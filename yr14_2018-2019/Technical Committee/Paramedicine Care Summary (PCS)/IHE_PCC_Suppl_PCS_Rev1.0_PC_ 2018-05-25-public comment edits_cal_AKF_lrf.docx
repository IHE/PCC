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F36D1" w14:textId="77777777" w:rsidR="00CF283F" w:rsidRPr="00375960" w:rsidRDefault="00CF283F" w:rsidP="0024101B">
      <w:pPr>
        <w:pStyle w:val="BodyText"/>
        <w:jc w:val="center"/>
        <w:rPr>
          <w:b/>
          <w:kern w:val="28"/>
          <w:sz w:val="28"/>
        </w:rPr>
      </w:pPr>
      <w:r w:rsidRPr="00375960">
        <w:rPr>
          <w:b/>
          <w:kern w:val="28"/>
          <w:sz w:val="28"/>
        </w:rPr>
        <w:t>Integrating the Healthcare Enterprise</w:t>
      </w:r>
    </w:p>
    <w:p w14:paraId="1B86EA5C" w14:textId="77777777" w:rsidR="00CF283F" w:rsidRPr="00375960" w:rsidRDefault="00CF283F" w:rsidP="00663624">
      <w:pPr>
        <w:pStyle w:val="BodyText"/>
      </w:pPr>
    </w:p>
    <w:p w14:paraId="21D99DC5" w14:textId="77777777" w:rsidR="00CF283F" w:rsidRPr="00375960" w:rsidRDefault="005B5D47" w:rsidP="003D24EE">
      <w:pPr>
        <w:pStyle w:val="BodyText"/>
        <w:jc w:val="center"/>
      </w:pPr>
      <w:r w:rsidRPr="00375960">
        <w:rPr>
          <w:noProof/>
        </w:rPr>
        <w:drawing>
          <wp:inline distT="0" distB="0" distL="0" distR="0" wp14:anchorId="59EEF865" wp14:editId="3FBC30EE">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348659F2" w14:textId="77777777" w:rsidR="007400C4" w:rsidRPr="00375960" w:rsidRDefault="007400C4" w:rsidP="00663624">
      <w:pPr>
        <w:pStyle w:val="BodyText"/>
      </w:pPr>
    </w:p>
    <w:p w14:paraId="2135686A" w14:textId="77777777" w:rsidR="00482DC2" w:rsidRPr="00375960" w:rsidRDefault="00CF283F" w:rsidP="000807AC">
      <w:pPr>
        <w:pStyle w:val="BodyText"/>
        <w:jc w:val="center"/>
        <w:rPr>
          <w:b/>
          <w:sz w:val="44"/>
          <w:szCs w:val="44"/>
        </w:rPr>
      </w:pPr>
      <w:r w:rsidRPr="00375960">
        <w:rPr>
          <w:b/>
          <w:sz w:val="44"/>
          <w:szCs w:val="44"/>
        </w:rPr>
        <w:t xml:space="preserve">IHE </w:t>
      </w:r>
      <w:r w:rsidR="00F93161" w:rsidRPr="00375960">
        <w:rPr>
          <w:b/>
          <w:sz w:val="44"/>
          <w:szCs w:val="44"/>
        </w:rPr>
        <w:t>PCC</w:t>
      </w:r>
    </w:p>
    <w:p w14:paraId="18F379A3" w14:textId="77777777" w:rsidR="00B15D8F" w:rsidRPr="00375960" w:rsidRDefault="00CF283F" w:rsidP="000807AC">
      <w:pPr>
        <w:pStyle w:val="BodyText"/>
        <w:jc w:val="center"/>
        <w:rPr>
          <w:b/>
          <w:sz w:val="44"/>
          <w:szCs w:val="44"/>
        </w:rPr>
      </w:pPr>
      <w:r w:rsidRPr="00375960">
        <w:rPr>
          <w:b/>
          <w:sz w:val="44"/>
          <w:szCs w:val="44"/>
        </w:rPr>
        <w:t>Technical Framework</w:t>
      </w:r>
      <w:r w:rsidR="00B4798B" w:rsidRPr="00375960">
        <w:rPr>
          <w:b/>
          <w:sz w:val="44"/>
          <w:szCs w:val="44"/>
        </w:rPr>
        <w:t xml:space="preserve"> </w:t>
      </w:r>
      <w:r w:rsidRPr="00375960">
        <w:rPr>
          <w:b/>
          <w:sz w:val="44"/>
          <w:szCs w:val="44"/>
        </w:rPr>
        <w:t>Supplement</w:t>
      </w:r>
    </w:p>
    <w:p w14:paraId="4F8E0E7F" w14:textId="77777777" w:rsidR="00490C1F" w:rsidRPr="00375960" w:rsidRDefault="00490C1F" w:rsidP="000807AC">
      <w:pPr>
        <w:pStyle w:val="BodyText"/>
      </w:pPr>
    </w:p>
    <w:p w14:paraId="17CF0564" w14:textId="77777777" w:rsidR="00726A7E" w:rsidRPr="00375960" w:rsidRDefault="00726A7E" w:rsidP="000807AC">
      <w:pPr>
        <w:pStyle w:val="BodyText"/>
      </w:pPr>
    </w:p>
    <w:p w14:paraId="7C0E8C57" w14:textId="77777777" w:rsidR="00726A7E" w:rsidRPr="00375960" w:rsidRDefault="00726A7E" w:rsidP="000807AC">
      <w:pPr>
        <w:pStyle w:val="BodyText"/>
      </w:pPr>
    </w:p>
    <w:p w14:paraId="552ADC97" w14:textId="375DDAD3" w:rsidR="00726A7E" w:rsidRPr="00375960" w:rsidRDefault="005D27BF" w:rsidP="00060817">
      <w:pPr>
        <w:pStyle w:val="BodyText"/>
        <w:jc w:val="center"/>
        <w:rPr>
          <w:b/>
          <w:sz w:val="44"/>
          <w:szCs w:val="44"/>
        </w:rPr>
      </w:pPr>
      <w:r w:rsidRPr="00375960">
        <w:rPr>
          <w:b/>
          <w:sz w:val="44"/>
          <w:szCs w:val="44"/>
        </w:rPr>
        <w:t>Paramedicine Care Summary</w:t>
      </w:r>
    </w:p>
    <w:p w14:paraId="685D77C7" w14:textId="26A09F1B" w:rsidR="00CF283F" w:rsidRPr="00375960" w:rsidRDefault="00CF283F" w:rsidP="00060817">
      <w:pPr>
        <w:pStyle w:val="BodyText"/>
        <w:jc w:val="center"/>
        <w:rPr>
          <w:b/>
          <w:sz w:val="44"/>
          <w:szCs w:val="44"/>
        </w:rPr>
      </w:pPr>
      <w:r w:rsidRPr="00375960">
        <w:rPr>
          <w:b/>
          <w:sz w:val="44"/>
          <w:szCs w:val="44"/>
        </w:rPr>
        <w:t>(</w:t>
      </w:r>
      <w:r w:rsidR="005D27BF" w:rsidRPr="00375960">
        <w:rPr>
          <w:b/>
          <w:sz w:val="44"/>
          <w:szCs w:val="44"/>
        </w:rPr>
        <w:t>PCS</w:t>
      </w:r>
      <w:r w:rsidR="00726A7E" w:rsidRPr="00375960">
        <w:rPr>
          <w:b/>
          <w:sz w:val="44"/>
          <w:szCs w:val="44"/>
        </w:rPr>
        <w:t>)</w:t>
      </w:r>
    </w:p>
    <w:p w14:paraId="64C8EED9" w14:textId="77777777" w:rsidR="00726A7E" w:rsidRPr="00715154" w:rsidRDefault="00726A7E" w:rsidP="00715154">
      <w:pPr>
        <w:pStyle w:val="BodyText"/>
      </w:pPr>
    </w:p>
    <w:p w14:paraId="44E8BB4F" w14:textId="16F6690B" w:rsidR="001E6533" w:rsidRPr="00375960" w:rsidRDefault="001E6533" w:rsidP="001E6533">
      <w:pPr>
        <w:pStyle w:val="BodyText"/>
        <w:jc w:val="center"/>
        <w:rPr>
          <w:bCs/>
          <w:kern w:val="28"/>
          <w:szCs w:val="24"/>
        </w:rPr>
      </w:pPr>
      <w:r w:rsidRPr="00375960">
        <w:rPr>
          <w:bCs/>
          <w:kern w:val="28"/>
          <w:szCs w:val="24"/>
        </w:rPr>
        <w:t>HL7</w:t>
      </w:r>
      <w:r w:rsidRPr="00375960">
        <w:rPr>
          <w:bCs/>
          <w:kern w:val="28"/>
          <w:szCs w:val="24"/>
          <w:vertAlign w:val="superscript"/>
        </w:rPr>
        <w:t>®</w:t>
      </w:r>
      <w:r w:rsidRPr="00375960">
        <w:rPr>
          <w:bCs/>
          <w:kern w:val="28"/>
          <w:szCs w:val="24"/>
        </w:rPr>
        <w:t xml:space="preserve"> FHIR</w:t>
      </w:r>
      <w:r w:rsidRPr="00375960">
        <w:rPr>
          <w:bCs/>
          <w:kern w:val="28"/>
          <w:szCs w:val="24"/>
          <w:vertAlign w:val="superscript"/>
        </w:rPr>
        <w:t>®</w:t>
      </w:r>
      <w:r w:rsidRPr="00375960">
        <w:rPr>
          <w:bCs/>
          <w:kern w:val="28"/>
          <w:szCs w:val="24"/>
        </w:rPr>
        <w:t xml:space="preserve"> STU</w:t>
      </w:r>
      <w:r w:rsidR="003A3D2F">
        <w:rPr>
          <w:bCs/>
          <w:kern w:val="28"/>
          <w:szCs w:val="24"/>
        </w:rPr>
        <w:t xml:space="preserve"> 3</w:t>
      </w:r>
    </w:p>
    <w:p w14:paraId="2F669427" w14:textId="595AE735" w:rsidR="001E6533" w:rsidRPr="00375960" w:rsidRDefault="001E6533" w:rsidP="001E6533">
      <w:pPr>
        <w:pStyle w:val="BodyText"/>
        <w:jc w:val="center"/>
        <w:rPr>
          <w:bCs/>
          <w:kern w:val="28"/>
          <w:sz w:val="28"/>
          <w:szCs w:val="28"/>
        </w:rPr>
      </w:pPr>
      <w:r w:rsidRPr="00375960">
        <w:rPr>
          <w:bCs/>
          <w:kern w:val="28"/>
          <w:szCs w:val="24"/>
        </w:rPr>
        <w:t>Using Resources at FMM Level</w:t>
      </w:r>
      <w:r w:rsidR="003A3D2F">
        <w:rPr>
          <w:bCs/>
          <w:kern w:val="28"/>
          <w:szCs w:val="24"/>
        </w:rPr>
        <w:t xml:space="preserve"> 0-5</w:t>
      </w:r>
    </w:p>
    <w:p w14:paraId="7A29ACA8" w14:textId="192F25C1" w:rsidR="00375960" w:rsidRDefault="00A219CF" w:rsidP="00060817">
      <w:pPr>
        <w:pStyle w:val="BodyText"/>
        <w:jc w:val="center"/>
        <w:rPr>
          <w:b/>
          <w:sz w:val="44"/>
          <w:szCs w:val="44"/>
        </w:rPr>
      </w:pPr>
      <w:r w:rsidRPr="00375960">
        <w:rPr>
          <w:b/>
          <w:sz w:val="44"/>
          <w:szCs w:val="44"/>
        </w:rPr>
        <w:t xml:space="preserve">Revision </w:t>
      </w:r>
      <w:r w:rsidR="00375960">
        <w:rPr>
          <w:b/>
          <w:sz w:val="44"/>
          <w:szCs w:val="44"/>
        </w:rPr>
        <w:t>1.0</w:t>
      </w:r>
      <w:r w:rsidRPr="00375960">
        <w:rPr>
          <w:b/>
          <w:sz w:val="44"/>
          <w:szCs w:val="44"/>
        </w:rPr>
        <w:t xml:space="preserve"> – </w:t>
      </w:r>
      <w:r w:rsidR="00457DDC" w:rsidRPr="00375960">
        <w:rPr>
          <w:b/>
          <w:sz w:val="44"/>
          <w:szCs w:val="44"/>
        </w:rPr>
        <w:t>Draft for</w:t>
      </w:r>
      <w:r w:rsidR="00506C22" w:rsidRPr="00375960">
        <w:rPr>
          <w:b/>
          <w:sz w:val="44"/>
          <w:szCs w:val="44"/>
        </w:rPr>
        <w:t xml:space="preserve"> </w:t>
      </w:r>
      <w:r w:rsidR="00457DDC" w:rsidRPr="00375960">
        <w:rPr>
          <w:b/>
          <w:sz w:val="44"/>
          <w:szCs w:val="44"/>
        </w:rPr>
        <w:t>P</w:t>
      </w:r>
      <w:r w:rsidR="00CF283F" w:rsidRPr="00375960">
        <w:rPr>
          <w:b/>
          <w:sz w:val="44"/>
          <w:szCs w:val="44"/>
        </w:rPr>
        <w:t>ublic Comment</w:t>
      </w:r>
    </w:p>
    <w:p w14:paraId="3A42D9AB" w14:textId="77777777" w:rsidR="00375960" w:rsidRPr="00E7637C" w:rsidRDefault="00375960" w:rsidP="00E7637C">
      <w:pPr>
        <w:pStyle w:val="BodyText"/>
      </w:pPr>
    </w:p>
    <w:p w14:paraId="2E4D917D" w14:textId="77777777" w:rsidR="00375960" w:rsidRPr="00E7637C" w:rsidRDefault="00375960" w:rsidP="00E7637C">
      <w:pPr>
        <w:pStyle w:val="BodyText"/>
      </w:pPr>
    </w:p>
    <w:p w14:paraId="7E6B1D32" w14:textId="77777777" w:rsidR="00375960" w:rsidRPr="00E7637C" w:rsidRDefault="00375960" w:rsidP="00E7637C">
      <w:pPr>
        <w:pStyle w:val="BodyText"/>
      </w:pPr>
    </w:p>
    <w:p w14:paraId="0D4E5677" w14:textId="40C80FD7" w:rsidR="00503AE1" w:rsidRPr="00E7637C" w:rsidRDefault="00503AE1" w:rsidP="00E7637C">
      <w:pPr>
        <w:pStyle w:val="BodyText"/>
      </w:pPr>
    </w:p>
    <w:p w14:paraId="71408A79" w14:textId="06C65025" w:rsidR="00A910E1" w:rsidRPr="00375960" w:rsidRDefault="00A910E1" w:rsidP="00AC7C88">
      <w:pPr>
        <w:pStyle w:val="BodyText"/>
      </w:pPr>
      <w:r w:rsidRPr="00375960">
        <w:t>Date:</w:t>
      </w:r>
      <w:r w:rsidRPr="00375960">
        <w:tab/>
      </w:r>
      <w:r w:rsidRPr="00375960">
        <w:tab/>
      </w:r>
      <w:r w:rsidR="00375960">
        <w:t xml:space="preserve">May </w:t>
      </w:r>
      <w:r w:rsidR="002A25A4">
        <w:t>25</w:t>
      </w:r>
      <w:r w:rsidR="00375960">
        <w:t>, 2018</w:t>
      </w:r>
    </w:p>
    <w:p w14:paraId="540D3446" w14:textId="110B7C12" w:rsidR="00603ED5" w:rsidRPr="00375960" w:rsidRDefault="00A910E1" w:rsidP="00AC7C88">
      <w:pPr>
        <w:pStyle w:val="BodyText"/>
      </w:pPr>
      <w:r w:rsidRPr="00375960">
        <w:t>Author:</w:t>
      </w:r>
      <w:r w:rsidRPr="00375960">
        <w:tab/>
      </w:r>
      <w:r w:rsidR="00375960">
        <w:t>Patient Care Coordination</w:t>
      </w:r>
      <w:r w:rsidR="001E6533" w:rsidRPr="00375960">
        <w:t xml:space="preserve"> </w:t>
      </w:r>
      <w:r w:rsidR="00656A6B" w:rsidRPr="00375960">
        <w:t>Technical Committee</w:t>
      </w:r>
    </w:p>
    <w:p w14:paraId="199B4610" w14:textId="09A45647" w:rsidR="00A875FF" w:rsidRPr="00375960" w:rsidRDefault="00603ED5" w:rsidP="00E7637C">
      <w:pPr>
        <w:pStyle w:val="BodyText"/>
        <w:spacing w:after="20"/>
      </w:pPr>
      <w:r w:rsidRPr="00375960">
        <w:t>Email:</w:t>
      </w:r>
      <w:r w:rsidR="00FF4C4E" w:rsidRPr="00375960">
        <w:tab/>
      </w:r>
      <w:r w:rsidR="00FF4C4E" w:rsidRPr="00375960">
        <w:tab/>
      </w:r>
      <w:r w:rsidR="00375960">
        <w:t>pcc@ihe.net</w:t>
      </w:r>
    </w:p>
    <w:p w14:paraId="74DB851D" w14:textId="77777777" w:rsidR="00BC745A" w:rsidRPr="00375960" w:rsidRDefault="00BC745A" w:rsidP="00AC7C88">
      <w:pPr>
        <w:pStyle w:val="BodyText"/>
      </w:pPr>
    </w:p>
    <w:p w14:paraId="248E974F" w14:textId="77777777" w:rsidR="00BC745A" w:rsidRPr="00375960"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375960">
        <w:rPr>
          <w:b/>
        </w:rPr>
        <w:t xml:space="preserve">Please </w:t>
      </w:r>
      <w:r w:rsidR="00BC745A" w:rsidRPr="00375960">
        <w:rPr>
          <w:b/>
        </w:rPr>
        <w:t>verify you have the most recent version of this document</w:t>
      </w:r>
      <w:r w:rsidRPr="00375960">
        <w:rPr>
          <w:b/>
        </w:rPr>
        <w:t xml:space="preserve">. </w:t>
      </w:r>
      <w:r w:rsidRPr="00375960">
        <w:t>Se</w:t>
      </w:r>
      <w:r w:rsidR="00BC745A" w:rsidRPr="00375960">
        <w:t xml:space="preserve">e </w:t>
      </w:r>
      <w:hyperlink r:id="rId9" w:history="1">
        <w:r w:rsidR="00BC745A" w:rsidRPr="00375960">
          <w:rPr>
            <w:rStyle w:val="Hyperlink"/>
          </w:rPr>
          <w:t>here</w:t>
        </w:r>
      </w:hyperlink>
      <w:r w:rsidR="00BC745A" w:rsidRPr="00375960">
        <w:t xml:space="preserve"> for Trial Implementation and Final </w:t>
      </w:r>
      <w:r w:rsidRPr="00375960">
        <w:t>T</w:t>
      </w:r>
      <w:r w:rsidR="00BC745A" w:rsidRPr="00375960">
        <w:t>ext version</w:t>
      </w:r>
      <w:r w:rsidRPr="00375960">
        <w:t>s</w:t>
      </w:r>
      <w:r w:rsidR="00BC745A" w:rsidRPr="00375960">
        <w:t xml:space="preserve"> and </w:t>
      </w:r>
      <w:hyperlink r:id="rId10" w:history="1">
        <w:r w:rsidR="00BC745A" w:rsidRPr="00375960">
          <w:rPr>
            <w:rStyle w:val="Hyperlink"/>
          </w:rPr>
          <w:t>here</w:t>
        </w:r>
      </w:hyperlink>
      <w:r w:rsidR="00BC745A" w:rsidRPr="00375960">
        <w:t xml:space="preserve"> for Public Comment versions.</w:t>
      </w:r>
    </w:p>
    <w:p w14:paraId="0D4F6939" w14:textId="77777777" w:rsidR="00CF283F" w:rsidRPr="00E7637C" w:rsidRDefault="009D125C" w:rsidP="00E7637C">
      <w:pPr>
        <w:pStyle w:val="BodyText"/>
        <w:rPr>
          <w:rFonts w:ascii="Arial" w:hAnsi="Arial" w:cs="Arial"/>
          <w:b/>
          <w:sz w:val="28"/>
          <w:szCs w:val="28"/>
        </w:rPr>
      </w:pPr>
      <w:r w:rsidRPr="00375960">
        <w:br w:type="page"/>
      </w:r>
      <w:r w:rsidR="00A875FF" w:rsidRPr="00E7637C">
        <w:rPr>
          <w:rFonts w:ascii="Arial" w:hAnsi="Arial" w:cs="Arial"/>
          <w:b/>
          <w:sz w:val="28"/>
          <w:szCs w:val="28"/>
        </w:rPr>
        <w:lastRenderedPageBreak/>
        <w:t>Foreword</w:t>
      </w:r>
    </w:p>
    <w:p w14:paraId="3A847A09" w14:textId="4D99C6C5" w:rsidR="00482DC2" w:rsidRPr="00375960" w:rsidRDefault="00CF283F" w:rsidP="00147F29">
      <w:pPr>
        <w:pStyle w:val="BodyText"/>
      </w:pPr>
      <w:r w:rsidRPr="00375960">
        <w:t xml:space="preserve">This </w:t>
      </w:r>
      <w:r w:rsidR="00482DC2" w:rsidRPr="00375960">
        <w:t xml:space="preserve">is a </w:t>
      </w:r>
      <w:r w:rsidRPr="00375960">
        <w:t xml:space="preserve">supplement to the IHE </w:t>
      </w:r>
      <w:r w:rsidR="00C803B2">
        <w:t>Patient Care Coordination</w:t>
      </w:r>
      <w:r w:rsidRPr="00375960">
        <w:t xml:space="preserve"> Technical Framework </w:t>
      </w:r>
      <w:r w:rsidR="00C803B2">
        <w:t>11.0</w:t>
      </w:r>
      <w:r w:rsidR="00482DC2" w:rsidRPr="00375960">
        <w:t>.</w:t>
      </w:r>
      <w:r w:rsidR="00F002DD" w:rsidRPr="00375960">
        <w:t xml:space="preserve"> Each supplement undergoes a process of public comment and trial implementation before being</w:t>
      </w:r>
      <w:r w:rsidR="00F0665F" w:rsidRPr="00375960">
        <w:t xml:space="preserve"> </w:t>
      </w:r>
      <w:r w:rsidR="00F002DD" w:rsidRPr="00375960">
        <w:t>incorporated into the volumes of the Technical Frameworks.</w:t>
      </w:r>
    </w:p>
    <w:p w14:paraId="074A8C4E" w14:textId="700FD7CA" w:rsidR="006263EA" w:rsidRPr="00375960" w:rsidRDefault="00CC0A62" w:rsidP="00147F29">
      <w:pPr>
        <w:pStyle w:val="BodyText"/>
      </w:pPr>
      <w:r w:rsidRPr="00375960">
        <w:t>This</w:t>
      </w:r>
      <w:r w:rsidR="00510062" w:rsidRPr="00375960">
        <w:t xml:space="preserve"> supplement </w:t>
      </w:r>
      <w:r w:rsidR="004F5211" w:rsidRPr="00375960">
        <w:t xml:space="preserve">is published </w:t>
      </w:r>
      <w:r w:rsidR="007773C8" w:rsidRPr="00375960">
        <w:t xml:space="preserve">on </w:t>
      </w:r>
      <w:r w:rsidR="00375960">
        <w:t xml:space="preserve">May </w:t>
      </w:r>
      <w:r w:rsidR="002A25A4">
        <w:t>25</w:t>
      </w:r>
      <w:r w:rsidR="00375960">
        <w:t>, 2018</w:t>
      </w:r>
      <w:r w:rsidR="004F5211" w:rsidRPr="00375960">
        <w:t xml:space="preserve"> for Public Comment</w:t>
      </w:r>
      <w:r w:rsidR="00F0665F" w:rsidRPr="00375960">
        <w:t xml:space="preserve">. </w:t>
      </w:r>
      <w:r w:rsidR="00CF283F" w:rsidRPr="00375960">
        <w:t xml:space="preserve">Comments </w:t>
      </w:r>
      <w:r w:rsidR="00DD4D5A" w:rsidRPr="00375960">
        <w:t xml:space="preserve">are invited and </w:t>
      </w:r>
      <w:r w:rsidR="00E8793B" w:rsidRPr="00375960">
        <w:t xml:space="preserve">can </w:t>
      </w:r>
      <w:r w:rsidR="006263EA" w:rsidRPr="00375960">
        <w:t xml:space="preserve">be submitted </w:t>
      </w:r>
      <w:r w:rsidR="004F5211" w:rsidRPr="00375960">
        <w:t>at</w:t>
      </w:r>
      <w:r w:rsidR="007773C8" w:rsidRPr="00375960">
        <w:t xml:space="preserve"> </w:t>
      </w:r>
      <w:hyperlink r:id="rId11" w:history="1">
        <w:r w:rsidR="00C803B2" w:rsidRPr="00C803B2">
          <w:rPr>
            <w:rStyle w:val="Hyperlink"/>
          </w:rPr>
          <w:t>http://ihe.net/PCC_Public_Comments</w:t>
        </w:r>
      </w:hyperlink>
      <w:r w:rsidR="00F0665F" w:rsidRPr="00375960">
        <w:t xml:space="preserve">. </w:t>
      </w:r>
      <w:r w:rsidR="00510062" w:rsidRPr="00375960">
        <w:t>In order to be considered in development of the Trial Implementation version of the supplement</w:t>
      </w:r>
      <w:r w:rsidR="000717A7" w:rsidRPr="00375960">
        <w:t>,</w:t>
      </w:r>
      <w:r w:rsidR="00510062" w:rsidRPr="00375960">
        <w:t xml:space="preserve"> comments must be received by </w:t>
      </w:r>
      <w:r w:rsidR="00375960">
        <w:t xml:space="preserve">June </w:t>
      </w:r>
      <w:r w:rsidR="002A25A4">
        <w:t>24</w:t>
      </w:r>
      <w:r w:rsidR="00375960">
        <w:t>, 2018</w:t>
      </w:r>
      <w:r w:rsidR="00510062" w:rsidRPr="00375960">
        <w:t xml:space="preserve">. </w:t>
      </w:r>
    </w:p>
    <w:p w14:paraId="49E8715D" w14:textId="77777777" w:rsidR="00AC7C88" w:rsidRPr="00375960" w:rsidRDefault="00AC7C88" w:rsidP="00AC7C88">
      <w:pPr>
        <w:pStyle w:val="BodyText"/>
      </w:pPr>
      <w:r w:rsidRPr="00375960">
        <w:t>This supplement describes changes to the existing technical framework documents</w:t>
      </w:r>
      <w:r w:rsidR="000717A7" w:rsidRPr="00375960">
        <w:t>.</w:t>
      </w:r>
      <w:r w:rsidRPr="00375960">
        <w:t xml:space="preserve"> </w:t>
      </w:r>
    </w:p>
    <w:p w14:paraId="7551C89C" w14:textId="77777777" w:rsidR="00BE5916" w:rsidRPr="00375960" w:rsidRDefault="009C6269" w:rsidP="00663624">
      <w:pPr>
        <w:pStyle w:val="BodyText"/>
      </w:pPr>
      <w:r w:rsidRPr="00375960">
        <w:t>“</w:t>
      </w:r>
      <w:r w:rsidR="006263EA" w:rsidRPr="00375960">
        <w:t>B</w:t>
      </w:r>
      <w:r w:rsidR="007A7BF7" w:rsidRPr="00375960">
        <w:t xml:space="preserve">oxed” instructions </w:t>
      </w:r>
      <w:r w:rsidR="006263EA" w:rsidRPr="00375960">
        <w:t xml:space="preserve">like the sample below indicate to </w:t>
      </w:r>
      <w:r w:rsidR="007A7BF7" w:rsidRPr="00375960">
        <w:t xml:space="preserve">the Volume Editor how to integrate the relevant section(s) into the </w:t>
      </w:r>
      <w:r w:rsidR="00BE5916" w:rsidRPr="00375960">
        <w:t>relevant</w:t>
      </w:r>
      <w:r w:rsidR="007A7BF7" w:rsidRPr="00375960">
        <w:t xml:space="preserve"> Technical Framework </w:t>
      </w:r>
      <w:r w:rsidR="00BE5916" w:rsidRPr="00375960">
        <w:t>volume</w:t>
      </w:r>
      <w:r w:rsidR="009D125C" w:rsidRPr="00375960">
        <w:t>.</w:t>
      </w:r>
    </w:p>
    <w:p w14:paraId="5D8A01FB" w14:textId="77187D1B" w:rsidR="007A7BF7" w:rsidRPr="00375960" w:rsidRDefault="000717A7" w:rsidP="007A7BF7">
      <w:pPr>
        <w:pStyle w:val="EditorInstructions"/>
      </w:pPr>
      <w:r w:rsidRPr="00375960">
        <w:t xml:space="preserve">Amend </w:t>
      </w:r>
      <w:r w:rsidR="00674DC8">
        <w:t>Section</w:t>
      </w:r>
      <w:r w:rsidR="007A7BF7" w:rsidRPr="00375960">
        <w:t xml:space="preserve"> X.X by the following:</w:t>
      </w:r>
    </w:p>
    <w:p w14:paraId="127AD706" w14:textId="77777777" w:rsidR="000717A7" w:rsidRPr="00375960" w:rsidRDefault="000717A7" w:rsidP="000717A7">
      <w:pPr>
        <w:pStyle w:val="BodyText"/>
      </w:pPr>
      <w:r w:rsidRPr="00375960">
        <w:t xml:space="preserve">Where the amendment adds text, make the </w:t>
      </w:r>
      <w:r w:rsidR="00C26E7C" w:rsidRPr="00375960">
        <w:t xml:space="preserve">added </w:t>
      </w:r>
      <w:r w:rsidRPr="00375960">
        <w:t xml:space="preserve">text </w:t>
      </w:r>
      <w:r w:rsidRPr="00375960">
        <w:rPr>
          <w:rStyle w:val="InsertText"/>
        </w:rPr>
        <w:t>bold underline</w:t>
      </w:r>
      <w:r w:rsidRPr="00375960">
        <w:t>. Where the amendment removes text</w:t>
      </w:r>
      <w:r w:rsidR="00C26E7C" w:rsidRPr="00375960">
        <w:t xml:space="preserve">, make the removed text </w:t>
      </w:r>
      <w:r w:rsidRPr="00375960">
        <w:rPr>
          <w:rStyle w:val="DeleteText"/>
        </w:rPr>
        <w:t>bold strikethrough</w:t>
      </w:r>
      <w:r w:rsidR="00C26E7C" w:rsidRPr="00375960">
        <w:t xml:space="preserve">. When entire new sections are added, introduce with </w:t>
      </w:r>
      <w:r w:rsidRPr="00375960">
        <w:t>editor’s instructions to “add new text” or similar, which for readability are not bolded or underlined.</w:t>
      </w:r>
    </w:p>
    <w:p w14:paraId="0D97B6AF" w14:textId="77777777" w:rsidR="005410F9" w:rsidRPr="00375960" w:rsidRDefault="005410F9" w:rsidP="00BE5916">
      <w:pPr>
        <w:pStyle w:val="BodyText"/>
      </w:pPr>
    </w:p>
    <w:p w14:paraId="6E590251" w14:textId="77777777" w:rsidR="002A25A4" w:rsidRPr="00EE72F3" w:rsidRDefault="002A25A4" w:rsidP="002A25A4">
      <w:pPr>
        <w:pStyle w:val="BodyText"/>
      </w:pPr>
      <w:r w:rsidRPr="00EE72F3">
        <w:t xml:space="preserve">General information about IHE can be found at </w:t>
      </w:r>
      <w:hyperlink r:id="rId12" w:history="1">
        <w:r w:rsidRPr="00EE72F3">
          <w:rPr>
            <w:rStyle w:val="Hyperlink"/>
          </w:rPr>
          <w:t>www.ihe.net</w:t>
        </w:r>
      </w:hyperlink>
      <w:r w:rsidRPr="00EE72F3">
        <w:t>.</w:t>
      </w:r>
    </w:p>
    <w:p w14:paraId="67BAC38D" w14:textId="77777777" w:rsidR="002A25A4" w:rsidRPr="00EE72F3" w:rsidRDefault="002A25A4" w:rsidP="002A25A4">
      <w:pPr>
        <w:pStyle w:val="BodyText"/>
      </w:pPr>
      <w:r w:rsidRPr="00EE72F3">
        <w:t xml:space="preserve">Information about the IHE </w:t>
      </w:r>
      <w:r>
        <w:t>Patient Care Coordination</w:t>
      </w:r>
      <w:r w:rsidRPr="00EE72F3">
        <w:t xml:space="preserve"> domain can be found at </w:t>
      </w:r>
      <w:hyperlink r:id="rId13" w:history="1">
        <w:r w:rsidRPr="00EE72F3">
          <w:rPr>
            <w:rStyle w:val="Hyperlink"/>
          </w:rPr>
          <w:t>ihe.net/IHE_Domains</w:t>
        </w:r>
      </w:hyperlink>
      <w:r w:rsidRPr="00EE72F3">
        <w:t>.</w:t>
      </w:r>
    </w:p>
    <w:p w14:paraId="02ECE83F" w14:textId="77777777" w:rsidR="002A25A4" w:rsidRPr="00EE72F3" w:rsidRDefault="002A25A4" w:rsidP="002A25A4">
      <w:pPr>
        <w:pStyle w:val="BodyText"/>
      </w:pPr>
      <w:r w:rsidRPr="00EE72F3">
        <w:t xml:space="preserve">Information about the organization of IHE Technical Frameworks and Supplements and the process used to create them can be found at </w:t>
      </w:r>
      <w:hyperlink r:id="rId14" w:history="1">
        <w:r w:rsidRPr="00EE72F3">
          <w:rPr>
            <w:rStyle w:val="Hyperlink"/>
          </w:rPr>
          <w:t>http://ihe.net/IHE_Process</w:t>
        </w:r>
      </w:hyperlink>
      <w:r w:rsidRPr="00EE72F3">
        <w:t xml:space="preserve"> and </w:t>
      </w:r>
      <w:hyperlink r:id="rId15" w:history="1">
        <w:r w:rsidRPr="00EE72F3">
          <w:rPr>
            <w:rStyle w:val="Hyperlink"/>
          </w:rPr>
          <w:t>http://ihe.net/Profiles</w:t>
        </w:r>
      </w:hyperlink>
      <w:r w:rsidRPr="00EE72F3">
        <w:t>.</w:t>
      </w:r>
    </w:p>
    <w:p w14:paraId="55965B34" w14:textId="77777777" w:rsidR="002A25A4" w:rsidRPr="00EE72F3" w:rsidRDefault="002A25A4" w:rsidP="002A25A4">
      <w:pPr>
        <w:pStyle w:val="BodyText"/>
      </w:pPr>
      <w:r w:rsidRPr="00EE72F3">
        <w:t xml:space="preserve">The current version of the IHE </w:t>
      </w:r>
      <w:r>
        <w:t xml:space="preserve">Patient Care Coordination </w:t>
      </w:r>
      <w:r w:rsidRPr="00EE72F3">
        <w:t xml:space="preserve">Technical Framework can be found at </w:t>
      </w:r>
      <w:hyperlink r:id="rId16" w:history="1">
        <w:r w:rsidRPr="00EE72F3">
          <w:rPr>
            <w:rStyle w:val="Hyperlink"/>
          </w:rPr>
          <w:t>http://ihe.net/Technical_Frameworks</w:t>
        </w:r>
      </w:hyperlink>
      <w:r w:rsidRPr="00EE72F3">
        <w:t>.</w:t>
      </w:r>
    </w:p>
    <w:p w14:paraId="6EC9141C" w14:textId="77777777" w:rsidR="00D85A7B" w:rsidRPr="00375960" w:rsidRDefault="009813A1" w:rsidP="00597DB2">
      <w:pPr>
        <w:pStyle w:val="TOCHeading"/>
      </w:pPr>
      <w:r w:rsidRPr="00375960">
        <w:br w:type="page"/>
      </w:r>
      <w:r w:rsidR="00D85A7B" w:rsidRPr="00375960">
        <w:lastRenderedPageBreak/>
        <w:t>C</w:t>
      </w:r>
      <w:r w:rsidR="00060D78" w:rsidRPr="00375960">
        <w:t>ONTENTS</w:t>
      </w:r>
    </w:p>
    <w:p w14:paraId="33155EB3" w14:textId="77777777" w:rsidR="004D69C3" w:rsidRPr="00375960" w:rsidRDefault="004D69C3" w:rsidP="00597DB2"/>
    <w:p w14:paraId="16175501" w14:textId="05A5CABD" w:rsidR="002A25A4" w:rsidRDefault="00CF508D">
      <w:pPr>
        <w:pStyle w:val="TOC1"/>
        <w:rPr>
          <w:rFonts w:asciiTheme="minorHAnsi" w:eastAsiaTheme="minorEastAsia" w:hAnsiTheme="minorHAnsi" w:cstheme="minorBidi"/>
          <w:noProof/>
          <w:sz w:val="22"/>
          <w:szCs w:val="22"/>
        </w:rPr>
      </w:pPr>
      <w:r w:rsidRPr="00375960">
        <w:fldChar w:fldCharType="begin"/>
      </w:r>
      <w:r w:rsidRPr="00375960">
        <w:instrText xml:space="preserve"> TOC \o "2-7" \h \z \t "Heading 1,1,Appendix Heading 2,2,Appendix Heading 1,1,Appendix Heading 3,3,Glossary,1,Part Title,1" </w:instrText>
      </w:r>
      <w:r w:rsidRPr="00375960">
        <w:fldChar w:fldCharType="separate"/>
      </w:r>
      <w:hyperlink w:anchor="_Toc514942289" w:history="1">
        <w:r w:rsidR="002A25A4" w:rsidRPr="008F6947">
          <w:rPr>
            <w:rStyle w:val="Hyperlink"/>
            <w:noProof/>
          </w:rPr>
          <w:t>Introduction to this Supplement</w:t>
        </w:r>
        <w:r w:rsidR="002A25A4">
          <w:rPr>
            <w:noProof/>
            <w:webHidden/>
          </w:rPr>
          <w:tab/>
        </w:r>
        <w:r w:rsidR="002A25A4">
          <w:rPr>
            <w:noProof/>
            <w:webHidden/>
          </w:rPr>
          <w:fldChar w:fldCharType="begin"/>
        </w:r>
        <w:r w:rsidR="002A25A4">
          <w:rPr>
            <w:noProof/>
            <w:webHidden/>
          </w:rPr>
          <w:instrText xml:space="preserve"> PAGEREF _Toc514942289 \h </w:instrText>
        </w:r>
        <w:r w:rsidR="002A25A4">
          <w:rPr>
            <w:noProof/>
            <w:webHidden/>
          </w:rPr>
        </w:r>
        <w:r w:rsidR="002A25A4">
          <w:rPr>
            <w:noProof/>
            <w:webHidden/>
          </w:rPr>
          <w:fldChar w:fldCharType="separate"/>
        </w:r>
        <w:r w:rsidR="00790B9B">
          <w:rPr>
            <w:noProof/>
            <w:webHidden/>
          </w:rPr>
          <w:t>6</w:t>
        </w:r>
        <w:r w:rsidR="002A25A4">
          <w:rPr>
            <w:noProof/>
            <w:webHidden/>
          </w:rPr>
          <w:fldChar w:fldCharType="end"/>
        </w:r>
      </w:hyperlink>
    </w:p>
    <w:p w14:paraId="1824CC4D" w14:textId="519107E8" w:rsidR="002A25A4" w:rsidRDefault="00117E04">
      <w:pPr>
        <w:pStyle w:val="TOC2"/>
        <w:rPr>
          <w:rFonts w:asciiTheme="minorHAnsi" w:eastAsiaTheme="minorEastAsia" w:hAnsiTheme="minorHAnsi" w:cstheme="minorBidi"/>
          <w:noProof/>
          <w:sz w:val="22"/>
          <w:szCs w:val="22"/>
        </w:rPr>
      </w:pPr>
      <w:hyperlink w:anchor="_Toc514942290" w:history="1">
        <w:r w:rsidR="002A25A4" w:rsidRPr="008F6947">
          <w:rPr>
            <w:rStyle w:val="Hyperlink"/>
            <w:noProof/>
          </w:rPr>
          <w:t>Open Issues and Questions</w:t>
        </w:r>
        <w:r w:rsidR="002A25A4">
          <w:rPr>
            <w:noProof/>
            <w:webHidden/>
          </w:rPr>
          <w:tab/>
        </w:r>
        <w:r w:rsidR="002A25A4">
          <w:rPr>
            <w:noProof/>
            <w:webHidden/>
          </w:rPr>
          <w:fldChar w:fldCharType="begin"/>
        </w:r>
        <w:r w:rsidR="002A25A4">
          <w:rPr>
            <w:noProof/>
            <w:webHidden/>
          </w:rPr>
          <w:instrText xml:space="preserve"> PAGEREF _Toc514942290 \h </w:instrText>
        </w:r>
        <w:r w:rsidR="002A25A4">
          <w:rPr>
            <w:noProof/>
            <w:webHidden/>
          </w:rPr>
        </w:r>
        <w:r w:rsidR="002A25A4">
          <w:rPr>
            <w:noProof/>
            <w:webHidden/>
          </w:rPr>
          <w:fldChar w:fldCharType="separate"/>
        </w:r>
        <w:r w:rsidR="00790B9B">
          <w:rPr>
            <w:noProof/>
            <w:webHidden/>
          </w:rPr>
          <w:t>7</w:t>
        </w:r>
        <w:r w:rsidR="002A25A4">
          <w:rPr>
            <w:noProof/>
            <w:webHidden/>
          </w:rPr>
          <w:fldChar w:fldCharType="end"/>
        </w:r>
      </w:hyperlink>
    </w:p>
    <w:p w14:paraId="56BE5DA5" w14:textId="2E1536E7" w:rsidR="002A25A4" w:rsidRDefault="00117E04">
      <w:pPr>
        <w:pStyle w:val="TOC2"/>
        <w:rPr>
          <w:rFonts w:asciiTheme="minorHAnsi" w:eastAsiaTheme="minorEastAsia" w:hAnsiTheme="minorHAnsi" w:cstheme="minorBidi"/>
          <w:noProof/>
          <w:sz w:val="22"/>
          <w:szCs w:val="22"/>
        </w:rPr>
      </w:pPr>
      <w:hyperlink w:anchor="_Toc514942291" w:history="1">
        <w:r w:rsidR="002A25A4" w:rsidRPr="008F6947">
          <w:rPr>
            <w:rStyle w:val="Hyperlink"/>
            <w:noProof/>
          </w:rPr>
          <w:t>Closed Issues</w:t>
        </w:r>
        <w:r w:rsidR="002A25A4">
          <w:rPr>
            <w:noProof/>
            <w:webHidden/>
          </w:rPr>
          <w:tab/>
        </w:r>
        <w:r w:rsidR="002A25A4">
          <w:rPr>
            <w:noProof/>
            <w:webHidden/>
          </w:rPr>
          <w:fldChar w:fldCharType="begin"/>
        </w:r>
        <w:r w:rsidR="002A25A4">
          <w:rPr>
            <w:noProof/>
            <w:webHidden/>
          </w:rPr>
          <w:instrText xml:space="preserve"> PAGEREF _Toc514942291 \h </w:instrText>
        </w:r>
        <w:r w:rsidR="002A25A4">
          <w:rPr>
            <w:noProof/>
            <w:webHidden/>
          </w:rPr>
        </w:r>
        <w:r w:rsidR="002A25A4">
          <w:rPr>
            <w:noProof/>
            <w:webHidden/>
          </w:rPr>
          <w:fldChar w:fldCharType="separate"/>
        </w:r>
        <w:r w:rsidR="00790B9B">
          <w:rPr>
            <w:noProof/>
            <w:webHidden/>
          </w:rPr>
          <w:t>10</w:t>
        </w:r>
        <w:r w:rsidR="002A25A4">
          <w:rPr>
            <w:noProof/>
            <w:webHidden/>
          </w:rPr>
          <w:fldChar w:fldCharType="end"/>
        </w:r>
      </w:hyperlink>
    </w:p>
    <w:p w14:paraId="601B5B35" w14:textId="13B633A6" w:rsidR="002A25A4" w:rsidRDefault="00117E04">
      <w:pPr>
        <w:pStyle w:val="TOC1"/>
        <w:rPr>
          <w:rFonts w:asciiTheme="minorHAnsi" w:eastAsiaTheme="minorEastAsia" w:hAnsiTheme="minorHAnsi" w:cstheme="minorBidi"/>
          <w:noProof/>
          <w:sz w:val="22"/>
          <w:szCs w:val="22"/>
        </w:rPr>
      </w:pPr>
      <w:hyperlink w:anchor="_Toc514942292" w:history="1">
        <w:r w:rsidR="002A25A4" w:rsidRPr="008F6947">
          <w:rPr>
            <w:rStyle w:val="Hyperlink"/>
            <w:noProof/>
          </w:rPr>
          <w:t>General Introduction and Shared Appendices</w:t>
        </w:r>
        <w:r w:rsidR="002A25A4">
          <w:rPr>
            <w:noProof/>
            <w:webHidden/>
          </w:rPr>
          <w:tab/>
        </w:r>
        <w:r w:rsidR="002A25A4">
          <w:rPr>
            <w:noProof/>
            <w:webHidden/>
          </w:rPr>
          <w:fldChar w:fldCharType="begin"/>
        </w:r>
        <w:r w:rsidR="002A25A4">
          <w:rPr>
            <w:noProof/>
            <w:webHidden/>
          </w:rPr>
          <w:instrText xml:space="preserve"> PAGEREF _Toc514942292 \h </w:instrText>
        </w:r>
        <w:r w:rsidR="002A25A4">
          <w:rPr>
            <w:noProof/>
            <w:webHidden/>
          </w:rPr>
        </w:r>
        <w:r w:rsidR="002A25A4">
          <w:rPr>
            <w:noProof/>
            <w:webHidden/>
          </w:rPr>
          <w:fldChar w:fldCharType="separate"/>
        </w:r>
        <w:r w:rsidR="00790B9B">
          <w:rPr>
            <w:noProof/>
            <w:webHidden/>
          </w:rPr>
          <w:t>12</w:t>
        </w:r>
        <w:r w:rsidR="002A25A4">
          <w:rPr>
            <w:noProof/>
            <w:webHidden/>
          </w:rPr>
          <w:fldChar w:fldCharType="end"/>
        </w:r>
      </w:hyperlink>
    </w:p>
    <w:p w14:paraId="1486D90C" w14:textId="7B946BA2" w:rsidR="002A25A4" w:rsidRDefault="00117E04">
      <w:pPr>
        <w:pStyle w:val="TOC1"/>
        <w:rPr>
          <w:rFonts w:asciiTheme="minorHAnsi" w:eastAsiaTheme="minorEastAsia" w:hAnsiTheme="minorHAnsi" w:cstheme="minorBidi"/>
          <w:noProof/>
          <w:sz w:val="22"/>
          <w:szCs w:val="22"/>
        </w:rPr>
      </w:pPr>
      <w:hyperlink w:anchor="_Toc514942293" w:history="1">
        <w:r w:rsidR="002A25A4" w:rsidRPr="008F6947">
          <w:rPr>
            <w:rStyle w:val="Hyperlink"/>
            <w:noProof/>
          </w:rPr>
          <w:t>Appendix A – Actor Summary Definitions</w:t>
        </w:r>
        <w:r w:rsidR="002A25A4">
          <w:rPr>
            <w:noProof/>
            <w:webHidden/>
          </w:rPr>
          <w:tab/>
        </w:r>
        <w:r w:rsidR="002A25A4">
          <w:rPr>
            <w:noProof/>
            <w:webHidden/>
          </w:rPr>
          <w:fldChar w:fldCharType="begin"/>
        </w:r>
        <w:r w:rsidR="002A25A4">
          <w:rPr>
            <w:noProof/>
            <w:webHidden/>
          </w:rPr>
          <w:instrText xml:space="preserve"> PAGEREF _Toc514942293 \h </w:instrText>
        </w:r>
        <w:r w:rsidR="002A25A4">
          <w:rPr>
            <w:noProof/>
            <w:webHidden/>
          </w:rPr>
        </w:r>
        <w:r w:rsidR="002A25A4">
          <w:rPr>
            <w:noProof/>
            <w:webHidden/>
          </w:rPr>
          <w:fldChar w:fldCharType="separate"/>
        </w:r>
        <w:r w:rsidR="00790B9B">
          <w:rPr>
            <w:noProof/>
            <w:webHidden/>
          </w:rPr>
          <w:t>12</w:t>
        </w:r>
        <w:r w:rsidR="002A25A4">
          <w:rPr>
            <w:noProof/>
            <w:webHidden/>
          </w:rPr>
          <w:fldChar w:fldCharType="end"/>
        </w:r>
      </w:hyperlink>
    </w:p>
    <w:p w14:paraId="14415E34" w14:textId="1B4D3D5C" w:rsidR="002A25A4" w:rsidRDefault="00117E04">
      <w:pPr>
        <w:pStyle w:val="TOC1"/>
        <w:rPr>
          <w:rFonts w:asciiTheme="minorHAnsi" w:eastAsiaTheme="minorEastAsia" w:hAnsiTheme="minorHAnsi" w:cstheme="minorBidi"/>
          <w:noProof/>
          <w:sz w:val="22"/>
          <w:szCs w:val="22"/>
        </w:rPr>
      </w:pPr>
      <w:hyperlink w:anchor="_Toc514942294" w:history="1">
        <w:r w:rsidR="002A25A4" w:rsidRPr="008F6947">
          <w:rPr>
            <w:rStyle w:val="Hyperlink"/>
            <w:noProof/>
          </w:rPr>
          <w:t>Appendix B – Transaction Summary Definitions</w:t>
        </w:r>
        <w:r w:rsidR="002A25A4">
          <w:rPr>
            <w:noProof/>
            <w:webHidden/>
          </w:rPr>
          <w:tab/>
        </w:r>
        <w:r w:rsidR="002A25A4">
          <w:rPr>
            <w:noProof/>
            <w:webHidden/>
          </w:rPr>
          <w:fldChar w:fldCharType="begin"/>
        </w:r>
        <w:r w:rsidR="002A25A4">
          <w:rPr>
            <w:noProof/>
            <w:webHidden/>
          </w:rPr>
          <w:instrText xml:space="preserve"> PAGEREF _Toc514942294 \h </w:instrText>
        </w:r>
        <w:r w:rsidR="002A25A4">
          <w:rPr>
            <w:noProof/>
            <w:webHidden/>
          </w:rPr>
        </w:r>
        <w:r w:rsidR="002A25A4">
          <w:rPr>
            <w:noProof/>
            <w:webHidden/>
          </w:rPr>
          <w:fldChar w:fldCharType="separate"/>
        </w:r>
        <w:r w:rsidR="00790B9B">
          <w:rPr>
            <w:noProof/>
            <w:webHidden/>
          </w:rPr>
          <w:t>12</w:t>
        </w:r>
        <w:r w:rsidR="002A25A4">
          <w:rPr>
            <w:noProof/>
            <w:webHidden/>
          </w:rPr>
          <w:fldChar w:fldCharType="end"/>
        </w:r>
      </w:hyperlink>
    </w:p>
    <w:p w14:paraId="2AC7B740" w14:textId="7806237F" w:rsidR="002A25A4" w:rsidRPr="00E7637C" w:rsidRDefault="00117E04">
      <w:pPr>
        <w:pStyle w:val="TOC1"/>
        <w:rPr>
          <w:rFonts w:asciiTheme="minorHAnsi" w:eastAsiaTheme="minorEastAsia" w:hAnsiTheme="minorHAnsi" w:cstheme="minorBidi"/>
          <w:b/>
          <w:noProof/>
          <w:sz w:val="22"/>
          <w:szCs w:val="22"/>
        </w:rPr>
      </w:pPr>
      <w:hyperlink w:anchor="_Toc514942295" w:history="1">
        <w:r w:rsidR="002A25A4" w:rsidRPr="00E7637C">
          <w:rPr>
            <w:rStyle w:val="Hyperlink"/>
            <w:b/>
            <w:noProof/>
          </w:rPr>
          <w:t>Volume 1 – Profiles</w:t>
        </w:r>
        <w:r w:rsidR="002A25A4" w:rsidRPr="00E7637C">
          <w:rPr>
            <w:b/>
            <w:noProof/>
            <w:webHidden/>
          </w:rPr>
          <w:tab/>
        </w:r>
        <w:r w:rsidR="002A25A4" w:rsidRPr="00E7637C">
          <w:rPr>
            <w:b/>
            <w:noProof/>
            <w:webHidden/>
          </w:rPr>
          <w:fldChar w:fldCharType="begin"/>
        </w:r>
        <w:r w:rsidR="002A25A4" w:rsidRPr="00E7637C">
          <w:rPr>
            <w:b/>
            <w:noProof/>
            <w:webHidden/>
          </w:rPr>
          <w:instrText xml:space="preserve"> PAGEREF _Toc514942295 \h </w:instrText>
        </w:r>
        <w:r w:rsidR="002A25A4" w:rsidRPr="00E7637C">
          <w:rPr>
            <w:b/>
            <w:noProof/>
            <w:webHidden/>
          </w:rPr>
        </w:r>
        <w:r w:rsidR="002A25A4" w:rsidRPr="00E7637C">
          <w:rPr>
            <w:b/>
            <w:noProof/>
            <w:webHidden/>
          </w:rPr>
          <w:fldChar w:fldCharType="separate"/>
        </w:r>
        <w:r w:rsidR="00790B9B">
          <w:rPr>
            <w:b/>
            <w:noProof/>
            <w:webHidden/>
          </w:rPr>
          <w:t>13</w:t>
        </w:r>
        <w:r w:rsidR="002A25A4" w:rsidRPr="00E7637C">
          <w:rPr>
            <w:b/>
            <w:noProof/>
            <w:webHidden/>
          </w:rPr>
          <w:fldChar w:fldCharType="end"/>
        </w:r>
      </w:hyperlink>
    </w:p>
    <w:p w14:paraId="4ACDDB3B" w14:textId="2CDA17E8" w:rsidR="002A25A4" w:rsidRDefault="00117E04">
      <w:pPr>
        <w:pStyle w:val="TOC2"/>
        <w:rPr>
          <w:rFonts w:asciiTheme="minorHAnsi" w:eastAsiaTheme="minorEastAsia" w:hAnsiTheme="minorHAnsi" w:cstheme="minorBidi"/>
          <w:noProof/>
          <w:sz w:val="22"/>
          <w:szCs w:val="22"/>
        </w:rPr>
      </w:pPr>
      <w:hyperlink w:anchor="_Toc514942296" w:history="1">
        <w:r w:rsidR="002A25A4" w:rsidRPr="008F6947">
          <w:rPr>
            <w:rStyle w:val="Hyperlink"/>
            <w:noProof/>
          </w:rPr>
          <w:t>Copyright Licenses</w:t>
        </w:r>
        <w:r w:rsidR="002A25A4">
          <w:rPr>
            <w:noProof/>
            <w:webHidden/>
          </w:rPr>
          <w:tab/>
        </w:r>
        <w:r w:rsidR="002A25A4">
          <w:rPr>
            <w:noProof/>
            <w:webHidden/>
          </w:rPr>
          <w:fldChar w:fldCharType="begin"/>
        </w:r>
        <w:r w:rsidR="002A25A4">
          <w:rPr>
            <w:noProof/>
            <w:webHidden/>
          </w:rPr>
          <w:instrText xml:space="preserve"> PAGEREF _Toc514942296 \h </w:instrText>
        </w:r>
        <w:r w:rsidR="002A25A4">
          <w:rPr>
            <w:noProof/>
            <w:webHidden/>
          </w:rPr>
        </w:r>
        <w:r w:rsidR="002A25A4">
          <w:rPr>
            <w:noProof/>
            <w:webHidden/>
          </w:rPr>
          <w:fldChar w:fldCharType="separate"/>
        </w:r>
        <w:r w:rsidR="00790B9B">
          <w:rPr>
            <w:noProof/>
            <w:webHidden/>
          </w:rPr>
          <w:t>13</w:t>
        </w:r>
        <w:r w:rsidR="002A25A4">
          <w:rPr>
            <w:noProof/>
            <w:webHidden/>
          </w:rPr>
          <w:fldChar w:fldCharType="end"/>
        </w:r>
      </w:hyperlink>
    </w:p>
    <w:p w14:paraId="56603D20" w14:textId="74D6DD1A" w:rsidR="002A25A4" w:rsidRDefault="00117E04">
      <w:pPr>
        <w:pStyle w:val="TOC2"/>
        <w:rPr>
          <w:rFonts w:asciiTheme="minorHAnsi" w:eastAsiaTheme="minorEastAsia" w:hAnsiTheme="minorHAnsi" w:cstheme="minorBidi"/>
          <w:noProof/>
          <w:sz w:val="22"/>
          <w:szCs w:val="22"/>
        </w:rPr>
      </w:pPr>
      <w:hyperlink w:anchor="_Toc514942297" w:history="1">
        <w:r w:rsidR="002A25A4" w:rsidRPr="008F6947">
          <w:rPr>
            <w:rStyle w:val="Hyperlink"/>
            <w:noProof/>
          </w:rPr>
          <w:t>Domain-specific additions</w:t>
        </w:r>
        <w:r w:rsidR="002A25A4">
          <w:rPr>
            <w:noProof/>
            <w:webHidden/>
          </w:rPr>
          <w:tab/>
        </w:r>
        <w:r w:rsidR="002A25A4">
          <w:rPr>
            <w:noProof/>
            <w:webHidden/>
          </w:rPr>
          <w:fldChar w:fldCharType="begin"/>
        </w:r>
        <w:r w:rsidR="002A25A4">
          <w:rPr>
            <w:noProof/>
            <w:webHidden/>
          </w:rPr>
          <w:instrText xml:space="preserve"> PAGEREF _Toc514942297 \h </w:instrText>
        </w:r>
        <w:r w:rsidR="002A25A4">
          <w:rPr>
            <w:noProof/>
            <w:webHidden/>
          </w:rPr>
        </w:r>
        <w:r w:rsidR="002A25A4">
          <w:rPr>
            <w:noProof/>
            <w:webHidden/>
          </w:rPr>
          <w:fldChar w:fldCharType="separate"/>
        </w:r>
        <w:r w:rsidR="00790B9B">
          <w:rPr>
            <w:noProof/>
            <w:webHidden/>
          </w:rPr>
          <w:t>13</w:t>
        </w:r>
        <w:r w:rsidR="002A25A4">
          <w:rPr>
            <w:noProof/>
            <w:webHidden/>
          </w:rPr>
          <w:fldChar w:fldCharType="end"/>
        </w:r>
      </w:hyperlink>
    </w:p>
    <w:p w14:paraId="4515D489" w14:textId="6EF12B84" w:rsidR="002A25A4" w:rsidRDefault="00117E04">
      <w:pPr>
        <w:pStyle w:val="TOC1"/>
        <w:rPr>
          <w:rFonts w:asciiTheme="minorHAnsi" w:eastAsiaTheme="minorEastAsia" w:hAnsiTheme="minorHAnsi" w:cstheme="minorBidi"/>
          <w:noProof/>
          <w:sz w:val="22"/>
          <w:szCs w:val="22"/>
        </w:rPr>
      </w:pPr>
      <w:hyperlink w:anchor="_Toc514942298" w:history="1">
        <w:r w:rsidR="002A25A4" w:rsidRPr="008F6947">
          <w:rPr>
            <w:rStyle w:val="Hyperlink"/>
            <w:noProof/>
          </w:rPr>
          <w:t>X Paramedicine Care Summary (PCS) Profile</w:t>
        </w:r>
        <w:r w:rsidR="002A25A4">
          <w:rPr>
            <w:noProof/>
            <w:webHidden/>
          </w:rPr>
          <w:tab/>
        </w:r>
        <w:r w:rsidR="002A25A4">
          <w:rPr>
            <w:noProof/>
            <w:webHidden/>
          </w:rPr>
          <w:fldChar w:fldCharType="begin"/>
        </w:r>
        <w:r w:rsidR="002A25A4">
          <w:rPr>
            <w:noProof/>
            <w:webHidden/>
          </w:rPr>
          <w:instrText xml:space="preserve"> PAGEREF _Toc514942298 \h </w:instrText>
        </w:r>
        <w:r w:rsidR="002A25A4">
          <w:rPr>
            <w:noProof/>
            <w:webHidden/>
          </w:rPr>
        </w:r>
        <w:r w:rsidR="002A25A4">
          <w:rPr>
            <w:noProof/>
            <w:webHidden/>
          </w:rPr>
          <w:fldChar w:fldCharType="separate"/>
        </w:r>
        <w:r w:rsidR="00790B9B">
          <w:rPr>
            <w:noProof/>
            <w:webHidden/>
          </w:rPr>
          <w:t>14</w:t>
        </w:r>
        <w:r w:rsidR="002A25A4">
          <w:rPr>
            <w:noProof/>
            <w:webHidden/>
          </w:rPr>
          <w:fldChar w:fldCharType="end"/>
        </w:r>
      </w:hyperlink>
    </w:p>
    <w:p w14:paraId="7187526D" w14:textId="32BB97B1" w:rsidR="002A25A4" w:rsidRDefault="00117E04">
      <w:pPr>
        <w:pStyle w:val="TOC2"/>
        <w:rPr>
          <w:rFonts w:asciiTheme="minorHAnsi" w:eastAsiaTheme="minorEastAsia" w:hAnsiTheme="minorHAnsi" w:cstheme="minorBidi"/>
          <w:noProof/>
          <w:sz w:val="22"/>
          <w:szCs w:val="22"/>
        </w:rPr>
      </w:pPr>
      <w:hyperlink w:anchor="_Toc514942299" w:history="1">
        <w:r w:rsidR="002A25A4" w:rsidRPr="008F6947">
          <w:rPr>
            <w:rStyle w:val="Hyperlink"/>
            <w:noProof/>
          </w:rPr>
          <w:t>X.1 PCS Actors, Transactions, and Content Modules</w:t>
        </w:r>
        <w:r w:rsidR="002A25A4">
          <w:rPr>
            <w:noProof/>
            <w:webHidden/>
          </w:rPr>
          <w:tab/>
        </w:r>
        <w:r w:rsidR="002A25A4">
          <w:rPr>
            <w:noProof/>
            <w:webHidden/>
          </w:rPr>
          <w:fldChar w:fldCharType="begin"/>
        </w:r>
        <w:r w:rsidR="002A25A4">
          <w:rPr>
            <w:noProof/>
            <w:webHidden/>
          </w:rPr>
          <w:instrText xml:space="preserve"> PAGEREF _Toc514942299 \h </w:instrText>
        </w:r>
        <w:r w:rsidR="002A25A4">
          <w:rPr>
            <w:noProof/>
            <w:webHidden/>
          </w:rPr>
        </w:r>
        <w:r w:rsidR="002A25A4">
          <w:rPr>
            <w:noProof/>
            <w:webHidden/>
          </w:rPr>
          <w:fldChar w:fldCharType="separate"/>
        </w:r>
        <w:r w:rsidR="00790B9B">
          <w:rPr>
            <w:noProof/>
            <w:webHidden/>
          </w:rPr>
          <w:t>14</w:t>
        </w:r>
        <w:r w:rsidR="002A25A4">
          <w:rPr>
            <w:noProof/>
            <w:webHidden/>
          </w:rPr>
          <w:fldChar w:fldCharType="end"/>
        </w:r>
      </w:hyperlink>
    </w:p>
    <w:p w14:paraId="6F720473" w14:textId="2D43927C" w:rsidR="002A25A4" w:rsidRDefault="00117E04">
      <w:pPr>
        <w:pStyle w:val="TOC3"/>
        <w:rPr>
          <w:rFonts w:asciiTheme="minorHAnsi" w:eastAsiaTheme="minorEastAsia" w:hAnsiTheme="minorHAnsi" w:cstheme="minorBidi"/>
          <w:noProof/>
          <w:sz w:val="22"/>
          <w:szCs w:val="22"/>
        </w:rPr>
      </w:pPr>
      <w:hyperlink w:anchor="_Toc514942300" w:history="1">
        <w:r w:rsidR="002A25A4" w:rsidRPr="008F6947">
          <w:rPr>
            <w:rStyle w:val="Hyperlink"/>
            <w:bCs/>
            <w:noProof/>
          </w:rPr>
          <w:t>X.1.1 Actor Descriptions and Actor Profile Requirements</w:t>
        </w:r>
        <w:r w:rsidR="002A25A4">
          <w:rPr>
            <w:noProof/>
            <w:webHidden/>
          </w:rPr>
          <w:tab/>
        </w:r>
        <w:r w:rsidR="002A25A4">
          <w:rPr>
            <w:noProof/>
            <w:webHidden/>
          </w:rPr>
          <w:fldChar w:fldCharType="begin"/>
        </w:r>
        <w:r w:rsidR="002A25A4">
          <w:rPr>
            <w:noProof/>
            <w:webHidden/>
          </w:rPr>
          <w:instrText xml:space="preserve"> PAGEREF _Toc514942300 \h </w:instrText>
        </w:r>
        <w:r w:rsidR="002A25A4">
          <w:rPr>
            <w:noProof/>
            <w:webHidden/>
          </w:rPr>
        </w:r>
        <w:r w:rsidR="002A25A4">
          <w:rPr>
            <w:noProof/>
            <w:webHidden/>
          </w:rPr>
          <w:fldChar w:fldCharType="separate"/>
        </w:r>
        <w:r w:rsidR="00790B9B">
          <w:rPr>
            <w:noProof/>
            <w:webHidden/>
          </w:rPr>
          <w:t>15</w:t>
        </w:r>
        <w:r w:rsidR="002A25A4">
          <w:rPr>
            <w:noProof/>
            <w:webHidden/>
          </w:rPr>
          <w:fldChar w:fldCharType="end"/>
        </w:r>
      </w:hyperlink>
    </w:p>
    <w:p w14:paraId="04219C81" w14:textId="52B8FCC2" w:rsidR="002A25A4" w:rsidRDefault="00117E04">
      <w:pPr>
        <w:pStyle w:val="TOC4"/>
        <w:rPr>
          <w:rFonts w:asciiTheme="minorHAnsi" w:eastAsiaTheme="minorEastAsia" w:hAnsiTheme="minorHAnsi" w:cstheme="minorBidi"/>
          <w:noProof/>
          <w:sz w:val="22"/>
          <w:szCs w:val="22"/>
        </w:rPr>
      </w:pPr>
      <w:hyperlink w:anchor="_Toc514942301" w:history="1">
        <w:r w:rsidR="002A25A4" w:rsidRPr="008F6947">
          <w:rPr>
            <w:rStyle w:val="Hyperlink"/>
            <w:noProof/>
          </w:rPr>
          <w:t>X.1.1.1 Content Creator</w:t>
        </w:r>
        <w:r w:rsidR="002A25A4">
          <w:rPr>
            <w:noProof/>
            <w:webHidden/>
          </w:rPr>
          <w:tab/>
        </w:r>
        <w:r w:rsidR="002A25A4">
          <w:rPr>
            <w:noProof/>
            <w:webHidden/>
          </w:rPr>
          <w:fldChar w:fldCharType="begin"/>
        </w:r>
        <w:r w:rsidR="002A25A4">
          <w:rPr>
            <w:noProof/>
            <w:webHidden/>
          </w:rPr>
          <w:instrText xml:space="preserve"> PAGEREF _Toc514942301 \h </w:instrText>
        </w:r>
        <w:r w:rsidR="002A25A4">
          <w:rPr>
            <w:noProof/>
            <w:webHidden/>
          </w:rPr>
        </w:r>
        <w:r w:rsidR="002A25A4">
          <w:rPr>
            <w:noProof/>
            <w:webHidden/>
          </w:rPr>
          <w:fldChar w:fldCharType="separate"/>
        </w:r>
        <w:r w:rsidR="00790B9B">
          <w:rPr>
            <w:noProof/>
            <w:webHidden/>
          </w:rPr>
          <w:t>16</w:t>
        </w:r>
        <w:r w:rsidR="002A25A4">
          <w:rPr>
            <w:noProof/>
            <w:webHidden/>
          </w:rPr>
          <w:fldChar w:fldCharType="end"/>
        </w:r>
      </w:hyperlink>
    </w:p>
    <w:p w14:paraId="187DA38F" w14:textId="62A545CA" w:rsidR="002A25A4" w:rsidRDefault="00117E04">
      <w:pPr>
        <w:pStyle w:val="TOC4"/>
        <w:rPr>
          <w:rFonts w:asciiTheme="minorHAnsi" w:eastAsiaTheme="minorEastAsia" w:hAnsiTheme="minorHAnsi" w:cstheme="minorBidi"/>
          <w:noProof/>
          <w:sz w:val="22"/>
          <w:szCs w:val="22"/>
        </w:rPr>
      </w:pPr>
      <w:hyperlink w:anchor="_Toc514942302" w:history="1">
        <w:r w:rsidR="002A25A4" w:rsidRPr="008F6947">
          <w:rPr>
            <w:rStyle w:val="Hyperlink"/>
            <w:noProof/>
          </w:rPr>
          <w:t>X.1.1.2 Content Consumer</w:t>
        </w:r>
        <w:r w:rsidR="002A25A4">
          <w:rPr>
            <w:noProof/>
            <w:webHidden/>
          </w:rPr>
          <w:tab/>
        </w:r>
        <w:r w:rsidR="002A25A4">
          <w:rPr>
            <w:noProof/>
            <w:webHidden/>
          </w:rPr>
          <w:fldChar w:fldCharType="begin"/>
        </w:r>
        <w:r w:rsidR="002A25A4">
          <w:rPr>
            <w:noProof/>
            <w:webHidden/>
          </w:rPr>
          <w:instrText xml:space="preserve"> PAGEREF _Toc514942302 \h </w:instrText>
        </w:r>
        <w:r w:rsidR="002A25A4">
          <w:rPr>
            <w:noProof/>
            <w:webHidden/>
          </w:rPr>
        </w:r>
        <w:r w:rsidR="002A25A4">
          <w:rPr>
            <w:noProof/>
            <w:webHidden/>
          </w:rPr>
          <w:fldChar w:fldCharType="separate"/>
        </w:r>
        <w:r w:rsidR="00790B9B">
          <w:rPr>
            <w:noProof/>
            <w:webHidden/>
          </w:rPr>
          <w:t>16</w:t>
        </w:r>
        <w:r w:rsidR="002A25A4">
          <w:rPr>
            <w:noProof/>
            <w:webHidden/>
          </w:rPr>
          <w:fldChar w:fldCharType="end"/>
        </w:r>
      </w:hyperlink>
    </w:p>
    <w:p w14:paraId="26F85C40" w14:textId="317CDF3A" w:rsidR="002A25A4" w:rsidRDefault="00117E04">
      <w:pPr>
        <w:pStyle w:val="TOC4"/>
        <w:rPr>
          <w:rFonts w:asciiTheme="minorHAnsi" w:eastAsiaTheme="minorEastAsia" w:hAnsiTheme="minorHAnsi" w:cstheme="minorBidi"/>
          <w:noProof/>
          <w:sz w:val="22"/>
          <w:szCs w:val="22"/>
        </w:rPr>
      </w:pPr>
      <w:hyperlink w:anchor="_Toc514942303" w:history="1">
        <w:r w:rsidR="002A25A4" w:rsidRPr="008F6947">
          <w:rPr>
            <w:rStyle w:val="Hyperlink"/>
            <w:noProof/>
          </w:rPr>
          <w:t xml:space="preserve">X.1.1.3 Transport </w:t>
        </w:r>
        <w:r w:rsidR="002A25A4" w:rsidRPr="008F6947">
          <w:rPr>
            <w:rStyle w:val="Hyperlink"/>
            <w:rFonts w:eastAsia="Arial"/>
            <w:noProof/>
          </w:rPr>
          <w:t>Data Consumer</w:t>
        </w:r>
        <w:r w:rsidR="002A25A4">
          <w:rPr>
            <w:noProof/>
            <w:webHidden/>
          </w:rPr>
          <w:tab/>
        </w:r>
        <w:r w:rsidR="002A25A4">
          <w:rPr>
            <w:noProof/>
            <w:webHidden/>
          </w:rPr>
          <w:fldChar w:fldCharType="begin"/>
        </w:r>
        <w:r w:rsidR="002A25A4">
          <w:rPr>
            <w:noProof/>
            <w:webHidden/>
          </w:rPr>
          <w:instrText xml:space="preserve"> PAGEREF _Toc514942303 \h </w:instrText>
        </w:r>
        <w:r w:rsidR="002A25A4">
          <w:rPr>
            <w:noProof/>
            <w:webHidden/>
          </w:rPr>
        </w:r>
        <w:r w:rsidR="002A25A4">
          <w:rPr>
            <w:noProof/>
            <w:webHidden/>
          </w:rPr>
          <w:fldChar w:fldCharType="separate"/>
        </w:r>
        <w:r w:rsidR="00790B9B">
          <w:rPr>
            <w:noProof/>
            <w:webHidden/>
          </w:rPr>
          <w:t>16</w:t>
        </w:r>
        <w:r w:rsidR="002A25A4">
          <w:rPr>
            <w:noProof/>
            <w:webHidden/>
          </w:rPr>
          <w:fldChar w:fldCharType="end"/>
        </w:r>
      </w:hyperlink>
    </w:p>
    <w:p w14:paraId="20F7B8AD" w14:textId="0C86AB2E" w:rsidR="002A25A4" w:rsidRDefault="00117E04">
      <w:pPr>
        <w:pStyle w:val="TOC4"/>
        <w:rPr>
          <w:rFonts w:asciiTheme="minorHAnsi" w:eastAsiaTheme="minorEastAsia" w:hAnsiTheme="minorHAnsi" w:cstheme="minorBidi"/>
          <w:noProof/>
          <w:sz w:val="22"/>
          <w:szCs w:val="22"/>
        </w:rPr>
      </w:pPr>
      <w:hyperlink w:anchor="_Toc514942304" w:history="1">
        <w:r w:rsidR="002A25A4" w:rsidRPr="008F6947">
          <w:rPr>
            <w:rStyle w:val="Hyperlink"/>
            <w:noProof/>
          </w:rPr>
          <w:t xml:space="preserve">X.1.1.4 Transport </w:t>
        </w:r>
        <w:r w:rsidR="002A25A4" w:rsidRPr="008F6947">
          <w:rPr>
            <w:rStyle w:val="Hyperlink"/>
            <w:rFonts w:eastAsia="Arial"/>
            <w:noProof/>
          </w:rPr>
          <w:t>Data Creator</w:t>
        </w:r>
        <w:r w:rsidR="002A25A4">
          <w:rPr>
            <w:noProof/>
            <w:webHidden/>
          </w:rPr>
          <w:tab/>
        </w:r>
        <w:r w:rsidR="002A25A4">
          <w:rPr>
            <w:noProof/>
            <w:webHidden/>
          </w:rPr>
          <w:fldChar w:fldCharType="begin"/>
        </w:r>
        <w:r w:rsidR="002A25A4">
          <w:rPr>
            <w:noProof/>
            <w:webHidden/>
          </w:rPr>
          <w:instrText xml:space="preserve"> PAGEREF _Toc514942304 \h </w:instrText>
        </w:r>
        <w:r w:rsidR="002A25A4">
          <w:rPr>
            <w:noProof/>
            <w:webHidden/>
          </w:rPr>
        </w:r>
        <w:r w:rsidR="002A25A4">
          <w:rPr>
            <w:noProof/>
            <w:webHidden/>
          </w:rPr>
          <w:fldChar w:fldCharType="separate"/>
        </w:r>
        <w:r w:rsidR="00790B9B">
          <w:rPr>
            <w:noProof/>
            <w:webHidden/>
          </w:rPr>
          <w:t>16</w:t>
        </w:r>
        <w:r w:rsidR="002A25A4">
          <w:rPr>
            <w:noProof/>
            <w:webHidden/>
          </w:rPr>
          <w:fldChar w:fldCharType="end"/>
        </w:r>
      </w:hyperlink>
    </w:p>
    <w:p w14:paraId="5A748BE1" w14:textId="529F1752" w:rsidR="002A25A4" w:rsidRDefault="00117E04">
      <w:pPr>
        <w:pStyle w:val="TOC2"/>
        <w:rPr>
          <w:rFonts w:asciiTheme="minorHAnsi" w:eastAsiaTheme="minorEastAsia" w:hAnsiTheme="minorHAnsi" w:cstheme="minorBidi"/>
          <w:noProof/>
          <w:sz w:val="22"/>
          <w:szCs w:val="22"/>
        </w:rPr>
      </w:pPr>
      <w:hyperlink w:anchor="_Toc514942305" w:history="1">
        <w:r w:rsidR="002A25A4" w:rsidRPr="008F6947">
          <w:rPr>
            <w:rStyle w:val="Hyperlink"/>
            <w:noProof/>
          </w:rPr>
          <w:t>X.2 PCS Actor Options</w:t>
        </w:r>
        <w:r w:rsidR="002A25A4">
          <w:rPr>
            <w:noProof/>
            <w:webHidden/>
          </w:rPr>
          <w:tab/>
        </w:r>
        <w:r w:rsidR="002A25A4">
          <w:rPr>
            <w:noProof/>
            <w:webHidden/>
          </w:rPr>
          <w:fldChar w:fldCharType="begin"/>
        </w:r>
        <w:r w:rsidR="002A25A4">
          <w:rPr>
            <w:noProof/>
            <w:webHidden/>
          </w:rPr>
          <w:instrText xml:space="preserve"> PAGEREF _Toc514942305 \h </w:instrText>
        </w:r>
        <w:r w:rsidR="002A25A4">
          <w:rPr>
            <w:noProof/>
            <w:webHidden/>
          </w:rPr>
        </w:r>
        <w:r w:rsidR="002A25A4">
          <w:rPr>
            <w:noProof/>
            <w:webHidden/>
          </w:rPr>
          <w:fldChar w:fldCharType="separate"/>
        </w:r>
        <w:r w:rsidR="00790B9B">
          <w:rPr>
            <w:noProof/>
            <w:webHidden/>
          </w:rPr>
          <w:t>16</w:t>
        </w:r>
        <w:r w:rsidR="002A25A4">
          <w:rPr>
            <w:noProof/>
            <w:webHidden/>
          </w:rPr>
          <w:fldChar w:fldCharType="end"/>
        </w:r>
      </w:hyperlink>
    </w:p>
    <w:p w14:paraId="44271812" w14:textId="4DD885FD" w:rsidR="002A25A4" w:rsidRDefault="00117E04">
      <w:pPr>
        <w:pStyle w:val="TOC3"/>
        <w:rPr>
          <w:rFonts w:asciiTheme="minorHAnsi" w:eastAsiaTheme="minorEastAsia" w:hAnsiTheme="minorHAnsi" w:cstheme="minorBidi"/>
          <w:noProof/>
          <w:sz w:val="22"/>
          <w:szCs w:val="22"/>
        </w:rPr>
      </w:pPr>
      <w:hyperlink w:anchor="_Toc514942306" w:history="1">
        <w:r w:rsidR="002A25A4" w:rsidRPr="008F6947">
          <w:rPr>
            <w:rStyle w:val="Hyperlink"/>
            <w:noProof/>
          </w:rPr>
          <w:t>X.2.1 Quality Data Import Option</w:t>
        </w:r>
        <w:r w:rsidR="002A25A4">
          <w:rPr>
            <w:noProof/>
            <w:webHidden/>
          </w:rPr>
          <w:tab/>
        </w:r>
        <w:r w:rsidR="002A25A4">
          <w:rPr>
            <w:noProof/>
            <w:webHidden/>
          </w:rPr>
          <w:fldChar w:fldCharType="begin"/>
        </w:r>
        <w:r w:rsidR="002A25A4">
          <w:rPr>
            <w:noProof/>
            <w:webHidden/>
          </w:rPr>
          <w:instrText xml:space="preserve"> PAGEREF _Toc514942306 \h </w:instrText>
        </w:r>
        <w:r w:rsidR="002A25A4">
          <w:rPr>
            <w:noProof/>
            <w:webHidden/>
          </w:rPr>
        </w:r>
        <w:r w:rsidR="002A25A4">
          <w:rPr>
            <w:noProof/>
            <w:webHidden/>
          </w:rPr>
          <w:fldChar w:fldCharType="separate"/>
        </w:r>
        <w:r w:rsidR="00790B9B">
          <w:rPr>
            <w:noProof/>
            <w:webHidden/>
          </w:rPr>
          <w:t>17</w:t>
        </w:r>
        <w:r w:rsidR="002A25A4">
          <w:rPr>
            <w:noProof/>
            <w:webHidden/>
          </w:rPr>
          <w:fldChar w:fldCharType="end"/>
        </w:r>
      </w:hyperlink>
    </w:p>
    <w:p w14:paraId="2AD34282" w14:textId="39D6E917" w:rsidR="002A25A4" w:rsidRDefault="00117E04">
      <w:pPr>
        <w:pStyle w:val="TOC3"/>
        <w:rPr>
          <w:rFonts w:asciiTheme="minorHAnsi" w:eastAsiaTheme="minorEastAsia" w:hAnsiTheme="minorHAnsi" w:cstheme="minorBidi"/>
          <w:noProof/>
          <w:sz w:val="22"/>
          <w:szCs w:val="22"/>
        </w:rPr>
      </w:pPr>
      <w:hyperlink w:anchor="_Toc514942307" w:history="1">
        <w:r w:rsidR="002A25A4" w:rsidRPr="008F6947">
          <w:rPr>
            <w:rStyle w:val="Hyperlink"/>
            <w:noProof/>
          </w:rPr>
          <w:t>X.2.2 Trauma Data Import Option</w:t>
        </w:r>
        <w:r w:rsidR="002A25A4">
          <w:rPr>
            <w:noProof/>
            <w:webHidden/>
          </w:rPr>
          <w:tab/>
        </w:r>
        <w:r w:rsidR="002A25A4">
          <w:rPr>
            <w:noProof/>
            <w:webHidden/>
          </w:rPr>
          <w:fldChar w:fldCharType="begin"/>
        </w:r>
        <w:r w:rsidR="002A25A4">
          <w:rPr>
            <w:noProof/>
            <w:webHidden/>
          </w:rPr>
          <w:instrText xml:space="preserve"> PAGEREF _Toc514942307 \h </w:instrText>
        </w:r>
        <w:r w:rsidR="002A25A4">
          <w:rPr>
            <w:noProof/>
            <w:webHidden/>
          </w:rPr>
        </w:r>
        <w:r w:rsidR="002A25A4">
          <w:rPr>
            <w:noProof/>
            <w:webHidden/>
          </w:rPr>
          <w:fldChar w:fldCharType="separate"/>
        </w:r>
        <w:r w:rsidR="00790B9B">
          <w:rPr>
            <w:noProof/>
            <w:webHidden/>
          </w:rPr>
          <w:t>17</w:t>
        </w:r>
        <w:r w:rsidR="002A25A4">
          <w:rPr>
            <w:noProof/>
            <w:webHidden/>
          </w:rPr>
          <w:fldChar w:fldCharType="end"/>
        </w:r>
      </w:hyperlink>
    </w:p>
    <w:p w14:paraId="05AB3226" w14:textId="1AD8196F" w:rsidR="002A25A4" w:rsidRDefault="00117E04">
      <w:pPr>
        <w:pStyle w:val="TOC2"/>
        <w:rPr>
          <w:rFonts w:asciiTheme="minorHAnsi" w:eastAsiaTheme="minorEastAsia" w:hAnsiTheme="minorHAnsi" w:cstheme="minorBidi"/>
          <w:noProof/>
          <w:sz w:val="22"/>
          <w:szCs w:val="22"/>
        </w:rPr>
      </w:pPr>
      <w:hyperlink w:anchor="_Toc514942308" w:history="1">
        <w:r w:rsidR="002A25A4" w:rsidRPr="008F6947">
          <w:rPr>
            <w:rStyle w:val="Hyperlink"/>
            <w:noProof/>
          </w:rPr>
          <w:t>X.3 PCS Required Actor Groupings</w:t>
        </w:r>
        <w:r w:rsidR="002A25A4">
          <w:rPr>
            <w:noProof/>
            <w:webHidden/>
          </w:rPr>
          <w:tab/>
        </w:r>
        <w:r w:rsidR="002A25A4">
          <w:rPr>
            <w:noProof/>
            <w:webHidden/>
          </w:rPr>
          <w:fldChar w:fldCharType="begin"/>
        </w:r>
        <w:r w:rsidR="002A25A4">
          <w:rPr>
            <w:noProof/>
            <w:webHidden/>
          </w:rPr>
          <w:instrText xml:space="preserve"> PAGEREF _Toc514942308 \h </w:instrText>
        </w:r>
        <w:r w:rsidR="002A25A4">
          <w:rPr>
            <w:noProof/>
            <w:webHidden/>
          </w:rPr>
        </w:r>
        <w:r w:rsidR="002A25A4">
          <w:rPr>
            <w:noProof/>
            <w:webHidden/>
          </w:rPr>
          <w:fldChar w:fldCharType="separate"/>
        </w:r>
        <w:r w:rsidR="00790B9B">
          <w:rPr>
            <w:noProof/>
            <w:webHidden/>
          </w:rPr>
          <w:t>17</w:t>
        </w:r>
        <w:r w:rsidR="002A25A4">
          <w:rPr>
            <w:noProof/>
            <w:webHidden/>
          </w:rPr>
          <w:fldChar w:fldCharType="end"/>
        </w:r>
      </w:hyperlink>
    </w:p>
    <w:p w14:paraId="13AF82C5" w14:textId="726DEF6E" w:rsidR="002A25A4" w:rsidRDefault="00117E04">
      <w:pPr>
        <w:pStyle w:val="TOC2"/>
        <w:rPr>
          <w:rFonts w:asciiTheme="minorHAnsi" w:eastAsiaTheme="minorEastAsia" w:hAnsiTheme="minorHAnsi" w:cstheme="minorBidi"/>
          <w:noProof/>
          <w:sz w:val="22"/>
          <w:szCs w:val="22"/>
        </w:rPr>
      </w:pPr>
      <w:hyperlink w:anchor="_Toc514942309" w:history="1">
        <w:r w:rsidR="002A25A4" w:rsidRPr="008F6947">
          <w:rPr>
            <w:rStyle w:val="Hyperlink"/>
            <w:noProof/>
          </w:rPr>
          <w:t>X.4 PCS Overview</w:t>
        </w:r>
        <w:r w:rsidR="002A25A4">
          <w:rPr>
            <w:noProof/>
            <w:webHidden/>
          </w:rPr>
          <w:tab/>
        </w:r>
        <w:r w:rsidR="002A25A4">
          <w:rPr>
            <w:noProof/>
            <w:webHidden/>
          </w:rPr>
          <w:fldChar w:fldCharType="begin"/>
        </w:r>
        <w:r w:rsidR="002A25A4">
          <w:rPr>
            <w:noProof/>
            <w:webHidden/>
          </w:rPr>
          <w:instrText xml:space="preserve"> PAGEREF _Toc514942309 \h </w:instrText>
        </w:r>
        <w:r w:rsidR="002A25A4">
          <w:rPr>
            <w:noProof/>
            <w:webHidden/>
          </w:rPr>
        </w:r>
        <w:r w:rsidR="002A25A4">
          <w:rPr>
            <w:noProof/>
            <w:webHidden/>
          </w:rPr>
          <w:fldChar w:fldCharType="separate"/>
        </w:r>
        <w:r w:rsidR="00790B9B">
          <w:rPr>
            <w:noProof/>
            <w:webHidden/>
          </w:rPr>
          <w:t>17</w:t>
        </w:r>
        <w:r w:rsidR="002A25A4">
          <w:rPr>
            <w:noProof/>
            <w:webHidden/>
          </w:rPr>
          <w:fldChar w:fldCharType="end"/>
        </w:r>
      </w:hyperlink>
    </w:p>
    <w:p w14:paraId="4F38846D" w14:textId="0FB11176" w:rsidR="002A25A4" w:rsidRDefault="00117E04">
      <w:pPr>
        <w:pStyle w:val="TOC3"/>
        <w:rPr>
          <w:rFonts w:asciiTheme="minorHAnsi" w:eastAsiaTheme="minorEastAsia" w:hAnsiTheme="minorHAnsi" w:cstheme="minorBidi"/>
          <w:noProof/>
          <w:sz w:val="22"/>
          <w:szCs w:val="22"/>
        </w:rPr>
      </w:pPr>
      <w:hyperlink w:anchor="_Toc514942310" w:history="1">
        <w:r w:rsidR="002A25A4" w:rsidRPr="008F6947">
          <w:rPr>
            <w:rStyle w:val="Hyperlink"/>
            <w:bCs/>
            <w:noProof/>
          </w:rPr>
          <w:t>X.4.1 Concepts</w:t>
        </w:r>
        <w:r w:rsidR="002A25A4">
          <w:rPr>
            <w:noProof/>
            <w:webHidden/>
          </w:rPr>
          <w:tab/>
        </w:r>
        <w:r w:rsidR="002A25A4">
          <w:rPr>
            <w:noProof/>
            <w:webHidden/>
          </w:rPr>
          <w:fldChar w:fldCharType="begin"/>
        </w:r>
        <w:r w:rsidR="002A25A4">
          <w:rPr>
            <w:noProof/>
            <w:webHidden/>
          </w:rPr>
          <w:instrText xml:space="preserve"> PAGEREF _Toc514942310 \h </w:instrText>
        </w:r>
        <w:r w:rsidR="002A25A4">
          <w:rPr>
            <w:noProof/>
            <w:webHidden/>
          </w:rPr>
        </w:r>
        <w:r w:rsidR="002A25A4">
          <w:rPr>
            <w:noProof/>
            <w:webHidden/>
          </w:rPr>
          <w:fldChar w:fldCharType="separate"/>
        </w:r>
        <w:r w:rsidR="00790B9B">
          <w:rPr>
            <w:noProof/>
            <w:webHidden/>
          </w:rPr>
          <w:t>17</w:t>
        </w:r>
        <w:r w:rsidR="002A25A4">
          <w:rPr>
            <w:noProof/>
            <w:webHidden/>
          </w:rPr>
          <w:fldChar w:fldCharType="end"/>
        </w:r>
      </w:hyperlink>
    </w:p>
    <w:p w14:paraId="463D20AA" w14:textId="512081C6" w:rsidR="002A25A4" w:rsidRDefault="00117E04">
      <w:pPr>
        <w:pStyle w:val="TOC3"/>
        <w:rPr>
          <w:rFonts w:asciiTheme="minorHAnsi" w:eastAsiaTheme="minorEastAsia" w:hAnsiTheme="minorHAnsi" w:cstheme="minorBidi"/>
          <w:noProof/>
          <w:sz w:val="22"/>
          <w:szCs w:val="22"/>
        </w:rPr>
      </w:pPr>
      <w:hyperlink w:anchor="_Toc514942311" w:history="1">
        <w:r w:rsidR="002A25A4" w:rsidRPr="008F6947">
          <w:rPr>
            <w:rStyle w:val="Hyperlink"/>
            <w:bCs/>
            <w:noProof/>
          </w:rPr>
          <w:t>X.4.2 Use Cases</w:t>
        </w:r>
        <w:r w:rsidR="002A25A4">
          <w:rPr>
            <w:noProof/>
            <w:webHidden/>
          </w:rPr>
          <w:tab/>
        </w:r>
        <w:r w:rsidR="002A25A4">
          <w:rPr>
            <w:noProof/>
            <w:webHidden/>
          </w:rPr>
          <w:fldChar w:fldCharType="begin"/>
        </w:r>
        <w:r w:rsidR="002A25A4">
          <w:rPr>
            <w:noProof/>
            <w:webHidden/>
          </w:rPr>
          <w:instrText xml:space="preserve"> PAGEREF _Toc514942311 \h </w:instrText>
        </w:r>
        <w:r w:rsidR="002A25A4">
          <w:rPr>
            <w:noProof/>
            <w:webHidden/>
          </w:rPr>
        </w:r>
        <w:r w:rsidR="002A25A4">
          <w:rPr>
            <w:noProof/>
            <w:webHidden/>
          </w:rPr>
          <w:fldChar w:fldCharType="separate"/>
        </w:r>
        <w:r w:rsidR="00790B9B">
          <w:rPr>
            <w:noProof/>
            <w:webHidden/>
          </w:rPr>
          <w:t>17</w:t>
        </w:r>
        <w:r w:rsidR="002A25A4">
          <w:rPr>
            <w:noProof/>
            <w:webHidden/>
          </w:rPr>
          <w:fldChar w:fldCharType="end"/>
        </w:r>
      </w:hyperlink>
    </w:p>
    <w:p w14:paraId="321AF625" w14:textId="3648117E" w:rsidR="002A25A4" w:rsidRDefault="00117E04">
      <w:pPr>
        <w:pStyle w:val="TOC4"/>
        <w:rPr>
          <w:rFonts w:asciiTheme="minorHAnsi" w:eastAsiaTheme="minorEastAsia" w:hAnsiTheme="minorHAnsi" w:cstheme="minorBidi"/>
          <w:noProof/>
          <w:sz w:val="22"/>
          <w:szCs w:val="22"/>
        </w:rPr>
      </w:pPr>
      <w:hyperlink w:anchor="_Toc514942312" w:history="1">
        <w:r w:rsidR="002A25A4" w:rsidRPr="008F6947">
          <w:rPr>
            <w:rStyle w:val="Hyperlink"/>
            <w:noProof/>
          </w:rPr>
          <w:t>X.4.2.1 Use Case #1: Emergency Response for Heart Attack</w:t>
        </w:r>
        <w:r w:rsidR="002A25A4">
          <w:rPr>
            <w:noProof/>
            <w:webHidden/>
          </w:rPr>
          <w:tab/>
        </w:r>
        <w:r w:rsidR="002A25A4">
          <w:rPr>
            <w:noProof/>
            <w:webHidden/>
          </w:rPr>
          <w:fldChar w:fldCharType="begin"/>
        </w:r>
        <w:r w:rsidR="002A25A4">
          <w:rPr>
            <w:noProof/>
            <w:webHidden/>
          </w:rPr>
          <w:instrText xml:space="preserve"> PAGEREF _Toc514942312 \h </w:instrText>
        </w:r>
        <w:r w:rsidR="002A25A4">
          <w:rPr>
            <w:noProof/>
            <w:webHidden/>
          </w:rPr>
        </w:r>
        <w:r w:rsidR="002A25A4">
          <w:rPr>
            <w:noProof/>
            <w:webHidden/>
          </w:rPr>
          <w:fldChar w:fldCharType="separate"/>
        </w:r>
        <w:r w:rsidR="00790B9B">
          <w:rPr>
            <w:noProof/>
            <w:webHidden/>
          </w:rPr>
          <w:t>17</w:t>
        </w:r>
        <w:r w:rsidR="002A25A4">
          <w:rPr>
            <w:noProof/>
            <w:webHidden/>
          </w:rPr>
          <w:fldChar w:fldCharType="end"/>
        </w:r>
      </w:hyperlink>
    </w:p>
    <w:p w14:paraId="4F61C1DB" w14:textId="2729D6CA" w:rsidR="002A25A4" w:rsidRDefault="00117E04">
      <w:pPr>
        <w:pStyle w:val="TOC5"/>
        <w:rPr>
          <w:rFonts w:asciiTheme="minorHAnsi" w:eastAsiaTheme="minorEastAsia" w:hAnsiTheme="minorHAnsi" w:cstheme="minorBidi"/>
          <w:noProof/>
          <w:sz w:val="22"/>
          <w:szCs w:val="22"/>
        </w:rPr>
      </w:pPr>
      <w:hyperlink w:anchor="_Toc514942313" w:history="1">
        <w:r w:rsidR="002A25A4" w:rsidRPr="008F6947">
          <w:rPr>
            <w:rStyle w:val="Hyperlink"/>
            <w:noProof/>
          </w:rPr>
          <w:t>X.4.2.1.1 Emergency Response for Heart Attack Use Case Description</w:t>
        </w:r>
        <w:r w:rsidR="002A25A4">
          <w:rPr>
            <w:noProof/>
            <w:webHidden/>
          </w:rPr>
          <w:tab/>
        </w:r>
        <w:r w:rsidR="002A25A4">
          <w:rPr>
            <w:noProof/>
            <w:webHidden/>
          </w:rPr>
          <w:fldChar w:fldCharType="begin"/>
        </w:r>
        <w:r w:rsidR="002A25A4">
          <w:rPr>
            <w:noProof/>
            <w:webHidden/>
          </w:rPr>
          <w:instrText xml:space="preserve"> PAGEREF _Toc514942313 \h </w:instrText>
        </w:r>
        <w:r w:rsidR="002A25A4">
          <w:rPr>
            <w:noProof/>
            <w:webHidden/>
          </w:rPr>
        </w:r>
        <w:r w:rsidR="002A25A4">
          <w:rPr>
            <w:noProof/>
            <w:webHidden/>
          </w:rPr>
          <w:fldChar w:fldCharType="separate"/>
        </w:r>
        <w:r w:rsidR="00790B9B">
          <w:rPr>
            <w:noProof/>
            <w:webHidden/>
          </w:rPr>
          <w:t>17</w:t>
        </w:r>
        <w:r w:rsidR="002A25A4">
          <w:rPr>
            <w:noProof/>
            <w:webHidden/>
          </w:rPr>
          <w:fldChar w:fldCharType="end"/>
        </w:r>
      </w:hyperlink>
    </w:p>
    <w:p w14:paraId="7456D548" w14:textId="4E3722C8" w:rsidR="002A25A4" w:rsidRDefault="00117E04">
      <w:pPr>
        <w:pStyle w:val="TOC5"/>
        <w:rPr>
          <w:rFonts w:asciiTheme="minorHAnsi" w:eastAsiaTheme="minorEastAsia" w:hAnsiTheme="minorHAnsi" w:cstheme="minorBidi"/>
          <w:noProof/>
          <w:sz w:val="22"/>
          <w:szCs w:val="22"/>
        </w:rPr>
      </w:pPr>
      <w:hyperlink w:anchor="_Toc514942314" w:history="1">
        <w:r w:rsidR="002A25A4" w:rsidRPr="008F6947">
          <w:rPr>
            <w:rStyle w:val="Hyperlink"/>
            <w:noProof/>
          </w:rPr>
          <w:t>X.4.2.1.2 Emergency Response for Heart Attack Process Flow</w:t>
        </w:r>
        <w:r w:rsidR="002A25A4">
          <w:rPr>
            <w:noProof/>
            <w:webHidden/>
          </w:rPr>
          <w:tab/>
        </w:r>
        <w:r w:rsidR="002A25A4">
          <w:rPr>
            <w:noProof/>
            <w:webHidden/>
          </w:rPr>
          <w:fldChar w:fldCharType="begin"/>
        </w:r>
        <w:r w:rsidR="002A25A4">
          <w:rPr>
            <w:noProof/>
            <w:webHidden/>
          </w:rPr>
          <w:instrText xml:space="preserve"> PAGEREF _Toc514942314 \h </w:instrText>
        </w:r>
        <w:r w:rsidR="002A25A4">
          <w:rPr>
            <w:noProof/>
            <w:webHidden/>
          </w:rPr>
        </w:r>
        <w:r w:rsidR="002A25A4">
          <w:rPr>
            <w:noProof/>
            <w:webHidden/>
          </w:rPr>
          <w:fldChar w:fldCharType="separate"/>
        </w:r>
        <w:r w:rsidR="00790B9B">
          <w:rPr>
            <w:noProof/>
            <w:webHidden/>
          </w:rPr>
          <w:t>18</w:t>
        </w:r>
        <w:r w:rsidR="002A25A4">
          <w:rPr>
            <w:noProof/>
            <w:webHidden/>
          </w:rPr>
          <w:fldChar w:fldCharType="end"/>
        </w:r>
      </w:hyperlink>
    </w:p>
    <w:p w14:paraId="42412C7C" w14:textId="072AF652" w:rsidR="002A25A4" w:rsidRDefault="00117E04">
      <w:pPr>
        <w:pStyle w:val="TOC2"/>
        <w:rPr>
          <w:rFonts w:asciiTheme="minorHAnsi" w:eastAsiaTheme="minorEastAsia" w:hAnsiTheme="minorHAnsi" w:cstheme="minorBidi"/>
          <w:noProof/>
          <w:sz w:val="22"/>
          <w:szCs w:val="22"/>
        </w:rPr>
      </w:pPr>
      <w:hyperlink w:anchor="_Toc514942315" w:history="1">
        <w:r w:rsidR="002A25A4" w:rsidRPr="008F6947">
          <w:rPr>
            <w:rStyle w:val="Hyperlink"/>
            <w:noProof/>
          </w:rPr>
          <w:t>X.5 PCS Security Considerations</w:t>
        </w:r>
        <w:r w:rsidR="002A25A4">
          <w:rPr>
            <w:noProof/>
            <w:webHidden/>
          </w:rPr>
          <w:tab/>
        </w:r>
        <w:r w:rsidR="002A25A4">
          <w:rPr>
            <w:noProof/>
            <w:webHidden/>
          </w:rPr>
          <w:fldChar w:fldCharType="begin"/>
        </w:r>
        <w:r w:rsidR="002A25A4">
          <w:rPr>
            <w:noProof/>
            <w:webHidden/>
          </w:rPr>
          <w:instrText xml:space="preserve"> PAGEREF _Toc514942315 \h </w:instrText>
        </w:r>
        <w:r w:rsidR="002A25A4">
          <w:rPr>
            <w:noProof/>
            <w:webHidden/>
          </w:rPr>
        </w:r>
        <w:r w:rsidR="002A25A4">
          <w:rPr>
            <w:noProof/>
            <w:webHidden/>
          </w:rPr>
          <w:fldChar w:fldCharType="separate"/>
        </w:r>
        <w:r w:rsidR="00790B9B">
          <w:rPr>
            <w:noProof/>
            <w:webHidden/>
          </w:rPr>
          <w:t>19</w:t>
        </w:r>
        <w:r w:rsidR="002A25A4">
          <w:rPr>
            <w:noProof/>
            <w:webHidden/>
          </w:rPr>
          <w:fldChar w:fldCharType="end"/>
        </w:r>
      </w:hyperlink>
    </w:p>
    <w:p w14:paraId="5954584D" w14:textId="1BCC6DE5" w:rsidR="002A25A4" w:rsidRDefault="00117E04">
      <w:pPr>
        <w:pStyle w:val="TOC2"/>
        <w:rPr>
          <w:rFonts w:asciiTheme="minorHAnsi" w:eastAsiaTheme="minorEastAsia" w:hAnsiTheme="minorHAnsi" w:cstheme="minorBidi"/>
          <w:noProof/>
          <w:sz w:val="22"/>
          <w:szCs w:val="22"/>
        </w:rPr>
      </w:pPr>
      <w:hyperlink w:anchor="_Toc514942316" w:history="1">
        <w:r w:rsidR="002A25A4" w:rsidRPr="008F6947">
          <w:rPr>
            <w:rStyle w:val="Hyperlink"/>
            <w:noProof/>
          </w:rPr>
          <w:t>X.6 PCS Cross Profile Considerations</w:t>
        </w:r>
        <w:r w:rsidR="002A25A4">
          <w:rPr>
            <w:noProof/>
            <w:webHidden/>
          </w:rPr>
          <w:tab/>
        </w:r>
        <w:r w:rsidR="002A25A4">
          <w:rPr>
            <w:noProof/>
            <w:webHidden/>
          </w:rPr>
          <w:fldChar w:fldCharType="begin"/>
        </w:r>
        <w:r w:rsidR="002A25A4">
          <w:rPr>
            <w:noProof/>
            <w:webHidden/>
          </w:rPr>
          <w:instrText xml:space="preserve"> PAGEREF _Toc514942316 \h </w:instrText>
        </w:r>
        <w:r w:rsidR="002A25A4">
          <w:rPr>
            <w:noProof/>
            <w:webHidden/>
          </w:rPr>
        </w:r>
        <w:r w:rsidR="002A25A4">
          <w:rPr>
            <w:noProof/>
            <w:webHidden/>
          </w:rPr>
          <w:fldChar w:fldCharType="separate"/>
        </w:r>
        <w:r w:rsidR="00790B9B">
          <w:rPr>
            <w:noProof/>
            <w:webHidden/>
          </w:rPr>
          <w:t>19</w:t>
        </w:r>
        <w:r w:rsidR="002A25A4">
          <w:rPr>
            <w:noProof/>
            <w:webHidden/>
          </w:rPr>
          <w:fldChar w:fldCharType="end"/>
        </w:r>
      </w:hyperlink>
    </w:p>
    <w:p w14:paraId="13CC7836" w14:textId="0851913B" w:rsidR="002A25A4" w:rsidRDefault="00117E04">
      <w:pPr>
        <w:pStyle w:val="TOC1"/>
        <w:rPr>
          <w:rFonts w:asciiTheme="minorHAnsi" w:eastAsiaTheme="minorEastAsia" w:hAnsiTheme="minorHAnsi" w:cstheme="minorBidi"/>
          <w:noProof/>
          <w:sz w:val="22"/>
          <w:szCs w:val="22"/>
        </w:rPr>
      </w:pPr>
      <w:hyperlink w:anchor="_Toc514942317" w:history="1">
        <w:r w:rsidR="002A25A4" w:rsidRPr="008F6947">
          <w:rPr>
            <w:rStyle w:val="Hyperlink"/>
            <w:noProof/>
          </w:rPr>
          <w:t>Appendices</w:t>
        </w:r>
        <w:r w:rsidR="002A25A4">
          <w:rPr>
            <w:noProof/>
            <w:webHidden/>
          </w:rPr>
          <w:tab/>
        </w:r>
        <w:r w:rsidR="002A25A4">
          <w:rPr>
            <w:noProof/>
            <w:webHidden/>
          </w:rPr>
          <w:fldChar w:fldCharType="begin"/>
        </w:r>
        <w:r w:rsidR="002A25A4">
          <w:rPr>
            <w:noProof/>
            <w:webHidden/>
          </w:rPr>
          <w:instrText xml:space="preserve"> PAGEREF _Toc514942317 \h </w:instrText>
        </w:r>
        <w:r w:rsidR="002A25A4">
          <w:rPr>
            <w:noProof/>
            <w:webHidden/>
          </w:rPr>
        </w:r>
        <w:r w:rsidR="002A25A4">
          <w:rPr>
            <w:noProof/>
            <w:webHidden/>
          </w:rPr>
          <w:fldChar w:fldCharType="separate"/>
        </w:r>
        <w:r w:rsidR="00790B9B">
          <w:rPr>
            <w:noProof/>
            <w:webHidden/>
          </w:rPr>
          <w:t>20</w:t>
        </w:r>
        <w:r w:rsidR="002A25A4">
          <w:rPr>
            <w:noProof/>
            <w:webHidden/>
          </w:rPr>
          <w:fldChar w:fldCharType="end"/>
        </w:r>
      </w:hyperlink>
    </w:p>
    <w:p w14:paraId="262C7B39" w14:textId="50DEE52A" w:rsidR="002A25A4" w:rsidRDefault="00117E04">
      <w:pPr>
        <w:pStyle w:val="TOC1"/>
        <w:rPr>
          <w:rFonts w:asciiTheme="minorHAnsi" w:eastAsiaTheme="minorEastAsia" w:hAnsiTheme="minorHAnsi" w:cstheme="minorBidi"/>
          <w:noProof/>
          <w:sz w:val="22"/>
          <w:szCs w:val="22"/>
        </w:rPr>
      </w:pPr>
      <w:hyperlink w:anchor="_Toc514942318" w:history="1">
        <w:r w:rsidR="002A25A4" w:rsidRPr="008F6947">
          <w:rPr>
            <w:rStyle w:val="Hyperlink"/>
            <w:rFonts w:eastAsia="Arial" w:cs="Arial"/>
            <w:noProof/>
          </w:rPr>
          <w:t>Appendix A – Paramedicine Data Elements Used in the Paramedicine Care Summary</w:t>
        </w:r>
        <w:r w:rsidR="002A25A4">
          <w:rPr>
            <w:noProof/>
            <w:webHidden/>
          </w:rPr>
          <w:tab/>
        </w:r>
        <w:r w:rsidR="002A25A4">
          <w:rPr>
            <w:noProof/>
            <w:webHidden/>
          </w:rPr>
          <w:fldChar w:fldCharType="begin"/>
        </w:r>
        <w:r w:rsidR="002A25A4">
          <w:rPr>
            <w:noProof/>
            <w:webHidden/>
          </w:rPr>
          <w:instrText xml:space="preserve"> PAGEREF _Toc514942318 \h </w:instrText>
        </w:r>
        <w:r w:rsidR="002A25A4">
          <w:rPr>
            <w:noProof/>
            <w:webHidden/>
          </w:rPr>
        </w:r>
        <w:r w:rsidR="002A25A4">
          <w:rPr>
            <w:noProof/>
            <w:webHidden/>
          </w:rPr>
          <w:fldChar w:fldCharType="separate"/>
        </w:r>
        <w:r w:rsidR="00790B9B">
          <w:rPr>
            <w:noProof/>
            <w:webHidden/>
          </w:rPr>
          <w:t>20</w:t>
        </w:r>
        <w:r w:rsidR="002A25A4">
          <w:rPr>
            <w:noProof/>
            <w:webHidden/>
          </w:rPr>
          <w:fldChar w:fldCharType="end"/>
        </w:r>
      </w:hyperlink>
    </w:p>
    <w:p w14:paraId="137FF7C0" w14:textId="25FCD92D" w:rsidR="002A25A4" w:rsidRDefault="00117E04">
      <w:pPr>
        <w:pStyle w:val="TOC2"/>
        <w:rPr>
          <w:rFonts w:asciiTheme="minorHAnsi" w:eastAsiaTheme="minorEastAsia" w:hAnsiTheme="minorHAnsi" w:cstheme="minorBidi"/>
          <w:noProof/>
          <w:sz w:val="22"/>
          <w:szCs w:val="22"/>
        </w:rPr>
      </w:pPr>
      <w:hyperlink w:anchor="_Toc514942319" w:history="1">
        <w:r w:rsidR="002A25A4" w:rsidRPr="008F6947">
          <w:rPr>
            <w:rStyle w:val="Hyperlink"/>
            <w:rFonts w:eastAsia="Arial"/>
            <w:noProof/>
          </w:rPr>
          <w:t>A.1 Data Elements Table</w:t>
        </w:r>
        <w:r w:rsidR="002A25A4">
          <w:rPr>
            <w:noProof/>
            <w:webHidden/>
          </w:rPr>
          <w:tab/>
        </w:r>
        <w:r w:rsidR="002A25A4">
          <w:rPr>
            <w:noProof/>
            <w:webHidden/>
          </w:rPr>
          <w:fldChar w:fldCharType="begin"/>
        </w:r>
        <w:r w:rsidR="002A25A4">
          <w:rPr>
            <w:noProof/>
            <w:webHidden/>
          </w:rPr>
          <w:instrText xml:space="preserve"> PAGEREF _Toc514942319 \h </w:instrText>
        </w:r>
        <w:r w:rsidR="002A25A4">
          <w:rPr>
            <w:noProof/>
            <w:webHidden/>
          </w:rPr>
        </w:r>
        <w:r w:rsidR="002A25A4">
          <w:rPr>
            <w:noProof/>
            <w:webHidden/>
          </w:rPr>
          <w:fldChar w:fldCharType="separate"/>
        </w:r>
        <w:r w:rsidR="00790B9B">
          <w:rPr>
            <w:noProof/>
            <w:webHidden/>
          </w:rPr>
          <w:t>20</w:t>
        </w:r>
        <w:r w:rsidR="002A25A4">
          <w:rPr>
            <w:noProof/>
            <w:webHidden/>
          </w:rPr>
          <w:fldChar w:fldCharType="end"/>
        </w:r>
      </w:hyperlink>
    </w:p>
    <w:p w14:paraId="2F504383" w14:textId="5F58CF04" w:rsidR="002A25A4" w:rsidRPr="00E7637C" w:rsidRDefault="00117E04">
      <w:pPr>
        <w:pStyle w:val="TOC1"/>
        <w:rPr>
          <w:rFonts w:asciiTheme="minorHAnsi" w:eastAsiaTheme="minorEastAsia" w:hAnsiTheme="minorHAnsi" w:cstheme="minorBidi"/>
          <w:b/>
          <w:noProof/>
          <w:sz w:val="22"/>
          <w:szCs w:val="22"/>
        </w:rPr>
      </w:pPr>
      <w:hyperlink w:anchor="_Toc514942320" w:history="1">
        <w:r w:rsidR="002A25A4" w:rsidRPr="00E7637C">
          <w:rPr>
            <w:rStyle w:val="Hyperlink"/>
            <w:b/>
            <w:noProof/>
          </w:rPr>
          <w:t>Volume 2 – Transactions</w:t>
        </w:r>
        <w:r w:rsidR="002A25A4" w:rsidRPr="00E7637C">
          <w:rPr>
            <w:b/>
            <w:noProof/>
            <w:webHidden/>
          </w:rPr>
          <w:tab/>
        </w:r>
        <w:r w:rsidR="002A25A4" w:rsidRPr="00E7637C">
          <w:rPr>
            <w:b/>
            <w:noProof/>
            <w:webHidden/>
          </w:rPr>
          <w:fldChar w:fldCharType="begin"/>
        </w:r>
        <w:r w:rsidR="002A25A4" w:rsidRPr="00E7637C">
          <w:rPr>
            <w:b/>
            <w:noProof/>
            <w:webHidden/>
          </w:rPr>
          <w:instrText xml:space="preserve"> PAGEREF _Toc514942320 \h </w:instrText>
        </w:r>
        <w:r w:rsidR="002A25A4" w:rsidRPr="00E7637C">
          <w:rPr>
            <w:b/>
            <w:noProof/>
            <w:webHidden/>
          </w:rPr>
        </w:r>
        <w:r w:rsidR="002A25A4" w:rsidRPr="00E7637C">
          <w:rPr>
            <w:b/>
            <w:noProof/>
            <w:webHidden/>
          </w:rPr>
          <w:fldChar w:fldCharType="separate"/>
        </w:r>
        <w:r w:rsidR="00790B9B">
          <w:rPr>
            <w:b/>
            <w:noProof/>
            <w:webHidden/>
          </w:rPr>
          <w:t>32</w:t>
        </w:r>
        <w:r w:rsidR="002A25A4" w:rsidRPr="00E7637C">
          <w:rPr>
            <w:b/>
            <w:noProof/>
            <w:webHidden/>
          </w:rPr>
          <w:fldChar w:fldCharType="end"/>
        </w:r>
      </w:hyperlink>
    </w:p>
    <w:p w14:paraId="353ACC5C" w14:textId="44905405" w:rsidR="002A25A4" w:rsidRDefault="00117E04">
      <w:pPr>
        <w:pStyle w:val="TOC1"/>
        <w:rPr>
          <w:rFonts w:asciiTheme="minorHAnsi" w:eastAsiaTheme="minorEastAsia" w:hAnsiTheme="minorHAnsi" w:cstheme="minorBidi"/>
          <w:noProof/>
          <w:sz w:val="22"/>
          <w:szCs w:val="22"/>
        </w:rPr>
      </w:pPr>
      <w:hyperlink w:anchor="_Toc514942321" w:history="1">
        <w:r w:rsidR="002A25A4" w:rsidRPr="008F6947">
          <w:rPr>
            <w:rStyle w:val="Hyperlink"/>
            <w:noProof/>
          </w:rPr>
          <w:t>Appendices</w:t>
        </w:r>
        <w:r w:rsidR="002A25A4">
          <w:rPr>
            <w:noProof/>
            <w:webHidden/>
          </w:rPr>
          <w:tab/>
        </w:r>
        <w:r w:rsidR="002A25A4">
          <w:rPr>
            <w:noProof/>
            <w:webHidden/>
          </w:rPr>
          <w:fldChar w:fldCharType="begin"/>
        </w:r>
        <w:r w:rsidR="002A25A4">
          <w:rPr>
            <w:noProof/>
            <w:webHidden/>
          </w:rPr>
          <w:instrText xml:space="preserve"> PAGEREF _Toc514942321 \h </w:instrText>
        </w:r>
        <w:r w:rsidR="002A25A4">
          <w:rPr>
            <w:noProof/>
            <w:webHidden/>
          </w:rPr>
        </w:r>
        <w:r w:rsidR="002A25A4">
          <w:rPr>
            <w:noProof/>
            <w:webHidden/>
          </w:rPr>
          <w:fldChar w:fldCharType="separate"/>
        </w:r>
        <w:r w:rsidR="00790B9B">
          <w:rPr>
            <w:noProof/>
            <w:webHidden/>
          </w:rPr>
          <w:t>33</w:t>
        </w:r>
        <w:r w:rsidR="002A25A4">
          <w:rPr>
            <w:noProof/>
            <w:webHidden/>
          </w:rPr>
          <w:fldChar w:fldCharType="end"/>
        </w:r>
      </w:hyperlink>
    </w:p>
    <w:p w14:paraId="2BBEC21C" w14:textId="1D6C1481" w:rsidR="002A25A4" w:rsidRDefault="00117E04">
      <w:pPr>
        <w:pStyle w:val="TOC1"/>
        <w:rPr>
          <w:rFonts w:asciiTheme="minorHAnsi" w:eastAsiaTheme="minorEastAsia" w:hAnsiTheme="minorHAnsi" w:cstheme="minorBidi"/>
          <w:noProof/>
          <w:sz w:val="22"/>
          <w:szCs w:val="22"/>
        </w:rPr>
      </w:pPr>
      <w:hyperlink w:anchor="_Toc514942322" w:history="1">
        <w:r w:rsidR="002A25A4" w:rsidRPr="008F6947">
          <w:rPr>
            <w:rStyle w:val="Hyperlink"/>
            <w:noProof/>
          </w:rPr>
          <w:t>Volume 2 Namespace Additions</w:t>
        </w:r>
        <w:r w:rsidR="002A25A4">
          <w:rPr>
            <w:noProof/>
            <w:webHidden/>
          </w:rPr>
          <w:tab/>
        </w:r>
        <w:r w:rsidR="002A25A4">
          <w:rPr>
            <w:noProof/>
            <w:webHidden/>
          </w:rPr>
          <w:fldChar w:fldCharType="begin"/>
        </w:r>
        <w:r w:rsidR="002A25A4">
          <w:rPr>
            <w:noProof/>
            <w:webHidden/>
          </w:rPr>
          <w:instrText xml:space="preserve"> PAGEREF _Toc514942322 \h </w:instrText>
        </w:r>
        <w:r w:rsidR="002A25A4">
          <w:rPr>
            <w:noProof/>
            <w:webHidden/>
          </w:rPr>
        </w:r>
        <w:r w:rsidR="002A25A4">
          <w:rPr>
            <w:noProof/>
            <w:webHidden/>
          </w:rPr>
          <w:fldChar w:fldCharType="separate"/>
        </w:r>
        <w:r w:rsidR="00790B9B">
          <w:rPr>
            <w:noProof/>
            <w:webHidden/>
          </w:rPr>
          <w:t>33</w:t>
        </w:r>
        <w:r w:rsidR="002A25A4">
          <w:rPr>
            <w:noProof/>
            <w:webHidden/>
          </w:rPr>
          <w:fldChar w:fldCharType="end"/>
        </w:r>
      </w:hyperlink>
    </w:p>
    <w:p w14:paraId="50297A19" w14:textId="2A535C2E" w:rsidR="002A25A4" w:rsidRPr="00E7637C" w:rsidRDefault="00117E04">
      <w:pPr>
        <w:pStyle w:val="TOC1"/>
        <w:rPr>
          <w:rFonts w:asciiTheme="minorHAnsi" w:eastAsiaTheme="minorEastAsia" w:hAnsiTheme="minorHAnsi" w:cstheme="minorBidi"/>
          <w:b/>
          <w:noProof/>
          <w:sz w:val="22"/>
          <w:szCs w:val="22"/>
        </w:rPr>
      </w:pPr>
      <w:hyperlink w:anchor="_Toc514942323" w:history="1">
        <w:r w:rsidR="002A25A4" w:rsidRPr="00E7637C">
          <w:rPr>
            <w:rStyle w:val="Hyperlink"/>
            <w:b/>
            <w:noProof/>
          </w:rPr>
          <w:t>Volume 3 – Content Modules</w:t>
        </w:r>
        <w:r w:rsidR="002A25A4" w:rsidRPr="00E7637C">
          <w:rPr>
            <w:b/>
            <w:noProof/>
            <w:webHidden/>
          </w:rPr>
          <w:tab/>
        </w:r>
        <w:r w:rsidR="002A25A4" w:rsidRPr="00E7637C">
          <w:rPr>
            <w:b/>
            <w:noProof/>
            <w:webHidden/>
          </w:rPr>
          <w:fldChar w:fldCharType="begin"/>
        </w:r>
        <w:r w:rsidR="002A25A4" w:rsidRPr="00E7637C">
          <w:rPr>
            <w:b/>
            <w:noProof/>
            <w:webHidden/>
          </w:rPr>
          <w:instrText xml:space="preserve"> PAGEREF _Toc514942323 \h </w:instrText>
        </w:r>
        <w:r w:rsidR="002A25A4" w:rsidRPr="00E7637C">
          <w:rPr>
            <w:b/>
            <w:noProof/>
            <w:webHidden/>
          </w:rPr>
        </w:r>
        <w:r w:rsidR="002A25A4" w:rsidRPr="00E7637C">
          <w:rPr>
            <w:b/>
            <w:noProof/>
            <w:webHidden/>
          </w:rPr>
          <w:fldChar w:fldCharType="separate"/>
        </w:r>
        <w:r w:rsidR="00790B9B">
          <w:rPr>
            <w:b/>
            <w:noProof/>
            <w:webHidden/>
          </w:rPr>
          <w:t>34</w:t>
        </w:r>
        <w:r w:rsidR="002A25A4" w:rsidRPr="00E7637C">
          <w:rPr>
            <w:b/>
            <w:noProof/>
            <w:webHidden/>
          </w:rPr>
          <w:fldChar w:fldCharType="end"/>
        </w:r>
      </w:hyperlink>
    </w:p>
    <w:p w14:paraId="623DE753" w14:textId="4A4ECD73" w:rsidR="002A25A4" w:rsidRDefault="00117E04">
      <w:pPr>
        <w:pStyle w:val="TOC1"/>
        <w:rPr>
          <w:rFonts w:asciiTheme="minorHAnsi" w:eastAsiaTheme="minorEastAsia" w:hAnsiTheme="minorHAnsi" w:cstheme="minorBidi"/>
          <w:noProof/>
          <w:sz w:val="22"/>
          <w:szCs w:val="22"/>
        </w:rPr>
      </w:pPr>
      <w:hyperlink w:anchor="_Toc514942324" w:history="1">
        <w:r w:rsidR="002A25A4" w:rsidRPr="008F6947">
          <w:rPr>
            <w:rStyle w:val="Hyperlink"/>
            <w:bCs/>
            <w:noProof/>
          </w:rPr>
          <w:t>5 IHE Namespaces, Concept Domains and Vocabularies</w:t>
        </w:r>
        <w:r w:rsidR="002A25A4">
          <w:rPr>
            <w:noProof/>
            <w:webHidden/>
          </w:rPr>
          <w:tab/>
        </w:r>
        <w:r w:rsidR="002A25A4">
          <w:rPr>
            <w:noProof/>
            <w:webHidden/>
          </w:rPr>
          <w:fldChar w:fldCharType="begin"/>
        </w:r>
        <w:r w:rsidR="002A25A4">
          <w:rPr>
            <w:noProof/>
            <w:webHidden/>
          </w:rPr>
          <w:instrText xml:space="preserve"> PAGEREF _Toc514942324 \h </w:instrText>
        </w:r>
        <w:r w:rsidR="002A25A4">
          <w:rPr>
            <w:noProof/>
            <w:webHidden/>
          </w:rPr>
        </w:r>
        <w:r w:rsidR="002A25A4">
          <w:rPr>
            <w:noProof/>
            <w:webHidden/>
          </w:rPr>
          <w:fldChar w:fldCharType="separate"/>
        </w:r>
        <w:r w:rsidR="00790B9B">
          <w:rPr>
            <w:noProof/>
            <w:webHidden/>
          </w:rPr>
          <w:t>34</w:t>
        </w:r>
        <w:r w:rsidR="002A25A4">
          <w:rPr>
            <w:noProof/>
            <w:webHidden/>
          </w:rPr>
          <w:fldChar w:fldCharType="end"/>
        </w:r>
      </w:hyperlink>
    </w:p>
    <w:p w14:paraId="7BE0379C" w14:textId="71F95A43" w:rsidR="002A25A4" w:rsidRDefault="00117E04">
      <w:pPr>
        <w:pStyle w:val="TOC2"/>
        <w:rPr>
          <w:rFonts w:asciiTheme="minorHAnsi" w:eastAsiaTheme="minorEastAsia" w:hAnsiTheme="minorHAnsi" w:cstheme="minorBidi"/>
          <w:noProof/>
          <w:sz w:val="22"/>
          <w:szCs w:val="22"/>
        </w:rPr>
      </w:pPr>
      <w:hyperlink w:anchor="_Toc514942325" w:history="1">
        <w:r w:rsidR="002A25A4" w:rsidRPr="008F6947">
          <w:rPr>
            <w:rStyle w:val="Hyperlink"/>
            <w:noProof/>
          </w:rPr>
          <w:t>5.1 IHE Namespaces</w:t>
        </w:r>
        <w:r w:rsidR="002A25A4">
          <w:rPr>
            <w:noProof/>
            <w:webHidden/>
          </w:rPr>
          <w:tab/>
        </w:r>
        <w:r w:rsidR="002A25A4">
          <w:rPr>
            <w:noProof/>
            <w:webHidden/>
          </w:rPr>
          <w:fldChar w:fldCharType="begin"/>
        </w:r>
        <w:r w:rsidR="002A25A4">
          <w:rPr>
            <w:noProof/>
            <w:webHidden/>
          </w:rPr>
          <w:instrText xml:space="preserve"> PAGEREF _Toc514942325 \h </w:instrText>
        </w:r>
        <w:r w:rsidR="002A25A4">
          <w:rPr>
            <w:noProof/>
            <w:webHidden/>
          </w:rPr>
        </w:r>
        <w:r w:rsidR="002A25A4">
          <w:rPr>
            <w:noProof/>
            <w:webHidden/>
          </w:rPr>
          <w:fldChar w:fldCharType="separate"/>
        </w:r>
        <w:r w:rsidR="00790B9B">
          <w:rPr>
            <w:noProof/>
            <w:webHidden/>
          </w:rPr>
          <w:t>34</w:t>
        </w:r>
        <w:r w:rsidR="002A25A4">
          <w:rPr>
            <w:noProof/>
            <w:webHidden/>
          </w:rPr>
          <w:fldChar w:fldCharType="end"/>
        </w:r>
      </w:hyperlink>
    </w:p>
    <w:p w14:paraId="63C2616B" w14:textId="1C3E4A78" w:rsidR="002A25A4" w:rsidRDefault="00117E04">
      <w:pPr>
        <w:pStyle w:val="TOC2"/>
        <w:rPr>
          <w:rFonts w:asciiTheme="minorHAnsi" w:eastAsiaTheme="minorEastAsia" w:hAnsiTheme="minorHAnsi" w:cstheme="minorBidi"/>
          <w:noProof/>
          <w:sz w:val="22"/>
          <w:szCs w:val="22"/>
        </w:rPr>
      </w:pPr>
      <w:hyperlink w:anchor="_Toc514942326" w:history="1">
        <w:r w:rsidR="002A25A4" w:rsidRPr="008F6947">
          <w:rPr>
            <w:rStyle w:val="Hyperlink"/>
            <w:noProof/>
          </w:rPr>
          <w:t>5.2 IHE Concept Domains</w:t>
        </w:r>
        <w:r w:rsidR="002A25A4">
          <w:rPr>
            <w:noProof/>
            <w:webHidden/>
          </w:rPr>
          <w:tab/>
        </w:r>
        <w:r w:rsidR="002A25A4">
          <w:rPr>
            <w:noProof/>
            <w:webHidden/>
          </w:rPr>
          <w:fldChar w:fldCharType="begin"/>
        </w:r>
        <w:r w:rsidR="002A25A4">
          <w:rPr>
            <w:noProof/>
            <w:webHidden/>
          </w:rPr>
          <w:instrText xml:space="preserve"> PAGEREF _Toc514942326 \h </w:instrText>
        </w:r>
        <w:r w:rsidR="002A25A4">
          <w:rPr>
            <w:noProof/>
            <w:webHidden/>
          </w:rPr>
        </w:r>
        <w:r w:rsidR="002A25A4">
          <w:rPr>
            <w:noProof/>
            <w:webHidden/>
          </w:rPr>
          <w:fldChar w:fldCharType="separate"/>
        </w:r>
        <w:r w:rsidR="00790B9B">
          <w:rPr>
            <w:noProof/>
            <w:webHidden/>
          </w:rPr>
          <w:t>34</w:t>
        </w:r>
        <w:r w:rsidR="002A25A4">
          <w:rPr>
            <w:noProof/>
            <w:webHidden/>
          </w:rPr>
          <w:fldChar w:fldCharType="end"/>
        </w:r>
      </w:hyperlink>
    </w:p>
    <w:p w14:paraId="3320288E" w14:textId="288A44F4" w:rsidR="002A25A4" w:rsidRDefault="00117E04">
      <w:pPr>
        <w:pStyle w:val="TOC2"/>
        <w:rPr>
          <w:rFonts w:asciiTheme="minorHAnsi" w:eastAsiaTheme="minorEastAsia" w:hAnsiTheme="minorHAnsi" w:cstheme="minorBidi"/>
          <w:noProof/>
          <w:sz w:val="22"/>
          <w:szCs w:val="22"/>
        </w:rPr>
      </w:pPr>
      <w:hyperlink w:anchor="_Toc514942327" w:history="1">
        <w:r w:rsidR="002A25A4" w:rsidRPr="008F6947">
          <w:rPr>
            <w:rStyle w:val="Hyperlink"/>
            <w:noProof/>
          </w:rPr>
          <w:t>5.3 IHE Format Codes and Vocabularies</w:t>
        </w:r>
        <w:r w:rsidR="002A25A4">
          <w:rPr>
            <w:noProof/>
            <w:webHidden/>
          </w:rPr>
          <w:tab/>
        </w:r>
        <w:r w:rsidR="002A25A4">
          <w:rPr>
            <w:noProof/>
            <w:webHidden/>
          </w:rPr>
          <w:fldChar w:fldCharType="begin"/>
        </w:r>
        <w:r w:rsidR="002A25A4">
          <w:rPr>
            <w:noProof/>
            <w:webHidden/>
          </w:rPr>
          <w:instrText xml:space="preserve"> PAGEREF _Toc514942327 \h </w:instrText>
        </w:r>
        <w:r w:rsidR="002A25A4">
          <w:rPr>
            <w:noProof/>
            <w:webHidden/>
          </w:rPr>
        </w:r>
        <w:r w:rsidR="002A25A4">
          <w:rPr>
            <w:noProof/>
            <w:webHidden/>
          </w:rPr>
          <w:fldChar w:fldCharType="separate"/>
        </w:r>
        <w:r w:rsidR="00790B9B">
          <w:rPr>
            <w:noProof/>
            <w:webHidden/>
          </w:rPr>
          <w:t>34</w:t>
        </w:r>
        <w:r w:rsidR="002A25A4">
          <w:rPr>
            <w:noProof/>
            <w:webHidden/>
          </w:rPr>
          <w:fldChar w:fldCharType="end"/>
        </w:r>
      </w:hyperlink>
    </w:p>
    <w:p w14:paraId="73C08B87" w14:textId="00174014" w:rsidR="002A25A4" w:rsidRDefault="00117E04">
      <w:pPr>
        <w:pStyle w:val="TOC3"/>
        <w:rPr>
          <w:rFonts w:asciiTheme="minorHAnsi" w:eastAsiaTheme="minorEastAsia" w:hAnsiTheme="minorHAnsi" w:cstheme="minorBidi"/>
          <w:noProof/>
          <w:sz w:val="22"/>
          <w:szCs w:val="22"/>
        </w:rPr>
      </w:pPr>
      <w:hyperlink w:anchor="_Toc514942328" w:history="1">
        <w:r w:rsidR="002A25A4" w:rsidRPr="008F6947">
          <w:rPr>
            <w:rStyle w:val="Hyperlink"/>
            <w:noProof/>
          </w:rPr>
          <w:t>5.3.1 IHE Format Codes</w:t>
        </w:r>
        <w:r w:rsidR="002A25A4">
          <w:rPr>
            <w:noProof/>
            <w:webHidden/>
          </w:rPr>
          <w:tab/>
        </w:r>
        <w:r w:rsidR="002A25A4">
          <w:rPr>
            <w:noProof/>
            <w:webHidden/>
          </w:rPr>
          <w:fldChar w:fldCharType="begin"/>
        </w:r>
        <w:r w:rsidR="002A25A4">
          <w:rPr>
            <w:noProof/>
            <w:webHidden/>
          </w:rPr>
          <w:instrText xml:space="preserve"> PAGEREF _Toc514942328 \h </w:instrText>
        </w:r>
        <w:r w:rsidR="002A25A4">
          <w:rPr>
            <w:noProof/>
            <w:webHidden/>
          </w:rPr>
        </w:r>
        <w:r w:rsidR="002A25A4">
          <w:rPr>
            <w:noProof/>
            <w:webHidden/>
          </w:rPr>
          <w:fldChar w:fldCharType="separate"/>
        </w:r>
        <w:r w:rsidR="00790B9B">
          <w:rPr>
            <w:noProof/>
            <w:webHidden/>
          </w:rPr>
          <w:t>34</w:t>
        </w:r>
        <w:r w:rsidR="002A25A4">
          <w:rPr>
            <w:noProof/>
            <w:webHidden/>
          </w:rPr>
          <w:fldChar w:fldCharType="end"/>
        </w:r>
      </w:hyperlink>
    </w:p>
    <w:p w14:paraId="3CB59FDF" w14:textId="14D31AA5" w:rsidR="002A25A4" w:rsidRDefault="00117E04">
      <w:pPr>
        <w:pStyle w:val="TOC1"/>
        <w:rPr>
          <w:rFonts w:asciiTheme="minorHAnsi" w:eastAsiaTheme="minorEastAsia" w:hAnsiTheme="minorHAnsi" w:cstheme="minorBidi"/>
          <w:noProof/>
          <w:sz w:val="22"/>
          <w:szCs w:val="22"/>
        </w:rPr>
      </w:pPr>
      <w:hyperlink w:anchor="_Toc514942329" w:history="1">
        <w:r w:rsidR="002A25A4" w:rsidRPr="008F6947">
          <w:rPr>
            <w:rStyle w:val="Hyperlink"/>
            <w:bCs/>
            <w:noProof/>
          </w:rPr>
          <w:t>6 Content Modules</w:t>
        </w:r>
        <w:r w:rsidR="002A25A4">
          <w:rPr>
            <w:noProof/>
            <w:webHidden/>
          </w:rPr>
          <w:tab/>
        </w:r>
        <w:r w:rsidR="002A25A4">
          <w:rPr>
            <w:noProof/>
            <w:webHidden/>
          </w:rPr>
          <w:fldChar w:fldCharType="begin"/>
        </w:r>
        <w:r w:rsidR="002A25A4">
          <w:rPr>
            <w:noProof/>
            <w:webHidden/>
          </w:rPr>
          <w:instrText xml:space="preserve"> PAGEREF _Toc514942329 \h </w:instrText>
        </w:r>
        <w:r w:rsidR="002A25A4">
          <w:rPr>
            <w:noProof/>
            <w:webHidden/>
          </w:rPr>
        </w:r>
        <w:r w:rsidR="002A25A4">
          <w:rPr>
            <w:noProof/>
            <w:webHidden/>
          </w:rPr>
          <w:fldChar w:fldCharType="separate"/>
        </w:r>
        <w:r w:rsidR="00790B9B">
          <w:rPr>
            <w:noProof/>
            <w:webHidden/>
          </w:rPr>
          <w:t>35</w:t>
        </w:r>
        <w:r w:rsidR="002A25A4">
          <w:rPr>
            <w:noProof/>
            <w:webHidden/>
          </w:rPr>
          <w:fldChar w:fldCharType="end"/>
        </w:r>
      </w:hyperlink>
    </w:p>
    <w:p w14:paraId="1EC30229" w14:textId="692192BE" w:rsidR="002A25A4" w:rsidRDefault="00117E04">
      <w:pPr>
        <w:pStyle w:val="TOC3"/>
        <w:rPr>
          <w:rFonts w:asciiTheme="minorHAnsi" w:eastAsiaTheme="minorEastAsia" w:hAnsiTheme="minorHAnsi" w:cstheme="minorBidi"/>
          <w:noProof/>
          <w:sz w:val="22"/>
          <w:szCs w:val="22"/>
        </w:rPr>
      </w:pPr>
      <w:hyperlink w:anchor="_Toc514942330" w:history="1">
        <w:r w:rsidR="002A25A4" w:rsidRPr="008F6947">
          <w:rPr>
            <w:rStyle w:val="Hyperlink"/>
            <w:bCs/>
            <w:noProof/>
          </w:rPr>
          <w:t>6.3.1 CDA Document Content Modules</w:t>
        </w:r>
        <w:r w:rsidR="002A25A4">
          <w:rPr>
            <w:noProof/>
            <w:webHidden/>
          </w:rPr>
          <w:tab/>
        </w:r>
        <w:r w:rsidR="002A25A4">
          <w:rPr>
            <w:noProof/>
            <w:webHidden/>
          </w:rPr>
          <w:fldChar w:fldCharType="begin"/>
        </w:r>
        <w:r w:rsidR="002A25A4">
          <w:rPr>
            <w:noProof/>
            <w:webHidden/>
          </w:rPr>
          <w:instrText xml:space="preserve"> PAGEREF _Toc514942330 \h </w:instrText>
        </w:r>
        <w:r w:rsidR="002A25A4">
          <w:rPr>
            <w:noProof/>
            <w:webHidden/>
          </w:rPr>
        </w:r>
        <w:r w:rsidR="002A25A4">
          <w:rPr>
            <w:noProof/>
            <w:webHidden/>
          </w:rPr>
          <w:fldChar w:fldCharType="separate"/>
        </w:r>
        <w:r w:rsidR="00790B9B">
          <w:rPr>
            <w:noProof/>
            <w:webHidden/>
          </w:rPr>
          <w:t>35</w:t>
        </w:r>
        <w:r w:rsidR="002A25A4">
          <w:rPr>
            <w:noProof/>
            <w:webHidden/>
          </w:rPr>
          <w:fldChar w:fldCharType="end"/>
        </w:r>
      </w:hyperlink>
    </w:p>
    <w:p w14:paraId="3A3691B2" w14:textId="78B631FD" w:rsidR="002A25A4" w:rsidRDefault="00117E04">
      <w:pPr>
        <w:pStyle w:val="TOC4"/>
        <w:rPr>
          <w:rFonts w:asciiTheme="minorHAnsi" w:eastAsiaTheme="minorEastAsia" w:hAnsiTheme="minorHAnsi" w:cstheme="minorBidi"/>
          <w:noProof/>
          <w:sz w:val="22"/>
          <w:szCs w:val="22"/>
        </w:rPr>
      </w:pPr>
      <w:hyperlink w:anchor="_Toc514942331" w:history="1">
        <w:r w:rsidR="002A25A4" w:rsidRPr="008F6947">
          <w:rPr>
            <w:rStyle w:val="Hyperlink"/>
            <w:noProof/>
          </w:rPr>
          <w:t>6.3.1.D Paramedicine Care Summary (PCS) Document Content Module</w:t>
        </w:r>
        <w:r w:rsidR="002A25A4">
          <w:rPr>
            <w:noProof/>
            <w:webHidden/>
          </w:rPr>
          <w:tab/>
        </w:r>
        <w:r w:rsidR="002A25A4">
          <w:rPr>
            <w:noProof/>
            <w:webHidden/>
          </w:rPr>
          <w:fldChar w:fldCharType="begin"/>
        </w:r>
        <w:r w:rsidR="002A25A4">
          <w:rPr>
            <w:noProof/>
            <w:webHidden/>
          </w:rPr>
          <w:instrText xml:space="preserve"> PAGEREF _Toc514942331 \h </w:instrText>
        </w:r>
        <w:r w:rsidR="002A25A4">
          <w:rPr>
            <w:noProof/>
            <w:webHidden/>
          </w:rPr>
        </w:r>
        <w:r w:rsidR="002A25A4">
          <w:rPr>
            <w:noProof/>
            <w:webHidden/>
          </w:rPr>
          <w:fldChar w:fldCharType="separate"/>
        </w:r>
        <w:r w:rsidR="00790B9B">
          <w:rPr>
            <w:noProof/>
            <w:webHidden/>
          </w:rPr>
          <w:t>35</w:t>
        </w:r>
        <w:r w:rsidR="002A25A4">
          <w:rPr>
            <w:noProof/>
            <w:webHidden/>
          </w:rPr>
          <w:fldChar w:fldCharType="end"/>
        </w:r>
      </w:hyperlink>
    </w:p>
    <w:p w14:paraId="5A803959" w14:textId="01F5734E" w:rsidR="002A25A4" w:rsidRDefault="00117E04">
      <w:pPr>
        <w:pStyle w:val="TOC5"/>
        <w:rPr>
          <w:rFonts w:asciiTheme="minorHAnsi" w:eastAsiaTheme="minorEastAsia" w:hAnsiTheme="minorHAnsi" w:cstheme="minorBidi"/>
          <w:noProof/>
          <w:sz w:val="22"/>
          <w:szCs w:val="22"/>
        </w:rPr>
      </w:pPr>
      <w:hyperlink w:anchor="_Toc514942332" w:history="1">
        <w:r w:rsidR="002A25A4" w:rsidRPr="008F6947">
          <w:rPr>
            <w:rStyle w:val="Hyperlink"/>
            <w:noProof/>
          </w:rPr>
          <w:t>6.3.1.D.1 Format Code</w:t>
        </w:r>
        <w:r w:rsidR="002A25A4">
          <w:rPr>
            <w:noProof/>
            <w:webHidden/>
          </w:rPr>
          <w:tab/>
        </w:r>
        <w:r w:rsidR="002A25A4">
          <w:rPr>
            <w:noProof/>
            <w:webHidden/>
          </w:rPr>
          <w:fldChar w:fldCharType="begin"/>
        </w:r>
        <w:r w:rsidR="002A25A4">
          <w:rPr>
            <w:noProof/>
            <w:webHidden/>
          </w:rPr>
          <w:instrText xml:space="preserve"> PAGEREF _Toc514942332 \h </w:instrText>
        </w:r>
        <w:r w:rsidR="002A25A4">
          <w:rPr>
            <w:noProof/>
            <w:webHidden/>
          </w:rPr>
        </w:r>
        <w:r w:rsidR="002A25A4">
          <w:rPr>
            <w:noProof/>
            <w:webHidden/>
          </w:rPr>
          <w:fldChar w:fldCharType="separate"/>
        </w:r>
        <w:r w:rsidR="00790B9B">
          <w:rPr>
            <w:noProof/>
            <w:webHidden/>
          </w:rPr>
          <w:t>35</w:t>
        </w:r>
        <w:r w:rsidR="002A25A4">
          <w:rPr>
            <w:noProof/>
            <w:webHidden/>
          </w:rPr>
          <w:fldChar w:fldCharType="end"/>
        </w:r>
      </w:hyperlink>
    </w:p>
    <w:p w14:paraId="0424E374" w14:textId="2167E50A" w:rsidR="002A25A4" w:rsidRDefault="00117E04">
      <w:pPr>
        <w:pStyle w:val="TOC5"/>
        <w:rPr>
          <w:rFonts w:asciiTheme="minorHAnsi" w:eastAsiaTheme="minorEastAsia" w:hAnsiTheme="minorHAnsi" w:cstheme="minorBidi"/>
          <w:noProof/>
          <w:sz w:val="22"/>
          <w:szCs w:val="22"/>
        </w:rPr>
      </w:pPr>
      <w:hyperlink w:anchor="_Toc514942333" w:history="1">
        <w:r w:rsidR="002A25A4" w:rsidRPr="008F6947">
          <w:rPr>
            <w:rStyle w:val="Hyperlink"/>
            <w:noProof/>
          </w:rPr>
          <w:t>6.3.1.D.2 LOINC Code</w:t>
        </w:r>
        <w:r w:rsidR="002A25A4">
          <w:rPr>
            <w:noProof/>
            <w:webHidden/>
          </w:rPr>
          <w:tab/>
        </w:r>
        <w:r w:rsidR="002A25A4">
          <w:rPr>
            <w:noProof/>
            <w:webHidden/>
          </w:rPr>
          <w:fldChar w:fldCharType="begin"/>
        </w:r>
        <w:r w:rsidR="002A25A4">
          <w:rPr>
            <w:noProof/>
            <w:webHidden/>
          </w:rPr>
          <w:instrText xml:space="preserve"> PAGEREF _Toc514942333 \h </w:instrText>
        </w:r>
        <w:r w:rsidR="002A25A4">
          <w:rPr>
            <w:noProof/>
            <w:webHidden/>
          </w:rPr>
        </w:r>
        <w:r w:rsidR="002A25A4">
          <w:rPr>
            <w:noProof/>
            <w:webHidden/>
          </w:rPr>
          <w:fldChar w:fldCharType="separate"/>
        </w:r>
        <w:r w:rsidR="00790B9B">
          <w:rPr>
            <w:noProof/>
            <w:webHidden/>
          </w:rPr>
          <w:t>35</w:t>
        </w:r>
        <w:r w:rsidR="002A25A4">
          <w:rPr>
            <w:noProof/>
            <w:webHidden/>
          </w:rPr>
          <w:fldChar w:fldCharType="end"/>
        </w:r>
      </w:hyperlink>
    </w:p>
    <w:p w14:paraId="16367DA2" w14:textId="207C2C5C" w:rsidR="002A25A4" w:rsidRDefault="00117E04">
      <w:pPr>
        <w:pStyle w:val="TOC5"/>
        <w:rPr>
          <w:rFonts w:asciiTheme="minorHAnsi" w:eastAsiaTheme="minorEastAsia" w:hAnsiTheme="minorHAnsi" w:cstheme="minorBidi"/>
          <w:noProof/>
          <w:sz w:val="22"/>
          <w:szCs w:val="22"/>
        </w:rPr>
      </w:pPr>
      <w:hyperlink w:anchor="_Toc514942334" w:history="1">
        <w:r w:rsidR="002A25A4" w:rsidRPr="008F6947">
          <w:rPr>
            <w:rStyle w:val="Hyperlink"/>
            <w:noProof/>
          </w:rPr>
          <w:t>6.3.1.D.3 Referenced Standards</w:t>
        </w:r>
        <w:r w:rsidR="002A25A4">
          <w:rPr>
            <w:noProof/>
            <w:webHidden/>
          </w:rPr>
          <w:tab/>
        </w:r>
        <w:r w:rsidR="002A25A4">
          <w:rPr>
            <w:noProof/>
            <w:webHidden/>
          </w:rPr>
          <w:fldChar w:fldCharType="begin"/>
        </w:r>
        <w:r w:rsidR="002A25A4">
          <w:rPr>
            <w:noProof/>
            <w:webHidden/>
          </w:rPr>
          <w:instrText xml:space="preserve"> PAGEREF _Toc514942334 \h </w:instrText>
        </w:r>
        <w:r w:rsidR="002A25A4">
          <w:rPr>
            <w:noProof/>
            <w:webHidden/>
          </w:rPr>
        </w:r>
        <w:r w:rsidR="002A25A4">
          <w:rPr>
            <w:noProof/>
            <w:webHidden/>
          </w:rPr>
          <w:fldChar w:fldCharType="separate"/>
        </w:r>
        <w:r w:rsidR="00790B9B">
          <w:rPr>
            <w:noProof/>
            <w:webHidden/>
          </w:rPr>
          <w:t>35</w:t>
        </w:r>
        <w:r w:rsidR="002A25A4">
          <w:rPr>
            <w:noProof/>
            <w:webHidden/>
          </w:rPr>
          <w:fldChar w:fldCharType="end"/>
        </w:r>
      </w:hyperlink>
    </w:p>
    <w:p w14:paraId="437E74F0" w14:textId="70DB91D8" w:rsidR="002A25A4" w:rsidRDefault="00117E04">
      <w:pPr>
        <w:pStyle w:val="TOC5"/>
        <w:rPr>
          <w:rFonts w:asciiTheme="minorHAnsi" w:eastAsiaTheme="minorEastAsia" w:hAnsiTheme="minorHAnsi" w:cstheme="minorBidi"/>
          <w:noProof/>
          <w:sz w:val="22"/>
          <w:szCs w:val="22"/>
        </w:rPr>
      </w:pPr>
      <w:hyperlink w:anchor="_Toc514942335" w:history="1">
        <w:r w:rsidR="002A25A4" w:rsidRPr="008F6947">
          <w:rPr>
            <w:rStyle w:val="Hyperlink"/>
            <w:noProof/>
          </w:rPr>
          <w:t>6.3.1.D.4 Data Element Requirement Mappings to CDA</w:t>
        </w:r>
        <w:r w:rsidR="002A25A4">
          <w:rPr>
            <w:noProof/>
            <w:webHidden/>
          </w:rPr>
          <w:tab/>
        </w:r>
        <w:r w:rsidR="002A25A4">
          <w:rPr>
            <w:noProof/>
            <w:webHidden/>
          </w:rPr>
          <w:fldChar w:fldCharType="begin"/>
        </w:r>
        <w:r w:rsidR="002A25A4">
          <w:rPr>
            <w:noProof/>
            <w:webHidden/>
          </w:rPr>
          <w:instrText xml:space="preserve"> PAGEREF _Toc514942335 \h </w:instrText>
        </w:r>
        <w:r w:rsidR="002A25A4">
          <w:rPr>
            <w:noProof/>
            <w:webHidden/>
          </w:rPr>
        </w:r>
        <w:r w:rsidR="002A25A4">
          <w:rPr>
            <w:noProof/>
            <w:webHidden/>
          </w:rPr>
          <w:fldChar w:fldCharType="separate"/>
        </w:r>
        <w:r w:rsidR="00790B9B">
          <w:rPr>
            <w:noProof/>
            <w:webHidden/>
          </w:rPr>
          <w:t>35</w:t>
        </w:r>
        <w:r w:rsidR="002A25A4">
          <w:rPr>
            <w:noProof/>
            <w:webHidden/>
          </w:rPr>
          <w:fldChar w:fldCharType="end"/>
        </w:r>
      </w:hyperlink>
    </w:p>
    <w:p w14:paraId="6558E0CB" w14:textId="6838B1BF" w:rsidR="002A25A4" w:rsidRDefault="00117E04">
      <w:pPr>
        <w:pStyle w:val="TOC5"/>
        <w:rPr>
          <w:rFonts w:asciiTheme="minorHAnsi" w:eastAsiaTheme="minorEastAsia" w:hAnsiTheme="minorHAnsi" w:cstheme="minorBidi"/>
          <w:noProof/>
          <w:sz w:val="22"/>
          <w:szCs w:val="22"/>
        </w:rPr>
      </w:pPr>
      <w:hyperlink w:anchor="_Toc514942336" w:history="1">
        <w:r w:rsidR="002A25A4" w:rsidRPr="008F6947">
          <w:rPr>
            <w:rStyle w:val="Hyperlink"/>
            <w:noProof/>
          </w:rPr>
          <w:t>6.3.1.D.5 Paramedicine Care Summary (PCS) Document Content Module Specification</w:t>
        </w:r>
        <w:r w:rsidR="002A25A4">
          <w:rPr>
            <w:noProof/>
            <w:webHidden/>
          </w:rPr>
          <w:tab/>
        </w:r>
        <w:r w:rsidR="002A25A4">
          <w:rPr>
            <w:noProof/>
            <w:webHidden/>
          </w:rPr>
          <w:fldChar w:fldCharType="begin"/>
        </w:r>
        <w:r w:rsidR="002A25A4">
          <w:rPr>
            <w:noProof/>
            <w:webHidden/>
          </w:rPr>
          <w:instrText xml:space="preserve"> PAGEREF _Toc514942336 \h </w:instrText>
        </w:r>
        <w:r w:rsidR="002A25A4">
          <w:rPr>
            <w:noProof/>
            <w:webHidden/>
          </w:rPr>
        </w:r>
        <w:r w:rsidR="002A25A4">
          <w:rPr>
            <w:noProof/>
            <w:webHidden/>
          </w:rPr>
          <w:fldChar w:fldCharType="separate"/>
        </w:r>
        <w:r w:rsidR="00790B9B">
          <w:rPr>
            <w:noProof/>
            <w:webHidden/>
          </w:rPr>
          <w:t>44</w:t>
        </w:r>
        <w:r w:rsidR="002A25A4">
          <w:rPr>
            <w:noProof/>
            <w:webHidden/>
          </w:rPr>
          <w:fldChar w:fldCharType="end"/>
        </w:r>
      </w:hyperlink>
    </w:p>
    <w:p w14:paraId="1DB4C223" w14:textId="50A1A786" w:rsidR="002A25A4" w:rsidRDefault="00117E04">
      <w:pPr>
        <w:pStyle w:val="TOC6"/>
        <w:rPr>
          <w:rFonts w:asciiTheme="minorHAnsi" w:eastAsiaTheme="minorEastAsia" w:hAnsiTheme="minorHAnsi" w:cstheme="minorBidi"/>
          <w:noProof/>
          <w:sz w:val="22"/>
          <w:szCs w:val="22"/>
        </w:rPr>
      </w:pPr>
      <w:hyperlink w:anchor="_Toc514942337" w:history="1">
        <w:r w:rsidR="002A25A4" w:rsidRPr="008F6947">
          <w:rPr>
            <w:rStyle w:val="Hyperlink"/>
            <w:noProof/>
          </w:rPr>
          <w:t>6.3.1.D.5.1 EMS Advance Directives Observation Constraints</w:t>
        </w:r>
        <w:r w:rsidR="002A25A4">
          <w:rPr>
            <w:noProof/>
            <w:webHidden/>
          </w:rPr>
          <w:tab/>
        </w:r>
        <w:r w:rsidR="002A25A4">
          <w:rPr>
            <w:noProof/>
            <w:webHidden/>
          </w:rPr>
          <w:fldChar w:fldCharType="begin"/>
        </w:r>
        <w:r w:rsidR="002A25A4">
          <w:rPr>
            <w:noProof/>
            <w:webHidden/>
          </w:rPr>
          <w:instrText xml:space="preserve"> PAGEREF _Toc514942337 \h </w:instrText>
        </w:r>
        <w:r w:rsidR="002A25A4">
          <w:rPr>
            <w:noProof/>
            <w:webHidden/>
          </w:rPr>
        </w:r>
        <w:r w:rsidR="002A25A4">
          <w:rPr>
            <w:noProof/>
            <w:webHidden/>
          </w:rPr>
          <w:fldChar w:fldCharType="separate"/>
        </w:r>
        <w:r w:rsidR="00790B9B">
          <w:rPr>
            <w:noProof/>
            <w:webHidden/>
          </w:rPr>
          <w:t>47</w:t>
        </w:r>
        <w:r w:rsidR="002A25A4">
          <w:rPr>
            <w:noProof/>
            <w:webHidden/>
          </w:rPr>
          <w:fldChar w:fldCharType="end"/>
        </w:r>
      </w:hyperlink>
    </w:p>
    <w:p w14:paraId="3A886BE4" w14:textId="421443BC" w:rsidR="002A25A4" w:rsidRDefault="00117E04">
      <w:pPr>
        <w:pStyle w:val="TOC6"/>
        <w:rPr>
          <w:rFonts w:asciiTheme="minorHAnsi" w:eastAsiaTheme="minorEastAsia" w:hAnsiTheme="minorHAnsi" w:cstheme="minorBidi"/>
          <w:noProof/>
          <w:sz w:val="22"/>
          <w:szCs w:val="22"/>
        </w:rPr>
      </w:pPr>
      <w:hyperlink w:anchor="_Toc514942338" w:history="1">
        <w:r w:rsidR="002A25A4" w:rsidRPr="008F6947">
          <w:rPr>
            <w:rStyle w:val="Hyperlink"/>
            <w:noProof/>
          </w:rPr>
          <w:t>6.3.1.D.5.2 Allergies – Allergy and Intolerance Concern Entry Constraint</w:t>
        </w:r>
        <w:r w:rsidR="002A25A4">
          <w:rPr>
            <w:noProof/>
            <w:webHidden/>
          </w:rPr>
          <w:tab/>
        </w:r>
        <w:r w:rsidR="002A25A4">
          <w:rPr>
            <w:noProof/>
            <w:webHidden/>
          </w:rPr>
          <w:fldChar w:fldCharType="begin"/>
        </w:r>
        <w:r w:rsidR="002A25A4">
          <w:rPr>
            <w:noProof/>
            <w:webHidden/>
          </w:rPr>
          <w:instrText xml:space="preserve"> PAGEREF _Toc514942338 \h </w:instrText>
        </w:r>
        <w:r w:rsidR="002A25A4">
          <w:rPr>
            <w:noProof/>
            <w:webHidden/>
          </w:rPr>
        </w:r>
        <w:r w:rsidR="002A25A4">
          <w:rPr>
            <w:noProof/>
            <w:webHidden/>
          </w:rPr>
          <w:fldChar w:fldCharType="separate"/>
        </w:r>
        <w:r w:rsidR="00790B9B">
          <w:rPr>
            <w:noProof/>
            <w:webHidden/>
          </w:rPr>
          <w:t>47</w:t>
        </w:r>
        <w:r w:rsidR="002A25A4">
          <w:rPr>
            <w:noProof/>
            <w:webHidden/>
          </w:rPr>
          <w:fldChar w:fldCharType="end"/>
        </w:r>
      </w:hyperlink>
    </w:p>
    <w:p w14:paraId="1E9FE5FE" w14:textId="5A83FD69" w:rsidR="002A25A4" w:rsidRDefault="00117E04">
      <w:pPr>
        <w:pStyle w:val="TOC6"/>
        <w:rPr>
          <w:rFonts w:asciiTheme="minorHAnsi" w:eastAsiaTheme="minorEastAsia" w:hAnsiTheme="minorHAnsi" w:cstheme="minorBidi"/>
          <w:noProof/>
          <w:sz w:val="22"/>
          <w:szCs w:val="22"/>
        </w:rPr>
      </w:pPr>
      <w:hyperlink w:anchor="_Toc514942339" w:history="1">
        <w:r w:rsidR="002A25A4" w:rsidRPr="008F6947">
          <w:rPr>
            <w:rStyle w:val="Hyperlink"/>
            <w:noProof/>
          </w:rPr>
          <w:t>6.3.1.D.5.3 EMS Billing EMS LevelOfService Observation Constraints</w:t>
        </w:r>
        <w:r w:rsidR="002A25A4">
          <w:rPr>
            <w:noProof/>
            <w:webHidden/>
          </w:rPr>
          <w:tab/>
        </w:r>
        <w:r w:rsidR="002A25A4">
          <w:rPr>
            <w:noProof/>
            <w:webHidden/>
          </w:rPr>
          <w:fldChar w:fldCharType="begin"/>
        </w:r>
        <w:r w:rsidR="002A25A4">
          <w:rPr>
            <w:noProof/>
            <w:webHidden/>
          </w:rPr>
          <w:instrText xml:space="preserve"> PAGEREF _Toc514942339 \h </w:instrText>
        </w:r>
        <w:r w:rsidR="002A25A4">
          <w:rPr>
            <w:noProof/>
            <w:webHidden/>
          </w:rPr>
        </w:r>
        <w:r w:rsidR="002A25A4">
          <w:rPr>
            <w:noProof/>
            <w:webHidden/>
          </w:rPr>
          <w:fldChar w:fldCharType="separate"/>
        </w:r>
        <w:r w:rsidR="00790B9B">
          <w:rPr>
            <w:noProof/>
            <w:webHidden/>
          </w:rPr>
          <w:t>48</w:t>
        </w:r>
        <w:r w:rsidR="002A25A4">
          <w:rPr>
            <w:noProof/>
            <w:webHidden/>
          </w:rPr>
          <w:fldChar w:fldCharType="end"/>
        </w:r>
      </w:hyperlink>
    </w:p>
    <w:p w14:paraId="774704C8" w14:textId="4CBC1D00" w:rsidR="002A25A4" w:rsidRDefault="00117E04">
      <w:pPr>
        <w:pStyle w:val="TOC6"/>
        <w:rPr>
          <w:rFonts w:asciiTheme="minorHAnsi" w:eastAsiaTheme="minorEastAsia" w:hAnsiTheme="minorHAnsi" w:cstheme="minorBidi"/>
          <w:noProof/>
          <w:sz w:val="22"/>
          <w:szCs w:val="22"/>
        </w:rPr>
      </w:pPr>
      <w:hyperlink w:anchor="_Toc514942340" w:history="1">
        <w:r w:rsidR="002A25A4" w:rsidRPr="008F6947">
          <w:rPr>
            <w:rStyle w:val="Hyperlink"/>
            <w:noProof/>
          </w:rPr>
          <w:t>6.3.1.D.5.4 Coded Vital Signs Section – Vital Signs Observation Constraints</w:t>
        </w:r>
        <w:r w:rsidR="002A25A4">
          <w:rPr>
            <w:noProof/>
            <w:webHidden/>
          </w:rPr>
          <w:tab/>
        </w:r>
        <w:r w:rsidR="002A25A4">
          <w:rPr>
            <w:noProof/>
            <w:webHidden/>
          </w:rPr>
          <w:fldChar w:fldCharType="begin"/>
        </w:r>
        <w:r w:rsidR="002A25A4">
          <w:rPr>
            <w:noProof/>
            <w:webHidden/>
          </w:rPr>
          <w:instrText xml:space="preserve"> PAGEREF _Toc514942340 \h </w:instrText>
        </w:r>
        <w:r w:rsidR="002A25A4">
          <w:rPr>
            <w:noProof/>
            <w:webHidden/>
          </w:rPr>
        </w:r>
        <w:r w:rsidR="002A25A4">
          <w:rPr>
            <w:noProof/>
            <w:webHidden/>
          </w:rPr>
          <w:fldChar w:fldCharType="separate"/>
        </w:r>
        <w:r w:rsidR="00790B9B">
          <w:rPr>
            <w:noProof/>
            <w:webHidden/>
          </w:rPr>
          <w:t>48</w:t>
        </w:r>
        <w:r w:rsidR="002A25A4">
          <w:rPr>
            <w:noProof/>
            <w:webHidden/>
          </w:rPr>
          <w:fldChar w:fldCharType="end"/>
        </w:r>
      </w:hyperlink>
    </w:p>
    <w:p w14:paraId="7A8F5FBE" w14:textId="6FCDAAC1" w:rsidR="002A25A4" w:rsidRDefault="00117E04">
      <w:pPr>
        <w:pStyle w:val="TOC6"/>
        <w:rPr>
          <w:rFonts w:asciiTheme="minorHAnsi" w:eastAsiaTheme="minorEastAsia" w:hAnsiTheme="minorHAnsi" w:cstheme="minorBidi"/>
          <w:noProof/>
          <w:sz w:val="22"/>
          <w:szCs w:val="22"/>
        </w:rPr>
      </w:pPr>
      <w:hyperlink w:anchor="_Toc514942341" w:history="1">
        <w:r w:rsidR="002A25A4" w:rsidRPr="008F6947">
          <w:rPr>
            <w:rStyle w:val="Hyperlink"/>
            <w:noProof/>
          </w:rPr>
          <w:t>6.3.1.D.5.5 Current Medications –Constraints</w:t>
        </w:r>
        <w:r w:rsidR="002A25A4">
          <w:rPr>
            <w:noProof/>
            <w:webHidden/>
          </w:rPr>
          <w:tab/>
        </w:r>
        <w:r w:rsidR="002A25A4">
          <w:rPr>
            <w:noProof/>
            <w:webHidden/>
          </w:rPr>
          <w:fldChar w:fldCharType="begin"/>
        </w:r>
        <w:r w:rsidR="002A25A4">
          <w:rPr>
            <w:noProof/>
            <w:webHidden/>
          </w:rPr>
          <w:instrText xml:space="preserve"> PAGEREF _Toc514942341 \h </w:instrText>
        </w:r>
        <w:r w:rsidR="002A25A4">
          <w:rPr>
            <w:noProof/>
            <w:webHidden/>
          </w:rPr>
        </w:r>
        <w:r w:rsidR="002A25A4">
          <w:rPr>
            <w:noProof/>
            <w:webHidden/>
          </w:rPr>
          <w:fldChar w:fldCharType="separate"/>
        </w:r>
        <w:r w:rsidR="00790B9B">
          <w:rPr>
            <w:noProof/>
            <w:webHidden/>
          </w:rPr>
          <w:t>49</w:t>
        </w:r>
        <w:r w:rsidR="002A25A4">
          <w:rPr>
            <w:noProof/>
            <w:webHidden/>
          </w:rPr>
          <w:fldChar w:fldCharType="end"/>
        </w:r>
      </w:hyperlink>
    </w:p>
    <w:p w14:paraId="6958FC39" w14:textId="7AF0AABA" w:rsidR="002A25A4" w:rsidRDefault="00117E04">
      <w:pPr>
        <w:pStyle w:val="TOC6"/>
        <w:rPr>
          <w:rFonts w:asciiTheme="minorHAnsi" w:eastAsiaTheme="minorEastAsia" w:hAnsiTheme="minorHAnsi" w:cstheme="minorBidi"/>
          <w:noProof/>
          <w:sz w:val="22"/>
          <w:szCs w:val="22"/>
        </w:rPr>
      </w:pPr>
      <w:hyperlink w:anchor="_Toc514942342" w:history="1">
        <w:r w:rsidR="002A25A4" w:rsidRPr="008F6947">
          <w:rPr>
            <w:rStyle w:val="Hyperlink"/>
            <w:noProof/>
          </w:rPr>
          <w:t>6.3.1.D.5.6 Medications Administered –Constraints</w:t>
        </w:r>
        <w:r w:rsidR="002A25A4">
          <w:rPr>
            <w:noProof/>
            <w:webHidden/>
          </w:rPr>
          <w:tab/>
        </w:r>
        <w:r w:rsidR="002A25A4">
          <w:rPr>
            <w:noProof/>
            <w:webHidden/>
          </w:rPr>
          <w:fldChar w:fldCharType="begin"/>
        </w:r>
        <w:r w:rsidR="002A25A4">
          <w:rPr>
            <w:noProof/>
            <w:webHidden/>
          </w:rPr>
          <w:instrText xml:space="preserve"> PAGEREF _Toc514942342 \h </w:instrText>
        </w:r>
        <w:r w:rsidR="002A25A4">
          <w:rPr>
            <w:noProof/>
            <w:webHidden/>
          </w:rPr>
        </w:r>
        <w:r w:rsidR="002A25A4">
          <w:rPr>
            <w:noProof/>
            <w:webHidden/>
          </w:rPr>
          <w:fldChar w:fldCharType="separate"/>
        </w:r>
        <w:r w:rsidR="00790B9B">
          <w:rPr>
            <w:noProof/>
            <w:webHidden/>
          </w:rPr>
          <w:t>50</w:t>
        </w:r>
        <w:r w:rsidR="002A25A4">
          <w:rPr>
            <w:noProof/>
            <w:webHidden/>
          </w:rPr>
          <w:fldChar w:fldCharType="end"/>
        </w:r>
      </w:hyperlink>
    </w:p>
    <w:p w14:paraId="15D10ED2" w14:textId="7FB7528C" w:rsidR="002A25A4" w:rsidRDefault="00117E04">
      <w:pPr>
        <w:pStyle w:val="TOC6"/>
        <w:rPr>
          <w:rFonts w:asciiTheme="minorHAnsi" w:eastAsiaTheme="minorEastAsia" w:hAnsiTheme="minorHAnsi" w:cstheme="minorBidi"/>
          <w:noProof/>
          <w:sz w:val="22"/>
          <w:szCs w:val="22"/>
        </w:rPr>
      </w:pPr>
      <w:hyperlink w:anchor="_Toc514942343" w:history="1">
        <w:r w:rsidR="002A25A4" w:rsidRPr="008F6947">
          <w:rPr>
            <w:rStyle w:val="Hyperlink"/>
            <w:noProof/>
          </w:rPr>
          <w:t>6.3.1.D.5.7 Reason for Referral Constraints</w:t>
        </w:r>
        <w:r w:rsidR="002A25A4">
          <w:rPr>
            <w:noProof/>
            <w:webHidden/>
          </w:rPr>
          <w:tab/>
        </w:r>
        <w:r w:rsidR="002A25A4">
          <w:rPr>
            <w:noProof/>
            <w:webHidden/>
          </w:rPr>
          <w:fldChar w:fldCharType="begin"/>
        </w:r>
        <w:r w:rsidR="002A25A4">
          <w:rPr>
            <w:noProof/>
            <w:webHidden/>
          </w:rPr>
          <w:instrText xml:space="preserve"> PAGEREF _Toc514942343 \h </w:instrText>
        </w:r>
        <w:r w:rsidR="002A25A4">
          <w:rPr>
            <w:noProof/>
            <w:webHidden/>
          </w:rPr>
        </w:r>
        <w:r w:rsidR="002A25A4">
          <w:rPr>
            <w:noProof/>
            <w:webHidden/>
          </w:rPr>
          <w:fldChar w:fldCharType="separate"/>
        </w:r>
        <w:r w:rsidR="00790B9B">
          <w:rPr>
            <w:noProof/>
            <w:webHidden/>
          </w:rPr>
          <w:t>50</w:t>
        </w:r>
        <w:r w:rsidR="002A25A4">
          <w:rPr>
            <w:noProof/>
            <w:webHidden/>
          </w:rPr>
          <w:fldChar w:fldCharType="end"/>
        </w:r>
      </w:hyperlink>
    </w:p>
    <w:p w14:paraId="10324849" w14:textId="6A6B89A3" w:rsidR="002A25A4" w:rsidRDefault="00117E04">
      <w:pPr>
        <w:pStyle w:val="TOC6"/>
        <w:rPr>
          <w:rFonts w:asciiTheme="minorHAnsi" w:eastAsiaTheme="minorEastAsia" w:hAnsiTheme="minorHAnsi" w:cstheme="minorBidi"/>
          <w:noProof/>
          <w:sz w:val="22"/>
          <w:szCs w:val="22"/>
        </w:rPr>
      </w:pPr>
      <w:hyperlink w:anchor="_Toc514942344" w:history="1">
        <w:r w:rsidR="002A25A4" w:rsidRPr="008F6947">
          <w:rPr>
            <w:rStyle w:val="Hyperlink"/>
            <w:noProof/>
          </w:rPr>
          <w:t>6.3.1.D.5.8 Physical Examination Constraints</w:t>
        </w:r>
        <w:r w:rsidR="002A25A4">
          <w:rPr>
            <w:noProof/>
            <w:webHidden/>
          </w:rPr>
          <w:tab/>
        </w:r>
        <w:r w:rsidR="002A25A4">
          <w:rPr>
            <w:noProof/>
            <w:webHidden/>
          </w:rPr>
          <w:fldChar w:fldCharType="begin"/>
        </w:r>
        <w:r w:rsidR="002A25A4">
          <w:rPr>
            <w:noProof/>
            <w:webHidden/>
          </w:rPr>
          <w:instrText xml:space="preserve"> PAGEREF _Toc514942344 \h </w:instrText>
        </w:r>
        <w:r w:rsidR="002A25A4">
          <w:rPr>
            <w:noProof/>
            <w:webHidden/>
          </w:rPr>
        </w:r>
        <w:r w:rsidR="002A25A4">
          <w:rPr>
            <w:noProof/>
            <w:webHidden/>
          </w:rPr>
          <w:fldChar w:fldCharType="separate"/>
        </w:r>
        <w:r w:rsidR="00790B9B">
          <w:rPr>
            <w:noProof/>
            <w:webHidden/>
          </w:rPr>
          <w:t>51</w:t>
        </w:r>
        <w:r w:rsidR="002A25A4">
          <w:rPr>
            <w:noProof/>
            <w:webHidden/>
          </w:rPr>
          <w:fldChar w:fldCharType="end"/>
        </w:r>
      </w:hyperlink>
    </w:p>
    <w:p w14:paraId="740BE29F" w14:textId="0E3344DA" w:rsidR="002A25A4" w:rsidRDefault="00117E04">
      <w:pPr>
        <w:pStyle w:val="TOC6"/>
        <w:rPr>
          <w:rFonts w:asciiTheme="minorHAnsi" w:eastAsiaTheme="minorEastAsia" w:hAnsiTheme="minorHAnsi" w:cstheme="minorBidi"/>
          <w:noProof/>
          <w:sz w:val="22"/>
          <w:szCs w:val="22"/>
        </w:rPr>
      </w:pPr>
      <w:hyperlink w:anchor="_Toc514942345" w:history="1">
        <w:r w:rsidR="002A25A4" w:rsidRPr="008F6947">
          <w:rPr>
            <w:rStyle w:val="Hyperlink"/>
            <w:noProof/>
          </w:rPr>
          <w:t>6.3.1.D.5.9 EMS Response Unit Level Of Care Capability Observation Constraint</w:t>
        </w:r>
        <w:r w:rsidR="002A25A4">
          <w:rPr>
            <w:noProof/>
            <w:webHidden/>
          </w:rPr>
          <w:tab/>
        </w:r>
        <w:r w:rsidR="002A25A4">
          <w:rPr>
            <w:noProof/>
            <w:webHidden/>
          </w:rPr>
          <w:fldChar w:fldCharType="begin"/>
        </w:r>
        <w:r w:rsidR="002A25A4">
          <w:rPr>
            <w:noProof/>
            <w:webHidden/>
          </w:rPr>
          <w:instrText xml:space="preserve"> PAGEREF _Toc514942345 \h </w:instrText>
        </w:r>
        <w:r w:rsidR="002A25A4">
          <w:rPr>
            <w:noProof/>
            <w:webHidden/>
          </w:rPr>
        </w:r>
        <w:r w:rsidR="002A25A4">
          <w:rPr>
            <w:noProof/>
            <w:webHidden/>
          </w:rPr>
          <w:fldChar w:fldCharType="separate"/>
        </w:r>
        <w:r w:rsidR="00790B9B">
          <w:rPr>
            <w:noProof/>
            <w:webHidden/>
          </w:rPr>
          <w:t>52</w:t>
        </w:r>
        <w:r w:rsidR="002A25A4">
          <w:rPr>
            <w:noProof/>
            <w:webHidden/>
          </w:rPr>
          <w:fldChar w:fldCharType="end"/>
        </w:r>
      </w:hyperlink>
    </w:p>
    <w:p w14:paraId="0701E042" w14:textId="120453B7" w:rsidR="002A25A4" w:rsidRDefault="00117E04">
      <w:pPr>
        <w:pStyle w:val="TOC6"/>
        <w:rPr>
          <w:rFonts w:asciiTheme="minorHAnsi" w:eastAsiaTheme="minorEastAsia" w:hAnsiTheme="minorHAnsi" w:cstheme="minorBidi"/>
          <w:noProof/>
          <w:sz w:val="22"/>
          <w:szCs w:val="22"/>
        </w:rPr>
      </w:pPr>
      <w:hyperlink w:anchor="_Toc514942346" w:history="1">
        <w:r w:rsidR="002A25A4" w:rsidRPr="008F6947">
          <w:rPr>
            <w:rStyle w:val="Hyperlink"/>
            <w:noProof/>
          </w:rPr>
          <w:t>6.3.1.D.5.10 History of Present Illness Constraint</w:t>
        </w:r>
        <w:r w:rsidR="002A25A4">
          <w:rPr>
            <w:noProof/>
            <w:webHidden/>
          </w:rPr>
          <w:tab/>
        </w:r>
        <w:r w:rsidR="002A25A4">
          <w:rPr>
            <w:noProof/>
            <w:webHidden/>
          </w:rPr>
          <w:fldChar w:fldCharType="begin"/>
        </w:r>
        <w:r w:rsidR="002A25A4">
          <w:rPr>
            <w:noProof/>
            <w:webHidden/>
          </w:rPr>
          <w:instrText xml:space="preserve"> PAGEREF _Toc514942346 \h </w:instrText>
        </w:r>
        <w:r w:rsidR="002A25A4">
          <w:rPr>
            <w:noProof/>
            <w:webHidden/>
          </w:rPr>
        </w:r>
        <w:r w:rsidR="002A25A4">
          <w:rPr>
            <w:noProof/>
            <w:webHidden/>
          </w:rPr>
          <w:fldChar w:fldCharType="separate"/>
        </w:r>
        <w:r w:rsidR="00790B9B">
          <w:rPr>
            <w:noProof/>
            <w:webHidden/>
          </w:rPr>
          <w:t>52</w:t>
        </w:r>
        <w:r w:rsidR="002A25A4">
          <w:rPr>
            <w:noProof/>
            <w:webHidden/>
          </w:rPr>
          <w:fldChar w:fldCharType="end"/>
        </w:r>
      </w:hyperlink>
    </w:p>
    <w:p w14:paraId="6E04E611" w14:textId="0ABF402D" w:rsidR="002A25A4" w:rsidRDefault="00117E04">
      <w:pPr>
        <w:pStyle w:val="TOC6"/>
        <w:rPr>
          <w:rFonts w:asciiTheme="minorHAnsi" w:eastAsiaTheme="minorEastAsia" w:hAnsiTheme="minorHAnsi" w:cstheme="minorBidi"/>
          <w:noProof/>
          <w:sz w:val="22"/>
          <w:szCs w:val="22"/>
        </w:rPr>
      </w:pPr>
      <w:hyperlink w:anchor="_Toc514942347" w:history="1">
        <w:r w:rsidR="002A25A4" w:rsidRPr="008F6947">
          <w:rPr>
            <w:rStyle w:val="Hyperlink"/>
            <w:noProof/>
          </w:rPr>
          <w:t>6.3.1.D.5.11 Active Problems</w:t>
        </w:r>
        <w:r w:rsidR="002A25A4">
          <w:rPr>
            <w:noProof/>
            <w:webHidden/>
          </w:rPr>
          <w:tab/>
        </w:r>
        <w:r w:rsidR="002A25A4">
          <w:rPr>
            <w:noProof/>
            <w:webHidden/>
          </w:rPr>
          <w:fldChar w:fldCharType="begin"/>
        </w:r>
        <w:r w:rsidR="002A25A4">
          <w:rPr>
            <w:noProof/>
            <w:webHidden/>
          </w:rPr>
          <w:instrText xml:space="preserve"> PAGEREF _Toc514942347 \h </w:instrText>
        </w:r>
        <w:r w:rsidR="002A25A4">
          <w:rPr>
            <w:noProof/>
            <w:webHidden/>
          </w:rPr>
        </w:r>
        <w:r w:rsidR="002A25A4">
          <w:rPr>
            <w:noProof/>
            <w:webHidden/>
          </w:rPr>
          <w:fldChar w:fldCharType="separate"/>
        </w:r>
        <w:r w:rsidR="00790B9B">
          <w:rPr>
            <w:noProof/>
            <w:webHidden/>
          </w:rPr>
          <w:t>52</w:t>
        </w:r>
        <w:r w:rsidR="002A25A4">
          <w:rPr>
            <w:noProof/>
            <w:webHidden/>
          </w:rPr>
          <w:fldChar w:fldCharType="end"/>
        </w:r>
      </w:hyperlink>
    </w:p>
    <w:p w14:paraId="4CFB0CD1" w14:textId="1CFA2931" w:rsidR="002A25A4" w:rsidRDefault="00117E04">
      <w:pPr>
        <w:pStyle w:val="TOC6"/>
        <w:rPr>
          <w:rFonts w:asciiTheme="minorHAnsi" w:eastAsiaTheme="minorEastAsia" w:hAnsiTheme="minorHAnsi" w:cstheme="minorBidi"/>
          <w:noProof/>
          <w:sz w:val="22"/>
          <w:szCs w:val="22"/>
        </w:rPr>
      </w:pPr>
      <w:hyperlink w:anchor="_Toc514942348" w:history="1">
        <w:r w:rsidR="002A25A4" w:rsidRPr="008F6947">
          <w:rPr>
            <w:rStyle w:val="Hyperlink"/>
            <w:noProof/>
          </w:rPr>
          <w:t>6.3.1.D.5.12 Allergies and Other Adverse Reaction –Constraints</w:t>
        </w:r>
        <w:r w:rsidR="002A25A4">
          <w:rPr>
            <w:noProof/>
            <w:webHidden/>
          </w:rPr>
          <w:tab/>
        </w:r>
        <w:r w:rsidR="002A25A4">
          <w:rPr>
            <w:noProof/>
            <w:webHidden/>
          </w:rPr>
          <w:fldChar w:fldCharType="begin"/>
        </w:r>
        <w:r w:rsidR="002A25A4">
          <w:rPr>
            <w:noProof/>
            <w:webHidden/>
          </w:rPr>
          <w:instrText xml:space="preserve"> PAGEREF _Toc514942348 \h </w:instrText>
        </w:r>
        <w:r w:rsidR="002A25A4">
          <w:rPr>
            <w:noProof/>
            <w:webHidden/>
          </w:rPr>
        </w:r>
        <w:r w:rsidR="002A25A4">
          <w:rPr>
            <w:noProof/>
            <w:webHidden/>
          </w:rPr>
          <w:fldChar w:fldCharType="separate"/>
        </w:r>
        <w:r w:rsidR="00790B9B">
          <w:rPr>
            <w:noProof/>
            <w:webHidden/>
          </w:rPr>
          <w:t>52</w:t>
        </w:r>
        <w:r w:rsidR="002A25A4">
          <w:rPr>
            <w:noProof/>
            <w:webHidden/>
          </w:rPr>
          <w:fldChar w:fldCharType="end"/>
        </w:r>
      </w:hyperlink>
    </w:p>
    <w:p w14:paraId="56278478" w14:textId="65BECBC8" w:rsidR="002A25A4" w:rsidRDefault="00117E04">
      <w:pPr>
        <w:pStyle w:val="TOC5"/>
        <w:rPr>
          <w:rFonts w:asciiTheme="minorHAnsi" w:eastAsiaTheme="minorEastAsia" w:hAnsiTheme="minorHAnsi" w:cstheme="minorBidi"/>
          <w:noProof/>
          <w:sz w:val="22"/>
          <w:szCs w:val="22"/>
        </w:rPr>
      </w:pPr>
      <w:hyperlink w:anchor="_Toc514942349" w:history="1">
        <w:r w:rsidR="002A25A4" w:rsidRPr="008F6947">
          <w:rPr>
            <w:rStyle w:val="Hyperlink"/>
            <w:noProof/>
          </w:rPr>
          <w:t>6.3.1.D.6 PCS Conformance and Example</w:t>
        </w:r>
        <w:r w:rsidR="002A25A4">
          <w:rPr>
            <w:noProof/>
            <w:webHidden/>
          </w:rPr>
          <w:tab/>
        </w:r>
        <w:r w:rsidR="002A25A4">
          <w:rPr>
            <w:noProof/>
            <w:webHidden/>
          </w:rPr>
          <w:fldChar w:fldCharType="begin"/>
        </w:r>
        <w:r w:rsidR="002A25A4">
          <w:rPr>
            <w:noProof/>
            <w:webHidden/>
          </w:rPr>
          <w:instrText xml:space="preserve"> PAGEREF _Toc514942349 \h </w:instrText>
        </w:r>
        <w:r w:rsidR="002A25A4">
          <w:rPr>
            <w:noProof/>
            <w:webHidden/>
          </w:rPr>
        </w:r>
        <w:r w:rsidR="002A25A4">
          <w:rPr>
            <w:noProof/>
            <w:webHidden/>
          </w:rPr>
          <w:fldChar w:fldCharType="separate"/>
        </w:r>
        <w:r w:rsidR="00790B9B">
          <w:rPr>
            <w:noProof/>
            <w:webHidden/>
          </w:rPr>
          <w:t>53</w:t>
        </w:r>
        <w:r w:rsidR="002A25A4">
          <w:rPr>
            <w:noProof/>
            <w:webHidden/>
          </w:rPr>
          <w:fldChar w:fldCharType="end"/>
        </w:r>
      </w:hyperlink>
    </w:p>
    <w:p w14:paraId="4511C191" w14:textId="508DEE3B" w:rsidR="002A25A4" w:rsidRDefault="00117E04">
      <w:pPr>
        <w:pStyle w:val="TOC3"/>
        <w:rPr>
          <w:rFonts w:asciiTheme="minorHAnsi" w:eastAsiaTheme="minorEastAsia" w:hAnsiTheme="minorHAnsi" w:cstheme="minorBidi"/>
          <w:noProof/>
          <w:sz w:val="22"/>
          <w:szCs w:val="22"/>
        </w:rPr>
      </w:pPr>
      <w:hyperlink w:anchor="_Toc514942350" w:history="1">
        <w:r w:rsidR="002A25A4" w:rsidRPr="008F6947">
          <w:rPr>
            <w:rStyle w:val="Hyperlink"/>
            <w:bCs/>
            <w:noProof/>
          </w:rPr>
          <w:t>6.3.2 CDA Header Content Modules</w:t>
        </w:r>
        <w:r w:rsidR="002A25A4">
          <w:rPr>
            <w:noProof/>
            <w:webHidden/>
          </w:rPr>
          <w:tab/>
        </w:r>
        <w:r w:rsidR="002A25A4">
          <w:rPr>
            <w:noProof/>
            <w:webHidden/>
          </w:rPr>
          <w:fldChar w:fldCharType="begin"/>
        </w:r>
        <w:r w:rsidR="002A25A4">
          <w:rPr>
            <w:noProof/>
            <w:webHidden/>
          </w:rPr>
          <w:instrText xml:space="preserve"> PAGEREF _Toc514942350 \h </w:instrText>
        </w:r>
        <w:r w:rsidR="002A25A4">
          <w:rPr>
            <w:noProof/>
            <w:webHidden/>
          </w:rPr>
        </w:r>
        <w:r w:rsidR="002A25A4">
          <w:rPr>
            <w:noProof/>
            <w:webHidden/>
          </w:rPr>
          <w:fldChar w:fldCharType="separate"/>
        </w:r>
        <w:r w:rsidR="00790B9B">
          <w:rPr>
            <w:noProof/>
            <w:webHidden/>
          </w:rPr>
          <w:t>53</w:t>
        </w:r>
        <w:r w:rsidR="002A25A4">
          <w:rPr>
            <w:noProof/>
            <w:webHidden/>
          </w:rPr>
          <w:fldChar w:fldCharType="end"/>
        </w:r>
      </w:hyperlink>
    </w:p>
    <w:p w14:paraId="553BA693" w14:textId="1CD8BBFD" w:rsidR="002A25A4" w:rsidRDefault="00117E04">
      <w:pPr>
        <w:pStyle w:val="TOC4"/>
        <w:rPr>
          <w:rFonts w:asciiTheme="minorHAnsi" w:eastAsiaTheme="minorEastAsia" w:hAnsiTheme="minorHAnsi" w:cstheme="minorBidi"/>
          <w:noProof/>
          <w:sz w:val="22"/>
          <w:szCs w:val="22"/>
        </w:rPr>
      </w:pPr>
      <w:hyperlink w:anchor="_Toc514942351" w:history="1">
        <w:r w:rsidR="002A25A4" w:rsidRPr="008F6947">
          <w:rPr>
            <w:rStyle w:val="Hyperlink"/>
            <w:noProof/>
          </w:rPr>
          <w:t>6.3.2.H CDA Header Content Module</w:t>
        </w:r>
        <w:r w:rsidR="002A25A4">
          <w:rPr>
            <w:noProof/>
            <w:webHidden/>
          </w:rPr>
          <w:tab/>
        </w:r>
        <w:r w:rsidR="002A25A4">
          <w:rPr>
            <w:noProof/>
            <w:webHidden/>
          </w:rPr>
          <w:fldChar w:fldCharType="begin"/>
        </w:r>
        <w:r w:rsidR="002A25A4">
          <w:rPr>
            <w:noProof/>
            <w:webHidden/>
          </w:rPr>
          <w:instrText xml:space="preserve"> PAGEREF _Toc514942351 \h </w:instrText>
        </w:r>
        <w:r w:rsidR="002A25A4">
          <w:rPr>
            <w:noProof/>
            <w:webHidden/>
          </w:rPr>
        </w:r>
        <w:r w:rsidR="002A25A4">
          <w:rPr>
            <w:noProof/>
            <w:webHidden/>
          </w:rPr>
          <w:fldChar w:fldCharType="separate"/>
        </w:r>
        <w:r w:rsidR="00790B9B">
          <w:rPr>
            <w:noProof/>
            <w:webHidden/>
          </w:rPr>
          <w:t>53</w:t>
        </w:r>
        <w:r w:rsidR="002A25A4">
          <w:rPr>
            <w:noProof/>
            <w:webHidden/>
          </w:rPr>
          <w:fldChar w:fldCharType="end"/>
        </w:r>
      </w:hyperlink>
    </w:p>
    <w:p w14:paraId="6C723981" w14:textId="019557C8" w:rsidR="002A25A4" w:rsidRDefault="00117E04">
      <w:pPr>
        <w:pStyle w:val="TOC5"/>
        <w:rPr>
          <w:rFonts w:asciiTheme="minorHAnsi" w:eastAsiaTheme="minorEastAsia" w:hAnsiTheme="minorHAnsi" w:cstheme="minorBidi"/>
          <w:noProof/>
          <w:sz w:val="22"/>
          <w:szCs w:val="22"/>
        </w:rPr>
      </w:pPr>
      <w:hyperlink w:anchor="_Toc514942352" w:history="1">
        <w:r w:rsidR="002A25A4" w:rsidRPr="008F6947">
          <w:rPr>
            <w:rStyle w:val="Hyperlink"/>
            <w:noProof/>
          </w:rPr>
          <w:t xml:space="preserve">6.3.2.H.1 Ethnicity </w:t>
        </w:r>
        <w:r w:rsidR="002A25A4" w:rsidRPr="008F6947">
          <w:rPr>
            <w:rStyle w:val="Hyperlink"/>
            <w:rFonts w:eastAsia="Calibri"/>
            <w:noProof/>
          </w:rPr>
          <w:t>Vocabulary Constraints</w:t>
        </w:r>
        <w:r w:rsidR="002A25A4">
          <w:rPr>
            <w:noProof/>
            <w:webHidden/>
          </w:rPr>
          <w:tab/>
        </w:r>
        <w:r w:rsidR="002A25A4">
          <w:rPr>
            <w:noProof/>
            <w:webHidden/>
          </w:rPr>
          <w:fldChar w:fldCharType="begin"/>
        </w:r>
        <w:r w:rsidR="002A25A4">
          <w:rPr>
            <w:noProof/>
            <w:webHidden/>
          </w:rPr>
          <w:instrText xml:space="preserve"> PAGEREF _Toc514942352 \h </w:instrText>
        </w:r>
        <w:r w:rsidR="002A25A4">
          <w:rPr>
            <w:noProof/>
            <w:webHidden/>
          </w:rPr>
        </w:r>
        <w:r w:rsidR="002A25A4">
          <w:rPr>
            <w:noProof/>
            <w:webHidden/>
          </w:rPr>
          <w:fldChar w:fldCharType="separate"/>
        </w:r>
        <w:r w:rsidR="00790B9B">
          <w:rPr>
            <w:noProof/>
            <w:webHidden/>
          </w:rPr>
          <w:t>53</w:t>
        </w:r>
        <w:r w:rsidR="002A25A4">
          <w:rPr>
            <w:noProof/>
            <w:webHidden/>
          </w:rPr>
          <w:fldChar w:fldCharType="end"/>
        </w:r>
      </w:hyperlink>
    </w:p>
    <w:p w14:paraId="7514FD7A" w14:textId="492BD1D9" w:rsidR="002A25A4" w:rsidRDefault="00117E04">
      <w:pPr>
        <w:pStyle w:val="TOC5"/>
        <w:rPr>
          <w:rFonts w:asciiTheme="minorHAnsi" w:eastAsiaTheme="minorEastAsia" w:hAnsiTheme="minorHAnsi" w:cstheme="minorBidi"/>
          <w:noProof/>
          <w:sz w:val="22"/>
          <w:szCs w:val="22"/>
        </w:rPr>
      </w:pPr>
      <w:hyperlink w:anchor="_Toc514942353" w:history="1">
        <w:r w:rsidR="002A25A4" w:rsidRPr="008F6947">
          <w:rPr>
            <w:rStyle w:val="Hyperlink"/>
            <w:noProof/>
          </w:rPr>
          <w:t xml:space="preserve">6.3.2.H.2 Marital Status </w:t>
        </w:r>
        <w:r w:rsidR="002A25A4" w:rsidRPr="008F6947">
          <w:rPr>
            <w:rStyle w:val="Hyperlink"/>
            <w:rFonts w:eastAsia="Calibri"/>
            <w:noProof/>
          </w:rPr>
          <w:t>Vocabulary Constraint</w:t>
        </w:r>
        <w:r w:rsidR="002A25A4">
          <w:rPr>
            <w:noProof/>
            <w:webHidden/>
          </w:rPr>
          <w:tab/>
        </w:r>
        <w:r w:rsidR="002A25A4">
          <w:rPr>
            <w:noProof/>
            <w:webHidden/>
          </w:rPr>
          <w:fldChar w:fldCharType="begin"/>
        </w:r>
        <w:r w:rsidR="002A25A4">
          <w:rPr>
            <w:noProof/>
            <w:webHidden/>
          </w:rPr>
          <w:instrText xml:space="preserve"> PAGEREF _Toc514942353 \h </w:instrText>
        </w:r>
        <w:r w:rsidR="002A25A4">
          <w:rPr>
            <w:noProof/>
            <w:webHidden/>
          </w:rPr>
        </w:r>
        <w:r w:rsidR="002A25A4">
          <w:rPr>
            <w:noProof/>
            <w:webHidden/>
          </w:rPr>
          <w:fldChar w:fldCharType="separate"/>
        </w:r>
        <w:r w:rsidR="00790B9B">
          <w:rPr>
            <w:noProof/>
            <w:webHidden/>
          </w:rPr>
          <w:t>53</w:t>
        </w:r>
        <w:r w:rsidR="002A25A4">
          <w:rPr>
            <w:noProof/>
            <w:webHidden/>
          </w:rPr>
          <w:fldChar w:fldCharType="end"/>
        </w:r>
      </w:hyperlink>
    </w:p>
    <w:p w14:paraId="414D15A6" w14:textId="4D40F0A2" w:rsidR="002A25A4" w:rsidRDefault="00117E04">
      <w:pPr>
        <w:pStyle w:val="TOC5"/>
        <w:rPr>
          <w:rFonts w:asciiTheme="minorHAnsi" w:eastAsiaTheme="minorEastAsia" w:hAnsiTheme="minorHAnsi" w:cstheme="minorBidi"/>
          <w:noProof/>
          <w:sz w:val="22"/>
          <w:szCs w:val="22"/>
        </w:rPr>
      </w:pPr>
      <w:hyperlink w:anchor="_Toc514942354" w:history="1">
        <w:r w:rsidR="002A25A4" w:rsidRPr="008F6947">
          <w:rPr>
            <w:rStyle w:val="Hyperlink"/>
            <w:noProof/>
          </w:rPr>
          <w:t xml:space="preserve">6.3.2.H.3 Race </w:t>
        </w:r>
        <w:r w:rsidR="002A25A4" w:rsidRPr="008F6947">
          <w:rPr>
            <w:rStyle w:val="Hyperlink"/>
            <w:rFonts w:eastAsia="Calibri"/>
            <w:noProof/>
          </w:rPr>
          <w:t>Vocabulary Constraint</w:t>
        </w:r>
        <w:r w:rsidR="002A25A4">
          <w:rPr>
            <w:noProof/>
            <w:webHidden/>
          </w:rPr>
          <w:tab/>
        </w:r>
        <w:r w:rsidR="002A25A4">
          <w:rPr>
            <w:noProof/>
            <w:webHidden/>
          </w:rPr>
          <w:fldChar w:fldCharType="begin"/>
        </w:r>
        <w:r w:rsidR="002A25A4">
          <w:rPr>
            <w:noProof/>
            <w:webHidden/>
          </w:rPr>
          <w:instrText xml:space="preserve"> PAGEREF _Toc514942354 \h </w:instrText>
        </w:r>
        <w:r w:rsidR="002A25A4">
          <w:rPr>
            <w:noProof/>
            <w:webHidden/>
          </w:rPr>
        </w:r>
        <w:r w:rsidR="002A25A4">
          <w:rPr>
            <w:noProof/>
            <w:webHidden/>
          </w:rPr>
          <w:fldChar w:fldCharType="separate"/>
        </w:r>
        <w:r w:rsidR="00790B9B">
          <w:rPr>
            <w:noProof/>
            <w:webHidden/>
          </w:rPr>
          <w:t>53</w:t>
        </w:r>
        <w:r w:rsidR="002A25A4">
          <w:rPr>
            <w:noProof/>
            <w:webHidden/>
          </w:rPr>
          <w:fldChar w:fldCharType="end"/>
        </w:r>
      </w:hyperlink>
    </w:p>
    <w:p w14:paraId="45446389" w14:textId="4E726649" w:rsidR="002A25A4" w:rsidRDefault="00117E04">
      <w:pPr>
        <w:pStyle w:val="TOC5"/>
        <w:rPr>
          <w:rFonts w:asciiTheme="minorHAnsi" w:eastAsiaTheme="minorEastAsia" w:hAnsiTheme="minorHAnsi" w:cstheme="minorBidi"/>
          <w:noProof/>
          <w:sz w:val="22"/>
          <w:szCs w:val="22"/>
        </w:rPr>
      </w:pPr>
      <w:hyperlink w:anchor="_Toc514942355" w:history="1">
        <w:r w:rsidR="002A25A4" w:rsidRPr="008F6947">
          <w:rPr>
            <w:rStyle w:val="Hyperlink"/>
            <w:noProof/>
          </w:rPr>
          <w:t xml:space="preserve">6.3.2.H.4 Religious Affiliation </w:t>
        </w:r>
        <w:r w:rsidR="002A25A4" w:rsidRPr="008F6947">
          <w:rPr>
            <w:rStyle w:val="Hyperlink"/>
            <w:rFonts w:eastAsia="Calibri"/>
            <w:noProof/>
          </w:rPr>
          <w:t>Vocabulary Constraint</w:t>
        </w:r>
        <w:r w:rsidR="002A25A4">
          <w:rPr>
            <w:noProof/>
            <w:webHidden/>
          </w:rPr>
          <w:tab/>
        </w:r>
        <w:r w:rsidR="002A25A4">
          <w:rPr>
            <w:noProof/>
            <w:webHidden/>
          </w:rPr>
          <w:fldChar w:fldCharType="begin"/>
        </w:r>
        <w:r w:rsidR="002A25A4">
          <w:rPr>
            <w:noProof/>
            <w:webHidden/>
          </w:rPr>
          <w:instrText xml:space="preserve"> PAGEREF _Toc514942355 \h </w:instrText>
        </w:r>
        <w:r w:rsidR="002A25A4">
          <w:rPr>
            <w:noProof/>
            <w:webHidden/>
          </w:rPr>
        </w:r>
        <w:r w:rsidR="002A25A4">
          <w:rPr>
            <w:noProof/>
            <w:webHidden/>
          </w:rPr>
          <w:fldChar w:fldCharType="separate"/>
        </w:r>
        <w:r w:rsidR="00790B9B">
          <w:rPr>
            <w:noProof/>
            <w:webHidden/>
          </w:rPr>
          <w:t>53</w:t>
        </w:r>
        <w:r w:rsidR="002A25A4">
          <w:rPr>
            <w:noProof/>
            <w:webHidden/>
          </w:rPr>
          <w:fldChar w:fldCharType="end"/>
        </w:r>
      </w:hyperlink>
    </w:p>
    <w:p w14:paraId="6BAB5DA0" w14:textId="625A5341" w:rsidR="002A25A4" w:rsidRDefault="00117E04">
      <w:pPr>
        <w:pStyle w:val="TOC5"/>
        <w:rPr>
          <w:rFonts w:asciiTheme="minorHAnsi" w:eastAsiaTheme="minorEastAsia" w:hAnsiTheme="minorHAnsi" w:cstheme="minorBidi"/>
          <w:noProof/>
          <w:sz w:val="22"/>
          <w:szCs w:val="22"/>
        </w:rPr>
      </w:pPr>
      <w:hyperlink w:anchor="_Toc514942356" w:history="1">
        <w:r w:rsidR="002A25A4" w:rsidRPr="008F6947">
          <w:rPr>
            <w:rStyle w:val="Hyperlink"/>
            <w:noProof/>
          </w:rPr>
          <w:t xml:space="preserve">6.3.2.H.5 Language Communication </w:t>
        </w:r>
        <w:r w:rsidR="002A25A4" w:rsidRPr="008F6947">
          <w:rPr>
            <w:rStyle w:val="Hyperlink"/>
            <w:rFonts w:eastAsia="Calibri"/>
            <w:noProof/>
          </w:rPr>
          <w:t>Vocabulary Constraint</w:t>
        </w:r>
        <w:r w:rsidR="002A25A4">
          <w:rPr>
            <w:noProof/>
            <w:webHidden/>
          </w:rPr>
          <w:tab/>
        </w:r>
        <w:r w:rsidR="002A25A4">
          <w:rPr>
            <w:noProof/>
            <w:webHidden/>
          </w:rPr>
          <w:fldChar w:fldCharType="begin"/>
        </w:r>
        <w:r w:rsidR="002A25A4">
          <w:rPr>
            <w:noProof/>
            <w:webHidden/>
          </w:rPr>
          <w:instrText xml:space="preserve"> PAGEREF _Toc514942356 \h </w:instrText>
        </w:r>
        <w:r w:rsidR="002A25A4">
          <w:rPr>
            <w:noProof/>
            <w:webHidden/>
          </w:rPr>
        </w:r>
        <w:r w:rsidR="002A25A4">
          <w:rPr>
            <w:noProof/>
            <w:webHidden/>
          </w:rPr>
          <w:fldChar w:fldCharType="separate"/>
        </w:r>
        <w:r w:rsidR="00790B9B">
          <w:rPr>
            <w:noProof/>
            <w:webHidden/>
          </w:rPr>
          <w:t>54</w:t>
        </w:r>
        <w:r w:rsidR="002A25A4">
          <w:rPr>
            <w:noProof/>
            <w:webHidden/>
          </w:rPr>
          <w:fldChar w:fldCharType="end"/>
        </w:r>
      </w:hyperlink>
    </w:p>
    <w:p w14:paraId="2833C1AE" w14:textId="6D7DB79C" w:rsidR="002A25A4" w:rsidRDefault="00117E04">
      <w:pPr>
        <w:pStyle w:val="TOC5"/>
        <w:rPr>
          <w:rFonts w:asciiTheme="minorHAnsi" w:eastAsiaTheme="minorEastAsia" w:hAnsiTheme="minorHAnsi" w:cstheme="minorBidi"/>
          <w:noProof/>
          <w:sz w:val="22"/>
          <w:szCs w:val="22"/>
        </w:rPr>
      </w:pPr>
      <w:hyperlink w:anchor="_Toc514942357" w:history="1">
        <w:r w:rsidR="002A25A4" w:rsidRPr="008F6947">
          <w:rPr>
            <w:rStyle w:val="Hyperlink"/>
            <w:noProof/>
          </w:rPr>
          <w:t>6.3.2.H.6 Participant</w:t>
        </w:r>
        <w:r w:rsidR="002A25A4" w:rsidRPr="008F6947">
          <w:rPr>
            <w:rStyle w:val="Hyperlink"/>
            <w:rFonts w:eastAsia="Calibri"/>
            <w:noProof/>
          </w:rPr>
          <w:t xml:space="preserve"> Constraint</w:t>
        </w:r>
        <w:r w:rsidR="002A25A4">
          <w:rPr>
            <w:noProof/>
            <w:webHidden/>
          </w:rPr>
          <w:tab/>
        </w:r>
        <w:r w:rsidR="002A25A4">
          <w:rPr>
            <w:noProof/>
            <w:webHidden/>
          </w:rPr>
          <w:fldChar w:fldCharType="begin"/>
        </w:r>
        <w:r w:rsidR="002A25A4">
          <w:rPr>
            <w:noProof/>
            <w:webHidden/>
          </w:rPr>
          <w:instrText xml:space="preserve"> PAGEREF _Toc514942357 \h </w:instrText>
        </w:r>
        <w:r w:rsidR="002A25A4">
          <w:rPr>
            <w:noProof/>
            <w:webHidden/>
          </w:rPr>
        </w:r>
        <w:r w:rsidR="002A25A4">
          <w:rPr>
            <w:noProof/>
            <w:webHidden/>
          </w:rPr>
          <w:fldChar w:fldCharType="separate"/>
        </w:r>
        <w:r w:rsidR="00790B9B">
          <w:rPr>
            <w:noProof/>
            <w:webHidden/>
          </w:rPr>
          <w:t>54</w:t>
        </w:r>
        <w:r w:rsidR="002A25A4">
          <w:rPr>
            <w:noProof/>
            <w:webHidden/>
          </w:rPr>
          <w:fldChar w:fldCharType="end"/>
        </w:r>
      </w:hyperlink>
    </w:p>
    <w:p w14:paraId="649A021B" w14:textId="71CA5EB5" w:rsidR="002A25A4" w:rsidRDefault="00117E04">
      <w:pPr>
        <w:pStyle w:val="TOC5"/>
        <w:rPr>
          <w:rFonts w:asciiTheme="minorHAnsi" w:eastAsiaTheme="minorEastAsia" w:hAnsiTheme="minorHAnsi" w:cstheme="minorBidi"/>
          <w:noProof/>
          <w:sz w:val="22"/>
          <w:szCs w:val="22"/>
        </w:rPr>
      </w:pPr>
      <w:hyperlink w:anchor="_Toc514942358" w:history="1">
        <w:r w:rsidR="002A25A4" w:rsidRPr="008F6947">
          <w:rPr>
            <w:rStyle w:val="Hyperlink"/>
            <w:noProof/>
          </w:rPr>
          <w:t xml:space="preserve">6.3.2.H.7 documentationOf </w:t>
        </w:r>
        <w:r w:rsidR="002A25A4" w:rsidRPr="008F6947">
          <w:rPr>
            <w:rStyle w:val="Hyperlink"/>
            <w:rFonts w:eastAsia="Calibri"/>
            <w:noProof/>
          </w:rPr>
          <w:t>Vocabulary Constraint</w:t>
        </w:r>
        <w:r w:rsidR="002A25A4">
          <w:rPr>
            <w:noProof/>
            <w:webHidden/>
          </w:rPr>
          <w:tab/>
        </w:r>
        <w:r w:rsidR="002A25A4">
          <w:rPr>
            <w:noProof/>
            <w:webHidden/>
          </w:rPr>
          <w:fldChar w:fldCharType="begin"/>
        </w:r>
        <w:r w:rsidR="002A25A4">
          <w:rPr>
            <w:noProof/>
            <w:webHidden/>
          </w:rPr>
          <w:instrText xml:space="preserve"> PAGEREF _Toc514942358 \h </w:instrText>
        </w:r>
        <w:r w:rsidR="002A25A4">
          <w:rPr>
            <w:noProof/>
            <w:webHidden/>
          </w:rPr>
        </w:r>
        <w:r w:rsidR="002A25A4">
          <w:rPr>
            <w:noProof/>
            <w:webHidden/>
          </w:rPr>
          <w:fldChar w:fldCharType="separate"/>
        </w:r>
        <w:r w:rsidR="00790B9B">
          <w:rPr>
            <w:noProof/>
            <w:webHidden/>
          </w:rPr>
          <w:t>54</w:t>
        </w:r>
        <w:r w:rsidR="002A25A4">
          <w:rPr>
            <w:noProof/>
            <w:webHidden/>
          </w:rPr>
          <w:fldChar w:fldCharType="end"/>
        </w:r>
      </w:hyperlink>
    </w:p>
    <w:p w14:paraId="034FB41B" w14:textId="45110A56" w:rsidR="002A25A4" w:rsidRDefault="00117E04">
      <w:pPr>
        <w:pStyle w:val="TOC5"/>
        <w:rPr>
          <w:rFonts w:asciiTheme="minorHAnsi" w:eastAsiaTheme="minorEastAsia" w:hAnsiTheme="minorHAnsi" w:cstheme="minorBidi"/>
          <w:noProof/>
          <w:sz w:val="22"/>
          <w:szCs w:val="22"/>
        </w:rPr>
      </w:pPr>
      <w:hyperlink w:anchor="_Toc514942359" w:history="1">
        <w:r w:rsidR="002A25A4" w:rsidRPr="008F6947">
          <w:rPr>
            <w:rStyle w:val="Hyperlink"/>
            <w:noProof/>
          </w:rPr>
          <w:t xml:space="preserve">6.3.2.H.8 componentOf </w:t>
        </w:r>
        <w:r w:rsidR="002A25A4" w:rsidRPr="008F6947">
          <w:rPr>
            <w:rStyle w:val="Hyperlink"/>
            <w:rFonts w:eastAsia="Calibri"/>
            <w:noProof/>
          </w:rPr>
          <w:t>Vocabulary Constraint</w:t>
        </w:r>
        <w:r w:rsidR="002A25A4">
          <w:rPr>
            <w:noProof/>
            <w:webHidden/>
          </w:rPr>
          <w:tab/>
        </w:r>
        <w:r w:rsidR="002A25A4">
          <w:rPr>
            <w:noProof/>
            <w:webHidden/>
          </w:rPr>
          <w:fldChar w:fldCharType="begin"/>
        </w:r>
        <w:r w:rsidR="002A25A4">
          <w:rPr>
            <w:noProof/>
            <w:webHidden/>
          </w:rPr>
          <w:instrText xml:space="preserve"> PAGEREF _Toc514942359 \h </w:instrText>
        </w:r>
        <w:r w:rsidR="002A25A4">
          <w:rPr>
            <w:noProof/>
            <w:webHidden/>
          </w:rPr>
        </w:r>
        <w:r w:rsidR="002A25A4">
          <w:rPr>
            <w:noProof/>
            <w:webHidden/>
          </w:rPr>
          <w:fldChar w:fldCharType="separate"/>
        </w:r>
        <w:r w:rsidR="00790B9B">
          <w:rPr>
            <w:noProof/>
            <w:webHidden/>
          </w:rPr>
          <w:t>54</w:t>
        </w:r>
        <w:r w:rsidR="002A25A4">
          <w:rPr>
            <w:noProof/>
            <w:webHidden/>
          </w:rPr>
          <w:fldChar w:fldCharType="end"/>
        </w:r>
      </w:hyperlink>
    </w:p>
    <w:p w14:paraId="23BD31AC" w14:textId="76D123EF" w:rsidR="002A25A4" w:rsidRDefault="00117E04">
      <w:pPr>
        <w:pStyle w:val="TOC3"/>
        <w:rPr>
          <w:rFonts w:asciiTheme="minorHAnsi" w:eastAsiaTheme="minorEastAsia" w:hAnsiTheme="minorHAnsi" w:cstheme="minorBidi"/>
          <w:noProof/>
          <w:sz w:val="22"/>
          <w:szCs w:val="22"/>
        </w:rPr>
      </w:pPr>
      <w:hyperlink w:anchor="_Toc514942360" w:history="1">
        <w:r w:rsidR="002A25A4" w:rsidRPr="008F6947">
          <w:rPr>
            <w:rStyle w:val="Hyperlink"/>
            <w:bCs/>
            <w:noProof/>
          </w:rPr>
          <w:t>6.3.3 CDA Section Content Modules</w:t>
        </w:r>
        <w:r w:rsidR="002A25A4">
          <w:rPr>
            <w:noProof/>
            <w:webHidden/>
          </w:rPr>
          <w:tab/>
        </w:r>
        <w:r w:rsidR="002A25A4">
          <w:rPr>
            <w:noProof/>
            <w:webHidden/>
          </w:rPr>
          <w:fldChar w:fldCharType="begin"/>
        </w:r>
        <w:r w:rsidR="002A25A4">
          <w:rPr>
            <w:noProof/>
            <w:webHidden/>
          </w:rPr>
          <w:instrText xml:space="preserve"> PAGEREF _Toc514942360 \h </w:instrText>
        </w:r>
        <w:r w:rsidR="002A25A4">
          <w:rPr>
            <w:noProof/>
            <w:webHidden/>
          </w:rPr>
        </w:r>
        <w:r w:rsidR="002A25A4">
          <w:rPr>
            <w:noProof/>
            <w:webHidden/>
          </w:rPr>
          <w:fldChar w:fldCharType="separate"/>
        </w:r>
        <w:r w:rsidR="00790B9B">
          <w:rPr>
            <w:noProof/>
            <w:webHidden/>
          </w:rPr>
          <w:t>54</w:t>
        </w:r>
        <w:r w:rsidR="002A25A4">
          <w:rPr>
            <w:noProof/>
            <w:webHidden/>
          </w:rPr>
          <w:fldChar w:fldCharType="end"/>
        </w:r>
      </w:hyperlink>
    </w:p>
    <w:p w14:paraId="2C27605D" w14:textId="772E3913" w:rsidR="002A25A4" w:rsidRDefault="00117E04">
      <w:pPr>
        <w:pStyle w:val="TOC5"/>
        <w:rPr>
          <w:rFonts w:asciiTheme="minorHAnsi" w:eastAsiaTheme="minorEastAsia" w:hAnsiTheme="minorHAnsi" w:cstheme="minorBidi"/>
          <w:noProof/>
          <w:sz w:val="22"/>
          <w:szCs w:val="22"/>
        </w:rPr>
      </w:pPr>
      <w:hyperlink w:anchor="_Toc514942361" w:history="1">
        <w:r w:rsidR="002A25A4" w:rsidRPr="008F6947">
          <w:rPr>
            <w:rStyle w:val="Hyperlink"/>
            <w:noProof/>
          </w:rPr>
          <w:t>6.3.3.4.30 Coded Detailed Physical Examination Section 1.3.6.1.4.1.19376.1.5.3.1.1.9.15.1</w:t>
        </w:r>
        <w:r w:rsidR="002A25A4">
          <w:rPr>
            <w:noProof/>
            <w:webHidden/>
          </w:rPr>
          <w:tab/>
        </w:r>
        <w:r w:rsidR="002A25A4">
          <w:rPr>
            <w:noProof/>
            <w:webHidden/>
          </w:rPr>
          <w:fldChar w:fldCharType="begin"/>
        </w:r>
        <w:r w:rsidR="002A25A4">
          <w:rPr>
            <w:noProof/>
            <w:webHidden/>
          </w:rPr>
          <w:instrText xml:space="preserve"> PAGEREF _Toc514942361 \h </w:instrText>
        </w:r>
        <w:r w:rsidR="002A25A4">
          <w:rPr>
            <w:noProof/>
            <w:webHidden/>
          </w:rPr>
        </w:r>
        <w:r w:rsidR="002A25A4">
          <w:rPr>
            <w:noProof/>
            <w:webHidden/>
          </w:rPr>
          <w:fldChar w:fldCharType="separate"/>
        </w:r>
        <w:r w:rsidR="00790B9B">
          <w:rPr>
            <w:noProof/>
            <w:webHidden/>
          </w:rPr>
          <w:t>54</w:t>
        </w:r>
        <w:r w:rsidR="002A25A4">
          <w:rPr>
            <w:noProof/>
            <w:webHidden/>
          </w:rPr>
          <w:fldChar w:fldCharType="end"/>
        </w:r>
      </w:hyperlink>
    </w:p>
    <w:p w14:paraId="7DA8A832" w14:textId="523BC51F" w:rsidR="002A25A4" w:rsidRDefault="00117E04">
      <w:pPr>
        <w:pStyle w:val="TOC5"/>
        <w:rPr>
          <w:rFonts w:asciiTheme="minorHAnsi" w:eastAsiaTheme="minorEastAsia" w:hAnsiTheme="minorHAnsi" w:cstheme="minorBidi"/>
          <w:noProof/>
          <w:sz w:val="22"/>
          <w:szCs w:val="22"/>
        </w:rPr>
      </w:pPr>
      <w:hyperlink w:anchor="_Toc514942362" w:history="1">
        <w:r w:rsidR="002A25A4" w:rsidRPr="008F6947">
          <w:rPr>
            <w:rStyle w:val="Hyperlink"/>
            <w:noProof/>
          </w:rPr>
          <w:t>6.3.3.10.S1. Mental Status Organizer- Section Content Module</w:t>
        </w:r>
        <w:r w:rsidR="002A25A4">
          <w:rPr>
            <w:noProof/>
            <w:webHidden/>
          </w:rPr>
          <w:tab/>
        </w:r>
        <w:r w:rsidR="002A25A4">
          <w:rPr>
            <w:noProof/>
            <w:webHidden/>
          </w:rPr>
          <w:fldChar w:fldCharType="begin"/>
        </w:r>
        <w:r w:rsidR="002A25A4">
          <w:rPr>
            <w:noProof/>
            <w:webHidden/>
          </w:rPr>
          <w:instrText xml:space="preserve"> PAGEREF _Toc514942362 \h </w:instrText>
        </w:r>
        <w:r w:rsidR="002A25A4">
          <w:rPr>
            <w:noProof/>
            <w:webHidden/>
          </w:rPr>
        </w:r>
        <w:r w:rsidR="002A25A4">
          <w:rPr>
            <w:noProof/>
            <w:webHidden/>
          </w:rPr>
          <w:fldChar w:fldCharType="separate"/>
        </w:r>
        <w:r w:rsidR="00790B9B">
          <w:rPr>
            <w:noProof/>
            <w:webHidden/>
          </w:rPr>
          <w:t>56</w:t>
        </w:r>
        <w:r w:rsidR="002A25A4">
          <w:rPr>
            <w:noProof/>
            <w:webHidden/>
          </w:rPr>
          <w:fldChar w:fldCharType="end"/>
        </w:r>
      </w:hyperlink>
    </w:p>
    <w:p w14:paraId="4A499341" w14:textId="42BDD968" w:rsidR="002A25A4" w:rsidRDefault="00117E04">
      <w:pPr>
        <w:pStyle w:val="TOC5"/>
        <w:rPr>
          <w:rFonts w:asciiTheme="minorHAnsi" w:eastAsiaTheme="minorEastAsia" w:hAnsiTheme="minorHAnsi" w:cstheme="minorBidi"/>
          <w:noProof/>
          <w:sz w:val="22"/>
          <w:szCs w:val="22"/>
        </w:rPr>
      </w:pPr>
      <w:hyperlink w:anchor="_Toc514942363" w:history="1">
        <w:r w:rsidR="002A25A4" w:rsidRPr="008F6947">
          <w:rPr>
            <w:rStyle w:val="Hyperlink"/>
            <w:noProof/>
          </w:rPr>
          <w:t>6.3.3.10.S2 Review of Systems - EMS - Section Content Module</w:t>
        </w:r>
        <w:r w:rsidR="002A25A4">
          <w:rPr>
            <w:noProof/>
            <w:webHidden/>
          </w:rPr>
          <w:tab/>
        </w:r>
        <w:r w:rsidR="002A25A4">
          <w:rPr>
            <w:noProof/>
            <w:webHidden/>
          </w:rPr>
          <w:fldChar w:fldCharType="begin"/>
        </w:r>
        <w:r w:rsidR="002A25A4">
          <w:rPr>
            <w:noProof/>
            <w:webHidden/>
          </w:rPr>
          <w:instrText xml:space="preserve"> PAGEREF _Toc514942363 \h </w:instrText>
        </w:r>
        <w:r w:rsidR="002A25A4">
          <w:rPr>
            <w:noProof/>
            <w:webHidden/>
          </w:rPr>
        </w:r>
        <w:r w:rsidR="002A25A4">
          <w:rPr>
            <w:noProof/>
            <w:webHidden/>
          </w:rPr>
          <w:fldChar w:fldCharType="separate"/>
        </w:r>
        <w:r w:rsidR="00790B9B">
          <w:rPr>
            <w:noProof/>
            <w:webHidden/>
          </w:rPr>
          <w:t>57</w:t>
        </w:r>
        <w:r w:rsidR="002A25A4">
          <w:rPr>
            <w:noProof/>
            <w:webHidden/>
          </w:rPr>
          <w:fldChar w:fldCharType="end"/>
        </w:r>
      </w:hyperlink>
    </w:p>
    <w:p w14:paraId="03A2FFA8" w14:textId="65068F95" w:rsidR="002A25A4" w:rsidRDefault="00117E04">
      <w:pPr>
        <w:pStyle w:val="TOC6"/>
        <w:rPr>
          <w:rFonts w:asciiTheme="minorHAnsi" w:eastAsiaTheme="minorEastAsia" w:hAnsiTheme="minorHAnsi" w:cstheme="minorBidi"/>
          <w:noProof/>
          <w:sz w:val="22"/>
          <w:szCs w:val="22"/>
        </w:rPr>
      </w:pPr>
      <w:hyperlink w:anchor="_Toc514942364" w:history="1">
        <w:r w:rsidR="002A25A4" w:rsidRPr="008F6947">
          <w:rPr>
            <w:rStyle w:val="Hyperlink"/>
            <w:noProof/>
          </w:rPr>
          <w:t>6.3.3.10.S2.1 Pregnancy Status Vocabulary Constraint</w:t>
        </w:r>
        <w:r w:rsidR="002A25A4">
          <w:rPr>
            <w:noProof/>
            <w:webHidden/>
          </w:rPr>
          <w:tab/>
        </w:r>
        <w:r w:rsidR="002A25A4">
          <w:rPr>
            <w:noProof/>
            <w:webHidden/>
          </w:rPr>
          <w:fldChar w:fldCharType="begin"/>
        </w:r>
        <w:r w:rsidR="002A25A4">
          <w:rPr>
            <w:noProof/>
            <w:webHidden/>
          </w:rPr>
          <w:instrText xml:space="preserve"> PAGEREF _Toc514942364 \h </w:instrText>
        </w:r>
        <w:r w:rsidR="002A25A4">
          <w:rPr>
            <w:noProof/>
            <w:webHidden/>
          </w:rPr>
        </w:r>
        <w:r w:rsidR="002A25A4">
          <w:rPr>
            <w:noProof/>
            <w:webHidden/>
          </w:rPr>
          <w:fldChar w:fldCharType="separate"/>
        </w:r>
        <w:r w:rsidR="00790B9B">
          <w:rPr>
            <w:noProof/>
            <w:webHidden/>
          </w:rPr>
          <w:t>58</w:t>
        </w:r>
        <w:r w:rsidR="002A25A4">
          <w:rPr>
            <w:noProof/>
            <w:webHidden/>
          </w:rPr>
          <w:fldChar w:fldCharType="end"/>
        </w:r>
      </w:hyperlink>
    </w:p>
    <w:p w14:paraId="1F3677BF" w14:textId="2140B4EE" w:rsidR="002A25A4" w:rsidRDefault="00117E04">
      <w:pPr>
        <w:pStyle w:val="TOC3"/>
        <w:rPr>
          <w:rFonts w:asciiTheme="minorHAnsi" w:eastAsiaTheme="minorEastAsia" w:hAnsiTheme="minorHAnsi" w:cstheme="minorBidi"/>
          <w:noProof/>
          <w:sz w:val="22"/>
          <w:szCs w:val="22"/>
        </w:rPr>
      </w:pPr>
      <w:hyperlink w:anchor="_Toc514942365" w:history="1">
        <w:r w:rsidR="002A25A4" w:rsidRPr="008F6947">
          <w:rPr>
            <w:rStyle w:val="Hyperlink"/>
            <w:bCs/>
            <w:noProof/>
          </w:rPr>
          <w:t>6.3.4 CDA Entry Content Modules</w:t>
        </w:r>
        <w:r w:rsidR="002A25A4">
          <w:rPr>
            <w:noProof/>
            <w:webHidden/>
          </w:rPr>
          <w:tab/>
        </w:r>
        <w:r w:rsidR="002A25A4">
          <w:rPr>
            <w:noProof/>
            <w:webHidden/>
          </w:rPr>
          <w:fldChar w:fldCharType="begin"/>
        </w:r>
        <w:r w:rsidR="002A25A4">
          <w:rPr>
            <w:noProof/>
            <w:webHidden/>
          </w:rPr>
          <w:instrText xml:space="preserve"> PAGEREF _Toc514942365 \h </w:instrText>
        </w:r>
        <w:r w:rsidR="002A25A4">
          <w:rPr>
            <w:noProof/>
            <w:webHidden/>
          </w:rPr>
        </w:r>
        <w:r w:rsidR="002A25A4">
          <w:rPr>
            <w:noProof/>
            <w:webHidden/>
          </w:rPr>
          <w:fldChar w:fldCharType="separate"/>
        </w:r>
        <w:r w:rsidR="00790B9B">
          <w:rPr>
            <w:noProof/>
            <w:webHidden/>
          </w:rPr>
          <w:t>58</w:t>
        </w:r>
        <w:r w:rsidR="002A25A4">
          <w:rPr>
            <w:noProof/>
            <w:webHidden/>
          </w:rPr>
          <w:fldChar w:fldCharType="end"/>
        </w:r>
      </w:hyperlink>
    </w:p>
    <w:p w14:paraId="079C9835" w14:textId="7992FFEA" w:rsidR="002A25A4" w:rsidRDefault="00117E04">
      <w:pPr>
        <w:pStyle w:val="TOC4"/>
        <w:rPr>
          <w:rFonts w:asciiTheme="minorHAnsi" w:eastAsiaTheme="minorEastAsia" w:hAnsiTheme="minorHAnsi" w:cstheme="minorBidi"/>
          <w:noProof/>
          <w:sz w:val="22"/>
          <w:szCs w:val="22"/>
        </w:rPr>
      </w:pPr>
      <w:hyperlink w:anchor="_Toc514942366" w:history="1">
        <w:r w:rsidR="002A25A4" w:rsidRPr="008F6947">
          <w:rPr>
            <w:rStyle w:val="Hyperlink"/>
            <w:noProof/>
          </w:rPr>
          <w:t>6.3.4.E1 Mental Status Entry Content Module</w:t>
        </w:r>
        <w:r w:rsidR="002A25A4">
          <w:rPr>
            <w:noProof/>
            <w:webHidden/>
          </w:rPr>
          <w:tab/>
        </w:r>
        <w:r w:rsidR="002A25A4">
          <w:rPr>
            <w:noProof/>
            <w:webHidden/>
          </w:rPr>
          <w:fldChar w:fldCharType="begin"/>
        </w:r>
        <w:r w:rsidR="002A25A4">
          <w:rPr>
            <w:noProof/>
            <w:webHidden/>
          </w:rPr>
          <w:instrText xml:space="preserve"> PAGEREF _Toc514942366 \h </w:instrText>
        </w:r>
        <w:r w:rsidR="002A25A4">
          <w:rPr>
            <w:noProof/>
            <w:webHidden/>
          </w:rPr>
        </w:r>
        <w:r w:rsidR="002A25A4">
          <w:rPr>
            <w:noProof/>
            <w:webHidden/>
          </w:rPr>
          <w:fldChar w:fldCharType="separate"/>
        </w:r>
        <w:r w:rsidR="00790B9B">
          <w:rPr>
            <w:noProof/>
            <w:webHidden/>
          </w:rPr>
          <w:t>58</w:t>
        </w:r>
        <w:r w:rsidR="002A25A4">
          <w:rPr>
            <w:noProof/>
            <w:webHidden/>
          </w:rPr>
          <w:fldChar w:fldCharType="end"/>
        </w:r>
      </w:hyperlink>
    </w:p>
    <w:p w14:paraId="1D87D71D" w14:textId="4BE327EC" w:rsidR="002A25A4" w:rsidRDefault="00117E04">
      <w:pPr>
        <w:pStyle w:val="TOC4"/>
        <w:rPr>
          <w:rFonts w:asciiTheme="minorHAnsi" w:eastAsiaTheme="minorEastAsia" w:hAnsiTheme="minorHAnsi" w:cstheme="minorBidi"/>
          <w:noProof/>
          <w:sz w:val="22"/>
          <w:szCs w:val="22"/>
        </w:rPr>
      </w:pPr>
      <w:hyperlink w:anchor="_Toc514942367" w:history="1">
        <w:r w:rsidR="002A25A4" w:rsidRPr="008F6947">
          <w:rPr>
            <w:rStyle w:val="Hyperlink"/>
            <w:noProof/>
          </w:rPr>
          <w:t>6.3.4.E2 Last Oral Intake Entry Content Module</w:t>
        </w:r>
        <w:r w:rsidR="002A25A4">
          <w:rPr>
            <w:noProof/>
            <w:webHidden/>
          </w:rPr>
          <w:tab/>
        </w:r>
        <w:r w:rsidR="002A25A4">
          <w:rPr>
            <w:noProof/>
            <w:webHidden/>
          </w:rPr>
          <w:fldChar w:fldCharType="begin"/>
        </w:r>
        <w:r w:rsidR="002A25A4">
          <w:rPr>
            <w:noProof/>
            <w:webHidden/>
          </w:rPr>
          <w:instrText xml:space="preserve"> PAGEREF _Toc514942367 \h </w:instrText>
        </w:r>
        <w:r w:rsidR="002A25A4">
          <w:rPr>
            <w:noProof/>
            <w:webHidden/>
          </w:rPr>
        </w:r>
        <w:r w:rsidR="002A25A4">
          <w:rPr>
            <w:noProof/>
            <w:webHidden/>
          </w:rPr>
          <w:fldChar w:fldCharType="separate"/>
        </w:r>
        <w:r w:rsidR="00790B9B">
          <w:rPr>
            <w:noProof/>
            <w:webHidden/>
          </w:rPr>
          <w:t>59</w:t>
        </w:r>
        <w:r w:rsidR="002A25A4">
          <w:rPr>
            <w:noProof/>
            <w:webHidden/>
          </w:rPr>
          <w:fldChar w:fldCharType="end"/>
        </w:r>
      </w:hyperlink>
    </w:p>
    <w:p w14:paraId="7F542D4D" w14:textId="74C376E5" w:rsidR="002A25A4" w:rsidRDefault="00117E04">
      <w:pPr>
        <w:pStyle w:val="TOC4"/>
        <w:rPr>
          <w:rFonts w:asciiTheme="minorHAnsi" w:eastAsiaTheme="minorEastAsia" w:hAnsiTheme="minorHAnsi" w:cstheme="minorBidi"/>
          <w:noProof/>
          <w:sz w:val="22"/>
          <w:szCs w:val="22"/>
        </w:rPr>
      </w:pPr>
      <w:hyperlink w:anchor="_Toc514942368" w:history="1">
        <w:r w:rsidR="002A25A4" w:rsidRPr="008F6947">
          <w:rPr>
            <w:rStyle w:val="Hyperlink"/>
            <w:noProof/>
          </w:rPr>
          <w:t>6.3.4.E3 Last Known Well Entry Content Module</w:t>
        </w:r>
        <w:r w:rsidR="002A25A4">
          <w:rPr>
            <w:noProof/>
            <w:webHidden/>
          </w:rPr>
          <w:tab/>
        </w:r>
        <w:r w:rsidR="002A25A4">
          <w:rPr>
            <w:noProof/>
            <w:webHidden/>
          </w:rPr>
          <w:fldChar w:fldCharType="begin"/>
        </w:r>
        <w:r w:rsidR="002A25A4">
          <w:rPr>
            <w:noProof/>
            <w:webHidden/>
          </w:rPr>
          <w:instrText xml:space="preserve"> PAGEREF _Toc514942368 \h </w:instrText>
        </w:r>
        <w:r w:rsidR="002A25A4">
          <w:rPr>
            <w:noProof/>
            <w:webHidden/>
          </w:rPr>
        </w:r>
        <w:r w:rsidR="002A25A4">
          <w:rPr>
            <w:noProof/>
            <w:webHidden/>
          </w:rPr>
          <w:fldChar w:fldCharType="separate"/>
        </w:r>
        <w:r w:rsidR="00790B9B">
          <w:rPr>
            <w:noProof/>
            <w:webHidden/>
          </w:rPr>
          <w:t>60</w:t>
        </w:r>
        <w:r w:rsidR="002A25A4">
          <w:rPr>
            <w:noProof/>
            <w:webHidden/>
          </w:rPr>
          <w:fldChar w:fldCharType="end"/>
        </w:r>
      </w:hyperlink>
    </w:p>
    <w:p w14:paraId="5B5AE4E6" w14:textId="65AA92D3" w:rsidR="002A25A4" w:rsidRDefault="00117E04">
      <w:pPr>
        <w:pStyle w:val="TOC2"/>
        <w:rPr>
          <w:rFonts w:asciiTheme="minorHAnsi" w:eastAsiaTheme="minorEastAsia" w:hAnsiTheme="minorHAnsi" w:cstheme="minorBidi"/>
          <w:noProof/>
          <w:sz w:val="22"/>
          <w:szCs w:val="22"/>
        </w:rPr>
      </w:pPr>
      <w:hyperlink w:anchor="_Toc514942369" w:history="1">
        <w:r w:rsidR="002A25A4" w:rsidRPr="008F6947">
          <w:rPr>
            <w:rStyle w:val="Hyperlink"/>
            <w:noProof/>
          </w:rPr>
          <w:t>6.5 PCC Value Sets and Concept Domains</w:t>
        </w:r>
        <w:r w:rsidR="002A25A4">
          <w:rPr>
            <w:noProof/>
            <w:webHidden/>
          </w:rPr>
          <w:tab/>
        </w:r>
        <w:r w:rsidR="002A25A4">
          <w:rPr>
            <w:noProof/>
            <w:webHidden/>
          </w:rPr>
          <w:fldChar w:fldCharType="begin"/>
        </w:r>
        <w:r w:rsidR="002A25A4">
          <w:rPr>
            <w:noProof/>
            <w:webHidden/>
          </w:rPr>
          <w:instrText xml:space="preserve"> PAGEREF _Toc514942369 \h </w:instrText>
        </w:r>
        <w:r w:rsidR="002A25A4">
          <w:rPr>
            <w:noProof/>
            <w:webHidden/>
          </w:rPr>
        </w:r>
        <w:r w:rsidR="002A25A4">
          <w:rPr>
            <w:noProof/>
            <w:webHidden/>
          </w:rPr>
          <w:fldChar w:fldCharType="separate"/>
        </w:r>
        <w:r w:rsidR="00790B9B">
          <w:rPr>
            <w:noProof/>
            <w:webHidden/>
          </w:rPr>
          <w:t>60</w:t>
        </w:r>
        <w:r w:rsidR="002A25A4">
          <w:rPr>
            <w:noProof/>
            <w:webHidden/>
          </w:rPr>
          <w:fldChar w:fldCharType="end"/>
        </w:r>
      </w:hyperlink>
    </w:p>
    <w:p w14:paraId="490C2432" w14:textId="31920569" w:rsidR="002A25A4" w:rsidRDefault="00117E04">
      <w:pPr>
        <w:pStyle w:val="TOC3"/>
        <w:rPr>
          <w:rFonts w:asciiTheme="minorHAnsi" w:eastAsiaTheme="minorEastAsia" w:hAnsiTheme="minorHAnsi" w:cstheme="minorBidi"/>
          <w:noProof/>
          <w:sz w:val="22"/>
          <w:szCs w:val="22"/>
        </w:rPr>
      </w:pPr>
      <w:hyperlink w:anchor="_Toc514942370" w:history="1">
        <w:r w:rsidR="002A25A4" w:rsidRPr="008F6947">
          <w:rPr>
            <w:rStyle w:val="Hyperlink"/>
            <w:rFonts w:eastAsia="Calibri"/>
            <w:noProof/>
          </w:rPr>
          <w:t>6.5.x Paramedicine Care Summary Concept Domains</w:t>
        </w:r>
        <w:r w:rsidR="002A25A4">
          <w:rPr>
            <w:noProof/>
            <w:webHidden/>
          </w:rPr>
          <w:tab/>
        </w:r>
        <w:r w:rsidR="002A25A4">
          <w:rPr>
            <w:noProof/>
            <w:webHidden/>
          </w:rPr>
          <w:fldChar w:fldCharType="begin"/>
        </w:r>
        <w:r w:rsidR="002A25A4">
          <w:rPr>
            <w:noProof/>
            <w:webHidden/>
          </w:rPr>
          <w:instrText xml:space="preserve"> PAGEREF _Toc514942370 \h </w:instrText>
        </w:r>
        <w:r w:rsidR="002A25A4">
          <w:rPr>
            <w:noProof/>
            <w:webHidden/>
          </w:rPr>
        </w:r>
        <w:r w:rsidR="002A25A4">
          <w:rPr>
            <w:noProof/>
            <w:webHidden/>
          </w:rPr>
          <w:fldChar w:fldCharType="separate"/>
        </w:r>
        <w:r w:rsidR="00790B9B">
          <w:rPr>
            <w:noProof/>
            <w:webHidden/>
          </w:rPr>
          <w:t>60</w:t>
        </w:r>
        <w:r w:rsidR="002A25A4">
          <w:rPr>
            <w:noProof/>
            <w:webHidden/>
          </w:rPr>
          <w:fldChar w:fldCharType="end"/>
        </w:r>
      </w:hyperlink>
    </w:p>
    <w:p w14:paraId="71D5676E" w14:textId="0EFCF3A6" w:rsidR="002A25A4" w:rsidRDefault="00117E04">
      <w:pPr>
        <w:pStyle w:val="TOC2"/>
        <w:rPr>
          <w:rFonts w:asciiTheme="minorHAnsi" w:eastAsiaTheme="minorEastAsia" w:hAnsiTheme="minorHAnsi" w:cstheme="minorBidi"/>
          <w:noProof/>
          <w:sz w:val="22"/>
          <w:szCs w:val="22"/>
        </w:rPr>
      </w:pPr>
      <w:hyperlink w:anchor="_Toc514942371" w:history="1">
        <w:r w:rsidR="002A25A4" w:rsidRPr="008F6947">
          <w:rPr>
            <w:rStyle w:val="Hyperlink"/>
            <w:rFonts w:eastAsia="Arial"/>
            <w:noProof/>
          </w:rPr>
          <w:t>6.6 HL7 FHIR Content Module</w:t>
        </w:r>
        <w:r w:rsidR="002A25A4">
          <w:rPr>
            <w:noProof/>
            <w:webHidden/>
          </w:rPr>
          <w:tab/>
        </w:r>
        <w:r w:rsidR="002A25A4">
          <w:rPr>
            <w:noProof/>
            <w:webHidden/>
          </w:rPr>
          <w:fldChar w:fldCharType="begin"/>
        </w:r>
        <w:r w:rsidR="002A25A4">
          <w:rPr>
            <w:noProof/>
            <w:webHidden/>
          </w:rPr>
          <w:instrText xml:space="preserve"> PAGEREF _Toc514942371 \h </w:instrText>
        </w:r>
        <w:r w:rsidR="002A25A4">
          <w:rPr>
            <w:noProof/>
            <w:webHidden/>
          </w:rPr>
        </w:r>
        <w:r w:rsidR="002A25A4">
          <w:rPr>
            <w:noProof/>
            <w:webHidden/>
          </w:rPr>
          <w:fldChar w:fldCharType="separate"/>
        </w:r>
        <w:r w:rsidR="00790B9B">
          <w:rPr>
            <w:noProof/>
            <w:webHidden/>
          </w:rPr>
          <w:t>61</w:t>
        </w:r>
        <w:r w:rsidR="002A25A4">
          <w:rPr>
            <w:noProof/>
            <w:webHidden/>
          </w:rPr>
          <w:fldChar w:fldCharType="end"/>
        </w:r>
      </w:hyperlink>
    </w:p>
    <w:p w14:paraId="22EDDBED" w14:textId="5655B176" w:rsidR="002A25A4" w:rsidRDefault="00117E04">
      <w:pPr>
        <w:pStyle w:val="TOC3"/>
        <w:rPr>
          <w:rFonts w:asciiTheme="minorHAnsi" w:eastAsiaTheme="minorEastAsia" w:hAnsiTheme="minorHAnsi" w:cstheme="minorBidi"/>
          <w:noProof/>
          <w:sz w:val="22"/>
          <w:szCs w:val="22"/>
        </w:rPr>
      </w:pPr>
      <w:hyperlink w:anchor="_Toc514942372" w:history="1">
        <w:r w:rsidR="002A25A4" w:rsidRPr="008F6947">
          <w:rPr>
            <w:rStyle w:val="Hyperlink"/>
            <w:rFonts w:eastAsia="Arial"/>
            <w:noProof/>
          </w:rPr>
          <w:t>6.6.</w:t>
        </w:r>
        <w:r w:rsidR="002A25A4" w:rsidRPr="008F6947">
          <w:rPr>
            <w:rStyle w:val="Hyperlink"/>
            <w:rFonts w:eastAsia="Arial"/>
            <w:noProof/>
            <w:highlight w:val="yellow"/>
          </w:rPr>
          <w:t>X</w:t>
        </w:r>
        <w:r w:rsidR="002A25A4" w:rsidRPr="008F6947">
          <w:rPr>
            <w:rStyle w:val="Hyperlink"/>
            <w:rFonts w:eastAsia="Arial"/>
            <w:noProof/>
          </w:rPr>
          <w:t xml:space="preserve"> Transport Content</w:t>
        </w:r>
        <w:r w:rsidR="002A25A4">
          <w:rPr>
            <w:noProof/>
            <w:webHidden/>
          </w:rPr>
          <w:tab/>
        </w:r>
        <w:r w:rsidR="002A25A4">
          <w:rPr>
            <w:noProof/>
            <w:webHidden/>
          </w:rPr>
          <w:fldChar w:fldCharType="begin"/>
        </w:r>
        <w:r w:rsidR="002A25A4">
          <w:rPr>
            <w:noProof/>
            <w:webHidden/>
          </w:rPr>
          <w:instrText xml:space="preserve"> PAGEREF _Toc514942372 \h </w:instrText>
        </w:r>
        <w:r w:rsidR="002A25A4">
          <w:rPr>
            <w:noProof/>
            <w:webHidden/>
          </w:rPr>
        </w:r>
        <w:r w:rsidR="002A25A4">
          <w:rPr>
            <w:noProof/>
            <w:webHidden/>
          </w:rPr>
          <w:fldChar w:fldCharType="separate"/>
        </w:r>
        <w:r w:rsidR="00790B9B">
          <w:rPr>
            <w:noProof/>
            <w:webHidden/>
          </w:rPr>
          <w:t>61</w:t>
        </w:r>
        <w:r w:rsidR="002A25A4">
          <w:rPr>
            <w:noProof/>
            <w:webHidden/>
          </w:rPr>
          <w:fldChar w:fldCharType="end"/>
        </w:r>
      </w:hyperlink>
    </w:p>
    <w:p w14:paraId="1A1ADB68" w14:textId="7B37F7C2" w:rsidR="002A25A4" w:rsidRDefault="00117E04">
      <w:pPr>
        <w:pStyle w:val="TOC4"/>
        <w:rPr>
          <w:rFonts w:asciiTheme="minorHAnsi" w:eastAsiaTheme="minorEastAsia" w:hAnsiTheme="minorHAnsi" w:cstheme="minorBidi"/>
          <w:noProof/>
          <w:sz w:val="22"/>
          <w:szCs w:val="22"/>
        </w:rPr>
      </w:pPr>
      <w:hyperlink w:anchor="_Toc514942373" w:history="1">
        <w:r w:rsidR="002A25A4" w:rsidRPr="008F6947">
          <w:rPr>
            <w:rStyle w:val="Hyperlink"/>
            <w:noProof/>
          </w:rPr>
          <w:t>6.6</w:t>
        </w:r>
        <w:r w:rsidR="002A25A4" w:rsidRPr="008F6947">
          <w:rPr>
            <w:rStyle w:val="Hyperlink"/>
            <w:noProof/>
            <w:highlight w:val="yellow"/>
          </w:rPr>
          <w:t>.X.</w:t>
        </w:r>
        <w:r w:rsidR="002A25A4" w:rsidRPr="008F6947">
          <w:rPr>
            <w:rStyle w:val="Hyperlink"/>
            <w:noProof/>
          </w:rPr>
          <w:t>1 Referenced Standards</w:t>
        </w:r>
        <w:r w:rsidR="002A25A4">
          <w:rPr>
            <w:noProof/>
            <w:webHidden/>
          </w:rPr>
          <w:tab/>
        </w:r>
        <w:r w:rsidR="002A25A4">
          <w:rPr>
            <w:noProof/>
            <w:webHidden/>
          </w:rPr>
          <w:fldChar w:fldCharType="begin"/>
        </w:r>
        <w:r w:rsidR="002A25A4">
          <w:rPr>
            <w:noProof/>
            <w:webHidden/>
          </w:rPr>
          <w:instrText xml:space="preserve"> PAGEREF _Toc514942373 \h </w:instrText>
        </w:r>
        <w:r w:rsidR="002A25A4">
          <w:rPr>
            <w:noProof/>
            <w:webHidden/>
          </w:rPr>
        </w:r>
        <w:r w:rsidR="002A25A4">
          <w:rPr>
            <w:noProof/>
            <w:webHidden/>
          </w:rPr>
          <w:fldChar w:fldCharType="separate"/>
        </w:r>
        <w:r w:rsidR="00790B9B">
          <w:rPr>
            <w:noProof/>
            <w:webHidden/>
          </w:rPr>
          <w:t>61</w:t>
        </w:r>
        <w:r w:rsidR="002A25A4">
          <w:rPr>
            <w:noProof/>
            <w:webHidden/>
          </w:rPr>
          <w:fldChar w:fldCharType="end"/>
        </w:r>
      </w:hyperlink>
    </w:p>
    <w:p w14:paraId="135FE320" w14:textId="33B3AD26" w:rsidR="002A25A4" w:rsidRDefault="00117E04">
      <w:pPr>
        <w:pStyle w:val="TOC4"/>
        <w:rPr>
          <w:rFonts w:asciiTheme="minorHAnsi" w:eastAsiaTheme="minorEastAsia" w:hAnsiTheme="minorHAnsi" w:cstheme="minorBidi"/>
          <w:noProof/>
          <w:sz w:val="22"/>
          <w:szCs w:val="22"/>
        </w:rPr>
      </w:pPr>
      <w:hyperlink w:anchor="_Toc514942374" w:history="1">
        <w:r w:rsidR="002A25A4" w:rsidRPr="008F6947">
          <w:rPr>
            <w:rStyle w:val="Hyperlink"/>
            <w:noProof/>
          </w:rPr>
          <w:t>6.6.</w:t>
        </w:r>
        <w:r w:rsidR="002A25A4" w:rsidRPr="008F6947">
          <w:rPr>
            <w:rStyle w:val="Hyperlink"/>
            <w:noProof/>
            <w:highlight w:val="yellow"/>
          </w:rPr>
          <w:t>X</w:t>
        </w:r>
        <w:r w:rsidR="002A25A4" w:rsidRPr="008F6947">
          <w:rPr>
            <w:rStyle w:val="Hyperlink"/>
            <w:noProof/>
          </w:rPr>
          <w:t>.2 Trigger Events</w:t>
        </w:r>
        <w:r w:rsidR="002A25A4">
          <w:rPr>
            <w:noProof/>
            <w:webHidden/>
          </w:rPr>
          <w:tab/>
        </w:r>
        <w:r w:rsidR="002A25A4">
          <w:rPr>
            <w:noProof/>
            <w:webHidden/>
          </w:rPr>
          <w:fldChar w:fldCharType="begin"/>
        </w:r>
        <w:r w:rsidR="002A25A4">
          <w:rPr>
            <w:noProof/>
            <w:webHidden/>
          </w:rPr>
          <w:instrText xml:space="preserve"> PAGEREF _Toc514942374 \h </w:instrText>
        </w:r>
        <w:r w:rsidR="002A25A4">
          <w:rPr>
            <w:noProof/>
            <w:webHidden/>
          </w:rPr>
        </w:r>
        <w:r w:rsidR="002A25A4">
          <w:rPr>
            <w:noProof/>
            <w:webHidden/>
          </w:rPr>
          <w:fldChar w:fldCharType="separate"/>
        </w:r>
        <w:r w:rsidR="00790B9B">
          <w:rPr>
            <w:noProof/>
            <w:webHidden/>
          </w:rPr>
          <w:t>61</w:t>
        </w:r>
        <w:r w:rsidR="002A25A4">
          <w:rPr>
            <w:noProof/>
            <w:webHidden/>
          </w:rPr>
          <w:fldChar w:fldCharType="end"/>
        </w:r>
      </w:hyperlink>
    </w:p>
    <w:p w14:paraId="6098FAE5" w14:textId="4E703E49" w:rsidR="002A25A4" w:rsidRDefault="00117E04">
      <w:pPr>
        <w:pStyle w:val="TOC4"/>
        <w:rPr>
          <w:rFonts w:asciiTheme="minorHAnsi" w:eastAsiaTheme="minorEastAsia" w:hAnsiTheme="minorHAnsi" w:cstheme="minorBidi"/>
          <w:noProof/>
          <w:sz w:val="22"/>
          <w:szCs w:val="22"/>
        </w:rPr>
      </w:pPr>
      <w:hyperlink w:anchor="_Toc514942375" w:history="1">
        <w:r w:rsidR="002A25A4" w:rsidRPr="008F6947">
          <w:rPr>
            <w:rStyle w:val="Hyperlink"/>
            <w:noProof/>
          </w:rPr>
          <w:t>6.6.</w:t>
        </w:r>
        <w:r w:rsidR="002A25A4" w:rsidRPr="008F6947">
          <w:rPr>
            <w:rStyle w:val="Hyperlink"/>
            <w:noProof/>
            <w:highlight w:val="yellow"/>
          </w:rPr>
          <w:t>X.</w:t>
        </w:r>
        <w:r w:rsidR="002A25A4" w:rsidRPr="008F6947">
          <w:rPr>
            <w:rStyle w:val="Hyperlink"/>
            <w:noProof/>
          </w:rPr>
          <w:t>3 Message Semantics</w:t>
        </w:r>
        <w:r w:rsidR="002A25A4">
          <w:rPr>
            <w:noProof/>
            <w:webHidden/>
          </w:rPr>
          <w:tab/>
        </w:r>
        <w:r w:rsidR="002A25A4">
          <w:rPr>
            <w:noProof/>
            <w:webHidden/>
          </w:rPr>
          <w:fldChar w:fldCharType="begin"/>
        </w:r>
        <w:r w:rsidR="002A25A4">
          <w:rPr>
            <w:noProof/>
            <w:webHidden/>
          </w:rPr>
          <w:instrText xml:space="preserve"> PAGEREF _Toc514942375 \h </w:instrText>
        </w:r>
        <w:r w:rsidR="002A25A4">
          <w:rPr>
            <w:noProof/>
            <w:webHidden/>
          </w:rPr>
        </w:r>
        <w:r w:rsidR="002A25A4">
          <w:rPr>
            <w:noProof/>
            <w:webHidden/>
          </w:rPr>
          <w:fldChar w:fldCharType="separate"/>
        </w:r>
        <w:r w:rsidR="00790B9B">
          <w:rPr>
            <w:noProof/>
            <w:webHidden/>
          </w:rPr>
          <w:t>61</w:t>
        </w:r>
        <w:r w:rsidR="002A25A4">
          <w:rPr>
            <w:noProof/>
            <w:webHidden/>
          </w:rPr>
          <w:fldChar w:fldCharType="end"/>
        </w:r>
      </w:hyperlink>
    </w:p>
    <w:p w14:paraId="67DE0CD7" w14:textId="57064453" w:rsidR="002A25A4" w:rsidRDefault="00117E04">
      <w:pPr>
        <w:pStyle w:val="TOC5"/>
        <w:rPr>
          <w:rFonts w:asciiTheme="minorHAnsi" w:eastAsiaTheme="minorEastAsia" w:hAnsiTheme="minorHAnsi" w:cstheme="minorBidi"/>
          <w:noProof/>
          <w:sz w:val="22"/>
          <w:szCs w:val="22"/>
        </w:rPr>
      </w:pPr>
      <w:hyperlink w:anchor="_Toc514942376" w:history="1">
        <w:r w:rsidR="002A25A4" w:rsidRPr="008F6947">
          <w:rPr>
            <w:rStyle w:val="Hyperlink"/>
            <w:rFonts w:eastAsia="Arial"/>
            <w:noProof/>
          </w:rPr>
          <w:t>6.6.</w:t>
        </w:r>
        <w:r w:rsidR="002A25A4" w:rsidRPr="008F6947">
          <w:rPr>
            <w:rStyle w:val="Hyperlink"/>
            <w:rFonts w:eastAsia="Arial"/>
            <w:noProof/>
            <w:highlight w:val="yellow"/>
          </w:rPr>
          <w:t>X</w:t>
        </w:r>
        <w:r w:rsidR="002A25A4" w:rsidRPr="008F6947">
          <w:rPr>
            <w:rStyle w:val="Hyperlink"/>
            <w:rFonts w:eastAsia="Arial"/>
            <w:noProof/>
          </w:rPr>
          <w:t>.3.1 FHIR Resource Bundle Content</w:t>
        </w:r>
        <w:r w:rsidR="002A25A4">
          <w:rPr>
            <w:noProof/>
            <w:webHidden/>
          </w:rPr>
          <w:tab/>
        </w:r>
        <w:r w:rsidR="002A25A4">
          <w:rPr>
            <w:noProof/>
            <w:webHidden/>
          </w:rPr>
          <w:fldChar w:fldCharType="begin"/>
        </w:r>
        <w:r w:rsidR="002A25A4">
          <w:rPr>
            <w:noProof/>
            <w:webHidden/>
          </w:rPr>
          <w:instrText xml:space="preserve"> PAGEREF _Toc514942376 \h </w:instrText>
        </w:r>
        <w:r w:rsidR="002A25A4">
          <w:rPr>
            <w:noProof/>
            <w:webHidden/>
          </w:rPr>
        </w:r>
        <w:r w:rsidR="002A25A4">
          <w:rPr>
            <w:noProof/>
            <w:webHidden/>
          </w:rPr>
          <w:fldChar w:fldCharType="separate"/>
        </w:r>
        <w:r w:rsidR="00790B9B">
          <w:rPr>
            <w:noProof/>
            <w:webHidden/>
          </w:rPr>
          <w:t>61</w:t>
        </w:r>
        <w:r w:rsidR="002A25A4">
          <w:rPr>
            <w:noProof/>
            <w:webHidden/>
          </w:rPr>
          <w:fldChar w:fldCharType="end"/>
        </w:r>
      </w:hyperlink>
    </w:p>
    <w:p w14:paraId="4C9F724A" w14:textId="387EAA5A" w:rsidR="002A25A4" w:rsidRDefault="00117E04">
      <w:pPr>
        <w:pStyle w:val="TOC5"/>
        <w:rPr>
          <w:rFonts w:asciiTheme="minorHAnsi" w:eastAsiaTheme="minorEastAsia" w:hAnsiTheme="minorHAnsi" w:cstheme="minorBidi"/>
          <w:noProof/>
          <w:sz w:val="22"/>
          <w:szCs w:val="22"/>
        </w:rPr>
      </w:pPr>
      <w:hyperlink w:anchor="_Toc514942377" w:history="1">
        <w:r w:rsidR="002A25A4" w:rsidRPr="008F6947">
          <w:rPr>
            <w:rStyle w:val="Hyperlink"/>
            <w:rFonts w:eastAsia="Arial"/>
            <w:noProof/>
          </w:rPr>
          <w:t>6.6.</w:t>
        </w:r>
        <w:r w:rsidR="002A25A4" w:rsidRPr="008F6947">
          <w:rPr>
            <w:rStyle w:val="Hyperlink"/>
            <w:rFonts w:eastAsia="Arial"/>
            <w:noProof/>
            <w:highlight w:val="yellow"/>
          </w:rPr>
          <w:t>X</w:t>
        </w:r>
        <w:r w:rsidR="002A25A4" w:rsidRPr="008F6947">
          <w:rPr>
            <w:rStyle w:val="Hyperlink"/>
            <w:rFonts w:eastAsia="Arial"/>
            <w:noProof/>
          </w:rPr>
          <w:t>.3.2 FHIR Resource Data Specifications</w:t>
        </w:r>
        <w:r w:rsidR="002A25A4">
          <w:rPr>
            <w:noProof/>
            <w:webHidden/>
          </w:rPr>
          <w:tab/>
        </w:r>
        <w:r w:rsidR="002A25A4">
          <w:rPr>
            <w:noProof/>
            <w:webHidden/>
          </w:rPr>
          <w:fldChar w:fldCharType="begin"/>
        </w:r>
        <w:r w:rsidR="002A25A4">
          <w:rPr>
            <w:noProof/>
            <w:webHidden/>
          </w:rPr>
          <w:instrText xml:space="preserve"> PAGEREF _Toc514942377 \h </w:instrText>
        </w:r>
        <w:r w:rsidR="002A25A4">
          <w:rPr>
            <w:noProof/>
            <w:webHidden/>
          </w:rPr>
        </w:r>
        <w:r w:rsidR="002A25A4">
          <w:rPr>
            <w:noProof/>
            <w:webHidden/>
          </w:rPr>
          <w:fldChar w:fldCharType="separate"/>
        </w:r>
        <w:r w:rsidR="00790B9B">
          <w:rPr>
            <w:noProof/>
            <w:webHidden/>
          </w:rPr>
          <w:t>62</w:t>
        </w:r>
        <w:r w:rsidR="002A25A4">
          <w:rPr>
            <w:noProof/>
            <w:webHidden/>
          </w:rPr>
          <w:fldChar w:fldCharType="end"/>
        </w:r>
      </w:hyperlink>
    </w:p>
    <w:p w14:paraId="1BF06716" w14:textId="5C65AFC7" w:rsidR="002A25A4" w:rsidRDefault="00117E04">
      <w:pPr>
        <w:pStyle w:val="TOC4"/>
        <w:rPr>
          <w:rFonts w:asciiTheme="minorHAnsi" w:eastAsiaTheme="minorEastAsia" w:hAnsiTheme="minorHAnsi" w:cstheme="minorBidi"/>
          <w:noProof/>
          <w:sz w:val="22"/>
          <w:szCs w:val="22"/>
        </w:rPr>
      </w:pPr>
      <w:hyperlink w:anchor="_Toc514942378" w:history="1">
        <w:r w:rsidR="002A25A4" w:rsidRPr="008F6947">
          <w:rPr>
            <w:rStyle w:val="Hyperlink"/>
            <w:rFonts w:eastAsia="Arial"/>
            <w:noProof/>
          </w:rPr>
          <w:t>6.6.</w:t>
        </w:r>
        <w:r w:rsidR="002A25A4" w:rsidRPr="008F6947">
          <w:rPr>
            <w:rStyle w:val="Hyperlink"/>
            <w:rFonts w:eastAsia="Arial"/>
            <w:noProof/>
            <w:highlight w:val="yellow"/>
          </w:rPr>
          <w:t>X</w:t>
        </w:r>
        <w:r w:rsidR="002A25A4" w:rsidRPr="008F6947">
          <w:rPr>
            <w:rStyle w:val="Hyperlink"/>
            <w:rFonts w:eastAsia="Arial"/>
            <w:noProof/>
          </w:rPr>
          <w:t>.4 Quality Data Import Option</w:t>
        </w:r>
        <w:r w:rsidR="002A25A4">
          <w:rPr>
            <w:noProof/>
            <w:webHidden/>
          </w:rPr>
          <w:tab/>
        </w:r>
        <w:r w:rsidR="002A25A4">
          <w:rPr>
            <w:noProof/>
            <w:webHidden/>
          </w:rPr>
          <w:fldChar w:fldCharType="begin"/>
        </w:r>
        <w:r w:rsidR="002A25A4">
          <w:rPr>
            <w:noProof/>
            <w:webHidden/>
          </w:rPr>
          <w:instrText xml:space="preserve"> PAGEREF _Toc514942378 \h </w:instrText>
        </w:r>
        <w:r w:rsidR="002A25A4">
          <w:rPr>
            <w:noProof/>
            <w:webHidden/>
          </w:rPr>
        </w:r>
        <w:r w:rsidR="002A25A4">
          <w:rPr>
            <w:noProof/>
            <w:webHidden/>
          </w:rPr>
          <w:fldChar w:fldCharType="separate"/>
        </w:r>
        <w:r w:rsidR="00790B9B">
          <w:rPr>
            <w:noProof/>
            <w:webHidden/>
          </w:rPr>
          <w:t>84</w:t>
        </w:r>
        <w:r w:rsidR="002A25A4">
          <w:rPr>
            <w:noProof/>
            <w:webHidden/>
          </w:rPr>
          <w:fldChar w:fldCharType="end"/>
        </w:r>
      </w:hyperlink>
    </w:p>
    <w:p w14:paraId="70AF878A" w14:textId="0582AE1E" w:rsidR="002A25A4" w:rsidRDefault="00117E04">
      <w:pPr>
        <w:pStyle w:val="TOC4"/>
        <w:rPr>
          <w:rFonts w:asciiTheme="minorHAnsi" w:eastAsiaTheme="minorEastAsia" w:hAnsiTheme="minorHAnsi" w:cstheme="minorBidi"/>
          <w:noProof/>
          <w:sz w:val="22"/>
          <w:szCs w:val="22"/>
        </w:rPr>
      </w:pPr>
      <w:hyperlink w:anchor="_Toc514942379" w:history="1">
        <w:r w:rsidR="002A25A4" w:rsidRPr="008F6947">
          <w:rPr>
            <w:rStyle w:val="Hyperlink"/>
            <w:rFonts w:eastAsia="Arial"/>
            <w:noProof/>
          </w:rPr>
          <w:t>6.6.</w:t>
        </w:r>
        <w:r w:rsidR="002A25A4" w:rsidRPr="008F6947">
          <w:rPr>
            <w:rStyle w:val="Hyperlink"/>
            <w:rFonts w:eastAsia="Arial"/>
            <w:noProof/>
            <w:highlight w:val="yellow"/>
          </w:rPr>
          <w:t>X</w:t>
        </w:r>
        <w:r w:rsidR="002A25A4" w:rsidRPr="008F6947">
          <w:rPr>
            <w:rStyle w:val="Hyperlink"/>
            <w:rFonts w:eastAsia="Arial"/>
            <w:noProof/>
          </w:rPr>
          <w:t xml:space="preserve">.5 </w:t>
        </w:r>
        <w:r w:rsidR="002A25A4" w:rsidRPr="008F6947">
          <w:rPr>
            <w:rStyle w:val="Hyperlink"/>
            <w:noProof/>
          </w:rPr>
          <w:t>Trauma Data Import Option</w:t>
        </w:r>
        <w:r w:rsidR="002A25A4">
          <w:rPr>
            <w:noProof/>
            <w:webHidden/>
          </w:rPr>
          <w:tab/>
        </w:r>
        <w:r w:rsidR="002A25A4">
          <w:rPr>
            <w:noProof/>
            <w:webHidden/>
          </w:rPr>
          <w:fldChar w:fldCharType="begin"/>
        </w:r>
        <w:r w:rsidR="002A25A4">
          <w:rPr>
            <w:noProof/>
            <w:webHidden/>
          </w:rPr>
          <w:instrText xml:space="preserve"> PAGEREF _Toc514942379 \h </w:instrText>
        </w:r>
        <w:r w:rsidR="002A25A4">
          <w:rPr>
            <w:noProof/>
            <w:webHidden/>
          </w:rPr>
        </w:r>
        <w:r w:rsidR="002A25A4">
          <w:rPr>
            <w:noProof/>
            <w:webHidden/>
          </w:rPr>
          <w:fldChar w:fldCharType="separate"/>
        </w:r>
        <w:r w:rsidR="00790B9B">
          <w:rPr>
            <w:noProof/>
            <w:webHidden/>
          </w:rPr>
          <w:t>87</w:t>
        </w:r>
        <w:r w:rsidR="002A25A4">
          <w:rPr>
            <w:noProof/>
            <w:webHidden/>
          </w:rPr>
          <w:fldChar w:fldCharType="end"/>
        </w:r>
      </w:hyperlink>
    </w:p>
    <w:p w14:paraId="18EF9D17" w14:textId="06F056F1" w:rsidR="002A25A4" w:rsidRDefault="00117E04">
      <w:pPr>
        <w:pStyle w:val="TOC1"/>
        <w:rPr>
          <w:rFonts w:asciiTheme="minorHAnsi" w:eastAsiaTheme="minorEastAsia" w:hAnsiTheme="minorHAnsi" w:cstheme="minorBidi"/>
          <w:noProof/>
          <w:sz w:val="22"/>
          <w:szCs w:val="22"/>
        </w:rPr>
      </w:pPr>
      <w:hyperlink w:anchor="_Toc514942380" w:history="1">
        <w:r w:rsidR="002A25A4" w:rsidRPr="008F6947">
          <w:rPr>
            <w:rStyle w:val="Hyperlink"/>
            <w:noProof/>
          </w:rPr>
          <w:t>Appendices</w:t>
        </w:r>
        <w:r w:rsidR="002A25A4">
          <w:rPr>
            <w:noProof/>
            <w:webHidden/>
          </w:rPr>
          <w:tab/>
        </w:r>
        <w:r w:rsidR="002A25A4">
          <w:rPr>
            <w:noProof/>
            <w:webHidden/>
          </w:rPr>
          <w:fldChar w:fldCharType="begin"/>
        </w:r>
        <w:r w:rsidR="002A25A4">
          <w:rPr>
            <w:noProof/>
            <w:webHidden/>
          </w:rPr>
          <w:instrText xml:space="preserve"> PAGEREF _Toc514942380 \h </w:instrText>
        </w:r>
        <w:r w:rsidR="002A25A4">
          <w:rPr>
            <w:noProof/>
            <w:webHidden/>
          </w:rPr>
        </w:r>
        <w:r w:rsidR="002A25A4">
          <w:rPr>
            <w:noProof/>
            <w:webHidden/>
          </w:rPr>
          <w:fldChar w:fldCharType="separate"/>
        </w:r>
        <w:r w:rsidR="00790B9B">
          <w:rPr>
            <w:noProof/>
            <w:webHidden/>
          </w:rPr>
          <w:t>89</w:t>
        </w:r>
        <w:r w:rsidR="002A25A4">
          <w:rPr>
            <w:noProof/>
            <w:webHidden/>
          </w:rPr>
          <w:fldChar w:fldCharType="end"/>
        </w:r>
      </w:hyperlink>
    </w:p>
    <w:p w14:paraId="3B6A3AD2" w14:textId="4BACB703" w:rsidR="002A25A4" w:rsidRPr="00E7637C" w:rsidRDefault="00117E04">
      <w:pPr>
        <w:pStyle w:val="TOC1"/>
        <w:rPr>
          <w:rFonts w:asciiTheme="minorHAnsi" w:eastAsiaTheme="minorEastAsia" w:hAnsiTheme="minorHAnsi" w:cstheme="minorBidi"/>
          <w:b/>
          <w:noProof/>
          <w:sz w:val="22"/>
          <w:szCs w:val="22"/>
        </w:rPr>
      </w:pPr>
      <w:hyperlink w:anchor="_Toc514942381" w:history="1">
        <w:r w:rsidR="002A25A4" w:rsidRPr="00E7637C">
          <w:rPr>
            <w:rStyle w:val="Hyperlink"/>
            <w:b/>
            <w:noProof/>
          </w:rPr>
          <w:t>Volume 4 – National Extensions</w:t>
        </w:r>
        <w:r w:rsidR="002A25A4" w:rsidRPr="00E7637C">
          <w:rPr>
            <w:b/>
            <w:noProof/>
            <w:webHidden/>
          </w:rPr>
          <w:tab/>
        </w:r>
        <w:r w:rsidR="002A25A4" w:rsidRPr="00E7637C">
          <w:rPr>
            <w:b/>
            <w:noProof/>
            <w:webHidden/>
          </w:rPr>
          <w:fldChar w:fldCharType="begin"/>
        </w:r>
        <w:r w:rsidR="002A25A4" w:rsidRPr="00E7637C">
          <w:rPr>
            <w:b/>
            <w:noProof/>
            <w:webHidden/>
          </w:rPr>
          <w:instrText xml:space="preserve"> PAGEREF _Toc514942381 \h </w:instrText>
        </w:r>
        <w:r w:rsidR="002A25A4" w:rsidRPr="00E7637C">
          <w:rPr>
            <w:b/>
            <w:noProof/>
            <w:webHidden/>
          </w:rPr>
        </w:r>
        <w:r w:rsidR="002A25A4" w:rsidRPr="00E7637C">
          <w:rPr>
            <w:b/>
            <w:noProof/>
            <w:webHidden/>
          </w:rPr>
          <w:fldChar w:fldCharType="separate"/>
        </w:r>
        <w:r w:rsidR="00790B9B">
          <w:rPr>
            <w:b/>
            <w:noProof/>
            <w:webHidden/>
          </w:rPr>
          <w:t>90</w:t>
        </w:r>
        <w:r w:rsidR="002A25A4" w:rsidRPr="00E7637C">
          <w:rPr>
            <w:b/>
            <w:noProof/>
            <w:webHidden/>
          </w:rPr>
          <w:fldChar w:fldCharType="end"/>
        </w:r>
      </w:hyperlink>
    </w:p>
    <w:p w14:paraId="755F5E5B" w14:textId="2B2D749D" w:rsidR="002A25A4" w:rsidRDefault="00117E04">
      <w:pPr>
        <w:pStyle w:val="TOC1"/>
        <w:rPr>
          <w:rFonts w:asciiTheme="minorHAnsi" w:eastAsiaTheme="minorEastAsia" w:hAnsiTheme="minorHAnsi" w:cstheme="minorBidi"/>
          <w:noProof/>
          <w:sz w:val="22"/>
          <w:szCs w:val="22"/>
        </w:rPr>
      </w:pPr>
      <w:hyperlink w:anchor="_Toc514942382" w:history="1">
        <w:r w:rsidR="002A25A4" w:rsidRPr="008F6947">
          <w:rPr>
            <w:rStyle w:val="Hyperlink"/>
            <w:bCs/>
            <w:noProof/>
          </w:rPr>
          <w:t>4 National Extensions</w:t>
        </w:r>
        <w:r w:rsidR="002A25A4">
          <w:rPr>
            <w:noProof/>
            <w:webHidden/>
          </w:rPr>
          <w:tab/>
        </w:r>
        <w:r w:rsidR="002A25A4">
          <w:rPr>
            <w:noProof/>
            <w:webHidden/>
          </w:rPr>
          <w:fldChar w:fldCharType="begin"/>
        </w:r>
        <w:r w:rsidR="002A25A4">
          <w:rPr>
            <w:noProof/>
            <w:webHidden/>
          </w:rPr>
          <w:instrText xml:space="preserve"> PAGEREF _Toc514942382 \h </w:instrText>
        </w:r>
        <w:r w:rsidR="002A25A4">
          <w:rPr>
            <w:noProof/>
            <w:webHidden/>
          </w:rPr>
        </w:r>
        <w:r w:rsidR="002A25A4">
          <w:rPr>
            <w:noProof/>
            <w:webHidden/>
          </w:rPr>
          <w:fldChar w:fldCharType="separate"/>
        </w:r>
        <w:r w:rsidR="00790B9B">
          <w:rPr>
            <w:noProof/>
            <w:webHidden/>
          </w:rPr>
          <w:t>90</w:t>
        </w:r>
        <w:r w:rsidR="002A25A4">
          <w:rPr>
            <w:noProof/>
            <w:webHidden/>
          </w:rPr>
          <w:fldChar w:fldCharType="end"/>
        </w:r>
      </w:hyperlink>
    </w:p>
    <w:p w14:paraId="66B3C19E" w14:textId="53BA0313" w:rsidR="002A25A4" w:rsidRDefault="00117E04">
      <w:pPr>
        <w:pStyle w:val="TOC2"/>
        <w:rPr>
          <w:rFonts w:asciiTheme="minorHAnsi" w:eastAsiaTheme="minorEastAsia" w:hAnsiTheme="minorHAnsi" w:cstheme="minorBidi"/>
          <w:noProof/>
          <w:sz w:val="22"/>
          <w:szCs w:val="22"/>
        </w:rPr>
      </w:pPr>
      <w:hyperlink w:anchor="_Toc514942383" w:history="1">
        <w:r w:rsidR="002A25A4" w:rsidRPr="008F6947">
          <w:rPr>
            <w:rStyle w:val="Hyperlink"/>
            <w:noProof/>
          </w:rPr>
          <w:t>4.I National Extensions for IHE USA</w:t>
        </w:r>
        <w:r w:rsidR="002A25A4">
          <w:rPr>
            <w:noProof/>
            <w:webHidden/>
          </w:rPr>
          <w:tab/>
        </w:r>
        <w:r w:rsidR="002A25A4">
          <w:rPr>
            <w:noProof/>
            <w:webHidden/>
          </w:rPr>
          <w:fldChar w:fldCharType="begin"/>
        </w:r>
        <w:r w:rsidR="002A25A4">
          <w:rPr>
            <w:noProof/>
            <w:webHidden/>
          </w:rPr>
          <w:instrText xml:space="preserve"> PAGEREF _Toc514942383 \h </w:instrText>
        </w:r>
        <w:r w:rsidR="002A25A4">
          <w:rPr>
            <w:noProof/>
            <w:webHidden/>
          </w:rPr>
        </w:r>
        <w:r w:rsidR="002A25A4">
          <w:rPr>
            <w:noProof/>
            <w:webHidden/>
          </w:rPr>
          <w:fldChar w:fldCharType="separate"/>
        </w:r>
        <w:r w:rsidR="00790B9B">
          <w:rPr>
            <w:noProof/>
            <w:webHidden/>
          </w:rPr>
          <w:t>90</w:t>
        </w:r>
        <w:r w:rsidR="002A25A4">
          <w:rPr>
            <w:noProof/>
            <w:webHidden/>
          </w:rPr>
          <w:fldChar w:fldCharType="end"/>
        </w:r>
      </w:hyperlink>
    </w:p>
    <w:p w14:paraId="1917AE48" w14:textId="7DEBAFA8" w:rsidR="002A25A4" w:rsidRDefault="00117E04">
      <w:pPr>
        <w:pStyle w:val="TOC3"/>
        <w:rPr>
          <w:rFonts w:asciiTheme="minorHAnsi" w:eastAsiaTheme="minorEastAsia" w:hAnsiTheme="minorHAnsi" w:cstheme="minorBidi"/>
          <w:noProof/>
          <w:sz w:val="22"/>
          <w:szCs w:val="22"/>
        </w:rPr>
      </w:pPr>
      <w:hyperlink w:anchor="_Toc514942384" w:history="1">
        <w:r w:rsidR="002A25A4" w:rsidRPr="008F6947">
          <w:rPr>
            <w:rStyle w:val="Hyperlink"/>
            <w:noProof/>
          </w:rPr>
          <w:t>4.I.1 Comment Submission</w:t>
        </w:r>
        <w:r w:rsidR="002A25A4">
          <w:rPr>
            <w:noProof/>
            <w:webHidden/>
          </w:rPr>
          <w:tab/>
        </w:r>
        <w:r w:rsidR="002A25A4">
          <w:rPr>
            <w:noProof/>
            <w:webHidden/>
          </w:rPr>
          <w:fldChar w:fldCharType="begin"/>
        </w:r>
        <w:r w:rsidR="002A25A4">
          <w:rPr>
            <w:noProof/>
            <w:webHidden/>
          </w:rPr>
          <w:instrText xml:space="preserve"> PAGEREF _Toc514942384 \h </w:instrText>
        </w:r>
        <w:r w:rsidR="002A25A4">
          <w:rPr>
            <w:noProof/>
            <w:webHidden/>
          </w:rPr>
        </w:r>
        <w:r w:rsidR="002A25A4">
          <w:rPr>
            <w:noProof/>
            <w:webHidden/>
          </w:rPr>
          <w:fldChar w:fldCharType="separate"/>
        </w:r>
        <w:r w:rsidR="00790B9B">
          <w:rPr>
            <w:noProof/>
            <w:webHidden/>
          </w:rPr>
          <w:t>90</w:t>
        </w:r>
        <w:r w:rsidR="002A25A4">
          <w:rPr>
            <w:noProof/>
            <w:webHidden/>
          </w:rPr>
          <w:fldChar w:fldCharType="end"/>
        </w:r>
      </w:hyperlink>
    </w:p>
    <w:p w14:paraId="3C85B881" w14:textId="448963A6" w:rsidR="002A25A4" w:rsidRDefault="00117E04">
      <w:pPr>
        <w:pStyle w:val="TOC3"/>
        <w:rPr>
          <w:rFonts w:asciiTheme="minorHAnsi" w:eastAsiaTheme="minorEastAsia" w:hAnsiTheme="minorHAnsi" w:cstheme="minorBidi"/>
          <w:noProof/>
          <w:sz w:val="22"/>
          <w:szCs w:val="22"/>
        </w:rPr>
      </w:pPr>
      <w:hyperlink w:anchor="_Toc514942385" w:history="1">
        <w:r w:rsidR="002A25A4" w:rsidRPr="008F6947">
          <w:rPr>
            <w:rStyle w:val="Hyperlink"/>
            <w:noProof/>
          </w:rPr>
          <w:t>4.I.2 Paramedicine Care Summary PCS</w:t>
        </w:r>
        <w:r w:rsidR="002A25A4">
          <w:rPr>
            <w:noProof/>
            <w:webHidden/>
          </w:rPr>
          <w:tab/>
        </w:r>
        <w:r w:rsidR="002A25A4">
          <w:rPr>
            <w:noProof/>
            <w:webHidden/>
          </w:rPr>
          <w:fldChar w:fldCharType="begin"/>
        </w:r>
        <w:r w:rsidR="002A25A4">
          <w:rPr>
            <w:noProof/>
            <w:webHidden/>
          </w:rPr>
          <w:instrText xml:space="preserve"> PAGEREF _Toc514942385 \h </w:instrText>
        </w:r>
        <w:r w:rsidR="002A25A4">
          <w:rPr>
            <w:noProof/>
            <w:webHidden/>
          </w:rPr>
        </w:r>
        <w:r w:rsidR="002A25A4">
          <w:rPr>
            <w:noProof/>
            <w:webHidden/>
          </w:rPr>
          <w:fldChar w:fldCharType="separate"/>
        </w:r>
        <w:r w:rsidR="00790B9B">
          <w:rPr>
            <w:noProof/>
            <w:webHidden/>
          </w:rPr>
          <w:t>90</w:t>
        </w:r>
        <w:r w:rsidR="002A25A4">
          <w:rPr>
            <w:noProof/>
            <w:webHidden/>
          </w:rPr>
          <w:fldChar w:fldCharType="end"/>
        </w:r>
      </w:hyperlink>
    </w:p>
    <w:p w14:paraId="7103F71D" w14:textId="25C0A284" w:rsidR="002A25A4" w:rsidRDefault="00117E04">
      <w:pPr>
        <w:pStyle w:val="TOC4"/>
        <w:rPr>
          <w:rFonts w:asciiTheme="minorHAnsi" w:eastAsiaTheme="minorEastAsia" w:hAnsiTheme="minorHAnsi" w:cstheme="minorBidi"/>
          <w:noProof/>
          <w:sz w:val="22"/>
          <w:szCs w:val="22"/>
        </w:rPr>
      </w:pPr>
      <w:hyperlink w:anchor="_Toc514942386" w:history="1">
        <w:r w:rsidR="002A25A4" w:rsidRPr="008F6947">
          <w:rPr>
            <w:rStyle w:val="Hyperlink"/>
            <w:noProof/>
          </w:rPr>
          <w:t>4.I.2.1 PCS US Volume 3 Constraints</w:t>
        </w:r>
        <w:r w:rsidR="002A25A4">
          <w:rPr>
            <w:noProof/>
            <w:webHidden/>
          </w:rPr>
          <w:tab/>
        </w:r>
        <w:r w:rsidR="002A25A4">
          <w:rPr>
            <w:noProof/>
            <w:webHidden/>
          </w:rPr>
          <w:fldChar w:fldCharType="begin"/>
        </w:r>
        <w:r w:rsidR="002A25A4">
          <w:rPr>
            <w:noProof/>
            <w:webHidden/>
          </w:rPr>
          <w:instrText xml:space="preserve"> PAGEREF _Toc514942386 \h </w:instrText>
        </w:r>
        <w:r w:rsidR="002A25A4">
          <w:rPr>
            <w:noProof/>
            <w:webHidden/>
          </w:rPr>
        </w:r>
        <w:r w:rsidR="002A25A4">
          <w:rPr>
            <w:noProof/>
            <w:webHidden/>
          </w:rPr>
          <w:fldChar w:fldCharType="separate"/>
        </w:r>
        <w:r w:rsidR="00790B9B">
          <w:rPr>
            <w:noProof/>
            <w:webHidden/>
          </w:rPr>
          <w:t>90</w:t>
        </w:r>
        <w:r w:rsidR="002A25A4">
          <w:rPr>
            <w:noProof/>
            <w:webHidden/>
          </w:rPr>
          <w:fldChar w:fldCharType="end"/>
        </w:r>
      </w:hyperlink>
    </w:p>
    <w:p w14:paraId="402C13F6" w14:textId="4B14B22A" w:rsidR="002A25A4" w:rsidRDefault="00117E04">
      <w:pPr>
        <w:pStyle w:val="TOC5"/>
        <w:rPr>
          <w:rFonts w:asciiTheme="minorHAnsi" w:eastAsiaTheme="minorEastAsia" w:hAnsiTheme="minorHAnsi" w:cstheme="minorBidi"/>
          <w:noProof/>
          <w:sz w:val="22"/>
          <w:szCs w:val="22"/>
        </w:rPr>
      </w:pPr>
      <w:hyperlink w:anchor="_Toc514942387" w:history="1">
        <w:r w:rsidR="002A25A4" w:rsidRPr="008F6947">
          <w:rPr>
            <w:rStyle w:val="Hyperlink"/>
            <w:noProof/>
          </w:rPr>
          <w:t>4.I.2.1.1 PCS US Volume 3 Attribute Constraints</w:t>
        </w:r>
        <w:r w:rsidR="002A25A4">
          <w:rPr>
            <w:noProof/>
            <w:webHidden/>
          </w:rPr>
          <w:tab/>
        </w:r>
        <w:r w:rsidR="002A25A4">
          <w:rPr>
            <w:noProof/>
            <w:webHidden/>
          </w:rPr>
          <w:fldChar w:fldCharType="begin"/>
        </w:r>
        <w:r w:rsidR="002A25A4">
          <w:rPr>
            <w:noProof/>
            <w:webHidden/>
          </w:rPr>
          <w:instrText xml:space="preserve"> PAGEREF _Toc514942387 \h </w:instrText>
        </w:r>
        <w:r w:rsidR="002A25A4">
          <w:rPr>
            <w:noProof/>
            <w:webHidden/>
          </w:rPr>
        </w:r>
        <w:r w:rsidR="002A25A4">
          <w:rPr>
            <w:noProof/>
            <w:webHidden/>
          </w:rPr>
          <w:fldChar w:fldCharType="separate"/>
        </w:r>
        <w:r w:rsidR="00790B9B">
          <w:rPr>
            <w:noProof/>
            <w:webHidden/>
          </w:rPr>
          <w:t>90</w:t>
        </w:r>
        <w:r w:rsidR="002A25A4">
          <w:rPr>
            <w:noProof/>
            <w:webHidden/>
          </w:rPr>
          <w:fldChar w:fldCharType="end"/>
        </w:r>
      </w:hyperlink>
    </w:p>
    <w:p w14:paraId="7606AB17" w14:textId="6850436F" w:rsidR="002A25A4" w:rsidRDefault="00117E04">
      <w:pPr>
        <w:pStyle w:val="TOC5"/>
        <w:rPr>
          <w:rFonts w:asciiTheme="minorHAnsi" w:eastAsiaTheme="minorEastAsia" w:hAnsiTheme="minorHAnsi" w:cstheme="minorBidi"/>
          <w:noProof/>
          <w:sz w:val="22"/>
          <w:szCs w:val="22"/>
        </w:rPr>
      </w:pPr>
      <w:hyperlink w:anchor="_Toc514942388" w:history="1">
        <w:r w:rsidR="002A25A4" w:rsidRPr="008F6947">
          <w:rPr>
            <w:rStyle w:val="Hyperlink"/>
            <w:noProof/>
          </w:rPr>
          <w:t>4.I.2.1.2 PCS US Volume 3 Section Constraints</w:t>
        </w:r>
        <w:r w:rsidR="002A25A4">
          <w:rPr>
            <w:noProof/>
            <w:webHidden/>
          </w:rPr>
          <w:tab/>
        </w:r>
        <w:r w:rsidR="002A25A4">
          <w:rPr>
            <w:noProof/>
            <w:webHidden/>
          </w:rPr>
          <w:fldChar w:fldCharType="begin"/>
        </w:r>
        <w:r w:rsidR="002A25A4">
          <w:rPr>
            <w:noProof/>
            <w:webHidden/>
          </w:rPr>
          <w:instrText xml:space="preserve"> PAGEREF _Toc514942388 \h </w:instrText>
        </w:r>
        <w:r w:rsidR="002A25A4">
          <w:rPr>
            <w:noProof/>
            <w:webHidden/>
          </w:rPr>
        </w:r>
        <w:r w:rsidR="002A25A4">
          <w:rPr>
            <w:noProof/>
            <w:webHidden/>
          </w:rPr>
          <w:fldChar w:fldCharType="separate"/>
        </w:r>
        <w:r w:rsidR="00790B9B">
          <w:rPr>
            <w:noProof/>
            <w:webHidden/>
          </w:rPr>
          <w:t>90</w:t>
        </w:r>
        <w:r w:rsidR="002A25A4">
          <w:rPr>
            <w:noProof/>
            <w:webHidden/>
          </w:rPr>
          <w:fldChar w:fldCharType="end"/>
        </w:r>
      </w:hyperlink>
    </w:p>
    <w:p w14:paraId="78DE92AE" w14:textId="2B2DF340" w:rsidR="002A25A4" w:rsidRDefault="00117E04">
      <w:pPr>
        <w:pStyle w:val="TOC4"/>
        <w:rPr>
          <w:rFonts w:asciiTheme="minorHAnsi" w:eastAsiaTheme="minorEastAsia" w:hAnsiTheme="minorHAnsi" w:cstheme="minorBidi"/>
          <w:noProof/>
          <w:sz w:val="22"/>
          <w:szCs w:val="22"/>
        </w:rPr>
      </w:pPr>
      <w:hyperlink w:anchor="_Toc514942389" w:history="1">
        <w:r w:rsidR="002A25A4" w:rsidRPr="008F6947">
          <w:rPr>
            <w:rStyle w:val="Hyperlink"/>
            <w:noProof/>
          </w:rPr>
          <w:t>4.I.2.2 PCS Value Set Binding for US Realm Concept Domains</w:t>
        </w:r>
        <w:r w:rsidR="002A25A4">
          <w:rPr>
            <w:noProof/>
            <w:webHidden/>
          </w:rPr>
          <w:tab/>
        </w:r>
        <w:r w:rsidR="002A25A4">
          <w:rPr>
            <w:noProof/>
            <w:webHidden/>
          </w:rPr>
          <w:fldChar w:fldCharType="begin"/>
        </w:r>
        <w:r w:rsidR="002A25A4">
          <w:rPr>
            <w:noProof/>
            <w:webHidden/>
          </w:rPr>
          <w:instrText xml:space="preserve"> PAGEREF _Toc514942389 \h </w:instrText>
        </w:r>
        <w:r w:rsidR="002A25A4">
          <w:rPr>
            <w:noProof/>
            <w:webHidden/>
          </w:rPr>
        </w:r>
        <w:r w:rsidR="002A25A4">
          <w:rPr>
            <w:noProof/>
            <w:webHidden/>
          </w:rPr>
          <w:fldChar w:fldCharType="separate"/>
        </w:r>
        <w:r w:rsidR="00790B9B">
          <w:rPr>
            <w:noProof/>
            <w:webHidden/>
          </w:rPr>
          <w:t>90</w:t>
        </w:r>
        <w:r w:rsidR="002A25A4">
          <w:rPr>
            <w:noProof/>
            <w:webHidden/>
          </w:rPr>
          <w:fldChar w:fldCharType="end"/>
        </w:r>
      </w:hyperlink>
    </w:p>
    <w:p w14:paraId="0DAE0AD6" w14:textId="4786329B" w:rsidR="002A25A4" w:rsidRDefault="00117E04">
      <w:pPr>
        <w:pStyle w:val="TOC1"/>
        <w:rPr>
          <w:rFonts w:asciiTheme="minorHAnsi" w:eastAsiaTheme="minorEastAsia" w:hAnsiTheme="minorHAnsi" w:cstheme="minorBidi"/>
          <w:noProof/>
          <w:sz w:val="22"/>
          <w:szCs w:val="22"/>
        </w:rPr>
      </w:pPr>
      <w:hyperlink w:anchor="_Toc514942390" w:history="1">
        <w:r w:rsidR="002A25A4" w:rsidRPr="008F6947">
          <w:rPr>
            <w:rStyle w:val="Hyperlink"/>
            <w:noProof/>
          </w:rPr>
          <w:t>Appendices</w:t>
        </w:r>
        <w:r w:rsidR="002A25A4">
          <w:rPr>
            <w:noProof/>
            <w:webHidden/>
          </w:rPr>
          <w:tab/>
        </w:r>
        <w:r w:rsidR="002A25A4">
          <w:rPr>
            <w:noProof/>
            <w:webHidden/>
          </w:rPr>
          <w:fldChar w:fldCharType="begin"/>
        </w:r>
        <w:r w:rsidR="002A25A4">
          <w:rPr>
            <w:noProof/>
            <w:webHidden/>
          </w:rPr>
          <w:instrText xml:space="preserve"> PAGEREF _Toc514942390 \h </w:instrText>
        </w:r>
        <w:r w:rsidR="002A25A4">
          <w:rPr>
            <w:noProof/>
            <w:webHidden/>
          </w:rPr>
        </w:r>
        <w:r w:rsidR="002A25A4">
          <w:rPr>
            <w:noProof/>
            <w:webHidden/>
          </w:rPr>
          <w:fldChar w:fldCharType="separate"/>
        </w:r>
        <w:r w:rsidR="00790B9B">
          <w:rPr>
            <w:noProof/>
            <w:webHidden/>
          </w:rPr>
          <w:t>92</w:t>
        </w:r>
        <w:r w:rsidR="002A25A4">
          <w:rPr>
            <w:noProof/>
            <w:webHidden/>
          </w:rPr>
          <w:fldChar w:fldCharType="end"/>
        </w:r>
      </w:hyperlink>
    </w:p>
    <w:p w14:paraId="3CD4CA83" w14:textId="77777777" w:rsidR="00CF283F" w:rsidRPr="00375960" w:rsidRDefault="00CF508D" w:rsidP="00EA3BCB">
      <w:pPr>
        <w:pStyle w:val="BodyText"/>
        <w:tabs>
          <w:tab w:val="center" w:pos="4680"/>
        </w:tabs>
        <w:jc w:val="both"/>
      </w:pPr>
      <w:r w:rsidRPr="00375960">
        <w:fldChar w:fldCharType="end"/>
      </w:r>
    </w:p>
    <w:p w14:paraId="4A69E55F" w14:textId="77777777" w:rsidR="00CF283F" w:rsidRPr="00375960"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75960">
        <w:rPr>
          <w:noProof w:val="0"/>
        </w:rPr>
        <w:br w:type="page"/>
      </w:r>
      <w:bookmarkStart w:id="9" w:name="_Toc345074640"/>
      <w:bookmarkStart w:id="10" w:name="_Toc514942289"/>
      <w:r w:rsidR="00CF283F" w:rsidRPr="00375960">
        <w:rPr>
          <w:noProof w:val="0"/>
        </w:rPr>
        <w:lastRenderedPageBreak/>
        <w:t>Introduction</w:t>
      </w:r>
      <w:bookmarkEnd w:id="2"/>
      <w:bookmarkEnd w:id="3"/>
      <w:bookmarkEnd w:id="4"/>
      <w:bookmarkEnd w:id="5"/>
      <w:bookmarkEnd w:id="6"/>
      <w:bookmarkEnd w:id="7"/>
      <w:bookmarkEnd w:id="8"/>
      <w:r w:rsidR="00167DB7" w:rsidRPr="00375960">
        <w:rPr>
          <w:noProof w:val="0"/>
        </w:rPr>
        <w:t xml:space="preserve"> to this Supplement</w:t>
      </w:r>
      <w:bookmarkEnd w:id="9"/>
      <w:bookmarkEnd w:id="10"/>
    </w:p>
    <w:tbl>
      <w:tblPr>
        <w:tblStyle w:val="TableGrid"/>
        <w:tblW w:w="0" w:type="auto"/>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tblLook w:val="04A0" w:firstRow="1" w:lastRow="0" w:firstColumn="1" w:lastColumn="0" w:noHBand="0" w:noVBand="1"/>
      </w:tblPr>
      <w:tblGrid>
        <w:gridCol w:w="9300"/>
      </w:tblGrid>
      <w:tr w:rsidR="002D0F26" w:rsidRPr="00690EDC" w14:paraId="39CD2101" w14:textId="77777777" w:rsidTr="002D7BF3">
        <w:trPr>
          <w:trHeight w:val="7635"/>
        </w:trPr>
        <w:tc>
          <w:tcPr>
            <w:tcW w:w="9350" w:type="dxa"/>
          </w:tcPr>
          <w:p w14:paraId="309E6F35" w14:textId="77777777" w:rsidR="002D0F26" w:rsidRPr="00690EDC" w:rsidRDefault="002D0F26" w:rsidP="00247909">
            <w:pPr>
              <w:pStyle w:val="BodyText"/>
            </w:pPr>
            <w:bookmarkStart w:id="11" w:name="OLE_LINK11"/>
            <w:r w:rsidRPr="00690EDC">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491D1AB9" w14:textId="77777777" w:rsidR="002D0F26" w:rsidRPr="00690EDC" w:rsidRDefault="002D0F26" w:rsidP="00247909">
            <w:pPr>
              <w:pStyle w:val="BodyText"/>
            </w:pPr>
            <w:r w:rsidRPr="00690EDC">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7C96F635" w14:textId="4169DFCF" w:rsidR="002D0F26" w:rsidRPr="00690EDC" w:rsidRDefault="002D0F26" w:rsidP="00247909">
            <w:pPr>
              <w:pStyle w:val="BodyText"/>
            </w:pPr>
            <w:r w:rsidRPr="00690EDC">
              <w:t xml:space="preserve">This </w:t>
            </w:r>
            <w:r w:rsidR="00967590">
              <w:t>PCS</w:t>
            </w:r>
            <w:r w:rsidRPr="00690EDC">
              <w:t xml:space="preserve"> Profile uses the emerging HL7</w:t>
            </w:r>
            <w:r w:rsidRPr="00690EDC">
              <w:rPr>
                <w:vertAlign w:val="superscript"/>
              </w:rPr>
              <w:t>®</w:t>
            </w:r>
            <w:r w:rsidRPr="00690EDC">
              <w:rPr>
                <w:rStyle w:val="FootnoteReference"/>
              </w:rPr>
              <w:footnoteReference w:id="2"/>
            </w:r>
            <w:r w:rsidRPr="00690EDC">
              <w:t xml:space="preserve"> FHIR</w:t>
            </w:r>
            <w:r w:rsidRPr="00690EDC">
              <w:rPr>
                <w:vertAlign w:val="superscript"/>
              </w:rPr>
              <w:t>®</w:t>
            </w:r>
            <w:r w:rsidRPr="00690EDC">
              <w:rPr>
                <w:rStyle w:val="FootnoteReference"/>
              </w:rPr>
              <w:footnoteReference w:id="3"/>
            </w:r>
            <w:r w:rsidRPr="00690EDC">
              <w:t xml:space="preserve"> specification. The FHIR release profiled in this supplement is STU </w:t>
            </w:r>
            <w:r w:rsidR="00247909" w:rsidRPr="00E7637C">
              <w:t>3</w:t>
            </w:r>
            <w:r w:rsidRPr="00690EDC">
              <w:t xml:space="preserve">. HL7 describes the STU (Standard for Trial Use) standardization state at </w:t>
            </w:r>
            <w:hyperlink r:id="rId17" w:history="1">
              <w:r w:rsidRPr="00690EDC">
                <w:rPr>
                  <w:rStyle w:val="Hyperlink"/>
                </w:rPr>
                <w:t>https://www.hl7.org/fhir/versions.html</w:t>
              </w:r>
            </w:hyperlink>
            <w:r w:rsidRPr="00690EDC">
              <w:t xml:space="preserve">. </w:t>
            </w:r>
          </w:p>
          <w:p w14:paraId="467048A3" w14:textId="77777777" w:rsidR="002D0F26" w:rsidRPr="00690EDC" w:rsidRDefault="002D0F26" w:rsidP="00247909">
            <w:pPr>
              <w:pStyle w:val="BodyText"/>
            </w:pPr>
            <w:r w:rsidRPr="00690EDC">
              <w:t xml:space="preserve">In addition, HL7 provides a rating of the maturity of FHIR content based on the FHIR Maturity Model (FMM): level 0 (draft) through 5 (normative ballot ready). The FHIR Maturity Model is described at </w:t>
            </w:r>
            <w:hyperlink r:id="rId18" w:anchor="maturity" w:history="1">
              <w:r w:rsidRPr="00690EDC" w:rsidDel="007B4B7C">
                <w:rPr>
                  <w:rStyle w:val="Hyperlink"/>
                </w:rPr>
                <w:t>http://hl7.org/fhir/</w:t>
              </w:r>
              <w:r w:rsidRPr="00690EDC" w:rsidDel="002820CB">
                <w:rPr>
                  <w:rStyle w:val="Hyperlink"/>
                </w:rPr>
                <w:t>http://hl7.org/fhir/</w:t>
              </w:r>
              <w:r w:rsidRPr="00690EDC">
                <w:rPr>
                  <w:rStyle w:val="Hyperlink"/>
                </w:rPr>
                <w:t>versions.html#maturity</w:t>
              </w:r>
            </w:hyperlink>
            <w:r w:rsidRPr="00690EDC">
              <w:t>.</w:t>
            </w:r>
          </w:p>
          <w:p w14:paraId="442C1FC8" w14:textId="15BBD6E0" w:rsidR="002D0F26" w:rsidRDefault="002D0F26" w:rsidP="00247909">
            <w:pPr>
              <w:pStyle w:val="BodyText"/>
            </w:pPr>
            <w:r w:rsidRPr="00690EDC">
              <w:t xml:space="preserve">Key FHIR STU </w:t>
            </w:r>
            <w:r w:rsidR="00247909" w:rsidRPr="00E7637C">
              <w:t>3</w:t>
            </w:r>
            <w:r w:rsidR="00FB7916">
              <w:t xml:space="preserve"> </w:t>
            </w:r>
            <w:r w:rsidRPr="00690EDC">
              <w:t>content, such as Resources or ValueSets, used in this profile, and their FMM levels are:</w:t>
            </w:r>
          </w:p>
          <w:p w14:paraId="3581AAAB" w14:textId="77777777" w:rsidR="00FB7916" w:rsidRDefault="00FB7916" w:rsidP="00247909">
            <w:pPr>
              <w:pStyle w:val="BodyText"/>
            </w:pPr>
          </w:p>
          <w:tbl>
            <w:tblPr>
              <w:tblStyle w:val="TableGrid"/>
              <w:tblW w:w="0" w:type="auto"/>
              <w:jc w:val="center"/>
              <w:tblLook w:val="04A0" w:firstRow="1" w:lastRow="0" w:firstColumn="1" w:lastColumn="0" w:noHBand="0" w:noVBand="1"/>
            </w:tblPr>
            <w:tblGrid>
              <w:gridCol w:w="3595"/>
              <w:gridCol w:w="1890"/>
            </w:tblGrid>
            <w:tr w:rsidR="00FB7916" w14:paraId="12170C28" w14:textId="77777777" w:rsidTr="00E7637C">
              <w:trPr>
                <w:jc w:val="center"/>
              </w:trPr>
              <w:tc>
                <w:tcPr>
                  <w:tcW w:w="3595" w:type="dxa"/>
                  <w:shd w:val="clear" w:color="auto" w:fill="D9D9D9" w:themeFill="background1" w:themeFillShade="D9"/>
                </w:tcPr>
                <w:p w14:paraId="73850F75" w14:textId="77777777" w:rsidR="00FB7916" w:rsidRPr="00E7637C" w:rsidRDefault="00FB7916" w:rsidP="00FB7916">
                  <w:pPr>
                    <w:pStyle w:val="TableEntryHeader"/>
                    <w:rPr>
                      <w:rStyle w:val="SubtleReference"/>
                      <w:smallCaps w:val="0"/>
                      <w:color w:val="auto"/>
                      <w:u w:val="none"/>
                      <w:lang w:val="fr-CA"/>
                    </w:rPr>
                  </w:pPr>
                  <w:r w:rsidRPr="00E7637C">
                    <w:rPr>
                      <w:rStyle w:val="SubtleReference"/>
                      <w:smallCaps w:val="0"/>
                      <w:color w:val="auto"/>
                      <w:u w:val="none"/>
                      <w:lang w:val="fr-CA"/>
                    </w:rPr>
                    <w:t>FHIR Content</w:t>
                  </w:r>
                </w:p>
                <w:p w14:paraId="62EAA041" w14:textId="0455B7B0" w:rsidR="00FB7916" w:rsidRPr="00E7637C" w:rsidRDefault="00FB7916" w:rsidP="002D7BF3">
                  <w:pPr>
                    <w:pStyle w:val="TableEntryHeader"/>
                    <w:rPr>
                      <w:rStyle w:val="SubtleReference"/>
                      <w:b w:val="0"/>
                      <w:smallCaps w:val="0"/>
                      <w:color w:val="auto"/>
                      <w:sz w:val="18"/>
                      <w:szCs w:val="18"/>
                      <w:u w:val="none"/>
                      <w:lang w:val="fr-CA"/>
                    </w:rPr>
                  </w:pPr>
                  <w:r w:rsidRPr="00E7637C">
                    <w:rPr>
                      <w:rStyle w:val="SubtleReference"/>
                      <w:b w:val="0"/>
                      <w:smallCaps w:val="0"/>
                      <w:color w:val="auto"/>
                      <w:sz w:val="18"/>
                      <w:szCs w:val="18"/>
                      <w:u w:val="none"/>
                      <w:lang w:val="fr-CA"/>
                    </w:rPr>
                    <w:t>(Resources, Values Sets, etc.)</w:t>
                  </w:r>
                </w:p>
              </w:tc>
              <w:tc>
                <w:tcPr>
                  <w:tcW w:w="1890" w:type="dxa"/>
                  <w:shd w:val="clear" w:color="auto" w:fill="D9D9D9" w:themeFill="background1" w:themeFillShade="D9"/>
                </w:tcPr>
                <w:p w14:paraId="5E12CB88" w14:textId="660DDC33" w:rsidR="00FB7916" w:rsidRPr="002D7BF3" w:rsidRDefault="00FB7916" w:rsidP="002D7BF3">
                  <w:pPr>
                    <w:pStyle w:val="TableEntryHeader"/>
                    <w:rPr>
                      <w:rStyle w:val="SubtleReference"/>
                      <w:smallCaps w:val="0"/>
                      <w:color w:val="auto"/>
                      <w:u w:val="none"/>
                    </w:rPr>
                  </w:pPr>
                  <w:r>
                    <w:rPr>
                      <w:rStyle w:val="SubtleReference"/>
                      <w:smallCaps w:val="0"/>
                      <w:color w:val="auto"/>
                      <w:u w:val="none"/>
                    </w:rPr>
                    <w:t>FMM Level</w:t>
                  </w:r>
                </w:p>
              </w:tc>
            </w:tr>
            <w:tr w:rsidR="003A3D2F" w14:paraId="6E4D374A" w14:textId="77777777" w:rsidTr="00E7637C">
              <w:trPr>
                <w:jc w:val="center"/>
              </w:trPr>
              <w:tc>
                <w:tcPr>
                  <w:tcW w:w="3595" w:type="dxa"/>
                </w:tcPr>
                <w:p w14:paraId="193A15A7" w14:textId="126FD280" w:rsidR="003A3D2F" w:rsidRPr="002D7BF3" w:rsidRDefault="003A3D2F" w:rsidP="003A3D2F">
                  <w:pPr>
                    <w:pStyle w:val="TableEntry"/>
                    <w:rPr>
                      <w:rStyle w:val="SubtleReference"/>
                      <w:smallCaps w:val="0"/>
                      <w:color w:val="auto"/>
                      <w:u w:val="none"/>
                    </w:rPr>
                  </w:pPr>
                  <w:r>
                    <w:t xml:space="preserve">Composition </w:t>
                  </w:r>
                </w:p>
              </w:tc>
              <w:tc>
                <w:tcPr>
                  <w:tcW w:w="1890" w:type="dxa"/>
                </w:tcPr>
                <w:p w14:paraId="645D6735" w14:textId="66EB23CE" w:rsidR="003A3D2F" w:rsidRPr="002D7BF3" w:rsidRDefault="003A3D2F" w:rsidP="003A3D2F">
                  <w:pPr>
                    <w:pStyle w:val="TableEntry"/>
                    <w:rPr>
                      <w:rStyle w:val="SubtleReference"/>
                      <w:smallCaps w:val="0"/>
                      <w:color w:val="auto"/>
                      <w:u w:val="none"/>
                    </w:rPr>
                  </w:pPr>
                  <w:r>
                    <w:t>2</w:t>
                  </w:r>
                </w:p>
              </w:tc>
            </w:tr>
            <w:tr w:rsidR="003A3D2F" w14:paraId="2E426DEB" w14:textId="77777777" w:rsidTr="00E7637C">
              <w:trPr>
                <w:jc w:val="center"/>
              </w:trPr>
              <w:tc>
                <w:tcPr>
                  <w:tcW w:w="3595" w:type="dxa"/>
                </w:tcPr>
                <w:p w14:paraId="5A03DB29" w14:textId="65C99596" w:rsidR="003A3D2F" w:rsidRPr="002D7BF3" w:rsidRDefault="003A3D2F" w:rsidP="003A3D2F">
                  <w:pPr>
                    <w:pStyle w:val="TableEntry"/>
                    <w:rPr>
                      <w:rStyle w:val="SubtleReference"/>
                      <w:smallCaps w:val="0"/>
                      <w:color w:val="auto"/>
                      <w:u w:val="none"/>
                    </w:rPr>
                  </w:pPr>
                  <w:r>
                    <w:t>Organization</w:t>
                  </w:r>
                </w:p>
              </w:tc>
              <w:tc>
                <w:tcPr>
                  <w:tcW w:w="1890" w:type="dxa"/>
                </w:tcPr>
                <w:p w14:paraId="60FB92FA" w14:textId="017C9016" w:rsidR="003A3D2F" w:rsidRPr="002D7BF3" w:rsidRDefault="003A3D2F" w:rsidP="003A3D2F">
                  <w:pPr>
                    <w:pStyle w:val="TableEntry"/>
                    <w:rPr>
                      <w:rStyle w:val="SubtleReference"/>
                      <w:smallCaps w:val="0"/>
                      <w:color w:val="auto"/>
                      <w:u w:val="none"/>
                    </w:rPr>
                  </w:pPr>
                  <w:r>
                    <w:t>3</w:t>
                  </w:r>
                </w:p>
              </w:tc>
            </w:tr>
            <w:tr w:rsidR="003A3D2F" w14:paraId="55AD33A3" w14:textId="77777777" w:rsidTr="00E7637C">
              <w:trPr>
                <w:jc w:val="center"/>
              </w:trPr>
              <w:tc>
                <w:tcPr>
                  <w:tcW w:w="3595" w:type="dxa"/>
                </w:tcPr>
                <w:p w14:paraId="10D2E200" w14:textId="22B04162" w:rsidR="003A3D2F" w:rsidRPr="002D7BF3" w:rsidRDefault="003A3D2F" w:rsidP="003A3D2F">
                  <w:pPr>
                    <w:pStyle w:val="TableEntry"/>
                    <w:rPr>
                      <w:rStyle w:val="SubtleReference"/>
                      <w:smallCaps w:val="0"/>
                      <w:color w:val="auto"/>
                      <w:u w:val="none"/>
                    </w:rPr>
                  </w:pPr>
                  <w:r>
                    <w:t xml:space="preserve">Patient </w:t>
                  </w:r>
                </w:p>
              </w:tc>
              <w:tc>
                <w:tcPr>
                  <w:tcW w:w="1890" w:type="dxa"/>
                </w:tcPr>
                <w:p w14:paraId="0534CD1B" w14:textId="5EC91894" w:rsidR="003A3D2F" w:rsidRPr="002D7BF3" w:rsidRDefault="003A3D2F" w:rsidP="003A3D2F">
                  <w:pPr>
                    <w:pStyle w:val="TableEntry"/>
                    <w:rPr>
                      <w:rStyle w:val="SubtleReference"/>
                      <w:smallCaps w:val="0"/>
                      <w:color w:val="auto"/>
                      <w:u w:val="none"/>
                    </w:rPr>
                  </w:pPr>
                  <w:r>
                    <w:t>5</w:t>
                  </w:r>
                </w:p>
              </w:tc>
            </w:tr>
            <w:tr w:rsidR="003A3D2F" w14:paraId="5A37F087" w14:textId="77777777" w:rsidTr="00E7637C">
              <w:trPr>
                <w:jc w:val="center"/>
              </w:trPr>
              <w:tc>
                <w:tcPr>
                  <w:tcW w:w="3595" w:type="dxa"/>
                </w:tcPr>
                <w:p w14:paraId="70A2E235" w14:textId="6643C795" w:rsidR="003A3D2F" w:rsidRPr="002D7BF3" w:rsidRDefault="003A3D2F" w:rsidP="003A3D2F">
                  <w:pPr>
                    <w:pStyle w:val="TableEntry"/>
                    <w:rPr>
                      <w:rStyle w:val="SubtleReference"/>
                      <w:smallCaps w:val="0"/>
                      <w:color w:val="auto"/>
                      <w:u w:val="none"/>
                    </w:rPr>
                  </w:pPr>
                  <w:r>
                    <w:t xml:space="preserve">Encounter </w:t>
                  </w:r>
                </w:p>
              </w:tc>
              <w:tc>
                <w:tcPr>
                  <w:tcW w:w="1890" w:type="dxa"/>
                </w:tcPr>
                <w:p w14:paraId="33CCFDF8" w14:textId="514C84E1" w:rsidR="003A3D2F" w:rsidRPr="002D7BF3" w:rsidRDefault="003A3D2F" w:rsidP="003A3D2F">
                  <w:pPr>
                    <w:pStyle w:val="TableEntry"/>
                    <w:rPr>
                      <w:rStyle w:val="SubtleReference"/>
                      <w:smallCaps w:val="0"/>
                      <w:color w:val="auto"/>
                      <w:u w:val="none"/>
                    </w:rPr>
                  </w:pPr>
                  <w:r>
                    <w:t>2</w:t>
                  </w:r>
                </w:p>
              </w:tc>
            </w:tr>
            <w:tr w:rsidR="003A3D2F" w14:paraId="50BC2297" w14:textId="77777777" w:rsidTr="00E7637C">
              <w:trPr>
                <w:jc w:val="center"/>
              </w:trPr>
              <w:tc>
                <w:tcPr>
                  <w:tcW w:w="3595" w:type="dxa"/>
                </w:tcPr>
                <w:p w14:paraId="698F513C" w14:textId="5C87E614" w:rsidR="003A3D2F" w:rsidRDefault="003A3D2F" w:rsidP="003A3D2F">
                  <w:pPr>
                    <w:pStyle w:val="TableEntry"/>
                  </w:pPr>
                  <w:r>
                    <w:t>HealthService</w:t>
                  </w:r>
                </w:p>
              </w:tc>
              <w:tc>
                <w:tcPr>
                  <w:tcW w:w="1890" w:type="dxa"/>
                </w:tcPr>
                <w:p w14:paraId="3A2C4E14" w14:textId="64926455" w:rsidR="003A3D2F" w:rsidRDefault="003A3D2F" w:rsidP="003A3D2F">
                  <w:pPr>
                    <w:pStyle w:val="TableEntry"/>
                  </w:pPr>
                  <w:r>
                    <w:t>2</w:t>
                  </w:r>
                </w:p>
              </w:tc>
            </w:tr>
            <w:tr w:rsidR="003A3D2F" w14:paraId="752F919C" w14:textId="77777777" w:rsidTr="00E7637C">
              <w:trPr>
                <w:jc w:val="center"/>
              </w:trPr>
              <w:tc>
                <w:tcPr>
                  <w:tcW w:w="3595" w:type="dxa"/>
                </w:tcPr>
                <w:p w14:paraId="72CFBF9F" w14:textId="3CF203E9" w:rsidR="003A3D2F" w:rsidRDefault="003A3D2F" w:rsidP="003A3D2F">
                  <w:pPr>
                    <w:pStyle w:val="TableEntry"/>
                  </w:pPr>
                  <w:r>
                    <w:t xml:space="preserve">Observation </w:t>
                  </w:r>
                </w:p>
              </w:tc>
              <w:tc>
                <w:tcPr>
                  <w:tcW w:w="1890" w:type="dxa"/>
                </w:tcPr>
                <w:p w14:paraId="26F73817" w14:textId="2B8CCD66" w:rsidR="003A3D2F" w:rsidRDefault="003A3D2F" w:rsidP="003A3D2F">
                  <w:pPr>
                    <w:pStyle w:val="TableEntry"/>
                  </w:pPr>
                  <w:r>
                    <w:t>5</w:t>
                  </w:r>
                </w:p>
              </w:tc>
            </w:tr>
            <w:tr w:rsidR="003A3D2F" w14:paraId="1F211465" w14:textId="77777777" w:rsidTr="00E7637C">
              <w:trPr>
                <w:jc w:val="center"/>
              </w:trPr>
              <w:tc>
                <w:tcPr>
                  <w:tcW w:w="3595" w:type="dxa"/>
                </w:tcPr>
                <w:p w14:paraId="068F7EE8" w14:textId="53181A51" w:rsidR="003A3D2F" w:rsidRDefault="003A3D2F" w:rsidP="003A3D2F">
                  <w:pPr>
                    <w:pStyle w:val="TableEntry"/>
                  </w:pPr>
                  <w:r>
                    <w:t xml:space="preserve">Procedure </w:t>
                  </w:r>
                </w:p>
              </w:tc>
              <w:tc>
                <w:tcPr>
                  <w:tcW w:w="1890" w:type="dxa"/>
                </w:tcPr>
                <w:p w14:paraId="4A043990" w14:textId="5EB67508" w:rsidR="003A3D2F" w:rsidRDefault="003A3D2F" w:rsidP="003A3D2F">
                  <w:pPr>
                    <w:pStyle w:val="TableEntry"/>
                  </w:pPr>
                  <w:r>
                    <w:t>3</w:t>
                  </w:r>
                </w:p>
              </w:tc>
            </w:tr>
            <w:tr w:rsidR="003A3D2F" w14:paraId="30F106C1" w14:textId="77777777" w:rsidTr="00E7637C">
              <w:trPr>
                <w:jc w:val="center"/>
              </w:trPr>
              <w:tc>
                <w:tcPr>
                  <w:tcW w:w="3595" w:type="dxa"/>
                </w:tcPr>
                <w:p w14:paraId="19AAA78B" w14:textId="299CF1C8" w:rsidR="003A3D2F" w:rsidRDefault="003A3D2F" w:rsidP="003A3D2F">
                  <w:pPr>
                    <w:pStyle w:val="TableEntry"/>
                  </w:pPr>
                  <w:r>
                    <w:t xml:space="preserve">AllergyIntolerance  </w:t>
                  </w:r>
                </w:p>
              </w:tc>
              <w:tc>
                <w:tcPr>
                  <w:tcW w:w="1890" w:type="dxa"/>
                </w:tcPr>
                <w:p w14:paraId="42EA48A0" w14:textId="04F44D11" w:rsidR="003A3D2F" w:rsidRDefault="003A3D2F" w:rsidP="003A3D2F">
                  <w:pPr>
                    <w:pStyle w:val="TableEntry"/>
                  </w:pPr>
                  <w:r>
                    <w:t>3</w:t>
                  </w:r>
                </w:p>
              </w:tc>
            </w:tr>
            <w:tr w:rsidR="003A3D2F" w14:paraId="7EC75697" w14:textId="77777777" w:rsidTr="00E7637C">
              <w:trPr>
                <w:jc w:val="center"/>
              </w:trPr>
              <w:tc>
                <w:tcPr>
                  <w:tcW w:w="3595" w:type="dxa"/>
                </w:tcPr>
                <w:p w14:paraId="57E63F33" w14:textId="4051E5A7" w:rsidR="003A3D2F" w:rsidRDefault="003A3D2F" w:rsidP="003A3D2F">
                  <w:pPr>
                    <w:pStyle w:val="TableEntry"/>
                  </w:pPr>
                  <w:r>
                    <w:t xml:space="preserve">MedicationStatement </w:t>
                  </w:r>
                </w:p>
              </w:tc>
              <w:tc>
                <w:tcPr>
                  <w:tcW w:w="1890" w:type="dxa"/>
                </w:tcPr>
                <w:p w14:paraId="3713699C" w14:textId="20E408D1" w:rsidR="003A3D2F" w:rsidRDefault="003A3D2F" w:rsidP="003A3D2F">
                  <w:pPr>
                    <w:pStyle w:val="TableEntry"/>
                  </w:pPr>
                  <w:r>
                    <w:t>3</w:t>
                  </w:r>
                </w:p>
              </w:tc>
            </w:tr>
            <w:tr w:rsidR="003A3D2F" w14:paraId="67615135" w14:textId="77777777" w:rsidTr="00E7637C">
              <w:trPr>
                <w:jc w:val="center"/>
              </w:trPr>
              <w:tc>
                <w:tcPr>
                  <w:tcW w:w="3595" w:type="dxa"/>
                </w:tcPr>
                <w:p w14:paraId="2FE0CB9F" w14:textId="1B754C07" w:rsidR="003A3D2F" w:rsidRDefault="003A3D2F" w:rsidP="003A3D2F">
                  <w:pPr>
                    <w:pStyle w:val="TableEntry"/>
                  </w:pPr>
                  <w:r>
                    <w:t xml:space="preserve">MedicationAdministration </w:t>
                  </w:r>
                </w:p>
              </w:tc>
              <w:tc>
                <w:tcPr>
                  <w:tcW w:w="1890" w:type="dxa"/>
                </w:tcPr>
                <w:p w14:paraId="5DF05107" w14:textId="7DF25FFD" w:rsidR="003A3D2F" w:rsidRDefault="003A3D2F" w:rsidP="003A3D2F">
                  <w:pPr>
                    <w:pStyle w:val="TableEntry"/>
                  </w:pPr>
                  <w:r>
                    <w:t>2</w:t>
                  </w:r>
                </w:p>
              </w:tc>
            </w:tr>
            <w:tr w:rsidR="003A3D2F" w14:paraId="432CFBE1" w14:textId="77777777" w:rsidTr="00E7637C">
              <w:trPr>
                <w:jc w:val="center"/>
              </w:trPr>
              <w:tc>
                <w:tcPr>
                  <w:tcW w:w="3595" w:type="dxa"/>
                </w:tcPr>
                <w:p w14:paraId="66BB6A50" w14:textId="2FC7B44A" w:rsidR="003A3D2F" w:rsidRDefault="003A3D2F" w:rsidP="003A3D2F">
                  <w:pPr>
                    <w:pStyle w:val="TableEntry"/>
                  </w:pPr>
                  <w:r>
                    <w:t>AdverseEvent</w:t>
                  </w:r>
                </w:p>
              </w:tc>
              <w:tc>
                <w:tcPr>
                  <w:tcW w:w="1890" w:type="dxa"/>
                </w:tcPr>
                <w:p w14:paraId="3EEA723A" w14:textId="1B5C54A6" w:rsidR="003A3D2F" w:rsidRDefault="003A3D2F" w:rsidP="003A3D2F">
                  <w:pPr>
                    <w:pStyle w:val="TableEntry"/>
                  </w:pPr>
                  <w:r>
                    <w:t>0</w:t>
                  </w:r>
                </w:p>
              </w:tc>
            </w:tr>
            <w:tr w:rsidR="003A3D2F" w14:paraId="4665FD84" w14:textId="77777777" w:rsidTr="00E7637C">
              <w:trPr>
                <w:jc w:val="center"/>
              </w:trPr>
              <w:tc>
                <w:tcPr>
                  <w:tcW w:w="3595" w:type="dxa"/>
                </w:tcPr>
                <w:p w14:paraId="7E5A1B02" w14:textId="51BB9DE6" w:rsidR="003A3D2F" w:rsidRDefault="003A3D2F" w:rsidP="003A3D2F">
                  <w:pPr>
                    <w:pStyle w:val="TableEntry"/>
                  </w:pPr>
                  <w:r>
                    <w:t xml:space="preserve">Device </w:t>
                  </w:r>
                </w:p>
              </w:tc>
              <w:tc>
                <w:tcPr>
                  <w:tcW w:w="1890" w:type="dxa"/>
                </w:tcPr>
                <w:p w14:paraId="61CB115D" w14:textId="25A55E71" w:rsidR="003A3D2F" w:rsidRDefault="003A3D2F" w:rsidP="003A3D2F">
                  <w:pPr>
                    <w:pStyle w:val="TableEntry"/>
                  </w:pPr>
                  <w:r>
                    <w:t>2</w:t>
                  </w:r>
                </w:p>
              </w:tc>
            </w:tr>
          </w:tbl>
          <w:p w14:paraId="3683E631" w14:textId="77777777" w:rsidR="00FB7916" w:rsidRPr="00690EDC" w:rsidRDefault="00FB7916" w:rsidP="00247909">
            <w:pPr>
              <w:pStyle w:val="BodyText"/>
            </w:pPr>
          </w:p>
          <w:p w14:paraId="16CFB7DC" w14:textId="3614660D" w:rsidR="00967590" w:rsidRPr="00690EDC" w:rsidRDefault="00967590"/>
        </w:tc>
      </w:tr>
      <w:bookmarkEnd w:id="11"/>
    </w:tbl>
    <w:p w14:paraId="502987C9" w14:textId="11B1CC99" w:rsidR="0020269C" w:rsidRDefault="0020269C" w:rsidP="008B306B">
      <w:pPr>
        <w:pStyle w:val="BodyText"/>
      </w:pPr>
    </w:p>
    <w:p w14:paraId="29362D58" w14:textId="77777777" w:rsidR="00967590" w:rsidRPr="002D0F26" w:rsidRDefault="00967590" w:rsidP="00EA3BCB">
      <w:pPr>
        <w:pStyle w:val="BodyText"/>
      </w:pPr>
    </w:p>
    <w:p w14:paraId="067FB43F" w14:textId="26A1592E" w:rsidR="008B306B" w:rsidRPr="00375960" w:rsidRDefault="008B306B" w:rsidP="008B306B">
      <w:pPr>
        <w:pStyle w:val="BodyText"/>
      </w:pPr>
      <w:bookmarkStart w:id="12" w:name="_Toc345074641"/>
      <w:r w:rsidRPr="00375960">
        <w:lastRenderedPageBreak/>
        <w:t>When a patient is transported for a medical emergency to a hospital, scene information, transfer information, patient assessments, and interventions are only verbally available to hospitals when the patient arrives. This result</w:t>
      </w:r>
      <w:r w:rsidR="00384E7D">
        <w:t xml:space="preserve">s </w:t>
      </w:r>
      <w:r w:rsidRPr="00375960">
        <w:t xml:space="preserve">in inefficiencies and potential errors in the patient care process. This profile will map the flow of the patient information from the ambulance patient record, commonly known as the electronic Patient Care Record (ePCR), to the hospital Electronic Medical Record (EMR). </w:t>
      </w:r>
    </w:p>
    <w:p w14:paraId="63E13A0C" w14:textId="77777777" w:rsidR="005C1793" w:rsidRPr="00375960" w:rsidRDefault="005C1793" w:rsidP="005C1793">
      <w:pPr>
        <w:pStyle w:val="Heading2"/>
        <w:numPr>
          <w:ilvl w:val="0"/>
          <w:numId w:val="0"/>
        </w:numPr>
        <w:rPr>
          <w:noProof w:val="0"/>
        </w:rPr>
      </w:pPr>
      <w:bookmarkStart w:id="13" w:name="_Toc514942290"/>
      <w:bookmarkStart w:id="14" w:name="_Toc345074643"/>
      <w:bookmarkStart w:id="15" w:name="_Toc473170357"/>
      <w:bookmarkStart w:id="16" w:name="_Toc504625754"/>
      <w:bookmarkEnd w:id="12"/>
      <w:r w:rsidRPr="00375960">
        <w:rPr>
          <w:noProof w:val="0"/>
        </w:rPr>
        <w:t>Open Issues and Questions</w:t>
      </w:r>
      <w:bookmarkEnd w:id="13"/>
    </w:p>
    <w:p w14:paraId="527CD1C0" w14:textId="15FC4E31" w:rsidR="005C1793" w:rsidRPr="00375960" w:rsidRDefault="005C1793" w:rsidP="00E7637C">
      <w:pPr>
        <w:pStyle w:val="ListNumber2"/>
      </w:pPr>
      <w:r w:rsidRPr="00375960">
        <w:t>What are the implications to this profile of the current developments in HL7 related to supporting Document and/or Note sourcing, retrieval, creation, and consumption? There are ongoing conversations in the Patient Care Workgroup around coming up with a proposal for managing documents and notes within FHIR. Some viewpoints are focused on simply locating clinical documents and/or notes (i.e.</w:t>
      </w:r>
      <w:r w:rsidR="00C803B2">
        <w:t>,</w:t>
      </w:r>
      <w:r w:rsidRPr="00375960">
        <w:t xml:space="preserve"> metadata) whereas as other viewpoints desire to explore what content might actually be included in the documents and notes.</w:t>
      </w:r>
    </w:p>
    <w:p w14:paraId="1987821A" w14:textId="16E70744" w:rsidR="005C1793" w:rsidRPr="00375960" w:rsidRDefault="005C1793" w:rsidP="00E7637C">
      <w:pPr>
        <w:pStyle w:val="ListNumber3"/>
        <w:numPr>
          <w:ilvl w:val="0"/>
          <w:numId w:val="34"/>
        </w:numPr>
      </w:pPr>
      <w:r w:rsidRPr="00375960">
        <w:t xml:space="preserve">See HL7 patient care work group discussion: </w:t>
      </w:r>
      <w:hyperlink r:id="rId19" w:history="1">
        <w:r w:rsidRPr="00375960">
          <w:rPr>
            <w:rStyle w:val="Hyperlink"/>
            <w:i/>
          </w:rPr>
          <w:t>http://wiki.hl7.org/index.php?title=ClinicalNote_FHIR_Resource_Proposal</w:t>
        </w:r>
      </w:hyperlink>
      <w:r w:rsidRPr="00375960">
        <w:t xml:space="preserve"> See Monday Q2 HL7 WGM discussion related to this topic: </w:t>
      </w:r>
      <w:hyperlink r:id="rId20" w:history="1">
        <w:r w:rsidRPr="00375960">
          <w:rPr>
            <w:rStyle w:val="Hyperlink"/>
            <w:i/>
          </w:rPr>
          <w:t>http://wiki.hl7.org/index.php?title=January_2018_WGM_New_Orleans;_Jan_27_to_Feb_8</w:t>
        </w:r>
      </w:hyperlink>
    </w:p>
    <w:p w14:paraId="7E96E0A1" w14:textId="77777777" w:rsidR="005C1793" w:rsidRPr="00375960" w:rsidRDefault="005C1793" w:rsidP="00E7637C">
      <w:pPr>
        <w:pStyle w:val="ListNumber2"/>
      </w:pPr>
      <w:r w:rsidRPr="00375960">
        <w:t>There are a number of issues relating to the FHIR mapping and resources needed to support this profile:</w:t>
      </w:r>
    </w:p>
    <w:p w14:paraId="7D3481BC" w14:textId="77777777" w:rsidR="005C1793" w:rsidRPr="00B05AFB" w:rsidRDefault="005C1793" w:rsidP="00E7637C">
      <w:pPr>
        <w:pStyle w:val="ListNumber3"/>
        <w:numPr>
          <w:ilvl w:val="0"/>
          <w:numId w:val="35"/>
        </w:numPr>
      </w:pPr>
      <w:r w:rsidRPr="00B05AFB">
        <w:t xml:space="preserve">Investigate the FHIR process for defining the resources required to fulfill NEMSIS. </w:t>
      </w:r>
    </w:p>
    <w:p w14:paraId="6262163C" w14:textId="548EA684" w:rsidR="005C1793" w:rsidRPr="00B05AFB" w:rsidRDefault="005C1793" w:rsidP="00E7637C">
      <w:pPr>
        <w:pStyle w:val="ListNumber3"/>
        <w:numPr>
          <w:ilvl w:val="0"/>
          <w:numId w:val="35"/>
        </w:numPr>
      </w:pPr>
      <w:r w:rsidRPr="00B05AFB">
        <w:t>The injury information may need to be more extensive modeling in FHIR.</w:t>
      </w:r>
    </w:p>
    <w:p w14:paraId="7F970106" w14:textId="318F5791" w:rsidR="00723DB3" w:rsidRPr="00B05AFB" w:rsidRDefault="00723DB3" w:rsidP="00E7637C">
      <w:pPr>
        <w:pStyle w:val="ListNumber3"/>
        <w:numPr>
          <w:ilvl w:val="0"/>
          <w:numId w:val="35"/>
        </w:numPr>
      </w:pPr>
      <w:r w:rsidRPr="00B05AFB">
        <w:t xml:space="preserve">There is no value set in FHIR relating to the level of care of ambulance units. </w:t>
      </w:r>
    </w:p>
    <w:p w14:paraId="23C30544" w14:textId="4C7066C2" w:rsidR="00723DB3" w:rsidRPr="00B05AFB" w:rsidRDefault="00723DB3" w:rsidP="00E7637C">
      <w:pPr>
        <w:pStyle w:val="ListNumber3"/>
        <w:numPr>
          <w:ilvl w:val="0"/>
          <w:numId w:val="35"/>
        </w:numPr>
      </w:pPr>
      <w:r w:rsidRPr="00B05AFB">
        <w:t>Extensions in FHIR need to me made to help include some of the needed attributes.</w:t>
      </w:r>
    </w:p>
    <w:p w14:paraId="0F230196" w14:textId="2F592EDA" w:rsidR="00723DB3" w:rsidRPr="00B05AFB" w:rsidRDefault="00723DB3" w:rsidP="00E7637C">
      <w:pPr>
        <w:pStyle w:val="ListNumber3"/>
        <w:numPr>
          <w:ilvl w:val="0"/>
          <w:numId w:val="35"/>
        </w:numPr>
      </w:pPr>
      <w:r w:rsidRPr="00B05AFB">
        <w:t>IHE has filed a ticket against the FHIR specification #16237 to allow for EMS events to be recorded in a status history without the use of the extension</w:t>
      </w:r>
    </w:p>
    <w:p w14:paraId="0B671CC4" w14:textId="2EA20F83" w:rsidR="00723DB3" w:rsidRPr="00B05AFB" w:rsidRDefault="00723DB3" w:rsidP="00E7637C">
      <w:pPr>
        <w:pStyle w:val="ListNumber3"/>
        <w:numPr>
          <w:ilvl w:val="0"/>
          <w:numId w:val="35"/>
        </w:numPr>
      </w:pPr>
      <w:r w:rsidRPr="00B05AFB">
        <w:t>IHE has filed a ticket against the FHIR specification #16238 to allow for there to be an outcome element for the end of the encounter.</w:t>
      </w:r>
    </w:p>
    <w:p w14:paraId="1A39D555" w14:textId="4A8B7BA3" w:rsidR="00723DB3" w:rsidRPr="00B05AFB" w:rsidRDefault="00723DB3" w:rsidP="00E7637C">
      <w:pPr>
        <w:pStyle w:val="ListNumber3"/>
        <w:numPr>
          <w:ilvl w:val="0"/>
          <w:numId w:val="35"/>
        </w:numPr>
      </w:pPr>
      <w:r w:rsidRPr="00B05AFB">
        <w:t>Document reference for Advanced Directives in the FHIR mapping table can support the use case as it exists today. Currently there are ongoing efforts within HL7 to make available the clauses of an advanced directives available in coded form</w:t>
      </w:r>
      <w:r w:rsidR="00375960" w:rsidRPr="00B05AFB">
        <w:t xml:space="preserve">. </w:t>
      </w:r>
    </w:p>
    <w:p w14:paraId="67FBEF42" w14:textId="55EFC847" w:rsidR="005C1793" w:rsidRPr="00375960" w:rsidRDefault="005C1793" w:rsidP="00E7637C">
      <w:pPr>
        <w:pStyle w:val="ListNumber2"/>
      </w:pPr>
      <w:r w:rsidRPr="00375960">
        <w:t>Should there be a section which explicitly describes the differences in EMS PCR concepts as opposed to the IHE Medical Summary Sections</w:t>
      </w:r>
      <w:r w:rsidR="00375960">
        <w:t xml:space="preserve">. </w:t>
      </w:r>
      <w:r w:rsidRPr="00375960">
        <w:t>For example, the Advanced Directives Section in the Medical Summary allows for the inclusion of the Advanced Directive documentation (or links to the documentation)</w:t>
      </w:r>
      <w:r w:rsidR="00375960">
        <w:t xml:space="preserve">. </w:t>
      </w:r>
      <w:r w:rsidRPr="00375960">
        <w:t>The EMS PCR provides coding as to the type of Advanced Directives which the EMS knows exists. OR do we just create a new Section in 6.3.1.D.5x and discuss the content.</w:t>
      </w:r>
      <w:r w:rsidRPr="00375960">
        <w:rPr>
          <w:szCs w:val="20"/>
        </w:rPr>
        <w:t xml:space="preserve"> </w:t>
      </w:r>
    </w:p>
    <w:p w14:paraId="4716B3A8" w14:textId="77777777" w:rsidR="005C1793" w:rsidRPr="00375960" w:rsidRDefault="005C1793" w:rsidP="00E7637C">
      <w:pPr>
        <w:pStyle w:val="ListNumber3"/>
        <w:numPr>
          <w:ilvl w:val="0"/>
          <w:numId w:val="36"/>
        </w:numPr>
      </w:pPr>
      <w:r w:rsidRPr="00375960">
        <w:t>The EMS Situation Chief Complaint is used to populate the Reason for Referral as well as the Primary Symptoms, Other Associated Symptoms, and Provider’s Primary and Secondary Impressions.</w:t>
      </w:r>
    </w:p>
    <w:p w14:paraId="4CF71776" w14:textId="77777777" w:rsidR="005C1793" w:rsidRPr="00375960" w:rsidRDefault="005C1793" w:rsidP="00E7637C">
      <w:pPr>
        <w:pStyle w:val="ListNumber3"/>
        <w:numPr>
          <w:ilvl w:val="0"/>
          <w:numId w:val="36"/>
        </w:numPr>
      </w:pPr>
      <w:r w:rsidRPr="00375960">
        <w:lastRenderedPageBreak/>
        <w:t xml:space="preserve">The EMS Situation </w:t>
      </w:r>
    </w:p>
    <w:p w14:paraId="3E4BE521" w14:textId="380E6F1B" w:rsidR="005C1793" w:rsidRPr="00375960" w:rsidRDefault="005C1793" w:rsidP="00E7637C">
      <w:pPr>
        <w:pStyle w:val="ListNumber3"/>
        <w:numPr>
          <w:ilvl w:val="0"/>
          <w:numId w:val="36"/>
        </w:numPr>
      </w:pPr>
      <w:r w:rsidRPr="00375960">
        <w:t xml:space="preserve">The EMS Medical Allergies and Environment/Food Allergies are used to populate the standard Allergies </w:t>
      </w:r>
      <w:r w:rsidR="00C803B2">
        <w:t>a</w:t>
      </w:r>
      <w:r w:rsidRPr="00375960">
        <w:t>nd Adverse Reactions Section.</w:t>
      </w:r>
    </w:p>
    <w:p w14:paraId="00A205F9" w14:textId="06A4C03B" w:rsidR="005C1793" w:rsidRPr="00375960" w:rsidRDefault="005C1793" w:rsidP="00E7637C">
      <w:pPr>
        <w:pStyle w:val="ListNumber3"/>
        <w:numPr>
          <w:ilvl w:val="0"/>
          <w:numId w:val="36"/>
        </w:numPr>
      </w:pPr>
      <w:r w:rsidRPr="00375960">
        <w:t>The EMS Current Medications is use</w:t>
      </w:r>
      <w:r w:rsidR="000C7BDE">
        <w:t>d</w:t>
      </w:r>
      <w:r w:rsidRPr="00375960">
        <w:t xml:space="preserve"> to populate the standard Medications Section.</w:t>
      </w:r>
    </w:p>
    <w:p w14:paraId="62CBD2E8" w14:textId="77777777" w:rsidR="005C1793" w:rsidRPr="00375960" w:rsidRDefault="005C1793" w:rsidP="00E7637C">
      <w:pPr>
        <w:pStyle w:val="ListNumber3"/>
        <w:numPr>
          <w:ilvl w:val="0"/>
          <w:numId w:val="36"/>
        </w:numPr>
      </w:pPr>
      <w:r w:rsidRPr="00375960">
        <w:t xml:space="preserve">The EMS Vital Signs are used to populate the standard Vital Signs Section. Note: This includes Body Weight which is documented in the EMS Physical Assessment Section. </w:t>
      </w:r>
    </w:p>
    <w:p w14:paraId="406709FD" w14:textId="77777777" w:rsidR="005C1793" w:rsidRPr="00375960" w:rsidRDefault="005C1793" w:rsidP="00E7637C">
      <w:pPr>
        <w:pStyle w:val="ListNumber3"/>
        <w:numPr>
          <w:ilvl w:val="0"/>
          <w:numId w:val="36"/>
        </w:numPr>
      </w:pPr>
      <w:r w:rsidRPr="00375960">
        <w:t>The EMS Physical Assessment us used to populate the standard Physical Examination Section.</w:t>
      </w:r>
    </w:p>
    <w:p w14:paraId="4BF70FF1" w14:textId="77777777" w:rsidR="005C1793" w:rsidRPr="00375960" w:rsidRDefault="005C1793" w:rsidP="00E7637C">
      <w:pPr>
        <w:pStyle w:val="ListNumber3"/>
        <w:numPr>
          <w:ilvl w:val="0"/>
          <w:numId w:val="36"/>
        </w:numPr>
      </w:pPr>
      <w:r w:rsidRPr="00375960">
        <w:t xml:space="preserve">The EMS Medications Administered is used to populate the standard Medications Administered and Allergies and Adverse Reactions Sections. </w:t>
      </w:r>
    </w:p>
    <w:p w14:paraId="602B7301" w14:textId="77777777" w:rsidR="005C1793" w:rsidRPr="00375960" w:rsidRDefault="005C1793" w:rsidP="00E7637C">
      <w:pPr>
        <w:pStyle w:val="ListNumber3"/>
        <w:numPr>
          <w:ilvl w:val="0"/>
          <w:numId w:val="36"/>
        </w:numPr>
      </w:pPr>
      <w:r w:rsidRPr="00375960">
        <w:t>The Pregnancy Status, Last Oral Intake and Last Known Well data elements have been populated to a new Review of Systems – EMS Section.</w:t>
      </w:r>
    </w:p>
    <w:p w14:paraId="7DE7E120" w14:textId="2A5AC4AB" w:rsidR="005C1793" w:rsidRPr="00375960" w:rsidRDefault="005C1793" w:rsidP="00E7637C">
      <w:pPr>
        <w:pStyle w:val="ListNumber2"/>
      </w:pPr>
      <w:r w:rsidRPr="00375960">
        <w:t>Public Comment is requested as to whether there are additional EMS specific data elements/Sections which need to be mapped into the EMS Patient Care Medical Summary</w:t>
      </w:r>
      <w:r w:rsidR="00375960">
        <w:t xml:space="preserve">. </w:t>
      </w:r>
      <w:r w:rsidRPr="00375960">
        <w:t>This should be limited to information which may be used for Patient care in the future.</w:t>
      </w:r>
    </w:p>
    <w:p w14:paraId="43B47AD1" w14:textId="4C806429" w:rsidR="005C1793" w:rsidRPr="00375960" w:rsidRDefault="005C1793" w:rsidP="00E7637C">
      <w:pPr>
        <w:pStyle w:val="ListNumber2"/>
      </w:pPr>
      <w:r w:rsidRPr="00375960">
        <w:t>There are a number of LOINC and templateID OIDs which need to be assigned</w:t>
      </w:r>
      <w:r w:rsidR="00375960">
        <w:t xml:space="preserve">. </w:t>
      </w:r>
      <w:r w:rsidRPr="00375960">
        <w:t>This work will be completed after Public Comment.</w:t>
      </w:r>
    </w:p>
    <w:p w14:paraId="7DD876DE" w14:textId="77777777" w:rsidR="005C1793" w:rsidRPr="00375960" w:rsidRDefault="005C1793" w:rsidP="00E7637C">
      <w:pPr>
        <w:pStyle w:val="ListNumber2"/>
      </w:pPr>
      <w:r w:rsidRPr="00375960">
        <w:t>Public Comment is requested as to whether the Advance Direct Type Vocabulary is US Realm specific.</w:t>
      </w:r>
    </w:p>
    <w:p w14:paraId="745525C5" w14:textId="77777777" w:rsidR="005C1793" w:rsidRPr="00375960" w:rsidRDefault="005C1793" w:rsidP="00E7637C">
      <w:pPr>
        <w:pStyle w:val="ListNumber2"/>
      </w:pPr>
      <w:r w:rsidRPr="00375960">
        <w:t>In consideration of reusable vital sign concepts:</w:t>
      </w:r>
    </w:p>
    <w:p w14:paraId="0196F1FA" w14:textId="77777777" w:rsidR="005C1793" w:rsidRPr="00375960" w:rsidRDefault="005C1793" w:rsidP="00E7637C">
      <w:pPr>
        <w:pStyle w:val="ListNumber3"/>
        <w:numPr>
          <w:ilvl w:val="0"/>
          <w:numId w:val="37"/>
        </w:numPr>
      </w:pPr>
      <w:r w:rsidRPr="00375960">
        <w:t xml:space="preserve">8884-9 </w:t>
      </w:r>
      <w:r w:rsidRPr="00375960">
        <w:tab/>
        <w:t>Heart rate rhythm is used for the vital signs instead of 67519-9 Cardiac rhythm NEMSIS</w:t>
      </w:r>
    </w:p>
    <w:p w14:paraId="16CDBD98" w14:textId="77777777" w:rsidR="005C1793" w:rsidRPr="00375960" w:rsidRDefault="005C1793" w:rsidP="00E7637C">
      <w:pPr>
        <w:pStyle w:val="ListNumber3"/>
        <w:numPr>
          <w:ilvl w:val="0"/>
          <w:numId w:val="37"/>
        </w:numPr>
      </w:pPr>
      <w:r w:rsidRPr="00375960">
        <w:t xml:space="preserve">72089-6 Total score [NIH Stroke Scale] is used for the vital signs instead of 67520-7 </w:t>
      </w:r>
      <w:r w:rsidRPr="00375960">
        <w:tab/>
        <w:t>Stroke scale overall interpretation NEMSIS</w:t>
      </w:r>
    </w:p>
    <w:p w14:paraId="6DEF256B" w14:textId="77777777" w:rsidR="005C1793" w:rsidRPr="00375960" w:rsidRDefault="005C1793" w:rsidP="00E7637C">
      <w:pPr>
        <w:pStyle w:val="ListNumber3"/>
        <w:numPr>
          <w:ilvl w:val="0"/>
          <w:numId w:val="37"/>
        </w:numPr>
      </w:pPr>
      <w:r w:rsidRPr="00375960">
        <w:t>11454-6 Responsiveness assessment at First encounter is used for the vital signs instead of 67775-7 Level of responsiveness NEMSIS</w:t>
      </w:r>
    </w:p>
    <w:p w14:paraId="0A7B5DDE" w14:textId="77777777" w:rsidR="005C1793" w:rsidRPr="00375960" w:rsidRDefault="005C1793" w:rsidP="00E7637C">
      <w:pPr>
        <w:pStyle w:val="ListNumber3"/>
        <w:numPr>
          <w:ilvl w:val="0"/>
          <w:numId w:val="37"/>
        </w:numPr>
      </w:pPr>
      <w:r w:rsidRPr="00375960">
        <w:t xml:space="preserve">2710-2 Oxygen Saturation is used for the vital signs instead of 2708-6 Oxygen saturation in Arterial blood </w:t>
      </w:r>
    </w:p>
    <w:p w14:paraId="39CCBD61" w14:textId="77777777" w:rsidR="005C1793" w:rsidRPr="00375960" w:rsidRDefault="005C1793" w:rsidP="00E7637C">
      <w:pPr>
        <w:pStyle w:val="ListNumber3"/>
        <w:numPr>
          <w:ilvl w:val="0"/>
          <w:numId w:val="37"/>
        </w:numPr>
      </w:pPr>
      <w:r w:rsidRPr="00375960">
        <w:t>Also included in vital sign metrics is 80341-1 Respiratory effort, which is not in the EMS Run Report, but is part of the data dictionary for this specification</w:t>
      </w:r>
      <w:r w:rsidRPr="00375960" w:rsidDel="00610167">
        <w:t xml:space="preserve"> </w:t>
      </w:r>
    </w:p>
    <w:p w14:paraId="7E8A00C2" w14:textId="5CAB24E5" w:rsidR="005C1793" w:rsidRPr="00375960" w:rsidRDefault="005C1793" w:rsidP="00E7637C">
      <w:pPr>
        <w:pStyle w:val="ListNumber3"/>
        <w:numPr>
          <w:ilvl w:val="0"/>
          <w:numId w:val="37"/>
        </w:numPr>
      </w:pPr>
      <w:r w:rsidRPr="00375960">
        <w:t>The EMS VITAL SIGNS created a new Vital Signs Organizer to contain all of the additional Vital Signs collected</w:t>
      </w:r>
      <w:r w:rsidR="00375960">
        <w:t xml:space="preserve">. </w:t>
      </w:r>
      <w:r w:rsidRPr="00375960">
        <w:t>This has been modelled using the IHE PCC Vital Signs adding the additional vital sign observations</w:t>
      </w:r>
    </w:p>
    <w:p w14:paraId="0F4C2078" w14:textId="77777777" w:rsidR="005C1793" w:rsidRPr="00375960" w:rsidRDefault="005C1793" w:rsidP="00E7637C">
      <w:pPr>
        <w:pStyle w:val="ListNumber2"/>
      </w:pPr>
      <w:r w:rsidRPr="00375960">
        <w:t>The following vital signs are not included in the specification:</w:t>
      </w:r>
    </w:p>
    <w:p w14:paraId="76865729" w14:textId="4378D921" w:rsidR="005C1793" w:rsidRPr="00375960" w:rsidRDefault="005C1793" w:rsidP="00E7637C">
      <w:pPr>
        <w:pStyle w:val="ListNumber3"/>
        <w:numPr>
          <w:ilvl w:val="0"/>
          <w:numId w:val="38"/>
        </w:numPr>
      </w:pPr>
      <w:r w:rsidRPr="00375960">
        <w:t xml:space="preserve">Reperfusion check list - This is a </w:t>
      </w:r>
      <w:r w:rsidR="003D6123" w:rsidRPr="00375960">
        <w:t>checklist and</w:t>
      </w:r>
      <w:r w:rsidRPr="00375960">
        <w:t xml:space="preserve"> does not appear to be a vital sign. If it is required, it needs to be modelled and additional information needs to be (what are the outputs that need to be captured).</w:t>
      </w:r>
    </w:p>
    <w:p w14:paraId="1ACAA93F" w14:textId="75AAEEE0" w:rsidR="005C1793" w:rsidRPr="00375960" w:rsidRDefault="005C1793" w:rsidP="00E7637C">
      <w:pPr>
        <w:pStyle w:val="ListNumber3"/>
        <w:numPr>
          <w:ilvl w:val="0"/>
          <w:numId w:val="38"/>
        </w:numPr>
      </w:pPr>
      <w:r w:rsidRPr="00375960">
        <w:t>The Respiratory Effort is not currently included in the EMS Patient Care Report</w:t>
      </w:r>
      <w:r w:rsidR="00375960">
        <w:t xml:space="preserve">. </w:t>
      </w:r>
      <w:r w:rsidRPr="00375960">
        <w:t xml:space="preserve">Are there any constraints that should be placed on the Respiratory Effort </w:t>
      </w:r>
      <w:r w:rsidR="003D6123" w:rsidRPr="00375960">
        <w:t>vocabulary?</w:t>
      </w:r>
    </w:p>
    <w:p w14:paraId="7C039B4A" w14:textId="095D199D" w:rsidR="00D6625F" w:rsidRPr="00375960" w:rsidRDefault="00D6625F" w:rsidP="00E7637C">
      <w:pPr>
        <w:pStyle w:val="ListNumber3"/>
        <w:numPr>
          <w:ilvl w:val="0"/>
          <w:numId w:val="38"/>
        </w:numPr>
      </w:pPr>
      <w:r w:rsidRPr="00375960">
        <w:lastRenderedPageBreak/>
        <w:t>Pulse Rhythm is not currently included in the EMS Patient Care Report</w:t>
      </w:r>
      <w:r w:rsidR="00375960">
        <w:t xml:space="preserve">. </w:t>
      </w:r>
      <w:r w:rsidRPr="00375960">
        <w:t xml:space="preserve">No definition </w:t>
      </w:r>
      <w:r w:rsidR="003D6123" w:rsidRPr="00375960">
        <w:t>exists</w:t>
      </w:r>
      <w:r w:rsidRPr="00375960">
        <w:t xml:space="preserve"> in either the IHE or HL7 CDA</w:t>
      </w:r>
      <w:r w:rsidR="00CE5105" w:rsidRPr="00E7637C">
        <w:rPr>
          <w:vertAlign w:val="superscript"/>
        </w:rPr>
        <w:t>®</w:t>
      </w:r>
      <w:r w:rsidR="00CE5105">
        <w:rPr>
          <w:rStyle w:val="FootnoteReference"/>
        </w:rPr>
        <w:footnoteReference w:id="4"/>
      </w:r>
      <w:r w:rsidRPr="00375960">
        <w:t xml:space="preserve"> specifications.</w:t>
      </w:r>
    </w:p>
    <w:p w14:paraId="6BCB9859" w14:textId="1CC92984" w:rsidR="005C1793" w:rsidRPr="00375960" w:rsidRDefault="005C1793" w:rsidP="00E7637C">
      <w:pPr>
        <w:pStyle w:val="ListNumber2"/>
      </w:pPr>
      <w:r w:rsidRPr="00375960">
        <w:t>The following HL7 EMS Patient Care Report value sets are referenced, but no Value Sets ha</w:t>
      </w:r>
      <w:r w:rsidR="00C803B2">
        <w:t>ve</w:t>
      </w:r>
      <w:r w:rsidRPr="00375960">
        <w:t xml:space="preserve"> been defined</w:t>
      </w:r>
      <w:r w:rsidR="00375960">
        <w:t xml:space="preserve">. </w:t>
      </w:r>
      <w:r w:rsidRPr="00375960">
        <w:t>This information is needed so that the specification can be complete and decisions can be made on whether the value set needs to be internationalized.</w:t>
      </w:r>
    </w:p>
    <w:p w14:paraId="7CA06C97" w14:textId="77777777" w:rsidR="005C1793" w:rsidRPr="00375960" w:rsidRDefault="005C1793" w:rsidP="00E7637C">
      <w:pPr>
        <w:pStyle w:val="ListNumber3"/>
        <w:numPr>
          <w:ilvl w:val="0"/>
          <w:numId w:val="39"/>
        </w:numPr>
      </w:pPr>
      <w:r w:rsidRPr="00375960">
        <w:t>MedicationClinical Drug (2.16.840.1.113883.3.88.12.80.17)</w:t>
      </w:r>
    </w:p>
    <w:p w14:paraId="3172CA2D" w14:textId="77777777" w:rsidR="005C1793" w:rsidRPr="00375960" w:rsidRDefault="005C1793" w:rsidP="00E7637C">
      <w:pPr>
        <w:pStyle w:val="ListNumber3"/>
        <w:numPr>
          <w:ilvl w:val="0"/>
          <w:numId w:val="39"/>
        </w:numPr>
      </w:pPr>
      <w:r w:rsidRPr="00375960">
        <w:t>Medication omission reason (2.16.840.1.113883.17.3.5.42)</w:t>
      </w:r>
    </w:p>
    <w:p w14:paraId="1BC2FACA" w14:textId="77777777" w:rsidR="005C1793" w:rsidRPr="00375960" w:rsidRDefault="005C1793" w:rsidP="00E7637C">
      <w:pPr>
        <w:pStyle w:val="ListNumber2"/>
      </w:pPr>
      <w:r w:rsidRPr="00375960">
        <w:t>The following attributes are not modeled in this specification because this use case focuses on communicating relevant information from EMS into the hospital:</w:t>
      </w:r>
    </w:p>
    <w:p w14:paraId="221BD414" w14:textId="77777777" w:rsidR="005C1793" w:rsidRPr="00375960" w:rsidRDefault="005C1793" w:rsidP="00E7637C">
      <w:pPr>
        <w:pStyle w:val="ListNumber3"/>
        <w:numPr>
          <w:ilvl w:val="0"/>
          <w:numId w:val="40"/>
        </w:numPr>
      </w:pPr>
      <w:r w:rsidRPr="00375960">
        <w:t xml:space="preserve">Medication Response Observation </w:t>
      </w:r>
    </w:p>
    <w:p w14:paraId="20A3BBB0" w14:textId="77777777" w:rsidR="005C1793" w:rsidRPr="00375960" w:rsidRDefault="005C1793" w:rsidP="00E7637C">
      <w:pPr>
        <w:pStyle w:val="ListNumber3"/>
        <w:numPr>
          <w:ilvl w:val="0"/>
          <w:numId w:val="40"/>
        </w:numPr>
      </w:pPr>
      <w:r w:rsidRPr="00375960">
        <w:t>Medication Prior Administration Observation</w:t>
      </w:r>
    </w:p>
    <w:p w14:paraId="44642029" w14:textId="77777777" w:rsidR="005C1793" w:rsidRPr="00375960" w:rsidRDefault="005C1793" w:rsidP="00E7637C">
      <w:pPr>
        <w:pStyle w:val="ListNumber3"/>
        <w:numPr>
          <w:ilvl w:val="0"/>
          <w:numId w:val="40"/>
        </w:numPr>
      </w:pPr>
      <w:commentRangeStart w:id="17"/>
      <w:r w:rsidRPr="00375960">
        <w:t xml:space="preserve">Prior Aid Vitals </w:t>
      </w:r>
      <w:commentRangeEnd w:id="17"/>
      <w:r w:rsidR="00A249E4">
        <w:rPr>
          <w:rStyle w:val="CommentReference"/>
        </w:rPr>
        <w:commentReference w:id="17"/>
      </w:r>
    </w:p>
    <w:p w14:paraId="50329AD6" w14:textId="77777777" w:rsidR="005C1793" w:rsidRPr="00375960" w:rsidRDefault="005C1793" w:rsidP="00E7637C">
      <w:pPr>
        <w:pStyle w:val="ListNumber3"/>
        <w:numPr>
          <w:ilvl w:val="0"/>
          <w:numId w:val="40"/>
        </w:numPr>
      </w:pPr>
      <w:r w:rsidRPr="00375960">
        <w:t>Patient age (can be computed from birthdate)</w:t>
      </w:r>
    </w:p>
    <w:p w14:paraId="406AEAB2" w14:textId="77777777" w:rsidR="005C1793" w:rsidRPr="00375960" w:rsidRDefault="005C1793" w:rsidP="00E7637C">
      <w:pPr>
        <w:pStyle w:val="ListNumber3"/>
        <w:numPr>
          <w:ilvl w:val="0"/>
          <w:numId w:val="40"/>
        </w:numPr>
      </w:pPr>
      <w:r w:rsidRPr="00375960">
        <w:t>Barrier to care</w:t>
      </w:r>
    </w:p>
    <w:p w14:paraId="60BA782B" w14:textId="73666A62" w:rsidR="005C1793" w:rsidRPr="00375960" w:rsidRDefault="005C1793" w:rsidP="00E7637C">
      <w:pPr>
        <w:pStyle w:val="ListNumber2"/>
      </w:pPr>
      <w:r w:rsidRPr="00375960">
        <w:t>In order to use the standard Medications Section from the Medical Summary, a number of the EMS Current Medication concepts were transformed</w:t>
      </w:r>
      <w:r w:rsidR="00375960">
        <w:t xml:space="preserve">. </w:t>
      </w:r>
      <w:r w:rsidRPr="00375960">
        <w:t xml:space="preserve">Public Comment is requesting that these transformations be verified., </w:t>
      </w:r>
    </w:p>
    <w:p w14:paraId="6CA0EABA" w14:textId="1BC5D5A4" w:rsidR="005C1793" w:rsidRPr="00375960" w:rsidRDefault="005C1793" w:rsidP="00E7637C">
      <w:pPr>
        <w:pStyle w:val="ListNumber3"/>
        <w:numPr>
          <w:ilvl w:val="0"/>
          <w:numId w:val="41"/>
        </w:numPr>
      </w:pPr>
      <w:r w:rsidRPr="00375960">
        <w:t xml:space="preserve">we have the ability to document Drug Treatment Unknown </w:t>
      </w:r>
      <w:r w:rsidR="003D6123" w:rsidRPr="00375960">
        <w:t>and No</w:t>
      </w:r>
      <w:r w:rsidRPr="00375960">
        <w:t xml:space="preserve"> Drug Therapy Prescribed </w:t>
      </w:r>
    </w:p>
    <w:p w14:paraId="7459CAFE" w14:textId="46BF7109" w:rsidR="005C1793" w:rsidRPr="00375960" w:rsidRDefault="005C1793" w:rsidP="00E7637C">
      <w:pPr>
        <w:pStyle w:val="ListNumber3"/>
        <w:numPr>
          <w:ilvl w:val="0"/>
          <w:numId w:val="41"/>
        </w:numPr>
      </w:pPr>
      <w:r w:rsidRPr="00375960">
        <w:t>There are currently no codes to indicate the Patient is on Anticoagulants (without specifying the substance)</w:t>
      </w:r>
      <w:r w:rsidR="00375960">
        <w:t xml:space="preserve">. </w:t>
      </w:r>
    </w:p>
    <w:p w14:paraId="33CD61FE" w14:textId="0551B476" w:rsidR="005C1793" w:rsidRPr="00375960" w:rsidRDefault="005C1793" w:rsidP="00E7637C">
      <w:pPr>
        <w:pStyle w:val="ListNumber3"/>
        <w:numPr>
          <w:ilvl w:val="0"/>
          <w:numId w:val="41"/>
        </w:numPr>
      </w:pPr>
      <w:r w:rsidRPr="00375960">
        <w:t xml:space="preserve">What should the SNOMED CT parent be to specify allergen (This should be </w:t>
      </w:r>
      <w:r w:rsidR="003D6123" w:rsidRPr="00375960">
        <w:t>an existing</w:t>
      </w:r>
      <w:r w:rsidRPr="00375960">
        <w:t xml:space="preserve"> international value set). Recommendation is to use the HL7 Allergen Type mapped to SNOMED CT.</w:t>
      </w:r>
    </w:p>
    <w:p w14:paraId="69352084" w14:textId="6A2CEE44" w:rsidR="005C1793" w:rsidRPr="00375960" w:rsidRDefault="005C1793" w:rsidP="00E7637C">
      <w:pPr>
        <w:pStyle w:val="ListNumber2"/>
      </w:pPr>
      <w:r w:rsidRPr="00375960">
        <w:t>In order to use the standard Medications Administered Section from the Medical Summary, a number of the EMS Medications Administered concepts were transformed (and other were not)</w:t>
      </w:r>
      <w:r w:rsidR="00375960">
        <w:t xml:space="preserve">. </w:t>
      </w:r>
      <w:r w:rsidRPr="00375960">
        <w:t>Public Comment is requesting that these transformations be reviewed.</w:t>
      </w:r>
    </w:p>
    <w:p w14:paraId="362D6097" w14:textId="77777777" w:rsidR="005C1793" w:rsidRPr="00375960" w:rsidRDefault="005C1793" w:rsidP="00E7637C">
      <w:pPr>
        <w:pStyle w:val="ListNumber3"/>
        <w:numPr>
          <w:ilvl w:val="0"/>
          <w:numId w:val="42"/>
        </w:numPr>
      </w:pPr>
      <w:r w:rsidRPr="00375960">
        <w:t>Reason for not Administering the Medication was moved forward.</w:t>
      </w:r>
    </w:p>
    <w:p w14:paraId="05DF4545" w14:textId="77777777" w:rsidR="005C1793" w:rsidRPr="00375960" w:rsidRDefault="005C1793" w:rsidP="00E7637C">
      <w:pPr>
        <w:pStyle w:val="ListNumber3"/>
        <w:numPr>
          <w:ilvl w:val="0"/>
          <w:numId w:val="42"/>
        </w:numPr>
      </w:pPr>
      <w:r w:rsidRPr="00375960">
        <w:t>Medication Complications were moved to the standard Allergies and Adverse Reactions Section.</w:t>
      </w:r>
    </w:p>
    <w:p w14:paraId="61711552" w14:textId="77777777" w:rsidR="005C1793" w:rsidRPr="00375960" w:rsidRDefault="005C1793" w:rsidP="00E7637C">
      <w:pPr>
        <w:pStyle w:val="ListNumber3"/>
        <w:numPr>
          <w:ilvl w:val="0"/>
          <w:numId w:val="42"/>
        </w:numPr>
      </w:pPr>
      <w:r w:rsidRPr="00375960">
        <w:t xml:space="preserve"> Medication Response Observation was not moved forward.</w:t>
      </w:r>
    </w:p>
    <w:p w14:paraId="4A4BDFE7" w14:textId="77777777" w:rsidR="005C1793" w:rsidRPr="00375960" w:rsidRDefault="005C1793" w:rsidP="00E7637C">
      <w:pPr>
        <w:pStyle w:val="ListNumber3"/>
        <w:numPr>
          <w:ilvl w:val="0"/>
          <w:numId w:val="42"/>
        </w:numPr>
      </w:pPr>
      <w:r w:rsidRPr="00375960">
        <w:t>Medications Prior to Administration was not moved forward.</w:t>
      </w:r>
    </w:p>
    <w:p w14:paraId="5BD97716" w14:textId="77777777" w:rsidR="005C1793" w:rsidRPr="00375960" w:rsidRDefault="005C1793" w:rsidP="00E7637C">
      <w:pPr>
        <w:pStyle w:val="ListNumber2"/>
      </w:pPr>
      <w:r w:rsidRPr="00375960">
        <w:t>A new Review of Systems – EMS section has been created which includes information related to Pregnancy Status, Last Oral Intake, and Time Last Known Well. Public Comment input is requested to review the Vital Sign observation additions within this profile for recommendations whether any of these metrics may be better documented in Review of Systems – EMS</w:t>
      </w:r>
    </w:p>
    <w:p w14:paraId="40BA5C7C" w14:textId="6A3927BF" w:rsidR="005C1793" w:rsidRPr="00375960" w:rsidRDefault="005C1793" w:rsidP="00E7637C">
      <w:pPr>
        <w:pStyle w:val="ListNumber2"/>
      </w:pPr>
      <w:r w:rsidRPr="00375960">
        <w:t xml:space="preserve">Public Comment input is requested to review the expansion of the Coded Detail Physical Examination to include a new Mental Status </w:t>
      </w:r>
      <w:r w:rsidR="003D6123" w:rsidRPr="00375960">
        <w:t>Entry based</w:t>
      </w:r>
      <w:r w:rsidRPr="00375960">
        <w:t xml:space="preserve"> upon the HL7 C-CDA R2 IG. new Mental Status Assessment.</w:t>
      </w:r>
    </w:p>
    <w:p w14:paraId="487AE48D" w14:textId="6C4A6419" w:rsidR="005C1793" w:rsidRPr="00375960" w:rsidRDefault="005C1793" w:rsidP="00E7637C">
      <w:pPr>
        <w:pStyle w:val="ListNumber2"/>
      </w:pPr>
      <w:r w:rsidRPr="00375960">
        <w:t xml:space="preserve">Public Comment input is requested to review the decision to make the EMS Billing Section optional, understanding that Domain specific requirements may further constraint </w:t>
      </w:r>
      <w:r w:rsidRPr="00375960">
        <w:lastRenderedPageBreak/>
        <w:t>this section (</w:t>
      </w:r>
      <w:r w:rsidR="00674DC8">
        <w:t xml:space="preserve">e.g., </w:t>
      </w:r>
      <w:r w:rsidRPr="00375960">
        <w:t xml:space="preserve">in the US this will be RE). </w:t>
      </w:r>
      <w:r w:rsidR="003D6123" w:rsidRPr="00375960">
        <w:t>Furthermore</w:t>
      </w:r>
      <w:r w:rsidRPr="00375960">
        <w:t>, does the LOINC code for the Level of Service need to be changed to support the creation of a new Billing Section/Entry.</w:t>
      </w:r>
    </w:p>
    <w:p w14:paraId="2D9ED775" w14:textId="2368BD34" w:rsidR="005C1793" w:rsidRPr="00375960" w:rsidRDefault="005C1793" w:rsidP="00E7637C">
      <w:pPr>
        <w:pStyle w:val="ListNumber2"/>
      </w:pPr>
      <w:r w:rsidRPr="00375960">
        <w:t xml:space="preserve"> Public Comment input is request</w:t>
      </w:r>
      <w:r w:rsidR="00D50245">
        <w:t>ed</w:t>
      </w:r>
      <w:r w:rsidRPr="00375960">
        <w:t xml:space="preserve"> to review the EMS Cardiac Arrest Event Section to ensure there aren’t any US Specific concepts.</w:t>
      </w:r>
    </w:p>
    <w:p w14:paraId="41BC5C00" w14:textId="77777777" w:rsidR="005C1793" w:rsidRPr="00375960" w:rsidRDefault="005C1793" w:rsidP="00E7637C">
      <w:pPr>
        <w:pStyle w:val="ListNumber2"/>
      </w:pPr>
      <w:r w:rsidRPr="00375960">
        <w:t>Public Comment input is requested to review the transformation of the EMS Patient Care Report information for use in the Reason for Referral Section.</w:t>
      </w:r>
    </w:p>
    <w:p w14:paraId="72224430" w14:textId="77777777" w:rsidR="005C1793" w:rsidRPr="00375960" w:rsidRDefault="005C1793" w:rsidP="00E7637C">
      <w:pPr>
        <w:pStyle w:val="ListNumber2"/>
      </w:pPr>
      <w:r w:rsidRPr="00375960">
        <w:t>Public Comment input is requested to determine if the EMS Disposition Section Value Sets need to be updated to meet international needs.</w:t>
      </w:r>
    </w:p>
    <w:p w14:paraId="279EDDA0" w14:textId="77777777" w:rsidR="005C1793" w:rsidRPr="00375960" w:rsidRDefault="005C1793" w:rsidP="00E7637C">
      <w:pPr>
        <w:pStyle w:val="ListNumber2"/>
      </w:pPr>
      <w:r w:rsidRPr="00375960">
        <w:t>Public Comment input is requested to determine if the Trauma Center Criteria Value Set need to be updated to meet international needs.</w:t>
      </w:r>
    </w:p>
    <w:p w14:paraId="14A90417" w14:textId="7CEF074B" w:rsidR="005C1793" w:rsidRPr="00375960" w:rsidRDefault="005C1793" w:rsidP="00E7637C">
      <w:pPr>
        <w:pStyle w:val="ListNumber2"/>
      </w:pPr>
      <w:r w:rsidRPr="00375960">
        <w:t>Public Comment input is requested to review the EMS Past Medical History. Currently there is not enough information in this Section (</w:t>
      </w:r>
      <w:r w:rsidR="00674DC8">
        <w:t xml:space="preserve">e.g., </w:t>
      </w:r>
      <w:r w:rsidRPr="00375960">
        <w:t>start/end dates, if the condition still exists) to transform it into a standard Past Medical History. Should the EMS Past Medical History be moved forward anyway?</w:t>
      </w:r>
    </w:p>
    <w:p w14:paraId="330EAC57" w14:textId="62F642B9" w:rsidR="005C1793" w:rsidRPr="00375960" w:rsidRDefault="005C1793" w:rsidP="00E7637C">
      <w:pPr>
        <w:pStyle w:val="ListNumber2"/>
      </w:pPr>
      <w:r w:rsidRPr="00375960">
        <w:t>Public Comment input is requested to review the EMS Procedures Performed. Currently the information in this Section does match the IHE PCC concept of List of Surgeries as a Procedure Entry</w:t>
      </w:r>
      <w:r w:rsidR="00375960">
        <w:t xml:space="preserve">. </w:t>
      </w:r>
      <w:r w:rsidRPr="00375960">
        <w:t>Which concepts should be moved forward: just the IHE PCC Procedure Entry, the EMS Procedures Performed or both?</w:t>
      </w:r>
    </w:p>
    <w:p w14:paraId="54F6521B" w14:textId="7DD2052C" w:rsidR="005C1793" w:rsidRPr="00375960" w:rsidRDefault="005C1793" w:rsidP="00E7637C">
      <w:pPr>
        <w:pStyle w:val="ListNumber2"/>
      </w:pPr>
      <w:r w:rsidRPr="00375960">
        <w:t>Public Comment input is requested to review whether the EMS Situation Section should be moved forward since most of the information is transformed to other Sections within the EMS Patient Care Medical Summary.</w:t>
      </w:r>
    </w:p>
    <w:p w14:paraId="04D665FC" w14:textId="77777777" w:rsidR="00DF0BF0" w:rsidRPr="00375960" w:rsidRDefault="00DF0BF0" w:rsidP="00E7637C">
      <w:pPr>
        <w:pStyle w:val="ListNumber2"/>
        <w:rPr>
          <w:szCs w:val="20"/>
        </w:rPr>
      </w:pPr>
      <w:r w:rsidRPr="00375960">
        <w:rPr>
          <w:szCs w:val="20"/>
        </w:rPr>
        <w:t>Should there be a special section to “vital signs obtained prior to EMS” that should be specially tagged?</w:t>
      </w:r>
    </w:p>
    <w:p w14:paraId="7D1D6968" w14:textId="0CF037F5" w:rsidR="00DF0BF0" w:rsidRPr="00375960" w:rsidRDefault="00DF0BF0" w:rsidP="00E7637C">
      <w:pPr>
        <w:pStyle w:val="ListNumber2"/>
      </w:pPr>
      <w:r w:rsidRPr="00375960">
        <w:t xml:space="preserve">Review the FHIR mapping for Hospital capability. If this current mapping is correct </w:t>
      </w:r>
      <w:r w:rsidR="003D6123" w:rsidRPr="00375960">
        <w:t>when</w:t>
      </w:r>
      <w:r w:rsidRPr="00375960">
        <w:t xml:space="preserve"> it will be kept, however it may potentially need to be under “observation”.</w:t>
      </w:r>
      <w:ins w:id="18" w:author="Andrea K. Fourquet" w:date="2018-07-16T17:34:00Z">
        <w:r w:rsidR="00D16EF6">
          <w:t xml:space="preserve"> </w:t>
        </w:r>
        <w:r w:rsidR="0042706F">
          <w:t xml:space="preserve">Since the hospital capability </w:t>
        </w:r>
      </w:ins>
    </w:p>
    <w:p w14:paraId="7781DF0D" w14:textId="68ECFB54" w:rsidR="00DF0BF0" w:rsidRPr="00375960" w:rsidRDefault="00DF0BF0" w:rsidP="00E7637C">
      <w:pPr>
        <w:pStyle w:val="ListNumber2"/>
      </w:pPr>
      <w:r w:rsidRPr="00375960">
        <w:t>Review the FHIR mapping for the Medications sections. There seem to have a combination of complex and simple uses for the FHIR structuring and we are unsure is it is appropriate to be mixing the two.</w:t>
      </w:r>
    </w:p>
    <w:p w14:paraId="6672AC9D" w14:textId="2239D00D" w:rsidR="00DF0BF0" w:rsidRPr="00375960" w:rsidRDefault="00DF0BF0" w:rsidP="00E7637C">
      <w:pPr>
        <w:pStyle w:val="ListNumber2"/>
      </w:pPr>
      <w:r w:rsidRPr="00375960">
        <w:t>Review the FHIR mapping for the “protocol age category”.</w:t>
      </w:r>
    </w:p>
    <w:p w14:paraId="1EEF51A0" w14:textId="01255C05" w:rsidR="00723DB3" w:rsidRPr="00375960" w:rsidRDefault="00723DB3" w:rsidP="00E7637C">
      <w:pPr>
        <w:pStyle w:val="ListNumber2"/>
      </w:pPr>
      <w:r w:rsidRPr="00375960">
        <w:t>We are interpreting the “Type of CPR provided” as the techniques used by those performing CPR prior to the EMS arrival. If this were to be used to describe the type of CPR provided by EMS it would be recorded as a procedure.</w:t>
      </w:r>
    </w:p>
    <w:p w14:paraId="1147E7FD" w14:textId="1D5F702F" w:rsidR="00723DB3" w:rsidRPr="0035551F" w:rsidRDefault="00723DB3" w:rsidP="00E7637C">
      <w:pPr>
        <w:pStyle w:val="ListNumber2"/>
        <w:rPr>
          <w:ins w:id="19" w:author="Andrea K. Fourquet" w:date="2018-07-17T13:00:00Z"/>
        </w:rPr>
      </w:pPr>
      <w:r w:rsidRPr="00375960">
        <w:rPr>
          <w:szCs w:val="20"/>
        </w:rPr>
        <w:t xml:space="preserve">We are interpreting the “return of spontaneous circulation” as an outcome of a procedure performed by the EMS crew. Therefore, it would be recorded in a procedure resource that indicated the CPR and the outcome. </w:t>
      </w:r>
      <w:r w:rsidRPr="00375960">
        <w:rPr>
          <w:szCs w:val="20"/>
        </w:rPr>
        <w:tab/>
        <w:t xml:space="preserve">Any spontaneous return of circulation caused by the prior CPR administration then this would be noted by the EMTs’ initial Vitals observations. </w:t>
      </w:r>
    </w:p>
    <w:p w14:paraId="715F8494" w14:textId="76AF818D" w:rsidR="0035551F" w:rsidRPr="005C4E6B" w:rsidRDefault="0035551F" w:rsidP="0035551F">
      <w:pPr>
        <w:pStyle w:val="ListNumber2"/>
        <w:rPr>
          <w:ins w:id="20" w:author="Andrea K. Fourquet" w:date="2018-07-10T12:49:00Z"/>
        </w:rPr>
      </w:pPr>
      <w:commentRangeStart w:id="21"/>
      <w:ins w:id="22" w:author="Andrea K. Fourquet" w:date="2018-07-17T13:00:00Z">
        <w:r w:rsidRPr="00375960">
          <w:t>A complete example</w:t>
        </w:r>
        <w:r w:rsidRPr="00375960">
          <w:rPr>
            <w:lang w:eastAsia="x-none"/>
          </w:rPr>
          <w:t xml:space="preserve"> of the Paramedicine Care Summary (PCS) Document Content Module is available on the IHE ftp server at:</w:t>
        </w:r>
        <w:r w:rsidRPr="00E7637C">
          <w:t xml:space="preserve"> </w:t>
        </w:r>
        <w:r>
          <w:rPr>
            <w:rStyle w:val="Hyperlink"/>
          </w:rPr>
          <w:fldChar w:fldCharType="begin"/>
        </w:r>
        <w:r>
          <w:rPr>
            <w:rStyle w:val="Hyperlink"/>
          </w:rPr>
          <w:instrText xml:space="preserve"> HYPERLINK "ftp://ftp.ihe.net/TF_Implementation_Material/PCC/PCS/" \t "_blank" </w:instrText>
        </w:r>
        <w:r>
          <w:rPr>
            <w:rStyle w:val="Hyperlink"/>
          </w:rPr>
          <w:fldChar w:fldCharType="separate"/>
        </w:r>
        <w:r w:rsidRPr="00E7637C">
          <w:rPr>
            <w:rStyle w:val="Hyperlink"/>
          </w:rPr>
          <w:t>ftp://ftp.ihe.net/TF_Implementation_Material/PCC/PCS/</w:t>
        </w:r>
        <w:r>
          <w:rPr>
            <w:rStyle w:val="Hyperlink"/>
          </w:rPr>
          <w:fldChar w:fldCharType="end"/>
        </w:r>
        <w:commentRangeEnd w:id="21"/>
        <w:r>
          <w:rPr>
            <w:rStyle w:val="CommentReference"/>
          </w:rPr>
          <w:commentReference w:id="21"/>
        </w:r>
        <w:r w:rsidRPr="00E7637C">
          <w:t>.</w:t>
        </w:r>
      </w:ins>
    </w:p>
    <w:p w14:paraId="7C292598" w14:textId="77777777" w:rsidR="000E4DAB" w:rsidRDefault="00637410" w:rsidP="000E4DAB">
      <w:pPr>
        <w:pStyle w:val="ListNumber2"/>
        <w:rPr>
          <w:ins w:id="23" w:author="Andrea K. Fourquet" w:date="2018-07-10T12:50:00Z"/>
        </w:rPr>
      </w:pPr>
      <w:ins w:id="24" w:author="Andrea K. Fourquet" w:date="2018-07-10T12:49:00Z">
        <w:r>
          <w:t>The following data elements do not currently have FHIR resources that they can be mapped to</w:t>
        </w:r>
        <w:r w:rsidR="000E4DAB">
          <w:t xml:space="preserve">. When they are created they will be added to </w:t>
        </w:r>
      </w:ins>
      <w:ins w:id="25" w:author="Andrea K. Fourquet" w:date="2018-07-10T12:50:00Z">
        <w:r w:rsidR="000E4DAB">
          <w:t xml:space="preserve">the </w:t>
        </w:r>
        <w:r w:rsidR="000E4DAB" w:rsidRPr="000E4DAB">
          <w:t>6.6.X.3.2 FHIR Resource Data Specifications</w:t>
        </w:r>
        <w:r w:rsidR="000E4DAB">
          <w:t xml:space="preserve"> </w:t>
        </w:r>
      </w:ins>
      <w:ins w:id="26" w:author="Andrea K. Fourquet" w:date="2018-07-10T12:49:00Z">
        <w:r w:rsidR="000E4DAB">
          <w:t>table</w:t>
        </w:r>
      </w:ins>
      <w:ins w:id="27" w:author="Andrea K. Fourquet" w:date="2018-07-10T12:50:00Z">
        <w:r w:rsidR="000E4DAB">
          <w:t>.</w:t>
        </w:r>
      </w:ins>
    </w:p>
    <w:p w14:paraId="5A873413" w14:textId="77777777" w:rsidR="00FD0855" w:rsidRDefault="00B10A5B" w:rsidP="00FD0855">
      <w:pPr>
        <w:pStyle w:val="ListNumber2"/>
        <w:numPr>
          <w:ilvl w:val="0"/>
          <w:numId w:val="0"/>
        </w:numPr>
        <w:ind w:left="1080"/>
        <w:rPr>
          <w:ins w:id="28" w:author="Andrea K. Fourquet" w:date="2018-07-10T12:59:00Z"/>
        </w:rPr>
      </w:pPr>
      <w:ins w:id="29" w:author="Andrea K. Fourquet" w:date="2018-07-10T12:51:00Z">
        <w:r>
          <w:lastRenderedPageBreak/>
          <w:t xml:space="preserve">a. </w:t>
        </w:r>
      </w:ins>
      <w:ins w:id="30" w:author="Andrea K. Fourquet" w:date="2018-07-10T12:49:00Z">
        <w:r w:rsidR="000E4DAB">
          <w:t xml:space="preserve"> </w:t>
        </w:r>
      </w:ins>
      <w:ins w:id="31" w:author="Andrea K. Fourquet" w:date="2018-07-10T12:59:00Z">
        <w:r w:rsidR="00FD0855">
          <w:t>eSoftware Creator</w:t>
        </w:r>
      </w:ins>
    </w:p>
    <w:p w14:paraId="6B86A6FE" w14:textId="77777777" w:rsidR="00FD0855" w:rsidRDefault="00FD0855" w:rsidP="00FD0855">
      <w:pPr>
        <w:pStyle w:val="ListNumber2"/>
        <w:numPr>
          <w:ilvl w:val="0"/>
          <w:numId w:val="0"/>
        </w:numPr>
        <w:ind w:left="1080"/>
        <w:rPr>
          <w:ins w:id="32" w:author="Andrea K. Fourquet" w:date="2018-07-10T12:59:00Z"/>
        </w:rPr>
      </w:pPr>
      <w:ins w:id="33" w:author="Andrea K. Fourquet" w:date="2018-07-10T12:59:00Z">
        <w:r>
          <w:t xml:space="preserve">b. eSoftware Name </w:t>
        </w:r>
      </w:ins>
    </w:p>
    <w:p w14:paraId="14D44AE6" w14:textId="77777777" w:rsidR="00FD0855" w:rsidRDefault="00FD0855" w:rsidP="00FD0855">
      <w:pPr>
        <w:pStyle w:val="ListNumber2"/>
        <w:numPr>
          <w:ilvl w:val="0"/>
          <w:numId w:val="0"/>
        </w:numPr>
        <w:ind w:left="1080"/>
        <w:rPr>
          <w:ins w:id="34" w:author="Andrea K. Fourquet" w:date="2018-07-10T12:59:00Z"/>
        </w:rPr>
      </w:pPr>
      <w:ins w:id="35" w:author="Andrea K. Fourquet" w:date="2018-07-10T12:59:00Z">
        <w:r>
          <w:t>c. eSoftware Version</w:t>
        </w:r>
      </w:ins>
    </w:p>
    <w:p w14:paraId="2E39E7CC" w14:textId="77777777" w:rsidR="00FD0855" w:rsidRDefault="00FD0855" w:rsidP="00FD0855">
      <w:pPr>
        <w:pStyle w:val="ListNumber2"/>
        <w:numPr>
          <w:ilvl w:val="0"/>
          <w:numId w:val="0"/>
        </w:numPr>
        <w:ind w:left="1080"/>
        <w:rPr>
          <w:ins w:id="36" w:author="Andrea K. Fourquet" w:date="2018-07-10T12:59:00Z"/>
        </w:rPr>
      </w:pPr>
      <w:ins w:id="37" w:author="Andrea K. Fourquet" w:date="2018-07-10T12:59:00Z">
        <w:r>
          <w:t xml:space="preserve">d. Standby Purpose </w:t>
        </w:r>
      </w:ins>
    </w:p>
    <w:p w14:paraId="5149B1E9" w14:textId="77777777" w:rsidR="005A6DE4" w:rsidRDefault="00FD0855" w:rsidP="005A6DE4">
      <w:pPr>
        <w:pStyle w:val="ListNumber2"/>
        <w:numPr>
          <w:ilvl w:val="0"/>
          <w:numId w:val="0"/>
        </w:numPr>
        <w:ind w:left="1080"/>
        <w:rPr>
          <w:ins w:id="38" w:author="Andrea K. Fourquet" w:date="2018-07-15T20:58:00Z"/>
        </w:rPr>
      </w:pPr>
      <w:ins w:id="39" w:author="Andrea K. Fourquet" w:date="2018-07-10T13:00:00Z">
        <w:r>
          <w:t xml:space="preserve">e. </w:t>
        </w:r>
      </w:ins>
      <w:ins w:id="40" w:author="Andrea K. Fourquet" w:date="2018-07-10T12:59:00Z">
        <w:r>
          <w:t xml:space="preserve">Primary Role of the Unit </w:t>
        </w:r>
      </w:ins>
    </w:p>
    <w:p w14:paraId="07638A3B" w14:textId="77777777" w:rsidR="005A6DE4" w:rsidRDefault="005A6DE4" w:rsidP="005A6DE4">
      <w:pPr>
        <w:pStyle w:val="ListNumber2"/>
        <w:numPr>
          <w:ilvl w:val="0"/>
          <w:numId w:val="0"/>
        </w:numPr>
        <w:ind w:left="1080"/>
        <w:rPr>
          <w:ins w:id="41" w:author="Andrea K. Fourquet" w:date="2018-07-15T20:58:00Z"/>
        </w:rPr>
      </w:pPr>
      <w:ins w:id="42" w:author="Andrea K. Fourquet" w:date="2018-07-15T20:58:00Z">
        <w:r>
          <w:t xml:space="preserve">f. </w:t>
        </w:r>
      </w:ins>
      <w:ins w:id="43" w:author="Andrea K. Fourquet" w:date="2018-07-10T12:59:00Z">
        <w:r w:rsidR="00FD0855">
          <w:t xml:space="preserve">Type of dispatch delay </w:t>
        </w:r>
      </w:ins>
    </w:p>
    <w:p w14:paraId="50EA5DB9" w14:textId="77777777" w:rsidR="005A6DE4" w:rsidRDefault="005A6DE4" w:rsidP="005A6DE4">
      <w:pPr>
        <w:pStyle w:val="ListNumber2"/>
        <w:numPr>
          <w:ilvl w:val="0"/>
          <w:numId w:val="0"/>
        </w:numPr>
        <w:ind w:left="1080"/>
        <w:rPr>
          <w:ins w:id="44" w:author="Andrea K. Fourquet" w:date="2018-07-15T20:58:00Z"/>
        </w:rPr>
      </w:pPr>
      <w:ins w:id="45" w:author="Andrea K. Fourquet" w:date="2018-07-15T20:58:00Z">
        <w:r>
          <w:t xml:space="preserve">g. </w:t>
        </w:r>
      </w:ins>
      <w:ins w:id="46" w:author="Andrea K. Fourquet" w:date="2018-07-10T12:59:00Z">
        <w:r w:rsidR="00FD0855">
          <w:t xml:space="preserve">Type of response delay </w:t>
        </w:r>
      </w:ins>
    </w:p>
    <w:p w14:paraId="06EE4E7D" w14:textId="77777777" w:rsidR="005A6DE4" w:rsidRDefault="005A6DE4" w:rsidP="005A6DE4">
      <w:pPr>
        <w:pStyle w:val="ListNumber2"/>
        <w:numPr>
          <w:ilvl w:val="0"/>
          <w:numId w:val="0"/>
        </w:numPr>
        <w:ind w:left="1080"/>
        <w:rPr>
          <w:ins w:id="47" w:author="Andrea K. Fourquet" w:date="2018-07-15T20:58:00Z"/>
        </w:rPr>
      </w:pPr>
      <w:ins w:id="48" w:author="Andrea K. Fourquet" w:date="2018-07-15T20:58:00Z">
        <w:r>
          <w:t xml:space="preserve">h. </w:t>
        </w:r>
      </w:ins>
      <w:ins w:id="49" w:author="Andrea K. Fourquet" w:date="2018-07-10T12:59:00Z">
        <w:r w:rsidR="00FD0855">
          <w:t xml:space="preserve">Type of scene delay </w:t>
        </w:r>
      </w:ins>
    </w:p>
    <w:p w14:paraId="03CFB033" w14:textId="77777777" w:rsidR="00E92496" w:rsidRDefault="00E92496" w:rsidP="00E92496">
      <w:pPr>
        <w:pStyle w:val="ListNumber2"/>
        <w:numPr>
          <w:ilvl w:val="0"/>
          <w:numId w:val="0"/>
        </w:numPr>
        <w:ind w:left="1080"/>
        <w:rPr>
          <w:ins w:id="50" w:author="Andrea K. Fourquet" w:date="2018-07-15T20:58:00Z"/>
        </w:rPr>
      </w:pPr>
      <w:ins w:id="51" w:author="Andrea K. Fourquet" w:date="2018-07-15T20:58:00Z">
        <w:r>
          <w:t xml:space="preserve">i. </w:t>
        </w:r>
      </w:ins>
      <w:ins w:id="52" w:author="Andrea K. Fourquet" w:date="2018-07-10T12:59:00Z">
        <w:r w:rsidR="00FD0855">
          <w:t>Type of transport delay</w:t>
        </w:r>
      </w:ins>
    </w:p>
    <w:p w14:paraId="1E73C508" w14:textId="77777777" w:rsidR="006F4439" w:rsidRDefault="00E92496" w:rsidP="006F4439">
      <w:pPr>
        <w:pStyle w:val="ListNumber2"/>
        <w:numPr>
          <w:ilvl w:val="0"/>
          <w:numId w:val="0"/>
        </w:numPr>
        <w:ind w:left="1080"/>
        <w:rPr>
          <w:ins w:id="53" w:author="Andrea K. Fourquet" w:date="2018-07-15T20:59:00Z"/>
        </w:rPr>
      </w:pPr>
      <w:ins w:id="54" w:author="Andrea K. Fourquet" w:date="2018-07-15T20:58:00Z">
        <w:r>
          <w:t xml:space="preserve">j. </w:t>
        </w:r>
      </w:ins>
      <w:ins w:id="55" w:author="Andrea K. Fourquet" w:date="2018-07-10T12:59:00Z">
        <w:r w:rsidR="00FD0855">
          <w:t xml:space="preserve">Type of turn-around delay </w:t>
        </w:r>
      </w:ins>
    </w:p>
    <w:p w14:paraId="1FA0CF08" w14:textId="77777777" w:rsidR="006F4439" w:rsidRDefault="006F4439" w:rsidP="006F4439">
      <w:pPr>
        <w:pStyle w:val="ListNumber2"/>
        <w:numPr>
          <w:ilvl w:val="0"/>
          <w:numId w:val="0"/>
        </w:numPr>
        <w:ind w:left="1080"/>
        <w:rPr>
          <w:ins w:id="56" w:author="Andrea K. Fourquet" w:date="2018-07-15T20:59:00Z"/>
        </w:rPr>
      </w:pPr>
      <w:ins w:id="57" w:author="Andrea K. Fourquet" w:date="2018-07-15T20:59:00Z">
        <w:r>
          <w:t xml:space="preserve">k. </w:t>
        </w:r>
      </w:ins>
      <w:ins w:id="58" w:author="Andrea K. Fourquet" w:date="2018-07-10T12:59:00Z">
        <w:r w:rsidR="00FD0855">
          <w:t xml:space="preserve">EMS vehicle (unit) number </w:t>
        </w:r>
      </w:ins>
    </w:p>
    <w:p w14:paraId="5EF6E9FD" w14:textId="77777777" w:rsidR="006F4439" w:rsidRDefault="006F4439" w:rsidP="006F4439">
      <w:pPr>
        <w:pStyle w:val="ListNumber2"/>
        <w:numPr>
          <w:ilvl w:val="0"/>
          <w:numId w:val="0"/>
        </w:numPr>
        <w:ind w:left="1080"/>
        <w:rPr>
          <w:ins w:id="59" w:author="Andrea K. Fourquet" w:date="2018-07-15T20:59:00Z"/>
        </w:rPr>
      </w:pPr>
      <w:ins w:id="60" w:author="Andrea K. Fourquet" w:date="2018-07-15T20:59:00Z">
        <w:r>
          <w:t xml:space="preserve">l. </w:t>
        </w:r>
      </w:ins>
      <w:ins w:id="61" w:author="Andrea K. Fourquet" w:date="2018-07-10T12:59:00Z">
        <w:r w:rsidR="00FD0855">
          <w:t>EMS unit call sign</w:t>
        </w:r>
      </w:ins>
    </w:p>
    <w:p w14:paraId="554DCB60" w14:textId="77777777" w:rsidR="006F4439" w:rsidRDefault="006F4439" w:rsidP="006F4439">
      <w:pPr>
        <w:pStyle w:val="ListNumber2"/>
        <w:numPr>
          <w:ilvl w:val="0"/>
          <w:numId w:val="0"/>
        </w:numPr>
        <w:ind w:left="1080"/>
        <w:rPr>
          <w:ins w:id="62" w:author="Andrea K. Fourquet" w:date="2018-07-15T20:59:00Z"/>
        </w:rPr>
      </w:pPr>
      <w:ins w:id="63" w:author="Andrea K. Fourquet" w:date="2018-07-15T20:59:00Z">
        <w:r>
          <w:t xml:space="preserve">m. </w:t>
        </w:r>
      </w:ins>
      <w:ins w:id="64" w:author="Andrea K. Fourquet" w:date="2018-07-10T12:59:00Z">
        <w:r w:rsidR="00FD0855">
          <w:t>Vehicle Dispatch GPS Location</w:t>
        </w:r>
      </w:ins>
    </w:p>
    <w:p w14:paraId="11EDF25E" w14:textId="77777777" w:rsidR="00FD0855" w:rsidRDefault="00FD0855">
      <w:pPr>
        <w:pStyle w:val="ListNumber2"/>
        <w:numPr>
          <w:ilvl w:val="0"/>
          <w:numId w:val="45"/>
        </w:numPr>
        <w:rPr>
          <w:ins w:id="65" w:author="Andrea K. Fourquet" w:date="2018-07-10T12:59:00Z"/>
        </w:rPr>
        <w:pPrChange w:id="66" w:author="Andrea K. Fourquet" w:date="2018-07-10T13:01:00Z">
          <w:pPr>
            <w:pStyle w:val="ListNumber2"/>
          </w:pPr>
        </w:pPrChange>
      </w:pPr>
      <w:ins w:id="67" w:author="Andrea K. Fourquet" w:date="2018-07-10T12:59:00Z">
        <w:r>
          <w:t xml:space="preserve">EMD Performed </w:t>
        </w:r>
      </w:ins>
    </w:p>
    <w:p w14:paraId="7077ACF4" w14:textId="77777777" w:rsidR="00FD0855" w:rsidRDefault="00FD0855">
      <w:pPr>
        <w:pStyle w:val="ListNumber2"/>
        <w:numPr>
          <w:ilvl w:val="0"/>
          <w:numId w:val="45"/>
        </w:numPr>
        <w:rPr>
          <w:ins w:id="68" w:author="Andrea K. Fourquet" w:date="2018-07-10T12:59:00Z"/>
        </w:rPr>
        <w:pPrChange w:id="69" w:author="Andrea K. Fourquet" w:date="2018-07-10T13:01:00Z">
          <w:pPr>
            <w:pStyle w:val="ListNumber2"/>
          </w:pPr>
        </w:pPrChange>
      </w:pPr>
      <w:ins w:id="70" w:author="Andrea K. Fourquet" w:date="2018-07-10T12:59:00Z">
        <w:r>
          <w:t xml:space="preserve">EMD Card Number </w:t>
        </w:r>
      </w:ins>
    </w:p>
    <w:p w14:paraId="3A32FE4F" w14:textId="77777777" w:rsidR="00FD0855" w:rsidRDefault="00FD0855">
      <w:pPr>
        <w:pStyle w:val="ListNumber2"/>
        <w:numPr>
          <w:ilvl w:val="0"/>
          <w:numId w:val="45"/>
        </w:numPr>
        <w:rPr>
          <w:ins w:id="71" w:author="Andrea K. Fourquet" w:date="2018-07-10T12:59:00Z"/>
        </w:rPr>
        <w:pPrChange w:id="72" w:author="Andrea K. Fourquet" w:date="2018-07-10T13:01:00Z">
          <w:pPr>
            <w:pStyle w:val="ListNumber2"/>
          </w:pPr>
        </w:pPrChange>
      </w:pPr>
      <w:ins w:id="73" w:author="Andrea K. Fourquet" w:date="2018-07-10T12:59:00Z">
        <w:r>
          <w:t>Dispatch Center Name or ID</w:t>
        </w:r>
      </w:ins>
    </w:p>
    <w:p w14:paraId="5152E54E" w14:textId="77777777" w:rsidR="00FD0855" w:rsidRDefault="00FD0855">
      <w:pPr>
        <w:pStyle w:val="ListNumber2"/>
        <w:numPr>
          <w:ilvl w:val="0"/>
          <w:numId w:val="45"/>
        </w:numPr>
        <w:rPr>
          <w:ins w:id="74" w:author="Andrea K. Fourquet" w:date="2018-07-10T12:59:00Z"/>
        </w:rPr>
        <w:pPrChange w:id="75" w:author="Andrea K. Fourquet" w:date="2018-07-10T13:01:00Z">
          <w:pPr>
            <w:pStyle w:val="ListNumber2"/>
          </w:pPr>
        </w:pPrChange>
      </w:pPr>
      <w:ins w:id="76" w:author="Andrea K. Fourquet" w:date="2018-07-10T12:59:00Z">
        <w:r>
          <w:t>Unit Dispatched CAD Record ID</w:t>
        </w:r>
      </w:ins>
    </w:p>
    <w:p w14:paraId="7433BB8C" w14:textId="77777777" w:rsidR="00FD0855" w:rsidRDefault="00FD0855">
      <w:pPr>
        <w:pStyle w:val="ListNumber2"/>
        <w:numPr>
          <w:ilvl w:val="0"/>
          <w:numId w:val="45"/>
        </w:numPr>
        <w:rPr>
          <w:ins w:id="77" w:author="Andrea K. Fourquet" w:date="2018-07-10T12:59:00Z"/>
        </w:rPr>
        <w:pPrChange w:id="78" w:author="Andrea K. Fourquet" w:date="2018-07-10T13:01:00Z">
          <w:pPr>
            <w:pStyle w:val="ListNumber2"/>
          </w:pPr>
        </w:pPrChange>
      </w:pPr>
      <w:ins w:id="79" w:author="Andrea K. Fourquet" w:date="2018-07-10T12:59:00Z">
        <w:r>
          <w:t xml:space="preserve">Response Urgency </w:t>
        </w:r>
      </w:ins>
    </w:p>
    <w:p w14:paraId="7FAEDE5F" w14:textId="77777777" w:rsidR="00FD0855" w:rsidRDefault="00FD0855">
      <w:pPr>
        <w:pStyle w:val="ListNumber2"/>
        <w:numPr>
          <w:ilvl w:val="0"/>
          <w:numId w:val="45"/>
        </w:numPr>
        <w:rPr>
          <w:ins w:id="80" w:author="Andrea K. Fourquet" w:date="2018-07-10T12:59:00Z"/>
        </w:rPr>
        <w:pPrChange w:id="81" w:author="Andrea K. Fourquet" w:date="2018-07-10T13:01:00Z">
          <w:pPr>
            <w:pStyle w:val="ListNumber2"/>
          </w:pPr>
        </w:pPrChange>
      </w:pPr>
      <w:ins w:id="82" w:author="Andrea K. Fourquet" w:date="2018-07-10T12:59:00Z">
        <w:r>
          <w:t>First EMS Unit on Scene</w:t>
        </w:r>
      </w:ins>
    </w:p>
    <w:p w14:paraId="6FE0323C" w14:textId="77777777" w:rsidR="00FD0855" w:rsidRDefault="00FD0855">
      <w:pPr>
        <w:pStyle w:val="ListNumber2"/>
        <w:numPr>
          <w:ilvl w:val="0"/>
          <w:numId w:val="45"/>
        </w:numPr>
        <w:rPr>
          <w:ins w:id="83" w:author="Andrea K. Fourquet" w:date="2018-07-10T12:59:00Z"/>
        </w:rPr>
        <w:pPrChange w:id="84" w:author="Andrea K. Fourquet" w:date="2018-07-10T13:01:00Z">
          <w:pPr>
            <w:pStyle w:val="ListNumber2"/>
          </w:pPr>
        </w:pPrChange>
      </w:pPr>
      <w:ins w:id="85" w:author="Andrea K. Fourquet" w:date="2018-07-10T12:59:00Z">
        <w:r>
          <w:t>Date/Time Initial Responder Arrived on Scene</w:t>
        </w:r>
      </w:ins>
    </w:p>
    <w:p w14:paraId="06F411C0" w14:textId="77777777" w:rsidR="00FD0855" w:rsidRDefault="00FD0855">
      <w:pPr>
        <w:pStyle w:val="ListNumber2"/>
        <w:numPr>
          <w:ilvl w:val="0"/>
          <w:numId w:val="45"/>
        </w:numPr>
        <w:rPr>
          <w:ins w:id="86" w:author="Andrea K. Fourquet" w:date="2018-07-10T12:59:00Z"/>
        </w:rPr>
        <w:pPrChange w:id="87" w:author="Andrea K. Fourquet" w:date="2018-07-10T13:01:00Z">
          <w:pPr>
            <w:pStyle w:val="ListNumber2"/>
          </w:pPr>
        </w:pPrChange>
      </w:pPr>
      <w:ins w:id="88" w:author="Andrea K. Fourquet" w:date="2018-07-10T12:59:00Z">
        <w:r>
          <w:t xml:space="preserve">Numbers of Patients on Scene </w:t>
        </w:r>
      </w:ins>
    </w:p>
    <w:p w14:paraId="7564DB16" w14:textId="0797E738" w:rsidR="00FD0855" w:rsidRDefault="00FD0855">
      <w:pPr>
        <w:pStyle w:val="ListNumber2"/>
        <w:numPr>
          <w:ilvl w:val="0"/>
          <w:numId w:val="45"/>
        </w:numPr>
        <w:rPr>
          <w:ins w:id="89" w:author="Andrea K. Fourquet" w:date="2018-07-10T12:59:00Z"/>
        </w:rPr>
        <w:pPrChange w:id="90" w:author="Andrea K. Fourquet" w:date="2018-07-16T11:11:00Z">
          <w:pPr>
            <w:pStyle w:val="ListNumber2"/>
          </w:pPr>
        </w:pPrChange>
      </w:pPr>
      <w:ins w:id="91" w:author="Andrea K. Fourquet" w:date="2018-07-10T12:59:00Z">
        <w:r>
          <w:t>Scene GPS Location</w:t>
        </w:r>
      </w:ins>
    </w:p>
    <w:p w14:paraId="5FBFBA96" w14:textId="68737816" w:rsidR="00FD0855" w:rsidRDefault="00FD0855">
      <w:pPr>
        <w:pStyle w:val="ListNumber2"/>
        <w:numPr>
          <w:ilvl w:val="0"/>
          <w:numId w:val="45"/>
        </w:numPr>
        <w:rPr>
          <w:ins w:id="92" w:author="Andrea K. Fourquet" w:date="2018-07-10T12:59:00Z"/>
        </w:rPr>
        <w:pPrChange w:id="93" w:author="Andrea K. Fourquet" w:date="2018-07-16T11:11:00Z">
          <w:pPr>
            <w:pStyle w:val="ListNumber2"/>
          </w:pPr>
        </w:pPrChange>
      </w:pPr>
      <w:ins w:id="94" w:author="Andrea K. Fourquet" w:date="2018-07-10T12:59:00Z">
        <w:r>
          <w:t>Incident Facility or Location Name</w:t>
        </w:r>
      </w:ins>
    </w:p>
    <w:p w14:paraId="5965EC66" w14:textId="77777777" w:rsidR="00FD0855" w:rsidRDefault="00FD0855">
      <w:pPr>
        <w:pStyle w:val="ListNumber2"/>
        <w:numPr>
          <w:ilvl w:val="0"/>
          <w:numId w:val="45"/>
        </w:numPr>
        <w:rPr>
          <w:ins w:id="95" w:author="Andrea K. Fourquet" w:date="2018-07-10T12:59:00Z"/>
        </w:rPr>
        <w:pPrChange w:id="96" w:author="Andrea K. Fourquet" w:date="2018-07-10T13:01:00Z">
          <w:pPr>
            <w:pStyle w:val="ListNumber2"/>
          </w:pPr>
        </w:pPrChange>
      </w:pPr>
      <w:ins w:id="97" w:author="Andrea K. Fourquet" w:date="2018-07-10T12:59:00Z">
        <w:r>
          <w:t>Incident Street Address</w:t>
        </w:r>
      </w:ins>
    </w:p>
    <w:p w14:paraId="362AF214" w14:textId="77777777" w:rsidR="00FD0855" w:rsidRDefault="00FD0855">
      <w:pPr>
        <w:pStyle w:val="ListNumber2"/>
        <w:numPr>
          <w:ilvl w:val="0"/>
          <w:numId w:val="45"/>
        </w:numPr>
        <w:rPr>
          <w:ins w:id="98" w:author="Andrea K. Fourquet" w:date="2018-07-10T12:59:00Z"/>
        </w:rPr>
        <w:pPrChange w:id="99" w:author="Andrea K. Fourquet" w:date="2018-07-10T13:01:00Z">
          <w:pPr>
            <w:pStyle w:val="ListNumber2"/>
          </w:pPr>
        </w:pPrChange>
      </w:pPr>
      <w:ins w:id="100" w:author="Andrea K. Fourquet" w:date="2018-07-10T12:59:00Z">
        <w:r>
          <w:t>Incident Apartment, Suite, or Room</w:t>
        </w:r>
      </w:ins>
    </w:p>
    <w:p w14:paraId="105183B0" w14:textId="77777777" w:rsidR="00FD0855" w:rsidRDefault="00FD0855">
      <w:pPr>
        <w:pStyle w:val="ListNumber2"/>
        <w:numPr>
          <w:ilvl w:val="0"/>
          <w:numId w:val="45"/>
        </w:numPr>
        <w:rPr>
          <w:ins w:id="101" w:author="Andrea K. Fourquet" w:date="2018-07-10T12:59:00Z"/>
        </w:rPr>
        <w:pPrChange w:id="102" w:author="Andrea K. Fourquet" w:date="2018-07-10T13:01:00Z">
          <w:pPr>
            <w:pStyle w:val="ListNumber2"/>
          </w:pPr>
        </w:pPrChange>
      </w:pPr>
      <w:ins w:id="103" w:author="Andrea K. Fourquet" w:date="2018-07-10T12:59:00Z">
        <w:r>
          <w:t xml:space="preserve">Time Units of Duration of Complaint </w:t>
        </w:r>
      </w:ins>
    </w:p>
    <w:p w14:paraId="2235B1FC" w14:textId="77777777" w:rsidR="00FD0855" w:rsidRDefault="00FD0855">
      <w:pPr>
        <w:pStyle w:val="ListNumber2"/>
        <w:numPr>
          <w:ilvl w:val="0"/>
          <w:numId w:val="45"/>
        </w:numPr>
        <w:rPr>
          <w:ins w:id="104" w:author="Andrea K. Fourquet" w:date="2018-07-10T12:59:00Z"/>
        </w:rPr>
        <w:pPrChange w:id="105" w:author="Andrea K. Fourquet" w:date="2018-07-10T13:01:00Z">
          <w:pPr>
            <w:pStyle w:val="ListNumber2"/>
          </w:pPr>
        </w:pPrChange>
      </w:pPr>
      <w:ins w:id="106" w:author="Andrea K. Fourquet" w:date="2018-07-10T12:59:00Z">
        <w:r>
          <w:t xml:space="preserve">Patient's Occupational Industry </w:t>
        </w:r>
      </w:ins>
    </w:p>
    <w:p w14:paraId="00F9C91F" w14:textId="77777777" w:rsidR="00FD0855" w:rsidRDefault="00FD0855">
      <w:pPr>
        <w:pStyle w:val="ListNumber2"/>
        <w:numPr>
          <w:ilvl w:val="0"/>
          <w:numId w:val="45"/>
        </w:numPr>
        <w:rPr>
          <w:ins w:id="107" w:author="Andrea K. Fourquet" w:date="2018-07-10T12:59:00Z"/>
        </w:rPr>
        <w:pPrChange w:id="108" w:author="Andrea K. Fourquet" w:date="2018-07-10T13:01:00Z">
          <w:pPr>
            <w:pStyle w:val="ListNumber2"/>
          </w:pPr>
        </w:pPrChange>
      </w:pPr>
      <w:ins w:id="109" w:author="Andrea K. Fourquet" w:date="2018-07-10T12:59:00Z">
        <w:r>
          <w:t>Patient's Occupation</w:t>
        </w:r>
      </w:ins>
    </w:p>
    <w:p w14:paraId="09A56310" w14:textId="77777777" w:rsidR="00FD0855" w:rsidRDefault="00FD0855">
      <w:pPr>
        <w:pStyle w:val="ListNumber2"/>
        <w:numPr>
          <w:ilvl w:val="0"/>
          <w:numId w:val="45"/>
        </w:numPr>
        <w:rPr>
          <w:ins w:id="110" w:author="Andrea K. Fourquet" w:date="2018-07-10T12:59:00Z"/>
        </w:rPr>
        <w:pPrChange w:id="111" w:author="Andrea K. Fourquet" w:date="2018-07-10T13:01:00Z">
          <w:pPr>
            <w:pStyle w:val="ListNumber2"/>
          </w:pPr>
        </w:pPrChange>
      </w:pPr>
      <w:ins w:id="112" w:author="Andrea K. Fourquet" w:date="2018-07-10T12:59:00Z">
        <w:r>
          <w:t>Presence of Emergency Information Form</w:t>
        </w:r>
      </w:ins>
    </w:p>
    <w:p w14:paraId="28D60427" w14:textId="77777777" w:rsidR="00FD0855" w:rsidRDefault="00FD0855">
      <w:pPr>
        <w:pStyle w:val="ListNumber2"/>
        <w:numPr>
          <w:ilvl w:val="0"/>
          <w:numId w:val="45"/>
        </w:numPr>
        <w:rPr>
          <w:ins w:id="113" w:author="Andrea K. Fourquet" w:date="2018-07-10T12:59:00Z"/>
        </w:rPr>
        <w:pPrChange w:id="114" w:author="Andrea K. Fourquet" w:date="2018-07-10T13:01:00Z">
          <w:pPr>
            <w:pStyle w:val="ListNumber2"/>
          </w:pPr>
        </w:pPrChange>
      </w:pPr>
      <w:ins w:id="115" w:author="Andrea K. Fourquet" w:date="2018-07-10T12:59:00Z">
        <w:r>
          <w:t>Destination GPS Location</w:t>
        </w:r>
      </w:ins>
    </w:p>
    <w:p w14:paraId="424E32D6" w14:textId="77777777" w:rsidR="00FD0855" w:rsidRDefault="00FD0855">
      <w:pPr>
        <w:pStyle w:val="ListNumber2"/>
        <w:numPr>
          <w:ilvl w:val="0"/>
          <w:numId w:val="45"/>
        </w:numPr>
        <w:rPr>
          <w:ins w:id="116" w:author="Andrea K. Fourquet" w:date="2018-07-10T12:59:00Z"/>
        </w:rPr>
        <w:pPrChange w:id="117" w:author="Andrea K. Fourquet" w:date="2018-07-10T13:01:00Z">
          <w:pPr>
            <w:pStyle w:val="ListNumber2"/>
          </w:pPr>
        </w:pPrChange>
      </w:pPr>
      <w:ins w:id="118" w:author="Andrea K. Fourquet" w:date="2018-07-10T12:59:00Z">
        <w:r>
          <w:t>Type of Destination</w:t>
        </w:r>
      </w:ins>
    </w:p>
    <w:p w14:paraId="0DD3362F" w14:textId="77777777" w:rsidR="0038494F" w:rsidRDefault="00FD0855" w:rsidP="0038494F">
      <w:pPr>
        <w:pStyle w:val="ListNumber2"/>
        <w:numPr>
          <w:ilvl w:val="0"/>
          <w:numId w:val="45"/>
        </w:numPr>
        <w:rPr>
          <w:ins w:id="119" w:author="Andrea K. Fourquet" w:date="2018-07-16T11:10:00Z"/>
        </w:rPr>
      </w:pPr>
      <w:ins w:id="120" w:author="Andrea K. Fourquet" w:date="2018-07-10T12:59:00Z">
        <w:r>
          <w:t>Hospital In-Patient Destination</w:t>
        </w:r>
      </w:ins>
    </w:p>
    <w:p w14:paraId="15C0226A" w14:textId="404E1046" w:rsidR="005C4E6B" w:rsidRPr="00637C1A" w:rsidRDefault="00FD0855">
      <w:pPr>
        <w:pStyle w:val="ListNumber2"/>
        <w:numPr>
          <w:ilvl w:val="0"/>
          <w:numId w:val="45"/>
        </w:numPr>
        <w:pPrChange w:id="121" w:author="Andrea K. Fourquet" w:date="2018-07-16T11:10:00Z">
          <w:pPr>
            <w:pStyle w:val="ListNumber2"/>
          </w:pPr>
        </w:pPrChange>
      </w:pPr>
      <w:ins w:id="122" w:author="Andrea K. Fourquet" w:date="2018-07-10T12:59:00Z">
        <w:r>
          <w:t>Date/Time of Destination Prearrival Alert or Activation</w:t>
        </w:r>
      </w:ins>
    </w:p>
    <w:p w14:paraId="32D506D8" w14:textId="77777777" w:rsidR="005C1793" w:rsidRPr="00E7637C" w:rsidRDefault="005C1793" w:rsidP="00715154">
      <w:pPr>
        <w:pStyle w:val="Heading2"/>
        <w:numPr>
          <w:ilvl w:val="0"/>
          <w:numId w:val="0"/>
        </w:numPr>
      </w:pPr>
      <w:bookmarkStart w:id="123" w:name="_Toc345074642"/>
      <w:bookmarkStart w:id="124" w:name="_Toc514942291"/>
      <w:r w:rsidRPr="00E7637C">
        <w:t>Closed Issues</w:t>
      </w:r>
      <w:bookmarkEnd w:id="123"/>
      <w:bookmarkEnd w:id="124"/>
    </w:p>
    <w:p w14:paraId="317464BC" w14:textId="533F47A1" w:rsidR="005C1793" w:rsidRPr="00637C1A" w:rsidRDefault="005C1793" w:rsidP="00E7637C">
      <w:pPr>
        <w:pStyle w:val="ListNumber2"/>
        <w:numPr>
          <w:ilvl w:val="0"/>
          <w:numId w:val="43"/>
        </w:numPr>
      </w:pPr>
      <w:r w:rsidRPr="00637C1A">
        <w:t xml:space="preserve">(2/12/2018) Committee decided to use both CDA and FHIR. This is the same approach used in RIPT. CDA is more prevalent in "production" settings and is expected to remain so for the expected future and thus needs to be included. FHIR will help to "future-proof" by providing an implementation path for vendors that are newer to the market and not willing to invest in a full CDA supported infrastructure. </w:t>
      </w:r>
    </w:p>
    <w:p w14:paraId="59495916" w14:textId="3DABCD6C" w:rsidR="005C1793" w:rsidRPr="00637C1A" w:rsidRDefault="005C1793" w:rsidP="00E7637C">
      <w:pPr>
        <w:pStyle w:val="ListNumber2"/>
      </w:pPr>
      <w:r w:rsidRPr="00637C1A">
        <w:t xml:space="preserve">The PCS </w:t>
      </w:r>
      <w:r w:rsidR="00674DC8">
        <w:t>Profile</w:t>
      </w:r>
      <w:r w:rsidRPr="00637C1A">
        <w:t xml:space="preserve"> leverages Sections/Entries from the HL7 EMS Patient Care Report which have US Realm Constraints, and used, were they exists, sections and entries that represent the information from the IHE CDA content modules so that discrete import and interpretation are able to be more readily used by EMRs that already support IHE Medical Summary. </w:t>
      </w:r>
    </w:p>
    <w:p w14:paraId="6DEB8432" w14:textId="02F46B39" w:rsidR="005C1793" w:rsidRPr="00637C1A" w:rsidRDefault="005C1793" w:rsidP="00E7637C">
      <w:pPr>
        <w:pStyle w:val="ListNumber2"/>
      </w:pPr>
      <w:r w:rsidRPr="00637C1A">
        <w:lastRenderedPageBreak/>
        <w:t xml:space="preserve">The PCS </w:t>
      </w:r>
      <w:r w:rsidR="00674DC8">
        <w:t>Profile</w:t>
      </w:r>
      <w:r w:rsidRPr="00637C1A">
        <w:t xml:space="preserve"> adds to the IHE Medical Summary constraints those identified by the HL7 EMS Patient Care Report that support the EMS concepts. </w:t>
      </w:r>
    </w:p>
    <w:p w14:paraId="7F3B5EE2" w14:textId="77777777" w:rsidR="005C1793" w:rsidRPr="00637C1A" w:rsidRDefault="005C1793" w:rsidP="00E7637C">
      <w:pPr>
        <w:pStyle w:val="ListNumber2"/>
      </w:pPr>
      <w:r w:rsidRPr="00637C1A">
        <w:t>The EMS Advance Directives concept is different from the IHE PCC Advance Directive concept, so both are being maintained within the EMS Patient Care Medical Summary.</w:t>
      </w:r>
    </w:p>
    <w:p w14:paraId="23B3F386" w14:textId="1B4D6A95" w:rsidR="005C1793" w:rsidRPr="00637C1A" w:rsidRDefault="005C1793" w:rsidP="00E7637C">
      <w:pPr>
        <w:pStyle w:val="ListNumber2"/>
      </w:pPr>
      <w:r w:rsidRPr="00637C1A">
        <w:t>Only Header Data Elements that are constrained are listed in the Header Information Table</w:t>
      </w:r>
      <w:r w:rsidR="00375960" w:rsidRPr="00637C1A">
        <w:t xml:space="preserve">. </w:t>
      </w:r>
      <w:r w:rsidRPr="00637C1A">
        <w:t xml:space="preserve">It is assumed that </w:t>
      </w:r>
      <w:r w:rsidR="003D6123" w:rsidRPr="00637C1A">
        <w:t>all</w:t>
      </w:r>
      <w:r w:rsidRPr="00637C1A">
        <w:t xml:space="preserve"> the other header information is inherited from the Medical Summary.</w:t>
      </w:r>
    </w:p>
    <w:p w14:paraId="2C1BD59C" w14:textId="77777777" w:rsidR="009F5CF4" w:rsidRPr="00375960" w:rsidRDefault="00747676" w:rsidP="00BB76BC">
      <w:pPr>
        <w:pStyle w:val="Heading1"/>
        <w:numPr>
          <w:ilvl w:val="0"/>
          <w:numId w:val="0"/>
        </w:numPr>
        <w:rPr>
          <w:noProof w:val="0"/>
        </w:rPr>
      </w:pPr>
      <w:bookmarkStart w:id="125" w:name="_Toc514942292"/>
      <w:r w:rsidRPr="00375960">
        <w:rPr>
          <w:noProof w:val="0"/>
        </w:rPr>
        <w:lastRenderedPageBreak/>
        <w:t>General Introduction</w:t>
      </w:r>
      <w:bookmarkEnd w:id="14"/>
      <w:r w:rsidR="00623829" w:rsidRPr="00375960">
        <w:rPr>
          <w:noProof w:val="0"/>
        </w:rPr>
        <w:t xml:space="preserve"> and Shared Appendices</w:t>
      </w:r>
      <w:bookmarkEnd w:id="125"/>
    </w:p>
    <w:p w14:paraId="42DE9657" w14:textId="77777777" w:rsidR="00623829" w:rsidRPr="00375960" w:rsidRDefault="003B7860" w:rsidP="00EA3BCB">
      <w:pPr>
        <w:pStyle w:val="BodyText"/>
      </w:pPr>
      <w:r w:rsidRPr="00375960">
        <w:t xml:space="preserve">The </w:t>
      </w:r>
      <w:hyperlink r:id="rId24" w:anchor="GenIntro" w:history="1">
        <w:r w:rsidRPr="00375960">
          <w:rPr>
            <w:rStyle w:val="Hyperlink"/>
          </w:rPr>
          <w:t xml:space="preserve">IHE Technical Framework General Introduction </w:t>
        </w:r>
        <w:r w:rsidR="00623829" w:rsidRPr="00375960">
          <w:rPr>
            <w:rStyle w:val="Hyperlink"/>
          </w:rPr>
          <w:t>and Shared Appendices</w:t>
        </w:r>
      </w:hyperlink>
      <w:r w:rsidR="00623829" w:rsidRPr="00375960">
        <w:t xml:space="preserve"> are components shared by all of the IHE domain technical frameworks. Each technical framework volume contains links to these documents where appropriate.</w:t>
      </w:r>
    </w:p>
    <w:p w14:paraId="703A6B2F" w14:textId="77777777" w:rsidR="00623829" w:rsidRPr="00375960" w:rsidRDefault="00623829" w:rsidP="00EA3BCB">
      <w:pPr>
        <w:pStyle w:val="BodyText"/>
      </w:pPr>
    </w:p>
    <w:p w14:paraId="0C2ED347" w14:textId="77777777" w:rsidR="00747676" w:rsidRPr="00375960" w:rsidRDefault="00C16F09" w:rsidP="00BB76BC">
      <w:pPr>
        <w:pStyle w:val="EditorInstructions"/>
      </w:pPr>
      <w:r w:rsidRPr="00375960">
        <w:t xml:space="preserve">Update the following </w:t>
      </w:r>
      <w:r w:rsidR="00EA4332" w:rsidRPr="00375960">
        <w:t>a</w:t>
      </w:r>
      <w:r w:rsidRPr="00375960">
        <w:t xml:space="preserve">ppendices to the General Introduction as indicated below. Note that these are </w:t>
      </w:r>
      <w:r w:rsidRPr="00375960">
        <w:rPr>
          <w:b/>
        </w:rPr>
        <w:t>not</w:t>
      </w:r>
      <w:r w:rsidRPr="00375960">
        <w:t xml:space="preserve"> appendices to Volume 1.</w:t>
      </w:r>
    </w:p>
    <w:p w14:paraId="7B6BFF2A" w14:textId="77777777" w:rsidR="003B7860" w:rsidRPr="00375960" w:rsidRDefault="003B7860" w:rsidP="00EA3BCB">
      <w:pPr>
        <w:pStyle w:val="BodyText"/>
      </w:pPr>
      <w:bookmarkStart w:id="126" w:name="_Toc345074644"/>
    </w:p>
    <w:p w14:paraId="7928ED2F" w14:textId="77777777" w:rsidR="00747676" w:rsidRPr="00375960" w:rsidRDefault="00747676" w:rsidP="00EA3BCB">
      <w:pPr>
        <w:pStyle w:val="Heading1"/>
        <w:pageBreakBefore w:val="0"/>
        <w:numPr>
          <w:ilvl w:val="0"/>
          <w:numId w:val="0"/>
        </w:numPr>
        <w:rPr>
          <w:noProof w:val="0"/>
        </w:rPr>
      </w:pPr>
      <w:bookmarkStart w:id="127" w:name="_Toc514942293"/>
      <w:r w:rsidRPr="00375960">
        <w:rPr>
          <w:noProof w:val="0"/>
        </w:rPr>
        <w:t xml:space="preserve">Appendix A </w:t>
      </w:r>
      <w:bookmarkStart w:id="128" w:name="OLE_LINK1"/>
      <w:bookmarkStart w:id="129" w:name="OLE_LINK2"/>
      <w:r w:rsidR="00883B13" w:rsidRPr="00375960">
        <w:rPr>
          <w:noProof w:val="0"/>
        </w:rPr>
        <w:t>–</w:t>
      </w:r>
      <w:bookmarkEnd w:id="128"/>
      <w:bookmarkEnd w:id="129"/>
      <w:r w:rsidRPr="00375960">
        <w:rPr>
          <w:noProof w:val="0"/>
        </w:rPr>
        <w:t xml:space="preserve"> Actor Summary Definitions</w:t>
      </w:r>
      <w:bookmarkEnd w:id="126"/>
      <w:bookmarkEnd w:id="127"/>
    </w:p>
    <w:p w14:paraId="322018E3" w14:textId="77777777" w:rsidR="00747676" w:rsidRPr="00375960" w:rsidRDefault="00747676" w:rsidP="00747676">
      <w:pPr>
        <w:pStyle w:val="EditorInstructions"/>
      </w:pPr>
      <w:r w:rsidRPr="00375960">
        <w:t xml:space="preserve">Add the following actors </w:t>
      </w:r>
      <w:r w:rsidRPr="00375960">
        <w:rPr>
          <w:iCs w:val="0"/>
        </w:rPr>
        <w:t xml:space="preserve">to the IHE </w:t>
      </w:r>
      <w:r w:rsidRPr="00375960">
        <w:t>Technical Frameworks</w:t>
      </w:r>
      <w:r w:rsidRPr="00375960">
        <w:rPr>
          <w:iCs w:val="0"/>
        </w:rPr>
        <w:t xml:space="preserve"> General Introduction </w:t>
      </w:r>
      <w:r w:rsidR="00814F76" w:rsidRPr="00375960">
        <w:rPr>
          <w:iCs w:val="0"/>
        </w:rPr>
        <w:t>Appendix A</w:t>
      </w:r>
      <w:r w:rsidRPr="00375960">
        <w:t>:</w:t>
      </w:r>
    </w:p>
    <w:p w14:paraId="14679D33" w14:textId="77777777" w:rsidR="007962BA" w:rsidRPr="00375960"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75960" w14:paraId="6356EDC7" w14:textId="77777777" w:rsidTr="00EA3BCB">
        <w:trPr>
          <w:cantSplit/>
          <w:tblHeader/>
          <w:jc w:val="center"/>
        </w:trPr>
        <w:tc>
          <w:tcPr>
            <w:tcW w:w="3078" w:type="dxa"/>
            <w:shd w:val="clear" w:color="auto" w:fill="D9D9D9"/>
          </w:tcPr>
          <w:p w14:paraId="6606741C" w14:textId="77777777" w:rsidR="00747676" w:rsidRPr="007475AB" w:rsidRDefault="00747676" w:rsidP="009B73AF">
            <w:pPr>
              <w:pStyle w:val="TableEntryHeader"/>
            </w:pPr>
            <w:r w:rsidRPr="007475AB">
              <w:t>Actor</w:t>
            </w:r>
            <w:r w:rsidR="00CA4B27" w:rsidRPr="007475AB">
              <w:t xml:space="preserve"> Name</w:t>
            </w:r>
          </w:p>
        </w:tc>
        <w:tc>
          <w:tcPr>
            <w:tcW w:w="6498" w:type="dxa"/>
            <w:shd w:val="clear" w:color="auto" w:fill="D9D9D9"/>
          </w:tcPr>
          <w:p w14:paraId="20A1340F" w14:textId="77777777" w:rsidR="00747676" w:rsidRPr="007475AB" w:rsidRDefault="00747676" w:rsidP="009B73AF">
            <w:pPr>
              <w:pStyle w:val="TableEntryHeader"/>
            </w:pPr>
            <w:r w:rsidRPr="007475AB">
              <w:t>Definition</w:t>
            </w:r>
          </w:p>
        </w:tc>
      </w:tr>
      <w:tr w:rsidR="00747676" w:rsidRPr="00375960" w14:paraId="4E0B2413" w14:textId="77777777" w:rsidTr="00EA3BCB">
        <w:trPr>
          <w:cantSplit/>
          <w:jc w:val="center"/>
        </w:trPr>
        <w:tc>
          <w:tcPr>
            <w:tcW w:w="3078" w:type="dxa"/>
            <w:shd w:val="clear" w:color="auto" w:fill="auto"/>
          </w:tcPr>
          <w:p w14:paraId="18ECCC54" w14:textId="77777777" w:rsidR="00747676" w:rsidRPr="007475AB" w:rsidRDefault="00C27729" w:rsidP="00E7637C">
            <w:pPr>
              <w:pStyle w:val="TableEntry"/>
            </w:pPr>
            <w:r w:rsidRPr="007475AB">
              <w:rPr>
                <w:rFonts w:eastAsia="Calibri"/>
              </w:rPr>
              <w:t xml:space="preserve">Transport Data Creator </w:t>
            </w:r>
          </w:p>
        </w:tc>
        <w:tc>
          <w:tcPr>
            <w:tcW w:w="6498" w:type="dxa"/>
            <w:shd w:val="clear" w:color="auto" w:fill="auto"/>
          </w:tcPr>
          <w:p w14:paraId="4F676E9C" w14:textId="77777777" w:rsidR="00747676" w:rsidRPr="007475AB" w:rsidRDefault="00C27729" w:rsidP="00E7637C">
            <w:pPr>
              <w:pStyle w:val="TableEntry"/>
            </w:pPr>
            <w:r w:rsidRPr="007475AB">
              <w:t xml:space="preserve">Generates the transport information and sends it to the Transport Data Consumer </w:t>
            </w:r>
          </w:p>
        </w:tc>
      </w:tr>
      <w:tr w:rsidR="00747676" w:rsidRPr="00375960" w14:paraId="16C88481" w14:textId="77777777" w:rsidTr="00EA3BCB">
        <w:trPr>
          <w:cantSplit/>
          <w:jc w:val="center"/>
        </w:trPr>
        <w:tc>
          <w:tcPr>
            <w:tcW w:w="3078" w:type="dxa"/>
            <w:shd w:val="clear" w:color="auto" w:fill="auto"/>
          </w:tcPr>
          <w:p w14:paraId="1C73B8BB" w14:textId="77777777" w:rsidR="00747676" w:rsidRPr="007475AB" w:rsidRDefault="00C27729" w:rsidP="00E7637C">
            <w:pPr>
              <w:pStyle w:val="TableEntry"/>
            </w:pPr>
            <w:r w:rsidRPr="007475AB">
              <w:rPr>
                <w:rFonts w:eastAsia="Calibri"/>
              </w:rPr>
              <w:t>Transport Data Consumer</w:t>
            </w:r>
          </w:p>
        </w:tc>
        <w:tc>
          <w:tcPr>
            <w:tcW w:w="6498" w:type="dxa"/>
            <w:shd w:val="clear" w:color="auto" w:fill="auto"/>
          </w:tcPr>
          <w:p w14:paraId="1E82B0E2" w14:textId="77777777" w:rsidR="00747676" w:rsidRPr="007475AB" w:rsidRDefault="00C27729" w:rsidP="00E7637C">
            <w:pPr>
              <w:pStyle w:val="TableEntry"/>
            </w:pPr>
            <w:r w:rsidRPr="007475AB">
              <w:t>Receives the transport data</w:t>
            </w:r>
          </w:p>
        </w:tc>
      </w:tr>
    </w:tbl>
    <w:p w14:paraId="258FF765" w14:textId="77777777" w:rsidR="008A63C9" w:rsidRPr="00375960" w:rsidRDefault="008A63C9" w:rsidP="00EA3BCB">
      <w:pPr>
        <w:pStyle w:val="BodyText"/>
      </w:pPr>
      <w:bookmarkStart w:id="130" w:name="_Toc345074645"/>
    </w:p>
    <w:p w14:paraId="1F12AFD1" w14:textId="77777777" w:rsidR="00747676" w:rsidRPr="00375960" w:rsidRDefault="00747676" w:rsidP="00EA3BCB">
      <w:pPr>
        <w:pStyle w:val="Heading1"/>
        <w:pageBreakBefore w:val="0"/>
        <w:numPr>
          <w:ilvl w:val="0"/>
          <w:numId w:val="0"/>
        </w:numPr>
        <w:rPr>
          <w:noProof w:val="0"/>
        </w:rPr>
      </w:pPr>
      <w:bookmarkStart w:id="131" w:name="_Toc514942294"/>
      <w:r w:rsidRPr="00375960">
        <w:rPr>
          <w:noProof w:val="0"/>
        </w:rPr>
        <w:t xml:space="preserve">Appendix B </w:t>
      </w:r>
      <w:r w:rsidR="00883B13" w:rsidRPr="00375960">
        <w:rPr>
          <w:noProof w:val="0"/>
        </w:rPr>
        <w:t>–</w:t>
      </w:r>
      <w:r w:rsidRPr="00375960">
        <w:rPr>
          <w:noProof w:val="0"/>
        </w:rPr>
        <w:t xml:space="preserve"> Transaction Summary Definitions</w:t>
      </w:r>
      <w:bookmarkEnd w:id="130"/>
      <w:bookmarkEnd w:id="131"/>
    </w:p>
    <w:p w14:paraId="2AEF9B66" w14:textId="77777777" w:rsidR="00747676" w:rsidRPr="00375960" w:rsidRDefault="00747676" w:rsidP="00747676">
      <w:pPr>
        <w:pStyle w:val="EditorInstructions"/>
      </w:pPr>
      <w:r w:rsidRPr="00375960">
        <w:t xml:space="preserve">Add the following transactions </w:t>
      </w:r>
      <w:r w:rsidRPr="00375960">
        <w:rPr>
          <w:iCs w:val="0"/>
        </w:rPr>
        <w:t xml:space="preserve">to the IHE </w:t>
      </w:r>
      <w:r w:rsidRPr="00375960">
        <w:t>Technical Frameworks</w:t>
      </w:r>
      <w:r w:rsidR="003B70A2" w:rsidRPr="00375960">
        <w:rPr>
          <w:iCs w:val="0"/>
        </w:rPr>
        <w:t xml:space="preserve"> General Introduction </w:t>
      </w:r>
      <w:r w:rsidR="00814F76" w:rsidRPr="00375960">
        <w:rPr>
          <w:iCs w:val="0"/>
        </w:rPr>
        <w:t>Appendix B</w:t>
      </w:r>
      <w:r w:rsidRPr="00375960">
        <w:t>:</w:t>
      </w:r>
    </w:p>
    <w:p w14:paraId="452973EB" w14:textId="0CD971EB" w:rsidR="002C5D62" w:rsidRDefault="002C5D62" w:rsidP="00EA3BCB">
      <w:pPr>
        <w:pStyle w:val="BodyText"/>
      </w:pPr>
    </w:p>
    <w:p w14:paraId="0CF3EAF6" w14:textId="6657BFDD" w:rsidR="00267285" w:rsidRDefault="00267285" w:rsidP="00EA3BCB">
      <w:pPr>
        <w:pStyle w:val="BodyText"/>
      </w:pPr>
      <w:r>
        <w:t>No new transactions</w:t>
      </w:r>
    </w:p>
    <w:p w14:paraId="4A9DD9FC" w14:textId="77777777" w:rsidR="00CF283F" w:rsidRPr="00375960" w:rsidRDefault="00CF283F" w:rsidP="008616CB">
      <w:pPr>
        <w:pStyle w:val="PartTitle"/>
      </w:pPr>
      <w:bookmarkStart w:id="132" w:name="_Toc345074647"/>
      <w:bookmarkStart w:id="133" w:name="_Toc514942295"/>
      <w:r w:rsidRPr="00375960">
        <w:lastRenderedPageBreak/>
        <w:t xml:space="preserve">Volume </w:t>
      </w:r>
      <w:r w:rsidR="00B43198" w:rsidRPr="00375960">
        <w:t>1</w:t>
      </w:r>
      <w:r w:rsidRPr="00375960">
        <w:t xml:space="preserve"> –</w:t>
      </w:r>
      <w:r w:rsidR="003A09FE" w:rsidRPr="00375960">
        <w:t xml:space="preserve"> </w:t>
      </w:r>
      <w:r w:rsidRPr="00375960">
        <w:t>Profiles</w:t>
      </w:r>
      <w:bookmarkEnd w:id="132"/>
      <w:bookmarkEnd w:id="133"/>
    </w:p>
    <w:p w14:paraId="24C07A55" w14:textId="16502735" w:rsidR="00B55350" w:rsidRPr="00637C1A" w:rsidRDefault="00B55350" w:rsidP="00C62E65">
      <w:pPr>
        <w:pStyle w:val="Heading2"/>
        <w:numPr>
          <w:ilvl w:val="0"/>
          <w:numId w:val="0"/>
        </w:numPr>
        <w:rPr>
          <w:noProof w:val="0"/>
        </w:rPr>
      </w:pPr>
      <w:bookmarkStart w:id="134" w:name="_Toc345074648"/>
      <w:bookmarkStart w:id="135" w:name="_Toc514942296"/>
      <w:bookmarkStart w:id="136" w:name="_Toc530206507"/>
      <w:bookmarkStart w:id="137" w:name="_Toc1388427"/>
      <w:bookmarkStart w:id="138" w:name="_Toc1388581"/>
      <w:bookmarkStart w:id="139" w:name="_Toc1456608"/>
      <w:bookmarkStart w:id="140" w:name="_Toc37034633"/>
      <w:bookmarkStart w:id="141" w:name="_Toc38846111"/>
      <w:r w:rsidRPr="00E7637C">
        <w:rPr>
          <w:noProof w:val="0"/>
        </w:rPr>
        <w:t xml:space="preserve">Copyright </w:t>
      </w:r>
      <w:r w:rsidR="00D22DE2" w:rsidRPr="00E7637C">
        <w:rPr>
          <w:noProof w:val="0"/>
        </w:rPr>
        <w:t>Licenses</w:t>
      </w:r>
      <w:bookmarkEnd w:id="134"/>
      <w:bookmarkEnd w:id="135"/>
    </w:p>
    <w:p w14:paraId="0721C3EF" w14:textId="23D2F8FA" w:rsidR="00F455EA" w:rsidRPr="00375960" w:rsidRDefault="00637C1A" w:rsidP="00E7637C">
      <w:pPr>
        <w:pStyle w:val="BodyText"/>
      </w:pPr>
      <w:r>
        <w:t>NA</w:t>
      </w:r>
    </w:p>
    <w:p w14:paraId="35664C04" w14:textId="500A0474" w:rsidR="00F455EA" w:rsidRPr="00637C1A" w:rsidRDefault="00F455EA" w:rsidP="00F455EA">
      <w:pPr>
        <w:pStyle w:val="Heading2"/>
        <w:numPr>
          <w:ilvl w:val="0"/>
          <w:numId w:val="0"/>
        </w:numPr>
        <w:rPr>
          <w:noProof w:val="0"/>
        </w:rPr>
      </w:pPr>
      <w:bookmarkStart w:id="142" w:name="_Toc345074649"/>
      <w:bookmarkStart w:id="143" w:name="_Toc514942297"/>
      <w:r w:rsidRPr="00E7637C">
        <w:rPr>
          <w:noProof w:val="0"/>
        </w:rPr>
        <w:t>Domain-specific additions</w:t>
      </w:r>
      <w:bookmarkEnd w:id="142"/>
      <w:bookmarkEnd w:id="143"/>
    </w:p>
    <w:p w14:paraId="307F0507" w14:textId="508C6CFF" w:rsidR="00303E20" w:rsidRPr="00E7637C" w:rsidRDefault="00637C1A" w:rsidP="00637C1A">
      <w:pPr>
        <w:pStyle w:val="BodyText"/>
      </w:pPr>
      <w:bookmarkStart w:id="144" w:name="_Toc473170358"/>
      <w:bookmarkStart w:id="145" w:name="_Toc504625755"/>
      <w:bookmarkStart w:id="146" w:name="_Toc530206508"/>
      <w:bookmarkStart w:id="147" w:name="_Toc1388428"/>
      <w:bookmarkStart w:id="148" w:name="_Toc1388582"/>
      <w:bookmarkStart w:id="149" w:name="_Toc1456609"/>
      <w:bookmarkStart w:id="150" w:name="_Toc37034634"/>
      <w:bookmarkStart w:id="151" w:name="_Toc38846112"/>
      <w:bookmarkEnd w:id="15"/>
      <w:bookmarkEnd w:id="16"/>
      <w:bookmarkEnd w:id="136"/>
      <w:bookmarkEnd w:id="137"/>
      <w:bookmarkEnd w:id="138"/>
      <w:bookmarkEnd w:id="139"/>
      <w:bookmarkEnd w:id="140"/>
      <w:bookmarkEnd w:id="141"/>
      <w:r w:rsidRPr="00E7637C">
        <w:t>None</w:t>
      </w:r>
    </w:p>
    <w:p w14:paraId="13F0B3A3" w14:textId="77777777" w:rsidR="00C52492" w:rsidRPr="00375960" w:rsidRDefault="00FF4C4E" w:rsidP="00EA3BCB">
      <w:pPr>
        <w:pStyle w:val="BodyText"/>
      </w:pPr>
      <w:r w:rsidRPr="00375960">
        <w:br w:type="page"/>
      </w:r>
    </w:p>
    <w:p w14:paraId="142842BE" w14:textId="2B59BB72" w:rsidR="00C52492" w:rsidRPr="00375960" w:rsidRDefault="00C52492" w:rsidP="00C52492">
      <w:pPr>
        <w:pStyle w:val="EditorInstructions"/>
      </w:pPr>
      <w:r w:rsidRPr="00375960">
        <w:lastRenderedPageBreak/>
        <w:t xml:space="preserve">Add new Section </w:t>
      </w:r>
      <w:r w:rsidR="00637C1A">
        <w:t>X</w:t>
      </w:r>
    </w:p>
    <w:p w14:paraId="67953449" w14:textId="77777777" w:rsidR="00303E20" w:rsidRPr="00375960" w:rsidRDefault="00303E20" w:rsidP="00303E20">
      <w:pPr>
        <w:pStyle w:val="Heading1"/>
        <w:pageBreakBefore w:val="0"/>
        <w:numPr>
          <w:ilvl w:val="0"/>
          <w:numId w:val="0"/>
        </w:numPr>
        <w:rPr>
          <w:noProof w:val="0"/>
        </w:rPr>
      </w:pPr>
      <w:bookmarkStart w:id="152" w:name="_Toc345074650"/>
      <w:bookmarkStart w:id="153" w:name="_Toc514942298"/>
      <w:r w:rsidRPr="00375960">
        <w:rPr>
          <w:noProof w:val="0"/>
        </w:rPr>
        <w:t xml:space="preserve">X </w:t>
      </w:r>
      <w:r w:rsidR="00E12377" w:rsidRPr="00375960">
        <w:rPr>
          <w:noProof w:val="0"/>
        </w:rPr>
        <w:t>Paramedicine Care Summary (PCS)</w:t>
      </w:r>
      <w:r w:rsidRPr="00375960">
        <w:rPr>
          <w:noProof w:val="0"/>
        </w:rPr>
        <w:t xml:space="preserve"> Profile</w:t>
      </w:r>
      <w:bookmarkEnd w:id="152"/>
      <w:bookmarkEnd w:id="153"/>
    </w:p>
    <w:p w14:paraId="6203B660" w14:textId="14DF4994" w:rsidR="000C7A1F" w:rsidRPr="00637C1A" w:rsidRDefault="000C7A1F" w:rsidP="00E7637C">
      <w:pPr>
        <w:pStyle w:val="BodyText"/>
      </w:pPr>
      <w:bookmarkStart w:id="154" w:name="_Toc345074651"/>
      <w:r w:rsidRPr="00637C1A">
        <w:t>Currently, interventions and assessments are written into</w:t>
      </w:r>
      <w:r w:rsidR="00E6062D" w:rsidRPr="00637C1A">
        <w:t xml:space="preserve"> an</w:t>
      </w:r>
      <w:r w:rsidRPr="00637C1A">
        <w:t xml:space="preserve"> ambulance</w:t>
      </w:r>
      <w:ins w:id="155" w:author="Andrea K. Fourquet" w:date="2018-07-10T09:09:00Z">
        <w:r w:rsidR="00B85448">
          <w:t xml:space="preserve"> electronic Patient Care Record</w:t>
        </w:r>
        <w:r w:rsidR="00FB1825">
          <w:t xml:space="preserve"> </w:t>
        </w:r>
      </w:ins>
      <w:del w:id="156" w:author="Andrea K. Fourquet" w:date="2018-07-10T09:09:00Z">
        <w:r w:rsidRPr="00637C1A" w:rsidDel="00B85448">
          <w:delText xml:space="preserve"> </w:delText>
        </w:r>
      </w:del>
      <w:ins w:id="157" w:author="Andrea K. Fourquet" w:date="2018-07-10T09:10:00Z">
        <w:r w:rsidR="00FB1825">
          <w:t>(</w:t>
        </w:r>
      </w:ins>
      <w:r w:rsidRPr="00637C1A">
        <w:t>ePCR</w:t>
      </w:r>
      <w:ins w:id="158" w:author="Andrea K. Fourquet" w:date="2018-07-10T09:10:00Z">
        <w:r w:rsidR="00FB1825">
          <w:t>)</w:t>
        </w:r>
      </w:ins>
      <w:r w:rsidRPr="00637C1A">
        <w:t>, and are either manually updated by the Emergency Medical Services (</w:t>
      </w:r>
      <w:del w:id="159" w:author="Andrea K. Fourquet" w:date="2018-07-10T09:11:00Z">
        <w:r w:rsidRPr="00637C1A" w:rsidDel="003F4486">
          <w:delText>“</w:delText>
        </w:r>
      </w:del>
      <w:r w:rsidRPr="00637C1A">
        <w:t>EMS</w:t>
      </w:r>
      <w:del w:id="160" w:author="Andrea K. Fourquet" w:date="2018-07-10T09:11:00Z">
        <w:r w:rsidRPr="00637C1A" w:rsidDel="003F4486">
          <w:delText>”</w:delText>
        </w:r>
      </w:del>
      <w:r w:rsidRPr="00637C1A">
        <w:t xml:space="preserve">) crew, or collected from electronic devices (e.g., </w:t>
      </w:r>
      <w:r w:rsidR="007760A4" w:rsidRPr="00637C1A">
        <w:t>hemodynamic monitor)</w:t>
      </w:r>
      <w:r w:rsidRPr="00637C1A">
        <w:t>. The ePCR is updated with treatments and interventions that are administered during the transport. The hospital will not typically have access to paper or electronic versions of this patient information until the report is finished and signed in the ePCR and it is requested by the hospital. In this profile, the prehospital</w:t>
      </w:r>
      <w:r w:rsidR="00A1417F" w:rsidRPr="00637C1A">
        <w:t xml:space="preserve"> and paramedicine</w:t>
      </w:r>
      <w:r w:rsidRPr="00637C1A">
        <w:t xml:space="preserve"> interventions and patient assessments are made available to the hospital/emergency room IT system electronically when the patient arrives, or in advance of patient arrival to the hospital. This informs medical decision making during the hospital treatment </w:t>
      </w:r>
      <w:ins w:id="161" w:author="Andrea K. Fourquet" w:date="2018-07-10T10:07:00Z">
        <w:r w:rsidR="000B799B">
          <w:t>to improve patient care and to save lives.</w:t>
        </w:r>
      </w:ins>
      <w:del w:id="162" w:author="Andrea K. Fourquet" w:date="2018-07-10T10:07:00Z">
        <w:r w:rsidRPr="00637C1A" w:rsidDel="000B799B">
          <w:delText>and provides the opportunity to save patient lives.</w:delText>
        </w:r>
      </w:del>
    </w:p>
    <w:p w14:paraId="43786342" w14:textId="064D9524" w:rsidR="000C7A1F" w:rsidRPr="00637C1A" w:rsidDel="008E6261" w:rsidRDefault="000C7A1F" w:rsidP="00E7637C">
      <w:pPr>
        <w:pStyle w:val="BodyText"/>
        <w:rPr>
          <w:del w:id="163" w:author="Andrea K. Fourquet" w:date="2018-07-10T10:20:00Z"/>
        </w:rPr>
      </w:pPr>
      <w:del w:id="164" w:author="Andrea K. Fourquet" w:date="2018-07-10T10:20:00Z">
        <w:r w:rsidRPr="00637C1A" w:rsidDel="008E6261">
          <w:delText>This profile provides a mechanism for</w:delText>
        </w:r>
        <w:r w:rsidR="00E6062D" w:rsidRPr="00637C1A" w:rsidDel="008E6261">
          <w:delText xml:space="preserve"> paramedicine</w:delText>
        </w:r>
        <w:r w:rsidRPr="00637C1A" w:rsidDel="008E6261">
          <w:delText xml:space="preserve"> systems to send relevant patient data captured during transport (e.g., patient medical history, medications, allergies, updated vitals, interventions) to the hospital EMR systems ahead of the patient’s arrival to the hospital. This allows for the hospital staff to understand the patient condition prior to arrival providing much greater opportunity for life saving decisions. </w:delText>
        </w:r>
      </w:del>
    </w:p>
    <w:p w14:paraId="7C84A168" w14:textId="77777777" w:rsidR="00A85861" w:rsidRPr="00375960" w:rsidRDefault="00CF283F" w:rsidP="00D91815">
      <w:pPr>
        <w:pStyle w:val="Heading2"/>
        <w:numPr>
          <w:ilvl w:val="0"/>
          <w:numId w:val="0"/>
        </w:numPr>
        <w:rPr>
          <w:noProof w:val="0"/>
        </w:rPr>
      </w:pPr>
      <w:bookmarkStart w:id="165" w:name="_Toc514942299"/>
      <w:r w:rsidRPr="00375960">
        <w:rPr>
          <w:noProof w:val="0"/>
        </w:rPr>
        <w:t xml:space="preserve">X.1 </w:t>
      </w:r>
      <w:r w:rsidR="00E12377" w:rsidRPr="00375960">
        <w:rPr>
          <w:noProof w:val="0"/>
        </w:rPr>
        <w:t>PCS</w:t>
      </w:r>
      <w:r w:rsidR="00FF4C4E" w:rsidRPr="00375960">
        <w:rPr>
          <w:noProof w:val="0"/>
        </w:rPr>
        <w:t xml:space="preserve"> </w:t>
      </w:r>
      <w:r w:rsidRPr="00375960">
        <w:rPr>
          <w:noProof w:val="0"/>
        </w:rPr>
        <w:t>Actors</w:t>
      </w:r>
      <w:r w:rsidR="008608EF" w:rsidRPr="00375960">
        <w:rPr>
          <w:noProof w:val="0"/>
        </w:rPr>
        <w:t xml:space="preserve">, </w:t>
      </w:r>
      <w:r w:rsidRPr="00375960">
        <w:rPr>
          <w:noProof w:val="0"/>
        </w:rPr>
        <w:t>Transactions</w:t>
      </w:r>
      <w:bookmarkEnd w:id="144"/>
      <w:bookmarkEnd w:id="145"/>
      <w:bookmarkEnd w:id="146"/>
      <w:bookmarkEnd w:id="147"/>
      <w:bookmarkEnd w:id="148"/>
      <w:bookmarkEnd w:id="149"/>
      <w:bookmarkEnd w:id="150"/>
      <w:bookmarkEnd w:id="151"/>
      <w:r w:rsidR="008608EF" w:rsidRPr="00375960">
        <w:rPr>
          <w:noProof w:val="0"/>
        </w:rPr>
        <w:t>, and Content Modules</w:t>
      </w:r>
      <w:bookmarkStart w:id="166" w:name="_Toc473170359"/>
      <w:bookmarkStart w:id="167" w:name="_Toc504625756"/>
      <w:bookmarkStart w:id="168" w:name="_Toc530206509"/>
      <w:bookmarkStart w:id="169" w:name="_Toc1388429"/>
      <w:bookmarkStart w:id="170" w:name="_Toc1388583"/>
      <w:bookmarkStart w:id="171" w:name="_Toc1456610"/>
      <w:bookmarkStart w:id="172" w:name="_Toc37034635"/>
      <w:bookmarkStart w:id="173" w:name="_Toc38846113"/>
      <w:bookmarkEnd w:id="154"/>
      <w:bookmarkEnd w:id="165"/>
    </w:p>
    <w:p w14:paraId="07310919" w14:textId="77777777" w:rsidR="001271C8" w:rsidRPr="00375960" w:rsidRDefault="001271C8" w:rsidP="001271C8">
      <w:pPr>
        <w:pStyle w:val="BodyText"/>
      </w:pPr>
      <w:r w:rsidRPr="00375960">
        <w:t xml:space="preserve">This section defines the actors, transactions, and/or content modules in this profile. General definitions of actors are given in the </w:t>
      </w:r>
      <w:bookmarkStart w:id="174" w:name="OLE_LINK25"/>
      <w:bookmarkStart w:id="175" w:name="OLE_LINK82"/>
      <w:r w:rsidRPr="00375960">
        <w:t>Technical Frameworks General Introduction Appendix A</w:t>
      </w:r>
      <w:bookmarkEnd w:id="174"/>
      <w:bookmarkEnd w:id="175"/>
      <w:r w:rsidRPr="00375960">
        <w:t xml:space="preserve">. IHE Transactions can be found in the Technical Frameworks General Introduction Appendix B. Both appendices are located at </w:t>
      </w:r>
      <w:hyperlink r:id="rId25" w:anchor="GenIntro" w:history="1">
        <w:r w:rsidRPr="00375960">
          <w:rPr>
            <w:rStyle w:val="Hyperlink"/>
          </w:rPr>
          <w:t>http://ihe.net/Technical_Frameworks/#GenIntro</w:t>
        </w:r>
      </w:hyperlink>
    </w:p>
    <w:p w14:paraId="7018C709" w14:textId="2C78CE12" w:rsidR="00D91815" w:rsidRPr="00637C1A" w:rsidRDefault="00637C1A" w:rsidP="00637C1A">
      <w:pPr>
        <w:pStyle w:val="BodyText"/>
      </w:pPr>
      <w:r w:rsidRPr="00637C1A">
        <w:rPr>
          <w:noProof/>
        </w:rPr>
        <mc:AlternateContent>
          <mc:Choice Requires="wpg">
            <w:drawing>
              <wp:anchor distT="0" distB="0" distL="114300" distR="114300" simplePos="0" relativeHeight="251671040" behindDoc="0" locked="0" layoutInCell="1" allowOverlap="1" wp14:anchorId="0375BC5C" wp14:editId="729EECD2">
                <wp:simplePos x="0" y="0"/>
                <wp:positionH relativeFrom="column">
                  <wp:posOffset>735330</wp:posOffset>
                </wp:positionH>
                <wp:positionV relativeFrom="paragraph">
                  <wp:posOffset>1020445</wp:posOffset>
                </wp:positionV>
                <wp:extent cx="4229100" cy="773430"/>
                <wp:effectExtent l="0" t="0" r="0" b="7620"/>
                <wp:wrapTopAndBottom/>
                <wp:docPr id="45" name="Group 18">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229100" cy="773430"/>
                          <a:chOff x="0" y="0"/>
                          <a:chExt cx="8004053" cy="1269475"/>
                        </a:xfrm>
                      </wpg:grpSpPr>
                      <wps:wsp>
                        <wps:cNvPr id="46" name="Rectangle 46">
                          <a:extLst/>
                        </wps:cNvPr>
                        <wps:cNvSpPr/>
                        <wps:spPr>
                          <a:xfrm>
                            <a:off x="0" y="188476"/>
                            <a:ext cx="2209800" cy="8490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a:extLst/>
                        </wps:cNvPr>
                        <wps:cNvSpPr/>
                        <wps:spPr>
                          <a:xfrm>
                            <a:off x="5736772" y="199361"/>
                            <a:ext cx="2209799" cy="8490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Straight Arrow Connector 48">
                          <a:extLst/>
                        </wps:cNvPr>
                        <wps:cNvCnPr/>
                        <wps:spPr>
                          <a:xfrm>
                            <a:off x="2209800" y="613019"/>
                            <a:ext cx="3526971" cy="10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49" name="Picture 49" descr="Image result for cloud">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2957287" y="0"/>
                            <a:ext cx="1843313" cy="1226037"/>
                          </a:xfrm>
                          <a:prstGeom prst="rect">
                            <a:avLst/>
                          </a:prstGeom>
                          <a:noFill/>
                          <a:extLst>
                            <a:ext uri="{909E8E84-426E-40DD-AFC4-6F175D3DCCD1}">
                              <a14:hiddenFill xmlns:a14="http://schemas.microsoft.com/office/drawing/2010/main">
                                <a:solidFill>
                                  <a:srgbClr val="FFFFFF"/>
                                </a:solidFill>
                              </a14:hiddenFill>
                            </a:ext>
                          </a:extLst>
                        </pic:spPr>
                      </pic:pic>
                      <wps:wsp>
                        <wps:cNvPr id="50" name="TextBox 12">
                          <a:extLst/>
                        </wps:cNvPr>
                        <wps:cNvSpPr txBox="1"/>
                        <wps:spPr>
                          <a:xfrm>
                            <a:off x="5736772" y="404022"/>
                            <a:ext cx="2267281" cy="657593"/>
                          </a:xfrm>
                          <a:prstGeom prst="rect">
                            <a:avLst/>
                          </a:prstGeom>
                          <a:noFill/>
                        </wps:spPr>
                        <wps:txbx>
                          <w:txbxContent>
                            <w:p w14:paraId="05763459" w14:textId="77777777" w:rsidR="00EC7534" w:rsidRPr="00DE0823" w:rsidRDefault="00EC7534" w:rsidP="009977B8">
                              <w:pPr>
                                <w:pStyle w:val="NormalWeb"/>
                                <w:rPr>
                                  <w:color w:val="000000"/>
                                  <w:sz w:val="20"/>
                                  <w:szCs w:val="20"/>
                                </w:rPr>
                              </w:pPr>
                              <w:r w:rsidRPr="00DE0823">
                                <w:rPr>
                                  <w:color w:val="000000"/>
                                  <w:sz w:val="20"/>
                                  <w:szCs w:val="20"/>
                                </w:rPr>
                                <w:t xml:space="preserve">Content Consumer </w:t>
                              </w:r>
                            </w:p>
                          </w:txbxContent>
                        </wps:txbx>
                        <wps:bodyPr wrap="square" rtlCol="0">
                          <a:noAutofit/>
                        </wps:bodyPr>
                      </wps:wsp>
                      <wps:wsp>
                        <wps:cNvPr id="51" name="TextBox 15">
                          <a:extLst/>
                        </wps:cNvPr>
                        <wps:cNvSpPr txBox="1"/>
                        <wps:spPr>
                          <a:xfrm>
                            <a:off x="146046" y="414689"/>
                            <a:ext cx="2329406" cy="737318"/>
                          </a:xfrm>
                          <a:prstGeom prst="rect">
                            <a:avLst/>
                          </a:prstGeom>
                          <a:noFill/>
                        </wps:spPr>
                        <wps:txbx>
                          <w:txbxContent>
                            <w:p w14:paraId="2B0D312A" w14:textId="4273EDA0" w:rsidR="00EC7534" w:rsidRDefault="00EC7534" w:rsidP="009977B8">
                              <w:pPr>
                                <w:pStyle w:val="NormalWeb"/>
                              </w:pPr>
                              <w:r w:rsidRPr="00DE0823">
                                <w:rPr>
                                  <w:color w:val="000000"/>
                                  <w:sz w:val="20"/>
                                  <w:szCs w:val="20"/>
                                </w:rPr>
                                <w:t>Content</w:t>
                              </w:r>
                              <w:r>
                                <w:rPr>
                                  <w:rFonts w:asciiTheme="minorHAnsi" w:hAnsi="Calibri" w:cstheme="minorBidi"/>
                                  <w:color w:val="000000" w:themeColor="text1"/>
                                  <w:kern w:val="24"/>
                                  <w:sz w:val="36"/>
                                  <w:szCs w:val="36"/>
                                </w:rPr>
                                <w:t xml:space="preserve"> </w:t>
                              </w:r>
                              <w:r w:rsidRPr="00DE0823">
                                <w:rPr>
                                  <w:color w:val="000000"/>
                                  <w:sz w:val="20"/>
                                  <w:szCs w:val="20"/>
                                </w:rPr>
                                <w:t>Creator</w:t>
                              </w:r>
                            </w:p>
                          </w:txbxContent>
                        </wps:txbx>
                        <wps:bodyPr wrap="square" rtlCol="0">
                          <a:noAutofit/>
                        </wps:bodyPr>
                      </wps:wsp>
                      <wps:wsp>
                        <wps:cNvPr id="52" name="TextBox 14">
                          <a:extLst/>
                        </wps:cNvPr>
                        <wps:cNvSpPr txBox="1"/>
                        <wps:spPr>
                          <a:xfrm>
                            <a:off x="2944074" y="153602"/>
                            <a:ext cx="1856530" cy="1115873"/>
                          </a:xfrm>
                          <a:prstGeom prst="rect">
                            <a:avLst/>
                          </a:prstGeom>
                          <a:noFill/>
                        </wps:spPr>
                        <wps:txbx>
                          <w:txbxContent>
                            <w:p w14:paraId="6267769D" w14:textId="77777777" w:rsidR="00EC7534" w:rsidRDefault="00EC7534" w:rsidP="009977B8">
                              <w:pPr>
                                <w:pStyle w:val="NormalWeb"/>
                                <w:jc w:val="center"/>
                                <w:rPr>
                                  <w:color w:val="000000"/>
                                  <w:sz w:val="20"/>
                                  <w:szCs w:val="20"/>
                                </w:rPr>
                              </w:pPr>
                              <w:r w:rsidRPr="00DE0823">
                                <w:rPr>
                                  <w:color w:val="000000"/>
                                  <w:sz w:val="20"/>
                                  <w:szCs w:val="20"/>
                                </w:rPr>
                                <w:t>Document Sharing</w:t>
                              </w:r>
                            </w:p>
                            <w:p w14:paraId="363E5401" w14:textId="746FF56E" w:rsidR="00EC7534" w:rsidRDefault="00EC7534" w:rsidP="009977B8">
                              <w:pPr>
                                <w:pStyle w:val="NormalWeb"/>
                                <w:jc w:val="center"/>
                              </w:pPr>
                              <w:r w:rsidRPr="00DE0823">
                                <w:rPr>
                                  <w:color w:val="000000"/>
                                  <w:sz w:val="20"/>
                                  <w:szCs w:val="20"/>
                                </w:rPr>
                                <w:t>[PCC-1]</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375BC5C" id="Group 18" o:spid="_x0000_s1026" style="position:absolute;margin-left:57.9pt;margin-top:80.35pt;width:333pt;height:60.9pt;z-index:251671040;mso-width-relative:margin;mso-height-relative:margin" coordsize="80040,126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Q3+P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f/R&#10;3+P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S3+P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9Pf4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U3+P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&#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ok/8LG/+Zk/A7/wx+/f/d91X70elEHButLf37p/r3v3Xuv/0t/j37r3Xvfuvde9&#10;+691737r3XvfuvdaAn/Csn54N2J3h1v8DNjZ1pdo9E01H2b3JS0ch+2r+394YUnZuFryJGSaXYvX&#10;WWNUmkBRLuWVH1SQgR6PSmFaAt69afnv3T3W+1/wlD/l2psjrTeX8w/srCJ/ejtZMn1r8fYq6mIq&#10;MN1xhcpLSdg74phMCEn3vunGri6WRVSWKiw9SVZ4a/34dJ5mzpHW5J730x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">
                <v:rect id="Rectangle 46" o:spid="_x0000_s1027" style="position:absolute;top:1884;width:22098;height: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" fillcolor="white [3212]" strokecolor="black [3213]" strokeweight="1pt"/>
                <v:rect id="Rectangle 47" o:spid="_x0000_s1028" style="position:absolute;left:57367;top:1993;width:22098;height: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" fillcolor="white [3212]" strokecolor="black [3213]" strokeweight="1pt"/>
                <v:shapetype id="_x0000_t32" coordsize="21600,21600" o:spt="32" o:oned="t" path="m,l21600,21600e" filled="f">
                  <v:path arrowok="t" fillok="f" o:connecttype="none"/>
                  <o:lock v:ext="edit" shapetype="t"/>
                </v:shapetype>
                <v:shape id="Straight Arrow Connector 48" o:spid="_x0000_s1029" type="#_x0000_t32" style="position:absolute;left:22098;top:6130;width:35269;height: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30" type="#_x0000_t75" alt="Image result for cloud" style="position:absolute;left:29572;width:18434;height:12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">
                  <v:imagedata r:id="rId27" o:title="Image result for cloud"/>
                </v:shape>
                <v:shapetype id="_x0000_t202" coordsize="21600,21600" o:spt="202" path="m,l,21600r21600,l21600,xe">
                  <v:stroke joinstyle="miter"/>
                  <v:path gradientshapeok="t" o:connecttype="rect"/>
                </v:shapetype>
                <v:shape id="TextBox 12" o:spid="_x0000_s1031" type="#_x0000_t202" style="position:absolute;left:57367;top:4040;width:22673;height:6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05763459" w14:textId="77777777" w:rsidR="00EC7534" w:rsidRPr="00DE0823" w:rsidRDefault="00EC7534" w:rsidP="009977B8">
                        <w:pPr>
                          <w:pStyle w:val="NormalWeb"/>
                          <w:rPr>
                            <w:color w:val="000000"/>
                            <w:sz w:val="20"/>
                            <w:szCs w:val="20"/>
                          </w:rPr>
                        </w:pPr>
                        <w:r w:rsidRPr="00DE0823">
                          <w:rPr>
                            <w:color w:val="000000"/>
                            <w:sz w:val="20"/>
                            <w:szCs w:val="20"/>
                          </w:rPr>
                          <w:t xml:space="preserve">Content Consumer </w:t>
                        </w:r>
                      </w:p>
                    </w:txbxContent>
                  </v:textbox>
                </v:shape>
                <v:shape id="TextBox 15" o:spid="_x0000_s1032" type="#_x0000_t202" style="position:absolute;left:1460;top:4146;width:23294;height:7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2B0D312A" w14:textId="4273EDA0" w:rsidR="00EC7534" w:rsidRDefault="00EC7534" w:rsidP="009977B8">
                        <w:pPr>
                          <w:pStyle w:val="NormalWeb"/>
                        </w:pPr>
                        <w:r w:rsidRPr="00DE0823">
                          <w:rPr>
                            <w:color w:val="000000"/>
                            <w:sz w:val="20"/>
                            <w:szCs w:val="20"/>
                          </w:rPr>
                          <w:t>Content</w:t>
                        </w:r>
                        <w:r>
                          <w:rPr>
                            <w:rFonts w:asciiTheme="minorHAnsi" w:hAnsi="Calibri" w:cstheme="minorBidi"/>
                            <w:color w:val="000000" w:themeColor="text1"/>
                            <w:kern w:val="24"/>
                            <w:sz w:val="36"/>
                            <w:szCs w:val="36"/>
                          </w:rPr>
                          <w:t xml:space="preserve"> </w:t>
                        </w:r>
                        <w:r w:rsidRPr="00DE0823">
                          <w:rPr>
                            <w:color w:val="000000"/>
                            <w:sz w:val="20"/>
                            <w:szCs w:val="20"/>
                          </w:rPr>
                          <w:t>Creator</w:t>
                        </w:r>
                      </w:p>
                    </w:txbxContent>
                  </v:textbox>
                </v:shape>
                <v:shape id="TextBox 14" o:spid="_x0000_s1033" type="#_x0000_t202" style="position:absolute;left:29440;top:1536;width:18566;height:11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6267769D" w14:textId="77777777" w:rsidR="00EC7534" w:rsidRDefault="00EC7534" w:rsidP="009977B8">
                        <w:pPr>
                          <w:pStyle w:val="NormalWeb"/>
                          <w:jc w:val="center"/>
                          <w:rPr>
                            <w:color w:val="000000"/>
                            <w:sz w:val="20"/>
                            <w:szCs w:val="20"/>
                          </w:rPr>
                        </w:pPr>
                        <w:r w:rsidRPr="00DE0823">
                          <w:rPr>
                            <w:color w:val="000000"/>
                            <w:sz w:val="20"/>
                            <w:szCs w:val="20"/>
                          </w:rPr>
                          <w:t>Document Sharing</w:t>
                        </w:r>
                      </w:p>
                      <w:p w14:paraId="363E5401" w14:textId="746FF56E" w:rsidR="00EC7534" w:rsidRDefault="00EC7534" w:rsidP="009977B8">
                        <w:pPr>
                          <w:pStyle w:val="NormalWeb"/>
                          <w:jc w:val="center"/>
                        </w:pPr>
                        <w:r w:rsidRPr="00DE0823">
                          <w:rPr>
                            <w:color w:val="000000"/>
                            <w:sz w:val="20"/>
                            <w:szCs w:val="20"/>
                          </w:rPr>
                          <w:t>[PCC-1]</w:t>
                        </w:r>
                      </w:p>
                    </w:txbxContent>
                  </v:textbox>
                </v:shape>
                <w10:wrap type="topAndBottom"/>
              </v:group>
            </w:pict>
          </mc:Fallback>
        </mc:AlternateContent>
      </w:r>
      <w:r w:rsidR="001271C8" w:rsidRPr="00375960">
        <w:t xml:space="preserve">Figure X.1-1 shows the actors directly involved in the </w:t>
      </w:r>
      <w:r w:rsidR="00E12377" w:rsidRPr="00375960">
        <w:t>PCS</w:t>
      </w:r>
      <w:r w:rsidR="001271C8" w:rsidRPr="00375960">
        <w:t xml:space="preserve"> 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0179A3AD" w14:textId="31865139" w:rsidR="006D74EE" w:rsidRPr="00637C1A" w:rsidRDefault="006D74EE" w:rsidP="00E7637C">
      <w:pPr>
        <w:pStyle w:val="BodyText"/>
      </w:pPr>
    </w:p>
    <w:p w14:paraId="4917E18A" w14:textId="77777777" w:rsidR="006D74EE" w:rsidRPr="00F636A0" w:rsidRDefault="006D74EE" w:rsidP="00F636A0">
      <w:pPr>
        <w:pStyle w:val="FigureTitle"/>
      </w:pPr>
      <w:r w:rsidRPr="00F636A0">
        <w:t xml:space="preserve">Figure X.1-1: </w:t>
      </w:r>
      <w:r w:rsidR="00A1417F" w:rsidRPr="00F636A0">
        <w:t xml:space="preserve">PCS </w:t>
      </w:r>
      <w:r w:rsidRPr="00F636A0">
        <w:t>Actor Diagram</w:t>
      </w:r>
    </w:p>
    <w:p w14:paraId="70521C52" w14:textId="77777777" w:rsidR="00637C1A" w:rsidRDefault="00637C1A" w:rsidP="00E7637C">
      <w:pPr>
        <w:pStyle w:val="BodyText"/>
      </w:pPr>
    </w:p>
    <w:p w14:paraId="7627DAFA" w14:textId="706E5302" w:rsidR="00ED0083" w:rsidRPr="00375960" w:rsidDel="00C408C3" w:rsidRDefault="00637C1A" w:rsidP="006D74EE">
      <w:pPr>
        <w:pStyle w:val="FigureTitle"/>
        <w:rPr>
          <w:del w:id="176" w:author="Lori Reed-Fourquet" w:date="2018-07-17T23:37:00Z"/>
        </w:rPr>
      </w:pPr>
      <w:del w:id="177" w:author="Lori Reed-Fourquet" w:date="2018-07-17T23:37:00Z">
        <w:r w:rsidRPr="00375960" w:rsidDel="00C408C3">
          <w:rPr>
            <w:b w:val="0"/>
            <w:noProof/>
          </w:rPr>
          <w:lastRenderedPageBreak/>
          <mc:AlternateContent>
            <mc:Choice Requires="wpg">
              <w:drawing>
                <wp:anchor distT="0" distB="0" distL="114300" distR="114300" simplePos="0" relativeHeight="251673088" behindDoc="0" locked="0" layoutInCell="1" allowOverlap="1" wp14:anchorId="466DB404" wp14:editId="38E8F68D">
                  <wp:simplePos x="0" y="0"/>
                  <wp:positionH relativeFrom="margin">
                    <wp:posOffset>836112</wp:posOffset>
                  </wp:positionH>
                  <wp:positionV relativeFrom="paragraph">
                    <wp:posOffset>113291</wp:posOffset>
                  </wp:positionV>
                  <wp:extent cx="4291330" cy="773688"/>
                  <wp:effectExtent l="0" t="0" r="0" b="7620"/>
                  <wp:wrapTopAndBottom/>
                  <wp:docPr id="54" name="Group 18">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291330" cy="773688"/>
                            <a:chOff x="0" y="0"/>
                            <a:chExt cx="8120907" cy="1269416"/>
                          </a:xfrm>
                        </wpg:grpSpPr>
                        <wps:wsp>
                          <wps:cNvPr id="55" name="Rectangle 55">
                            <a:extLst/>
                          </wps:cNvPr>
                          <wps:cNvSpPr/>
                          <wps:spPr>
                            <a:xfrm>
                              <a:off x="0" y="188476"/>
                              <a:ext cx="2209800" cy="8490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a:extLst/>
                          </wps:cNvPr>
                          <wps:cNvSpPr/>
                          <wps:spPr>
                            <a:xfrm>
                              <a:off x="5736772" y="199361"/>
                              <a:ext cx="2209799" cy="8490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Straight Arrow Connector 57">
                            <a:extLst/>
                          </wps:cNvPr>
                          <wps:cNvCnPr/>
                          <wps:spPr>
                            <a:xfrm>
                              <a:off x="2209800" y="613019"/>
                              <a:ext cx="3526971" cy="10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58" name="Picture 58" descr="Image result for cloud">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2957287" y="0"/>
                              <a:ext cx="1843313" cy="1226037"/>
                            </a:xfrm>
                            <a:prstGeom prst="rect">
                              <a:avLst/>
                            </a:prstGeom>
                            <a:noFill/>
                            <a:extLst>
                              <a:ext uri="{909E8E84-426E-40DD-AFC4-6F175D3DCCD1}">
                                <a14:hiddenFill xmlns:a14="http://schemas.microsoft.com/office/drawing/2010/main">
                                  <a:solidFill>
                                    <a:srgbClr val="FFFFFF"/>
                                  </a:solidFill>
                                </a14:hiddenFill>
                              </a:ext>
                            </a:extLst>
                          </pic:spPr>
                        </pic:pic>
                        <wps:wsp>
                          <wps:cNvPr id="59" name="TextBox 12">
                            <a:extLst/>
                          </wps:cNvPr>
                          <wps:cNvSpPr txBox="1"/>
                          <wps:spPr>
                            <a:xfrm>
                              <a:off x="5853626" y="272004"/>
                              <a:ext cx="2267281" cy="657593"/>
                            </a:xfrm>
                            <a:prstGeom prst="rect">
                              <a:avLst/>
                            </a:prstGeom>
                            <a:noFill/>
                          </wps:spPr>
                          <wps:txbx>
                            <w:txbxContent>
                              <w:p w14:paraId="23CFEFEB" w14:textId="062762CB" w:rsidR="00EC7534" w:rsidRPr="00637C1A" w:rsidRDefault="00EC7534" w:rsidP="007B7172">
                                <w:pPr>
                                  <w:pStyle w:val="NormalWeb"/>
                                  <w:rPr>
                                    <w:color w:val="000000"/>
                                    <w:sz w:val="20"/>
                                    <w:szCs w:val="20"/>
                                  </w:rPr>
                                </w:pPr>
                                <w:r>
                                  <w:rPr>
                                    <w:color w:val="000000"/>
                                    <w:sz w:val="20"/>
                                    <w:szCs w:val="20"/>
                                  </w:rPr>
                                  <w:t>Transport Data</w:t>
                                </w:r>
                                <w:r w:rsidRPr="00DE0823">
                                  <w:rPr>
                                    <w:color w:val="000000"/>
                                    <w:sz w:val="20"/>
                                    <w:szCs w:val="20"/>
                                  </w:rPr>
                                  <w:t xml:space="preserve"> Consumer</w:t>
                                </w:r>
                              </w:p>
                            </w:txbxContent>
                          </wps:txbx>
                          <wps:bodyPr wrap="square" rtlCol="0">
                            <a:noAutofit/>
                          </wps:bodyPr>
                        </wps:wsp>
                        <wps:wsp>
                          <wps:cNvPr id="60" name="TextBox 15">
                            <a:extLst/>
                          </wps:cNvPr>
                          <wps:cNvSpPr txBox="1"/>
                          <wps:spPr>
                            <a:xfrm>
                              <a:off x="46949" y="271948"/>
                              <a:ext cx="2329406" cy="737318"/>
                            </a:xfrm>
                            <a:prstGeom prst="rect">
                              <a:avLst/>
                            </a:prstGeom>
                            <a:noFill/>
                          </wps:spPr>
                          <wps:txbx>
                            <w:txbxContent>
                              <w:p w14:paraId="0D9F01A2" w14:textId="65C51B35" w:rsidR="00EC7534" w:rsidRPr="00E7637C" w:rsidRDefault="00EC7534" w:rsidP="007B7172">
                                <w:pPr>
                                  <w:pStyle w:val="NormalWeb"/>
                                  <w:rPr>
                                    <w:sz w:val="20"/>
                                    <w:szCs w:val="20"/>
                                  </w:rPr>
                                </w:pPr>
                                <w:r w:rsidRPr="00637C1A">
                                  <w:rPr>
                                    <w:color w:val="000000"/>
                                    <w:sz w:val="20"/>
                                    <w:szCs w:val="20"/>
                                  </w:rPr>
                                  <w:t xml:space="preserve">Transport Data Creator </w:t>
                                </w:r>
                              </w:p>
                            </w:txbxContent>
                          </wps:txbx>
                          <wps:bodyPr wrap="square" rtlCol="0">
                            <a:noAutofit/>
                          </wps:bodyPr>
                        </wps:wsp>
                        <wps:wsp>
                          <wps:cNvPr id="61" name="TextBox 14">
                            <a:extLst/>
                          </wps:cNvPr>
                          <wps:cNvSpPr txBox="1"/>
                          <wps:spPr>
                            <a:xfrm>
                              <a:off x="2944072" y="153543"/>
                              <a:ext cx="1946735" cy="1115873"/>
                            </a:xfrm>
                            <a:prstGeom prst="rect">
                              <a:avLst/>
                            </a:prstGeom>
                            <a:noFill/>
                          </wps:spPr>
                          <wps:txbx>
                            <w:txbxContent>
                              <w:p w14:paraId="4A3BB78C" w14:textId="77777777" w:rsidR="00EC7534" w:rsidRDefault="00EC7534" w:rsidP="007B7172">
                                <w:pPr>
                                  <w:pStyle w:val="NormalWeb"/>
                                  <w:jc w:val="center"/>
                                </w:pPr>
                                <w:r>
                                  <w:rPr>
                                    <w:color w:val="000000"/>
                                    <w:sz w:val="20"/>
                                    <w:szCs w:val="20"/>
                                  </w:rPr>
                                  <w:t>Provide Document Bundle [ITI-65]</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66DB404" id="_x0000_s1034" style="position:absolute;left:0;text-align:left;margin-left:65.85pt;margin-top:8.9pt;width:337.9pt;height:60.9pt;z-index:251673088;mso-position-horizontal-relative:margin;mso-width-relative:margin;mso-height-relative:margin" coordsize="81209,126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0N/j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0d/j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0t/j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f//T3+P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f/1N/j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aJP/Cxv/mZPwO/8Mfv3/3fdV+9HpRBwbrS39+6f697917r/9Lf&#10;49+691737r3Xvfuvde9+691737r3WgJ/wrJ+eDdid4db/AzY2daXaPRNNR9m9yUtHIftq/t/eGFJ&#10;2bha8iRkml2L11ljVJpAUS7llR9UkIEej0phWgLevWn579091vtf8JQ/5dqbI603l/MP7Kwif3o7&#10;WTJ9a/H2KupiKjDdcYXKS0nYO+KYTAhJ977pxq4ulkVUliosPUlWeGv9+HSeZs6R1uSe99M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&#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">
                  <v:rect id="Rectangle 55" o:spid="_x0000_s1035" style="position:absolute;top:1884;width:22098;height: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e7wwAAANsAAAAPAAAAZHJzL2Rvd25yZXYueG1sRI9fa8JA&#10;EMTfhX6HYwt900sFtU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blznu8MAAADbAAAADwAA&#10;AAAAAAAAAAAAAAAHAgAAZHJzL2Rvd25yZXYueG1sUEsFBgAAAAADAAMAtwAAAPcCAAAAAA==&#10;" fillcolor="white [3212]" strokecolor="black [3213]" strokeweight="1pt"/>
                  <v:rect id="Rectangle 56" o:spid="_x0000_s1036" style="position:absolute;left:57367;top:1993;width:22098;height: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" fillcolor="white [3212]" strokecolor="black [3213]" strokeweight="1pt"/>
                  <v:shape id="Straight Arrow Connector 57" o:spid="_x0000_s1037" type="#_x0000_t32" style="position:absolute;left:22098;top:6130;width:35269;height: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Picture 58" o:spid="_x0000_s1038" type="#_x0000_t75" alt="Image result for cloud" style="position:absolute;left:29572;width:18434;height:12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">
                    <v:imagedata r:id="rId27" o:title="Image result for cloud"/>
                  </v:shape>
                  <v:shape id="TextBox 12" o:spid="_x0000_s1039" type="#_x0000_t202" style="position:absolute;left:58536;top:2720;width:22673;height:6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23CFEFEB" w14:textId="062762CB" w:rsidR="00EC7534" w:rsidRPr="00637C1A" w:rsidRDefault="00EC7534" w:rsidP="007B7172">
                          <w:pPr>
                            <w:pStyle w:val="NormalWeb"/>
                            <w:rPr>
                              <w:color w:val="000000"/>
                              <w:sz w:val="20"/>
                              <w:szCs w:val="20"/>
                            </w:rPr>
                          </w:pPr>
                          <w:r>
                            <w:rPr>
                              <w:color w:val="000000"/>
                              <w:sz w:val="20"/>
                              <w:szCs w:val="20"/>
                            </w:rPr>
                            <w:t>Transport Data</w:t>
                          </w:r>
                          <w:r w:rsidRPr="00DE0823">
                            <w:rPr>
                              <w:color w:val="000000"/>
                              <w:sz w:val="20"/>
                              <w:szCs w:val="20"/>
                            </w:rPr>
                            <w:t xml:space="preserve"> Consumer</w:t>
                          </w:r>
                        </w:p>
                      </w:txbxContent>
                    </v:textbox>
                  </v:shape>
                  <v:shape id="TextBox 15" o:spid="_x0000_s1040" type="#_x0000_t202" style="position:absolute;left:469;top:2719;width:23294;height:7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0D9F01A2" w14:textId="65C51B35" w:rsidR="00EC7534" w:rsidRPr="00E7637C" w:rsidRDefault="00EC7534" w:rsidP="007B7172">
                          <w:pPr>
                            <w:pStyle w:val="NormalWeb"/>
                            <w:rPr>
                              <w:sz w:val="20"/>
                              <w:szCs w:val="20"/>
                            </w:rPr>
                          </w:pPr>
                          <w:r w:rsidRPr="00637C1A">
                            <w:rPr>
                              <w:color w:val="000000"/>
                              <w:sz w:val="20"/>
                              <w:szCs w:val="20"/>
                            </w:rPr>
                            <w:t xml:space="preserve">Transport Data Creator </w:t>
                          </w:r>
                        </w:p>
                      </w:txbxContent>
                    </v:textbox>
                  </v:shape>
                  <v:shape id="TextBox 14" o:spid="_x0000_s1041" type="#_x0000_t202" style="position:absolute;left:29440;top:1535;width:19468;height:11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4A3BB78C" w14:textId="77777777" w:rsidR="00EC7534" w:rsidRDefault="00EC7534" w:rsidP="007B7172">
                          <w:pPr>
                            <w:pStyle w:val="NormalWeb"/>
                            <w:jc w:val="center"/>
                          </w:pPr>
                          <w:r>
                            <w:rPr>
                              <w:color w:val="000000"/>
                              <w:sz w:val="20"/>
                              <w:szCs w:val="20"/>
                            </w:rPr>
                            <w:t>Provide Document Bundle [ITI-65]</w:t>
                          </w:r>
                        </w:p>
                      </w:txbxContent>
                    </v:textbox>
                  </v:shape>
                  <w10:wrap type="topAndBottom" anchorx="margin"/>
                </v:group>
              </w:pict>
            </mc:Fallback>
          </mc:AlternateContent>
        </w:r>
        <w:r w:rsidR="006D74EE" w:rsidRPr="00375960" w:rsidDel="00C408C3">
          <w:delText xml:space="preserve">Figure X.1-2: </w:delText>
        </w:r>
        <w:r w:rsidR="00E12377" w:rsidRPr="00375960" w:rsidDel="00C408C3">
          <w:delText>PCS</w:delText>
        </w:r>
        <w:r w:rsidR="006D74EE" w:rsidRPr="00375960" w:rsidDel="00C408C3">
          <w:delText xml:space="preserve"> Actor Diagram</w:delText>
        </w:r>
      </w:del>
    </w:p>
    <w:p w14:paraId="7208AD71" w14:textId="77777777" w:rsidR="00CF283F" w:rsidRPr="00375960" w:rsidRDefault="00CF283F">
      <w:pPr>
        <w:pStyle w:val="BodyText"/>
      </w:pPr>
      <w:r w:rsidRPr="00375960">
        <w:t xml:space="preserve">Table X.1-1 lists the transactions for each actor directly involved in the </w:t>
      </w:r>
      <w:r w:rsidR="00E12377" w:rsidRPr="00375960">
        <w:t>PCS</w:t>
      </w:r>
      <w:r w:rsidRPr="00375960">
        <w:t xml:space="preserve"> Profile. </w:t>
      </w:r>
      <w:r w:rsidR="00F66C25" w:rsidRPr="00375960">
        <w:t xml:space="preserve">To </w:t>
      </w:r>
      <w:r w:rsidRPr="00375960">
        <w:t xml:space="preserve">claim </w:t>
      </w:r>
      <w:r w:rsidR="00F66C25" w:rsidRPr="00375960">
        <w:t xml:space="preserve">compliance with this </w:t>
      </w:r>
      <w:r w:rsidR="00814F76" w:rsidRPr="00375960">
        <w:t>p</w:t>
      </w:r>
      <w:r w:rsidR="00F66C25" w:rsidRPr="00375960">
        <w:t>rofile, an actor shall support all re</w:t>
      </w:r>
      <w:r w:rsidRPr="00375960">
        <w:t>qu</w:t>
      </w:r>
      <w:r w:rsidR="006A4160" w:rsidRPr="00375960">
        <w:t>ired transactions (labeled “R”) and may support the optional t</w:t>
      </w:r>
      <w:r w:rsidRPr="00375960">
        <w:t xml:space="preserve">ransactions </w:t>
      </w:r>
      <w:r w:rsidR="006A4160" w:rsidRPr="00375960">
        <w:t>(</w:t>
      </w:r>
      <w:r w:rsidRPr="00375960">
        <w:t>labeled “O”</w:t>
      </w:r>
      <w:r w:rsidR="006A4160" w:rsidRPr="00375960">
        <w:t>)</w:t>
      </w:r>
      <w:r w:rsidR="00887E40" w:rsidRPr="00375960">
        <w:t xml:space="preserve">. </w:t>
      </w:r>
    </w:p>
    <w:p w14:paraId="51F2B55F" w14:textId="22786B62" w:rsidR="00CF283F" w:rsidRPr="00375960" w:rsidRDefault="00CF283F" w:rsidP="00C56183">
      <w:pPr>
        <w:pStyle w:val="TableTitle"/>
      </w:pPr>
      <w:r w:rsidRPr="00375960">
        <w:t>Table X.1-1</w:t>
      </w:r>
      <w:r w:rsidR="001606A7" w:rsidRPr="00375960">
        <w:t>:</w:t>
      </w:r>
      <w:r w:rsidRPr="00375960">
        <w:t xml:space="preserve"> </w:t>
      </w:r>
      <w:r w:rsidR="00E12377" w:rsidRPr="00375960">
        <w:t>PCS</w:t>
      </w:r>
      <w:r w:rsidRPr="00375960">
        <w:t xml:space="preserve"> Profile </w:t>
      </w:r>
      <w:r w:rsidR="00267285">
        <w:t>–</w:t>
      </w:r>
      <w:r w:rsidRPr="00375960">
        <w:t xml:space="preserve"> Actors and Transactions</w:t>
      </w:r>
    </w:p>
    <w:tbl>
      <w:tblPr>
        <w:tblW w:w="9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065"/>
        <w:gridCol w:w="2610"/>
        <w:gridCol w:w="1890"/>
        <w:gridCol w:w="1530"/>
        <w:gridCol w:w="1648"/>
      </w:tblGrid>
      <w:tr w:rsidR="00547C57" w:rsidRPr="00375960" w14:paraId="64FB82A6" w14:textId="77777777" w:rsidTr="00E7637C">
        <w:trPr>
          <w:cantSplit/>
          <w:tblHeader/>
          <w:jc w:val="center"/>
        </w:trPr>
        <w:tc>
          <w:tcPr>
            <w:tcW w:w="2065" w:type="dxa"/>
            <w:tcBorders>
              <w:bottom w:val="single" w:sz="4" w:space="0" w:color="auto"/>
            </w:tcBorders>
            <w:shd w:val="pct15" w:color="auto" w:fill="FFFFFF"/>
          </w:tcPr>
          <w:p w14:paraId="6724D7F3" w14:textId="77777777" w:rsidR="00547C57" w:rsidRPr="007475AB" w:rsidRDefault="00547C57" w:rsidP="009B73AF">
            <w:pPr>
              <w:pStyle w:val="TableEntryHeader"/>
            </w:pPr>
            <w:bookmarkStart w:id="178" w:name="_Hlk485053677"/>
            <w:r w:rsidRPr="007475AB">
              <w:t>Actors</w:t>
            </w:r>
          </w:p>
        </w:tc>
        <w:tc>
          <w:tcPr>
            <w:tcW w:w="2610" w:type="dxa"/>
            <w:shd w:val="pct15" w:color="auto" w:fill="FFFFFF"/>
          </w:tcPr>
          <w:p w14:paraId="0B7D6856" w14:textId="77777777" w:rsidR="00547C57" w:rsidRPr="007475AB" w:rsidRDefault="00547C57" w:rsidP="009B73AF">
            <w:pPr>
              <w:pStyle w:val="TableEntryHeader"/>
            </w:pPr>
            <w:r w:rsidRPr="007475AB">
              <w:t xml:space="preserve">Transactions </w:t>
            </w:r>
          </w:p>
        </w:tc>
        <w:tc>
          <w:tcPr>
            <w:tcW w:w="1890" w:type="dxa"/>
            <w:shd w:val="pct15" w:color="auto" w:fill="FFFFFF"/>
          </w:tcPr>
          <w:p w14:paraId="651863A9" w14:textId="77777777" w:rsidR="00547C57" w:rsidRPr="007475AB" w:rsidRDefault="00547C57" w:rsidP="009B73AF">
            <w:pPr>
              <w:pStyle w:val="TableEntryHeader"/>
            </w:pPr>
            <w:r w:rsidRPr="007475AB">
              <w:t>Initiator or Responder</w:t>
            </w:r>
          </w:p>
        </w:tc>
        <w:tc>
          <w:tcPr>
            <w:tcW w:w="1530" w:type="dxa"/>
            <w:shd w:val="pct15" w:color="auto" w:fill="FFFFFF"/>
          </w:tcPr>
          <w:p w14:paraId="73B441FA" w14:textId="77777777" w:rsidR="00547C57" w:rsidRPr="007475AB" w:rsidRDefault="00547C57" w:rsidP="009B73AF">
            <w:pPr>
              <w:pStyle w:val="TableEntryHeader"/>
            </w:pPr>
            <w:r w:rsidRPr="007475AB">
              <w:t>Optionality</w:t>
            </w:r>
          </w:p>
        </w:tc>
        <w:tc>
          <w:tcPr>
            <w:tcW w:w="1648" w:type="dxa"/>
            <w:shd w:val="pct15" w:color="auto" w:fill="FFFFFF"/>
          </w:tcPr>
          <w:p w14:paraId="65541020" w14:textId="77777777" w:rsidR="00547C57" w:rsidRPr="00E7637C" w:rsidRDefault="00547C57" w:rsidP="009B73AF">
            <w:pPr>
              <w:pStyle w:val="TableEntryHeader"/>
            </w:pPr>
            <w:r w:rsidRPr="007475AB">
              <w:t>Reference</w:t>
            </w:r>
          </w:p>
        </w:tc>
      </w:tr>
      <w:bookmarkEnd w:id="178"/>
      <w:tr w:rsidR="009443EE" w:rsidRPr="00375960" w14:paraId="50EC2BEC" w14:textId="77777777" w:rsidTr="00E7637C">
        <w:trPr>
          <w:cantSplit/>
          <w:jc w:val="center"/>
        </w:trPr>
        <w:tc>
          <w:tcPr>
            <w:tcW w:w="2065" w:type="dxa"/>
            <w:tcBorders>
              <w:top w:val="single" w:sz="4" w:space="0" w:color="auto"/>
              <w:left w:val="single" w:sz="4" w:space="0" w:color="auto"/>
              <w:bottom w:val="nil"/>
              <w:right w:val="single" w:sz="4" w:space="0" w:color="auto"/>
            </w:tcBorders>
          </w:tcPr>
          <w:p w14:paraId="1FD01125" w14:textId="77777777" w:rsidR="009443EE" w:rsidRPr="00375960" w:rsidRDefault="009443EE" w:rsidP="00E7637C">
            <w:pPr>
              <w:pStyle w:val="TableEntry"/>
            </w:pPr>
            <w:r w:rsidRPr="00375960">
              <w:t>Content Creator</w:t>
            </w:r>
          </w:p>
        </w:tc>
        <w:tc>
          <w:tcPr>
            <w:tcW w:w="2610" w:type="dxa"/>
            <w:tcBorders>
              <w:left w:val="single" w:sz="4" w:space="0" w:color="auto"/>
            </w:tcBorders>
          </w:tcPr>
          <w:p w14:paraId="0C2E6F11" w14:textId="77777777" w:rsidR="009443EE" w:rsidRPr="00375960" w:rsidRDefault="009443EE" w:rsidP="00E7637C">
            <w:pPr>
              <w:pStyle w:val="TableEntry"/>
            </w:pPr>
            <w:r w:rsidRPr="00375960">
              <w:t>Document Sharing [PCC-1]</w:t>
            </w:r>
          </w:p>
        </w:tc>
        <w:tc>
          <w:tcPr>
            <w:tcW w:w="1890" w:type="dxa"/>
          </w:tcPr>
          <w:p w14:paraId="6C67A29C" w14:textId="77777777" w:rsidR="009443EE" w:rsidRPr="00375960" w:rsidRDefault="004C6565" w:rsidP="00E7637C">
            <w:pPr>
              <w:pStyle w:val="TableEntry"/>
            </w:pPr>
            <w:r w:rsidRPr="00375960">
              <w:t>Initiator</w:t>
            </w:r>
          </w:p>
        </w:tc>
        <w:tc>
          <w:tcPr>
            <w:tcW w:w="1530" w:type="dxa"/>
          </w:tcPr>
          <w:p w14:paraId="5ED626CB" w14:textId="77777777" w:rsidR="009443EE" w:rsidRPr="00375960" w:rsidRDefault="009443EE" w:rsidP="00E7637C">
            <w:pPr>
              <w:pStyle w:val="TableEntry"/>
            </w:pPr>
            <w:r w:rsidRPr="00375960">
              <w:t>R</w:t>
            </w:r>
          </w:p>
        </w:tc>
        <w:tc>
          <w:tcPr>
            <w:tcW w:w="1648" w:type="dxa"/>
          </w:tcPr>
          <w:p w14:paraId="589B17C8" w14:textId="29B555CB" w:rsidR="009443EE" w:rsidRPr="00375960" w:rsidRDefault="009443EE" w:rsidP="00E7637C">
            <w:pPr>
              <w:pStyle w:val="TableEntry"/>
            </w:pPr>
            <w:r w:rsidRPr="00375960">
              <w:rPr>
                <w:szCs w:val="18"/>
              </w:rPr>
              <w:t>PCC TF-2:</w:t>
            </w:r>
            <w:r w:rsidR="000615C2">
              <w:rPr>
                <w:szCs w:val="18"/>
              </w:rPr>
              <w:t xml:space="preserve"> </w:t>
            </w:r>
            <w:r w:rsidRPr="00375960">
              <w:rPr>
                <w:szCs w:val="18"/>
              </w:rPr>
              <w:t>3.1</w:t>
            </w:r>
          </w:p>
        </w:tc>
      </w:tr>
      <w:tr w:rsidR="009443EE" w:rsidRPr="00375960" w14:paraId="3621E668" w14:textId="77777777" w:rsidTr="00E7637C">
        <w:trPr>
          <w:cantSplit/>
          <w:jc w:val="center"/>
        </w:trPr>
        <w:tc>
          <w:tcPr>
            <w:tcW w:w="2065" w:type="dxa"/>
            <w:tcBorders>
              <w:top w:val="single" w:sz="4" w:space="0" w:color="auto"/>
              <w:left w:val="single" w:sz="4" w:space="0" w:color="auto"/>
              <w:bottom w:val="nil"/>
              <w:right w:val="single" w:sz="4" w:space="0" w:color="auto"/>
            </w:tcBorders>
          </w:tcPr>
          <w:p w14:paraId="0F5DD587" w14:textId="77777777" w:rsidR="009443EE" w:rsidRPr="00375960" w:rsidRDefault="009443EE" w:rsidP="00E7637C">
            <w:pPr>
              <w:pStyle w:val="TableEntry"/>
            </w:pPr>
            <w:r w:rsidRPr="00375960">
              <w:t>Content Consumer</w:t>
            </w:r>
          </w:p>
        </w:tc>
        <w:tc>
          <w:tcPr>
            <w:tcW w:w="2610" w:type="dxa"/>
            <w:tcBorders>
              <w:left w:val="single" w:sz="4" w:space="0" w:color="auto"/>
            </w:tcBorders>
          </w:tcPr>
          <w:p w14:paraId="1DD558E3" w14:textId="77777777" w:rsidR="009443EE" w:rsidRPr="00375960" w:rsidRDefault="009443EE" w:rsidP="00E7637C">
            <w:pPr>
              <w:pStyle w:val="TableEntry"/>
            </w:pPr>
            <w:r w:rsidRPr="00375960">
              <w:t>Document Sharing [PCC-1]</w:t>
            </w:r>
          </w:p>
        </w:tc>
        <w:tc>
          <w:tcPr>
            <w:tcW w:w="1890" w:type="dxa"/>
          </w:tcPr>
          <w:p w14:paraId="1CBFC2D3" w14:textId="7BB8F430" w:rsidR="009443EE" w:rsidRPr="00375960" w:rsidRDefault="00A912F8" w:rsidP="00E7637C">
            <w:pPr>
              <w:pStyle w:val="TableEntry"/>
            </w:pPr>
            <w:ins w:id="179" w:author="Andrea K. Fourquet" w:date="2018-07-16T22:16:00Z">
              <w:r>
                <w:t>Responder</w:t>
              </w:r>
            </w:ins>
            <w:del w:id="180" w:author="Andrea K. Fourquet" w:date="2018-07-16T22:16:00Z">
              <w:r w:rsidR="004C6565" w:rsidRPr="00375960" w:rsidDel="00A912F8">
                <w:delText>Initiator</w:delText>
              </w:r>
            </w:del>
          </w:p>
        </w:tc>
        <w:tc>
          <w:tcPr>
            <w:tcW w:w="1530" w:type="dxa"/>
          </w:tcPr>
          <w:p w14:paraId="03A1E1A3" w14:textId="77777777" w:rsidR="009443EE" w:rsidRPr="00375960" w:rsidRDefault="009443EE" w:rsidP="00E7637C">
            <w:pPr>
              <w:pStyle w:val="TableEntry"/>
            </w:pPr>
            <w:r w:rsidRPr="00375960">
              <w:t>R</w:t>
            </w:r>
          </w:p>
        </w:tc>
        <w:tc>
          <w:tcPr>
            <w:tcW w:w="1648" w:type="dxa"/>
          </w:tcPr>
          <w:p w14:paraId="7459DA8A" w14:textId="199BBF41" w:rsidR="009443EE" w:rsidRPr="00375960" w:rsidRDefault="009443EE" w:rsidP="00E7637C">
            <w:pPr>
              <w:pStyle w:val="TableEntry"/>
            </w:pPr>
            <w:r w:rsidRPr="00375960">
              <w:rPr>
                <w:szCs w:val="18"/>
              </w:rPr>
              <w:t>PCC TF-2:</w:t>
            </w:r>
            <w:r w:rsidR="000615C2">
              <w:rPr>
                <w:szCs w:val="18"/>
              </w:rPr>
              <w:t xml:space="preserve"> </w:t>
            </w:r>
            <w:r w:rsidRPr="00375960">
              <w:rPr>
                <w:szCs w:val="18"/>
              </w:rPr>
              <w:t>3.1</w:t>
            </w:r>
          </w:p>
        </w:tc>
      </w:tr>
      <w:tr w:rsidR="009443EE" w:rsidRPr="00375960" w:rsidDel="00C408C3" w14:paraId="2BEC2023" w14:textId="697AA8AF" w:rsidTr="00E7637C">
        <w:trPr>
          <w:cantSplit/>
          <w:jc w:val="center"/>
          <w:del w:id="181" w:author="Lori Reed-Fourquet" w:date="2018-07-17T23:37:00Z"/>
        </w:trPr>
        <w:tc>
          <w:tcPr>
            <w:tcW w:w="2065" w:type="dxa"/>
            <w:tcBorders>
              <w:top w:val="single" w:sz="4" w:space="0" w:color="auto"/>
              <w:bottom w:val="single" w:sz="4" w:space="0" w:color="auto"/>
            </w:tcBorders>
          </w:tcPr>
          <w:p w14:paraId="4B7EAF8A" w14:textId="62CE893E" w:rsidR="009443EE" w:rsidRPr="00375960" w:rsidDel="00C408C3" w:rsidRDefault="00721AB4" w:rsidP="00E7637C">
            <w:pPr>
              <w:pStyle w:val="TableEntry"/>
              <w:rPr>
                <w:del w:id="182" w:author="Lori Reed-Fourquet" w:date="2018-07-17T23:37:00Z"/>
              </w:rPr>
            </w:pPr>
            <w:del w:id="183" w:author="Lori Reed-Fourquet" w:date="2018-07-17T23:37:00Z">
              <w:r w:rsidRPr="00375960" w:rsidDel="00C408C3">
                <w:delText xml:space="preserve">Transport </w:delText>
              </w:r>
              <w:r w:rsidR="0013003F" w:rsidRPr="00375960" w:rsidDel="00C408C3">
                <w:delText xml:space="preserve">Data </w:delText>
              </w:r>
              <w:r w:rsidR="00746D9A" w:rsidRPr="00375960" w:rsidDel="00C408C3">
                <w:delText xml:space="preserve">Creator </w:delText>
              </w:r>
            </w:del>
          </w:p>
        </w:tc>
        <w:tc>
          <w:tcPr>
            <w:tcW w:w="2610" w:type="dxa"/>
          </w:tcPr>
          <w:p w14:paraId="51E333CC" w14:textId="738DCE13" w:rsidR="009443EE" w:rsidRPr="00375960" w:rsidDel="00C408C3" w:rsidRDefault="00AD59C7" w:rsidP="00E7637C">
            <w:pPr>
              <w:pStyle w:val="TableEntry"/>
              <w:rPr>
                <w:del w:id="184" w:author="Lori Reed-Fourquet" w:date="2018-07-17T23:37:00Z"/>
              </w:rPr>
            </w:pPr>
            <w:del w:id="185" w:author="Lori Reed-Fourquet" w:date="2018-07-17T23:37:00Z">
              <w:r w:rsidRPr="00375960" w:rsidDel="00C408C3">
                <w:delText>Provide Document Bundle [ITI-65]</w:delText>
              </w:r>
            </w:del>
          </w:p>
        </w:tc>
        <w:tc>
          <w:tcPr>
            <w:tcW w:w="1890" w:type="dxa"/>
          </w:tcPr>
          <w:p w14:paraId="1446F80C" w14:textId="22279D6C" w:rsidR="009443EE" w:rsidRPr="00375960" w:rsidDel="00C408C3" w:rsidRDefault="009443EE" w:rsidP="00E7637C">
            <w:pPr>
              <w:pStyle w:val="TableEntry"/>
              <w:rPr>
                <w:del w:id="186" w:author="Lori Reed-Fourquet" w:date="2018-07-17T23:37:00Z"/>
              </w:rPr>
            </w:pPr>
            <w:del w:id="187" w:author="Lori Reed-Fourquet" w:date="2018-07-17T23:37:00Z">
              <w:r w:rsidRPr="00375960" w:rsidDel="00C408C3">
                <w:delText xml:space="preserve">Initiator </w:delText>
              </w:r>
            </w:del>
          </w:p>
        </w:tc>
        <w:tc>
          <w:tcPr>
            <w:tcW w:w="1530" w:type="dxa"/>
          </w:tcPr>
          <w:p w14:paraId="01A69D29" w14:textId="64CF0F13" w:rsidR="009443EE" w:rsidRPr="00375960" w:rsidDel="00C408C3" w:rsidRDefault="009443EE" w:rsidP="00E7637C">
            <w:pPr>
              <w:pStyle w:val="TableEntry"/>
              <w:rPr>
                <w:del w:id="188" w:author="Lori Reed-Fourquet" w:date="2018-07-17T23:37:00Z"/>
              </w:rPr>
            </w:pPr>
            <w:del w:id="189" w:author="Lori Reed-Fourquet" w:date="2018-07-17T23:37:00Z">
              <w:r w:rsidRPr="00375960" w:rsidDel="00C408C3">
                <w:delText>R</w:delText>
              </w:r>
            </w:del>
          </w:p>
        </w:tc>
        <w:tc>
          <w:tcPr>
            <w:tcW w:w="1648" w:type="dxa"/>
          </w:tcPr>
          <w:p w14:paraId="6FE7D53B" w14:textId="00EEF005" w:rsidR="009443EE" w:rsidRPr="00375960" w:rsidDel="00C408C3" w:rsidRDefault="00CE73F9" w:rsidP="00E7637C">
            <w:pPr>
              <w:pStyle w:val="TableEntry"/>
              <w:rPr>
                <w:del w:id="190" w:author="Lori Reed-Fourquet" w:date="2018-07-17T23:37:00Z"/>
              </w:rPr>
            </w:pPr>
            <w:del w:id="191" w:author="Lori Reed-Fourquet" w:date="2018-07-17T23:37:00Z">
              <w:r w:rsidRPr="00375960" w:rsidDel="00C408C3">
                <w:rPr>
                  <w:szCs w:val="18"/>
                </w:rPr>
                <w:delText>ITI</w:delText>
              </w:r>
              <w:r w:rsidR="009443EE" w:rsidRPr="00375960" w:rsidDel="00C408C3">
                <w:rPr>
                  <w:szCs w:val="18"/>
                </w:rPr>
                <w:delText xml:space="preserve"> TF-2</w:delText>
              </w:r>
              <w:r w:rsidRPr="00375960" w:rsidDel="00C408C3">
                <w:rPr>
                  <w:szCs w:val="18"/>
                </w:rPr>
                <w:delText>:</w:delText>
              </w:r>
              <w:r w:rsidR="000615C2" w:rsidDel="00C408C3">
                <w:rPr>
                  <w:szCs w:val="18"/>
                </w:rPr>
                <w:delText xml:space="preserve"> </w:delText>
              </w:r>
              <w:r w:rsidRPr="00375960" w:rsidDel="00C408C3">
                <w:rPr>
                  <w:szCs w:val="18"/>
                </w:rPr>
                <w:delText xml:space="preserve">2.65 </w:delText>
              </w:r>
            </w:del>
          </w:p>
        </w:tc>
      </w:tr>
      <w:tr w:rsidR="009443EE" w:rsidRPr="00375960" w:rsidDel="00C408C3" w14:paraId="53D36934" w14:textId="76342CE0" w:rsidTr="00E7637C">
        <w:trPr>
          <w:cantSplit/>
          <w:jc w:val="center"/>
          <w:del w:id="192" w:author="Lori Reed-Fourquet" w:date="2018-07-17T23:37:00Z"/>
        </w:trPr>
        <w:tc>
          <w:tcPr>
            <w:tcW w:w="2065" w:type="dxa"/>
            <w:tcBorders>
              <w:top w:val="single" w:sz="4" w:space="0" w:color="auto"/>
              <w:left w:val="single" w:sz="4" w:space="0" w:color="auto"/>
              <w:bottom w:val="single" w:sz="4" w:space="0" w:color="auto"/>
              <w:right w:val="single" w:sz="4" w:space="0" w:color="auto"/>
            </w:tcBorders>
          </w:tcPr>
          <w:p w14:paraId="4E83C5B1" w14:textId="3F245EE1" w:rsidR="009443EE" w:rsidRPr="00375960" w:rsidDel="00C408C3" w:rsidRDefault="00721AB4" w:rsidP="00E7637C">
            <w:pPr>
              <w:pStyle w:val="TableEntry"/>
              <w:rPr>
                <w:del w:id="193" w:author="Lori Reed-Fourquet" w:date="2018-07-17T23:37:00Z"/>
              </w:rPr>
            </w:pPr>
            <w:del w:id="194" w:author="Lori Reed-Fourquet" w:date="2018-07-17T23:37:00Z">
              <w:r w:rsidRPr="00375960" w:rsidDel="00C408C3">
                <w:delText xml:space="preserve">Transport </w:delText>
              </w:r>
              <w:r w:rsidR="0013003F" w:rsidRPr="00375960" w:rsidDel="00C408C3">
                <w:delText>Data Consumer</w:delText>
              </w:r>
            </w:del>
          </w:p>
        </w:tc>
        <w:tc>
          <w:tcPr>
            <w:tcW w:w="2610" w:type="dxa"/>
            <w:tcBorders>
              <w:left w:val="single" w:sz="4" w:space="0" w:color="auto"/>
            </w:tcBorders>
          </w:tcPr>
          <w:p w14:paraId="394D4656" w14:textId="71290130" w:rsidR="009443EE" w:rsidRPr="00375960" w:rsidDel="00C408C3" w:rsidRDefault="00AD59C7" w:rsidP="00E7637C">
            <w:pPr>
              <w:pStyle w:val="TableEntry"/>
              <w:rPr>
                <w:del w:id="195" w:author="Lori Reed-Fourquet" w:date="2018-07-17T23:37:00Z"/>
              </w:rPr>
            </w:pPr>
            <w:del w:id="196" w:author="Lori Reed-Fourquet" w:date="2018-07-17T23:37:00Z">
              <w:r w:rsidRPr="00375960" w:rsidDel="00C408C3">
                <w:delText>Provide Document Bundle [ITI-65]</w:delText>
              </w:r>
            </w:del>
          </w:p>
        </w:tc>
        <w:tc>
          <w:tcPr>
            <w:tcW w:w="1890" w:type="dxa"/>
          </w:tcPr>
          <w:p w14:paraId="64903053" w14:textId="7A2C068F" w:rsidR="009443EE" w:rsidRPr="00375960" w:rsidDel="00C408C3" w:rsidRDefault="00A912F8" w:rsidP="00E7637C">
            <w:pPr>
              <w:pStyle w:val="TableEntry"/>
              <w:rPr>
                <w:del w:id="197" w:author="Lori Reed-Fourquet" w:date="2018-07-17T23:37:00Z"/>
              </w:rPr>
            </w:pPr>
            <w:ins w:id="198" w:author="Andrea K. Fourquet" w:date="2018-07-16T22:16:00Z">
              <w:del w:id="199" w:author="Lori Reed-Fourquet" w:date="2018-07-17T23:37:00Z">
                <w:r w:rsidDel="00C408C3">
                  <w:delText>Responder</w:delText>
                </w:r>
              </w:del>
            </w:ins>
            <w:del w:id="200" w:author="Lori Reed-Fourquet" w:date="2018-07-17T23:37:00Z">
              <w:r w:rsidR="0013003F" w:rsidRPr="00375960" w:rsidDel="00C408C3">
                <w:delText>--</w:delText>
              </w:r>
            </w:del>
          </w:p>
        </w:tc>
        <w:tc>
          <w:tcPr>
            <w:tcW w:w="1530" w:type="dxa"/>
          </w:tcPr>
          <w:p w14:paraId="0A9ACD40" w14:textId="4EA8B731" w:rsidR="009443EE" w:rsidRPr="00375960" w:rsidDel="00C408C3" w:rsidRDefault="0013003F" w:rsidP="00E7637C">
            <w:pPr>
              <w:pStyle w:val="TableEntry"/>
              <w:rPr>
                <w:del w:id="201" w:author="Lori Reed-Fourquet" w:date="2018-07-17T23:37:00Z"/>
              </w:rPr>
            </w:pPr>
            <w:del w:id="202" w:author="Lori Reed-Fourquet" w:date="2018-07-17T23:37:00Z">
              <w:r w:rsidRPr="00375960" w:rsidDel="00C408C3">
                <w:delText>-</w:delText>
              </w:r>
            </w:del>
            <w:ins w:id="203" w:author="Andrea K. Fourquet" w:date="2018-07-16T22:16:00Z">
              <w:del w:id="204" w:author="Lori Reed-Fourquet" w:date="2018-07-17T23:37:00Z">
                <w:r w:rsidR="00A912F8" w:rsidDel="00C408C3">
                  <w:delText>R</w:delText>
                </w:r>
              </w:del>
            </w:ins>
            <w:del w:id="205" w:author="Lori Reed-Fourquet" w:date="2018-07-17T23:37:00Z">
              <w:r w:rsidRPr="00375960" w:rsidDel="00C408C3">
                <w:delText>-</w:delText>
              </w:r>
            </w:del>
          </w:p>
        </w:tc>
        <w:tc>
          <w:tcPr>
            <w:tcW w:w="1648" w:type="dxa"/>
          </w:tcPr>
          <w:p w14:paraId="6FC0D5B5" w14:textId="025446FE" w:rsidR="009443EE" w:rsidRPr="00375960" w:rsidDel="00C408C3" w:rsidRDefault="00CE73F9" w:rsidP="00E7637C">
            <w:pPr>
              <w:pStyle w:val="TableEntry"/>
              <w:rPr>
                <w:del w:id="206" w:author="Lori Reed-Fourquet" w:date="2018-07-17T23:37:00Z"/>
              </w:rPr>
            </w:pPr>
            <w:del w:id="207" w:author="Lori Reed-Fourquet" w:date="2018-07-17T23:37:00Z">
              <w:r w:rsidRPr="00375960" w:rsidDel="00C408C3">
                <w:rPr>
                  <w:szCs w:val="18"/>
                </w:rPr>
                <w:delText>ITI TF-2:</w:delText>
              </w:r>
              <w:r w:rsidR="000615C2" w:rsidDel="00C408C3">
                <w:rPr>
                  <w:szCs w:val="18"/>
                </w:rPr>
                <w:delText xml:space="preserve"> </w:delText>
              </w:r>
              <w:r w:rsidRPr="00375960" w:rsidDel="00C408C3">
                <w:rPr>
                  <w:szCs w:val="18"/>
                </w:rPr>
                <w:delText>2.65</w:delText>
              </w:r>
            </w:del>
          </w:p>
        </w:tc>
      </w:tr>
      <w:bookmarkEnd w:id="166"/>
      <w:bookmarkEnd w:id="167"/>
      <w:bookmarkEnd w:id="168"/>
      <w:bookmarkEnd w:id="169"/>
      <w:bookmarkEnd w:id="170"/>
      <w:bookmarkEnd w:id="171"/>
      <w:bookmarkEnd w:id="172"/>
      <w:bookmarkEnd w:id="173"/>
    </w:tbl>
    <w:p w14:paraId="7077D1D2" w14:textId="77777777" w:rsidR="00E52CE1" w:rsidRPr="00375960" w:rsidRDefault="00E52CE1">
      <w:pPr>
        <w:pStyle w:val="BodyText"/>
        <w:rPr>
          <w:highlight w:val="yellow"/>
        </w:rPr>
      </w:pPr>
    </w:p>
    <w:p w14:paraId="3FB94EA3" w14:textId="77777777" w:rsidR="0068355D" w:rsidRPr="00375960" w:rsidRDefault="00DE7269" w:rsidP="00DE7269">
      <w:pPr>
        <w:pStyle w:val="BodyText"/>
      </w:pPr>
      <w:r w:rsidRPr="00375960">
        <w:t>Figure X.1-</w:t>
      </w:r>
      <w:r w:rsidR="00160539" w:rsidRPr="00375960">
        <w:t>1</w:t>
      </w:r>
      <w:r w:rsidRPr="00375960">
        <w:t xml:space="preserve"> shows the actors directly involved in the </w:t>
      </w:r>
      <w:r w:rsidR="00E12377" w:rsidRPr="00375960">
        <w:t>PCS</w:t>
      </w:r>
      <w:r w:rsidRPr="00375960">
        <w:t xml:space="preserve"> Profile</w:t>
      </w:r>
      <w:r w:rsidR="00907134" w:rsidRPr="00375960">
        <w:t xml:space="preserve"> and the </w:t>
      </w:r>
      <w:r w:rsidR="002D5B69" w:rsidRPr="00375960">
        <w:t>direction that the content is exchanged</w:t>
      </w:r>
      <w:r w:rsidR="00887E40" w:rsidRPr="00375960">
        <w:t xml:space="preserve">. </w:t>
      </w:r>
    </w:p>
    <w:p w14:paraId="430AAC0A" w14:textId="0C46D984" w:rsidR="00DE7269" w:rsidRPr="00375960" w:rsidRDefault="00DE7269" w:rsidP="003036BB">
      <w:pPr>
        <w:pStyle w:val="BodyText"/>
      </w:pPr>
      <w:r w:rsidRPr="00375960">
        <w:t xml:space="preserve">A product implementation using this profile </w:t>
      </w:r>
      <w:r w:rsidR="002F524B" w:rsidRPr="00375960">
        <w:t xml:space="preserve">may </w:t>
      </w:r>
      <w:r w:rsidRPr="00375960">
        <w:t>group actors from this profile with actors from a workflow or transport profile to be functional</w:t>
      </w:r>
      <w:r w:rsidR="00887E40" w:rsidRPr="00375960">
        <w:t xml:space="preserve">. </w:t>
      </w:r>
      <w:r w:rsidRPr="00375960">
        <w:t>The</w:t>
      </w:r>
      <w:r w:rsidR="00AF472E" w:rsidRPr="00375960">
        <w:t xml:space="preserve"> grouping</w:t>
      </w:r>
      <w:r w:rsidRPr="00375960">
        <w:t xml:space="preserve"> of the content module described in this profile to specific actors is described in more detail in </w:t>
      </w:r>
      <w:r w:rsidR="00F8495F" w:rsidRPr="00375960">
        <w:t>Required A</w:t>
      </w:r>
      <w:r w:rsidRPr="00375960">
        <w:t>ctor Groupings</w:t>
      </w:r>
      <w:r w:rsidR="002F524B" w:rsidRPr="00375960">
        <w:t xml:space="preserve"> </w:t>
      </w:r>
      <w:r w:rsidR="006C1D7E">
        <w:t>PCC</w:t>
      </w:r>
      <w:r w:rsidR="002F524B" w:rsidRPr="00375960">
        <w:t xml:space="preserve"> TF-1: X.</w:t>
      </w:r>
      <w:r w:rsidR="00C9360A">
        <w:t>3</w:t>
      </w:r>
      <w:r w:rsidR="002F524B" w:rsidRPr="00375960">
        <w:t xml:space="preserve"> or in Cross Profile Considerations </w:t>
      </w:r>
      <w:r w:rsidR="006C1D7E">
        <w:t>PCC</w:t>
      </w:r>
      <w:r w:rsidR="002F524B" w:rsidRPr="00375960">
        <w:t xml:space="preserve"> TF-1: X.6.</w:t>
      </w:r>
    </w:p>
    <w:p w14:paraId="0B76D9E5" w14:textId="4702B8BD" w:rsidR="000D2487" w:rsidRPr="00375960" w:rsidRDefault="000D2487" w:rsidP="000D2487">
      <w:pPr>
        <w:pStyle w:val="BodyText"/>
      </w:pPr>
      <w:r w:rsidRPr="00375960">
        <w:t>Table X.1-</w:t>
      </w:r>
      <w:r w:rsidR="004E2D0B">
        <w:t>2</w:t>
      </w:r>
      <w:r w:rsidRPr="00375960">
        <w:t xml:space="preserve"> lists the content module</w:t>
      </w:r>
      <w:r w:rsidR="00AF472E" w:rsidRPr="00375960">
        <w:t>(s) defined</w:t>
      </w:r>
      <w:r w:rsidRPr="00375960">
        <w:t xml:space="preserve"> in the </w:t>
      </w:r>
      <w:r w:rsidR="00E12377" w:rsidRPr="00375960">
        <w:t>PCS</w:t>
      </w:r>
      <w:r w:rsidRPr="00375960">
        <w:t xml:space="preserve"> Profile. </w:t>
      </w:r>
      <w:r w:rsidR="00F8495F" w:rsidRPr="00375960">
        <w:t>To claim support</w:t>
      </w:r>
      <w:r w:rsidR="00AF472E" w:rsidRPr="00375960">
        <w:t xml:space="preserve"> </w:t>
      </w:r>
      <w:r w:rsidR="00F8495F" w:rsidRPr="00375960">
        <w:t>with th</w:t>
      </w:r>
      <w:r w:rsidR="00AF472E" w:rsidRPr="00375960">
        <w:t xml:space="preserve">is profile, </w:t>
      </w:r>
      <w:r w:rsidRPr="00375960">
        <w:t xml:space="preserve">an actor </w:t>
      </w:r>
      <w:r w:rsidR="00F8495F" w:rsidRPr="00375960">
        <w:t xml:space="preserve">shall support </w:t>
      </w:r>
      <w:r w:rsidR="00AF472E" w:rsidRPr="00375960">
        <w:t xml:space="preserve">all required content modules (labeled “R”) and may </w:t>
      </w:r>
      <w:r w:rsidR="00F8495F" w:rsidRPr="00375960">
        <w:t xml:space="preserve">support </w:t>
      </w:r>
      <w:r w:rsidR="00AF472E" w:rsidRPr="00375960">
        <w:t>optional content module</w:t>
      </w:r>
      <w:r w:rsidR="00F8495F" w:rsidRPr="00375960">
        <w:t>s</w:t>
      </w:r>
      <w:r w:rsidRPr="00375960">
        <w:t xml:space="preserve"> (labeled “O”)</w:t>
      </w:r>
      <w:r w:rsidR="00887E40" w:rsidRPr="00375960">
        <w:t xml:space="preserve">. </w:t>
      </w:r>
    </w:p>
    <w:p w14:paraId="6991ECFF" w14:textId="013CF10F" w:rsidR="006C2D4D" w:rsidRPr="00375960" w:rsidRDefault="006C2D4D" w:rsidP="00EA3BCB">
      <w:pPr>
        <w:pStyle w:val="TableTitle"/>
      </w:pPr>
      <w:r w:rsidRPr="00375960">
        <w:t>Table X.1-</w:t>
      </w:r>
      <w:r w:rsidR="004E2D0B">
        <w:t>2</w:t>
      </w:r>
      <w:r w:rsidR="00754510">
        <w:t>:</w:t>
      </w:r>
      <w:r w:rsidRPr="00375960">
        <w:t xml:space="preserve"> </w:t>
      </w:r>
      <w:r w:rsidR="00E12377" w:rsidRPr="00375960">
        <w:t>PCS</w:t>
      </w:r>
      <w:r w:rsidRPr="00375960">
        <w:t xml:space="preserve"> – Actors and Content Modules</w:t>
      </w:r>
    </w:p>
    <w:tbl>
      <w:tblPr>
        <w:tblStyle w:val="TableGrid"/>
        <w:tblW w:w="0" w:type="auto"/>
        <w:tblLook w:val="04A0" w:firstRow="1" w:lastRow="0" w:firstColumn="1" w:lastColumn="0" w:noHBand="0" w:noVBand="1"/>
      </w:tblPr>
      <w:tblGrid>
        <w:gridCol w:w="2330"/>
        <w:gridCol w:w="2334"/>
        <w:gridCol w:w="2345"/>
        <w:gridCol w:w="2341"/>
      </w:tblGrid>
      <w:tr w:rsidR="006C2D4D" w:rsidRPr="00375960" w14:paraId="09857A2E" w14:textId="77777777" w:rsidTr="005C4F83">
        <w:trPr>
          <w:cantSplit/>
          <w:tblHeader/>
        </w:trPr>
        <w:tc>
          <w:tcPr>
            <w:tcW w:w="2330" w:type="dxa"/>
            <w:tcBorders>
              <w:bottom w:val="single" w:sz="4" w:space="0" w:color="auto"/>
            </w:tcBorders>
            <w:shd w:val="clear" w:color="auto" w:fill="D9D9D9" w:themeFill="background1" w:themeFillShade="D9"/>
          </w:tcPr>
          <w:p w14:paraId="1E3DE56E" w14:textId="77777777" w:rsidR="006C2D4D" w:rsidRPr="007475AB" w:rsidRDefault="006C2D4D" w:rsidP="009B73AF">
            <w:pPr>
              <w:pStyle w:val="TableEntryHeader"/>
            </w:pPr>
            <w:r w:rsidRPr="007475AB">
              <w:t>Actors</w:t>
            </w:r>
          </w:p>
        </w:tc>
        <w:tc>
          <w:tcPr>
            <w:tcW w:w="2334" w:type="dxa"/>
            <w:shd w:val="clear" w:color="auto" w:fill="D9D9D9" w:themeFill="background1" w:themeFillShade="D9"/>
          </w:tcPr>
          <w:p w14:paraId="47976AED" w14:textId="77777777" w:rsidR="006C2D4D" w:rsidRPr="007475AB" w:rsidRDefault="006C2D4D" w:rsidP="009B73AF">
            <w:pPr>
              <w:pStyle w:val="TableEntryHeader"/>
            </w:pPr>
            <w:r w:rsidRPr="007475AB">
              <w:t>Content Modules</w:t>
            </w:r>
          </w:p>
        </w:tc>
        <w:tc>
          <w:tcPr>
            <w:tcW w:w="2345" w:type="dxa"/>
            <w:shd w:val="clear" w:color="auto" w:fill="D9D9D9" w:themeFill="background1" w:themeFillShade="D9"/>
          </w:tcPr>
          <w:p w14:paraId="16EDE842" w14:textId="77777777" w:rsidR="006C2D4D" w:rsidRPr="007475AB" w:rsidRDefault="006C2D4D" w:rsidP="009B73AF">
            <w:pPr>
              <w:pStyle w:val="TableEntryHeader"/>
            </w:pPr>
            <w:r w:rsidRPr="007475AB">
              <w:t>Optionality</w:t>
            </w:r>
          </w:p>
        </w:tc>
        <w:tc>
          <w:tcPr>
            <w:tcW w:w="2341" w:type="dxa"/>
            <w:shd w:val="clear" w:color="auto" w:fill="D9D9D9" w:themeFill="background1" w:themeFillShade="D9"/>
          </w:tcPr>
          <w:p w14:paraId="3FF3DD81" w14:textId="77777777" w:rsidR="006C2D4D" w:rsidRPr="007475AB" w:rsidRDefault="006C2D4D" w:rsidP="009B73AF">
            <w:pPr>
              <w:pStyle w:val="TableEntryHeader"/>
            </w:pPr>
            <w:r w:rsidRPr="007475AB">
              <w:t>Reference</w:t>
            </w:r>
          </w:p>
        </w:tc>
      </w:tr>
      <w:tr w:rsidR="00C408C3" w:rsidRPr="00375960" w14:paraId="175A9690" w14:textId="77777777" w:rsidTr="00EC7534">
        <w:trPr>
          <w:cantSplit/>
        </w:trPr>
        <w:tc>
          <w:tcPr>
            <w:tcW w:w="2330" w:type="dxa"/>
            <w:vMerge w:val="restart"/>
            <w:tcBorders>
              <w:top w:val="single" w:sz="4" w:space="0" w:color="auto"/>
              <w:left w:val="single" w:sz="4" w:space="0" w:color="auto"/>
              <w:right w:val="single" w:sz="4" w:space="0" w:color="auto"/>
            </w:tcBorders>
          </w:tcPr>
          <w:p w14:paraId="60ACE1CB" w14:textId="77777777" w:rsidR="00C408C3" w:rsidRPr="007475AB" w:rsidRDefault="00C408C3" w:rsidP="00E7637C">
            <w:pPr>
              <w:pStyle w:val="TableEntry"/>
            </w:pPr>
            <w:r w:rsidRPr="007475AB">
              <w:t>Content Creator</w:t>
            </w:r>
          </w:p>
        </w:tc>
        <w:tc>
          <w:tcPr>
            <w:tcW w:w="2334" w:type="dxa"/>
            <w:tcBorders>
              <w:left w:val="single" w:sz="4" w:space="0" w:color="auto"/>
            </w:tcBorders>
          </w:tcPr>
          <w:p w14:paraId="572B4010" w14:textId="6C45D916" w:rsidR="00C408C3" w:rsidRDefault="00C408C3" w:rsidP="00E7637C">
            <w:pPr>
              <w:pStyle w:val="TableEntry"/>
              <w:rPr>
                <w:ins w:id="208" w:author="Lori Reed-Fourquet" w:date="2018-07-17T23:39:00Z"/>
                <w:highlight w:val="yellow"/>
              </w:rPr>
            </w:pPr>
            <w:r w:rsidRPr="007475AB">
              <w:t xml:space="preserve">Paramedicine Care Summary </w:t>
            </w:r>
            <w:ins w:id="209" w:author="Lori Reed-Fourquet" w:date="2018-07-17T23:39:00Z">
              <w:r>
                <w:t>– Clinical Subset</w:t>
              </w:r>
              <w:r w:rsidRPr="007475AB">
                <w:t xml:space="preserve"> </w:t>
              </w:r>
            </w:ins>
            <w:r w:rsidRPr="007475AB">
              <w:t xml:space="preserve">Document </w:t>
            </w:r>
            <w:commentRangeStart w:id="210"/>
            <w:ins w:id="211" w:author="Lori Reed-Fourquet" w:date="2018-07-17T23:39:00Z">
              <w:r w:rsidRPr="003D1558">
                <w:rPr>
                  <w:highlight w:val="yellow"/>
                </w:rPr>
                <w:t>OID</w:t>
              </w:r>
              <w:commentRangeEnd w:id="210"/>
              <w:r>
                <w:rPr>
                  <w:rStyle w:val="CommentReference"/>
                </w:rPr>
                <w:commentReference w:id="210"/>
              </w:r>
            </w:ins>
            <w:ins w:id="212" w:author="Andrea K. Fourquet" w:date="2018-07-10T09:17:00Z">
              <w:del w:id="213" w:author="Lori Reed-Fourquet" w:date="2018-07-17T23:39:00Z">
                <w:r w:rsidRPr="00B0102C" w:rsidDel="00C408C3">
                  <w:rPr>
                    <w:highlight w:val="yellow"/>
                    <w:rPrChange w:id="214" w:author="Andrea K. Fourquet" w:date="2018-07-10T09:17:00Z">
                      <w:rPr/>
                    </w:rPrChange>
                  </w:rPr>
                  <w:delText>OID</w:delText>
                </w:r>
              </w:del>
            </w:ins>
          </w:p>
          <w:p w14:paraId="635F1398" w14:textId="29535503" w:rsidR="00C408C3" w:rsidRPr="007475AB" w:rsidRDefault="00C408C3" w:rsidP="00E7637C">
            <w:pPr>
              <w:pStyle w:val="TableEntry"/>
            </w:pPr>
          </w:p>
        </w:tc>
        <w:tc>
          <w:tcPr>
            <w:tcW w:w="2345" w:type="dxa"/>
          </w:tcPr>
          <w:p w14:paraId="517F88CE" w14:textId="77777777" w:rsidR="00C408C3" w:rsidRPr="007475AB" w:rsidRDefault="00C408C3" w:rsidP="00E7637C">
            <w:pPr>
              <w:pStyle w:val="TableEntry"/>
            </w:pPr>
            <w:r w:rsidRPr="007475AB">
              <w:t>R</w:t>
            </w:r>
          </w:p>
        </w:tc>
        <w:tc>
          <w:tcPr>
            <w:tcW w:w="2341" w:type="dxa"/>
          </w:tcPr>
          <w:p w14:paraId="24B037D4" w14:textId="1A08BD6B" w:rsidR="00C408C3" w:rsidRPr="007475AB" w:rsidRDefault="00C408C3" w:rsidP="00E7637C">
            <w:pPr>
              <w:pStyle w:val="TableEntry"/>
            </w:pPr>
            <w:r w:rsidRPr="007475AB">
              <w:t>PCC TF-3: 6.3.1.D</w:t>
            </w:r>
            <w:ins w:id="215" w:author="Lori Reed-Fourquet" w:date="2018-07-17T23:39:00Z">
              <w:r>
                <w:t>1</w:t>
              </w:r>
            </w:ins>
          </w:p>
        </w:tc>
      </w:tr>
      <w:tr w:rsidR="00C408C3" w:rsidRPr="00375960" w14:paraId="45A332DC" w14:textId="77777777" w:rsidTr="00EC7534">
        <w:trPr>
          <w:cantSplit/>
          <w:ins w:id="216" w:author="Lori Reed-Fourquet" w:date="2018-07-17T23:39:00Z"/>
        </w:trPr>
        <w:tc>
          <w:tcPr>
            <w:tcW w:w="2330" w:type="dxa"/>
            <w:vMerge/>
            <w:tcBorders>
              <w:left w:val="single" w:sz="4" w:space="0" w:color="auto"/>
              <w:bottom w:val="single" w:sz="4" w:space="0" w:color="auto"/>
              <w:right w:val="single" w:sz="4" w:space="0" w:color="auto"/>
            </w:tcBorders>
          </w:tcPr>
          <w:p w14:paraId="7C654806" w14:textId="77777777" w:rsidR="00C408C3" w:rsidRPr="007475AB" w:rsidRDefault="00C408C3" w:rsidP="00E7637C">
            <w:pPr>
              <w:pStyle w:val="TableEntry"/>
              <w:rPr>
                <w:ins w:id="217" w:author="Lori Reed-Fourquet" w:date="2018-07-17T23:39:00Z"/>
              </w:rPr>
            </w:pPr>
          </w:p>
        </w:tc>
        <w:tc>
          <w:tcPr>
            <w:tcW w:w="2334" w:type="dxa"/>
            <w:tcBorders>
              <w:left w:val="single" w:sz="4" w:space="0" w:color="auto"/>
            </w:tcBorders>
          </w:tcPr>
          <w:p w14:paraId="54890A7C" w14:textId="7CF120F6" w:rsidR="00C408C3" w:rsidRPr="007475AB" w:rsidRDefault="00C408C3" w:rsidP="00E7637C">
            <w:pPr>
              <w:pStyle w:val="TableEntry"/>
              <w:rPr>
                <w:ins w:id="218" w:author="Lori Reed-Fourquet" w:date="2018-07-17T23:39:00Z"/>
              </w:rPr>
            </w:pPr>
            <w:ins w:id="219" w:author="Lori Reed-Fourquet" w:date="2018-07-17T23:40:00Z">
              <w:r w:rsidRPr="007475AB">
                <w:t>Paramedicine Care Summary</w:t>
              </w:r>
              <w:r>
                <w:t xml:space="preserve"> – Complete Report</w:t>
              </w:r>
              <w:r w:rsidRPr="007475AB">
                <w:t xml:space="preserve"> Document </w:t>
              </w:r>
              <w:commentRangeStart w:id="220"/>
              <w:r w:rsidRPr="003D1558">
                <w:rPr>
                  <w:highlight w:val="yellow"/>
                </w:rPr>
                <w:t>OID</w:t>
              </w:r>
              <w:commentRangeEnd w:id="220"/>
              <w:r>
                <w:rPr>
                  <w:rStyle w:val="CommentReference"/>
                </w:rPr>
                <w:commentReference w:id="220"/>
              </w:r>
            </w:ins>
          </w:p>
        </w:tc>
        <w:tc>
          <w:tcPr>
            <w:tcW w:w="2345" w:type="dxa"/>
          </w:tcPr>
          <w:p w14:paraId="28641E13" w14:textId="29B0AB00" w:rsidR="00C408C3" w:rsidRPr="007475AB" w:rsidRDefault="00C408C3" w:rsidP="00E7637C">
            <w:pPr>
              <w:pStyle w:val="TableEntry"/>
              <w:rPr>
                <w:ins w:id="221" w:author="Lori Reed-Fourquet" w:date="2018-07-17T23:39:00Z"/>
              </w:rPr>
            </w:pPr>
            <w:ins w:id="222" w:author="Lori Reed-Fourquet" w:date="2018-07-17T23:40:00Z">
              <w:r>
                <w:t>R</w:t>
              </w:r>
            </w:ins>
          </w:p>
        </w:tc>
        <w:tc>
          <w:tcPr>
            <w:tcW w:w="2341" w:type="dxa"/>
          </w:tcPr>
          <w:p w14:paraId="23E28F61" w14:textId="1A481EFC" w:rsidR="00C408C3" w:rsidRPr="007475AB" w:rsidRDefault="00C408C3" w:rsidP="00E7637C">
            <w:pPr>
              <w:pStyle w:val="TableEntry"/>
              <w:rPr>
                <w:ins w:id="223" w:author="Lori Reed-Fourquet" w:date="2018-07-17T23:39:00Z"/>
              </w:rPr>
            </w:pPr>
            <w:ins w:id="224" w:author="Lori Reed-Fourquet" w:date="2018-07-17T23:40:00Z">
              <w:r w:rsidRPr="007475AB">
                <w:t>PCC TF-3: 6.3.1.D</w:t>
              </w:r>
              <w:r>
                <w:t>2</w:t>
              </w:r>
            </w:ins>
          </w:p>
        </w:tc>
      </w:tr>
      <w:tr w:rsidR="00C408C3" w:rsidRPr="00375960" w14:paraId="417FB8DE" w14:textId="77777777" w:rsidTr="00EC7534">
        <w:trPr>
          <w:cantSplit/>
        </w:trPr>
        <w:tc>
          <w:tcPr>
            <w:tcW w:w="2330" w:type="dxa"/>
            <w:vMerge w:val="restart"/>
            <w:tcBorders>
              <w:top w:val="single" w:sz="4" w:space="0" w:color="auto"/>
              <w:left w:val="single" w:sz="4" w:space="0" w:color="auto"/>
              <w:right w:val="single" w:sz="4" w:space="0" w:color="auto"/>
            </w:tcBorders>
          </w:tcPr>
          <w:p w14:paraId="094EBDED" w14:textId="77777777" w:rsidR="00C408C3" w:rsidRPr="007475AB" w:rsidRDefault="00C408C3" w:rsidP="00E7637C">
            <w:pPr>
              <w:pStyle w:val="TableEntry"/>
            </w:pPr>
            <w:r w:rsidRPr="007475AB">
              <w:lastRenderedPageBreak/>
              <w:t>Content Consumer</w:t>
            </w:r>
          </w:p>
        </w:tc>
        <w:tc>
          <w:tcPr>
            <w:tcW w:w="2334" w:type="dxa"/>
            <w:tcBorders>
              <w:left w:val="single" w:sz="4" w:space="0" w:color="auto"/>
            </w:tcBorders>
          </w:tcPr>
          <w:p w14:paraId="0D94DB3A" w14:textId="77777777" w:rsidR="00C408C3" w:rsidRDefault="00C408C3" w:rsidP="00C408C3">
            <w:pPr>
              <w:pStyle w:val="TableEntry"/>
              <w:rPr>
                <w:ins w:id="225" w:author="Lori Reed-Fourquet" w:date="2018-07-17T23:39:00Z"/>
                <w:highlight w:val="yellow"/>
              </w:rPr>
            </w:pPr>
            <w:ins w:id="226" w:author="Lori Reed-Fourquet" w:date="2018-07-17T23:39:00Z">
              <w:r w:rsidRPr="007475AB">
                <w:t>Paramedicine Care Summary</w:t>
              </w:r>
              <w:r>
                <w:t xml:space="preserve"> – Clinical Subset</w:t>
              </w:r>
              <w:r w:rsidRPr="007475AB">
                <w:t xml:space="preserve"> Document </w:t>
              </w:r>
              <w:commentRangeStart w:id="227"/>
              <w:r w:rsidRPr="003D1558">
                <w:rPr>
                  <w:highlight w:val="yellow"/>
                </w:rPr>
                <w:t>OID</w:t>
              </w:r>
              <w:commentRangeEnd w:id="227"/>
              <w:r>
                <w:rPr>
                  <w:rStyle w:val="CommentReference"/>
                </w:rPr>
                <w:commentReference w:id="227"/>
              </w:r>
            </w:ins>
          </w:p>
          <w:p w14:paraId="2CD8D5A3" w14:textId="1735D0DB" w:rsidR="00C408C3" w:rsidRPr="007475AB" w:rsidRDefault="00C408C3" w:rsidP="00C408C3">
            <w:pPr>
              <w:pStyle w:val="TableEntry"/>
            </w:pPr>
            <w:del w:id="228" w:author="Lori Reed-Fourquet" w:date="2018-07-17T23:39:00Z">
              <w:r w:rsidRPr="007475AB" w:rsidDel="00C408C3">
                <w:delText xml:space="preserve">Paramedicine Care Summary Document </w:delText>
              </w:r>
              <w:r w:rsidRPr="00B0102C" w:rsidDel="00C408C3">
                <w:rPr>
                  <w:highlight w:val="yellow"/>
                  <w:rPrChange w:id="229" w:author="Andrea K. Fourquet" w:date="2018-07-10T09:17:00Z">
                    <w:rPr/>
                  </w:rPrChange>
                </w:rPr>
                <w:delText>OID</w:delText>
              </w:r>
            </w:del>
          </w:p>
        </w:tc>
        <w:tc>
          <w:tcPr>
            <w:tcW w:w="2345" w:type="dxa"/>
          </w:tcPr>
          <w:p w14:paraId="15888BF5" w14:textId="1AD8381E" w:rsidR="00C408C3" w:rsidRPr="007475AB" w:rsidRDefault="00C408C3" w:rsidP="00E7637C">
            <w:pPr>
              <w:pStyle w:val="TableEntry"/>
            </w:pPr>
            <w:del w:id="230" w:author="Lori Reed-Fourquet" w:date="2018-07-17T23:39:00Z">
              <w:r w:rsidRPr="007475AB" w:rsidDel="00C408C3">
                <w:delText xml:space="preserve">O </w:delText>
              </w:r>
            </w:del>
            <w:ins w:id="231" w:author="Lori Reed-Fourquet" w:date="2018-07-17T23:39:00Z">
              <w:r>
                <w:t>R</w:t>
              </w:r>
              <w:r w:rsidRPr="007475AB">
                <w:t xml:space="preserve"> </w:t>
              </w:r>
            </w:ins>
          </w:p>
        </w:tc>
        <w:tc>
          <w:tcPr>
            <w:tcW w:w="2341" w:type="dxa"/>
          </w:tcPr>
          <w:p w14:paraId="326E0342" w14:textId="4A832226" w:rsidR="00C408C3" w:rsidRPr="007475AB" w:rsidRDefault="00C408C3" w:rsidP="00E7637C">
            <w:pPr>
              <w:pStyle w:val="TableEntry"/>
            </w:pPr>
            <w:r w:rsidRPr="007475AB">
              <w:t>PCC TF-3: 6.3.1.D</w:t>
            </w:r>
            <w:ins w:id="232" w:author="Lori Reed-Fourquet" w:date="2018-07-17T23:40:00Z">
              <w:r>
                <w:t>1</w:t>
              </w:r>
            </w:ins>
          </w:p>
        </w:tc>
      </w:tr>
      <w:tr w:rsidR="00C408C3" w:rsidRPr="00375960" w14:paraId="37521349" w14:textId="77777777" w:rsidTr="00EC7534">
        <w:trPr>
          <w:cantSplit/>
          <w:ins w:id="233" w:author="Lori Reed-Fourquet" w:date="2018-07-17T23:40:00Z"/>
        </w:trPr>
        <w:tc>
          <w:tcPr>
            <w:tcW w:w="2330" w:type="dxa"/>
            <w:vMerge/>
            <w:tcBorders>
              <w:left w:val="single" w:sz="4" w:space="0" w:color="auto"/>
              <w:bottom w:val="single" w:sz="4" w:space="0" w:color="auto"/>
              <w:right w:val="single" w:sz="4" w:space="0" w:color="auto"/>
            </w:tcBorders>
          </w:tcPr>
          <w:p w14:paraId="67DE0D0C" w14:textId="77777777" w:rsidR="00C408C3" w:rsidRPr="007475AB" w:rsidRDefault="00C408C3" w:rsidP="00E7637C">
            <w:pPr>
              <w:pStyle w:val="TableEntry"/>
              <w:rPr>
                <w:ins w:id="234" w:author="Lori Reed-Fourquet" w:date="2018-07-17T23:40:00Z"/>
              </w:rPr>
            </w:pPr>
          </w:p>
        </w:tc>
        <w:tc>
          <w:tcPr>
            <w:tcW w:w="2334" w:type="dxa"/>
            <w:tcBorders>
              <w:left w:val="single" w:sz="4" w:space="0" w:color="auto"/>
            </w:tcBorders>
          </w:tcPr>
          <w:p w14:paraId="4CA76C63" w14:textId="069A1E83" w:rsidR="00C408C3" w:rsidRPr="007475AB" w:rsidRDefault="00C408C3" w:rsidP="00C408C3">
            <w:pPr>
              <w:pStyle w:val="TableEntry"/>
              <w:rPr>
                <w:ins w:id="235" w:author="Lori Reed-Fourquet" w:date="2018-07-17T23:40:00Z"/>
              </w:rPr>
            </w:pPr>
            <w:ins w:id="236" w:author="Lori Reed-Fourquet" w:date="2018-07-17T23:40:00Z">
              <w:r w:rsidRPr="007475AB">
                <w:t>Paramedicine Care Summary</w:t>
              </w:r>
              <w:r>
                <w:t xml:space="preserve"> – Complete Report</w:t>
              </w:r>
              <w:r w:rsidRPr="007475AB">
                <w:t xml:space="preserve"> Document </w:t>
              </w:r>
              <w:commentRangeStart w:id="237"/>
              <w:r w:rsidRPr="003D1558">
                <w:rPr>
                  <w:highlight w:val="yellow"/>
                </w:rPr>
                <w:t>OID</w:t>
              </w:r>
              <w:commentRangeEnd w:id="237"/>
              <w:r>
                <w:rPr>
                  <w:rStyle w:val="CommentReference"/>
                </w:rPr>
                <w:commentReference w:id="237"/>
              </w:r>
            </w:ins>
          </w:p>
        </w:tc>
        <w:tc>
          <w:tcPr>
            <w:tcW w:w="2345" w:type="dxa"/>
          </w:tcPr>
          <w:p w14:paraId="4DF5E270" w14:textId="3595AFB9" w:rsidR="00C408C3" w:rsidRPr="007475AB" w:rsidDel="00C408C3" w:rsidRDefault="00C408C3" w:rsidP="00E7637C">
            <w:pPr>
              <w:pStyle w:val="TableEntry"/>
              <w:rPr>
                <w:ins w:id="238" w:author="Lori Reed-Fourquet" w:date="2018-07-17T23:40:00Z"/>
              </w:rPr>
            </w:pPr>
            <w:ins w:id="239" w:author="Lori Reed-Fourquet" w:date="2018-07-17T23:40:00Z">
              <w:r>
                <w:t>R</w:t>
              </w:r>
            </w:ins>
          </w:p>
        </w:tc>
        <w:tc>
          <w:tcPr>
            <w:tcW w:w="2341" w:type="dxa"/>
          </w:tcPr>
          <w:p w14:paraId="6CFCBFAC" w14:textId="23F8AC9B" w:rsidR="00C408C3" w:rsidRPr="007475AB" w:rsidRDefault="00C408C3" w:rsidP="00E7637C">
            <w:pPr>
              <w:pStyle w:val="TableEntry"/>
              <w:rPr>
                <w:ins w:id="240" w:author="Lori Reed-Fourquet" w:date="2018-07-17T23:40:00Z"/>
              </w:rPr>
            </w:pPr>
            <w:ins w:id="241" w:author="Lori Reed-Fourquet" w:date="2018-07-17T23:40:00Z">
              <w:r w:rsidRPr="007475AB">
                <w:t>PCC TF-3: 6.3.1.D</w:t>
              </w:r>
              <w:r>
                <w:t>2</w:t>
              </w:r>
            </w:ins>
          </w:p>
        </w:tc>
      </w:tr>
    </w:tbl>
    <w:p w14:paraId="5BE3F7D6" w14:textId="77777777" w:rsidR="0024039C" w:rsidRPr="00375960" w:rsidRDefault="00FF4C4E" w:rsidP="007921C2">
      <w:pPr>
        <w:pStyle w:val="Heading3"/>
        <w:numPr>
          <w:ilvl w:val="0"/>
          <w:numId w:val="0"/>
        </w:numPr>
        <w:rPr>
          <w:bCs/>
          <w:noProof w:val="0"/>
        </w:rPr>
      </w:pPr>
      <w:bookmarkStart w:id="242" w:name="_Toc345074652"/>
      <w:bookmarkStart w:id="243" w:name="_Toc514942300"/>
      <w:r w:rsidRPr="00375960">
        <w:rPr>
          <w:bCs/>
          <w:noProof w:val="0"/>
        </w:rPr>
        <w:t>X.1.1</w:t>
      </w:r>
      <w:r w:rsidR="00503AE1" w:rsidRPr="00375960">
        <w:rPr>
          <w:bCs/>
          <w:noProof w:val="0"/>
        </w:rPr>
        <w:t xml:space="preserve"> Actor Descriptions and </w:t>
      </w:r>
      <w:r w:rsidR="006A4160" w:rsidRPr="00375960">
        <w:rPr>
          <w:bCs/>
          <w:noProof w:val="0"/>
        </w:rPr>
        <w:t xml:space="preserve">Actor </w:t>
      </w:r>
      <w:r w:rsidR="00ED0083" w:rsidRPr="00375960">
        <w:rPr>
          <w:bCs/>
          <w:noProof w:val="0"/>
        </w:rPr>
        <w:t xml:space="preserve">Profile </w:t>
      </w:r>
      <w:r w:rsidR="00503AE1" w:rsidRPr="00375960">
        <w:rPr>
          <w:bCs/>
          <w:noProof w:val="0"/>
        </w:rPr>
        <w:t>Requirements</w:t>
      </w:r>
      <w:bookmarkEnd w:id="242"/>
      <w:bookmarkEnd w:id="243"/>
    </w:p>
    <w:p w14:paraId="53A7A8C1" w14:textId="15135ED1" w:rsidR="007921C2" w:rsidRPr="00375960" w:rsidRDefault="00735642" w:rsidP="0024039C">
      <w:pPr>
        <w:pStyle w:val="BodyText"/>
      </w:pPr>
      <w:r w:rsidRPr="00375960">
        <w:t>Transactional</w:t>
      </w:r>
      <w:r w:rsidR="002D5B69" w:rsidRPr="00375960">
        <w:t xml:space="preserve"> requirements are documented in </w:t>
      </w:r>
      <w:r w:rsidR="006C1D7E">
        <w:t>PCC</w:t>
      </w:r>
      <w:r w:rsidR="0024039C" w:rsidRPr="00375960">
        <w:t xml:space="preserve"> TF-2 Transactions. </w:t>
      </w:r>
      <w:r w:rsidR="002D5B69" w:rsidRPr="00375960">
        <w:t>This section documents any additional requirements on profile’s actors.</w:t>
      </w:r>
    </w:p>
    <w:p w14:paraId="6201D00C" w14:textId="5B42A79A" w:rsidR="009D7991" w:rsidRPr="00375960" w:rsidRDefault="00735642" w:rsidP="0024039C">
      <w:pPr>
        <w:pStyle w:val="BodyText"/>
      </w:pPr>
      <w:r w:rsidRPr="00375960">
        <w:t>Content module</w:t>
      </w:r>
      <w:r w:rsidR="0024039C" w:rsidRPr="00375960">
        <w:t xml:space="preserve"> requirements are documented in </w:t>
      </w:r>
      <w:r w:rsidR="006C1D7E">
        <w:t>PCC</w:t>
      </w:r>
      <w:r w:rsidR="0024039C" w:rsidRPr="00375960">
        <w:t xml:space="preserve"> TF-</w:t>
      </w:r>
      <w:r w:rsidR="006C1D7E">
        <w:t>2</w:t>
      </w:r>
      <w:r w:rsidR="0024039C" w:rsidRPr="00375960">
        <w:t xml:space="preserve"> Content Modules. This section documents any additional requirements on profile’s actors.</w:t>
      </w:r>
    </w:p>
    <w:p w14:paraId="7A9757B0" w14:textId="77777777" w:rsidR="009D0CDF" w:rsidRPr="00375960" w:rsidRDefault="009D0CDF" w:rsidP="009D0CDF">
      <w:pPr>
        <w:pStyle w:val="Heading4"/>
        <w:numPr>
          <w:ilvl w:val="0"/>
          <w:numId w:val="0"/>
        </w:numPr>
        <w:rPr>
          <w:noProof w:val="0"/>
        </w:rPr>
      </w:pPr>
      <w:bookmarkStart w:id="244" w:name="_Toc345074653"/>
      <w:bookmarkStart w:id="245" w:name="_Toc514942301"/>
      <w:r w:rsidRPr="00375960">
        <w:rPr>
          <w:noProof w:val="0"/>
        </w:rPr>
        <w:t xml:space="preserve">X.1.1.1 </w:t>
      </w:r>
      <w:bookmarkEnd w:id="244"/>
      <w:r w:rsidR="003E0A55" w:rsidRPr="00375960">
        <w:rPr>
          <w:noProof w:val="0"/>
        </w:rPr>
        <w:t>Content Creator</w:t>
      </w:r>
      <w:bookmarkEnd w:id="245"/>
    </w:p>
    <w:p w14:paraId="1B0BFA65" w14:textId="32FF63B3" w:rsidR="00B612EC" w:rsidRPr="00375960" w:rsidDel="00EC7534" w:rsidRDefault="003E0A55" w:rsidP="00EC7534">
      <w:pPr>
        <w:pStyle w:val="BodyText"/>
        <w:rPr>
          <w:del w:id="246" w:author="Lori Reed-Fourquet" w:date="2018-07-17T23:43:00Z"/>
          <w:highlight w:val="yellow"/>
        </w:rPr>
      </w:pPr>
      <w:r w:rsidRPr="00375960">
        <w:t xml:space="preserve">The Content Creator shall be responsible for the creation of content and transmission of </w:t>
      </w:r>
      <w:del w:id="247" w:author="Lori Reed-Fourquet" w:date="2018-07-17T23:43:00Z">
        <w:r w:rsidRPr="00375960" w:rsidDel="00EC7534">
          <w:delText xml:space="preserve">a </w:delText>
        </w:r>
        <w:r w:rsidR="00E12377" w:rsidRPr="00375960" w:rsidDel="00EC7534">
          <w:delText>PCS</w:delText>
        </w:r>
        <w:r w:rsidRPr="00375960" w:rsidDel="00EC7534">
          <w:delText xml:space="preserve"> document</w:delText>
        </w:r>
      </w:del>
      <w:ins w:id="248" w:author="Andrea K. Fourquet" w:date="2018-07-10T09:20:00Z">
        <w:del w:id="249" w:author="Lori Reed-Fourquet" w:date="2018-07-17T23:43:00Z">
          <w:r w:rsidR="00E35703" w:rsidDel="00EC7534">
            <w:delText xml:space="preserve"> </w:delText>
          </w:r>
          <w:r w:rsidR="00E35703" w:rsidRPr="00E35703" w:rsidDel="00EC7534">
            <w:rPr>
              <w:highlight w:val="yellow"/>
              <w:rPrChange w:id="250" w:author="Andrea K. Fourquet" w:date="2018-07-10T09:20:00Z">
                <w:rPr/>
              </w:rPrChange>
            </w:rPr>
            <w:delText>(OID = )</w:delText>
          </w:r>
        </w:del>
      </w:ins>
      <w:del w:id="251" w:author="Lori Reed-Fourquet" w:date="2018-07-17T23:43:00Z">
        <w:r w:rsidRPr="00375960" w:rsidDel="00EC7534">
          <w:delText xml:space="preserve"> to a Content Consumer. </w:delText>
        </w:r>
      </w:del>
    </w:p>
    <w:p w14:paraId="3591A71E" w14:textId="77C97CC8" w:rsidR="005C2D79" w:rsidDel="00EC7534" w:rsidRDefault="00B612EC" w:rsidP="00EC7534">
      <w:pPr>
        <w:pStyle w:val="BodyText"/>
        <w:rPr>
          <w:ins w:id="252" w:author="Andrea K. Fourquet" w:date="2018-07-17T15:59:00Z"/>
          <w:del w:id="253" w:author="Lori Reed-Fourquet" w:date="2018-07-17T23:44:00Z"/>
        </w:rPr>
      </w:pPr>
      <w:del w:id="254" w:author="Lori Reed-Fourquet" w:date="2018-07-17T23:43:00Z">
        <w:r w:rsidRPr="00375960" w:rsidDel="00EC7534">
          <w:delText xml:space="preserve">The </w:delText>
        </w:r>
        <w:r w:rsidR="00E12377" w:rsidRPr="00375960" w:rsidDel="00EC7534">
          <w:delText>PCS</w:delText>
        </w:r>
        <w:r w:rsidRPr="00375960" w:rsidDel="00EC7534">
          <w:delText xml:space="preserve"> Content Creator creates </w:delText>
        </w:r>
      </w:del>
      <w:ins w:id="255" w:author="Andrea K. Fourquet" w:date="2018-07-17T15:59:00Z">
        <w:r w:rsidR="005F2E4A">
          <w:t xml:space="preserve">the following </w:t>
        </w:r>
      </w:ins>
      <w:r w:rsidRPr="00375960">
        <w:t>t</w:t>
      </w:r>
      <w:ins w:id="256" w:author="Andrea K. Fourquet" w:date="2018-07-17T15:59:00Z">
        <w:r w:rsidR="003912D3">
          <w:t>wo</w:t>
        </w:r>
      </w:ins>
      <w:del w:id="257" w:author="Andrea K. Fourquet" w:date="2018-07-17T15:59:00Z">
        <w:r w:rsidRPr="00375960" w:rsidDel="003912D3">
          <w:delText>he</w:delText>
        </w:r>
      </w:del>
      <w:r w:rsidRPr="00375960">
        <w:t xml:space="preserve"> document</w:t>
      </w:r>
      <w:ins w:id="258" w:author="Andrea K. Fourquet" w:date="2018-07-17T15:59:00Z">
        <w:r w:rsidR="005F2E4A">
          <w:t>s</w:t>
        </w:r>
      </w:ins>
      <w:r w:rsidRPr="00375960">
        <w:t xml:space="preserve"> that summarize</w:t>
      </w:r>
      <w:del w:id="259" w:author="Lori Reed-Fourquet" w:date="2018-07-17T23:43:00Z">
        <w:r w:rsidRPr="00375960" w:rsidDel="00EC7534">
          <w:delText>s</w:delText>
        </w:r>
      </w:del>
      <w:r w:rsidRPr="00375960">
        <w:t xml:space="preserve"> the emergency transport encounter </w:t>
      </w:r>
      <w:del w:id="260" w:author="Lori Reed-Fourquet" w:date="2018-07-17T23:44:00Z">
        <w:r w:rsidRPr="00375960" w:rsidDel="00EC7534">
          <w:delText>that conta</w:delText>
        </w:r>
        <w:r w:rsidR="009A5DEE" w:rsidRPr="00375960" w:rsidDel="00EC7534">
          <w:delText>ins the data elements</w:delText>
        </w:r>
        <w:r w:rsidR="00384ABB" w:rsidRPr="00375960" w:rsidDel="00EC7534">
          <w:delText xml:space="preserve"> </w:delText>
        </w:r>
        <w:r w:rsidR="009F2729" w:rsidRPr="00375960" w:rsidDel="00EC7534">
          <w:delText>defined in PCC TF-3: 6.3.1.D</w:delText>
        </w:r>
      </w:del>
    </w:p>
    <w:p w14:paraId="2729FDB4" w14:textId="010E9341" w:rsidR="00EC7534" w:rsidRDefault="00EC7534" w:rsidP="00EC7534">
      <w:pPr>
        <w:pStyle w:val="BodyText"/>
        <w:numPr>
          <w:ilvl w:val="0"/>
          <w:numId w:val="47"/>
        </w:numPr>
        <w:rPr>
          <w:ins w:id="261" w:author="Lori Reed-Fourquet" w:date="2018-07-17T23:44:00Z"/>
        </w:rPr>
      </w:pPr>
      <w:ins w:id="262" w:author="Lori Reed-Fourquet" w:date="2018-07-17T23:43:00Z">
        <w:r>
          <w:t>Paramedicine Care Summary – Clinical Subset (PCS-CS)</w:t>
        </w:r>
      </w:ins>
      <w:ins w:id="263" w:author="Lori Reed-Fourquet" w:date="2018-07-17T23:44:00Z">
        <w:r>
          <w:t xml:space="preserve"> </w:t>
        </w:r>
        <w:r w:rsidRPr="00375960">
          <w:t>contain</w:t>
        </w:r>
        <w:r>
          <w:t>ing</w:t>
        </w:r>
        <w:r w:rsidRPr="00375960">
          <w:t xml:space="preserve"> the data elements defined in PCC TF-3: 6.3.1.D</w:t>
        </w:r>
        <w:r>
          <w:t>1</w:t>
        </w:r>
      </w:ins>
      <w:ins w:id="264" w:author="Lori Reed-Fourquet" w:date="2018-07-17T23:47:00Z">
        <w:r>
          <w:t xml:space="preserve"> </w:t>
        </w:r>
      </w:ins>
      <w:ins w:id="265" w:author="Lori Reed-Fourquet" w:date="2018-07-17T23:50:00Z">
        <w:r>
          <w:t xml:space="preserve">or, </w:t>
        </w:r>
        <w:commentRangeStart w:id="266"/>
        <w:r>
          <w:t>where the FHIR option is used, containing the FHIR Composition bundle defined in section PCC TF-3:6.6</w:t>
        </w:r>
      </w:ins>
      <w:commentRangeEnd w:id="266"/>
      <w:ins w:id="267" w:author="Lori Reed-Fourquet" w:date="2018-07-17T23:52:00Z">
        <w:r w:rsidR="007841C9">
          <w:t>.x.1</w:t>
        </w:r>
      </w:ins>
      <w:ins w:id="268" w:author="Lori Reed-Fourquet" w:date="2018-07-17T23:51:00Z">
        <w:r>
          <w:rPr>
            <w:rStyle w:val="CommentReference"/>
          </w:rPr>
          <w:commentReference w:id="266"/>
        </w:r>
      </w:ins>
    </w:p>
    <w:p w14:paraId="0C13A3F0" w14:textId="5925882C" w:rsidR="00EC7534" w:rsidRDefault="00EC7534" w:rsidP="00EC7534">
      <w:pPr>
        <w:pStyle w:val="BodyText"/>
        <w:numPr>
          <w:ilvl w:val="0"/>
          <w:numId w:val="47"/>
        </w:numPr>
        <w:rPr>
          <w:ins w:id="269" w:author="Lori Reed-Fourquet" w:date="2018-07-17T23:44:00Z"/>
        </w:rPr>
      </w:pPr>
      <w:ins w:id="270" w:author="Lori Reed-Fourquet" w:date="2018-07-17T23:43:00Z">
        <w:r>
          <w:t>Paramedicine Care Summary – Complete Report (PCS-CR)</w:t>
        </w:r>
      </w:ins>
      <w:ins w:id="271" w:author="Lori Reed-Fourquet" w:date="2018-07-17T23:44:00Z">
        <w:r>
          <w:t xml:space="preserve"> </w:t>
        </w:r>
        <w:r w:rsidRPr="00375960">
          <w:t>contain</w:t>
        </w:r>
        <w:r>
          <w:t>ing</w:t>
        </w:r>
        <w:r w:rsidRPr="00375960">
          <w:t xml:space="preserve"> the data elements defined in PCC TF-3: 6.3.1.D</w:t>
        </w:r>
        <w:r>
          <w:t>2</w:t>
        </w:r>
      </w:ins>
      <w:ins w:id="272" w:author="Lori Reed-Fourquet" w:date="2018-07-17T23:50:00Z">
        <w:r>
          <w:t>,</w:t>
        </w:r>
        <w:r w:rsidRPr="00EC7534">
          <w:t xml:space="preserve"> </w:t>
        </w:r>
        <w:r>
          <w:t xml:space="preserve">or, </w:t>
        </w:r>
        <w:commentRangeStart w:id="273"/>
        <w:r>
          <w:t>where the FHIR option is used, containing the FHIR Composition bundle defined in section PCC TF-3:6.6</w:t>
        </w:r>
      </w:ins>
      <w:commentRangeEnd w:id="273"/>
      <w:ins w:id="274" w:author="Lori Reed-Fourquet" w:date="2018-07-17T23:51:00Z">
        <w:r>
          <w:rPr>
            <w:rStyle w:val="CommentReference"/>
          </w:rPr>
          <w:commentReference w:id="273"/>
        </w:r>
      </w:ins>
      <w:ins w:id="275" w:author="Lori Reed-Fourquet" w:date="2018-07-17T23:52:00Z">
        <w:r w:rsidR="007841C9">
          <w:t>.x.1</w:t>
        </w:r>
      </w:ins>
    </w:p>
    <w:p w14:paraId="2ED27B51" w14:textId="53EFEBCC" w:rsidR="005F2E4A" w:rsidDel="00EC7534" w:rsidRDefault="002C709B" w:rsidP="00EC7534">
      <w:pPr>
        <w:pStyle w:val="BodyText"/>
        <w:numPr>
          <w:ilvl w:val="0"/>
          <w:numId w:val="47"/>
        </w:numPr>
        <w:rPr>
          <w:ins w:id="276" w:author="Andrea K. Fourquet" w:date="2018-07-17T15:59:00Z"/>
          <w:del w:id="277" w:author="Lori Reed-Fourquet" w:date="2018-07-17T23:43:00Z"/>
        </w:rPr>
      </w:pPr>
      <w:ins w:id="278" w:author="Andrea K. Fourquet" w:date="2018-07-17T16:01:00Z">
        <w:del w:id="279" w:author="Lori Reed-Fourquet" w:date="2018-07-17T23:43:00Z">
          <w:r w:rsidDel="00EC7534">
            <w:delText xml:space="preserve">Clinical Subset </w:delText>
          </w:r>
          <w:r w:rsidR="002C1886" w:rsidDel="00EC7534">
            <w:delText xml:space="preserve">of Paramedicine Care Report </w:delText>
          </w:r>
        </w:del>
      </w:ins>
    </w:p>
    <w:p w14:paraId="79CBC35E" w14:textId="69809300" w:rsidR="00536667" w:rsidDel="00EC7534" w:rsidRDefault="00536667">
      <w:pPr>
        <w:pStyle w:val="BodyText"/>
        <w:numPr>
          <w:ilvl w:val="0"/>
          <w:numId w:val="47"/>
        </w:numPr>
        <w:rPr>
          <w:del w:id="280" w:author="Lori Reed-Fourquet" w:date="2018-07-17T23:43:00Z"/>
        </w:rPr>
      </w:pPr>
      <w:ins w:id="281" w:author="Andrea K. Fourquet" w:date="2018-07-17T15:59:00Z">
        <w:del w:id="282" w:author="Lori Reed-Fourquet" w:date="2018-07-17T23:43:00Z">
          <w:r w:rsidDel="00EC7534">
            <w:delText xml:space="preserve">Complete </w:delText>
          </w:r>
        </w:del>
      </w:ins>
      <w:ins w:id="283" w:author="Andrea K. Fourquet" w:date="2018-07-17T16:00:00Z">
        <w:del w:id="284" w:author="Lori Reed-Fourquet" w:date="2018-07-17T23:43:00Z">
          <w:r w:rsidR="00680AF4" w:rsidDel="00EC7534">
            <w:delText>P</w:delText>
          </w:r>
          <w:r w:rsidDel="00EC7534">
            <w:delText xml:space="preserve">aramedicine </w:delText>
          </w:r>
          <w:r w:rsidR="00680AF4" w:rsidDel="00EC7534">
            <w:delText>C</w:delText>
          </w:r>
          <w:r w:rsidDel="00EC7534">
            <w:delText xml:space="preserve">are </w:delText>
          </w:r>
          <w:r w:rsidR="00680AF4" w:rsidDel="00EC7534">
            <w:delText>R</w:delText>
          </w:r>
          <w:r w:rsidDel="00EC7534">
            <w:delText xml:space="preserve">eport </w:delText>
          </w:r>
        </w:del>
      </w:ins>
    </w:p>
    <w:p w14:paraId="629CB5F1" w14:textId="55E6035F" w:rsidR="00EC7534" w:rsidRPr="00375960" w:rsidRDefault="00EC7534" w:rsidP="00EC7534">
      <w:pPr>
        <w:pStyle w:val="Heading4"/>
        <w:rPr>
          <w:ins w:id="285" w:author="Lori Reed-Fourquet" w:date="2018-07-17T23:45:00Z"/>
        </w:rPr>
      </w:pPr>
      <w:ins w:id="286" w:author="Lori Reed-Fourquet" w:date="2018-07-17T23:45:00Z">
        <w:r>
          <w:t>X.1.1</w:t>
        </w:r>
        <w:r w:rsidRPr="00375960">
          <w:t>.</w:t>
        </w:r>
        <w:r>
          <w:t>1.1</w:t>
        </w:r>
        <w:r w:rsidRPr="00375960">
          <w:t xml:space="preserve"> Trigger Events</w:t>
        </w:r>
      </w:ins>
    </w:p>
    <w:p w14:paraId="30FCBBFD" w14:textId="77777777" w:rsidR="00EC7534" w:rsidRDefault="00EC7534" w:rsidP="00EC7534">
      <w:pPr>
        <w:pStyle w:val="BodyText"/>
        <w:rPr>
          <w:ins w:id="287" w:author="Lori Reed-Fourquet" w:date="2018-07-17T23:45:00Z"/>
        </w:rPr>
      </w:pPr>
      <w:ins w:id="288" w:author="Lori Reed-Fourquet" w:date="2018-07-17T23:45:00Z">
        <w:r w:rsidRPr="00375960">
          <w:t>Upon patient handoff from th</w:t>
        </w:r>
        <w:r>
          <w:t>e</w:t>
        </w:r>
        <w:r w:rsidRPr="00375960">
          <w:t xml:space="preserve"> paramedicine care to the receiving facility care, a </w:t>
        </w:r>
        <w:r>
          <w:t>P</w:t>
        </w:r>
        <w:r w:rsidRPr="00375960">
          <w:t xml:space="preserve">aramedicine </w:t>
        </w:r>
        <w:r>
          <w:t>C</w:t>
        </w:r>
        <w:r w:rsidRPr="00375960">
          <w:t xml:space="preserve">are </w:t>
        </w:r>
        <w:r>
          <w:t>S</w:t>
        </w:r>
        <w:r w:rsidRPr="00375960">
          <w:t xml:space="preserve">ummary </w:t>
        </w:r>
        <w:r>
          <w:t>– Clinical Subset will be provided to receiving facility</w:t>
        </w:r>
        <w:r w:rsidRPr="00375960">
          <w:t xml:space="preserve"> using </w:t>
        </w:r>
        <w:r>
          <w:t xml:space="preserve">the </w:t>
        </w:r>
        <w:r w:rsidRPr="00375960">
          <w:t xml:space="preserve">Document </w:t>
        </w:r>
        <w:r>
          <w:t>Sharing</w:t>
        </w:r>
        <w:r w:rsidRPr="00375960">
          <w:t xml:space="preserve"> [</w:t>
        </w:r>
        <w:r>
          <w:t>PCC</w:t>
        </w:r>
        <w:r w:rsidRPr="00375960">
          <w:t>-</w:t>
        </w:r>
        <w:r>
          <w:t>1</w:t>
        </w:r>
        <w:r w:rsidRPr="00375960">
          <w:t xml:space="preserve">] transaction. </w:t>
        </w:r>
      </w:ins>
    </w:p>
    <w:p w14:paraId="6AC49FCA" w14:textId="4F0AA35D" w:rsidR="00EC7534" w:rsidRPr="00375960" w:rsidRDefault="00EC7534" w:rsidP="00EC7534">
      <w:pPr>
        <w:pStyle w:val="BodyText"/>
        <w:rPr>
          <w:ins w:id="289" w:author="Lori Reed-Fourquet" w:date="2018-07-17T23:45:00Z"/>
        </w:rPr>
      </w:pPr>
      <w:ins w:id="290" w:author="Lori Reed-Fourquet" w:date="2018-07-17T23:45:00Z">
        <w:r>
          <w:t>When the full Paramedicine Care Summary data is available, a Paramedicine Care Summary – Complete Report will be provided to receiving facility</w:t>
        </w:r>
        <w:r w:rsidRPr="00375960">
          <w:t xml:space="preserve"> using </w:t>
        </w:r>
        <w:r>
          <w:t xml:space="preserve">the </w:t>
        </w:r>
        <w:r w:rsidRPr="00375960">
          <w:t xml:space="preserve">Document </w:t>
        </w:r>
        <w:r>
          <w:t>Sharing</w:t>
        </w:r>
        <w:r w:rsidRPr="00375960">
          <w:t xml:space="preserve"> [</w:t>
        </w:r>
        <w:r>
          <w:t>PCC</w:t>
        </w:r>
        <w:r w:rsidRPr="00375960">
          <w:t>-</w:t>
        </w:r>
        <w:r>
          <w:t>1</w:t>
        </w:r>
        <w:r w:rsidRPr="00375960">
          <w:t>] transaction.</w:t>
        </w:r>
        <w:r>
          <w:t>s</w:t>
        </w:r>
      </w:ins>
    </w:p>
    <w:p w14:paraId="04945BBE" w14:textId="77777777" w:rsidR="00EC7534" w:rsidRPr="00375960" w:rsidRDefault="00EC7534" w:rsidP="00EC7534">
      <w:pPr>
        <w:pStyle w:val="BodyText"/>
        <w:rPr>
          <w:ins w:id="291" w:author="Lori Reed-Fourquet" w:date="2018-07-17T23:45:00Z"/>
        </w:rPr>
      </w:pPr>
    </w:p>
    <w:p w14:paraId="2FC50D1B" w14:textId="77777777" w:rsidR="00503AE1" w:rsidRPr="00375960" w:rsidRDefault="00503AE1" w:rsidP="0038429E">
      <w:pPr>
        <w:pStyle w:val="Heading4"/>
        <w:numPr>
          <w:ilvl w:val="0"/>
          <w:numId w:val="0"/>
        </w:numPr>
        <w:rPr>
          <w:noProof w:val="0"/>
        </w:rPr>
      </w:pPr>
      <w:bookmarkStart w:id="292" w:name="_Toc345074654"/>
      <w:bookmarkStart w:id="293" w:name="_Toc514942302"/>
      <w:r w:rsidRPr="00375960">
        <w:rPr>
          <w:noProof w:val="0"/>
        </w:rPr>
        <w:lastRenderedPageBreak/>
        <w:t xml:space="preserve">X.1.1.2 </w:t>
      </w:r>
      <w:bookmarkEnd w:id="292"/>
      <w:r w:rsidR="003E0A55" w:rsidRPr="00375960">
        <w:rPr>
          <w:noProof w:val="0"/>
        </w:rPr>
        <w:t>Content Consumer</w:t>
      </w:r>
      <w:bookmarkEnd w:id="293"/>
    </w:p>
    <w:p w14:paraId="35948B2B" w14:textId="20D71688" w:rsidR="001271C8" w:rsidRPr="00375960" w:rsidRDefault="001271C8" w:rsidP="001271C8">
      <w:pPr>
        <w:pStyle w:val="BodyText"/>
      </w:pPr>
      <w:r w:rsidRPr="00375960">
        <w:t xml:space="preserve">A Content Consumer is responsible for viewing, importing, or other processing options for </w:t>
      </w:r>
      <w:r w:rsidR="00E12377" w:rsidRPr="00375960">
        <w:t>PCS</w:t>
      </w:r>
      <w:r w:rsidRPr="00375960">
        <w:t xml:space="preserve"> </w:t>
      </w:r>
      <w:ins w:id="294" w:author="Andrea K. Fourquet" w:date="2018-07-10T09:21:00Z">
        <w:r w:rsidR="00050579">
          <w:t>document</w:t>
        </w:r>
      </w:ins>
      <w:ins w:id="295" w:author="Lori Reed-Fourquet" w:date="2018-07-17T23:51:00Z">
        <w:r w:rsidR="00EC7534">
          <w:t>s</w:t>
        </w:r>
      </w:ins>
      <w:ins w:id="296" w:author="Andrea K. Fourquet" w:date="2018-07-10T09:21:00Z">
        <w:r w:rsidR="00050579">
          <w:t xml:space="preserve"> </w:t>
        </w:r>
        <w:r w:rsidR="00050579" w:rsidRPr="00050579">
          <w:rPr>
            <w:highlight w:val="yellow"/>
            <w:rPrChange w:id="297" w:author="Andrea K. Fourquet" w:date="2018-07-10T09:21:00Z">
              <w:rPr/>
            </w:rPrChange>
          </w:rPr>
          <w:t>(OID=)</w:t>
        </w:r>
        <w:r w:rsidR="00050579">
          <w:rPr>
            <w:highlight w:val="yellow"/>
          </w:rPr>
          <w:t xml:space="preserve"> </w:t>
        </w:r>
      </w:ins>
      <w:r w:rsidRPr="00375960">
        <w:t xml:space="preserve">content created by a </w:t>
      </w:r>
      <w:r w:rsidR="00E12377" w:rsidRPr="00375960">
        <w:t>PCS</w:t>
      </w:r>
      <w:r w:rsidRPr="00375960">
        <w:t xml:space="preserve"> Content Creator. This is specified in [PCC-1] document sharing transaction in PCC TF-2</w:t>
      </w:r>
      <w:r w:rsidR="006C1D7E">
        <w:t xml:space="preserve">: </w:t>
      </w:r>
      <w:r w:rsidRPr="00375960">
        <w:t>3.1</w:t>
      </w:r>
    </w:p>
    <w:p w14:paraId="1EABB99B" w14:textId="0B1007F1" w:rsidR="003E0A55" w:rsidRPr="00375960" w:rsidDel="00EC7534" w:rsidRDefault="003E0A55" w:rsidP="003E0A55">
      <w:pPr>
        <w:pStyle w:val="Heading4"/>
        <w:numPr>
          <w:ilvl w:val="0"/>
          <w:numId w:val="0"/>
        </w:numPr>
        <w:rPr>
          <w:del w:id="298" w:author="Lori Reed-Fourquet" w:date="2018-07-17T23:46:00Z"/>
          <w:rFonts w:eastAsia="Arial"/>
          <w:noProof w:val="0"/>
        </w:rPr>
      </w:pPr>
      <w:bookmarkStart w:id="299" w:name="_Toc514942303"/>
      <w:del w:id="300" w:author="Lori Reed-Fourquet" w:date="2018-07-17T23:46:00Z">
        <w:r w:rsidRPr="00375960" w:rsidDel="00EC7534">
          <w:rPr>
            <w:noProof w:val="0"/>
          </w:rPr>
          <w:delText xml:space="preserve">X.1.1.3 </w:delText>
        </w:r>
        <w:r w:rsidR="00746D9A" w:rsidRPr="00375960" w:rsidDel="00EC7534">
          <w:rPr>
            <w:noProof w:val="0"/>
          </w:rPr>
          <w:delText xml:space="preserve">Transport </w:delText>
        </w:r>
        <w:r w:rsidRPr="00375960" w:rsidDel="00EC7534">
          <w:rPr>
            <w:rFonts w:eastAsia="Arial"/>
            <w:noProof w:val="0"/>
          </w:rPr>
          <w:delText>Data Consumer</w:delText>
        </w:r>
        <w:bookmarkEnd w:id="299"/>
      </w:del>
    </w:p>
    <w:p w14:paraId="3CFC1FA3" w14:textId="3995C75C" w:rsidR="001271C8" w:rsidRPr="00375960" w:rsidDel="00EC7534" w:rsidRDefault="001271C8" w:rsidP="001271C8">
      <w:pPr>
        <w:pStyle w:val="BodyText"/>
        <w:rPr>
          <w:del w:id="301" w:author="Lori Reed-Fourquet" w:date="2018-07-17T23:46:00Z"/>
        </w:rPr>
      </w:pPr>
      <w:del w:id="302" w:author="Lori Reed-Fourquet" w:date="2018-07-17T23:46:00Z">
        <w:r w:rsidRPr="00375960" w:rsidDel="00EC7534">
          <w:delText xml:space="preserve">The </w:delText>
        </w:r>
        <w:r w:rsidR="003A6DD8" w:rsidRPr="00375960" w:rsidDel="00EC7534">
          <w:delText xml:space="preserve">Transport </w:delText>
        </w:r>
        <w:r w:rsidRPr="00375960" w:rsidDel="00EC7534">
          <w:delText xml:space="preserve">Data Consumer is responsible for </w:delText>
        </w:r>
        <w:r w:rsidR="00164105" w:rsidRPr="00375960" w:rsidDel="00EC7534">
          <w:delText>receiving content provided</w:delText>
        </w:r>
        <w:r w:rsidRPr="00375960" w:rsidDel="00EC7534">
          <w:delText xml:space="preserve"> by the </w:delText>
        </w:r>
        <w:r w:rsidR="003A6DD8" w:rsidRPr="00375960" w:rsidDel="00EC7534">
          <w:delText xml:space="preserve">Transport </w:delText>
        </w:r>
        <w:r w:rsidRPr="00375960" w:rsidDel="00EC7534">
          <w:delText xml:space="preserve">Data Creator. </w:delText>
        </w:r>
        <w:r w:rsidR="003C1B52" w:rsidRPr="00375960" w:rsidDel="00EC7534">
          <w:delText xml:space="preserve">This is specified in the Provide Document Bundle [ITI-65] transaction in </w:delText>
        </w:r>
        <w:r w:rsidR="006C1D7E" w:rsidDel="00EC7534">
          <w:delText>ITI</w:delText>
        </w:r>
        <w:r w:rsidR="006C1D7E" w:rsidRPr="00375960" w:rsidDel="00EC7534">
          <w:delText xml:space="preserve"> </w:delText>
        </w:r>
        <w:r w:rsidR="003C1B52" w:rsidRPr="00375960" w:rsidDel="00EC7534">
          <w:delText>TF-2</w:delText>
        </w:r>
        <w:r w:rsidR="006C1D7E" w:rsidDel="00EC7534">
          <w:delText xml:space="preserve">: </w:delText>
        </w:r>
        <w:r w:rsidR="003C1B52" w:rsidRPr="00375960" w:rsidDel="00EC7534">
          <w:delText>2.65.</w:delText>
        </w:r>
      </w:del>
    </w:p>
    <w:p w14:paraId="2F569020" w14:textId="171A5D15" w:rsidR="003E0A55" w:rsidRPr="00375960" w:rsidDel="00EC7534" w:rsidRDefault="003E0A55" w:rsidP="003E0A55">
      <w:pPr>
        <w:pStyle w:val="Heading4"/>
        <w:numPr>
          <w:ilvl w:val="0"/>
          <w:numId w:val="0"/>
        </w:numPr>
        <w:rPr>
          <w:del w:id="303" w:author="Lori Reed-Fourquet" w:date="2018-07-17T23:46:00Z"/>
          <w:noProof w:val="0"/>
        </w:rPr>
      </w:pPr>
      <w:bookmarkStart w:id="304" w:name="_Toc514942304"/>
      <w:del w:id="305" w:author="Lori Reed-Fourquet" w:date="2018-07-17T23:46:00Z">
        <w:r w:rsidRPr="00375960" w:rsidDel="00EC7534">
          <w:rPr>
            <w:noProof w:val="0"/>
          </w:rPr>
          <w:delText>X.1.1.4</w:delText>
        </w:r>
        <w:r w:rsidR="00746D9A" w:rsidRPr="00375960" w:rsidDel="00EC7534">
          <w:rPr>
            <w:noProof w:val="0"/>
          </w:rPr>
          <w:delText xml:space="preserve"> Transport </w:delText>
        </w:r>
        <w:r w:rsidR="007149C5" w:rsidRPr="00375960" w:rsidDel="00EC7534">
          <w:rPr>
            <w:rFonts w:eastAsia="Arial"/>
            <w:noProof w:val="0"/>
          </w:rPr>
          <w:delText xml:space="preserve">Data </w:delText>
        </w:r>
        <w:r w:rsidR="00746D9A" w:rsidRPr="00375960" w:rsidDel="00EC7534">
          <w:rPr>
            <w:rFonts w:eastAsia="Arial"/>
            <w:noProof w:val="0"/>
          </w:rPr>
          <w:delText>Creator</w:delText>
        </w:r>
        <w:bookmarkEnd w:id="304"/>
        <w:r w:rsidR="007149C5" w:rsidRPr="00375960" w:rsidDel="00EC7534">
          <w:rPr>
            <w:rFonts w:eastAsia="Arial"/>
            <w:noProof w:val="0"/>
          </w:rPr>
          <w:delText xml:space="preserve"> </w:delText>
        </w:r>
      </w:del>
    </w:p>
    <w:p w14:paraId="26E3E249" w14:textId="2429C56E" w:rsidR="001271C8" w:rsidRPr="00375960" w:rsidDel="007841C9" w:rsidRDefault="001271C8" w:rsidP="0013003F">
      <w:pPr>
        <w:pStyle w:val="BodyText"/>
        <w:rPr>
          <w:del w:id="306" w:author="Lori Reed-Fourquet" w:date="2018-07-17T23:53:00Z"/>
        </w:rPr>
      </w:pPr>
      <w:del w:id="307" w:author="Lori Reed-Fourquet" w:date="2018-07-17T23:53:00Z">
        <w:r w:rsidRPr="00375960" w:rsidDel="007841C9">
          <w:delText xml:space="preserve">The Transport Data Creator shall be responsible for the creation of content and transmission of a </w:delText>
        </w:r>
        <w:r w:rsidR="00E12377" w:rsidRPr="00375960" w:rsidDel="007841C9">
          <w:delText>PCS</w:delText>
        </w:r>
        <w:r w:rsidRPr="00375960" w:rsidDel="007841C9">
          <w:delText xml:space="preserve"> document to a Transport Data Consumer. </w:delText>
        </w:r>
        <w:r w:rsidR="00DD71AD" w:rsidRPr="00375960" w:rsidDel="007841C9">
          <w:delText xml:space="preserve">This is specified in the Provide Document Bundle [ITI-65] transaction in </w:delText>
        </w:r>
        <w:r w:rsidR="006C1D7E" w:rsidDel="007841C9">
          <w:delText>ITI</w:delText>
        </w:r>
        <w:r w:rsidR="006C1D7E" w:rsidRPr="00375960" w:rsidDel="007841C9">
          <w:delText xml:space="preserve"> </w:delText>
        </w:r>
        <w:r w:rsidR="00DD71AD" w:rsidRPr="00375960" w:rsidDel="007841C9">
          <w:delText>TF-2</w:delText>
        </w:r>
        <w:r w:rsidR="006C1D7E" w:rsidDel="007841C9">
          <w:delText xml:space="preserve">: </w:delText>
        </w:r>
        <w:r w:rsidR="00DD71AD" w:rsidRPr="00375960" w:rsidDel="007841C9">
          <w:delText>2.65</w:delText>
        </w:r>
        <w:r w:rsidR="004A371C" w:rsidRPr="00375960" w:rsidDel="007841C9">
          <w:delText>.</w:delText>
        </w:r>
      </w:del>
    </w:p>
    <w:p w14:paraId="0F6CC903" w14:textId="579C8815" w:rsidR="00B612EC" w:rsidRPr="00375960" w:rsidRDefault="001271C8" w:rsidP="003E0A55">
      <w:pPr>
        <w:pStyle w:val="BodyText"/>
      </w:pPr>
      <w:del w:id="308" w:author="Lori Reed-Fourquet" w:date="2018-07-17T23:53:00Z">
        <w:r w:rsidRPr="00375960" w:rsidDel="007841C9">
          <w:delText xml:space="preserve">The </w:delText>
        </w:r>
        <w:r w:rsidR="00E12377" w:rsidRPr="00375960" w:rsidDel="007841C9">
          <w:delText>PCS</w:delText>
        </w:r>
        <w:r w:rsidRPr="00375960" w:rsidDel="007841C9">
          <w:delText xml:space="preserve"> Transport Data Creator creates the </w:delText>
        </w:r>
        <w:r w:rsidR="00384ABB" w:rsidRPr="00375960" w:rsidDel="007841C9">
          <w:delText>bundle</w:delText>
        </w:r>
        <w:r w:rsidRPr="00375960" w:rsidDel="007841C9">
          <w:delText xml:space="preserve"> that summarizes the </w:delText>
        </w:r>
        <w:r w:rsidR="00384ABB" w:rsidRPr="00375960" w:rsidDel="007841C9">
          <w:delText>paramedicine</w:delText>
        </w:r>
        <w:r w:rsidRPr="00375960" w:rsidDel="007841C9">
          <w:delText xml:space="preserve"> transport encou</w:delText>
        </w:r>
        <w:r w:rsidR="009A5DEE" w:rsidRPr="00375960" w:rsidDel="007841C9">
          <w:delText>nter that contains the</w:delText>
        </w:r>
        <w:r w:rsidRPr="00375960" w:rsidDel="007841C9">
          <w:delText xml:space="preserve"> data elements</w:delText>
        </w:r>
        <w:r w:rsidR="009A5DEE" w:rsidRPr="00375960" w:rsidDel="007841C9">
          <w:delText xml:space="preserve"> </w:delText>
        </w:r>
        <w:r w:rsidR="00401A92" w:rsidRPr="00375960" w:rsidDel="007841C9">
          <w:delText>defined in PCC TF-3: 6.6.1.D.</w:delText>
        </w:r>
      </w:del>
      <w:r w:rsidR="00401A92" w:rsidRPr="00375960">
        <w:t xml:space="preserve"> </w:t>
      </w:r>
    </w:p>
    <w:p w14:paraId="5B683E4C" w14:textId="77777777" w:rsidR="00CF283F" w:rsidRPr="00375960" w:rsidRDefault="00CF283F" w:rsidP="00303E20">
      <w:pPr>
        <w:pStyle w:val="Heading2"/>
        <w:numPr>
          <w:ilvl w:val="0"/>
          <w:numId w:val="0"/>
        </w:numPr>
        <w:rPr>
          <w:noProof w:val="0"/>
        </w:rPr>
      </w:pPr>
      <w:bookmarkStart w:id="309" w:name="_Toc345074655"/>
      <w:bookmarkStart w:id="310" w:name="_Toc514942305"/>
      <w:r w:rsidRPr="00375960">
        <w:rPr>
          <w:noProof w:val="0"/>
        </w:rPr>
        <w:t xml:space="preserve">X.2 </w:t>
      </w:r>
      <w:r w:rsidR="00E12377" w:rsidRPr="00375960">
        <w:rPr>
          <w:noProof w:val="0"/>
        </w:rPr>
        <w:t>PCS</w:t>
      </w:r>
      <w:r w:rsidR="00104BE6" w:rsidRPr="00375960">
        <w:rPr>
          <w:noProof w:val="0"/>
        </w:rPr>
        <w:t xml:space="preserve"> Actor</w:t>
      </w:r>
      <w:r w:rsidRPr="00375960">
        <w:rPr>
          <w:noProof w:val="0"/>
        </w:rPr>
        <w:t xml:space="preserve"> Options</w:t>
      </w:r>
      <w:bookmarkEnd w:id="309"/>
      <w:bookmarkEnd w:id="310"/>
    </w:p>
    <w:p w14:paraId="492ACB04" w14:textId="77777777" w:rsidR="0028186F" w:rsidRPr="00375960" w:rsidRDefault="0028186F" w:rsidP="0028186F">
      <w:pPr>
        <w:pStyle w:val="BodyText"/>
      </w:pPr>
      <w:r w:rsidRPr="00375960">
        <w:rPr>
          <w:b/>
        </w:rPr>
        <w:t>Options tha</w:t>
      </w:r>
      <w:r w:rsidRPr="00375960">
        <w:t>t may be selected for each actor in this profile, if any, are listed in the Table X.2-1. Dependencies between options, when applicable, are specified in notes.</w:t>
      </w:r>
    </w:p>
    <w:p w14:paraId="09BB3764" w14:textId="77777777" w:rsidR="006514EA" w:rsidRPr="00375960" w:rsidRDefault="007F5664" w:rsidP="00EA3BCB">
      <w:pPr>
        <w:pStyle w:val="TableTitle"/>
      </w:pPr>
      <w:r w:rsidRPr="00375960">
        <w:t xml:space="preserve">Table X.2-1: </w:t>
      </w:r>
      <w:r w:rsidR="00110774" w:rsidRPr="00375960">
        <w:t>Paramedicine Care Summary</w:t>
      </w:r>
      <w:r w:rsidRPr="00375960">
        <w:t xml:space="preserve"> – Actors and Options</w:t>
      </w:r>
    </w:p>
    <w:tbl>
      <w:tblPr>
        <w:tblStyle w:val="TableGrid"/>
        <w:tblW w:w="0" w:type="auto"/>
        <w:tblInd w:w="85" w:type="dxa"/>
        <w:tblLook w:val="04A0" w:firstRow="1" w:lastRow="0" w:firstColumn="1" w:lastColumn="0" w:noHBand="0" w:noVBand="1"/>
      </w:tblPr>
      <w:tblGrid>
        <w:gridCol w:w="3024"/>
        <w:gridCol w:w="3123"/>
        <w:gridCol w:w="3118"/>
      </w:tblGrid>
      <w:tr w:rsidR="00FD49A2" w:rsidRPr="00375960" w14:paraId="1D009FF8" w14:textId="77777777" w:rsidTr="00E7637C">
        <w:trPr>
          <w:cantSplit/>
          <w:tblHeader/>
        </w:trPr>
        <w:tc>
          <w:tcPr>
            <w:tcW w:w="3024" w:type="dxa"/>
            <w:shd w:val="clear" w:color="auto" w:fill="D9D9D9" w:themeFill="background1" w:themeFillShade="D9"/>
          </w:tcPr>
          <w:p w14:paraId="6E48B01F" w14:textId="77777777" w:rsidR="00FD49A2" w:rsidRPr="007475AB" w:rsidRDefault="00FD49A2" w:rsidP="009B73AF">
            <w:pPr>
              <w:pStyle w:val="TableEntryHeader"/>
            </w:pPr>
            <w:r w:rsidRPr="007475AB">
              <w:t>Actor</w:t>
            </w:r>
          </w:p>
        </w:tc>
        <w:tc>
          <w:tcPr>
            <w:tcW w:w="3123" w:type="dxa"/>
            <w:shd w:val="clear" w:color="auto" w:fill="D9D9D9" w:themeFill="background1" w:themeFillShade="D9"/>
          </w:tcPr>
          <w:p w14:paraId="75998953" w14:textId="77777777" w:rsidR="00FD49A2" w:rsidRPr="007475AB" w:rsidRDefault="00FD49A2" w:rsidP="009B73AF">
            <w:pPr>
              <w:pStyle w:val="TableEntryHeader"/>
            </w:pPr>
            <w:r w:rsidRPr="007475AB">
              <w:t>Option Name</w:t>
            </w:r>
          </w:p>
        </w:tc>
        <w:tc>
          <w:tcPr>
            <w:tcW w:w="3118" w:type="dxa"/>
            <w:shd w:val="clear" w:color="auto" w:fill="D9D9D9" w:themeFill="background1" w:themeFillShade="D9"/>
          </w:tcPr>
          <w:p w14:paraId="1E361CEE" w14:textId="77777777" w:rsidR="00FD49A2" w:rsidRPr="007475AB" w:rsidRDefault="00FD49A2" w:rsidP="009B73AF">
            <w:pPr>
              <w:pStyle w:val="TableEntryHeader"/>
            </w:pPr>
            <w:r w:rsidRPr="007475AB">
              <w:t>Reference</w:t>
            </w:r>
          </w:p>
        </w:tc>
      </w:tr>
      <w:tr w:rsidR="007841C9" w:rsidRPr="00375960" w14:paraId="766EBAE0" w14:textId="77777777" w:rsidTr="00E7637C">
        <w:trPr>
          <w:cantSplit/>
        </w:trPr>
        <w:tc>
          <w:tcPr>
            <w:tcW w:w="3024" w:type="dxa"/>
            <w:vMerge w:val="restart"/>
          </w:tcPr>
          <w:p w14:paraId="08E0AF19" w14:textId="77777777" w:rsidR="007841C9" w:rsidRPr="007475AB" w:rsidRDefault="007841C9" w:rsidP="007841C9">
            <w:pPr>
              <w:pStyle w:val="TableEntry"/>
            </w:pPr>
            <w:r w:rsidRPr="007475AB">
              <w:t>Content Creator</w:t>
            </w:r>
          </w:p>
        </w:tc>
        <w:tc>
          <w:tcPr>
            <w:tcW w:w="3123" w:type="dxa"/>
          </w:tcPr>
          <w:p w14:paraId="2EA9F54D" w14:textId="0CCA0290" w:rsidR="007841C9" w:rsidRPr="005D66FA" w:rsidRDefault="007841C9" w:rsidP="007841C9">
            <w:pPr>
              <w:pStyle w:val="TableEntry"/>
              <w:rPr>
                <w:vertAlign w:val="superscript"/>
                <w:rPrChange w:id="311" w:author="Andrea K. Fourquet" w:date="2018-07-17T15:54:00Z">
                  <w:rPr/>
                </w:rPrChange>
              </w:rPr>
            </w:pPr>
            <w:ins w:id="312" w:author="Lori Reed-Fourquet" w:date="2018-07-17T23:54:00Z">
              <w:r>
                <w:t>CDA Option</w:t>
              </w:r>
              <w:r w:rsidRPr="00996D8A">
                <w:rPr>
                  <w:vertAlign w:val="superscript"/>
                </w:rPr>
                <w:t>Note1</w:t>
              </w:r>
            </w:ins>
            <w:del w:id="313" w:author="Lori Reed-Fourquet" w:date="2018-07-17T23:54:00Z">
              <w:r w:rsidRPr="007475AB" w:rsidDel="0045170D">
                <w:delText>No options defined</w:delText>
              </w:r>
            </w:del>
          </w:p>
        </w:tc>
        <w:tc>
          <w:tcPr>
            <w:tcW w:w="3118" w:type="dxa"/>
          </w:tcPr>
          <w:p w14:paraId="49344CAF" w14:textId="77777777" w:rsidR="007841C9" w:rsidRPr="007475AB" w:rsidRDefault="007841C9" w:rsidP="007841C9">
            <w:pPr>
              <w:pStyle w:val="TableEntry"/>
            </w:pPr>
            <w:r w:rsidRPr="007475AB">
              <w:t>--</w:t>
            </w:r>
          </w:p>
        </w:tc>
      </w:tr>
      <w:tr w:rsidR="007841C9" w:rsidRPr="00375960" w14:paraId="5A6E0D72" w14:textId="77777777" w:rsidTr="00E7637C">
        <w:trPr>
          <w:cantSplit/>
          <w:ins w:id="314" w:author="Lori Reed-Fourquet" w:date="2018-07-17T23:54:00Z"/>
        </w:trPr>
        <w:tc>
          <w:tcPr>
            <w:tcW w:w="3024" w:type="dxa"/>
            <w:vMerge/>
          </w:tcPr>
          <w:p w14:paraId="0C812A30" w14:textId="77777777" w:rsidR="007841C9" w:rsidRPr="007475AB" w:rsidRDefault="007841C9" w:rsidP="007841C9">
            <w:pPr>
              <w:pStyle w:val="TableEntry"/>
              <w:rPr>
                <w:ins w:id="315" w:author="Lori Reed-Fourquet" w:date="2018-07-17T23:54:00Z"/>
              </w:rPr>
            </w:pPr>
          </w:p>
        </w:tc>
        <w:tc>
          <w:tcPr>
            <w:tcW w:w="3123" w:type="dxa"/>
          </w:tcPr>
          <w:p w14:paraId="523C2E8E" w14:textId="3CD10D41" w:rsidR="007841C9" w:rsidRPr="007475AB" w:rsidRDefault="007841C9" w:rsidP="007841C9">
            <w:pPr>
              <w:pStyle w:val="TableEntry"/>
              <w:rPr>
                <w:ins w:id="316" w:author="Lori Reed-Fourquet" w:date="2018-07-17T23:54:00Z"/>
              </w:rPr>
            </w:pPr>
            <w:ins w:id="317" w:author="Lori Reed-Fourquet" w:date="2018-07-17T23:54:00Z">
              <w:r>
                <w:t>FHIR Option</w:t>
              </w:r>
              <w:r w:rsidRPr="00996D8A">
                <w:rPr>
                  <w:vertAlign w:val="superscript"/>
                </w:rPr>
                <w:t>Note</w:t>
              </w:r>
              <w:r>
                <w:rPr>
                  <w:vertAlign w:val="superscript"/>
                </w:rPr>
                <w:t>1</w:t>
              </w:r>
            </w:ins>
          </w:p>
        </w:tc>
        <w:tc>
          <w:tcPr>
            <w:tcW w:w="3118" w:type="dxa"/>
          </w:tcPr>
          <w:p w14:paraId="69D2E37C" w14:textId="77777777" w:rsidR="007841C9" w:rsidRPr="007475AB" w:rsidRDefault="007841C9" w:rsidP="007841C9">
            <w:pPr>
              <w:pStyle w:val="TableEntry"/>
              <w:rPr>
                <w:ins w:id="318" w:author="Lori Reed-Fourquet" w:date="2018-07-17T23:54:00Z"/>
              </w:rPr>
            </w:pPr>
          </w:p>
        </w:tc>
      </w:tr>
      <w:tr w:rsidR="007841C9" w:rsidRPr="00375960" w14:paraId="4FEC4B95" w14:textId="77777777" w:rsidTr="00E7637C">
        <w:trPr>
          <w:cantSplit/>
        </w:trPr>
        <w:tc>
          <w:tcPr>
            <w:tcW w:w="3024" w:type="dxa"/>
            <w:tcBorders>
              <w:top w:val="single" w:sz="4" w:space="0" w:color="auto"/>
              <w:left w:val="single" w:sz="4" w:space="0" w:color="auto"/>
              <w:bottom w:val="nil"/>
              <w:right w:val="single" w:sz="4" w:space="0" w:color="auto"/>
            </w:tcBorders>
          </w:tcPr>
          <w:p w14:paraId="11041365" w14:textId="66A4432B" w:rsidR="007841C9" w:rsidRPr="007475AB" w:rsidRDefault="007841C9" w:rsidP="007841C9">
            <w:pPr>
              <w:pStyle w:val="TableEntry"/>
            </w:pPr>
            <w:r w:rsidRPr="007475AB">
              <w:t>Content Consume</w:t>
            </w:r>
            <w:ins w:id="319" w:author="Andrea K. Fourquet" w:date="2018-07-16T22:36:00Z">
              <w:r>
                <w:t>r</w:t>
              </w:r>
            </w:ins>
            <w:del w:id="320" w:author="Andrea K. Fourquet" w:date="2018-07-16T22:28:00Z">
              <w:r w:rsidRPr="006647E4" w:rsidDel="0059666F">
                <w:rPr>
                  <w:vertAlign w:val="superscript"/>
                  <w:rPrChange w:id="321" w:author="Andrea K. Fourquet" w:date="2018-07-16T22:27:00Z">
                    <w:rPr/>
                  </w:rPrChange>
                </w:rPr>
                <w:delText>r</w:delText>
              </w:r>
            </w:del>
          </w:p>
        </w:tc>
        <w:tc>
          <w:tcPr>
            <w:tcW w:w="3123" w:type="dxa"/>
            <w:tcBorders>
              <w:left w:val="single" w:sz="4" w:space="0" w:color="auto"/>
            </w:tcBorders>
          </w:tcPr>
          <w:p w14:paraId="6468D272" w14:textId="50867454" w:rsidR="007841C9" w:rsidRPr="007475AB" w:rsidRDefault="007841C9" w:rsidP="007841C9">
            <w:pPr>
              <w:pStyle w:val="TableEntry"/>
            </w:pPr>
            <w:r w:rsidRPr="007475AB">
              <w:t>View Option</w:t>
            </w:r>
            <w:ins w:id="322" w:author="Andrea K. Fourquet" w:date="2018-07-16T22:36:00Z">
              <w:r w:rsidRPr="00D231D4">
                <w:rPr>
                  <w:vertAlign w:val="superscript"/>
                  <w:rPrChange w:id="323" w:author="Andrea K. Fourquet" w:date="2018-07-16T22:36:00Z">
                    <w:rPr/>
                  </w:rPrChange>
                </w:rPr>
                <w:t xml:space="preserve"> note1</w:t>
              </w:r>
            </w:ins>
          </w:p>
        </w:tc>
        <w:tc>
          <w:tcPr>
            <w:tcW w:w="3118" w:type="dxa"/>
          </w:tcPr>
          <w:p w14:paraId="245E4791" w14:textId="77777777" w:rsidR="007841C9" w:rsidRPr="007475AB" w:rsidRDefault="007841C9" w:rsidP="007841C9">
            <w:pPr>
              <w:pStyle w:val="TableEntry"/>
            </w:pPr>
            <w:r w:rsidRPr="007475AB">
              <w:t>PCC TF-2: 3.1.1</w:t>
            </w:r>
          </w:p>
        </w:tc>
      </w:tr>
      <w:tr w:rsidR="007841C9" w:rsidRPr="00375960" w14:paraId="2A1C9D50" w14:textId="77777777" w:rsidTr="00E7637C">
        <w:trPr>
          <w:cantSplit/>
        </w:trPr>
        <w:tc>
          <w:tcPr>
            <w:tcW w:w="3024" w:type="dxa"/>
            <w:tcBorders>
              <w:top w:val="nil"/>
              <w:left w:val="single" w:sz="4" w:space="0" w:color="auto"/>
              <w:bottom w:val="nil"/>
              <w:right w:val="single" w:sz="4" w:space="0" w:color="auto"/>
            </w:tcBorders>
          </w:tcPr>
          <w:p w14:paraId="371C7F07" w14:textId="77777777" w:rsidR="007841C9" w:rsidRPr="007475AB" w:rsidRDefault="007841C9" w:rsidP="007841C9">
            <w:pPr>
              <w:pStyle w:val="TableEntry"/>
            </w:pPr>
          </w:p>
        </w:tc>
        <w:tc>
          <w:tcPr>
            <w:tcW w:w="3123" w:type="dxa"/>
            <w:tcBorders>
              <w:left w:val="single" w:sz="4" w:space="0" w:color="auto"/>
            </w:tcBorders>
          </w:tcPr>
          <w:p w14:paraId="5B41F899" w14:textId="42CE5D00" w:rsidR="007841C9" w:rsidRPr="007475AB" w:rsidRDefault="007841C9" w:rsidP="007841C9">
            <w:pPr>
              <w:pStyle w:val="TableEntry"/>
            </w:pPr>
            <w:r w:rsidRPr="007475AB">
              <w:t>Document Import Option</w:t>
            </w:r>
            <w:ins w:id="324" w:author="Andrea K. Fourquet" w:date="2018-07-16T22:36:00Z">
              <w:r w:rsidRPr="003D1558">
                <w:rPr>
                  <w:vertAlign w:val="superscript"/>
                </w:rPr>
                <w:t xml:space="preserve"> note1</w:t>
              </w:r>
            </w:ins>
          </w:p>
        </w:tc>
        <w:tc>
          <w:tcPr>
            <w:tcW w:w="3118" w:type="dxa"/>
          </w:tcPr>
          <w:p w14:paraId="0CEAE33F" w14:textId="77777777" w:rsidR="007841C9" w:rsidRPr="007475AB" w:rsidRDefault="007841C9" w:rsidP="007841C9">
            <w:pPr>
              <w:pStyle w:val="TableEntry"/>
            </w:pPr>
            <w:r w:rsidRPr="007475AB">
              <w:t>PCC TF-2: 3.1.2</w:t>
            </w:r>
          </w:p>
        </w:tc>
      </w:tr>
      <w:tr w:rsidR="007841C9" w:rsidRPr="00375960" w14:paraId="02A7705F" w14:textId="77777777" w:rsidTr="00E7637C">
        <w:trPr>
          <w:cantSplit/>
        </w:trPr>
        <w:tc>
          <w:tcPr>
            <w:tcW w:w="3024" w:type="dxa"/>
            <w:tcBorders>
              <w:top w:val="nil"/>
              <w:left w:val="single" w:sz="4" w:space="0" w:color="auto"/>
              <w:bottom w:val="nil"/>
              <w:right w:val="single" w:sz="4" w:space="0" w:color="auto"/>
            </w:tcBorders>
          </w:tcPr>
          <w:p w14:paraId="26CBCD19" w14:textId="77777777" w:rsidR="007841C9" w:rsidRPr="007475AB" w:rsidRDefault="007841C9" w:rsidP="007841C9">
            <w:pPr>
              <w:pStyle w:val="TableEntry"/>
            </w:pPr>
          </w:p>
        </w:tc>
        <w:tc>
          <w:tcPr>
            <w:tcW w:w="3123" w:type="dxa"/>
            <w:tcBorders>
              <w:left w:val="single" w:sz="4" w:space="0" w:color="auto"/>
            </w:tcBorders>
          </w:tcPr>
          <w:p w14:paraId="7387F30C" w14:textId="01D290EF" w:rsidR="007841C9" w:rsidRPr="007475AB" w:rsidRDefault="007841C9" w:rsidP="007841C9">
            <w:pPr>
              <w:pStyle w:val="TableEntry"/>
            </w:pPr>
            <w:r w:rsidRPr="007475AB">
              <w:t>Section Import Option</w:t>
            </w:r>
            <w:ins w:id="325" w:author="Andrea K. Fourquet" w:date="2018-07-16T22:36:00Z">
              <w:r w:rsidRPr="003D1558">
                <w:rPr>
                  <w:vertAlign w:val="superscript"/>
                </w:rPr>
                <w:t xml:space="preserve"> note1</w:t>
              </w:r>
            </w:ins>
          </w:p>
        </w:tc>
        <w:tc>
          <w:tcPr>
            <w:tcW w:w="3118" w:type="dxa"/>
          </w:tcPr>
          <w:p w14:paraId="418411B0" w14:textId="77777777" w:rsidR="007841C9" w:rsidRPr="007475AB" w:rsidRDefault="007841C9" w:rsidP="007841C9">
            <w:pPr>
              <w:pStyle w:val="TableEntry"/>
            </w:pPr>
            <w:r w:rsidRPr="007475AB">
              <w:t>PCC TF-2: 3.1.3</w:t>
            </w:r>
          </w:p>
        </w:tc>
      </w:tr>
      <w:tr w:rsidR="007841C9" w:rsidRPr="00375960" w14:paraId="5D976FB1" w14:textId="77777777" w:rsidTr="00E7637C">
        <w:trPr>
          <w:cantSplit/>
        </w:trPr>
        <w:tc>
          <w:tcPr>
            <w:tcW w:w="3024" w:type="dxa"/>
            <w:tcBorders>
              <w:top w:val="nil"/>
              <w:left w:val="single" w:sz="4" w:space="0" w:color="auto"/>
              <w:bottom w:val="nil"/>
              <w:right w:val="single" w:sz="4" w:space="0" w:color="auto"/>
            </w:tcBorders>
          </w:tcPr>
          <w:p w14:paraId="6C8EA169" w14:textId="77777777" w:rsidR="007841C9" w:rsidRPr="007475AB" w:rsidRDefault="007841C9" w:rsidP="007841C9">
            <w:pPr>
              <w:pStyle w:val="TableEntry"/>
            </w:pPr>
          </w:p>
        </w:tc>
        <w:tc>
          <w:tcPr>
            <w:tcW w:w="3123" w:type="dxa"/>
            <w:tcBorders>
              <w:left w:val="single" w:sz="4" w:space="0" w:color="auto"/>
            </w:tcBorders>
          </w:tcPr>
          <w:p w14:paraId="36D31C21" w14:textId="2A01E82E" w:rsidR="007841C9" w:rsidRPr="007475AB" w:rsidRDefault="007841C9" w:rsidP="007841C9">
            <w:pPr>
              <w:pStyle w:val="TableEntry"/>
            </w:pPr>
            <w:r w:rsidRPr="007475AB">
              <w:t>Discrete Data Import Option</w:t>
            </w:r>
            <w:ins w:id="326" w:author="Andrea K. Fourquet" w:date="2018-07-16T22:37:00Z">
              <w:r w:rsidRPr="003D1558">
                <w:rPr>
                  <w:vertAlign w:val="superscript"/>
                </w:rPr>
                <w:t xml:space="preserve"> note1</w:t>
              </w:r>
            </w:ins>
          </w:p>
        </w:tc>
        <w:tc>
          <w:tcPr>
            <w:tcW w:w="3118" w:type="dxa"/>
          </w:tcPr>
          <w:p w14:paraId="5BEAE671" w14:textId="77777777" w:rsidR="007841C9" w:rsidRPr="007475AB" w:rsidRDefault="007841C9" w:rsidP="007841C9">
            <w:pPr>
              <w:pStyle w:val="TableEntry"/>
            </w:pPr>
            <w:r w:rsidRPr="007475AB">
              <w:t>PCC TF-2: 3.1.4</w:t>
            </w:r>
          </w:p>
        </w:tc>
      </w:tr>
      <w:tr w:rsidR="007841C9" w:rsidRPr="00375960" w14:paraId="4FE52166" w14:textId="77777777" w:rsidTr="00E7637C">
        <w:trPr>
          <w:cantSplit/>
          <w:ins w:id="327" w:author="Andrea K. Fourquet" w:date="2018-07-16T22:37:00Z"/>
        </w:trPr>
        <w:tc>
          <w:tcPr>
            <w:tcW w:w="3024" w:type="dxa"/>
            <w:tcBorders>
              <w:top w:val="nil"/>
              <w:left w:val="single" w:sz="4" w:space="0" w:color="auto"/>
              <w:bottom w:val="nil"/>
              <w:right w:val="single" w:sz="4" w:space="0" w:color="auto"/>
            </w:tcBorders>
          </w:tcPr>
          <w:p w14:paraId="7E55C7C1" w14:textId="77777777" w:rsidR="007841C9" w:rsidRPr="007475AB" w:rsidRDefault="007841C9" w:rsidP="007841C9">
            <w:pPr>
              <w:pStyle w:val="TableEntry"/>
              <w:rPr>
                <w:ins w:id="328" w:author="Andrea K. Fourquet" w:date="2018-07-16T22:37:00Z"/>
              </w:rPr>
            </w:pPr>
          </w:p>
        </w:tc>
        <w:tc>
          <w:tcPr>
            <w:tcW w:w="3123" w:type="dxa"/>
            <w:tcBorders>
              <w:left w:val="single" w:sz="4" w:space="0" w:color="auto"/>
            </w:tcBorders>
          </w:tcPr>
          <w:p w14:paraId="3BDD2BA1" w14:textId="1B665E4D" w:rsidR="007841C9" w:rsidRPr="007475AB" w:rsidRDefault="007841C9" w:rsidP="007841C9">
            <w:pPr>
              <w:pStyle w:val="TableEntry"/>
              <w:rPr>
                <w:ins w:id="329" w:author="Andrea K. Fourquet" w:date="2018-07-16T22:37:00Z"/>
              </w:rPr>
            </w:pPr>
            <w:ins w:id="330" w:author="Andrea K. Fourquet" w:date="2018-07-17T16:18:00Z">
              <w:r>
                <w:t xml:space="preserve">Clinical </w:t>
              </w:r>
            </w:ins>
            <w:ins w:id="331" w:author="Andrea K. Fourquet" w:date="2018-07-17T16:19:00Z">
              <w:r>
                <w:t xml:space="preserve">subset </w:t>
              </w:r>
            </w:ins>
            <w:ins w:id="332" w:author="Andrea K. Fourquet" w:date="2018-07-16T22:37:00Z">
              <w:r>
                <w:t>data import option</w:t>
              </w:r>
            </w:ins>
            <w:ins w:id="333" w:author="Andrea K. Fourquet" w:date="2018-07-16T22:38:00Z">
              <w:r w:rsidRPr="003D1558">
                <w:rPr>
                  <w:vertAlign w:val="superscript"/>
                </w:rPr>
                <w:t xml:space="preserve"> note</w:t>
              </w:r>
              <w:r>
                <w:rPr>
                  <w:vertAlign w:val="superscript"/>
                </w:rPr>
                <w:t>2</w:t>
              </w:r>
            </w:ins>
          </w:p>
        </w:tc>
        <w:tc>
          <w:tcPr>
            <w:tcW w:w="3118" w:type="dxa"/>
          </w:tcPr>
          <w:p w14:paraId="2EDF8459" w14:textId="77777777" w:rsidR="007841C9" w:rsidRPr="007475AB" w:rsidRDefault="007841C9" w:rsidP="007841C9">
            <w:pPr>
              <w:pStyle w:val="TableEntry"/>
              <w:rPr>
                <w:ins w:id="334" w:author="Andrea K. Fourquet" w:date="2018-07-16T22:37:00Z"/>
              </w:rPr>
            </w:pPr>
          </w:p>
        </w:tc>
      </w:tr>
      <w:tr w:rsidR="007841C9" w:rsidRPr="00375960" w14:paraId="2D4E71FA" w14:textId="77777777" w:rsidTr="00E7637C">
        <w:trPr>
          <w:cantSplit/>
        </w:trPr>
        <w:tc>
          <w:tcPr>
            <w:tcW w:w="3024" w:type="dxa"/>
            <w:tcBorders>
              <w:top w:val="nil"/>
              <w:left w:val="single" w:sz="4" w:space="0" w:color="auto"/>
              <w:bottom w:val="nil"/>
              <w:right w:val="single" w:sz="4" w:space="0" w:color="auto"/>
            </w:tcBorders>
          </w:tcPr>
          <w:p w14:paraId="15A4AFB2" w14:textId="77777777" w:rsidR="007841C9" w:rsidRPr="007475AB" w:rsidRDefault="007841C9" w:rsidP="007841C9">
            <w:pPr>
              <w:pStyle w:val="TableEntry"/>
            </w:pPr>
          </w:p>
        </w:tc>
        <w:tc>
          <w:tcPr>
            <w:tcW w:w="3123" w:type="dxa"/>
            <w:tcBorders>
              <w:left w:val="single" w:sz="4" w:space="0" w:color="auto"/>
            </w:tcBorders>
          </w:tcPr>
          <w:p w14:paraId="69F503B2" w14:textId="2166AEA6" w:rsidR="007841C9" w:rsidRPr="007475AB" w:rsidRDefault="007841C9" w:rsidP="007841C9">
            <w:pPr>
              <w:pStyle w:val="TableEntry"/>
            </w:pPr>
            <w:r w:rsidRPr="007475AB">
              <w:t>Quality Data Import Option</w:t>
            </w:r>
            <w:ins w:id="335" w:author="Andrea K. Fourquet" w:date="2018-07-16T22:37:00Z">
              <w:r w:rsidRPr="003D1558">
                <w:rPr>
                  <w:vertAlign w:val="superscript"/>
                </w:rPr>
                <w:t xml:space="preserve"> note</w:t>
              </w:r>
              <w:r>
                <w:rPr>
                  <w:vertAlign w:val="superscript"/>
                </w:rPr>
                <w:t>2</w:t>
              </w:r>
            </w:ins>
          </w:p>
        </w:tc>
        <w:tc>
          <w:tcPr>
            <w:tcW w:w="3118" w:type="dxa"/>
          </w:tcPr>
          <w:p w14:paraId="779BC12A" w14:textId="77777777" w:rsidR="007841C9" w:rsidRPr="007475AB" w:rsidRDefault="007841C9" w:rsidP="007841C9">
            <w:pPr>
              <w:pStyle w:val="TableEntry"/>
            </w:pPr>
            <w:r w:rsidRPr="007475AB">
              <w:t xml:space="preserve">PCS X.2.1 </w:t>
            </w:r>
          </w:p>
        </w:tc>
      </w:tr>
      <w:tr w:rsidR="007841C9" w:rsidRPr="00375960" w14:paraId="5382894D" w14:textId="77777777" w:rsidTr="00E7637C">
        <w:trPr>
          <w:cantSplit/>
        </w:trPr>
        <w:tc>
          <w:tcPr>
            <w:tcW w:w="3024" w:type="dxa"/>
            <w:tcBorders>
              <w:top w:val="nil"/>
              <w:left w:val="single" w:sz="4" w:space="0" w:color="auto"/>
              <w:bottom w:val="single" w:sz="4" w:space="0" w:color="auto"/>
              <w:right w:val="single" w:sz="4" w:space="0" w:color="auto"/>
            </w:tcBorders>
          </w:tcPr>
          <w:p w14:paraId="35775844" w14:textId="77777777" w:rsidR="007841C9" w:rsidRPr="007475AB" w:rsidRDefault="007841C9" w:rsidP="007841C9">
            <w:pPr>
              <w:pStyle w:val="TableEntry"/>
            </w:pPr>
          </w:p>
        </w:tc>
        <w:tc>
          <w:tcPr>
            <w:tcW w:w="3123" w:type="dxa"/>
            <w:tcBorders>
              <w:left w:val="single" w:sz="4" w:space="0" w:color="auto"/>
            </w:tcBorders>
          </w:tcPr>
          <w:p w14:paraId="3E81F761" w14:textId="1C79FA40" w:rsidR="007841C9" w:rsidRPr="007475AB" w:rsidRDefault="007841C9" w:rsidP="007841C9">
            <w:pPr>
              <w:pStyle w:val="TableEntry"/>
            </w:pPr>
            <w:r w:rsidRPr="007475AB">
              <w:t>Trauma Data Import Option</w:t>
            </w:r>
            <w:ins w:id="336" w:author="Andrea K. Fourquet" w:date="2018-07-16T22:37:00Z">
              <w:r w:rsidRPr="003D1558">
                <w:rPr>
                  <w:vertAlign w:val="superscript"/>
                </w:rPr>
                <w:t xml:space="preserve"> note</w:t>
              </w:r>
              <w:r>
                <w:rPr>
                  <w:vertAlign w:val="superscript"/>
                </w:rPr>
                <w:t>2</w:t>
              </w:r>
            </w:ins>
          </w:p>
        </w:tc>
        <w:tc>
          <w:tcPr>
            <w:tcW w:w="3118" w:type="dxa"/>
          </w:tcPr>
          <w:p w14:paraId="1AFC1371" w14:textId="77777777" w:rsidR="007841C9" w:rsidRPr="007475AB" w:rsidRDefault="007841C9" w:rsidP="007841C9">
            <w:pPr>
              <w:pStyle w:val="TableEntry"/>
            </w:pPr>
            <w:r w:rsidRPr="007475AB">
              <w:t>PCS X.2.2</w:t>
            </w:r>
          </w:p>
        </w:tc>
      </w:tr>
    </w:tbl>
    <w:p w14:paraId="0D86E330" w14:textId="77777777" w:rsidR="008644EF" w:rsidRPr="007841C9" w:rsidRDefault="0059666F" w:rsidP="0097454A">
      <w:pPr>
        <w:pStyle w:val="Heading3"/>
        <w:numPr>
          <w:ilvl w:val="0"/>
          <w:numId w:val="0"/>
        </w:numPr>
        <w:rPr>
          <w:ins w:id="337" w:author="Andrea K. Fourquet" w:date="2018-07-16T22:38:00Z"/>
          <w:rFonts w:ascii="Times New Roman" w:hAnsi="Times New Roman"/>
          <w:b w:val="0"/>
          <w:noProof w:val="0"/>
          <w:kern w:val="0"/>
          <w:rPrChange w:id="338" w:author="Lori Reed-Fourquet" w:date="2018-07-17T23:55:00Z">
            <w:rPr>
              <w:ins w:id="339" w:author="Andrea K. Fourquet" w:date="2018-07-16T22:38:00Z"/>
              <w:noProof w:val="0"/>
            </w:rPr>
          </w:rPrChange>
        </w:rPr>
      </w:pPr>
      <w:bookmarkStart w:id="340" w:name="_Toc345074656"/>
      <w:bookmarkStart w:id="341" w:name="_Toc514942306"/>
      <w:ins w:id="342" w:author="Andrea K. Fourquet" w:date="2018-07-16T22:28:00Z">
        <w:r w:rsidRPr="007841C9">
          <w:rPr>
            <w:rFonts w:ascii="Times New Roman" w:hAnsi="Times New Roman"/>
            <w:b w:val="0"/>
            <w:noProof w:val="0"/>
            <w:kern w:val="0"/>
            <w:rPrChange w:id="343" w:author="Lori Reed-Fourquet" w:date="2018-07-17T23:55:00Z">
              <w:rPr>
                <w:noProof w:val="0"/>
              </w:rPr>
            </w:rPrChange>
          </w:rPr>
          <w:t>Note</w:t>
        </w:r>
      </w:ins>
      <w:ins w:id="344" w:author="Andrea K. Fourquet" w:date="2018-07-16T22:37:00Z">
        <w:r w:rsidR="00D231D4" w:rsidRPr="007841C9">
          <w:rPr>
            <w:rFonts w:ascii="Times New Roman" w:hAnsi="Times New Roman"/>
            <w:b w:val="0"/>
            <w:noProof w:val="0"/>
            <w:kern w:val="0"/>
            <w:rPrChange w:id="345" w:author="Lori Reed-Fourquet" w:date="2018-07-17T23:55:00Z">
              <w:rPr>
                <w:noProof w:val="0"/>
              </w:rPr>
            </w:rPrChange>
          </w:rPr>
          <w:t>1</w:t>
        </w:r>
      </w:ins>
      <w:ins w:id="346" w:author="Andrea K. Fourquet" w:date="2018-07-16T22:28:00Z">
        <w:r w:rsidRPr="007841C9">
          <w:rPr>
            <w:rFonts w:ascii="Times New Roman" w:hAnsi="Times New Roman"/>
            <w:b w:val="0"/>
            <w:noProof w:val="0"/>
            <w:kern w:val="0"/>
            <w:rPrChange w:id="347" w:author="Lori Reed-Fourquet" w:date="2018-07-17T23:55:00Z">
              <w:rPr>
                <w:noProof w:val="0"/>
              </w:rPr>
            </w:rPrChange>
          </w:rPr>
          <w:t xml:space="preserve">: the </w:t>
        </w:r>
        <w:r w:rsidR="00CA6D87" w:rsidRPr="007841C9">
          <w:rPr>
            <w:rFonts w:ascii="Times New Roman" w:hAnsi="Times New Roman"/>
            <w:b w:val="0"/>
            <w:noProof w:val="0"/>
            <w:kern w:val="0"/>
            <w:rPrChange w:id="348" w:author="Lori Reed-Fourquet" w:date="2018-07-17T23:55:00Z">
              <w:rPr>
                <w:noProof w:val="0"/>
              </w:rPr>
            </w:rPrChange>
          </w:rPr>
          <w:t xml:space="preserve">content consumer </w:t>
        </w:r>
      </w:ins>
      <w:ins w:id="349" w:author="Andrea K. Fourquet" w:date="2018-07-16T22:29:00Z">
        <w:r w:rsidR="00F11DC6" w:rsidRPr="007841C9">
          <w:rPr>
            <w:rFonts w:ascii="Times New Roman" w:hAnsi="Times New Roman"/>
            <w:b w:val="0"/>
            <w:noProof w:val="0"/>
            <w:kern w:val="0"/>
            <w:rPrChange w:id="350" w:author="Lori Reed-Fourquet" w:date="2018-07-17T23:55:00Z">
              <w:rPr>
                <w:noProof w:val="0"/>
              </w:rPr>
            </w:rPrChange>
          </w:rPr>
          <w:t xml:space="preserve">must </w:t>
        </w:r>
      </w:ins>
      <w:ins w:id="351" w:author="Andrea K. Fourquet" w:date="2018-07-16T22:37:00Z">
        <w:r w:rsidR="008644EF" w:rsidRPr="007841C9">
          <w:rPr>
            <w:rFonts w:ascii="Times New Roman" w:hAnsi="Times New Roman"/>
            <w:b w:val="0"/>
            <w:noProof w:val="0"/>
            <w:kern w:val="0"/>
            <w:rPrChange w:id="352" w:author="Lori Reed-Fourquet" w:date="2018-07-17T23:55:00Z">
              <w:rPr>
                <w:noProof w:val="0"/>
              </w:rPr>
            </w:rPrChange>
          </w:rPr>
          <w:t>implement at least one of these options</w:t>
        </w:r>
      </w:ins>
      <w:ins w:id="353" w:author="Andrea K. Fourquet" w:date="2018-07-16T22:38:00Z">
        <w:r w:rsidR="008644EF" w:rsidRPr="007841C9">
          <w:rPr>
            <w:rFonts w:ascii="Times New Roman" w:hAnsi="Times New Roman"/>
            <w:b w:val="0"/>
            <w:noProof w:val="0"/>
            <w:kern w:val="0"/>
            <w:rPrChange w:id="354" w:author="Lori Reed-Fourquet" w:date="2018-07-17T23:55:00Z">
              <w:rPr>
                <w:noProof w:val="0"/>
              </w:rPr>
            </w:rPrChange>
          </w:rPr>
          <w:t xml:space="preserve">. </w:t>
        </w:r>
      </w:ins>
    </w:p>
    <w:p w14:paraId="4AA62200" w14:textId="1C6B0210" w:rsidR="006647E4" w:rsidRPr="007841C9" w:rsidRDefault="008644EF" w:rsidP="0097454A">
      <w:pPr>
        <w:pStyle w:val="Heading3"/>
        <w:numPr>
          <w:ilvl w:val="0"/>
          <w:numId w:val="0"/>
        </w:numPr>
        <w:rPr>
          <w:ins w:id="355" w:author="Andrea K. Fourquet" w:date="2018-07-17T15:56:00Z"/>
          <w:rFonts w:ascii="Times New Roman" w:hAnsi="Times New Roman"/>
          <w:b w:val="0"/>
          <w:noProof w:val="0"/>
          <w:kern w:val="0"/>
          <w:rPrChange w:id="356" w:author="Lori Reed-Fourquet" w:date="2018-07-17T23:55:00Z">
            <w:rPr>
              <w:ins w:id="357" w:author="Andrea K. Fourquet" w:date="2018-07-17T15:56:00Z"/>
              <w:noProof w:val="0"/>
            </w:rPr>
          </w:rPrChange>
        </w:rPr>
      </w:pPr>
      <w:ins w:id="358" w:author="Andrea K. Fourquet" w:date="2018-07-16T22:38:00Z">
        <w:r w:rsidRPr="007841C9">
          <w:rPr>
            <w:rFonts w:ascii="Times New Roman" w:hAnsi="Times New Roman"/>
            <w:b w:val="0"/>
            <w:noProof w:val="0"/>
            <w:kern w:val="0"/>
            <w:rPrChange w:id="359" w:author="Lori Reed-Fourquet" w:date="2018-07-17T23:55:00Z">
              <w:rPr>
                <w:noProof w:val="0"/>
              </w:rPr>
            </w:rPrChange>
          </w:rPr>
          <w:t xml:space="preserve">Note2: If the </w:t>
        </w:r>
        <w:r w:rsidR="00585BF8" w:rsidRPr="007841C9">
          <w:rPr>
            <w:rFonts w:ascii="Times New Roman" w:hAnsi="Times New Roman"/>
            <w:b w:val="0"/>
            <w:noProof w:val="0"/>
            <w:kern w:val="0"/>
            <w:rPrChange w:id="360" w:author="Lori Reed-Fourquet" w:date="2018-07-17T23:55:00Z">
              <w:rPr>
                <w:noProof w:val="0"/>
              </w:rPr>
            </w:rPrChange>
          </w:rPr>
          <w:t>content c</w:t>
        </w:r>
        <w:r w:rsidRPr="007841C9">
          <w:rPr>
            <w:rFonts w:ascii="Times New Roman" w:hAnsi="Times New Roman"/>
            <w:b w:val="0"/>
            <w:noProof w:val="0"/>
            <w:kern w:val="0"/>
            <w:rPrChange w:id="361" w:author="Lori Reed-Fourquet" w:date="2018-07-17T23:55:00Z">
              <w:rPr>
                <w:noProof w:val="0"/>
              </w:rPr>
            </w:rPrChange>
          </w:rPr>
          <w:t xml:space="preserve">onsumer implements any of these options, it must also </w:t>
        </w:r>
        <w:r w:rsidR="00585BF8" w:rsidRPr="007841C9">
          <w:rPr>
            <w:rFonts w:ascii="Times New Roman" w:hAnsi="Times New Roman"/>
            <w:b w:val="0"/>
            <w:noProof w:val="0"/>
            <w:kern w:val="0"/>
            <w:rPrChange w:id="362" w:author="Lori Reed-Fourquet" w:date="2018-07-17T23:55:00Z">
              <w:rPr>
                <w:noProof w:val="0"/>
              </w:rPr>
            </w:rPrChange>
          </w:rPr>
          <w:t xml:space="preserve">support the </w:t>
        </w:r>
      </w:ins>
      <w:ins w:id="363" w:author="Andrea K. Fourquet" w:date="2018-07-16T22:39:00Z">
        <w:r w:rsidR="00585BF8" w:rsidRPr="007841C9">
          <w:rPr>
            <w:rFonts w:ascii="Times New Roman" w:hAnsi="Times New Roman"/>
            <w:b w:val="0"/>
            <w:noProof w:val="0"/>
            <w:kern w:val="0"/>
            <w:rPrChange w:id="364" w:author="Lori Reed-Fourquet" w:date="2018-07-17T23:55:00Z">
              <w:rPr>
                <w:noProof w:val="0"/>
              </w:rPr>
            </w:rPrChange>
          </w:rPr>
          <w:t>discrete</w:t>
        </w:r>
      </w:ins>
      <w:ins w:id="365" w:author="Andrea K. Fourquet" w:date="2018-07-16T22:38:00Z">
        <w:r w:rsidR="00585BF8" w:rsidRPr="007841C9">
          <w:rPr>
            <w:rFonts w:ascii="Times New Roman" w:hAnsi="Times New Roman"/>
            <w:b w:val="0"/>
            <w:noProof w:val="0"/>
            <w:kern w:val="0"/>
            <w:rPrChange w:id="366" w:author="Lori Reed-Fourquet" w:date="2018-07-17T23:55:00Z">
              <w:rPr>
                <w:noProof w:val="0"/>
              </w:rPr>
            </w:rPrChange>
          </w:rPr>
          <w:t xml:space="preserve"> data import option.</w:t>
        </w:r>
      </w:ins>
      <w:ins w:id="367" w:author="Andrea K. Fourquet" w:date="2018-07-16T22:37:00Z">
        <w:r w:rsidRPr="007841C9">
          <w:rPr>
            <w:rFonts w:ascii="Times New Roman" w:hAnsi="Times New Roman"/>
            <w:b w:val="0"/>
            <w:noProof w:val="0"/>
            <w:kern w:val="0"/>
            <w:rPrChange w:id="368" w:author="Lori Reed-Fourquet" w:date="2018-07-17T23:55:00Z">
              <w:rPr>
                <w:noProof w:val="0"/>
              </w:rPr>
            </w:rPrChange>
          </w:rPr>
          <w:t xml:space="preserve"> </w:t>
        </w:r>
      </w:ins>
    </w:p>
    <w:p w14:paraId="503AEDBD" w14:textId="54821CBA" w:rsidR="007E02C9" w:rsidRPr="007E02C9" w:rsidRDefault="007E02C9">
      <w:pPr>
        <w:pStyle w:val="BodyText"/>
        <w:rPr>
          <w:ins w:id="369" w:author="Andrea K. Fourquet" w:date="2018-07-16T22:28:00Z"/>
        </w:rPr>
        <w:pPrChange w:id="370" w:author="Andrea K. Fourquet" w:date="2018-07-17T15:56:00Z">
          <w:pPr>
            <w:pStyle w:val="Heading3"/>
            <w:numPr>
              <w:ilvl w:val="0"/>
              <w:numId w:val="0"/>
            </w:numPr>
            <w:tabs>
              <w:tab w:val="clear" w:pos="720"/>
            </w:tabs>
            <w:ind w:left="0" w:firstLine="0"/>
          </w:pPr>
        </w:pPrChange>
      </w:pPr>
      <w:ins w:id="371" w:author="Andrea K. Fourquet" w:date="2018-07-17T15:56:00Z">
        <w:r>
          <w:t>Note3: The content Creator sh</w:t>
        </w:r>
        <w:r w:rsidR="008348E4">
          <w:t xml:space="preserve">all be able to support both versions </w:t>
        </w:r>
      </w:ins>
    </w:p>
    <w:p w14:paraId="51DA321A" w14:textId="019BA218" w:rsidR="00CF283F" w:rsidRPr="00375960" w:rsidRDefault="00323461" w:rsidP="0097454A">
      <w:pPr>
        <w:pStyle w:val="Heading3"/>
        <w:numPr>
          <w:ilvl w:val="0"/>
          <w:numId w:val="0"/>
        </w:numPr>
        <w:rPr>
          <w:noProof w:val="0"/>
        </w:rPr>
      </w:pPr>
      <w:r w:rsidRPr="00375960">
        <w:rPr>
          <w:noProof w:val="0"/>
        </w:rPr>
        <w:lastRenderedPageBreak/>
        <w:t xml:space="preserve">X.2.1 </w:t>
      </w:r>
      <w:bookmarkEnd w:id="340"/>
      <w:r w:rsidR="00650DE6" w:rsidRPr="00375960">
        <w:rPr>
          <w:noProof w:val="0"/>
        </w:rPr>
        <w:t xml:space="preserve">Quality </w:t>
      </w:r>
      <w:r w:rsidR="00171B02" w:rsidRPr="00375960">
        <w:rPr>
          <w:noProof w:val="0"/>
        </w:rPr>
        <w:t>Data Import</w:t>
      </w:r>
      <w:r w:rsidR="00A23E02" w:rsidRPr="00375960">
        <w:rPr>
          <w:noProof w:val="0"/>
        </w:rPr>
        <w:t xml:space="preserve"> Option</w:t>
      </w:r>
      <w:bookmarkEnd w:id="341"/>
    </w:p>
    <w:p w14:paraId="3AC0F533" w14:textId="07A3BBBE" w:rsidR="0028186F" w:rsidRPr="00375960" w:rsidRDefault="0028186F" w:rsidP="00E7637C">
      <w:pPr>
        <w:pStyle w:val="BodyText"/>
        <w:rPr>
          <w:rFonts w:eastAsia="Calibri"/>
        </w:rPr>
      </w:pPr>
      <w:bookmarkStart w:id="372" w:name="_Toc345074657"/>
      <w:bookmarkStart w:id="373" w:name="_Toc37034636"/>
      <w:bookmarkStart w:id="374" w:name="_Toc38846114"/>
      <w:bookmarkStart w:id="375" w:name="_Toc504625757"/>
      <w:bookmarkStart w:id="376" w:name="_Toc530206510"/>
      <w:bookmarkStart w:id="377" w:name="_Toc1388430"/>
      <w:bookmarkStart w:id="378" w:name="_Toc1388584"/>
      <w:bookmarkStart w:id="379" w:name="_Toc1456611"/>
      <w:r w:rsidRPr="00375960">
        <w:rPr>
          <w:rFonts w:eastAsia="Calibri"/>
        </w:rPr>
        <w:t xml:space="preserve">This option defines the processing requirements placed on the </w:t>
      </w:r>
      <w:del w:id="380" w:author="Lori Reed-Fourquet" w:date="2018-07-17T23:55:00Z">
        <w:r w:rsidRPr="00375960" w:rsidDel="007841C9">
          <w:rPr>
            <w:rFonts w:eastAsia="Calibri"/>
          </w:rPr>
          <w:delText xml:space="preserve">content </w:delText>
        </w:r>
      </w:del>
      <w:ins w:id="381" w:author="Lori Reed-Fourquet" w:date="2018-07-17T23:55:00Z">
        <w:r w:rsidR="007841C9">
          <w:rPr>
            <w:rFonts w:eastAsia="Calibri"/>
          </w:rPr>
          <w:t>C</w:t>
        </w:r>
        <w:r w:rsidR="007841C9" w:rsidRPr="00375960">
          <w:rPr>
            <w:rFonts w:eastAsia="Calibri"/>
          </w:rPr>
          <w:t xml:space="preserve">ontent </w:t>
        </w:r>
      </w:ins>
      <w:del w:id="382" w:author="Lori Reed-Fourquet" w:date="2018-07-17T23:55:00Z">
        <w:r w:rsidRPr="00375960" w:rsidDel="007841C9">
          <w:rPr>
            <w:rFonts w:eastAsia="Calibri"/>
          </w:rPr>
          <w:delText xml:space="preserve">consumers </w:delText>
        </w:r>
      </w:del>
      <w:ins w:id="383" w:author="Lori Reed-Fourquet" w:date="2018-07-17T23:55:00Z">
        <w:r w:rsidR="007841C9">
          <w:rPr>
            <w:rFonts w:eastAsia="Calibri"/>
          </w:rPr>
          <w:t>C</w:t>
        </w:r>
        <w:r w:rsidR="007841C9" w:rsidRPr="00375960">
          <w:rPr>
            <w:rFonts w:eastAsia="Calibri"/>
          </w:rPr>
          <w:t xml:space="preserve">onsumers </w:t>
        </w:r>
      </w:ins>
      <w:r w:rsidRPr="00375960">
        <w:rPr>
          <w:rFonts w:eastAsia="Calibri"/>
        </w:rPr>
        <w:t xml:space="preserve">for providing access and importing </w:t>
      </w:r>
      <w:r w:rsidR="00F21E4E" w:rsidRPr="00375960">
        <w:rPr>
          <w:rFonts w:eastAsia="Calibri"/>
        </w:rPr>
        <w:t xml:space="preserve">quality </w:t>
      </w:r>
      <w:r w:rsidRPr="00375960">
        <w:rPr>
          <w:rFonts w:eastAsia="Calibri"/>
        </w:rPr>
        <w:t xml:space="preserve">data from selected sections of the </w:t>
      </w:r>
      <w:ins w:id="384" w:author="Lori Reed-Fourquet" w:date="2018-07-17T23:55:00Z">
        <w:r w:rsidR="007841C9">
          <w:rPr>
            <w:rFonts w:eastAsia="Calibri"/>
          </w:rPr>
          <w:t>Paramedicine Care Summary</w:t>
        </w:r>
      </w:ins>
      <w:del w:id="385" w:author="Lori Reed-Fourquet" w:date="2018-07-17T23:55:00Z">
        <w:r w:rsidR="0026125E" w:rsidRPr="00375960" w:rsidDel="007841C9">
          <w:rPr>
            <w:rFonts w:eastAsia="Calibri"/>
          </w:rPr>
          <w:delText>P</w:delText>
        </w:r>
        <w:r w:rsidR="00FC44B2" w:rsidRPr="00375960" w:rsidDel="007841C9">
          <w:rPr>
            <w:rFonts w:eastAsia="Calibri"/>
          </w:rPr>
          <w:delText>atient Care Report</w:delText>
        </w:r>
      </w:del>
      <w:r w:rsidRPr="00375960">
        <w:rPr>
          <w:rFonts w:eastAsia="Calibri"/>
        </w:rPr>
        <w:t xml:space="preserve">. </w:t>
      </w:r>
      <w:r w:rsidR="006030C4" w:rsidRPr="00375960">
        <w:rPr>
          <w:rFonts w:eastAsia="Calibri"/>
        </w:rPr>
        <w:t xml:space="preserve">The </w:t>
      </w:r>
      <w:r w:rsidR="007364ED" w:rsidRPr="00375960">
        <w:rPr>
          <w:rFonts w:eastAsia="Calibri"/>
        </w:rPr>
        <w:t>discrete</w:t>
      </w:r>
      <w:r w:rsidR="006030C4" w:rsidRPr="00375960">
        <w:rPr>
          <w:rFonts w:eastAsia="Calibri"/>
        </w:rPr>
        <w:t xml:space="preserve"> data import </w:t>
      </w:r>
      <w:r w:rsidR="007364ED" w:rsidRPr="00375960">
        <w:rPr>
          <w:rFonts w:eastAsia="Calibri"/>
        </w:rPr>
        <w:t xml:space="preserve">data details are in </w:t>
      </w:r>
      <w:ins w:id="386" w:author="Andrea K. Fourquet" w:date="2018-07-10T09:23:00Z">
        <w:r w:rsidR="002F62F1">
          <w:rPr>
            <w:rFonts w:eastAsia="Calibri"/>
          </w:rPr>
          <w:t xml:space="preserve">Volume 3, </w:t>
        </w:r>
      </w:ins>
      <w:r w:rsidR="00674DC8">
        <w:rPr>
          <w:rFonts w:eastAsia="Calibri"/>
        </w:rPr>
        <w:t>Section</w:t>
      </w:r>
      <w:r w:rsidR="007364ED" w:rsidRPr="00375960">
        <w:rPr>
          <w:rFonts w:eastAsia="Calibri"/>
        </w:rPr>
        <w:t xml:space="preserve"> 6.6.x.4.</w:t>
      </w:r>
      <w:r w:rsidR="006030C4" w:rsidRPr="00375960">
        <w:rPr>
          <w:rFonts w:eastAsia="Calibri"/>
        </w:rPr>
        <w:t xml:space="preserve"> </w:t>
      </w:r>
    </w:p>
    <w:p w14:paraId="178B72A2" w14:textId="77777777" w:rsidR="00C943B2" w:rsidRPr="00375960" w:rsidRDefault="00C943B2" w:rsidP="00C943B2">
      <w:pPr>
        <w:pStyle w:val="Heading3"/>
        <w:numPr>
          <w:ilvl w:val="0"/>
          <w:numId w:val="0"/>
        </w:numPr>
        <w:rPr>
          <w:noProof w:val="0"/>
        </w:rPr>
      </w:pPr>
      <w:bookmarkStart w:id="387" w:name="_Toc514942307"/>
      <w:r w:rsidRPr="00375960">
        <w:rPr>
          <w:noProof w:val="0"/>
        </w:rPr>
        <w:t xml:space="preserve">X.2.2 </w:t>
      </w:r>
      <w:r w:rsidR="0026125E" w:rsidRPr="00375960">
        <w:rPr>
          <w:noProof w:val="0"/>
        </w:rPr>
        <w:t xml:space="preserve">Trauma </w:t>
      </w:r>
      <w:r w:rsidRPr="00375960">
        <w:rPr>
          <w:noProof w:val="0"/>
        </w:rPr>
        <w:t>Data Import Option</w:t>
      </w:r>
      <w:bookmarkEnd w:id="387"/>
    </w:p>
    <w:p w14:paraId="5BB960CE" w14:textId="2CC32096" w:rsidR="00C943B2" w:rsidRDefault="00FC44B2" w:rsidP="00E7637C">
      <w:pPr>
        <w:pStyle w:val="BodyText"/>
        <w:rPr>
          <w:ins w:id="388" w:author="Lori Reed-Fourquet" w:date="2018-07-17T23:56:00Z"/>
          <w:rFonts w:eastAsia="Calibri"/>
        </w:rPr>
      </w:pPr>
      <w:r w:rsidRPr="00375960">
        <w:rPr>
          <w:rFonts w:eastAsia="Calibri"/>
        </w:rPr>
        <w:t xml:space="preserve">This option defines the processing requirements placed on the content consumers for providing access and importing trauma data from selected sections of the </w:t>
      </w:r>
      <w:ins w:id="389" w:author="Lori Reed-Fourquet" w:date="2018-07-17T23:56:00Z">
        <w:r w:rsidR="007841C9">
          <w:rPr>
            <w:rFonts w:eastAsia="Calibri"/>
          </w:rPr>
          <w:t>Paramedicine Care Summary</w:t>
        </w:r>
      </w:ins>
      <w:del w:id="390" w:author="Lori Reed-Fourquet" w:date="2018-07-17T23:56:00Z">
        <w:r w:rsidRPr="00375960" w:rsidDel="007841C9">
          <w:rPr>
            <w:rFonts w:eastAsia="Calibri"/>
          </w:rPr>
          <w:delText>Patient Care Report</w:delText>
        </w:r>
      </w:del>
      <w:r w:rsidRPr="00375960">
        <w:rPr>
          <w:rFonts w:eastAsia="Calibri"/>
        </w:rPr>
        <w:t xml:space="preserve">. </w:t>
      </w:r>
      <w:r w:rsidR="007364ED" w:rsidRPr="00375960">
        <w:rPr>
          <w:rFonts w:eastAsia="Calibri"/>
        </w:rPr>
        <w:t xml:space="preserve">The discrete data import data details are in </w:t>
      </w:r>
      <w:ins w:id="391" w:author="Andrea K. Fourquet" w:date="2018-07-10T09:24:00Z">
        <w:r w:rsidR="00126DD5">
          <w:rPr>
            <w:rFonts w:eastAsia="Calibri"/>
          </w:rPr>
          <w:t xml:space="preserve">Volume 3, </w:t>
        </w:r>
      </w:ins>
      <w:r w:rsidR="00674DC8">
        <w:rPr>
          <w:rFonts w:eastAsia="Calibri"/>
        </w:rPr>
        <w:t>Section</w:t>
      </w:r>
      <w:r w:rsidR="007364ED" w:rsidRPr="00375960">
        <w:rPr>
          <w:rFonts w:eastAsia="Calibri"/>
        </w:rPr>
        <w:t xml:space="preserve"> 6.6.x.5</w:t>
      </w:r>
      <w:r w:rsidR="00375960">
        <w:rPr>
          <w:rFonts w:eastAsia="Calibri"/>
        </w:rPr>
        <w:t xml:space="preserve">. </w:t>
      </w:r>
    </w:p>
    <w:p w14:paraId="5AC09068" w14:textId="77777777" w:rsidR="007841C9" w:rsidRDefault="007841C9" w:rsidP="007841C9">
      <w:pPr>
        <w:pStyle w:val="Heading3"/>
        <w:numPr>
          <w:ilvl w:val="0"/>
          <w:numId w:val="0"/>
        </w:numPr>
        <w:rPr>
          <w:ins w:id="392" w:author="Lori Reed-Fourquet" w:date="2018-07-17T23:56:00Z"/>
          <w:noProof w:val="0"/>
        </w:rPr>
      </w:pPr>
      <w:ins w:id="393" w:author="Lori Reed-Fourquet" w:date="2018-07-17T23:56:00Z">
        <w:r w:rsidRPr="00375960">
          <w:rPr>
            <w:noProof w:val="0"/>
          </w:rPr>
          <w:t>X.2.</w:t>
        </w:r>
        <w:r>
          <w:rPr>
            <w:noProof w:val="0"/>
          </w:rPr>
          <w:t>3 Clinical Subset</w:t>
        </w:r>
        <w:r w:rsidRPr="00375960">
          <w:rPr>
            <w:noProof w:val="0"/>
          </w:rPr>
          <w:t xml:space="preserve"> Data Import Option</w:t>
        </w:r>
      </w:ins>
    </w:p>
    <w:p w14:paraId="2870DDE5" w14:textId="77777777" w:rsidR="007841C9" w:rsidRPr="007F38BC" w:rsidRDefault="007841C9" w:rsidP="007841C9">
      <w:pPr>
        <w:pStyle w:val="BodyText"/>
        <w:rPr>
          <w:ins w:id="394" w:author="Lori Reed-Fourquet" w:date="2018-07-17T23:56:00Z"/>
        </w:rPr>
      </w:pPr>
      <w:ins w:id="395" w:author="Lori Reed-Fourquet" w:date="2018-07-17T23:56:00Z">
        <w:r w:rsidRPr="00375960">
          <w:rPr>
            <w:rFonts w:eastAsia="Calibri"/>
          </w:rPr>
          <w:t xml:space="preserve">This option defines the processing requirements placed on the </w:t>
        </w:r>
        <w:r>
          <w:rPr>
            <w:rFonts w:eastAsia="Calibri"/>
          </w:rPr>
          <w:t>C</w:t>
        </w:r>
        <w:r w:rsidRPr="00375960">
          <w:rPr>
            <w:rFonts w:eastAsia="Calibri"/>
          </w:rPr>
          <w:t xml:space="preserve">ontent </w:t>
        </w:r>
        <w:r>
          <w:rPr>
            <w:rFonts w:eastAsia="Calibri"/>
          </w:rPr>
          <w:t>C</w:t>
        </w:r>
        <w:r w:rsidRPr="00375960">
          <w:rPr>
            <w:rFonts w:eastAsia="Calibri"/>
          </w:rPr>
          <w:t xml:space="preserve">onsumers for providing access and importing </w:t>
        </w:r>
        <w:r>
          <w:rPr>
            <w:rFonts w:eastAsia="Calibri"/>
          </w:rPr>
          <w:t>the clinical subset</w:t>
        </w:r>
        <w:r w:rsidRPr="00375960">
          <w:rPr>
            <w:rFonts w:eastAsia="Calibri"/>
          </w:rPr>
          <w:t xml:space="preserve"> data from selected sections of the </w:t>
        </w:r>
        <w:r>
          <w:rPr>
            <w:rFonts w:eastAsia="Calibri"/>
          </w:rPr>
          <w:t>Paramedicine Care Summary</w:t>
        </w:r>
        <w:r w:rsidRPr="00375960">
          <w:rPr>
            <w:rFonts w:eastAsia="Calibri"/>
          </w:rPr>
          <w:t xml:space="preserve">. The discrete data import data details are in </w:t>
        </w:r>
        <w:r>
          <w:rPr>
            <w:rFonts w:eastAsia="Calibri"/>
          </w:rPr>
          <w:t>Volume 3, Section</w:t>
        </w:r>
        <w:r w:rsidRPr="00375960">
          <w:rPr>
            <w:rFonts w:eastAsia="Calibri"/>
          </w:rPr>
          <w:t xml:space="preserve"> 6.6.x.</w:t>
        </w:r>
        <w:commentRangeStart w:id="396"/>
        <w:r>
          <w:rPr>
            <w:rFonts w:eastAsia="Calibri"/>
          </w:rPr>
          <w:t>6.</w:t>
        </w:r>
        <w:commentRangeEnd w:id="396"/>
        <w:r>
          <w:rPr>
            <w:rStyle w:val="CommentReference"/>
          </w:rPr>
          <w:commentReference w:id="396"/>
        </w:r>
      </w:ins>
    </w:p>
    <w:p w14:paraId="0CFD5430" w14:textId="77777777" w:rsidR="007841C9" w:rsidRDefault="007841C9" w:rsidP="007841C9">
      <w:pPr>
        <w:pStyle w:val="Heading3"/>
        <w:numPr>
          <w:ilvl w:val="0"/>
          <w:numId w:val="0"/>
        </w:numPr>
        <w:rPr>
          <w:ins w:id="397" w:author="Lori Reed-Fourquet" w:date="2018-07-17T23:56:00Z"/>
          <w:noProof w:val="0"/>
        </w:rPr>
      </w:pPr>
      <w:commentRangeStart w:id="398"/>
      <w:ins w:id="399" w:author="Lori Reed-Fourquet" w:date="2018-07-17T23:56:00Z">
        <w:r w:rsidRPr="00375960">
          <w:rPr>
            <w:noProof w:val="0"/>
          </w:rPr>
          <w:t>X.2</w:t>
        </w:r>
        <w:commentRangeEnd w:id="398"/>
        <w:r>
          <w:rPr>
            <w:rStyle w:val="CommentReference"/>
            <w:rFonts w:ascii="Times New Roman" w:hAnsi="Times New Roman"/>
            <w:b w:val="0"/>
            <w:noProof w:val="0"/>
            <w:kern w:val="0"/>
          </w:rPr>
          <w:commentReference w:id="398"/>
        </w:r>
        <w:r w:rsidRPr="00375960">
          <w:rPr>
            <w:noProof w:val="0"/>
          </w:rPr>
          <w:t>.</w:t>
        </w:r>
        <w:r>
          <w:rPr>
            <w:noProof w:val="0"/>
          </w:rPr>
          <w:t>4</w:t>
        </w:r>
        <w:r w:rsidRPr="00375960">
          <w:rPr>
            <w:noProof w:val="0"/>
          </w:rPr>
          <w:t xml:space="preserve"> </w:t>
        </w:r>
        <w:r>
          <w:rPr>
            <w:noProof w:val="0"/>
          </w:rPr>
          <w:t>CDA</w:t>
        </w:r>
        <w:r w:rsidRPr="00375960">
          <w:rPr>
            <w:noProof w:val="0"/>
          </w:rPr>
          <w:t xml:space="preserve"> O</w:t>
        </w:r>
        <w:commentRangeStart w:id="400"/>
        <w:r w:rsidRPr="00375960">
          <w:rPr>
            <w:noProof w:val="0"/>
          </w:rPr>
          <w:t>pti</w:t>
        </w:r>
        <w:commentRangeEnd w:id="400"/>
        <w:r>
          <w:rPr>
            <w:rStyle w:val="CommentReference"/>
            <w:rFonts w:ascii="Times New Roman" w:hAnsi="Times New Roman"/>
            <w:b w:val="0"/>
            <w:noProof w:val="0"/>
            <w:kern w:val="0"/>
          </w:rPr>
          <w:commentReference w:id="400"/>
        </w:r>
        <w:r w:rsidRPr="00375960">
          <w:rPr>
            <w:noProof w:val="0"/>
          </w:rPr>
          <w:t>on</w:t>
        </w:r>
      </w:ins>
    </w:p>
    <w:p w14:paraId="6D937F8A" w14:textId="77777777" w:rsidR="007841C9" w:rsidRPr="00B14BD6" w:rsidRDefault="007841C9" w:rsidP="007841C9">
      <w:pPr>
        <w:pStyle w:val="BodyText"/>
        <w:rPr>
          <w:ins w:id="401" w:author="Lori Reed-Fourquet" w:date="2018-07-17T23:56:00Z"/>
        </w:rPr>
      </w:pPr>
      <w:ins w:id="402" w:author="Lori Reed-Fourquet" w:date="2018-07-17T23:56:00Z">
        <w:r w:rsidRPr="00375960">
          <w:rPr>
            <w:rFonts w:eastAsia="Calibri"/>
          </w:rPr>
          <w:t xml:space="preserve">This option defines the processing requirements placed on the </w:t>
        </w:r>
        <w:r>
          <w:rPr>
            <w:rFonts w:eastAsia="Calibri"/>
          </w:rPr>
          <w:t>C</w:t>
        </w:r>
        <w:r w:rsidRPr="00375960">
          <w:rPr>
            <w:rFonts w:eastAsia="Calibri"/>
          </w:rPr>
          <w:t xml:space="preserve">ontent </w:t>
        </w:r>
        <w:r>
          <w:rPr>
            <w:rFonts w:eastAsia="Calibri"/>
          </w:rPr>
          <w:t>Creators</w:t>
        </w:r>
        <w:r w:rsidRPr="00375960">
          <w:rPr>
            <w:rFonts w:eastAsia="Calibri"/>
          </w:rPr>
          <w:t xml:space="preserve"> for pr</w:t>
        </w:r>
        <w:r>
          <w:rPr>
            <w:rFonts w:eastAsia="Calibri"/>
          </w:rPr>
          <w:t>oducing a CDA structured document version</w:t>
        </w:r>
        <w:r w:rsidRPr="00375960">
          <w:rPr>
            <w:rFonts w:eastAsia="Calibri"/>
          </w:rPr>
          <w:t xml:space="preserve"> of the </w:t>
        </w:r>
        <w:r>
          <w:rPr>
            <w:rFonts w:eastAsia="Calibri"/>
          </w:rPr>
          <w:t>Paramedicine Care Summary documents</w:t>
        </w:r>
        <w:r w:rsidRPr="00375960">
          <w:rPr>
            <w:rFonts w:eastAsia="Calibri"/>
          </w:rPr>
          <w:t xml:space="preserve">. The </w:t>
        </w:r>
        <w:r>
          <w:rPr>
            <w:rFonts w:eastAsia="Calibri"/>
          </w:rPr>
          <w:t xml:space="preserve">CDA </w:t>
        </w:r>
        <w:r w:rsidRPr="00375960">
          <w:rPr>
            <w:rFonts w:eastAsia="Calibri"/>
          </w:rPr>
          <w:t xml:space="preserve">details are in </w:t>
        </w:r>
        <w:r>
          <w:rPr>
            <w:rFonts w:eastAsia="Calibri"/>
          </w:rPr>
          <w:t>Volume 3, Section</w:t>
        </w:r>
        <w:r w:rsidRPr="00375960">
          <w:rPr>
            <w:rFonts w:eastAsia="Calibri"/>
          </w:rPr>
          <w:t xml:space="preserve"> </w:t>
        </w:r>
        <w:commentRangeStart w:id="403"/>
        <w:r>
          <w:rPr>
            <w:rFonts w:eastAsia="Calibri"/>
          </w:rPr>
          <w:t>XXXX</w:t>
        </w:r>
        <w:commentRangeEnd w:id="403"/>
        <w:r>
          <w:rPr>
            <w:rStyle w:val="CommentReference"/>
          </w:rPr>
          <w:commentReference w:id="403"/>
        </w:r>
        <w:r w:rsidRPr="00375960">
          <w:rPr>
            <w:rFonts w:eastAsia="Calibri"/>
          </w:rPr>
          <w:t>.</w:t>
        </w:r>
      </w:ins>
    </w:p>
    <w:p w14:paraId="4E90C39F" w14:textId="77777777" w:rsidR="007841C9" w:rsidRDefault="007841C9" w:rsidP="007841C9">
      <w:pPr>
        <w:pStyle w:val="Heading3"/>
        <w:numPr>
          <w:ilvl w:val="0"/>
          <w:numId w:val="0"/>
        </w:numPr>
        <w:rPr>
          <w:ins w:id="404" w:author="Lori Reed-Fourquet" w:date="2018-07-17T23:56:00Z"/>
          <w:noProof w:val="0"/>
        </w:rPr>
      </w:pPr>
      <w:ins w:id="405" w:author="Lori Reed-Fourquet" w:date="2018-07-17T23:56:00Z">
        <w:r w:rsidRPr="00375960">
          <w:rPr>
            <w:noProof w:val="0"/>
          </w:rPr>
          <w:t>X.2.</w:t>
        </w:r>
        <w:r>
          <w:rPr>
            <w:noProof w:val="0"/>
          </w:rPr>
          <w:t>5</w:t>
        </w:r>
        <w:r w:rsidRPr="00375960">
          <w:rPr>
            <w:noProof w:val="0"/>
          </w:rPr>
          <w:t xml:space="preserve"> </w:t>
        </w:r>
        <w:r>
          <w:rPr>
            <w:noProof w:val="0"/>
          </w:rPr>
          <w:t>F</w:t>
        </w:r>
        <w:commentRangeStart w:id="406"/>
        <w:r>
          <w:rPr>
            <w:noProof w:val="0"/>
          </w:rPr>
          <w:t>H</w:t>
        </w:r>
        <w:commentRangeEnd w:id="406"/>
        <w:r>
          <w:rPr>
            <w:rStyle w:val="CommentReference"/>
            <w:rFonts w:ascii="Times New Roman" w:hAnsi="Times New Roman"/>
            <w:b w:val="0"/>
            <w:noProof w:val="0"/>
            <w:kern w:val="0"/>
          </w:rPr>
          <w:commentReference w:id="406"/>
        </w:r>
        <w:r>
          <w:rPr>
            <w:noProof w:val="0"/>
          </w:rPr>
          <w:t>IR</w:t>
        </w:r>
        <w:r w:rsidRPr="00375960">
          <w:rPr>
            <w:noProof w:val="0"/>
          </w:rPr>
          <w:t xml:space="preserve"> Option</w:t>
        </w:r>
      </w:ins>
    </w:p>
    <w:p w14:paraId="54C5EBCA" w14:textId="2F2C5490" w:rsidR="007841C9" w:rsidRPr="00375960" w:rsidRDefault="007841C9" w:rsidP="00E7637C">
      <w:pPr>
        <w:pStyle w:val="BodyText"/>
        <w:rPr>
          <w:rFonts w:eastAsia="Calibri"/>
        </w:rPr>
      </w:pPr>
      <w:ins w:id="407" w:author="Lori Reed-Fourquet" w:date="2018-07-17T23:56:00Z">
        <w:r w:rsidRPr="00375960">
          <w:rPr>
            <w:rFonts w:eastAsia="Calibri"/>
          </w:rPr>
          <w:t xml:space="preserve">This option defines the processing requirements placed on the </w:t>
        </w:r>
        <w:r>
          <w:rPr>
            <w:rFonts w:eastAsia="Calibri"/>
          </w:rPr>
          <w:t>C</w:t>
        </w:r>
        <w:r w:rsidRPr="00375960">
          <w:rPr>
            <w:rFonts w:eastAsia="Calibri"/>
          </w:rPr>
          <w:t xml:space="preserve">ontent </w:t>
        </w:r>
        <w:r>
          <w:rPr>
            <w:rFonts w:eastAsia="Calibri"/>
          </w:rPr>
          <w:t>Creators</w:t>
        </w:r>
        <w:r w:rsidRPr="00375960">
          <w:rPr>
            <w:rFonts w:eastAsia="Calibri"/>
          </w:rPr>
          <w:t xml:space="preserve"> for pr</w:t>
        </w:r>
        <w:r>
          <w:rPr>
            <w:rFonts w:eastAsia="Calibri"/>
          </w:rPr>
          <w:t>oducing a FHIR document bundle version</w:t>
        </w:r>
        <w:r w:rsidRPr="00375960">
          <w:rPr>
            <w:rFonts w:eastAsia="Calibri"/>
          </w:rPr>
          <w:t xml:space="preserve"> of the </w:t>
        </w:r>
        <w:r>
          <w:rPr>
            <w:rFonts w:eastAsia="Calibri"/>
          </w:rPr>
          <w:t>Paramedicine Care Summary documents</w:t>
        </w:r>
        <w:r w:rsidRPr="00375960">
          <w:rPr>
            <w:rFonts w:eastAsia="Calibri"/>
          </w:rPr>
          <w:t>. The</w:t>
        </w:r>
        <w:r>
          <w:rPr>
            <w:rFonts w:eastAsia="Calibri"/>
          </w:rPr>
          <w:t xml:space="preserve"> FHIR bundle</w:t>
        </w:r>
        <w:r w:rsidRPr="00375960">
          <w:rPr>
            <w:rFonts w:eastAsia="Calibri"/>
          </w:rPr>
          <w:t xml:space="preserve"> details are in </w:t>
        </w:r>
        <w:r>
          <w:rPr>
            <w:rFonts w:eastAsia="Calibri"/>
          </w:rPr>
          <w:t>Volume 3, Section</w:t>
        </w:r>
        <w:r w:rsidRPr="00375960">
          <w:rPr>
            <w:rFonts w:eastAsia="Calibri"/>
          </w:rPr>
          <w:t xml:space="preserve"> </w:t>
        </w:r>
        <w:commentRangeStart w:id="408"/>
        <w:r>
          <w:rPr>
            <w:rFonts w:eastAsia="Calibri"/>
          </w:rPr>
          <w:t>XXXX</w:t>
        </w:r>
        <w:commentRangeEnd w:id="408"/>
        <w:r>
          <w:rPr>
            <w:rStyle w:val="CommentReference"/>
          </w:rPr>
          <w:commentReference w:id="408"/>
        </w:r>
        <w:r w:rsidRPr="00375960">
          <w:rPr>
            <w:rFonts w:eastAsia="Calibri"/>
          </w:rPr>
          <w:t>.</w:t>
        </w:r>
        <w:r>
          <w:rPr>
            <w:rFonts w:eastAsia="Calibri"/>
          </w:rPr>
          <w:t xml:space="preserve"> </w:t>
        </w:r>
      </w:ins>
    </w:p>
    <w:p w14:paraId="71C3A243" w14:textId="77777777" w:rsidR="005F21E7" w:rsidRPr="00375960" w:rsidRDefault="005F21E7" w:rsidP="00303E20">
      <w:pPr>
        <w:pStyle w:val="Heading2"/>
        <w:numPr>
          <w:ilvl w:val="0"/>
          <w:numId w:val="0"/>
        </w:numPr>
        <w:rPr>
          <w:noProof w:val="0"/>
        </w:rPr>
      </w:pPr>
      <w:bookmarkStart w:id="409" w:name="_Toc514942308"/>
      <w:r w:rsidRPr="00375960">
        <w:rPr>
          <w:noProof w:val="0"/>
        </w:rPr>
        <w:t xml:space="preserve">X.3 </w:t>
      </w:r>
      <w:r w:rsidR="00E12377" w:rsidRPr="00375960">
        <w:rPr>
          <w:noProof w:val="0"/>
        </w:rPr>
        <w:t>PCS</w:t>
      </w:r>
      <w:r w:rsidRPr="00375960">
        <w:rPr>
          <w:noProof w:val="0"/>
        </w:rPr>
        <w:t xml:space="preserve"> </w:t>
      </w:r>
      <w:r w:rsidR="001579E7" w:rsidRPr="00375960">
        <w:rPr>
          <w:noProof w:val="0"/>
        </w:rPr>
        <w:t xml:space="preserve">Required </w:t>
      </w:r>
      <w:r w:rsidR="00C158E0" w:rsidRPr="00375960">
        <w:rPr>
          <w:noProof w:val="0"/>
        </w:rPr>
        <w:t>Actor</w:t>
      </w:r>
      <w:r w:rsidRPr="00375960">
        <w:rPr>
          <w:noProof w:val="0"/>
        </w:rPr>
        <w:t xml:space="preserve"> Groupings</w:t>
      </w:r>
      <w:bookmarkEnd w:id="372"/>
      <w:bookmarkEnd w:id="409"/>
      <w:r w:rsidRPr="00375960">
        <w:rPr>
          <w:noProof w:val="0"/>
        </w:rPr>
        <w:t xml:space="preserve"> </w:t>
      </w:r>
    </w:p>
    <w:p w14:paraId="7934E5F6" w14:textId="77777777" w:rsidR="008A63C9" w:rsidRPr="00375960" w:rsidRDefault="008D0C27" w:rsidP="00EA3BCB">
      <w:pPr>
        <w:pStyle w:val="BodyText"/>
      </w:pPr>
      <w:bookmarkStart w:id="410" w:name="_Hlk503024871"/>
      <w:r w:rsidRPr="00375960">
        <w:t>There are no required actor groupings for this profile</w:t>
      </w:r>
      <w:r w:rsidR="00341243" w:rsidRPr="00375960">
        <w:t xml:space="preserve">. </w:t>
      </w:r>
    </w:p>
    <w:p w14:paraId="7D6717DB" w14:textId="77777777" w:rsidR="00CF283F" w:rsidRPr="00375960" w:rsidRDefault="00CF283F" w:rsidP="00303E20">
      <w:pPr>
        <w:pStyle w:val="Heading2"/>
        <w:numPr>
          <w:ilvl w:val="0"/>
          <w:numId w:val="0"/>
        </w:numPr>
        <w:rPr>
          <w:noProof w:val="0"/>
        </w:rPr>
      </w:pPr>
      <w:bookmarkStart w:id="411" w:name="_Toc345074658"/>
      <w:bookmarkStart w:id="412" w:name="_Toc514942309"/>
      <w:bookmarkEnd w:id="410"/>
      <w:r w:rsidRPr="00375960">
        <w:rPr>
          <w:noProof w:val="0"/>
        </w:rPr>
        <w:t>X.</w:t>
      </w:r>
      <w:r w:rsidR="00AF472E" w:rsidRPr="00375960">
        <w:rPr>
          <w:noProof w:val="0"/>
        </w:rPr>
        <w:t>4</w:t>
      </w:r>
      <w:r w:rsidR="005F21E7" w:rsidRPr="00375960">
        <w:rPr>
          <w:noProof w:val="0"/>
        </w:rPr>
        <w:t xml:space="preserve"> </w:t>
      </w:r>
      <w:r w:rsidR="00E12377" w:rsidRPr="00375960">
        <w:rPr>
          <w:noProof w:val="0"/>
        </w:rPr>
        <w:t>PCS</w:t>
      </w:r>
      <w:r w:rsidRPr="00375960">
        <w:rPr>
          <w:noProof w:val="0"/>
        </w:rPr>
        <w:t xml:space="preserve"> </w:t>
      </w:r>
      <w:bookmarkEnd w:id="373"/>
      <w:bookmarkEnd w:id="374"/>
      <w:r w:rsidR="00167DB7" w:rsidRPr="00375960">
        <w:rPr>
          <w:noProof w:val="0"/>
        </w:rPr>
        <w:t>Overview</w:t>
      </w:r>
      <w:bookmarkEnd w:id="411"/>
      <w:bookmarkEnd w:id="412"/>
    </w:p>
    <w:p w14:paraId="5127D661" w14:textId="5CDFD3F7" w:rsidR="00B01736" w:rsidRPr="00375960" w:rsidRDefault="0028186F" w:rsidP="0028186F">
      <w:pPr>
        <w:pStyle w:val="BodyText"/>
        <w:rPr>
          <w:rFonts w:eastAsia="Calibri"/>
        </w:rPr>
      </w:pPr>
      <w:bookmarkStart w:id="413" w:name="_Hlk503025411"/>
      <w:bookmarkStart w:id="414" w:name="_Toc345074659"/>
      <w:bookmarkStart w:id="415" w:name="OLE_LINK24"/>
      <w:del w:id="416" w:author="Andrea K. Fourquet" w:date="2018-07-15T21:30:00Z">
        <w:r w:rsidRPr="00375960" w:rsidDel="002F1B12">
          <w:rPr>
            <w:rFonts w:eastAsia="Calibri"/>
          </w:rPr>
          <w:delText>To make the flow of the patient information from the ambulance ePCR to the hospital a paperless route during patient transport, a send transaction</w:delText>
        </w:r>
      </w:del>
      <w:del w:id="417" w:author="Andrea K. Fourquet" w:date="2018-07-10T12:39:00Z">
        <w:r w:rsidRPr="00375960" w:rsidDel="00F3413F">
          <w:rPr>
            <w:rFonts w:eastAsia="Calibri"/>
          </w:rPr>
          <w:delText xml:space="preserve"> will be used</w:delText>
        </w:r>
      </w:del>
      <w:del w:id="418" w:author="Andrea K. Fourquet" w:date="2018-07-15T21:30:00Z">
        <w:r w:rsidRPr="00375960" w:rsidDel="002F1B12">
          <w:rPr>
            <w:rFonts w:eastAsia="Calibri"/>
          </w:rPr>
          <w:delText xml:space="preserve">. This reduces the time spent verbally sharing relevant patient information to hospital staff and reduces errors developed through manual data entry. This provides increased levels of efficiency to hospital providers resulting in better patient care immediately upon arrival to the hospital. </w:delText>
        </w:r>
      </w:del>
      <w:ins w:id="419" w:author="Andrea K. Fourquet" w:date="2018-07-15T21:25:00Z">
        <w:r w:rsidR="001D7268">
          <w:rPr>
            <w:rFonts w:eastAsia="Calibri"/>
          </w:rPr>
          <w:t xml:space="preserve">Transferring </w:t>
        </w:r>
      </w:ins>
      <w:ins w:id="420" w:author="Andrea K. Fourquet" w:date="2018-07-15T21:26:00Z">
        <w:r w:rsidR="00915FC5">
          <w:rPr>
            <w:rFonts w:eastAsia="Calibri"/>
          </w:rPr>
          <w:t>patient information from an ambulance ePCR</w:t>
        </w:r>
      </w:ins>
      <w:ins w:id="421" w:author="Andrea K. Fourquet" w:date="2018-07-15T21:27:00Z">
        <w:r w:rsidR="00F22B0A">
          <w:rPr>
            <w:rFonts w:eastAsia="Calibri"/>
          </w:rPr>
          <w:t xml:space="preserve"> </w:t>
        </w:r>
      </w:ins>
      <w:ins w:id="422" w:author="Andrea K. Fourquet" w:date="2018-07-15T21:28:00Z">
        <w:r w:rsidR="00C142B3">
          <w:rPr>
            <w:rFonts w:eastAsia="Calibri"/>
          </w:rPr>
          <w:t xml:space="preserve">using a </w:t>
        </w:r>
        <w:r w:rsidR="00602E84">
          <w:rPr>
            <w:rFonts w:eastAsia="Calibri"/>
          </w:rPr>
          <w:t xml:space="preserve">send </w:t>
        </w:r>
      </w:ins>
      <w:ins w:id="423" w:author="Andrea K. Fourquet" w:date="2018-07-15T21:29:00Z">
        <w:r w:rsidR="00602E84">
          <w:rPr>
            <w:rFonts w:eastAsia="Calibri"/>
          </w:rPr>
          <w:t>transaction</w:t>
        </w:r>
        <w:r w:rsidR="00795243">
          <w:rPr>
            <w:rFonts w:eastAsia="Calibri"/>
          </w:rPr>
          <w:t xml:space="preserve"> can</w:t>
        </w:r>
      </w:ins>
      <w:ins w:id="424" w:author="Andrea K. Fourquet" w:date="2018-07-15T21:30:00Z">
        <w:r w:rsidR="002F1B12">
          <w:rPr>
            <w:rFonts w:eastAsia="Calibri"/>
          </w:rPr>
          <w:t xml:space="preserve"> increase the efficiency of patient hand off between </w:t>
        </w:r>
        <w:r w:rsidR="00B25FCB">
          <w:rPr>
            <w:rFonts w:eastAsia="Calibri"/>
          </w:rPr>
          <w:t xml:space="preserve">ambulance and hospitals. </w:t>
        </w:r>
        <w:r w:rsidR="002F1B12">
          <w:rPr>
            <w:rFonts w:eastAsia="Calibri"/>
          </w:rPr>
          <w:t xml:space="preserve"> </w:t>
        </w:r>
      </w:ins>
    </w:p>
    <w:p w14:paraId="048CF1E6" w14:textId="77777777" w:rsidR="00167DB7" w:rsidRPr="00375960" w:rsidRDefault="00104BE6" w:rsidP="003D19E0">
      <w:pPr>
        <w:pStyle w:val="Heading3"/>
        <w:keepNext w:val="0"/>
        <w:numPr>
          <w:ilvl w:val="0"/>
          <w:numId w:val="0"/>
        </w:numPr>
        <w:rPr>
          <w:bCs/>
          <w:noProof w:val="0"/>
        </w:rPr>
      </w:pPr>
      <w:bookmarkStart w:id="425" w:name="_Toc514942310"/>
      <w:bookmarkEnd w:id="413"/>
      <w:r w:rsidRPr="00375960">
        <w:rPr>
          <w:bCs/>
          <w:noProof w:val="0"/>
        </w:rPr>
        <w:t>X.</w:t>
      </w:r>
      <w:r w:rsidR="00AF472E" w:rsidRPr="00375960">
        <w:rPr>
          <w:bCs/>
          <w:noProof w:val="0"/>
        </w:rPr>
        <w:t>4</w:t>
      </w:r>
      <w:r w:rsidR="00167DB7" w:rsidRPr="00375960">
        <w:rPr>
          <w:bCs/>
          <w:noProof w:val="0"/>
        </w:rPr>
        <w:t>.1 Concepts</w:t>
      </w:r>
      <w:bookmarkEnd w:id="414"/>
      <w:bookmarkEnd w:id="425"/>
    </w:p>
    <w:p w14:paraId="2E28B76F" w14:textId="5AAEE1DE" w:rsidR="0028186F" w:rsidRPr="00375960" w:rsidRDefault="0028186F" w:rsidP="00E7637C">
      <w:pPr>
        <w:pStyle w:val="BodyText"/>
        <w:rPr>
          <w:rFonts w:eastAsia="Calibri"/>
        </w:rPr>
      </w:pPr>
      <w:bookmarkStart w:id="426" w:name="_Toc345074660"/>
      <w:bookmarkEnd w:id="415"/>
      <w:r w:rsidRPr="00375960">
        <w:rPr>
          <w:rFonts w:eastAsia="Calibri"/>
        </w:rPr>
        <w:t xml:space="preserve">When a hospital is receiving a patient arriving in an emergency ambulance transport, the main source of the patient information is the ambulance crew that performed the emergency transport. </w:t>
      </w:r>
      <w:r w:rsidRPr="00375960">
        <w:rPr>
          <w:rFonts w:eastAsia="Calibri"/>
        </w:rPr>
        <w:lastRenderedPageBreak/>
        <w:t xml:space="preserve">This information is not typically electronically transferred and therefore this relay of information is usually verbal. This can draw away from the treatment of the patient. The use of an interoperable transfer of patient information can reduce the time spent relaying information and provide the hospital treatment team with patient information that can </w:t>
      </w:r>
      <w:del w:id="427" w:author="Andrea K. Fourquet" w:date="2018-07-10T09:26:00Z">
        <w:r w:rsidRPr="00375960" w:rsidDel="007C382F">
          <w:rPr>
            <w:rFonts w:eastAsia="Calibri"/>
          </w:rPr>
          <w:delText xml:space="preserve">help provide useful information that can </w:delText>
        </w:r>
      </w:del>
      <w:r w:rsidRPr="00375960">
        <w:rPr>
          <w:rFonts w:eastAsia="Calibri"/>
        </w:rPr>
        <w:t xml:space="preserve">be used to make decisions on their treatment upon their arrival to the hospital. </w:t>
      </w:r>
    </w:p>
    <w:p w14:paraId="6B11DD9C" w14:textId="77777777" w:rsidR="00126A38" w:rsidRPr="00375960" w:rsidRDefault="00126A38" w:rsidP="00126A38">
      <w:pPr>
        <w:pStyle w:val="Heading3"/>
        <w:keepNext w:val="0"/>
        <w:numPr>
          <w:ilvl w:val="0"/>
          <w:numId w:val="0"/>
        </w:numPr>
        <w:rPr>
          <w:bCs/>
          <w:noProof w:val="0"/>
        </w:rPr>
      </w:pPr>
      <w:bookmarkStart w:id="428" w:name="_Toc514942311"/>
      <w:r w:rsidRPr="00375960">
        <w:rPr>
          <w:bCs/>
          <w:noProof w:val="0"/>
        </w:rPr>
        <w:t>X.4.2 Use Cases</w:t>
      </w:r>
      <w:bookmarkEnd w:id="426"/>
      <w:bookmarkEnd w:id="428"/>
    </w:p>
    <w:p w14:paraId="276FA408" w14:textId="77777777" w:rsidR="00FD6B22" w:rsidRPr="00375960" w:rsidRDefault="007773C8" w:rsidP="00126A38">
      <w:pPr>
        <w:pStyle w:val="Heading4"/>
        <w:numPr>
          <w:ilvl w:val="0"/>
          <w:numId w:val="0"/>
        </w:numPr>
        <w:rPr>
          <w:noProof w:val="0"/>
        </w:rPr>
      </w:pPr>
      <w:bookmarkStart w:id="429" w:name="_Toc345074661"/>
      <w:bookmarkStart w:id="430" w:name="_Toc514942312"/>
      <w:r w:rsidRPr="00375960">
        <w:rPr>
          <w:noProof w:val="0"/>
        </w:rPr>
        <w:t>X.</w:t>
      </w:r>
      <w:r w:rsidR="00AF472E" w:rsidRPr="00375960">
        <w:rPr>
          <w:noProof w:val="0"/>
        </w:rPr>
        <w:t>4</w:t>
      </w:r>
      <w:r w:rsidRPr="00375960">
        <w:rPr>
          <w:noProof w:val="0"/>
        </w:rPr>
        <w:t>.2</w:t>
      </w:r>
      <w:r w:rsidR="00126A38" w:rsidRPr="00375960">
        <w:rPr>
          <w:noProof w:val="0"/>
        </w:rPr>
        <w:t>.1</w:t>
      </w:r>
      <w:r w:rsidRPr="00375960">
        <w:rPr>
          <w:noProof w:val="0"/>
        </w:rPr>
        <w:t xml:space="preserve"> Use</w:t>
      </w:r>
      <w:r w:rsidR="00FD6B22" w:rsidRPr="00375960">
        <w:rPr>
          <w:noProof w:val="0"/>
        </w:rPr>
        <w:t xml:space="preserve"> Case</w:t>
      </w:r>
      <w:r w:rsidR="002869E8" w:rsidRPr="00375960">
        <w:rPr>
          <w:noProof w:val="0"/>
        </w:rPr>
        <w:t xml:space="preserve"> #1: </w:t>
      </w:r>
      <w:bookmarkEnd w:id="429"/>
      <w:r w:rsidR="00573EF6" w:rsidRPr="00375960">
        <w:rPr>
          <w:noProof w:val="0"/>
        </w:rPr>
        <w:t>Emergency Response for Heart Attack</w:t>
      </w:r>
      <w:bookmarkEnd w:id="430"/>
    </w:p>
    <w:p w14:paraId="00F49237" w14:textId="77777777" w:rsidR="0028186F" w:rsidRPr="00375960" w:rsidRDefault="0028186F" w:rsidP="00E7637C">
      <w:pPr>
        <w:pStyle w:val="BodyText"/>
        <w:rPr>
          <w:rFonts w:eastAsia="Calibri"/>
        </w:rPr>
      </w:pPr>
      <w:bookmarkStart w:id="431" w:name="_Toc345074662"/>
      <w:r w:rsidRPr="00375960">
        <w:rPr>
          <w:rFonts w:eastAsia="Calibri"/>
        </w:rPr>
        <w:t>This use case describes how an emergency response for a heart attack is carried out and then how the information on interventions are recorded and provided to a hospital</w:t>
      </w:r>
      <w:del w:id="432" w:author="Andrea K. Fourquet" w:date="2018-07-10T09:28:00Z">
        <w:r w:rsidRPr="00375960" w:rsidDel="00DC6DC5">
          <w:rPr>
            <w:rFonts w:eastAsia="Calibri"/>
          </w:rPr>
          <w:delText>, using this profile</w:delText>
        </w:r>
      </w:del>
      <w:r w:rsidRPr="00375960">
        <w:rPr>
          <w:rFonts w:eastAsia="Calibri"/>
        </w:rPr>
        <w:t>.</w:t>
      </w:r>
    </w:p>
    <w:p w14:paraId="4199EA26" w14:textId="77777777" w:rsidR="00CF283F" w:rsidRPr="00375960" w:rsidRDefault="007773C8" w:rsidP="00126A38">
      <w:pPr>
        <w:pStyle w:val="Heading5"/>
        <w:numPr>
          <w:ilvl w:val="0"/>
          <w:numId w:val="0"/>
        </w:numPr>
        <w:rPr>
          <w:noProof w:val="0"/>
        </w:rPr>
      </w:pPr>
      <w:bookmarkStart w:id="433" w:name="_Toc514942313"/>
      <w:r w:rsidRPr="00375960">
        <w:rPr>
          <w:noProof w:val="0"/>
        </w:rPr>
        <w:t>X.</w:t>
      </w:r>
      <w:r w:rsidR="00AF472E" w:rsidRPr="00375960">
        <w:rPr>
          <w:noProof w:val="0"/>
        </w:rPr>
        <w:t>4</w:t>
      </w:r>
      <w:r w:rsidRPr="00375960">
        <w:rPr>
          <w:noProof w:val="0"/>
        </w:rPr>
        <w:t>.2.1</w:t>
      </w:r>
      <w:r w:rsidR="00126A38" w:rsidRPr="00375960">
        <w:rPr>
          <w:noProof w:val="0"/>
        </w:rPr>
        <w:t>.1</w:t>
      </w:r>
      <w:r w:rsidRPr="00375960">
        <w:rPr>
          <w:noProof w:val="0"/>
        </w:rPr>
        <w:t xml:space="preserve"> </w:t>
      </w:r>
      <w:r w:rsidR="001402AC" w:rsidRPr="00375960">
        <w:rPr>
          <w:noProof w:val="0"/>
        </w:rPr>
        <w:t xml:space="preserve">Emergency Response for Heart Attack </w:t>
      </w:r>
      <w:r w:rsidR="005F21E7" w:rsidRPr="00375960">
        <w:rPr>
          <w:noProof w:val="0"/>
        </w:rPr>
        <w:t>Use Case</w:t>
      </w:r>
      <w:r w:rsidR="002869E8" w:rsidRPr="00375960">
        <w:rPr>
          <w:noProof w:val="0"/>
        </w:rPr>
        <w:t xml:space="preserve"> Description</w:t>
      </w:r>
      <w:bookmarkEnd w:id="431"/>
      <w:bookmarkEnd w:id="433"/>
    </w:p>
    <w:p w14:paraId="48B8870D" w14:textId="51C6F1DF" w:rsidR="0028186F" w:rsidRPr="00375960" w:rsidRDefault="0028186F" w:rsidP="00E7637C">
      <w:pPr>
        <w:pStyle w:val="BodyText"/>
        <w:rPr>
          <w:rFonts w:eastAsia="Calibri"/>
        </w:rPr>
      </w:pPr>
      <w:bookmarkStart w:id="434" w:name="_Toc345074663"/>
      <w:r w:rsidRPr="00375960">
        <w:rPr>
          <w:rFonts w:eastAsia="Calibri"/>
        </w:rPr>
        <w:t xml:space="preserve">A fifty-year-old man </w:t>
      </w:r>
      <w:r w:rsidR="00341243" w:rsidRPr="00375960">
        <w:rPr>
          <w:rFonts w:eastAsia="Calibri"/>
        </w:rPr>
        <w:t>develops</w:t>
      </w:r>
      <w:r w:rsidRPr="00375960">
        <w:rPr>
          <w:rFonts w:eastAsia="Calibri"/>
        </w:rPr>
        <w:t xml:space="preserve"> heart attack symptoms. He calls 911 for an emergency transport to a hospital. The emergency transport team is able to retrieve some of the patient’s medical history, current medications and allergies from the patient and inputs this information in their Electronic Patient Care Record (ePCR). The patient told EMTs that he had already taken his prescribed nitroglycerine thirty minutes before calling 911 when the chest pain first presented. A 12 lead EKG was established to monitor the patient’s heart rhythm and the rhythm shows abnormalities </w:t>
      </w:r>
      <w:ins w:id="435" w:author="Andrea K. Fourquet" w:date="2018-07-10T09:31:00Z">
        <w:r w:rsidR="00266CE0">
          <w:rPr>
            <w:rFonts w:eastAsia="Calibri"/>
          </w:rPr>
          <w:t>indicative</w:t>
        </w:r>
      </w:ins>
      <w:del w:id="436" w:author="Andrea K. Fourquet" w:date="2018-07-10T09:31:00Z">
        <w:r w:rsidRPr="00375960" w:rsidDel="00266CE0">
          <w:rPr>
            <w:rFonts w:eastAsia="Calibri"/>
          </w:rPr>
          <w:delText>conducive</w:delText>
        </w:r>
      </w:del>
      <w:r w:rsidRPr="00375960">
        <w:rPr>
          <w:rFonts w:eastAsia="Calibri"/>
        </w:rPr>
        <w:t xml:space="preserve"> to a myocardial infarction. The EMT starts</w:t>
      </w:r>
      <w:r w:rsidR="001934D2" w:rsidRPr="00375960">
        <w:rPr>
          <w:rFonts w:eastAsia="Calibri"/>
        </w:rPr>
        <w:t xml:space="preserve"> an</w:t>
      </w:r>
      <w:r w:rsidRPr="00375960">
        <w:rPr>
          <w:rFonts w:eastAsia="Calibri"/>
        </w:rPr>
        <w:t xml:space="preserve"> intravenous line in the patient’s left arm. During the transport the patient’s chest pain </w:t>
      </w:r>
      <w:r w:rsidR="001934D2" w:rsidRPr="00375960">
        <w:rPr>
          <w:rFonts w:eastAsia="Calibri"/>
        </w:rPr>
        <w:t xml:space="preserve">increases </w:t>
      </w:r>
      <w:r w:rsidRPr="00375960">
        <w:rPr>
          <w:rFonts w:eastAsia="Calibri"/>
        </w:rPr>
        <w:t xml:space="preserve">and breathing is elevated. </w:t>
      </w:r>
      <w:ins w:id="437" w:author="Andrea K. Fourquet" w:date="2018-07-10T10:10:00Z">
        <w:r w:rsidR="0002141C">
          <w:rPr>
            <w:rFonts w:eastAsia="Calibri"/>
          </w:rPr>
          <w:t xml:space="preserve">After </w:t>
        </w:r>
      </w:ins>
      <w:del w:id="438" w:author="Andrea K. Fourquet" w:date="2018-07-10T10:10:00Z">
        <w:r w:rsidR="001934D2" w:rsidRPr="00375960" w:rsidDel="0002141C">
          <w:rPr>
            <w:rFonts w:eastAsia="Calibri"/>
          </w:rPr>
          <w:delText>E</w:delText>
        </w:r>
      </w:del>
      <w:ins w:id="439" w:author="Andrea K. Fourquet" w:date="2018-07-10T10:10:00Z">
        <w:r w:rsidR="0002141C">
          <w:rPr>
            <w:rFonts w:eastAsia="Calibri"/>
          </w:rPr>
          <w:t>e</w:t>
        </w:r>
      </w:ins>
      <w:r w:rsidR="001934D2" w:rsidRPr="00375960">
        <w:rPr>
          <w:rFonts w:eastAsia="Calibri"/>
        </w:rPr>
        <w:t xml:space="preserve">nsuring </w:t>
      </w:r>
      <w:ins w:id="440" w:author="Andrea K. Fourquet" w:date="2018-07-10T10:11:00Z">
        <w:r w:rsidR="002F6945">
          <w:rPr>
            <w:rFonts w:eastAsia="Calibri"/>
          </w:rPr>
          <w:t xml:space="preserve">that </w:t>
        </w:r>
      </w:ins>
      <w:r w:rsidRPr="00375960">
        <w:rPr>
          <w:rFonts w:eastAsia="Calibri"/>
        </w:rPr>
        <w:t xml:space="preserve">the patient </w:t>
      </w:r>
      <w:r w:rsidR="001934D2" w:rsidRPr="00375960">
        <w:rPr>
          <w:rFonts w:eastAsia="Calibri"/>
        </w:rPr>
        <w:t>is</w:t>
      </w:r>
      <w:r w:rsidRPr="00375960">
        <w:rPr>
          <w:rFonts w:eastAsia="Calibri"/>
        </w:rPr>
        <w:t xml:space="preserve"> not on any blood thinners, the EMT administers aspirin to the patient. The patient felt </w:t>
      </w:r>
      <w:del w:id="441" w:author="Andrea K. Fourquet" w:date="2018-07-15T21:17:00Z">
        <w:r w:rsidRPr="00375960" w:rsidDel="00347780">
          <w:rPr>
            <w:rFonts w:eastAsia="Calibri"/>
          </w:rPr>
          <w:delText>a</w:delText>
        </w:r>
      </w:del>
      <w:r w:rsidRPr="00375960">
        <w:rPr>
          <w:rFonts w:eastAsia="Calibri"/>
        </w:rPr>
        <w:t xml:space="preserve"> relief </w:t>
      </w:r>
      <w:del w:id="442" w:author="Andrea K. Fourquet" w:date="2018-07-15T21:13:00Z">
        <w:r w:rsidRPr="00375960" w:rsidDel="00E90050">
          <w:rPr>
            <w:rFonts w:eastAsia="Calibri"/>
          </w:rPr>
          <w:delText xml:space="preserve">in chest pain </w:delText>
        </w:r>
      </w:del>
      <w:r w:rsidRPr="00375960">
        <w:rPr>
          <w:rFonts w:eastAsia="Calibri"/>
        </w:rPr>
        <w:t xml:space="preserve">after </w:t>
      </w:r>
      <w:ins w:id="443" w:author="Andrea K. Fourquet" w:date="2018-07-15T21:15:00Z">
        <w:r w:rsidR="00456CDB">
          <w:rPr>
            <w:rFonts w:eastAsia="Calibri"/>
          </w:rPr>
          <w:t xml:space="preserve">he was given </w:t>
        </w:r>
      </w:ins>
      <w:del w:id="444" w:author="Andrea K. Fourquet" w:date="2018-07-15T21:15:00Z">
        <w:r w:rsidRPr="00375960" w:rsidDel="00456CDB">
          <w:rPr>
            <w:rFonts w:eastAsia="Calibri"/>
          </w:rPr>
          <w:delText xml:space="preserve">taking the </w:delText>
        </w:r>
      </w:del>
      <w:r w:rsidRPr="00375960">
        <w:rPr>
          <w:rFonts w:eastAsia="Calibri"/>
        </w:rPr>
        <w:t>aspirin</w:t>
      </w:r>
      <w:ins w:id="445" w:author="Andrea K. Fourquet" w:date="2018-07-15T21:17:00Z">
        <w:r w:rsidR="0094215D">
          <w:rPr>
            <w:rFonts w:eastAsia="Calibri"/>
          </w:rPr>
          <w:t>.</w:t>
        </w:r>
      </w:ins>
      <w:del w:id="446" w:author="Andrea K. Fourquet" w:date="2018-07-15T21:17:00Z">
        <w:r w:rsidRPr="00375960" w:rsidDel="0094215D">
          <w:rPr>
            <w:rFonts w:eastAsia="Calibri"/>
          </w:rPr>
          <w:delText>,</w:delText>
        </w:r>
      </w:del>
      <w:r w:rsidRPr="00375960">
        <w:rPr>
          <w:rFonts w:eastAsia="Calibri"/>
        </w:rPr>
        <w:t xml:space="preserve"> </w:t>
      </w:r>
      <w:ins w:id="447" w:author="Andrea K. Fourquet" w:date="2018-07-15T21:17:00Z">
        <w:r w:rsidR="0094215D">
          <w:rPr>
            <w:rFonts w:eastAsia="Calibri"/>
          </w:rPr>
          <w:t>H</w:t>
        </w:r>
      </w:ins>
      <w:del w:id="448" w:author="Andrea K. Fourquet" w:date="2018-07-15T21:17:00Z">
        <w:r w:rsidRPr="00375960" w:rsidDel="0094215D">
          <w:rPr>
            <w:rFonts w:eastAsia="Calibri"/>
          </w:rPr>
          <w:delText>h</w:delText>
        </w:r>
      </w:del>
      <w:r w:rsidRPr="00375960">
        <w:rPr>
          <w:rFonts w:eastAsia="Calibri"/>
        </w:rPr>
        <w:t xml:space="preserve">owever, </w:t>
      </w:r>
      <w:ins w:id="449" w:author="Andrea K. Fourquet" w:date="2018-07-15T21:17:00Z">
        <w:r w:rsidR="0094215D">
          <w:rPr>
            <w:rFonts w:eastAsia="Calibri"/>
          </w:rPr>
          <w:t xml:space="preserve">after feeling this </w:t>
        </w:r>
        <w:r w:rsidR="00725B76">
          <w:rPr>
            <w:rFonts w:eastAsia="Calibri"/>
          </w:rPr>
          <w:t>relief, he</w:t>
        </w:r>
      </w:ins>
      <w:del w:id="450" w:author="Andrea K. Fourquet" w:date="2018-07-15T21:17:00Z">
        <w:r w:rsidRPr="00375960" w:rsidDel="0094215D">
          <w:rPr>
            <w:rFonts w:eastAsia="Calibri"/>
          </w:rPr>
          <w:delText>soon</w:delText>
        </w:r>
      </w:del>
      <w:r w:rsidRPr="00375960">
        <w:rPr>
          <w:rFonts w:eastAsia="Calibri"/>
        </w:rPr>
        <w:t xml:space="preserve"> falls into cardiac arrest. Compressions are started and maintained until arrival </w:t>
      </w:r>
      <w:ins w:id="451" w:author="Andrea K. Fourquet" w:date="2018-07-10T09:33:00Z">
        <w:r w:rsidR="00445861">
          <w:rPr>
            <w:rFonts w:eastAsia="Calibri"/>
          </w:rPr>
          <w:t>at</w:t>
        </w:r>
      </w:ins>
      <w:del w:id="452" w:author="Andrea K. Fourquet" w:date="2018-07-10T09:33:00Z">
        <w:r w:rsidRPr="00375960" w:rsidDel="00445861">
          <w:rPr>
            <w:rFonts w:eastAsia="Calibri"/>
          </w:rPr>
          <w:delText>to</w:delText>
        </w:r>
      </w:del>
      <w:r w:rsidRPr="00375960">
        <w:rPr>
          <w:rFonts w:eastAsia="Calibri"/>
        </w:rPr>
        <w:t xml:space="preserve"> the hospital. The patient information</w:t>
      </w:r>
      <w:r w:rsidR="006C2A8A" w:rsidRPr="00375960">
        <w:rPr>
          <w:rFonts w:eastAsia="Calibri"/>
        </w:rPr>
        <w:t xml:space="preserve"> is</w:t>
      </w:r>
      <w:r w:rsidRPr="00375960">
        <w:rPr>
          <w:rFonts w:eastAsia="Calibri"/>
        </w:rPr>
        <w:t xml:space="preserve"> </w:t>
      </w:r>
      <w:r w:rsidR="002B1203" w:rsidRPr="00375960">
        <w:rPr>
          <w:rFonts w:eastAsia="Calibri"/>
        </w:rPr>
        <w:t xml:space="preserve">made available to </w:t>
      </w:r>
      <w:r w:rsidRPr="00375960">
        <w:rPr>
          <w:rFonts w:eastAsia="Calibri"/>
        </w:rPr>
        <w:t>the hospital system and the hospital has full access to the EKG</w:t>
      </w:r>
      <w:ins w:id="453" w:author="Andrea K. Fourquet" w:date="2018-07-10T10:11:00Z">
        <w:r w:rsidR="00F1226A">
          <w:rPr>
            <w:rFonts w:eastAsia="Calibri"/>
          </w:rPr>
          <w:t xml:space="preserve"> data</w:t>
        </w:r>
      </w:ins>
      <w:r w:rsidRPr="00375960">
        <w:rPr>
          <w:rFonts w:eastAsia="Calibri"/>
        </w:rPr>
        <w:t xml:space="preserve">, vitals, and interventions provided during the transport. </w:t>
      </w:r>
      <w:r w:rsidR="001934D2" w:rsidRPr="00375960">
        <w:rPr>
          <w:rFonts w:eastAsia="Calibri"/>
        </w:rPr>
        <w:t>T</w:t>
      </w:r>
      <w:r w:rsidRPr="00375960">
        <w:rPr>
          <w:rFonts w:eastAsia="Calibri"/>
        </w:rPr>
        <w:t>he EMS ePCR is completed</w:t>
      </w:r>
      <w:r w:rsidR="001934D2" w:rsidRPr="00375960">
        <w:rPr>
          <w:rFonts w:eastAsia="Calibri"/>
        </w:rPr>
        <w:t xml:space="preserve"> and then electronically provided to the hospital</w:t>
      </w:r>
      <w:ins w:id="454" w:author="Lori Reed-Fourquet" w:date="2018-07-17T23:57:00Z">
        <w:r w:rsidR="007841C9">
          <w:rPr>
            <w:rFonts w:eastAsia="Calibri"/>
          </w:rPr>
          <w:t xml:space="preserve"> </w:t>
        </w:r>
        <w:commentRangeStart w:id="455"/>
        <w:r w:rsidR="007841C9">
          <w:rPr>
            <w:rFonts w:eastAsia="Calibri"/>
          </w:rPr>
          <w:t>to be available for quality metrics</w:t>
        </w:r>
        <w:commentRangeEnd w:id="455"/>
        <w:r w:rsidR="007841C9">
          <w:rPr>
            <w:rStyle w:val="CommentReference"/>
          </w:rPr>
          <w:commentReference w:id="455"/>
        </w:r>
      </w:ins>
      <w:r w:rsidRPr="00375960">
        <w:rPr>
          <w:rFonts w:eastAsia="Calibri"/>
        </w:rPr>
        <w:t xml:space="preserve">. </w:t>
      </w:r>
    </w:p>
    <w:p w14:paraId="6A21DB75" w14:textId="15692C61" w:rsidR="005F21E7" w:rsidRPr="00375960" w:rsidRDefault="005F21E7" w:rsidP="00126A38">
      <w:pPr>
        <w:pStyle w:val="Heading5"/>
        <w:numPr>
          <w:ilvl w:val="0"/>
          <w:numId w:val="0"/>
        </w:numPr>
        <w:rPr>
          <w:noProof w:val="0"/>
        </w:rPr>
      </w:pPr>
      <w:bookmarkStart w:id="456" w:name="_Toc514942314"/>
      <w:r w:rsidRPr="00375960">
        <w:rPr>
          <w:noProof w:val="0"/>
        </w:rPr>
        <w:lastRenderedPageBreak/>
        <w:t>X</w:t>
      </w:r>
      <w:r w:rsidR="00104BE6" w:rsidRPr="00375960">
        <w:rPr>
          <w:noProof w:val="0"/>
        </w:rPr>
        <w:t>.</w:t>
      </w:r>
      <w:r w:rsidR="00AF472E" w:rsidRPr="00375960">
        <w:rPr>
          <w:noProof w:val="0"/>
        </w:rPr>
        <w:t>4</w:t>
      </w:r>
      <w:r w:rsidRPr="00375960">
        <w:rPr>
          <w:noProof w:val="0"/>
        </w:rPr>
        <w:t>.</w:t>
      </w:r>
      <w:r w:rsidR="00412649" w:rsidRPr="00375960">
        <w:rPr>
          <w:noProof w:val="0"/>
        </w:rPr>
        <w:t>2</w:t>
      </w:r>
      <w:r w:rsidR="00FD6B22" w:rsidRPr="00375960">
        <w:rPr>
          <w:noProof w:val="0"/>
        </w:rPr>
        <w:t>.</w:t>
      </w:r>
      <w:r w:rsidR="00126A38" w:rsidRPr="00375960">
        <w:rPr>
          <w:noProof w:val="0"/>
        </w:rPr>
        <w:t>1.</w:t>
      </w:r>
      <w:r w:rsidRPr="00375960">
        <w:rPr>
          <w:noProof w:val="0"/>
        </w:rPr>
        <w:t xml:space="preserve">2 </w:t>
      </w:r>
      <w:r w:rsidR="001402AC" w:rsidRPr="00375960">
        <w:rPr>
          <w:noProof w:val="0"/>
        </w:rPr>
        <w:t xml:space="preserve">Emergency Response for Heart Attack </w:t>
      </w:r>
      <w:ins w:id="457" w:author="Lori Reed-Fourquet" w:date="2018-07-17T23:58:00Z">
        <w:r w:rsidR="007841C9" w:rsidRPr="00375960">
          <w:rPr>
            <w:noProof w:val="0"/>
          </w:rPr>
          <w:t>P</w:t>
        </w:r>
        <w:commentRangeStart w:id="458"/>
        <w:r w:rsidR="007841C9" w:rsidRPr="00375960">
          <w:rPr>
            <w:noProof w:val="0"/>
          </w:rPr>
          <w:t>roce</w:t>
        </w:r>
        <w:commentRangeEnd w:id="458"/>
        <w:r w:rsidR="007841C9">
          <w:rPr>
            <w:rStyle w:val="CommentReference"/>
            <w:rFonts w:ascii="Times New Roman" w:hAnsi="Times New Roman"/>
            <w:b w:val="0"/>
            <w:noProof w:val="0"/>
            <w:kern w:val="0"/>
          </w:rPr>
          <w:commentReference w:id="458"/>
        </w:r>
        <w:r w:rsidR="007841C9" w:rsidRPr="00375960">
          <w:rPr>
            <w:noProof w:val="0"/>
          </w:rPr>
          <w:t xml:space="preserve">ss </w:t>
        </w:r>
      </w:ins>
      <w:del w:id="459" w:author="Lori Reed-Fourquet" w:date="2018-07-17T23:58:00Z">
        <w:r w:rsidRPr="00375960" w:rsidDel="007841C9">
          <w:rPr>
            <w:noProof w:val="0"/>
          </w:rPr>
          <w:delText xml:space="preserve">Process </w:delText>
        </w:r>
      </w:del>
      <w:r w:rsidRPr="00375960">
        <w:rPr>
          <w:noProof w:val="0"/>
        </w:rPr>
        <w:t>Flow</w:t>
      </w:r>
      <w:bookmarkEnd w:id="434"/>
      <w:bookmarkEnd w:id="456"/>
    </w:p>
    <w:p w14:paraId="2FECFA43" w14:textId="77777777" w:rsidR="00C66F96" w:rsidRPr="00375960" w:rsidRDefault="009C53E8" w:rsidP="00EA3BCB">
      <w:pPr>
        <w:pStyle w:val="BodyText"/>
      </w:pPr>
      <w:r w:rsidRPr="00375960">
        <w:rPr>
          <w:noProof/>
        </w:rPr>
        <mc:AlternateContent>
          <mc:Choice Requires="wpg">
            <w:drawing>
              <wp:anchor distT="0" distB="0" distL="114300" distR="114300" simplePos="0" relativeHeight="251663872" behindDoc="1" locked="0" layoutInCell="0" hidden="0" allowOverlap="1" wp14:anchorId="4E35269F" wp14:editId="6B59FC67">
                <wp:simplePos x="0" y="0"/>
                <wp:positionH relativeFrom="margin">
                  <wp:posOffset>923925</wp:posOffset>
                </wp:positionH>
                <wp:positionV relativeFrom="paragraph">
                  <wp:posOffset>231140</wp:posOffset>
                </wp:positionV>
                <wp:extent cx="3721100" cy="2276475"/>
                <wp:effectExtent l="0" t="0" r="0" b="0"/>
                <wp:wrapTopAndBottom distT="0" distB="0"/>
                <wp:docPr id="29" name="Group 29"/>
                <wp:cNvGraphicFramePr/>
                <a:graphic xmlns:a="http://schemas.openxmlformats.org/drawingml/2006/main">
                  <a:graphicData uri="http://schemas.microsoft.com/office/word/2010/wordprocessingGroup">
                    <wpg:wgp>
                      <wpg:cNvGrpSpPr/>
                      <wpg:grpSpPr>
                        <a:xfrm>
                          <a:off x="0" y="0"/>
                          <a:ext cx="3721100" cy="2276475"/>
                          <a:chOff x="3481005" y="2483139"/>
                          <a:chExt cx="3729990" cy="2625090"/>
                        </a:xfrm>
                      </wpg:grpSpPr>
                      <wpg:grpSp>
                        <wpg:cNvPr id="30" name="Group 30"/>
                        <wpg:cNvGrpSpPr/>
                        <wpg:grpSpPr>
                          <a:xfrm>
                            <a:off x="3481005" y="2483139"/>
                            <a:ext cx="3729990" cy="2625090"/>
                            <a:chOff x="1800" y="1787"/>
                            <a:chExt cx="5874" cy="4134"/>
                          </a:xfrm>
                        </wpg:grpSpPr>
                        <wps:wsp>
                          <wps:cNvPr id="31" name="Rectangle 31"/>
                          <wps:cNvSpPr/>
                          <wps:spPr>
                            <a:xfrm>
                              <a:off x="1800" y="1787"/>
                              <a:ext cx="5850" cy="3825"/>
                            </a:xfrm>
                            <a:prstGeom prst="rect">
                              <a:avLst/>
                            </a:prstGeom>
                            <a:noFill/>
                            <a:ln>
                              <a:noFill/>
                            </a:ln>
                          </wps:spPr>
                          <wps:txbx>
                            <w:txbxContent>
                              <w:p w14:paraId="65BEC27D" w14:textId="77777777" w:rsidR="00EC7534" w:rsidRDefault="00EC7534" w:rsidP="00F05EC1">
                                <w:pPr>
                                  <w:textDirection w:val="btLr"/>
                                </w:pPr>
                              </w:p>
                            </w:txbxContent>
                          </wps:txbx>
                          <wps:bodyPr lIns="91425" tIns="91425" rIns="91425" bIns="91425" anchor="ctr" anchorCtr="0"/>
                        </wps:wsp>
                        <wps:wsp>
                          <wps:cNvPr id="65" name="Rectangle 65"/>
                          <wps:cNvSpPr/>
                          <wps:spPr>
                            <a:xfrm>
                              <a:off x="1800" y="2089"/>
                              <a:ext cx="5874" cy="3832"/>
                            </a:xfrm>
                            <a:prstGeom prst="rect">
                              <a:avLst/>
                            </a:prstGeom>
                            <a:noFill/>
                            <a:ln>
                              <a:noFill/>
                            </a:ln>
                          </wps:spPr>
                          <wps:txbx>
                            <w:txbxContent>
                              <w:p w14:paraId="1DD5C318" w14:textId="77777777" w:rsidR="00EC7534" w:rsidRPr="00EE1085" w:rsidRDefault="00EC7534" w:rsidP="00F05EC1">
                                <w:pPr>
                                  <w:pStyle w:val="BodyText"/>
                                </w:pPr>
                              </w:p>
                            </w:txbxContent>
                          </wps:txbx>
                          <wps:bodyPr lIns="91425" tIns="91425" rIns="91425" bIns="91425" anchor="ctr" anchorCtr="0"/>
                        </wps:wsp>
                        <wps:wsp>
                          <wps:cNvPr id="66" name="Rectangle 66"/>
                          <wps:cNvSpPr/>
                          <wps:spPr>
                            <a:xfrm>
                              <a:off x="1800" y="1879"/>
                              <a:ext cx="1704" cy="805"/>
                            </a:xfrm>
                            <a:prstGeom prst="rect">
                              <a:avLst/>
                            </a:prstGeom>
                            <a:solidFill>
                              <a:srgbClr val="FFFFFF"/>
                            </a:solidFill>
                            <a:ln>
                              <a:noFill/>
                            </a:ln>
                          </wps:spPr>
                          <wps:txbx>
                            <w:txbxContent>
                              <w:p w14:paraId="182BAEC9" w14:textId="77777777" w:rsidR="00EC7534" w:rsidRDefault="00EC7534" w:rsidP="00F05EC1">
                                <w:pPr>
                                  <w:jc w:val="center"/>
                                  <w:textDirection w:val="btLr"/>
                                </w:pPr>
                                <w:r w:rsidRPr="00402725">
                                  <w:rPr>
                                    <w:rFonts w:eastAsia="Arial"/>
                                    <w:sz w:val="20"/>
                                  </w:rPr>
                                  <w:t xml:space="preserve">Transport Data </w:t>
                                </w:r>
                                <w:r>
                                  <w:rPr>
                                    <w:rFonts w:eastAsia="Arial"/>
                                    <w:sz w:val="20"/>
                                  </w:rPr>
                                  <w:t xml:space="preserve">Creator </w:t>
                                </w:r>
                              </w:p>
                            </w:txbxContent>
                          </wps:txbx>
                          <wps:bodyPr lIns="91425" tIns="45700" rIns="91425" bIns="45700" anchor="t" anchorCtr="0"/>
                        </wps:wsp>
                        <wps:wsp>
                          <wps:cNvPr id="67" name="Straight Arrow Connector 67"/>
                          <wps:cNvCnPr/>
                          <wps:spPr>
                            <a:xfrm rot="10800000">
                              <a:off x="2645" y="2686"/>
                              <a:ext cx="11" cy="2733"/>
                            </a:xfrm>
                            <a:prstGeom prst="straightConnector1">
                              <a:avLst/>
                            </a:prstGeom>
                            <a:noFill/>
                            <a:ln w="9525" cap="flat" cmpd="sng">
                              <a:solidFill>
                                <a:srgbClr val="000000"/>
                              </a:solidFill>
                              <a:prstDash val="solid"/>
                              <a:miter/>
                              <a:headEnd type="none" w="med" len="med"/>
                              <a:tailEnd type="none" w="med" len="med"/>
                            </a:ln>
                          </wps:spPr>
                          <wps:bodyPr/>
                        </wps:wsp>
                        <wps:wsp>
                          <wps:cNvPr id="68" name="Rectangle 68"/>
                          <wps:cNvSpPr/>
                          <wps:spPr>
                            <a:xfrm>
                              <a:off x="5707" y="1888"/>
                              <a:ext cx="1787" cy="937"/>
                            </a:xfrm>
                            <a:prstGeom prst="rect">
                              <a:avLst/>
                            </a:prstGeom>
                            <a:solidFill>
                              <a:srgbClr val="FFFFFF"/>
                            </a:solidFill>
                            <a:ln>
                              <a:noFill/>
                            </a:ln>
                          </wps:spPr>
                          <wps:txbx>
                            <w:txbxContent>
                              <w:p w14:paraId="60A7414A" w14:textId="77777777" w:rsidR="00EC7534" w:rsidRPr="00402725" w:rsidRDefault="00EC7534" w:rsidP="00F05EC1">
                                <w:pPr>
                                  <w:jc w:val="center"/>
                                  <w:textDirection w:val="btLr"/>
                                  <w:rPr>
                                    <w:sz w:val="20"/>
                                  </w:rPr>
                                </w:pPr>
                                <w:r w:rsidRPr="00402725">
                                  <w:rPr>
                                    <w:rFonts w:eastAsia="Arial"/>
                                    <w:sz w:val="20"/>
                                  </w:rPr>
                                  <w:t xml:space="preserve">Transport Data </w:t>
                                </w:r>
                                <w:r>
                                  <w:rPr>
                                    <w:rFonts w:eastAsia="Arial"/>
                                    <w:sz w:val="20"/>
                                  </w:rPr>
                                  <w:t xml:space="preserve">Consumer </w:t>
                                </w:r>
                              </w:p>
                            </w:txbxContent>
                          </wps:txbx>
                          <wps:bodyPr lIns="91425" tIns="45700" rIns="91425" bIns="45700" anchor="t" anchorCtr="0"/>
                        </wps:wsp>
                        <wps:wsp>
                          <wps:cNvPr id="69" name="Straight Arrow Connector 69"/>
                          <wps:cNvCnPr/>
                          <wps:spPr>
                            <a:xfrm rot="10800000" flipH="1">
                              <a:off x="6615" y="2685"/>
                              <a:ext cx="0" cy="2832"/>
                            </a:xfrm>
                            <a:prstGeom prst="straightConnector1">
                              <a:avLst/>
                            </a:prstGeom>
                            <a:noFill/>
                            <a:ln w="9525" cap="flat" cmpd="sng">
                              <a:solidFill>
                                <a:srgbClr val="000000"/>
                              </a:solidFill>
                              <a:prstDash val="solid"/>
                              <a:miter/>
                              <a:headEnd type="none" w="med" len="med"/>
                              <a:tailEnd type="none" w="med" len="med"/>
                            </a:ln>
                          </wps:spPr>
                          <wps:bodyPr/>
                        </wps:wsp>
                        <wps:wsp>
                          <wps:cNvPr id="70" name="Rectangle 70"/>
                          <wps:cNvSpPr/>
                          <wps:spPr>
                            <a:xfrm>
                              <a:off x="2498" y="3656"/>
                              <a:ext cx="288" cy="95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0FFDEE4" w14:textId="77777777" w:rsidR="00EC7534" w:rsidRDefault="00EC7534" w:rsidP="00F05EC1">
                                <w:pPr>
                                  <w:textDirection w:val="btLr"/>
                                </w:pPr>
                              </w:p>
                            </w:txbxContent>
                          </wps:txbx>
                          <wps:bodyPr lIns="91425" tIns="91425" rIns="91425" bIns="91425" anchor="ctr" anchorCtr="0"/>
                        </wps:wsp>
                        <wps:wsp>
                          <wps:cNvPr id="71" name="Rectangle 71"/>
                          <wps:cNvSpPr/>
                          <wps:spPr>
                            <a:xfrm>
                              <a:off x="2984" y="3452"/>
                              <a:ext cx="3377" cy="716"/>
                            </a:xfrm>
                            <a:prstGeom prst="rect">
                              <a:avLst/>
                            </a:prstGeom>
                            <a:solidFill>
                              <a:srgbClr val="FFFFFF"/>
                            </a:solidFill>
                            <a:ln>
                              <a:noFill/>
                            </a:ln>
                          </wps:spPr>
                          <wps:txbx>
                            <w:txbxContent>
                              <w:p w14:paraId="29252235" w14:textId="46668530" w:rsidR="00EC7534" w:rsidRPr="00402725" w:rsidRDefault="00EC7534" w:rsidP="009C53E8">
                                <w:pPr>
                                  <w:pStyle w:val="NormalWeb"/>
                                  <w:spacing w:after="200" w:line="273" w:lineRule="auto"/>
                                  <w:jc w:val="center"/>
                                  <w:rPr>
                                    <w:sz w:val="20"/>
                                    <w:szCs w:val="20"/>
                                  </w:rPr>
                                </w:pPr>
                                <w:r>
                                  <w:rPr>
                                    <w:rFonts w:eastAsia="Arial"/>
                                    <w:color w:val="000000"/>
                                    <w:sz w:val="20"/>
                                    <w:szCs w:val="20"/>
                                  </w:rPr>
                                  <w:t xml:space="preserve">Document Sharing </w:t>
                                </w:r>
                                <w:r w:rsidRPr="0069216D">
                                  <w:rPr>
                                    <w:rFonts w:eastAsia="Arial"/>
                                    <w:color w:val="000000"/>
                                    <w:sz w:val="20"/>
                                    <w:szCs w:val="20"/>
                                  </w:rPr>
                                  <w:t>[PCC-</w:t>
                                </w:r>
                                <w:r>
                                  <w:rPr>
                                    <w:rFonts w:eastAsia="Arial"/>
                                    <w:color w:val="000000"/>
                                    <w:sz w:val="20"/>
                                    <w:szCs w:val="20"/>
                                  </w:rPr>
                                  <w:t>1</w:t>
                                </w:r>
                                <w:r w:rsidRPr="0069216D">
                                  <w:rPr>
                                    <w:rFonts w:eastAsia="Arial"/>
                                    <w:color w:val="000000"/>
                                    <w:sz w:val="20"/>
                                    <w:szCs w:val="20"/>
                                  </w:rPr>
                                  <w:t>]</w:t>
                                </w:r>
                              </w:p>
                              <w:p w14:paraId="109E0D45" w14:textId="77777777" w:rsidR="00EC7534" w:rsidRPr="00402725" w:rsidRDefault="00EC7534" w:rsidP="00F05EC1">
                                <w:pPr>
                                  <w:textDirection w:val="btLr"/>
                                  <w:rPr>
                                    <w:sz w:val="20"/>
                                  </w:rPr>
                                </w:pPr>
                              </w:p>
                            </w:txbxContent>
                          </wps:txbx>
                          <wps:bodyPr lIns="91425" tIns="45700" rIns="91425" bIns="45700" anchor="t" anchorCtr="0"/>
                        </wps:wsp>
                        <wps:wsp>
                          <wps:cNvPr id="72" name="Rectangle 72"/>
                          <wps:cNvSpPr/>
                          <wps:spPr>
                            <a:xfrm>
                              <a:off x="6470" y="3633"/>
                              <a:ext cx="305" cy="96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CD2DB7C" w14:textId="77777777" w:rsidR="00EC7534" w:rsidRDefault="00EC7534" w:rsidP="00F05EC1">
                                <w:pPr>
                                  <w:textDirection w:val="btLr"/>
                                </w:pPr>
                              </w:p>
                            </w:txbxContent>
                          </wps:txbx>
                          <wps:bodyPr lIns="91425" tIns="91425" rIns="91425" bIns="91425" anchor="ctr" anchorCtr="0"/>
                        </wps:wsp>
                        <wps:wsp>
                          <wps:cNvPr id="73" name="Straight Arrow Connector 73"/>
                          <wps:cNvCnPr/>
                          <wps:spPr>
                            <a:xfrm rot="10800000" flipH="1">
                              <a:off x="2787" y="4117"/>
                              <a:ext cx="3684" cy="17"/>
                            </a:xfrm>
                            <a:prstGeom prst="straightConnector1">
                              <a:avLst/>
                            </a:prstGeom>
                            <a:solidFill>
                              <a:srgbClr val="FFFFFF"/>
                            </a:solidFill>
                            <a:ln w="9525" cap="flat" cmpd="sng">
                              <a:solidFill>
                                <a:srgbClr val="000000"/>
                              </a:solidFill>
                              <a:prstDash val="solid"/>
                              <a:miter/>
                              <a:headEnd type="none" w="med" len="med"/>
                              <a:tailEnd type="triangle" w="lg" len="lg"/>
                            </a:ln>
                          </wps:spPr>
                          <wps:bodyPr/>
                        </wps:wsp>
                      </wpg:grpSp>
                    </wpg:wgp>
                  </a:graphicData>
                </a:graphic>
                <wp14:sizeRelV relativeFrom="margin">
                  <wp14:pctHeight>0</wp14:pctHeight>
                </wp14:sizeRelV>
              </wp:anchor>
            </w:drawing>
          </mc:Choice>
          <mc:Fallback>
            <w:pict>
              <v:group w14:anchorId="4E35269F" id="Group 29" o:spid="_x0000_s1042" style="position:absolute;margin-left:72.75pt;margin-top:18.2pt;width:293pt;height:179.25pt;z-index:-251652608;mso-position-horizontal-relative:margin;mso-height-relative:margin" coordorigin="34810,24831" coordsize="37299,2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" o:allowincell="f">
                <v:group id="Group 30" o:spid="_x0000_s1043" style="position:absolute;left:34810;top:24831;width:37299;height:26251" coordorigin="1800,1787" coordsize="5874,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44" style="position:absolute;left:1800;top:1787;width:5850;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65BEC27D" w14:textId="77777777" w:rsidR="00EC7534" w:rsidRDefault="00EC7534" w:rsidP="00F05EC1">
                          <w:pPr>
                            <w:textDirection w:val="btLr"/>
                          </w:pPr>
                        </w:p>
                      </w:txbxContent>
                    </v:textbox>
                  </v:rect>
                  <v:rect id="Rectangle 65" o:spid="_x0000_s1045" style="position:absolute;left:1800;top:2089;width:5874;height: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" filled="f" stroked="f">
                    <v:textbox inset="2.53958mm,2.53958mm,2.53958mm,2.53958mm">
                      <w:txbxContent>
                        <w:p w14:paraId="1DD5C318" w14:textId="77777777" w:rsidR="00EC7534" w:rsidRPr="00EE1085" w:rsidRDefault="00EC7534" w:rsidP="00F05EC1">
                          <w:pPr>
                            <w:pStyle w:val="BodyText"/>
                          </w:pPr>
                        </w:p>
                      </w:txbxContent>
                    </v:textbox>
                  </v:rect>
                  <v:rect id="Rectangle 66" o:spid="_x0000_s1046" style="position:absolute;left:1800;top:1879;width:1704;height: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" stroked="f">
                    <v:textbox inset="2.53958mm,1.2694mm,2.53958mm,1.2694mm">
                      <w:txbxContent>
                        <w:p w14:paraId="182BAEC9" w14:textId="77777777" w:rsidR="00EC7534" w:rsidRDefault="00EC7534" w:rsidP="00F05EC1">
                          <w:pPr>
                            <w:jc w:val="center"/>
                            <w:textDirection w:val="btLr"/>
                          </w:pPr>
                          <w:r w:rsidRPr="00402725">
                            <w:rPr>
                              <w:rFonts w:eastAsia="Arial"/>
                              <w:sz w:val="20"/>
                            </w:rPr>
                            <w:t xml:space="preserve">Transport Data </w:t>
                          </w:r>
                          <w:r>
                            <w:rPr>
                              <w:rFonts w:eastAsia="Arial"/>
                              <w:sz w:val="20"/>
                            </w:rPr>
                            <w:t xml:space="preserve">Creator </w:t>
                          </w:r>
                        </w:p>
                      </w:txbxContent>
                    </v:textbox>
                  </v:rect>
                  <v:shape id="Straight Arrow Connector 67" o:spid="_x0000_s1047" type="#_x0000_t32" style="position:absolute;left:2645;top:2686;width:11;height:27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">
                    <v:stroke joinstyle="miter"/>
                  </v:shape>
                  <v:rect id="Rectangle 68" o:spid="_x0000_s1048" style="position:absolute;left:5707;top:1888;width:1787;height: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" stroked="f">
                    <v:textbox inset="2.53958mm,1.2694mm,2.53958mm,1.2694mm">
                      <w:txbxContent>
                        <w:p w14:paraId="60A7414A" w14:textId="77777777" w:rsidR="00EC7534" w:rsidRPr="00402725" w:rsidRDefault="00EC7534" w:rsidP="00F05EC1">
                          <w:pPr>
                            <w:jc w:val="center"/>
                            <w:textDirection w:val="btLr"/>
                            <w:rPr>
                              <w:sz w:val="20"/>
                            </w:rPr>
                          </w:pPr>
                          <w:r w:rsidRPr="00402725">
                            <w:rPr>
                              <w:rFonts w:eastAsia="Arial"/>
                              <w:sz w:val="20"/>
                            </w:rPr>
                            <w:t xml:space="preserve">Transport Data </w:t>
                          </w:r>
                          <w:r>
                            <w:rPr>
                              <w:rFonts w:eastAsia="Arial"/>
                              <w:sz w:val="20"/>
                            </w:rPr>
                            <w:t xml:space="preserve">Consumer </w:t>
                          </w:r>
                        </w:p>
                      </w:txbxContent>
                    </v:textbox>
                  </v:rect>
                  <v:shape id="Straight Arrow Connector 69" o:spid="_x0000_s1049" type="#_x0000_t32" style="position:absolute;left:6615;top:2685;width:0;height:28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">
                    <v:stroke joinstyle="miter"/>
                  </v:shape>
                  <v:rect id="Rectangle 70" o:spid="_x0000_s1050" style="position:absolute;left:2498;top:3656;width:28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">
                    <v:textbox inset="2.53958mm,2.53958mm,2.53958mm,2.53958mm">
                      <w:txbxContent>
                        <w:p w14:paraId="60FFDEE4" w14:textId="77777777" w:rsidR="00EC7534" w:rsidRDefault="00EC7534" w:rsidP="00F05EC1">
                          <w:pPr>
                            <w:textDirection w:val="btLr"/>
                          </w:pPr>
                        </w:p>
                      </w:txbxContent>
                    </v:textbox>
                  </v:rect>
                  <v:rect id="Rectangle 71" o:spid="_x0000_s1051" style="position:absolute;left:2984;top:3452;width:337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" stroked="f">
                    <v:textbox inset="2.53958mm,1.2694mm,2.53958mm,1.2694mm">
                      <w:txbxContent>
                        <w:p w14:paraId="29252235" w14:textId="46668530" w:rsidR="00EC7534" w:rsidRPr="00402725" w:rsidRDefault="00EC7534" w:rsidP="009C53E8">
                          <w:pPr>
                            <w:pStyle w:val="NormalWeb"/>
                            <w:spacing w:after="200" w:line="273" w:lineRule="auto"/>
                            <w:jc w:val="center"/>
                            <w:rPr>
                              <w:sz w:val="20"/>
                              <w:szCs w:val="20"/>
                            </w:rPr>
                          </w:pPr>
                          <w:r>
                            <w:rPr>
                              <w:rFonts w:eastAsia="Arial"/>
                              <w:color w:val="000000"/>
                              <w:sz w:val="20"/>
                              <w:szCs w:val="20"/>
                            </w:rPr>
                            <w:t xml:space="preserve">Document Sharing </w:t>
                          </w:r>
                          <w:r w:rsidRPr="0069216D">
                            <w:rPr>
                              <w:rFonts w:eastAsia="Arial"/>
                              <w:color w:val="000000"/>
                              <w:sz w:val="20"/>
                              <w:szCs w:val="20"/>
                            </w:rPr>
                            <w:t>[PCC-</w:t>
                          </w:r>
                          <w:r>
                            <w:rPr>
                              <w:rFonts w:eastAsia="Arial"/>
                              <w:color w:val="000000"/>
                              <w:sz w:val="20"/>
                              <w:szCs w:val="20"/>
                            </w:rPr>
                            <w:t>1</w:t>
                          </w:r>
                          <w:r w:rsidRPr="0069216D">
                            <w:rPr>
                              <w:rFonts w:eastAsia="Arial"/>
                              <w:color w:val="000000"/>
                              <w:sz w:val="20"/>
                              <w:szCs w:val="20"/>
                            </w:rPr>
                            <w:t>]</w:t>
                          </w:r>
                        </w:p>
                        <w:p w14:paraId="109E0D45" w14:textId="77777777" w:rsidR="00EC7534" w:rsidRPr="00402725" w:rsidRDefault="00EC7534" w:rsidP="00F05EC1">
                          <w:pPr>
                            <w:textDirection w:val="btLr"/>
                            <w:rPr>
                              <w:sz w:val="20"/>
                            </w:rPr>
                          </w:pPr>
                        </w:p>
                      </w:txbxContent>
                    </v:textbox>
                  </v:rect>
                  <v:rect id="Rectangle 72" o:spid="_x0000_s1052" style="position:absolute;left:6470;top:3633;width:305;height: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">
                    <v:textbox inset="2.53958mm,2.53958mm,2.53958mm,2.53958mm">
                      <w:txbxContent>
                        <w:p w14:paraId="4CD2DB7C" w14:textId="77777777" w:rsidR="00EC7534" w:rsidRDefault="00EC7534" w:rsidP="00F05EC1">
                          <w:pPr>
                            <w:textDirection w:val="btLr"/>
                          </w:pPr>
                        </w:p>
                      </w:txbxContent>
                    </v:textbox>
                  </v:rect>
                  <v:shape id="Straight Arrow Connector 73" o:spid="_x0000_s1053" type="#_x0000_t32" style="position:absolute;left:2787;top:4117;width:3684;height:1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" filled="t">
                    <v:stroke endarrow="block" endarrowwidth="wide" endarrowlength="long" joinstyle="miter"/>
                  </v:shape>
                </v:group>
                <w10:wrap type="topAndBottom" anchorx="margin"/>
              </v:group>
            </w:pict>
          </mc:Fallback>
        </mc:AlternateContent>
      </w:r>
    </w:p>
    <w:p w14:paraId="31499F41" w14:textId="7F26669B" w:rsidR="00C66F96" w:rsidRPr="00375960" w:rsidRDefault="00C66F96" w:rsidP="00C66F96">
      <w:pPr>
        <w:pStyle w:val="FigureTitle"/>
      </w:pPr>
      <w:r w:rsidRPr="00375960">
        <w:t>Figure X.4.2.</w:t>
      </w:r>
      <w:r w:rsidR="004E2D0B">
        <w:t>1.</w:t>
      </w:r>
      <w:r w:rsidRPr="00375960">
        <w:t xml:space="preserve">2-1: Basic Process Flow in </w:t>
      </w:r>
      <w:r w:rsidR="00E12377" w:rsidRPr="00375960">
        <w:t>PCS</w:t>
      </w:r>
      <w:r w:rsidRPr="00375960">
        <w:t xml:space="preserve"> Profile</w:t>
      </w:r>
    </w:p>
    <w:p w14:paraId="706F3BF4" w14:textId="77777777" w:rsidR="00BF2986" w:rsidRPr="00375960" w:rsidRDefault="00BF2986" w:rsidP="0097454A">
      <w:pPr>
        <w:pStyle w:val="BodyText"/>
        <w:rPr>
          <w:lang w:eastAsia="x-none"/>
        </w:rPr>
      </w:pPr>
      <w:r w:rsidRPr="00375960">
        <w:rPr>
          <w:b/>
          <w:lang w:eastAsia="x-none"/>
        </w:rPr>
        <w:t>Pre-conditions</w:t>
      </w:r>
      <w:r w:rsidRPr="00375960">
        <w:rPr>
          <w:lang w:eastAsia="x-none"/>
        </w:rPr>
        <w:t>:</w:t>
      </w:r>
    </w:p>
    <w:p w14:paraId="765BFA72" w14:textId="77777777" w:rsidR="0028186F" w:rsidRPr="00375960" w:rsidRDefault="0028186F" w:rsidP="003B385B">
      <w:pPr>
        <w:pStyle w:val="BodyText"/>
        <w:rPr>
          <w:lang w:eastAsia="x-none"/>
        </w:rPr>
      </w:pPr>
      <w:r w:rsidRPr="00375960">
        <w:rPr>
          <w:lang w:eastAsia="x-none"/>
        </w:rPr>
        <w:t xml:space="preserve">The person calling 911 is suffering from an emergent issue </w:t>
      </w:r>
    </w:p>
    <w:p w14:paraId="41A3DC87" w14:textId="77777777" w:rsidR="0028186F" w:rsidRPr="00375960" w:rsidRDefault="0028186F" w:rsidP="003B385B">
      <w:pPr>
        <w:pStyle w:val="BodyText"/>
        <w:rPr>
          <w:lang w:eastAsia="x-none"/>
        </w:rPr>
      </w:pPr>
      <w:r w:rsidRPr="00375960">
        <w:rPr>
          <w:lang w:eastAsia="x-none"/>
        </w:rPr>
        <w:t xml:space="preserve">An EMS response team is sent out for the call </w:t>
      </w:r>
    </w:p>
    <w:p w14:paraId="464FFD49" w14:textId="77777777" w:rsidR="00BF2986" w:rsidRPr="00375960" w:rsidRDefault="00BF2986" w:rsidP="0097454A">
      <w:pPr>
        <w:pStyle w:val="BodyText"/>
        <w:rPr>
          <w:lang w:eastAsia="x-none"/>
        </w:rPr>
      </w:pPr>
      <w:r w:rsidRPr="00375960">
        <w:rPr>
          <w:b/>
          <w:lang w:eastAsia="x-none"/>
        </w:rPr>
        <w:t>Main Flow</w:t>
      </w:r>
      <w:r w:rsidRPr="00375960">
        <w:rPr>
          <w:lang w:eastAsia="x-none"/>
        </w:rPr>
        <w:t>:</w:t>
      </w:r>
    </w:p>
    <w:p w14:paraId="05B4B5FC" w14:textId="77777777" w:rsidR="00225AE5" w:rsidRPr="00375960" w:rsidRDefault="00225AE5" w:rsidP="003B385B">
      <w:pPr>
        <w:pStyle w:val="BodyText"/>
        <w:rPr>
          <w:lang w:eastAsia="x-none"/>
        </w:rPr>
      </w:pPr>
      <w:r w:rsidRPr="00375960">
        <w:rPr>
          <w:lang w:eastAsia="x-none"/>
        </w:rPr>
        <w:t xml:space="preserve">EMS provider arrives on scene and inputs the patient information into the ePCR. </w:t>
      </w:r>
    </w:p>
    <w:p w14:paraId="00B63D92" w14:textId="77777777" w:rsidR="00225AE5" w:rsidRPr="00375960" w:rsidRDefault="00225AE5" w:rsidP="003B385B">
      <w:pPr>
        <w:pStyle w:val="BodyText"/>
        <w:rPr>
          <w:lang w:eastAsia="x-none"/>
        </w:rPr>
      </w:pPr>
      <w:r w:rsidRPr="00375960">
        <w:rPr>
          <w:lang w:eastAsia="x-none"/>
        </w:rPr>
        <w:t xml:space="preserve">Interventions are performed during transport, and documented </w:t>
      </w:r>
    </w:p>
    <w:p w14:paraId="6A64C647" w14:textId="39BE796C" w:rsidR="00225AE5" w:rsidRPr="00375960" w:rsidRDefault="00225AE5" w:rsidP="003B385B">
      <w:pPr>
        <w:pStyle w:val="BodyText"/>
        <w:rPr>
          <w:lang w:eastAsia="x-none"/>
        </w:rPr>
      </w:pPr>
      <w:r w:rsidRPr="00375960">
        <w:rPr>
          <w:lang w:eastAsia="x-none"/>
        </w:rPr>
        <w:t>EMS</w:t>
      </w:r>
      <w:ins w:id="460" w:author="Lori Reed-Fourquet" w:date="2018-07-17T23:58:00Z">
        <w:r w:rsidR="007841C9">
          <w:rPr>
            <w:lang w:eastAsia="x-none"/>
          </w:rPr>
          <w:t xml:space="preserve">, either directly or through a document sharing infrastructure, provides </w:t>
        </w:r>
      </w:ins>
      <w:del w:id="461" w:author="Lori Reed-Fourquet" w:date="2018-07-17T23:58:00Z">
        <w:r w:rsidRPr="00375960" w:rsidDel="007841C9">
          <w:rPr>
            <w:lang w:eastAsia="x-none"/>
          </w:rPr>
          <w:delText xml:space="preserve"> </w:delText>
        </w:r>
      </w:del>
      <w:ins w:id="462" w:author="Andrea K. Fourquet" w:date="2018-07-15T23:14:00Z">
        <w:del w:id="463" w:author="Lori Reed-Fourquet" w:date="2018-07-17T23:58:00Z">
          <w:r w:rsidR="00591D6B" w:rsidDel="007841C9">
            <w:rPr>
              <w:lang w:eastAsia="x-none"/>
            </w:rPr>
            <w:delText>sends</w:delText>
          </w:r>
        </w:del>
      </w:ins>
      <w:ins w:id="464" w:author="Andrea K. Fourquet" w:date="2018-07-15T23:18:00Z">
        <w:del w:id="465" w:author="Lori Reed-Fourquet" w:date="2018-07-17T23:58:00Z">
          <w:r w:rsidR="00B722EB" w:rsidDel="007841C9">
            <w:rPr>
              <w:lang w:eastAsia="x-none"/>
            </w:rPr>
            <w:delText xml:space="preserve"> </w:delText>
          </w:r>
        </w:del>
        <w:r w:rsidR="00D638D0">
          <w:rPr>
            <w:lang w:eastAsia="x-none"/>
          </w:rPr>
          <w:t>s</w:t>
        </w:r>
      </w:ins>
      <w:del w:id="466" w:author="Andrea K. Fourquet" w:date="2018-07-15T23:14:00Z">
        <w:r w:rsidRPr="00375960" w:rsidDel="00591D6B">
          <w:rPr>
            <w:lang w:eastAsia="x-none"/>
          </w:rPr>
          <w:delText xml:space="preserve">pushes </w:delText>
        </w:r>
      </w:del>
      <w:r w:rsidRPr="00375960">
        <w:rPr>
          <w:lang w:eastAsia="x-none"/>
        </w:rPr>
        <w:t xml:space="preserve">the information for the current patient condition and interventions that were performed to the hospital </w:t>
      </w:r>
    </w:p>
    <w:p w14:paraId="3717937F" w14:textId="77777777" w:rsidR="00225AE5" w:rsidRPr="00375960" w:rsidRDefault="00225AE5" w:rsidP="003B385B">
      <w:pPr>
        <w:pStyle w:val="BodyText"/>
        <w:rPr>
          <w:lang w:eastAsia="x-none"/>
        </w:rPr>
      </w:pPr>
      <w:r w:rsidRPr="00375960">
        <w:rPr>
          <w:lang w:eastAsia="x-none"/>
        </w:rPr>
        <w:t xml:space="preserve">The patient care is transferred to the hospital staff. </w:t>
      </w:r>
    </w:p>
    <w:p w14:paraId="1E823E30" w14:textId="77777777" w:rsidR="00BF2986" w:rsidRPr="00375960" w:rsidRDefault="00BF2986" w:rsidP="00E7637C">
      <w:pPr>
        <w:pStyle w:val="BodyText"/>
        <w:keepNext/>
        <w:rPr>
          <w:b/>
          <w:lang w:eastAsia="x-none"/>
        </w:rPr>
      </w:pPr>
      <w:r w:rsidRPr="00375960">
        <w:rPr>
          <w:b/>
          <w:lang w:eastAsia="x-none"/>
        </w:rPr>
        <w:t>Post-conditions:</w:t>
      </w:r>
    </w:p>
    <w:p w14:paraId="119C37F8" w14:textId="77777777" w:rsidR="007841C9" w:rsidRDefault="007841C9" w:rsidP="007841C9">
      <w:pPr>
        <w:pStyle w:val="BodyText"/>
        <w:rPr>
          <w:ins w:id="467" w:author="Lori Reed-Fourquet" w:date="2018-07-17T23:58:00Z"/>
        </w:rPr>
      </w:pPr>
      <w:bookmarkStart w:id="468" w:name="_Toc345074664"/>
      <w:ins w:id="469" w:author="Lori Reed-Fourquet" w:date="2018-07-17T23:58:00Z">
        <w:r w:rsidRPr="00375960">
          <w:t>The patient care is continued in the hospital</w:t>
        </w:r>
      </w:ins>
    </w:p>
    <w:p w14:paraId="0598831E" w14:textId="72466EE3" w:rsidR="00225AE5" w:rsidRPr="00375960" w:rsidRDefault="00225AE5" w:rsidP="00E7637C">
      <w:pPr>
        <w:pStyle w:val="BodyText"/>
      </w:pPr>
      <w:r w:rsidRPr="00375960">
        <w:t xml:space="preserve">The </w:t>
      </w:r>
      <w:ins w:id="470" w:author="Lori Reed-Fourquet" w:date="2018-07-17T23:59:00Z">
        <w:r w:rsidR="007841C9">
          <w:rPr>
            <w:rFonts w:eastAsia="Calibri"/>
          </w:rPr>
          <w:t xml:space="preserve">Paramedicine Care Summary – Complete, </w:t>
        </w:r>
      </w:ins>
      <w:del w:id="471" w:author="Lori Reed-Fourquet" w:date="2018-07-17T23:59:00Z">
        <w:r w:rsidRPr="00375960" w:rsidDel="007841C9">
          <w:delText xml:space="preserve">ePCR </w:delText>
        </w:r>
      </w:del>
      <w:r w:rsidRPr="00375960">
        <w:t xml:space="preserve">is </w:t>
      </w:r>
      <w:del w:id="472" w:author="Lori Reed-Fourquet" w:date="2018-07-17T23:59:00Z">
        <w:r w:rsidRPr="00375960" w:rsidDel="007841C9">
          <w:delText>closed out</w:delText>
        </w:r>
      </w:del>
      <w:ins w:id="473" w:author="Lori Reed-Fourquet" w:date="2018-07-17T23:59:00Z">
        <w:r w:rsidR="007841C9">
          <w:t>completed</w:t>
        </w:r>
      </w:ins>
      <w:r w:rsidRPr="00375960">
        <w:t xml:space="preserve"> and the full report is provided</w:t>
      </w:r>
      <w:ins w:id="474" w:author="Lori Reed-Fourquet" w:date="2018-07-17T23:59:00Z">
        <w:r w:rsidR="007841C9" w:rsidRPr="007841C9">
          <w:rPr>
            <w:lang w:eastAsia="x-none"/>
          </w:rPr>
          <w:t xml:space="preserve"> </w:t>
        </w:r>
        <w:r w:rsidR="007841C9">
          <w:rPr>
            <w:lang w:eastAsia="x-none"/>
          </w:rPr>
          <w:t xml:space="preserve">either directly or through a document sharing infrastructure, </w:t>
        </w:r>
      </w:ins>
      <w:r w:rsidRPr="00375960">
        <w:t xml:space="preserve"> to the hospital</w:t>
      </w:r>
    </w:p>
    <w:p w14:paraId="46EADAE8" w14:textId="77777777" w:rsidR="00225AE5" w:rsidRPr="00375960" w:rsidRDefault="00225AE5" w:rsidP="00E7637C">
      <w:pPr>
        <w:pStyle w:val="BodyText"/>
      </w:pPr>
      <w:r w:rsidRPr="00375960">
        <w:t>The patient care is continued in the hospital</w:t>
      </w:r>
    </w:p>
    <w:p w14:paraId="3ADCDB49" w14:textId="38336249" w:rsidR="00303E20" w:rsidRPr="00375960" w:rsidRDefault="00303E20" w:rsidP="00303E20">
      <w:pPr>
        <w:pStyle w:val="Heading2"/>
        <w:numPr>
          <w:ilvl w:val="0"/>
          <w:numId w:val="0"/>
        </w:numPr>
        <w:rPr>
          <w:noProof w:val="0"/>
        </w:rPr>
      </w:pPr>
      <w:bookmarkStart w:id="475" w:name="_Toc514942315"/>
      <w:r w:rsidRPr="00375960">
        <w:rPr>
          <w:noProof w:val="0"/>
        </w:rPr>
        <w:t>X.</w:t>
      </w:r>
      <w:r w:rsidR="00AF472E" w:rsidRPr="00375960">
        <w:rPr>
          <w:noProof w:val="0"/>
        </w:rPr>
        <w:t>5</w:t>
      </w:r>
      <w:r w:rsidR="005F21E7" w:rsidRPr="00375960">
        <w:rPr>
          <w:noProof w:val="0"/>
        </w:rPr>
        <w:t xml:space="preserve"> </w:t>
      </w:r>
      <w:r w:rsidR="00E12377" w:rsidRPr="00375960">
        <w:rPr>
          <w:noProof w:val="0"/>
        </w:rPr>
        <w:t>PCS</w:t>
      </w:r>
      <w:r w:rsidRPr="00375960">
        <w:rPr>
          <w:noProof w:val="0"/>
        </w:rPr>
        <w:t xml:space="preserve"> Security </w:t>
      </w:r>
      <w:commentRangeStart w:id="476"/>
      <w:ins w:id="477" w:author="Lori Reed-Fourquet" w:date="2018-07-18T00:00:00Z">
        <w:r w:rsidR="007841C9" w:rsidRPr="00375960">
          <w:rPr>
            <w:noProof w:val="0"/>
          </w:rPr>
          <w:t>Considerations</w:t>
        </w:r>
        <w:commentRangeEnd w:id="476"/>
        <w:r w:rsidR="007841C9">
          <w:rPr>
            <w:rStyle w:val="CommentReference"/>
            <w:rFonts w:ascii="Times New Roman" w:hAnsi="Times New Roman"/>
            <w:b w:val="0"/>
            <w:noProof w:val="0"/>
            <w:kern w:val="0"/>
          </w:rPr>
          <w:commentReference w:id="476"/>
        </w:r>
      </w:ins>
      <w:del w:id="478" w:author="Lori Reed-Fourquet" w:date="2018-07-18T00:00:00Z">
        <w:r w:rsidRPr="00375960" w:rsidDel="007841C9">
          <w:rPr>
            <w:noProof w:val="0"/>
          </w:rPr>
          <w:delText>Considerations</w:delText>
        </w:r>
      </w:del>
      <w:bookmarkEnd w:id="468"/>
      <w:bookmarkEnd w:id="475"/>
    </w:p>
    <w:p w14:paraId="45D553AA" w14:textId="30979FD2" w:rsidR="00592807" w:rsidRPr="00715154" w:rsidRDefault="00592807" w:rsidP="00E7637C">
      <w:pPr>
        <w:pStyle w:val="BodyText"/>
      </w:pPr>
      <w:bookmarkStart w:id="479" w:name="_Toc345074665"/>
      <w:r w:rsidRPr="00E7637C">
        <w:t>See</w:t>
      </w:r>
      <w:r w:rsidR="00715154" w:rsidRPr="00E7637C">
        <w:t xml:space="preserve"> </w:t>
      </w:r>
      <w:hyperlink r:id="rId28" w:tgtFrame="_blank" w:history="1">
        <w:r w:rsidRPr="00E7637C">
          <w:rPr>
            <w:rStyle w:val="Hyperlink"/>
          </w:rPr>
          <w:t>ITI TF-2.x Appendix Z.8</w:t>
        </w:r>
      </w:hyperlink>
      <w:r w:rsidR="00715154" w:rsidRPr="00E7637C">
        <w:t xml:space="preserve"> </w:t>
      </w:r>
      <w:r w:rsidRPr="00E7637C">
        <w:t>“Mobile Security Considerations”</w:t>
      </w:r>
    </w:p>
    <w:p w14:paraId="23F779ED" w14:textId="53CF5C02" w:rsidR="00167DB7" w:rsidRPr="00375960" w:rsidRDefault="00167DB7" w:rsidP="00167DB7">
      <w:pPr>
        <w:pStyle w:val="Heading2"/>
        <w:numPr>
          <w:ilvl w:val="0"/>
          <w:numId w:val="0"/>
        </w:numPr>
        <w:rPr>
          <w:noProof w:val="0"/>
        </w:rPr>
      </w:pPr>
      <w:bookmarkStart w:id="480" w:name="_Toc514942316"/>
      <w:r w:rsidRPr="00375960">
        <w:rPr>
          <w:noProof w:val="0"/>
        </w:rPr>
        <w:lastRenderedPageBreak/>
        <w:t>X.</w:t>
      </w:r>
      <w:r w:rsidR="00AF472E" w:rsidRPr="00375960">
        <w:rPr>
          <w:noProof w:val="0"/>
        </w:rPr>
        <w:t>6</w:t>
      </w:r>
      <w:r w:rsidRPr="00375960">
        <w:rPr>
          <w:noProof w:val="0"/>
        </w:rPr>
        <w:t xml:space="preserve"> </w:t>
      </w:r>
      <w:r w:rsidR="00E12377" w:rsidRPr="00375960">
        <w:rPr>
          <w:noProof w:val="0"/>
        </w:rPr>
        <w:t>PCS</w:t>
      </w:r>
      <w:r w:rsidRPr="00375960">
        <w:rPr>
          <w:noProof w:val="0"/>
        </w:rPr>
        <w:t xml:space="preserve"> </w:t>
      </w:r>
      <w:r w:rsidR="00ED5269" w:rsidRPr="00375960">
        <w:rPr>
          <w:noProof w:val="0"/>
        </w:rPr>
        <w:t xml:space="preserve">Cross </w:t>
      </w:r>
      <w:r w:rsidRPr="00375960">
        <w:rPr>
          <w:noProof w:val="0"/>
        </w:rPr>
        <w:t xml:space="preserve">Profile </w:t>
      </w:r>
      <w:ins w:id="481" w:author="Lori Reed-Fourquet" w:date="2018-07-18T00:00:00Z">
        <w:r w:rsidR="007841C9" w:rsidRPr="00375960">
          <w:rPr>
            <w:noProof w:val="0"/>
          </w:rPr>
          <w:t>Considerati</w:t>
        </w:r>
        <w:commentRangeStart w:id="482"/>
        <w:r w:rsidR="007841C9" w:rsidRPr="00375960">
          <w:rPr>
            <w:noProof w:val="0"/>
          </w:rPr>
          <w:t>on</w:t>
        </w:r>
        <w:commentRangeEnd w:id="482"/>
        <w:r w:rsidR="007841C9">
          <w:rPr>
            <w:rStyle w:val="CommentReference"/>
            <w:rFonts w:ascii="Times New Roman" w:hAnsi="Times New Roman"/>
            <w:b w:val="0"/>
            <w:noProof w:val="0"/>
            <w:kern w:val="0"/>
          </w:rPr>
          <w:commentReference w:id="482"/>
        </w:r>
        <w:r w:rsidR="007841C9" w:rsidRPr="00375960">
          <w:rPr>
            <w:noProof w:val="0"/>
          </w:rPr>
          <w:t>s</w:t>
        </w:r>
      </w:ins>
      <w:del w:id="483" w:author="Lori Reed-Fourquet" w:date="2018-07-18T00:00:00Z">
        <w:r w:rsidR="00ED5269" w:rsidRPr="00375960" w:rsidDel="007841C9">
          <w:rPr>
            <w:noProof w:val="0"/>
          </w:rPr>
          <w:delText>Considerations</w:delText>
        </w:r>
      </w:del>
      <w:bookmarkEnd w:id="479"/>
      <w:bookmarkEnd w:id="480"/>
    </w:p>
    <w:p w14:paraId="680D326A" w14:textId="375EFCF9" w:rsidR="00E94616" w:rsidRPr="00375960" w:rsidRDefault="00E94616" w:rsidP="00F402C3">
      <w:pPr>
        <w:pStyle w:val="BodyText"/>
      </w:pPr>
      <w:r w:rsidRPr="00375960">
        <w:t xml:space="preserve">The information that is imported by the </w:t>
      </w:r>
      <w:r w:rsidR="008B0DDE" w:rsidRPr="00375960">
        <w:t xml:space="preserve">Paramedicine Care Summary (PCS) </w:t>
      </w:r>
      <w:ins w:id="484" w:author="Andrea K. Fourquet" w:date="2018-07-10T09:34:00Z">
        <w:r w:rsidR="00301E57">
          <w:t>C</w:t>
        </w:r>
      </w:ins>
      <w:del w:id="485" w:author="Andrea K. Fourquet" w:date="2018-07-10T09:34:00Z">
        <w:r w:rsidR="008B0DDE" w:rsidRPr="00375960" w:rsidDel="00301E57">
          <w:delText>c</w:delText>
        </w:r>
      </w:del>
      <w:r w:rsidR="008B0DDE" w:rsidRPr="00375960">
        <w:t>ontent</w:t>
      </w:r>
      <w:r w:rsidRPr="00375960">
        <w:t xml:space="preserve"> </w:t>
      </w:r>
      <w:del w:id="486" w:author="Andrea K. Fourquet" w:date="2018-07-10T09:34:00Z">
        <w:r w:rsidRPr="00375960" w:rsidDel="00301E57">
          <w:delText>c</w:delText>
        </w:r>
      </w:del>
      <w:ins w:id="487" w:author="Andrea K. Fourquet" w:date="2018-07-10T09:34:00Z">
        <w:r w:rsidR="00301E57">
          <w:t>C</w:t>
        </w:r>
      </w:ins>
      <w:r w:rsidRPr="00375960">
        <w:t>onsumer i</w:t>
      </w:r>
      <w:r w:rsidR="008B0DDE" w:rsidRPr="00375960">
        <w:t>mplementing</w:t>
      </w:r>
      <w:r w:rsidRPr="00375960">
        <w:t xml:space="preserve"> the quality option may be leveraged to support content needed for the Quality Outcome Reporting for EMS </w:t>
      </w:r>
      <w:r w:rsidR="008B0DDE" w:rsidRPr="00375960">
        <w:t xml:space="preserve">(QORE) </w:t>
      </w:r>
      <w:r w:rsidR="00674DC8">
        <w:t>Profile</w:t>
      </w:r>
      <w:r w:rsidR="008B0DDE" w:rsidRPr="00375960">
        <w:t xml:space="preserve">. </w:t>
      </w:r>
    </w:p>
    <w:p w14:paraId="5D540AFC" w14:textId="77777777" w:rsidR="00F402C3" w:rsidRPr="00375960" w:rsidRDefault="00F402C3" w:rsidP="00F402C3">
      <w:pPr>
        <w:pStyle w:val="BodyText"/>
      </w:pPr>
      <w:r w:rsidRPr="00375960">
        <w:t xml:space="preserve">The use of the IHE XD* family of transactions is encouraged to support standards-based interoperability between systems acting as the </w:t>
      </w:r>
      <w:r w:rsidR="00E12377" w:rsidRPr="00375960">
        <w:t>PCS</w:t>
      </w:r>
      <w:r w:rsidRPr="00375960">
        <w:t xml:space="preserve"> Content Creator and </w:t>
      </w:r>
      <w:r w:rsidR="00E12377" w:rsidRPr="00375960">
        <w:t>PCS</w:t>
      </w:r>
      <w:r w:rsidRPr="00375960">
        <w:t xml:space="preserve"> Content Consumer. However, this profile does not require any groupings with ITI XD* actors to facilitate transport of the content document it defines. </w:t>
      </w:r>
      <w:del w:id="488" w:author="Andrea K. Fourquet" w:date="2018-07-10T09:36:00Z">
        <w:r w:rsidRPr="00375960" w:rsidDel="007E2878">
          <w:delText>Below is a summary of recommended</w:delText>
        </w:r>
      </w:del>
    </w:p>
    <w:p w14:paraId="7C3656C3" w14:textId="77777777" w:rsidR="00F402C3" w:rsidRPr="00375960" w:rsidRDefault="00F402C3" w:rsidP="00F402C3">
      <w:pPr>
        <w:pStyle w:val="BodyText"/>
      </w:pPr>
      <w:r w:rsidRPr="00375960">
        <w:t xml:space="preserve">IHE transport transactions that MAY be utilized by systems playing the roles of </w:t>
      </w:r>
      <w:r w:rsidR="008B0DDE" w:rsidRPr="00375960">
        <w:t xml:space="preserve">PCS </w:t>
      </w:r>
      <w:r w:rsidRPr="00375960">
        <w:t xml:space="preserve">Content Creator or Content Consumer to support the standard use case defined in this profile: </w:t>
      </w:r>
    </w:p>
    <w:p w14:paraId="4BAB6249" w14:textId="5388E9FF" w:rsidR="00F402C3" w:rsidRPr="00375960" w:rsidRDefault="00F402C3" w:rsidP="00F402C3">
      <w:pPr>
        <w:pStyle w:val="ListBullet2"/>
        <w:numPr>
          <w:ilvl w:val="0"/>
          <w:numId w:val="0"/>
        </w:numPr>
      </w:pPr>
      <w:r w:rsidRPr="00375960">
        <w:t xml:space="preserve">A Document Source in XDS.b, a Portable Media Creator in XDM, or a Document Source in XDR might be grouped with the </w:t>
      </w:r>
      <w:r w:rsidR="00E12377" w:rsidRPr="00375960">
        <w:t>PCS</w:t>
      </w:r>
      <w:r w:rsidRPr="00375960">
        <w:t xml:space="preserve"> Content Creator. A Document Consumer in XDS.b, a Portable Media Importer in XDM, or a Document Recipient in XDR might be grouped with the </w:t>
      </w:r>
      <w:r w:rsidR="00E12377" w:rsidRPr="00375960">
        <w:t>PCS</w:t>
      </w:r>
      <w:r w:rsidRPr="00375960">
        <w:t xml:space="preserve"> Content Consumer. A registry/repository-based infrastructure is defined by the IHE Cross Enterprise Document Sharing (XDS.b) </w:t>
      </w:r>
      <w:ins w:id="489" w:author="Andrea K. Fourquet" w:date="2018-07-10T09:36:00Z">
        <w:r w:rsidR="00732920">
          <w:t xml:space="preserve">profile </w:t>
        </w:r>
      </w:ins>
      <w:r w:rsidRPr="00375960">
        <w:t xml:space="preserve">that includes profile support that can be leveraged to facilitate retrieval of public health related information from a document sharing infrastructure: Multi-Patient Query (MPQ), and Document Metadata Subscription (DSUB). </w:t>
      </w:r>
    </w:p>
    <w:p w14:paraId="08E676A5" w14:textId="64C8324C" w:rsidR="00F402C3" w:rsidRPr="00375960" w:rsidRDefault="00F402C3" w:rsidP="00F402C3">
      <w:pPr>
        <w:pStyle w:val="ListBullet2"/>
        <w:numPr>
          <w:ilvl w:val="0"/>
          <w:numId w:val="0"/>
        </w:numPr>
      </w:pPr>
      <w:r w:rsidRPr="00375960">
        <w:t xml:space="preserve">A reliable messaging-based infrastructure is defined by the IHE Cross Enterprise Document Reliable Interchange (XDR) Profile. </w:t>
      </w:r>
      <w:ins w:id="490" w:author="Andrea K. Fourquet" w:date="2018-07-10T09:38:00Z">
        <w:r w:rsidR="007B5387">
          <w:t xml:space="preserve">A </w:t>
        </w:r>
      </w:ins>
      <w:r w:rsidRPr="00375960">
        <w:t xml:space="preserve">Document Source in XDR might be grouped with the </w:t>
      </w:r>
      <w:r w:rsidR="00E12377" w:rsidRPr="00375960">
        <w:t>PCS</w:t>
      </w:r>
      <w:r w:rsidRPr="00375960">
        <w:t xml:space="preserve"> Content Creator. A Document Recipient in XDR might be grouped with the </w:t>
      </w:r>
      <w:r w:rsidR="00E12377" w:rsidRPr="00375960">
        <w:t>PCS</w:t>
      </w:r>
      <w:r w:rsidRPr="00375960">
        <w:t xml:space="preserve"> Content Consumer. </w:t>
      </w:r>
    </w:p>
    <w:p w14:paraId="0C624F8B" w14:textId="6D9D24B1" w:rsidR="0039433E" w:rsidRDefault="00F402C3" w:rsidP="00F402C3">
      <w:pPr>
        <w:pStyle w:val="BodyText"/>
        <w:rPr>
          <w:ins w:id="491" w:author="Andrea K. Fourquet" w:date="2018-07-15T23:01:00Z"/>
        </w:rPr>
      </w:pPr>
      <w:r w:rsidRPr="00375960">
        <w:t>Detailed descriptions of these transactions can be found in the IHE IT Infrastructure Technical Framework.</w:t>
      </w:r>
    </w:p>
    <w:p w14:paraId="4D005826" w14:textId="4AF4FB80" w:rsidR="00A72F15" w:rsidRDefault="00A72F15" w:rsidP="00A72F15">
      <w:pPr>
        <w:pStyle w:val="Heading2"/>
        <w:numPr>
          <w:ilvl w:val="0"/>
          <w:numId w:val="0"/>
        </w:numPr>
        <w:rPr>
          <w:ins w:id="492" w:author="Andrea K. Fourquet" w:date="2018-07-15T23:03:00Z"/>
          <w:noProof w:val="0"/>
        </w:rPr>
      </w:pPr>
      <w:ins w:id="493" w:author="Andrea K. Fourquet" w:date="2018-07-15T23:01:00Z">
        <w:r w:rsidRPr="00375960">
          <w:rPr>
            <w:noProof w:val="0"/>
          </w:rPr>
          <w:t>X.</w:t>
        </w:r>
        <w:r>
          <w:rPr>
            <w:noProof w:val="0"/>
          </w:rPr>
          <w:t>7</w:t>
        </w:r>
        <w:r w:rsidRPr="00375960">
          <w:rPr>
            <w:noProof w:val="0"/>
          </w:rPr>
          <w:t xml:space="preserve"> PCS Cross Profile Considerations</w:t>
        </w:r>
      </w:ins>
    </w:p>
    <w:p w14:paraId="33614653" w14:textId="2D831C76" w:rsidR="006B613C" w:rsidRDefault="008B15FE" w:rsidP="006B613C">
      <w:pPr>
        <w:pStyle w:val="BodyText"/>
        <w:rPr>
          <w:ins w:id="494" w:author="Andrea K. Fourquet" w:date="2018-07-15T23:06:00Z"/>
        </w:rPr>
      </w:pPr>
      <w:ins w:id="495" w:author="Andrea K. Fourquet" w:date="2018-07-15T23:09:00Z">
        <w:r>
          <w:t xml:space="preserve">The </w:t>
        </w:r>
        <w:r w:rsidR="001E4D41">
          <w:t xml:space="preserve">data elements relating to </w:t>
        </w:r>
        <w:r w:rsidR="00302CD4">
          <w:t>paramedicine care</w:t>
        </w:r>
      </w:ins>
      <w:ins w:id="496" w:author="Andrea K. Fourquet" w:date="2018-07-15T23:03:00Z">
        <w:r w:rsidR="006B613C">
          <w:t xml:space="preserve"> are described in Appendix </w:t>
        </w:r>
        <w:r w:rsidR="00C85F62">
          <w:t>A</w:t>
        </w:r>
        <w:r w:rsidR="006B613C">
          <w:t>.</w:t>
        </w:r>
      </w:ins>
    </w:p>
    <w:p w14:paraId="409589CB" w14:textId="77777777" w:rsidR="00A72F15" w:rsidRPr="00375960" w:rsidRDefault="00A72F15" w:rsidP="00F402C3">
      <w:pPr>
        <w:pStyle w:val="BodyText"/>
      </w:pPr>
    </w:p>
    <w:p w14:paraId="3292326E" w14:textId="77777777" w:rsidR="009B7B85" w:rsidRPr="00375960" w:rsidRDefault="009B7B85" w:rsidP="00167DB7">
      <w:pPr>
        <w:rPr>
          <w:i/>
        </w:rPr>
      </w:pPr>
    </w:p>
    <w:p w14:paraId="2DA582E0" w14:textId="77777777" w:rsidR="00953CFC" w:rsidRPr="00375960" w:rsidRDefault="00953CFC" w:rsidP="0005577A">
      <w:pPr>
        <w:pStyle w:val="PartTitle"/>
        <w:rPr>
          <w:highlight w:val="yellow"/>
        </w:rPr>
      </w:pPr>
      <w:bookmarkStart w:id="497" w:name="_Toc345074666"/>
      <w:bookmarkStart w:id="498" w:name="_Toc514942317"/>
      <w:r w:rsidRPr="00375960">
        <w:lastRenderedPageBreak/>
        <w:t>Appendices</w:t>
      </w:r>
      <w:bookmarkEnd w:id="497"/>
      <w:bookmarkEnd w:id="498"/>
      <w:r w:rsidRPr="00375960">
        <w:rPr>
          <w:highlight w:val="yellow"/>
        </w:rPr>
        <w:t xml:space="preserve"> </w:t>
      </w:r>
    </w:p>
    <w:p w14:paraId="419A87D8" w14:textId="2528919B" w:rsidR="006D01D0" w:rsidRPr="00375960" w:rsidRDefault="006D01D0" w:rsidP="006D01D0">
      <w:pPr>
        <w:pStyle w:val="Heading1"/>
        <w:pageBreakBefore w:val="0"/>
        <w:numPr>
          <w:ilvl w:val="0"/>
          <w:numId w:val="0"/>
        </w:numPr>
        <w:rPr>
          <w:rFonts w:eastAsia="Arial" w:cs="Arial"/>
          <w:noProof w:val="0"/>
          <w:szCs w:val="28"/>
        </w:rPr>
      </w:pPr>
      <w:bookmarkStart w:id="499" w:name="_Toc336000611"/>
      <w:bookmarkStart w:id="500" w:name="_Toc491441488"/>
      <w:bookmarkStart w:id="501" w:name="_Toc514942318"/>
      <w:bookmarkStart w:id="502" w:name="_Toc345074671"/>
      <w:bookmarkEnd w:id="499"/>
      <w:r w:rsidRPr="00375960">
        <w:rPr>
          <w:rFonts w:eastAsia="Arial" w:cs="Arial"/>
          <w:noProof w:val="0"/>
          <w:szCs w:val="28"/>
        </w:rPr>
        <w:t xml:space="preserve">Appendix A – </w:t>
      </w:r>
      <w:bookmarkEnd w:id="500"/>
      <w:r w:rsidR="009F1012" w:rsidRPr="00375960">
        <w:rPr>
          <w:rFonts w:eastAsia="Arial" w:cs="Arial"/>
          <w:noProof w:val="0"/>
          <w:szCs w:val="28"/>
        </w:rPr>
        <w:t>Paramedicine Data Elements Used in the Paramedicine Care Summary</w:t>
      </w:r>
      <w:bookmarkEnd w:id="501"/>
      <w:r w:rsidR="009F1012" w:rsidRPr="00375960">
        <w:rPr>
          <w:rFonts w:eastAsia="Arial" w:cs="Arial"/>
          <w:noProof w:val="0"/>
          <w:szCs w:val="28"/>
        </w:rPr>
        <w:t xml:space="preserve"> </w:t>
      </w:r>
    </w:p>
    <w:p w14:paraId="605A3359" w14:textId="64431F17" w:rsidR="006D01D0" w:rsidRDefault="00796659" w:rsidP="006D01D0">
      <w:pPr>
        <w:pStyle w:val="Heading2"/>
        <w:numPr>
          <w:ilvl w:val="1"/>
          <w:numId w:val="0"/>
        </w:numPr>
        <w:rPr>
          <w:ins w:id="503" w:author="Andrea K. Fourquet" w:date="2018-07-15T22:39:00Z"/>
          <w:rFonts w:eastAsia="Arial"/>
          <w:noProof w:val="0"/>
        </w:rPr>
      </w:pPr>
      <w:bookmarkStart w:id="504" w:name="_Toc491441489"/>
      <w:r w:rsidRPr="00375960">
        <w:rPr>
          <w:rFonts w:eastAsia="Arial"/>
          <w:noProof w:val="0"/>
        </w:rPr>
        <w:t xml:space="preserve"> </w:t>
      </w:r>
      <w:bookmarkStart w:id="505" w:name="_Toc514942319"/>
      <w:r w:rsidR="006D01D0" w:rsidRPr="00375960">
        <w:rPr>
          <w:rFonts w:eastAsia="Arial"/>
          <w:noProof w:val="0"/>
        </w:rPr>
        <w:t>A.1 Data Elements Table</w:t>
      </w:r>
      <w:bookmarkEnd w:id="504"/>
      <w:bookmarkEnd w:id="505"/>
      <w:r w:rsidR="006D01D0" w:rsidRPr="00375960">
        <w:rPr>
          <w:rFonts w:eastAsia="Arial"/>
          <w:noProof w:val="0"/>
        </w:rPr>
        <w:t xml:space="preserve"> </w:t>
      </w:r>
    </w:p>
    <w:p w14:paraId="7E0CAF69" w14:textId="6F9D2050" w:rsidR="00F947D2" w:rsidRPr="00F947D2" w:rsidRDefault="00F947D2">
      <w:pPr>
        <w:pStyle w:val="BodyText"/>
        <w:rPr>
          <w:rFonts w:eastAsia="Arial"/>
        </w:rPr>
        <w:pPrChange w:id="506" w:author="Andrea K. Fourquet" w:date="2018-07-15T22:39:00Z">
          <w:pPr>
            <w:pStyle w:val="Heading2"/>
            <w:numPr>
              <w:numId w:val="0"/>
            </w:numPr>
            <w:tabs>
              <w:tab w:val="clear" w:pos="576"/>
            </w:tabs>
            <w:ind w:left="0" w:firstLine="0"/>
          </w:pPr>
        </w:pPrChange>
      </w:pPr>
      <w:ins w:id="507" w:author="Andrea K. Fourquet" w:date="2018-07-15T22:39:00Z">
        <w:r>
          <w:rPr>
            <w:rFonts w:eastAsia="Arial"/>
          </w:rPr>
          <w:t xml:space="preserve">The list of data elements are informed by </w:t>
        </w:r>
      </w:ins>
      <w:ins w:id="508" w:author="Andrea K. Fourquet" w:date="2018-07-15T22:40:00Z">
        <w:r w:rsidR="007306AA">
          <w:rPr>
            <w:rStyle w:val="Hyperlink"/>
          </w:rPr>
          <w:fldChar w:fldCharType="begin"/>
        </w:r>
        <w:r w:rsidR="007306AA">
          <w:rPr>
            <w:rStyle w:val="Hyperlink"/>
          </w:rPr>
          <w:instrText xml:space="preserve"> HYPERLINK "</w:instrText>
        </w:r>
        <w:r w:rsidR="007306AA" w:rsidRPr="009A6C93">
          <w:rPr>
            <w:rStyle w:val="Hyperlink"/>
          </w:rPr>
          <w:instrText>https://nemsis.org/</w:instrText>
        </w:r>
        <w:r w:rsidR="007306AA">
          <w:rPr>
            <w:rStyle w:val="Hyperlink"/>
          </w:rPr>
          <w:instrText xml:space="preserve">" </w:instrText>
        </w:r>
        <w:r w:rsidR="007306AA">
          <w:rPr>
            <w:rStyle w:val="Hyperlink"/>
          </w:rPr>
          <w:fldChar w:fldCharType="separate"/>
        </w:r>
        <w:r w:rsidR="007306AA" w:rsidRPr="001967C3">
          <w:rPr>
            <w:rStyle w:val="Hyperlink"/>
          </w:rPr>
          <w:t>https://nemsis.org/</w:t>
        </w:r>
        <w:r w:rsidR="007306AA">
          <w:rPr>
            <w:rStyle w:val="Hyperlink"/>
          </w:rPr>
          <w:fldChar w:fldCharType="end"/>
        </w:r>
        <w:r w:rsidR="007306AA">
          <w:rPr>
            <w:rStyle w:val="Hyperlink"/>
          </w:rPr>
          <w:t xml:space="preserve">. </w:t>
        </w:r>
      </w:ins>
    </w:p>
    <w:tbl>
      <w:tblPr>
        <w:tblStyle w:val="12"/>
        <w:tblW w:w="980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7290"/>
      </w:tblGrid>
      <w:tr w:rsidR="009F1012" w:rsidRPr="00375960" w14:paraId="0A1ED5A1" w14:textId="77777777" w:rsidTr="009F1012">
        <w:trPr>
          <w:cantSplit/>
          <w:trHeight w:val="540"/>
          <w:tblHeader/>
        </w:trPr>
        <w:tc>
          <w:tcPr>
            <w:tcW w:w="2518" w:type="dxa"/>
            <w:shd w:val="clear" w:color="auto" w:fill="D9D9D9"/>
          </w:tcPr>
          <w:p w14:paraId="6567DC6B" w14:textId="5D3D6083" w:rsidR="009F1012" w:rsidRPr="007475AB" w:rsidRDefault="009F1012" w:rsidP="009B73AF">
            <w:pPr>
              <w:pStyle w:val="TableEntryHeader"/>
            </w:pPr>
            <w:r w:rsidRPr="007475AB">
              <w:t xml:space="preserve">Paramedicine Data Element </w:t>
            </w:r>
          </w:p>
        </w:tc>
        <w:tc>
          <w:tcPr>
            <w:tcW w:w="7290" w:type="dxa"/>
            <w:shd w:val="clear" w:color="auto" w:fill="D9D9D9"/>
          </w:tcPr>
          <w:p w14:paraId="5881A8A2" w14:textId="3B9BA608" w:rsidR="009F1012" w:rsidRPr="007475AB" w:rsidRDefault="009F1012" w:rsidP="009B73AF">
            <w:pPr>
              <w:pStyle w:val="TableEntryHeader"/>
            </w:pPr>
            <w:r w:rsidRPr="007475AB">
              <w:t>Paramedicine Data Description</w:t>
            </w:r>
          </w:p>
        </w:tc>
      </w:tr>
      <w:tr w:rsidR="009F1012" w:rsidRPr="00375960" w14:paraId="0E9A3606" w14:textId="77777777" w:rsidTr="009F1012">
        <w:trPr>
          <w:cantSplit/>
        </w:trPr>
        <w:tc>
          <w:tcPr>
            <w:tcW w:w="2518" w:type="dxa"/>
            <w:tcMar>
              <w:left w:w="40" w:type="dxa"/>
              <w:right w:w="40" w:type="dxa"/>
            </w:tcMar>
          </w:tcPr>
          <w:p w14:paraId="5BF64419" w14:textId="77777777" w:rsidR="009F1012" w:rsidRPr="00375960" w:rsidRDefault="009F1012" w:rsidP="00E7637C">
            <w:pPr>
              <w:pStyle w:val="TableEntry"/>
            </w:pPr>
            <w:r w:rsidRPr="00375960">
              <w:t>Patient Care Report Number</w:t>
            </w:r>
          </w:p>
        </w:tc>
        <w:tc>
          <w:tcPr>
            <w:tcW w:w="7290" w:type="dxa"/>
            <w:tcMar>
              <w:left w:w="40" w:type="dxa"/>
              <w:right w:w="40" w:type="dxa"/>
            </w:tcMar>
          </w:tcPr>
          <w:p w14:paraId="440DC011" w14:textId="23C9F3FE" w:rsidR="009F1012" w:rsidRPr="00375960" w:rsidRDefault="009F1012" w:rsidP="00E7637C">
            <w:pPr>
              <w:pStyle w:val="TableEntry"/>
            </w:pPr>
            <w:r w:rsidRPr="00375960">
              <w:t>The unique number automatically assigned by the EMS agency for each Patient Care Report (PCR). This should be a unique number for the EMS agency for all of time</w:t>
            </w:r>
            <w:r w:rsidR="006C1D7E">
              <w:t>.</w:t>
            </w:r>
          </w:p>
        </w:tc>
      </w:tr>
      <w:tr w:rsidR="009F1012" w:rsidRPr="00375960" w14:paraId="51A077F5" w14:textId="77777777" w:rsidTr="009F1012">
        <w:trPr>
          <w:cantSplit/>
        </w:trPr>
        <w:tc>
          <w:tcPr>
            <w:tcW w:w="2518" w:type="dxa"/>
            <w:tcMar>
              <w:left w:w="40" w:type="dxa"/>
              <w:right w:w="40" w:type="dxa"/>
            </w:tcMar>
          </w:tcPr>
          <w:p w14:paraId="4D174764" w14:textId="77777777" w:rsidR="009F1012" w:rsidRPr="00375960" w:rsidRDefault="009F1012" w:rsidP="00E7637C">
            <w:pPr>
              <w:pStyle w:val="TableEntry"/>
            </w:pPr>
            <w:r w:rsidRPr="00375960">
              <w:t>eSoftware Creator</w:t>
            </w:r>
          </w:p>
        </w:tc>
        <w:tc>
          <w:tcPr>
            <w:tcW w:w="7290" w:type="dxa"/>
            <w:tcMar>
              <w:left w:w="40" w:type="dxa"/>
              <w:right w:w="40" w:type="dxa"/>
            </w:tcMar>
          </w:tcPr>
          <w:p w14:paraId="609E0257" w14:textId="77777777" w:rsidR="009F1012" w:rsidRPr="00375960" w:rsidRDefault="009F1012" w:rsidP="00E7637C">
            <w:pPr>
              <w:pStyle w:val="TableEntry"/>
            </w:pPr>
            <w:r w:rsidRPr="00375960">
              <w:t>The name of the vendor, manufacturer, and developer who designed the application that created this record.</w:t>
            </w:r>
          </w:p>
        </w:tc>
      </w:tr>
      <w:tr w:rsidR="009F1012" w:rsidRPr="00375960" w14:paraId="13B18D61" w14:textId="77777777" w:rsidTr="009F1012">
        <w:trPr>
          <w:cantSplit/>
        </w:trPr>
        <w:tc>
          <w:tcPr>
            <w:tcW w:w="2518" w:type="dxa"/>
            <w:tcMar>
              <w:left w:w="40" w:type="dxa"/>
              <w:right w:w="40" w:type="dxa"/>
            </w:tcMar>
          </w:tcPr>
          <w:p w14:paraId="1426D9EF" w14:textId="77777777" w:rsidR="009F1012" w:rsidRPr="00375960" w:rsidRDefault="009F1012" w:rsidP="00E7637C">
            <w:pPr>
              <w:pStyle w:val="TableEntry"/>
            </w:pPr>
            <w:r w:rsidRPr="00375960">
              <w:t xml:space="preserve">eSoftware Name </w:t>
            </w:r>
          </w:p>
        </w:tc>
        <w:tc>
          <w:tcPr>
            <w:tcW w:w="7290" w:type="dxa"/>
            <w:tcMar>
              <w:left w:w="40" w:type="dxa"/>
              <w:right w:w="40" w:type="dxa"/>
            </w:tcMar>
          </w:tcPr>
          <w:p w14:paraId="3522CB6A" w14:textId="77777777" w:rsidR="009F1012" w:rsidRPr="00375960" w:rsidRDefault="009F1012" w:rsidP="00E7637C">
            <w:pPr>
              <w:pStyle w:val="TableEntry"/>
            </w:pPr>
            <w:r w:rsidRPr="00375960">
              <w:t>The name of the application used to create this record.</w:t>
            </w:r>
          </w:p>
        </w:tc>
      </w:tr>
      <w:tr w:rsidR="009F1012" w:rsidRPr="00375960" w14:paraId="18B72460" w14:textId="77777777" w:rsidTr="009F1012">
        <w:trPr>
          <w:cantSplit/>
        </w:trPr>
        <w:tc>
          <w:tcPr>
            <w:tcW w:w="2518" w:type="dxa"/>
            <w:tcMar>
              <w:left w:w="40" w:type="dxa"/>
              <w:right w:w="40" w:type="dxa"/>
            </w:tcMar>
          </w:tcPr>
          <w:p w14:paraId="1D898BAC" w14:textId="77777777" w:rsidR="009F1012" w:rsidRPr="00375960" w:rsidRDefault="009F1012" w:rsidP="00E7637C">
            <w:pPr>
              <w:pStyle w:val="TableEntry"/>
            </w:pPr>
            <w:r w:rsidRPr="00375960">
              <w:t>eSoftware Version</w:t>
            </w:r>
          </w:p>
        </w:tc>
        <w:tc>
          <w:tcPr>
            <w:tcW w:w="7290" w:type="dxa"/>
            <w:tcMar>
              <w:left w:w="40" w:type="dxa"/>
              <w:right w:w="40" w:type="dxa"/>
            </w:tcMar>
          </w:tcPr>
          <w:p w14:paraId="5C608937" w14:textId="77777777" w:rsidR="009F1012" w:rsidRPr="00375960" w:rsidRDefault="009F1012" w:rsidP="00E7637C">
            <w:pPr>
              <w:pStyle w:val="TableEntry"/>
            </w:pPr>
            <w:r w:rsidRPr="00375960">
              <w:t>The version of the application used to create this record.</w:t>
            </w:r>
          </w:p>
        </w:tc>
      </w:tr>
      <w:tr w:rsidR="009F1012" w:rsidRPr="00375960" w14:paraId="72B4B995" w14:textId="77777777" w:rsidTr="009F1012">
        <w:trPr>
          <w:cantSplit/>
        </w:trPr>
        <w:tc>
          <w:tcPr>
            <w:tcW w:w="2518" w:type="dxa"/>
            <w:tcMar>
              <w:left w:w="40" w:type="dxa"/>
              <w:right w:w="40" w:type="dxa"/>
            </w:tcMar>
          </w:tcPr>
          <w:p w14:paraId="44FB3909" w14:textId="77777777" w:rsidR="009F1012" w:rsidRPr="00375960" w:rsidRDefault="009F1012" w:rsidP="00E7637C">
            <w:pPr>
              <w:pStyle w:val="TableEntry"/>
            </w:pPr>
            <w:r w:rsidRPr="00375960">
              <w:t xml:space="preserve">EMS Agency Number </w:t>
            </w:r>
          </w:p>
        </w:tc>
        <w:tc>
          <w:tcPr>
            <w:tcW w:w="7290" w:type="dxa"/>
            <w:tcMar>
              <w:left w:w="40" w:type="dxa"/>
              <w:right w:w="40" w:type="dxa"/>
            </w:tcMar>
          </w:tcPr>
          <w:p w14:paraId="7AD3DC5D" w14:textId="54A6BD92" w:rsidR="009F1012" w:rsidRPr="00375960" w:rsidRDefault="009F1012" w:rsidP="00E7637C">
            <w:pPr>
              <w:pStyle w:val="TableEntry"/>
            </w:pPr>
            <w:r w:rsidRPr="00375960">
              <w:t>The state-assigned provider number of the responding agency</w:t>
            </w:r>
            <w:r w:rsidR="006C1D7E">
              <w:t>.</w:t>
            </w:r>
          </w:p>
        </w:tc>
      </w:tr>
      <w:tr w:rsidR="009F1012" w:rsidRPr="00375960" w14:paraId="6A434696" w14:textId="77777777" w:rsidTr="009F1012">
        <w:trPr>
          <w:cantSplit/>
        </w:trPr>
        <w:tc>
          <w:tcPr>
            <w:tcW w:w="2518" w:type="dxa"/>
            <w:tcMar>
              <w:left w:w="40" w:type="dxa"/>
              <w:right w:w="40" w:type="dxa"/>
            </w:tcMar>
          </w:tcPr>
          <w:p w14:paraId="1A4088F6" w14:textId="77777777" w:rsidR="009F1012" w:rsidRPr="00375960" w:rsidRDefault="009F1012" w:rsidP="00E7637C">
            <w:pPr>
              <w:pStyle w:val="TableEntry"/>
            </w:pPr>
            <w:r w:rsidRPr="00375960">
              <w:t>EMS Agency Name</w:t>
            </w:r>
          </w:p>
        </w:tc>
        <w:tc>
          <w:tcPr>
            <w:tcW w:w="7290" w:type="dxa"/>
            <w:tcMar>
              <w:left w:w="40" w:type="dxa"/>
              <w:right w:w="40" w:type="dxa"/>
            </w:tcMar>
          </w:tcPr>
          <w:p w14:paraId="38DA0BA7" w14:textId="272B1AC8" w:rsidR="009F1012" w:rsidRPr="00375960" w:rsidRDefault="001A3502" w:rsidP="00E7637C">
            <w:pPr>
              <w:pStyle w:val="TableEntry"/>
            </w:pPr>
            <w:r w:rsidRPr="00375960">
              <w:t xml:space="preserve">The name of the </w:t>
            </w:r>
            <w:r w:rsidR="000115EA" w:rsidRPr="00375960">
              <w:t>Emergency medical services company.</w:t>
            </w:r>
          </w:p>
        </w:tc>
      </w:tr>
      <w:tr w:rsidR="009F1012" w:rsidRPr="00375960" w14:paraId="0D9CA6A1" w14:textId="77777777" w:rsidTr="009F1012">
        <w:trPr>
          <w:cantSplit/>
        </w:trPr>
        <w:tc>
          <w:tcPr>
            <w:tcW w:w="2518" w:type="dxa"/>
            <w:tcMar>
              <w:left w:w="40" w:type="dxa"/>
              <w:right w:w="40" w:type="dxa"/>
            </w:tcMar>
          </w:tcPr>
          <w:p w14:paraId="31F7CC13" w14:textId="77777777" w:rsidR="009F1012" w:rsidRPr="00375960" w:rsidRDefault="009F1012" w:rsidP="00E7637C">
            <w:pPr>
              <w:pStyle w:val="TableEntry"/>
            </w:pPr>
            <w:r w:rsidRPr="00375960">
              <w:t>Incident number</w:t>
            </w:r>
          </w:p>
        </w:tc>
        <w:tc>
          <w:tcPr>
            <w:tcW w:w="7290" w:type="dxa"/>
            <w:tcMar>
              <w:left w:w="40" w:type="dxa"/>
              <w:right w:w="40" w:type="dxa"/>
            </w:tcMar>
          </w:tcPr>
          <w:p w14:paraId="6597870F" w14:textId="196AC222" w:rsidR="009F1012" w:rsidRPr="00375960" w:rsidRDefault="009F1012" w:rsidP="00E7637C">
            <w:pPr>
              <w:pStyle w:val="TableEntry"/>
            </w:pPr>
            <w:r w:rsidRPr="00375960">
              <w:t xml:space="preserve">The incident number assigned by the </w:t>
            </w:r>
            <w:del w:id="509" w:author="Andrea K. Fourquet" w:date="2018-07-15T22:44:00Z">
              <w:r w:rsidRPr="00375960" w:rsidDel="009845F8">
                <w:delText xml:space="preserve">911 </w:delText>
              </w:r>
            </w:del>
            <w:ins w:id="510" w:author="Andrea K. Fourquet" w:date="2018-07-15T22:44:00Z">
              <w:r w:rsidR="009845F8">
                <w:t xml:space="preserve">Emergency </w:t>
              </w:r>
            </w:ins>
            <w:r w:rsidRPr="00375960">
              <w:t>Dispatch System</w:t>
            </w:r>
            <w:r w:rsidR="006C1D7E">
              <w:t>.</w:t>
            </w:r>
          </w:p>
        </w:tc>
      </w:tr>
      <w:tr w:rsidR="009F1012" w:rsidRPr="00375960" w14:paraId="1AF94C60" w14:textId="77777777" w:rsidTr="009F1012">
        <w:trPr>
          <w:cantSplit/>
        </w:trPr>
        <w:tc>
          <w:tcPr>
            <w:tcW w:w="2518" w:type="dxa"/>
            <w:tcMar>
              <w:left w:w="40" w:type="dxa"/>
              <w:right w:w="40" w:type="dxa"/>
            </w:tcMar>
          </w:tcPr>
          <w:p w14:paraId="4DB12962" w14:textId="77777777" w:rsidR="009F1012" w:rsidRPr="00375960" w:rsidRDefault="009F1012" w:rsidP="00E7637C">
            <w:pPr>
              <w:pStyle w:val="TableEntry"/>
            </w:pPr>
            <w:r w:rsidRPr="00375960">
              <w:t xml:space="preserve">EMS response number </w:t>
            </w:r>
          </w:p>
        </w:tc>
        <w:tc>
          <w:tcPr>
            <w:tcW w:w="7290" w:type="dxa"/>
            <w:tcMar>
              <w:left w:w="40" w:type="dxa"/>
              <w:right w:w="40" w:type="dxa"/>
            </w:tcMar>
          </w:tcPr>
          <w:p w14:paraId="36940007" w14:textId="77777777" w:rsidR="009F1012" w:rsidRPr="00375960" w:rsidRDefault="009F1012" w:rsidP="00E7637C">
            <w:pPr>
              <w:pStyle w:val="TableEntry"/>
            </w:pPr>
            <w:r w:rsidRPr="00375960">
              <w:t>The internal EMS response number which is unique for each EMS Vehicle's (Unit) response to an incident within an EMS Agency.</w:t>
            </w:r>
          </w:p>
        </w:tc>
      </w:tr>
      <w:tr w:rsidR="009F1012" w:rsidRPr="00375960" w14:paraId="00ED4BB7" w14:textId="77777777" w:rsidTr="009F1012">
        <w:trPr>
          <w:cantSplit/>
        </w:trPr>
        <w:tc>
          <w:tcPr>
            <w:tcW w:w="2518" w:type="dxa"/>
            <w:tcMar>
              <w:left w:w="40" w:type="dxa"/>
              <w:right w:w="40" w:type="dxa"/>
            </w:tcMar>
          </w:tcPr>
          <w:p w14:paraId="68F3B86B" w14:textId="77777777" w:rsidR="009F1012" w:rsidRPr="00375960" w:rsidRDefault="009F1012" w:rsidP="00E7637C">
            <w:pPr>
              <w:pStyle w:val="TableEntry"/>
            </w:pPr>
            <w:r w:rsidRPr="00375960">
              <w:t>Type of service requested</w:t>
            </w:r>
          </w:p>
        </w:tc>
        <w:tc>
          <w:tcPr>
            <w:tcW w:w="7290" w:type="dxa"/>
            <w:tcMar>
              <w:left w:w="40" w:type="dxa"/>
              <w:right w:w="40" w:type="dxa"/>
            </w:tcMar>
          </w:tcPr>
          <w:p w14:paraId="797955BE" w14:textId="4E6636E1" w:rsidR="009F1012" w:rsidRPr="00375960" w:rsidRDefault="009F1012" w:rsidP="00E7637C">
            <w:pPr>
              <w:pStyle w:val="TableEntry"/>
            </w:pPr>
            <w:r w:rsidRPr="00375960">
              <w:t>The type of service or category of service requested of the EMS Agency responding for this specific EMS event</w:t>
            </w:r>
            <w:r w:rsidR="006C1D7E">
              <w:t>.</w:t>
            </w:r>
          </w:p>
        </w:tc>
      </w:tr>
      <w:tr w:rsidR="009F1012" w:rsidRPr="00375960" w14:paraId="1B7A06CD" w14:textId="77777777" w:rsidTr="009F1012">
        <w:trPr>
          <w:cantSplit/>
        </w:trPr>
        <w:tc>
          <w:tcPr>
            <w:tcW w:w="2518" w:type="dxa"/>
            <w:tcMar>
              <w:left w:w="40" w:type="dxa"/>
              <w:right w:w="40" w:type="dxa"/>
            </w:tcMar>
          </w:tcPr>
          <w:p w14:paraId="2A7E5465" w14:textId="77777777" w:rsidR="009F1012" w:rsidRPr="00375960" w:rsidRDefault="009F1012" w:rsidP="00E7637C">
            <w:pPr>
              <w:pStyle w:val="TableEntry"/>
            </w:pPr>
            <w:r w:rsidRPr="00375960">
              <w:t xml:space="preserve">Standby Purpose </w:t>
            </w:r>
          </w:p>
        </w:tc>
        <w:tc>
          <w:tcPr>
            <w:tcW w:w="7290" w:type="dxa"/>
            <w:tcMar>
              <w:left w:w="40" w:type="dxa"/>
              <w:right w:w="40" w:type="dxa"/>
            </w:tcMar>
          </w:tcPr>
          <w:p w14:paraId="6467D231" w14:textId="1B0D903C" w:rsidR="009F1012" w:rsidRPr="00375960" w:rsidRDefault="009F1012" w:rsidP="00E7637C">
            <w:pPr>
              <w:pStyle w:val="TableEntry"/>
            </w:pPr>
            <w:r w:rsidRPr="00375960">
              <w:t>The main reason the EMS Unit is on Standby as the Primary Type of Service for the EMS event.</w:t>
            </w:r>
          </w:p>
        </w:tc>
      </w:tr>
      <w:tr w:rsidR="009F1012" w:rsidRPr="00375960" w14:paraId="57D57F0B" w14:textId="77777777" w:rsidTr="009F1012">
        <w:trPr>
          <w:cantSplit/>
        </w:trPr>
        <w:tc>
          <w:tcPr>
            <w:tcW w:w="2518" w:type="dxa"/>
            <w:tcMar>
              <w:left w:w="40" w:type="dxa"/>
              <w:right w:w="40" w:type="dxa"/>
            </w:tcMar>
          </w:tcPr>
          <w:p w14:paraId="3363B96B" w14:textId="77777777" w:rsidR="009F1012" w:rsidRPr="00375960" w:rsidRDefault="009F1012" w:rsidP="00E7637C">
            <w:pPr>
              <w:pStyle w:val="TableEntry"/>
            </w:pPr>
            <w:r w:rsidRPr="00375960">
              <w:t xml:space="preserve">Primary Role of the Unit </w:t>
            </w:r>
          </w:p>
        </w:tc>
        <w:tc>
          <w:tcPr>
            <w:tcW w:w="7290" w:type="dxa"/>
            <w:tcMar>
              <w:left w:w="40" w:type="dxa"/>
              <w:right w:w="40" w:type="dxa"/>
            </w:tcMar>
          </w:tcPr>
          <w:p w14:paraId="338FB3AD" w14:textId="46E05A80" w:rsidR="009F1012" w:rsidRPr="00375960" w:rsidRDefault="009F1012" w:rsidP="00E7637C">
            <w:pPr>
              <w:pStyle w:val="TableEntry"/>
            </w:pPr>
            <w:r w:rsidRPr="00375960">
              <w:t>The primary role of the EMS Unit which responded to this specific EMS event</w:t>
            </w:r>
            <w:r w:rsidR="007475AB">
              <w:t>.</w:t>
            </w:r>
          </w:p>
        </w:tc>
      </w:tr>
      <w:tr w:rsidR="009F1012" w:rsidRPr="00375960" w14:paraId="6D67E7DD" w14:textId="77777777" w:rsidTr="009F1012">
        <w:trPr>
          <w:cantSplit/>
        </w:trPr>
        <w:tc>
          <w:tcPr>
            <w:tcW w:w="2518" w:type="dxa"/>
            <w:tcMar>
              <w:left w:w="40" w:type="dxa"/>
              <w:right w:w="40" w:type="dxa"/>
            </w:tcMar>
          </w:tcPr>
          <w:p w14:paraId="3477A156" w14:textId="77777777" w:rsidR="009F1012" w:rsidRPr="00375960" w:rsidRDefault="009F1012" w:rsidP="00E7637C">
            <w:pPr>
              <w:pStyle w:val="TableEntry"/>
            </w:pPr>
            <w:r w:rsidRPr="00375960">
              <w:t xml:space="preserve">Type of dispatch delay </w:t>
            </w:r>
          </w:p>
        </w:tc>
        <w:tc>
          <w:tcPr>
            <w:tcW w:w="7290" w:type="dxa"/>
            <w:tcMar>
              <w:left w:w="40" w:type="dxa"/>
              <w:right w:w="40" w:type="dxa"/>
            </w:tcMar>
          </w:tcPr>
          <w:p w14:paraId="15700CE3" w14:textId="27FCB219" w:rsidR="009F1012" w:rsidRPr="00375960" w:rsidRDefault="009F1012" w:rsidP="00E7637C">
            <w:pPr>
              <w:pStyle w:val="TableEntry"/>
            </w:pPr>
            <w:r w:rsidRPr="00375960">
              <w:t>The dispatch delays, if any, associated with the dispatch of the EMS unit to the EMS event.</w:t>
            </w:r>
          </w:p>
        </w:tc>
      </w:tr>
      <w:tr w:rsidR="009F1012" w:rsidRPr="00375960" w14:paraId="08E6D220" w14:textId="77777777" w:rsidTr="009F1012">
        <w:trPr>
          <w:cantSplit/>
        </w:trPr>
        <w:tc>
          <w:tcPr>
            <w:tcW w:w="2518" w:type="dxa"/>
            <w:tcMar>
              <w:left w:w="40" w:type="dxa"/>
              <w:right w:w="40" w:type="dxa"/>
            </w:tcMar>
          </w:tcPr>
          <w:p w14:paraId="46370BF6" w14:textId="77777777" w:rsidR="009F1012" w:rsidRPr="00375960" w:rsidRDefault="009F1012" w:rsidP="00E7637C">
            <w:pPr>
              <w:pStyle w:val="TableEntry"/>
            </w:pPr>
            <w:r w:rsidRPr="00375960">
              <w:t xml:space="preserve">Type of response delay </w:t>
            </w:r>
          </w:p>
        </w:tc>
        <w:tc>
          <w:tcPr>
            <w:tcW w:w="7290" w:type="dxa"/>
            <w:tcMar>
              <w:left w:w="40" w:type="dxa"/>
              <w:right w:w="40" w:type="dxa"/>
            </w:tcMar>
          </w:tcPr>
          <w:p w14:paraId="4E6C29A4" w14:textId="24493B81" w:rsidR="009F1012" w:rsidRPr="00375960" w:rsidRDefault="009F1012" w:rsidP="00E7637C">
            <w:pPr>
              <w:pStyle w:val="TableEntry"/>
            </w:pPr>
            <w:r w:rsidRPr="00375960">
              <w:t>The response delays, if any, of the EMS unit associated with the EMS event.</w:t>
            </w:r>
          </w:p>
        </w:tc>
      </w:tr>
      <w:tr w:rsidR="009F1012" w:rsidRPr="00375960" w14:paraId="0A6E0AD7" w14:textId="77777777" w:rsidTr="009F1012">
        <w:trPr>
          <w:cantSplit/>
        </w:trPr>
        <w:tc>
          <w:tcPr>
            <w:tcW w:w="2518" w:type="dxa"/>
            <w:tcMar>
              <w:left w:w="40" w:type="dxa"/>
              <w:right w:w="40" w:type="dxa"/>
            </w:tcMar>
          </w:tcPr>
          <w:p w14:paraId="1A17D35E" w14:textId="77777777" w:rsidR="009F1012" w:rsidRPr="00375960" w:rsidRDefault="009F1012" w:rsidP="00E7637C">
            <w:pPr>
              <w:pStyle w:val="TableEntry"/>
            </w:pPr>
            <w:r w:rsidRPr="00375960">
              <w:t xml:space="preserve">Type of scene delay </w:t>
            </w:r>
          </w:p>
        </w:tc>
        <w:tc>
          <w:tcPr>
            <w:tcW w:w="7290" w:type="dxa"/>
            <w:tcMar>
              <w:left w:w="40" w:type="dxa"/>
              <w:right w:w="40" w:type="dxa"/>
            </w:tcMar>
          </w:tcPr>
          <w:p w14:paraId="2BFC348E" w14:textId="77777777" w:rsidR="009F1012" w:rsidRPr="00375960" w:rsidRDefault="009F1012" w:rsidP="00E7637C">
            <w:pPr>
              <w:pStyle w:val="TableEntry"/>
            </w:pPr>
            <w:r w:rsidRPr="00375960">
              <w:t>The scene delays, if any, of the EMS unit associated with the EMS event.</w:t>
            </w:r>
          </w:p>
        </w:tc>
      </w:tr>
      <w:tr w:rsidR="009F1012" w:rsidRPr="00375960" w14:paraId="03286504" w14:textId="77777777" w:rsidTr="009F1012">
        <w:trPr>
          <w:cantSplit/>
        </w:trPr>
        <w:tc>
          <w:tcPr>
            <w:tcW w:w="2518" w:type="dxa"/>
            <w:tcMar>
              <w:left w:w="40" w:type="dxa"/>
              <w:right w:w="40" w:type="dxa"/>
            </w:tcMar>
          </w:tcPr>
          <w:p w14:paraId="3AA28D35" w14:textId="77777777" w:rsidR="009F1012" w:rsidRPr="00375960" w:rsidRDefault="009F1012" w:rsidP="00E7637C">
            <w:pPr>
              <w:pStyle w:val="TableEntry"/>
            </w:pPr>
            <w:r w:rsidRPr="00375960">
              <w:t>Type of transport delay</w:t>
            </w:r>
          </w:p>
        </w:tc>
        <w:tc>
          <w:tcPr>
            <w:tcW w:w="7290" w:type="dxa"/>
            <w:tcMar>
              <w:left w:w="40" w:type="dxa"/>
              <w:right w:w="40" w:type="dxa"/>
            </w:tcMar>
          </w:tcPr>
          <w:p w14:paraId="2C19256A" w14:textId="287C9636" w:rsidR="009F1012" w:rsidRPr="00375960" w:rsidRDefault="009F1012" w:rsidP="00E7637C">
            <w:pPr>
              <w:pStyle w:val="TableEntry"/>
            </w:pPr>
            <w:r w:rsidRPr="00375960">
              <w:t>The transport delays, if any, of the EMS unit associated with the EMS event.</w:t>
            </w:r>
          </w:p>
        </w:tc>
      </w:tr>
      <w:tr w:rsidR="009F1012" w:rsidRPr="00375960" w14:paraId="0E01CAAD" w14:textId="77777777" w:rsidTr="009F1012">
        <w:trPr>
          <w:cantSplit/>
        </w:trPr>
        <w:tc>
          <w:tcPr>
            <w:tcW w:w="2518" w:type="dxa"/>
            <w:tcMar>
              <w:left w:w="40" w:type="dxa"/>
              <w:right w:w="40" w:type="dxa"/>
            </w:tcMar>
          </w:tcPr>
          <w:p w14:paraId="3FB80A24" w14:textId="77777777" w:rsidR="009F1012" w:rsidRPr="00375960" w:rsidRDefault="009F1012" w:rsidP="00E7637C">
            <w:pPr>
              <w:pStyle w:val="TableEntry"/>
            </w:pPr>
            <w:r w:rsidRPr="00375960">
              <w:t xml:space="preserve">Type of turn-around delay </w:t>
            </w:r>
          </w:p>
        </w:tc>
        <w:tc>
          <w:tcPr>
            <w:tcW w:w="7290" w:type="dxa"/>
            <w:tcMar>
              <w:left w:w="40" w:type="dxa"/>
              <w:right w:w="40" w:type="dxa"/>
            </w:tcMar>
          </w:tcPr>
          <w:p w14:paraId="0C919A58" w14:textId="4E9B60FF" w:rsidR="009F1012" w:rsidRPr="00375960" w:rsidRDefault="009F1012" w:rsidP="00E7637C">
            <w:pPr>
              <w:pStyle w:val="TableEntry"/>
            </w:pPr>
            <w:r w:rsidRPr="00375960">
              <w:t>The turn-around delays, if any, of EMS unit associated with the EMS event.</w:t>
            </w:r>
          </w:p>
        </w:tc>
      </w:tr>
      <w:tr w:rsidR="009F1012" w:rsidRPr="00375960" w14:paraId="05EE43E9" w14:textId="77777777" w:rsidTr="009F1012">
        <w:trPr>
          <w:cantSplit/>
        </w:trPr>
        <w:tc>
          <w:tcPr>
            <w:tcW w:w="2518" w:type="dxa"/>
            <w:tcMar>
              <w:left w:w="40" w:type="dxa"/>
              <w:right w:w="40" w:type="dxa"/>
            </w:tcMar>
          </w:tcPr>
          <w:p w14:paraId="75C90791" w14:textId="77777777" w:rsidR="009F1012" w:rsidRPr="00375960" w:rsidRDefault="009F1012" w:rsidP="00E7637C">
            <w:pPr>
              <w:pStyle w:val="TableEntry"/>
            </w:pPr>
            <w:r w:rsidRPr="00375960">
              <w:t xml:space="preserve">EMS vehicle (unit) number </w:t>
            </w:r>
          </w:p>
        </w:tc>
        <w:tc>
          <w:tcPr>
            <w:tcW w:w="7290" w:type="dxa"/>
            <w:tcMar>
              <w:left w:w="40" w:type="dxa"/>
              <w:right w:w="40" w:type="dxa"/>
            </w:tcMar>
          </w:tcPr>
          <w:p w14:paraId="79885B4B" w14:textId="39E4E623" w:rsidR="009F1012" w:rsidRPr="00375960" w:rsidRDefault="009F1012" w:rsidP="00E7637C">
            <w:pPr>
              <w:pStyle w:val="TableEntry"/>
            </w:pPr>
            <w:r w:rsidRPr="00375960">
              <w:t>The unique physical vehicle number of the responding unit.</w:t>
            </w:r>
          </w:p>
        </w:tc>
      </w:tr>
      <w:tr w:rsidR="009F1012" w:rsidRPr="00375960" w14:paraId="307BFC75" w14:textId="77777777" w:rsidTr="009F1012">
        <w:trPr>
          <w:cantSplit/>
        </w:trPr>
        <w:tc>
          <w:tcPr>
            <w:tcW w:w="2518" w:type="dxa"/>
            <w:tcMar>
              <w:left w:w="40" w:type="dxa"/>
              <w:right w:w="40" w:type="dxa"/>
            </w:tcMar>
          </w:tcPr>
          <w:p w14:paraId="20AFF86B" w14:textId="77777777" w:rsidR="009F1012" w:rsidRPr="00375960" w:rsidRDefault="009F1012" w:rsidP="00E7637C">
            <w:pPr>
              <w:pStyle w:val="TableEntry"/>
            </w:pPr>
            <w:r w:rsidRPr="00375960">
              <w:t xml:space="preserve">EMS unit call sign </w:t>
            </w:r>
          </w:p>
        </w:tc>
        <w:tc>
          <w:tcPr>
            <w:tcW w:w="7290" w:type="dxa"/>
            <w:tcMar>
              <w:left w:w="40" w:type="dxa"/>
              <w:right w:w="40" w:type="dxa"/>
            </w:tcMar>
          </w:tcPr>
          <w:p w14:paraId="43EA26AA" w14:textId="1D5D9BD7" w:rsidR="009F1012" w:rsidRPr="00375960" w:rsidRDefault="009F1012" w:rsidP="00E7637C">
            <w:pPr>
              <w:pStyle w:val="TableEntry"/>
            </w:pPr>
            <w:r w:rsidRPr="00375960">
              <w:t>The EMS unit number used to dispatch and communicate with the unit. This may be the same as the EMS Unit/Vehicle Number in many agencies.</w:t>
            </w:r>
          </w:p>
        </w:tc>
      </w:tr>
      <w:tr w:rsidR="009F1012" w:rsidRPr="00375960" w14:paraId="09C98CFF" w14:textId="77777777" w:rsidTr="009F1012">
        <w:trPr>
          <w:cantSplit/>
        </w:trPr>
        <w:tc>
          <w:tcPr>
            <w:tcW w:w="2518" w:type="dxa"/>
            <w:tcMar>
              <w:left w:w="40" w:type="dxa"/>
              <w:right w:w="40" w:type="dxa"/>
            </w:tcMar>
          </w:tcPr>
          <w:p w14:paraId="1F90E43B" w14:textId="77777777" w:rsidR="009F1012" w:rsidRPr="00375960" w:rsidRDefault="009F1012" w:rsidP="00E7637C">
            <w:pPr>
              <w:pStyle w:val="TableEntry"/>
            </w:pPr>
            <w:r w:rsidRPr="00375960">
              <w:t xml:space="preserve">Level of care for this unit </w:t>
            </w:r>
          </w:p>
        </w:tc>
        <w:tc>
          <w:tcPr>
            <w:tcW w:w="7290" w:type="dxa"/>
            <w:tcMar>
              <w:left w:w="40" w:type="dxa"/>
              <w:right w:w="40" w:type="dxa"/>
            </w:tcMar>
          </w:tcPr>
          <w:p w14:paraId="2F740B19" w14:textId="2B3059C1" w:rsidR="009F1012" w:rsidRPr="00375960" w:rsidRDefault="009F1012" w:rsidP="00E7637C">
            <w:pPr>
              <w:pStyle w:val="TableEntry"/>
            </w:pPr>
            <w:r w:rsidRPr="00375960">
              <w:t>The level of care (BLS or ALS) the unit is able to provide based on the units' treatment capabilities for this EMS response.</w:t>
            </w:r>
          </w:p>
        </w:tc>
      </w:tr>
      <w:tr w:rsidR="009F1012" w:rsidRPr="00375960" w14:paraId="4A34548D" w14:textId="77777777" w:rsidTr="009F1012">
        <w:trPr>
          <w:cantSplit/>
        </w:trPr>
        <w:tc>
          <w:tcPr>
            <w:tcW w:w="2518" w:type="dxa"/>
            <w:tcMar>
              <w:left w:w="40" w:type="dxa"/>
              <w:right w:w="40" w:type="dxa"/>
            </w:tcMar>
          </w:tcPr>
          <w:p w14:paraId="1432CB5C" w14:textId="77777777" w:rsidR="009F1012" w:rsidRPr="00375960" w:rsidRDefault="009F1012" w:rsidP="00E7637C">
            <w:pPr>
              <w:pStyle w:val="TableEntry"/>
            </w:pPr>
            <w:r w:rsidRPr="00375960">
              <w:t>Vehicle Dispatch Location</w:t>
            </w:r>
          </w:p>
        </w:tc>
        <w:tc>
          <w:tcPr>
            <w:tcW w:w="7290" w:type="dxa"/>
            <w:tcMar>
              <w:left w:w="40" w:type="dxa"/>
              <w:right w:w="40" w:type="dxa"/>
            </w:tcMar>
          </w:tcPr>
          <w:p w14:paraId="18CD5F59" w14:textId="78F001FF" w:rsidR="009F1012" w:rsidRPr="00375960" w:rsidRDefault="009F1012" w:rsidP="00E7637C">
            <w:pPr>
              <w:pStyle w:val="TableEntry"/>
            </w:pPr>
            <w:r w:rsidRPr="00375960">
              <w:t>The EMS location or healthcare facility representing the geographic location of the unit or crew at the time of dispatch.</w:t>
            </w:r>
          </w:p>
        </w:tc>
      </w:tr>
      <w:tr w:rsidR="009F1012" w:rsidRPr="00375960" w14:paraId="710C9B91" w14:textId="77777777" w:rsidTr="009F1012">
        <w:trPr>
          <w:cantSplit/>
        </w:trPr>
        <w:tc>
          <w:tcPr>
            <w:tcW w:w="2518" w:type="dxa"/>
            <w:tcMar>
              <w:left w:w="40" w:type="dxa"/>
              <w:right w:w="40" w:type="dxa"/>
            </w:tcMar>
          </w:tcPr>
          <w:p w14:paraId="549C8DD2" w14:textId="77777777" w:rsidR="009F1012" w:rsidRPr="00375960" w:rsidRDefault="009F1012" w:rsidP="00E7637C">
            <w:pPr>
              <w:pStyle w:val="TableEntry"/>
            </w:pPr>
            <w:r w:rsidRPr="00375960">
              <w:t>Vehicle Dispatch GPS Location</w:t>
            </w:r>
          </w:p>
        </w:tc>
        <w:tc>
          <w:tcPr>
            <w:tcW w:w="7290" w:type="dxa"/>
            <w:tcMar>
              <w:left w:w="40" w:type="dxa"/>
              <w:right w:w="40" w:type="dxa"/>
            </w:tcMar>
          </w:tcPr>
          <w:p w14:paraId="431ED363" w14:textId="2A899F61" w:rsidR="009F1012" w:rsidRPr="00375960" w:rsidRDefault="009F1012" w:rsidP="00E7637C">
            <w:pPr>
              <w:pStyle w:val="TableEntry"/>
            </w:pPr>
            <w:r w:rsidRPr="00375960">
              <w:t>The GPS coordinates associated with the EMS unit at the time of dispatch documented in decimal degrees.</w:t>
            </w:r>
          </w:p>
        </w:tc>
      </w:tr>
      <w:tr w:rsidR="009F1012" w:rsidRPr="00375960" w14:paraId="0D955B66" w14:textId="77777777" w:rsidTr="009F1012">
        <w:trPr>
          <w:cantSplit/>
        </w:trPr>
        <w:tc>
          <w:tcPr>
            <w:tcW w:w="2518" w:type="dxa"/>
            <w:tcMar>
              <w:left w:w="40" w:type="dxa"/>
              <w:right w:w="40" w:type="dxa"/>
            </w:tcMar>
          </w:tcPr>
          <w:p w14:paraId="0BB903AA" w14:textId="77777777" w:rsidR="009F1012" w:rsidRPr="00375960" w:rsidRDefault="009F1012" w:rsidP="00E7637C">
            <w:pPr>
              <w:pStyle w:val="TableEntry"/>
            </w:pPr>
            <w:r w:rsidRPr="00375960">
              <w:t>Vehicle Dispatch Location US National Grid Coordinates</w:t>
            </w:r>
          </w:p>
        </w:tc>
        <w:tc>
          <w:tcPr>
            <w:tcW w:w="7290" w:type="dxa"/>
            <w:tcMar>
              <w:left w:w="40" w:type="dxa"/>
              <w:right w:w="40" w:type="dxa"/>
            </w:tcMar>
          </w:tcPr>
          <w:p w14:paraId="43D912C3" w14:textId="77777777" w:rsidR="009F1012" w:rsidRPr="00375960" w:rsidRDefault="009F1012" w:rsidP="00E7637C">
            <w:pPr>
              <w:pStyle w:val="TableEntry"/>
            </w:pPr>
            <w:r w:rsidRPr="00375960">
              <w:t>The US National Grid Coordinates for the EMS Vehicle's Dispatch Location.</w:t>
            </w:r>
          </w:p>
          <w:p w14:paraId="79B1A511" w14:textId="77777777" w:rsidR="009F1012" w:rsidRPr="00375960" w:rsidRDefault="009F1012" w:rsidP="00E7637C">
            <w:pPr>
              <w:pStyle w:val="TableEntry"/>
            </w:pPr>
          </w:p>
        </w:tc>
      </w:tr>
      <w:tr w:rsidR="009F1012" w:rsidRPr="00375960" w14:paraId="1EB6747D" w14:textId="77777777" w:rsidTr="009F1012">
        <w:trPr>
          <w:cantSplit/>
        </w:trPr>
        <w:tc>
          <w:tcPr>
            <w:tcW w:w="2518" w:type="dxa"/>
            <w:tcMar>
              <w:left w:w="40" w:type="dxa"/>
              <w:right w:w="40" w:type="dxa"/>
            </w:tcMar>
          </w:tcPr>
          <w:p w14:paraId="35E01173" w14:textId="77777777" w:rsidR="009F1012" w:rsidRPr="00375960" w:rsidRDefault="009F1012" w:rsidP="00E7637C">
            <w:pPr>
              <w:pStyle w:val="TableEntry"/>
            </w:pPr>
            <w:r w:rsidRPr="00375960">
              <w:t>Beginning Odometer Reading of Responding Vehicle</w:t>
            </w:r>
          </w:p>
        </w:tc>
        <w:tc>
          <w:tcPr>
            <w:tcW w:w="7290" w:type="dxa"/>
            <w:tcMar>
              <w:left w:w="40" w:type="dxa"/>
              <w:right w:w="40" w:type="dxa"/>
            </w:tcMar>
          </w:tcPr>
          <w:p w14:paraId="7C3D2784" w14:textId="7CB41CEF" w:rsidR="009F1012" w:rsidRPr="00375960" w:rsidRDefault="009F1012" w:rsidP="00E7637C">
            <w:pPr>
              <w:pStyle w:val="TableEntry"/>
            </w:pPr>
            <w:r w:rsidRPr="00375960">
              <w:t>The mileage (counter or odometer reading) of the vehicle at the beginning of the call (when the wheels begin moving). If EMS vehicle/unit is via water or air travel document the number in "hours" as it relates to the documentation of Boat, Fixed Wing, or Rotor Craft in eDisposition.16 (EMS Transport Method)</w:t>
            </w:r>
            <w:r w:rsidR="007507B5">
              <w:t>.</w:t>
            </w:r>
          </w:p>
        </w:tc>
      </w:tr>
      <w:tr w:rsidR="009F1012" w:rsidRPr="00375960" w14:paraId="167343F5" w14:textId="77777777" w:rsidTr="009F1012">
        <w:trPr>
          <w:cantSplit/>
        </w:trPr>
        <w:tc>
          <w:tcPr>
            <w:tcW w:w="2518" w:type="dxa"/>
            <w:tcMar>
              <w:left w:w="40" w:type="dxa"/>
              <w:right w:w="40" w:type="dxa"/>
            </w:tcMar>
          </w:tcPr>
          <w:p w14:paraId="589FAEFC" w14:textId="77777777" w:rsidR="009F1012" w:rsidRPr="007475AB" w:rsidRDefault="009F1012" w:rsidP="00E7637C">
            <w:pPr>
              <w:pStyle w:val="TableEntry"/>
            </w:pPr>
            <w:r w:rsidRPr="007475AB">
              <w:lastRenderedPageBreak/>
              <w:t>On-Scene Odometer Reading of Responding Vehicle</w:t>
            </w:r>
          </w:p>
        </w:tc>
        <w:tc>
          <w:tcPr>
            <w:tcW w:w="7290" w:type="dxa"/>
            <w:tcMar>
              <w:left w:w="40" w:type="dxa"/>
              <w:right w:w="40" w:type="dxa"/>
            </w:tcMar>
          </w:tcPr>
          <w:p w14:paraId="21C3734A" w14:textId="24C6EEB8" w:rsidR="009F1012" w:rsidRPr="007475AB" w:rsidRDefault="009F1012" w:rsidP="00E7637C">
            <w:pPr>
              <w:pStyle w:val="TableEntry"/>
            </w:pPr>
            <w:r w:rsidRPr="007475AB">
              <w:t>The mileage (counter or odometer reading) of the vehicle when it arrives at the scene. If EMS vehicle/unit is via water or air travel document the number in "hours" as it relates to the documentation of Boat, Fixed Wing, or Rotor Craft in eDisposition.16 (EMS Transport Method)</w:t>
            </w:r>
            <w:r w:rsidR="007507B5" w:rsidRPr="007475AB">
              <w:t>.</w:t>
            </w:r>
          </w:p>
        </w:tc>
      </w:tr>
      <w:tr w:rsidR="009F1012" w:rsidRPr="00375960" w14:paraId="1EA37DD0" w14:textId="77777777" w:rsidTr="009F1012">
        <w:trPr>
          <w:cantSplit/>
        </w:trPr>
        <w:tc>
          <w:tcPr>
            <w:tcW w:w="2518" w:type="dxa"/>
            <w:tcMar>
              <w:left w:w="40" w:type="dxa"/>
              <w:right w:w="40" w:type="dxa"/>
            </w:tcMar>
          </w:tcPr>
          <w:p w14:paraId="5F02D69C" w14:textId="77777777" w:rsidR="009F1012" w:rsidRPr="00375960" w:rsidRDefault="009F1012" w:rsidP="00E7637C">
            <w:pPr>
              <w:pStyle w:val="TableEntry"/>
            </w:pPr>
            <w:r w:rsidRPr="00375960">
              <w:t>Patient Destination Odometer Reading of Responding Vehicle</w:t>
            </w:r>
          </w:p>
        </w:tc>
        <w:tc>
          <w:tcPr>
            <w:tcW w:w="7290" w:type="dxa"/>
            <w:tcMar>
              <w:left w:w="40" w:type="dxa"/>
              <w:right w:w="40" w:type="dxa"/>
            </w:tcMar>
          </w:tcPr>
          <w:p w14:paraId="563F1B7E" w14:textId="7EC0BFEA" w:rsidR="009F1012" w:rsidRPr="00375960" w:rsidRDefault="009F1012" w:rsidP="00E7637C">
            <w:pPr>
              <w:pStyle w:val="TableEntry"/>
            </w:pPr>
            <w:r w:rsidRPr="00375960">
              <w:t>The mileage (counter or odometer reading) of the vehicle when it arrives at the patient's destination. If EMS vehicle/unit is via water or air travel document the number in "hours" as it relates to the documentation of Boat, Fixed Wing, or Rotor Craft in eDisposition.16 (EMS Transport Method)</w:t>
            </w:r>
            <w:r w:rsidR="007507B5">
              <w:t>.</w:t>
            </w:r>
          </w:p>
        </w:tc>
      </w:tr>
      <w:tr w:rsidR="009F1012" w:rsidRPr="00375960" w14:paraId="4277FEAC" w14:textId="77777777" w:rsidTr="009F1012">
        <w:trPr>
          <w:cantSplit/>
        </w:trPr>
        <w:tc>
          <w:tcPr>
            <w:tcW w:w="2518" w:type="dxa"/>
            <w:tcMar>
              <w:left w:w="40" w:type="dxa"/>
              <w:right w:w="40" w:type="dxa"/>
            </w:tcMar>
          </w:tcPr>
          <w:p w14:paraId="011E5DC6" w14:textId="77777777" w:rsidR="009F1012" w:rsidRPr="00375960" w:rsidRDefault="009F1012" w:rsidP="00E7637C">
            <w:pPr>
              <w:pStyle w:val="TableEntry"/>
            </w:pPr>
            <w:r w:rsidRPr="00375960">
              <w:t>Ending Odometer Reading of Responding Vehicle</w:t>
            </w:r>
          </w:p>
        </w:tc>
        <w:tc>
          <w:tcPr>
            <w:tcW w:w="7290" w:type="dxa"/>
            <w:tcMar>
              <w:left w:w="40" w:type="dxa"/>
              <w:right w:w="40" w:type="dxa"/>
            </w:tcMar>
          </w:tcPr>
          <w:p w14:paraId="4044C6B0" w14:textId="438F6141" w:rsidR="009F1012" w:rsidRPr="00375960" w:rsidRDefault="009F1012" w:rsidP="00E7637C">
            <w:pPr>
              <w:pStyle w:val="TableEntry"/>
            </w:pPr>
            <w:r w:rsidRPr="00375960">
              <w:t>If using a counter, this is the mileage traveled beginning with dispatch through the transport of the patient to their destination and ending when back in service, starting from 0. If EMS vehicle/unit is via water or air travel document the number in "hours" as it relates to the documentation of boat, Fixed Wing, or Rotor Craft in eDisposition.16</w:t>
            </w:r>
            <w:r w:rsidR="007507B5">
              <w:t>.</w:t>
            </w:r>
          </w:p>
        </w:tc>
      </w:tr>
      <w:tr w:rsidR="009F1012" w:rsidRPr="00375960" w14:paraId="22A89224" w14:textId="77777777" w:rsidTr="009F1012">
        <w:trPr>
          <w:cantSplit/>
        </w:trPr>
        <w:tc>
          <w:tcPr>
            <w:tcW w:w="2518" w:type="dxa"/>
            <w:tcMar>
              <w:left w:w="40" w:type="dxa"/>
              <w:right w:w="40" w:type="dxa"/>
            </w:tcMar>
          </w:tcPr>
          <w:p w14:paraId="1071D159" w14:textId="77777777" w:rsidR="009F1012" w:rsidRPr="00375960" w:rsidRDefault="009F1012" w:rsidP="00E7637C">
            <w:pPr>
              <w:pStyle w:val="TableEntry"/>
            </w:pPr>
            <w:r w:rsidRPr="00375960">
              <w:t>Response Mode to Scene</w:t>
            </w:r>
          </w:p>
        </w:tc>
        <w:tc>
          <w:tcPr>
            <w:tcW w:w="7290" w:type="dxa"/>
            <w:tcMar>
              <w:left w:w="40" w:type="dxa"/>
              <w:right w:w="40" w:type="dxa"/>
            </w:tcMar>
          </w:tcPr>
          <w:p w14:paraId="03CF1B4F" w14:textId="6E92CE28" w:rsidR="009F1012" w:rsidRPr="00375960" w:rsidRDefault="009F1012" w:rsidP="00E7637C">
            <w:pPr>
              <w:pStyle w:val="TableEntry"/>
            </w:pPr>
            <w:r w:rsidRPr="00375960">
              <w:t>The indication whether the response was emergent or non-emergent. An emergent response is an immediate response (typically using lights and sirens).</w:t>
            </w:r>
          </w:p>
        </w:tc>
      </w:tr>
      <w:tr w:rsidR="009F1012" w:rsidRPr="00375960" w14:paraId="161D5831" w14:textId="77777777" w:rsidTr="009F1012">
        <w:trPr>
          <w:cantSplit/>
        </w:trPr>
        <w:tc>
          <w:tcPr>
            <w:tcW w:w="2518" w:type="dxa"/>
            <w:tcMar>
              <w:left w:w="40" w:type="dxa"/>
              <w:right w:w="40" w:type="dxa"/>
            </w:tcMar>
          </w:tcPr>
          <w:p w14:paraId="37FB2E3E" w14:textId="77777777" w:rsidR="009F1012" w:rsidRPr="00375960" w:rsidRDefault="009F1012" w:rsidP="00E7637C">
            <w:pPr>
              <w:pStyle w:val="TableEntry"/>
            </w:pPr>
            <w:r w:rsidRPr="00375960">
              <w:t>Additional Response Mode Descriptors</w:t>
            </w:r>
          </w:p>
        </w:tc>
        <w:tc>
          <w:tcPr>
            <w:tcW w:w="7290" w:type="dxa"/>
            <w:tcMar>
              <w:left w:w="40" w:type="dxa"/>
              <w:right w:w="40" w:type="dxa"/>
            </w:tcMar>
          </w:tcPr>
          <w:p w14:paraId="4BD7E035" w14:textId="10FBC2AE" w:rsidR="009F1012" w:rsidRPr="00375960" w:rsidRDefault="009F1012" w:rsidP="00E7637C">
            <w:pPr>
              <w:pStyle w:val="TableEntry"/>
            </w:pPr>
            <w:r w:rsidRPr="00375960">
              <w:t>The documentation of response mode techniques used for this EMS response.</w:t>
            </w:r>
          </w:p>
        </w:tc>
      </w:tr>
      <w:tr w:rsidR="009F1012" w:rsidRPr="00375960" w14:paraId="12A61D89" w14:textId="77777777" w:rsidTr="009F1012">
        <w:trPr>
          <w:cantSplit/>
        </w:trPr>
        <w:tc>
          <w:tcPr>
            <w:tcW w:w="2518" w:type="dxa"/>
            <w:tcMar>
              <w:left w:w="40" w:type="dxa"/>
              <w:right w:w="40" w:type="dxa"/>
            </w:tcMar>
          </w:tcPr>
          <w:p w14:paraId="7ECD1E2C" w14:textId="77777777" w:rsidR="009F1012" w:rsidRPr="00375960" w:rsidRDefault="009F1012" w:rsidP="00E7637C">
            <w:pPr>
              <w:pStyle w:val="TableEntry"/>
            </w:pPr>
            <w:r w:rsidRPr="00375960">
              <w:t>Complaint Reported by Dispatch</w:t>
            </w:r>
          </w:p>
        </w:tc>
        <w:tc>
          <w:tcPr>
            <w:tcW w:w="7290" w:type="dxa"/>
            <w:tcMar>
              <w:left w:w="40" w:type="dxa"/>
              <w:right w:w="40" w:type="dxa"/>
            </w:tcMar>
          </w:tcPr>
          <w:p w14:paraId="1B86455A" w14:textId="2568414A" w:rsidR="009F1012" w:rsidRPr="00375960" w:rsidRDefault="009F1012" w:rsidP="00E7637C">
            <w:pPr>
              <w:pStyle w:val="TableEntry"/>
            </w:pPr>
            <w:r w:rsidRPr="00375960">
              <w:t>The complaint dispatch reported to the responding unit.</w:t>
            </w:r>
          </w:p>
        </w:tc>
      </w:tr>
      <w:tr w:rsidR="009F1012" w:rsidRPr="00375960" w14:paraId="35FF4657" w14:textId="77777777" w:rsidTr="009F1012">
        <w:trPr>
          <w:cantSplit/>
        </w:trPr>
        <w:tc>
          <w:tcPr>
            <w:tcW w:w="2518" w:type="dxa"/>
            <w:tcMar>
              <w:left w:w="40" w:type="dxa"/>
              <w:right w:w="40" w:type="dxa"/>
            </w:tcMar>
          </w:tcPr>
          <w:p w14:paraId="09C7BDA8" w14:textId="77777777" w:rsidR="009F1012" w:rsidRPr="00375960" w:rsidRDefault="009F1012" w:rsidP="00E7637C">
            <w:pPr>
              <w:pStyle w:val="TableEntry"/>
            </w:pPr>
            <w:r w:rsidRPr="00375960">
              <w:t xml:space="preserve">EMD Performed </w:t>
            </w:r>
          </w:p>
        </w:tc>
        <w:tc>
          <w:tcPr>
            <w:tcW w:w="7290" w:type="dxa"/>
            <w:tcMar>
              <w:left w:w="40" w:type="dxa"/>
              <w:right w:w="40" w:type="dxa"/>
            </w:tcMar>
          </w:tcPr>
          <w:p w14:paraId="1E15E791" w14:textId="2B9D7094" w:rsidR="009F1012" w:rsidRPr="00375960" w:rsidRDefault="009F1012" w:rsidP="00E7637C">
            <w:pPr>
              <w:pStyle w:val="TableEntry"/>
            </w:pPr>
            <w:r w:rsidRPr="00375960">
              <w:t>Indication of whether Emergency Medical Dispatch was performed for this EMS event.</w:t>
            </w:r>
          </w:p>
        </w:tc>
      </w:tr>
      <w:tr w:rsidR="009F1012" w:rsidRPr="00375960" w14:paraId="10BC70E4" w14:textId="77777777" w:rsidTr="009F1012">
        <w:trPr>
          <w:cantSplit/>
        </w:trPr>
        <w:tc>
          <w:tcPr>
            <w:tcW w:w="2518" w:type="dxa"/>
            <w:tcMar>
              <w:left w:w="40" w:type="dxa"/>
              <w:right w:w="40" w:type="dxa"/>
            </w:tcMar>
          </w:tcPr>
          <w:p w14:paraId="1D3A59D7" w14:textId="77777777" w:rsidR="009F1012" w:rsidRPr="00375960" w:rsidRDefault="009F1012" w:rsidP="00E7637C">
            <w:pPr>
              <w:pStyle w:val="TableEntry"/>
            </w:pPr>
            <w:r w:rsidRPr="00375960">
              <w:t xml:space="preserve">EMD Card Number </w:t>
            </w:r>
          </w:p>
        </w:tc>
        <w:tc>
          <w:tcPr>
            <w:tcW w:w="7290" w:type="dxa"/>
            <w:tcMar>
              <w:left w:w="40" w:type="dxa"/>
              <w:right w:w="40" w:type="dxa"/>
            </w:tcMar>
          </w:tcPr>
          <w:p w14:paraId="3A625911" w14:textId="51F49630" w:rsidR="009F1012" w:rsidRPr="00375960" w:rsidRDefault="009F1012" w:rsidP="00E7637C">
            <w:pPr>
              <w:pStyle w:val="TableEntry"/>
            </w:pPr>
            <w:r w:rsidRPr="00375960">
              <w:t>The EMD card number reported by dispatch, consisting of the card number, dispatch level, and dispatch mode</w:t>
            </w:r>
            <w:r w:rsidR="007507B5">
              <w:t>.</w:t>
            </w:r>
          </w:p>
        </w:tc>
      </w:tr>
      <w:tr w:rsidR="009F1012" w:rsidRPr="00375960" w14:paraId="501671F5" w14:textId="77777777" w:rsidTr="009F1012">
        <w:trPr>
          <w:cantSplit/>
        </w:trPr>
        <w:tc>
          <w:tcPr>
            <w:tcW w:w="2518" w:type="dxa"/>
            <w:tcMar>
              <w:left w:w="40" w:type="dxa"/>
              <w:right w:w="40" w:type="dxa"/>
            </w:tcMar>
          </w:tcPr>
          <w:p w14:paraId="28438A42" w14:textId="77777777" w:rsidR="009F1012" w:rsidRPr="00375960" w:rsidRDefault="009F1012" w:rsidP="00E7637C">
            <w:pPr>
              <w:pStyle w:val="TableEntry"/>
            </w:pPr>
            <w:r w:rsidRPr="00375960">
              <w:t>Dispatch Center Name or ID</w:t>
            </w:r>
          </w:p>
        </w:tc>
        <w:tc>
          <w:tcPr>
            <w:tcW w:w="7290" w:type="dxa"/>
            <w:tcMar>
              <w:left w:w="40" w:type="dxa"/>
              <w:right w:w="40" w:type="dxa"/>
            </w:tcMar>
          </w:tcPr>
          <w:p w14:paraId="01D9DE46" w14:textId="2F3280A9" w:rsidR="009F1012" w:rsidRPr="00375960" w:rsidRDefault="009F1012" w:rsidP="00E7637C">
            <w:pPr>
              <w:pStyle w:val="TableEntry"/>
            </w:pPr>
            <w:r w:rsidRPr="00375960">
              <w:t>The name or ID of the dispatch center providing electronic data to the PCR for the EMS agency, if applicable.</w:t>
            </w:r>
          </w:p>
        </w:tc>
      </w:tr>
      <w:tr w:rsidR="009F1012" w:rsidRPr="00375960" w14:paraId="3D489294" w14:textId="77777777" w:rsidTr="009F1012">
        <w:trPr>
          <w:cantSplit/>
        </w:trPr>
        <w:tc>
          <w:tcPr>
            <w:tcW w:w="2518" w:type="dxa"/>
            <w:tcMar>
              <w:left w:w="40" w:type="dxa"/>
              <w:right w:w="40" w:type="dxa"/>
            </w:tcMar>
          </w:tcPr>
          <w:p w14:paraId="081EB167" w14:textId="77777777" w:rsidR="009F1012" w:rsidRPr="00375960" w:rsidRDefault="009F1012" w:rsidP="00E7637C">
            <w:pPr>
              <w:pStyle w:val="TableEntry"/>
            </w:pPr>
            <w:r w:rsidRPr="00375960">
              <w:t>Dispatch Priority (Patient Acuity)</w:t>
            </w:r>
          </w:p>
        </w:tc>
        <w:tc>
          <w:tcPr>
            <w:tcW w:w="7290" w:type="dxa"/>
            <w:tcMar>
              <w:left w:w="40" w:type="dxa"/>
              <w:right w:w="40" w:type="dxa"/>
            </w:tcMar>
          </w:tcPr>
          <w:p w14:paraId="746FDAA6" w14:textId="3F7EA956" w:rsidR="009F1012" w:rsidRPr="00375960" w:rsidRDefault="009F1012" w:rsidP="00E7637C">
            <w:pPr>
              <w:pStyle w:val="TableEntry"/>
            </w:pPr>
            <w:r w:rsidRPr="00375960">
              <w:t>The actual, apparent, or potential acuity of the patient's condition as determined through information obtained during the EMD process.</w:t>
            </w:r>
          </w:p>
        </w:tc>
      </w:tr>
      <w:tr w:rsidR="009F1012" w:rsidRPr="00375960" w14:paraId="3944CB46" w14:textId="77777777" w:rsidTr="009F1012">
        <w:trPr>
          <w:cantSplit/>
        </w:trPr>
        <w:tc>
          <w:tcPr>
            <w:tcW w:w="2518" w:type="dxa"/>
            <w:tcMar>
              <w:left w:w="40" w:type="dxa"/>
              <w:right w:w="40" w:type="dxa"/>
            </w:tcMar>
          </w:tcPr>
          <w:p w14:paraId="242BFF1A" w14:textId="77777777" w:rsidR="009F1012" w:rsidRPr="00375960" w:rsidRDefault="009F1012" w:rsidP="00E7637C">
            <w:pPr>
              <w:pStyle w:val="TableEntry"/>
            </w:pPr>
            <w:r w:rsidRPr="00375960">
              <w:t>Unit Dispatched CAD Record ID</w:t>
            </w:r>
          </w:p>
        </w:tc>
        <w:tc>
          <w:tcPr>
            <w:tcW w:w="7290" w:type="dxa"/>
            <w:tcMar>
              <w:left w:w="40" w:type="dxa"/>
              <w:right w:w="40" w:type="dxa"/>
            </w:tcMar>
          </w:tcPr>
          <w:p w14:paraId="21A7CDE5" w14:textId="79332F31" w:rsidR="009F1012" w:rsidRPr="00375960" w:rsidRDefault="009F1012" w:rsidP="00E7637C">
            <w:pPr>
              <w:pStyle w:val="TableEntry"/>
            </w:pPr>
            <w:r w:rsidRPr="00375960">
              <w:t>The unique ID assigned by the CAD system for the specific unit response.</w:t>
            </w:r>
          </w:p>
        </w:tc>
      </w:tr>
      <w:tr w:rsidR="009F1012" w:rsidRPr="00375960" w14:paraId="41E41239" w14:textId="77777777" w:rsidTr="009F1012">
        <w:trPr>
          <w:cantSplit/>
        </w:trPr>
        <w:tc>
          <w:tcPr>
            <w:tcW w:w="2518" w:type="dxa"/>
            <w:tcMar>
              <w:left w:w="40" w:type="dxa"/>
              <w:right w:w="40" w:type="dxa"/>
            </w:tcMar>
          </w:tcPr>
          <w:p w14:paraId="1F371A04" w14:textId="77777777" w:rsidR="009F1012" w:rsidRPr="00375960" w:rsidRDefault="009F1012" w:rsidP="00E7637C">
            <w:pPr>
              <w:pStyle w:val="TableEntry"/>
            </w:pPr>
            <w:r w:rsidRPr="00375960">
              <w:t>Crew ID Number</w:t>
            </w:r>
          </w:p>
        </w:tc>
        <w:tc>
          <w:tcPr>
            <w:tcW w:w="7290" w:type="dxa"/>
            <w:tcMar>
              <w:left w:w="40" w:type="dxa"/>
              <w:right w:w="40" w:type="dxa"/>
            </w:tcMar>
          </w:tcPr>
          <w:p w14:paraId="03955036" w14:textId="3BA65AAB" w:rsidR="009F1012" w:rsidRPr="00375960" w:rsidRDefault="009F1012" w:rsidP="00E7637C">
            <w:pPr>
              <w:pStyle w:val="TableEntry"/>
            </w:pPr>
            <w:r w:rsidRPr="00375960">
              <w:t>The state certification/licensure ID number assigned to the crew member.</w:t>
            </w:r>
          </w:p>
        </w:tc>
      </w:tr>
      <w:tr w:rsidR="009F1012" w:rsidRPr="00375960" w14:paraId="7238341D" w14:textId="77777777" w:rsidTr="009F1012">
        <w:trPr>
          <w:cantSplit/>
        </w:trPr>
        <w:tc>
          <w:tcPr>
            <w:tcW w:w="2518" w:type="dxa"/>
            <w:tcMar>
              <w:left w:w="40" w:type="dxa"/>
              <w:right w:w="40" w:type="dxa"/>
            </w:tcMar>
          </w:tcPr>
          <w:p w14:paraId="659BDFB5" w14:textId="77777777" w:rsidR="009F1012" w:rsidRPr="00375960" w:rsidRDefault="009F1012" w:rsidP="00E7637C">
            <w:pPr>
              <w:pStyle w:val="TableEntry"/>
            </w:pPr>
            <w:r w:rsidRPr="00375960">
              <w:t>Crew Member Level</w:t>
            </w:r>
          </w:p>
        </w:tc>
        <w:tc>
          <w:tcPr>
            <w:tcW w:w="7290" w:type="dxa"/>
            <w:tcMar>
              <w:left w:w="40" w:type="dxa"/>
              <w:right w:w="40" w:type="dxa"/>
            </w:tcMar>
          </w:tcPr>
          <w:p w14:paraId="21F6DD24" w14:textId="77F1334D" w:rsidR="009F1012" w:rsidRPr="00375960" w:rsidRDefault="009F1012" w:rsidP="00E7637C">
            <w:pPr>
              <w:pStyle w:val="TableEntry"/>
            </w:pPr>
            <w:r w:rsidRPr="00375960">
              <w:t>The functioning level of the crew member ID during this EMS patient encounter.</w:t>
            </w:r>
          </w:p>
        </w:tc>
      </w:tr>
      <w:tr w:rsidR="009F1012" w:rsidRPr="00375960" w14:paraId="7D3D4F26" w14:textId="77777777" w:rsidTr="009F1012">
        <w:trPr>
          <w:cantSplit/>
        </w:trPr>
        <w:tc>
          <w:tcPr>
            <w:tcW w:w="2518" w:type="dxa"/>
            <w:tcMar>
              <w:left w:w="40" w:type="dxa"/>
              <w:right w:w="40" w:type="dxa"/>
            </w:tcMar>
          </w:tcPr>
          <w:p w14:paraId="71342E80" w14:textId="77777777" w:rsidR="009F1012" w:rsidRPr="00375960" w:rsidRDefault="009F1012" w:rsidP="00E7637C">
            <w:pPr>
              <w:pStyle w:val="TableEntry"/>
            </w:pPr>
            <w:r w:rsidRPr="00375960">
              <w:t>Crew Member Response Role</w:t>
            </w:r>
          </w:p>
        </w:tc>
        <w:tc>
          <w:tcPr>
            <w:tcW w:w="7290" w:type="dxa"/>
            <w:tcMar>
              <w:left w:w="40" w:type="dxa"/>
              <w:right w:w="40" w:type="dxa"/>
            </w:tcMar>
          </w:tcPr>
          <w:p w14:paraId="0919C517" w14:textId="7B4A015D" w:rsidR="009F1012" w:rsidRPr="00375960" w:rsidRDefault="009F1012" w:rsidP="00E7637C">
            <w:pPr>
              <w:pStyle w:val="TableEntry"/>
            </w:pPr>
            <w:r w:rsidRPr="00375960">
              <w:t>The role(s) of the role member during response, at scene treatment, and/or transport.</w:t>
            </w:r>
          </w:p>
        </w:tc>
      </w:tr>
      <w:tr w:rsidR="009F1012" w:rsidRPr="00375960" w14:paraId="62376D40" w14:textId="77777777" w:rsidTr="009F1012">
        <w:trPr>
          <w:cantSplit/>
        </w:trPr>
        <w:tc>
          <w:tcPr>
            <w:tcW w:w="2518" w:type="dxa"/>
            <w:tcMar>
              <w:left w:w="40" w:type="dxa"/>
              <w:right w:w="40" w:type="dxa"/>
            </w:tcMar>
          </w:tcPr>
          <w:p w14:paraId="3412690E" w14:textId="77777777" w:rsidR="009F1012" w:rsidRPr="00375960" w:rsidRDefault="009F1012" w:rsidP="00E7637C">
            <w:pPr>
              <w:pStyle w:val="TableEntry"/>
            </w:pPr>
            <w:r w:rsidRPr="00375960">
              <w:t>PSAP Call Date/Time</w:t>
            </w:r>
          </w:p>
        </w:tc>
        <w:tc>
          <w:tcPr>
            <w:tcW w:w="7290" w:type="dxa"/>
            <w:tcMar>
              <w:left w:w="40" w:type="dxa"/>
              <w:right w:w="40" w:type="dxa"/>
            </w:tcMar>
          </w:tcPr>
          <w:p w14:paraId="7907D17C" w14:textId="65251B63" w:rsidR="009F1012" w:rsidRPr="00375960" w:rsidRDefault="009F1012" w:rsidP="00E7637C">
            <w:pPr>
              <w:pStyle w:val="TableEntry"/>
            </w:pPr>
            <w:r w:rsidRPr="00375960">
              <w:t>The date/time the phone rings (</w:t>
            </w:r>
            <w:del w:id="511" w:author="Andrea K. Fourquet" w:date="2018-07-15T22:44:00Z">
              <w:r w:rsidRPr="00375960" w:rsidDel="00FA0412">
                <w:delText>911</w:delText>
              </w:r>
            </w:del>
            <w:ins w:id="512" w:author="Andrea K. Fourquet" w:date="2018-07-15T22:44:00Z">
              <w:r w:rsidR="00FA0412">
                <w:t>emergency</w:t>
              </w:r>
            </w:ins>
            <w:r w:rsidRPr="00375960">
              <w:t xml:space="preserve"> call to public safety answering point or other designated entity) requesting EMS services.</w:t>
            </w:r>
          </w:p>
        </w:tc>
      </w:tr>
      <w:tr w:rsidR="009F1012" w:rsidRPr="00375960" w14:paraId="661565A7" w14:textId="77777777" w:rsidTr="009F1012">
        <w:trPr>
          <w:cantSplit/>
        </w:trPr>
        <w:tc>
          <w:tcPr>
            <w:tcW w:w="2518" w:type="dxa"/>
            <w:tcMar>
              <w:left w:w="40" w:type="dxa"/>
              <w:right w:w="40" w:type="dxa"/>
            </w:tcMar>
          </w:tcPr>
          <w:p w14:paraId="036712B6" w14:textId="77777777" w:rsidR="009F1012" w:rsidRPr="00375960" w:rsidRDefault="009F1012" w:rsidP="00E7637C">
            <w:pPr>
              <w:pStyle w:val="TableEntry"/>
            </w:pPr>
            <w:r w:rsidRPr="00375960">
              <w:t>Dispatched Notified Date/Time</w:t>
            </w:r>
          </w:p>
        </w:tc>
        <w:tc>
          <w:tcPr>
            <w:tcW w:w="7290" w:type="dxa"/>
            <w:tcMar>
              <w:left w:w="40" w:type="dxa"/>
              <w:right w:w="40" w:type="dxa"/>
            </w:tcMar>
          </w:tcPr>
          <w:p w14:paraId="1B333EFB" w14:textId="71E7D0FC" w:rsidR="009F1012" w:rsidRPr="00375960" w:rsidRDefault="009F1012" w:rsidP="00E7637C">
            <w:pPr>
              <w:pStyle w:val="TableEntry"/>
            </w:pPr>
            <w:r w:rsidRPr="00375960">
              <w:t xml:space="preserve">The date/time dispatch was notified by the </w:t>
            </w:r>
            <w:ins w:id="513" w:author="Andrea K. Fourquet" w:date="2018-07-15T22:45:00Z">
              <w:r w:rsidR="00FA0412">
                <w:t xml:space="preserve">Emergency </w:t>
              </w:r>
            </w:ins>
            <w:del w:id="514" w:author="Andrea K. Fourquet" w:date="2018-07-15T22:45:00Z">
              <w:r w:rsidRPr="00375960" w:rsidDel="00FA0412">
                <w:delText xml:space="preserve">911 </w:delText>
              </w:r>
            </w:del>
            <w:r w:rsidRPr="00375960">
              <w:t>call taker (if a separate entity).</w:t>
            </w:r>
          </w:p>
        </w:tc>
      </w:tr>
      <w:tr w:rsidR="009F1012" w:rsidRPr="00375960" w14:paraId="03137074" w14:textId="77777777" w:rsidTr="009F1012">
        <w:trPr>
          <w:cantSplit/>
        </w:trPr>
        <w:tc>
          <w:tcPr>
            <w:tcW w:w="2518" w:type="dxa"/>
            <w:tcMar>
              <w:left w:w="40" w:type="dxa"/>
              <w:right w:w="40" w:type="dxa"/>
            </w:tcMar>
          </w:tcPr>
          <w:p w14:paraId="5DE996C0" w14:textId="77777777" w:rsidR="009F1012" w:rsidRPr="00375960" w:rsidRDefault="009F1012" w:rsidP="00E7637C">
            <w:pPr>
              <w:pStyle w:val="TableEntry"/>
            </w:pPr>
            <w:r w:rsidRPr="00375960">
              <w:t>Unit Notified by Dispatch Date/Time</w:t>
            </w:r>
          </w:p>
        </w:tc>
        <w:tc>
          <w:tcPr>
            <w:tcW w:w="7290" w:type="dxa"/>
            <w:tcMar>
              <w:left w:w="40" w:type="dxa"/>
              <w:right w:w="40" w:type="dxa"/>
            </w:tcMar>
          </w:tcPr>
          <w:p w14:paraId="7E55895D" w14:textId="283E7E91" w:rsidR="009F1012" w:rsidRPr="00375960" w:rsidRDefault="009F1012" w:rsidP="00E7637C">
            <w:pPr>
              <w:pStyle w:val="TableEntry"/>
            </w:pPr>
            <w:r w:rsidRPr="00375960">
              <w:t>The date/time the responding unit was notified by dispatch.</w:t>
            </w:r>
          </w:p>
        </w:tc>
      </w:tr>
      <w:tr w:rsidR="009F1012" w:rsidRPr="00375960" w14:paraId="259D72CA" w14:textId="77777777" w:rsidTr="009F1012">
        <w:trPr>
          <w:cantSplit/>
        </w:trPr>
        <w:tc>
          <w:tcPr>
            <w:tcW w:w="2518" w:type="dxa"/>
            <w:tcMar>
              <w:left w:w="40" w:type="dxa"/>
              <w:right w:w="40" w:type="dxa"/>
            </w:tcMar>
          </w:tcPr>
          <w:p w14:paraId="1BCDD5BA" w14:textId="77777777" w:rsidR="009F1012" w:rsidRPr="00375960" w:rsidRDefault="009F1012" w:rsidP="00E7637C">
            <w:pPr>
              <w:pStyle w:val="TableEntry"/>
            </w:pPr>
            <w:r w:rsidRPr="00375960">
              <w:t>Dispatch Acknowledged Date/Time</w:t>
            </w:r>
          </w:p>
        </w:tc>
        <w:tc>
          <w:tcPr>
            <w:tcW w:w="7290" w:type="dxa"/>
            <w:tcMar>
              <w:left w:w="40" w:type="dxa"/>
              <w:right w:w="40" w:type="dxa"/>
            </w:tcMar>
          </w:tcPr>
          <w:p w14:paraId="5E827AD3" w14:textId="008A5679" w:rsidR="009F1012" w:rsidRPr="00375960" w:rsidRDefault="009F1012" w:rsidP="00E7637C">
            <w:pPr>
              <w:pStyle w:val="TableEntry"/>
            </w:pPr>
            <w:r w:rsidRPr="00375960">
              <w:t>The date/time the dispatch was acknowledged by the EMS Unit.</w:t>
            </w:r>
          </w:p>
        </w:tc>
      </w:tr>
      <w:tr w:rsidR="009F1012" w:rsidRPr="00375960" w14:paraId="76F2D093" w14:textId="77777777" w:rsidTr="009F1012">
        <w:trPr>
          <w:cantSplit/>
        </w:trPr>
        <w:tc>
          <w:tcPr>
            <w:tcW w:w="2518" w:type="dxa"/>
            <w:tcMar>
              <w:left w:w="40" w:type="dxa"/>
              <w:right w:w="40" w:type="dxa"/>
            </w:tcMar>
          </w:tcPr>
          <w:p w14:paraId="24496A81" w14:textId="77777777" w:rsidR="009F1012" w:rsidRPr="00375960" w:rsidRDefault="009F1012" w:rsidP="00E7637C">
            <w:pPr>
              <w:pStyle w:val="TableEntry"/>
            </w:pPr>
            <w:r w:rsidRPr="00375960">
              <w:t>Unit En Route Date/Time</w:t>
            </w:r>
          </w:p>
        </w:tc>
        <w:tc>
          <w:tcPr>
            <w:tcW w:w="7290" w:type="dxa"/>
            <w:tcMar>
              <w:left w:w="40" w:type="dxa"/>
              <w:right w:w="40" w:type="dxa"/>
            </w:tcMar>
          </w:tcPr>
          <w:p w14:paraId="3B38F087" w14:textId="5624129C" w:rsidR="009F1012" w:rsidRPr="00375960" w:rsidRDefault="009F1012" w:rsidP="00E7637C">
            <w:pPr>
              <w:pStyle w:val="TableEntry"/>
            </w:pPr>
            <w:r w:rsidRPr="00375960">
              <w:t>The date/time the unit responded; that is, the time the vehicle started moving.</w:t>
            </w:r>
          </w:p>
        </w:tc>
      </w:tr>
      <w:tr w:rsidR="009F1012" w:rsidRPr="00375960" w14:paraId="6D40478F" w14:textId="77777777" w:rsidTr="009F1012">
        <w:trPr>
          <w:cantSplit/>
        </w:trPr>
        <w:tc>
          <w:tcPr>
            <w:tcW w:w="2518" w:type="dxa"/>
            <w:tcMar>
              <w:left w:w="40" w:type="dxa"/>
              <w:right w:w="40" w:type="dxa"/>
            </w:tcMar>
          </w:tcPr>
          <w:p w14:paraId="5C388924" w14:textId="77777777" w:rsidR="009F1012" w:rsidRPr="00375960" w:rsidRDefault="009F1012" w:rsidP="00E7637C">
            <w:pPr>
              <w:pStyle w:val="TableEntry"/>
            </w:pPr>
            <w:r w:rsidRPr="00375960">
              <w:t>Unit Arrived on Scene Date/Time</w:t>
            </w:r>
          </w:p>
        </w:tc>
        <w:tc>
          <w:tcPr>
            <w:tcW w:w="7290" w:type="dxa"/>
            <w:tcMar>
              <w:left w:w="40" w:type="dxa"/>
              <w:right w:w="40" w:type="dxa"/>
            </w:tcMar>
          </w:tcPr>
          <w:p w14:paraId="2057D035" w14:textId="40EABC6C" w:rsidR="009F1012" w:rsidRPr="00375960" w:rsidRDefault="009F1012" w:rsidP="00E7637C">
            <w:pPr>
              <w:pStyle w:val="TableEntry"/>
            </w:pPr>
            <w:r w:rsidRPr="00375960">
              <w:t>The date/time the responding unit arrived on the scene; that is, the time the vehicle stopped moving at the scene.</w:t>
            </w:r>
          </w:p>
        </w:tc>
      </w:tr>
      <w:tr w:rsidR="009F1012" w:rsidRPr="00375960" w14:paraId="71A1A993" w14:textId="77777777" w:rsidTr="009F1012">
        <w:trPr>
          <w:cantSplit/>
        </w:trPr>
        <w:tc>
          <w:tcPr>
            <w:tcW w:w="2518" w:type="dxa"/>
            <w:tcMar>
              <w:left w:w="40" w:type="dxa"/>
              <w:right w:w="40" w:type="dxa"/>
            </w:tcMar>
          </w:tcPr>
          <w:p w14:paraId="56061FC0" w14:textId="77777777" w:rsidR="009F1012" w:rsidRPr="00375960" w:rsidRDefault="009F1012" w:rsidP="00E7637C">
            <w:pPr>
              <w:pStyle w:val="TableEntry"/>
            </w:pPr>
            <w:r w:rsidRPr="00375960">
              <w:t>Arrived at Patient Date/Time</w:t>
            </w:r>
          </w:p>
        </w:tc>
        <w:tc>
          <w:tcPr>
            <w:tcW w:w="7290" w:type="dxa"/>
            <w:tcMar>
              <w:left w:w="40" w:type="dxa"/>
              <w:right w:w="40" w:type="dxa"/>
            </w:tcMar>
          </w:tcPr>
          <w:p w14:paraId="7E870B52" w14:textId="084B40B2" w:rsidR="009F1012" w:rsidRPr="00375960" w:rsidRDefault="009F1012" w:rsidP="00E7637C">
            <w:pPr>
              <w:pStyle w:val="TableEntry"/>
            </w:pPr>
            <w:r w:rsidRPr="00375960">
              <w:t>The date/time the responding unit arrived at the patient's side.</w:t>
            </w:r>
          </w:p>
        </w:tc>
      </w:tr>
      <w:tr w:rsidR="009F1012" w:rsidRPr="00375960" w14:paraId="7C561DA2" w14:textId="77777777" w:rsidTr="009F1012">
        <w:trPr>
          <w:cantSplit/>
        </w:trPr>
        <w:tc>
          <w:tcPr>
            <w:tcW w:w="2518" w:type="dxa"/>
            <w:tcMar>
              <w:left w:w="40" w:type="dxa"/>
              <w:right w:w="40" w:type="dxa"/>
            </w:tcMar>
          </w:tcPr>
          <w:p w14:paraId="61F354DA" w14:textId="77777777" w:rsidR="009F1012" w:rsidRPr="00375960" w:rsidRDefault="009F1012" w:rsidP="00E7637C">
            <w:pPr>
              <w:pStyle w:val="TableEntry"/>
            </w:pPr>
            <w:r w:rsidRPr="00375960">
              <w:t>Transfer of EMS Patient Care Date/Time</w:t>
            </w:r>
          </w:p>
        </w:tc>
        <w:tc>
          <w:tcPr>
            <w:tcW w:w="7290" w:type="dxa"/>
            <w:tcMar>
              <w:left w:w="40" w:type="dxa"/>
              <w:right w:w="40" w:type="dxa"/>
            </w:tcMar>
          </w:tcPr>
          <w:p w14:paraId="63375C79" w14:textId="49FDAEC0" w:rsidR="009F1012" w:rsidRPr="00375960" w:rsidRDefault="009F1012" w:rsidP="00E7637C">
            <w:pPr>
              <w:pStyle w:val="TableEntry"/>
            </w:pPr>
            <w:r w:rsidRPr="00375960">
              <w:t>The date/time the patient was transferred from this EMS agency to another EMS agency for care.</w:t>
            </w:r>
          </w:p>
        </w:tc>
      </w:tr>
      <w:tr w:rsidR="009F1012" w:rsidRPr="00375960" w14:paraId="053FB585" w14:textId="77777777" w:rsidTr="009F1012">
        <w:trPr>
          <w:cantSplit/>
        </w:trPr>
        <w:tc>
          <w:tcPr>
            <w:tcW w:w="2518" w:type="dxa"/>
            <w:tcMar>
              <w:left w:w="40" w:type="dxa"/>
              <w:right w:w="40" w:type="dxa"/>
            </w:tcMar>
          </w:tcPr>
          <w:p w14:paraId="0EBBD680" w14:textId="77777777" w:rsidR="009F1012" w:rsidRPr="00375960" w:rsidRDefault="009F1012" w:rsidP="00E7637C">
            <w:pPr>
              <w:pStyle w:val="TableEntry"/>
            </w:pPr>
            <w:r w:rsidRPr="00375960">
              <w:t>Unit Left Scene Date/Time</w:t>
            </w:r>
          </w:p>
        </w:tc>
        <w:tc>
          <w:tcPr>
            <w:tcW w:w="7290" w:type="dxa"/>
            <w:tcMar>
              <w:left w:w="40" w:type="dxa"/>
              <w:right w:w="40" w:type="dxa"/>
            </w:tcMar>
          </w:tcPr>
          <w:p w14:paraId="079A5D54" w14:textId="2425DD89" w:rsidR="009F1012" w:rsidRPr="00375960" w:rsidRDefault="009F1012" w:rsidP="00E7637C">
            <w:pPr>
              <w:pStyle w:val="TableEntry"/>
            </w:pPr>
            <w:r w:rsidRPr="00375960">
              <w:t>The date/time the responding unit left the scene with a patient (started moving).</w:t>
            </w:r>
          </w:p>
        </w:tc>
      </w:tr>
      <w:tr w:rsidR="009F1012" w:rsidRPr="00375960" w14:paraId="0C3BF515" w14:textId="77777777" w:rsidTr="009F1012">
        <w:trPr>
          <w:cantSplit/>
        </w:trPr>
        <w:tc>
          <w:tcPr>
            <w:tcW w:w="2518" w:type="dxa"/>
            <w:tcMar>
              <w:left w:w="40" w:type="dxa"/>
              <w:right w:w="40" w:type="dxa"/>
            </w:tcMar>
          </w:tcPr>
          <w:p w14:paraId="78236064" w14:textId="77777777" w:rsidR="009F1012" w:rsidRPr="00375960" w:rsidRDefault="009F1012" w:rsidP="00E7637C">
            <w:pPr>
              <w:pStyle w:val="TableEntry"/>
            </w:pPr>
            <w:r w:rsidRPr="00375960">
              <w:t>Arrival at Destination Landing Area Date/Time</w:t>
            </w:r>
          </w:p>
        </w:tc>
        <w:tc>
          <w:tcPr>
            <w:tcW w:w="7290" w:type="dxa"/>
            <w:tcMar>
              <w:left w:w="40" w:type="dxa"/>
              <w:right w:w="40" w:type="dxa"/>
            </w:tcMar>
          </w:tcPr>
          <w:p w14:paraId="19544A28" w14:textId="5BB085D1" w:rsidR="009F1012" w:rsidRPr="00375960" w:rsidRDefault="009F1012" w:rsidP="00E7637C">
            <w:pPr>
              <w:pStyle w:val="TableEntry"/>
            </w:pPr>
            <w:r w:rsidRPr="00375960">
              <w:t>The date/time the Air Medical vehicle arrived at the destination landing area.</w:t>
            </w:r>
          </w:p>
        </w:tc>
      </w:tr>
      <w:tr w:rsidR="009F1012" w:rsidRPr="00375960" w14:paraId="734706CE" w14:textId="77777777" w:rsidTr="009F1012">
        <w:trPr>
          <w:cantSplit/>
        </w:trPr>
        <w:tc>
          <w:tcPr>
            <w:tcW w:w="2518" w:type="dxa"/>
            <w:tcMar>
              <w:left w:w="40" w:type="dxa"/>
              <w:right w:w="40" w:type="dxa"/>
            </w:tcMar>
          </w:tcPr>
          <w:p w14:paraId="7335D72E" w14:textId="77777777" w:rsidR="009F1012" w:rsidRPr="00375960" w:rsidRDefault="009F1012" w:rsidP="00E7637C">
            <w:pPr>
              <w:pStyle w:val="TableEntry"/>
            </w:pPr>
            <w:r w:rsidRPr="00375960">
              <w:t>Patient Arrived at Destination Date/Time</w:t>
            </w:r>
          </w:p>
        </w:tc>
        <w:tc>
          <w:tcPr>
            <w:tcW w:w="7290" w:type="dxa"/>
            <w:tcMar>
              <w:left w:w="40" w:type="dxa"/>
              <w:right w:w="40" w:type="dxa"/>
            </w:tcMar>
          </w:tcPr>
          <w:p w14:paraId="13D7B77B" w14:textId="1E0A93D8" w:rsidR="009F1012" w:rsidRPr="00375960" w:rsidRDefault="009F1012" w:rsidP="00E7637C">
            <w:pPr>
              <w:pStyle w:val="TableEntry"/>
            </w:pPr>
            <w:r w:rsidRPr="00375960">
              <w:t>The date/time the responding unit arrived with the patient at the destination or transfer point.</w:t>
            </w:r>
          </w:p>
        </w:tc>
      </w:tr>
      <w:tr w:rsidR="009F1012" w:rsidRPr="00375960" w14:paraId="195CF883" w14:textId="77777777" w:rsidTr="009F1012">
        <w:trPr>
          <w:cantSplit/>
        </w:trPr>
        <w:tc>
          <w:tcPr>
            <w:tcW w:w="2518" w:type="dxa"/>
            <w:tcMar>
              <w:left w:w="40" w:type="dxa"/>
              <w:right w:w="40" w:type="dxa"/>
            </w:tcMar>
          </w:tcPr>
          <w:p w14:paraId="06DD0D31" w14:textId="77777777" w:rsidR="009F1012" w:rsidRPr="00375960" w:rsidRDefault="009F1012" w:rsidP="00E7637C">
            <w:pPr>
              <w:pStyle w:val="TableEntry"/>
            </w:pPr>
            <w:r w:rsidRPr="00375960">
              <w:lastRenderedPageBreak/>
              <w:t>Destination Patient Transfer of Care Date/Time</w:t>
            </w:r>
          </w:p>
        </w:tc>
        <w:tc>
          <w:tcPr>
            <w:tcW w:w="7290" w:type="dxa"/>
            <w:tcMar>
              <w:left w:w="40" w:type="dxa"/>
              <w:right w:w="40" w:type="dxa"/>
            </w:tcMar>
          </w:tcPr>
          <w:p w14:paraId="45270A77" w14:textId="16D6950C" w:rsidR="009F1012" w:rsidRPr="00375960" w:rsidRDefault="009F1012" w:rsidP="00E7637C">
            <w:pPr>
              <w:pStyle w:val="TableEntry"/>
            </w:pPr>
            <w:r w:rsidRPr="00375960">
              <w:t>The date/time that patient care was transferred to the destination healthcare facilities staff.</w:t>
            </w:r>
          </w:p>
        </w:tc>
      </w:tr>
      <w:tr w:rsidR="009F1012" w:rsidRPr="00375960" w14:paraId="4263E1DA" w14:textId="77777777" w:rsidTr="009F1012">
        <w:trPr>
          <w:cantSplit/>
        </w:trPr>
        <w:tc>
          <w:tcPr>
            <w:tcW w:w="2518" w:type="dxa"/>
            <w:tcMar>
              <w:left w:w="40" w:type="dxa"/>
              <w:right w:w="40" w:type="dxa"/>
            </w:tcMar>
          </w:tcPr>
          <w:p w14:paraId="1EB67F20" w14:textId="06A5745C" w:rsidR="009F1012" w:rsidRPr="00375960" w:rsidRDefault="009F1012" w:rsidP="00E7637C">
            <w:pPr>
              <w:pStyle w:val="TableEntry"/>
            </w:pPr>
            <w:r w:rsidRPr="00375960">
              <w:t xml:space="preserve">Unit Back </w:t>
            </w:r>
            <w:r w:rsidR="003D6123" w:rsidRPr="00375960">
              <w:t>In-Service</w:t>
            </w:r>
            <w:r w:rsidRPr="00375960">
              <w:t xml:space="preserve"> Date/Time</w:t>
            </w:r>
          </w:p>
        </w:tc>
        <w:tc>
          <w:tcPr>
            <w:tcW w:w="7290" w:type="dxa"/>
            <w:tcMar>
              <w:left w:w="40" w:type="dxa"/>
              <w:right w:w="40" w:type="dxa"/>
            </w:tcMar>
          </w:tcPr>
          <w:p w14:paraId="5DB25E2E" w14:textId="41209D17" w:rsidR="009F1012" w:rsidRPr="00375960" w:rsidRDefault="009F1012" w:rsidP="00E7637C">
            <w:pPr>
              <w:pStyle w:val="TableEntry"/>
            </w:pPr>
            <w:r w:rsidRPr="00375960">
              <w:t xml:space="preserve">The date/time the unit back was back in service and available for response (finished with call, but not necessarily back </w:t>
            </w:r>
            <w:r w:rsidR="003D6123" w:rsidRPr="00375960">
              <w:t>in-home</w:t>
            </w:r>
            <w:r w:rsidRPr="00375960">
              <w:t xml:space="preserve"> location).</w:t>
            </w:r>
          </w:p>
        </w:tc>
      </w:tr>
      <w:tr w:rsidR="009F1012" w:rsidRPr="00375960" w14:paraId="6E9721D1" w14:textId="77777777" w:rsidTr="009F1012">
        <w:trPr>
          <w:cantSplit/>
        </w:trPr>
        <w:tc>
          <w:tcPr>
            <w:tcW w:w="2518" w:type="dxa"/>
            <w:tcMar>
              <w:left w:w="40" w:type="dxa"/>
              <w:right w:w="40" w:type="dxa"/>
            </w:tcMar>
          </w:tcPr>
          <w:p w14:paraId="0CDC3A52" w14:textId="77777777" w:rsidR="009F1012" w:rsidRPr="00375960" w:rsidRDefault="009F1012" w:rsidP="00E7637C">
            <w:pPr>
              <w:pStyle w:val="TableEntry"/>
            </w:pPr>
            <w:r w:rsidRPr="00375960">
              <w:t>Unit Canceled Date/Time</w:t>
            </w:r>
          </w:p>
        </w:tc>
        <w:tc>
          <w:tcPr>
            <w:tcW w:w="7290" w:type="dxa"/>
            <w:tcMar>
              <w:left w:w="40" w:type="dxa"/>
              <w:right w:w="40" w:type="dxa"/>
            </w:tcMar>
          </w:tcPr>
          <w:p w14:paraId="2A7775BE" w14:textId="1B3749E2" w:rsidR="009F1012" w:rsidRPr="00375960" w:rsidRDefault="009F1012" w:rsidP="00E7637C">
            <w:pPr>
              <w:pStyle w:val="TableEntry"/>
            </w:pPr>
            <w:r w:rsidRPr="00375960">
              <w:t>The date/time the unit was canceled.</w:t>
            </w:r>
          </w:p>
        </w:tc>
      </w:tr>
      <w:tr w:rsidR="009F1012" w:rsidRPr="00375960" w14:paraId="7EE7C4ED" w14:textId="77777777" w:rsidTr="009F1012">
        <w:trPr>
          <w:cantSplit/>
        </w:trPr>
        <w:tc>
          <w:tcPr>
            <w:tcW w:w="2518" w:type="dxa"/>
            <w:tcMar>
              <w:left w:w="40" w:type="dxa"/>
              <w:right w:w="40" w:type="dxa"/>
            </w:tcMar>
          </w:tcPr>
          <w:p w14:paraId="36F94F94" w14:textId="77777777" w:rsidR="009F1012" w:rsidRPr="00375960" w:rsidRDefault="009F1012" w:rsidP="00E7637C">
            <w:pPr>
              <w:pStyle w:val="TableEntry"/>
            </w:pPr>
            <w:r w:rsidRPr="00375960">
              <w:t>Unit Back at Home Location Date/Time</w:t>
            </w:r>
          </w:p>
        </w:tc>
        <w:tc>
          <w:tcPr>
            <w:tcW w:w="7290" w:type="dxa"/>
            <w:tcMar>
              <w:left w:w="40" w:type="dxa"/>
              <w:right w:w="40" w:type="dxa"/>
            </w:tcMar>
          </w:tcPr>
          <w:p w14:paraId="41757AB2" w14:textId="331A245D" w:rsidR="009F1012" w:rsidRPr="00375960" w:rsidRDefault="009F1012" w:rsidP="00E7637C">
            <w:pPr>
              <w:pStyle w:val="TableEntry"/>
            </w:pPr>
            <w:r w:rsidRPr="00375960">
              <w:t>The date/time the responding unit was back in their service area. With agencies who utilized Agency Status Management, home location means the service area as assigned through the agency status management protocol.</w:t>
            </w:r>
          </w:p>
        </w:tc>
      </w:tr>
      <w:tr w:rsidR="009F1012" w:rsidRPr="00375960" w14:paraId="317F9CAA" w14:textId="77777777" w:rsidTr="009F1012">
        <w:trPr>
          <w:cantSplit/>
        </w:trPr>
        <w:tc>
          <w:tcPr>
            <w:tcW w:w="2518" w:type="dxa"/>
            <w:tcMar>
              <w:left w:w="40" w:type="dxa"/>
              <w:right w:w="40" w:type="dxa"/>
            </w:tcMar>
          </w:tcPr>
          <w:p w14:paraId="1C7AAD83" w14:textId="77777777" w:rsidR="009F1012" w:rsidRPr="00375960" w:rsidRDefault="009F1012" w:rsidP="00E7637C">
            <w:pPr>
              <w:pStyle w:val="TableEntry"/>
            </w:pPr>
            <w:r w:rsidRPr="00375960">
              <w:t>EMS Call Complete Date/Time</w:t>
            </w:r>
          </w:p>
        </w:tc>
        <w:tc>
          <w:tcPr>
            <w:tcW w:w="7290" w:type="dxa"/>
            <w:tcMar>
              <w:left w:w="40" w:type="dxa"/>
              <w:right w:w="40" w:type="dxa"/>
            </w:tcMar>
          </w:tcPr>
          <w:p w14:paraId="2188DC95" w14:textId="0CF1E5A5" w:rsidR="009F1012" w:rsidRPr="00375960" w:rsidRDefault="009F1012" w:rsidP="00E7637C">
            <w:pPr>
              <w:pStyle w:val="TableEntry"/>
            </w:pPr>
            <w:r w:rsidRPr="00375960">
              <w:t>The date/time the responding unit completed all tasks associated with the event including transfer of the patient, and such things as cleaning and restocking.</w:t>
            </w:r>
          </w:p>
        </w:tc>
      </w:tr>
      <w:tr w:rsidR="009F1012" w:rsidRPr="00375960" w14:paraId="6437C708" w14:textId="77777777" w:rsidTr="009F1012">
        <w:trPr>
          <w:cantSplit/>
        </w:trPr>
        <w:tc>
          <w:tcPr>
            <w:tcW w:w="2518" w:type="dxa"/>
            <w:tcMar>
              <w:left w:w="40" w:type="dxa"/>
              <w:right w:w="40" w:type="dxa"/>
            </w:tcMar>
          </w:tcPr>
          <w:p w14:paraId="07A9FAA8" w14:textId="77777777" w:rsidR="009F1012" w:rsidRPr="00375960" w:rsidRDefault="009F1012" w:rsidP="00E7637C">
            <w:pPr>
              <w:pStyle w:val="TableEntry"/>
            </w:pPr>
            <w:r w:rsidRPr="00375960">
              <w:t>EMS Patient ID</w:t>
            </w:r>
          </w:p>
        </w:tc>
        <w:tc>
          <w:tcPr>
            <w:tcW w:w="7290" w:type="dxa"/>
            <w:tcMar>
              <w:left w:w="40" w:type="dxa"/>
              <w:right w:w="40" w:type="dxa"/>
            </w:tcMar>
          </w:tcPr>
          <w:p w14:paraId="3612B1D3" w14:textId="3703A6F6" w:rsidR="009F1012" w:rsidRPr="00375960" w:rsidRDefault="009F1012" w:rsidP="00E7637C">
            <w:pPr>
              <w:pStyle w:val="TableEntry"/>
            </w:pPr>
            <w:r w:rsidRPr="00375960">
              <w:t>The unique ID for the patient within the Agency</w:t>
            </w:r>
            <w:r w:rsidR="007507B5">
              <w:t>.</w:t>
            </w:r>
          </w:p>
        </w:tc>
      </w:tr>
      <w:tr w:rsidR="009F1012" w:rsidRPr="00375960" w14:paraId="2DA4C048" w14:textId="77777777" w:rsidTr="009F1012">
        <w:trPr>
          <w:cantSplit/>
        </w:trPr>
        <w:tc>
          <w:tcPr>
            <w:tcW w:w="2518" w:type="dxa"/>
            <w:tcMar>
              <w:left w:w="40" w:type="dxa"/>
              <w:right w:w="40" w:type="dxa"/>
            </w:tcMar>
          </w:tcPr>
          <w:p w14:paraId="4ADB5CFD" w14:textId="77777777" w:rsidR="009F1012" w:rsidRPr="00375960" w:rsidRDefault="009F1012" w:rsidP="00E7637C">
            <w:pPr>
              <w:pStyle w:val="TableEntry"/>
            </w:pPr>
            <w:r w:rsidRPr="00375960">
              <w:t>Last name</w:t>
            </w:r>
          </w:p>
        </w:tc>
        <w:tc>
          <w:tcPr>
            <w:tcW w:w="7290" w:type="dxa"/>
            <w:tcMar>
              <w:left w:w="40" w:type="dxa"/>
              <w:right w:w="40" w:type="dxa"/>
            </w:tcMar>
          </w:tcPr>
          <w:p w14:paraId="564E1886" w14:textId="45FB1082" w:rsidR="009F1012" w:rsidRPr="00375960" w:rsidRDefault="009F1012" w:rsidP="00E7637C">
            <w:pPr>
              <w:pStyle w:val="TableEntry"/>
            </w:pPr>
            <w:r w:rsidRPr="00375960">
              <w:t>The patient's last (family) name</w:t>
            </w:r>
            <w:r w:rsidR="007507B5">
              <w:t>.</w:t>
            </w:r>
          </w:p>
        </w:tc>
      </w:tr>
      <w:tr w:rsidR="009F1012" w:rsidRPr="00375960" w14:paraId="64997B2A" w14:textId="77777777" w:rsidTr="009F1012">
        <w:trPr>
          <w:cantSplit/>
        </w:trPr>
        <w:tc>
          <w:tcPr>
            <w:tcW w:w="2518" w:type="dxa"/>
            <w:tcMar>
              <w:left w:w="40" w:type="dxa"/>
              <w:right w:w="40" w:type="dxa"/>
            </w:tcMar>
          </w:tcPr>
          <w:p w14:paraId="247154B6" w14:textId="77777777" w:rsidR="009F1012" w:rsidRPr="00375960" w:rsidRDefault="009F1012" w:rsidP="00E7637C">
            <w:pPr>
              <w:pStyle w:val="TableEntry"/>
            </w:pPr>
            <w:r w:rsidRPr="00375960">
              <w:t>First name</w:t>
            </w:r>
          </w:p>
        </w:tc>
        <w:tc>
          <w:tcPr>
            <w:tcW w:w="7290" w:type="dxa"/>
            <w:tcMar>
              <w:left w:w="40" w:type="dxa"/>
              <w:right w:w="40" w:type="dxa"/>
            </w:tcMar>
          </w:tcPr>
          <w:p w14:paraId="60E07E37" w14:textId="5EED29C9" w:rsidR="009F1012" w:rsidRPr="00375960" w:rsidRDefault="009F1012" w:rsidP="00E7637C">
            <w:pPr>
              <w:pStyle w:val="TableEntry"/>
            </w:pPr>
            <w:r w:rsidRPr="00375960">
              <w:t>The patient's first (given) name</w:t>
            </w:r>
            <w:r w:rsidR="007507B5">
              <w:t>.</w:t>
            </w:r>
          </w:p>
        </w:tc>
      </w:tr>
      <w:tr w:rsidR="009F1012" w:rsidRPr="00375960" w14:paraId="38C8777C" w14:textId="77777777" w:rsidTr="009F1012">
        <w:trPr>
          <w:cantSplit/>
        </w:trPr>
        <w:tc>
          <w:tcPr>
            <w:tcW w:w="2518" w:type="dxa"/>
            <w:tcMar>
              <w:left w:w="40" w:type="dxa"/>
              <w:right w:w="40" w:type="dxa"/>
            </w:tcMar>
          </w:tcPr>
          <w:p w14:paraId="6F16DCA3" w14:textId="77777777" w:rsidR="009F1012" w:rsidRPr="00375960" w:rsidRDefault="009F1012" w:rsidP="00E7637C">
            <w:pPr>
              <w:pStyle w:val="TableEntry"/>
            </w:pPr>
            <w:r w:rsidRPr="00375960">
              <w:t>middle initial</w:t>
            </w:r>
          </w:p>
        </w:tc>
        <w:tc>
          <w:tcPr>
            <w:tcW w:w="7290" w:type="dxa"/>
            <w:tcMar>
              <w:left w:w="40" w:type="dxa"/>
              <w:right w:w="40" w:type="dxa"/>
            </w:tcMar>
          </w:tcPr>
          <w:p w14:paraId="4BE99F34" w14:textId="3486F67F" w:rsidR="009F1012" w:rsidRPr="00375960" w:rsidRDefault="009F1012" w:rsidP="00E7637C">
            <w:pPr>
              <w:pStyle w:val="TableEntry"/>
            </w:pPr>
            <w:r w:rsidRPr="00375960">
              <w:t>The patient's middle name, if any</w:t>
            </w:r>
            <w:r w:rsidR="007507B5">
              <w:t>.</w:t>
            </w:r>
          </w:p>
        </w:tc>
      </w:tr>
      <w:tr w:rsidR="009F1012" w:rsidRPr="00375960" w14:paraId="112F866F" w14:textId="77777777" w:rsidTr="009F1012">
        <w:trPr>
          <w:cantSplit/>
        </w:trPr>
        <w:tc>
          <w:tcPr>
            <w:tcW w:w="2518" w:type="dxa"/>
            <w:tcMar>
              <w:left w:w="40" w:type="dxa"/>
              <w:right w:w="40" w:type="dxa"/>
            </w:tcMar>
          </w:tcPr>
          <w:p w14:paraId="7D9CA04B" w14:textId="77777777" w:rsidR="009F1012" w:rsidRPr="00375960" w:rsidRDefault="009F1012" w:rsidP="00E7637C">
            <w:pPr>
              <w:pStyle w:val="TableEntry"/>
            </w:pPr>
            <w:r w:rsidRPr="00375960">
              <w:t>home address</w:t>
            </w:r>
          </w:p>
        </w:tc>
        <w:tc>
          <w:tcPr>
            <w:tcW w:w="7290" w:type="dxa"/>
            <w:tcMar>
              <w:left w:w="40" w:type="dxa"/>
              <w:right w:w="40" w:type="dxa"/>
            </w:tcMar>
          </w:tcPr>
          <w:p w14:paraId="32EC8AE6" w14:textId="2270F372" w:rsidR="009F1012" w:rsidRPr="00375960" w:rsidRDefault="009F1012" w:rsidP="00E7637C">
            <w:pPr>
              <w:pStyle w:val="TableEntry"/>
            </w:pPr>
            <w:r w:rsidRPr="00375960">
              <w:t>Patient's address of residence</w:t>
            </w:r>
            <w:r w:rsidR="007507B5">
              <w:t>.</w:t>
            </w:r>
          </w:p>
        </w:tc>
      </w:tr>
      <w:tr w:rsidR="009F1012" w:rsidRPr="00375960" w14:paraId="003EE04D" w14:textId="77777777" w:rsidTr="009F1012">
        <w:trPr>
          <w:cantSplit/>
        </w:trPr>
        <w:tc>
          <w:tcPr>
            <w:tcW w:w="2518" w:type="dxa"/>
            <w:tcMar>
              <w:left w:w="40" w:type="dxa"/>
              <w:right w:w="40" w:type="dxa"/>
            </w:tcMar>
          </w:tcPr>
          <w:p w14:paraId="6744FA95" w14:textId="77777777" w:rsidR="009F1012" w:rsidRPr="00375960" w:rsidRDefault="009F1012" w:rsidP="00E7637C">
            <w:pPr>
              <w:pStyle w:val="TableEntry"/>
            </w:pPr>
            <w:r w:rsidRPr="00375960">
              <w:t>home city</w:t>
            </w:r>
          </w:p>
        </w:tc>
        <w:tc>
          <w:tcPr>
            <w:tcW w:w="7290" w:type="dxa"/>
            <w:tcMar>
              <w:left w:w="40" w:type="dxa"/>
              <w:right w:w="40" w:type="dxa"/>
            </w:tcMar>
          </w:tcPr>
          <w:p w14:paraId="6DCAEDA9" w14:textId="77777777" w:rsidR="009F1012" w:rsidRPr="00375960" w:rsidRDefault="009F1012" w:rsidP="00E7637C">
            <w:pPr>
              <w:pStyle w:val="TableEntry"/>
            </w:pPr>
            <w:r w:rsidRPr="00375960">
              <w:t>The patient's primary city or township of residence.</w:t>
            </w:r>
          </w:p>
        </w:tc>
      </w:tr>
      <w:tr w:rsidR="009F1012" w:rsidRPr="00375960" w14:paraId="6F0D2A26" w14:textId="77777777" w:rsidTr="009F1012">
        <w:trPr>
          <w:cantSplit/>
        </w:trPr>
        <w:tc>
          <w:tcPr>
            <w:tcW w:w="2518" w:type="dxa"/>
            <w:tcMar>
              <w:left w:w="40" w:type="dxa"/>
              <w:right w:w="40" w:type="dxa"/>
            </w:tcMar>
          </w:tcPr>
          <w:p w14:paraId="072FA445" w14:textId="77777777" w:rsidR="009F1012" w:rsidRPr="00375960" w:rsidRDefault="009F1012" w:rsidP="00E7637C">
            <w:pPr>
              <w:pStyle w:val="TableEntry"/>
            </w:pPr>
            <w:r w:rsidRPr="00375960">
              <w:t>home country</w:t>
            </w:r>
          </w:p>
        </w:tc>
        <w:tc>
          <w:tcPr>
            <w:tcW w:w="7290" w:type="dxa"/>
            <w:tcMar>
              <w:left w:w="40" w:type="dxa"/>
              <w:right w:w="40" w:type="dxa"/>
            </w:tcMar>
          </w:tcPr>
          <w:p w14:paraId="052E3476" w14:textId="77777777" w:rsidR="009F1012" w:rsidRPr="00375960" w:rsidRDefault="009F1012" w:rsidP="00E7637C">
            <w:pPr>
              <w:pStyle w:val="TableEntry"/>
            </w:pPr>
            <w:r w:rsidRPr="00375960">
              <w:t>The patient's home county or parish of residence.</w:t>
            </w:r>
          </w:p>
        </w:tc>
      </w:tr>
      <w:tr w:rsidR="009F1012" w:rsidRPr="00375960" w14:paraId="4AB8550A" w14:textId="77777777" w:rsidTr="009F1012">
        <w:trPr>
          <w:cantSplit/>
        </w:trPr>
        <w:tc>
          <w:tcPr>
            <w:tcW w:w="2518" w:type="dxa"/>
            <w:tcMar>
              <w:left w:w="40" w:type="dxa"/>
              <w:right w:w="40" w:type="dxa"/>
            </w:tcMar>
          </w:tcPr>
          <w:p w14:paraId="6716F461" w14:textId="77777777" w:rsidR="009F1012" w:rsidRPr="00375960" w:rsidRDefault="009F1012" w:rsidP="00E7637C">
            <w:pPr>
              <w:pStyle w:val="TableEntry"/>
            </w:pPr>
            <w:r w:rsidRPr="00375960">
              <w:t>home state</w:t>
            </w:r>
          </w:p>
        </w:tc>
        <w:tc>
          <w:tcPr>
            <w:tcW w:w="7290" w:type="dxa"/>
            <w:tcMar>
              <w:left w:w="40" w:type="dxa"/>
              <w:right w:w="40" w:type="dxa"/>
            </w:tcMar>
          </w:tcPr>
          <w:p w14:paraId="0E6520CE" w14:textId="77777777" w:rsidR="009F1012" w:rsidRPr="00375960" w:rsidRDefault="009F1012" w:rsidP="00E7637C">
            <w:pPr>
              <w:pStyle w:val="TableEntry"/>
            </w:pPr>
            <w:r w:rsidRPr="00375960">
              <w:t>The state, territory, or province where the patient resides.</w:t>
            </w:r>
          </w:p>
        </w:tc>
      </w:tr>
      <w:tr w:rsidR="009F1012" w:rsidRPr="00375960" w14:paraId="6C296CBE" w14:textId="77777777" w:rsidTr="009F1012">
        <w:trPr>
          <w:cantSplit/>
        </w:trPr>
        <w:tc>
          <w:tcPr>
            <w:tcW w:w="2518" w:type="dxa"/>
            <w:tcMar>
              <w:left w:w="40" w:type="dxa"/>
              <w:right w:w="40" w:type="dxa"/>
            </w:tcMar>
          </w:tcPr>
          <w:p w14:paraId="1CA34783" w14:textId="77777777" w:rsidR="009F1012" w:rsidRPr="00375960" w:rsidRDefault="009F1012" w:rsidP="00E7637C">
            <w:pPr>
              <w:pStyle w:val="TableEntry"/>
            </w:pPr>
            <w:r w:rsidRPr="00375960">
              <w:t>home zip code</w:t>
            </w:r>
          </w:p>
        </w:tc>
        <w:tc>
          <w:tcPr>
            <w:tcW w:w="7290" w:type="dxa"/>
            <w:tcMar>
              <w:left w:w="40" w:type="dxa"/>
              <w:right w:w="40" w:type="dxa"/>
            </w:tcMar>
          </w:tcPr>
          <w:p w14:paraId="06A56B40" w14:textId="77777777" w:rsidR="009F1012" w:rsidRPr="00375960" w:rsidRDefault="009F1012" w:rsidP="00E7637C">
            <w:pPr>
              <w:pStyle w:val="TableEntry"/>
            </w:pPr>
            <w:r w:rsidRPr="00375960">
              <w:t>The patient's ZIP code of residence.</w:t>
            </w:r>
          </w:p>
        </w:tc>
      </w:tr>
      <w:tr w:rsidR="009F1012" w:rsidRPr="00375960" w14:paraId="101D4E6A" w14:textId="77777777" w:rsidTr="009F1012">
        <w:trPr>
          <w:cantSplit/>
        </w:trPr>
        <w:tc>
          <w:tcPr>
            <w:tcW w:w="2518" w:type="dxa"/>
            <w:tcMar>
              <w:left w:w="40" w:type="dxa"/>
              <w:right w:w="40" w:type="dxa"/>
            </w:tcMar>
          </w:tcPr>
          <w:p w14:paraId="0C3DA8F1" w14:textId="77777777" w:rsidR="009F1012" w:rsidRPr="00375960" w:rsidRDefault="009F1012" w:rsidP="00E7637C">
            <w:pPr>
              <w:pStyle w:val="TableEntry"/>
            </w:pPr>
            <w:r w:rsidRPr="00375960">
              <w:t>country of residence</w:t>
            </w:r>
          </w:p>
        </w:tc>
        <w:tc>
          <w:tcPr>
            <w:tcW w:w="7290" w:type="dxa"/>
            <w:tcMar>
              <w:left w:w="40" w:type="dxa"/>
              <w:right w:w="40" w:type="dxa"/>
            </w:tcMar>
          </w:tcPr>
          <w:p w14:paraId="31281E5F" w14:textId="77777777" w:rsidR="009F1012" w:rsidRPr="00375960" w:rsidRDefault="009F1012" w:rsidP="00E7637C">
            <w:pPr>
              <w:pStyle w:val="TableEntry"/>
            </w:pPr>
            <w:r w:rsidRPr="00375960">
              <w:t>The country of residence of the patient.</w:t>
            </w:r>
          </w:p>
        </w:tc>
      </w:tr>
      <w:tr w:rsidR="009F1012" w:rsidRPr="00375960" w14:paraId="0D82369E" w14:textId="77777777" w:rsidTr="009F1012">
        <w:trPr>
          <w:cantSplit/>
        </w:trPr>
        <w:tc>
          <w:tcPr>
            <w:tcW w:w="2518" w:type="dxa"/>
            <w:tcMar>
              <w:left w:w="40" w:type="dxa"/>
              <w:right w:w="40" w:type="dxa"/>
            </w:tcMar>
          </w:tcPr>
          <w:p w14:paraId="4F56048F" w14:textId="77777777" w:rsidR="009F1012" w:rsidRPr="00375960" w:rsidRDefault="009F1012" w:rsidP="00E7637C">
            <w:pPr>
              <w:pStyle w:val="TableEntry"/>
            </w:pPr>
            <w:r w:rsidRPr="00375960">
              <w:t>home census tract</w:t>
            </w:r>
          </w:p>
        </w:tc>
        <w:tc>
          <w:tcPr>
            <w:tcW w:w="7290" w:type="dxa"/>
            <w:tcMar>
              <w:left w:w="40" w:type="dxa"/>
              <w:right w:w="40" w:type="dxa"/>
            </w:tcMar>
          </w:tcPr>
          <w:p w14:paraId="0DB27A08" w14:textId="6ED38446" w:rsidR="009F1012" w:rsidRPr="00375960" w:rsidRDefault="009F1012" w:rsidP="00E7637C">
            <w:pPr>
              <w:pStyle w:val="TableEntry"/>
            </w:pPr>
            <w:r w:rsidRPr="00375960">
              <w:t>The census tract in which the patient lives</w:t>
            </w:r>
            <w:r w:rsidR="006C1D7E">
              <w:t>.</w:t>
            </w:r>
          </w:p>
        </w:tc>
      </w:tr>
      <w:tr w:rsidR="009F1012" w:rsidRPr="00375960" w14:paraId="71C412D5" w14:textId="77777777" w:rsidTr="009F1012">
        <w:trPr>
          <w:cantSplit/>
        </w:trPr>
        <w:tc>
          <w:tcPr>
            <w:tcW w:w="2518" w:type="dxa"/>
            <w:tcMar>
              <w:left w:w="40" w:type="dxa"/>
              <w:right w:w="40" w:type="dxa"/>
            </w:tcMar>
          </w:tcPr>
          <w:p w14:paraId="57760684" w14:textId="77777777" w:rsidR="009F1012" w:rsidRPr="00375960" w:rsidRDefault="009F1012" w:rsidP="00E7637C">
            <w:pPr>
              <w:pStyle w:val="TableEntry"/>
            </w:pPr>
            <w:r w:rsidRPr="00375960">
              <w:t>social security number</w:t>
            </w:r>
          </w:p>
        </w:tc>
        <w:tc>
          <w:tcPr>
            <w:tcW w:w="7290" w:type="dxa"/>
            <w:tcMar>
              <w:left w:w="40" w:type="dxa"/>
              <w:right w:w="40" w:type="dxa"/>
            </w:tcMar>
          </w:tcPr>
          <w:p w14:paraId="1DA22AA9" w14:textId="6ED55C5F" w:rsidR="009F1012" w:rsidRPr="00375960" w:rsidRDefault="009F1012" w:rsidP="00E7637C">
            <w:pPr>
              <w:pStyle w:val="TableEntry"/>
            </w:pPr>
            <w:r w:rsidRPr="00375960">
              <w:t>The patient's social security number</w:t>
            </w:r>
            <w:r w:rsidR="006C1D7E">
              <w:t>.</w:t>
            </w:r>
          </w:p>
        </w:tc>
      </w:tr>
      <w:tr w:rsidR="009F1012" w:rsidRPr="00375960" w14:paraId="0430E755" w14:textId="77777777" w:rsidTr="009F1012">
        <w:trPr>
          <w:cantSplit/>
        </w:trPr>
        <w:tc>
          <w:tcPr>
            <w:tcW w:w="2518" w:type="dxa"/>
            <w:tcMar>
              <w:left w:w="40" w:type="dxa"/>
              <w:right w:w="40" w:type="dxa"/>
            </w:tcMar>
          </w:tcPr>
          <w:p w14:paraId="0A137BE1" w14:textId="0B2B3FAD" w:rsidR="009F1012" w:rsidRPr="00375960" w:rsidRDefault="000115EA" w:rsidP="00E7637C">
            <w:pPr>
              <w:pStyle w:val="TableEntry"/>
            </w:pPr>
            <w:r w:rsidRPr="00375960">
              <w:t>G</w:t>
            </w:r>
            <w:r w:rsidR="009F1012" w:rsidRPr="00375960">
              <w:t>ender</w:t>
            </w:r>
          </w:p>
        </w:tc>
        <w:tc>
          <w:tcPr>
            <w:tcW w:w="7290" w:type="dxa"/>
            <w:tcMar>
              <w:left w:w="40" w:type="dxa"/>
              <w:right w:w="40" w:type="dxa"/>
            </w:tcMar>
          </w:tcPr>
          <w:p w14:paraId="258AAA6F" w14:textId="1196A052" w:rsidR="009F1012" w:rsidRPr="00375960" w:rsidRDefault="009F1012" w:rsidP="00E7637C">
            <w:pPr>
              <w:pStyle w:val="TableEntry"/>
            </w:pPr>
            <w:r w:rsidRPr="00375960">
              <w:t>The Patient's Gender</w:t>
            </w:r>
            <w:r w:rsidR="006C1D7E">
              <w:t>.</w:t>
            </w:r>
          </w:p>
        </w:tc>
      </w:tr>
      <w:tr w:rsidR="009F1012" w:rsidRPr="00375960" w14:paraId="78849E97" w14:textId="77777777" w:rsidTr="009F1012">
        <w:trPr>
          <w:cantSplit/>
        </w:trPr>
        <w:tc>
          <w:tcPr>
            <w:tcW w:w="2518" w:type="dxa"/>
            <w:tcMar>
              <w:left w:w="40" w:type="dxa"/>
              <w:right w:w="40" w:type="dxa"/>
            </w:tcMar>
          </w:tcPr>
          <w:p w14:paraId="63274D91" w14:textId="77777777" w:rsidR="009F1012" w:rsidRPr="00375960" w:rsidRDefault="009F1012" w:rsidP="00E7637C">
            <w:pPr>
              <w:pStyle w:val="TableEntry"/>
            </w:pPr>
            <w:r w:rsidRPr="00375960">
              <w:t>Race</w:t>
            </w:r>
          </w:p>
        </w:tc>
        <w:tc>
          <w:tcPr>
            <w:tcW w:w="7290" w:type="dxa"/>
            <w:tcMar>
              <w:left w:w="40" w:type="dxa"/>
              <w:right w:w="40" w:type="dxa"/>
            </w:tcMar>
          </w:tcPr>
          <w:p w14:paraId="27858F3B" w14:textId="2228F1CD" w:rsidR="009F1012" w:rsidRPr="00375960" w:rsidRDefault="009F1012" w:rsidP="00E7637C">
            <w:pPr>
              <w:pStyle w:val="TableEntry"/>
            </w:pPr>
            <w:r w:rsidRPr="00375960">
              <w:t>The patient's race as defined by the OMB (US Office of Management and Budget)</w:t>
            </w:r>
            <w:r w:rsidR="007507B5">
              <w:t>.</w:t>
            </w:r>
          </w:p>
        </w:tc>
      </w:tr>
      <w:tr w:rsidR="009F1012" w:rsidRPr="00375960" w14:paraId="06895FE5" w14:textId="77777777" w:rsidTr="009F1012">
        <w:trPr>
          <w:cantSplit/>
        </w:trPr>
        <w:tc>
          <w:tcPr>
            <w:tcW w:w="2518" w:type="dxa"/>
            <w:tcMar>
              <w:left w:w="40" w:type="dxa"/>
              <w:right w:w="40" w:type="dxa"/>
            </w:tcMar>
          </w:tcPr>
          <w:p w14:paraId="12C4F022" w14:textId="77777777" w:rsidR="009F1012" w:rsidRPr="00375960" w:rsidRDefault="009F1012" w:rsidP="00E7637C">
            <w:pPr>
              <w:pStyle w:val="TableEntry"/>
            </w:pPr>
            <w:r w:rsidRPr="00375960">
              <w:t>Age</w:t>
            </w:r>
          </w:p>
        </w:tc>
        <w:tc>
          <w:tcPr>
            <w:tcW w:w="7290" w:type="dxa"/>
            <w:tcMar>
              <w:left w:w="40" w:type="dxa"/>
              <w:right w:w="40" w:type="dxa"/>
            </w:tcMar>
          </w:tcPr>
          <w:p w14:paraId="23F5A2BD" w14:textId="5E703463" w:rsidR="009F1012" w:rsidRPr="00375960" w:rsidRDefault="009F1012" w:rsidP="00E7637C">
            <w:pPr>
              <w:pStyle w:val="TableEntry"/>
            </w:pPr>
            <w:r w:rsidRPr="00375960">
              <w:t>The patient's age (either calculated from date of birth or best approximation)</w:t>
            </w:r>
            <w:r w:rsidR="006C1D7E">
              <w:t>.</w:t>
            </w:r>
          </w:p>
        </w:tc>
      </w:tr>
      <w:tr w:rsidR="009F1012" w:rsidRPr="00375960" w14:paraId="0DD68B51" w14:textId="77777777" w:rsidTr="009F1012">
        <w:trPr>
          <w:cantSplit/>
        </w:trPr>
        <w:tc>
          <w:tcPr>
            <w:tcW w:w="2518" w:type="dxa"/>
            <w:tcMar>
              <w:left w:w="40" w:type="dxa"/>
              <w:right w:w="40" w:type="dxa"/>
            </w:tcMar>
          </w:tcPr>
          <w:p w14:paraId="5F307C5A" w14:textId="77777777" w:rsidR="009F1012" w:rsidRPr="00375960" w:rsidRDefault="009F1012" w:rsidP="00E7637C">
            <w:pPr>
              <w:pStyle w:val="TableEntry"/>
            </w:pPr>
            <w:r w:rsidRPr="00375960">
              <w:t>Age Units</w:t>
            </w:r>
          </w:p>
        </w:tc>
        <w:tc>
          <w:tcPr>
            <w:tcW w:w="7290" w:type="dxa"/>
            <w:tcMar>
              <w:left w:w="40" w:type="dxa"/>
              <w:right w:w="40" w:type="dxa"/>
            </w:tcMar>
          </w:tcPr>
          <w:p w14:paraId="000B2B54" w14:textId="384819F5" w:rsidR="009F1012" w:rsidRPr="00375960" w:rsidRDefault="009F1012" w:rsidP="00E7637C">
            <w:pPr>
              <w:pStyle w:val="TableEntry"/>
            </w:pPr>
            <w:r w:rsidRPr="00375960">
              <w:t>The unit used to define the patient's age</w:t>
            </w:r>
            <w:r w:rsidR="006C1D7E">
              <w:t>.</w:t>
            </w:r>
          </w:p>
        </w:tc>
      </w:tr>
      <w:tr w:rsidR="009F1012" w:rsidRPr="00375960" w14:paraId="470DF70E" w14:textId="77777777" w:rsidTr="009F1012">
        <w:trPr>
          <w:cantSplit/>
        </w:trPr>
        <w:tc>
          <w:tcPr>
            <w:tcW w:w="2518" w:type="dxa"/>
            <w:tcMar>
              <w:left w:w="40" w:type="dxa"/>
              <w:right w:w="40" w:type="dxa"/>
            </w:tcMar>
          </w:tcPr>
          <w:p w14:paraId="7AAB5825" w14:textId="77777777" w:rsidR="009F1012" w:rsidRPr="00375960" w:rsidRDefault="009F1012" w:rsidP="00E7637C">
            <w:pPr>
              <w:pStyle w:val="TableEntry"/>
            </w:pPr>
            <w:r w:rsidRPr="00375960">
              <w:t>Date of Birth</w:t>
            </w:r>
          </w:p>
        </w:tc>
        <w:tc>
          <w:tcPr>
            <w:tcW w:w="7290" w:type="dxa"/>
            <w:tcMar>
              <w:left w:w="40" w:type="dxa"/>
              <w:right w:w="40" w:type="dxa"/>
            </w:tcMar>
          </w:tcPr>
          <w:p w14:paraId="1AF8C733" w14:textId="6951C471" w:rsidR="009F1012" w:rsidRPr="00375960" w:rsidRDefault="009F1012" w:rsidP="00E7637C">
            <w:pPr>
              <w:pStyle w:val="TableEntry"/>
            </w:pPr>
            <w:r w:rsidRPr="00375960">
              <w:t>The patient's date of birth</w:t>
            </w:r>
            <w:r w:rsidR="006C1D7E">
              <w:t>.</w:t>
            </w:r>
          </w:p>
        </w:tc>
      </w:tr>
      <w:tr w:rsidR="009F1012" w:rsidRPr="00375960" w14:paraId="696D9AA9" w14:textId="77777777" w:rsidTr="009F1012">
        <w:trPr>
          <w:cantSplit/>
        </w:trPr>
        <w:tc>
          <w:tcPr>
            <w:tcW w:w="2518" w:type="dxa"/>
            <w:tcMar>
              <w:left w:w="40" w:type="dxa"/>
              <w:right w:w="40" w:type="dxa"/>
            </w:tcMar>
          </w:tcPr>
          <w:p w14:paraId="7DCBA06F" w14:textId="77777777" w:rsidR="009F1012" w:rsidRPr="00375960" w:rsidRDefault="009F1012" w:rsidP="00E7637C">
            <w:pPr>
              <w:pStyle w:val="TableEntry"/>
            </w:pPr>
            <w:r w:rsidRPr="00375960">
              <w:t>Patient's Phone Number</w:t>
            </w:r>
          </w:p>
        </w:tc>
        <w:tc>
          <w:tcPr>
            <w:tcW w:w="7290" w:type="dxa"/>
            <w:tcMar>
              <w:left w:w="40" w:type="dxa"/>
              <w:right w:w="40" w:type="dxa"/>
            </w:tcMar>
          </w:tcPr>
          <w:p w14:paraId="0FBD247A" w14:textId="6ADC3E5E" w:rsidR="009F1012" w:rsidRPr="00375960" w:rsidRDefault="009F1012" w:rsidP="00E7637C">
            <w:pPr>
              <w:pStyle w:val="TableEntry"/>
            </w:pPr>
            <w:r w:rsidRPr="00375960">
              <w:t>The patient's phone number</w:t>
            </w:r>
            <w:r w:rsidR="006C1D7E">
              <w:t>.</w:t>
            </w:r>
          </w:p>
        </w:tc>
      </w:tr>
      <w:tr w:rsidR="009F1012" w:rsidRPr="00375960" w14:paraId="69AC2972" w14:textId="77777777" w:rsidTr="009F1012">
        <w:trPr>
          <w:cantSplit/>
        </w:trPr>
        <w:tc>
          <w:tcPr>
            <w:tcW w:w="2518" w:type="dxa"/>
            <w:tcMar>
              <w:left w:w="40" w:type="dxa"/>
              <w:right w:w="40" w:type="dxa"/>
            </w:tcMar>
          </w:tcPr>
          <w:p w14:paraId="2CD32754" w14:textId="77777777" w:rsidR="009F1012" w:rsidRPr="00375960" w:rsidRDefault="009F1012" w:rsidP="00E7637C">
            <w:pPr>
              <w:pStyle w:val="TableEntry"/>
            </w:pPr>
            <w:r w:rsidRPr="00375960">
              <w:t>Primary Method of Payment</w:t>
            </w:r>
          </w:p>
        </w:tc>
        <w:tc>
          <w:tcPr>
            <w:tcW w:w="7290" w:type="dxa"/>
            <w:tcMar>
              <w:left w:w="40" w:type="dxa"/>
              <w:right w:w="40" w:type="dxa"/>
            </w:tcMar>
          </w:tcPr>
          <w:p w14:paraId="19598DAC" w14:textId="6E74EBC0" w:rsidR="009F1012" w:rsidRPr="00375960" w:rsidRDefault="009F1012" w:rsidP="00E7637C">
            <w:pPr>
              <w:pStyle w:val="TableEntry"/>
            </w:pPr>
            <w:r w:rsidRPr="00375960">
              <w:t>The primary method of payment or type of insurance associated with this EMS encounter</w:t>
            </w:r>
            <w:r w:rsidR="006C1D7E">
              <w:t>.</w:t>
            </w:r>
          </w:p>
        </w:tc>
      </w:tr>
      <w:tr w:rsidR="009F1012" w:rsidRPr="00375960" w14:paraId="408D594A" w14:textId="77777777" w:rsidTr="009F1012">
        <w:trPr>
          <w:cantSplit/>
        </w:trPr>
        <w:tc>
          <w:tcPr>
            <w:tcW w:w="2518" w:type="dxa"/>
            <w:tcMar>
              <w:left w:w="40" w:type="dxa"/>
              <w:right w:w="40" w:type="dxa"/>
            </w:tcMar>
          </w:tcPr>
          <w:p w14:paraId="0CBEE5CA" w14:textId="77777777" w:rsidR="009F1012" w:rsidRPr="00375960" w:rsidRDefault="009F1012" w:rsidP="00E7637C">
            <w:pPr>
              <w:pStyle w:val="TableEntry"/>
            </w:pPr>
            <w:r w:rsidRPr="00375960">
              <w:t>Closest Relative/Guardian Last Name</w:t>
            </w:r>
          </w:p>
        </w:tc>
        <w:tc>
          <w:tcPr>
            <w:tcW w:w="7290" w:type="dxa"/>
            <w:tcMar>
              <w:left w:w="40" w:type="dxa"/>
              <w:right w:w="40" w:type="dxa"/>
            </w:tcMar>
          </w:tcPr>
          <w:p w14:paraId="2D0E7852" w14:textId="197AF4B6" w:rsidR="009F1012" w:rsidRPr="00375960" w:rsidRDefault="009F1012" w:rsidP="00E7637C">
            <w:pPr>
              <w:pStyle w:val="TableEntry"/>
            </w:pPr>
            <w:r w:rsidRPr="00375960">
              <w:t>The last (family) name of the patient's closest relative or guardian</w:t>
            </w:r>
            <w:r w:rsidR="006C1D7E">
              <w:t>.</w:t>
            </w:r>
          </w:p>
        </w:tc>
      </w:tr>
      <w:tr w:rsidR="009F1012" w:rsidRPr="00375960" w14:paraId="5F8B81E0" w14:textId="77777777" w:rsidTr="009F1012">
        <w:trPr>
          <w:cantSplit/>
        </w:trPr>
        <w:tc>
          <w:tcPr>
            <w:tcW w:w="2518" w:type="dxa"/>
            <w:tcMar>
              <w:left w:w="40" w:type="dxa"/>
              <w:right w:w="40" w:type="dxa"/>
            </w:tcMar>
          </w:tcPr>
          <w:p w14:paraId="09A736BD" w14:textId="77777777" w:rsidR="009F1012" w:rsidRPr="00375960" w:rsidRDefault="009F1012" w:rsidP="00E7637C">
            <w:pPr>
              <w:pStyle w:val="TableEntry"/>
            </w:pPr>
            <w:r w:rsidRPr="00375960">
              <w:t>Closest Relative/Guardian First Name</w:t>
            </w:r>
          </w:p>
        </w:tc>
        <w:tc>
          <w:tcPr>
            <w:tcW w:w="7290" w:type="dxa"/>
            <w:tcMar>
              <w:left w:w="40" w:type="dxa"/>
              <w:right w:w="40" w:type="dxa"/>
            </w:tcMar>
          </w:tcPr>
          <w:p w14:paraId="44C677BC" w14:textId="6832E0BA" w:rsidR="009F1012" w:rsidRPr="00375960" w:rsidRDefault="009F1012" w:rsidP="00E7637C">
            <w:pPr>
              <w:pStyle w:val="TableEntry"/>
            </w:pPr>
            <w:r w:rsidRPr="00375960">
              <w:t>The first (given) name of the patient's closest relative or guardian</w:t>
            </w:r>
            <w:r w:rsidR="006C1D7E">
              <w:t>.</w:t>
            </w:r>
          </w:p>
        </w:tc>
      </w:tr>
      <w:tr w:rsidR="009F1012" w:rsidRPr="00375960" w14:paraId="165E7070" w14:textId="77777777" w:rsidTr="009F1012">
        <w:trPr>
          <w:cantSplit/>
        </w:trPr>
        <w:tc>
          <w:tcPr>
            <w:tcW w:w="2518" w:type="dxa"/>
            <w:tcMar>
              <w:left w:w="40" w:type="dxa"/>
              <w:right w:w="40" w:type="dxa"/>
            </w:tcMar>
          </w:tcPr>
          <w:p w14:paraId="060258A1" w14:textId="77777777" w:rsidR="009F1012" w:rsidRPr="00375960" w:rsidRDefault="009F1012" w:rsidP="00E7637C">
            <w:pPr>
              <w:pStyle w:val="TableEntry"/>
            </w:pPr>
            <w:r w:rsidRPr="00375960">
              <w:t>Closest Relative/Guardian Middle Initial/Name</w:t>
            </w:r>
          </w:p>
        </w:tc>
        <w:tc>
          <w:tcPr>
            <w:tcW w:w="7290" w:type="dxa"/>
            <w:tcMar>
              <w:left w:w="40" w:type="dxa"/>
              <w:right w:w="40" w:type="dxa"/>
            </w:tcMar>
          </w:tcPr>
          <w:p w14:paraId="28413915" w14:textId="77777777" w:rsidR="009F1012" w:rsidRPr="00375960" w:rsidRDefault="009F1012" w:rsidP="00E7637C">
            <w:pPr>
              <w:pStyle w:val="TableEntry"/>
            </w:pPr>
            <w:r w:rsidRPr="00375960">
              <w:t>The middle name/initial, if any, of the closest patient's relative or guardian.</w:t>
            </w:r>
          </w:p>
        </w:tc>
      </w:tr>
      <w:tr w:rsidR="009F1012" w:rsidRPr="00375960" w14:paraId="767138C7" w14:textId="77777777" w:rsidTr="009F1012">
        <w:trPr>
          <w:cantSplit/>
        </w:trPr>
        <w:tc>
          <w:tcPr>
            <w:tcW w:w="2518" w:type="dxa"/>
            <w:tcMar>
              <w:left w:w="40" w:type="dxa"/>
              <w:right w:w="40" w:type="dxa"/>
            </w:tcMar>
          </w:tcPr>
          <w:p w14:paraId="400C2771" w14:textId="77777777" w:rsidR="009F1012" w:rsidRPr="00375960" w:rsidRDefault="009F1012" w:rsidP="00E7637C">
            <w:pPr>
              <w:pStyle w:val="TableEntry"/>
            </w:pPr>
            <w:r w:rsidRPr="00375960">
              <w:t>Closest Relative/Guardian Street Address</w:t>
            </w:r>
          </w:p>
        </w:tc>
        <w:tc>
          <w:tcPr>
            <w:tcW w:w="7290" w:type="dxa"/>
            <w:tcMar>
              <w:left w:w="40" w:type="dxa"/>
              <w:right w:w="40" w:type="dxa"/>
            </w:tcMar>
          </w:tcPr>
          <w:p w14:paraId="27C12BA6" w14:textId="0C5C7E64" w:rsidR="009F1012" w:rsidRPr="00375960" w:rsidRDefault="009F1012" w:rsidP="00E7637C">
            <w:pPr>
              <w:pStyle w:val="TableEntry"/>
            </w:pPr>
            <w:r w:rsidRPr="00375960">
              <w:t>The street address of the residence of the patient's closest relative or guardian</w:t>
            </w:r>
            <w:r w:rsidR="006C1D7E">
              <w:t>.</w:t>
            </w:r>
          </w:p>
        </w:tc>
      </w:tr>
      <w:tr w:rsidR="009F1012" w:rsidRPr="00375960" w14:paraId="0D02AF1E" w14:textId="77777777" w:rsidTr="009F1012">
        <w:trPr>
          <w:cantSplit/>
        </w:trPr>
        <w:tc>
          <w:tcPr>
            <w:tcW w:w="2518" w:type="dxa"/>
            <w:tcMar>
              <w:left w:w="40" w:type="dxa"/>
              <w:right w:w="40" w:type="dxa"/>
            </w:tcMar>
          </w:tcPr>
          <w:p w14:paraId="709C2E9D" w14:textId="77777777" w:rsidR="009F1012" w:rsidRPr="00375960" w:rsidRDefault="009F1012" w:rsidP="00E7637C">
            <w:pPr>
              <w:pStyle w:val="TableEntry"/>
            </w:pPr>
            <w:r w:rsidRPr="00375960">
              <w:t>Closest Relative/Guardian City</w:t>
            </w:r>
          </w:p>
        </w:tc>
        <w:tc>
          <w:tcPr>
            <w:tcW w:w="7290" w:type="dxa"/>
            <w:tcMar>
              <w:left w:w="40" w:type="dxa"/>
              <w:right w:w="40" w:type="dxa"/>
            </w:tcMar>
          </w:tcPr>
          <w:p w14:paraId="170F36E3" w14:textId="77777777" w:rsidR="009F1012" w:rsidRPr="00375960" w:rsidRDefault="009F1012" w:rsidP="00E7637C">
            <w:pPr>
              <w:pStyle w:val="TableEntry"/>
            </w:pPr>
            <w:r w:rsidRPr="00375960">
              <w:t>The primary city or township of residence of the patient's closest relative or guardian.</w:t>
            </w:r>
          </w:p>
        </w:tc>
      </w:tr>
      <w:tr w:rsidR="009F1012" w:rsidRPr="00375960" w14:paraId="3CD6857E" w14:textId="77777777" w:rsidTr="009F1012">
        <w:trPr>
          <w:cantSplit/>
        </w:trPr>
        <w:tc>
          <w:tcPr>
            <w:tcW w:w="2518" w:type="dxa"/>
            <w:tcMar>
              <w:left w:w="40" w:type="dxa"/>
              <w:right w:w="40" w:type="dxa"/>
            </w:tcMar>
          </w:tcPr>
          <w:p w14:paraId="3B04D81B" w14:textId="77777777" w:rsidR="009F1012" w:rsidRPr="00375960" w:rsidRDefault="009F1012" w:rsidP="00E7637C">
            <w:pPr>
              <w:pStyle w:val="TableEntry"/>
            </w:pPr>
            <w:r w:rsidRPr="00375960">
              <w:t>Closest Relative/Guardian State</w:t>
            </w:r>
          </w:p>
        </w:tc>
        <w:tc>
          <w:tcPr>
            <w:tcW w:w="7290" w:type="dxa"/>
            <w:tcMar>
              <w:left w:w="40" w:type="dxa"/>
              <w:right w:w="40" w:type="dxa"/>
            </w:tcMar>
          </w:tcPr>
          <w:p w14:paraId="1E1E692B" w14:textId="77777777" w:rsidR="009F1012" w:rsidRPr="00375960" w:rsidRDefault="009F1012" w:rsidP="00E7637C">
            <w:pPr>
              <w:pStyle w:val="TableEntry"/>
            </w:pPr>
            <w:r w:rsidRPr="00375960">
              <w:t>The state of residence of the patient's closest relative or guardian.</w:t>
            </w:r>
          </w:p>
        </w:tc>
      </w:tr>
      <w:tr w:rsidR="009F1012" w:rsidRPr="00375960" w14:paraId="429B638B" w14:textId="77777777" w:rsidTr="009F1012">
        <w:trPr>
          <w:cantSplit/>
        </w:trPr>
        <w:tc>
          <w:tcPr>
            <w:tcW w:w="2518" w:type="dxa"/>
            <w:tcMar>
              <w:left w:w="40" w:type="dxa"/>
              <w:right w:w="40" w:type="dxa"/>
            </w:tcMar>
          </w:tcPr>
          <w:p w14:paraId="0CCBF53D" w14:textId="77777777" w:rsidR="009F1012" w:rsidRPr="00375960" w:rsidRDefault="009F1012" w:rsidP="00E7637C">
            <w:pPr>
              <w:pStyle w:val="TableEntry"/>
            </w:pPr>
            <w:r w:rsidRPr="00375960">
              <w:t>Closest Relative/Guardian Zip Code</w:t>
            </w:r>
          </w:p>
        </w:tc>
        <w:tc>
          <w:tcPr>
            <w:tcW w:w="7290" w:type="dxa"/>
            <w:tcMar>
              <w:left w:w="40" w:type="dxa"/>
              <w:right w:w="40" w:type="dxa"/>
            </w:tcMar>
          </w:tcPr>
          <w:p w14:paraId="3C696367" w14:textId="77777777" w:rsidR="009F1012" w:rsidRPr="00375960" w:rsidRDefault="009F1012" w:rsidP="00E7637C">
            <w:pPr>
              <w:pStyle w:val="TableEntry"/>
            </w:pPr>
            <w:r w:rsidRPr="00375960">
              <w:t>The ZIP Code of the residence of the patient's closest relative or guardian.</w:t>
            </w:r>
          </w:p>
        </w:tc>
      </w:tr>
      <w:tr w:rsidR="009F1012" w:rsidRPr="00375960" w14:paraId="623F620D" w14:textId="77777777" w:rsidTr="009F1012">
        <w:trPr>
          <w:cantSplit/>
        </w:trPr>
        <w:tc>
          <w:tcPr>
            <w:tcW w:w="2518" w:type="dxa"/>
            <w:tcMar>
              <w:left w:w="40" w:type="dxa"/>
              <w:right w:w="40" w:type="dxa"/>
            </w:tcMar>
          </w:tcPr>
          <w:p w14:paraId="5E46A363" w14:textId="77777777" w:rsidR="009F1012" w:rsidRPr="00375960" w:rsidRDefault="009F1012" w:rsidP="00E7637C">
            <w:pPr>
              <w:pStyle w:val="TableEntry"/>
            </w:pPr>
            <w:r w:rsidRPr="00375960">
              <w:t>Closest Relative/Guardian Country</w:t>
            </w:r>
          </w:p>
        </w:tc>
        <w:tc>
          <w:tcPr>
            <w:tcW w:w="7290" w:type="dxa"/>
            <w:tcMar>
              <w:left w:w="40" w:type="dxa"/>
              <w:right w:w="40" w:type="dxa"/>
            </w:tcMar>
          </w:tcPr>
          <w:p w14:paraId="56DB8102" w14:textId="77777777" w:rsidR="009F1012" w:rsidRPr="00375960" w:rsidRDefault="009F1012" w:rsidP="00E7637C">
            <w:pPr>
              <w:pStyle w:val="TableEntry"/>
            </w:pPr>
            <w:r w:rsidRPr="00375960">
              <w:t>The country of residence of the patient's closest relative or guardian.</w:t>
            </w:r>
          </w:p>
        </w:tc>
      </w:tr>
      <w:tr w:rsidR="009F1012" w:rsidRPr="00375960" w14:paraId="3EEBF888" w14:textId="77777777" w:rsidTr="009F1012">
        <w:trPr>
          <w:cantSplit/>
        </w:trPr>
        <w:tc>
          <w:tcPr>
            <w:tcW w:w="2518" w:type="dxa"/>
            <w:tcMar>
              <w:left w:w="40" w:type="dxa"/>
              <w:right w:w="40" w:type="dxa"/>
            </w:tcMar>
          </w:tcPr>
          <w:p w14:paraId="34A189A1" w14:textId="77777777" w:rsidR="009F1012" w:rsidRPr="00375960" w:rsidRDefault="009F1012" w:rsidP="00E7637C">
            <w:pPr>
              <w:pStyle w:val="TableEntry"/>
            </w:pPr>
            <w:r w:rsidRPr="00375960">
              <w:lastRenderedPageBreak/>
              <w:t>Closest Relative/Guardian Phone Number</w:t>
            </w:r>
          </w:p>
        </w:tc>
        <w:tc>
          <w:tcPr>
            <w:tcW w:w="7290" w:type="dxa"/>
            <w:tcMar>
              <w:left w:w="40" w:type="dxa"/>
              <w:right w:w="40" w:type="dxa"/>
            </w:tcMar>
          </w:tcPr>
          <w:p w14:paraId="45A75B4F" w14:textId="29076A2B" w:rsidR="009F1012" w:rsidRPr="00375960" w:rsidRDefault="009F1012" w:rsidP="00E7637C">
            <w:pPr>
              <w:pStyle w:val="TableEntry"/>
            </w:pPr>
            <w:r w:rsidRPr="00375960">
              <w:t>The phone number of the patient's closest relative or guardian</w:t>
            </w:r>
            <w:r w:rsidR="007507B5">
              <w:t>.</w:t>
            </w:r>
          </w:p>
        </w:tc>
      </w:tr>
      <w:tr w:rsidR="009F1012" w:rsidRPr="00375960" w14:paraId="742FFEA4" w14:textId="77777777" w:rsidTr="009F1012">
        <w:trPr>
          <w:cantSplit/>
        </w:trPr>
        <w:tc>
          <w:tcPr>
            <w:tcW w:w="2518" w:type="dxa"/>
            <w:tcMar>
              <w:left w:w="40" w:type="dxa"/>
              <w:right w:w="40" w:type="dxa"/>
            </w:tcMar>
          </w:tcPr>
          <w:p w14:paraId="7DAA5497" w14:textId="77777777" w:rsidR="009F1012" w:rsidRPr="00375960" w:rsidRDefault="009F1012" w:rsidP="00E7637C">
            <w:pPr>
              <w:pStyle w:val="TableEntry"/>
            </w:pPr>
            <w:r w:rsidRPr="00375960">
              <w:t>Closest Relative/Guardian Relationship</w:t>
            </w:r>
          </w:p>
        </w:tc>
        <w:tc>
          <w:tcPr>
            <w:tcW w:w="7290" w:type="dxa"/>
            <w:tcMar>
              <w:left w:w="40" w:type="dxa"/>
              <w:right w:w="40" w:type="dxa"/>
            </w:tcMar>
          </w:tcPr>
          <w:p w14:paraId="27D4B77B" w14:textId="39760BB5" w:rsidR="009F1012" w:rsidRPr="00375960" w:rsidRDefault="009F1012" w:rsidP="00E7637C">
            <w:pPr>
              <w:pStyle w:val="TableEntry"/>
            </w:pPr>
            <w:r w:rsidRPr="00375960">
              <w:t>The relationship of the patient's closest relative or guardian</w:t>
            </w:r>
            <w:r w:rsidR="007507B5">
              <w:t>.</w:t>
            </w:r>
          </w:p>
        </w:tc>
      </w:tr>
      <w:tr w:rsidR="009F1012" w:rsidRPr="00375960" w14:paraId="3567B77B" w14:textId="77777777" w:rsidTr="009F1012">
        <w:trPr>
          <w:cantSplit/>
        </w:trPr>
        <w:tc>
          <w:tcPr>
            <w:tcW w:w="2518" w:type="dxa"/>
            <w:tcMar>
              <w:left w:w="40" w:type="dxa"/>
              <w:right w:w="40" w:type="dxa"/>
            </w:tcMar>
          </w:tcPr>
          <w:p w14:paraId="7048DC2D" w14:textId="77777777" w:rsidR="009F1012" w:rsidRPr="00375960" w:rsidRDefault="009F1012" w:rsidP="00E7637C">
            <w:pPr>
              <w:pStyle w:val="TableEntry"/>
            </w:pPr>
            <w:r w:rsidRPr="00375960">
              <w:t>Patient's Employer</w:t>
            </w:r>
          </w:p>
        </w:tc>
        <w:tc>
          <w:tcPr>
            <w:tcW w:w="7290" w:type="dxa"/>
            <w:tcMar>
              <w:left w:w="40" w:type="dxa"/>
              <w:right w:w="40" w:type="dxa"/>
            </w:tcMar>
          </w:tcPr>
          <w:p w14:paraId="29690CC2" w14:textId="19A5FA70" w:rsidR="009F1012" w:rsidRPr="00375960" w:rsidRDefault="009F1012" w:rsidP="00E7637C">
            <w:pPr>
              <w:pStyle w:val="TableEntry"/>
            </w:pPr>
            <w:r w:rsidRPr="00375960">
              <w:t>The patient's employer's Name</w:t>
            </w:r>
            <w:r w:rsidR="007507B5">
              <w:t>.</w:t>
            </w:r>
          </w:p>
        </w:tc>
      </w:tr>
      <w:tr w:rsidR="009F1012" w:rsidRPr="00375960" w14:paraId="2E804ED0" w14:textId="77777777" w:rsidTr="009F1012">
        <w:trPr>
          <w:cantSplit/>
        </w:trPr>
        <w:tc>
          <w:tcPr>
            <w:tcW w:w="2518" w:type="dxa"/>
            <w:tcMar>
              <w:left w:w="40" w:type="dxa"/>
              <w:right w:w="40" w:type="dxa"/>
            </w:tcMar>
          </w:tcPr>
          <w:p w14:paraId="66F6BFC6" w14:textId="77777777" w:rsidR="009F1012" w:rsidRPr="00375960" w:rsidRDefault="009F1012" w:rsidP="00E7637C">
            <w:pPr>
              <w:pStyle w:val="TableEntry"/>
            </w:pPr>
            <w:r w:rsidRPr="00375960">
              <w:t>Patient's Employer's Address</w:t>
            </w:r>
          </w:p>
        </w:tc>
        <w:tc>
          <w:tcPr>
            <w:tcW w:w="7290" w:type="dxa"/>
            <w:tcMar>
              <w:left w:w="40" w:type="dxa"/>
              <w:right w:w="40" w:type="dxa"/>
            </w:tcMar>
          </w:tcPr>
          <w:p w14:paraId="6C4A1314" w14:textId="21B9BD1B" w:rsidR="009F1012" w:rsidRPr="00375960" w:rsidRDefault="009F1012" w:rsidP="00E7637C">
            <w:pPr>
              <w:pStyle w:val="TableEntry"/>
            </w:pPr>
            <w:r w:rsidRPr="00375960">
              <w:t>The street address of the patient's employer</w:t>
            </w:r>
            <w:r w:rsidR="007507B5">
              <w:t>.</w:t>
            </w:r>
          </w:p>
        </w:tc>
      </w:tr>
      <w:tr w:rsidR="009F1012" w:rsidRPr="00375960" w14:paraId="2B16B2CF" w14:textId="77777777" w:rsidTr="009F1012">
        <w:trPr>
          <w:cantSplit/>
        </w:trPr>
        <w:tc>
          <w:tcPr>
            <w:tcW w:w="2518" w:type="dxa"/>
            <w:tcMar>
              <w:left w:w="40" w:type="dxa"/>
              <w:right w:w="40" w:type="dxa"/>
            </w:tcMar>
          </w:tcPr>
          <w:p w14:paraId="0B5C588F" w14:textId="77777777" w:rsidR="009F1012" w:rsidRPr="00375960" w:rsidRDefault="009F1012" w:rsidP="00E7637C">
            <w:pPr>
              <w:pStyle w:val="TableEntry"/>
            </w:pPr>
            <w:r w:rsidRPr="00375960">
              <w:t>Patient's Employer's City</w:t>
            </w:r>
          </w:p>
        </w:tc>
        <w:tc>
          <w:tcPr>
            <w:tcW w:w="7290" w:type="dxa"/>
            <w:tcMar>
              <w:left w:w="40" w:type="dxa"/>
              <w:right w:w="40" w:type="dxa"/>
            </w:tcMar>
          </w:tcPr>
          <w:p w14:paraId="62F494FB" w14:textId="480569D6" w:rsidR="009F1012" w:rsidRPr="00375960" w:rsidRDefault="009F1012" w:rsidP="00E7637C">
            <w:pPr>
              <w:pStyle w:val="TableEntry"/>
            </w:pPr>
            <w:r w:rsidRPr="00375960">
              <w:t>The city or township of the patient's employer used for mailing purposes</w:t>
            </w:r>
            <w:r w:rsidR="007507B5">
              <w:t>.</w:t>
            </w:r>
          </w:p>
        </w:tc>
      </w:tr>
      <w:tr w:rsidR="009F1012" w:rsidRPr="00375960" w14:paraId="1FFD91FB" w14:textId="77777777" w:rsidTr="009F1012">
        <w:trPr>
          <w:cantSplit/>
        </w:trPr>
        <w:tc>
          <w:tcPr>
            <w:tcW w:w="2518" w:type="dxa"/>
            <w:tcMar>
              <w:left w:w="40" w:type="dxa"/>
              <w:right w:w="40" w:type="dxa"/>
            </w:tcMar>
          </w:tcPr>
          <w:p w14:paraId="20D66FA4" w14:textId="77777777" w:rsidR="009F1012" w:rsidRPr="00375960" w:rsidRDefault="009F1012" w:rsidP="00E7637C">
            <w:pPr>
              <w:pStyle w:val="TableEntry"/>
            </w:pPr>
            <w:r w:rsidRPr="00375960">
              <w:t>Patient's Employer's State</w:t>
            </w:r>
          </w:p>
        </w:tc>
        <w:tc>
          <w:tcPr>
            <w:tcW w:w="7290" w:type="dxa"/>
            <w:tcMar>
              <w:left w:w="40" w:type="dxa"/>
              <w:right w:w="40" w:type="dxa"/>
            </w:tcMar>
          </w:tcPr>
          <w:p w14:paraId="229D840F" w14:textId="490F06FD" w:rsidR="009F1012" w:rsidRPr="00375960" w:rsidRDefault="009F1012" w:rsidP="00E7637C">
            <w:pPr>
              <w:pStyle w:val="TableEntry"/>
            </w:pPr>
            <w:r w:rsidRPr="00375960">
              <w:t>The state of the patient's employer</w:t>
            </w:r>
            <w:r w:rsidR="007507B5">
              <w:t>.</w:t>
            </w:r>
          </w:p>
        </w:tc>
      </w:tr>
      <w:tr w:rsidR="009F1012" w:rsidRPr="00375960" w14:paraId="0DA4513F" w14:textId="77777777" w:rsidTr="009F1012">
        <w:trPr>
          <w:cantSplit/>
        </w:trPr>
        <w:tc>
          <w:tcPr>
            <w:tcW w:w="2518" w:type="dxa"/>
            <w:tcMar>
              <w:left w:w="40" w:type="dxa"/>
              <w:right w:w="40" w:type="dxa"/>
            </w:tcMar>
          </w:tcPr>
          <w:p w14:paraId="5DD615DC" w14:textId="77777777" w:rsidR="009F1012" w:rsidRPr="00375960" w:rsidRDefault="009F1012" w:rsidP="00E7637C">
            <w:pPr>
              <w:pStyle w:val="TableEntry"/>
            </w:pPr>
            <w:r w:rsidRPr="00375960">
              <w:t>Patient's Employer's Zip Code</w:t>
            </w:r>
          </w:p>
        </w:tc>
        <w:tc>
          <w:tcPr>
            <w:tcW w:w="7290" w:type="dxa"/>
            <w:tcMar>
              <w:left w:w="40" w:type="dxa"/>
              <w:right w:w="40" w:type="dxa"/>
            </w:tcMar>
          </w:tcPr>
          <w:p w14:paraId="011B6966" w14:textId="5604DDEE" w:rsidR="009F1012" w:rsidRPr="00375960" w:rsidRDefault="009F1012" w:rsidP="00E7637C">
            <w:pPr>
              <w:pStyle w:val="TableEntry"/>
            </w:pPr>
            <w:r w:rsidRPr="00375960">
              <w:t>The ZIP Code of the patient's employer</w:t>
            </w:r>
            <w:r w:rsidR="007507B5">
              <w:t>.</w:t>
            </w:r>
          </w:p>
        </w:tc>
      </w:tr>
      <w:tr w:rsidR="009F1012" w:rsidRPr="00375960" w14:paraId="20B57EB4" w14:textId="77777777" w:rsidTr="009F1012">
        <w:trPr>
          <w:cantSplit/>
        </w:trPr>
        <w:tc>
          <w:tcPr>
            <w:tcW w:w="2518" w:type="dxa"/>
            <w:tcMar>
              <w:left w:w="40" w:type="dxa"/>
              <w:right w:w="40" w:type="dxa"/>
            </w:tcMar>
          </w:tcPr>
          <w:p w14:paraId="73CD9B23" w14:textId="77777777" w:rsidR="009F1012" w:rsidRPr="00375960" w:rsidRDefault="009F1012" w:rsidP="00E7637C">
            <w:pPr>
              <w:pStyle w:val="TableEntry"/>
            </w:pPr>
            <w:r w:rsidRPr="00375960">
              <w:t>Patient's Employer's Country</w:t>
            </w:r>
          </w:p>
        </w:tc>
        <w:tc>
          <w:tcPr>
            <w:tcW w:w="7290" w:type="dxa"/>
            <w:tcMar>
              <w:left w:w="40" w:type="dxa"/>
              <w:right w:w="40" w:type="dxa"/>
            </w:tcMar>
          </w:tcPr>
          <w:p w14:paraId="4CD3ECAF" w14:textId="54C64745" w:rsidR="009F1012" w:rsidRPr="00375960" w:rsidRDefault="009F1012" w:rsidP="00E7637C">
            <w:pPr>
              <w:pStyle w:val="TableEntry"/>
            </w:pPr>
            <w:r w:rsidRPr="00375960">
              <w:t>The country of the patient's employer</w:t>
            </w:r>
            <w:r w:rsidR="007507B5">
              <w:t>.</w:t>
            </w:r>
          </w:p>
        </w:tc>
      </w:tr>
      <w:tr w:rsidR="009F1012" w:rsidRPr="00375960" w14:paraId="3493E5CF" w14:textId="77777777" w:rsidTr="009F1012">
        <w:trPr>
          <w:cantSplit/>
        </w:trPr>
        <w:tc>
          <w:tcPr>
            <w:tcW w:w="2518" w:type="dxa"/>
            <w:tcMar>
              <w:left w:w="40" w:type="dxa"/>
              <w:right w:w="40" w:type="dxa"/>
            </w:tcMar>
          </w:tcPr>
          <w:p w14:paraId="6DCA79E8" w14:textId="77777777" w:rsidR="009F1012" w:rsidRPr="00375960" w:rsidRDefault="009F1012" w:rsidP="00E7637C">
            <w:pPr>
              <w:pStyle w:val="TableEntry"/>
            </w:pPr>
            <w:r w:rsidRPr="00375960">
              <w:t xml:space="preserve">Patient's Employer's Primary Phone Number </w:t>
            </w:r>
          </w:p>
        </w:tc>
        <w:tc>
          <w:tcPr>
            <w:tcW w:w="7290" w:type="dxa"/>
            <w:tcMar>
              <w:left w:w="40" w:type="dxa"/>
              <w:right w:w="40" w:type="dxa"/>
            </w:tcMar>
          </w:tcPr>
          <w:p w14:paraId="6FDE5CFE" w14:textId="77777777" w:rsidR="009F1012" w:rsidRPr="00375960" w:rsidRDefault="009F1012" w:rsidP="00E7637C">
            <w:pPr>
              <w:pStyle w:val="TableEntry"/>
            </w:pPr>
            <w:r w:rsidRPr="00375960">
              <w:t>The employer's primary phone number.</w:t>
            </w:r>
          </w:p>
        </w:tc>
      </w:tr>
      <w:tr w:rsidR="009F1012" w:rsidRPr="00375960" w14:paraId="76300AFE" w14:textId="77777777" w:rsidTr="009F1012">
        <w:trPr>
          <w:cantSplit/>
        </w:trPr>
        <w:tc>
          <w:tcPr>
            <w:tcW w:w="2518" w:type="dxa"/>
            <w:tcMar>
              <w:left w:w="40" w:type="dxa"/>
              <w:right w:w="40" w:type="dxa"/>
            </w:tcMar>
          </w:tcPr>
          <w:p w14:paraId="28E40E51" w14:textId="77777777" w:rsidR="009F1012" w:rsidRPr="00375960" w:rsidRDefault="009F1012" w:rsidP="00E7637C">
            <w:pPr>
              <w:pStyle w:val="TableEntry"/>
            </w:pPr>
            <w:r w:rsidRPr="00375960">
              <w:t xml:space="preserve">Response Urgency </w:t>
            </w:r>
          </w:p>
        </w:tc>
        <w:tc>
          <w:tcPr>
            <w:tcW w:w="7290" w:type="dxa"/>
            <w:tcMar>
              <w:left w:w="40" w:type="dxa"/>
              <w:right w:w="40" w:type="dxa"/>
            </w:tcMar>
          </w:tcPr>
          <w:p w14:paraId="23E2236B" w14:textId="17D1156D" w:rsidR="009F1012" w:rsidRPr="00375960" w:rsidRDefault="009F1012" w:rsidP="00E7637C">
            <w:pPr>
              <w:pStyle w:val="TableEntry"/>
            </w:pPr>
            <w:r w:rsidRPr="00375960">
              <w:t>The urgency in which the EMS agency began to mobilize resources for this EMS encounter.</w:t>
            </w:r>
          </w:p>
        </w:tc>
      </w:tr>
      <w:tr w:rsidR="009F1012" w:rsidRPr="00375960" w14:paraId="25254206" w14:textId="77777777" w:rsidTr="009F1012">
        <w:trPr>
          <w:cantSplit/>
        </w:trPr>
        <w:tc>
          <w:tcPr>
            <w:tcW w:w="2518" w:type="dxa"/>
            <w:tcMar>
              <w:left w:w="40" w:type="dxa"/>
              <w:right w:w="40" w:type="dxa"/>
            </w:tcMar>
          </w:tcPr>
          <w:p w14:paraId="2C22A55D" w14:textId="77777777" w:rsidR="009F1012" w:rsidRPr="00375960" w:rsidRDefault="009F1012" w:rsidP="00E7637C">
            <w:pPr>
              <w:pStyle w:val="TableEntry"/>
            </w:pPr>
            <w:r w:rsidRPr="00375960">
              <w:t>First EMS Unit on Scene</w:t>
            </w:r>
          </w:p>
        </w:tc>
        <w:tc>
          <w:tcPr>
            <w:tcW w:w="7290" w:type="dxa"/>
            <w:tcMar>
              <w:left w:w="40" w:type="dxa"/>
              <w:right w:w="40" w:type="dxa"/>
            </w:tcMar>
          </w:tcPr>
          <w:p w14:paraId="7F910B52" w14:textId="4B2FA2CE" w:rsidR="009F1012" w:rsidRPr="00375960" w:rsidRDefault="009F1012" w:rsidP="00E7637C">
            <w:pPr>
              <w:pStyle w:val="TableEntry"/>
            </w:pPr>
            <w:r w:rsidRPr="00375960">
              <w:t>Documentation that this EMS Unit was the first EMS Unit for the EMS Agency on the Scene</w:t>
            </w:r>
            <w:r w:rsidR="007507B5">
              <w:t>.</w:t>
            </w:r>
          </w:p>
        </w:tc>
      </w:tr>
      <w:tr w:rsidR="009F1012" w:rsidRPr="00375960" w14:paraId="41B17D58" w14:textId="77777777" w:rsidTr="009F1012">
        <w:trPr>
          <w:cantSplit/>
        </w:trPr>
        <w:tc>
          <w:tcPr>
            <w:tcW w:w="2518" w:type="dxa"/>
            <w:tcMar>
              <w:left w:w="40" w:type="dxa"/>
              <w:right w:w="40" w:type="dxa"/>
            </w:tcMar>
          </w:tcPr>
          <w:p w14:paraId="21629C59" w14:textId="77777777" w:rsidR="009F1012" w:rsidRPr="00375960" w:rsidRDefault="009F1012" w:rsidP="00E7637C">
            <w:pPr>
              <w:pStyle w:val="TableEntry"/>
            </w:pPr>
            <w:r w:rsidRPr="00375960">
              <w:t>Other EMS or Public Safety Agencies at Scene</w:t>
            </w:r>
          </w:p>
        </w:tc>
        <w:tc>
          <w:tcPr>
            <w:tcW w:w="7290" w:type="dxa"/>
            <w:tcMar>
              <w:left w:w="40" w:type="dxa"/>
              <w:right w:w="40" w:type="dxa"/>
            </w:tcMar>
          </w:tcPr>
          <w:p w14:paraId="7C9458AE" w14:textId="7D85991E" w:rsidR="009F1012" w:rsidRPr="00375960" w:rsidRDefault="009F1012" w:rsidP="00E7637C">
            <w:pPr>
              <w:pStyle w:val="TableEntry"/>
            </w:pPr>
            <w:r w:rsidRPr="00375960">
              <w:t>Other EMS agency names that were at the scene, if any</w:t>
            </w:r>
            <w:r w:rsidR="007507B5">
              <w:t>.</w:t>
            </w:r>
          </w:p>
        </w:tc>
      </w:tr>
      <w:tr w:rsidR="009F1012" w:rsidRPr="00375960" w14:paraId="768C7025" w14:textId="77777777" w:rsidTr="009F1012">
        <w:trPr>
          <w:cantSplit/>
        </w:trPr>
        <w:tc>
          <w:tcPr>
            <w:tcW w:w="2518" w:type="dxa"/>
            <w:tcMar>
              <w:left w:w="40" w:type="dxa"/>
              <w:right w:w="40" w:type="dxa"/>
            </w:tcMar>
          </w:tcPr>
          <w:p w14:paraId="51226180" w14:textId="77777777" w:rsidR="009F1012" w:rsidRPr="00375960" w:rsidRDefault="009F1012" w:rsidP="00E7637C">
            <w:pPr>
              <w:pStyle w:val="TableEntry"/>
            </w:pPr>
            <w:r w:rsidRPr="00375960">
              <w:t>Other EMS or Public Safety Agency ID Number</w:t>
            </w:r>
          </w:p>
        </w:tc>
        <w:tc>
          <w:tcPr>
            <w:tcW w:w="7290" w:type="dxa"/>
            <w:tcMar>
              <w:left w:w="40" w:type="dxa"/>
              <w:right w:w="40" w:type="dxa"/>
            </w:tcMar>
          </w:tcPr>
          <w:p w14:paraId="09FBE342" w14:textId="094FFD67" w:rsidR="009F1012" w:rsidRPr="00375960" w:rsidRDefault="009F1012" w:rsidP="00E7637C">
            <w:pPr>
              <w:pStyle w:val="TableEntry"/>
            </w:pPr>
            <w:r w:rsidRPr="00375960">
              <w:t>The ID number for the EMS Agency or Other Public Safety listed in eScene.02</w:t>
            </w:r>
            <w:r w:rsidR="007507B5">
              <w:t>.</w:t>
            </w:r>
          </w:p>
        </w:tc>
      </w:tr>
      <w:tr w:rsidR="009F1012" w:rsidRPr="00375960" w14:paraId="5AC62005" w14:textId="77777777" w:rsidTr="009F1012">
        <w:trPr>
          <w:cantSplit/>
        </w:trPr>
        <w:tc>
          <w:tcPr>
            <w:tcW w:w="2518" w:type="dxa"/>
            <w:tcMar>
              <w:left w:w="40" w:type="dxa"/>
              <w:right w:w="40" w:type="dxa"/>
            </w:tcMar>
          </w:tcPr>
          <w:p w14:paraId="04B74550" w14:textId="77777777" w:rsidR="009F1012" w:rsidRPr="00375960" w:rsidRDefault="009F1012" w:rsidP="00E7637C">
            <w:pPr>
              <w:pStyle w:val="TableEntry"/>
            </w:pPr>
            <w:r w:rsidRPr="00375960">
              <w:t>Type of Other Service at Scene</w:t>
            </w:r>
          </w:p>
        </w:tc>
        <w:tc>
          <w:tcPr>
            <w:tcW w:w="7290" w:type="dxa"/>
            <w:tcMar>
              <w:left w:w="40" w:type="dxa"/>
              <w:right w:w="40" w:type="dxa"/>
            </w:tcMar>
          </w:tcPr>
          <w:p w14:paraId="35790FB1" w14:textId="5CB9024D" w:rsidR="009F1012" w:rsidRPr="00375960" w:rsidRDefault="009F1012" w:rsidP="00E7637C">
            <w:pPr>
              <w:pStyle w:val="TableEntry"/>
            </w:pPr>
            <w:r w:rsidRPr="00375960">
              <w:t>The type of public safety or EMS service associated with Other Agencies on Scene</w:t>
            </w:r>
            <w:r w:rsidR="007507B5">
              <w:t>.</w:t>
            </w:r>
          </w:p>
        </w:tc>
      </w:tr>
      <w:tr w:rsidR="009F1012" w:rsidRPr="00375960" w14:paraId="4B4D83D5" w14:textId="77777777" w:rsidTr="009F1012">
        <w:trPr>
          <w:cantSplit/>
        </w:trPr>
        <w:tc>
          <w:tcPr>
            <w:tcW w:w="2518" w:type="dxa"/>
            <w:tcMar>
              <w:left w:w="40" w:type="dxa"/>
              <w:right w:w="40" w:type="dxa"/>
            </w:tcMar>
          </w:tcPr>
          <w:p w14:paraId="7DC74B1D" w14:textId="77777777" w:rsidR="009F1012" w:rsidRPr="00375960" w:rsidRDefault="009F1012" w:rsidP="00E7637C">
            <w:pPr>
              <w:pStyle w:val="TableEntry"/>
            </w:pPr>
            <w:r w:rsidRPr="00375960">
              <w:t>Date/Time Initial Responder Arrived on Scene</w:t>
            </w:r>
          </w:p>
        </w:tc>
        <w:tc>
          <w:tcPr>
            <w:tcW w:w="7290" w:type="dxa"/>
            <w:tcMar>
              <w:left w:w="40" w:type="dxa"/>
              <w:right w:w="40" w:type="dxa"/>
            </w:tcMar>
          </w:tcPr>
          <w:p w14:paraId="565471C9" w14:textId="409A326B" w:rsidR="009F1012" w:rsidRPr="00375960" w:rsidRDefault="009F1012" w:rsidP="00E7637C">
            <w:pPr>
              <w:pStyle w:val="TableEntry"/>
            </w:pPr>
            <w:r w:rsidRPr="00375960">
              <w:t>The time that the initial responder arrived on the scene, if applicable.</w:t>
            </w:r>
          </w:p>
        </w:tc>
      </w:tr>
      <w:tr w:rsidR="009F1012" w:rsidRPr="00375960" w14:paraId="7291BE22" w14:textId="77777777" w:rsidTr="009F1012">
        <w:trPr>
          <w:cantSplit/>
        </w:trPr>
        <w:tc>
          <w:tcPr>
            <w:tcW w:w="2518" w:type="dxa"/>
            <w:tcMar>
              <w:left w:w="40" w:type="dxa"/>
              <w:right w:w="40" w:type="dxa"/>
            </w:tcMar>
          </w:tcPr>
          <w:p w14:paraId="77C75F5D" w14:textId="77777777" w:rsidR="009F1012" w:rsidRPr="00375960" w:rsidRDefault="009F1012" w:rsidP="00E7637C">
            <w:pPr>
              <w:pStyle w:val="TableEntry"/>
            </w:pPr>
            <w:r w:rsidRPr="00375960">
              <w:t xml:space="preserve">Numbers of Patients on Scene </w:t>
            </w:r>
          </w:p>
        </w:tc>
        <w:tc>
          <w:tcPr>
            <w:tcW w:w="7290" w:type="dxa"/>
            <w:tcMar>
              <w:left w:w="40" w:type="dxa"/>
              <w:right w:w="40" w:type="dxa"/>
            </w:tcMar>
          </w:tcPr>
          <w:p w14:paraId="68E97694" w14:textId="768D02AB" w:rsidR="009F1012" w:rsidRPr="00375960" w:rsidRDefault="009F1012" w:rsidP="00E7637C">
            <w:pPr>
              <w:pStyle w:val="TableEntry"/>
            </w:pPr>
            <w:r w:rsidRPr="00375960">
              <w:t>Indicator of how many total patients were at the scene</w:t>
            </w:r>
            <w:r w:rsidR="007507B5">
              <w:t>.</w:t>
            </w:r>
          </w:p>
        </w:tc>
      </w:tr>
      <w:tr w:rsidR="009F1012" w:rsidRPr="00375960" w14:paraId="1CF20F2D" w14:textId="77777777" w:rsidTr="009F1012">
        <w:trPr>
          <w:cantSplit/>
        </w:trPr>
        <w:tc>
          <w:tcPr>
            <w:tcW w:w="2518" w:type="dxa"/>
            <w:tcMar>
              <w:left w:w="40" w:type="dxa"/>
              <w:right w:w="40" w:type="dxa"/>
            </w:tcMar>
          </w:tcPr>
          <w:p w14:paraId="5C38102B" w14:textId="77777777" w:rsidR="009F1012" w:rsidRPr="00375960" w:rsidRDefault="009F1012" w:rsidP="00E7637C">
            <w:pPr>
              <w:pStyle w:val="TableEntry"/>
            </w:pPr>
            <w:r w:rsidRPr="00375960">
              <w:t>Mass Casualty Incident</w:t>
            </w:r>
          </w:p>
        </w:tc>
        <w:tc>
          <w:tcPr>
            <w:tcW w:w="7290" w:type="dxa"/>
            <w:tcMar>
              <w:left w:w="40" w:type="dxa"/>
              <w:right w:w="40" w:type="dxa"/>
            </w:tcMar>
          </w:tcPr>
          <w:p w14:paraId="4D5629D8" w14:textId="1AAC451F" w:rsidR="009F1012" w:rsidRPr="00375960" w:rsidRDefault="009F1012" w:rsidP="00E7637C">
            <w:pPr>
              <w:pStyle w:val="TableEntry"/>
            </w:pPr>
            <w:r w:rsidRPr="00375960">
              <w:t>Indicator if this event would be considered a mass casualty incident (overwhelmed existing EMS resources)</w:t>
            </w:r>
            <w:r w:rsidR="007507B5">
              <w:t>.</w:t>
            </w:r>
          </w:p>
        </w:tc>
      </w:tr>
      <w:tr w:rsidR="009F1012" w:rsidRPr="00375960" w14:paraId="03A55F0D" w14:textId="77777777" w:rsidTr="009F1012">
        <w:trPr>
          <w:cantSplit/>
        </w:trPr>
        <w:tc>
          <w:tcPr>
            <w:tcW w:w="2518" w:type="dxa"/>
            <w:tcMar>
              <w:left w:w="40" w:type="dxa"/>
              <w:right w:w="40" w:type="dxa"/>
            </w:tcMar>
          </w:tcPr>
          <w:p w14:paraId="0D3CEB1F" w14:textId="77777777" w:rsidR="009F1012" w:rsidRPr="00375960" w:rsidRDefault="009F1012" w:rsidP="00E7637C">
            <w:pPr>
              <w:pStyle w:val="TableEntry"/>
            </w:pPr>
            <w:r w:rsidRPr="00375960">
              <w:t>Triage Classification for MCI Patient</w:t>
            </w:r>
          </w:p>
        </w:tc>
        <w:tc>
          <w:tcPr>
            <w:tcW w:w="7290" w:type="dxa"/>
            <w:tcMar>
              <w:left w:w="40" w:type="dxa"/>
              <w:right w:w="40" w:type="dxa"/>
            </w:tcMar>
          </w:tcPr>
          <w:p w14:paraId="5C6B2E07" w14:textId="5DE4786C" w:rsidR="009F1012" w:rsidRPr="00375960" w:rsidRDefault="009F1012" w:rsidP="00E7637C">
            <w:pPr>
              <w:pStyle w:val="TableEntry"/>
            </w:pPr>
            <w:r w:rsidRPr="00375960">
              <w:t>The color associated with the initial triage assessment/classification of the MCI patient.</w:t>
            </w:r>
          </w:p>
        </w:tc>
      </w:tr>
      <w:tr w:rsidR="009F1012" w:rsidRPr="00375960" w14:paraId="2EDD8263" w14:textId="77777777" w:rsidTr="009F1012">
        <w:trPr>
          <w:cantSplit/>
        </w:trPr>
        <w:tc>
          <w:tcPr>
            <w:tcW w:w="2518" w:type="dxa"/>
            <w:tcMar>
              <w:left w:w="40" w:type="dxa"/>
              <w:right w:w="40" w:type="dxa"/>
            </w:tcMar>
          </w:tcPr>
          <w:p w14:paraId="7A3C2FCA" w14:textId="77777777" w:rsidR="009F1012" w:rsidRPr="00375960" w:rsidRDefault="009F1012" w:rsidP="00E7637C">
            <w:pPr>
              <w:pStyle w:val="TableEntry"/>
            </w:pPr>
            <w:r w:rsidRPr="00375960">
              <w:t>Incident Location Type</w:t>
            </w:r>
          </w:p>
        </w:tc>
        <w:tc>
          <w:tcPr>
            <w:tcW w:w="7290" w:type="dxa"/>
            <w:tcMar>
              <w:left w:w="40" w:type="dxa"/>
              <w:right w:w="40" w:type="dxa"/>
            </w:tcMar>
          </w:tcPr>
          <w:p w14:paraId="685B8AC2" w14:textId="20ECAFFD" w:rsidR="009F1012" w:rsidRPr="00375960" w:rsidRDefault="009F1012" w:rsidP="00E7637C">
            <w:pPr>
              <w:pStyle w:val="TableEntry"/>
            </w:pPr>
            <w:r w:rsidRPr="00375960">
              <w:t>The kind of location where the incident happened</w:t>
            </w:r>
            <w:r w:rsidR="007507B5">
              <w:t>.</w:t>
            </w:r>
          </w:p>
        </w:tc>
      </w:tr>
      <w:tr w:rsidR="009F1012" w:rsidRPr="00375960" w14:paraId="4360BB08" w14:textId="77777777" w:rsidTr="009F1012">
        <w:trPr>
          <w:cantSplit/>
        </w:trPr>
        <w:tc>
          <w:tcPr>
            <w:tcW w:w="2518" w:type="dxa"/>
            <w:tcMar>
              <w:left w:w="40" w:type="dxa"/>
              <w:right w:w="40" w:type="dxa"/>
            </w:tcMar>
          </w:tcPr>
          <w:p w14:paraId="02DFEAA2" w14:textId="77777777" w:rsidR="009F1012" w:rsidRPr="00375960" w:rsidRDefault="009F1012" w:rsidP="00E7637C">
            <w:pPr>
              <w:pStyle w:val="TableEntry"/>
            </w:pPr>
            <w:r w:rsidRPr="00375960">
              <w:t>Incident Facility Code</w:t>
            </w:r>
          </w:p>
        </w:tc>
        <w:tc>
          <w:tcPr>
            <w:tcW w:w="7290" w:type="dxa"/>
            <w:tcMar>
              <w:left w:w="40" w:type="dxa"/>
              <w:right w:w="40" w:type="dxa"/>
            </w:tcMar>
          </w:tcPr>
          <w:p w14:paraId="4016AD50" w14:textId="33282DD7" w:rsidR="009F1012" w:rsidRPr="00375960" w:rsidRDefault="009F1012" w:rsidP="00E7637C">
            <w:pPr>
              <w:pStyle w:val="TableEntry"/>
            </w:pPr>
            <w:r w:rsidRPr="00375960">
              <w:t>The state, regulatory, or other unique number (code) associated with the facility if the Incident is a Healthcare Facility.</w:t>
            </w:r>
          </w:p>
        </w:tc>
      </w:tr>
      <w:tr w:rsidR="009F1012" w:rsidRPr="00375960" w14:paraId="57A9AD86" w14:textId="77777777" w:rsidTr="009F1012">
        <w:trPr>
          <w:cantSplit/>
        </w:trPr>
        <w:tc>
          <w:tcPr>
            <w:tcW w:w="2518" w:type="dxa"/>
            <w:tcMar>
              <w:left w:w="40" w:type="dxa"/>
              <w:right w:w="40" w:type="dxa"/>
            </w:tcMar>
          </w:tcPr>
          <w:p w14:paraId="70F406E8" w14:textId="77777777" w:rsidR="009F1012" w:rsidRPr="00375960" w:rsidRDefault="009F1012" w:rsidP="00E7637C">
            <w:pPr>
              <w:pStyle w:val="TableEntry"/>
            </w:pPr>
            <w:r w:rsidRPr="00375960">
              <w:t>Scene GPS Location</w:t>
            </w:r>
          </w:p>
        </w:tc>
        <w:tc>
          <w:tcPr>
            <w:tcW w:w="7290" w:type="dxa"/>
            <w:tcMar>
              <w:left w:w="40" w:type="dxa"/>
              <w:right w:w="40" w:type="dxa"/>
            </w:tcMar>
          </w:tcPr>
          <w:p w14:paraId="5DBF8A17" w14:textId="27735C09" w:rsidR="009F1012" w:rsidRPr="00375960" w:rsidRDefault="009F1012" w:rsidP="00E7637C">
            <w:pPr>
              <w:pStyle w:val="TableEntry"/>
            </w:pPr>
            <w:r w:rsidRPr="00375960">
              <w:t>The GPS coordinates associated with the Scene.</w:t>
            </w:r>
          </w:p>
        </w:tc>
      </w:tr>
      <w:tr w:rsidR="009F1012" w:rsidRPr="00375960" w14:paraId="28EEFC78" w14:textId="77777777" w:rsidTr="009F1012">
        <w:trPr>
          <w:cantSplit/>
        </w:trPr>
        <w:tc>
          <w:tcPr>
            <w:tcW w:w="2518" w:type="dxa"/>
            <w:tcMar>
              <w:left w:w="40" w:type="dxa"/>
              <w:right w:w="40" w:type="dxa"/>
            </w:tcMar>
          </w:tcPr>
          <w:p w14:paraId="2372BF94" w14:textId="77777777" w:rsidR="009F1012" w:rsidRPr="00375960" w:rsidRDefault="009F1012" w:rsidP="00E7637C">
            <w:pPr>
              <w:pStyle w:val="TableEntry"/>
            </w:pPr>
            <w:r w:rsidRPr="00375960">
              <w:t>Scene US National Grid Coordinates</w:t>
            </w:r>
          </w:p>
        </w:tc>
        <w:tc>
          <w:tcPr>
            <w:tcW w:w="7290" w:type="dxa"/>
            <w:tcMar>
              <w:left w:w="40" w:type="dxa"/>
              <w:right w:w="40" w:type="dxa"/>
            </w:tcMar>
          </w:tcPr>
          <w:p w14:paraId="6032A30D" w14:textId="0F9E9153" w:rsidR="009F1012" w:rsidRPr="00375960" w:rsidRDefault="009F1012" w:rsidP="00E7637C">
            <w:pPr>
              <w:pStyle w:val="TableEntry"/>
            </w:pPr>
            <w:r w:rsidRPr="00375960">
              <w:t>The US National Grid Coordinates for the Scene.</w:t>
            </w:r>
          </w:p>
        </w:tc>
      </w:tr>
      <w:tr w:rsidR="009F1012" w:rsidRPr="00375960" w14:paraId="50EAC3E4" w14:textId="77777777" w:rsidTr="009F1012">
        <w:trPr>
          <w:cantSplit/>
        </w:trPr>
        <w:tc>
          <w:tcPr>
            <w:tcW w:w="2518" w:type="dxa"/>
            <w:tcMar>
              <w:left w:w="40" w:type="dxa"/>
              <w:right w:w="40" w:type="dxa"/>
            </w:tcMar>
          </w:tcPr>
          <w:p w14:paraId="7358507F" w14:textId="77777777" w:rsidR="009F1012" w:rsidRPr="00375960" w:rsidRDefault="009F1012" w:rsidP="00E7637C">
            <w:pPr>
              <w:pStyle w:val="TableEntry"/>
            </w:pPr>
            <w:r w:rsidRPr="00375960">
              <w:t>Incident Facility or Location Name</w:t>
            </w:r>
          </w:p>
        </w:tc>
        <w:tc>
          <w:tcPr>
            <w:tcW w:w="7290" w:type="dxa"/>
            <w:tcMar>
              <w:left w:w="40" w:type="dxa"/>
              <w:right w:w="40" w:type="dxa"/>
            </w:tcMar>
          </w:tcPr>
          <w:p w14:paraId="0BE69BEA" w14:textId="5139DEA4" w:rsidR="009F1012" w:rsidRPr="00375960" w:rsidRDefault="009F1012" w:rsidP="00E7637C">
            <w:pPr>
              <w:pStyle w:val="TableEntry"/>
            </w:pPr>
            <w:r w:rsidRPr="00375960">
              <w:t>The name of the facility, business, building, etc. associated with the scene of the EMS event.</w:t>
            </w:r>
          </w:p>
        </w:tc>
      </w:tr>
      <w:tr w:rsidR="009F1012" w:rsidRPr="00375960" w14:paraId="2F662C5B" w14:textId="77777777" w:rsidTr="009F1012">
        <w:trPr>
          <w:cantSplit/>
        </w:trPr>
        <w:tc>
          <w:tcPr>
            <w:tcW w:w="2518" w:type="dxa"/>
            <w:tcMar>
              <w:left w:w="40" w:type="dxa"/>
              <w:right w:w="40" w:type="dxa"/>
            </w:tcMar>
          </w:tcPr>
          <w:p w14:paraId="5969D4EC" w14:textId="77777777" w:rsidR="009F1012" w:rsidRPr="00375960" w:rsidRDefault="009F1012" w:rsidP="00E7637C">
            <w:pPr>
              <w:pStyle w:val="TableEntry"/>
            </w:pPr>
            <w:r w:rsidRPr="00375960">
              <w:t>Mile Post or Major Roadway</w:t>
            </w:r>
          </w:p>
        </w:tc>
        <w:tc>
          <w:tcPr>
            <w:tcW w:w="7290" w:type="dxa"/>
            <w:tcMar>
              <w:left w:w="40" w:type="dxa"/>
              <w:right w:w="40" w:type="dxa"/>
            </w:tcMar>
          </w:tcPr>
          <w:p w14:paraId="26F460BC" w14:textId="341F09FA" w:rsidR="009F1012" w:rsidRPr="00375960" w:rsidRDefault="009F1012" w:rsidP="00E7637C">
            <w:pPr>
              <w:pStyle w:val="TableEntry"/>
            </w:pPr>
            <w:r w:rsidRPr="00375960">
              <w:t>The mile post or major roadway associated with the incident locations</w:t>
            </w:r>
            <w:r w:rsidR="007507B5">
              <w:t>.</w:t>
            </w:r>
          </w:p>
        </w:tc>
      </w:tr>
      <w:tr w:rsidR="009F1012" w:rsidRPr="00375960" w14:paraId="462D386C" w14:textId="77777777" w:rsidTr="009F1012">
        <w:trPr>
          <w:cantSplit/>
        </w:trPr>
        <w:tc>
          <w:tcPr>
            <w:tcW w:w="2518" w:type="dxa"/>
            <w:tcMar>
              <w:left w:w="40" w:type="dxa"/>
              <w:right w:w="40" w:type="dxa"/>
            </w:tcMar>
          </w:tcPr>
          <w:p w14:paraId="7DC06929" w14:textId="77777777" w:rsidR="009F1012" w:rsidRPr="00375960" w:rsidRDefault="009F1012" w:rsidP="00E7637C">
            <w:pPr>
              <w:pStyle w:val="TableEntry"/>
            </w:pPr>
            <w:r w:rsidRPr="00375960">
              <w:t>Incident Street Address</w:t>
            </w:r>
          </w:p>
        </w:tc>
        <w:tc>
          <w:tcPr>
            <w:tcW w:w="7290" w:type="dxa"/>
            <w:tcMar>
              <w:left w:w="40" w:type="dxa"/>
              <w:right w:w="40" w:type="dxa"/>
            </w:tcMar>
          </w:tcPr>
          <w:p w14:paraId="4FC5E795" w14:textId="25CE91D7" w:rsidR="009F1012" w:rsidRPr="00375960" w:rsidRDefault="009F1012" w:rsidP="00E7637C">
            <w:pPr>
              <w:pStyle w:val="TableEntry"/>
            </w:pPr>
            <w:r w:rsidRPr="00375960">
              <w:t>The street address where the patient was found, or, if no patient, the address to which the unit responded.</w:t>
            </w:r>
          </w:p>
        </w:tc>
      </w:tr>
      <w:tr w:rsidR="009F1012" w:rsidRPr="00375960" w14:paraId="312CC865" w14:textId="77777777" w:rsidTr="009F1012">
        <w:trPr>
          <w:cantSplit/>
        </w:trPr>
        <w:tc>
          <w:tcPr>
            <w:tcW w:w="2518" w:type="dxa"/>
            <w:tcMar>
              <w:left w:w="40" w:type="dxa"/>
              <w:right w:w="40" w:type="dxa"/>
            </w:tcMar>
          </w:tcPr>
          <w:p w14:paraId="4FDA5BAE" w14:textId="77777777" w:rsidR="009F1012" w:rsidRPr="00375960" w:rsidRDefault="009F1012" w:rsidP="00E7637C">
            <w:pPr>
              <w:pStyle w:val="TableEntry"/>
            </w:pPr>
            <w:r w:rsidRPr="00375960">
              <w:t>Incident Apartment, Suite, or Room</w:t>
            </w:r>
          </w:p>
        </w:tc>
        <w:tc>
          <w:tcPr>
            <w:tcW w:w="7290" w:type="dxa"/>
            <w:tcMar>
              <w:left w:w="40" w:type="dxa"/>
              <w:right w:w="40" w:type="dxa"/>
            </w:tcMar>
          </w:tcPr>
          <w:p w14:paraId="1AF8F669" w14:textId="00BDACAB" w:rsidR="009F1012" w:rsidRPr="00375960" w:rsidRDefault="009F1012" w:rsidP="00E7637C">
            <w:pPr>
              <w:pStyle w:val="TableEntry"/>
            </w:pPr>
            <w:r w:rsidRPr="00375960">
              <w:t>The number of the specific apartment, suite, or room where the incident occurred.</w:t>
            </w:r>
          </w:p>
        </w:tc>
      </w:tr>
      <w:tr w:rsidR="009F1012" w:rsidRPr="00375960" w14:paraId="0BE14E65" w14:textId="77777777" w:rsidTr="009F1012">
        <w:trPr>
          <w:cantSplit/>
        </w:trPr>
        <w:tc>
          <w:tcPr>
            <w:tcW w:w="2518" w:type="dxa"/>
            <w:tcMar>
              <w:left w:w="40" w:type="dxa"/>
              <w:right w:w="40" w:type="dxa"/>
            </w:tcMar>
          </w:tcPr>
          <w:p w14:paraId="1E108823" w14:textId="77777777" w:rsidR="009F1012" w:rsidRPr="00375960" w:rsidRDefault="009F1012" w:rsidP="00E7637C">
            <w:pPr>
              <w:pStyle w:val="TableEntry"/>
            </w:pPr>
            <w:r w:rsidRPr="00375960">
              <w:t>Incident City</w:t>
            </w:r>
          </w:p>
        </w:tc>
        <w:tc>
          <w:tcPr>
            <w:tcW w:w="7290" w:type="dxa"/>
            <w:tcMar>
              <w:left w:w="40" w:type="dxa"/>
              <w:right w:w="40" w:type="dxa"/>
            </w:tcMar>
          </w:tcPr>
          <w:p w14:paraId="4AA9BF65" w14:textId="0795BB25" w:rsidR="009F1012" w:rsidRPr="00375960" w:rsidRDefault="009F1012" w:rsidP="00E7637C">
            <w:pPr>
              <w:pStyle w:val="TableEntry"/>
            </w:pPr>
            <w:r w:rsidRPr="00375960">
              <w:t>The number of the specific apartment, suite, or room where the incident occurred.</w:t>
            </w:r>
          </w:p>
        </w:tc>
      </w:tr>
      <w:tr w:rsidR="009F1012" w:rsidRPr="00375960" w14:paraId="79C342F6" w14:textId="77777777" w:rsidTr="009F1012">
        <w:trPr>
          <w:cantSplit/>
        </w:trPr>
        <w:tc>
          <w:tcPr>
            <w:tcW w:w="2518" w:type="dxa"/>
            <w:tcMar>
              <w:left w:w="40" w:type="dxa"/>
              <w:right w:w="40" w:type="dxa"/>
            </w:tcMar>
          </w:tcPr>
          <w:p w14:paraId="5D89335C" w14:textId="77777777" w:rsidR="009F1012" w:rsidRPr="00375960" w:rsidRDefault="009F1012" w:rsidP="00E7637C">
            <w:pPr>
              <w:pStyle w:val="TableEntry"/>
            </w:pPr>
            <w:r w:rsidRPr="00375960">
              <w:t>Incident State</w:t>
            </w:r>
          </w:p>
        </w:tc>
        <w:tc>
          <w:tcPr>
            <w:tcW w:w="7290" w:type="dxa"/>
            <w:tcMar>
              <w:left w:w="40" w:type="dxa"/>
              <w:right w:w="40" w:type="dxa"/>
            </w:tcMar>
          </w:tcPr>
          <w:p w14:paraId="2386A77A" w14:textId="16393590" w:rsidR="009F1012" w:rsidRPr="00375960" w:rsidRDefault="009F1012" w:rsidP="00E7637C">
            <w:pPr>
              <w:pStyle w:val="TableEntry"/>
            </w:pPr>
            <w:r w:rsidRPr="00375960">
              <w:t>The state, territory, or province where the patient was found or to which the unit responded (or best approximation)</w:t>
            </w:r>
            <w:r w:rsidR="007507B5">
              <w:t>.</w:t>
            </w:r>
          </w:p>
        </w:tc>
      </w:tr>
      <w:tr w:rsidR="009F1012" w:rsidRPr="00375960" w14:paraId="4891E1A8" w14:textId="77777777" w:rsidTr="009F1012">
        <w:trPr>
          <w:cantSplit/>
        </w:trPr>
        <w:tc>
          <w:tcPr>
            <w:tcW w:w="2518" w:type="dxa"/>
            <w:tcMar>
              <w:left w:w="40" w:type="dxa"/>
              <w:right w:w="40" w:type="dxa"/>
            </w:tcMar>
          </w:tcPr>
          <w:p w14:paraId="52ECDB77" w14:textId="77777777" w:rsidR="009F1012" w:rsidRPr="00375960" w:rsidRDefault="009F1012" w:rsidP="00E7637C">
            <w:pPr>
              <w:pStyle w:val="TableEntry"/>
            </w:pPr>
            <w:r w:rsidRPr="00375960">
              <w:t>Incident ZIP Code</w:t>
            </w:r>
          </w:p>
        </w:tc>
        <w:tc>
          <w:tcPr>
            <w:tcW w:w="7290" w:type="dxa"/>
            <w:tcMar>
              <w:left w:w="40" w:type="dxa"/>
              <w:right w:w="40" w:type="dxa"/>
            </w:tcMar>
          </w:tcPr>
          <w:p w14:paraId="53920071" w14:textId="2BC8A05B" w:rsidR="009F1012" w:rsidRPr="00375960" w:rsidRDefault="009F1012" w:rsidP="00E7637C">
            <w:pPr>
              <w:pStyle w:val="TableEntry"/>
            </w:pPr>
            <w:r w:rsidRPr="00375960">
              <w:t>The ZIP code of the incident location</w:t>
            </w:r>
            <w:r w:rsidR="007507B5">
              <w:t>.</w:t>
            </w:r>
          </w:p>
        </w:tc>
      </w:tr>
      <w:tr w:rsidR="009F1012" w:rsidRPr="00375960" w14:paraId="1D825E8A" w14:textId="77777777" w:rsidTr="009F1012">
        <w:trPr>
          <w:cantSplit/>
        </w:trPr>
        <w:tc>
          <w:tcPr>
            <w:tcW w:w="2518" w:type="dxa"/>
            <w:tcMar>
              <w:left w:w="40" w:type="dxa"/>
              <w:right w:w="40" w:type="dxa"/>
            </w:tcMar>
          </w:tcPr>
          <w:p w14:paraId="1F8AB57D" w14:textId="77777777" w:rsidR="009F1012" w:rsidRPr="00375960" w:rsidRDefault="009F1012" w:rsidP="00E7637C">
            <w:pPr>
              <w:pStyle w:val="TableEntry"/>
            </w:pPr>
            <w:r w:rsidRPr="00375960">
              <w:lastRenderedPageBreak/>
              <w:t>Scene Cross Street or Directions</w:t>
            </w:r>
          </w:p>
        </w:tc>
        <w:tc>
          <w:tcPr>
            <w:tcW w:w="7290" w:type="dxa"/>
            <w:tcMar>
              <w:left w:w="40" w:type="dxa"/>
              <w:right w:w="40" w:type="dxa"/>
            </w:tcMar>
          </w:tcPr>
          <w:p w14:paraId="6C8AE06A" w14:textId="4ABC8662" w:rsidR="009F1012" w:rsidRPr="00375960" w:rsidRDefault="009F1012" w:rsidP="00E7637C">
            <w:pPr>
              <w:pStyle w:val="TableEntry"/>
            </w:pPr>
            <w:r w:rsidRPr="00375960">
              <w:t>The nearest cross street to the incident address or directions from a recognized landmark or the second street name of an intersection.</w:t>
            </w:r>
          </w:p>
        </w:tc>
      </w:tr>
      <w:tr w:rsidR="009F1012" w:rsidRPr="00375960" w14:paraId="6071A92B" w14:textId="77777777" w:rsidTr="009F1012">
        <w:trPr>
          <w:cantSplit/>
        </w:trPr>
        <w:tc>
          <w:tcPr>
            <w:tcW w:w="2518" w:type="dxa"/>
            <w:tcMar>
              <w:left w:w="40" w:type="dxa"/>
              <w:right w:w="40" w:type="dxa"/>
            </w:tcMar>
          </w:tcPr>
          <w:p w14:paraId="2D71A25C" w14:textId="77777777" w:rsidR="009F1012" w:rsidRPr="00375960" w:rsidRDefault="009F1012" w:rsidP="00E7637C">
            <w:pPr>
              <w:pStyle w:val="TableEntry"/>
            </w:pPr>
            <w:r w:rsidRPr="00375960">
              <w:t>Incident County</w:t>
            </w:r>
          </w:p>
        </w:tc>
        <w:tc>
          <w:tcPr>
            <w:tcW w:w="7290" w:type="dxa"/>
            <w:tcMar>
              <w:left w:w="40" w:type="dxa"/>
              <w:right w:w="40" w:type="dxa"/>
            </w:tcMar>
          </w:tcPr>
          <w:p w14:paraId="48AC9E07" w14:textId="5FB43F47" w:rsidR="009F1012" w:rsidRPr="00375960" w:rsidRDefault="009F1012" w:rsidP="00E7637C">
            <w:pPr>
              <w:pStyle w:val="TableEntry"/>
            </w:pPr>
            <w:r w:rsidRPr="00375960">
              <w:t>The county or parish where the patient was found or to which the unit responded (or best</w:t>
            </w:r>
            <w:r w:rsidR="007507B5">
              <w:t xml:space="preserve"> </w:t>
            </w:r>
            <w:r w:rsidRPr="00375960">
              <w:t>approximation)</w:t>
            </w:r>
            <w:r w:rsidR="007507B5">
              <w:t>.</w:t>
            </w:r>
          </w:p>
        </w:tc>
      </w:tr>
      <w:tr w:rsidR="009F1012" w:rsidRPr="00375960" w14:paraId="33A3F1BD" w14:textId="77777777" w:rsidTr="009F1012">
        <w:trPr>
          <w:cantSplit/>
        </w:trPr>
        <w:tc>
          <w:tcPr>
            <w:tcW w:w="2518" w:type="dxa"/>
            <w:tcMar>
              <w:left w:w="40" w:type="dxa"/>
              <w:right w:w="40" w:type="dxa"/>
            </w:tcMar>
          </w:tcPr>
          <w:p w14:paraId="0373D1E2" w14:textId="77777777" w:rsidR="009F1012" w:rsidRPr="00375960" w:rsidRDefault="009F1012" w:rsidP="00E7637C">
            <w:pPr>
              <w:pStyle w:val="TableEntry"/>
            </w:pPr>
            <w:r w:rsidRPr="00375960">
              <w:t>Incident Country</w:t>
            </w:r>
          </w:p>
        </w:tc>
        <w:tc>
          <w:tcPr>
            <w:tcW w:w="7290" w:type="dxa"/>
            <w:tcMar>
              <w:left w:w="40" w:type="dxa"/>
              <w:right w:w="40" w:type="dxa"/>
            </w:tcMar>
          </w:tcPr>
          <w:p w14:paraId="24F3F41F" w14:textId="20EC673A" w:rsidR="009F1012" w:rsidRPr="00375960" w:rsidRDefault="009F1012" w:rsidP="00E7637C">
            <w:pPr>
              <w:pStyle w:val="TableEntry"/>
            </w:pPr>
            <w:r w:rsidRPr="00375960">
              <w:t>The country of the incident location.</w:t>
            </w:r>
          </w:p>
        </w:tc>
      </w:tr>
      <w:tr w:rsidR="009F1012" w:rsidRPr="00375960" w14:paraId="6C8D3635" w14:textId="77777777" w:rsidTr="009F1012">
        <w:trPr>
          <w:cantSplit/>
        </w:trPr>
        <w:tc>
          <w:tcPr>
            <w:tcW w:w="2518" w:type="dxa"/>
            <w:tcMar>
              <w:left w:w="40" w:type="dxa"/>
              <w:right w:w="40" w:type="dxa"/>
            </w:tcMar>
          </w:tcPr>
          <w:p w14:paraId="337DB95A" w14:textId="77777777" w:rsidR="009F1012" w:rsidRPr="00375960" w:rsidRDefault="009F1012" w:rsidP="00E7637C">
            <w:pPr>
              <w:pStyle w:val="TableEntry"/>
            </w:pPr>
            <w:r w:rsidRPr="00375960">
              <w:t>Incident Census Tract</w:t>
            </w:r>
          </w:p>
        </w:tc>
        <w:tc>
          <w:tcPr>
            <w:tcW w:w="7290" w:type="dxa"/>
            <w:tcMar>
              <w:left w:w="40" w:type="dxa"/>
              <w:right w:w="40" w:type="dxa"/>
            </w:tcMar>
          </w:tcPr>
          <w:p w14:paraId="4F7494BB" w14:textId="2840ED25" w:rsidR="009F1012" w:rsidRPr="00375960" w:rsidRDefault="009F1012" w:rsidP="00E7637C">
            <w:pPr>
              <w:pStyle w:val="TableEntry"/>
            </w:pPr>
            <w:r w:rsidRPr="00375960">
              <w:t>The census tract in which the incident occurred.</w:t>
            </w:r>
          </w:p>
        </w:tc>
      </w:tr>
      <w:tr w:rsidR="009F1012" w:rsidRPr="00375960" w14:paraId="40A616ED" w14:textId="77777777" w:rsidTr="009F1012">
        <w:trPr>
          <w:cantSplit/>
        </w:trPr>
        <w:tc>
          <w:tcPr>
            <w:tcW w:w="2518" w:type="dxa"/>
            <w:tcMar>
              <w:left w:w="40" w:type="dxa"/>
              <w:right w:w="40" w:type="dxa"/>
            </w:tcMar>
          </w:tcPr>
          <w:p w14:paraId="006585A5" w14:textId="77777777" w:rsidR="009F1012" w:rsidRPr="00375960" w:rsidRDefault="009F1012" w:rsidP="00E7637C">
            <w:pPr>
              <w:pStyle w:val="TableEntry"/>
            </w:pPr>
            <w:r w:rsidRPr="00375960">
              <w:t>Date/Time of Symptom Onset</w:t>
            </w:r>
          </w:p>
        </w:tc>
        <w:tc>
          <w:tcPr>
            <w:tcW w:w="7290" w:type="dxa"/>
            <w:tcMar>
              <w:left w:w="40" w:type="dxa"/>
              <w:right w:w="40" w:type="dxa"/>
            </w:tcMar>
          </w:tcPr>
          <w:p w14:paraId="2FBCDE96" w14:textId="5DD66C72" w:rsidR="009F1012" w:rsidRPr="00375960" w:rsidRDefault="009F1012" w:rsidP="00E7637C">
            <w:pPr>
              <w:pStyle w:val="TableEntry"/>
            </w:pPr>
            <w:r w:rsidRPr="00375960">
              <w:t>The date and time the symptom began (or was discovered) as it relates to this EMS event. This is described or estimated by the patient, family, and/or healthcare professionals.</w:t>
            </w:r>
          </w:p>
        </w:tc>
      </w:tr>
      <w:tr w:rsidR="009F1012" w:rsidRPr="00375960" w14:paraId="76305E39" w14:textId="77777777" w:rsidTr="009F1012">
        <w:trPr>
          <w:cantSplit/>
        </w:trPr>
        <w:tc>
          <w:tcPr>
            <w:tcW w:w="2518" w:type="dxa"/>
            <w:tcMar>
              <w:left w:w="40" w:type="dxa"/>
              <w:right w:w="40" w:type="dxa"/>
            </w:tcMar>
          </w:tcPr>
          <w:p w14:paraId="3ECA4B9A" w14:textId="77777777" w:rsidR="009F1012" w:rsidRPr="00375960" w:rsidRDefault="009F1012" w:rsidP="00E7637C">
            <w:pPr>
              <w:pStyle w:val="TableEntry"/>
            </w:pPr>
            <w:r w:rsidRPr="00375960">
              <w:t xml:space="preserve">Possible Injury </w:t>
            </w:r>
          </w:p>
        </w:tc>
        <w:tc>
          <w:tcPr>
            <w:tcW w:w="7290" w:type="dxa"/>
            <w:tcMar>
              <w:left w:w="40" w:type="dxa"/>
              <w:right w:w="40" w:type="dxa"/>
            </w:tcMar>
          </w:tcPr>
          <w:p w14:paraId="4E88C27A" w14:textId="060B409D" w:rsidR="009F1012" w:rsidRPr="00375960" w:rsidRDefault="009F1012" w:rsidP="00E7637C">
            <w:pPr>
              <w:pStyle w:val="TableEntry"/>
            </w:pPr>
            <w:r w:rsidRPr="00375960">
              <w:t>Indication whether or not there was an injury</w:t>
            </w:r>
            <w:r w:rsidR="007507B5">
              <w:t>.</w:t>
            </w:r>
          </w:p>
        </w:tc>
      </w:tr>
      <w:tr w:rsidR="009F1012" w:rsidRPr="00375960" w14:paraId="78C2CB5C" w14:textId="77777777" w:rsidTr="009F1012">
        <w:trPr>
          <w:cantSplit/>
        </w:trPr>
        <w:tc>
          <w:tcPr>
            <w:tcW w:w="2518" w:type="dxa"/>
            <w:tcMar>
              <w:left w:w="40" w:type="dxa"/>
              <w:right w:w="40" w:type="dxa"/>
            </w:tcMar>
          </w:tcPr>
          <w:p w14:paraId="389BA96B" w14:textId="77777777" w:rsidR="009F1012" w:rsidRPr="00375960" w:rsidRDefault="009F1012" w:rsidP="00E7637C">
            <w:pPr>
              <w:pStyle w:val="TableEntry"/>
            </w:pPr>
            <w:r w:rsidRPr="00375960">
              <w:t xml:space="preserve">Complaint Type </w:t>
            </w:r>
          </w:p>
        </w:tc>
        <w:tc>
          <w:tcPr>
            <w:tcW w:w="7290" w:type="dxa"/>
            <w:tcMar>
              <w:left w:w="40" w:type="dxa"/>
              <w:right w:w="40" w:type="dxa"/>
            </w:tcMar>
          </w:tcPr>
          <w:p w14:paraId="41768D70" w14:textId="78BA696D" w:rsidR="009F1012" w:rsidRPr="00375960" w:rsidRDefault="009F1012" w:rsidP="00E7637C">
            <w:pPr>
              <w:pStyle w:val="TableEntry"/>
            </w:pPr>
            <w:r w:rsidRPr="00375960">
              <w:t>The type of patient healthcare complaint being documented.</w:t>
            </w:r>
          </w:p>
        </w:tc>
      </w:tr>
      <w:tr w:rsidR="009F1012" w:rsidRPr="00375960" w14:paraId="60DB7525" w14:textId="77777777" w:rsidTr="009F1012">
        <w:trPr>
          <w:cantSplit/>
        </w:trPr>
        <w:tc>
          <w:tcPr>
            <w:tcW w:w="2518" w:type="dxa"/>
            <w:tcMar>
              <w:left w:w="40" w:type="dxa"/>
              <w:right w:w="40" w:type="dxa"/>
            </w:tcMar>
          </w:tcPr>
          <w:p w14:paraId="6400882C" w14:textId="77777777" w:rsidR="009F1012" w:rsidRPr="00375960" w:rsidRDefault="009F1012" w:rsidP="00E7637C">
            <w:pPr>
              <w:pStyle w:val="TableEntry"/>
            </w:pPr>
            <w:r w:rsidRPr="00375960">
              <w:t xml:space="preserve">Complaint </w:t>
            </w:r>
          </w:p>
        </w:tc>
        <w:tc>
          <w:tcPr>
            <w:tcW w:w="7290" w:type="dxa"/>
            <w:tcMar>
              <w:left w:w="40" w:type="dxa"/>
              <w:right w:w="40" w:type="dxa"/>
            </w:tcMar>
          </w:tcPr>
          <w:p w14:paraId="272B3710" w14:textId="226B62C0" w:rsidR="009F1012" w:rsidRPr="00375960" w:rsidRDefault="009F1012" w:rsidP="00E7637C">
            <w:pPr>
              <w:pStyle w:val="TableEntry"/>
            </w:pPr>
            <w:r w:rsidRPr="00375960">
              <w:t>The statement of the problem by the patient or the history provider.</w:t>
            </w:r>
          </w:p>
        </w:tc>
      </w:tr>
      <w:tr w:rsidR="009F1012" w:rsidRPr="00375960" w14:paraId="7B85BEDB" w14:textId="77777777" w:rsidTr="009F1012">
        <w:trPr>
          <w:cantSplit/>
        </w:trPr>
        <w:tc>
          <w:tcPr>
            <w:tcW w:w="2518" w:type="dxa"/>
            <w:tcMar>
              <w:left w:w="40" w:type="dxa"/>
              <w:right w:w="40" w:type="dxa"/>
            </w:tcMar>
          </w:tcPr>
          <w:p w14:paraId="5E29FB2F" w14:textId="77777777" w:rsidR="009F1012" w:rsidRPr="007507B5" w:rsidRDefault="009F1012" w:rsidP="00E7637C">
            <w:pPr>
              <w:pStyle w:val="TableEntry"/>
            </w:pPr>
            <w:r w:rsidRPr="007507B5">
              <w:t>Duration of Complaint</w:t>
            </w:r>
          </w:p>
        </w:tc>
        <w:tc>
          <w:tcPr>
            <w:tcW w:w="7290" w:type="dxa"/>
            <w:tcMar>
              <w:left w:w="40" w:type="dxa"/>
              <w:right w:w="40" w:type="dxa"/>
            </w:tcMar>
          </w:tcPr>
          <w:p w14:paraId="03A5F090" w14:textId="0CB825D0" w:rsidR="009F1012" w:rsidRPr="007507B5" w:rsidRDefault="009F1012" w:rsidP="00E7637C">
            <w:pPr>
              <w:pStyle w:val="TableEntry"/>
            </w:pPr>
            <w:r w:rsidRPr="007507B5">
              <w:t>The duration of the complaint</w:t>
            </w:r>
            <w:r w:rsidR="006C1D7E">
              <w:t>.</w:t>
            </w:r>
          </w:p>
        </w:tc>
      </w:tr>
      <w:tr w:rsidR="009F1012" w:rsidRPr="00375960" w14:paraId="49B22F8D" w14:textId="77777777" w:rsidTr="009F1012">
        <w:trPr>
          <w:cantSplit/>
        </w:trPr>
        <w:tc>
          <w:tcPr>
            <w:tcW w:w="2518" w:type="dxa"/>
            <w:tcMar>
              <w:left w:w="40" w:type="dxa"/>
              <w:right w:w="40" w:type="dxa"/>
            </w:tcMar>
          </w:tcPr>
          <w:p w14:paraId="54F7C94C" w14:textId="77777777" w:rsidR="009F1012" w:rsidRPr="007507B5" w:rsidRDefault="009F1012" w:rsidP="00E7637C">
            <w:pPr>
              <w:pStyle w:val="TableEntry"/>
            </w:pPr>
            <w:r w:rsidRPr="007507B5">
              <w:t xml:space="preserve">Time Units of Duration of Complaint </w:t>
            </w:r>
          </w:p>
        </w:tc>
        <w:tc>
          <w:tcPr>
            <w:tcW w:w="7290" w:type="dxa"/>
            <w:tcMar>
              <w:left w:w="40" w:type="dxa"/>
              <w:right w:w="40" w:type="dxa"/>
            </w:tcMar>
          </w:tcPr>
          <w:p w14:paraId="2AF52654" w14:textId="0F8F49AC" w:rsidR="009F1012" w:rsidRPr="007507B5" w:rsidRDefault="009F1012" w:rsidP="00E7637C">
            <w:pPr>
              <w:pStyle w:val="TableEntry"/>
            </w:pPr>
            <w:r w:rsidRPr="007507B5">
              <w:t>The time units of the duration of the patient's complaint</w:t>
            </w:r>
            <w:r w:rsidR="006C1D7E">
              <w:t>.</w:t>
            </w:r>
          </w:p>
        </w:tc>
      </w:tr>
      <w:tr w:rsidR="009F1012" w:rsidRPr="00375960" w14:paraId="410DE54E" w14:textId="77777777" w:rsidTr="009F1012">
        <w:trPr>
          <w:cantSplit/>
        </w:trPr>
        <w:tc>
          <w:tcPr>
            <w:tcW w:w="2518" w:type="dxa"/>
            <w:tcMar>
              <w:left w:w="40" w:type="dxa"/>
              <w:right w:w="40" w:type="dxa"/>
            </w:tcMar>
          </w:tcPr>
          <w:p w14:paraId="53D718ED" w14:textId="77777777" w:rsidR="009F1012" w:rsidRPr="007507B5" w:rsidRDefault="009F1012" w:rsidP="00E7637C">
            <w:pPr>
              <w:pStyle w:val="TableEntry"/>
            </w:pPr>
            <w:r w:rsidRPr="007507B5">
              <w:t xml:space="preserve">Chief complaint Anatomic Location </w:t>
            </w:r>
          </w:p>
        </w:tc>
        <w:tc>
          <w:tcPr>
            <w:tcW w:w="7290" w:type="dxa"/>
            <w:tcMar>
              <w:left w:w="40" w:type="dxa"/>
              <w:right w:w="40" w:type="dxa"/>
            </w:tcMar>
          </w:tcPr>
          <w:p w14:paraId="67207308" w14:textId="070A0C4D" w:rsidR="009F1012" w:rsidRPr="007507B5" w:rsidRDefault="009F1012" w:rsidP="00E7637C">
            <w:pPr>
              <w:pStyle w:val="TableEntry"/>
            </w:pPr>
            <w:r w:rsidRPr="007507B5">
              <w:t>The primary anatomic location of the chief complaint as identified by EMS personnel</w:t>
            </w:r>
            <w:r w:rsidR="006C1D7E">
              <w:t>.</w:t>
            </w:r>
          </w:p>
        </w:tc>
      </w:tr>
      <w:tr w:rsidR="009F1012" w:rsidRPr="00375960" w14:paraId="12444214" w14:textId="77777777" w:rsidTr="009F1012">
        <w:trPr>
          <w:cantSplit/>
        </w:trPr>
        <w:tc>
          <w:tcPr>
            <w:tcW w:w="2518" w:type="dxa"/>
            <w:tcMar>
              <w:left w:w="40" w:type="dxa"/>
              <w:right w:w="40" w:type="dxa"/>
            </w:tcMar>
          </w:tcPr>
          <w:p w14:paraId="4D22CAFC" w14:textId="77777777" w:rsidR="009F1012" w:rsidRPr="007507B5" w:rsidRDefault="009F1012" w:rsidP="00E7637C">
            <w:pPr>
              <w:pStyle w:val="TableEntry"/>
            </w:pPr>
            <w:r w:rsidRPr="007507B5">
              <w:t xml:space="preserve">Chief Complain organ system </w:t>
            </w:r>
          </w:p>
        </w:tc>
        <w:tc>
          <w:tcPr>
            <w:tcW w:w="7290" w:type="dxa"/>
            <w:tcMar>
              <w:left w:w="40" w:type="dxa"/>
              <w:right w:w="40" w:type="dxa"/>
            </w:tcMar>
          </w:tcPr>
          <w:p w14:paraId="19DA4ECC" w14:textId="27869E05" w:rsidR="009F1012" w:rsidRPr="007507B5" w:rsidRDefault="009F1012" w:rsidP="00E7637C">
            <w:pPr>
              <w:pStyle w:val="TableEntry"/>
            </w:pPr>
            <w:r w:rsidRPr="007507B5">
              <w:t>The primary organ system of the patient injured or medically affected.</w:t>
            </w:r>
          </w:p>
        </w:tc>
      </w:tr>
      <w:tr w:rsidR="009F1012" w:rsidRPr="00375960" w14:paraId="74F09AE8" w14:textId="77777777" w:rsidTr="009F1012">
        <w:trPr>
          <w:cantSplit/>
        </w:trPr>
        <w:tc>
          <w:tcPr>
            <w:tcW w:w="2518" w:type="dxa"/>
            <w:tcMar>
              <w:left w:w="40" w:type="dxa"/>
              <w:right w:w="40" w:type="dxa"/>
            </w:tcMar>
          </w:tcPr>
          <w:p w14:paraId="5FA7B26F" w14:textId="77777777" w:rsidR="009F1012" w:rsidRPr="007507B5" w:rsidRDefault="009F1012" w:rsidP="00E7637C">
            <w:pPr>
              <w:pStyle w:val="TableEntry"/>
            </w:pPr>
            <w:r w:rsidRPr="007507B5">
              <w:t xml:space="preserve">Primary Symptom </w:t>
            </w:r>
          </w:p>
        </w:tc>
        <w:tc>
          <w:tcPr>
            <w:tcW w:w="7290" w:type="dxa"/>
            <w:tcMar>
              <w:left w:w="40" w:type="dxa"/>
              <w:right w:w="40" w:type="dxa"/>
            </w:tcMar>
          </w:tcPr>
          <w:p w14:paraId="33F245DE" w14:textId="7268FA8F" w:rsidR="009F1012" w:rsidRPr="007507B5" w:rsidRDefault="009F1012" w:rsidP="00E7637C">
            <w:pPr>
              <w:pStyle w:val="TableEntry"/>
            </w:pPr>
            <w:r w:rsidRPr="007507B5">
              <w:t>The primary sign and symptom present in the patient or observed by EMS personnel</w:t>
            </w:r>
            <w:r w:rsidR="006C1D7E">
              <w:t>.</w:t>
            </w:r>
          </w:p>
        </w:tc>
      </w:tr>
      <w:tr w:rsidR="009F1012" w:rsidRPr="00375960" w14:paraId="44921A01" w14:textId="77777777" w:rsidTr="009F1012">
        <w:trPr>
          <w:cantSplit/>
        </w:trPr>
        <w:tc>
          <w:tcPr>
            <w:tcW w:w="2518" w:type="dxa"/>
            <w:tcMar>
              <w:left w:w="40" w:type="dxa"/>
              <w:right w:w="40" w:type="dxa"/>
            </w:tcMar>
          </w:tcPr>
          <w:p w14:paraId="4D73AACB" w14:textId="77777777" w:rsidR="009F1012" w:rsidRPr="007507B5" w:rsidRDefault="009F1012" w:rsidP="00E7637C">
            <w:pPr>
              <w:pStyle w:val="TableEntry"/>
            </w:pPr>
            <w:r w:rsidRPr="007507B5">
              <w:t xml:space="preserve">Other Associated symptoms </w:t>
            </w:r>
          </w:p>
        </w:tc>
        <w:tc>
          <w:tcPr>
            <w:tcW w:w="7290" w:type="dxa"/>
            <w:tcMar>
              <w:left w:w="40" w:type="dxa"/>
              <w:right w:w="40" w:type="dxa"/>
            </w:tcMar>
          </w:tcPr>
          <w:p w14:paraId="7819E7A2" w14:textId="40612A7F" w:rsidR="009F1012" w:rsidRPr="007507B5" w:rsidRDefault="009F1012" w:rsidP="00E7637C">
            <w:pPr>
              <w:pStyle w:val="TableEntry"/>
            </w:pPr>
            <w:r w:rsidRPr="007507B5">
              <w:t>Other symptoms identified by the patient or observed by EMS personnel</w:t>
            </w:r>
            <w:r w:rsidR="006C1D7E">
              <w:t>.</w:t>
            </w:r>
          </w:p>
        </w:tc>
      </w:tr>
      <w:tr w:rsidR="009F1012" w:rsidRPr="00375960" w14:paraId="0686084C" w14:textId="77777777" w:rsidTr="009F1012">
        <w:trPr>
          <w:cantSplit/>
        </w:trPr>
        <w:tc>
          <w:tcPr>
            <w:tcW w:w="2518" w:type="dxa"/>
            <w:tcMar>
              <w:left w:w="40" w:type="dxa"/>
              <w:right w:w="40" w:type="dxa"/>
            </w:tcMar>
          </w:tcPr>
          <w:p w14:paraId="33FC841C" w14:textId="77777777" w:rsidR="009F1012" w:rsidRPr="007507B5" w:rsidRDefault="009F1012" w:rsidP="00E7637C">
            <w:pPr>
              <w:pStyle w:val="TableEntry"/>
            </w:pPr>
            <w:r w:rsidRPr="007507B5">
              <w:t xml:space="preserve">Provider's Primary Impressions </w:t>
            </w:r>
          </w:p>
        </w:tc>
        <w:tc>
          <w:tcPr>
            <w:tcW w:w="7290" w:type="dxa"/>
            <w:tcMar>
              <w:left w:w="40" w:type="dxa"/>
              <w:right w:w="40" w:type="dxa"/>
            </w:tcMar>
          </w:tcPr>
          <w:p w14:paraId="4CC055C9" w14:textId="6AA82F5D" w:rsidR="009F1012" w:rsidRPr="007507B5" w:rsidRDefault="009F1012" w:rsidP="00E7637C">
            <w:pPr>
              <w:pStyle w:val="TableEntry"/>
            </w:pPr>
            <w:r w:rsidRPr="007507B5">
              <w:t>The EMS personnel's impression of the patient's primary problem or most significant condition which led to the management given to the patient (treatments, medications, or procedures).</w:t>
            </w:r>
          </w:p>
        </w:tc>
      </w:tr>
      <w:tr w:rsidR="009F1012" w:rsidRPr="00375960" w14:paraId="4A804D50" w14:textId="77777777" w:rsidTr="009F1012">
        <w:trPr>
          <w:cantSplit/>
        </w:trPr>
        <w:tc>
          <w:tcPr>
            <w:tcW w:w="2518" w:type="dxa"/>
            <w:tcMar>
              <w:left w:w="40" w:type="dxa"/>
              <w:right w:w="40" w:type="dxa"/>
            </w:tcMar>
          </w:tcPr>
          <w:p w14:paraId="5EF900CF" w14:textId="77777777" w:rsidR="009F1012" w:rsidRPr="007507B5" w:rsidRDefault="009F1012" w:rsidP="00E7637C">
            <w:pPr>
              <w:pStyle w:val="TableEntry"/>
            </w:pPr>
            <w:r w:rsidRPr="007507B5">
              <w:t>Provider’s Secondary Impressions</w:t>
            </w:r>
          </w:p>
        </w:tc>
        <w:tc>
          <w:tcPr>
            <w:tcW w:w="7290" w:type="dxa"/>
            <w:tcMar>
              <w:left w:w="40" w:type="dxa"/>
              <w:right w:w="40" w:type="dxa"/>
            </w:tcMar>
          </w:tcPr>
          <w:p w14:paraId="1D584739" w14:textId="512DEBD5" w:rsidR="009F1012" w:rsidRPr="007507B5" w:rsidRDefault="009F1012" w:rsidP="00E7637C">
            <w:pPr>
              <w:pStyle w:val="TableEntry"/>
            </w:pPr>
            <w:r w:rsidRPr="007507B5">
              <w:t>The EMS personnel's impression of the patient's secondary problem or most significant condition which led to the management given to the patient (treatments, medications, or procedures).</w:t>
            </w:r>
          </w:p>
        </w:tc>
      </w:tr>
      <w:tr w:rsidR="009F1012" w:rsidRPr="00375960" w14:paraId="68F6AB7B" w14:textId="77777777" w:rsidTr="009F1012">
        <w:trPr>
          <w:cantSplit/>
        </w:trPr>
        <w:tc>
          <w:tcPr>
            <w:tcW w:w="2518" w:type="dxa"/>
            <w:tcMar>
              <w:left w:w="40" w:type="dxa"/>
              <w:right w:w="40" w:type="dxa"/>
            </w:tcMar>
          </w:tcPr>
          <w:p w14:paraId="3722D080" w14:textId="77777777" w:rsidR="009F1012" w:rsidRPr="007507B5" w:rsidRDefault="009F1012" w:rsidP="00E7637C">
            <w:pPr>
              <w:pStyle w:val="TableEntry"/>
            </w:pPr>
            <w:r w:rsidRPr="007507B5">
              <w:t>Initial Patient Acuity</w:t>
            </w:r>
          </w:p>
        </w:tc>
        <w:tc>
          <w:tcPr>
            <w:tcW w:w="7290" w:type="dxa"/>
            <w:tcMar>
              <w:left w:w="40" w:type="dxa"/>
              <w:right w:w="40" w:type="dxa"/>
            </w:tcMar>
          </w:tcPr>
          <w:p w14:paraId="3278291D" w14:textId="69BD3D8B" w:rsidR="009F1012" w:rsidRPr="007507B5" w:rsidRDefault="009F1012" w:rsidP="00E7637C">
            <w:pPr>
              <w:pStyle w:val="TableEntry"/>
            </w:pPr>
            <w:r w:rsidRPr="007507B5">
              <w:t>The acuity of the patient's condition upon EMS arrival at the scene.</w:t>
            </w:r>
          </w:p>
        </w:tc>
      </w:tr>
      <w:tr w:rsidR="009F1012" w:rsidRPr="00375960" w14:paraId="3492A1C1" w14:textId="77777777" w:rsidTr="009F1012">
        <w:trPr>
          <w:cantSplit/>
        </w:trPr>
        <w:tc>
          <w:tcPr>
            <w:tcW w:w="2518" w:type="dxa"/>
            <w:tcMar>
              <w:left w:w="40" w:type="dxa"/>
              <w:right w:w="40" w:type="dxa"/>
            </w:tcMar>
          </w:tcPr>
          <w:p w14:paraId="5A1D6EDD" w14:textId="77777777" w:rsidR="009F1012" w:rsidRPr="007507B5" w:rsidRDefault="009F1012" w:rsidP="00E7637C">
            <w:pPr>
              <w:pStyle w:val="TableEntry"/>
            </w:pPr>
            <w:r w:rsidRPr="007507B5">
              <w:t xml:space="preserve">Work-related Illness/Injury </w:t>
            </w:r>
          </w:p>
        </w:tc>
        <w:tc>
          <w:tcPr>
            <w:tcW w:w="7290" w:type="dxa"/>
            <w:tcMar>
              <w:left w:w="40" w:type="dxa"/>
              <w:right w:w="40" w:type="dxa"/>
            </w:tcMar>
          </w:tcPr>
          <w:p w14:paraId="7CD4D0F6" w14:textId="1BEEDE4E" w:rsidR="009F1012" w:rsidRPr="007507B5" w:rsidRDefault="009F1012" w:rsidP="00E7637C">
            <w:pPr>
              <w:pStyle w:val="TableEntry"/>
            </w:pPr>
            <w:r w:rsidRPr="007507B5">
              <w:t>Indication of whether or not the illness or injury is work related.</w:t>
            </w:r>
          </w:p>
        </w:tc>
      </w:tr>
      <w:tr w:rsidR="009F1012" w:rsidRPr="00375960" w14:paraId="0C08487B" w14:textId="77777777" w:rsidTr="009F1012">
        <w:trPr>
          <w:cantSplit/>
        </w:trPr>
        <w:tc>
          <w:tcPr>
            <w:tcW w:w="2518" w:type="dxa"/>
            <w:tcMar>
              <w:left w:w="40" w:type="dxa"/>
              <w:right w:w="40" w:type="dxa"/>
            </w:tcMar>
          </w:tcPr>
          <w:p w14:paraId="78543816" w14:textId="77777777" w:rsidR="009F1012" w:rsidRPr="007507B5" w:rsidRDefault="009F1012" w:rsidP="00E7637C">
            <w:pPr>
              <w:pStyle w:val="TableEntry"/>
            </w:pPr>
            <w:r w:rsidRPr="007507B5">
              <w:t xml:space="preserve">Patient's Occupational Industry </w:t>
            </w:r>
          </w:p>
        </w:tc>
        <w:tc>
          <w:tcPr>
            <w:tcW w:w="7290" w:type="dxa"/>
            <w:tcMar>
              <w:left w:w="40" w:type="dxa"/>
              <w:right w:w="40" w:type="dxa"/>
            </w:tcMar>
          </w:tcPr>
          <w:p w14:paraId="1BC18BAB" w14:textId="35D323E3" w:rsidR="009F1012" w:rsidRPr="007507B5" w:rsidRDefault="009F1012" w:rsidP="00E7637C">
            <w:pPr>
              <w:pStyle w:val="TableEntry"/>
            </w:pPr>
            <w:r w:rsidRPr="007507B5">
              <w:t>The occupational industry of the patient's work.</w:t>
            </w:r>
          </w:p>
        </w:tc>
      </w:tr>
      <w:tr w:rsidR="009F1012" w:rsidRPr="00375960" w14:paraId="0544CC3D" w14:textId="77777777" w:rsidTr="009F1012">
        <w:trPr>
          <w:cantSplit/>
        </w:trPr>
        <w:tc>
          <w:tcPr>
            <w:tcW w:w="2518" w:type="dxa"/>
            <w:tcMar>
              <w:left w:w="40" w:type="dxa"/>
              <w:right w:w="40" w:type="dxa"/>
            </w:tcMar>
          </w:tcPr>
          <w:p w14:paraId="34D15759" w14:textId="77777777" w:rsidR="009F1012" w:rsidRPr="007507B5" w:rsidRDefault="009F1012" w:rsidP="00E7637C">
            <w:pPr>
              <w:pStyle w:val="TableEntry"/>
            </w:pPr>
            <w:r w:rsidRPr="007507B5">
              <w:t>Patient's Occupation</w:t>
            </w:r>
          </w:p>
        </w:tc>
        <w:tc>
          <w:tcPr>
            <w:tcW w:w="7290" w:type="dxa"/>
            <w:tcMar>
              <w:left w:w="40" w:type="dxa"/>
              <w:right w:w="40" w:type="dxa"/>
            </w:tcMar>
          </w:tcPr>
          <w:p w14:paraId="0CBFB880" w14:textId="0014953C" w:rsidR="009F1012" w:rsidRPr="007507B5" w:rsidRDefault="009F1012" w:rsidP="00E7637C">
            <w:pPr>
              <w:pStyle w:val="TableEntry"/>
            </w:pPr>
            <w:r w:rsidRPr="007507B5">
              <w:t>The occupation of the patient.</w:t>
            </w:r>
          </w:p>
        </w:tc>
      </w:tr>
      <w:tr w:rsidR="009F1012" w:rsidRPr="00375960" w14:paraId="3483858D" w14:textId="77777777" w:rsidTr="009F1012">
        <w:trPr>
          <w:cantSplit/>
        </w:trPr>
        <w:tc>
          <w:tcPr>
            <w:tcW w:w="2518" w:type="dxa"/>
            <w:tcMar>
              <w:left w:w="40" w:type="dxa"/>
              <w:right w:w="40" w:type="dxa"/>
            </w:tcMar>
          </w:tcPr>
          <w:p w14:paraId="3B5BFCA1" w14:textId="77777777" w:rsidR="009F1012" w:rsidRPr="007507B5" w:rsidRDefault="009F1012" w:rsidP="00E7637C">
            <w:pPr>
              <w:pStyle w:val="TableEntry"/>
            </w:pPr>
            <w:r w:rsidRPr="007507B5">
              <w:t xml:space="preserve">Patient Activity </w:t>
            </w:r>
          </w:p>
        </w:tc>
        <w:tc>
          <w:tcPr>
            <w:tcW w:w="7290" w:type="dxa"/>
            <w:tcMar>
              <w:left w:w="40" w:type="dxa"/>
              <w:right w:w="40" w:type="dxa"/>
            </w:tcMar>
          </w:tcPr>
          <w:p w14:paraId="442193AE" w14:textId="30ADC323" w:rsidR="009F1012" w:rsidRPr="007507B5" w:rsidRDefault="009F1012" w:rsidP="00E7637C">
            <w:pPr>
              <w:pStyle w:val="TableEntry"/>
            </w:pPr>
            <w:r w:rsidRPr="007507B5">
              <w:t>The activity the patient was involved in at the time the patient experienced the onset of symptoms or experienced an injury.</w:t>
            </w:r>
          </w:p>
        </w:tc>
      </w:tr>
      <w:tr w:rsidR="009F1012" w:rsidRPr="00375960" w14:paraId="1866694D" w14:textId="77777777" w:rsidTr="009F1012">
        <w:trPr>
          <w:cantSplit/>
        </w:trPr>
        <w:tc>
          <w:tcPr>
            <w:tcW w:w="2518" w:type="dxa"/>
            <w:tcMar>
              <w:left w:w="40" w:type="dxa"/>
              <w:right w:w="40" w:type="dxa"/>
            </w:tcMar>
          </w:tcPr>
          <w:p w14:paraId="34A73DAD" w14:textId="77777777" w:rsidR="009F1012" w:rsidRPr="007507B5" w:rsidRDefault="009F1012" w:rsidP="00E7637C">
            <w:pPr>
              <w:pStyle w:val="TableEntry"/>
            </w:pPr>
            <w:r w:rsidRPr="007507B5">
              <w:t xml:space="preserve">Date/Time Last Known Well </w:t>
            </w:r>
          </w:p>
        </w:tc>
        <w:tc>
          <w:tcPr>
            <w:tcW w:w="7290" w:type="dxa"/>
            <w:tcMar>
              <w:left w:w="40" w:type="dxa"/>
              <w:right w:w="40" w:type="dxa"/>
            </w:tcMar>
          </w:tcPr>
          <w:p w14:paraId="6E46F1C7" w14:textId="1523F33B" w:rsidR="009F1012" w:rsidRPr="007507B5" w:rsidRDefault="009F1012" w:rsidP="00E7637C">
            <w:pPr>
              <w:pStyle w:val="TableEntry"/>
            </w:pPr>
            <w:r w:rsidRPr="007507B5">
              <w:t>The estimated date and time the patient was last known to be well or in their usual state of health. This is described or estimated by the patient, family, and/or bystanders.</w:t>
            </w:r>
          </w:p>
        </w:tc>
      </w:tr>
      <w:tr w:rsidR="009F1012" w:rsidRPr="00375960" w14:paraId="608395D8" w14:textId="77777777" w:rsidTr="009F1012">
        <w:trPr>
          <w:cantSplit/>
        </w:trPr>
        <w:tc>
          <w:tcPr>
            <w:tcW w:w="2518" w:type="dxa"/>
            <w:tcMar>
              <w:left w:w="40" w:type="dxa"/>
              <w:right w:w="40" w:type="dxa"/>
            </w:tcMar>
          </w:tcPr>
          <w:p w14:paraId="2BE274F5" w14:textId="77777777" w:rsidR="009F1012" w:rsidRPr="007507B5" w:rsidRDefault="009F1012" w:rsidP="00E7637C">
            <w:pPr>
              <w:pStyle w:val="TableEntry"/>
            </w:pPr>
            <w:r w:rsidRPr="007507B5">
              <w:t>Cause of Injury</w:t>
            </w:r>
          </w:p>
        </w:tc>
        <w:tc>
          <w:tcPr>
            <w:tcW w:w="7290" w:type="dxa"/>
            <w:tcMar>
              <w:left w:w="40" w:type="dxa"/>
              <w:right w:w="40" w:type="dxa"/>
            </w:tcMar>
          </w:tcPr>
          <w:p w14:paraId="36121B5C" w14:textId="1F36D38F" w:rsidR="009F1012" w:rsidRPr="007507B5" w:rsidRDefault="009F1012" w:rsidP="00E7637C">
            <w:pPr>
              <w:pStyle w:val="TableEntry"/>
            </w:pPr>
            <w:r w:rsidRPr="007507B5">
              <w:t>The category of the reported/suspected external cause of the injury.</w:t>
            </w:r>
          </w:p>
        </w:tc>
      </w:tr>
      <w:tr w:rsidR="009F1012" w:rsidRPr="00375960" w14:paraId="4EA16BBD" w14:textId="77777777" w:rsidTr="009F1012">
        <w:trPr>
          <w:cantSplit/>
        </w:trPr>
        <w:tc>
          <w:tcPr>
            <w:tcW w:w="2518" w:type="dxa"/>
            <w:tcMar>
              <w:left w:w="40" w:type="dxa"/>
              <w:right w:w="40" w:type="dxa"/>
            </w:tcMar>
          </w:tcPr>
          <w:p w14:paraId="33186EE3" w14:textId="77777777" w:rsidR="009F1012" w:rsidRPr="007507B5" w:rsidRDefault="009F1012" w:rsidP="00E7637C">
            <w:pPr>
              <w:pStyle w:val="TableEntry"/>
            </w:pPr>
            <w:r w:rsidRPr="007507B5">
              <w:t xml:space="preserve">Mechanism of Injury </w:t>
            </w:r>
          </w:p>
        </w:tc>
        <w:tc>
          <w:tcPr>
            <w:tcW w:w="7290" w:type="dxa"/>
            <w:tcMar>
              <w:left w:w="40" w:type="dxa"/>
              <w:right w:w="40" w:type="dxa"/>
            </w:tcMar>
          </w:tcPr>
          <w:p w14:paraId="4239EC32" w14:textId="155EE679" w:rsidR="009F1012" w:rsidRPr="007507B5" w:rsidRDefault="009F1012" w:rsidP="00E7637C">
            <w:pPr>
              <w:pStyle w:val="TableEntry"/>
            </w:pPr>
            <w:r w:rsidRPr="007507B5">
              <w:t>The mechanism of the event which caused the injury</w:t>
            </w:r>
            <w:r w:rsidR="00FB265F" w:rsidRPr="007507B5">
              <w:t>.</w:t>
            </w:r>
          </w:p>
        </w:tc>
      </w:tr>
      <w:tr w:rsidR="009F1012" w:rsidRPr="00375960" w14:paraId="680D5510" w14:textId="77777777" w:rsidTr="009F1012">
        <w:trPr>
          <w:cantSplit/>
        </w:trPr>
        <w:tc>
          <w:tcPr>
            <w:tcW w:w="2518" w:type="dxa"/>
            <w:tcMar>
              <w:left w:w="40" w:type="dxa"/>
              <w:right w:w="40" w:type="dxa"/>
            </w:tcMar>
          </w:tcPr>
          <w:p w14:paraId="21AF1CE2" w14:textId="77777777" w:rsidR="009F1012" w:rsidRPr="007507B5" w:rsidRDefault="009F1012" w:rsidP="00E7637C">
            <w:pPr>
              <w:pStyle w:val="TableEntry"/>
            </w:pPr>
            <w:r w:rsidRPr="007507B5">
              <w:t xml:space="preserve">Trauma Center Criteria </w:t>
            </w:r>
          </w:p>
        </w:tc>
        <w:tc>
          <w:tcPr>
            <w:tcW w:w="7290" w:type="dxa"/>
            <w:tcMar>
              <w:left w:w="40" w:type="dxa"/>
              <w:right w:w="40" w:type="dxa"/>
            </w:tcMar>
          </w:tcPr>
          <w:p w14:paraId="06883CCD" w14:textId="74BC7B68" w:rsidR="009F1012" w:rsidRPr="007507B5" w:rsidRDefault="009F1012" w:rsidP="00E7637C">
            <w:pPr>
              <w:pStyle w:val="TableEntry"/>
            </w:pPr>
            <w:r w:rsidRPr="007507B5">
              <w:t>Physiologic and Anatomic Field Trauma Triage Criteria (steps 1 and 2) as defined by the Centers for Disease Control.</w:t>
            </w:r>
          </w:p>
        </w:tc>
      </w:tr>
      <w:tr w:rsidR="009F1012" w:rsidRPr="00375960" w14:paraId="40E332E3" w14:textId="77777777" w:rsidTr="009F1012">
        <w:trPr>
          <w:cantSplit/>
        </w:trPr>
        <w:tc>
          <w:tcPr>
            <w:tcW w:w="2518" w:type="dxa"/>
            <w:tcMar>
              <w:left w:w="40" w:type="dxa"/>
              <w:right w:w="40" w:type="dxa"/>
            </w:tcMar>
          </w:tcPr>
          <w:p w14:paraId="62854105" w14:textId="77777777" w:rsidR="009F1012" w:rsidRPr="007507B5" w:rsidRDefault="009F1012" w:rsidP="00E7637C">
            <w:pPr>
              <w:pStyle w:val="TableEntry"/>
            </w:pPr>
            <w:r w:rsidRPr="007507B5">
              <w:t>Vehicular, Pedestrian, or Other Injury Risk Factor</w:t>
            </w:r>
          </w:p>
        </w:tc>
        <w:tc>
          <w:tcPr>
            <w:tcW w:w="7290" w:type="dxa"/>
            <w:tcMar>
              <w:left w:w="40" w:type="dxa"/>
              <w:right w:w="40" w:type="dxa"/>
            </w:tcMar>
          </w:tcPr>
          <w:p w14:paraId="1BA8BB32" w14:textId="7DD7419C" w:rsidR="009F1012" w:rsidRPr="007507B5" w:rsidRDefault="009F1012" w:rsidP="00E7637C">
            <w:pPr>
              <w:pStyle w:val="TableEntry"/>
            </w:pPr>
            <w:r w:rsidRPr="007507B5">
              <w:t>Mechanism and Special Considerations Field Trauma Triage Criteria (steps 3 and 4) as defined by the Centers for Disease Control.</w:t>
            </w:r>
          </w:p>
        </w:tc>
      </w:tr>
      <w:tr w:rsidR="009F1012" w:rsidRPr="00375960" w14:paraId="39C1E7A2" w14:textId="77777777" w:rsidTr="009F1012">
        <w:trPr>
          <w:cantSplit/>
        </w:trPr>
        <w:tc>
          <w:tcPr>
            <w:tcW w:w="2518" w:type="dxa"/>
            <w:tcMar>
              <w:left w:w="40" w:type="dxa"/>
              <w:right w:w="40" w:type="dxa"/>
            </w:tcMar>
          </w:tcPr>
          <w:p w14:paraId="6723FE1D" w14:textId="77777777" w:rsidR="009F1012" w:rsidRPr="007507B5" w:rsidRDefault="009F1012" w:rsidP="00E7637C">
            <w:pPr>
              <w:pStyle w:val="TableEntry"/>
            </w:pPr>
            <w:r w:rsidRPr="007507B5">
              <w:t>Main Area of the Vehicle Impacted by the Collision</w:t>
            </w:r>
          </w:p>
        </w:tc>
        <w:tc>
          <w:tcPr>
            <w:tcW w:w="7290" w:type="dxa"/>
            <w:tcMar>
              <w:left w:w="40" w:type="dxa"/>
              <w:right w:w="40" w:type="dxa"/>
            </w:tcMar>
          </w:tcPr>
          <w:p w14:paraId="3AC7CBD5" w14:textId="45FCEF30" w:rsidR="009F1012" w:rsidRPr="007507B5" w:rsidRDefault="009F1012" w:rsidP="00E7637C">
            <w:pPr>
              <w:pStyle w:val="TableEntry"/>
            </w:pPr>
            <w:r w:rsidRPr="007507B5">
              <w:t>The area or location of initial impact on the vehicle based on 12-point clock diagram.</w:t>
            </w:r>
          </w:p>
        </w:tc>
      </w:tr>
      <w:tr w:rsidR="009F1012" w:rsidRPr="00375960" w14:paraId="19813B4E" w14:textId="77777777" w:rsidTr="009F1012">
        <w:trPr>
          <w:cantSplit/>
        </w:trPr>
        <w:tc>
          <w:tcPr>
            <w:tcW w:w="2518" w:type="dxa"/>
            <w:tcMar>
              <w:left w:w="40" w:type="dxa"/>
              <w:right w:w="40" w:type="dxa"/>
            </w:tcMar>
          </w:tcPr>
          <w:p w14:paraId="5EDFFBE1" w14:textId="77777777" w:rsidR="009F1012" w:rsidRPr="007507B5" w:rsidRDefault="009F1012" w:rsidP="00E7637C">
            <w:pPr>
              <w:pStyle w:val="TableEntry"/>
            </w:pPr>
            <w:r w:rsidRPr="007507B5">
              <w:t>Location of Patient in Vehicle</w:t>
            </w:r>
          </w:p>
        </w:tc>
        <w:tc>
          <w:tcPr>
            <w:tcW w:w="7290" w:type="dxa"/>
            <w:tcMar>
              <w:left w:w="40" w:type="dxa"/>
              <w:right w:w="40" w:type="dxa"/>
            </w:tcMar>
          </w:tcPr>
          <w:p w14:paraId="72619E9B" w14:textId="1370E579" w:rsidR="009F1012" w:rsidRPr="007507B5" w:rsidRDefault="009F1012" w:rsidP="00E7637C">
            <w:pPr>
              <w:pStyle w:val="TableEntry"/>
            </w:pPr>
            <w:r w:rsidRPr="007507B5">
              <w:t>The seat row location of the vehicle at the time of the crash with the front seat numbered as 1</w:t>
            </w:r>
            <w:r w:rsidR="00FB265F" w:rsidRPr="007507B5">
              <w:t>.</w:t>
            </w:r>
          </w:p>
        </w:tc>
      </w:tr>
      <w:tr w:rsidR="009F1012" w:rsidRPr="00375960" w14:paraId="67586304" w14:textId="77777777" w:rsidTr="009F1012">
        <w:trPr>
          <w:cantSplit/>
        </w:trPr>
        <w:tc>
          <w:tcPr>
            <w:tcW w:w="2518" w:type="dxa"/>
            <w:tcMar>
              <w:left w:w="40" w:type="dxa"/>
              <w:right w:w="40" w:type="dxa"/>
            </w:tcMar>
          </w:tcPr>
          <w:p w14:paraId="0DCCCF25" w14:textId="77777777" w:rsidR="009F1012" w:rsidRPr="007507B5" w:rsidRDefault="009F1012" w:rsidP="00E7637C">
            <w:pPr>
              <w:pStyle w:val="TableEntry"/>
            </w:pPr>
            <w:r w:rsidRPr="007507B5">
              <w:t>Use of Occupant Safety Equipment</w:t>
            </w:r>
          </w:p>
        </w:tc>
        <w:tc>
          <w:tcPr>
            <w:tcW w:w="7290" w:type="dxa"/>
            <w:tcMar>
              <w:left w:w="40" w:type="dxa"/>
              <w:right w:w="40" w:type="dxa"/>
            </w:tcMar>
          </w:tcPr>
          <w:p w14:paraId="4C99114D" w14:textId="6D200F0C" w:rsidR="009F1012" w:rsidRPr="007507B5" w:rsidRDefault="009F1012" w:rsidP="00E7637C">
            <w:pPr>
              <w:pStyle w:val="TableEntry"/>
            </w:pPr>
            <w:r w:rsidRPr="007507B5">
              <w:t>Safety equipment in use by the patient at the time of the injury</w:t>
            </w:r>
            <w:r w:rsidR="00FB265F" w:rsidRPr="007507B5">
              <w:t>.</w:t>
            </w:r>
          </w:p>
        </w:tc>
      </w:tr>
      <w:tr w:rsidR="009F1012" w:rsidRPr="00375960" w14:paraId="38F9A3CC" w14:textId="77777777" w:rsidTr="009F1012">
        <w:trPr>
          <w:cantSplit/>
        </w:trPr>
        <w:tc>
          <w:tcPr>
            <w:tcW w:w="2518" w:type="dxa"/>
            <w:tcMar>
              <w:left w:w="40" w:type="dxa"/>
              <w:right w:w="40" w:type="dxa"/>
            </w:tcMar>
          </w:tcPr>
          <w:p w14:paraId="44DB7D8C" w14:textId="77777777" w:rsidR="009F1012" w:rsidRPr="007507B5" w:rsidRDefault="009F1012" w:rsidP="00E7637C">
            <w:pPr>
              <w:pStyle w:val="TableEntry"/>
            </w:pPr>
            <w:r w:rsidRPr="007507B5">
              <w:t>Airbag Deployment</w:t>
            </w:r>
          </w:p>
        </w:tc>
        <w:tc>
          <w:tcPr>
            <w:tcW w:w="7290" w:type="dxa"/>
            <w:tcMar>
              <w:left w:w="40" w:type="dxa"/>
              <w:right w:w="40" w:type="dxa"/>
            </w:tcMar>
          </w:tcPr>
          <w:p w14:paraId="372F9B65" w14:textId="01EE3321" w:rsidR="009F1012" w:rsidRPr="007507B5" w:rsidRDefault="009F1012" w:rsidP="00E7637C">
            <w:pPr>
              <w:pStyle w:val="TableEntry"/>
            </w:pPr>
            <w:r w:rsidRPr="007507B5">
              <w:t>Indication of Airbag Deployment</w:t>
            </w:r>
          </w:p>
        </w:tc>
      </w:tr>
      <w:tr w:rsidR="009F1012" w:rsidRPr="00375960" w14:paraId="3DE4D927" w14:textId="77777777" w:rsidTr="009F1012">
        <w:trPr>
          <w:cantSplit/>
        </w:trPr>
        <w:tc>
          <w:tcPr>
            <w:tcW w:w="2518" w:type="dxa"/>
            <w:tcMar>
              <w:left w:w="40" w:type="dxa"/>
              <w:right w:w="40" w:type="dxa"/>
            </w:tcMar>
          </w:tcPr>
          <w:p w14:paraId="5C0D97A2" w14:textId="77777777" w:rsidR="009F1012" w:rsidRPr="007507B5" w:rsidRDefault="009F1012" w:rsidP="00E7637C">
            <w:pPr>
              <w:pStyle w:val="TableEntry"/>
            </w:pPr>
            <w:r w:rsidRPr="007507B5">
              <w:t>Height of Fall (feet)</w:t>
            </w:r>
          </w:p>
        </w:tc>
        <w:tc>
          <w:tcPr>
            <w:tcW w:w="7290" w:type="dxa"/>
            <w:tcMar>
              <w:left w:w="40" w:type="dxa"/>
              <w:right w:w="40" w:type="dxa"/>
            </w:tcMar>
          </w:tcPr>
          <w:p w14:paraId="5981ACF7" w14:textId="2A2C1E87" w:rsidR="009F1012" w:rsidRPr="007507B5" w:rsidRDefault="009F1012" w:rsidP="00E7637C">
            <w:pPr>
              <w:pStyle w:val="TableEntry"/>
            </w:pPr>
            <w:r w:rsidRPr="007507B5">
              <w:t>The distance in feet the patient fell, measured from the lowest point of the patient to the ground</w:t>
            </w:r>
            <w:r w:rsidR="006C1D7E">
              <w:t>.</w:t>
            </w:r>
          </w:p>
        </w:tc>
      </w:tr>
      <w:tr w:rsidR="009F1012" w:rsidRPr="00375960" w14:paraId="1F574C1D" w14:textId="77777777" w:rsidTr="009F1012">
        <w:trPr>
          <w:cantSplit/>
        </w:trPr>
        <w:tc>
          <w:tcPr>
            <w:tcW w:w="2518" w:type="dxa"/>
            <w:tcMar>
              <w:left w:w="40" w:type="dxa"/>
              <w:right w:w="40" w:type="dxa"/>
            </w:tcMar>
          </w:tcPr>
          <w:p w14:paraId="0F6B9326" w14:textId="77777777" w:rsidR="009F1012" w:rsidRPr="007507B5" w:rsidRDefault="009F1012" w:rsidP="00E7637C">
            <w:pPr>
              <w:pStyle w:val="TableEntry"/>
            </w:pPr>
            <w:r w:rsidRPr="007507B5">
              <w:lastRenderedPageBreak/>
              <w:t>OSHA Personal Protective Equipment Used</w:t>
            </w:r>
          </w:p>
        </w:tc>
        <w:tc>
          <w:tcPr>
            <w:tcW w:w="7290" w:type="dxa"/>
            <w:tcMar>
              <w:left w:w="40" w:type="dxa"/>
              <w:right w:w="40" w:type="dxa"/>
            </w:tcMar>
          </w:tcPr>
          <w:p w14:paraId="311FC0B3" w14:textId="799BFAF5" w:rsidR="009F1012" w:rsidRPr="007507B5" w:rsidRDefault="009F1012" w:rsidP="00E7637C">
            <w:pPr>
              <w:pStyle w:val="TableEntry"/>
            </w:pPr>
            <w:r w:rsidRPr="007507B5">
              <w:t>Documentation of the use of OSHA required protective equipment used by the patient at the time of injury.</w:t>
            </w:r>
          </w:p>
        </w:tc>
      </w:tr>
      <w:tr w:rsidR="009F1012" w:rsidRPr="00375960" w14:paraId="71EE0DC8" w14:textId="77777777" w:rsidTr="009F1012">
        <w:trPr>
          <w:cantSplit/>
        </w:trPr>
        <w:tc>
          <w:tcPr>
            <w:tcW w:w="2518" w:type="dxa"/>
            <w:tcMar>
              <w:left w:w="40" w:type="dxa"/>
              <w:right w:w="40" w:type="dxa"/>
            </w:tcMar>
          </w:tcPr>
          <w:p w14:paraId="730FC7ED" w14:textId="77777777" w:rsidR="009F1012" w:rsidRPr="007507B5" w:rsidRDefault="009F1012" w:rsidP="00E7637C">
            <w:pPr>
              <w:pStyle w:val="TableEntry"/>
            </w:pPr>
            <w:r w:rsidRPr="007507B5">
              <w:t>ACN System/Company Providing ACN Data</w:t>
            </w:r>
          </w:p>
        </w:tc>
        <w:tc>
          <w:tcPr>
            <w:tcW w:w="7290" w:type="dxa"/>
            <w:tcMar>
              <w:left w:w="40" w:type="dxa"/>
              <w:right w:w="40" w:type="dxa"/>
            </w:tcMar>
          </w:tcPr>
          <w:p w14:paraId="51720A00" w14:textId="6FF778A5" w:rsidR="009F1012" w:rsidRPr="007507B5" w:rsidRDefault="009F1012" w:rsidP="00E7637C">
            <w:pPr>
              <w:pStyle w:val="TableEntry"/>
            </w:pPr>
            <w:r w:rsidRPr="007507B5">
              <w:t>The agency providing the Automated Collision Notification (ACN) Data.</w:t>
            </w:r>
          </w:p>
        </w:tc>
      </w:tr>
      <w:tr w:rsidR="009F1012" w:rsidRPr="00375960" w14:paraId="16A1D961" w14:textId="77777777" w:rsidTr="009F1012">
        <w:trPr>
          <w:cantSplit/>
        </w:trPr>
        <w:tc>
          <w:tcPr>
            <w:tcW w:w="2518" w:type="dxa"/>
            <w:tcMar>
              <w:left w:w="40" w:type="dxa"/>
              <w:right w:w="40" w:type="dxa"/>
            </w:tcMar>
          </w:tcPr>
          <w:p w14:paraId="5493AC63" w14:textId="77777777" w:rsidR="009F1012" w:rsidRPr="007507B5" w:rsidRDefault="009F1012" w:rsidP="00E7637C">
            <w:pPr>
              <w:pStyle w:val="TableEntry"/>
            </w:pPr>
            <w:r w:rsidRPr="007507B5">
              <w:t>ACN Incident ID</w:t>
            </w:r>
          </w:p>
        </w:tc>
        <w:tc>
          <w:tcPr>
            <w:tcW w:w="7290" w:type="dxa"/>
            <w:tcMar>
              <w:left w:w="40" w:type="dxa"/>
              <w:right w:w="40" w:type="dxa"/>
            </w:tcMar>
          </w:tcPr>
          <w:p w14:paraId="4855C83F" w14:textId="03DC44A9" w:rsidR="009F1012" w:rsidRPr="007507B5" w:rsidRDefault="009F1012" w:rsidP="00E7637C">
            <w:pPr>
              <w:pStyle w:val="TableEntry"/>
            </w:pPr>
            <w:r w:rsidRPr="007507B5">
              <w:t>The Automated Collision Notification Incident ID.</w:t>
            </w:r>
          </w:p>
        </w:tc>
      </w:tr>
      <w:tr w:rsidR="009F1012" w:rsidRPr="00375960" w14:paraId="04D72EBB" w14:textId="77777777" w:rsidTr="009F1012">
        <w:trPr>
          <w:cantSplit/>
        </w:trPr>
        <w:tc>
          <w:tcPr>
            <w:tcW w:w="2518" w:type="dxa"/>
            <w:tcMar>
              <w:left w:w="40" w:type="dxa"/>
              <w:right w:w="40" w:type="dxa"/>
            </w:tcMar>
          </w:tcPr>
          <w:p w14:paraId="5A1D1263" w14:textId="77777777" w:rsidR="009F1012" w:rsidRPr="007507B5" w:rsidRDefault="009F1012" w:rsidP="00E7637C">
            <w:pPr>
              <w:pStyle w:val="TableEntry"/>
            </w:pPr>
            <w:r w:rsidRPr="007507B5">
              <w:t>ACN Call Back Phone Number</w:t>
            </w:r>
          </w:p>
        </w:tc>
        <w:tc>
          <w:tcPr>
            <w:tcW w:w="7290" w:type="dxa"/>
            <w:tcMar>
              <w:left w:w="40" w:type="dxa"/>
              <w:right w:w="40" w:type="dxa"/>
            </w:tcMar>
          </w:tcPr>
          <w:p w14:paraId="30421995" w14:textId="3442BE78" w:rsidR="009F1012" w:rsidRPr="007507B5" w:rsidRDefault="009F1012" w:rsidP="00E7637C">
            <w:pPr>
              <w:pStyle w:val="TableEntry"/>
            </w:pPr>
            <w:r w:rsidRPr="007507B5">
              <w:t>The Automated Collision Notification Call Back Phone Number (US Only).</w:t>
            </w:r>
          </w:p>
        </w:tc>
      </w:tr>
      <w:tr w:rsidR="009F1012" w:rsidRPr="00375960" w14:paraId="2711AFD0" w14:textId="77777777" w:rsidTr="009F1012">
        <w:trPr>
          <w:cantSplit/>
        </w:trPr>
        <w:tc>
          <w:tcPr>
            <w:tcW w:w="2518" w:type="dxa"/>
            <w:tcMar>
              <w:left w:w="40" w:type="dxa"/>
              <w:right w:w="40" w:type="dxa"/>
            </w:tcMar>
          </w:tcPr>
          <w:p w14:paraId="4E2864C5" w14:textId="77777777" w:rsidR="009F1012" w:rsidRPr="007507B5" w:rsidRDefault="009F1012" w:rsidP="00E7637C">
            <w:pPr>
              <w:pStyle w:val="TableEntry"/>
            </w:pPr>
            <w:r w:rsidRPr="007507B5">
              <w:t>Date/Time of ACN Incident</w:t>
            </w:r>
          </w:p>
        </w:tc>
        <w:tc>
          <w:tcPr>
            <w:tcW w:w="7290" w:type="dxa"/>
            <w:tcMar>
              <w:left w:w="40" w:type="dxa"/>
              <w:right w:w="40" w:type="dxa"/>
            </w:tcMar>
          </w:tcPr>
          <w:p w14:paraId="12878264" w14:textId="7F91C879" w:rsidR="009F1012" w:rsidRPr="007507B5" w:rsidRDefault="009F1012" w:rsidP="00E7637C">
            <w:pPr>
              <w:pStyle w:val="TableEntry"/>
            </w:pPr>
            <w:r w:rsidRPr="007507B5">
              <w:t>The Automated Collision Notification Incident Date and Time.</w:t>
            </w:r>
          </w:p>
        </w:tc>
      </w:tr>
      <w:tr w:rsidR="009F1012" w:rsidRPr="00375960" w14:paraId="103B7D24" w14:textId="77777777" w:rsidTr="009F1012">
        <w:trPr>
          <w:cantSplit/>
        </w:trPr>
        <w:tc>
          <w:tcPr>
            <w:tcW w:w="2518" w:type="dxa"/>
            <w:tcMar>
              <w:left w:w="40" w:type="dxa"/>
              <w:right w:w="40" w:type="dxa"/>
            </w:tcMar>
          </w:tcPr>
          <w:p w14:paraId="6C927555" w14:textId="77777777" w:rsidR="009F1012" w:rsidRPr="007507B5" w:rsidRDefault="009F1012" w:rsidP="00E7637C">
            <w:pPr>
              <w:pStyle w:val="TableEntry"/>
            </w:pPr>
            <w:r w:rsidRPr="007507B5">
              <w:t>ACN Incident Location</w:t>
            </w:r>
          </w:p>
        </w:tc>
        <w:tc>
          <w:tcPr>
            <w:tcW w:w="7290" w:type="dxa"/>
            <w:tcMar>
              <w:left w:w="40" w:type="dxa"/>
              <w:right w:w="40" w:type="dxa"/>
            </w:tcMar>
          </w:tcPr>
          <w:p w14:paraId="71ACC04A" w14:textId="16C4C3B8" w:rsidR="009F1012" w:rsidRPr="007507B5" w:rsidRDefault="009F1012" w:rsidP="00E7637C">
            <w:pPr>
              <w:pStyle w:val="TableEntry"/>
            </w:pPr>
            <w:r w:rsidRPr="007507B5">
              <w:t>The Automated Collision Notification GPS Location.</w:t>
            </w:r>
          </w:p>
        </w:tc>
      </w:tr>
      <w:tr w:rsidR="009F1012" w:rsidRPr="00375960" w14:paraId="5A5207EC" w14:textId="77777777" w:rsidTr="009F1012">
        <w:trPr>
          <w:cantSplit/>
        </w:trPr>
        <w:tc>
          <w:tcPr>
            <w:tcW w:w="2518" w:type="dxa"/>
            <w:tcMar>
              <w:left w:w="40" w:type="dxa"/>
              <w:right w:w="40" w:type="dxa"/>
            </w:tcMar>
          </w:tcPr>
          <w:p w14:paraId="553C7ABC" w14:textId="77777777" w:rsidR="009F1012" w:rsidRPr="007507B5" w:rsidRDefault="009F1012" w:rsidP="00E7637C">
            <w:pPr>
              <w:pStyle w:val="TableEntry"/>
            </w:pPr>
            <w:r w:rsidRPr="007507B5">
              <w:t>ACN Incident Vehicle Body Type</w:t>
            </w:r>
          </w:p>
        </w:tc>
        <w:tc>
          <w:tcPr>
            <w:tcW w:w="7290" w:type="dxa"/>
            <w:tcMar>
              <w:left w:w="40" w:type="dxa"/>
              <w:right w:w="40" w:type="dxa"/>
            </w:tcMar>
          </w:tcPr>
          <w:p w14:paraId="15AE64FB" w14:textId="159523C4" w:rsidR="009F1012" w:rsidRPr="007507B5" w:rsidRDefault="009F1012" w:rsidP="00E7637C">
            <w:pPr>
              <w:pStyle w:val="TableEntry"/>
            </w:pPr>
            <w:r w:rsidRPr="007507B5">
              <w:t>The Automated Collision Notification Vehicle Body Type.</w:t>
            </w:r>
          </w:p>
        </w:tc>
      </w:tr>
      <w:tr w:rsidR="009F1012" w:rsidRPr="00375960" w14:paraId="629401BD" w14:textId="77777777" w:rsidTr="009F1012">
        <w:trPr>
          <w:cantSplit/>
        </w:trPr>
        <w:tc>
          <w:tcPr>
            <w:tcW w:w="2518" w:type="dxa"/>
            <w:tcMar>
              <w:left w:w="40" w:type="dxa"/>
              <w:right w:w="40" w:type="dxa"/>
            </w:tcMar>
          </w:tcPr>
          <w:p w14:paraId="1806C905" w14:textId="77777777" w:rsidR="009F1012" w:rsidRPr="007507B5" w:rsidRDefault="009F1012" w:rsidP="00E7637C">
            <w:pPr>
              <w:pStyle w:val="TableEntry"/>
            </w:pPr>
            <w:r w:rsidRPr="007507B5">
              <w:t>ACN Incident Vehicle Manufacturer</w:t>
            </w:r>
          </w:p>
        </w:tc>
        <w:tc>
          <w:tcPr>
            <w:tcW w:w="7290" w:type="dxa"/>
            <w:tcMar>
              <w:left w:w="40" w:type="dxa"/>
              <w:right w:w="40" w:type="dxa"/>
            </w:tcMar>
          </w:tcPr>
          <w:p w14:paraId="77C6851F" w14:textId="1589D957" w:rsidR="009F1012" w:rsidRPr="007507B5" w:rsidRDefault="009F1012" w:rsidP="00E7637C">
            <w:pPr>
              <w:pStyle w:val="TableEntry"/>
            </w:pPr>
            <w:r w:rsidRPr="007507B5">
              <w:t>The Automated Collision Notification Vehicle Manufacturer (e.g., General Motors, Ford, BMW, etc.).</w:t>
            </w:r>
          </w:p>
        </w:tc>
      </w:tr>
      <w:tr w:rsidR="009F1012" w:rsidRPr="00375960" w14:paraId="608C36C3" w14:textId="77777777" w:rsidTr="009F1012">
        <w:trPr>
          <w:cantSplit/>
        </w:trPr>
        <w:tc>
          <w:tcPr>
            <w:tcW w:w="2518" w:type="dxa"/>
            <w:tcMar>
              <w:left w:w="40" w:type="dxa"/>
              <w:right w:w="40" w:type="dxa"/>
            </w:tcMar>
          </w:tcPr>
          <w:p w14:paraId="6313ADB0" w14:textId="77777777" w:rsidR="009F1012" w:rsidRPr="007507B5" w:rsidRDefault="009F1012" w:rsidP="00E7637C">
            <w:pPr>
              <w:pStyle w:val="TableEntry"/>
            </w:pPr>
            <w:r w:rsidRPr="007507B5">
              <w:t>ACN Incident Vehicle Make</w:t>
            </w:r>
          </w:p>
        </w:tc>
        <w:tc>
          <w:tcPr>
            <w:tcW w:w="7290" w:type="dxa"/>
            <w:tcMar>
              <w:left w:w="40" w:type="dxa"/>
              <w:right w:w="40" w:type="dxa"/>
            </w:tcMar>
          </w:tcPr>
          <w:p w14:paraId="7D5C7C50" w14:textId="6463AEDA" w:rsidR="009F1012" w:rsidRPr="007507B5" w:rsidRDefault="009F1012" w:rsidP="00E7637C">
            <w:pPr>
              <w:pStyle w:val="TableEntry"/>
            </w:pPr>
            <w:r w:rsidRPr="007507B5">
              <w:t>The Automated Collision Notification Vehicle Make (e.g., Cadillac, Ford, BMW, etc.).</w:t>
            </w:r>
          </w:p>
        </w:tc>
      </w:tr>
      <w:tr w:rsidR="009F1012" w:rsidRPr="00375960" w14:paraId="2A8130F4" w14:textId="77777777" w:rsidTr="009F1012">
        <w:trPr>
          <w:cantSplit/>
        </w:trPr>
        <w:tc>
          <w:tcPr>
            <w:tcW w:w="2518" w:type="dxa"/>
            <w:tcMar>
              <w:left w:w="40" w:type="dxa"/>
              <w:right w:w="40" w:type="dxa"/>
            </w:tcMar>
          </w:tcPr>
          <w:p w14:paraId="7E1DCE46" w14:textId="77777777" w:rsidR="009F1012" w:rsidRPr="007507B5" w:rsidRDefault="009F1012" w:rsidP="00E7637C">
            <w:pPr>
              <w:pStyle w:val="TableEntry"/>
            </w:pPr>
            <w:r w:rsidRPr="007507B5">
              <w:t>ACN Incident Vehicle Model</w:t>
            </w:r>
          </w:p>
        </w:tc>
        <w:tc>
          <w:tcPr>
            <w:tcW w:w="7290" w:type="dxa"/>
            <w:tcMar>
              <w:left w:w="40" w:type="dxa"/>
              <w:right w:w="40" w:type="dxa"/>
            </w:tcMar>
          </w:tcPr>
          <w:p w14:paraId="69F1DA56" w14:textId="5F37CFA3" w:rsidR="009F1012" w:rsidRPr="007507B5" w:rsidRDefault="009F1012" w:rsidP="00E7637C">
            <w:pPr>
              <w:pStyle w:val="TableEntry"/>
            </w:pPr>
            <w:r w:rsidRPr="007507B5">
              <w:t>The Automated Collision Notification Vehicle Model (e.g., Escalade, Taurus, X6M, etc.).</w:t>
            </w:r>
          </w:p>
        </w:tc>
      </w:tr>
      <w:tr w:rsidR="009F1012" w:rsidRPr="00375960" w14:paraId="4F237108" w14:textId="77777777" w:rsidTr="009F1012">
        <w:trPr>
          <w:cantSplit/>
        </w:trPr>
        <w:tc>
          <w:tcPr>
            <w:tcW w:w="2518" w:type="dxa"/>
            <w:tcMar>
              <w:left w:w="40" w:type="dxa"/>
              <w:right w:w="40" w:type="dxa"/>
            </w:tcMar>
          </w:tcPr>
          <w:p w14:paraId="393FD815" w14:textId="77777777" w:rsidR="009F1012" w:rsidRPr="007507B5" w:rsidRDefault="009F1012" w:rsidP="00E7637C">
            <w:pPr>
              <w:pStyle w:val="TableEntry"/>
            </w:pPr>
            <w:r w:rsidRPr="007507B5">
              <w:t>ACN Incident Vehicle Model Year</w:t>
            </w:r>
          </w:p>
        </w:tc>
        <w:tc>
          <w:tcPr>
            <w:tcW w:w="7290" w:type="dxa"/>
            <w:tcMar>
              <w:left w:w="40" w:type="dxa"/>
              <w:right w:w="40" w:type="dxa"/>
            </w:tcMar>
          </w:tcPr>
          <w:p w14:paraId="6FBD2FDE" w14:textId="7B259660" w:rsidR="009F1012" w:rsidRPr="007507B5" w:rsidRDefault="009F1012" w:rsidP="00E7637C">
            <w:pPr>
              <w:pStyle w:val="TableEntry"/>
            </w:pPr>
            <w:r w:rsidRPr="007507B5">
              <w:t>The Automated Collision Notification Vehicle Model Year (e.g., 2010).</w:t>
            </w:r>
          </w:p>
        </w:tc>
      </w:tr>
      <w:tr w:rsidR="009F1012" w:rsidRPr="00375960" w14:paraId="4B797B8F" w14:textId="77777777" w:rsidTr="009F1012">
        <w:trPr>
          <w:cantSplit/>
        </w:trPr>
        <w:tc>
          <w:tcPr>
            <w:tcW w:w="2518" w:type="dxa"/>
            <w:tcMar>
              <w:left w:w="40" w:type="dxa"/>
              <w:right w:w="40" w:type="dxa"/>
            </w:tcMar>
          </w:tcPr>
          <w:p w14:paraId="1DB41A1F" w14:textId="77777777" w:rsidR="009F1012" w:rsidRPr="007507B5" w:rsidRDefault="009F1012" w:rsidP="00E7637C">
            <w:pPr>
              <w:pStyle w:val="TableEntry"/>
            </w:pPr>
            <w:r w:rsidRPr="007507B5">
              <w:t>ACN Incident Multiple Impacts</w:t>
            </w:r>
          </w:p>
        </w:tc>
        <w:tc>
          <w:tcPr>
            <w:tcW w:w="7290" w:type="dxa"/>
            <w:tcMar>
              <w:left w:w="40" w:type="dxa"/>
              <w:right w:w="40" w:type="dxa"/>
            </w:tcMar>
          </w:tcPr>
          <w:p w14:paraId="08D15D5D" w14:textId="6C06CBDF" w:rsidR="009F1012" w:rsidRPr="007507B5" w:rsidRDefault="009F1012" w:rsidP="00E7637C">
            <w:pPr>
              <w:pStyle w:val="TableEntry"/>
            </w:pPr>
            <w:r w:rsidRPr="007507B5">
              <w:t>The Automated Collision Notification Indication of Multiple Impacts associated with the collision.</w:t>
            </w:r>
          </w:p>
        </w:tc>
      </w:tr>
      <w:tr w:rsidR="009F1012" w:rsidRPr="00375960" w14:paraId="00629928" w14:textId="77777777" w:rsidTr="009F1012">
        <w:trPr>
          <w:cantSplit/>
        </w:trPr>
        <w:tc>
          <w:tcPr>
            <w:tcW w:w="2518" w:type="dxa"/>
            <w:tcMar>
              <w:left w:w="40" w:type="dxa"/>
              <w:right w:w="40" w:type="dxa"/>
            </w:tcMar>
          </w:tcPr>
          <w:p w14:paraId="0E86046E" w14:textId="77777777" w:rsidR="009F1012" w:rsidRPr="007507B5" w:rsidRDefault="009F1012" w:rsidP="00E7637C">
            <w:pPr>
              <w:pStyle w:val="TableEntry"/>
            </w:pPr>
            <w:r w:rsidRPr="007507B5">
              <w:t>ACN Incident Delta Velocity</w:t>
            </w:r>
          </w:p>
        </w:tc>
        <w:tc>
          <w:tcPr>
            <w:tcW w:w="7290" w:type="dxa"/>
            <w:tcMar>
              <w:left w:w="40" w:type="dxa"/>
              <w:right w:w="40" w:type="dxa"/>
            </w:tcMar>
          </w:tcPr>
          <w:p w14:paraId="309D56FD" w14:textId="5BC81289" w:rsidR="009F1012" w:rsidRPr="007507B5" w:rsidRDefault="009F1012" w:rsidP="00E7637C">
            <w:pPr>
              <w:pStyle w:val="TableEntry"/>
            </w:pPr>
            <w:r w:rsidRPr="007507B5">
              <w:t>The Automated Collision Notification Delta Velocity (Delta V) force associated with the crash.</w:t>
            </w:r>
          </w:p>
        </w:tc>
      </w:tr>
      <w:tr w:rsidR="009F1012" w:rsidRPr="00375960" w14:paraId="780B3DAF" w14:textId="77777777" w:rsidTr="009F1012">
        <w:trPr>
          <w:cantSplit/>
        </w:trPr>
        <w:tc>
          <w:tcPr>
            <w:tcW w:w="2518" w:type="dxa"/>
            <w:tcMar>
              <w:left w:w="40" w:type="dxa"/>
              <w:right w:w="40" w:type="dxa"/>
            </w:tcMar>
          </w:tcPr>
          <w:p w14:paraId="619A33AC" w14:textId="77777777" w:rsidR="009F1012" w:rsidRPr="007507B5" w:rsidRDefault="009F1012" w:rsidP="00E7637C">
            <w:pPr>
              <w:pStyle w:val="TableEntry"/>
            </w:pPr>
            <w:r w:rsidRPr="007507B5">
              <w:t>ACN High Probability of Injury</w:t>
            </w:r>
          </w:p>
        </w:tc>
        <w:tc>
          <w:tcPr>
            <w:tcW w:w="7290" w:type="dxa"/>
            <w:tcMar>
              <w:left w:w="40" w:type="dxa"/>
              <w:right w:w="40" w:type="dxa"/>
            </w:tcMar>
          </w:tcPr>
          <w:p w14:paraId="3B244CD1" w14:textId="257BFA99" w:rsidR="009F1012" w:rsidRPr="007507B5" w:rsidRDefault="009F1012" w:rsidP="00E7637C">
            <w:pPr>
              <w:pStyle w:val="TableEntry"/>
            </w:pPr>
            <w:r w:rsidRPr="007507B5">
              <w:t>The Automated Collision Notification of the High Probability of Injury.</w:t>
            </w:r>
          </w:p>
        </w:tc>
      </w:tr>
      <w:tr w:rsidR="009F1012" w:rsidRPr="00375960" w14:paraId="1EA58D0E" w14:textId="77777777" w:rsidTr="009F1012">
        <w:trPr>
          <w:cantSplit/>
        </w:trPr>
        <w:tc>
          <w:tcPr>
            <w:tcW w:w="2518" w:type="dxa"/>
            <w:tcMar>
              <w:left w:w="40" w:type="dxa"/>
              <w:right w:w="40" w:type="dxa"/>
            </w:tcMar>
          </w:tcPr>
          <w:p w14:paraId="624A4F4B" w14:textId="77777777" w:rsidR="009F1012" w:rsidRPr="007507B5" w:rsidRDefault="009F1012" w:rsidP="00E7637C">
            <w:pPr>
              <w:pStyle w:val="TableEntry"/>
            </w:pPr>
            <w:r w:rsidRPr="007507B5">
              <w:t>ACN Incident PDOF</w:t>
            </w:r>
          </w:p>
        </w:tc>
        <w:tc>
          <w:tcPr>
            <w:tcW w:w="7290" w:type="dxa"/>
            <w:tcMar>
              <w:left w:w="40" w:type="dxa"/>
              <w:right w:w="40" w:type="dxa"/>
            </w:tcMar>
          </w:tcPr>
          <w:p w14:paraId="25CA85EF" w14:textId="2049777B" w:rsidR="009F1012" w:rsidRPr="007507B5" w:rsidRDefault="009F1012" w:rsidP="00E7637C">
            <w:pPr>
              <w:pStyle w:val="TableEntry"/>
            </w:pPr>
            <w:r w:rsidRPr="007507B5">
              <w:t>The Automated Collision Notification Principal Direction of Force (PDOF).</w:t>
            </w:r>
          </w:p>
        </w:tc>
      </w:tr>
      <w:tr w:rsidR="009F1012" w:rsidRPr="00375960" w14:paraId="78593773" w14:textId="77777777" w:rsidTr="009F1012">
        <w:trPr>
          <w:cantSplit/>
        </w:trPr>
        <w:tc>
          <w:tcPr>
            <w:tcW w:w="2518" w:type="dxa"/>
            <w:tcMar>
              <w:left w:w="40" w:type="dxa"/>
              <w:right w:w="40" w:type="dxa"/>
            </w:tcMar>
          </w:tcPr>
          <w:p w14:paraId="50211718" w14:textId="77777777" w:rsidR="009F1012" w:rsidRPr="007507B5" w:rsidRDefault="009F1012" w:rsidP="00E7637C">
            <w:pPr>
              <w:pStyle w:val="TableEntry"/>
            </w:pPr>
            <w:r w:rsidRPr="007507B5">
              <w:t>ACN Incident Rollover</w:t>
            </w:r>
          </w:p>
        </w:tc>
        <w:tc>
          <w:tcPr>
            <w:tcW w:w="7290" w:type="dxa"/>
            <w:tcMar>
              <w:left w:w="40" w:type="dxa"/>
              <w:right w:w="40" w:type="dxa"/>
            </w:tcMar>
          </w:tcPr>
          <w:p w14:paraId="5D8BA59B" w14:textId="16E8B2B3" w:rsidR="009F1012" w:rsidRPr="007507B5" w:rsidRDefault="009F1012" w:rsidP="00E7637C">
            <w:pPr>
              <w:pStyle w:val="TableEntry"/>
            </w:pPr>
            <w:r w:rsidRPr="007507B5">
              <w:t>The Automated Collision Notification Indication that the Vehicle Rolled Over</w:t>
            </w:r>
            <w:r w:rsidR="006C1D7E">
              <w:t>.</w:t>
            </w:r>
          </w:p>
        </w:tc>
      </w:tr>
      <w:tr w:rsidR="009F1012" w:rsidRPr="00375960" w14:paraId="6DDDC5C0" w14:textId="77777777" w:rsidTr="009F1012">
        <w:trPr>
          <w:cantSplit/>
        </w:trPr>
        <w:tc>
          <w:tcPr>
            <w:tcW w:w="2518" w:type="dxa"/>
            <w:tcMar>
              <w:left w:w="40" w:type="dxa"/>
              <w:right w:w="40" w:type="dxa"/>
            </w:tcMar>
          </w:tcPr>
          <w:p w14:paraId="11B1223A" w14:textId="77777777" w:rsidR="009F1012" w:rsidRPr="007507B5" w:rsidRDefault="009F1012" w:rsidP="00E7637C">
            <w:pPr>
              <w:pStyle w:val="TableEntry"/>
            </w:pPr>
            <w:r w:rsidRPr="007507B5">
              <w:t>ACN Vehicle Seat Location</w:t>
            </w:r>
          </w:p>
        </w:tc>
        <w:tc>
          <w:tcPr>
            <w:tcW w:w="7290" w:type="dxa"/>
            <w:tcMar>
              <w:left w:w="40" w:type="dxa"/>
              <w:right w:w="40" w:type="dxa"/>
            </w:tcMar>
          </w:tcPr>
          <w:p w14:paraId="33017908" w14:textId="3D79707E" w:rsidR="009F1012" w:rsidRPr="007507B5" w:rsidRDefault="009F1012" w:rsidP="00E7637C">
            <w:pPr>
              <w:pStyle w:val="TableEntry"/>
            </w:pPr>
            <w:r w:rsidRPr="007507B5">
              <w:t>The Automated Collision Notification Indication of the Occupant(s) Seat Location(s) within the vehicle.</w:t>
            </w:r>
          </w:p>
        </w:tc>
      </w:tr>
      <w:tr w:rsidR="009F1012" w:rsidRPr="00375960" w14:paraId="1C90CABC" w14:textId="77777777" w:rsidTr="009F1012">
        <w:trPr>
          <w:cantSplit/>
        </w:trPr>
        <w:tc>
          <w:tcPr>
            <w:tcW w:w="2518" w:type="dxa"/>
            <w:tcMar>
              <w:left w:w="40" w:type="dxa"/>
              <w:right w:w="40" w:type="dxa"/>
            </w:tcMar>
          </w:tcPr>
          <w:p w14:paraId="6FF85261" w14:textId="77777777" w:rsidR="009F1012" w:rsidRPr="007507B5" w:rsidRDefault="009F1012" w:rsidP="00E7637C">
            <w:pPr>
              <w:pStyle w:val="TableEntry"/>
            </w:pPr>
            <w:r w:rsidRPr="007507B5">
              <w:t>Seat Occupied</w:t>
            </w:r>
          </w:p>
        </w:tc>
        <w:tc>
          <w:tcPr>
            <w:tcW w:w="7290" w:type="dxa"/>
            <w:tcMar>
              <w:left w:w="40" w:type="dxa"/>
              <w:right w:w="40" w:type="dxa"/>
            </w:tcMar>
          </w:tcPr>
          <w:p w14:paraId="442D7249" w14:textId="76DD5E33" w:rsidR="009F1012" w:rsidRPr="007507B5" w:rsidRDefault="009F1012" w:rsidP="00E7637C">
            <w:pPr>
              <w:pStyle w:val="TableEntry"/>
            </w:pPr>
            <w:r w:rsidRPr="007507B5">
              <w:t>Indication if seat is occupied based on seat sensor data.</w:t>
            </w:r>
          </w:p>
        </w:tc>
      </w:tr>
      <w:tr w:rsidR="009F1012" w:rsidRPr="00375960" w14:paraId="3B3728A0" w14:textId="77777777" w:rsidTr="009F1012">
        <w:trPr>
          <w:cantSplit/>
        </w:trPr>
        <w:tc>
          <w:tcPr>
            <w:tcW w:w="2518" w:type="dxa"/>
            <w:tcMar>
              <w:left w:w="40" w:type="dxa"/>
              <w:right w:w="40" w:type="dxa"/>
            </w:tcMar>
          </w:tcPr>
          <w:p w14:paraId="79BE5AF2" w14:textId="77777777" w:rsidR="009F1012" w:rsidRPr="007507B5" w:rsidRDefault="009F1012" w:rsidP="00E7637C">
            <w:pPr>
              <w:pStyle w:val="TableEntry"/>
            </w:pPr>
            <w:r w:rsidRPr="007507B5">
              <w:t>ACN Incident Seatbelt Use</w:t>
            </w:r>
          </w:p>
        </w:tc>
        <w:tc>
          <w:tcPr>
            <w:tcW w:w="7290" w:type="dxa"/>
            <w:tcMar>
              <w:left w:w="40" w:type="dxa"/>
              <w:right w:w="40" w:type="dxa"/>
            </w:tcMar>
          </w:tcPr>
          <w:p w14:paraId="5230B247" w14:textId="2573AEDC" w:rsidR="009F1012" w:rsidRPr="007507B5" w:rsidRDefault="009F1012" w:rsidP="00E7637C">
            <w:pPr>
              <w:pStyle w:val="TableEntry"/>
            </w:pPr>
            <w:r w:rsidRPr="007507B5">
              <w:t>The Automated Collision Notification Indication of Seatbelt use by the occupant(s).</w:t>
            </w:r>
          </w:p>
        </w:tc>
      </w:tr>
      <w:tr w:rsidR="009F1012" w:rsidRPr="00375960" w14:paraId="54CAD908" w14:textId="77777777" w:rsidTr="009F1012">
        <w:trPr>
          <w:cantSplit/>
        </w:trPr>
        <w:tc>
          <w:tcPr>
            <w:tcW w:w="2518" w:type="dxa"/>
            <w:tcMar>
              <w:left w:w="40" w:type="dxa"/>
              <w:right w:w="40" w:type="dxa"/>
            </w:tcMar>
          </w:tcPr>
          <w:p w14:paraId="4E1E4E54" w14:textId="77777777" w:rsidR="009F1012" w:rsidRPr="007507B5" w:rsidRDefault="009F1012" w:rsidP="00E7637C">
            <w:pPr>
              <w:pStyle w:val="TableEntry"/>
            </w:pPr>
            <w:r w:rsidRPr="007507B5">
              <w:t>ACN Incident Airbag Deployed</w:t>
            </w:r>
          </w:p>
        </w:tc>
        <w:tc>
          <w:tcPr>
            <w:tcW w:w="7290" w:type="dxa"/>
            <w:tcMar>
              <w:left w:w="40" w:type="dxa"/>
              <w:right w:w="40" w:type="dxa"/>
            </w:tcMar>
          </w:tcPr>
          <w:p w14:paraId="29755598" w14:textId="6207E9CA" w:rsidR="009F1012" w:rsidRPr="007507B5" w:rsidRDefault="009F1012" w:rsidP="00E7637C">
            <w:pPr>
              <w:pStyle w:val="TableEntry"/>
            </w:pPr>
            <w:r w:rsidRPr="007507B5">
              <w:t>The Automated Collision Notification Indication of Airbag Deployment.</w:t>
            </w:r>
          </w:p>
        </w:tc>
      </w:tr>
      <w:tr w:rsidR="009F1012" w:rsidRPr="00375960" w14:paraId="430C313B" w14:textId="77777777" w:rsidTr="009F1012">
        <w:trPr>
          <w:cantSplit/>
        </w:trPr>
        <w:tc>
          <w:tcPr>
            <w:tcW w:w="2518" w:type="dxa"/>
            <w:tcMar>
              <w:left w:w="40" w:type="dxa"/>
              <w:right w:w="40" w:type="dxa"/>
            </w:tcMar>
          </w:tcPr>
          <w:p w14:paraId="04F4E678" w14:textId="77777777" w:rsidR="009F1012" w:rsidRPr="007507B5" w:rsidRDefault="009F1012" w:rsidP="00E7637C">
            <w:pPr>
              <w:pStyle w:val="TableEntry"/>
            </w:pPr>
            <w:r w:rsidRPr="007507B5">
              <w:t xml:space="preserve">Cardiac Arrest </w:t>
            </w:r>
          </w:p>
        </w:tc>
        <w:tc>
          <w:tcPr>
            <w:tcW w:w="7290" w:type="dxa"/>
            <w:tcMar>
              <w:left w:w="40" w:type="dxa"/>
              <w:right w:w="40" w:type="dxa"/>
            </w:tcMar>
          </w:tcPr>
          <w:p w14:paraId="09D5ADF0" w14:textId="64A0C93D" w:rsidR="009F1012" w:rsidRPr="007507B5" w:rsidRDefault="009F1012" w:rsidP="00E7637C">
            <w:pPr>
              <w:pStyle w:val="TableEntry"/>
            </w:pPr>
            <w:r w:rsidRPr="007507B5">
              <w:t>Indication of the presence of a cardiac arrest at any time during this EMS event.</w:t>
            </w:r>
          </w:p>
        </w:tc>
      </w:tr>
      <w:tr w:rsidR="009F1012" w:rsidRPr="00375960" w14:paraId="3FCA0606" w14:textId="77777777" w:rsidTr="009F1012">
        <w:trPr>
          <w:cantSplit/>
        </w:trPr>
        <w:tc>
          <w:tcPr>
            <w:tcW w:w="2518" w:type="dxa"/>
            <w:tcMar>
              <w:left w:w="40" w:type="dxa"/>
              <w:right w:w="40" w:type="dxa"/>
            </w:tcMar>
          </w:tcPr>
          <w:p w14:paraId="45C972CF" w14:textId="4DDF025F" w:rsidR="009F1012" w:rsidRPr="007507B5" w:rsidRDefault="009F1012" w:rsidP="00E7637C">
            <w:pPr>
              <w:pStyle w:val="TableEntry"/>
            </w:pPr>
            <w:r w:rsidRPr="007507B5">
              <w:t>Cardiac Arrest</w:t>
            </w:r>
            <w:r w:rsidR="00D9189E">
              <w:t>xx</w:t>
            </w:r>
            <w:r w:rsidRPr="007507B5">
              <w:t xml:space="preserve"> Etiology </w:t>
            </w:r>
          </w:p>
        </w:tc>
        <w:tc>
          <w:tcPr>
            <w:tcW w:w="7290" w:type="dxa"/>
            <w:tcMar>
              <w:left w:w="40" w:type="dxa"/>
              <w:right w:w="40" w:type="dxa"/>
            </w:tcMar>
          </w:tcPr>
          <w:p w14:paraId="46174720" w14:textId="075527B8" w:rsidR="009F1012" w:rsidRPr="007507B5" w:rsidRDefault="009F1012" w:rsidP="00E7637C">
            <w:pPr>
              <w:pStyle w:val="TableEntry"/>
            </w:pPr>
            <w:r w:rsidRPr="007507B5">
              <w:t>Indication of the etiology or cause of the cardiac arrest (classified as cardiac, non-cardiac, etc.)</w:t>
            </w:r>
            <w:r w:rsidR="00FB265F" w:rsidRPr="007507B5">
              <w:t>.</w:t>
            </w:r>
          </w:p>
        </w:tc>
      </w:tr>
      <w:tr w:rsidR="009F1012" w:rsidRPr="00375960" w14:paraId="312F24F9" w14:textId="77777777" w:rsidTr="009F1012">
        <w:trPr>
          <w:cantSplit/>
        </w:trPr>
        <w:tc>
          <w:tcPr>
            <w:tcW w:w="2518" w:type="dxa"/>
            <w:tcMar>
              <w:left w:w="40" w:type="dxa"/>
              <w:right w:w="40" w:type="dxa"/>
            </w:tcMar>
          </w:tcPr>
          <w:p w14:paraId="4455F5A9" w14:textId="77777777" w:rsidR="009F1012" w:rsidRPr="007507B5" w:rsidRDefault="009F1012" w:rsidP="00E7637C">
            <w:pPr>
              <w:pStyle w:val="TableEntry"/>
            </w:pPr>
            <w:r w:rsidRPr="007507B5">
              <w:t>Resuscitation Attempted By EMS</w:t>
            </w:r>
          </w:p>
        </w:tc>
        <w:tc>
          <w:tcPr>
            <w:tcW w:w="7290" w:type="dxa"/>
            <w:tcMar>
              <w:left w:w="40" w:type="dxa"/>
              <w:right w:w="40" w:type="dxa"/>
            </w:tcMar>
          </w:tcPr>
          <w:p w14:paraId="20D9A418" w14:textId="68E1694D" w:rsidR="009F1012" w:rsidRPr="007507B5" w:rsidRDefault="009F1012" w:rsidP="00E7637C">
            <w:pPr>
              <w:pStyle w:val="TableEntry"/>
            </w:pPr>
            <w:r w:rsidRPr="007507B5">
              <w:t>Indication of an attempt to resuscitate the patient who is in cardiac arrest (attempted, not attempted due to DNR, etc.)</w:t>
            </w:r>
            <w:r w:rsidR="00FB265F" w:rsidRPr="007507B5">
              <w:t>.</w:t>
            </w:r>
          </w:p>
        </w:tc>
      </w:tr>
      <w:tr w:rsidR="009F1012" w:rsidRPr="00375960" w14:paraId="28D1989A" w14:textId="77777777" w:rsidTr="009F1012">
        <w:trPr>
          <w:cantSplit/>
        </w:trPr>
        <w:tc>
          <w:tcPr>
            <w:tcW w:w="2518" w:type="dxa"/>
            <w:tcMar>
              <w:left w:w="40" w:type="dxa"/>
              <w:right w:w="40" w:type="dxa"/>
            </w:tcMar>
          </w:tcPr>
          <w:p w14:paraId="78AA3CF2" w14:textId="77777777" w:rsidR="009F1012" w:rsidRPr="007507B5" w:rsidRDefault="009F1012" w:rsidP="00E7637C">
            <w:pPr>
              <w:pStyle w:val="TableEntry"/>
            </w:pPr>
            <w:r w:rsidRPr="007507B5">
              <w:t>Arrest Witnessed By</w:t>
            </w:r>
          </w:p>
        </w:tc>
        <w:tc>
          <w:tcPr>
            <w:tcW w:w="7290" w:type="dxa"/>
            <w:tcMar>
              <w:left w:w="40" w:type="dxa"/>
              <w:right w:w="40" w:type="dxa"/>
            </w:tcMar>
          </w:tcPr>
          <w:p w14:paraId="69A42EAB" w14:textId="2A91964D" w:rsidR="009F1012" w:rsidRPr="007507B5" w:rsidRDefault="009F1012" w:rsidP="00E7637C">
            <w:pPr>
              <w:pStyle w:val="TableEntry"/>
            </w:pPr>
            <w:r w:rsidRPr="007507B5">
              <w:t>Indication of who the cardiac arrest was witnessed by</w:t>
            </w:r>
            <w:r w:rsidR="00FB265F" w:rsidRPr="007507B5">
              <w:t>.</w:t>
            </w:r>
          </w:p>
        </w:tc>
      </w:tr>
      <w:tr w:rsidR="009F1012" w:rsidRPr="00375960" w14:paraId="2428DA2F" w14:textId="77777777" w:rsidTr="009F1012">
        <w:trPr>
          <w:cantSplit/>
        </w:trPr>
        <w:tc>
          <w:tcPr>
            <w:tcW w:w="2518" w:type="dxa"/>
            <w:tcMar>
              <w:left w:w="40" w:type="dxa"/>
              <w:right w:w="40" w:type="dxa"/>
            </w:tcMar>
          </w:tcPr>
          <w:p w14:paraId="0BD8050B" w14:textId="77777777" w:rsidR="009F1012" w:rsidRPr="007507B5" w:rsidRDefault="009F1012" w:rsidP="00E7637C">
            <w:pPr>
              <w:pStyle w:val="TableEntry"/>
            </w:pPr>
            <w:r w:rsidRPr="007507B5">
              <w:t>CPR Care Provided Prior to EMS Arrival</w:t>
            </w:r>
          </w:p>
        </w:tc>
        <w:tc>
          <w:tcPr>
            <w:tcW w:w="7290" w:type="dxa"/>
            <w:tcMar>
              <w:left w:w="40" w:type="dxa"/>
              <w:right w:w="40" w:type="dxa"/>
            </w:tcMar>
          </w:tcPr>
          <w:p w14:paraId="25A30561" w14:textId="2E3FCDF5" w:rsidR="009F1012" w:rsidRPr="007507B5" w:rsidRDefault="009F1012" w:rsidP="00E7637C">
            <w:pPr>
              <w:pStyle w:val="TableEntry"/>
            </w:pPr>
            <w:r w:rsidRPr="007507B5">
              <w:t>Documentation of the CPR provided prior to EMS arrival</w:t>
            </w:r>
            <w:r w:rsidR="006C1D7E">
              <w:t>.</w:t>
            </w:r>
          </w:p>
        </w:tc>
      </w:tr>
      <w:tr w:rsidR="009F1012" w:rsidRPr="00375960" w14:paraId="60EC20A5" w14:textId="77777777" w:rsidTr="009F1012">
        <w:trPr>
          <w:cantSplit/>
        </w:trPr>
        <w:tc>
          <w:tcPr>
            <w:tcW w:w="2518" w:type="dxa"/>
            <w:tcMar>
              <w:left w:w="40" w:type="dxa"/>
              <w:right w:w="40" w:type="dxa"/>
            </w:tcMar>
          </w:tcPr>
          <w:p w14:paraId="4E471437" w14:textId="77777777" w:rsidR="009F1012" w:rsidRPr="007507B5" w:rsidRDefault="009F1012" w:rsidP="00E7637C">
            <w:pPr>
              <w:pStyle w:val="TableEntry"/>
            </w:pPr>
            <w:r w:rsidRPr="007507B5">
              <w:t>Who Provided CPR Prior to EMS Arrival</w:t>
            </w:r>
          </w:p>
        </w:tc>
        <w:tc>
          <w:tcPr>
            <w:tcW w:w="7290" w:type="dxa"/>
            <w:tcMar>
              <w:left w:w="40" w:type="dxa"/>
              <w:right w:w="40" w:type="dxa"/>
            </w:tcMar>
          </w:tcPr>
          <w:p w14:paraId="24095FB0" w14:textId="60CCFC81" w:rsidR="009F1012" w:rsidRPr="007507B5" w:rsidRDefault="009F1012" w:rsidP="00E7637C">
            <w:pPr>
              <w:pStyle w:val="TableEntry"/>
            </w:pPr>
            <w:r w:rsidRPr="007507B5">
              <w:t>Documentation of who performed CPR prior to this EMS unit's arrival.</w:t>
            </w:r>
          </w:p>
        </w:tc>
      </w:tr>
      <w:tr w:rsidR="009F1012" w:rsidRPr="00375960" w14:paraId="6951C3AA" w14:textId="77777777" w:rsidTr="009F1012">
        <w:trPr>
          <w:cantSplit/>
        </w:trPr>
        <w:tc>
          <w:tcPr>
            <w:tcW w:w="2518" w:type="dxa"/>
            <w:tcMar>
              <w:left w:w="40" w:type="dxa"/>
              <w:right w:w="40" w:type="dxa"/>
            </w:tcMar>
          </w:tcPr>
          <w:p w14:paraId="5DAD5439" w14:textId="77777777" w:rsidR="009F1012" w:rsidRPr="007507B5" w:rsidRDefault="009F1012" w:rsidP="00E7637C">
            <w:pPr>
              <w:pStyle w:val="TableEntry"/>
            </w:pPr>
            <w:r w:rsidRPr="007507B5">
              <w:t>AED Use Prior to EMS Arrival</w:t>
            </w:r>
          </w:p>
        </w:tc>
        <w:tc>
          <w:tcPr>
            <w:tcW w:w="7290" w:type="dxa"/>
            <w:tcMar>
              <w:left w:w="40" w:type="dxa"/>
              <w:right w:w="40" w:type="dxa"/>
            </w:tcMar>
          </w:tcPr>
          <w:p w14:paraId="00D099A9" w14:textId="32FFCC29" w:rsidR="009F1012" w:rsidRPr="007507B5" w:rsidRDefault="009F1012" w:rsidP="00E7637C">
            <w:pPr>
              <w:pStyle w:val="TableEntry"/>
            </w:pPr>
            <w:r w:rsidRPr="007507B5">
              <w:t>Documentation of AED use Prior to EMS Arrival</w:t>
            </w:r>
          </w:p>
        </w:tc>
      </w:tr>
      <w:tr w:rsidR="009F1012" w:rsidRPr="00375960" w14:paraId="5A2DC895" w14:textId="77777777" w:rsidTr="009F1012">
        <w:trPr>
          <w:cantSplit/>
        </w:trPr>
        <w:tc>
          <w:tcPr>
            <w:tcW w:w="2518" w:type="dxa"/>
            <w:tcMar>
              <w:left w:w="40" w:type="dxa"/>
              <w:right w:w="40" w:type="dxa"/>
            </w:tcMar>
          </w:tcPr>
          <w:p w14:paraId="00CC42A7" w14:textId="77777777" w:rsidR="009F1012" w:rsidRPr="007507B5" w:rsidRDefault="009F1012" w:rsidP="00E7637C">
            <w:pPr>
              <w:pStyle w:val="TableEntry"/>
            </w:pPr>
            <w:r w:rsidRPr="007507B5">
              <w:t>Who Used AED Prior to EMS Arrival</w:t>
            </w:r>
          </w:p>
        </w:tc>
        <w:tc>
          <w:tcPr>
            <w:tcW w:w="7290" w:type="dxa"/>
            <w:tcMar>
              <w:left w:w="40" w:type="dxa"/>
              <w:right w:w="40" w:type="dxa"/>
            </w:tcMar>
          </w:tcPr>
          <w:p w14:paraId="7D7D61CA" w14:textId="1A481EEF" w:rsidR="009F1012" w:rsidRPr="007507B5" w:rsidRDefault="009F1012" w:rsidP="00E7637C">
            <w:pPr>
              <w:pStyle w:val="TableEntry"/>
            </w:pPr>
            <w:r w:rsidRPr="007507B5">
              <w:t>Documentation of who used the AED prior to this EMS unit's arrival.</w:t>
            </w:r>
          </w:p>
        </w:tc>
      </w:tr>
      <w:tr w:rsidR="009F1012" w:rsidRPr="00375960" w14:paraId="6052B2AE" w14:textId="77777777" w:rsidTr="009F1012">
        <w:trPr>
          <w:cantSplit/>
        </w:trPr>
        <w:tc>
          <w:tcPr>
            <w:tcW w:w="2518" w:type="dxa"/>
            <w:tcMar>
              <w:left w:w="40" w:type="dxa"/>
              <w:right w:w="40" w:type="dxa"/>
            </w:tcMar>
          </w:tcPr>
          <w:p w14:paraId="2974F55D" w14:textId="77777777" w:rsidR="009F1012" w:rsidRPr="007507B5" w:rsidRDefault="009F1012" w:rsidP="00E7637C">
            <w:pPr>
              <w:pStyle w:val="TableEntry"/>
            </w:pPr>
            <w:r w:rsidRPr="007507B5">
              <w:t>Type of CPR Provided</w:t>
            </w:r>
          </w:p>
        </w:tc>
        <w:tc>
          <w:tcPr>
            <w:tcW w:w="7290" w:type="dxa"/>
            <w:tcMar>
              <w:left w:w="40" w:type="dxa"/>
              <w:right w:w="40" w:type="dxa"/>
            </w:tcMar>
          </w:tcPr>
          <w:p w14:paraId="62E3EE2E" w14:textId="5BD768BA" w:rsidR="009F1012" w:rsidRPr="007507B5" w:rsidRDefault="009F1012" w:rsidP="00E7637C">
            <w:pPr>
              <w:pStyle w:val="TableEntry"/>
            </w:pPr>
            <w:r w:rsidRPr="007507B5">
              <w:t>Documentation of the type/technique of CPR used by EMS.</w:t>
            </w:r>
          </w:p>
        </w:tc>
      </w:tr>
      <w:tr w:rsidR="009F1012" w:rsidRPr="00375960" w14:paraId="066264F0" w14:textId="77777777" w:rsidTr="009F1012">
        <w:trPr>
          <w:cantSplit/>
        </w:trPr>
        <w:tc>
          <w:tcPr>
            <w:tcW w:w="2518" w:type="dxa"/>
            <w:tcMar>
              <w:left w:w="40" w:type="dxa"/>
              <w:right w:w="40" w:type="dxa"/>
            </w:tcMar>
          </w:tcPr>
          <w:p w14:paraId="5F9DB9F7" w14:textId="77777777" w:rsidR="009F1012" w:rsidRPr="007507B5" w:rsidRDefault="009F1012" w:rsidP="00E7637C">
            <w:pPr>
              <w:pStyle w:val="TableEntry"/>
            </w:pPr>
            <w:r w:rsidRPr="007507B5">
              <w:t>First Monitored Arrest Rhythm of the Patient</w:t>
            </w:r>
          </w:p>
        </w:tc>
        <w:tc>
          <w:tcPr>
            <w:tcW w:w="7290" w:type="dxa"/>
            <w:tcMar>
              <w:left w:w="40" w:type="dxa"/>
              <w:right w:w="40" w:type="dxa"/>
            </w:tcMar>
          </w:tcPr>
          <w:p w14:paraId="5F2FE242" w14:textId="71D9805C" w:rsidR="009F1012" w:rsidRPr="007507B5" w:rsidRDefault="009F1012" w:rsidP="00E7637C">
            <w:pPr>
              <w:pStyle w:val="TableEntry"/>
            </w:pPr>
            <w:r w:rsidRPr="007507B5">
              <w:t>Documentation of what the first monitored arrest rhythm which was noted</w:t>
            </w:r>
            <w:r w:rsidR="0071446A">
              <w:t>.</w:t>
            </w:r>
          </w:p>
        </w:tc>
      </w:tr>
      <w:tr w:rsidR="009F1012" w:rsidRPr="00375960" w14:paraId="31910CD3" w14:textId="77777777" w:rsidTr="009F1012">
        <w:trPr>
          <w:cantSplit/>
        </w:trPr>
        <w:tc>
          <w:tcPr>
            <w:tcW w:w="2518" w:type="dxa"/>
            <w:tcMar>
              <w:left w:w="40" w:type="dxa"/>
              <w:right w:w="40" w:type="dxa"/>
            </w:tcMar>
          </w:tcPr>
          <w:p w14:paraId="07C70855" w14:textId="77777777" w:rsidR="009F1012" w:rsidRPr="007507B5" w:rsidRDefault="009F1012" w:rsidP="00E7637C">
            <w:pPr>
              <w:pStyle w:val="TableEntry"/>
            </w:pPr>
            <w:r w:rsidRPr="007507B5">
              <w:lastRenderedPageBreak/>
              <w:t>Any Return of Spontaneous Circulation</w:t>
            </w:r>
          </w:p>
        </w:tc>
        <w:tc>
          <w:tcPr>
            <w:tcW w:w="7290" w:type="dxa"/>
            <w:tcMar>
              <w:left w:w="40" w:type="dxa"/>
              <w:right w:w="40" w:type="dxa"/>
            </w:tcMar>
          </w:tcPr>
          <w:p w14:paraId="4D3B1B40" w14:textId="401E2CA1" w:rsidR="009F1012" w:rsidRPr="007507B5" w:rsidRDefault="009F1012" w:rsidP="00E7637C">
            <w:pPr>
              <w:pStyle w:val="TableEntry"/>
            </w:pPr>
            <w:r w:rsidRPr="007507B5">
              <w:t>Indication whether or not there was any return of spontaneous circulation.</w:t>
            </w:r>
          </w:p>
        </w:tc>
      </w:tr>
      <w:tr w:rsidR="009F1012" w:rsidRPr="00375960" w14:paraId="6712516C" w14:textId="77777777" w:rsidTr="009F1012">
        <w:trPr>
          <w:cantSplit/>
        </w:trPr>
        <w:tc>
          <w:tcPr>
            <w:tcW w:w="2518" w:type="dxa"/>
            <w:tcMar>
              <w:left w:w="40" w:type="dxa"/>
              <w:right w:w="40" w:type="dxa"/>
            </w:tcMar>
          </w:tcPr>
          <w:p w14:paraId="24A5B985" w14:textId="77777777" w:rsidR="009F1012" w:rsidRPr="007507B5" w:rsidRDefault="009F1012" w:rsidP="00E7637C">
            <w:pPr>
              <w:pStyle w:val="TableEntry"/>
            </w:pPr>
            <w:r w:rsidRPr="007507B5">
              <w:t>Date/Time of Cardiac Arrest</w:t>
            </w:r>
          </w:p>
        </w:tc>
        <w:tc>
          <w:tcPr>
            <w:tcW w:w="7290" w:type="dxa"/>
            <w:tcMar>
              <w:left w:w="40" w:type="dxa"/>
              <w:right w:w="40" w:type="dxa"/>
            </w:tcMar>
          </w:tcPr>
          <w:p w14:paraId="2EC41F56" w14:textId="60A2E2D8" w:rsidR="009F1012" w:rsidRPr="007507B5" w:rsidRDefault="009F1012" w:rsidP="00E7637C">
            <w:pPr>
              <w:pStyle w:val="TableEntry"/>
            </w:pPr>
            <w:r w:rsidRPr="007507B5">
              <w:t>The date/time of the cardiac arrest (if not known, please estimate).</w:t>
            </w:r>
          </w:p>
        </w:tc>
      </w:tr>
      <w:tr w:rsidR="009F1012" w:rsidRPr="00375960" w14:paraId="430F3EA3" w14:textId="77777777" w:rsidTr="009F1012">
        <w:trPr>
          <w:cantSplit/>
        </w:trPr>
        <w:tc>
          <w:tcPr>
            <w:tcW w:w="2518" w:type="dxa"/>
            <w:tcMar>
              <w:left w:w="40" w:type="dxa"/>
              <w:right w:w="40" w:type="dxa"/>
            </w:tcMar>
          </w:tcPr>
          <w:p w14:paraId="44CA9073" w14:textId="77777777" w:rsidR="009F1012" w:rsidRPr="007507B5" w:rsidRDefault="009F1012" w:rsidP="00E7637C">
            <w:pPr>
              <w:pStyle w:val="TableEntry"/>
            </w:pPr>
            <w:r w:rsidRPr="007507B5">
              <w:t>Date/Time Resuscitation Discontinued</w:t>
            </w:r>
          </w:p>
        </w:tc>
        <w:tc>
          <w:tcPr>
            <w:tcW w:w="7290" w:type="dxa"/>
            <w:tcMar>
              <w:left w:w="40" w:type="dxa"/>
              <w:right w:w="40" w:type="dxa"/>
            </w:tcMar>
          </w:tcPr>
          <w:p w14:paraId="5C0737A9" w14:textId="63E567CF" w:rsidR="009F1012" w:rsidRPr="007507B5" w:rsidRDefault="009F1012" w:rsidP="00E7637C">
            <w:pPr>
              <w:pStyle w:val="TableEntry"/>
            </w:pPr>
            <w:r w:rsidRPr="007507B5">
              <w:t>The date/time resuscitation was discontinued.</w:t>
            </w:r>
          </w:p>
        </w:tc>
      </w:tr>
      <w:tr w:rsidR="009F1012" w:rsidRPr="00375960" w14:paraId="03116080" w14:textId="77777777" w:rsidTr="009F1012">
        <w:trPr>
          <w:cantSplit/>
        </w:trPr>
        <w:tc>
          <w:tcPr>
            <w:tcW w:w="2518" w:type="dxa"/>
            <w:tcMar>
              <w:left w:w="40" w:type="dxa"/>
              <w:right w:w="40" w:type="dxa"/>
            </w:tcMar>
          </w:tcPr>
          <w:p w14:paraId="3AE2DAFE" w14:textId="77777777" w:rsidR="009F1012" w:rsidRPr="007507B5" w:rsidRDefault="009F1012" w:rsidP="00E7637C">
            <w:pPr>
              <w:pStyle w:val="TableEntry"/>
            </w:pPr>
            <w:r w:rsidRPr="007507B5">
              <w:t>Reason CPR/Resuscitation Discontinued</w:t>
            </w:r>
          </w:p>
        </w:tc>
        <w:tc>
          <w:tcPr>
            <w:tcW w:w="7290" w:type="dxa"/>
            <w:tcMar>
              <w:left w:w="40" w:type="dxa"/>
              <w:right w:w="40" w:type="dxa"/>
            </w:tcMar>
          </w:tcPr>
          <w:p w14:paraId="4FEE0B57" w14:textId="72CC6D40" w:rsidR="009F1012" w:rsidRPr="007507B5" w:rsidRDefault="009F1012" w:rsidP="00E7637C">
            <w:pPr>
              <w:pStyle w:val="TableEntry"/>
            </w:pPr>
            <w:r w:rsidRPr="007507B5">
              <w:t>The reason that CPR or the resuscitation efforts were discontinued.</w:t>
            </w:r>
          </w:p>
        </w:tc>
      </w:tr>
      <w:tr w:rsidR="009F1012" w:rsidRPr="00375960" w14:paraId="00667445" w14:textId="77777777" w:rsidTr="009F1012">
        <w:trPr>
          <w:cantSplit/>
        </w:trPr>
        <w:tc>
          <w:tcPr>
            <w:tcW w:w="2518" w:type="dxa"/>
            <w:tcMar>
              <w:left w:w="40" w:type="dxa"/>
              <w:right w:w="40" w:type="dxa"/>
            </w:tcMar>
          </w:tcPr>
          <w:p w14:paraId="4CAFBEFA" w14:textId="77777777" w:rsidR="009F1012" w:rsidRPr="007507B5" w:rsidRDefault="009F1012" w:rsidP="00E7637C">
            <w:pPr>
              <w:pStyle w:val="TableEntry"/>
            </w:pPr>
            <w:r w:rsidRPr="007507B5">
              <w:t>Cardiac Rhythm on Arrival at Destination</w:t>
            </w:r>
          </w:p>
        </w:tc>
        <w:tc>
          <w:tcPr>
            <w:tcW w:w="7290" w:type="dxa"/>
            <w:tcMar>
              <w:left w:w="40" w:type="dxa"/>
              <w:right w:w="40" w:type="dxa"/>
            </w:tcMar>
          </w:tcPr>
          <w:p w14:paraId="64FBDB71" w14:textId="27883686" w:rsidR="009F1012" w:rsidRPr="007507B5" w:rsidRDefault="009F1012" w:rsidP="00E7637C">
            <w:pPr>
              <w:pStyle w:val="TableEntry"/>
            </w:pPr>
            <w:r w:rsidRPr="007507B5">
              <w:t>The patient's cardiac rhythm upon delivery or transfer to the destination</w:t>
            </w:r>
            <w:r w:rsidR="0071446A">
              <w:t>.</w:t>
            </w:r>
          </w:p>
        </w:tc>
      </w:tr>
      <w:tr w:rsidR="009F1012" w:rsidRPr="00375960" w14:paraId="758B5250" w14:textId="77777777" w:rsidTr="009F1012">
        <w:trPr>
          <w:cantSplit/>
        </w:trPr>
        <w:tc>
          <w:tcPr>
            <w:tcW w:w="2518" w:type="dxa"/>
            <w:tcMar>
              <w:left w:w="40" w:type="dxa"/>
              <w:right w:w="40" w:type="dxa"/>
            </w:tcMar>
          </w:tcPr>
          <w:p w14:paraId="75873A27" w14:textId="77777777" w:rsidR="009F1012" w:rsidRPr="007507B5" w:rsidRDefault="009F1012" w:rsidP="00E7637C">
            <w:pPr>
              <w:pStyle w:val="TableEntry"/>
            </w:pPr>
            <w:r w:rsidRPr="007507B5">
              <w:t>End of EMS Cardiac Arrest Event</w:t>
            </w:r>
          </w:p>
        </w:tc>
        <w:tc>
          <w:tcPr>
            <w:tcW w:w="7290" w:type="dxa"/>
            <w:tcMar>
              <w:left w:w="40" w:type="dxa"/>
              <w:right w:w="40" w:type="dxa"/>
            </w:tcMar>
          </w:tcPr>
          <w:p w14:paraId="72E139F9" w14:textId="2FA07957" w:rsidR="009F1012" w:rsidRPr="007507B5" w:rsidRDefault="009F1012" w:rsidP="00E7637C">
            <w:pPr>
              <w:pStyle w:val="TableEntry"/>
            </w:pPr>
            <w:r w:rsidRPr="007507B5">
              <w:t>The patient's outcome at the end of the EMS event.</w:t>
            </w:r>
          </w:p>
        </w:tc>
      </w:tr>
      <w:tr w:rsidR="009F1012" w:rsidRPr="00375960" w14:paraId="01293492" w14:textId="77777777" w:rsidTr="009F1012">
        <w:trPr>
          <w:cantSplit/>
        </w:trPr>
        <w:tc>
          <w:tcPr>
            <w:tcW w:w="2518" w:type="dxa"/>
            <w:tcMar>
              <w:left w:w="40" w:type="dxa"/>
              <w:right w:w="40" w:type="dxa"/>
            </w:tcMar>
          </w:tcPr>
          <w:p w14:paraId="7CE1C264" w14:textId="77777777" w:rsidR="009F1012" w:rsidRPr="007507B5" w:rsidRDefault="009F1012" w:rsidP="00E7637C">
            <w:pPr>
              <w:pStyle w:val="TableEntry"/>
            </w:pPr>
            <w:r w:rsidRPr="007507B5">
              <w:t>Date/Time of Initial CPR</w:t>
            </w:r>
          </w:p>
        </w:tc>
        <w:tc>
          <w:tcPr>
            <w:tcW w:w="7290" w:type="dxa"/>
            <w:tcMar>
              <w:left w:w="40" w:type="dxa"/>
              <w:right w:w="40" w:type="dxa"/>
            </w:tcMar>
          </w:tcPr>
          <w:p w14:paraId="19CCCAE0" w14:textId="3A5BBD19" w:rsidR="009F1012" w:rsidRPr="007507B5" w:rsidRDefault="009F1012" w:rsidP="00E7637C">
            <w:pPr>
              <w:pStyle w:val="TableEntry"/>
            </w:pPr>
            <w:r w:rsidRPr="007507B5">
              <w:t>The initial date and time that CPR was started by anyone.</w:t>
            </w:r>
          </w:p>
        </w:tc>
      </w:tr>
      <w:tr w:rsidR="009F1012" w:rsidRPr="00375960" w14:paraId="59884BBA" w14:textId="77777777" w:rsidTr="009F1012">
        <w:trPr>
          <w:cantSplit/>
        </w:trPr>
        <w:tc>
          <w:tcPr>
            <w:tcW w:w="2518" w:type="dxa"/>
            <w:tcMar>
              <w:left w:w="40" w:type="dxa"/>
              <w:right w:w="40" w:type="dxa"/>
            </w:tcMar>
          </w:tcPr>
          <w:p w14:paraId="24D27A3D" w14:textId="77777777" w:rsidR="009F1012" w:rsidRPr="007507B5" w:rsidRDefault="009F1012" w:rsidP="00E7637C">
            <w:pPr>
              <w:pStyle w:val="TableEntry"/>
            </w:pPr>
            <w:r w:rsidRPr="007507B5">
              <w:t xml:space="preserve">Barriers to Patient Care </w:t>
            </w:r>
          </w:p>
        </w:tc>
        <w:tc>
          <w:tcPr>
            <w:tcW w:w="7290" w:type="dxa"/>
            <w:tcMar>
              <w:left w:w="40" w:type="dxa"/>
              <w:right w:w="40" w:type="dxa"/>
            </w:tcMar>
          </w:tcPr>
          <w:p w14:paraId="48D0363B" w14:textId="77777777" w:rsidR="009F1012" w:rsidRPr="007507B5" w:rsidRDefault="009F1012" w:rsidP="00E7637C">
            <w:pPr>
              <w:pStyle w:val="TableEntry"/>
            </w:pPr>
            <w:r w:rsidRPr="007507B5">
              <w:t>N/A</w:t>
            </w:r>
          </w:p>
        </w:tc>
      </w:tr>
      <w:tr w:rsidR="009F1012" w:rsidRPr="00375960" w14:paraId="08BA7507" w14:textId="77777777" w:rsidTr="009F1012">
        <w:trPr>
          <w:cantSplit/>
        </w:trPr>
        <w:tc>
          <w:tcPr>
            <w:tcW w:w="2518" w:type="dxa"/>
            <w:tcMar>
              <w:left w:w="40" w:type="dxa"/>
              <w:right w:w="40" w:type="dxa"/>
            </w:tcMar>
          </w:tcPr>
          <w:p w14:paraId="5CCE07FE" w14:textId="77777777" w:rsidR="009F1012" w:rsidRPr="007507B5" w:rsidRDefault="009F1012" w:rsidP="00E7637C">
            <w:pPr>
              <w:pStyle w:val="TableEntry"/>
            </w:pPr>
            <w:r w:rsidRPr="007507B5">
              <w:t>Last Name of Patient's Practitioner</w:t>
            </w:r>
          </w:p>
        </w:tc>
        <w:tc>
          <w:tcPr>
            <w:tcW w:w="7290" w:type="dxa"/>
            <w:tcMar>
              <w:left w:w="40" w:type="dxa"/>
              <w:right w:w="40" w:type="dxa"/>
            </w:tcMar>
          </w:tcPr>
          <w:p w14:paraId="5DEC66C0" w14:textId="6C722E4A" w:rsidR="009F1012" w:rsidRPr="007507B5" w:rsidRDefault="009F1012" w:rsidP="00E7637C">
            <w:pPr>
              <w:pStyle w:val="TableEntry"/>
            </w:pPr>
            <w:r w:rsidRPr="007507B5">
              <w:t>The last name of the patient's practitioner</w:t>
            </w:r>
            <w:r w:rsidR="0071446A">
              <w:t>.</w:t>
            </w:r>
          </w:p>
        </w:tc>
      </w:tr>
      <w:tr w:rsidR="009F1012" w:rsidRPr="00375960" w14:paraId="3EE94004" w14:textId="77777777" w:rsidTr="009F1012">
        <w:trPr>
          <w:cantSplit/>
        </w:trPr>
        <w:tc>
          <w:tcPr>
            <w:tcW w:w="2518" w:type="dxa"/>
            <w:tcMar>
              <w:left w:w="40" w:type="dxa"/>
              <w:right w:w="40" w:type="dxa"/>
            </w:tcMar>
          </w:tcPr>
          <w:p w14:paraId="74284C68" w14:textId="77777777" w:rsidR="009F1012" w:rsidRPr="007507B5" w:rsidRDefault="009F1012" w:rsidP="00E7637C">
            <w:pPr>
              <w:pStyle w:val="TableEntry"/>
            </w:pPr>
            <w:r w:rsidRPr="007507B5">
              <w:t>First Name of Patient's Practitioner</w:t>
            </w:r>
          </w:p>
        </w:tc>
        <w:tc>
          <w:tcPr>
            <w:tcW w:w="7290" w:type="dxa"/>
            <w:tcMar>
              <w:left w:w="40" w:type="dxa"/>
              <w:right w:w="40" w:type="dxa"/>
            </w:tcMar>
          </w:tcPr>
          <w:p w14:paraId="70162CD1" w14:textId="7366AE49" w:rsidR="009F1012" w:rsidRPr="007507B5" w:rsidRDefault="009F1012" w:rsidP="00E7637C">
            <w:pPr>
              <w:pStyle w:val="TableEntry"/>
            </w:pPr>
            <w:r w:rsidRPr="007507B5">
              <w:t>The first name of the patient's practitioner</w:t>
            </w:r>
            <w:r w:rsidR="0071446A">
              <w:t>.</w:t>
            </w:r>
          </w:p>
        </w:tc>
      </w:tr>
      <w:tr w:rsidR="009F1012" w:rsidRPr="00375960" w14:paraId="03C58BDF" w14:textId="77777777" w:rsidTr="009F1012">
        <w:trPr>
          <w:cantSplit/>
        </w:trPr>
        <w:tc>
          <w:tcPr>
            <w:tcW w:w="2518" w:type="dxa"/>
            <w:tcMar>
              <w:left w:w="40" w:type="dxa"/>
              <w:right w:w="40" w:type="dxa"/>
            </w:tcMar>
          </w:tcPr>
          <w:p w14:paraId="1549B205" w14:textId="77777777" w:rsidR="009F1012" w:rsidRPr="007507B5" w:rsidRDefault="009F1012" w:rsidP="00E7637C">
            <w:pPr>
              <w:pStyle w:val="TableEntry"/>
            </w:pPr>
            <w:r w:rsidRPr="007507B5">
              <w:t>Middle Initial/Name of Patient's Practitioner</w:t>
            </w:r>
          </w:p>
        </w:tc>
        <w:tc>
          <w:tcPr>
            <w:tcW w:w="7290" w:type="dxa"/>
            <w:tcMar>
              <w:left w:w="40" w:type="dxa"/>
              <w:right w:w="40" w:type="dxa"/>
            </w:tcMar>
          </w:tcPr>
          <w:p w14:paraId="4B719407" w14:textId="45392BD1" w:rsidR="009F1012" w:rsidRPr="007507B5" w:rsidRDefault="009F1012" w:rsidP="00E7637C">
            <w:pPr>
              <w:pStyle w:val="TableEntry"/>
            </w:pPr>
            <w:r w:rsidRPr="007507B5">
              <w:t>The middle initial/name of the patient's practitioner</w:t>
            </w:r>
            <w:r w:rsidR="0071446A">
              <w:t>.</w:t>
            </w:r>
          </w:p>
        </w:tc>
      </w:tr>
      <w:tr w:rsidR="009F1012" w:rsidRPr="00375960" w14:paraId="0C8FA888" w14:textId="77777777" w:rsidTr="009F1012">
        <w:trPr>
          <w:cantSplit/>
        </w:trPr>
        <w:tc>
          <w:tcPr>
            <w:tcW w:w="2518" w:type="dxa"/>
            <w:tcMar>
              <w:left w:w="40" w:type="dxa"/>
              <w:right w:w="40" w:type="dxa"/>
            </w:tcMar>
          </w:tcPr>
          <w:p w14:paraId="4C938C07" w14:textId="77777777" w:rsidR="009F1012" w:rsidRPr="007507B5" w:rsidRDefault="009F1012" w:rsidP="00E7637C">
            <w:pPr>
              <w:pStyle w:val="TableEntry"/>
            </w:pPr>
            <w:r w:rsidRPr="007507B5">
              <w:t>Advanced Directives</w:t>
            </w:r>
          </w:p>
        </w:tc>
        <w:tc>
          <w:tcPr>
            <w:tcW w:w="7290" w:type="dxa"/>
            <w:tcMar>
              <w:left w:w="40" w:type="dxa"/>
              <w:right w:w="40" w:type="dxa"/>
            </w:tcMar>
          </w:tcPr>
          <w:p w14:paraId="51AAF7CC" w14:textId="77777777" w:rsidR="009F1012" w:rsidRPr="007507B5" w:rsidRDefault="009F1012" w:rsidP="00E7637C">
            <w:pPr>
              <w:pStyle w:val="TableEntry"/>
            </w:pPr>
            <w:r w:rsidRPr="007507B5">
              <w:t>The presence of a valid DNR form, living will, or document directing end of life or healthcare treatment decisions.</w:t>
            </w:r>
          </w:p>
        </w:tc>
      </w:tr>
      <w:tr w:rsidR="009F1012" w:rsidRPr="00375960" w14:paraId="18361AB3" w14:textId="77777777" w:rsidTr="009F1012">
        <w:trPr>
          <w:cantSplit/>
        </w:trPr>
        <w:tc>
          <w:tcPr>
            <w:tcW w:w="2518" w:type="dxa"/>
            <w:tcMar>
              <w:left w:w="40" w:type="dxa"/>
              <w:right w:w="40" w:type="dxa"/>
            </w:tcMar>
          </w:tcPr>
          <w:p w14:paraId="7E411576" w14:textId="77777777" w:rsidR="009F1012" w:rsidRPr="007507B5" w:rsidRDefault="009F1012" w:rsidP="00E7637C">
            <w:pPr>
              <w:pStyle w:val="TableEntry"/>
            </w:pPr>
            <w:r w:rsidRPr="007507B5">
              <w:t>Medication Allergies</w:t>
            </w:r>
          </w:p>
        </w:tc>
        <w:tc>
          <w:tcPr>
            <w:tcW w:w="7290" w:type="dxa"/>
            <w:tcMar>
              <w:left w:w="40" w:type="dxa"/>
              <w:right w:w="40" w:type="dxa"/>
            </w:tcMar>
          </w:tcPr>
          <w:p w14:paraId="4BC937D0" w14:textId="77777777" w:rsidR="009F1012" w:rsidRPr="007507B5" w:rsidRDefault="009F1012" w:rsidP="00E7637C">
            <w:pPr>
              <w:pStyle w:val="TableEntry"/>
            </w:pPr>
            <w:r w:rsidRPr="007507B5">
              <w:t>The patient's medication allergies</w:t>
            </w:r>
          </w:p>
        </w:tc>
      </w:tr>
      <w:tr w:rsidR="009F1012" w:rsidRPr="00375960" w14:paraId="18A28B53" w14:textId="77777777" w:rsidTr="009F1012">
        <w:trPr>
          <w:cantSplit/>
        </w:trPr>
        <w:tc>
          <w:tcPr>
            <w:tcW w:w="2518" w:type="dxa"/>
            <w:tcMar>
              <w:left w:w="40" w:type="dxa"/>
              <w:right w:w="40" w:type="dxa"/>
            </w:tcMar>
          </w:tcPr>
          <w:p w14:paraId="6EAB0264" w14:textId="77777777" w:rsidR="009F1012" w:rsidRPr="007507B5" w:rsidRDefault="009F1012" w:rsidP="00E7637C">
            <w:pPr>
              <w:pStyle w:val="TableEntry"/>
            </w:pPr>
            <w:r w:rsidRPr="007507B5">
              <w:t>Environmental/Food Allergies</w:t>
            </w:r>
          </w:p>
        </w:tc>
        <w:tc>
          <w:tcPr>
            <w:tcW w:w="7290" w:type="dxa"/>
            <w:tcMar>
              <w:left w:w="40" w:type="dxa"/>
              <w:right w:w="40" w:type="dxa"/>
            </w:tcMar>
          </w:tcPr>
          <w:p w14:paraId="428F270A" w14:textId="77777777" w:rsidR="009F1012" w:rsidRPr="007507B5" w:rsidRDefault="009F1012" w:rsidP="00E7637C">
            <w:pPr>
              <w:pStyle w:val="TableEntry"/>
            </w:pPr>
            <w:r w:rsidRPr="007507B5">
              <w:t>The patient's known allergies to food or environmental agents.</w:t>
            </w:r>
          </w:p>
        </w:tc>
      </w:tr>
      <w:tr w:rsidR="009F1012" w:rsidRPr="00375960" w14:paraId="6442F38E" w14:textId="77777777" w:rsidTr="009F1012">
        <w:trPr>
          <w:cantSplit/>
        </w:trPr>
        <w:tc>
          <w:tcPr>
            <w:tcW w:w="2518" w:type="dxa"/>
            <w:tcMar>
              <w:left w:w="40" w:type="dxa"/>
              <w:right w:w="40" w:type="dxa"/>
            </w:tcMar>
          </w:tcPr>
          <w:p w14:paraId="2EC7BB0E" w14:textId="77777777" w:rsidR="009F1012" w:rsidRPr="007507B5" w:rsidRDefault="009F1012" w:rsidP="00E7637C">
            <w:pPr>
              <w:pStyle w:val="TableEntry"/>
            </w:pPr>
            <w:r w:rsidRPr="007507B5">
              <w:t>Medical/Surgical History</w:t>
            </w:r>
          </w:p>
        </w:tc>
        <w:tc>
          <w:tcPr>
            <w:tcW w:w="7290" w:type="dxa"/>
            <w:tcMar>
              <w:left w:w="40" w:type="dxa"/>
              <w:right w:w="40" w:type="dxa"/>
            </w:tcMar>
          </w:tcPr>
          <w:p w14:paraId="010252DA" w14:textId="3D96E215" w:rsidR="009F1012" w:rsidRPr="007507B5" w:rsidRDefault="009F1012" w:rsidP="00E7637C">
            <w:pPr>
              <w:pStyle w:val="TableEntry"/>
            </w:pPr>
            <w:r w:rsidRPr="007507B5">
              <w:t>The patient's pre-existing medical and surgery history of the patient</w:t>
            </w:r>
            <w:r w:rsidR="0071446A">
              <w:t>.</w:t>
            </w:r>
          </w:p>
        </w:tc>
      </w:tr>
      <w:tr w:rsidR="009F1012" w:rsidRPr="00375960" w14:paraId="4C06FBFA" w14:textId="77777777" w:rsidTr="009F1012">
        <w:trPr>
          <w:cantSplit/>
        </w:trPr>
        <w:tc>
          <w:tcPr>
            <w:tcW w:w="2518" w:type="dxa"/>
            <w:tcMar>
              <w:left w:w="40" w:type="dxa"/>
              <w:right w:w="40" w:type="dxa"/>
            </w:tcMar>
          </w:tcPr>
          <w:p w14:paraId="778677C8" w14:textId="77777777" w:rsidR="009F1012" w:rsidRPr="007507B5" w:rsidRDefault="009F1012" w:rsidP="00E7637C">
            <w:pPr>
              <w:pStyle w:val="TableEntry"/>
            </w:pPr>
            <w:r w:rsidRPr="007507B5">
              <w:t>Medical/Surgical History</w:t>
            </w:r>
          </w:p>
        </w:tc>
        <w:tc>
          <w:tcPr>
            <w:tcW w:w="7290" w:type="dxa"/>
            <w:tcMar>
              <w:left w:w="40" w:type="dxa"/>
              <w:right w:w="40" w:type="dxa"/>
            </w:tcMar>
          </w:tcPr>
          <w:p w14:paraId="7F58873D" w14:textId="1BD0E73D" w:rsidR="009F1012" w:rsidRPr="007507B5" w:rsidRDefault="009F1012" w:rsidP="00E7637C">
            <w:pPr>
              <w:pStyle w:val="TableEntry"/>
            </w:pPr>
            <w:r w:rsidRPr="007507B5">
              <w:t>The patient's pre-existing medical and surgery history of the patient</w:t>
            </w:r>
            <w:r w:rsidR="0071446A">
              <w:t>.</w:t>
            </w:r>
          </w:p>
        </w:tc>
      </w:tr>
      <w:tr w:rsidR="009F1012" w:rsidRPr="00375960" w14:paraId="659D0902" w14:textId="77777777" w:rsidTr="009F1012">
        <w:trPr>
          <w:cantSplit/>
        </w:trPr>
        <w:tc>
          <w:tcPr>
            <w:tcW w:w="2518" w:type="dxa"/>
            <w:tcMar>
              <w:left w:w="40" w:type="dxa"/>
              <w:right w:w="40" w:type="dxa"/>
            </w:tcMar>
          </w:tcPr>
          <w:p w14:paraId="42FD91DF" w14:textId="77777777" w:rsidR="009F1012" w:rsidRPr="007507B5" w:rsidRDefault="009F1012" w:rsidP="00E7637C">
            <w:pPr>
              <w:pStyle w:val="TableEntry"/>
            </w:pPr>
            <w:r w:rsidRPr="007507B5">
              <w:t>Medical/Surgical History</w:t>
            </w:r>
          </w:p>
        </w:tc>
        <w:tc>
          <w:tcPr>
            <w:tcW w:w="7290" w:type="dxa"/>
            <w:tcMar>
              <w:left w:w="40" w:type="dxa"/>
              <w:right w:w="40" w:type="dxa"/>
            </w:tcMar>
          </w:tcPr>
          <w:p w14:paraId="3508DF9C" w14:textId="2B9DB497" w:rsidR="009F1012" w:rsidRPr="007507B5" w:rsidRDefault="009F1012" w:rsidP="00E7637C">
            <w:pPr>
              <w:pStyle w:val="TableEntry"/>
            </w:pPr>
            <w:r w:rsidRPr="007507B5">
              <w:t>The patient's pre-existing medical and surgery history of the patient</w:t>
            </w:r>
            <w:r w:rsidR="0071446A">
              <w:t>.</w:t>
            </w:r>
          </w:p>
        </w:tc>
      </w:tr>
      <w:tr w:rsidR="009F1012" w:rsidRPr="00375960" w14:paraId="6903EEC2" w14:textId="77777777" w:rsidTr="009F1012">
        <w:trPr>
          <w:cantSplit/>
        </w:trPr>
        <w:tc>
          <w:tcPr>
            <w:tcW w:w="2518" w:type="dxa"/>
            <w:tcMar>
              <w:left w:w="40" w:type="dxa"/>
              <w:right w:w="40" w:type="dxa"/>
            </w:tcMar>
          </w:tcPr>
          <w:p w14:paraId="546F718F" w14:textId="77777777" w:rsidR="009F1012" w:rsidRPr="007507B5" w:rsidRDefault="009F1012" w:rsidP="00E7637C">
            <w:pPr>
              <w:pStyle w:val="TableEntry"/>
            </w:pPr>
            <w:r w:rsidRPr="007507B5">
              <w:t>Medical/Surgical History</w:t>
            </w:r>
          </w:p>
        </w:tc>
        <w:tc>
          <w:tcPr>
            <w:tcW w:w="7290" w:type="dxa"/>
            <w:tcMar>
              <w:left w:w="40" w:type="dxa"/>
              <w:right w:w="40" w:type="dxa"/>
            </w:tcMar>
          </w:tcPr>
          <w:p w14:paraId="04BFADA8" w14:textId="7B462C6C" w:rsidR="009F1012" w:rsidRPr="007507B5" w:rsidRDefault="009F1012" w:rsidP="00E7637C">
            <w:pPr>
              <w:pStyle w:val="TableEntry"/>
            </w:pPr>
            <w:r w:rsidRPr="007507B5">
              <w:t>The patient's pre-existing medical and surgery history of the patient</w:t>
            </w:r>
            <w:r w:rsidR="0071446A">
              <w:t>.</w:t>
            </w:r>
          </w:p>
        </w:tc>
      </w:tr>
      <w:tr w:rsidR="009F1012" w:rsidRPr="00375960" w14:paraId="17E77BB1" w14:textId="77777777" w:rsidTr="009F1012">
        <w:trPr>
          <w:cantSplit/>
        </w:trPr>
        <w:tc>
          <w:tcPr>
            <w:tcW w:w="2518" w:type="dxa"/>
            <w:tcMar>
              <w:left w:w="40" w:type="dxa"/>
              <w:right w:w="40" w:type="dxa"/>
            </w:tcMar>
          </w:tcPr>
          <w:p w14:paraId="56EB65C3" w14:textId="77777777" w:rsidR="009F1012" w:rsidRPr="007507B5" w:rsidRDefault="009F1012" w:rsidP="00E7637C">
            <w:pPr>
              <w:pStyle w:val="TableEntry"/>
            </w:pPr>
            <w:r w:rsidRPr="007507B5">
              <w:t>Medical/Surgical History</w:t>
            </w:r>
          </w:p>
        </w:tc>
        <w:tc>
          <w:tcPr>
            <w:tcW w:w="7290" w:type="dxa"/>
            <w:tcMar>
              <w:left w:w="40" w:type="dxa"/>
              <w:right w:w="40" w:type="dxa"/>
            </w:tcMar>
          </w:tcPr>
          <w:p w14:paraId="5A0ED882" w14:textId="124787EB" w:rsidR="009F1012" w:rsidRPr="007507B5" w:rsidRDefault="009F1012" w:rsidP="00E7637C">
            <w:pPr>
              <w:pStyle w:val="TableEntry"/>
            </w:pPr>
            <w:r w:rsidRPr="007507B5">
              <w:t>The patient's pre-existing medical and surgery history of the patient</w:t>
            </w:r>
            <w:r w:rsidR="0071446A">
              <w:t>.</w:t>
            </w:r>
          </w:p>
        </w:tc>
      </w:tr>
      <w:tr w:rsidR="009F1012" w:rsidRPr="00375960" w14:paraId="23C918A7" w14:textId="77777777" w:rsidTr="009F1012">
        <w:trPr>
          <w:cantSplit/>
        </w:trPr>
        <w:tc>
          <w:tcPr>
            <w:tcW w:w="2518" w:type="dxa"/>
            <w:tcMar>
              <w:left w:w="40" w:type="dxa"/>
              <w:right w:w="40" w:type="dxa"/>
            </w:tcMar>
          </w:tcPr>
          <w:p w14:paraId="2680F943" w14:textId="77777777" w:rsidR="009F1012" w:rsidRPr="007507B5" w:rsidRDefault="009F1012" w:rsidP="00E7637C">
            <w:pPr>
              <w:pStyle w:val="TableEntry"/>
            </w:pPr>
            <w:r w:rsidRPr="007507B5">
              <w:t xml:space="preserve">Medical/Surgical History </w:t>
            </w:r>
          </w:p>
        </w:tc>
        <w:tc>
          <w:tcPr>
            <w:tcW w:w="7290" w:type="dxa"/>
            <w:tcMar>
              <w:left w:w="40" w:type="dxa"/>
              <w:right w:w="40" w:type="dxa"/>
            </w:tcMar>
          </w:tcPr>
          <w:p w14:paraId="52272C18" w14:textId="340ED6A2" w:rsidR="009F1012" w:rsidRPr="007507B5" w:rsidRDefault="009F1012" w:rsidP="00E7637C">
            <w:pPr>
              <w:pStyle w:val="TableEntry"/>
            </w:pPr>
            <w:r w:rsidRPr="007507B5">
              <w:t>The patient's pre-existing medical and surgery history of the patient</w:t>
            </w:r>
            <w:r w:rsidR="0071446A">
              <w:t>.</w:t>
            </w:r>
          </w:p>
        </w:tc>
      </w:tr>
      <w:tr w:rsidR="009F1012" w:rsidRPr="00375960" w14:paraId="059DAEEA" w14:textId="77777777" w:rsidTr="009F1012">
        <w:trPr>
          <w:cantSplit/>
        </w:trPr>
        <w:tc>
          <w:tcPr>
            <w:tcW w:w="2518" w:type="dxa"/>
            <w:tcMar>
              <w:left w:w="40" w:type="dxa"/>
              <w:right w:w="40" w:type="dxa"/>
            </w:tcMar>
          </w:tcPr>
          <w:p w14:paraId="74C395A8" w14:textId="77777777" w:rsidR="009F1012" w:rsidRPr="007507B5" w:rsidRDefault="009F1012" w:rsidP="00E7637C">
            <w:pPr>
              <w:pStyle w:val="TableEntry"/>
            </w:pPr>
            <w:r w:rsidRPr="007507B5">
              <w:t>Current Medications</w:t>
            </w:r>
          </w:p>
        </w:tc>
        <w:tc>
          <w:tcPr>
            <w:tcW w:w="7290" w:type="dxa"/>
            <w:tcMar>
              <w:left w:w="40" w:type="dxa"/>
              <w:right w:w="40" w:type="dxa"/>
            </w:tcMar>
          </w:tcPr>
          <w:p w14:paraId="3AF6DE6F" w14:textId="514EE8A0" w:rsidR="009F1012" w:rsidRPr="007507B5" w:rsidRDefault="009F1012" w:rsidP="00E7637C">
            <w:pPr>
              <w:pStyle w:val="TableEntry"/>
            </w:pPr>
            <w:r w:rsidRPr="007507B5">
              <w:t>The medications the patient currently takes</w:t>
            </w:r>
            <w:r w:rsidR="0071446A">
              <w:t>.</w:t>
            </w:r>
          </w:p>
        </w:tc>
      </w:tr>
      <w:tr w:rsidR="009F1012" w:rsidRPr="00375960" w14:paraId="3809D216" w14:textId="77777777" w:rsidTr="009F1012">
        <w:trPr>
          <w:cantSplit/>
        </w:trPr>
        <w:tc>
          <w:tcPr>
            <w:tcW w:w="2518" w:type="dxa"/>
            <w:tcMar>
              <w:left w:w="40" w:type="dxa"/>
              <w:right w:w="40" w:type="dxa"/>
            </w:tcMar>
          </w:tcPr>
          <w:p w14:paraId="0D4C0713" w14:textId="77777777" w:rsidR="009F1012" w:rsidRPr="007507B5" w:rsidRDefault="009F1012" w:rsidP="00E7637C">
            <w:pPr>
              <w:pStyle w:val="TableEntry"/>
            </w:pPr>
            <w:r w:rsidRPr="007507B5">
              <w:t>Current Medication Dose</w:t>
            </w:r>
          </w:p>
        </w:tc>
        <w:tc>
          <w:tcPr>
            <w:tcW w:w="7290" w:type="dxa"/>
            <w:tcMar>
              <w:left w:w="40" w:type="dxa"/>
              <w:right w:w="40" w:type="dxa"/>
            </w:tcMar>
          </w:tcPr>
          <w:p w14:paraId="62A2A216" w14:textId="0C8BBEE5" w:rsidR="009F1012" w:rsidRPr="007507B5" w:rsidRDefault="009F1012" w:rsidP="00E7637C">
            <w:pPr>
              <w:pStyle w:val="TableEntry"/>
            </w:pPr>
            <w:r w:rsidRPr="007507B5">
              <w:t>The numeric dose or amount of the patient's current medication</w:t>
            </w:r>
            <w:r w:rsidR="0071446A">
              <w:t>.</w:t>
            </w:r>
          </w:p>
        </w:tc>
      </w:tr>
      <w:tr w:rsidR="009F1012" w:rsidRPr="00375960" w14:paraId="530A9850" w14:textId="77777777" w:rsidTr="009F1012">
        <w:trPr>
          <w:cantSplit/>
        </w:trPr>
        <w:tc>
          <w:tcPr>
            <w:tcW w:w="2518" w:type="dxa"/>
            <w:tcMar>
              <w:left w:w="40" w:type="dxa"/>
              <w:right w:w="40" w:type="dxa"/>
            </w:tcMar>
          </w:tcPr>
          <w:p w14:paraId="6BCD584D" w14:textId="77777777" w:rsidR="009F1012" w:rsidRPr="007507B5" w:rsidRDefault="009F1012" w:rsidP="00E7637C">
            <w:pPr>
              <w:pStyle w:val="TableEntry"/>
            </w:pPr>
            <w:r w:rsidRPr="007507B5">
              <w:t>Current Medication Dosage Unit</w:t>
            </w:r>
          </w:p>
        </w:tc>
        <w:tc>
          <w:tcPr>
            <w:tcW w:w="7290" w:type="dxa"/>
            <w:tcMar>
              <w:left w:w="40" w:type="dxa"/>
              <w:right w:w="40" w:type="dxa"/>
            </w:tcMar>
          </w:tcPr>
          <w:p w14:paraId="0D837318" w14:textId="53F9AAB7" w:rsidR="009F1012" w:rsidRPr="007507B5" w:rsidRDefault="009F1012" w:rsidP="00E7637C">
            <w:pPr>
              <w:pStyle w:val="TableEntry"/>
            </w:pPr>
            <w:r w:rsidRPr="007507B5">
              <w:t>The dosage unit of the patient's current medication</w:t>
            </w:r>
            <w:r w:rsidR="0071446A">
              <w:t>.</w:t>
            </w:r>
          </w:p>
        </w:tc>
      </w:tr>
      <w:tr w:rsidR="009F1012" w:rsidRPr="00375960" w14:paraId="4AF0986F" w14:textId="77777777" w:rsidTr="009F1012">
        <w:trPr>
          <w:cantSplit/>
        </w:trPr>
        <w:tc>
          <w:tcPr>
            <w:tcW w:w="2518" w:type="dxa"/>
            <w:tcMar>
              <w:left w:w="40" w:type="dxa"/>
              <w:right w:w="40" w:type="dxa"/>
            </w:tcMar>
          </w:tcPr>
          <w:p w14:paraId="58822754" w14:textId="77777777" w:rsidR="009F1012" w:rsidRPr="007507B5" w:rsidRDefault="009F1012" w:rsidP="00E7637C">
            <w:pPr>
              <w:pStyle w:val="TableEntry"/>
            </w:pPr>
            <w:r w:rsidRPr="007507B5">
              <w:t>Current Medication Administration Route</w:t>
            </w:r>
          </w:p>
        </w:tc>
        <w:tc>
          <w:tcPr>
            <w:tcW w:w="7290" w:type="dxa"/>
            <w:tcMar>
              <w:left w:w="40" w:type="dxa"/>
              <w:right w:w="40" w:type="dxa"/>
            </w:tcMar>
          </w:tcPr>
          <w:p w14:paraId="7BEF2036" w14:textId="6C8D556B" w:rsidR="009F1012" w:rsidRPr="007507B5" w:rsidRDefault="009F1012" w:rsidP="00E7637C">
            <w:pPr>
              <w:pStyle w:val="TableEntry"/>
            </w:pPr>
            <w:r w:rsidRPr="007507B5">
              <w:t>The administration route (po, SQ, etc.) of the patient's current medication</w:t>
            </w:r>
            <w:r w:rsidR="0071446A">
              <w:t>.</w:t>
            </w:r>
          </w:p>
        </w:tc>
      </w:tr>
      <w:tr w:rsidR="009F1012" w:rsidRPr="00375960" w14:paraId="744D7D52" w14:textId="77777777" w:rsidTr="009F1012">
        <w:trPr>
          <w:cantSplit/>
        </w:trPr>
        <w:tc>
          <w:tcPr>
            <w:tcW w:w="2518" w:type="dxa"/>
            <w:tcMar>
              <w:left w:w="40" w:type="dxa"/>
              <w:right w:w="40" w:type="dxa"/>
            </w:tcMar>
          </w:tcPr>
          <w:p w14:paraId="0B14BF08" w14:textId="77777777" w:rsidR="009F1012" w:rsidRPr="007507B5" w:rsidRDefault="009F1012" w:rsidP="00E7637C">
            <w:pPr>
              <w:pStyle w:val="TableEntry"/>
            </w:pPr>
            <w:r w:rsidRPr="007507B5">
              <w:t>Presence of Emergency Information Form</w:t>
            </w:r>
          </w:p>
        </w:tc>
        <w:tc>
          <w:tcPr>
            <w:tcW w:w="7290" w:type="dxa"/>
            <w:tcMar>
              <w:left w:w="40" w:type="dxa"/>
              <w:right w:w="40" w:type="dxa"/>
            </w:tcMar>
          </w:tcPr>
          <w:p w14:paraId="0F2CFDD3" w14:textId="108AFD98" w:rsidR="009F1012" w:rsidRPr="007507B5" w:rsidRDefault="009F1012" w:rsidP="00E7637C">
            <w:pPr>
              <w:pStyle w:val="TableEntry"/>
            </w:pPr>
            <w:r w:rsidRPr="007507B5">
              <w:t xml:space="preserve">Indication of the presence of the Emergency Information Form associated with </w:t>
            </w:r>
            <w:r w:rsidR="003D6123" w:rsidRPr="007507B5">
              <w:t>patients</w:t>
            </w:r>
            <w:r w:rsidRPr="007507B5">
              <w:t xml:space="preserve"> with special healthcare needs.</w:t>
            </w:r>
          </w:p>
        </w:tc>
      </w:tr>
      <w:tr w:rsidR="009F1012" w:rsidRPr="00375960" w14:paraId="0261C548" w14:textId="77777777" w:rsidTr="009F1012">
        <w:trPr>
          <w:cantSplit/>
        </w:trPr>
        <w:tc>
          <w:tcPr>
            <w:tcW w:w="2518" w:type="dxa"/>
            <w:tcMar>
              <w:left w:w="40" w:type="dxa"/>
              <w:right w:w="40" w:type="dxa"/>
            </w:tcMar>
          </w:tcPr>
          <w:p w14:paraId="5BCD96BE" w14:textId="77777777" w:rsidR="009F1012" w:rsidRPr="007507B5" w:rsidRDefault="009F1012" w:rsidP="00E7637C">
            <w:pPr>
              <w:pStyle w:val="TableEntry"/>
            </w:pPr>
            <w:r w:rsidRPr="007507B5">
              <w:t xml:space="preserve">Alcohol/Drug Use Indicators </w:t>
            </w:r>
          </w:p>
        </w:tc>
        <w:tc>
          <w:tcPr>
            <w:tcW w:w="7290" w:type="dxa"/>
            <w:tcMar>
              <w:left w:w="40" w:type="dxa"/>
              <w:right w:w="40" w:type="dxa"/>
            </w:tcMar>
          </w:tcPr>
          <w:p w14:paraId="5C172CF1" w14:textId="3D52D029" w:rsidR="009F1012" w:rsidRPr="007507B5" w:rsidRDefault="009F1012" w:rsidP="00E7637C">
            <w:pPr>
              <w:pStyle w:val="TableEntry"/>
            </w:pPr>
            <w:r w:rsidRPr="007507B5">
              <w:t>Indicators for the potential use of alcohol or drugs by the patient related to the patient's current illness or injury</w:t>
            </w:r>
            <w:r w:rsidR="0071446A">
              <w:t>.</w:t>
            </w:r>
          </w:p>
        </w:tc>
      </w:tr>
      <w:tr w:rsidR="009F1012" w:rsidRPr="00375960" w14:paraId="0382EB23" w14:textId="77777777" w:rsidTr="009F1012">
        <w:trPr>
          <w:cantSplit/>
        </w:trPr>
        <w:tc>
          <w:tcPr>
            <w:tcW w:w="2518" w:type="dxa"/>
            <w:tcMar>
              <w:left w:w="40" w:type="dxa"/>
              <w:right w:w="40" w:type="dxa"/>
            </w:tcMar>
          </w:tcPr>
          <w:p w14:paraId="7BDA1C0B" w14:textId="77777777" w:rsidR="009F1012" w:rsidRPr="007507B5" w:rsidRDefault="009F1012" w:rsidP="00E7637C">
            <w:pPr>
              <w:pStyle w:val="TableEntry"/>
            </w:pPr>
            <w:r w:rsidRPr="007507B5">
              <w:t>Pregnancy</w:t>
            </w:r>
          </w:p>
        </w:tc>
        <w:tc>
          <w:tcPr>
            <w:tcW w:w="7290" w:type="dxa"/>
            <w:tcMar>
              <w:left w:w="40" w:type="dxa"/>
              <w:right w:w="40" w:type="dxa"/>
            </w:tcMar>
          </w:tcPr>
          <w:p w14:paraId="3658FA66" w14:textId="77777777" w:rsidR="009F1012" w:rsidRPr="007507B5" w:rsidRDefault="009F1012" w:rsidP="00E7637C">
            <w:pPr>
              <w:pStyle w:val="TableEntry"/>
            </w:pPr>
            <w:r w:rsidRPr="007507B5">
              <w:t>Indication of the possibility by the patient's history of current pregnancy.</w:t>
            </w:r>
          </w:p>
        </w:tc>
      </w:tr>
      <w:tr w:rsidR="009F1012" w:rsidRPr="00375960" w14:paraId="5F63A4BA" w14:textId="77777777" w:rsidTr="009F1012">
        <w:trPr>
          <w:cantSplit/>
        </w:trPr>
        <w:tc>
          <w:tcPr>
            <w:tcW w:w="2518" w:type="dxa"/>
            <w:tcMar>
              <w:left w:w="40" w:type="dxa"/>
              <w:right w:w="40" w:type="dxa"/>
            </w:tcMar>
          </w:tcPr>
          <w:p w14:paraId="50833F48" w14:textId="77777777" w:rsidR="009F1012" w:rsidRPr="007507B5" w:rsidRDefault="009F1012" w:rsidP="00E7637C">
            <w:pPr>
              <w:pStyle w:val="TableEntry"/>
            </w:pPr>
            <w:r w:rsidRPr="007507B5">
              <w:t xml:space="preserve">Last Oral Intake </w:t>
            </w:r>
          </w:p>
        </w:tc>
        <w:tc>
          <w:tcPr>
            <w:tcW w:w="7290" w:type="dxa"/>
            <w:tcMar>
              <w:left w:w="40" w:type="dxa"/>
              <w:right w:w="40" w:type="dxa"/>
            </w:tcMar>
          </w:tcPr>
          <w:p w14:paraId="23503919" w14:textId="77777777" w:rsidR="009F1012" w:rsidRPr="007507B5" w:rsidRDefault="009F1012" w:rsidP="00E7637C">
            <w:pPr>
              <w:pStyle w:val="TableEntry"/>
            </w:pPr>
            <w:r w:rsidRPr="007507B5">
              <w:t>Date and Time of last oral intake.</w:t>
            </w:r>
          </w:p>
        </w:tc>
      </w:tr>
      <w:tr w:rsidR="009F1012" w:rsidRPr="00375960" w14:paraId="73A0779A" w14:textId="77777777" w:rsidTr="009F1012">
        <w:trPr>
          <w:cantSplit/>
        </w:trPr>
        <w:tc>
          <w:tcPr>
            <w:tcW w:w="2518" w:type="dxa"/>
            <w:tcMar>
              <w:left w:w="40" w:type="dxa"/>
              <w:right w:w="40" w:type="dxa"/>
            </w:tcMar>
          </w:tcPr>
          <w:p w14:paraId="0CB3611E" w14:textId="77777777" w:rsidR="009F1012" w:rsidRPr="007507B5" w:rsidRDefault="009F1012" w:rsidP="00E7637C">
            <w:pPr>
              <w:pStyle w:val="TableEntry"/>
            </w:pPr>
            <w:r w:rsidRPr="007507B5">
              <w:t xml:space="preserve">Date/Time Vital Signs Taken </w:t>
            </w:r>
          </w:p>
        </w:tc>
        <w:tc>
          <w:tcPr>
            <w:tcW w:w="7290" w:type="dxa"/>
            <w:tcMar>
              <w:left w:w="40" w:type="dxa"/>
              <w:right w:w="40" w:type="dxa"/>
            </w:tcMar>
          </w:tcPr>
          <w:p w14:paraId="47192BFA" w14:textId="77777777" w:rsidR="009F1012" w:rsidRPr="007507B5" w:rsidRDefault="009F1012" w:rsidP="00E7637C">
            <w:pPr>
              <w:pStyle w:val="TableEntry"/>
            </w:pPr>
            <w:r w:rsidRPr="007507B5">
              <w:t>The date/time vital signs were taken on the patient.</w:t>
            </w:r>
          </w:p>
        </w:tc>
      </w:tr>
      <w:tr w:rsidR="009F1012" w:rsidRPr="00375960" w14:paraId="2A0A1C48" w14:textId="77777777" w:rsidTr="009F1012">
        <w:trPr>
          <w:cantSplit/>
        </w:trPr>
        <w:tc>
          <w:tcPr>
            <w:tcW w:w="2518" w:type="dxa"/>
            <w:tcMar>
              <w:left w:w="40" w:type="dxa"/>
              <w:right w:w="40" w:type="dxa"/>
            </w:tcMar>
          </w:tcPr>
          <w:p w14:paraId="6E19501F" w14:textId="77777777" w:rsidR="009F1012" w:rsidRPr="007507B5" w:rsidRDefault="009F1012" w:rsidP="00E7637C">
            <w:pPr>
              <w:pStyle w:val="TableEntry"/>
            </w:pPr>
            <w:r w:rsidRPr="007507B5">
              <w:t>Vitals Obtained Prior to this Unit's EMS Care</w:t>
            </w:r>
          </w:p>
        </w:tc>
        <w:tc>
          <w:tcPr>
            <w:tcW w:w="7290" w:type="dxa"/>
            <w:tcMar>
              <w:left w:w="40" w:type="dxa"/>
              <w:right w:w="40" w:type="dxa"/>
            </w:tcMar>
          </w:tcPr>
          <w:p w14:paraId="7E079068" w14:textId="2D088991" w:rsidR="009F1012" w:rsidRPr="007507B5" w:rsidRDefault="009F1012" w:rsidP="00E7637C">
            <w:pPr>
              <w:pStyle w:val="TableEntry"/>
            </w:pPr>
            <w:r w:rsidRPr="007507B5">
              <w:t>Indicates that the information which is documented was obtained prior to the documenting EMS units care.</w:t>
            </w:r>
          </w:p>
        </w:tc>
      </w:tr>
      <w:tr w:rsidR="009F1012" w:rsidRPr="00375960" w14:paraId="09610097" w14:textId="77777777" w:rsidTr="009F1012">
        <w:trPr>
          <w:cantSplit/>
        </w:trPr>
        <w:tc>
          <w:tcPr>
            <w:tcW w:w="2518" w:type="dxa"/>
            <w:tcMar>
              <w:left w:w="40" w:type="dxa"/>
              <w:right w:w="40" w:type="dxa"/>
            </w:tcMar>
          </w:tcPr>
          <w:p w14:paraId="60EBBA31" w14:textId="77777777" w:rsidR="009F1012" w:rsidRPr="007507B5" w:rsidRDefault="009F1012" w:rsidP="00E7637C">
            <w:pPr>
              <w:pStyle w:val="TableEntry"/>
            </w:pPr>
            <w:r w:rsidRPr="007507B5">
              <w:lastRenderedPageBreak/>
              <w:t>Cardiac Rhythm / Electrocardiography (ECG)</w:t>
            </w:r>
          </w:p>
        </w:tc>
        <w:tc>
          <w:tcPr>
            <w:tcW w:w="7290" w:type="dxa"/>
            <w:tcMar>
              <w:left w:w="40" w:type="dxa"/>
              <w:right w:w="40" w:type="dxa"/>
            </w:tcMar>
          </w:tcPr>
          <w:p w14:paraId="57265502" w14:textId="77777777" w:rsidR="009F1012" w:rsidRPr="007507B5" w:rsidRDefault="009F1012" w:rsidP="00E7637C">
            <w:pPr>
              <w:pStyle w:val="TableEntry"/>
            </w:pPr>
            <w:r w:rsidRPr="007507B5">
              <w:t>The cardiac rhythm / ECG and other electrocardiography findings of the patient as interpreted by EMS personnel.</w:t>
            </w:r>
          </w:p>
        </w:tc>
      </w:tr>
      <w:tr w:rsidR="009F1012" w:rsidRPr="00375960" w14:paraId="01D1F395" w14:textId="77777777" w:rsidTr="009F1012">
        <w:trPr>
          <w:cantSplit/>
        </w:trPr>
        <w:tc>
          <w:tcPr>
            <w:tcW w:w="2518" w:type="dxa"/>
            <w:tcMar>
              <w:left w:w="40" w:type="dxa"/>
              <w:right w:w="40" w:type="dxa"/>
            </w:tcMar>
          </w:tcPr>
          <w:p w14:paraId="696057A0" w14:textId="77777777" w:rsidR="009F1012" w:rsidRPr="007507B5" w:rsidRDefault="009F1012" w:rsidP="00E7637C">
            <w:pPr>
              <w:pStyle w:val="TableEntry"/>
            </w:pPr>
            <w:r w:rsidRPr="007507B5">
              <w:t>ECG Type</w:t>
            </w:r>
          </w:p>
        </w:tc>
        <w:tc>
          <w:tcPr>
            <w:tcW w:w="7290" w:type="dxa"/>
            <w:tcMar>
              <w:left w:w="40" w:type="dxa"/>
              <w:right w:w="40" w:type="dxa"/>
            </w:tcMar>
          </w:tcPr>
          <w:p w14:paraId="361E122F" w14:textId="77777777" w:rsidR="009F1012" w:rsidRPr="007507B5" w:rsidRDefault="009F1012" w:rsidP="00E7637C">
            <w:pPr>
              <w:pStyle w:val="TableEntry"/>
            </w:pPr>
            <w:r w:rsidRPr="007507B5">
              <w:t>The type of ECG associated with the cardiac rhythm.</w:t>
            </w:r>
          </w:p>
        </w:tc>
      </w:tr>
      <w:tr w:rsidR="009F1012" w:rsidRPr="00375960" w14:paraId="4A637B0C" w14:textId="77777777" w:rsidTr="009F1012">
        <w:trPr>
          <w:cantSplit/>
        </w:trPr>
        <w:tc>
          <w:tcPr>
            <w:tcW w:w="2518" w:type="dxa"/>
            <w:tcMar>
              <w:left w:w="40" w:type="dxa"/>
              <w:right w:w="40" w:type="dxa"/>
            </w:tcMar>
          </w:tcPr>
          <w:p w14:paraId="6E7A5B57" w14:textId="77777777" w:rsidR="009F1012" w:rsidRPr="007507B5" w:rsidRDefault="009F1012" w:rsidP="00E7637C">
            <w:pPr>
              <w:pStyle w:val="TableEntry"/>
            </w:pPr>
            <w:r w:rsidRPr="007507B5">
              <w:t>Method of ECG Interpretation</w:t>
            </w:r>
          </w:p>
        </w:tc>
        <w:tc>
          <w:tcPr>
            <w:tcW w:w="7290" w:type="dxa"/>
            <w:tcMar>
              <w:left w:w="40" w:type="dxa"/>
              <w:right w:w="40" w:type="dxa"/>
            </w:tcMar>
          </w:tcPr>
          <w:p w14:paraId="4DDD7744" w14:textId="77777777" w:rsidR="009F1012" w:rsidRPr="007507B5" w:rsidRDefault="009F1012" w:rsidP="00E7637C">
            <w:pPr>
              <w:pStyle w:val="TableEntry"/>
            </w:pPr>
            <w:r w:rsidRPr="007507B5">
              <w:t>The method of ECG interpretation.</w:t>
            </w:r>
          </w:p>
        </w:tc>
      </w:tr>
      <w:tr w:rsidR="009F1012" w:rsidRPr="00375960" w14:paraId="1F6E831E" w14:textId="77777777" w:rsidTr="009F1012">
        <w:trPr>
          <w:cantSplit/>
        </w:trPr>
        <w:tc>
          <w:tcPr>
            <w:tcW w:w="2518" w:type="dxa"/>
            <w:tcMar>
              <w:left w:w="40" w:type="dxa"/>
              <w:right w:w="40" w:type="dxa"/>
            </w:tcMar>
          </w:tcPr>
          <w:p w14:paraId="65745D4A" w14:textId="77777777" w:rsidR="009F1012" w:rsidRPr="007507B5" w:rsidRDefault="009F1012" w:rsidP="00E7637C">
            <w:pPr>
              <w:pStyle w:val="TableEntry"/>
            </w:pPr>
            <w:r w:rsidRPr="007507B5">
              <w:t>SBP (Systolic Blood Pressure)</w:t>
            </w:r>
          </w:p>
        </w:tc>
        <w:tc>
          <w:tcPr>
            <w:tcW w:w="7290" w:type="dxa"/>
            <w:tcMar>
              <w:left w:w="40" w:type="dxa"/>
              <w:right w:w="40" w:type="dxa"/>
            </w:tcMar>
          </w:tcPr>
          <w:p w14:paraId="353D937F" w14:textId="77777777" w:rsidR="009F1012" w:rsidRPr="007507B5" w:rsidRDefault="009F1012" w:rsidP="00E7637C">
            <w:pPr>
              <w:pStyle w:val="TableEntry"/>
            </w:pPr>
            <w:r w:rsidRPr="007507B5">
              <w:t>The patient's systolic blood pressure.</w:t>
            </w:r>
          </w:p>
        </w:tc>
      </w:tr>
      <w:tr w:rsidR="009F1012" w:rsidRPr="00375960" w14:paraId="46AF6328" w14:textId="77777777" w:rsidTr="009F1012">
        <w:trPr>
          <w:cantSplit/>
        </w:trPr>
        <w:tc>
          <w:tcPr>
            <w:tcW w:w="2518" w:type="dxa"/>
            <w:tcMar>
              <w:left w:w="40" w:type="dxa"/>
              <w:right w:w="40" w:type="dxa"/>
            </w:tcMar>
          </w:tcPr>
          <w:p w14:paraId="6DA8DAE8" w14:textId="77777777" w:rsidR="009F1012" w:rsidRPr="007507B5" w:rsidRDefault="009F1012" w:rsidP="00E7637C">
            <w:pPr>
              <w:pStyle w:val="TableEntry"/>
            </w:pPr>
            <w:r w:rsidRPr="007507B5">
              <w:t>DBP (Diastolic Blood Pressure)</w:t>
            </w:r>
          </w:p>
        </w:tc>
        <w:tc>
          <w:tcPr>
            <w:tcW w:w="7290" w:type="dxa"/>
            <w:tcMar>
              <w:left w:w="40" w:type="dxa"/>
              <w:right w:w="40" w:type="dxa"/>
            </w:tcMar>
          </w:tcPr>
          <w:p w14:paraId="55AD79ED" w14:textId="77777777" w:rsidR="009F1012" w:rsidRPr="007507B5" w:rsidRDefault="009F1012" w:rsidP="00E7637C">
            <w:pPr>
              <w:pStyle w:val="TableEntry"/>
            </w:pPr>
            <w:r w:rsidRPr="007507B5">
              <w:t>The patient's diastolic blood pressure.</w:t>
            </w:r>
          </w:p>
        </w:tc>
      </w:tr>
      <w:tr w:rsidR="009F1012" w:rsidRPr="00375960" w14:paraId="495EEEC8" w14:textId="77777777" w:rsidTr="009F1012">
        <w:trPr>
          <w:cantSplit/>
        </w:trPr>
        <w:tc>
          <w:tcPr>
            <w:tcW w:w="2518" w:type="dxa"/>
            <w:tcMar>
              <w:left w:w="40" w:type="dxa"/>
              <w:right w:w="40" w:type="dxa"/>
            </w:tcMar>
          </w:tcPr>
          <w:p w14:paraId="517BBD16" w14:textId="77777777" w:rsidR="009F1012" w:rsidRPr="007507B5" w:rsidRDefault="009F1012" w:rsidP="00E7637C">
            <w:pPr>
              <w:pStyle w:val="TableEntry"/>
            </w:pPr>
            <w:r w:rsidRPr="007507B5">
              <w:t>Method of Blood Pressure Measurement</w:t>
            </w:r>
          </w:p>
        </w:tc>
        <w:tc>
          <w:tcPr>
            <w:tcW w:w="7290" w:type="dxa"/>
            <w:tcMar>
              <w:left w:w="40" w:type="dxa"/>
              <w:right w:w="40" w:type="dxa"/>
            </w:tcMar>
          </w:tcPr>
          <w:p w14:paraId="622B0EFB" w14:textId="77777777" w:rsidR="009F1012" w:rsidRPr="007507B5" w:rsidRDefault="009F1012" w:rsidP="00E7637C">
            <w:pPr>
              <w:pStyle w:val="TableEntry"/>
            </w:pPr>
            <w:r w:rsidRPr="007507B5">
              <w:t>Indication of method of blood pressure measurement.</w:t>
            </w:r>
          </w:p>
        </w:tc>
      </w:tr>
      <w:tr w:rsidR="009F1012" w:rsidRPr="00375960" w14:paraId="40AD67AB" w14:textId="77777777" w:rsidTr="009F1012">
        <w:trPr>
          <w:cantSplit/>
        </w:trPr>
        <w:tc>
          <w:tcPr>
            <w:tcW w:w="2518" w:type="dxa"/>
            <w:tcMar>
              <w:left w:w="40" w:type="dxa"/>
              <w:right w:w="40" w:type="dxa"/>
            </w:tcMar>
          </w:tcPr>
          <w:p w14:paraId="59FB52D6" w14:textId="77777777" w:rsidR="009F1012" w:rsidRPr="007507B5" w:rsidRDefault="009F1012" w:rsidP="00E7637C">
            <w:pPr>
              <w:pStyle w:val="TableEntry"/>
            </w:pPr>
            <w:r w:rsidRPr="007507B5">
              <w:t>Mean Arterial Pressure</w:t>
            </w:r>
          </w:p>
        </w:tc>
        <w:tc>
          <w:tcPr>
            <w:tcW w:w="7290" w:type="dxa"/>
            <w:tcMar>
              <w:left w:w="40" w:type="dxa"/>
              <w:right w:w="40" w:type="dxa"/>
            </w:tcMar>
          </w:tcPr>
          <w:p w14:paraId="64891A0F" w14:textId="77777777" w:rsidR="009F1012" w:rsidRPr="007507B5" w:rsidRDefault="009F1012" w:rsidP="00E7637C">
            <w:pPr>
              <w:pStyle w:val="TableEntry"/>
            </w:pPr>
            <w:r w:rsidRPr="007507B5">
              <w:t>The patient's mean arterial pressure.</w:t>
            </w:r>
          </w:p>
        </w:tc>
      </w:tr>
      <w:tr w:rsidR="009F1012" w:rsidRPr="00375960" w14:paraId="0464207E" w14:textId="77777777" w:rsidTr="009F1012">
        <w:trPr>
          <w:cantSplit/>
        </w:trPr>
        <w:tc>
          <w:tcPr>
            <w:tcW w:w="2518" w:type="dxa"/>
            <w:tcMar>
              <w:left w:w="40" w:type="dxa"/>
              <w:right w:w="40" w:type="dxa"/>
            </w:tcMar>
          </w:tcPr>
          <w:p w14:paraId="576EE1F6" w14:textId="77777777" w:rsidR="009F1012" w:rsidRPr="007507B5" w:rsidRDefault="009F1012" w:rsidP="00E7637C">
            <w:pPr>
              <w:pStyle w:val="TableEntry"/>
            </w:pPr>
            <w:r w:rsidRPr="007507B5">
              <w:t>Heart Rate</w:t>
            </w:r>
          </w:p>
        </w:tc>
        <w:tc>
          <w:tcPr>
            <w:tcW w:w="7290" w:type="dxa"/>
            <w:tcMar>
              <w:left w:w="40" w:type="dxa"/>
              <w:right w:w="40" w:type="dxa"/>
            </w:tcMar>
          </w:tcPr>
          <w:p w14:paraId="690D5C4B" w14:textId="77777777" w:rsidR="009F1012" w:rsidRPr="007507B5" w:rsidRDefault="009F1012" w:rsidP="00E7637C">
            <w:pPr>
              <w:pStyle w:val="TableEntry"/>
            </w:pPr>
            <w:r w:rsidRPr="007507B5">
              <w:t>The patient's heart rate expressed as a number per minute.</w:t>
            </w:r>
          </w:p>
        </w:tc>
      </w:tr>
      <w:tr w:rsidR="009F1012" w:rsidRPr="00375960" w14:paraId="239E184B" w14:textId="77777777" w:rsidTr="009F1012">
        <w:trPr>
          <w:cantSplit/>
        </w:trPr>
        <w:tc>
          <w:tcPr>
            <w:tcW w:w="2518" w:type="dxa"/>
            <w:tcMar>
              <w:left w:w="40" w:type="dxa"/>
              <w:right w:w="40" w:type="dxa"/>
            </w:tcMar>
          </w:tcPr>
          <w:p w14:paraId="103F3E18" w14:textId="77777777" w:rsidR="009F1012" w:rsidRPr="007507B5" w:rsidRDefault="009F1012" w:rsidP="00E7637C">
            <w:pPr>
              <w:pStyle w:val="TableEntry"/>
            </w:pPr>
            <w:r w:rsidRPr="007507B5">
              <w:t>Method of Heart Rate Measurement</w:t>
            </w:r>
          </w:p>
        </w:tc>
        <w:tc>
          <w:tcPr>
            <w:tcW w:w="7290" w:type="dxa"/>
            <w:tcMar>
              <w:left w:w="40" w:type="dxa"/>
              <w:right w:w="40" w:type="dxa"/>
            </w:tcMar>
          </w:tcPr>
          <w:p w14:paraId="71F03DC6" w14:textId="77777777" w:rsidR="009F1012" w:rsidRPr="007507B5" w:rsidRDefault="009F1012" w:rsidP="00E7637C">
            <w:pPr>
              <w:pStyle w:val="TableEntry"/>
            </w:pPr>
            <w:r w:rsidRPr="007507B5">
              <w:t>The method in which the Heart Rate was measured. Values include auscultated, palpated, electronic monitor.</w:t>
            </w:r>
          </w:p>
        </w:tc>
      </w:tr>
      <w:tr w:rsidR="009F1012" w:rsidRPr="00375960" w14:paraId="2463FDA1" w14:textId="77777777" w:rsidTr="009F1012">
        <w:trPr>
          <w:cantSplit/>
        </w:trPr>
        <w:tc>
          <w:tcPr>
            <w:tcW w:w="2518" w:type="dxa"/>
            <w:tcMar>
              <w:left w:w="40" w:type="dxa"/>
              <w:right w:w="40" w:type="dxa"/>
            </w:tcMar>
          </w:tcPr>
          <w:p w14:paraId="0316AD99" w14:textId="77777777" w:rsidR="009F1012" w:rsidRPr="007507B5" w:rsidRDefault="009F1012" w:rsidP="00E7637C">
            <w:pPr>
              <w:pStyle w:val="TableEntry"/>
            </w:pPr>
            <w:r w:rsidRPr="007507B5">
              <w:t>Pulse Oximetry</w:t>
            </w:r>
          </w:p>
        </w:tc>
        <w:tc>
          <w:tcPr>
            <w:tcW w:w="7290" w:type="dxa"/>
            <w:tcMar>
              <w:left w:w="40" w:type="dxa"/>
              <w:right w:w="40" w:type="dxa"/>
            </w:tcMar>
          </w:tcPr>
          <w:p w14:paraId="2C4A8366" w14:textId="77777777" w:rsidR="009F1012" w:rsidRPr="007507B5" w:rsidRDefault="009F1012" w:rsidP="00E7637C">
            <w:pPr>
              <w:pStyle w:val="TableEntry"/>
            </w:pPr>
            <w:r w:rsidRPr="007507B5">
              <w:t>The patient's oxygen saturation.</w:t>
            </w:r>
          </w:p>
        </w:tc>
      </w:tr>
      <w:tr w:rsidR="009F1012" w:rsidRPr="00375960" w14:paraId="0806DAA6" w14:textId="77777777" w:rsidTr="009F1012">
        <w:trPr>
          <w:cantSplit/>
        </w:trPr>
        <w:tc>
          <w:tcPr>
            <w:tcW w:w="2518" w:type="dxa"/>
            <w:tcMar>
              <w:left w:w="40" w:type="dxa"/>
              <w:right w:w="40" w:type="dxa"/>
            </w:tcMar>
          </w:tcPr>
          <w:p w14:paraId="2B05CA9A" w14:textId="77777777" w:rsidR="009F1012" w:rsidRPr="007507B5" w:rsidRDefault="009F1012" w:rsidP="00E7637C">
            <w:pPr>
              <w:pStyle w:val="TableEntry"/>
            </w:pPr>
            <w:r w:rsidRPr="007507B5">
              <w:t>Pulse Rhythm</w:t>
            </w:r>
          </w:p>
        </w:tc>
        <w:tc>
          <w:tcPr>
            <w:tcW w:w="7290" w:type="dxa"/>
            <w:tcMar>
              <w:left w:w="40" w:type="dxa"/>
              <w:right w:w="40" w:type="dxa"/>
            </w:tcMar>
          </w:tcPr>
          <w:p w14:paraId="54C0E954" w14:textId="77777777" w:rsidR="009F1012" w:rsidRPr="007507B5" w:rsidRDefault="009F1012" w:rsidP="00E7637C">
            <w:pPr>
              <w:pStyle w:val="TableEntry"/>
            </w:pPr>
            <w:r w:rsidRPr="007507B5">
              <w:t>The clinical rhythm of the patient's pulse.</w:t>
            </w:r>
          </w:p>
        </w:tc>
      </w:tr>
      <w:tr w:rsidR="009F1012" w:rsidRPr="00375960" w14:paraId="1BC957DF" w14:textId="77777777" w:rsidTr="009F1012">
        <w:trPr>
          <w:cantSplit/>
        </w:trPr>
        <w:tc>
          <w:tcPr>
            <w:tcW w:w="2518" w:type="dxa"/>
            <w:tcMar>
              <w:left w:w="40" w:type="dxa"/>
              <w:right w:w="40" w:type="dxa"/>
            </w:tcMar>
          </w:tcPr>
          <w:p w14:paraId="09FEC87B" w14:textId="77777777" w:rsidR="009F1012" w:rsidRPr="007507B5" w:rsidRDefault="009F1012" w:rsidP="00E7637C">
            <w:pPr>
              <w:pStyle w:val="TableEntry"/>
            </w:pPr>
            <w:r w:rsidRPr="007507B5">
              <w:t>Respiratory Rate</w:t>
            </w:r>
          </w:p>
        </w:tc>
        <w:tc>
          <w:tcPr>
            <w:tcW w:w="7290" w:type="dxa"/>
            <w:tcMar>
              <w:left w:w="40" w:type="dxa"/>
              <w:right w:w="40" w:type="dxa"/>
            </w:tcMar>
          </w:tcPr>
          <w:p w14:paraId="6D3E9FCE" w14:textId="77777777" w:rsidR="009F1012" w:rsidRPr="007507B5" w:rsidRDefault="009F1012" w:rsidP="00E7637C">
            <w:pPr>
              <w:pStyle w:val="TableEntry"/>
            </w:pPr>
            <w:r w:rsidRPr="007507B5">
              <w:t>The patient's respiratory rate expressed as a number per minute.</w:t>
            </w:r>
          </w:p>
        </w:tc>
      </w:tr>
      <w:tr w:rsidR="009F1012" w:rsidRPr="00375960" w14:paraId="2CEBF0D6" w14:textId="77777777" w:rsidTr="009F1012">
        <w:trPr>
          <w:cantSplit/>
        </w:trPr>
        <w:tc>
          <w:tcPr>
            <w:tcW w:w="2518" w:type="dxa"/>
            <w:tcMar>
              <w:left w:w="40" w:type="dxa"/>
              <w:right w:w="40" w:type="dxa"/>
            </w:tcMar>
          </w:tcPr>
          <w:p w14:paraId="163CBE36" w14:textId="77777777" w:rsidR="009F1012" w:rsidRPr="007507B5" w:rsidRDefault="009F1012" w:rsidP="00E7637C">
            <w:pPr>
              <w:pStyle w:val="TableEntry"/>
            </w:pPr>
            <w:r w:rsidRPr="007507B5">
              <w:t>Respiratory Effort</w:t>
            </w:r>
          </w:p>
        </w:tc>
        <w:tc>
          <w:tcPr>
            <w:tcW w:w="7290" w:type="dxa"/>
            <w:tcMar>
              <w:left w:w="40" w:type="dxa"/>
              <w:right w:w="40" w:type="dxa"/>
            </w:tcMar>
          </w:tcPr>
          <w:p w14:paraId="44153FD1" w14:textId="77777777" w:rsidR="009F1012" w:rsidRPr="007507B5" w:rsidRDefault="009F1012" w:rsidP="00E7637C">
            <w:pPr>
              <w:pStyle w:val="TableEntry"/>
            </w:pPr>
            <w:r w:rsidRPr="007507B5">
              <w:t>The patient's respiratory effort.</w:t>
            </w:r>
          </w:p>
        </w:tc>
      </w:tr>
      <w:tr w:rsidR="009F1012" w:rsidRPr="00375960" w14:paraId="56451F4F" w14:textId="77777777" w:rsidTr="009F1012">
        <w:trPr>
          <w:cantSplit/>
        </w:trPr>
        <w:tc>
          <w:tcPr>
            <w:tcW w:w="2518" w:type="dxa"/>
            <w:tcMar>
              <w:left w:w="40" w:type="dxa"/>
              <w:right w:w="40" w:type="dxa"/>
            </w:tcMar>
          </w:tcPr>
          <w:p w14:paraId="7282FF41" w14:textId="77777777" w:rsidR="009F1012" w:rsidRPr="007507B5" w:rsidRDefault="009F1012" w:rsidP="00E7637C">
            <w:pPr>
              <w:pStyle w:val="TableEntry"/>
            </w:pPr>
            <w:r w:rsidRPr="007507B5">
              <w:t>End Title Carbon Dioxide (ETCO2)</w:t>
            </w:r>
          </w:p>
        </w:tc>
        <w:tc>
          <w:tcPr>
            <w:tcW w:w="7290" w:type="dxa"/>
            <w:tcMar>
              <w:left w:w="40" w:type="dxa"/>
              <w:right w:w="40" w:type="dxa"/>
            </w:tcMar>
          </w:tcPr>
          <w:p w14:paraId="5969C0DD" w14:textId="77777777" w:rsidR="009F1012" w:rsidRPr="007507B5" w:rsidRDefault="009F1012" w:rsidP="00E7637C">
            <w:pPr>
              <w:pStyle w:val="TableEntry"/>
            </w:pPr>
            <w:r w:rsidRPr="007507B5">
              <w:t>The numeric value of the patient's exhaled end tidal carbon dioxide (ETCO2) level measured as a unit of pressure in millimeters of mercury (mmHg).</w:t>
            </w:r>
          </w:p>
        </w:tc>
      </w:tr>
      <w:tr w:rsidR="009F1012" w:rsidRPr="00375960" w14:paraId="0231FCF6" w14:textId="77777777" w:rsidTr="009F1012">
        <w:trPr>
          <w:cantSplit/>
        </w:trPr>
        <w:tc>
          <w:tcPr>
            <w:tcW w:w="2518" w:type="dxa"/>
            <w:tcMar>
              <w:left w:w="40" w:type="dxa"/>
              <w:right w:w="40" w:type="dxa"/>
            </w:tcMar>
          </w:tcPr>
          <w:p w14:paraId="34CF0F6A" w14:textId="77777777" w:rsidR="009F1012" w:rsidRPr="007507B5" w:rsidRDefault="009F1012" w:rsidP="00E7637C">
            <w:pPr>
              <w:pStyle w:val="TableEntry"/>
            </w:pPr>
            <w:r w:rsidRPr="007507B5">
              <w:t>Carbon Monoxide (CO)</w:t>
            </w:r>
          </w:p>
        </w:tc>
        <w:tc>
          <w:tcPr>
            <w:tcW w:w="7290" w:type="dxa"/>
            <w:tcMar>
              <w:left w:w="40" w:type="dxa"/>
              <w:right w:w="40" w:type="dxa"/>
            </w:tcMar>
          </w:tcPr>
          <w:p w14:paraId="0A1E58BA" w14:textId="77777777" w:rsidR="009F1012" w:rsidRPr="007507B5" w:rsidRDefault="009F1012" w:rsidP="00E7637C">
            <w:pPr>
              <w:pStyle w:val="TableEntry"/>
            </w:pPr>
            <w:r w:rsidRPr="007507B5">
              <w:t>The numeric value of the patient's carbon monoxide level measured as a percentage (%) of carboxyhemoglobin (COHb).</w:t>
            </w:r>
          </w:p>
        </w:tc>
      </w:tr>
      <w:tr w:rsidR="009F1012" w:rsidRPr="00375960" w14:paraId="233AD05A" w14:textId="77777777" w:rsidTr="009F1012">
        <w:trPr>
          <w:cantSplit/>
        </w:trPr>
        <w:tc>
          <w:tcPr>
            <w:tcW w:w="2518" w:type="dxa"/>
            <w:tcMar>
              <w:left w:w="40" w:type="dxa"/>
              <w:right w:w="40" w:type="dxa"/>
            </w:tcMar>
          </w:tcPr>
          <w:p w14:paraId="52C22A2E" w14:textId="77777777" w:rsidR="009F1012" w:rsidRPr="007507B5" w:rsidRDefault="009F1012" w:rsidP="00E7637C">
            <w:pPr>
              <w:pStyle w:val="TableEntry"/>
            </w:pPr>
            <w:r w:rsidRPr="007507B5">
              <w:t>Blood Glucose Level</w:t>
            </w:r>
          </w:p>
        </w:tc>
        <w:tc>
          <w:tcPr>
            <w:tcW w:w="7290" w:type="dxa"/>
            <w:tcMar>
              <w:left w:w="40" w:type="dxa"/>
              <w:right w:w="40" w:type="dxa"/>
            </w:tcMar>
          </w:tcPr>
          <w:p w14:paraId="4F0AC85C" w14:textId="77777777" w:rsidR="009F1012" w:rsidRPr="007507B5" w:rsidRDefault="009F1012" w:rsidP="00E7637C">
            <w:pPr>
              <w:pStyle w:val="TableEntry"/>
            </w:pPr>
            <w:r w:rsidRPr="007507B5">
              <w:t>The patient's blood glucose level.</w:t>
            </w:r>
          </w:p>
        </w:tc>
      </w:tr>
      <w:tr w:rsidR="009F1012" w:rsidRPr="00375960" w14:paraId="65DA953C" w14:textId="77777777" w:rsidTr="009F1012">
        <w:trPr>
          <w:cantSplit/>
        </w:trPr>
        <w:tc>
          <w:tcPr>
            <w:tcW w:w="2518" w:type="dxa"/>
            <w:tcMar>
              <w:left w:w="40" w:type="dxa"/>
              <w:right w:w="40" w:type="dxa"/>
            </w:tcMar>
          </w:tcPr>
          <w:p w14:paraId="2257DB99" w14:textId="77777777" w:rsidR="009F1012" w:rsidRPr="007507B5" w:rsidRDefault="009F1012" w:rsidP="00E7637C">
            <w:pPr>
              <w:pStyle w:val="TableEntry"/>
            </w:pPr>
            <w:r w:rsidRPr="007507B5">
              <w:t>Glasgow Coma Score-Eye</w:t>
            </w:r>
          </w:p>
        </w:tc>
        <w:tc>
          <w:tcPr>
            <w:tcW w:w="7290" w:type="dxa"/>
            <w:tcMar>
              <w:left w:w="40" w:type="dxa"/>
              <w:right w:w="40" w:type="dxa"/>
            </w:tcMar>
          </w:tcPr>
          <w:p w14:paraId="3B6506AC" w14:textId="77777777" w:rsidR="009F1012" w:rsidRPr="007507B5" w:rsidRDefault="009F1012" w:rsidP="00E7637C">
            <w:pPr>
              <w:pStyle w:val="TableEntry"/>
            </w:pPr>
            <w:r w:rsidRPr="007507B5">
              <w:t>The patient's Glasgow Coma Score Eye opening.</w:t>
            </w:r>
          </w:p>
        </w:tc>
      </w:tr>
      <w:tr w:rsidR="009F1012" w:rsidRPr="00375960" w14:paraId="7EE739AC" w14:textId="77777777" w:rsidTr="009F1012">
        <w:trPr>
          <w:cantSplit/>
        </w:trPr>
        <w:tc>
          <w:tcPr>
            <w:tcW w:w="2518" w:type="dxa"/>
            <w:tcMar>
              <w:left w:w="40" w:type="dxa"/>
              <w:right w:w="40" w:type="dxa"/>
            </w:tcMar>
          </w:tcPr>
          <w:p w14:paraId="0D9C18DC" w14:textId="77777777" w:rsidR="009F1012" w:rsidRPr="007507B5" w:rsidRDefault="009F1012" w:rsidP="00E7637C">
            <w:pPr>
              <w:pStyle w:val="TableEntry"/>
            </w:pPr>
            <w:r w:rsidRPr="007507B5">
              <w:t>Glasgow Coma Score-Verbal</w:t>
            </w:r>
          </w:p>
        </w:tc>
        <w:tc>
          <w:tcPr>
            <w:tcW w:w="7290" w:type="dxa"/>
            <w:tcMar>
              <w:left w:w="40" w:type="dxa"/>
              <w:right w:w="40" w:type="dxa"/>
            </w:tcMar>
          </w:tcPr>
          <w:p w14:paraId="110025FA" w14:textId="77777777" w:rsidR="009F1012" w:rsidRPr="007507B5" w:rsidRDefault="009F1012" w:rsidP="00E7637C">
            <w:pPr>
              <w:pStyle w:val="TableEntry"/>
            </w:pPr>
            <w:r w:rsidRPr="007507B5">
              <w:t>The patient's Glasgow Coma Score Verbal.</w:t>
            </w:r>
          </w:p>
        </w:tc>
      </w:tr>
      <w:tr w:rsidR="009F1012" w:rsidRPr="00375960" w14:paraId="211099B5" w14:textId="77777777" w:rsidTr="009F1012">
        <w:trPr>
          <w:cantSplit/>
        </w:trPr>
        <w:tc>
          <w:tcPr>
            <w:tcW w:w="2518" w:type="dxa"/>
            <w:tcMar>
              <w:left w:w="40" w:type="dxa"/>
              <w:right w:w="40" w:type="dxa"/>
            </w:tcMar>
          </w:tcPr>
          <w:p w14:paraId="079C8295" w14:textId="77777777" w:rsidR="009F1012" w:rsidRPr="007507B5" w:rsidRDefault="009F1012" w:rsidP="00E7637C">
            <w:pPr>
              <w:pStyle w:val="TableEntry"/>
            </w:pPr>
            <w:r w:rsidRPr="007507B5">
              <w:t>Glasgow Coma Score-Motor</w:t>
            </w:r>
          </w:p>
        </w:tc>
        <w:tc>
          <w:tcPr>
            <w:tcW w:w="7290" w:type="dxa"/>
            <w:tcMar>
              <w:left w:w="40" w:type="dxa"/>
              <w:right w:w="40" w:type="dxa"/>
            </w:tcMar>
          </w:tcPr>
          <w:p w14:paraId="0CA06296" w14:textId="2BD925DB" w:rsidR="009F1012" w:rsidRPr="007507B5" w:rsidRDefault="009F1012" w:rsidP="00E7637C">
            <w:pPr>
              <w:pStyle w:val="TableEntry"/>
            </w:pPr>
            <w:r w:rsidRPr="007507B5">
              <w:t>The patient's Glasgow Coma Score Motor</w:t>
            </w:r>
            <w:r w:rsidR="0071446A">
              <w:t>.</w:t>
            </w:r>
          </w:p>
        </w:tc>
      </w:tr>
      <w:tr w:rsidR="009F1012" w:rsidRPr="00375960" w14:paraId="5E2598E3" w14:textId="77777777" w:rsidTr="009F1012">
        <w:trPr>
          <w:cantSplit/>
        </w:trPr>
        <w:tc>
          <w:tcPr>
            <w:tcW w:w="2518" w:type="dxa"/>
            <w:tcMar>
              <w:left w:w="40" w:type="dxa"/>
              <w:right w:w="40" w:type="dxa"/>
            </w:tcMar>
          </w:tcPr>
          <w:p w14:paraId="14E56DA1" w14:textId="77777777" w:rsidR="009F1012" w:rsidRPr="007507B5" w:rsidRDefault="009F1012" w:rsidP="00E7637C">
            <w:pPr>
              <w:pStyle w:val="TableEntry"/>
            </w:pPr>
            <w:r w:rsidRPr="007507B5">
              <w:t>Glasgow Coma Score-Qualifier</w:t>
            </w:r>
          </w:p>
        </w:tc>
        <w:tc>
          <w:tcPr>
            <w:tcW w:w="7290" w:type="dxa"/>
            <w:tcMar>
              <w:left w:w="40" w:type="dxa"/>
              <w:right w:w="40" w:type="dxa"/>
            </w:tcMar>
          </w:tcPr>
          <w:p w14:paraId="122DEB5B" w14:textId="77777777" w:rsidR="009F1012" w:rsidRPr="007507B5" w:rsidRDefault="009F1012" w:rsidP="00E7637C">
            <w:pPr>
              <w:pStyle w:val="TableEntry"/>
            </w:pPr>
            <w:r w:rsidRPr="007507B5">
              <w:t>Documentation of factors which make the GCS score more meaningful.</w:t>
            </w:r>
          </w:p>
        </w:tc>
      </w:tr>
      <w:tr w:rsidR="009F1012" w:rsidRPr="00375960" w14:paraId="4E3273CC" w14:textId="77777777" w:rsidTr="009F1012">
        <w:trPr>
          <w:cantSplit/>
        </w:trPr>
        <w:tc>
          <w:tcPr>
            <w:tcW w:w="2518" w:type="dxa"/>
            <w:tcMar>
              <w:left w:w="40" w:type="dxa"/>
              <w:right w:w="40" w:type="dxa"/>
            </w:tcMar>
          </w:tcPr>
          <w:p w14:paraId="63673120" w14:textId="77777777" w:rsidR="009F1012" w:rsidRPr="007507B5" w:rsidRDefault="009F1012" w:rsidP="00E7637C">
            <w:pPr>
              <w:pStyle w:val="TableEntry"/>
            </w:pPr>
            <w:r w:rsidRPr="007507B5">
              <w:t>Total Glasgow Coma Score</w:t>
            </w:r>
          </w:p>
        </w:tc>
        <w:tc>
          <w:tcPr>
            <w:tcW w:w="7290" w:type="dxa"/>
            <w:tcMar>
              <w:left w:w="40" w:type="dxa"/>
              <w:right w:w="40" w:type="dxa"/>
            </w:tcMar>
          </w:tcPr>
          <w:p w14:paraId="779FC3B6" w14:textId="77777777" w:rsidR="009F1012" w:rsidRPr="007507B5" w:rsidRDefault="009F1012" w:rsidP="00E7637C">
            <w:pPr>
              <w:pStyle w:val="TableEntry"/>
            </w:pPr>
            <w:r w:rsidRPr="007507B5">
              <w:t>The patient's total Glasgow Coma Score.</w:t>
            </w:r>
          </w:p>
        </w:tc>
      </w:tr>
      <w:tr w:rsidR="009F1012" w:rsidRPr="00375960" w14:paraId="69E337A1" w14:textId="77777777" w:rsidTr="009F1012">
        <w:trPr>
          <w:cantSplit/>
        </w:trPr>
        <w:tc>
          <w:tcPr>
            <w:tcW w:w="2518" w:type="dxa"/>
            <w:tcMar>
              <w:left w:w="40" w:type="dxa"/>
              <w:right w:w="40" w:type="dxa"/>
            </w:tcMar>
          </w:tcPr>
          <w:p w14:paraId="00912D09" w14:textId="77777777" w:rsidR="009F1012" w:rsidRPr="007507B5" w:rsidRDefault="009F1012" w:rsidP="00E7637C">
            <w:pPr>
              <w:pStyle w:val="TableEntry"/>
            </w:pPr>
            <w:r w:rsidRPr="007507B5">
              <w:t>Temperature</w:t>
            </w:r>
          </w:p>
        </w:tc>
        <w:tc>
          <w:tcPr>
            <w:tcW w:w="7290" w:type="dxa"/>
            <w:tcMar>
              <w:left w:w="40" w:type="dxa"/>
              <w:right w:w="40" w:type="dxa"/>
            </w:tcMar>
          </w:tcPr>
          <w:p w14:paraId="268D5DCB" w14:textId="77777777" w:rsidR="009F1012" w:rsidRPr="007507B5" w:rsidRDefault="009F1012" w:rsidP="00E7637C">
            <w:pPr>
              <w:pStyle w:val="TableEntry"/>
            </w:pPr>
            <w:r w:rsidRPr="007507B5">
              <w:t>The patient's body temperature in degrees Celsius/centigrade.</w:t>
            </w:r>
          </w:p>
        </w:tc>
      </w:tr>
      <w:tr w:rsidR="009F1012" w:rsidRPr="00375960" w14:paraId="6E2B8879" w14:textId="77777777" w:rsidTr="009F1012">
        <w:trPr>
          <w:cantSplit/>
        </w:trPr>
        <w:tc>
          <w:tcPr>
            <w:tcW w:w="2518" w:type="dxa"/>
            <w:tcMar>
              <w:left w:w="40" w:type="dxa"/>
              <w:right w:w="40" w:type="dxa"/>
            </w:tcMar>
          </w:tcPr>
          <w:p w14:paraId="4CDA14CC" w14:textId="77777777" w:rsidR="009F1012" w:rsidRPr="007507B5" w:rsidRDefault="009F1012" w:rsidP="00E7637C">
            <w:pPr>
              <w:pStyle w:val="TableEntry"/>
            </w:pPr>
            <w:r w:rsidRPr="007507B5">
              <w:t>Temperature Method</w:t>
            </w:r>
          </w:p>
        </w:tc>
        <w:tc>
          <w:tcPr>
            <w:tcW w:w="7290" w:type="dxa"/>
            <w:tcMar>
              <w:left w:w="40" w:type="dxa"/>
              <w:right w:w="40" w:type="dxa"/>
            </w:tcMar>
          </w:tcPr>
          <w:p w14:paraId="2B883B67" w14:textId="77777777" w:rsidR="009F1012" w:rsidRPr="007507B5" w:rsidRDefault="009F1012" w:rsidP="00E7637C">
            <w:pPr>
              <w:pStyle w:val="TableEntry"/>
            </w:pPr>
            <w:r w:rsidRPr="007507B5">
              <w:t>The method used to obtain the patient's body temperature.</w:t>
            </w:r>
          </w:p>
        </w:tc>
      </w:tr>
      <w:tr w:rsidR="009F1012" w:rsidRPr="00375960" w14:paraId="1766851E" w14:textId="77777777" w:rsidTr="009F1012">
        <w:trPr>
          <w:cantSplit/>
        </w:trPr>
        <w:tc>
          <w:tcPr>
            <w:tcW w:w="2518" w:type="dxa"/>
            <w:tcMar>
              <w:left w:w="40" w:type="dxa"/>
              <w:right w:w="40" w:type="dxa"/>
            </w:tcMar>
          </w:tcPr>
          <w:p w14:paraId="171F7E53" w14:textId="77777777" w:rsidR="009F1012" w:rsidRPr="007507B5" w:rsidRDefault="009F1012" w:rsidP="00E7637C">
            <w:pPr>
              <w:pStyle w:val="TableEntry"/>
            </w:pPr>
            <w:r w:rsidRPr="007507B5">
              <w:t>Level of Responsiveness (AVPU)</w:t>
            </w:r>
          </w:p>
        </w:tc>
        <w:tc>
          <w:tcPr>
            <w:tcW w:w="7290" w:type="dxa"/>
            <w:tcMar>
              <w:left w:w="40" w:type="dxa"/>
              <w:right w:w="40" w:type="dxa"/>
            </w:tcMar>
          </w:tcPr>
          <w:p w14:paraId="1EB2E042" w14:textId="77777777" w:rsidR="009F1012" w:rsidRPr="007507B5" w:rsidRDefault="009F1012" w:rsidP="00E7637C">
            <w:pPr>
              <w:pStyle w:val="TableEntry"/>
            </w:pPr>
            <w:r w:rsidRPr="007507B5">
              <w:t>The patient's highest level of responsiveness.</w:t>
            </w:r>
          </w:p>
        </w:tc>
      </w:tr>
      <w:tr w:rsidR="009F1012" w:rsidRPr="00375960" w14:paraId="729DEF27" w14:textId="77777777" w:rsidTr="009F1012">
        <w:trPr>
          <w:cantSplit/>
        </w:trPr>
        <w:tc>
          <w:tcPr>
            <w:tcW w:w="2518" w:type="dxa"/>
            <w:tcMar>
              <w:left w:w="40" w:type="dxa"/>
              <w:right w:w="40" w:type="dxa"/>
            </w:tcMar>
          </w:tcPr>
          <w:p w14:paraId="530D80C0" w14:textId="77777777" w:rsidR="009F1012" w:rsidRPr="007507B5" w:rsidRDefault="009F1012" w:rsidP="00E7637C">
            <w:pPr>
              <w:pStyle w:val="TableEntry"/>
            </w:pPr>
            <w:r w:rsidRPr="007507B5">
              <w:t>Pain Scale Score</w:t>
            </w:r>
          </w:p>
        </w:tc>
        <w:tc>
          <w:tcPr>
            <w:tcW w:w="7290" w:type="dxa"/>
            <w:tcMar>
              <w:left w:w="40" w:type="dxa"/>
              <w:right w:w="40" w:type="dxa"/>
            </w:tcMar>
          </w:tcPr>
          <w:p w14:paraId="58C4D561" w14:textId="77777777" w:rsidR="009F1012" w:rsidRPr="007507B5" w:rsidRDefault="009F1012" w:rsidP="00E7637C">
            <w:pPr>
              <w:pStyle w:val="TableEntry"/>
            </w:pPr>
            <w:r w:rsidRPr="007507B5">
              <w:t>The patient's indication of pain from a scale of 0-10.</w:t>
            </w:r>
          </w:p>
        </w:tc>
      </w:tr>
      <w:tr w:rsidR="009F1012" w:rsidRPr="00375960" w14:paraId="1CAFC0DD" w14:textId="77777777" w:rsidTr="009F1012">
        <w:trPr>
          <w:cantSplit/>
        </w:trPr>
        <w:tc>
          <w:tcPr>
            <w:tcW w:w="2518" w:type="dxa"/>
            <w:tcMar>
              <w:left w:w="40" w:type="dxa"/>
              <w:right w:w="40" w:type="dxa"/>
            </w:tcMar>
          </w:tcPr>
          <w:p w14:paraId="2FEC9737" w14:textId="77777777" w:rsidR="009F1012" w:rsidRPr="007507B5" w:rsidRDefault="009F1012" w:rsidP="00E7637C">
            <w:pPr>
              <w:pStyle w:val="TableEntry"/>
            </w:pPr>
            <w:r w:rsidRPr="007507B5">
              <w:t>Pain Scale Type</w:t>
            </w:r>
          </w:p>
        </w:tc>
        <w:tc>
          <w:tcPr>
            <w:tcW w:w="7290" w:type="dxa"/>
            <w:tcMar>
              <w:left w:w="40" w:type="dxa"/>
              <w:right w:w="40" w:type="dxa"/>
            </w:tcMar>
          </w:tcPr>
          <w:p w14:paraId="445859B1" w14:textId="77777777" w:rsidR="009F1012" w:rsidRPr="007507B5" w:rsidRDefault="009F1012" w:rsidP="00E7637C">
            <w:pPr>
              <w:pStyle w:val="TableEntry"/>
            </w:pPr>
            <w:r w:rsidRPr="007507B5">
              <w:t>The type of pain scale used.</w:t>
            </w:r>
          </w:p>
        </w:tc>
      </w:tr>
      <w:tr w:rsidR="009F1012" w:rsidRPr="00375960" w14:paraId="6E54B4BF" w14:textId="77777777" w:rsidTr="009F1012">
        <w:trPr>
          <w:cantSplit/>
        </w:trPr>
        <w:tc>
          <w:tcPr>
            <w:tcW w:w="2518" w:type="dxa"/>
            <w:tcMar>
              <w:left w:w="40" w:type="dxa"/>
              <w:right w:w="40" w:type="dxa"/>
            </w:tcMar>
          </w:tcPr>
          <w:p w14:paraId="1D8690CA" w14:textId="77777777" w:rsidR="009F1012" w:rsidRPr="007507B5" w:rsidRDefault="009F1012" w:rsidP="00E7637C">
            <w:pPr>
              <w:pStyle w:val="TableEntry"/>
            </w:pPr>
            <w:r w:rsidRPr="007507B5">
              <w:t>Stroke Scale Score</w:t>
            </w:r>
          </w:p>
        </w:tc>
        <w:tc>
          <w:tcPr>
            <w:tcW w:w="7290" w:type="dxa"/>
            <w:tcMar>
              <w:left w:w="40" w:type="dxa"/>
              <w:right w:w="40" w:type="dxa"/>
            </w:tcMar>
          </w:tcPr>
          <w:p w14:paraId="288759C6" w14:textId="77777777" w:rsidR="009F1012" w:rsidRPr="007507B5" w:rsidRDefault="009F1012" w:rsidP="00E7637C">
            <w:pPr>
              <w:pStyle w:val="TableEntry"/>
            </w:pPr>
            <w:r w:rsidRPr="007507B5">
              <w:t>The findings or results of the Stroke Scale Type (eVitals.30) used to assess the patient exhibiting stroke-like symptoms.</w:t>
            </w:r>
          </w:p>
        </w:tc>
      </w:tr>
      <w:tr w:rsidR="009F1012" w:rsidRPr="00375960" w14:paraId="7AFFE6AF" w14:textId="77777777" w:rsidTr="009F1012">
        <w:trPr>
          <w:cantSplit/>
        </w:trPr>
        <w:tc>
          <w:tcPr>
            <w:tcW w:w="2518" w:type="dxa"/>
            <w:tcMar>
              <w:left w:w="40" w:type="dxa"/>
              <w:right w:w="40" w:type="dxa"/>
            </w:tcMar>
          </w:tcPr>
          <w:p w14:paraId="42A6F25B" w14:textId="77777777" w:rsidR="009F1012" w:rsidRPr="007507B5" w:rsidRDefault="009F1012" w:rsidP="00E7637C">
            <w:pPr>
              <w:pStyle w:val="TableEntry"/>
            </w:pPr>
            <w:r w:rsidRPr="007507B5">
              <w:t>Stroke Scale Type</w:t>
            </w:r>
          </w:p>
        </w:tc>
        <w:tc>
          <w:tcPr>
            <w:tcW w:w="7290" w:type="dxa"/>
            <w:tcMar>
              <w:left w:w="40" w:type="dxa"/>
              <w:right w:w="40" w:type="dxa"/>
            </w:tcMar>
          </w:tcPr>
          <w:p w14:paraId="1F69A0CE" w14:textId="77777777" w:rsidR="009F1012" w:rsidRPr="007507B5" w:rsidRDefault="009F1012" w:rsidP="00E7637C">
            <w:pPr>
              <w:pStyle w:val="TableEntry"/>
            </w:pPr>
            <w:r w:rsidRPr="007507B5">
              <w:t>The type of stroke scale used.</w:t>
            </w:r>
          </w:p>
        </w:tc>
      </w:tr>
      <w:tr w:rsidR="009F1012" w:rsidRPr="00375960" w14:paraId="77C9E735" w14:textId="77777777" w:rsidTr="009F1012">
        <w:trPr>
          <w:cantSplit/>
        </w:trPr>
        <w:tc>
          <w:tcPr>
            <w:tcW w:w="2518" w:type="dxa"/>
            <w:tcMar>
              <w:left w:w="40" w:type="dxa"/>
              <w:right w:w="40" w:type="dxa"/>
            </w:tcMar>
          </w:tcPr>
          <w:p w14:paraId="4641B15F" w14:textId="77777777" w:rsidR="009F1012" w:rsidRPr="007507B5" w:rsidRDefault="009F1012" w:rsidP="00E7637C">
            <w:pPr>
              <w:pStyle w:val="TableEntry"/>
            </w:pPr>
            <w:r w:rsidRPr="007507B5">
              <w:t>Reperfusion Checklist</w:t>
            </w:r>
          </w:p>
        </w:tc>
        <w:tc>
          <w:tcPr>
            <w:tcW w:w="7290" w:type="dxa"/>
            <w:tcMar>
              <w:left w:w="40" w:type="dxa"/>
              <w:right w:w="40" w:type="dxa"/>
            </w:tcMar>
          </w:tcPr>
          <w:p w14:paraId="3C6CEDDC" w14:textId="77777777" w:rsidR="009F1012" w:rsidRPr="007507B5" w:rsidRDefault="009F1012" w:rsidP="00E7637C">
            <w:pPr>
              <w:pStyle w:val="TableEntry"/>
            </w:pPr>
            <w:r w:rsidRPr="007507B5">
              <w:t>The results of the patient's Reperfusion Checklist for potential Thrombolysis use.</w:t>
            </w:r>
          </w:p>
        </w:tc>
      </w:tr>
      <w:tr w:rsidR="009F1012" w:rsidRPr="00375960" w14:paraId="36E2C934" w14:textId="77777777" w:rsidTr="009F1012">
        <w:trPr>
          <w:cantSplit/>
        </w:trPr>
        <w:tc>
          <w:tcPr>
            <w:tcW w:w="2518" w:type="dxa"/>
            <w:tcMar>
              <w:left w:w="40" w:type="dxa"/>
              <w:right w:w="40" w:type="dxa"/>
            </w:tcMar>
          </w:tcPr>
          <w:p w14:paraId="17B7CC80" w14:textId="77777777" w:rsidR="009F1012" w:rsidRPr="007507B5" w:rsidRDefault="009F1012" w:rsidP="00E7637C">
            <w:pPr>
              <w:pStyle w:val="TableEntry"/>
            </w:pPr>
            <w:r w:rsidRPr="007507B5">
              <w:t>APGAR</w:t>
            </w:r>
          </w:p>
        </w:tc>
        <w:tc>
          <w:tcPr>
            <w:tcW w:w="7290" w:type="dxa"/>
            <w:tcMar>
              <w:left w:w="40" w:type="dxa"/>
              <w:right w:w="40" w:type="dxa"/>
            </w:tcMar>
          </w:tcPr>
          <w:p w14:paraId="3F7D0A7B" w14:textId="77777777" w:rsidR="009F1012" w:rsidRPr="007507B5" w:rsidRDefault="009F1012" w:rsidP="00E7637C">
            <w:pPr>
              <w:pStyle w:val="TableEntry"/>
            </w:pPr>
            <w:r w:rsidRPr="007507B5">
              <w:t>The patient's total APGAR score (0-10).</w:t>
            </w:r>
          </w:p>
        </w:tc>
      </w:tr>
      <w:tr w:rsidR="009F1012" w:rsidRPr="00375960" w14:paraId="50AE9BD2" w14:textId="77777777" w:rsidTr="009F1012">
        <w:trPr>
          <w:cantSplit/>
        </w:trPr>
        <w:tc>
          <w:tcPr>
            <w:tcW w:w="2518" w:type="dxa"/>
            <w:tcMar>
              <w:left w:w="40" w:type="dxa"/>
              <w:right w:w="40" w:type="dxa"/>
            </w:tcMar>
          </w:tcPr>
          <w:p w14:paraId="354D8DDB" w14:textId="77777777" w:rsidR="009F1012" w:rsidRPr="007507B5" w:rsidRDefault="009F1012" w:rsidP="00E7637C">
            <w:pPr>
              <w:pStyle w:val="TableEntry"/>
            </w:pPr>
            <w:r w:rsidRPr="007507B5">
              <w:t>Revised Trauma Score</w:t>
            </w:r>
          </w:p>
        </w:tc>
        <w:tc>
          <w:tcPr>
            <w:tcW w:w="7290" w:type="dxa"/>
            <w:tcMar>
              <w:left w:w="40" w:type="dxa"/>
              <w:right w:w="40" w:type="dxa"/>
            </w:tcMar>
          </w:tcPr>
          <w:p w14:paraId="6B8818E5" w14:textId="77777777" w:rsidR="009F1012" w:rsidRPr="007507B5" w:rsidRDefault="009F1012" w:rsidP="00E7637C">
            <w:pPr>
              <w:pStyle w:val="TableEntry"/>
            </w:pPr>
            <w:r w:rsidRPr="007507B5">
              <w:t>The patient's Revised Trauma Score.</w:t>
            </w:r>
          </w:p>
        </w:tc>
      </w:tr>
      <w:tr w:rsidR="009F1012" w:rsidRPr="00375960" w14:paraId="491D484D" w14:textId="77777777" w:rsidTr="009F1012">
        <w:trPr>
          <w:cantSplit/>
        </w:trPr>
        <w:tc>
          <w:tcPr>
            <w:tcW w:w="2518" w:type="dxa"/>
            <w:tcMar>
              <w:left w:w="40" w:type="dxa"/>
              <w:right w:w="40" w:type="dxa"/>
            </w:tcMar>
          </w:tcPr>
          <w:p w14:paraId="559CA240" w14:textId="77777777" w:rsidR="009F1012" w:rsidRPr="007507B5" w:rsidRDefault="009F1012" w:rsidP="00E7637C">
            <w:pPr>
              <w:pStyle w:val="TableEntry"/>
            </w:pPr>
            <w:r w:rsidRPr="007507B5">
              <w:t>Estimated Body Weight in Kilograms</w:t>
            </w:r>
          </w:p>
        </w:tc>
        <w:tc>
          <w:tcPr>
            <w:tcW w:w="7290" w:type="dxa"/>
            <w:tcMar>
              <w:left w:w="40" w:type="dxa"/>
              <w:right w:w="40" w:type="dxa"/>
            </w:tcMar>
          </w:tcPr>
          <w:p w14:paraId="6BC9DC49" w14:textId="3EA470D0" w:rsidR="009F1012" w:rsidRPr="007507B5" w:rsidRDefault="009F1012" w:rsidP="00E7637C">
            <w:pPr>
              <w:pStyle w:val="TableEntry"/>
            </w:pPr>
            <w:r w:rsidRPr="007507B5">
              <w:t>The patient's body weight in kilograms either measured or estimated</w:t>
            </w:r>
            <w:r w:rsidR="0071446A">
              <w:t>.</w:t>
            </w:r>
          </w:p>
        </w:tc>
      </w:tr>
      <w:tr w:rsidR="009F1012" w:rsidRPr="00375960" w14:paraId="4B188430" w14:textId="77777777" w:rsidTr="009F1012">
        <w:trPr>
          <w:cantSplit/>
        </w:trPr>
        <w:tc>
          <w:tcPr>
            <w:tcW w:w="2518" w:type="dxa"/>
            <w:tcMar>
              <w:left w:w="40" w:type="dxa"/>
              <w:right w:w="40" w:type="dxa"/>
            </w:tcMar>
          </w:tcPr>
          <w:p w14:paraId="036B9688" w14:textId="77777777" w:rsidR="009F1012" w:rsidRPr="007507B5" w:rsidRDefault="009F1012" w:rsidP="00E7637C">
            <w:pPr>
              <w:pStyle w:val="TableEntry"/>
            </w:pPr>
            <w:r w:rsidRPr="007507B5">
              <w:t>Length Based Tape Measure</w:t>
            </w:r>
          </w:p>
        </w:tc>
        <w:tc>
          <w:tcPr>
            <w:tcW w:w="7290" w:type="dxa"/>
            <w:tcMar>
              <w:left w:w="40" w:type="dxa"/>
              <w:right w:w="40" w:type="dxa"/>
            </w:tcMar>
          </w:tcPr>
          <w:p w14:paraId="409243A9" w14:textId="77777777" w:rsidR="009F1012" w:rsidRPr="007507B5" w:rsidRDefault="009F1012" w:rsidP="00E7637C">
            <w:pPr>
              <w:pStyle w:val="TableEntry"/>
            </w:pPr>
            <w:r w:rsidRPr="007507B5">
              <w:t>The length-based color as taken from the tape.</w:t>
            </w:r>
          </w:p>
        </w:tc>
      </w:tr>
      <w:tr w:rsidR="009F1012" w:rsidRPr="00375960" w14:paraId="139A7891" w14:textId="77777777" w:rsidTr="009F1012">
        <w:trPr>
          <w:cantSplit/>
        </w:trPr>
        <w:tc>
          <w:tcPr>
            <w:tcW w:w="2518" w:type="dxa"/>
            <w:tcMar>
              <w:left w:w="40" w:type="dxa"/>
              <w:right w:w="40" w:type="dxa"/>
            </w:tcMar>
          </w:tcPr>
          <w:p w14:paraId="069405A6" w14:textId="77777777" w:rsidR="009F1012" w:rsidRPr="007507B5" w:rsidRDefault="009F1012" w:rsidP="00E7637C">
            <w:pPr>
              <w:pStyle w:val="TableEntry"/>
            </w:pPr>
            <w:r w:rsidRPr="007507B5">
              <w:t>Date/Time of Assessment</w:t>
            </w:r>
          </w:p>
        </w:tc>
        <w:tc>
          <w:tcPr>
            <w:tcW w:w="7290" w:type="dxa"/>
            <w:tcMar>
              <w:left w:w="40" w:type="dxa"/>
              <w:right w:w="40" w:type="dxa"/>
            </w:tcMar>
          </w:tcPr>
          <w:p w14:paraId="6A5C515F" w14:textId="6D99FF7E" w:rsidR="009F1012" w:rsidRPr="007507B5" w:rsidRDefault="009F1012" w:rsidP="00E7637C">
            <w:pPr>
              <w:pStyle w:val="TableEntry"/>
            </w:pPr>
            <w:r w:rsidRPr="007507B5">
              <w:t>The date/time of the assessment</w:t>
            </w:r>
            <w:r w:rsidR="0071446A">
              <w:t>.</w:t>
            </w:r>
          </w:p>
        </w:tc>
      </w:tr>
      <w:tr w:rsidR="009F1012" w:rsidRPr="00375960" w14:paraId="46EBDC15" w14:textId="77777777" w:rsidTr="009F1012">
        <w:trPr>
          <w:cantSplit/>
        </w:trPr>
        <w:tc>
          <w:tcPr>
            <w:tcW w:w="2518" w:type="dxa"/>
            <w:tcMar>
              <w:left w:w="40" w:type="dxa"/>
              <w:right w:w="40" w:type="dxa"/>
            </w:tcMar>
          </w:tcPr>
          <w:p w14:paraId="281013CA" w14:textId="77777777" w:rsidR="009F1012" w:rsidRPr="007507B5" w:rsidRDefault="009F1012" w:rsidP="00E7637C">
            <w:pPr>
              <w:pStyle w:val="TableEntry"/>
            </w:pPr>
            <w:r w:rsidRPr="007507B5">
              <w:lastRenderedPageBreak/>
              <w:t>Skin Assessment</w:t>
            </w:r>
          </w:p>
        </w:tc>
        <w:tc>
          <w:tcPr>
            <w:tcW w:w="7290" w:type="dxa"/>
            <w:tcMar>
              <w:left w:w="40" w:type="dxa"/>
              <w:right w:w="40" w:type="dxa"/>
            </w:tcMar>
          </w:tcPr>
          <w:p w14:paraId="61B1D743" w14:textId="77777777" w:rsidR="009F1012" w:rsidRPr="007507B5" w:rsidRDefault="009F1012" w:rsidP="00E7637C">
            <w:pPr>
              <w:pStyle w:val="TableEntry"/>
            </w:pPr>
            <w:r w:rsidRPr="007507B5">
              <w:t>The assessment findings associated with the patient's skin.</w:t>
            </w:r>
          </w:p>
        </w:tc>
      </w:tr>
      <w:tr w:rsidR="009F1012" w:rsidRPr="00375960" w14:paraId="50817BBB" w14:textId="77777777" w:rsidTr="009F1012">
        <w:trPr>
          <w:cantSplit/>
        </w:trPr>
        <w:tc>
          <w:tcPr>
            <w:tcW w:w="2518" w:type="dxa"/>
            <w:tcMar>
              <w:left w:w="40" w:type="dxa"/>
              <w:right w:w="40" w:type="dxa"/>
            </w:tcMar>
          </w:tcPr>
          <w:p w14:paraId="6166EE2A" w14:textId="77777777" w:rsidR="009F1012" w:rsidRPr="007507B5" w:rsidRDefault="009F1012" w:rsidP="00E7637C">
            <w:pPr>
              <w:pStyle w:val="TableEntry"/>
            </w:pPr>
            <w:r w:rsidRPr="007507B5">
              <w:t>Head Assessment</w:t>
            </w:r>
          </w:p>
        </w:tc>
        <w:tc>
          <w:tcPr>
            <w:tcW w:w="7290" w:type="dxa"/>
            <w:tcMar>
              <w:left w:w="40" w:type="dxa"/>
              <w:right w:w="40" w:type="dxa"/>
            </w:tcMar>
          </w:tcPr>
          <w:p w14:paraId="4FC8DC3E" w14:textId="77777777" w:rsidR="009F1012" w:rsidRPr="007507B5" w:rsidRDefault="009F1012" w:rsidP="00E7637C">
            <w:pPr>
              <w:pStyle w:val="TableEntry"/>
            </w:pPr>
            <w:r w:rsidRPr="007507B5">
              <w:t>The assessment findings associated with the patient's head.</w:t>
            </w:r>
          </w:p>
        </w:tc>
      </w:tr>
      <w:tr w:rsidR="009F1012" w:rsidRPr="00375960" w14:paraId="60B5B31D" w14:textId="77777777" w:rsidTr="009F1012">
        <w:trPr>
          <w:cantSplit/>
        </w:trPr>
        <w:tc>
          <w:tcPr>
            <w:tcW w:w="2518" w:type="dxa"/>
            <w:tcMar>
              <w:left w:w="40" w:type="dxa"/>
              <w:right w:w="40" w:type="dxa"/>
            </w:tcMar>
          </w:tcPr>
          <w:p w14:paraId="12748C87" w14:textId="77777777" w:rsidR="009F1012" w:rsidRPr="007507B5" w:rsidRDefault="009F1012" w:rsidP="00E7637C">
            <w:pPr>
              <w:pStyle w:val="TableEntry"/>
            </w:pPr>
            <w:r w:rsidRPr="007507B5">
              <w:t>Face Assessment</w:t>
            </w:r>
          </w:p>
        </w:tc>
        <w:tc>
          <w:tcPr>
            <w:tcW w:w="7290" w:type="dxa"/>
            <w:tcMar>
              <w:left w:w="40" w:type="dxa"/>
              <w:right w:w="40" w:type="dxa"/>
            </w:tcMar>
          </w:tcPr>
          <w:p w14:paraId="543F4F62" w14:textId="77777777" w:rsidR="009F1012" w:rsidRPr="007507B5" w:rsidRDefault="009F1012" w:rsidP="00E7637C">
            <w:pPr>
              <w:pStyle w:val="TableEntry"/>
            </w:pPr>
            <w:r w:rsidRPr="007507B5">
              <w:t>The assessment findings associated with the patient's face.</w:t>
            </w:r>
          </w:p>
        </w:tc>
      </w:tr>
      <w:tr w:rsidR="009F1012" w:rsidRPr="00375960" w14:paraId="4FB4C086" w14:textId="77777777" w:rsidTr="009F1012">
        <w:trPr>
          <w:cantSplit/>
        </w:trPr>
        <w:tc>
          <w:tcPr>
            <w:tcW w:w="2518" w:type="dxa"/>
            <w:tcMar>
              <w:left w:w="40" w:type="dxa"/>
              <w:right w:w="40" w:type="dxa"/>
            </w:tcMar>
          </w:tcPr>
          <w:p w14:paraId="35A554F3" w14:textId="77777777" w:rsidR="009F1012" w:rsidRPr="007507B5" w:rsidRDefault="009F1012" w:rsidP="00E7637C">
            <w:pPr>
              <w:pStyle w:val="TableEntry"/>
            </w:pPr>
            <w:r w:rsidRPr="007507B5">
              <w:t>Neck Assessment</w:t>
            </w:r>
          </w:p>
        </w:tc>
        <w:tc>
          <w:tcPr>
            <w:tcW w:w="7290" w:type="dxa"/>
            <w:tcMar>
              <w:left w:w="40" w:type="dxa"/>
              <w:right w:w="40" w:type="dxa"/>
            </w:tcMar>
          </w:tcPr>
          <w:p w14:paraId="7F0DA517" w14:textId="77777777" w:rsidR="009F1012" w:rsidRPr="007507B5" w:rsidRDefault="009F1012" w:rsidP="00E7637C">
            <w:pPr>
              <w:pStyle w:val="TableEntry"/>
            </w:pPr>
            <w:r w:rsidRPr="007507B5">
              <w:t>The assessment findings associated with the patient's neck.</w:t>
            </w:r>
          </w:p>
        </w:tc>
      </w:tr>
      <w:tr w:rsidR="009F1012" w:rsidRPr="00375960" w14:paraId="4E5DE349" w14:textId="77777777" w:rsidTr="009F1012">
        <w:trPr>
          <w:cantSplit/>
        </w:trPr>
        <w:tc>
          <w:tcPr>
            <w:tcW w:w="2518" w:type="dxa"/>
            <w:tcMar>
              <w:left w:w="40" w:type="dxa"/>
              <w:right w:w="40" w:type="dxa"/>
            </w:tcMar>
          </w:tcPr>
          <w:p w14:paraId="644ABB54" w14:textId="77777777" w:rsidR="009F1012" w:rsidRPr="007507B5" w:rsidRDefault="009F1012" w:rsidP="00E7637C">
            <w:pPr>
              <w:pStyle w:val="TableEntry"/>
            </w:pPr>
            <w:r w:rsidRPr="007507B5">
              <w:t>Chest/Lungs Assessment</w:t>
            </w:r>
          </w:p>
        </w:tc>
        <w:tc>
          <w:tcPr>
            <w:tcW w:w="7290" w:type="dxa"/>
            <w:tcMar>
              <w:left w:w="40" w:type="dxa"/>
              <w:right w:w="40" w:type="dxa"/>
            </w:tcMar>
          </w:tcPr>
          <w:p w14:paraId="6B931EDE" w14:textId="77777777" w:rsidR="009F1012" w:rsidRPr="007507B5" w:rsidRDefault="009F1012" w:rsidP="00E7637C">
            <w:pPr>
              <w:pStyle w:val="TableEntry"/>
            </w:pPr>
            <w:r w:rsidRPr="007507B5">
              <w:t>The assessment findings associated with the patient's chest/lungs.</w:t>
            </w:r>
          </w:p>
        </w:tc>
      </w:tr>
      <w:tr w:rsidR="009F1012" w:rsidRPr="00375960" w14:paraId="716629A4" w14:textId="77777777" w:rsidTr="009F1012">
        <w:trPr>
          <w:cantSplit/>
        </w:trPr>
        <w:tc>
          <w:tcPr>
            <w:tcW w:w="2518" w:type="dxa"/>
            <w:tcMar>
              <w:left w:w="40" w:type="dxa"/>
              <w:right w:w="40" w:type="dxa"/>
            </w:tcMar>
          </w:tcPr>
          <w:p w14:paraId="02E53D64" w14:textId="77777777" w:rsidR="009F1012" w:rsidRPr="007507B5" w:rsidRDefault="009F1012" w:rsidP="00E7637C">
            <w:pPr>
              <w:pStyle w:val="TableEntry"/>
            </w:pPr>
            <w:r w:rsidRPr="007507B5">
              <w:t>Heart Assessment</w:t>
            </w:r>
          </w:p>
        </w:tc>
        <w:tc>
          <w:tcPr>
            <w:tcW w:w="7290" w:type="dxa"/>
            <w:tcMar>
              <w:left w:w="40" w:type="dxa"/>
              <w:right w:w="40" w:type="dxa"/>
            </w:tcMar>
          </w:tcPr>
          <w:p w14:paraId="7FBEDEA6" w14:textId="77777777" w:rsidR="009F1012" w:rsidRPr="007507B5" w:rsidRDefault="009F1012" w:rsidP="00E7637C">
            <w:pPr>
              <w:pStyle w:val="TableEntry"/>
            </w:pPr>
            <w:r w:rsidRPr="007507B5">
              <w:t>The assessment findings associated with the patient's heart.</w:t>
            </w:r>
          </w:p>
        </w:tc>
      </w:tr>
      <w:tr w:rsidR="009F1012" w:rsidRPr="00375960" w14:paraId="3042E820" w14:textId="77777777" w:rsidTr="009F1012">
        <w:trPr>
          <w:cantSplit/>
        </w:trPr>
        <w:tc>
          <w:tcPr>
            <w:tcW w:w="2518" w:type="dxa"/>
            <w:tcMar>
              <w:left w:w="40" w:type="dxa"/>
              <w:right w:w="40" w:type="dxa"/>
            </w:tcMar>
          </w:tcPr>
          <w:p w14:paraId="77587029" w14:textId="77777777" w:rsidR="009F1012" w:rsidRPr="007507B5" w:rsidRDefault="009F1012" w:rsidP="00E7637C">
            <w:pPr>
              <w:pStyle w:val="TableEntry"/>
            </w:pPr>
            <w:r w:rsidRPr="007507B5">
              <w:t>Abdominal Assessment Finding Location</w:t>
            </w:r>
          </w:p>
        </w:tc>
        <w:tc>
          <w:tcPr>
            <w:tcW w:w="7290" w:type="dxa"/>
            <w:tcMar>
              <w:left w:w="40" w:type="dxa"/>
              <w:right w:w="40" w:type="dxa"/>
            </w:tcMar>
          </w:tcPr>
          <w:p w14:paraId="3AD6B00F" w14:textId="77777777" w:rsidR="009F1012" w:rsidRPr="007507B5" w:rsidRDefault="009F1012" w:rsidP="00E7637C">
            <w:pPr>
              <w:pStyle w:val="TableEntry"/>
            </w:pPr>
            <w:r w:rsidRPr="007507B5">
              <w:t>The location of the patient's abdomen assessment findings.</w:t>
            </w:r>
          </w:p>
        </w:tc>
      </w:tr>
      <w:tr w:rsidR="009F1012" w:rsidRPr="00375960" w14:paraId="4E588F23" w14:textId="77777777" w:rsidTr="009F1012">
        <w:trPr>
          <w:cantSplit/>
        </w:trPr>
        <w:tc>
          <w:tcPr>
            <w:tcW w:w="2518" w:type="dxa"/>
            <w:tcMar>
              <w:left w:w="40" w:type="dxa"/>
              <w:right w:w="40" w:type="dxa"/>
            </w:tcMar>
          </w:tcPr>
          <w:p w14:paraId="11CFD963" w14:textId="77777777" w:rsidR="009F1012" w:rsidRPr="007507B5" w:rsidRDefault="009F1012" w:rsidP="00E7637C">
            <w:pPr>
              <w:pStyle w:val="TableEntry"/>
            </w:pPr>
            <w:r w:rsidRPr="007507B5">
              <w:t>Abdominal Assessment Finding Location</w:t>
            </w:r>
          </w:p>
        </w:tc>
        <w:tc>
          <w:tcPr>
            <w:tcW w:w="7290" w:type="dxa"/>
            <w:tcMar>
              <w:left w:w="40" w:type="dxa"/>
              <w:right w:w="40" w:type="dxa"/>
            </w:tcMar>
          </w:tcPr>
          <w:p w14:paraId="79F2E0A8" w14:textId="77777777" w:rsidR="009F1012" w:rsidRPr="007507B5" w:rsidRDefault="009F1012" w:rsidP="00E7637C">
            <w:pPr>
              <w:pStyle w:val="TableEntry"/>
            </w:pPr>
            <w:r w:rsidRPr="007507B5">
              <w:t>The location of the patient's abdomen assessment findings.</w:t>
            </w:r>
          </w:p>
        </w:tc>
      </w:tr>
      <w:tr w:rsidR="009F1012" w:rsidRPr="00375960" w14:paraId="31DD923A" w14:textId="77777777" w:rsidTr="009F1012">
        <w:trPr>
          <w:cantSplit/>
        </w:trPr>
        <w:tc>
          <w:tcPr>
            <w:tcW w:w="2518" w:type="dxa"/>
            <w:tcMar>
              <w:left w:w="40" w:type="dxa"/>
              <w:right w:w="40" w:type="dxa"/>
            </w:tcMar>
          </w:tcPr>
          <w:p w14:paraId="36780FC0" w14:textId="77777777" w:rsidR="009F1012" w:rsidRPr="007507B5" w:rsidRDefault="009F1012" w:rsidP="00E7637C">
            <w:pPr>
              <w:pStyle w:val="TableEntry"/>
            </w:pPr>
            <w:r w:rsidRPr="007507B5">
              <w:t>Abdomen Assessment</w:t>
            </w:r>
          </w:p>
        </w:tc>
        <w:tc>
          <w:tcPr>
            <w:tcW w:w="7290" w:type="dxa"/>
            <w:tcMar>
              <w:left w:w="40" w:type="dxa"/>
              <w:right w:w="40" w:type="dxa"/>
            </w:tcMar>
          </w:tcPr>
          <w:p w14:paraId="1647F0BB" w14:textId="77777777" w:rsidR="009F1012" w:rsidRPr="007507B5" w:rsidRDefault="009F1012" w:rsidP="00E7637C">
            <w:pPr>
              <w:pStyle w:val="TableEntry"/>
            </w:pPr>
            <w:r w:rsidRPr="007507B5">
              <w:t>The assessment findings associated with the patient's abdomen.</w:t>
            </w:r>
          </w:p>
        </w:tc>
      </w:tr>
      <w:tr w:rsidR="009F1012" w:rsidRPr="00375960" w14:paraId="342AF2A4" w14:textId="77777777" w:rsidTr="009F1012">
        <w:trPr>
          <w:cantSplit/>
        </w:trPr>
        <w:tc>
          <w:tcPr>
            <w:tcW w:w="2518" w:type="dxa"/>
            <w:tcMar>
              <w:left w:w="40" w:type="dxa"/>
              <w:right w:w="40" w:type="dxa"/>
            </w:tcMar>
          </w:tcPr>
          <w:p w14:paraId="1C3F91C4" w14:textId="77777777" w:rsidR="009F1012" w:rsidRPr="007507B5" w:rsidRDefault="009F1012" w:rsidP="00E7637C">
            <w:pPr>
              <w:pStyle w:val="TableEntry"/>
            </w:pPr>
            <w:r w:rsidRPr="007507B5">
              <w:t>Pelvis/Genitourinary Assessment</w:t>
            </w:r>
          </w:p>
        </w:tc>
        <w:tc>
          <w:tcPr>
            <w:tcW w:w="7290" w:type="dxa"/>
            <w:tcMar>
              <w:left w:w="40" w:type="dxa"/>
              <w:right w:w="40" w:type="dxa"/>
            </w:tcMar>
          </w:tcPr>
          <w:p w14:paraId="2D4703A3" w14:textId="77777777" w:rsidR="009F1012" w:rsidRPr="007507B5" w:rsidRDefault="009F1012" w:rsidP="00E7637C">
            <w:pPr>
              <w:pStyle w:val="TableEntry"/>
            </w:pPr>
            <w:r w:rsidRPr="007507B5">
              <w:t>The assessment findings associated with the patient's pelvis/genitourinary.</w:t>
            </w:r>
          </w:p>
        </w:tc>
      </w:tr>
      <w:tr w:rsidR="009F1012" w:rsidRPr="00375960" w14:paraId="7DAADD1A" w14:textId="77777777" w:rsidTr="009F1012">
        <w:trPr>
          <w:cantSplit/>
        </w:trPr>
        <w:tc>
          <w:tcPr>
            <w:tcW w:w="2518" w:type="dxa"/>
            <w:tcMar>
              <w:left w:w="40" w:type="dxa"/>
              <w:right w:w="40" w:type="dxa"/>
            </w:tcMar>
          </w:tcPr>
          <w:p w14:paraId="6EAB5C82" w14:textId="77777777" w:rsidR="009F1012" w:rsidRPr="007507B5" w:rsidRDefault="009F1012" w:rsidP="00E7637C">
            <w:pPr>
              <w:pStyle w:val="TableEntry"/>
            </w:pPr>
            <w:r w:rsidRPr="007507B5">
              <w:t>Back and Spine Assessment Finding Location</w:t>
            </w:r>
          </w:p>
        </w:tc>
        <w:tc>
          <w:tcPr>
            <w:tcW w:w="7290" w:type="dxa"/>
            <w:tcMar>
              <w:left w:w="40" w:type="dxa"/>
              <w:right w:w="40" w:type="dxa"/>
            </w:tcMar>
          </w:tcPr>
          <w:p w14:paraId="4D4D9638" w14:textId="77777777" w:rsidR="009F1012" w:rsidRPr="007507B5" w:rsidRDefault="009F1012" w:rsidP="00E7637C">
            <w:pPr>
              <w:pStyle w:val="TableEntry"/>
            </w:pPr>
            <w:r w:rsidRPr="007507B5">
              <w:t>The location of the patient's back and spine assessment findings.</w:t>
            </w:r>
          </w:p>
        </w:tc>
      </w:tr>
      <w:tr w:rsidR="009F1012" w:rsidRPr="00375960" w14:paraId="63DDC0B5" w14:textId="77777777" w:rsidTr="009F1012">
        <w:trPr>
          <w:cantSplit/>
        </w:trPr>
        <w:tc>
          <w:tcPr>
            <w:tcW w:w="2518" w:type="dxa"/>
            <w:tcMar>
              <w:left w:w="40" w:type="dxa"/>
              <w:right w:w="40" w:type="dxa"/>
            </w:tcMar>
          </w:tcPr>
          <w:p w14:paraId="1EF13AF0" w14:textId="77777777" w:rsidR="009F1012" w:rsidRPr="007507B5" w:rsidRDefault="009F1012" w:rsidP="00E7637C">
            <w:pPr>
              <w:pStyle w:val="TableEntry"/>
            </w:pPr>
            <w:r w:rsidRPr="007507B5">
              <w:t>Back and Spine Assessment</w:t>
            </w:r>
          </w:p>
        </w:tc>
        <w:tc>
          <w:tcPr>
            <w:tcW w:w="7290" w:type="dxa"/>
            <w:tcMar>
              <w:left w:w="40" w:type="dxa"/>
              <w:right w:w="40" w:type="dxa"/>
            </w:tcMar>
          </w:tcPr>
          <w:p w14:paraId="23509FFD" w14:textId="77777777" w:rsidR="009F1012" w:rsidRPr="007507B5" w:rsidRDefault="009F1012" w:rsidP="00E7637C">
            <w:pPr>
              <w:pStyle w:val="TableEntry"/>
            </w:pPr>
            <w:r w:rsidRPr="007507B5">
              <w:t>The assessment findings associated with the patient's spine (Cervical, Thoracic, Lumbar, and Sacral) and back exam.</w:t>
            </w:r>
          </w:p>
        </w:tc>
      </w:tr>
      <w:tr w:rsidR="009F1012" w:rsidRPr="00375960" w14:paraId="0472F463" w14:textId="77777777" w:rsidTr="009F1012">
        <w:trPr>
          <w:cantSplit/>
        </w:trPr>
        <w:tc>
          <w:tcPr>
            <w:tcW w:w="2518" w:type="dxa"/>
            <w:tcMar>
              <w:left w:w="40" w:type="dxa"/>
              <w:right w:w="40" w:type="dxa"/>
            </w:tcMar>
          </w:tcPr>
          <w:p w14:paraId="4D36D2B2" w14:textId="77777777" w:rsidR="009F1012" w:rsidRPr="007507B5" w:rsidRDefault="009F1012" w:rsidP="00E7637C">
            <w:pPr>
              <w:pStyle w:val="TableEntry"/>
            </w:pPr>
            <w:r w:rsidRPr="007507B5">
              <w:t>Extremity Assessment Finding Location</w:t>
            </w:r>
          </w:p>
        </w:tc>
        <w:tc>
          <w:tcPr>
            <w:tcW w:w="7290" w:type="dxa"/>
            <w:tcMar>
              <w:left w:w="40" w:type="dxa"/>
              <w:right w:w="40" w:type="dxa"/>
            </w:tcMar>
          </w:tcPr>
          <w:p w14:paraId="02628F80" w14:textId="77777777" w:rsidR="009F1012" w:rsidRPr="007507B5" w:rsidRDefault="009F1012" w:rsidP="00E7637C">
            <w:pPr>
              <w:pStyle w:val="TableEntry"/>
            </w:pPr>
            <w:r w:rsidRPr="007507B5">
              <w:t>The location of the patient's extremity assessment findings.</w:t>
            </w:r>
          </w:p>
        </w:tc>
      </w:tr>
      <w:tr w:rsidR="009F1012" w:rsidRPr="00375960" w14:paraId="2F1A3DC6" w14:textId="77777777" w:rsidTr="009F1012">
        <w:trPr>
          <w:cantSplit/>
        </w:trPr>
        <w:tc>
          <w:tcPr>
            <w:tcW w:w="2518" w:type="dxa"/>
            <w:tcMar>
              <w:left w:w="40" w:type="dxa"/>
              <w:right w:w="40" w:type="dxa"/>
            </w:tcMar>
          </w:tcPr>
          <w:p w14:paraId="491632D6" w14:textId="77777777" w:rsidR="009F1012" w:rsidRPr="007507B5" w:rsidRDefault="009F1012" w:rsidP="00E7637C">
            <w:pPr>
              <w:pStyle w:val="TableEntry"/>
            </w:pPr>
            <w:r w:rsidRPr="007507B5">
              <w:t>Extremities Assessment</w:t>
            </w:r>
          </w:p>
        </w:tc>
        <w:tc>
          <w:tcPr>
            <w:tcW w:w="7290" w:type="dxa"/>
            <w:tcMar>
              <w:left w:w="40" w:type="dxa"/>
              <w:right w:w="40" w:type="dxa"/>
            </w:tcMar>
          </w:tcPr>
          <w:p w14:paraId="44B5F57B" w14:textId="77777777" w:rsidR="009F1012" w:rsidRPr="007507B5" w:rsidRDefault="009F1012" w:rsidP="00E7637C">
            <w:pPr>
              <w:pStyle w:val="TableEntry"/>
            </w:pPr>
            <w:r w:rsidRPr="007507B5">
              <w:t>The assessment findings associated with the patient's extremities.</w:t>
            </w:r>
          </w:p>
        </w:tc>
      </w:tr>
      <w:tr w:rsidR="009F1012" w:rsidRPr="00375960" w14:paraId="27777C53" w14:textId="77777777" w:rsidTr="009F1012">
        <w:trPr>
          <w:cantSplit/>
        </w:trPr>
        <w:tc>
          <w:tcPr>
            <w:tcW w:w="2518" w:type="dxa"/>
            <w:tcMar>
              <w:left w:w="40" w:type="dxa"/>
              <w:right w:w="40" w:type="dxa"/>
            </w:tcMar>
          </w:tcPr>
          <w:p w14:paraId="1CC0A39B" w14:textId="77777777" w:rsidR="009F1012" w:rsidRPr="007507B5" w:rsidRDefault="009F1012" w:rsidP="00E7637C">
            <w:pPr>
              <w:pStyle w:val="TableEntry"/>
            </w:pPr>
            <w:r w:rsidRPr="007507B5">
              <w:t>Eye Assessment Finding Location</w:t>
            </w:r>
          </w:p>
        </w:tc>
        <w:tc>
          <w:tcPr>
            <w:tcW w:w="7290" w:type="dxa"/>
            <w:tcMar>
              <w:left w:w="40" w:type="dxa"/>
              <w:right w:w="40" w:type="dxa"/>
            </w:tcMar>
          </w:tcPr>
          <w:p w14:paraId="4B6EDF3C" w14:textId="77777777" w:rsidR="009F1012" w:rsidRPr="007507B5" w:rsidRDefault="009F1012" w:rsidP="00E7637C">
            <w:pPr>
              <w:pStyle w:val="TableEntry"/>
            </w:pPr>
            <w:r w:rsidRPr="007507B5">
              <w:t>The location of the patient's eye assessment findings.</w:t>
            </w:r>
          </w:p>
        </w:tc>
      </w:tr>
      <w:tr w:rsidR="009F1012" w:rsidRPr="00375960" w14:paraId="16145D39" w14:textId="77777777" w:rsidTr="009F1012">
        <w:trPr>
          <w:cantSplit/>
        </w:trPr>
        <w:tc>
          <w:tcPr>
            <w:tcW w:w="2518" w:type="dxa"/>
            <w:tcMar>
              <w:left w:w="40" w:type="dxa"/>
              <w:right w:w="40" w:type="dxa"/>
            </w:tcMar>
          </w:tcPr>
          <w:p w14:paraId="2DE9528C" w14:textId="77777777" w:rsidR="009F1012" w:rsidRPr="007507B5" w:rsidRDefault="009F1012" w:rsidP="00E7637C">
            <w:pPr>
              <w:pStyle w:val="TableEntry"/>
            </w:pPr>
            <w:r w:rsidRPr="007507B5">
              <w:t>Eye Assessment</w:t>
            </w:r>
          </w:p>
        </w:tc>
        <w:tc>
          <w:tcPr>
            <w:tcW w:w="7290" w:type="dxa"/>
            <w:tcMar>
              <w:left w:w="40" w:type="dxa"/>
              <w:right w:w="40" w:type="dxa"/>
            </w:tcMar>
          </w:tcPr>
          <w:p w14:paraId="378DF04F" w14:textId="77777777" w:rsidR="009F1012" w:rsidRPr="007507B5" w:rsidRDefault="009F1012" w:rsidP="00E7637C">
            <w:pPr>
              <w:pStyle w:val="TableEntry"/>
            </w:pPr>
            <w:r w:rsidRPr="007507B5">
              <w:t>The assessment findings of the patient's eye examination.</w:t>
            </w:r>
          </w:p>
        </w:tc>
      </w:tr>
      <w:tr w:rsidR="009F1012" w:rsidRPr="00375960" w14:paraId="106EB131" w14:textId="77777777" w:rsidTr="009F1012">
        <w:trPr>
          <w:cantSplit/>
        </w:trPr>
        <w:tc>
          <w:tcPr>
            <w:tcW w:w="2518" w:type="dxa"/>
            <w:tcMar>
              <w:left w:w="40" w:type="dxa"/>
              <w:right w:w="40" w:type="dxa"/>
            </w:tcMar>
          </w:tcPr>
          <w:p w14:paraId="2649010A" w14:textId="77777777" w:rsidR="009F1012" w:rsidRPr="007507B5" w:rsidRDefault="009F1012" w:rsidP="00E7637C">
            <w:pPr>
              <w:pStyle w:val="TableEntry"/>
            </w:pPr>
            <w:r w:rsidRPr="007507B5">
              <w:t>Mental Status Assessment</w:t>
            </w:r>
          </w:p>
        </w:tc>
        <w:tc>
          <w:tcPr>
            <w:tcW w:w="7290" w:type="dxa"/>
            <w:tcMar>
              <w:left w:w="40" w:type="dxa"/>
              <w:right w:w="40" w:type="dxa"/>
            </w:tcMar>
          </w:tcPr>
          <w:p w14:paraId="348266E4" w14:textId="77777777" w:rsidR="009F1012" w:rsidRPr="007507B5" w:rsidRDefault="009F1012" w:rsidP="00E7637C">
            <w:pPr>
              <w:pStyle w:val="TableEntry"/>
            </w:pPr>
            <w:r w:rsidRPr="007507B5">
              <w:t>The assessment findings of the patient's mental status examination.</w:t>
            </w:r>
          </w:p>
        </w:tc>
      </w:tr>
      <w:tr w:rsidR="009F1012" w:rsidRPr="00375960" w14:paraId="7C0C734E" w14:textId="77777777" w:rsidTr="009F1012">
        <w:trPr>
          <w:cantSplit/>
        </w:trPr>
        <w:tc>
          <w:tcPr>
            <w:tcW w:w="2518" w:type="dxa"/>
            <w:tcMar>
              <w:left w:w="40" w:type="dxa"/>
              <w:right w:w="40" w:type="dxa"/>
            </w:tcMar>
          </w:tcPr>
          <w:p w14:paraId="01905F2D" w14:textId="77777777" w:rsidR="009F1012" w:rsidRPr="007507B5" w:rsidRDefault="009F1012" w:rsidP="00E7637C">
            <w:pPr>
              <w:pStyle w:val="TableEntry"/>
            </w:pPr>
            <w:r w:rsidRPr="007507B5">
              <w:t>Neurological Assessment</w:t>
            </w:r>
          </w:p>
        </w:tc>
        <w:tc>
          <w:tcPr>
            <w:tcW w:w="7290" w:type="dxa"/>
            <w:tcMar>
              <w:left w:w="40" w:type="dxa"/>
              <w:right w:w="40" w:type="dxa"/>
            </w:tcMar>
          </w:tcPr>
          <w:p w14:paraId="68E84B24" w14:textId="77777777" w:rsidR="009F1012" w:rsidRPr="007507B5" w:rsidRDefault="009F1012" w:rsidP="00E7637C">
            <w:pPr>
              <w:pStyle w:val="TableEntry"/>
            </w:pPr>
            <w:r w:rsidRPr="007507B5">
              <w:t>The assessment findings of the patient's neurological examination.</w:t>
            </w:r>
          </w:p>
        </w:tc>
      </w:tr>
      <w:tr w:rsidR="009F1012" w:rsidRPr="00375960" w14:paraId="777DCCC6" w14:textId="77777777" w:rsidTr="009F1012">
        <w:trPr>
          <w:cantSplit/>
        </w:trPr>
        <w:tc>
          <w:tcPr>
            <w:tcW w:w="2518" w:type="dxa"/>
            <w:tcMar>
              <w:left w:w="40" w:type="dxa"/>
              <w:right w:w="40" w:type="dxa"/>
            </w:tcMar>
          </w:tcPr>
          <w:p w14:paraId="04B084E1" w14:textId="77777777" w:rsidR="009F1012" w:rsidRPr="007507B5" w:rsidRDefault="009F1012" w:rsidP="00E7637C">
            <w:pPr>
              <w:pStyle w:val="TableEntry"/>
            </w:pPr>
            <w:r w:rsidRPr="007507B5">
              <w:t>Stroke/CVA Symptoms Resolved</w:t>
            </w:r>
          </w:p>
        </w:tc>
        <w:tc>
          <w:tcPr>
            <w:tcW w:w="7290" w:type="dxa"/>
            <w:tcMar>
              <w:left w:w="40" w:type="dxa"/>
              <w:right w:w="40" w:type="dxa"/>
            </w:tcMar>
          </w:tcPr>
          <w:p w14:paraId="03178F49" w14:textId="77777777" w:rsidR="009F1012" w:rsidRPr="007507B5" w:rsidRDefault="009F1012" w:rsidP="00E7637C">
            <w:pPr>
              <w:pStyle w:val="TableEntry"/>
            </w:pPr>
            <w:r w:rsidRPr="007507B5">
              <w:t>Indication if the Stroke/CVA Symptoms resolved and when.</w:t>
            </w:r>
          </w:p>
        </w:tc>
      </w:tr>
      <w:tr w:rsidR="009F1012" w:rsidRPr="00375960" w14:paraId="383F2136" w14:textId="77777777" w:rsidTr="009F1012">
        <w:trPr>
          <w:cantSplit/>
        </w:trPr>
        <w:tc>
          <w:tcPr>
            <w:tcW w:w="2518" w:type="dxa"/>
            <w:tcMar>
              <w:left w:w="40" w:type="dxa"/>
              <w:right w:w="40" w:type="dxa"/>
            </w:tcMar>
          </w:tcPr>
          <w:p w14:paraId="3025C68F" w14:textId="77777777" w:rsidR="009F1012" w:rsidRPr="007507B5" w:rsidRDefault="009F1012" w:rsidP="00E7637C">
            <w:pPr>
              <w:pStyle w:val="TableEntry"/>
            </w:pPr>
            <w:r w:rsidRPr="007507B5">
              <w:t>Protocols Used</w:t>
            </w:r>
          </w:p>
        </w:tc>
        <w:tc>
          <w:tcPr>
            <w:tcW w:w="7290" w:type="dxa"/>
            <w:tcMar>
              <w:left w:w="40" w:type="dxa"/>
              <w:right w:w="40" w:type="dxa"/>
            </w:tcMar>
          </w:tcPr>
          <w:p w14:paraId="754C4620" w14:textId="7436E006" w:rsidR="009F1012" w:rsidRPr="007507B5" w:rsidRDefault="009F1012" w:rsidP="00E7637C">
            <w:pPr>
              <w:pStyle w:val="TableEntry"/>
            </w:pPr>
            <w:r w:rsidRPr="007507B5">
              <w:t>The protocol used by EMS personnel to direct the clinical care of the patient</w:t>
            </w:r>
            <w:r w:rsidR="0071446A">
              <w:t>.</w:t>
            </w:r>
          </w:p>
        </w:tc>
      </w:tr>
      <w:tr w:rsidR="009F1012" w:rsidRPr="00375960" w14:paraId="3A8373E7" w14:textId="77777777" w:rsidTr="009F1012">
        <w:trPr>
          <w:cantSplit/>
        </w:trPr>
        <w:tc>
          <w:tcPr>
            <w:tcW w:w="2518" w:type="dxa"/>
            <w:tcMar>
              <w:left w:w="40" w:type="dxa"/>
              <w:right w:w="40" w:type="dxa"/>
            </w:tcMar>
          </w:tcPr>
          <w:p w14:paraId="68E9F978" w14:textId="77777777" w:rsidR="009F1012" w:rsidRPr="007507B5" w:rsidRDefault="009F1012" w:rsidP="00E7637C">
            <w:pPr>
              <w:pStyle w:val="TableEntry"/>
            </w:pPr>
            <w:r w:rsidRPr="007507B5">
              <w:t>Protocol Age Category</w:t>
            </w:r>
          </w:p>
        </w:tc>
        <w:tc>
          <w:tcPr>
            <w:tcW w:w="7290" w:type="dxa"/>
            <w:tcMar>
              <w:left w:w="40" w:type="dxa"/>
              <w:right w:w="40" w:type="dxa"/>
            </w:tcMar>
          </w:tcPr>
          <w:p w14:paraId="244CEE71" w14:textId="783D4747" w:rsidR="009F1012" w:rsidRPr="007507B5" w:rsidRDefault="009F1012" w:rsidP="00E7637C">
            <w:pPr>
              <w:pStyle w:val="TableEntry"/>
            </w:pPr>
            <w:r w:rsidRPr="007507B5">
              <w:t>The age group the protocol is written to address</w:t>
            </w:r>
            <w:r w:rsidR="0071446A">
              <w:t>.</w:t>
            </w:r>
          </w:p>
        </w:tc>
      </w:tr>
      <w:tr w:rsidR="009F1012" w:rsidRPr="00375960" w14:paraId="2B810236" w14:textId="77777777" w:rsidTr="009F1012">
        <w:trPr>
          <w:cantSplit/>
        </w:trPr>
        <w:tc>
          <w:tcPr>
            <w:tcW w:w="2518" w:type="dxa"/>
            <w:tcMar>
              <w:left w:w="40" w:type="dxa"/>
              <w:right w:w="40" w:type="dxa"/>
            </w:tcMar>
          </w:tcPr>
          <w:p w14:paraId="60023FA8" w14:textId="77777777" w:rsidR="009F1012" w:rsidRPr="007507B5" w:rsidRDefault="009F1012" w:rsidP="00E7637C">
            <w:pPr>
              <w:pStyle w:val="TableEntry"/>
            </w:pPr>
            <w:r w:rsidRPr="007507B5">
              <w:t>Date/Time Medication Administered</w:t>
            </w:r>
          </w:p>
        </w:tc>
        <w:tc>
          <w:tcPr>
            <w:tcW w:w="7290" w:type="dxa"/>
            <w:tcMar>
              <w:left w:w="40" w:type="dxa"/>
              <w:right w:w="40" w:type="dxa"/>
            </w:tcMar>
          </w:tcPr>
          <w:p w14:paraId="56CEAAEA" w14:textId="61E46DCB" w:rsidR="009F1012" w:rsidRPr="007507B5" w:rsidRDefault="009F1012" w:rsidP="00E7637C">
            <w:pPr>
              <w:pStyle w:val="TableEntry"/>
            </w:pPr>
            <w:r w:rsidRPr="007507B5">
              <w:t>The date/time medication administered to the patient</w:t>
            </w:r>
            <w:r w:rsidR="0071446A">
              <w:t>.</w:t>
            </w:r>
          </w:p>
        </w:tc>
      </w:tr>
      <w:tr w:rsidR="009F1012" w:rsidRPr="00375960" w14:paraId="4E9CFC43" w14:textId="77777777" w:rsidTr="009F1012">
        <w:trPr>
          <w:cantSplit/>
        </w:trPr>
        <w:tc>
          <w:tcPr>
            <w:tcW w:w="2518" w:type="dxa"/>
            <w:tcMar>
              <w:left w:w="40" w:type="dxa"/>
              <w:right w:w="40" w:type="dxa"/>
            </w:tcMar>
          </w:tcPr>
          <w:p w14:paraId="0F3E967B" w14:textId="77777777" w:rsidR="009F1012" w:rsidRPr="007507B5" w:rsidRDefault="009F1012" w:rsidP="00E7637C">
            <w:pPr>
              <w:pStyle w:val="TableEntry"/>
            </w:pPr>
            <w:r w:rsidRPr="007507B5">
              <w:t>Medication Administered Prior to this Unit's EMS Care</w:t>
            </w:r>
          </w:p>
        </w:tc>
        <w:tc>
          <w:tcPr>
            <w:tcW w:w="7290" w:type="dxa"/>
            <w:tcMar>
              <w:left w:w="40" w:type="dxa"/>
              <w:right w:w="40" w:type="dxa"/>
            </w:tcMar>
          </w:tcPr>
          <w:p w14:paraId="48A3FBA0" w14:textId="13550075" w:rsidR="009F1012" w:rsidRPr="007507B5" w:rsidRDefault="009F1012" w:rsidP="00E7637C">
            <w:pPr>
              <w:pStyle w:val="TableEntry"/>
            </w:pPr>
            <w:r w:rsidRPr="007507B5">
              <w:t>Indicates that the medication administration which is documented was administered prior to this EMS units care</w:t>
            </w:r>
            <w:r w:rsidR="0071446A">
              <w:t>.</w:t>
            </w:r>
          </w:p>
        </w:tc>
      </w:tr>
      <w:tr w:rsidR="009F1012" w:rsidRPr="00375960" w14:paraId="1D077D03" w14:textId="77777777" w:rsidTr="009F1012">
        <w:trPr>
          <w:cantSplit/>
        </w:trPr>
        <w:tc>
          <w:tcPr>
            <w:tcW w:w="2518" w:type="dxa"/>
            <w:tcMar>
              <w:left w:w="40" w:type="dxa"/>
              <w:right w:w="40" w:type="dxa"/>
            </w:tcMar>
          </w:tcPr>
          <w:p w14:paraId="7786739F" w14:textId="77777777" w:rsidR="009F1012" w:rsidRPr="007507B5" w:rsidRDefault="009F1012" w:rsidP="00E7637C">
            <w:pPr>
              <w:pStyle w:val="TableEntry"/>
            </w:pPr>
            <w:r w:rsidRPr="007507B5">
              <w:t>Medication Given</w:t>
            </w:r>
          </w:p>
        </w:tc>
        <w:tc>
          <w:tcPr>
            <w:tcW w:w="7290" w:type="dxa"/>
            <w:tcMar>
              <w:left w:w="40" w:type="dxa"/>
              <w:right w:w="40" w:type="dxa"/>
            </w:tcMar>
          </w:tcPr>
          <w:p w14:paraId="1D1E072E" w14:textId="3EFF37B6" w:rsidR="009F1012" w:rsidRPr="007507B5" w:rsidRDefault="009F1012" w:rsidP="00E7637C">
            <w:pPr>
              <w:pStyle w:val="TableEntry"/>
            </w:pPr>
            <w:r w:rsidRPr="007507B5">
              <w:t>The medication given to the patient</w:t>
            </w:r>
            <w:r w:rsidR="0071446A">
              <w:t>.</w:t>
            </w:r>
          </w:p>
        </w:tc>
      </w:tr>
      <w:tr w:rsidR="009F1012" w:rsidRPr="00375960" w14:paraId="66B2B431" w14:textId="77777777" w:rsidTr="009F1012">
        <w:trPr>
          <w:cantSplit/>
        </w:trPr>
        <w:tc>
          <w:tcPr>
            <w:tcW w:w="2518" w:type="dxa"/>
            <w:tcMar>
              <w:left w:w="40" w:type="dxa"/>
              <w:right w:w="40" w:type="dxa"/>
            </w:tcMar>
          </w:tcPr>
          <w:p w14:paraId="4353AEF6" w14:textId="77777777" w:rsidR="009F1012" w:rsidRPr="007507B5" w:rsidRDefault="009F1012" w:rsidP="00E7637C">
            <w:pPr>
              <w:pStyle w:val="TableEntry"/>
            </w:pPr>
            <w:r w:rsidRPr="007507B5">
              <w:t>Medication Administered Route</w:t>
            </w:r>
          </w:p>
        </w:tc>
        <w:tc>
          <w:tcPr>
            <w:tcW w:w="7290" w:type="dxa"/>
            <w:tcMar>
              <w:left w:w="40" w:type="dxa"/>
              <w:right w:w="40" w:type="dxa"/>
            </w:tcMar>
          </w:tcPr>
          <w:p w14:paraId="61CD8E03" w14:textId="551A602E" w:rsidR="009F1012" w:rsidRPr="007507B5" w:rsidRDefault="009F1012" w:rsidP="00E7637C">
            <w:pPr>
              <w:pStyle w:val="TableEntry"/>
            </w:pPr>
            <w:r w:rsidRPr="007507B5">
              <w:t>The route medication was administered to the patient</w:t>
            </w:r>
            <w:r w:rsidR="0071446A">
              <w:t>.</w:t>
            </w:r>
          </w:p>
        </w:tc>
      </w:tr>
      <w:tr w:rsidR="009F1012" w:rsidRPr="00375960" w14:paraId="76308FE6" w14:textId="77777777" w:rsidTr="009F1012">
        <w:trPr>
          <w:cantSplit/>
        </w:trPr>
        <w:tc>
          <w:tcPr>
            <w:tcW w:w="2518" w:type="dxa"/>
            <w:tcMar>
              <w:left w:w="40" w:type="dxa"/>
              <w:right w:w="40" w:type="dxa"/>
            </w:tcMar>
          </w:tcPr>
          <w:p w14:paraId="70B7A419" w14:textId="77777777" w:rsidR="009F1012" w:rsidRPr="007507B5" w:rsidRDefault="009F1012" w:rsidP="00E7637C">
            <w:pPr>
              <w:pStyle w:val="TableEntry"/>
            </w:pPr>
            <w:r w:rsidRPr="007507B5">
              <w:t>Medication Dosage</w:t>
            </w:r>
          </w:p>
        </w:tc>
        <w:tc>
          <w:tcPr>
            <w:tcW w:w="7290" w:type="dxa"/>
            <w:tcMar>
              <w:left w:w="40" w:type="dxa"/>
              <w:right w:w="40" w:type="dxa"/>
            </w:tcMar>
          </w:tcPr>
          <w:p w14:paraId="16D27A50" w14:textId="6FE8A3F1" w:rsidR="009F1012" w:rsidRPr="007507B5" w:rsidRDefault="009F1012" w:rsidP="00E7637C">
            <w:pPr>
              <w:pStyle w:val="TableEntry"/>
            </w:pPr>
            <w:r w:rsidRPr="007507B5">
              <w:t>The dose or amount of the medication given to the patient</w:t>
            </w:r>
            <w:r w:rsidR="0071446A">
              <w:t>.</w:t>
            </w:r>
          </w:p>
        </w:tc>
      </w:tr>
      <w:tr w:rsidR="009F1012" w:rsidRPr="00375960" w14:paraId="401E5C86" w14:textId="77777777" w:rsidTr="009F1012">
        <w:trPr>
          <w:cantSplit/>
        </w:trPr>
        <w:tc>
          <w:tcPr>
            <w:tcW w:w="2518" w:type="dxa"/>
            <w:tcMar>
              <w:left w:w="40" w:type="dxa"/>
              <w:right w:w="40" w:type="dxa"/>
            </w:tcMar>
          </w:tcPr>
          <w:p w14:paraId="400D71CD" w14:textId="77777777" w:rsidR="009F1012" w:rsidRPr="007507B5" w:rsidRDefault="009F1012" w:rsidP="00E7637C">
            <w:pPr>
              <w:pStyle w:val="TableEntry"/>
            </w:pPr>
            <w:r w:rsidRPr="007507B5">
              <w:t>Medication Dosage Units</w:t>
            </w:r>
          </w:p>
        </w:tc>
        <w:tc>
          <w:tcPr>
            <w:tcW w:w="7290" w:type="dxa"/>
            <w:tcMar>
              <w:left w:w="40" w:type="dxa"/>
              <w:right w:w="40" w:type="dxa"/>
            </w:tcMar>
          </w:tcPr>
          <w:p w14:paraId="723A8B0C" w14:textId="4AE64F95" w:rsidR="009F1012" w:rsidRPr="007507B5" w:rsidRDefault="009F1012" w:rsidP="00E7637C">
            <w:pPr>
              <w:pStyle w:val="TableEntry"/>
            </w:pPr>
            <w:r w:rsidRPr="007507B5">
              <w:t>The unit of medication dosage given to patient</w:t>
            </w:r>
            <w:r w:rsidR="0071446A">
              <w:t>.</w:t>
            </w:r>
          </w:p>
        </w:tc>
      </w:tr>
      <w:tr w:rsidR="009F1012" w:rsidRPr="00375960" w14:paraId="45B81FAA" w14:textId="77777777" w:rsidTr="009F1012">
        <w:trPr>
          <w:cantSplit/>
        </w:trPr>
        <w:tc>
          <w:tcPr>
            <w:tcW w:w="2518" w:type="dxa"/>
            <w:tcMar>
              <w:left w:w="40" w:type="dxa"/>
              <w:right w:w="40" w:type="dxa"/>
            </w:tcMar>
          </w:tcPr>
          <w:p w14:paraId="67D05D97" w14:textId="77777777" w:rsidR="009F1012" w:rsidRPr="007507B5" w:rsidRDefault="009F1012" w:rsidP="00E7637C">
            <w:pPr>
              <w:pStyle w:val="TableEntry"/>
            </w:pPr>
            <w:r w:rsidRPr="007507B5">
              <w:t>Response to Medication</w:t>
            </w:r>
          </w:p>
        </w:tc>
        <w:tc>
          <w:tcPr>
            <w:tcW w:w="7290" w:type="dxa"/>
            <w:tcMar>
              <w:left w:w="40" w:type="dxa"/>
              <w:right w:w="40" w:type="dxa"/>
            </w:tcMar>
          </w:tcPr>
          <w:p w14:paraId="5F83052B" w14:textId="0087EADD" w:rsidR="009F1012" w:rsidRPr="007507B5" w:rsidRDefault="009F1012" w:rsidP="00E7637C">
            <w:pPr>
              <w:pStyle w:val="TableEntry"/>
            </w:pPr>
            <w:r w:rsidRPr="007507B5">
              <w:t>The patient's response to the medication</w:t>
            </w:r>
            <w:r w:rsidR="0071446A">
              <w:t>.</w:t>
            </w:r>
          </w:p>
        </w:tc>
      </w:tr>
      <w:tr w:rsidR="009F1012" w:rsidRPr="00375960" w14:paraId="31AFCBCF" w14:textId="77777777" w:rsidTr="009F1012">
        <w:trPr>
          <w:cantSplit/>
        </w:trPr>
        <w:tc>
          <w:tcPr>
            <w:tcW w:w="2518" w:type="dxa"/>
            <w:tcMar>
              <w:left w:w="40" w:type="dxa"/>
              <w:right w:w="40" w:type="dxa"/>
            </w:tcMar>
          </w:tcPr>
          <w:p w14:paraId="43A38B95" w14:textId="77777777" w:rsidR="009F1012" w:rsidRPr="007507B5" w:rsidRDefault="009F1012" w:rsidP="00E7637C">
            <w:pPr>
              <w:pStyle w:val="TableEntry"/>
            </w:pPr>
            <w:r w:rsidRPr="007507B5">
              <w:t>Medication Complication</w:t>
            </w:r>
          </w:p>
        </w:tc>
        <w:tc>
          <w:tcPr>
            <w:tcW w:w="7290" w:type="dxa"/>
            <w:tcMar>
              <w:left w:w="40" w:type="dxa"/>
              <w:right w:w="40" w:type="dxa"/>
            </w:tcMar>
          </w:tcPr>
          <w:p w14:paraId="22962200" w14:textId="7949CAB1" w:rsidR="009F1012" w:rsidRPr="007507B5" w:rsidRDefault="009F1012" w:rsidP="00E7637C">
            <w:pPr>
              <w:pStyle w:val="TableEntry"/>
            </w:pPr>
            <w:r w:rsidRPr="007507B5">
              <w:t>Any complication (abnormal effect on the patient) associated with the administration of the medication to the patient by EMS</w:t>
            </w:r>
            <w:r w:rsidR="0071446A">
              <w:t>.</w:t>
            </w:r>
          </w:p>
        </w:tc>
      </w:tr>
      <w:tr w:rsidR="009F1012" w:rsidRPr="00375960" w14:paraId="75FA53FA" w14:textId="77777777" w:rsidTr="009F1012">
        <w:trPr>
          <w:cantSplit/>
        </w:trPr>
        <w:tc>
          <w:tcPr>
            <w:tcW w:w="2518" w:type="dxa"/>
            <w:tcMar>
              <w:left w:w="40" w:type="dxa"/>
              <w:right w:w="40" w:type="dxa"/>
            </w:tcMar>
          </w:tcPr>
          <w:p w14:paraId="402A889C" w14:textId="77777777" w:rsidR="009F1012" w:rsidRPr="007507B5" w:rsidRDefault="009F1012" w:rsidP="00E7637C">
            <w:pPr>
              <w:pStyle w:val="TableEntry"/>
            </w:pPr>
            <w:r w:rsidRPr="007507B5">
              <w:t>Medication Crew (Healthcare Professionals) ID</w:t>
            </w:r>
          </w:p>
        </w:tc>
        <w:tc>
          <w:tcPr>
            <w:tcW w:w="7290" w:type="dxa"/>
            <w:tcMar>
              <w:left w:w="40" w:type="dxa"/>
              <w:right w:w="40" w:type="dxa"/>
            </w:tcMar>
          </w:tcPr>
          <w:p w14:paraId="236CDD19" w14:textId="1EF1E12A" w:rsidR="009F1012" w:rsidRPr="007507B5" w:rsidRDefault="009F1012" w:rsidP="00E7637C">
            <w:pPr>
              <w:pStyle w:val="TableEntry"/>
            </w:pPr>
            <w:r w:rsidRPr="007507B5">
              <w:t>The statewide assigned ID number of the EMS crew member giving the treatment to the patient</w:t>
            </w:r>
          </w:p>
        </w:tc>
      </w:tr>
      <w:tr w:rsidR="009F1012" w:rsidRPr="00375960" w14:paraId="42F11B97" w14:textId="77777777" w:rsidTr="009F1012">
        <w:trPr>
          <w:cantSplit/>
        </w:trPr>
        <w:tc>
          <w:tcPr>
            <w:tcW w:w="2518" w:type="dxa"/>
            <w:tcMar>
              <w:left w:w="40" w:type="dxa"/>
              <w:right w:w="40" w:type="dxa"/>
            </w:tcMar>
          </w:tcPr>
          <w:p w14:paraId="1F7498A1" w14:textId="77777777" w:rsidR="009F1012" w:rsidRPr="007507B5" w:rsidRDefault="009F1012" w:rsidP="00E7637C">
            <w:pPr>
              <w:pStyle w:val="TableEntry"/>
            </w:pPr>
            <w:r w:rsidRPr="007507B5">
              <w:lastRenderedPageBreak/>
              <w:t>Role/Type of Person Administering Medication</w:t>
            </w:r>
          </w:p>
        </w:tc>
        <w:tc>
          <w:tcPr>
            <w:tcW w:w="7290" w:type="dxa"/>
            <w:tcMar>
              <w:left w:w="40" w:type="dxa"/>
              <w:right w:w="40" w:type="dxa"/>
            </w:tcMar>
          </w:tcPr>
          <w:p w14:paraId="3850AEAA" w14:textId="4057C6D3" w:rsidR="009F1012" w:rsidRPr="007507B5" w:rsidRDefault="009F1012" w:rsidP="00E7637C">
            <w:pPr>
              <w:pStyle w:val="TableEntry"/>
            </w:pPr>
            <w:r w:rsidRPr="007507B5">
              <w:t>The type (level) of EMS or Healthcare Professional Administering the Medication. For medications administered prior to EMS arrival, this may be a non-EMS healthcare professional.</w:t>
            </w:r>
          </w:p>
        </w:tc>
      </w:tr>
      <w:tr w:rsidR="009F1012" w:rsidRPr="00375960" w14:paraId="7AD48EF8" w14:textId="77777777" w:rsidTr="009F1012">
        <w:trPr>
          <w:cantSplit/>
        </w:trPr>
        <w:tc>
          <w:tcPr>
            <w:tcW w:w="2518" w:type="dxa"/>
            <w:tcMar>
              <w:left w:w="40" w:type="dxa"/>
              <w:right w:w="40" w:type="dxa"/>
            </w:tcMar>
          </w:tcPr>
          <w:p w14:paraId="36BC41AE" w14:textId="77777777" w:rsidR="009F1012" w:rsidRPr="007507B5" w:rsidRDefault="009F1012" w:rsidP="00E7637C">
            <w:pPr>
              <w:pStyle w:val="TableEntry"/>
            </w:pPr>
            <w:r w:rsidRPr="007507B5">
              <w:t>Medication Authorization</w:t>
            </w:r>
          </w:p>
        </w:tc>
        <w:tc>
          <w:tcPr>
            <w:tcW w:w="7290" w:type="dxa"/>
            <w:tcMar>
              <w:left w:w="40" w:type="dxa"/>
              <w:right w:w="40" w:type="dxa"/>
            </w:tcMar>
          </w:tcPr>
          <w:p w14:paraId="3295C396" w14:textId="027359D5" w:rsidR="009F1012" w:rsidRPr="007507B5" w:rsidRDefault="009F1012" w:rsidP="00E7637C">
            <w:pPr>
              <w:pStyle w:val="TableEntry"/>
            </w:pPr>
            <w:r w:rsidRPr="007507B5">
              <w:t>The type of treatment authorization obtained</w:t>
            </w:r>
            <w:r w:rsidR="0071446A">
              <w:t>.</w:t>
            </w:r>
          </w:p>
        </w:tc>
      </w:tr>
      <w:tr w:rsidR="009F1012" w:rsidRPr="00375960" w14:paraId="5015AC42" w14:textId="77777777" w:rsidTr="009F1012">
        <w:trPr>
          <w:cantSplit/>
        </w:trPr>
        <w:tc>
          <w:tcPr>
            <w:tcW w:w="2518" w:type="dxa"/>
            <w:tcMar>
              <w:left w:w="40" w:type="dxa"/>
              <w:right w:w="40" w:type="dxa"/>
            </w:tcMar>
          </w:tcPr>
          <w:p w14:paraId="477DC6D1" w14:textId="77777777" w:rsidR="009F1012" w:rsidRPr="007507B5" w:rsidRDefault="009F1012" w:rsidP="00E7637C">
            <w:pPr>
              <w:pStyle w:val="TableEntry"/>
            </w:pPr>
            <w:r w:rsidRPr="007507B5">
              <w:t>Medication Authorizing Physician</w:t>
            </w:r>
          </w:p>
        </w:tc>
        <w:tc>
          <w:tcPr>
            <w:tcW w:w="7290" w:type="dxa"/>
            <w:tcMar>
              <w:left w:w="40" w:type="dxa"/>
              <w:right w:w="40" w:type="dxa"/>
            </w:tcMar>
          </w:tcPr>
          <w:p w14:paraId="0DA936F7" w14:textId="1E49F74E" w:rsidR="009F1012" w:rsidRPr="007507B5" w:rsidRDefault="009F1012" w:rsidP="00E7637C">
            <w:pPr>
              <w:pStyle w:val="TableEntry"/>
            </w:pPr>
            <w:r w:rsidRPr="007507B5">
              <w:t>The name of the authorizing physician ordering the medication administration if the order was provided by any manner other than protocol (standing order) in EMedications.11</w:t>
            </w:r>
            <w:r w:rsidR="0071446A">
              <w:t>.</w:t>
            </w:r>
          </w:p>
        </w:tc>
      </w:tr>
      <w:tr w:rsidR="009F1012" w:rsidRPr="00375960" w14:paraId="78FE726C" w14:textId="77777777" w:rsidTr="009F1012">
        <w:trPr>
          <w:cantSplit/>
        </w:trPr>
        <w:tc>
          <w:tcPr>
            <w:tcW w:w="2518" w:type="dxa"/>
            <w:tcMar>
              <w:left w:w="40" w:type="dxa"/>
              <w:right w:w="40" w:type="dxa"/>
            </w:tcMar>
          </w:tcPr>
          <w:p w14:paraId="6A7E467A" w14:textId="77777777" w:rsidR="009F1012" w:rsidRPr="007507B5" w:rsidRDefault="009F1012" w:rsidP="00E7637C">
            <w:pPr>
              <w:pStyle w:val="TableEntry"/>
            </w:pPr>
            <w:r w:rsidRPr="007507B5">
              <w:t>Date/Time Procedure Performed</w:t>
            </w:r>
          </w:p>
        </w:tc>
        <w:tc>
          <w:tcPr>
            <w:tcW w:w="7290" w:type="dxa"/>
            <w:tcMar>
              <w:left w:w="40" w:type="dxa"/>
              <w:right w:w="40" w:type="dxa"/>
            </w:tcMar>
          </w:tcPr>
          <w:p w14:paraId="4F3D22AE" w14:textId="16A12449" w:rsidR="009F1012" w:rsidRPr="007507B5" w:rsidRDefault="009F1012" w:rsidP="00E7637C">
            <w:pPr>
              <w:pStyle w:val="TableEntry"/>
            </w:pPr>
            <w:r w:rsidRPr="007507B5">
              <w:t>The date/time the procedure was performed on the patient</w:t>
            </w:r>
            <w:r w:rsidR="0071446A">
              <w:t>.</w:t>
            </w:r>
          </w:p>
        </w:tc>
      </w:tr>
      <w:tr w:rsidR="009F1012" w:rsidRPr="00375960" w14:paraId="140EC285" w14:textId="77777777" w:rsidTr="009F1012">
        <w:trPr>
          <w:cantSplit/>
        </w:trPr>
        <w:tc>
          <w:tcPr>
            <w:tcW w:w="2518" w:type="dxa"/>
            <w:tcMar>
              <w:left w:w="40" w:type="dxa"/>
              <w:right w:w="40" w:type="dxa"/>
            </w:tcMar>
          </w:tcPr>
          <w:p w14:paraId="547896BD" w14:textId="77777777" w:rsidR="009F1012" w:rsidRPr="007507B5" w:rsidRDefault="009F1012" w:rsidP="00E7637C">
            <w:pPr>
              <w:pStyle w:val="TableEntry"/>
            </w:pPr>
            <w:r w:rsidRPr="007507B5">
              <w:t>Procedure Performed Prior to this Unit's EMS Care</w:t>
            </w:r>
          </w:p>
        </w:tc>
        <w:tc>
          <w:tcPr>
            <w:tcW w:w="7290" w:type="dxa"/>
            <w:tcMar>
              <w:left w:w="40" w:type="dxa"/>
              <w:right w:w="40" w:type="dxa"/>
            </w:tcMar>
          </w:tcPr>
          <w:p w14:paraId="340FB06E" w14:textId="3EF9D0CC" w:rsidR="009F1012" w:rsidRPr="007507B5" w:rsidRDefault="009F1012" w:rsidP="00E7637C">
            <w:pPr>
              <w:pStyle w:val="TableEntry"/>
            </w:pPr>
            <w:r w:rsidRPr="007507B5">
              <w:t>Indicates that the procedure which was performed and documented was performed prior to this EMS units care.</w:t>
            </w:r>
          </w:p>
        </w:tc>
      </w:tr>
      <w:tr w:rsidR="009F1012" w:rsidRPr="00375960" w14:paraId="47809AAD" w14:textId="77777777" w:rsidTr="009F1012">
        <w:trPr>
          <w:cantSplit/>
        </w:trPr>
        <w:tc>
          <w:tcPr>
            <w:tcW w:w="2518" w:type="dxa"/>
            <w:tcMar>
              <w:left w:w="40" w:type="dxa"/>
              <w:right w:w="40" w:type="dxa"/>
            </w:tcMar>
          </w:tcPr>
          <w:p w14:paraId="15492011" w14:textId="77777777" w:rsidR="009F1012" w:rsidRPr="007507B5" w:rsidRDefault="009F1012" w:rsidP="00E7637C">
            <w:pPr>
              <w:pStyle w:val="TableEntry"/>
            </w:pPr>
            <w:r w:rsidRPr="007507B5">
              <w:t>Procedure</w:t>
            </w:r>
          </w:p>
        </w:tc>
        <w:tc>
          <w:tcPr>
            <w:tcW w:w="7290" w:type="dxa"/>
            <w:tcMar>
              <w:left w:w="40" w:type="dxa"/>
              <w:right w:w="40" w:type="dxa"/>
            </w:tcMar>
          </w:tcPr>
          <w:p w14:paraId="5032A99B" w14:textId="7C0930E5" w:rsidR="009F1012" w:rsidRPr="007507B5" w:rsidRDefault="009F1012" w:rsidP="00E7637C">
            <w:pPr>
              <w:pStyle w:val="TableEntry"/>
            </w:pPr>
            <w:r w:rsidRPr="007507B5">
              <w:t>The procedure performed on the patient.</w:t>
            </w:r>
          </w:p>
        </w:tc>
      </w:tr>
      <w:tr w:rsidR="009F1012" w:rsidRPr="00375960" w14:paraId="3C715805" w14:textId="77777777" w:rsidTr="009F1012">
        <w:trPr>
          <w:cantSplit/>
        </w:trPr>
        <w:tc>
          <w:tcPr>
            <w:tcW w:w="2518" w:type="dxa"/>
            <w:tcMar>
              <w:left w:w="40" w:type="dxa"/>
              <w:right w:w="40" w:type="dxa"/>
            </w:tcMar>
          </w:tcPr>
          <w:p w14:paraId="2BBAB192" w14:textId="77777777" w:rsidR="009F1012" w:rsidRPr="007507B5" w:rsidRDefault="009F1012" w:rsidP="00E7637C">
            <w:pPr>
              <w:pStyle w:val="TableEntry"/>
            </w:pPr>
            <w:r w:rsidRPr="007507B5">
              <w:t>Size of Procedure Equipment</w:t>
            </w:r>
          </w:p>
        </w:tc>
        <w:tc>
          <w:tcPr>
            <w:tcW w:w="7290" w:type="dxa"/>
            <w:tcMar>
              <w:left w:w="40" w:type="dxa"/>
              <w:right w:w="40" w:type="dxa"/>
            </w:tcMar>
          </w:tcPr>
          <w:p w14:paraId="52875BD4" w14:textId="07A5BEB3" w:rsidR="009F1012" w:rsidRPr="007507B5" w:rsidRDefault="009F1012" w:rsidP="00E7637C">
            <w:pPr>
              <w:pStyle w:val="TableEntry"/>
            </w:pPr>
            <w:r w:rsidRPr="007507B5">
              <w:t>The size of the equipment used in the procedure on the patient</w:t>
            </w:r>
            <w:r w:rsidR="0071446A">
              <w:t>.</w:t>
            </w:r>
          </w:p>
        </w:tc>
      </w:tr>
      <w:tr w:rsidR="009F1012" w:rsidRPr="00375960" w14:paraId="47C88621" w14:textId="77777777" w:rsidTr="009F1012">
        <w:trPr>
          <w:cantSplit/>
        </w:trPr>
        <w:tc>
          <w:tcPr>
            <w:tcW w:w="2518" w:type="dxa"/>
            <w:tcMar>
              <w:left w:w="40" w:type="dxa"/>
              <w:right w:w="40" w:type="dxa"/>
            </w:tcMar>
          </w:tcPr>
          <w:p w14:paraId="634A8E35" w14:textId="77777777" w:rsidR="009F1012" w:rsidRPr="007507B5" w:rsidRDefault="009F1012" w:rsidP="00E7637C">
            <w:pPr>
              <w:pStyle w:val="TableEntry"/>
            </w:pPr>
            <w:r w:rsidRPr="007507B5">
              <w:t>Number of Procedure Attempts</w:t>
            </w:r>
          </w:p>
        </w:tc>
        <w:tc>
          <w:tcPr>
            <w:tcW w:w="7290" w:type="dxa"/>
            <w:tcMar>
              <w:left w:w="40" w:type="dxa"/>
              <w:right w:w="40" w:type="dxa"/>
            </w:tcMar>
          </w:tcPr>
          <w:p w14:paraId="3231E795" w14:textId="7C919617" w:rsidR="009F1012" w:rsidRPr="007507B5" w:rsidRDefault="009F1012" w:rsidP="00E7637C">
            <w:pPr>
              <w:pStyle w:val="TableEntry"/>
            </w:pPr>
            <w:r w:rsidRPr="007507B5">
              <w:t>The number of attempts taken to complete a procedure or intervention regardless of success.</w:t>
            </w:r>
          </w:p>
        </w:tc>
      </w:tr>
      <w:tr w:rsidR="009F1012" w:rsidRPr="00375960" w14:paraId="4D7DB771" w14:textId="77777777" w:rsidTr="009F1012">
        <w:trPr>
          <w:cantSplit/>
        </w:trPr>
        <w:tc>
          <w:tcPr>
            <w:tcW w:w="2518" w:type="dxa"/>
            <w:tcMar>
              <w:left w:w="40" w:type="dxa"/>
              <w:right w:w="40" w:type="dxa"/>
            </w:tcMar>
          </w:tcPr>
          <w:p w14:paraId="72CE831E" w14:textId="77777777" w:rsidR="009F1012" w:rsidRPr="007507B5" w:rsidRDefault="009F1012" w:rsidP="00E7637C">
            <w:pPr>
              <w:pStyle w:val="TableEntry"/>
            </w:pPr>
            <w:r w:rsidRPr="007507B5">
              <w:t>Procedure Successful</w:t>
            </w:r>
          </w:p>
        </w:tc>
        <w:tc>
          <w:tcPr>
            <w:tcW w:w="7290" w:type="dxa"/>
            <w:tcMar>
              <w:left w:w="40" w:type="dxa"/>
              <w:right w:w="40" w:type="dxa"/>
            </w:tcMar>
          </w:tcPr>
          <w:p w14:paraId="7079E0F6" w14:textId="7837F1FA" w:rsidR="009F1012" w:rsidRPr="007507B5" w:rsidRDefault="009F1012" w:rsidP="00E7637C">
            <w:pPr>
              <w:pStyle w:val="TableEntry"/>
            </w:pPr>
            <w:r w:rsidRPr="007507B5">
              <w:t>Indicates that this individual procedure attempt which was performed on the patient was successful.</w:t>
            </w:r>
          </w:p>
        </w:tc>
      </w:tr>
      <w:tr w:rsidR="009F1012" w:rsidRPr="00375960" w14:paraId="7F2A734C" w14:textId="77777777" w:rsidTr="009F1012">
        <w:trPr>
          <w:cantSplit/>
        </w:trPr>
        <w:tc>
          <w:tcPr>
            <w:tcW w:w="2518" w:type="dxa"/>
            <w:tcMar>
              <w:left w:w="40" w:type="dxa"/>
              <w:right w:w="40" w:type="dxa"/>
            </w:tcMar>
          </w:tcPr>
          <w:p w14:paraId="6AF354E5" w14:textId="77777777" w:rsidR="009F1012" w:rsidRPr="007507B5" w:rsidRDefault="009F1012" w:rsidP="00E7637C">
            <w:pPr>
              <w:pStyle w:val="TableEntry"/>
            </w:pPr>
            <w:r w:rsidRPr="007507B5">
              <w:t>Procedure Complication</w:t>
            </w:r>
          </w:p>
        </w:tc>
        <w:tc>
          <w:tcPr>
            <w:tcW w:w="7290" w:type="dxa"/>
            <w:tcMar>
              <w:left w:w="40" w:type="dxa"/>
              <w:right w:w="40" w:type="dxa"/>
            </w:tcMar>
          </w:tcPr>
          <w:p w14:paraId="455EE30C" w14:textId="7B4A9BE3" w:rsidR="009F1012" w:rsidRPr="007507B5" w:rsidRDefault="009F1012" w:rsidP="00E7637C">
            <w:pPr>
              <w:pStyle w:val="TableEntry"/>
            </w:pPr>
            <w:r w:rsidRPr="007507B5">
              <w:t>Any complication (abnormal effect on the patient) associated with the performance of the procedure on the patient</w:t>
            </w:r>
            <w:r w:rsidR="0071446A">
              <w:t>.</w:t>
            </w:r>
          </w:p>
        </w:tc>
      </w:tr>
      <w:tr w:rsidR="009F1012" w:rsidRPr="00375960" w14:paraId="67DDFA6A" w14:textId="77777777" w:rsidTr="009F1012">
        <w:trPr>
          <w:cantSplit/>
        </w:trPr>
        <w:tc>
          <w:tcPr>
            <w:tcW w:w="2518" w:type="dxa"/>
            <w:tcMar>
              <w:left w:w="40" w:type="dxa"/>
              <w:right w:w="40" w:type="dxa"/>
            </w:tcMar>
          </w:tcPr>
          <w:p w14:paraId="1A962EDC" w14:textId="77777777" w:rsidR="009F1012" w:rsidRPr="007507B5" w:rsidRDefault="009F1012" w:rsidP="00E7637C">
            <w:pPr>
              <w:pStyle w:val="TableEntry"/>
            </w:pPr>
            <w:r w:rsidRPr="007507B5">
              <w:t>Response to Procedure</w:t>
            </w:r>
          </w:p>
        </w:tc>
        <w:tc>
          <w:tcPr>
            <w:tcW w:w="7290" w:type="dxa"/>
            <w:tcMar>
              <w:left w:w="40" w:type="dxa"/>
              <w:right w:w="40" w:type="dxa"/>
            </w:tcMar>
          </w:tcPr>
          <w:p w14:paraId="77654BE2" w14:textId="7BF842E6" w:rsidR="009F1012" w:rsidRPr="007507B5" w:rsidRDefault="009F1012" w:rsidP="00E7637C">
            <w:pPr>
              <w:pStyle w:val="TableEntry"/>
            </w:pPr>
            <w:r w:rsidRPr="007507B5">
              <w:t>The patient's response to the procedure</w:t>
            </w:r>
            <w:r w:rsidR="0071446A">
              <w:t>.</w:t>
            </w:r>
          </w:p>
        </w:tc>
      </w:tr>
      <w:tr w:rsidR="009F1012" w:rsidRPr="00375960" w14:paraId="68B76381" w14:textId="77777777" w:rsidTr="009F1012">
        <w:trPr>
          <w:cantSplit/>
        </w:trPr>
        <w:tc>
          <w:tcPr>
            <w:tcW w:w="2518" w:type="dxa"/>
            <w:tcMar>
              <w:left w:w="40" w:type="dxa"/>
              <w:right w:w="40" w:type="dxa"/>
            </w:tcMar>
          </w:tcPr>
          <w:p w14:paraId="49DCA101" w14:textId="77777777" w:rsidR="009F1012" w:rsidRPr="007507B5" w:rsidRDefault="009F1012" w:rsidP="00E7637C">
            <w:pPr>
              <w:pStyle w:val="TableEntry"/>
            </w:pPr>
            <w:r w:rsidRPr="007507B5">
              <w:t>Procedure Crew Members ID</w:t>
            </w:r>
          </w:p>
        </w:tc>
        <w:tc>
          <w:tcPr>
            <w:tcW w:w="7290" w:type="dxa"/>
            <w:tcMar>
              <w:left w:w="40" w:type="dxa"/>
              <w:right w:w="40" w:type="dxa"/>
            </w:tcMar>
          </w:tcPr>
          <w:p w14:paraId="7C0A2D19" w14:textId="7E2B635E" w:rsidR="009F1012" w:rsidRPr="007507B5" w:rsidRDefault="009F1012" w:rsidP="00E7637C">
            <w:pPr>
              <w:pStyle w:val="TableEntry"/>
            </w:pPr>
            <w:r w:rsidRPr="007507B5">
              <w:t>The statewide assigned ID number of the EMS crew member performing the procedure on the patient</w:t>
            </w:r>
            <w:r w:rsidR="0071446A">
              <w:t>.</w:t>
            </w:r>
          </w:p>
        </w:tc>
      </w:tr>
      <w:tr w:rsidR="009F1012" w:rsidRPr="00375960" w14:paraId="471F01CA" w14:textId="77777777" w:rsidTr="009F1012">
        <w:trPr>
          <w:cantSplit/>
        </w:trPr>
        <w:tc>
          <w:tcPr>
            <w:tcW w:w="2518" w:type="dxa"/>
            <w:tcMar>
              <w:left w:w="40" w:type="dxa"/>
              <w:right w:w="40" w:type="dxa"/>
            </w:tcMar>
          </w:tcPr>
          <w:p w14:paraId="5E712FD1" w14:textId="77777777" w:rsidR="009F1012" w:rsidRPr="007507B5" w:rsidRDefault="009F1012" w:rsidP="00E7637C">
            <w:pPr>
              <w:pStyle w:val="TableEntry"/>
            </w:pPr>
            <w:r w:rsidRPr="007507B5">
              <w:t>Role/Type of Person Performing the Procedure</w:t>
            </w:r>
          </w:p>
        </w:tc>
        <w:tc>
          <w:tcPr>
            <w:tcW w:w="7290" w:type="dxa"/>
            <w:tcMar>
              <w:left w:w="40" w:type="dxa"/>
              <w:right w:w="40" w:type="dxa"/>
            </w:tcMar>
          </w:tcPr>
          <w:p w14:paraId="66115503" w14:textId="61900A0D" w:rsidR="009F1012" w:rsidRPr="007507B5" w:rsidRDefault="009F1012" w:rsidP="00E7637C">
            <w:pPr>
              <w:pStyle w:val="TableEntry"/>
            </w:pPr>
            <w:r w:rsidRPr="007507B5">
              <w:t>The type (level) of EMS or Healthcare Professional performing the procedure. For procedures performed prior to EMS arrival, this may be a non-EMS healthcare professional.</w:t>
            </w:r>
          </w:p>
        </w:tc>
      </w:tr>
      <w:tr w:rsidR="009F1012" w:rsidRPr="00375960" w14:paraId="2CAB2AA0" w14:textId="77777777" w:rsidTr="009F1012">
        <w:trPr>
          <w:cantSplit/>
        </w:trPr>
        <w:tc>
          <w:tcPr>
            <w:tcW w:w="2518" w:type="dxa"/>
            <w:tcMar>
              <w:left w:w="40" w:type="dxa"/>
              <w:right w:w="40" w:type="dxa"/>
            </w:tcMar>
          </w:tcPr>
          <w:p w14:paraId="0B948956" w14:textId="77777777" w:rsidR="009F1012" w:rsidRPr="007507B5" w:rsidRDefault="009F1012" w:rsidP="00E7637C">
            <w:pPr>
              <w:pStyle w:val="TableEntry"/>
            </w:pPr>
            <w:r w:rsidRPr="007507B5">
              <w:t>Procedure Authorization</w:t>
            </w:r>
          </w:p>
        </w:tc>
        <w:tc>
          <w:tcPr>
            <w:tcW w:w="7290" w:type="dxa"/>
            <w:tcMar>
              <w:left w:w="40" w:type="dxa"/>
              <w:right w:w="40" w:type="dxa"/>
            </w:tcMar>
          </w:tcPr>
          <w:p w14:paraId="06B28E68" w14:textId="6DDE8D21" w:rsidR="009F1012" w:rsidRPr="007507B5" w:rsidRDefault="009F1012" w:rsidP="00E7637C">
            <w:pPr>
              <w:pStyle w:val="TableEntry"/>
            </w:pPr>
            <w:r w:rsidRPr="007507B5">
              <w:t>The type of treatment authorization obtained</w:t>
            </w:r>
            <w:r w:rsidR="0071446A">
              <w:t>.</w:t>
            </w:r>
          </w:p>
        </w:tc>
      </w:tr>
      <w:tr w:rsidR="009F1012" w:rsidRPr="00375960" w14:paraId="6FFE55C0" w14:textId="77777777" w:rsidTr="009F1012">
        <w:trPr>
          <w:cantSplit/>
        </w:trPr>
        <w:tc>
          <w:tcPr>
            <w:tcW w:w="2518" w:type="dxa"/>
            <w:tcMar>
              <w:left w:w="40" w:type="dxa"/>
              <w:right w:w="40" w:type="dxa"/>
            </w:tcMar>
          </w:tcPr>
          <w:p w14:paraId="3D8F12E4" w14:textId="77777777" w:rsidR="009F1012" w:rsidRPr="007507B5" w:rsidRDefault="009F1012" w:rsidP="00E7637C">
            <w:pPr>
              <w:pStyle w:val="TableEntry"/>
            </w:pPr>
            <w:r w:rsidRPr="007507B5">
              <w:t>Procedure Authorizing Physician</w:t>
            </w:r>
          </w:p>
        </w:tc>
        <w:tc>
          <w:tcPr>
            <w:tcW w:w="7290" w:type="dxa"/>
            <w:tcMar>
              <w:left w:w="40" w:type="dxa"/>
              <w:right w:w="40" w:type="dxa"/>
            </w:tcMar>
          </w:tcPr>
          <w:p w14:paraId="7B75F7A8" w14:textId="0DD92739" w:rsidR="009F1012" w:rsidRPr="007507B5" w:rsidRDefault="009F1012" w:rsidP="00E7637C">
            <w:pPr>
              <w:pStyle w:val="TableEntry"/>
            </w:pPr>
            <w:r w:rsidRPr="007507B5">
              <w:t>The name of the authorizing physician ordering the procedure, if the order was provided by any manner other than protocol (standing order) in eProcedures.11</w:t>
            </w:r>
            <w:r w:rsidR="0071446A">
              <w:t>.</w:t>
            </w:r>
          </w:p>
        </w:tc>
      </w:tr>
      <w:tr w:rsidR="009F1012" w:rsidRPr="00375960" w14:paraId="6DDA77DF" w14:textId="77777777" w:rsidTr="009F1012">
        <w:trPr>
          <w:cantSplit/>
        </w:trPr>
        <w:tc>
          <w:tcPr>
            <w:tcW w:w="2518" w:type="dxa"/>
            <w:tcMar>
              <w:left w:w="40" w:type="dxa"/>
              <w:right w:w="40" w:type="dxa"/>
            </w:tcMar>
          </w:tcPr>
          <w:p w14:paraId="0B2C8F47" w14:textId="77777777" w:rsidR="009F1012" w:rsidRPr="007507B5" w:rsidRDefault="009F1012" w:rsidP="00E7637C">
            <w:pPr>
              <w:pStyle w:val="TableEntry"/>
            </w:pPr>
            <w:r w:rsidRPr="007507B5">
              <w:t>Vascular Access Location</w:t>
            </w:r>
          </w:p>
        </w:tc>
        <w:tc>
          <w:tcPr>
            <w:tcW w:w="7290" w:type="dxa"/>
            <w:tcMar>
              <w:left w:w="40" w:type="dxa"/>
              <w:right w:w="40" w:type="dxa"/>
            </w:tcMar>
          </w:tcPr>
          <w:p w14:paraId="168BF5D5" w14:textId="5EC26F7A" w:rsidR="009F1012" w:rsidRPr="007507B5" w:rsidRDefault="009F1012" w:rsidP="00E7637C">
            <w:pPr>
              <w:pStyle w:val="TableEntry"/>
            </w:pPr>
            <w:r w:rsidRPr="007507B5">
              <w:t>The location of the vascular access site attempt on the patient, if applicable.</w:t>
            </w:r>
          </w:p>
        </w:tc>
      </w:tr>
      <w:tr w:rsidR="009F1012" w:rsidRPr="00375960" w14:paraId="67C6CE97" w14:textId="77777777" w:rsidTr="009F1012">
        <w:trPr>
          <w:cantSplit/>
        </w:trPr>
        <w:tc>
          <w:tcPr>
            <w:tcW w:w="2518" w:type="dxa"/>
            <w:tcMar>
              <w:left w:w="40" w:type="dxa"/>
              <w:right w:w="40" w:type="dxa"/>
            </w:tcMar>
          </w:tcPr>
          <w:p w14:paraId="7135A8AF" w14:textId="77777777" w:rsidR="009F1012" w:rsidRPr="007507B5" w:rsidRDefault="009F1012" w:rsidP="00E7637C">
            <w:pPr>
              <w:pStyle w:val="TableEntry"/>
            </w:pPr>
            <w:r w:rsidRPr="007507B5">
              <w:t>Indications for Invasive Airway</w:t>
            </w:r>
          </w:p>
        </w:tc>
        <w:tc>
          <w:tcPr>
            <w:tcW w:w="7290" w:type="dxa"/>
            <w:tcMar>
              <w:left w:w="40" w:type="dxa"/>
              <w:right w:w="40" w:type="dxa"/>
            </w:tcMar>
          </w:tcPr>
          <w:p w14:paraId="64007007" w14:textId="643B76E1" w:rsidR="009F1012" w:rsidRPr="007507B5" w:rsidRDefault="009F1012" w:rsidP="00E7637C">
            <w:pPr>
              <w:pStyle w:val="TableEntry"/>
            </w:pPr>
            <w:r w:rsidRPr="007507B5">
              <w:t>The clinical indication for performing invasive airway management.</w:t>
            </w:r>
          </w:p>
        </w:tc>
      </w:tr>
      <w:tr w:rsidR="009F1012" w:rsidRPr="00375960" w14:paraId="71B7A8C7" w14:textId="77777777" w:rsidTr="009F1012">
        <w:trPr>
          <w:cantSplit/>
        </w:trPr>
        <w:tc>
          <w:tcPr>
            <w:tcW w:w="2518" w:type="dxa"/>
            <w:tcMar>
              <w:left w:w="40" w:type="dxa"/>
              <w:right w:w="40" w:type="dxa"/>
            </w:tcMar>
          </w:tcPr>
          <w:p w14:paraId="50F055CA" w14:textId="77777777" w:rsidR="009F1012" w:rsidRPr="007507B5" w:rsidRDefault="009F1012" w:rsidP="00E7637C">
            <w:pPr>
              <w:pStyle w:val="TableEntry"/>
            </w:pPr>
            <w:r w:rsidRPr="007507B5">
              <w:t>Date/Time Airway Device Placement Confirmation</w:t>
            </w:r>
          </w:p>
        </w:tc>
        <w:tc>
          <w:tcPr>
            <w:tcW w:w="7290" w:type="dxa"/>
            <w:tcMar>
              <w:left w:w="40" w:type="dxa"/>
              <w:right w:w="40" w:type="dxa"/>
            </w:tcMar>
          </w:tcPr>
          <w:p w14:paraId="0D3F276F" w14:textId="584C9497" w:rsidR="009F1012" w:rsidRPr="007507B5" w:rsidRDefault="009F1012" w:rsidP="00E7637C">
            <w:pPr>
              <w:pStyle w:val="TableEntry"/>
            </w:pPr>
            <w:r w:rsidRPr="007507B5">
              <w:t>The date and time the airway device placement was confirmed.</w:t>
            </w:r>
          </w:p>
        </w:tc>
      </w:tr>
      <w:tr w:rsidR="009F1012" w:rsidRPr="00375960" w14:paraId="467B31A2" w14:textId="77777777" w:rsidTr="009F1012">
        <w:trPr>
          <w:cantSplit/>
        </w:trPr>
        <w:tc>
          <w:tcPr>
            <w:tcW w:w="2518" w:type="dxa"/>
            <w:tcMar>
              <w:left w:w="40" w:type="dxa"/>
              <w:right w:w="40" w:type="dxa"/>
            </w:tcMar>
          </w:tcPr>
          <w:p w14:paraId="2DD2BEA0" w14:textId="77777777" w:rsidR="009F1012" w:rsidRPr="007507B5" w:rsidRDefault="009F1012" w:rsidP="00E7637C">
            <w:pPr>
              <w:pStyle w:val="TableEntry"/>
            </w:pPr>
            <w:r w:rsidRPr="007507B5">
              <w:t>Airway Device Being Confirmed</w:t>
            </w:r>
          </w:p>
        </w:tc>
        <w:tc>
          <w:tcPr>
            <w:tcW w:w="7290" w:type="dxa"/>
            <w:tcMar>
              <w:left w:w="40" w:type="dxa"/>
              <w:right w:w="40" w:type="dxa"/>
            </w:tcMar>
          </w:tcPr>
          <w:p w14:paraId="2C76C396" w14:textId="0CED528E" w:rsidR="009F1012" w:rsidRPr="007507B5" w:rsidRDefault="009F1012" w:rsidP="00E7637C">
            <w:pPr>
              <w:pStyle w:val="TableEntry"/>
            </w:pPr>
            <w:r w:rsidRPr="007507B5">
              <w:t>The airway device in which placement is being confirmed.</w:t>
            </w:r>
          </w:p>
        </w:tc>
      </w:tr>
      <w:tr w:rsidR="009F1012" w:rsidRPr="00375960" w14:paraId="28815F86" w14:textId="77777777" w:rsidTr="009F1012">
        <w:trPr>
          <w:cantSplit/>
        </w:trPr>
        <w:tc>
          <w:tcPr>
            <w:tcW w:w="2518" w:type="dxa"/>
            <w:tcMar>
              <w:left w:w="40" w:type="dxa"/>
              <w:right w:w="40" w:type="dxa"/>
            </w:tcMar>
          </w:tcPr>
          <w:p w14:paraId="7F2BEC1D" w14:textId="77777777" w:rsidR="009F1012" w:rsidRPr="007507B5" w:rsidRDefault="009F1012" w:rsidP="00E7637C">
            <w:pPr>
              <w:pStyle w:val="TableEntry"/>
            </w:pPr>
            <w:r w:rsidRPr="007507B5">
              <w:t>Airway Device Placement Confirmed Method</w:t>
            </w:r>
          </w:p>
        </w:tc>
        <w:tc>
          <w:tcPr>
            <w:tcW w:w="7290" w:type="dxa"/>
            <w:tcMar>
              <w:left w:w="40" w:type="dxa"/>
              <w:right w:w="40" w:type="dxa"/>
            </w:tcMar>
          </w:tcPr>
          <w:p w14:paraId="6DCBD108" w14:textId="0784C211" w:rsidR="009F1012" w:rsidRPr="007507B5" w:rsidRDefault="009F1012" w:rsidP="00E7637C">
            <w:pPr>
              <w:pStyle w:val="TableEntry"/>
            </w:pPr>
            <w:r w:rsidRPr="007507B5">
              <w:t>The method used to confirm the airway device placement.</w:t>
            </w:r>
          </w:p>
        </w:tc>
      </w:tr>
      <w:tr w:rsidR="009F1012" w:rsidRPr="00375960" w14:paraId="0923B050" w14:textId="77777777" w:rsidTr="009F1012">
        <w:trPr>
          <w:cantSplit/>
        </w:trPr>
        <w:tc>
          <w:tcPr>
            <w:tcW w:w="2518" w:type="dxa"/>
            <w:tcMar>
              <w:left w:w="40" w:type="dxa"/>
              <w:right w:w="40" w:type="dxa"/>
            </w:tcMar>
          </w:tcPr>
          <w:p w14:paraId="063A5F04" w14:textId="77777777" w:rsidR="009F1012" w:rsidRPr="007507B5" w:rsidRDefault="009F1012" w:rsidP="00E7637C">
            <w:pPr>
              <w:pStyle w:val="TableEntry"/>
            </w:pPr>
            <w:r w:rsidRPr="007507B5">
              <w:t>Tube Depth</w:t>
            </w:r>
          </w:p>
        </w:tc>
        <w:tc>
          <w:tcPr>
            <w:tcW w:w="7290" w:type="dxa"/>
            <w:tcMar>
              <w:left w:w="40" w:type="dxa"/>
              <w:right w:w="40" w:type="dxa"/>
            </w:tcMar>
          </w:tcPr>
          <w:p w14:paraId="1F902B3F" w14:textId="0B15CDA9" w:rsidR="009F1012" w:rsidRPr="007507B5" w:rsidRDefault="009F1012" w:rsidP="00E7637C">
            <w:pPr>
              <w:pStyle w:val="TableEntry"/>
            </w:pPr>
            <w:r w:rsidRPr="007507B5">
              <w:t>The measurement at the patient's teeth/lip of the tube depth in centimeters (cm) of the invasive airway placed.</w:t>
            </w:r>
          </w:p>
        </w:tc>
      </w:tr>
      <w:tr w:rsidR="009F1012" w:rsidRPr="00375960" w14:paraId="0191816D" w14:textId="77777777" w:rsidTr="009F1012">
        <w:trPr>
          <w:cantSplit/>
        </w:trPr>
        <w:tc>
          <w:tcPr>
            <w:tcW w:w="2518" w:type="dxa"/>
            <w:tcMar>
              <w:left w:w="40" w:type="dxa"/>
              <w:right w:w="40" w:type="dxa"/>
            </w:tcMar>
          </w:tcPr>
          <w:p w14:paraId="392FA915" w14:textId="77777777" w:rsidR="009F1012" w:rsidRPr="007507B5" w:rsidRDefault="009F1012" w:rsidP="00E7637C">
            <w:pPr>
              <w:pStyle w:val="TableEntry"/>
            </w:pPr>
            <w:r w:rsidRPr="007507B5">
              <w:t>Type of Individual Confirming Airway Device Placement</w:t>
            </w:r>
          </w:p>
        </w:tc>
        <w:tc>
          <w:tcPr>
            <w:tcW w:w="7290" w:type="dxa"/>
            <w:tcMar>
              <w:left w:w="40" w:type="dxa"/>
              <w:right w:w="40" w:type="dxa"/>
            </w:tcMar>
          </w:tcPr>
          <w:p w14:paraId="1BF801EF" w14:textId="5E7F8ACF" w:rsidR="009F1012" w:rsidRPr="007507B5" w:rsidRDefault="009F1012" w:rsidP="00E7637C">
            <w:pPr>
              <w:pStyle w:val="TableEntry"/>
            </w:pPr>
            <w:r w:rsidRPr="007507B5">
              <w:t>The type of individual who confirmed the airway device placement.</w:t>
            </w:r>
          </w:p>
        </w:tc>
      </w:tr>
      <w:tr w:rsidR="009F1012" w:rsidRPr="00375960" w14:paraId="1E441765" w14:textId="77777777" w:rsidTr="009F1012">
        <w:trPr>
          <w:cantSplit/>
        </w:trPr>
        <w:tc>
          <w:tcPr>
            <w:tcW w:w="2518" w:type="dxa"/>
            <w:tcMar>
              <w:left w:w="40" w:type="dxa"/>
              <w:right w:w="40" w:type="dxa"/>
            </w:tcMar>
          </w:tcPr>
          <w:p w14:paraId="461EEAA5" w14:textId="77777777" w:rsidR="009F1012" w:rsidRPr="007507B5" w:rsidRDefault="009F1012" w:rsidP="00E7637C">
            <w:pPr>
              <w:pStyle w:val="TableEntry"/>
            </w:pPr>
            <w:r w:rsidRPr="007507B5">
              <w:t>Crew Member ID</w:t>
            </w:r>
          </w:p>
        </w:tc>
        <w:tc>
          <w:tcPr>
            <w:tcW w:w="7290" w:type="dxa"/>
            <w:tcMar>
              <w:left w:w="40" w:type="dxa"/>
              <w:right w:w="40" w:type="dxa"/>
            </w:tcMar>
          </w:tcPr>
          <w:p w14:paraId="65D0DFE9" w14:textId="5DFD0CCD" w:rsidR="009F1012" w:rsidRPr="007507B5" w:rsidRDefault="009F1012" w:rsidP="00E7637C">
            <w:pPr>
              <w:pStyle w:val="TableEntry"/>
            </w:pPr>
            <w:r w:rsidRPr="007507B5">
              <w:t>The statewide assigned ID number of the EMS crew member confirming the airway placement.</w:t>
            </w:r>
          </w:p>
        </w:tc>
      </w:tr>
      <w:tr w:rsidR="009F1012" w:rsidRPr="00375960" w14:paraId="560096C8" w14:textId="77777777" w:rsidTr="009F1012">
        <w:trPr>
          <w:cantSplit/>
        </w:trPr>
        <w:tc>
          <w:tcPr>
            <w:tcW w:w="2518" w:type="dxa"/>
            <w:tcMar>
              <w:left w:w="40" w:type="dxa"/>
              <w:right w:w="40" w:type="dxa"/>
            </w:tcMar>
          </w:tcPr>
          <w:p w14:paraId="354245EC" w14:textId="77777777" w:rsidR="009F1012" w:rsidRPr="007507B5" w:rsidRDefault="009F1012" w:rsidP="00E7637C">
            <w:pPr>
              <w:pStyle w:val="TableEntry"/>
            </w:pPr>
            <w:r w:rsidRPr="007507B5">
              <w:t>Airway Complications Encountered</w:t>
            </w:r>
          </w:p>
        </w:tc>
        <w:tc>
          <w:tcPr>
            <w:tcW w:w="7290" w:type="dxa"/>
            <w:tcMar>
              <w:left w:w="40" w:type="dxa"/>
              <w:right w:w="40" w:type="dxa"/>
            </w:tcMar>
          </w:tcPr>
          <w:p w14:paraId="749F72E5" w14:textId="4FE0FA00" w:rsidR="009F1012" w:rsidRPr="007507B5" w:rsidRDefault="009F1012" w:rsidP="00E7637C">
            <w:pPr>
              <w:pStyle w:val="TableEntry"/>
            </w:pPr>
            <w:r w:rsidRPr="007507B5">
              <w:t>The airway management complications encountered during the patient care episode.</w:t>
            </w:r>
          </w:p>
        </w:tc>
      </w:tr>
      <w:tr w:rsidR="009F1012" w:rsidRPr="00375960" w14:paraId="0D71D8A9" w14:textId="77777777" w:rsidTr="009F1012">
        <w:trPr>
          <w:cantSplit/>
        </w:trPr>
        <w:tc>
          <w:tcPr>
            <w:tcW w:w="2518" w:type="dxa"/>
            <w:tcMar>
              <w:left w:w="40" w:type="dxa"/>
              <w:right w:w="40" w:type="dxa"/>
            </w:tcMar>
          </w:tcPr>
          <w:p w14:paraId="6FA55E34" w14:textId="77777777" w:rsidR="009F1012" w:rsidRPr="007507B5" w:rsidRDefault="009F1012" w:rsidP="00E7637C">
            <w:pPr>
              <w:pStyle w:val="TableEntry"/>
            </w:pPr>
            <w:r w:rsidRPr="007507B5">
              <w:t>Suspected Reasons for Failed Airway Management</w:t>
            </w:r>
          </w:p>
        </w:tc>
        <w:tc>
          <w:tcPr>
            <w:tcW w:w="7290" w:type="dxa"/>
            <w:tcMar>
              <w:left w:w="40" w:type="dxa"/>
              <w:right w:w="40" w:type="dxa"/>
            </w:tcMar>
          </w:tcPr>
          <w:p w14:paraId="5A3CE2A9" w14:textId="04E3B090" w:rsidR="009F1012" w:rsidRPr="007507B5" w:rsidRDefault="009F1012" w:rsidP="00E7637C">
            <w:pPr>
              <w:pStyle w:val="TableEntry"/>
            </w:pPr>
            <w:r w:rsidRPr="007507B5">
              <w:t>The reason(s) the airway was unable to be successfully managed.</w:t>
            </w:r>
          </w:p>
        </w:tc>
      </w:tr>
      <w:tr w:rsidR="009F1012" w:rsidRPr="00375960" w14:paraId="48B5EBA1" w14:textId="77777777" w:rsidTr="009F1012">
        <w:trPr>
          <w:cantSplit/>
        </w:trPr>
        <w:tc>
          <w:tcPr>
            <w:tcW w:w="2518" w:type="dxa"/>
            <w:tcMar>
              <w:left w:w="40" w:type="dxa"/>
              <w:right w:w="40" w:type="dxa"/>
            </w:tcMar>
          </w:tcPr>
          <w:p w14:paraId="63919173" w14:textId="77777777" w:rsidR="009F1012" w:rsidRPr="007507B5" w:rsidRDefault="009F1012" w:rsidP="00E7637C">
            <w:pPr>
              <w:pStyle w:val="TableEntry"/>
            </w:pPr>
            <w:r w:rsidRPr="007507B5">
              <w:t>Date/Time Decision to Manage the Patient with an Invasive Airway</w:t>
            </w:r>
          </w:p>
        </w:tc>
        <w:tc>
          <w:tcPr>
            <w:tcW w:w="7290" w:type="dxa"/>
            <w:tcMar>
              <w:left w:w="40" w:type="dxa"/>
              <w:right w:w="40" w:type="dxa"/>
            </w:tcMar>
          </w:tcPr>
          <w:p w14:paraId="61DCFE40" w14:textId="4E3142CB" w:rsidR="009F1012" w:rsidRPr="007507B5" w:rsidRDefault="009F1012" w:rsidP="00E7637C">
            <w:pPr>
              <w:pStyle w:val="TableEntry"/>
            </w:pPr>
            <w:r w:rsidRPr="007507B5">
              <w:t>The date and time the decision was made to manage the patient's airway with an invasive airway device.</w:t>
            </w:r>
          </w:p>
        </w:tc>
      </w:tr>
      <w:tr w:rsidR="009F1012" w:rsidRPr="00375960" w14:paraId="4303F1F6" w14:textId="77777777" w:rsidTr="009F1012">
        <w:trPr>
          <w:cantSplit/>
        </w:trPr>
        <w:tc>
          <w:tcPr>
            <w:tcW w:w="2518" w:type="dxa"/>
            <w:tcMar>
              <w:left w:w="40" w:type="dxa"/>
              <w:right w:w="40" w:type="dxa"/>
            </w:tcMar>
          </w:tcPr>
          <w:p w14:paraId="061D5489" w14:textId="77777777" w:rsidR="009F1012" w:rsidRPr="007507B5" w:rsidRDefault="009F1012" w:rsidP="00E7637C">
            <w:pPr>
              <w:pStyle w:val="TableEntry"/>
            </w:pPr>
            <w:r w:rsidRPr="007507B5">
              <w:lastRenderedPageBreak/>
              <w:t>Date/Time Invasive Airway Placement Attempts Abandoned</w:t>
            </w:r>
          </w:p>
        </w:tc>
        <w:tc>
          <w:tcPr>
            <w:tcW w:w="7290" w:type="dxa"/>
            <w:tcMar>
              <w:left w:w="40" w:type="dxa"/>
              <w:right w:w="40" w:type="dxa"/>
            </w:tcMar>
          </w:tcPr>
          <w:p w14:paraId="05A89DC3" w14:textId="52DC4B93" w:rsidR="009F1012" w:rsidRPr="007507B5" w:rsidRDefault="009F1012" w:rsidP="00E7637C">
            <w:pPr>
              <w:pStyle w:val="TableEntry"/>
            </w:pPr>
            <w:r w:rsidRPr="007507B5">
              <w:t>The date and time that the invasive airway attempts were abandoned for the patient.</w:t>
            </w:r>
          </w:p>
        </w:tc>
      </w:tr>
      <w:tr w:rsidR="009F1012" w:rsidRPr="00375960" w14:paraId="55CAC483" w14:textId="77777777" w:rsidTr="009F1012">
        <w:trPr>
          <w:cantSplit/>
        </w:trPr>
        <w:tc>
          <w:tcPr>
            <w:tcW w:w="2518" w:type="dxa"/>
            <w:tcMar>
              <w:left w:w="40" w:type="dxa"/>
              <w:right w:w="40" w:type="dxa"/>
            </w:tcMar>
          </w:tcPr>
          <w:p w14:paraId="096632FA" w14:textId="77777777" w:rsidR="009F1012" w:rsidRPr="007507B5" w:rsidRDefault="009F1012" w:rsidP="00E7637C">
            <w:pPr>
              <w:pStyle w:val="TableEntry"/>
            </w:pPr>
            <w:r w:rsidRPr="007507B5">
              <w:t>Medical Device Serial Number</w:t>
            </w:r>
          </w:p>
        </w:tc>
        <w:tc>
          <w:tcPr>
            <w:tcW w:w="7290" w:type="dxa"/>
            <w:tcMar>
              <w:left w:w="40" w:type="dxa"/>
              <w:right w:w="40" w:type="dxa"/>
            </w:tcMar>
          </w:tcPr>
          <w:p w14:paraId="7045E996" w14:textId="684C1A78" w:rsidR="009F1012" w:rsidRPr="007507B5" w:rsidRDefault="009F1012" w:rsidP="00E7637C">
            <w:pPr>
              <w:pStyle w:val="TableEntry"/>
            </w:pPr>
            <w:r w:rsidRPr="007507B5">
              <w:t>The unique manufacturer's serial number associated with a medical device.</w:t>
            </w:r>
          </w:p>
        </w:tc>
      </w:tr>
      <w:tr w:rsidR="009F1012" w:rsidRPr="00375960" w14:paraId="6C568941" w14:textId="77777777" w:rsidTr="009F1012">
        <w:trPr>
          <w:cantSplit/>
        </w:trPr>
        <w:tc>
          <w:tcPr>
            <w:tcW w:w="2518" w:type="dxa"/>
            <w:tcMar>
              <w:left w:w="40" w:type="dxa"/>
              <w:right w:w="40" w:type="dxa"/>
            </w:tcMar>
          </w:tcPr>
          <w:p w14:paraId="5EE1CC20" w14:textId="77777777" w:rsidR="009F1012" w:rsidRPr="007507B5" w:rsidRDefault="009F1012" w:rsidP="00E7637C">
            <w:pPr>
              <w:pStyle w:val="TableEntry"/>
            </w:pPr>
            <w:r w:rsidRPr="007507B5">
              <w:t>Date/Time of Event (per Medical Device)</w:t>
            </w:r>
          </w:p>
        </w:tc>
        <w:tc>
          <w:tcPr>
            <w:tcW w:w="7290" w:type="dxa"/>
            <w:tcMar>
              <w:left w:w="40" w:type="dxa"/>
              <w:right w:w="40" w:type="dxa"/>
            </w:tcMar>
          </w:tcPr>
          <w:p w14:paraId="6CE51EE0" w14:textId="4AA06627" w:rsidR="009F1012" w:rsidRPr="007507B5" w:rsidRDefault="009F1012" w:rsidP="00E7637C">
            <w:pPr>
              <w:pStyle w:val="TableEntry"/>
            </w:pPr>
            <w:r w:rsidRPr="007507B5">
              <w:t>The time of the event recorded by the device's internal clock</w:t>
            </w:r>
            <w:r w:rsidR="0071446A">
              <w:t>.</w:t>
            </w:r>
          </w:p>
        </w:tc>
      </w:tr>
      <w:tr w:rsidR="009F1012" w:rsidRPr="00375960" w14:paraId="136AD860" w14:textId="77777777" w:rsidTr="009F1012">
        <w:trPr>
          <w:cantSplit/>
        </w:trPr>
        <w:tc>
          <w:tcPr>
            <w:tcW w:w="2518" w:type="dxa"/>
            <w:tcMar>
              <w:left w:w="40" w:type="dxa"/>
              <w:right w:w="40" w:type="dxa"/>
            </w:tcMar>
          </w:tcPr>
          <w:p w14:paraId="4EDC6C69" w14:textId="77777777" w:rsidR="009F1012" w:rsidRPr="007507B5" w:rsidRDefault="009F1012" w:rsidP="00E7637C">
            <w:pPr>
              <w:pStyle w:val="TableEntry"/>
            </w:pPr>
            <w:r w:rsidRPr="007507B5">
              <w:t>Medical Device Event Type</w:t>
            </w:r>
          </w:p>
        </w:tc>
        <w:tc>
          <w:tcPr>
            <w:tcW w:w="7290" w:type="dxa"/>
            <w:tcMar>
              <w:left w:w="40" w:type="dxa"/>
              <w:right w:w="40" w:type="dxa"/>
            </w:tcMar>
          </w:tcPr>
          <w:p w14:paraId="17C01B32" w14:textId="067BC9FA" w:rsidR="009F1012" w:rsidRPr="007507B5" w:rsidRDefault="009F1012" w:rsidP="00E7637C">
            <w:pPr>
              <w:pStyle w:val="TableEntry"/>
            </w:pPr>
            <w:r w:rsidRPr="007507B5">
              <w:t>The type of event documented by the medical device.</w:t>
            </w:r>
          </w:p>
        </w:tc>
      </w:tr>
      <w:tr w:rsidR="009F1012" w:rsidRPr="00375960" w14:paraId="7FDA2DB8" w14:textId="77777777" w:rsidTr="009F1012">
        <w:trPr>
          <w:cantSplit/>
        </w:trPr>
        <w:tc>
          <w:tcPr>
            <w:tcW w:w="2518" w:type="dxa"/>
            <w:tcMar>
              <w:left w:w="40" w:type="dxa"/>
              <w:right w:w="40" w:type="dxa"/>
            </w:tcMar>
          </w:tcPr>
          <w:p w14:paraId="04FBA9B4" w14:textId="77777777" w:rsidR="009F1012" w:rsidRPr="007507B5" w:rsidRDefault="009F1012" w:rsidP="00E7637C">
            <w:pPr>
              <w:pStyle w:val="TableEntry"/>
            </w:pPr>
            <w:r w:rsidRPr="007507B5">
              <w:t>Medical Device Waveform Graphic Type</w:t>
            </w:r>
          </w:p>
        </w:tc>
        <w:tc>
          <w:tcPr>
            <w:tcW w:w="7290" w:type="dxa"/>
            <w:tcMar>
              <w:left w:w="40" w:type="dxa"/>
              <w:right w:w="40" w:type="dxa"/>
            </w:tcMar>
          </w:tcPr>
          <w:p w14:paraId="0BC23B2E" w14:textId="56002D32" w:rsidR="009F1012" w:rsidRPr="007507B5" w:rsidRDefault="009F1012" w:rsidP="00E7637C">
            <w:pPr>
              <w:pStyle w:val="TableEntry"/>
            </w:pPr>
            <w:r w:rsidRPr="007507B5">
              <w:t>The description of the waveform file stored in Waveform Graphic (eDevice.05).</w:t>
            </w:r>
          </w:p>
        </w:tc>
      </w:tr>
      <w:tr w:rsidR="009F1012" w:rsidRPr="00375960" w14:paraId="5A599FDA" w14:textId="77777777" w:rsidTr="009F1012">
        <w:trPr>
          <w:cantSplit/>
        </w:trPr>
        <w:tc>
          <w:tcPr>
            <w:tcW w:w="2518" w:type="dxa"/>
            <w:tcMar>
              <w:left w:w="40" w:type="dxa"/>
              <w:right w:w="40" w:type="dxa"/>
            </w:tcMar>
          </w:tcPr>
          <w:p w14:paraId="7018DF3B" w14:textId="77777777" w:rsidR="009F1012" w:rsidRPr="007507B5" w:rsidRDefault="009F1012" w:rsidP="00E7637C">
            <w:pPr>
              <w:pStyle w:val="TableEntry"/>
            </w:pPr>
            <w:r w:rsidRPr="007507B5">
              <w:t>Medical Device Waveform Graphic</w:t>
            </w:r>
          </w:p>
        </w:tc>
        <w:tc>
          <w:tcPr>
            <w:tcW w:w="7290" w:type="dxa"/>
            <w:tcMar>
              <w:left w:w="40" w:type="dxa"/>
              <w:right w:w="40" w:type="dxa"/>
            </w:tcMar>
          </w:tcPr>
          <w:p w14:paraId="14F2AB0F" w14:textId="34E5369C" w:rsidR="009F1012" w:rsidRPr="007507B5" w:rsidRDefault="009F1012" w:rsidP="00E7637C">
            <w:pPr>
              <w:pStyle w:val="TableEntry"/>
            </w:pPr>
            <w:r w:rsidRPr="007507B5">
              <w:t xml:space="preserve">The graphic waveform </w:t>
            </w:r>
            <w:r w:rsidR="003D6123" w:rsidRPr="007507B5">
              <w:t>files</w:t>
            </w:r>
            <w:r w:rsidRPr="007507B5">
              <w:t>.</w:t>
            </w:r>
          </w:p>
        </w:tc>
      </w:tr>
      <w:tr w:rsidR="009F1012" w:rsidRPr="00375960" w14:paraId="21FC2880" w14:textId="77777777" w:rsidTr="009F1012">
        <w:trPr>
          <w:cantSplit/>
        </w:trPr>
        <w:tc>
          <w:tcPr>
            <w:tcW w:w="2518" w:type="dxa"/>
            <w:tcMar>
              <w:left w:w="40" w:type="dxa"/>
              <w:right w:w="40" w:type="dxa"/>
            </w:tcMar>
          </w:tcPr>
          <w:p w14:paraId="3B56476F" w14:textId="0B285762" w:rsidR="009F1012" w:rsidRPr="007507B5" w:rsidRDefault="009F1012" w:rsidP="00E7637C">
            <w:pPr>
              <w:pStyle w:val="TableEntry"/>
            </w:pPr>
            <w:r w:rsidRPr="007507B5">
              <w:t xml:space="preserve">Medical Device Mode (Manual, AED, Pacing, CO2, O2, </w:t>
            </w:r>
            <w:r w:rsidR="003D6123" w:rsidRPr="007507B5">
              <w:t>etc.</w:t>
            </w:r>
            <w:r w:rsidRPr="007507B5">
              <w:t>)</w:t>
            </w:r>
          </w:p>
        </w:tc>
        <w:tc>
          <w:tcPr>
            <w:tcW w:w="7290" w:type="dxa"/>
            <w:tcMar>
              <w:left w:w="40" w:type="dxa"/>
              <w:right w:w="40" w:type="dxa"/>
            </w:tcMar>
          </w:tcPr>
          <w:p w14:paraId="551AB02A" w14:textId="5F6AF169" w:rsidR="009F1012" w:rsidRPr="007507B5" w:rsidRDefault="009F1012" w:rsidP="00E7637C">
            <w:pPr>
              <w:pStyle w:val="TableEntry"/>
            </w:pPr>
            <w:r w:rsidRPr="007507B5">
              <w:t>The mode of operation the device is operating in during the defibrillation, pacing, or rhythm analysis by the device (if appropriate for the event)</w:t>
            </w:r>
            <w:r w:rsidR="007507B5" w:rsidRPr="007507B5">
              <w:t>.</w:t>
            </w:r>
          </w:p>
        </w:tc>
      </w:tr>
      <w:tr w:rsidR="009F1012" w:rsidRPr="00375960" w14:paraId="7746F275" w14:textId="77777777" w:rsidTr="009F1012">
        <w:trPr>
          <w:cantSplit/>
        </w:trPr>
        <w:tc>
          <w:tcPr>
            <w:tcW w:w="2518" w:type="dxa"/>
            <w:tcMar>
              <w:left w:w="40" w:type="dxa"/>
              <w:right w:w="40" w:type="dxa"/>
            </w:tcMar>
          </w:tcPr>
          <w:p w14:paraId="61AA85B3" w14:textId="77777777" w:rsidR="009F1012" w:rsidRPr="007507B5" w:rsidRDefault="009F1012" w:rsidP="00E7637C">
            <w:pPr>
              <w:pStyle w:val="TableEntry"/>
            </w:pPr>
            <w:r w:rsidRPr="007507B5">
              <w:t>Medical Device ECG Lead</w:t>
            </w:r>
          </w:p>
        </w:tc>
        <w:tc>
          <w:tcPr>
            <w:tcW w:w="7290" w:type="dxa"/>
            <w:tcMar>
              <w:left w:w="40" w:type="dxa"/>
              <w:right w:w="40" w:type="dxa"/>
            </w:tcMar>
          </w:tcPr>
          <w:p w14:paraId="13AC5CD6" w14:textId="24BC3CFC" w:rsidR="009F1012" w:rsidRPr="007507B5" w:rsidRDefault="009F1012" w:rsidP="00E7637C">
            <w:pPr>
              <w:pStyle w:val="TableEntry"/>
            </w:pPr>
            <w:r w:rsidRPr="007507B5">
              <w:t>The lead or source which the medical device used to obtain the rhythm (if appropriate for the event)</w:t>
            </w:r>
            <w:r w:rsidR="0071446A">
              <w:t>.</w:t>
            </w:r>
          </w:p>
        </w:tc>
      </w:tr>
      <w:tr w:rsidR="009F1012" w:rsidRPr="00375960" w14:paraId="61E2DCEE" w14:textId="77777777" w:rsidTr="009F1012">
        <w:trPr>
          <w:cantSplit/>
        </w:trPr>
        <w:tc>
          <w:tcPr>
            <w:tcW w:w="2518" w:type="dxa"/>
            <w:tcMar>
              <w:left w:w="40" w:type="dxa"/>
              <w:right w:w="40" w:type="dxa"/>
            </w:tcMar>
          </w:tcPr>
          <w:p w14:paraId="77D07BD8" w14:textId="77777777" w:rsidR="009F1012" w:rsidRPr="007507B5" w:rsidRDefault="009F1012" w:rsidP="00E7637C">
            <w:pPr>
              <w:pStyle w:val="TableEntry"/>
            </w:pPr>
            <w:r w:rsidRPr="007507B5">
              <w:t>Medical Device ECG Interpretation</w:t>
            </w:r>
          </w:p>
        </w:tc>
        <w:tc>
          <w:tcPr>
            <w:tcW w:w="7290" w:type="dxa"/>
            <w:tcMar>
              <w:left w:w="40" w:type="dxa"/>
              <w:right w:w="40" w:type="dxa"/>
            </w:tcMar>
          </w:tcPr>
          <w:p w14:paraId="54421CBA" w14:textId="12D598CC" w:rsidR="009F1012" w:rsidRPr="007507B5" w:rsidRDefault="009F1012" w:rsidP="00E7637C">
            <w:pPr>
              <w:pStyle w:val="TableEntry"/>
            </w:pPr>
            <w:r w:rsidRPr="007507B5">
              <w:t>The interpretation of the rhythm by the device (if appropriate for the event)</w:t>
            </w:r>
            <w:r w:rsidR="0071446A">
              <w:t>.</w:t>
            </w:r>
          </w:p>
        </w:tc>
      </w:tr>
      <w:tr w:rsidR="009F1012" w:rsidRPr="00375960" w14:paraId="5F7B598A" w14:textId="77777777" w:rsidTr="009F1012">
        <w:trPr>
          <w:cantSplit/>
        </w:trPr>
        <w:tc>
          <w:tcPr>
            <w:tcW w:w="2518" w:type="dxa"/>
            <w:tcMar>
              <w:left w:w="40" w:type="dxa"/>
              <w:right w:w="40" w:type="dxa"/>
            </w:tcMar>
          </w:tcPr>
          <w:p w14:paraId="574290AB" w14:textId="77777777" w:rsidR="009F1012" w:rsidRPr="007507B5" w:rsidRDefault="009F1012" w:rsidP="00E7637C">
            <w:pPr>
              <w:pStyle w:val="TableEntry"/>
            </w:pPr>
            <w:r w:rsidRPr="007507B5">
              <w:t>Type of Shock</w:t>
            </w:r>
          </w:p>
        </w:tc>
        <w:tc>
          <w:tcPr>
            <w:tcW w:w="7290" w:type="dxa"/>
            <w:tcMar>
              <w:left w:w="40" w:type="dxa"/>
              <w:right w:w="40" w:type="dxa"/>
            </w:tcMar>
          </w:tcPr>
          <w:p w14:paraId="28FEF594" w14:textId="275380E2" w:rsidR="009F1012" w:rsidRPr="007507B5" w:rsidRDefault="009F1012" w:rsidP="00E7637C">
            <w:pPr>
              <w:pStyle w:val="TableEntry"/>
            </w:pPr>
            <w:r w:rsidRPr="007507B5">
              <w:t>The type of shock used by the device for the defibrillation (if appropriate for the event)</w:t>
            </w:r>
            <w:r w:rsidR="0071446A">
              <w:t>.</w:t>
            </w:r>
          </w:p>
        </w:tc>
      </w:tr>
      <w:tr w:rsidR="009F1012" w:rsidRPr="00375960" w14:paraId="40C47A1C" w14:textId="77777777" w:rsidTr="009F1012">
        <w:trPr>
          <w:cantSplit/>
        </w:trPr>
        <w:tc>
          <w:tcPr>
            <w:tcW w:w="2518" w:type="dxa"/>
            <w:tcMar>
              <w:left w:w="40" w:type="dxa"/>
              <w:right w:w="40" w:type="dxa"/>
            </w:tcMar>
          </w:tcPr>
          <w:p w14:paraId="1A26F447" w14:textId="77777777" w:rsidR="009F1012" w:rsidRPr="007507B5" w:rsidRDefault="009F1012" w:rsidP="00E7637C">
            <w:pPr>
              <w:pStyle w:val="TableEntry"/>
            </w:pPr>
            <w:r w:rsidRPr="007507B5">
              <w:t>Shock or Pacing Energy</w:t>
            </w:r>
          </w:p>
        </w:tc>
        <w:tc>
          <w:tcPr>
            <w:tcW w:w="7290" w:type="dxa"/>
            <w:tcMar>
              <w:left w:w="40" w:type="dxa"/>
              <w:right w:w="40" w:type="dxa"/>
            </w:tcMar>
          </w:tcPr>
          <w:p w14:paraId="0ADC37EC" w14:textId="49842F79" w:rsidR="009F1012" w:rsidRPr="007507B5" w:rsidRDefault="009F1012" w:rsidP="00E7637C">
            <w:pPr>
              <w:pStyle w:val="TableEntry"/>
            </w:pPr>
            <w:r w:rsidRPr="007507B5">
              <w:t>The energy (in joules) used for the shock or pacing (if appropriate for the event)</w:t>
            </w:r>
            <w:r w:rsidR="0071446A">
              <w:t>.</w:t>
            </w:r>
          </w:p>
        </w:tc>
      </w:tr>
      <w:tr w:rsidR="009F1012" w:rsidRPr="00375960" w14:paraId="4E3D17FB" w14:textId="77777777" w:rsidTr="009F1012">
        <w:trPr>
          <w:cantSplit/>
        </w:trPr>
        <w:tc>
          <w:tcPr>
            <w:tcW w:w="2518" w:type="dxa"/>
            <w:tcMar>
              <w:left w:w="40" w:type="dxa"/>
              <w:right w:w="40" w:type="dxa"/>
            </w:tcMar>
          </w:tcPr>
          <w:p w14:paraId="4C8D68E0" w14:textId="77777777" w:rsidR="009F1012" w:rsidRPr="007507B5" w:rsidRDefault="009F1012" w:rsidP="00E7637C">
            <w:pPr>
              <w:pStyle w:val="TableEntry"/>
            </w:pPr>
            <w:r w:rsidRPr="007507B5">
              <w:t>Total Number of Shocks Delivered</w:t>
            </w:r>
          </w:p>
        </w:tc>
        <w:tc>
          <w:tcPr>
            <w:tcW w:w="7290" w:type="dxa"/>
            <w:tcMar>
              <w:left w:w="40" w:type="dxa"/>
              <w:right w:w="40" w:type="dxa"/>
            </w:tcMar>
          </w:tcPr>
          <w:p w14:paraId="453912B4" w14:textId="6F1E18D5" w:rsidR="009F1012" w:rsidRPr="007507B5" w:rsidRDefault="009F1012" w:rsidP="00E7637C">
            <w:pPr>
              <w:pStyle w:val="TableEntry"/>
            </w:pPr>
            <w:r w:rsidRPr="007507B5">
              <w:t>The number of times the patient was defibrillated, if the patient was defibrillated during the patient encounter.</w:t>
            </w:r>
          </w:p>
        </w:tc>
      </w:tr>
      <w:tr w:rsidR="009F1012" w:rsidRPr="00375960" w14:paraId="1B25A7F8" w14:textId="77777777" w:rsidTr="009F1012">
        <w:trPr>
          <w:cantSplit/>
        </w:trPr>
        <w:tc>
          <w:tcPr>
            <w:tcW w:w="2518" w:type="dxa"/>
            <w:tcMar>
              <w:left w:w="40" w:type="dxa"/>
              <w:right w:w="40" w:type="dxa"/>
            </w:tcMar>
          </w:tcPr>
          <w:p w14:paraId="18CDDD1D" w14:textId="77777777" w:rsidR="009F1012" w:rsidRPr="007507B5" w:rsidRDefault="009F1012" w:rsidP="00E7637C">
            <w:pPr>
              <w:pStyle w:val="TableEntry"/>
            </w:pPr>
            <w:r w:rsidRPr="007507B5">
              <w:t>Pacing Rate</w:t>
            </w:r>
          </w:p>
        </w:tc>
        <w:tc>
          <w:tcPr>
            <w:tcW w:w="7290" w:type="dxa"/>
            <w:tcMar>
              <w:left w:w="40" w:type="dxa"/>
              <w:right w:w="40" w:type="dxa"/>
            </w:tcMar>
          </w:tcPr>
          <w:p w14:paraId="44B23A84" w14:textId="70ABA873" w:rsidR="009F1012" w:rsidRPr="007507B5" w:rsidRDefault="009F1012" w:rsidP="00E7637C">
            <w:pPr>
              <w:pStyle w:val="TableEntry"/>
            </w:pPr>
            <w:r w:rsidRPr="007507B5">
              <w:t>The rate the device was calibrated to pace during the event, if appropriate.</w:t>
            </w:r>
          </w:p>
        </w:tc>
      </w:tr>
      <w:tr w:rsidR="009F1012" w:rsidRPr="00375960" w14:paraId="2CB23773" w14:textId="77777777" w:rsidTr="009F1012">
        <w:trPr>
          <w:cantSplit/>
        </w:trPr>
        <w:tc>
          <w:tcPr>
            <w:tcW w:w="2518" w:type="dxa"/>
            <w:tcMar>
              <w:left w:w="40" w:type="dxa"/>
              <w:right w:w="40" w:type="dxa"/>
            </w:tcMar>
          </w:tcPr>
          <w:p w14:paraId="0EA99636" w14:textId="77777777" w:rsidR="009F1012" w:rsidRPr="007507B5" w:rsidRDefault="009F1012" w:rsidP="00E7637C">
            <w:pPr>
              <w:pStyle w:val="TableEntry"/>
            </w:pPr>
            <w:r w:rsidRPr="007507B5">
              <w:t>Destination/Transferred To, Name</w:t>
            </w:r>
          </w:p>
        </w:tc>
        <w:tc>
          <w:tcPr>
            <w:tcW w:w="7290" w:type="dxa"/>
            <w:tcMar>
              <w:left w:w="40" w:type="dxa"/>
              <w:right w:w="40" w:type="dxa"/>
            </w:tcMar>
          </w:tcPr>
          <w:p w14:paraId="25F29A9E" w14:textId="046A3466" w:rsidR="009F1012" w:rsidRPr="007507B5" w:rsidRDefault="009F1012" w:rsidP="00E7637C">
            <w:pPr>
              <w:pStyle w:val="TableEntry"/>
            </w:pPr>
            <w:r w:rsidRPr="007507B5">
              <w:t>The destination the patient was delivered or transferred to.</w:t>
            </w:r>
          </w:p>
        </w:tc>
      </w:tr>
      <w:tr w:rsidR="009F1012" w:rsidRPr="00375960" w14:paraId="142762A1" w14:textId="77777777" w:rsidTr="009F1012">
        <w:trPr>
          <w:cantSplit/>
        </w:trPr>
        <w:tc>
          <w:tcPr>
            <w:tcW w:w="2518" w:type="dxa"/>
            <w:tcMar>
              <w:left w:w="40" w:type="dxa"/>
              <w:right w:w="40" w:type="dxa"/>
            </w:tcMar>
          </w:tcPr>
          <w:p w14:paraId="4C06127D" w14:textId="77777777" w:rsidR="009F1012" w:rsidRPr="007507B5" w:rsidRDefault="009F1012" w:rsidP="00E7637C">
            <w:pPr>
              <w:pStyle w:val="TableEntry"/>
            </w:pPr>
            <w:r w:rsidRPr="007507B5">
              <w:t>Destination/Transferred To, Code</w:t>
            </w:r>
          </w:p>
        </w:tc>
        <w:tc>
          <w:tcPr>
            <w:tcW w:w="7290" w:type="dxa"/>
            <w:tcMar>
              <w:left w:w="40" w:type="dxa"/>
              <w:right w:w="40" w:type="dxa"/>
            </w:tcMar>
          </w:tcPr>
          <w:p w14:paraId="1507CB9D" w14:textId="7968E0D4" w:rsidR="009F1012" w:rsidRPr="007507B5" w:rsidRDefault="009F1012" w:rsidP="00E7637C">
            <w:pPr>
              <w:pStyle w:val="TableEntry"/>
            </w:pPr>
            <w:r w:rsidRPr="007507B5">
              <w:t>The code of the destination the patient was delivered or transferred to.</w:t>
            </w:r>
          </w:p>
        </w:tc>
      </w:tr>
      <w:tr w:rsidR="009F1012" w:rsidRPr="00375960" w14:paraId="5C450F62" w14:textId="77777777" w:rsidTr="009F1012">
        <w:trPr>
          <w:cantSplit/>
        </w:trPr>
        <w:tc>
          <w:tcPr>
            <w:tcW w:w="2518" w:type="dxa"/>
            <w:tcMar>
              <w:left w:w="40" w:type="dxa"/>
              <w:right w:w="40" w:type="dxa"/>
            </w:tcMar>
          </w:tcPr>
          <w:p w14:paraId="45FF89EA" w14:textId="77777777" w:rsidR="009F1012" w:rsidRPr="007507B5" w:rsidRDefault="009F1012" w:rsidP="00E7637C">
            <w:pPr>
              <w:pStyle w:val="TableEntry"/>
            </w:pPr>
            <w:r w:rsidRPr="007507B5">
              <w:t>Destination Street Address</w:t>
            </w:r>
          </w:p>
        </w:tc>
        <w:tc>
          <w:tcPr>
            <w:tcW w:w="7290" w:type="dxa"/>
            <w:tcMar>
              <w:left w:w="40" w:type="dxa"/>
              <w:right w:w="40" w:type="dxa"/>
            </w:tcMar>
          </w:tcPr>
          <w:p w14:paraId="15DB02BB" w14:textId="3A74D9D6" w:rsidR="009F1012" w:rsidRPr="007507B5" w:rsidRDefault="009F1012" w:rsidP="00E7637C">
            <w:pPr>
              <w:pStyle w:val="TableEntry"/>
            </w:pPr>
            <w:r w:rsidRPr="007507B5">
              <w:t>The street address of the destination the patient was delivered or transferred to</w:t>
            </w:r>
            <w:r w:rsidR="0071446A">
              <w:t>.</w:t>
            </w:r>
          </w:p>
        </w:tc>
      </w:tr>
      <w:tr w:rsidR="009F1012" w:rsidRPr="00375960" w14:paraId="35FD6ACA" w14:textId="77777777" w:rsidTr="009F1012">
        <w:trPr>
          <w:cantSplit/>
        </w:trPr>
        <w:tc>
          <w:tcPr>
            <w:tcW w:w="2518" w:type="dxa"/>
            <w:tcMar>
              <w:left w:w="40" w:type="dxa"/>
              <w:right w:w="40" w:type="dxa"/>
            </w:tcMar>
          </w:tcPr>
          <w:p w14:paraId="606C0EB9" w14:textId="77777777" w:rsidR="009F1012" w:rsidRPr="007507B5" w:rsidRDefault="009F1012" w:rsidP="00E7637C">
            <w:pPr>
              <w:pStyle w:val="TableEntry"/>
            </w:pPr>
            <w:r w:rsidRPr="007507B5">
              <w:t>Destination City</w:t>
            </w:r>
          </w:p>
        </w:tc>
        <w:tc>
          <w:tcPr>
            <w:tcW w:w="7290" w:type="dxa"/>
            <w:tcMar>
              <w:left w:w="40" w:type="dxa"/>
              <w:right w:w="40" w:type="dxa"/>
            </w:tcMar>
          </w:tcPr>
          <w:p w14:paraId="1760E349" w14:textId="77777777" w:rsidR="009F1012" w:rsidRPr="007507B5" w:rsidRDefault="009F1012" w:rsidP="00E7637C">
            <w:pPr>
              <w:pStyle w:val="TableEntry"/>
            </w:pPr>
            <w:r w:rsidRPr="007507B5">
              <w:t>The city of the destination the patient was delivered or transferred to (physical address).</w:t>
            </w:r>
          </w:p>
        </w:tc>
      </w:tr>
      <w:tr w:rsidR="009F1012" w:rsidRPr="00375960" w14:paraId="41DF13CD" w14:textId="77777777" w:rsidTr="009F1012">
        <w:trPr>
          <w:cantSplit/>
        </w:trPr>
        <w:tc>
          <w:tcPr>
            <w:tcW w:w="2518" w:type="dxa"/>
            <w:tcMar>
              <w:left w:w="40" w:type="dxa"/>
              <w:right w:w="40" w:type="dxa"/>
            </w:tcMar>
          </w:tcPr>
          <w:p w14:paraId="55F6A51E" w14:textId="77777777" w:rsidR="009F1012" w:rsidRPr="007507B5" w:rsidRDefault="009F1012" w:rsidP="00E7637C">
            <w:pPr>
              <w:pStyle w:val="TableEntry"/>
            </w:pPr>
            <w:r w:rsidRPr="007507B5">
              <w:t>Destination State</w:t>
            </w:r>
          </w:p>
        </w:tc>
        <w:tc>
          <w:tcPr>
            <w:tcW w:w="7290" w:type="dxa"/>
            <w:tcMar>
              <w:left w:w="40" w:type="dxa"/>
              <w:right w:w="40" w:type="dxa"/>
            </w:tcMar>
          </w:tcPr>
          <w:p w14:paraId="6B6E3454" w14:textId="77777777" w:rsidR="009F1012" w:rsidRPr="007507B5" w:rsidRDefault="009F1012" w:rsidP="00E7637C">
            <w:pPr>
              <w:pStyle w:val="TableEntry"/>
            </w:pPr>
            <w:r w:rsidRPr="007507B5">
              <w:t>The state of the destination the patient was delivered or transferred to.</w:t>
            </w:r>
          </w:p>
        </w:tc>
      </w:tr>
      <w:tr w:rsidR="009F1012" w:rsidRPr="00375960" w14:paraId="5D6A78CA" w14:textId="77777777" w:rsidTr="009F1012">
        <w:trPr>
          <w:cantSplit/>
        </w:trPr>
        <w:tc>
          <w:tcPr>
            <w:tcW w:w="2518" w:type="dxa"/>
            <w:tcMar>
              <w:left w:w="40" w:type="dxa"/>
              <w:right w:w="40" w:type="dxa"/>
            </w:tcMar>
          </w:tcPr>
          <w:p w14:paraId="26076F20" w14:textId="77777777" w:rsidR="009F1012" w:rsidRPr="007507B5" w:rsidRDefault="009F1012" w:rsidP="00E7637C">
            <w:pPr>
              <w:pStyle w:val="TableEntry"/>
            </w:pPr>
            <w:r w:rsidRPr="007507B5">
              <w:t>Destination County</w:t>
            </w:r>
          </w:p>
        </w:tc>
        <w:tc>
          <w:tcPr>
            <w:tcW w:w="7290" w:type="dxa"/>
            <w:tcMar>
              <w:left w:w="40" w:type="dxa"/>
              <w:right w:w="40" w:type="dxa"/>
            </w:tcMar>
          </w:tcPr>
          <w:p w14:paraId="677E7E96" w14:textId="77777777" w:rsidR="009F1012" w:rsidRPr="007507B5" w:rsidRDefault="009F1012" w:rsidP="00E7637C">
            <w:pPr>
              <w:pStyle w:val="TableEntry"/>
            </w:pPr>
            <w:r w:rsidRPr="007507B5">
              <w:t>The destination county in which the patient was delivered or transferred to.</w:t>
            </w:r>
          </w:p>
        </w:tc>
      </w:tr>
      <w:tr w:rsidR="009F1012" w:rsidRPr="00375960" w14:paraId="09B29E95" w14:textId="77777777" w:rsidTr="009F1012">
        <w:trPr>
          <w:cantSplit/>
        </w:trPr>
        <w:tc>
          <w:tcPr>
            <w:tcW w:w="2518" w:type="dxa"/>
            <w:tcMar>
              <w:left w:w="40" w:type="dxa"/>
              <w:right w:w="40" w:type="dxa"/>
            </w:tcMar>
          </w:tcPr>
          <w:p w14:paraId="58A8CC33" w14:textId="77777777" w:rsidR="009F1012" w:rsidRPr="007507B5" w:rsidRDefault="009F1012" w:rsidP="00E7637C">
            <w:pPr>
              <w:pStyle w:val="TableEntry"/>
            </w:pPr>
            <w:r w:rsidRPr="007507B5">
              <w:t>Destination ZIP Code</w:t>
            </w:r>
          </w:p>
        </w:tc>
        <w:tc>
          <w:tcPr>
            <w:tcW w:w="7290" w:type="dxa"/>
            <w:tcMar>
              <w:left w:w="40" w:type="dxa"/>
              <w:right w:w="40" w:type="dxa"/>
            </w:tcMar>
          </w:tcPr>
          <w:p w14:paraId="2C10107D" w14:textId="77777777" w:rsidR="009F1012" w:rsidRPr="007507B5" w:rsidRDefault="009F1012" w:rsidP="00E7637C">
            <w:pPr>
              <w:pStyle w:val="TableEntry"/>
            </w:pPr>
            <w:r w:rsidRPr="007507B5">
              <w:t>The destination ZIP code in which the patient was delivered or transferred to.</w:t>
            </w:r>
          </w:p>
        </w:tc>
      </w:tr>
      <w:tr w:rsidR="009F1012" w:rsidRPr="00375960" w14:paraId="08C8703E" w14:textId="77777777" w:rsidTr="009F1012">
        <w:trPr>
          <w:cantSplit/>
        </w:trPr>
        <w:tc>
          <w:tcPr>
            <w:tcW w:w="2518" w:type="dxa"/>
            <w:tcMar>
              <w:left w:w="40" w:type="dxa"/>
              <w:right w:w="40" w:type="dxa"/>
            </w:tcMar>
          </w:tcPr>
          <w:p w14:paraId="247A6836" w14:textId="77777777" w:rsidR="009F1012" w:rsidRPr="007507B5" w:rsidRDefault="009F1012" w:rsidP="00E7637C">
            <w:pPr>
              <w:pStyle w:val="TableEntry"/>
            </w:pPr>
            <w:r w:rsidRPr="007507B5">
              <w:t>Destination Country</w:t>
            </w:r>
          </w:p>
        </w:tc>
        <w:tc>
          <w:tcPr>
            <w:tcW w:w="7290" w:type="dxa"/>
            <w:tcMar>
              <w:left w:w="40" w:type="dxa"/>
              <w:right w:w="40" w:type="dxa"/>
            </w:tcMar>
          </w:tcPr>
          <w:p w14:paraId="5F7CE907" w14:textId="77777777" w:rsidR="009F1012" w:rsidRPr="007507B5" w:rsidRDefault="009F1012" w:rsidP="00E7637C">
            <w:pPr>
              <w:pStyle w:val="TableEntry"/>
            </w:pPr>
            <w:r w:rsidRPr="007507B5">
              <w:t>The country of the destination.</w:t>
            </w:r>
          </w:p>
        </w:tc>
      </w:tr>
      <w:tr w:rsidR="009F1012" w:rsidRPr="00375960" w14:paraId="18459E7B" w14:textId="77777777" w:rsidTr="009F1012">
        <w:trPr>
          <w:cantSplit/>
        </w:trPr>
        <w:tc>
          <w:tcPr>
            <w:tcW w:w="2518" w:type="dxa"/>
            <w:tcMar>
              <w:left w:w="40" w:type="dxa"/>
              <w:right w:w="40" w:type="dxa"/>
            </w:tcMar>
          </w:tcPr>
          <w:p w14:paraId="0C86A144" w14:textId="77777777" w:rsidR="009F1012" w:rsidRPr="007507B5" w:rsidRDefault="009F1012" w:rsidP="00E7637C">
            <w:pPr>
              <w:pStyle w:val="TableEntry"/>
            </w:pPr>
            <w:r w:rsidRPr="007507B5">
              <w:t>Destination GPS Location</w:t>
            </w:r>
          </w:p>
        </w:tc>
        <w:tc>
          <w:tcPr>
            <w:tcW w:w="7290" w:type="dxa"/>
            <w:tcMar>
              <w:left w:w="40" w:type="dxa"/>
              <w:right w:w="40" w:type="dxa"/>
            </w:tcMar>
          </w:tcPr>
          <w:p w14:paraId="0DEA9CEA" w14:textId="47861290" w:rsidR="009F1012" w:rsidRPr="007507B5" w:rsidRDefault="009F1012" w:rsidP="00E7637C">
            <w:pPr>
              <w:pStyle w:val="TableEntry"/>
            </w:pPr>
            <w:r w:rsidRPr="007507B5">
              <w:t>The destination GPS Coordinates to which the patient was delivered or transferred to.</w:t>
            </w:r>
          </w:p>
        </w:tc>
      </w:tr>
      <w:tr w:rsidR="009F1012" w:rsidRPr="00375960" w14:paraId="7B45761D" w14:textId="77777777" w:rsidTr="009F1012">
        <w:trPr>
          <w:cantSplit/>
        </w:trPr>
        <w:tc>
          <w:tcPr>
            <w:tcW w:w="2518" w:type="dxa"/>
            <w:tcMar>
              <w:left w:w="40" w:type="dxa"/>
              <w:right w:w="40" w:type="dxa"/>
            </w:tcMar>
          </w:tcPr>
          <w:p w14:paraId="41DD98F2" w14:textId="77777777" w:rsidR="009F1012" w:rsidRPr="007507B5" w:rsidRDefault="009F1012" w:rsidP="00E7637C">
            <w:pPr>
              <w:pStyle w:val="TableEntry"/>
            </w:pPr>
            <w:r w:rsidRPr="007507B5">
              <w:t>Destination Location US National Grid Coordinates</w:t>
            </w:r>
          </w:p>
        </w:tc>
        <w:tc>
          <w:tcPr>
            <w:tcW w:w="7290" w:type="dxa"/>
            <w:tcMar>
              <w:left w:w="40" w:type="dxa"/>
              <w:right w:w="40" w:type="dxa"/>
            </w:tcMar>
          </w:tcPr>
          <w:p w14:paraId="4412F3C4" w14:textId="7D82E75D" w:rsidR="009F1012" w:rsidRPr="007507B5" w:rsidRDefault="009F1012" w:rsidP="00E7637C">
            <w:pPr>
              <w:pStyle w:val="TableEntry"/>
            </w:pPr>
            <w:r w:rsidRPr="007507B5">
              <w:t>The US National Grid Coordinates for the Destination Location. This may be the Healthcare Facility US National Grid Coordinates.</w:t>
            </w:r>
          </w:p>
        </w:tc>
      </w:tr>
      <w:tr w:rsidR="009F1012" w:rsidRPr="00375960" w14:paraId="77B01958" w14:textId="77777777" w:rsidTr="009F1012">
        <w:trPr>
          <w:cantSplit/>
        </w:trPr>
        <w:tc>
          <w:tcPr>
            <w:tcW w:w="2518" w:type="dxa"/>
            <w:tcMar>
              <w:left w:w="40" w:type="dxa"/>
              <w:right w:w="40" w:type="dxa"/>
            </w:tcMar>
          </w:tcPr>
          <w:p w14:paraId="32D12B33" w14:textId="77777777" w:rsidR="009F1012" w:rsidRPr="007507B5" w:rsidRDefault="009F1012" w:rsidP="00E7637C">
            <w:pPr>
              <w:pStyle w:val="TableEntry"/>
            </w:pPr>
            <w:r w:rsidRPr="007507B5">
              <w:t>Number of Patients Transported in this EMS Unit</w:t>
            </w:r>
          </w:p>
        </w:tc>
        <w:tc>
          <w:tcPr>
            <w:tcW w:w="7290" w:type="dxa"/>
            <w:tcMar>
              <w:left w:w="40" w:type="dxa"/>
              <w:right w:w="40" w:type="dxa"/>
            </w:tcMar>
          </w:tcPr>
          <w:p w14:paraId="68D69BD2" w14:textId="21F2DED0" w:rsidR="009F1012" w:rsidRPr="007507B5" w:rsidRDefault="009F1012" w:rsidP="00E7637C">
            <w:pPr>
              <w:pStyle w:val="TableEntry"/>
            </w:pPr>
            <w:r w:rsidRPr="007507B5">
              <w:t>The number of patients transported by this EMS crew and unit.</w:t>
            </w:r>
          </w:p>
        </w:tc>
      </w:tr>
      <w:tr w:rsidR="009F1012" w:rsidRPr="00375960" w14:paraId="3DDDEA88" w14:textId="77777777" w:rsidTr="009F1012">
        <w:trPr>
          <w:cantSplit/>
        </w:trPr>
        <w:tc>
          <w:tcPr>
            <w:tcW w:w="2518" w:type="dxa"/>
            <w:tcMar>
              <w:left w:w="40" w:type="dxa"/>
              <w:right w:w="40" w:type="dxa"/>
            </w:tcMar>
          </w:tcPr>
          <w:p w14:paraId="39C92B8C" w14:textId="77777777" w:rsidR="009F1012" w:rsidRPr="007507B5" w:rsidRDefault="009F1012" w:rsidP="00E7637C">
            <w:pPr>
              <w:pStyle w:val="TableEntry"/>
            </w:pPr>
            <w:r w:rsidRPr="007507B5">
              <w:t>Incident/Patient Disposition</w:t>
            </w:r>
          </w:p>
        </w:tc>
        <w:tc>
          <w:tcPr>
            <w:tcW w:w="7290" w:type="dxa"/>
            <w:tcMar>
              <w:left w:w="40" w:type="dxa"/>
              <w:right w:w="40" w:type="dxa"/>
            </w:tcMar>
          </w:tcPr>
          <w:p w14:paraId="217E8184" w14:textId="7D5A8722" w:rsidR="009F1012" w:rsidRPr="007507B5" w:rsidRDefault="009F1012" w:rsidP="00E7637C">
            <w:pPr>
              <w:pStyle w:val="TableEntry"/>
            </w:pPr>
            <w:r w:rsidRPr="007507B5">
              <w:t>Type of disposition treatment and/or transport of the patient by this EMS Unit.</w:t>
            </w:r>
          </w:p>
        </w:tc>
      </w:tr>
      <w:tr w:rsidR="009F1012" w:rsidRPr="00375960" w14:paraId="31C3E80F" w14:textId="77777777" w:rsidTr="009F1012">
        <w:trPr>
          <w:cantSplit/>
        </w:trPr>
        <w:tc>
          <w:tcPr>
            <w:tcW w:w="2518" w:type="dxa"/>
            <w:tcMar>
              <w:left w:w="40" w:type="dxa"/>
              <w:right w:w="40" w:type="dxa"/>
            </w:tcMar>
          </w:tcPr>
          <w:p w14:paraId="057B3947" w14:textId="77777777" w:rsidR="009F1012" w:rsidRPr="007507B5" w:rsidRDefault="009F1012" w:rsidP="00E7637C">
            <w:pPr>
              <w:pStyle w:val="TableEntry"/>
            </w:pPr>
            <w:r w:rsidRPr="007507B5">
              <w:t>EMS Transport Method</w:t>
            </w:r>
          </w:p>
        </w:tc>
        <w:tc>
          <w:tcPr>
            <w:tcW w:w="7290" w:type="dxa"/>
            <w:tcMar>
              <w:left w:w="40" w:type="dxa"/>
              <w:right w:w="40" w:type="dxa"/>
            </w:tcMar>
          </w:tcPr>
          <w:p w14:paraId="61142B07" w14:textId="14FF1EB0" w:rsidR="009F1012" w:rsidRPr="007507B5" w:rsidRDefault="009F1012" w:rsidP="00E7637C">
            <w:pPr>
              <w:pStyle w:val="TableEntry"/>
            </w:pPr>
            <w:r w:rsidRPr="007507B5">
              <w:t>Transport method by this EMS Unit.</w:t>
            </w:r>
          </w:p>
        </w:tc>
      </w:tr>
      <w:tr w:rsidR="009F1012" w:rsidRPr="00375960" w14:paraId="59E6DAB3" w14:textId="77777777" w:rsidTr="009F1012">
        <w:trPr>
          <w:cantSplit/>
        </w:trPr>
        <w:tc>
          <w:tcPr>
            <w:tcW w:w="2518" w:type="dxa"/>
            <w:tcMar>
              <w:left w:w="40" w:type="dxa"/>
              <w:right w:w="40" w:type="dxa"/>
            </w:tcMar>
          </w:tcPr>
          <w:p w14:paraId="43AA4E2E" w14:textId="77777777" w:rsidR="009F1012" w:rsidRPr="007507B5" w:rsidRDefault="009F1012" w:rsidP="00E7637C">
            <w:pPr>
              <w:pStyle w:val="TableEntry"/>
            </w:pPr>
            <w:r w:rsidRPr="007507B5">
              <w:t>Transport Mode from Scene</w:t>
            </w:r>
          </w:p>
        </w:tc>
        <w:tc>
          <w:tcPr>
            <w:tcW w:w="7290" w:type="dxa"/>
            <w:tcMar>
              <w:left w:w="40" w:type="dxa"/>
              <w:right w:w="40" w:type="dxa"/>
            </w:tcMar>
          </w:tcPr>
          <w:p w14:paraId="15284B62" w14:textId="1A48F8D1" w:rsidR="009F1012" w:rsidRPr="007507B5" w:rsidRDefault="009F1012" w:rsidP="00E7637C">
            <w:pPr>
              <w:pStyle w:val="TableEntry"/>
            </w:pPr>
            <w:r w:rsidRPr="007507B5">
              <w:t>Indication whether the transport was emergent or non-emergent.</w:t>
            </w:r>
          </w:p>
        </w:tc>
      </w:tr>
      <w:tr w:rsidR="009F1012" w:rsidRPr="00375960" w14:paraId="5395F139" w14:textId="77777777" w:rsidTr="009F1012">
        <w:trPr>
          <w:cantSplit/>
        </w:trPr>
        <w:tc>
          <w:tcPr>
            <w:tcW w:w="2518" w:type="dxa"/>
            <w:tcMar>
              <w:left w:w="40" w:type="dxa"/>
              <w:right w:w="40" w:type="dxa"/>
            </w:tcMar>
          </w:tcPr>
          <w:p w14:paraId="0860DBCC" w14:textId="77777777" w:rsidR="009F1012" w:rsidRPr="007507B5" w:rsidRDefault="009F1012" w:rsidP="00E7637C">
            <w:pPr>
              <w:pStyle w:val="TableEntry"/>
            </w:pPr>
            <w:r w:rsidRPr="007507B5">
              <w:t>additional Transport Mode Descriptors</w:t>
            </w:r>
          </w:p>
        </w:tc>
        <w:tc>
          <w:tcPr>
            <w:tcW w:w="7290" w:type="dxa"/>
            <w:tcMar>
              <w:left w:w="40" w:type="dxa"/>
              <w:right w:w="40" w:type="dxa"/>
            </w:tcMar>
          </w:tcPr>
          <w:p w14:paraId="2D6065AB" w14:textId="7C7E2A36" w:rsidR="009F1012" w:rsidRPr="007507B5" w:rsidRDefault="009F1012" w:rsidP="00E7637C">
            <w:pPr>
              <w:pStyle w:val="TableEntry"/>
            </w:pPr>
            <w:r w:rsidRPr="007507B5">
              <w:t>The documentation of transport mode techniques for this EMS response.</w:t>
            </w:r>
          </w:p>
        </w:tc>
      </w:tr>
      <w:tr w:rsidR="009F1012" w:rsidRPr="00375960" w14:paraId="1E3E3CFA" w14:textId="77777777" w:rsidTr="009F1012">
        <w:trPr>
          <w:cantSplit/>
        </w:trPr>
        <w:tc>
          <w:tcPr>
            <w:tcW w:w="2518" w:type="dxa"/>
            <w:tcMar>
              <w:left w:w="40" w:type="dxa"/>
              <w:right w:w="40" w:type="dxa"/>
            </w:tcMar>
          </w:tcPr>
          <w:p w14:paraId="3A540015" w14:textId="77777777" w:rsidR="009F1012" w:rsidRPr="007507B5" w:rsidRDefault="009F1012" w:rsidP="00E7637C">
            <w:pPr>
              <w:pStyle w:val="TableEntry"/>
            </w:pPr>
            <w:r w:rsidRPr="007507B5">
              <w:t>Final Patient Acuity</w:t>
            </w:r>
          </w:p>
        </w:tc>
        <w:tc>
          <w:tcPr>
            <w:tcW w:w="7290" w:type="dxa"/>
            <w:tcMar>
              <w:left w:w="40" w:type="dxa"/>
              <w:right w:w="40" w:type="dxa"/>
            </w:tcMar>
          </w:tcPr>
          <w:p w14:paraId="191C1777" w14:textId="0F2653FA" w:rsidR="009F1012" w:rsidRPr="007507B5" w:rsidRDefault="009F1012" w:rsidP="00E7637C">
            <w:pPr>
              <w:pStyle w:val="TableEntry"/>
            </w:pPr>
            <w:r w:rsidRPr="007507B5">
              <w:t>The acuity of the patient's condition after EMS care.</w:t>
            </w:r>
          </w:p>
        </w:tc>
      </w:tr>
      <w:tr w:rsidR="009F1012" w:rsidRPr="00375960" w14:paraId="6D1E5123" w14:textId="77777777" w:rsidTr="009F1012">
        <w:trPr>
          <w:cantSplit/>
        </w:trPr>
        <w:tc>
          <w:tcPr>
            <w:tcW w:w="2518" w:type="dxa"/>
            <w:tcMar>
              <w:left w:w="40" w:type="dxa"/>
              <w:right w:w="40" w:type="dxa"/>
            </w:tcMar>
          </w:tcPr>
          <w:p w14:paraId="54B5F240" w14:textId="77777777" w:rsidR="009F1012" w:rsidRPr="007507B5" w:rsidRDefault="009F1012" w:rsidP="00E7637C">
            <w:pPr>
              <w:pStyle w:val="TableEntry"/>
            </w:pPr>
            <w:r w:rsidRPr="007507B5">
              <w:lastRenderedPageBreak/>
              <w:t>Reason for Choosing Destination</w:t>
            </w:r>
          </w:p>
        </w:tc>
        <w:tc>
          <w:tcPr>
            <w:tcW w:w="7290" w:type="dxa"/>
            <w:tcMar>
              <w:left w:w="40" w:type="dxa"/>
              <w:right w:w="40" w:type="dxa"/>
            </w:tcMar>
          </w:tcPr>
          <w:p w14:paraId="58D14D53" w14:textId="4C70691F" w:rsidR="009F1012" w:rsidRPr="007507B5" w:rsidRDefault="009F1012" w:rsidP="00E7637C">
            <w:pPr>
              <w:pStyle w:val="TableEntry"/>
            </w:pPr>
            <w:r w:rsidRPr="007507B5">
              <w:t>The reason the unit chose to deliver or transfer the patient to the destination</w:t>
            </w:r>
            <w:r w:rsidR="007507B5" w:rsidRPr="007507B5">
              <w:t>.</w:t>
            </w:r>
          </w:p>
        </w:tc>
      </w:tr>
      <w:tr w:rsidR="009F1012" w:rsidRPr="00375960" w14:paraId="1D15A924" w14:textId="77777777" w:rsidTr="009F1012">
        <w:trPr>
          <w:cantSplit/>
        </w:trPr>
        <w:tc>
          <w:tcPr>
            <w:tcW w:w="2518" w:type="dxa"/>
            <w:tcMar>
              <w:left w:w="40" w:type="dxa"/>
              <w:right w:w="40" w:type="dxa"/>
            </w:tcMar>
          </w:tcPr>
          <w:p w14:paraId="3F1B9630" w14:textId="77777777" w:rsidR="009F1012" w:rsidRPr="007507B5" w:rsidRDefault="009F1012" w:rsidP="00E7637C">
            <w:pPr>
              <w:pStyle w:val="TableEntry"/>
            </w:pPr>
            <w:r w:rsidRPr="007507B5">
              <w:t>Type of Destination</w:t>
            </w:r>
          </w:p>
        </w:tc>
        <w:tc>
          <w:tcPr>
            <w:tcW w:w="7290" w:type="dxa"/>
            <w:tcMar>
              <w:left w:w="40" w:type="dxa"/>
              <w:right w:w="40" w:type="dxa"/>
            </w:tcMar>
          </w:tcPr>
          <w:p w14:paraId="23BDBE11" w14:textId="0F7DB929" w:rsidR="009F1012" w:rsidRPr="007507B5" w:rsidRDefault="009F1012" w:rsidP="00E7637C">
            <w:pPr>
              <w:pStyle w:val="TableEntry"/>
            </w:pPr>
            <w:r w:rsidRPr="007507B5">
              <w:t>The type of destination the patient was delivered or transferred to</w:t>
            </w:r>
            <w:r w:rsidR="007507B5" w:rsidRPr="007507B5">
              <w:t>.</w:t>
            </w:r>
          </w:p>
        </w:tc>
      </w:tr>
      <w:tr w:rsidR="009F1012" w:rsidRPr="00375960" w14:paraId="0FBF6199" w14:textId="77777777" w:rsidTr="009F1012">
        <w:trPr>
          <w:cantSplit/>
        </w:trPr>
        <w:tc>
          <w:tcPr>
            <w:tcW w:w="2518" w:type="dxa"/>
            <w:tcMar>
              <w:left w:w="40" w:type="dxa"/>
              <w:right w:w="40" w:type="dxa"/>
            </w:tcMar>
          </w:tcPr>
          <w:p w14:paraId="630686C5" w14:textId="77777777" w:rsidR="009F1012" w:rsidRPr="007507B5" w:rsidRDefault="009F1012" w:rsidP="00E7637C">
            <w:pPr>
              <w:pStyle w:val="TableEntry"/>
            </w:pPr>
            <w:r w:rsidRPr="007507B5">
              <w:t>Hospital In-Patient Destination</w:t>
            </w:r>
          </w:p>
        </w:tc>
        <w:tc>
          <w:tcPr>
            <w:tcW w:w="7290" w:type="dxa"/>
            <w:tcMar>
              <w:left w:w="40" w:type="dxa"/>
              <w:right w:w="40" w:type="dxa"/>
            </w:tcMar>
          </w:tcPr>
          <w:p w14:paraId="7C389EF4" w14:textId="653506C6" w:rsidR="009F1012" w:rsidRPr="007507B5" w:rsidRDefault="009F1012" w:rsidP="00E7637C">
            <w:pPr>
              <w:pStyle w:val="TableEntry"/>
            </w:pPr>
            <w:r w:rsidRPr="007507B5">
              <w:t>The location within the hospital that the patient was taken directly by EMS (e.g., Cath Lab, ICU, etc.).</w:t>
            </w:r>
          </w:p>
        </w:tc>
      </w:tr>
      <w:tr w:rsidR="009F1012" w:rsidRPr="00375960" w14:paraId="6E159642" w14:textId="77777777" w:rsidTr="009F1012">
        <w:trPr>
          <w:cantSplit/>
        </w:trPr>
        <w:tc>
          <w:tcPr>
            <w:tcW w:w="2518" w:type="dxa"/>
            <w:tcMar>
              <w:left w:w="40" w:type="dxa"/>
              <w:right w:w="40" w:type="dxa"/>
            </w:tcMar>
          </w:tcPr>
          <w:p w14:paraId="3C0FF3DD" w14:textId="77777777" w:rsidR="009F1012" w:rsidRPr="007507B5" w:rsidRDefault="009F1012" w:rsidP="00E7637C">
            <w:pPr>
              <w:pStyle w:val="TableEntry"/>
            </w:pPr>
            <w:r w:rsidRPr="007507B5">
              <w:t>Hospital Capability</w:t>
            </w:r>
          </w:p>
        </w:tc>
        <w:tc>
          <w:tcPr>
            <w:tcW w:w="7290" w:type="dxa"/>
            <w:tcMar>
              <w:left w:w="40" w:type="dxa"/>
              <w:right w:w="40" w:type="dxa"/>
            </w:tcMar>
          </w:tcPr>
          <w:p w14:paraId="288F9AAB" w14:textId="3E51D291" w:rsidR="009F1012" w:rsidRPr="007507B5" w:rsidRDefault="009F1012" w:rsidP="00E7637C">
            <w:pPr>
              <w:pStyle w:val="TableEntry"/>
            </w:pPr>
            <w:r w:rsidRPr="007507B5">
              <w:t>The primary hospital capability associated with the patient's condition for this transport (e.g., Trauma, STEMI, Peds, etc.).</w:t>
            </w:r>
          </w:p>
        </w:tc>
      </w:tr>
      <w:tr w:rsidR="009F1012" w:rsidRPr="00375960" w14:paraId="5F8D4DAB" w14:textId="77777777" w:rsidTr="009F1012">
        <w:trPr>
          <w:cantSplit/>
        </w:trPr>
        <w:tc>
          <w:tcPr>
            <w:tcW w:w="2518" w:type="dxa"/>
            <w:tcMar>
              <w:left w:w="40" w:type="dxa"/>
              <w:right w:w="40" w:type="dxa"/>
            </w:tcMar>
          </w:tcPr>
          <w:p w14:paraId="4D324B07" w14:textId="77777777" w:rsidR="009F1012" w:rsidRPr="007507B5" w:rsidRDefault="009F1012" w:rsidP="00E7637C">
            <w:pPr>
              <w:pStyle w:val="TableEntry"/>
            </w:pPr>
            <w:r w:rsidRPr="007507B5">
              <w:t>Destination Team Pre-Arrival Alert or Activation</w:t>
            </w:r>
          </w:p>
        </w:tc>
        <w:tc>
          <w:tcPr>
            <w:tcW w:w="7290" w:type="dxa"/>
            <w:tcMar>
              <w:left w:w="40" w:type="dxa"/>
              <w:right w:w="40" w:type="dxa"/>
            </w:tcMar>
          </w:tcPr>
          <w:p w14:paraId="502A94D3" w14:textId="6407C915" w:rsidR="009F1012" w:rsidRPr="007507B5" w:rsidRDefault="009F1012" w:rsidP="00E7637C">
            <w:pPr>
              <w:pStyle w:val="TableEntry"/>
            </w:pPr>
            <w:r w:rsidRPr="007507B5">
              <w:t>Indication that an alert (or activation) was called by EMS to the appropriate destination healthcare facility team. The alert (or activation) should occur prior to the EMS Unit arrival at the destination with the patient.</w:t>
            </w:r>
          </w:p>
        </w:tc>
      </w:tr>
      <w:tr w:rsidR="009F1012" w:rsidRPr="00375960" w14:paraId="3E6BA946" w14:textId="77777777" w:rsidTr="009F1012">
        <w:trPr>
          <w:cantSplit/>
        </w:trPr>
        <w:tc>
          <w:tcPr>
            <w:tcW w:w="2518" w:type="dxa"/>
            <w:tcMar>
              <w:left w:w="40" w:type="dxa"/>
              <w:right w:w="40" w:type="dxa"/>
            </w:tcMar>
          </w:tcPr>
          <w:p w14:paraId="4AE991D5" w14:textId="77777777" w:rsidR="009F1012" w:rsidRPr="007507B5" w:rsidRDefault="009F1012" w:rsidP="00E7637C">
            <w:pPr>
              <w:pStyle w:val="TableEntry"/>
            </w:pPr>
            <w:r w:rsidRPr="007507B5">
              <w:t>Date/Time of Destination Prearrival Alert or Activation</w:t>
            </w:r>
          </w:p>
        </w:tc>
        <w:tc>
          <w:tcPr>
            <w:tcW w:w="7290" w:type="dxa"/>
            <w:tcMar>
              <w:left w:w="40" w:type="dxa"/>
              <w:right w:w="40" w:type="dxa"/>
            </w:tcMar>
          </w:tcPr>
          <w:p w14:paraId="33F62218" w14:textId="19BA249D" w:rsidR="009F1012" w:rsidRPr="007507B5" w:rsidRDefault="009F1012" w:rsidP="00E7637C">
            <w:pPr>
              <w:pStyle w:val="TableEntry"/>
            </w:pPr>
            <w:r w:rsidRPr="007507B5">
              <w:t>The Date/Time EMS alerted, notified, or activated the Destination Healthcare Facility prior to EMS arrival. The EMS assessment identified the patient as acutely ill or injured based on exam and possibly specified alert criteria.</w:t>
            </w:r>
          </w:p>
        </w:tc>
      </w:tr>
      <w:tr w:rsidR="009F1012" w:rsidRPr="00375960" w14:paraId="5CFFB922" w14:textId="77777777" w:rsidTr="009F1012">
        <w:trPr>
          <w:cantSplit/>
        </w:trPr>
        <w:tc>
          <w:tcPr>
            <w:tcW w:w="2518" w:type="dxa"/>
            <w:tcMar>
              <w:left w:w="40" w:type="dxa"/>
              <w:right w:w="40" w:type="dxa"/>
            </w:tcMar>
          </w:tcPr>
          <w:p w14:paraId="4349B8BF" w14:textId="77777777" w:rsidR="009F1012" w:rsidRPr="007507B5" w:rsidRDefault="009F1012" w:rsidP="00E7637C">
            <w:pPr>
              <w:pStyle w:val="TableEntry"/>
            </w:pPr>
            <w:r w:rsidRPr="007507B5">
              <w:t>Disposition Instructions Provided</w:t>
            </w:r>
          </w:p>
        </w:tc>
        <w:tc>
          <w:tcPr>
            <w:tcW w:w="7290" w:type="dxa"/>
            <w:tcMar>
              <w:left w:w="40" w:type="dxa"/>
              <w:right w:w="40" w:type="dxa"/>
            </w:tcMar>
          </w:tcPr>
          <w:p w14:paraId="60A0D421" w14:textId="151B69CA" w:rsidR="009F1012" w:rsidRPr="007507B5" w:rsidRDefault="009F1012" w:rsidP="00E7637C">
            <w:pPr>
              <w:pStyle w:val="TableEntry"/>
            </w:pPr>
            <w:r w:rsidRPr="007507B5">
              <w:t>Information provided to patient during disposition for patients not transported or treated.</w:t>
            </w:r>
          </w:p>
        </w:tc>
      </w:tr>
    </w:tbl>
    <w:p w14:paraId="2BA9B757" w14:textId="77777777" w:rsidR="00CF283F" w:rsidRPr="00375960" w:rsidRDefault="00CF283F" w:rsidP="008D7642">
      <w:pPr>
        <w:pStyle w:val="PartTitle"/>
      </w:pPr>
      <w:bookmarkStart w:id="515" w:name="_Toc514942320"/>
      <w:r w:rsidRPr="00375960">
        <w:lastRenderedPageBreak/>
        <w:t xml:space="preserve">Volume 2 </w:t>
      </w:r>
      <w:r w:rsidR="008D7642" w:rsidRPr="00375960">
        <w:t xml:space="preserve">– </w:t>
      </w:r>
      <w:r w:rsidRPr="00375960">
        <w:t>Transactions</w:t>
      </w:r>
      <w:bookmarkEnd w:id="502"/>
      <w:bookmarkEnd w:id="515"/>
    </w:p>
    <w:p w14:paraId="28EB4BB7" w14:textId="001778EF" w:rsidR="00303E20" w:rsidRPr="00375960" w:rsidRDefault="00AB45EF" w:rsidP="00E7637C">
      <w:pPr>
        <w:pStyle w:val="BodyText"/>
      </w:pPr>
      <w:bookmarkStart w:id="516" w:name="_Toc75083611"/>
      <w:r w:rsidRPr="00375960">
        <w:t xml:space="preserve">No </w:t>
      </w:r>
      <w:r w:rsidR="0071446A">
        <w:t>n</w:t>
      </w:r>
      <w:r w:rsidRPr="00375960">
        <w:t xml:space="preserve">ew </w:t>
      </w:r>
      <w:r w:rsidR="0071446A">
        <w:t>t</w:t>
      </w:r>
      <w:r w:rsidRPr="00375960">
        <w:t xml:space="preserve">ransactions </w:t>
      </w:r>
      <w:bookmarkEnd w:id="516"/>
    </w:p>
    <w:p w14:paraId="74BC516E" w14:textId="77777777" w:rsidR="00EA4EA1" w:rsidRPr="00375960" w:rsidRDefault="00EA4EA1" w:rsidP="00EA4EA1">
      <w:pPr>
        <w:pStyle w:val="PartTitle"/>
        <w:rPr>
          <w:highlight w:val="yellow"/>
        </w:rPr>
      </w:pPr>
      <w:bookmarkStart w:id="517" w:name="_Toc345074688"/>
      <w:bookmarkStart w:id="518" w:name="_Toc514942321"/>
      <w:bookmarkEnd w:id="375"/>
      <w:bookmarkEnd w:id="376"/>
      <w:bookmarkEnd w:id="377"/>
      <w:bookmarkEnd w:id="378"/>
      <w:bookmarkEnd w:id="379"/>
      <w:r w:rsidRPr="00375960">
        <w:lastRenderedPageBreak/>
        <w:t>Appendices</w:t>
      </w:r>
      <w:bookmarkEnd w:id="517"/>
      <w:bookmarkEnd w:id="518"/>
      <w:r w:rsidRPr="00375960">
        <w:rPr>
          <w:highlight w:val="yellow"/>
        </w:rPr>
        <w:t xml:space="preserve"> </w:t>
      </w:r>
    </w:p>
    <w:p w14:paraId="6004B165" w14:textId="052200CD" w:rsidR="0095084C" w:rsidRPr="00375960" w:rsidRDefault="00484DAF" w:rsidP="00484DAF">
      <w:pPr>
        <w:pStyle w:val="BodyText"/>
      </w:pPr>
      <w:bookmarkStart w:id="519" w:name="_Toc345074689"/>
      <w:bookmarkStart w:id="520" w:name="OLE_LINK80"/>
      <w:bookmarkStart w:id="521" w:name="OLE_LINK81"/>
      <w:bookmarkStart w:id="522" w:name="OLE_LINK3"/>
      <w:bookmarkStart w:id="523" w:name="OLE_LINK4"/>
      <w:r w:rsidRPr="00375960">
        <w:t xml:space="preserve">N/A </w:t>
      </w:r>
    </w:p>
    <w:bookmarkEnd w:id="519"/>
    <w:bookmarkEnd w:id="520"/>
    <w:bookmarkEnd w:id="521"/>
    <w:p w14:paraId="75E7EEBF" w14:textId="77777777" w:rsidR="0095084C" w:rsidRPr="00375960" w:rsidRDefault="0095084C" w:rsidP="00EA4EA1">
      <w:pPr>
        <w:pStyle w:val="BodyText"/>
      </w:pPr>
    </w:p>
    <w:p w14:paraId="5DBF0D92" w14:textId="77777777" w:rsidR="00522F40" w:rsidRPr="00375960" w:rsidRDefault="00F313A8" w:rsidP="00E7637C">
      <w:pPr>
        <w:pStyle w:val="Heading1"/>
        <w:pageBreakBefore w:val="0"/>
        <w:numPr>
          <w:ilvl w:val="0"/>
          <w:numId w:val="0"/>
        </w:numPr>
        <w:rPr>
          <w:noProof w:val="0"/>
        </w:rPr>
      </w:pPr>
      <w:bookmarkStart w:id="524" w:name="_Toc345074693"/>
      <w:bookmarkStart w:id="525" w:name="_Toc514942322"/>
      <w:bookmarkEnd w:id="522"/>
      <w:bookmarkEnd w:id="523"/>
      <w:r w:rsidRPr="00375960">
        <w:rPr>
          <w:noProof w:val="0"/>
        </w:rPr>
        <w:t xml:space="preserve">Volume 2 </w:t>
      </w:r>
      <w:r w:rsidR="004541CC" w:rsidRPr="00375960">
        <w:rPr>
          <w:noProof w:val="0"/>
        </w:rPr>
        <w:t>Name</w:t>
      </w:r>
      <w:r w:rsidR="00522F40" w:rsidRPr="00375960">
        <w:rPr>
          <w:noProof w:val="0"/>
        </w:rPr>
        <w:t>s</w:t>
      </w:r>
      <w:r w:rsidR="004541CC" w:rsidRPr="00375960">
        <w:rPr>
          <w:noProof w:val="0"/>
        </w:rPr>
        <w:t>pace Additions</w:t>
      </w:r>
      <w:bookmarkEnd w:id="524"/>
      <w:bookmarkEnd w:id="525"/>
    </w:p>
    <w:p w14:paraId="1D16CD4E" w14:textId="47BAD058" w:rsidR="00B32872" w:rsidRPr="00375960" w:rsidRDefault="002F3F08">
      <w:pPr>
        <w:pStyle w:val="BodyText"/>
      </w:pPr>
      <w:bookmarkStart w:id="526" w:name="OLE_LINK53"/>
      <w:bookmarkStart w:id="527" w:name="OLE_LINK54"/>
      <w:bookmarkStart w:id="528" w:name="OLE_LINK83"/>
      <w:r w:rsidRPr="00375960">
        <w:t>N/A</w:t>
      </w:r>
    </w:p>
    <w:p w14:paraId="0ECEDEFD" w14:textId="77777777" w:rsidR="001C26CB" w:rsidRPr="00375960" w:rsidRDefault="001C26CB">
      <w:pPr>
        <w:pStyle w:val="BodyText"/>
      </w:pPr>
    </w:p>
    <w:p w14:paraId="314D457C" w14:textId="77777777" w:rsidR="00993FF5" w:rsidRPr="00375960" w:rsidRDefault="00993FF5">
      <w:pPr>
        <w:pStyle w:val="BodyText"/>
      </w:pPr>
    </w:p>
    <w:p w14:paraId="7C6F7B03" w14:textId="77777777" w:rsidR="00993FF5" w:rsidRPr="00375960" w:rsidRDefault="00993FF5" w:rsidP="00993FF5">
      <w:pPr>
        <w:pStyle w:val="PartTitle"/>
      </w:pPr>
      <w:bookmarkStart w:id="529" w:name="_Toc345074694"/>
      <w:bookmarkStart w:id="530" w:name="_Toc514942323"/>
      <w:bookmarkEnd w:id="526"/>
      <w:bookmarkEnd w:id="527"/>
      <w:bookmarkEnd w:id="528"/>
      <w:r w:rsidRPr="00375960">
        <w:lastRenderedPageBreak/>
        <w:t>Volume 3 – Content Modules</w:t>
      </w:r>
      <w:bookmarkEnd w:id="529"/>
      <w:bookmarkEnd w:id="530"/>
    </w:p>
    <w:p w14:paraId="3446AA4A" w14:textId="0CA65973" w:rsidR="003D5A68" w:rsidRPr="00375960" w:rsidRDefault="003D5A68" w:rsidP="00AB45EF">
      <w:pPr>
        <w:pStyle w:val="AuthorInstructions"/>
      </w:pPr>
    </w:p>
    <w:p w14:paraId="15FF95BA" w14:textId="77777777" w:rsidR="00170ED0" w:rsidRPr="00375960" w:rsidRDefault="00170ED0" w:rsidP="00E7637C">
      <w:pPr>
        <w:pStyle w:val="Heading1"/>
        <w:pageBreakBefore w:val="0"/>
        <w:numPr>
          <w:ilvl w:val="0"/>
          <w:numId w:val="0"/>
        </w:numPr>
        <w:rPr>
          <w:bCs/>
          <w:noProof w:val="0"/>
        </w:rPr>
      </w:pPr>
      <w:bookmarkStart w:id="531" w:name="_Toc345074695"/>
      <w:bookmarkStart w:id="532" w:name="_Toc514942324"/>
      <w:r w:rsidRPr="00375960">
        <w:rPr>
          <w:bCs/>
          <w:noProof w:val="0"/>
        </w:rPr>
        <w:t>5</w:t>
      </w:r>
      <w:r w:rsidR="00291725" w:rsidRPr="00375960">
        <w:rPr>
          <w:bCs/>
          <w:noProof w:val="0"/>
        </w:rPr>
        <w:t xml:space="preserve"> </w:t>
      </w:r>
      <w:r w:rsidR="00C30A00" w:rsidRPr="00375960">
        <w:rPr>
          <w:bCs/>
          <w:noProof w:val="0"/>
        </w:rPr>
        <w:t xml:space="preserve">IHE </w:t>
      </w:r>
      <w:r w:rsidRPr="00375960">
        <w:rPr>
          <w:bCs/>
          <w:noProof w:val="0"/>
        </w:rPr>
        <w:t>Namespaces</w:t>
      </w:r>
      <w:r w:rsidR="009F5CC2" w:rsidRPr="00375960">
        <w:rPr>
          <w:bCs/>
          <w:noProof w:val="0"/>
        </w:rPr>
        <w:t>, Concept Domains</w:t>
      </w:r>
      <w:r w:rsidRPr="00375960">
        <w:rPr>
          <w:bCs/>
          <w:noProof w:val="0"/>
        </w:rPr>
        <w:t xml:space="preserve"> and Vocabularies</w:t>
      </w:r>
      <w:bookmarkEnd w:id="531"/>
      <w:bookmarkEnd w:id="532"/>
    </w:p>
    <w:p w14:paraId="091FC6EF" w14:textId="77777777" w:rsidR="00701B3A" w:rsidRPr="00375960" w:rsidRDefault="00170ED0" w:rsidP="00170ED0">
      <w:pPr>
        <w:pStyle w:val="EditorInstructions"/>
      </w:pPr>
      <w:r w:rsidRPr="00375960">
        <w:t xml:space="preserve">Add to </w:t>
      </w:r>
      <w:r w:rsidR="00151E50" w:rsidRPr="00375960">
        <w:t>S</w:t>
      </w:r>
      <w:r w:rsidRPr="00375960">
        <w:t xml:space="preserve">ection 5 </w:t>
      </w:r>
      <w:r w:rsidR="00C30A00" w:rsidRPr="00375960">
        <w:t xml:space="preserve">IHE </w:t>
      </w:r>
      <w:r w:rsidRPr="00375960">
        <w:t>Namespaces</w:t>
      </w:r>
      <w:r w:rsidR="009F5CC2" w:rsidRPr="00375960">
        <w:t>, Concept Domains</w:t>
      </w:r>
      <w:r w:rsidRPr="00375960">
        <w:t xml:space="preserve"> and Vocabularies</w:t>
      </w:r>
      <w:bookmarkStart w:id="533" w:name="_IHEActCode_Vocabulary"/>
      <w:bookmarkStart w:id="534" w:name="_IHERoleCode_Vocabulary"/>
      <w:bookmarkEnd w:id="533"/>
      <w:bookmarkEnd w:id="534"/>
    </w:p>
    <w:p w14:paraId="231F6171" w14:textId="77777777" w:rsidR="00BC5151" w:rsidRPr="00375960" w:rsidRDefault="00BC5151" w:rsidP="00EA3BCB">
      <w:pPr>
        <w:pStyle w:val="BodyText"/>
      </w:pPr>
    </w:p>
    <w:p w14:paraId="05EA02BF" w14:textId="77777777" w:rsidR="00BC5151" w:rsidRPr="00375960" w:rsidRDefault="00BC5151" w:rsidP="00EA3BCB">
      <w:pPr>
        <w:pStyle w:val="Heading2"/>
        <w:numPr>
          <w:ilvl w:val="0"/>
          <w:numId w:val="0"/>
        </w:numPr>
        <w:rPr>
          <w:noProof w:val="0"/>
        </w:rPr>
      </w:pPr>
      <w:bookmarkStart w:id="535" w:name="_Toc514942325"/>
      <w:r w:rsidRPr="00375960">
        <w:rPr>
          <w:noProof w:val="0"/>
        </w:rPr>
        <w:t>5.1 IHE Namespaces</w:t>
      </w:r>
      <w:bookmarkEnd w:id="535"/>
    </w:p>
    <w:p w14:paraId="7D7812EE" w14:textId="64C25662" w:rsidR="00170ED0" w:rsidRPr="00375960" w:rsidRDefault="004B1281" w:rsidP="00170ED0">
      <w:pPr>
        <w:pStyle w:val="BodyText"/>
      </w:pPr>
      <w:bookmarkStart w:id="536" w:name="OLE_LINK129"/>
      <w:r w:rsidRPr="00375960">
        <w:t xml:space="preserve">No new namespaces </w:t>
      </w:r>
      <w:bookmarkEnd w:id="536"/>
    </w:p>
    <w:p w14:paraId="027B217C" w14:textId="77777777" w:rsidR="00FA0161" w:rsidRPr="00375960" w:rsidRDefault="00FA0161" w:rsidP="00FA0161">
      <w:pPr>
        <w:pStyle w:val="Heading2"/>
        <w:numPr>
          <w:ilvl w:val="0"/>
          <w:numId w:val="0"/>
        </w:numPr>
        <w:rPr>
          <w:noProof w:val="0"/>
        </w:rPr>
      </w:pPr>
      <w:bookmarkStart w:id="537" w:name="_Toc514942326"/>
      <w:bookmarkStart w:id="538" w:name="OLE_LINK127"/>
      <w:bookmarkStart w:id="539" w:name="OLE_LINK128"/>
      <w:r w:rsidRPr="00375960">
        <w:rPr>
          <w:noProof w:val="0"/>
        </w:rPr>
        <w:t>5.2 IHE Concept Domains</w:t>
      </w:r>
      <w:bookmarkEnd w:id="537"/>
    </w:p>
    <w:bookmarkEnd w:id="538"/>
    <w:bookmarkEnd w:id="539"/>
    <w:p w14:paraId="48C0509D" w14:textId="77777777" w:rsidR="005F4B35" w:rsidRPr="00375960" w:rsidRDefault="00433E30" w:rsidP="005F4B35">
      <w:pPr>
        <w:pStyle w:val="BodyText"/>
      </w:pPr>
      <w:r w:rsidRPr="00375960">
        <w:t xml:space="preserve">No new concept domains </w:t>
      </w:r>
    </w:p>
    <w:p w14:paraId="14E16437" w14:textId="77777777" w:rsidR="005F4B35" w:rsidRPr="00375960" w:rsidRDefault="00A124C7" w:rsidP="00EA3BCB">
      <w:pPr>
        <w:pStyle w:val="Heading2"/>
        <w:numPr>
          <w:ilvl w:val="0"/>
          <w:numId w:val="0"/>
        </w:numPr>
        <w:rPr>
          <w:noProof w:val="0"/>
        </w:rPr>
      </w:pPr>
      <w:bookmarkStart w:id="540" w:name="_Toc514942327"/>
      <w:bookmarkStart w:id="541" w:name="OLE_LINK111"/>
      <w:bookmarkStart w:id="542" w:name="OLE_LINK112"/>
      <w:r w:rsidRPr="00375960">
        <w:rPr>
          <w:noProof w:val="0"/>
        </w:rPr>
        <w:t>5.3 IHE Format Codes and Vocabularies</w:t>
      </w:r>
      <w:bookmarkEnd w:id="540"/>
    </w:p>
    <w:p w14:paraId="25CE5FE8" w14:textId="77777777" w:rsidR="005F4B35" w:rsidRPr="00375960" w:rsidRDefault="005F4B35" w:rsidP="005F4B35">
      <w:pPr>
        <w:pStyle w:val="Heading3"/>
        <w:numPr>
          <w:ilvl w:val="0"/>
          <w:numId w:val="0"/>
        </w:numPr>
        <w:rPr>
          <w:noProof w:val="0"/>
        </w:rPr>
      </w:pPr>
      <w:bookmarkStart w:id="543" w:name="_Toc514942328"/>
      <w:bookmarkEnd w:id="541"/>
      <w:bookmarkEnd w:id="542"/>
      <w:r w:rsidRPr="00375960">
        <w:rPr>
          <w:noProof w:val="0"/>
        </w:rPr>
        <w:t>5.3.1 IHE Format Codes</w:t>
      </w:r>
      <w:bookmarkEnd w:id="543"/>
    </w:p>
    <w:p w14:paraId="79421D85" w14:textId="77777777" w:rsidR="00AA560C" w:rsidRPr="00375960"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375960" w14:paraId="73ABECFD" w14:textId="77777777" w:rsidTr="00EA3BCB">
        <w:trPr>
          <w:tblHeader/>
          <w:jc w:val="center"/>
        </w:trPr>
        <w:tc>
          <w:tcPr>
            <w:tcW w:w="2875" w:type="dxa"/>
            <w:shd w:val="clear" w:color="auto" w:fill="D9D9D9"/>
          </w:tcPr>
          <w:p w14:paraId="78737A23" w14:textId="77777777" w:rsidR="00170ED0" w:rsidRPr="00375960" w:rsidRDefault="00170ED0" w:rsidP="00B9303B">
            <w:pPr>
              <w:pStyle w:val="TableEntryHeader"/>
              <w:rPr>
                <w:rFonts w:eastAsia="Arial Unicode MS"/>
                <w:szCs w:val="24"/>
              </w:rPr>
            </w:pPr>
            <w:r w:rsidRPr="00375960">
              <w:t xml:space="preserve">Profile </w:t>
            </w:r>
          </w:p>
        </w:tc>
        <w:tc>
          <w:tcPr>
            <w:tcW w:w="2250" w:type="dxa"/>
            <w:shd w:val="clear" w:color="auto" w:fill="D9D9D9"/>
          </w:tcPr>
          <w:p w14:paraId="0121969E" w14:textId="77777777" w:rsidR="00170ED0" w:rsidRPr="00375960" w:rsidRDefault="00170ED0" w:rsidP="00B9303B">
            <w:pPr>
              <w:pStyle w:val="TableEntryHeader"/>
              <w:rPr>
                <w:rFonts w:eastAsia="Arial Unicode MS"/>
                <w:szCs w:val="24"/>
              </w:rPr>
            </w:pPr>
            <w:r w:rsidRPr="00375960">
              <w:t>Format Code</w:t>
            </w:r>
          </w:p>
        </w:tc>
        <w:tc>
          <w:tcPr>
            <w:tcW w:w="1980" w:type="dxa"/>
            <w:shd w:val="clear" w:color="auto" w:fill="D9D9D9"/>
          </w:tcPr>
          <w:p w14:paraId="009BCF4B" w14:textId="77777777" w:rsidR="00170ED0" w:rsidRPr="00375960" w:rsidRDefault="00170ED0" w:rsidP="00B9303B">
            <w:pPr>
              <w:pStyle w:val="TableEntryHeader"/>
              <w:rPr>
                <w:rFonts w:eastAsia="Arial Unicode MS"/>
                <w:szCs w:val="24"/>
              </w:rPr>
            </w:pPr>
            <w:r w:rsidRPr="00375960">
              <w:t>Media Type</w:t>
            </w:r>
          </w:p>
        </w:tc>
        <w:tc>
          <w:tcPr>
            <w:tcW w:w="2232" w:type="dxa"/>
            <w:shd w:val="clear" w:color="auto" w:fill="D9D9D9"/>
          </w:tcPr>
          <w:p w14:paraId="746C23F2" w14:textId="77777777" w:rsidR="00170ED0" w:rsidRPr="00375960" w:rsidRDefault="00170ED0" w:rsidP="00B9303B">
            <w:pPr>
              <w:pStyle w:val="TableEntryHeader"/>
              <w:rPr>
                <w:rFonts w:eastAsia="Arial Unicode MS"/>
                <w:szCs w:val="24"/>
              </w:rPr>
            </w:pPr>
            <w:r w:rsidRPr="00375960">
              <w:t xml:space="preserve">Template ID </w:t>
            </w:r>
          </w:p>
        </w:tc>
      </w:tr>
      <w:tr w:rsidR="009F660F" w:rsidRPr="00375960" w14:paraId="50CFA985" w14:textId="77777777" w:rsidTr="00EA3BCB">
        <w:trPr>
          <w:jc w:val="center"/>
        </w:trPr>
        <w:tc>
          <w:tcPr>
            <w:tcW w:w="2875" w:type="dxa"/>
            <w:shd w:val="clear" w:color="auto" w:fill="auto"/>
          </w:tcPr>
          <w:p w14:paraId="25AF90FC" w14:textId="77777777" w:rsidR="009F660F" w:rsidRPr="00375960" w:rsidRDefault="009F660F" w:rsidP="009F660F">
            <w:pPr>
              <w:pStyle w:val="TableEntry"/>
              <w:rPr>
                <w:rFonts w:eastAsia="Arial Unicode MS"/>
              </w:rPr>
            </w:pPr>
            <w:r w:rsidRPr="00375960">
              <w:rPr>
                <w:rFonts w:eastAsia="Arial Unicode MS"/>
              </w:rPr>
              <w:t>Paramedicine Care Summary (PCS)</w:t>
            </w:r>
          </w:p>
        </w:tc>
        <w:tc>
          <w:tcPr>
            <w:tcW w:w="2250" w:type="dxa"/>
            <w:shd w:val="clear" w:color="auto" w:fill="auto"/>
          </w:tcPr>
          <w:p w14:paraId="5B59DCC0" w14:textId="77777777" w:rsidR="009F660F" w:rsidRPr="00375960" w:rsidRDefault="009F660F" w:rsidP="009F660F">
            <w:pPr>
              <w:pStyle w:val="TableEntry"/>
              <w:rPr>
                <w:rFonts w:eastAsia="Arial Unicode MS"/>
              </w:rPr>
            </w:pPr>
            <w:r w:rsidRPr="00375960">
              <w:t>urn:ihe:pcc:pcs:2018</w:t>
            </w:r>
          </w:p>
        </w:tc>
        <w:tc>
          <w:tcPr>
            <w:tcW w:w="1980" w:type="dxa"/>
            <w:shd w:val="clear" w:color="auto" w:fill="auto"/>
          </w:tcPr>
          <w:p w14:paraId="21769D59" w14:textId="77777777" w:rsidR="009F660F" w:rsidRPr="00375960" w:rsidRDefault="009F660F" w:rsidP="009F660F">
            <w:pPr>
              <w:pStyle w:val="TableEntry"/>
              <w:rPr>
                <w:rFonts w:eastAsia="Arial Unicode MS"/>
              </w:rPr>
            </w:pPr>
            <w:r w:rsidRPr="00375960">
              <w:t>text/xml</w:t>
            </w:r>
          </w:p>
        </w:tc>
        <w:tc>
          <w:tcPr>
            <w:tcW w:w="2232" w:type="dxa"/>
            <w:shd w:val="clear" w:color="auto" w:fill="auto"/>
          </w:tcPr>
          <w:p w14:paraId="5E7F32E0" w14:textId="77777777" w:rsidR="009F660F" w:rsidRPr="00375960" w:rsidRDefault="009F660F" w:rsidP="009F660F">
            <w:pPr>
              <w:pStyle w:val="TableEntry"/>
              <w:rPr>
                <w:rFonts w:eastAsia="Arial Unicode MS"/>
              </w:rPr>
            </w:pPr>
            <w:r w:rsidRPr="00375960">
              <w:rPr>
                <w:rFonts w:eastAsia="Arial Unicode MS"/>
              </w:rPr>
              <w:t>&lt;oids&gt;</w:t>
            </w:r>
          </w:p>
        </w:tc>
      </w:tr>
    </w:tbl>
    <w:p w14:paraId="49A72D9B" w14:textId="1B2A3B8B" w:rsidR="008D45BC" w:rsidRPr="00375960" w:rsidRDefault="00170ED0" w:rsidP="005B5D47">
      <w:pPr>
        <w:pStyle w:val="Heading1"/>
        <w:numPr>
          <w:ilvl w:val="0"/>
          <w:numId w:val="0"/>
        </w:numPr>
        <w:rPr>
          <w:bCs/>
          <w:noProof w:val="0"/>
        </w:rPr>
      </w:pPr>
      <w:bookmarkStart w:id="544" w:name="_Toc345074696"/>
      <w:bookmarkStart w:id="545" w:name="_Toc514942329"/>
      <w:r w:rsidRPr="00375960">
        <w:rPr>
          <w:bCs/>
          <w:noProof w:val="0"/>
        </w:rPr>
        <w:lastRenderedPageBreak/>
        <w:t>6</w:t>
      </w:r>
      <w:r w:rsidR="00291725" w:rsidRPr="00375960">
        <w:rPr>
          <w:bCs/>
          <w:noProof w:val="0"/>
        </w:rPr>
        <w:t xml:space="preserve"> </w:t>
      </w:r>
      <w:r w:rsidR="008D45BC" w:rsidRPr="00375960">
        <w:rPr>
          <w:bCs/>
          <w:noProof w:val="0"/>
        </w:rPr>
        <w:t>Content Modules</w:t>
      </w:r>
      <w:bookmarkEnd w:id="544"/>
      <w:bookmarkEnd w:id="545"/>
    </w:p>
    <w:p w14:paraId="65B8EC4B" w14:textId="77777777" w:rsidR="00E01AB3" w:rsidRPr="00375960" w:rsidRDefault="00E01AB3" w:rsidP="00E01AB3">
      <w:pPr>
        <w:pStyle w:val="Heading3"/>
        <w:numPr>
          <w:ilvl w:val="0"/>
          <w:numId w:val="0"/>
        </w:numPr>
        <w:rPr>
          <w:bCs/>
          <w:noProof w:val="0"/>
        </w:rPr>
      </w:pPr>
      <w:bookmarkStart w:id="546" w:name="_Toc345074697"/>
      <w:bookmarkStart w:id="547" w:name="_Toc514942330"/>
      <w:r w:rsidRPr="00375960">
        <w:rPr>
          <w:bCs/>
          <w:noProof w:val="0"/>
        </w:rPr>
        <w:t>6.3.1 CDA Document Content Modules</w:t>
      </w:r>
      <w:bookmarkEnd w:id="546"/>
      <w:bookmarkEnd w:id="547"/>
    </w:p>
    <w:p w14:paraId="0E71F8ED" w14:textId="244F458C" w:rsidR="00871D3A" w:rsidRPr="00E7637C" w:rsidRDefault="00871D3A" w:rsidP="00871D3A">
      <w:pPr>
        <w:pStyle w:val="Heading4"/>
        <w:rPr>
          <w:ins w:id="548" w:author="Lori Reed-Fourquet" w:date="2018-07-17T18:03:00Z"/>
        </w:rPr>
      </w:pPr>
      <w:bookmarkStart w:id="549" w:name="_Toc345074698"/>
      <w:bookmarkStart w:id="550" w:name="_Toc514942331"/>
      <w:ins w:id="551" w:author="Lori Reed-Fourquet" w:date="2018-07-17T18:03:00Z">
        <w:r w:rsidRPr="00E7637C">
          <w:t>6.3.1.D</w:t>
        </w:r>
      </w:ins>
      <w:ins w:id="552" w:author="Lori Reed-Fourquet" w:date="2018-07-17T18:05:00Z">
        <w:r>
          <w:t>1</w:t>
        </w:r>
      </w:ins>
      <w:ins w:id="553" w:author="Lori Reed-Fourquet" w:date="2018-07-17T18:03:00Z">
        <w:r w:rsidRPr="00E7637C">
          <w:t xml:space="preserve"> </w:t>
        </w:r>
        <w:commentRangeStart w:id="554"/>
        <w:r w:rsidRPr="00E7637C">
          <w:t xml:space="preserve">Paramedicine Care Summary </w:t>
        </w:r>
      </w:ins>
      <w:ins w:id="555" w:author="Andrea K. Fourquet" w:date="2018-07-18T00:05:00Z">
        <w:r w:rsidR="004B398A">
          <w:t xml:space="preserve">– Clinical Subset </w:t>
        </w:r>
      </w:ins>
      <w:ins w:id="556" w:author="Lori Reed-Fourquet" w:date="2018-07-17T18:03:00Z">
        <w:r w:rsidRPr="00E7637C">
          <w:t>(PCS</w:t>
        </w:r>
      </w:ins>
      <w:ins w:id="557" w:author="Andrea K. Fourquet" w:date="2018-07-18T00:06:00Z">
        <w:r w:rsidR="0085249E">
          <w:t>-CS</w:t>
        </w:r>
      </w:ins>
      <w:ins w:id="558" w:author="Lori Reed-Fourquet" w:date="2018-07-17T18:03:00Z">
        <w:r w:rsidRPr="00E7637C">
          <w:t xml:space="preserve">) Document Content </w:t>
        </w:r>
      </w:ins>
      <w:commentRangeEnd w:id="554"/>
      <w:ins w:id="559" w:author="Lori Reed-Fourquet" w:date="2018-07-17T18:09:00Z">
        <w:r w:rsidR="00542421">
          <w:rPr>
            <w:rStyle w:val="CommentReference"/>
            <w:rFonts w:ascii="Times New Roman" w:hAnsi="Times New Roman"/>
            <w:b w:val="0"/>
            <w:noProof w:val="0"/>
            <w:kern w:val="0"/>
          </w:rPr>
          <w:commentReference w:id="554"/>
        </w:r>
      </w:ins>
      <w:ins w:id="560" w:author="Lori Reed-Fourquet" w:date="2018-07-17T18:03:00Z">
        <w:r w:rsidRPr="00E7637C">
          <w:t xml:space="preserve">Module </w:t>
        </w:r>
      </w:ins>
    </w:p>
    <w:p w14:paraId="45674B14" w14:textId="6CBDD96D" w:rsidR="00871D3A" w:rsidRPr="00375960" w:rsidRDefault="00871D3A" w:rsidP="00871D3A">
      <w:pPr>
        <w:pStyle w:val="BodyText"/>
        <w:rPr>
          <w:ins w:id="561" w:author="Lori Reed-Fourquet" w:date="2018-07-17T18:03:00Z"/>
        </w:rPr>
      </w:pPr>
      <w:ins w:id="562" w:author="Lori Reed-Fourquet" w:date="2018-07-17T18:03:00Z">
        <w:r w:rsidRPr="00375960">
          <w:t xml:space="preserve">The </w:t>
        </w:r>
        <w:commentRangeStart w:id="563"/>
        <w:r w:rsidRPr="00375960">
          <w:t>Paramedi</w:t>
        </w:r>
        <w:r>
          <w:t>cine</w:t>
        </w:r>
        <w:r w:rsidRPr="00375960">
          <w:t xml:space="preserve"> Care Summary</w:t>
        </w:r>
      </w:ins>
      <w:ins w:id="564" w:author="Andrea K. Fourquet" w:date="2018-07-18T00:06:00Z">
        <w:r w:rsidR="0085249E">
          <w:t xml:space="preserve"> – Clinical Subset</w:t>
        </w:r>
      </w:ins>
      <w:ins w:id="565" w:author="Lori Reed-Fourquet" w:date="2018-07-17T18:03:00Z">
        <w:r w:rsidRPr="00375960">
          <w:t xml:space="preserve"> </w:t>
        </w:r>
      </w:ins>
      <w:commentRangeEnd w:id="563"/>
      <w:ins w:id="566" w:author="Lori Reed-Fourquet" w:date="2018-07-17T18:09:00Z">
        <w:r w:rsidR="00542421">
          <w:rPr>
            <w:rStyle w:val="CommentReference"/>
          </w:rPr>
          <w:commentReference w:id="563"/>
        </w:r>
      </w:ins>
      <w:ins w:id="567" w:author="Lori Reed-Fourquet" w:date="2018-07-17T18:03:00Z">
        <w:r w:rsidRPr="00375960">
          <w:t>document content module is a Medical Summary and inherits all header constraints from Medical Summary (1.3.6.1.4.1.19376.1.5.3.1.1.2). The intention of this document content module is to provide a mechanism in which to transform the HL7 Emergency Medical Services Patient Care Report into a Medical Summary which can be used by ambulatory and hospital environments</w:t>
        </w:r>
      </w:ins>
      <w:ins w:id="568" w:author="Lori Reed-Fourquet" w:date="2018-07-17T18:09:00Z">
        <w:r w:rsidR="00542421">
          <w:t xml:space="preserve"> for clinical care purposes</w:t>
        </w:r>
      </w:ins>
      <w:ins w:id="569" w:author="Lori Reed-Fourquet" w:date="2018-07-17T18:03:00Z">
        <w:r w:rsidRPr="00375960">
          <w:t>.</w:t>
        </w:r>
      </w:ins>
    </w:p>
    <w:p w14:paraId="26B813D6" w14:textId="094EAF8D" w:rsidR="00871D3A" w:rsidRPr="00375960" w:rsidRDefault="00871D3A" w:rsidP="00871D3A">
      <w:pPr>
        <w:pStyle w:val="Heading5"/>
        <w:numPr>
          <w:ilvl w:val="0"/>
          <w:numId w:val="0"/>
        </w:numPr>
        <w:rPr>
          <w:ins w:id="570" w:author="Lori Reed-Fourquet" w:date="2018-07-17T18:03:00Z"/>
          <w:noProof w:val="0"/>
        </w:rPr>
      </w:pPr>
      <w:ins w:id="571" w:author="Lori Reed-Fourquet" w:date="2018-07-17T18:03:00Z">
        <w:r w:rsidRPr="00375960">
          <w:rPr>
            <w:noProof w:val="0"/>
          </w:rPr>
          <w:t>6.3.1.D</w:t>
        </w:r>
      </w:ins>
      <w:ins w:id="572" w:author="Lori Reed-Fourquet" w:date="2018-07-17T18:05:00Z">
        <w:r>
          <w:rPr>
            <w:noProof w:val="0"/>
          </w:rPr>
          <w:t>1</w:t>
        </w:r>
      </w:ins>
      <w:ins w:id="573" w:author="Lori Reed-Fourquet" w:date="2018-07-17T18:03:00Z">
        <w:r w:rsidRPr="00375960">
          <w:rPr>
            <w:noProof w:val="0"/>
          </w:rPr>
          <w:t>.1 Format Code</w:t>
        </w:r>
      </w:ins>
    </w:p>
    <w:p w14:paraId="7EDDBCD9" w14:textId="77777777" w:rsidR="00871D3A" w:rsidRPr="00375960" w:rsidRDefault="00871D3A" w:rsidP="00871D3A">
      <w:pPr>
        <w:rPr>
          <w:ins w:id="574" w:author="Lori Reed-Fourquet" w:date="2018-07-17T18:03:00Z"/>
          <w:b/>
          <w:bCs/>
        </w:rPr>
      </w:pPr>
      <w:ins w:id="575" w:author="Lori Reed-Fourquet" w:date="2018-07-17T18:03:00Z">
        <w:r w:rsidRPr="00375960">
          <w:t xml:space="preserve">The XDSDocumentEntry format code for this content is </w:t>
        </w:r>
        <w:r w:rsidRPr="00375960">
          <w:rPr>
            <w:b/>
            <w:bCs/>
          </w:rPr>
          <w:t>urn:ihe:pcc:</w:t>
        </w:r>
        <w:commentRangeStart w:id="576"/>
        <w:r w:rsidRPr="00375960">
          <w:rPr>
            <w:b/>
            <w:bCs/>
          </w:rPr>
          <w:t>pcs</w:t>
        </w:r>
      </w:ins>
      <w:commentRangeEnd w:id="576"/>
      <w:ins w:id="577" w:author="Lori Reed-Fourquet" w:date="2018-07-17T18:10:00Z">
        <w:r w:rsidR="00542421">
          <w:rPr>
            <w:rStyle w:val="CommentReference"/>
          </w:rPr>
          <w:commentReference w:id="576"/>
        </w:r>
      </w:ins>
      <w:ins w:id="578" w:author="Lori Reed-Fourquet" w:date="2018-07-17T18:03:00Z">
        <w:r w:rsidRPr="00375960">
          <w:rPr>
            <w:b/>
            <w:bCs/>
          </w:rPr>
          <w:t>:2018</w:t>
        </w:r>
      </w:ins>
    </w:p>
    <w:p w14:paraId="1BA2D54F" w14:textId="2AB17C61" w:rsidR="00871D3A" w:rsidRPr="00375960" w:rsidRDefault="00871D3A" w:rsidP="00871D3A">
      <w:pPr>
        <w:pStyle w:val="Heading5"/>
        <w:numPr>
          <w:ilvl w:val="0"/>
          <w:numId w:val="0"/>
        </w:numPr>
        <w:rPr>
          <w:ins w:id="579" w:author="Lori Reed-Fourquet" w:date="2018-07-17T18:03:00Z"/>
          <w:noProof w:val="0"/>
        </w:rPr>
      </w:pPr>
      <w:ins w:id="580" w:author="Lori Reed-Fourquet" w:date="2018-07-17T18:03:00Z">
        <w:r w:rsidRPr="00375960">
          <w:rPr>
            <w:noProof w:val="0"/>
          </w:rPr>
          <w:t>6.3.1.D</w:t>
        </w:r>
      </w:ins>
      <w:ins w:id="581" w:author="Lori Reed-Fourquet" w:date="2018-07-17T18:05:00Z">
        <w:r>
          <w:rPr>
            <w:noProof w:val="0"/>
          </w:rPr>
          <w:t>1</w:t>
        </w:r>
      </w:ins>
      <w:ins w:id="582" w:author="Lori Reed-Fourquet" w:date="2018-07-17T18:03:00Z">
        <w:r w:rsidRPr="00375960">
          <w:rPr>
            <w:noProof w:val="0"/>
          </w:rPr>
          <w:t xml:space="preserve">.2 LOINC Code </w:t>
        </w:r>
      </w:ins>
    </w:p>
    <w:p w14:paraId="50DDF092" w14:textId="77777777" w:rsidR="00871D3A" w:rsidRPr="00375960" w:rsidRDefault="00871D3A" w:rsidP="00871D3A">
      <w:pPr>
        <w:pStyle w:val="BodyText"/>
        <w:rPr>
          <w:ins w:id="583" w:author="Lori Reed-Fourquet" w:date="2018-07-17T18:03:00Z"/>
        </w:rPr>
      </w:pPr>
      <w:ins w:id="584" w:author="Lori Reed-Fourquet" w:date="2018-07-17T18:03:00Z">
        <w:r w:rsidRPr="00375960">
          <w:t xml:space="preserve">The LOINC code for this document is </w:t>
        </w:r>
        <w:commentRangeStart w:id="585"/>
        <w:r w:rsidRPr="00375960">
          <w:t>XX</w:t>
        </w:r>
      </w:ins>
      <w:commentRangeEnd w:id="585"/>
      <w:ins w:id="586" w:author="Lori Reed-Fourquet" w:date="2018-07-17T18:10:00Z">
        <w:r w:rsidR="00542421">
          <w:rPr>
            <w:rStyle w:val="CommentReference"/>
          </w:rPr>
          <w:commentReference w:id="585"/>
        </w:r>
      </w:ins>
      <w:ins w:id="587" w:author="Lori Reed-Fourquet" w:date="2018-07-17T18:03:00Z">
        <w:r w:rsidRPr="00375960">
          <w:t xml:space="preserve">-ParamedicineCareSummary. </w:t>
        </w:r>
      </w:ins>
    </w:p>
    <w:p w14:paraId="6D62E5B5" w14:textId="2F779223" w:rsidR="00871D3A" w:rsidRPr="00375960" w:rsidRDefault="00871D3A" w:rsidP="00871D3A">
      <w:pPr>
        <w:pStyle w:val="Heading5"/>
        <w:numPr>
          <w:ilvl w:val="0"/>
          <w:numId w:val="0"/>
        </w:numPr>
        <w:rPr>
          <w:ins w:id="588" w:author="Lori Reed-Fourquet" w:date="2018-07-17T18:03:00Z"/>
          <w:noProof w:val="0"/>
        </w:rPr>
      </w:pPr>
      <w:ins w:id="589" w:author="Lori Reed-Fourquet" w:date="2018-07-17T18:03:00Z">
        <w:r w:rsidRPr="00375960">
          <w:rPr>
            <w:noProof w:val="0"/>
          </w:rPr>
          <w:t>6.3.1.D</w:t>
        </w:r>
      </w:ins>
      <w:ins w:id="590" w:author="Lori Reed-Fourquet" w:date="2018-07-17T18:05:00Z">
        <w:r>
          <w:rPr>
            <w:noProof w:val="0"/>
          </w:rPr>
          <w:t>1</w:t>
        </w:r>
      </w:ins>
      <w:ins w:id="591" w:author="Lori Reed-Fourquet" w:date="2018-07-17T18:03:00Z">
        <w:r w:rsidRPr="00375960">
          <w:rPr>
            <w:noProof w:val="0"/>
          </w:rPr>
          <w:t>.3 Referenced Standards</w:t>
        </w:r>
      </w:ins>
    </w:p>
    <w:p w14:paraId="06133456" w14:textId="77777777" w:rsidR="00871D3A" w:rsidRPr="00375960" w:rsidRDefault="00871D3A" w:rsidP="00871D3A">
      <w:pPr>
        <w:pStyle w:val="BodyText"/>
        <w:rPr>
          <w:ins w:id="592" w:author="Lori Reed-Fourquet" w:date="2018-07-17T18:03:00Z"/>
          <w:highlight w:val="yellow"/>
        </w:rPr>
      </w:pPr>
      <w:ins w:id="593" w:author="Lori Reed-Fourquet" w:date="2018-07-17T18:03:00Z">
        <w:r w:rsidRPr="00375960">
          <w:t>All standards which reference in this document are listed below with their common abbreviation, full title, and link to the standard.</w:t>
        </w:r>
      </w:ins>
    </w:p>
    <w:p w14:paraId="29CB8A28" w14:textId="16F0F5CA" w:rsidR="00871D3A" w:rsidRPr="00375960" w:rsidRDefault="00871D3A" w:rsidP="00871D3A">
      <w:pPr>
        <w:pStyle w:val="TableTitle"/>
        <w:rPr>
          <w:ins w:id="594" w:author="Lori Reed-Fourquet" w:date="2018-07-17T18:03:00Z"/>
        </w:rPr>
      </w:pPr>
      <w:ins w:id="595" w:author="Lori Reed-Fourquet" w:date="2018-07-17T18:03:00Z">
        <w:r w:rsidRPr="00375960">
          <w:t>Table 6.3.1.D</w:t>
        </w:r>
      </w:ins>
      <w:ins w:id="596" w:author="Lori Reed-Fourquet" w:date="2018-07-17T18:05:00Z">
        <w:r>
          <w:t>1</w:t>
        </w:r>
      </w:ins>
      <w:ins w:id="597" w:author="Lori Reed-Fourquet" w:date="2018-07-17T18:03:00Z">
        <w:r w:rsidRPr="00375960">
          <w:t xml:space="preserve">.3-1: Paramedicine Care Summary Document </w:t>
        </w:r>
        <w:r>
          <w:t>–</w:t>
        </w:r>
        <w:r w:rsidRPr="00375960">
          <w:t xml:space="preserve"> Referenced Standards</w:t>
        </w:r>
      </w:ins>
    </w:p>
    <w:tbl>
      <w:tblPr>
        <w:tblStyle w:val="2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3"/>
        <w:gridCol w:w="4235"/>
        <w:gridCol w:w="3708"/>
      </w:tblGrid>
      <w:tr w:rsidR="00871D3A" w:rsidRPr="00375960" w14:paraId="6640E064" w14:textId="77777777" w:rsidTr="00BC0653">
        <w:trPr>
          <w:ins w:id="598" w:author="Lori Reed-Fourquet" w:date="2018-07-17T18:03:00Z"/>
        </w:trPr>
        <w:tc>
          <w:tcPr>
            <w:tcW w:w="1633" w:type="dxa"/>
            <w:shd w:val="clear" w:color="auto" w:fill="D9D9D9"/>
          </w:tcPr>
          <w:p w14:paraId="007FDBE1" w14:textId="77777777" w:rsidR="00871D3A" w:rsidRPr="00375960" w:rsidRDefault="00871D3A" w:rsidP="00BC0653">
            <w:pPr>
              <w:pStyle w:val="TableEntryHeader"/>
              <w:rPr>
                <w:ins w:id="599" w:author="Lori Reed-Fourquet" w:date="2018-07-17T18:03:00Z"/>
                <w:rFonts w:eastAsia="Arial"/>
              </w:rPr>
            </w:pPr>
            <w:ins w:id="600" w:author="Lori Reed-Fourquet" w:date="2018-07-17T18:03:00Z">
              <w:r w:rsidRPr="00375960">
                <w:rPr>
                  <w:rFonts w:eastAsia="Arial"/>
                </w:rPr>
                <w:t>Abbreviation</w:t>
              </w:r>
            </w:ins>
          </w:p>
        </w:tc>
        <w:tc>
          <w:tcPr>
            <w:tcW w:w="4235" w:type="dxa"/>
            <w:shd w:val="clear" w:color="auto" w:fill="D9D9D9"/>
          </w:tcPr>
          <w:p w14:paraId="4422F4D2" w14:textId="77777777" w:rsidR="00871D3A" w:rsidRPr="00375960" w:rsidRDefault="00871D3A" w:rsidP="00BC0653">
            <w:pPr>
              <w:pStyle w:val="TableEntryHeader"/>
              <w:rPr>
                <w:ins w:id="601" w:author="Lori Reed-Fourquet" w:date="2018-07-17T18:03:00Z"/>
                <w:rFonts w:eastAsia="Arial"/>
              </w:rPr>
            </w:pPr>
            <w:ins w:id="602" w:author="Lori Reed-Fourquet" w:date="2018-07-17T18:03:00Z">
              <w:r w:rsidRPr="00375960">
                <w:rPr>
                  <w:rFonts w:eastAsia="Arial"/>
                </w:rPr>
                <w:t>Title</w:t>
              </w:r>
            </w:ins>
          </w:p>
        </w:tc>
        <w:tc>
          <w:tcPr>
            <w:tcW w:w="3708" w:type="dxa"/>
            <w:shd w:val="clear" w:color="auto" w:fill="D9D9D9"/>
          </w:tcPr>
          <w:p w14:paraId="0C16EAF8" w14:textId="77777777" w:rsidR="00871D3A" w:rsidRPr="00375960" w:rsidRDefault="00871D3A" w:rsidP="00BC0653">
            <w:pPr>
              <w:pStyle w:val="TableEntryHeader"/>
              <w:rPr>
                <w:ins w:id="603" w:author="Lori Reed-Fourquet" w:date="2018-07-17T18:03:00Z"/>
                <w:rFonts w:eastAsia="Arial"/>
              </w:rPr>
            </w:pPr>
            <w:ins w:id="604" w:author="Lori Reed-Fourquet" w:date="2018-07-17T18:03:00Z">
              <w:r w:rsidRPr="00375960">
                <w:rPr>
                  <w:rFonts w:eastAsia="Arial"/>
                </w:rPr>
                <w:t>URL</w:t>
              </w:r>
            </w:ins>
          </w:p>
        </w:tc>
      </w:tr>
      <w:tr w:rsidR="00871D3A" w:rsidRPr="00375960" w14:paraId="6D3A6F05" w14:textId="77777777" w:rsidTr="00BC0653">
        <w:trPr>
          <w:ins w:id="605" w:author="Lori Reed-Fourquet" w:date="2018-07-17T18:03:00Z"/>
        </w:trPr>
        <w:tc>
          <w:tcPr>
            <w:tcW w:w="1633" w:type="dxa"/>
          </w:tcPr>
          <w:p w14:paraId="4F3B0724" w14:textId="77777777" w:rsidR="00871D3A" w:rsidRPr="00375960" w:rsidRDefault="00871D3A" w:rsidP="00BC0653">
            <w:pPr>
              <w:pStyle w:val="TableEntry"/>
              <w:rPr>
                <w:ins w:id="606" w:author="Lori Reed-Fourquet" w:date="2018-07-17T18:03:00Z"/>
              </w:rPr>
            </w:pPr>
            <w:ins w:id="607" w:author="Lori Reed-Fourquet" w:date="2018-07-17T18:03:00Z">
              <w:r w:rsidRPr="00375960">
                <w:t>CDAR2</w:t>
              </w:r>
            </w:ins>
          </w:p>
        </w:tc>
        <w:tc>
          <w:tcPr>
            <w:tcW w:w="4235" w:type="dxa"/>
          </w:tcPr>
          <w:p w14:paraId="268DBF34" w14:textId="77777777" w:rsidR="00871D3A" w:rsidRPr="00375960" w:rsidRDefault="00871D3A" w:rsidP="00BC0653">
            <w:pPr>
              <w:pStyle w:val="TableEntry"/>
              <w:rPr>
                <w:ins w:id="608" w:author="Lori Reed-Fourquet" w:date="2018-07-17T18:03:00Z"/>
              </w:rPr>
            </w:pPr>
            <w:ins w:id="609" w:author="Lori Reed-Fourquet" w:date="2018-07-17T18:03:00Z">
              <w:r w:rsidRPr="00375960">
                <w:t>HL7 CDA Release 2.0</w:t>
              </w:r>
            </w:ins>
          </w:p>
        </w:tc>
        <w:tc>
          <w:tcPr>
            <w:tcW w:w="3708" w:type="dxa"/>
          </w:tcPr>
          <w:p w14:paraId="26ED008A" w14:textId="77777777" w:rsidR="00871D3A" w:rsidRPr="00375960" w:rsidRDefault="00871D3A" w:rsidP="00BC0653">
            <w:pPr>
              <w:pStyle w:val="TableEntry"/>
              <w:rPr>
                <w:ins w:id="610" w:author="Lori Reed-Fourquet" w:date="2018-07-17T18:03:00Z"/>
                <w:rStyle w:val="Hyperlink"/>
              </w:rPr>
            </w:pPr>
            <w:ins w:id="611" w:author="Lori Reed-Fourquet" w:date="2018-07-17T18:03:00Z">
              <w:r>
                <w:rPr>
                  <w:rStyle w:val="Hyperlink"/>
                </w:rPr>
                <w:fldChar w:fldCharType="begin"/>
              </w:r>
              <w:r>
                <w:rPr>
                  <w:rStyle w:val="Hyperlink"/>
                  <w:szCs w:val="20"/>
                </w:rPr>
                <w:instrText xml:space="preserve"> HYPERLINK "http://www.hl7.org/documentcenter/public/standards/dstu/CDAR2_IG_PROCNOTE_DSTU_R1_2010JUL.zip" </w:instrText>
              </w:r>
              <w:r>
                <w:rPr>
                  <w:rStyle w:val="Hyperlink"/>
                </w:rPr>
                <w:fldChar w:fldCharType="separate"/>
              </w:r>
              <w:r w:rsidRPr="00375960">
                <w:rPr>
                  <w:rStyle w:val="Hyperlink"/>
                </w:rPr>
                <w:t>http://www.hl7.org/documentcenter/public/standards/dstu/CDAR2_IG_PROCNOTE_DSTU_R1_2010JUL.zip</w:t>
              </w:r>
              <w:r>
                <w:rPr>
                  <w:rStyle w:val="Hyperlink"/>
                </w:rPr>
                <w:fldChar w:fldCharType="end"/>
              </w:r>
              <w:r w:rsidRPr="00375960">
                <w:rPr>
                  <w:rStyle w:val="Hyperlink"/>
                </w:rPr>
                <w:t xml:space="preserve"> </w:t>
              </w:r>
            </w:ins>
          </w:p>
        </w:tc>
      </w:tr>
      <w:tr w:rsidR="00871D3A" w:rsidRPr="00375960" w14:paraId="7C83A3DE" w14:textId="77777777" w:rsidTr="00BC0653">
        <w:trPr>
          <w:ins w:id="612" w:author="Lori Reed-Fourquet" w:date="2018-07-17T18:03:00Z"/>
        </w:trPr>
        <w:tc>
          <w:tcPr>
            <w:tcW w:w="1633" w:type="dxa"/>
          </w:tcPr>
          <w:p w14:paraId="75C1F831" w14:textId="77777777" w:rsidR="00871D3A" w:rsidRPr="00375960" w:rsidRDefault="00871D3A" w:rsidP="00BC0653">
            <w:pPr>
              <w:pStyle w:val="TableEntry"/>
              <w:rPr>
                <w:ins w:id="613" w:author="Lori Reed-Fourquet" w:date="2018-07-17T18:03:00Z"/>
              </w:rPr>
            </w:pPr>
            <w:ins w:id="614" w:author="Lori Reed-Fourquet" w:date="2018-07-17T18:03:00Z">
              <w:r w:rsidRPr="00375960">
                <w:t>HL7 EMS PCR R2</w:t>
              </w:r>
            </w:ins>
          </w:p>
        </w:tc>
        <w:tc>
          <w:tcPr>
            <w:tcW w:w="4235" w:type="dxa"/>
          </w:tcPr>
          <w:p w14:paraId="2D5B66DD" w14:textId="77777777" w:rsidR="00871D3A" w:rsidRPr="00375960" w:rsidRDefault="00871D3A" w:rsidP="00BC0653">
            <w:pPr>
              <w:pStyle w:val="TableEntry"/>
              <w:rPr>
                <w:ins w:id="615" w:author="Lori Reed-Fourquet" w:date="2018-07-17T18:03:00Z"/>
              </w:rPr>
            </w:pPr>
            <w:ins w:id="616" w:author="Lori Reed-Fourquet" w:date="2018-07-17T18:03:00Z">
              <w:r w:rsidRPr="00375960">
                <w:t>HL7 Implementation Guide for CDA Release 2 – Level 3: Emergency Medical Services; Patient Care Report, Release 2 – US Realm</w:t>
              </w:r>
            </w:ins>
          </w:p>
        </w:tc>
        <w:tc>
          <w:tcPr>
            <w:tcW w:w="3708" w:type="dxa"/>
          </w:tcPr>
          <w:p w14:paraId="2685F7E4" w14:textId="77777777" w:rsidR="00871D3A" w:rsidRPr="00375960" w:rsidRDefault="00871D3A" w:rsidP="00BC0653">
            <w:pPr>
              <w:pStyle w:val="TableEntry"/>
              <w:rPr>
                <w:ins w:id="617" w:author="Lori Reed-Fourquet" w:date="2018-07-17T18:03:00Z"/>
                <w:rStyle w:val="Hyperlink"/>
              </w:rPr>
            </w:pPr>
            <w:ins w:id="618" w:author="Lori Reed-Fourquet" w:date="2018-07-17T18:03:00Z">
              <w:r>
                <w:rPr>
                  <w:rStyle w:val="Hyperlink"/>
                </w:rPr>
                <w:fldChar w:fldCharType="begin"/>
              </w:r>
              <w:r>
                <w:rPr>
                  <w:rStyle w:val="Hyperlink"/>
                  <w:szCs w:val="20"/>
                </w:rPr>
                <w:instrText xml:space="preserve"> HYPERLINK "http://www.hl7.org/implement/standards/product_brief.cfm?product_id=438" </w:instrText>
              </w:r>
              <w:r>
                <w:rPr>
                  <w:rStyle w:val="Hyperlink"/>
                </w:rPr>
                <w:fldChar w:fldCharType="separate"/>
              </w:r>
              <w:r w:rsidRPr="00375960">
                <w:rPr>
                  <w:rStyle w:val="Hyperlink"/>
                </w:rPr>
                <w:t>http://www.hl7.org/implement/standards/product_brief.cfm?product_id=438</w:t>
              </w:r>
              <w:r>
                <w:rPr>
                  <w:rStyle w:val="Hyperlink"/>
                </w:rPr>
                <w:fldChar w:fldCharType="end"/>
              </w:r>
              <w:r w:rsidRPr="00375960">
                <w:rPr>
                  <w:rStyle w:val="Hyperlink"/>
                </w:rPr>
                <w:t xml:space="preserve"> </w:t>
              </w:r>
            </w:ins>
          </w:p>
        </w:tc>
      </w:tr>
      <w:tr w:rsidR="00871D3A" w:rsidRPr="00375960" w14:paraId="700FE24B" w14:textId="77777777" w:rsidTr="00BC0653">
        <w:trPr>
          <w:ins w:id="619" w:author="Lori Reed-Fourquet" w:date="2018-07-17T18:03:00Z"/>
        </w:trPr>
        <w:tc>
          <w:tcPr>
            <w:tcW w:w="1633" w:type="dxa"/>
          </w:tcPr>
          <w:p w14:paraId="613264C5" w14:textId="77777777" w:rsidR="00871D3A" w:rsidRPr="00375960" w:rsidRDefault="00871D3A" w:rsidP="00BC0653">
            <w:pPr>
              <w:pStyle w:val="TableEntry"/>
              <w:rPr>
                <w:ins w:id="620" w:author="Lori Reed-Fourquet" w:date="2018-07-17T18:03:00Z"/>
              </w:rPr>
            </w:pPr>
            <w:ins w:id="621" w:author="Lori Reed-Fourquet" w:date="2018-07-17T18:03:00Z">
              <w:r w:rsidRPr="00375960">
                <w:t>HL7 EMS DAM</w:t>
              </w:r>
            </w:ins>
          </w:p>
        </w:tc>
        <w:tc>
          <w:tcPr>
            <w:tcW w:w="4235" w:type="dxa"/>
          </w:tcPr>
          <w:p w14:paraId="6550D3C6" w14:textId="77777777" w:rsidR="00871D3A" w:rsidRPr="00375960" w:rsidRDefault="00871D3A" w:rsidP="00BC0653">
            <w:pPr>
              <w:pStyle w:val="TableEntry"/>
              <w:rPr>
                <w:ins w:id="622" w:author="Lori Reed-Fourquet" w:date="2018-07-17T18:03:00Z"/>
              </w:rPr>
            </w:pPr>
            <w:ins w:id="623" w:author="Lori Reed-Fourquet" w:date="2018-07-17T18:03:00Z">
              <w:r w:rsidRPr="00375960">
                <w:t>HL7 Version 3 Domain Analysis Model, Emergency Medical Services, Release 1</w:t>
              </w:r>
            </w:ins>
          </w:p>
        </w:tc>
        <w:tc>
          <w:tcPr>
            <w:tcW w:w="3708" w:type="dxa"/>
          </w:tcPr>
          <w:p w14:paraId="68D93695" w14:textId="77777777" w:rsidR="00871D3A" w:rsidRPr="00375960" w:rsidRDefault="00871D3A" w:rsidP="00BC0653">
            <w:pPr>
              <w:pStyle w:val="TableEntry"/>
              <w:rPr>
                <w:ins w:id="624" w:author="Lori Reed-Fourquet" w:date="2018-07-17T18:03:00Z"/>
                <w:rStyle w:val="Hyperlink"/>
              </w:rPr>
            </w:pPr>
            <w:ins w:id="625" w:author="Lori Reed-Fourquet" w:date="2018-07-17T18:03:00Z">
              <w:r>
                <w:rPr>
                  <w:rStyle w:val="Hyperlink"/>
                </w:rPr>
                <w:fldChar w:fldCharType="begin"/>
              </w:r>
              <w:r>
                <w:rPr>
                  <w:rStyle w:val="Hyperlink"/>
                  <w:szCs w:val="20"/>
                </w:rPr>
                <w:instrText xml:space="preserve"> HYPERLINK "http://www.hl7.org/implement/standards/product_brief.cfm?product_id=421" </w:instrText>
              </w:r>
              <w:r>
                <w:rPr>
                  <w:rStyle w:val="Hyperlink"/>
                </w:rPr>
                <w:fldChar w:fldCharType="separate"/>
              </w:r>
              <w:r w:rsidRPr="00375960">
                <w:rPr>
                  <w:rStyle w:val="Hyperlink"/>
                </w:rPr>
                <w:t>http://www.hl7.org/implement/standards/product_brief.cfm?product_id=421</w:t>
              </w:r>
              <w:r>
                <w:rPr>
                  <w:rStyle w:val="Hyperlink"/>
                </w:rPr>
                <w:fldChar w:fldCharType="end"/>
              </w:r>
              <w:r w:rsidRPr="00375960">
                <w:rPr>
                  <w:rStyle w:val="Hyperlink"/>
                </w:rPr>
                <w:t xml:space="preserve"> </w:t>
              </w:r>
            </w:ins>
          </w:p>
        </w:tc>
      </w:tr>
      <w:tr w:rsidR="00871D3A" w:rsidRPr="00375960" w14:paraId="6A855020" w14:textId="77777777" w:rsidTr="00BC0653">
        <w:trPr>
          <w:ins w:id="626" w:author="Lori Reed-Fourquet" w:date="2018-07-17T18:03:00Z"/>
        </w:trPr>
        <w:tc>
          <w:tcPr>
            <w:tcW w:w="1633" w:type="dxa"/>
          </w:tcPr>
          <w:p w14:paraId="2C69543A" w14:textId="77777777" w:rsidR="00871D3A" w:rsidRPr="00375960" w:rsidRDefault="00871D3A" w:rsidP="00BC0653">
            <w:pPr>
              <w:pStyle w:val="TableEntry"/>
              <w:rPr>
                <w:ins w:id="627" w:author="Lori Reed-Fourquet" w:date="2018-07-17T18:03:00Z"/>
              </w:rPr>
            </w:pPr>
            <w:ins w:id="628" w:author="Lori Reed-Fourquet" w:date="2018-07-17T18:03:00Z">
              <w:r w:rsidRPr="00375960">
                <w:t>HL7 EMS DIM</w:t>
              </w:r>
            </w:ins>
          </w:p>
        </w:tc>
        <w:tc>
          <w:tcPr>
            <w:tcW w:w="4235" w:type="dxa"/>
          </w:tcPr>
          <w:p w14:paraId="5FD10E02" w14:textId="77777777" w:rsidR="00871D3A" w:rsidRPr="00375960" w:rsidRDefault="00871D3A" w:rsidP="00BC0653">
            <w:pPr>
              <w:pStyle w:val="TableEntry"/>
              <w:rPr>
                <w:ins w:id="629" w:author="Lori Reed-Fourquet" w:date="2018-07-17T18:03:00Z"/>
              </w:rPr>
            </w:pPr>
            <w:ins w:id="630" w:author="Lori Reed-Fourquet" w:date="2018-07-17T18:03:00Z">
              <w:r w:rsidRPr="00375960">
                <w:t>HL7 version 3 Domain Information Model; Emergency Model Services, release 1</w:t>
              </w:r>
            </w:ins>
          </w:p>
        </w:tc>
        <w:tc>
          <w:tcPr>
            <w:tcW w:w="3708" w:type="dxa"/>
          </w:tcPr>
          <w:p w14:paraId="721353DE" w14:textId="77777777" w:rsidR="00871D3A" w:rsidRPr="00375960" w:rsidRDefault="00871D3A" w:rsidP="00BC0653">
            <w:pPr>
              <w:pStyle w:val="TableEntry"/>
              <w:rPr>
                <w:ins w:id="631" w:author="Lori Reed-Fourquet" w:date="2018-07-17T18:03:00Z"/>
                <w:rStyle w:val="Hyperlink"/>
              </w:rPr>
            </w:pPr>
            <w:ins w:id="632" w:author="Lori Reed-Fourquet" w:date="2018-07-17T18:03:00Z">
              <w:r>
                <w:rPr>
                  <w:rStyle w:val="Hyperlink"/>
                </w:rPr>
                <w:fldChar w:fldCharType="begin"/>
              </w:r>
              <w:r>
                <w:rPr>
                  <w:rStyle w:val="Hyperlink"/>
                  <w:szCs w:val="20"/>
                </w:rPr>
                <w:instrText xml:space="preserve"> HYPERLINK "http://www.hl7.org/implement/standards/product_brief.cfm?product_id=302" </w:instrText>
              </w:r>
              <w:r>
                <w:rPr>
                  <w:rStyle w:val="Hyperlink"/>
                </w:rPr>
                <w:fldChar w:fldCharType="separate"/>
              </w:r>
              <w:r w:rsidRPr="00375960">
                <w:rPr>
                  <w:rStyle w:val="Hyperlink"/>
                </w:rPr>
                <w:t>http://www.hl7.org/implement/standards/product_brief.cfm?product_id=302</w:t>
              </w:r>
              <w:r>
                <w:rPr>
                  <w:rStyle w:val="Hyperlink"/>
                </w:rPr>
                <w:fldChar w:fldCharType="end"/>
              </w:r>
              <w:r w:rsidRPr="00375960">
                <w:rPr>
                  <w:rStyle w:val="Hyperlink"/>
                </w:rPr>
                <w:t xml:space="preserve"> </w:t>
              </w:r>
            </w:ins>
          </w:p>
        </w:tc>
      </w:tr>
    </w:tbl>
    <w:p w14:paraId="175FCBCC" w14:textId="5A895EDF" w:rsidR="00871D3A" w:rsidRPr="00375960" w:rsidRDefault="00871D3A" w:rsidP="00871D3A">
      <w:pPr>
        <w:pStyle w:val="Heading5"/>
        <w:numPr>
          <w:ilvl w:val="0"/>
          <w:numId w:val="0"/>
        </w:numPr>
        <w:rPr>
          <w:ins w:id="633" w:author="Lori Reed-Fourquet" w:date="2018-07-17T18:03:00Z"/>
          <w:noProof w:val="0"/>
        </w:rPr>
      </w:pPr>
      <w:ins w:id="634" w:author="Lori Reed-Fourquet" w:date="2018-07-17T18:03:00Z">
        <w:r w:rsidRPr="00C9360A">
          <w:rPr>
            <w:noProof w:val="0"/>
          </w:rPr>
          <w:t>6.3.1</w:t>
        </w:r>
        <w:r w:rsidRPr="00E7637C">
          <w:rPr>
            <w:noProof w:val="0"/>
          </w:rPr>
          <w:t>.D</w:t>
        </w:r>
      </w:ins>
      <w:ins w:id="635" w:author="Lori Reed-Fourquet" w:date="2018-07-17T18:05:00Z">
        <w:r>
          <w:rPr>
            <w:noProof w:val="0"/>
          </w:rPr>
          <w:t>1</w:t>
        </w:r>
      </w:ins>
      <w:ins w:id="636" w:author="Lori Reed-Fourquet" w:date="2018-07-17T18:03:00Z">
        <w:r w:rsidRPr="00C9360A">
          <w:rPr>
            <w:noProof w:val="0"/>
          </w:rPr>
          <w:t>.4 Dat</w:t>
        </w:r>
        <w:r w:rsidRPr="00375960">
          <w:rPr>
            <w:noProof w:val="0"/>
          </w:rPr>
          <w:t>a Element Requirement Mappings to CDA</w:t>
        </w:r>
      </w:ins>
    </w:p>
    <w:p w14:paraId="511A015D" w14:textId="77777777" w:rsidR="00871D3A" w:rsidRPr="00375960" w:rsidRDefault="00871D3A" w:rsidP="00871D3A">
      <w:pPr>
        <w:pStyle w:val="BodyText"/>
        <w:rPr>
          <w:ins w:id="637" w:author="Lori Reed-Fourquet" w:date="2018-07-17T18:03:00Z"/>
        </w:rPr>
      </w:pPr>
      <w:ins w:id="638" w:author="Lori Reed-Fourquet" w:date="2018-07-17T18:03:00Z">
        <w:r w:rsidRPr="00375960">
          <w:t>This section identifies the mapping of data between referenced standards into the CDA implementation guide.</w:t>
        </w:r>
      </w:ins>
    </w:p>
    <w:p w14:paraId="6DB325B9" w14:textId="706F7EB6" w:rsidR="00871D3A" w:rsidRDefault="00871D3A" w:rsidP="00871D3A">
      <w:pPr>
        <w:pStyle w:val="TableTitle"/>
        <w:rPr>
          <w:ins w:id="639" w:author="Andrea K. Fourquet" w:date="2018-07-18T00:07:00Z"/>
          <w:rFonts w:eastAsia="Arial"/>
        </w:rPr>
      </w:pPr>
      <w:ins w:id="640" w:author="Lori Reed-Fourquet" w:date="2018-07-17T18:03:00Z">
        <w:r w:rsidRPr="00375960">
          <w:rPr>
            <w:rFonts w:eastAsia="Arial"/>
          </w:rPr>
          <w:t>Table 6.3.1.D</w:t>
        </w:r>
      </w:ins>
      <w:ins w:id="641" w:author="Lori Reed-Fourquet" w:date="2018-07-17T18:05:00Z">
        <w:r>
          <w:rPr>
            <w:rFonts w:eastAsia="Arial"/>
          </w:rPr>
          <w:t>1</w:t>
        </w:r>
      </w:ins>
      <w:ins w:id="642" w:author="Lori Reed-Fourquet" w:date="2018-07-17T18:03:00Z">
        <w:r w:rsidRPr="00375960">
          <w:rPr>
            <w:rFonts w:eastAsia="Arial"/>
          </w:rPr>
          <w:t xml:space="preserve">.4-1: Paramedicine Care Summary (PCS) </w:t>
        </w:r>
        <w:r>
          <w:rPr>
            <w:rFonts w:eastAsia="Arial"/>
          </w:rPr>
          <w:t>–</w:t>
        </w:r>
        <w:r w:rsidRPr="00375960">
          <w:rPr>
            <w:rFonts w:eastAsia="Arial"/>
          </w:rPr>
          <w:t xml:space="preserve"> Data Element Requirement Mappings to CDA</w:t>
        </w:r>
      </w:ins>
    </w:p>
    <w:tbl>
      <w:tblPr>
        <w:tblStyle w:val="211"/>
        <w:tblW w:w="81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35"/>
        <w:gridCol w:w="4876"/>
      </w:tblGrid>
      <w:tr w:rsidR="0018782E" w:rsidRPr="00375960" w14:paraId="3922E5C6" w14:textId="77777777" w:rsidTr="003D1558">
        <w:trPr>
          <w:cantSplit/>
          <w:tblHeader/>
          <w:jc w:val="center"/>
          <w:ins w:id="643" w:author="Andrea K. Fourquet" w:date="2018-07-18T00:08:00Z"/>
        </w:trPr>
        <w:tc>
          <w:tcPr>
            <w:tcW w:w="3235" w:type="dxa"/>
            <w:tcBorders>
              <w:bottom w:val="single" w:sz="4" w:space="0" w:color="000000"/>
            </w:tcBorders>
            <w:shd w:val="clear" w:color="auto" w:fill="D9D9D9" w:themeFill="background1" w:themeFillShade="D9"/>
          </w:tcPr>
          <w:p w14:paraId="3D9F72E9" w14:textId="77777777" w:rsidR="0018782E" w:rsidRPr="00375960" w:rsidRDefault="0018782E" w:rsidP="003D1558">
            <w:pPr>
              <w:pStyle w:val="TableEntryHeader"/>
              <w:rPr>
                <w:ins w:id="644" w:author="Andrea K. Fourquet" w:date="2018-07-18T00:08:00Z"/>
                <w:rFonts w:eastAsia="Arial"/>
              </w:rPr>
            </w:pPr>
            <w:ins w:id="645" w:author="Andrea K. Fourquet" w:date="2018-07-18T00:08:00Z">
              <w:r w:rsidRPr="00375960">
                <w:rPr>
                  <w:rFonts w:eastAsia="Arial"/>
                </w:rPr>
                <w:t xml:space="preserve">Paramedicine Data Element </w:t>
              </w:r>
            </w:ins>
          </w:p>
        </w:tc>
        <w:tc>
          <w:tcPr>
            <w:tcW w:w="4876" w:type="dxa"/>
            <w:tcBorders>
              <w:bottom w:val="single" w:sz="4" w:space="0" w:color="000000"/>
            </w:tcBorders>
            <w:shd w:val="clear" w:color="auto" w:fill="D9D9D9" w:themeFill="background1" w:themeFillShade="D9"/>
          </w:tcPr>
          <w:p w14:paraId="2908293E" w14:textId="77777777" w:rsidR="0018782E" w:rsidRPr="00375960" w:rsidRDefault="0018782E" w:rsidP="003D1558">
            <w:pPr>
              <w:pStyle w:val="TableEntryHeader"/>
              <w:rPr>
                <w:ins w:id="646" w:author="Andrea K. Fourquet" w:date="2018-07-18T00:08:00Z"/>
                <w:rFonts w:eastAsia="Arial"/>
              </w:rPr>
            </w:pPr>
            <w:ins w:id="647" w:author="Andrea K. Fourquet" w:date="2018-07-18T00:08:00Z">
              <w:r w:rsidRPr="00375960">
                <w:rPr>
                  <w:rFonts w:eastAsia="Arial"/>
                </w:rPr>
                <w:t xml:space="preserve">CDA </w:t>
              </w:r>
            </w:ins>
          </w:p>
        </w:tc>
      </w:tr>
      <w:tr w:rsidR="0018782E" w:rsidRPr="00375960" w14:paraId="483B421A" w14:textId="77777777" w:rsidTr="003D1558">
        <w:trPr>
          <w:jc w:val="center"/>
          <w:ins w:id="648" w:author="Andrea K. Fourquet" w:date="2018-07-18T00:08:00Z"/>
        </w:trPr>
        <w:tc>
          <w:tcPr>
            <w:tcW w:w="3235" w:type="dxa"/>
          </w:tcPr>
          <w:p w14:paraId="0AD5A3E4" w14:textId="77777777" w:rsidR="0018782E" w:rsidRPr="00375960" w:rsidRDefault="0018782E" w:rsidP="003D1558">
            <w:pPr>
              <w:pStyle w:val="TableEntry"/>
              <w:rPr>
                <w:ins w:id="649" w:author="Andrea K. Fourquet" w:date="2018-07-18T00:08:00Z"/>
              </w:rPr>
            </w:pPr>
            <w:ins w:id="650" w:author="Andrea K. Fourquet" w:date="2018-07-18T00:08:00Z">
              <w:r w:rsidRPr="00375960">
                <w:t>Patient Care Report Number</w:t>
              </w:r>
            </w:ins>
          </w:p>
        </w:tc>
        <w:tc>
          <w:tcPr>
            <w:tcW w:w="4876" w:type="dxa"/>
          </w:tcPr>
          <w:p w14:paraId="40FD15D4" w14:textId="77777777" w:rsidR="0018782E" w:rsidRPr="00375960" w:rsidRDefault="0018782E" w:rsidP="003D1558">
            <w:pPr>
              <w:pStyle w:val="TableEntry"/>
              <w:rPr>
                <w:ins w:id="651" w:author="Andrea K. Fourquet" w:date="2018-07-18T00:08:00Z"/>
              </w:rPr>
            </w:pPr>
            <w:ins w:id="652" w:author="Andrea K. Fourquet" w:date="2018-07-18T00:08:00Z">
              <w:r w:rsidRPr="00375960">
                <w:t>Header</w:t>
              </w:r>
            </w:ins>
          </w:p>
        </w:tc>
      </w:tr>
      <w:tr w:rsidR="0018782E" w:rsidRPr="00375960" w14:paraId="51AAF8F6" w14:textId="77777777" w:rsidTr="003D1558">
        <w:trPr>
          <w:jc w:val="center"/>
          <w:ins w:id="653" w:author="Andrea K. Fourquet" w:date="2018-07-18T00:08:00Z"/>
        </w:trPr>
        <w:tc>
          <w:tcPr>
            <w:tcW w:w="3235" w:type="dxa"/>
          </w:tcPr>
          <w:p w14:paraId="2463C25A" w14:textId="77777777" w:rsidR="0018782E" w:rsidRPr="00375960" w:rsidRDefault="0018782E" w:rsidP="003D1558">
            <w:pPr>
              <w:pStyle w:val="TableEntry"/>
              <w:rPr>
                <w:ins w:id="654" w:author="Andrea K. Fourquet" w:date="2018-07-18T00:08:00Z"/>
              </w:rPr>
            </w:pPr>
            <w:ins w:id="655" w:author="Andrea K. Fourquet" w:date="2018-07-18T00:08:00Z">
              <w:r w:rsidRPr="00375960">
                <w:lastRenderedPageBreak/>
                <w:t>PSAP Call Date/Time</w:t>
              </w:r>
            </w:ins>
          </w:p>
        </w:tc>
        <w:tc>
          <w:tcPr>
            <w:tcW w:w="4876" w:type="dxa"/>
          </w:tcPr>
          <w:p w14:paraId="2223C78C" w14:textId="10A97B0D" w:rsidR="0018782E" w:rsidRPr="00375960" w:rsidRDefault="0018782E" w:rsidP="003D1558">
            <w:pPr>
              <w:pStyle w:val="TableEntry"/>
              <w:rPr>
                <w:ins w:id="656" w:author="Andrea K. Fourquet" w:date="2018-07-18T00:08:00Z"/>
              </w:rPr>
            </w:pPr>
            <w:ins w:id="657" w:author="Andrea K. Fourquet" w:date="2018-07-18T00:08:00Z">
              <w:r w:rsidRPr="00375960">
                <w:t xml:space="preserve">EMS </w:t>
              </w:r>
            </w:ins>
            <w:ins w:id="658" w:author="Andrea K. Fourquet" w:date="2018-07-18T00:33:00Z">
              <w:r w:rsidR="00A57C8A">
                <w:t>Time</w:t>
              </w:r>
            </w:ins>
            <w:ins w:id="659" w:author="Andrea K. Fourquet" w:date="2018-07-18T00:08:00Z">
              <w:r w:rsidRPr="00375960">
                <w:t xml:space="preserve"> Section </w:t>
              </w:r>
            </w:ins>
          </w:p>
        </w:tc>
      </w:tr>
      <w:tr w:rsidR="00A57C8A" w:rsidRPr="00375960" w14:paraId="7AB3B943" w14:textId="77777777" w:rsidTr="003D1558">
        <w:trPr>
          <w:jc w:val="center"/>
          <w:ins w:id="660" w:author="Andrea K. Fourquet" w:date="2018-07-18T00:08:00Z"/>
        </w:trPr>
        <w:tc>
          <w:tcPr>
            <w:tcW w:w="3235" w:type="dxa"/>
          </w:tcPr>
          <w:p w14:paraId="271DCA90" w14:textId="77777777" w:rsidR="00A57C8A" w:rsidRPr="00375960" w:rsidRDefault="00A57C8A" w:rsidP="00A57C8A">
            <w:pPr>
              <w:pStyle w:val="TableEntry"/>
              <w:rPr>
                <w:ins w:id="661" w:author="Andrea K. Fourquet" w:date="2018-07-18T00:08:00Z"/>
              </w:rPr>
            </w:pPr>
            <w:ins w:id="662" w:author="Andrea K. Fourquet" w:date="2018-07-18T00:08:00Z">
              <w:r w:rsidRPr="00375960">
                <w:t>Dispatched Notified Date/Time</w:t>
              </w:r>
            </w:ins>
          </w:p>
        </w:tc>
        <w:tc>
          <w:tcPr>
            <w:tcW w:w="4876" w:type="dxa"/>
          </w:tcPr>
          <w:p w14:paraId="3CF0BDF2" w14:textId="0E75CDA8" w:rsidR="00A57C8A" w:rsidRPr="00375960" w:rsidRDefault="00A57C8A" w:rsidP="00A57C8A">
            <w:pPr>
              <w:pStyle w:val="TableEntry"/>
              <w:rPr>
                <w:ins w:id="663" w:author="Andrea K. Fourquet" w:date="2018-07-18T00:08:00Z"/>
              </w:rPr>
            </w:pPr>
            <w:ins w:id="664" w:author="Andrea K. Fourquet" w:date="2018-07-18T00:33:00Z">
              <w:r w:rsidRPr="0006745C">
                <w:t xml:space="preserve">EMS Time Section </w:t>
              </w:r>
            </w:ins>
          </w:p>
        </w:tc>
      </w:tr>
      <w:tr w:rsidR="00A57C8A" w:rsidRPr="00375960" w14:paraId="3A67409D" w14:textId="77777777" w:rsidTr="003D1558">
        <w:trPr>
          <w:jc w:val="center"/>
          <w:ins w:id="665" w:author="Andrea K. Fourquet" w:date="2018-07-18T00:08:00Z"/>
        </w:trPr>
        <w:tc>
          <w:tcPr>
            <w:tcW w:w="3235" w:type="dxa"/>
          </w:tcPr>
          <w:p w14:paraId="5BD74310" w14:textId="77777777" w:rsidR="00A57C8A" w:rsidRPr="00375960" w:rsidRDefault="00A57C8A" w:rsidP="00A57C8A">
            <w:pPr>
              <w:pStyle w:val="TableEntry"/>
              <w:rPr>
                <w:ins w:id="666" w:author="Andrea K. Fourquet" w:date="2018-07-18T00:08:00Z"/>
              </w:rPr>
            </w:pPr>
            <w:ins w:id="667" w:author="Andrea K. Fourquet" w:date="2018-07-18T00:08:00Z">
              <w:r w:rsidRPr="00375960">
                <w:t>Unit Arrived on Scene Date/Time</w:t>
              </w:r>
            </w:ins>
          </w:p>
        </w:tc>
        <w:tc>
          <w:tcPr>
            <w:tcW w:w="4876" w:type="dxa"/>
          </w:tcPr>
          <w:p w14:paraId="6C34A33D" w14:textId="5B41D5AF" w:rsidR="00A57C8A" w:rsidRPr="00375960" w:rsidRDefault="00A57C8A" w:rsidP="00A57C8A">
            <w:pPr>
              <w:pStyle w:val="TableEntry"/>
              <w:rPr>
                <w:ins w:id="668" w:author="Andrea K. Fourquet" w:date="2018-07-18T00:08:00Z"/>
              </w:rPr>
            </w:pPr>
            <w:ins w:id="669" w:author="Andrea K. Fourquet" w:date="2018-07-18T00:33:00Z">
              <w:r w:rsidRPr="0006745C">
                <w:t xml:space="preserve">EMS Time Section </w:t>
              </w:r>
            </w:ins>
          </w:p>
        </w:tc>
      </w:tr>
      <w:tr w:rsidR="00A57C8A" w:rsidRPr="00375960" w14:paraId="265AA7D0" w14:textId="77777777" w:rsidTr="003D1558">
        <w:trPr>
          <w:jc w:val="center"/>
          <w:ins w:id="670" w:author="Andrea K. Fourquet" w:date="2018-07-18T00:08:00Z"/>
        </w:trPr>
        <w:tc>
          <w:tcPr>
            <w:tcW w:w="3235" w:type="dxa"/>
          </w:tcPr>
          <w:p w14:paraId="26269EC7" w14:textId="77777777" w:rsidR="00A57C8A" w:rsidRPr="00375960" w:rsidRDefault="00A57C8A" w:rsidP="00A57C8A">
            <w:pPr>
              <w:pStyle w:val="TableEntry"/>
              <w:rPr>
                <w:ins w:id="671" w:author="Andrea K. Fourquet" w:date="2018-07-18T00:08:00Z"/>
              </w:rPr>
            </w:pPr>
            <w:ins w:id="672" w:author="Andrea K. Fourquet" w:date="2018-07-18T00:08:00Z">
              <w:r w:rsidRPr="00375960">
                <w:t>Arrived at Patient Date/Time</w:t>
              </w:r>
            </w:ins>
          </w:p>
        </w:tc>
        <w:tc>
          <w:tcPr>
            <w:tcW w:w="4876" w:type="dxa"/>
          </w:tcPr>
          <w:p w14:paraId="32A606AB" w14:textId="4E4EF860" w:rsidR="00A57C8A" w:rsidRPr="00375960" w:rsidRDefault="00A57C8A" w:rsidP="00A57C8A">
            <w:pPr>
              <w:pStyle w:val="TableEntry"/>
              <w:rPr>
                <w:ins w:id="673" w:author="Andrea K. Fourquet" w:date="2018-07-18T00:08:00Z"/>
              </w:rPr>
            </w:pPr>
            <w:ins w:id="674" w:author="Andrea K. Fourquet" w:date="2018-07-18T00:33:00Z">
              <w:r w:rsidRPr="0006745C">
                <w:t xml:space="preserve">EMS Time Section </w:t>
              </w:r>
            </w:ins>
          </w:p>
        </w:tc>
      </w:tr>
      <w:tr w:rsidR="00A57C8A" w:rsidRPr="00375960" w14:paraId="5A541313" w14:textId="77777777" w:rsidTr="003D1558">
        <w:trPr>
          <w:jc w:val="center"/>
          <w:ins w:id="675" w:author="Andrea K. Fourquet" w:date="2018-07-18T00:08:00Z"/>
        </w:trPr>
        <w:tc>
          <w:tcPr>
            <w:tcW w:w="3235" w:type="dxa"/>
          </w:tcPr>
          <w:p w14:paraId="7EE49A4B" w14:textId="77777777" w:rsidR="00A57C8A" w:rsidRPr="00375960" w:rsidRDefault="00A57C8A" w:rsidP="00A57C8A">
            <w:pPr>
              <w:pStyle w:val="TableEntry"/>
              <w:rPr>
                <w:ins w:id="676" w:author="Andrea K. Fourquet" w:date="2018-07-18T00:08:00Z"/>
              </w:rPr>
            </w:pPr>
            <w:ins w:id="677" w:author="Andrea K. Fourquet" w:date="2018-07-18T00:08:00Z">
              <w:r w:rsidRPr="00375960">
                <w:t>Arrival at Destination Landing Area Date/Time</w:t>
              </w:r>
            </w:ins>
          </w:p>
        </w:tc>
        <w:tc>
          <w:tcPr>
            <w:tcW w:w="4876" w:type="dxa"/>
          </w:tcPr>
          <w:p w14:paraId="2300373E" w14:textId="4F054E0D" w:rsidR="00A57C8A" w:rsidRPr="00375960" w:rsidRDefault="00A57C8A" w:rsidP="00A57C8A">
            <w:pPr>
              <w:pStyle w:val="TableEntry"/>
              <w:rPr>
                <w:ins w:id="678" w:author="Andrea K. Fourquet" w:date="2018-07-18T00:08:00Z"/>
              </w:rPr>
            </w:pPr>
            <w:ins w:id="679" w:author="Andrea K. Fourquet" w:date="2018-07-18T00:33:00Z">
              <w:r w:rsidRPr="0006745C">
                <w:t xml:space="preserve">EMS Time Section </w:t>
              </w:r>
            </w:ins>
          </w:p>
        </w:tc>
      </w:tr>
      <w:tr w:rsidR="00A57C8A" w:rsidRPr="00375960" w14:paraId="6B161F29" w14:textId="77777777" w:rsidTr="003D1558">
        <w:trPr>
          <w:jc w:val="center"/>
          <w:ins w:id="680" w:author="Andrea K. Fourquet" w:date="2018-07-18T00:08:00Z"/>
        </w:trPr>
        <w:tc>
          <w:tcPr>
            <w:tcW w:w="3235" w:type="dxa"/>
          </w:tcPr>
          <w:p w14:paraId="666C99AA" w14:textId="77777777" w:rsidR="00A57C8A" w:rsidRPr="00375960" w:rsidRDefault="00A57C8A" w:rsidP="00A57C8A">
            <w:pPr>
              <w:pStyle w:val="TableEntry"/>
              <w:rPr>
                <w:ins w:id="681" w:author="Andrea K. Fourquet" w:date="2018-07-18T00:08:00Z"/>
              </w:rPr>
            </w:pPr>
            <w:ins w:id="682" w:author="Andrea K. Fourquet" w:date="2018-07-18T00:08:00Z">
              <w:r w:rsidRPr="00375960">
                <w:t>Patient Arrived at Destination Date/Time</w:t>
              </w:r>
            </w:ins>
          </w:p>
        </w:tc>
        <w:tc>
          <w:tcPr>
            <w:tcW w:w="4876" w:type="dxa"/>
          </w:tcPr>
          <w:p w14:paraId="6F4FFFD2" w14:textId="48CD0885" w:rsidR="00A57C8A" w:rsidRPr="00375960" w:rsidRDefault="00A57C8A" w:rsidP="00A57C8A">
            <w:pPr>
              <w:pStyle w:val="TableEntry"/>
              <w:rPr>
                <w:ins w:id="683" w:author="Andrea K. Fourquet" w:date="2018-07-18T00:08:00Z"/>
              </w:rPr>
            </w:pPr>
            <w:ins w:id="684" w:author="Andrea K. Fourquet" w:date="2018-07-18T00:33:00Z">
              <w:r w:rsidRPr="0006745C">
                <w:t xml:space="preserve">EMS Time Section </w:t>
              </w:r>
            </w:ins>
          </w:p>
        </w:tc>
      </w:tr>
      <w:tr w:rsidR="0018782E" w:rsidRPr="00375960" w14:paraId="658E6EDE" w14:textId="77777777" w:rsidTr="003D1558">
        <w:trPr>
          <w:jc w:val="center"/>
          <w:ins w:id="685" w:author="Andrea K. Fourquet" w:date="2018-07-18T00:08:00Z"/>
        </w:trPr>
        <w:tc>
          <w:tcPr>
            <w:tcW w:w="3235" w:type="dxa"/>
          </w:tcPr>
          <w:p w14:paraId="4AB65C1C" w14:textId="77777777" w:rsidR="0018782E" w:rsidRPr="00375960" w:rsidRDefault="0018782E" w:rsidP="003D1558">
            <w:pPr>
              <w:pStyle w:val="TableEntry"/>
              <w:rPr>
                <w:ins w:id="686" w:author="Andrea K. Fourquet" w:date="2018-07-18T00:08:00Z"/>
              </w:rPr>
            </w:pPr>
            <w:ins w:id="687" w:author="Andrea K. Fourquet" w:date="2018-07-18T00:08:00Z">
              <w:r w:rsidRPr="00375960">
                <w:t>EMS Patient ID</w:t>
              </w:r>
            </w:ins>
          </w:p>
        </w:tc>
        <w:tc>
          <w:tcPr>
            <w:tcW w:w="4876" w:type="dxa"/>
          </w:tcPr>
          <w:p w14:paraId="50F86D85" w14:textId="77777777" w:rsidR="0018782E" w:rsidRPr="00375960" w:rsidRDefault="0018782E" w:rsidP="003D1558">
            <w:pPr>
              <w:pStyle w:val="TableEntry"/>
              <w:rPr>
                <w:ins w:id="688" w:author="Andrea K. Fourquet" w:date="2018-07-18T00:08:00Z"/>
              </w:rPr>
            </w:pPr>
            <w:ins w:id="689" w:author="Andrea K. Fourquet" w:date="2018-07-18T00:08:00Z">
              <w:r w:rsidRPr="00375960">
                <w:t>Header</w:t>
              </w:r>
            </w:ins>
          </w:p>
        </w:tc>
      </w:tr>
      <w:tr w:rsidR="0018782E" w:rsidRPr="00375960" w14:paraId="5D61B67C" w14:textId="77777777" w:rsidTr="003D1558">
        <w:trPr>
          <w:jc w:val="center"/>
          <w:ins w:id="690" w:author="Andrea K. Fourquet" w:date="2018-07-18T00:08:00Z"/>
        </w:trPr>
        <w:tc>
          <w:tcPr>
            <w:tcW w:w="3235" w:type="dxa"/>
          </w:tcPr>
          <w:p w14:paraId="2440158A" w14:textId="77777777" w:rsidR="0018782E" w:rsidRPr="00375960" w:rsidRDefault="0018782E" w:rsidP="003D1558">
            <w:pPr>
              <w:pStyle w:val="TableEntry"/>
              <w:tabs>
                <w:tab w:val="center" w:pos="1612"/>
              </w:tabs>
              <w:rPr>
                <w:ins w:id="691" w:author="Andrea K. Fourquet" w:date="2018-07-18T00:08:00Z"/>
              </w:rPr>
            </w:pPr>
            <w:ins w:id="692" w:author="Andrea K. Fourquet" w:date="2018-07-18T00:08:00Z">
              <w:r w:rsidRPr="00375960">
                <w:t>Last name</w:t>
              </w:r>
              <w:r>
                <w:t xml:space="preserve"> (Family name)</w:t>
              </w:r>
            </w:ins>
          </w:p>
        </w:tc>
        <w:tc>
          <w:tcPr>
            <w:tcW w:w="4876" w:type="dxa"/>
          </w:tcPr>
          <w:p w14:paraId="49870F45" w14:textId="77777777" w:rsidR="0018782E" w:rsidRPr="00375960" w:rsidRDefault="0018782E" w:rsidP="003D1558">
            <w:pPr>
              <w:pStyle w:val="TableEntry"/>
              <w:rPr>
                <w:ins w:id="693" w:author="Andrea K. Fourquet" w:date="2018-07-18T00:08:00Z"/>
              </w:rPr>
            </w:pPr>
            <w:ins w:id="694" w:author="Andrea K. Fourquet" w:date="2018-07-18T00:08:00Z">
              <w:r w:rsidRPr="00375960">
                <w:t>Header</w:t>
              </w:r>
            </w:ins>
          </w:p>
        </w:tc>
      </w:tr>
      <w:tr w:rsidR="0018782E" w:rsidRPr="00375960" w14:paraId="1B48616C" w14:textId="77777777" w:rsidTr="003D1558">
        <w:trPr>
          <w:jc w:val="center"/>
          <w:ins w:id="695" w:author="Andrea K. Fourquet" w:date="2018-07-18T00:08:00Z"/>
        </w:trPr>
        <w:tc>
          <w:tcPr>
            <w:tcW w:w="3235" w:type="dxa"/>
          </w:tcPr>
          <w:p w14:paraId="08A2ACE2" w14:textId="77777777" w:rsidR="0018782E" w:rsidRPr="00375960" w:rsidRDefault="0018782E" w:rsidP="003D1558">
            <w:pPr>
              <w:pStyle w:val="TableEntry"/>
              <w:rPr>
                <w:ins w:id="696" w:author="Andrea K. Fourquet" w:date="2018-07-18T00:08:00Z"/>
              </w:rPr>
            </w:pPr>
            <w:ins w:id="697" w:author="Andrea K. Fourquet" w:date="2018-07-18T00:08:00Z">
              <w:r w:rsidRPr="00375960">
                <w:t>First name</w:t>
              </w:r>
              <w:r>
                <w:t xml:space="preserve"> (given name)</w:t>
              </w:r>
            </w:ins>
          </w:p>
        </w:tc>
        <w:tc>
          <w:tcPr>
            <w:tcW w:w="4876" w:type="dxa"/>
          </w:tcPr>
          <w:p w14:paraId="63CF1AEA" w14:textId="77777777" w:rsidR="0018782E" w:rsidRPr="00375960" w:rsidRDefault="0018782E" w:rsidP="003D1558">
            <w:pPr>
              <w:pStyle w:val="TableEntry"/>
              <w:rPr>
                <w:ins w:id="698" w:author="Andrea K. Fourquet" w:date="2018-07-18T00:08:00Z"/>
              </w:rPr>
            </w:pPr>
            <w:ins w:id="699" w:author="Andrea K. Fourquet" w:date="2018-07-18T00:08:00Z">
              <w:r w:rsidRPr="00375960">
                <w:t>Header</w:t>
              </w:r>
            </w:ins>
          </w:p>
        </w:tc>
      </w:tr>
      <w:tr w:rsidR="0018782E" w:rsidRPr="00375960" w14:paraId="632AB035" w14:textId="77777777" w:rsidTr="003D1558">
        <w:trPr>
          <w:jc w:val="center"/>
          <w:ins w:id="700" w:author="Andrea K. Fourquet" w:date="2018-07-18T00:08:00Z"/>
        </w:trPr>
        <w:tc>
          <w:tcPr>
            <w:tcW w:w="3235" w:type="dxa"/>
          </w:tcPr>
          <w:p w14:paraId="42CE1A9D" w14:textId="77777777" w:rsidR="0018782E" w:rsidRPr="00375960" w:rsidRDefault="0018782E" w:rsidP="003D1558">
            <w:pPr>
              <w:pStyle w:val="TableEntry"/>
              <w:rPr>
                <w:ins w:id="701" w:author="Andrea K. Fourquet" w:date="2018-07-18T00:08:00Z"/>
              </w:rPr>
            </w:pPr>
            <w:ins w:id="702" w:author="Andrea K. Fourquet" w:date="2018-07-18T00:08:00Z">
              <w:r w:rsidRPr="00375960">
                <w:t xml:space="preserve">middle initial </w:t>
              </w:r>
            </w:ins>
          </w:p>
        </w:tc>
        <w:tc>
          <w:tcPr>
            <w:tcW w:w="4876" w:type="dxa"/>
          </w:tcPr>
          <w:p w14:paraId="77DFE395" w14:textId="77777777" w:rsidR="0018782E" w:rsidRPr="00375960" w:rsidRDefault="0018782E" w:rsidP="003D1558">
            <w:pPr>
              <w:pStyle w:val="TableEntry"/>
              <w:rPr>
                <w:ins w:id="703" w:author="Andrea K. Fourquet" w:date="2018-07-18T00:08:00Z"/>
              </w:rPr>
            </w:pPr>
            <w:ins w:id="704" w:author="Andrea K. Fourquet" w:date="2018-07-18T00:08:00Z">
              <w:r w:rsidRPr="00375960">
                <w:t>Header</w:t>
              </w:r>
            </w:ins>
          </w:p>
        </w:tc>
      </w:tr>
      <w:tr w:rsidR="0018782E" w:rsidRPr="00375960" w14:paraId="0C499CC1" w14:textId="77777777" w:rsidTr="003D1558">
        <w:trPr>
          <w:jc w:val="center"/>
          <w:ins w:id="705" w:author="Andrea K. Fourquet" w:date="2018-07-18T00:08:00Z"/>
        </w:trPr>
        <w:tc>
          <w:tcPr>
            <w:tcW w:w="3235" w:type="dxa"/>
          </w:tcPr>
          <w:p w14:paraId="77B6BC70" w14:textId="77777777" w:rsidR="0018782E" w:rsidRPr="00375960" w:rsidRDefault="0018782E" w:rsidP="003D1558">
            <w:pPr>
              <w:pStyle w:val="TableEntry"/>
              <w:rPr>
                <w:ins w:id="706" w:author="Andrea K. Fourquet" w:date="2018-07-18T00:08:00Z"/>
              </w:rPr>
            </w:pPr>
            <w:ins w:id="707" w:author="Andrea K. Fourquet" w:date="2018-07-18T00:08:00Z">
              <w:r w:rsidRPr="00375960">
                <w:t xml:space="preserve">home address </w:t>
              </w:r>
            </w:ins>
          </w:p>
        </w:tc>
        <w:tc>
          <w:tcPr>
            <w:tcW w:w="4876" w:type="dxa"/>
          </w:tcPr>
          <w:p w14:paraId="38681710" w14:textId="77777777" w:rsidR="0018782E" w:rsidRPr="00375960" w:rsidRDefault="0018782E" w:rsidP="003D1558">
            <w:pPr>
              <w:pStyle w:val="TableEntry"/>
              <w:rPr>
                <w:ins w:id="708" w:author="Andrea K. Fourquet" w:date="2018-07-18T00:08:00Z"/>
              </w:rPr>
            </w:pPr>
            <w:ins w:id="709" w:author="Andrea K. Fourquet" w:date="2018-07-18T00:08:00Z">
              <w:r w:rsidRPr="00375960">
                <w:t>Header</w:t>
              </w:r>
            </w:ins>
          </w:p>
        </w:tc>
      </w:tr>
      <w:tr w:rsidR="0018782E" w:rsidRPr="00375960" w14:paraId="3C6D7E9D" w14:textId="77777777" w:rsidTr="003D1558">
        <w:trPr>
          <w:jc w:val="center"/>
          <w:ins w:id="710" w:author="Andrea K. Fourquet" w:date="2018-07-18T00:08:00Z"/>
        </w:trPr>
        <w:tc>
          <w:tcPr>
            <w:tcW w:w="3235" w:type="dxa"/>
          </w:tcPr>
          <w:p w14:paraId="7F0F46B7" w14:textId="77777777" w:rsidR="0018782E" w:rsidRPr="00375960" w:rsidRDefault="0018782E" w:rsidP="003D1558">
            <w:pPr>
              <w:pStyle w:val="TableEntry"/>
              <w:rPr>
                <w:ins w:id="711" w:author="Andrea K. Fourquet" w:date="2018-07-18T00:08:00Z"/>
              </w:rPr>
            </w:pPr>
            <w:ins w:id="712" w:author="Andrea K. Fourquet" w:date="2018-07-18T00:08:00Z">
              <w:r w:rsidRPr="00375960">
                <w:t>home city</w:t>
              </w:r>
            </w:ins>
          </w:p>
        </w:tc>
        <w:tc>
          <w:tcPr>
            <w:tcW w:w="4876" w:type="dxa"/>
          </w:tcPr>
          <w:p w14:paraId="0818D9F0" w14:textId="77777777" w:rsidR="0018782E" w:rsidRPr="00375960" w:rsidRDefault="0018782E" w:rsidP="003D1558">
            <w:pPr>
              <w:pStyle w:val="TableEntry"/>
              <w:rPr>
                <w:ins w:id="713" w:author="Andrea K. Fourquet" w:date="2018-07-18T00:08:00Z"/>
              </w:rPr>
            </w:pPr>
            <w:ins w:id="714" w:author="Andrea K. Fourquet" w:date="2018-07-18T00:08:00Z">
              <w:r w:rsidRPr="00375960">
                <w:t>Header</w:t>
              </w:r>
            </w:ins>
          </w:p>
        </w:tc>
      </w:tr>
      <w:tr w:rsidR="0018782E" w:rsidRPr="00375960" w14:paraId="12FF2716" w14:textId="77777777" w:rsidTr="003D1558">
        <w:trPr>
          <w:jc w:val="center"/>
          <w:ins w:id="715" w:author="Andrea K. Fourquet" w:date="2018-07-18T00:08:00Z"/>
        </w:trPr>
        <w:tc>
          <w:tcPr>
            <w:tcW w:w="3235" w:type="dxa"/>
          </w:tcPr>
          <w:p w14:paraId="4F9F303D" w14:textId="77777777" w:rsidR="0018782E" w:rsidRPr="00375960" w:rsidRDefault="0018782E" w:rsidP="003D1558">
            <w:pPr>
              <w:pStyle w:val="TableEntry"/>
              <w:rPr>
                <w:ins w:id="716" w:author="Andrea K. Fourquet" w:date="2018-07-18T00:08:00Z"/>
              </w:rPr>
            </w:pPr>
            <w:ins w:id="717" w:author="Andrea K. Fourquet" w:date="2018-07-18T00:08:00Z">
              <w:r w:rsidRPr="00375960">
                <w:t>home country</w:t>
              </w:r>
            </w:ins>
          </w:p>
        </w:tc>
        <w:tc>
          <w:tcPr>
            <w:tcW w:w="4876" w:type="dxa"/>
          </w:tcPr>
          <w:p w14:paraId="290A80E2" w14:textId="77777777" w:rsidR="0018782E" w:rsidRPr="00375960" w:rsidRDefault="0018782E" w:rsidP="003D1558">
            <w:pPr>
              <w:pStyle w:val="TableEntry"/>
              <w:rPr>
                <w:ins w:id="718" w:author="Andrea K. Fourquet" w:date="2018-07-18T00:08:00Z"/>
              </w:rPr>
            </w:pPr>
            <w:ins w:id="719" w:author="Andrea K. Fourquet" w:date="2018-07-18T00:08:00Z">
              <w:r w:rsidRPr="00375960">
                <w:t>Header</w:t>
              </w:r>
            </w:ins>
          </w:p>
        </w:tc>
      </w:tr>
      <w:tr w:rsidR="0018782E" w:rsidRPr="00375960" w14:paraId="1A6E1DB0" w14:textId="77777777" w:rsidTr="003D1558">
        <w:trPr>
          <w:jc w:val="center"/>
          <w:ins w:id="720" w:author="Andrea K. Fourquet" w:date="2018-07-18T00:08:00Z"/>
        </w:trPr>
        <w:tc>
          <w:tcPr>
            <w:tcW w:w="3235" w:type="dxa"/>
          </w:tcPr>
          <w:p w14:paraId="618B2752" w14:textId="77777777" w:rsidR="0018782E" w:rsidRPr="00375960" w:rsidRDefault="0018782E" w:rsidP="003D1558">
            <w:pPr>
              <w:pStyle w:val="TableEntry"/>
              <w:rPr>
                <w:ins w:id="721" w:author="Andrea K. Fourquet" w:date="2018-07-18T00:08:00Z"/>
              </w:rPr>
            </w:pPr>
            <w:ins w:id="722" w:author="Andrea K. Fourquet" w:date="2018-07-18T00:08:00Z">
              <w:r w:rsidRPr="00375960">
                <w:t xml:space="preserve">home state </w:t>
              </w:r>
            </w:ins>
          </w:p>
        </w:tc>
        <w:tc>
          <w:tcPr>
            <w:tcW w:w="4876" w:type="dxa"/>
          </w:tcPr>
          <w:p w14:paraId="327054B3" w14:textId="77777777" w:rsidR="0018782E" w:rsidRPr="00375960" w:rsidRDefault="0018782E" w:rsidP="003D1558">
            <w:pPr>
              <w:pStyle w:val="TableEntry"/>
              <w:rPr>
                <w:ins w:id="723" w:author="Andrea K. Fourquet" w:date="2018-07-18T00:08:00Z"/>
              </w:rPr>
            </w:pPr>
            <w:ins w:id="724" w:author="Andrea K. Fourquet" w:date="2018-07-18T00:08:00Z">
              <w:r w:rsidRPr="00375960">
                <w:t>Header</w:t>
              </w:r>
            </w:ins>
          </w:p>
        </w:tc>
      </w:tr>
      <w:tr w:rsidR="0018782E" w:rsidRPr="00375960" w14:paraId="532B6C07" w14:textId="77777777" w:rsidTr="003D1558">
        <w:trPr>
          <w:jc w:val="center"/>
          <w:ins w:id="725" w:author="Andrea K. Fourquet" w:date="2018-07-18T00:08:00Z"/>
        </w:trPr>
        <w:tc>
          <w:tcPr>
            <w:tcW w:w="3235" w:type="dxa"/>
          </w:tcPr>
          <w:p w14:paraId="0D75A76E" w14:textId="77777777" w:rsidR="0018782E" w:rsidRPr="00375960" w:rsidRDefault="0018782E" w:rsidP="003D1558">
            <w:pPr>
              <w:pStyle w:val="TableEntry"/>
              <w:rPr>
                <w:ins w:id="726" w:author="Andrea K. Fourquet" w:date="2018-07-18T00:08:00Z"/>
              </w:rPr>
            </w:pPr>
            <w:ins w:id="727" w:author="Andrea K. Fourquet" w:date="2018-07-18T00:08:00Z">
              <w:r w:rsidRPr="00375960">
                <w:t xml:space="preserve">home </w:t>
              </w:r>
              <w:r>
                <w:t>postal</w:t>
              </w:r>
              <w:r w:rsidRPr="00375960">
                <w:t xml:space="preserve"> code </w:t>
              </w:r>
            </w:ins>
          </w:p>
        </w:tc>
        <w:tc>
          <w:tcPr>
            <w:tcW w:w="4876" w:type="dxa"/>
          </w:tcPr>
          <w:p w14:paraId="75A4ED2A" w14:textId="77777777" w:rsidR="0018782E" w:rsidRPr="00375960" w:rsidRDefault="0018782E" w:rsidP="003D1558">
            <w:pPr>
              <w:pStyle w:val="TableEntry"/>
              <w:rPr>
                <w:ins w:id="728" w:author="Andrea K. Fourquet" w:date="2018-07-18T00:08:00Z"/>
              </w:rPr>
            </w:pPr>
            <w:ins w:id="729" w:author="Andrea K. Fourquet" w:date="2018-07-18T00:08:00Z">
              <w:r w:rsidRPr="00375960">
                <w:t>Header</w:t>
              </w:r>
            </w:ins>
          </w:p>
        </w:tc>
      </w:tr>
      <w:tr w:rsidR="0018782E" w:rsidRPr="00375960" w14:paraId="7EE00661" w14:textId="77777777" w:rsidTr="003D1558">
        <w:trPr>
          <w:jc w:val="center"/>
          <w:ins w:id="730" w:author="Andrea K. Fourquet" w:date="2018-07-18T00:08:00Z"/>
        </w:trPr>
        <w:tc>
          <w:tcPr>
            <w:tcW w:w="3235" w:type="dxa"/>
          </w:tcPr>
          <w:p w14:paraId="43DC277A" w14:textId="77777777" w:rsidR="0018782E" w:rsidRPr="00375960" w:rsidRDefault="0018782E" w:rsidP="003D1558">
            <w:pPr>
              <w:pStyle w:val="TableEntry"/>
              <w:rPr>
                <w:ins w:id="731" w:author="Andrea K. Fourquet" w:date="2018-07-18T00:08:00Z"/>
              </w:rPr>
            </w:pPr>
            <w:ins w:id="732" w:author="Andrea K. Fourquet" w:date="2018-07-18T00:08:00Z">
              <w:r w:rsidRPr="00375960">
                <w:t xml:space="preserve">country of residence </w:t>
              </w:r>
            </w:ins>
          </w:p>
        </w:tc>
        <w:tc>
          <w:tcPr>
            <w:tcW w:w="4876" w:type="dxa"/>
          </w:tcPr>
          <w:p w14:paraId="6FE3527A" w14:textId="77777777" w:rsidR="0018782E" w:rsidRPr="00375960" w:rsidRDefault="0018782E" w:rsidP="003D1558">
            <w:pPr>
              <w:pStyle w:val="TableEntry"/>
              <w:rPr>
                <w:ins w:id="733" w:author="Andrea K. Fourquet" w:date="2018-07-18T00:08:00Z"/>
              </w:rPr>
            </w:pPr>
            <w:ins w:id="734" w:author="Andrea K. Fourquet" w:date="2018-07-18T00:08:00Z">
              <w:r w:rsidRPr="00375960">
                <w:t>Header</w:t>
              </w:r>
            </w:ins>
          </w:p>
        </w:tc>
      </w:tr>
      <w:tr w:rsidR="0018782E" w:rsidRPr="00375960" w14:paraId="4376D135" w14:textId="77777777" w:rsidTr="003D1558">
        <w:trPr>
          <w:jc w:val="center"/>
          <w:ins w:id="735" w:author="Andrea K. Fourquet" w:date="2018-07-18T00:08:00Z"/>
        </w:trPr>
        <w:tc>
          <w:tcPr>
            <w:tcW w:w="3235" w:type="dxa"/>
          </w:tcPr>
          <w:p w14:paraId="7361C560" w14:textId="77777777" w:rsidR="0018782E" w:rsidRPr="00375960" w:rsidRDefault="0018782E" w:rsidP="003D1558">
            <w:pPr>
              <w:pStyle w:val="TableEntry"/>
              <w:rPr>
                <w:ins w:id="736" w:author="Andrea K. Fourquet" w:date="2018-07-18T00:08:00Z"/>
              </w:rPr>
            </w:pPr>
            <w:ins w:id="737" w:author="Andrea K. Fourquet" w:date="2018-07-18T00:08:00Z">
              <w:r w:rsidRPr="00375960">
                <w:t xml:space="preserve">gender </w:t>
              </w:r>
            </w:ins>
          </w:p>
        </w:tc>
        <w:tc>
          <w:tcPr>
            <w:tcW w:w="4876" w:type="dxa"/>
          </w:tcPr>
          <w:p w14:paraId="08DDE3BF" w14:textId="77777777" w:rsidR="0018782E" w:rsidRPr="00375960" w:rsidRDefault="0018782E" w:rsidP="003D1558">
            <w:pPr>
              <w:pStyle w:val="TableEntry"/>
              <w:rPr>
                <w:ins w:id="738" w:author="Andrea K. Fourquet" w:date="2018-07-18T00:08:00Z"/>
              </w:rPr>
            </w:pPr>
            <w:ins w:id="739" w:author="Andrea K. Fourquet" w:date="2018-07-18T00:08:00Z">
              <w:r w:rsidRPr="00375960">
                <w:t>Header</w:t>
              </w:r>
            </w:ins>
          </w:p>
        </w:tc>
      </w:tr>
      <w:tr w:rsidR="0018782E" w:rsidRPr="00375960" w14:paraId="759188C9" w14:textId="77777777" w:rsidTr="003D1558">
        <w:trPr>
          <w:jc w:val="center"/>
          <w:ins w:id="740" w:author="Andrea K. Fourquet" w:date="2018-07-18T00:08:00Z"/>
        </w:trPr>
        <w:tc>
          <w:tcPr>
            <w:tcW w:w="3235" w:type="dxa"/>
          </w:tcPr>
          <w:p w14:paraId="4044A849" w14:textId="77777777" w:rsidR="0018782E" w:rsidRPr="00375960" w:rsidRDefault="0018782E" w:rsidP="003D1558">
            <w:pPr>
              <w:pStyle w:val="TableEntry"/>
              <w:rPr>
                <w:ins w:id="741" w:author="Andrea K. Fourquet" w:date="2018-07-18T00:08:00Z"/>
              </w:rPr>
            </w:pPr>
            <w:ins w:id="742" w:author="Andrea K. Fourquet" w:date="2018-07-18T00:08:00Z">
              <w:r w:rsidRPr="00375960">
                <w:t>Race</w:t>
              </w:r>
            </w:ins>
          </w:p>
        </w:tc>
        <w:tc>
          <w:tcPr>
            <w:tcW w:w="4876" w:type="dxa"/>
          </w:tcPr>
          <w:p w14:paraId="24F8BDAE" w14:textId="77777777" w:rsidR="0018782E" w:rsidRPr="00375960" w:rsidRDefault="0018782E" w:rsidP="003D1558">
            <w:pPr>
              <w:pStyle w:val="TableEntry"/>
              <w:rPr>
                <w:ins w:id="743" w:author="Andrea K. Fourquet" w:date="2018-07-18T00:08:00Z"/>
              </w:rPr>
            </w:pPr>
            <w:ins w:id="744" w:author="Andrea K. Fourquet" w:date="2018-07-18T00:08:00Z">
              <w:r w:rsidRPr="00375960">
                <w:t>Header</w:t>
              </w:r>
            </w:ins>
          </w:p>
        </w:tc>
      </w:tr>
      <w:tr w:rsidR="0018782E" w:rsidRPr="00375960" w14:paraId="6035BDE9" w14:textId="77777777" w:rsidTr="003D1558">
        <w:trPr>
          <w:jc w:val="center"/>
          <w:ins w:id="745" w:author="Andrea K. Fourquet" w:date="2018-07-18T00:08:00Z"/>
        </w:trPr>
        <w:tc>
          <w:tcPr>
            <w:tcW w:w="3235" w:type="dxa"/>
          </w:tcPr>
          <w:p w14:paraId="6B397948" w14:textId="77777777" w:rsidR="0018782E" w:rsidRPr="00375960" w:rsidRDefault="0018782E" w:rsidP="003D1558">
            <w:pPr>
              <w:pStyle w:val="TableEntry"/>
              <w:rPr>
                <w:ins w:id="746" w:author="Andrea K. Fourquet" w:date="2018-07-18T00:08:00Z"/>
              </w:rPr>
            </w:pPr>
            <w:ins w:id="747" w:author="Andrea K. Fourquet" w:date="2018-07-18T00:08:00Z">
              <w:r w:rsidRPr="00375960">
                <w:t>Age</w:t>
              </w:r>
            </w:ins>
          </w:p>
        </w:tc>
        <w:tc>
          <w:tcPr>
            <w:tcW w:w="4876" w:type="dxa"/>
          </w:tcPr>
          <w:p w14:paraId="16EEBF83" w14:textId="77777777" w:rsidR="0018782E" w:rsidRPr="00375960" w:rsidRDefault="0018782E" w:rsidP="003D1558">
            <w:pPr>
              <w:pStyle w:val="TableEntry"/>
              <w:rPr>
                <w:ins w:id="748" w:author="Andrea K. Fourquet" w:date="2018-07-18T00:08:00Z"/>
              </w:rPr>
            </w:pPr>
            <w:ins w:id="749" w:author="Andrea K. Fourquet" w:date="2018-07-18T00:08:00Z">
              <w:r w:rsidRPr="00375960">
                <w:t>Header</w:t>
              </w:r>
            </w:ins>
          </w:p>
        </w:tc>
      </w:tr>
      <w:tr w:rsidR="0018782E" w:rsidRPr="00375960" w14:paraId="324A8BC0" w14:textId="77777777" w:rsidTr="003D1558">
        <w:trPr>
          <w:jc w:val="center"/>
          <w:ins w:id="750" w:author="Andrea K. Fourquet" w:date="2018-07-18T00:08:00Z"/>
        </w:trPr>
        <w:tc>
          <w:tcPr>
            <w:tcW w:w="3235" w:type="dxa"/>
          </w:tcPr>
          <w:p w14:paraId="08C36BC4" w14:textId="77777777" w:rsidR="0018782E" w:rsidRPr="00375960" w:rsidRDefault="0018782E" w:rsidP="003D1558">
            <w:pPr>
              <w:pStyle w:val="TableEntry"/>
              <w:rPr>
                <w:ins w:id="751" w:author="Andrea K. Fourquet" w:date="2018-07-18T00:08:00Z"/>
              </w:rPr>
            </w:pPr>
            <w:ins w:id="752" w:author="Andrea K. Fourquet" w:date="2018-07-18T00:08:00Z">
              <w:r w:rsidRPr="00375960">
                <w:t>Age Units</w:t>
              </w:r>
            </w:ins>
          </w:p>
        </w:tc>
        <w:tc>
          <w:tcPr>
            <w:tcW w:w="4876" w:type="dxa"/>
          </w:tcPr>
          <w:p w14:paraId="4C09E2B1" w14:textId="77777777" w:rsidR="0018782E" w:rsidRPr="00375960" w:rsidRDefault="0018782E" w:rsidP="003D1558">
            <w:pPr>
              <w:pStyle w:val="TableEntry"/>
              <w:rPr>
                <w:ins w:id="753" w:author="Andrea K. Fourquet" w:date="2018-07-18T00:08:00Z"/>
              </w:rPr>
            </w:pPr>
            <w:ins w:id="754" w:author="Andrea K. Fourquet" w:date="2018-07-18T00:08:00Z">
              <w:r w:rsidRPr="00375960">
                <w:t>Header</w:t>
              </w:r>
            </w:ins>
          </w:p>
        </w:tc>
      </w:tr>
      <w:tr w:rsidR="0018782E" w:rsidRPr="00375960" w14:paraId="63C75DF4" w14:textId="77777777" w:rsidTr="003D1558">
        <w:trPr>
          <w:jc w:val="center"/>
          <w:ins w:id="755" w:author="Andrea K. Fourquet" w:date="2018-07-18T00:08:00Z"/>
        </w:trPr>
        <w:tc>
          <w:tcPr>
            <w:tcW w:w="3235" w:type="dxa"/>
          </w:tcPr>
          <w:p w14:paraId="70E00A5B" w14:textId="77777777" w:rsidR="0018782E" w:rsidRPr="00375960" w:rsidRDefault="0018782E" w:rsidP="003D1558">
            <w:pPr>
              <w:pStyle w:val="TableEntry"/>
              <w:rPr>
                <w:ins w:id="756" w:author="Andrea K. Fourquet" w:date="2018-07-18T00:08:00Z"/>
              </w:rPr>
            </w:pPr>
            <w:ins w:id="757" w:author="Andrea K. Fourquet" w:date="2018-07-18T00:08:00Z">
              <w:r w:rsidRPr="00375960">
                <w:t>Date of Birth</w:t>
              </w:r>
            </w:ins>
          </w:p>
        </w:tc>
        <w:tc>
          <w:tcPr>
            <w:tcW w:w="4876" w:type="dxa"/>
          </w:tcPr>
          <w:p w14:paraId="5DFA3B72" w14:textId="77777777" w:rsidR="0018782E" w:rsidRPr="00375960" w:rsidRDefault="0018782E" w:rsidP="003D1558">
            <w:pPr>
              <w:pStyle w:val="TableEntry"/>
              <w:rPr>
                <w:ins w:id="758" w:author="Andrea K. Fourquet" w:date="2018-07-18T00:08:00Z"/>
              </w:rPr>
            </w:pPr>
            <w:ins w:id="759" w:author="Andrea K. Fourquet" w:date="2018-07-18T00:08:00Z">
              <w:r w:rsidRPr="00375960">
                <w:t>Header</w:t>
              </w:r>
            </w:ins>
          </w:p>
        </w:tc>
      </w:tr>
      <w:tr w:rsidR="0018782E" w:rsidRPr="00375960" w14:paraId="39169A22" w14:textId="77777777" w:rsidTr="003D1558">
        <w:trPr>
          <w:jc w:val="center"/>
          <w:ins w:id="760" w:author="Andrea K. Fourquet" w:date="2018-07-18T00:08:00Z"/>
        </w:trPr>
        <w:tc>
          <w:tcPr>
            <w:tcW w:w="3235" w:type="dxa"/>
          </w:tcPr>
          <w:p w14:paraId="726C35CD" w14:textId="77777777" w:rsidR="0018782E" w:rsidRPr="00375960" w:rsidRDefault="0018782E" w:rsidP="003D1558">
            <w:pPr>
              <w:pStyle w:val="TableEntry"/>
              <w:rPr>
                <w:ins w:id="761" w:author="Andrea K. Fourquet" w:date="2018-07-18T00:08:00Z"/>
              </w:rPr>
            </w:pPr>
            <w:ins w:id="762" w:author="Andrea K. Fourquet" w:date="2018-07-18T00:08:00Z">
              <w:r w:rsidRPr="00375960">
                <w:t>Patient's Phone Number</w:t>
              </w:r>
            </w:ins>
          </w:p>
        </w:tc>
        <w:tc>
          <w:tcPr>
            <w:tcW w:w="4876" w:type="dxa"/>
          </w:tcPr>
          <w:p w14:paraId="3C58E359" w14:textId="77777777" w:rsidR="0018782E" w:rsidRPr="00375960" w:rsidRDefault="0018782E" w:rsidP="003D1558">
            <w:pPr>
              <w:pStyle w:val="TableEntry"/>
              <w:rPr>
                <w:ins w:id="763" w:author="Andrea K. Fourquet" w:date="2018-07-18T00:08:00Z"/>
              </w:rPr>
            </w:pPr>
            <w:ins w:id="764" w:author="Andrea K. Fourquet" w:date="2018-07-18T00:08:00Z">
              <w:r w:rsidRPr="00375960">
                <w:t>Header</w:t>
              </w:r>
            </w:ins>
          </w:p>
        </w:tc>
      </w:tr>
      <w:tr w:rsidR="0018782E" w:rsidRPr="00375960" w14:paraId="419E5C2E" w14:textId="77777777" w:rsidTr="003D1558">
        <w:trPr>
          <w:jc w:val="center"/>
          <w:ins w:id="765" w:author="Andrea K. Fourquet" w:date="2018-07-18T00:08:00Z"/>
        </w:trPr>
        <w:tc>
          <w:tcPr>
            <w:tcW w:w="3235" w:type="dxa"/>
          </w:tcPr>
          <w:p w14:paraId="3323EB29" w14:textId="77777777" w:rsidR="0018782E" w:rsidRPr="00375960" w:rsidRDefault="0018782E" w:rsidP="003D1558">
            <w:pPr>
              <w:pStyle w:val="TableEntry"/>
              <w:rPr>
                <w:ins w:id="766" w:author="Andrea K. Fourquet" w:date="2018-07-18T00:08:00Z"/>
              </w:rPr>
            </w:pPr>
            <w:ins w:id="767" w:author="Andrea K. Fourquet" w:date="2018-07-18T00:08:00Z">
              <w:r w:rsidRPr="00375960">
                <w:t xml:space="preserve">Closest Relative/Guardian Last Name </w:t>
              </w:r>
            </w:ins>
          </w:p>
        </w:tc>
        <w:tc>
          <w:tcPr>
            <w:tcW w:w="4876" w:type="dxa"/>
          </w:tcPr>
          <w:p w14:paraId="04015173" w14:textId="77777777" w:rsidR="0018782E" w:rsidRPr="00375960" w:rsidRDefault="0018782E" w:rsidP="003D1558">
            <w:pPr>
              <w:pStyle w:val="TableEntry"/>
              <w:rPr>
                <w:ins w:id="768" w:author="Andrea K. Fourquet" w:date="2018-07-18T00:08:00Z"/>
              </w:rPr>
            </w:pPr>
            <w:ins w:id="769" w:author="Andrea K. Fourquet" w:date="2018-07-18T00:08:00Z">
              <w:r w:rsidRPr="00375960">
                <w:t xml:space="preserve">Header </w:t>
              </w:r>
            </w:ins>
          </w:p>
        </w:tc>
      </w:tr>
      <w:tr w:rsidR="0018782E" w:rsidRPr="00375960" w14:paraId="689E80AA" w14:textId="77777777" w:rsidTr="003D1558">
        <w:trPr>
          <w:jc w:val="center"/>
          <w:ins w:id="770" w:author="Andrea K. Fourquet" w:date="2018-07-18T00:08:00Z"/>
        </w:trPr>
        <w:tc>
          <w:tcPr>
            <w:tcW w:w="3235" w:type="dxa"/>
          </w:tcPr>
          <w:p w14:paraId="73431B69" w14:textId="77777777" w:rsidR="0018782E" w:rsidRPr="00375960" w:rsidRDefault="0018782E" w:rsidP="003D1558">
            <w:pPr>
              <w:pStyle w:val="TableEntry"/>
              <w:rPr>
                <w:ins w:id="771" w:author="Andrea K. Fourquet" w:date="2018-07-18T00:08:00Z"/>
              </w:rPr>
            </w:pPr>
            <w:ins w:id="772" w:author="Andrea K. Fourquet" w:date="2018-07-18T00:08:00Z">
              <w:r w:rsidRPr="00375960">
                <w:t>Closest Relative/Guardian First Name</w:t>
              </w:r>
            </w:ins>
          </w:p>
        </w:tc>
        <w:tc>
          <w:tcPr>
            <w:tcW w:w="4876" w:type="dxa"/>
          </w:tcPr>
          <w:p w14:paraId="707F8F04" w14:textId="77777777" w:rsidR="0018782E" w:rsidRPr="00375960" w:rsidRDefault="0018782E" w:rsidP="003D1558">
            <w:pPr>
              <w:pStyle w:val="TableEntry"/>
              <w:rPr>
                <w:ins w:id="773" w:author="Andrea K. Fourquet" w:date="2018-07-18T00:08:00Z"/>
              </w:rPr>
            </w:pPr>
            <w:ins w:id="774" w:author="Andrea K. Fourquet" w:date="2018-07-18T00:08:00Z">
              <w:r w:rsidRPr="00375960">
                <w:t xml:space="preserve">Header </w:t>
              </w:r>
            </w:ins>
          </w:p>
        </w:tc>
      </w:tr>
      <w:tr w:rsidR="0018782E" w:rsidRPr="00375960" w14:paraId="6C358454" w14:textId="77777777" w:rsidTr="003D1558">
        <w:trPr>
          <w:jc w:val="center"/>
          <w:ins w:id="775" w:author="Andrea K. Fourquet" w:date="2018-07-18T00:08:00Z"/>
        </w:trPr>
        <w:tc>
          <w:tcPr>
            <w:tcW w:w="3235" w:type="dxa"/>
          </w:tcPr>
          <w:p w14:paraId="23BAEF79" w14:textId="77777777" w:rsidR="0018782E" w:rsidRPr="00375960" w:rsidRDefault="0018782E" w:rsidP="003D1558">
            <w:pPr>
              <w:pStyle w:val="TableEntry"/>
              <w:rPr>
                <w:ins w:id="776" w:author="Andrea K. Fourquet" w:date="2018-07-18T00:08:00Z"/>
              </w:rPr>
            </w:pPr>
            <w:ins w:id="777" w:author="Andrea K. Fourquet" w:date="2018-07-18T00:08:00Z">
              <w:r w:rsidRPr="00375960">
                <w:t>Closest Relative/Guardian Middle Initial/Name</w:t>
              </w:r>
            </w:ins>
          </w:p>
        </w:tc>
        <w:tc>
          <w:tcPr>
            <w:tcW w:w="4876" w:type="dxa"/>
          </w:tcPr>
          <w:p w14:paraId="5581B625" w14:textId="77777777" w:rsidR="0018782E" w:rsidRPr="00375960" w:rsidRDefault="0018782E" w:rsidP="003D1558">
            <w:pPr>
              <w:pStyle w:val="TableEntry"/>
              <w:rPr>
                <w:ins w:id="778" w:author="Andrea K. Fourquet" w:date="2018-07-18T00:08:00Z"/>
              </w:rPr>
            </w:pPr>
            <w:ins w:id="779" w:author="Andrea K. Fourquet" w:date="2018-07-18T00:08:00Z">
              <w:r w:rsidRPr="00375960">
                <w:t xml:space="preserve">Header </w:t>
              </w:r>
            </w:ins>
          </w:p>
        </w:tc>
      </w:tr>
      <w:tr w:rsidR="0018782E" w:rsidRPr="00375960" w14:paraId="044D6ED9" w14:textId="77777777" w:rsidTr="003D1558">
        <w:trPr>
          <w:jc w:val="center"/>
          <w:ins w:id="780" w:author="Andrea K. Fourquet" w:date="2018-07-18T00:08:00Z"/>
        </w:trPr>
        <w:tc>
          <w:tcPr>
            <w:tcW w:w="3235" w:type="dxa"/>
          </w:tcPr>
          <w:p w14:paraId="5C227104" w14:textId="77777777" w:rsidR="0018782E" w:rsidRPr="00375960" w:rsidRDefault="0018782E" w:rsidP="003D1558">
            <w:pPr>
              <w:pStyle w:val="TableEntry"/>
              <w:rPr>
                <w:ins w:id="781" w:author="Andrea K. Fourquet" w:date="2018-07-18T00:08:00Z"/>
              </w:rPr>
            </w:pPr>
            <w:ins w:id="782" w:author="Andrea K. Fourquet" w:date="2018-07-18T00:08:00Z">
              <w:r w:rsidRPr="00375960">
                <w:t>Closest Relative/Guardian Street Address</w:t>
              </w:r>
            </w:ins>
          </w:p>
        </w:tc>
        <w:tc>
          <w:tcPr>
            <w:tcW w:w="4876" w:type="dxa"/>
          </w:tcPr>
          <w:p w14:paraId="305692E0" w14:textId="77777777" w:rsidR="0018782E" w:rsidRPr="00375960" w:rsidRDefault="0018782E" w:rsidP="003D1558">
            <w:pPr>
              <w:pStyle w:val="TableEntry"/>
              <w:rPr>
                <w:ins w:id="783" w:author="Andrea K. Fourquet" w:date="2018-07-18T00:08:00Z"/>
              </w:rPr>
            </w:pPr>
            <w:ins w:id="784" w:author="Andrea K. Fourquet" w:date="2018-07-18T00:08:00Z">
              <w:r w:rsidRPr="00375960">
                <w:t xml:space="preserve">Header </w:t>
              </w:r>
            </w:ins>
          </w:p>
        </w:tc>
      </w:tr>
      <w:tr w:rsidR="0018782E" w:rsidRPr="00375960" w14:paraId="0741DC71" w14:textId="77777777" w:rsidTr="003D1558">
        <w:trPr>
          <w:jc w:val="center"/>
          <w:ins w:id="785" w:author="Andrea K. Fourquet" w:date="2018-07-18T00:08:00Z"/>
        </w:trPr>
        <w:tc>
          <w:tcPr>
            <w:tcW w:w="3235" w:type="dxa"/>
          </w:tcPr>
          <w:p w14:paraId="29A23BA6" w14:textId="77777777" w:rsidR="0018782E" w:rsidRPr="00375960" w:rsidRDefault="0018782E" w:rsidP="003D1558">
            <w:pPr>
              <w:pStyle w:val="TableEntry"/>
              <w:rPr>
                <w:ins w:id="786" w:author="Andrea K. Fourquet" w:date="2018-07-18T00:08:00Z"/>
              </w:rPr>
            </w:pPr>
            <w:ins w:id="787" w:author="Andrea K. Fourquet" w:date="2018-07-18T00:08:00Z">
              <w:r w:rsidRPr="00375960">
                <w:t xml:space="preserve">Closest Relative/Guardian City </w:t>
              </w:r>
            </w:ins>
          </w:p>
        </w:tc>
        <w:tc>
          <w:tcPr>
            <w:tcW w:w="4876" w:type="dxa"/>
          </w:tcPr>
          <w:p w14:paraId="4FD7075A" w14:textId="77777777" w:rsidR="0018782E" w:rsidRPr="00375960" w:rsidRDefault="0018782E" w:rsidP="003D1558">
            <w:pPr>
              <w:pStyle w:val="TableEntry"/>
              <w:rPr>
                <w:ins w:id="788" w:author="Andrea K. Fourquet" w:date="2018-07-18T00:08:00Z"/>
              </w:rPr>
            </w:pPr>
            <w:ins w:id="789" w:author="Andrea K. Fourquet" w:date="2018-07-18T00:08:00Z">
              <w:r w:rsidRPr="00375960">
                <w:t xml:space="preserve">Header </w:t>
              </w:r>
            </w:ins>
          </w:p>
        </w:tc>
      </w:tr>
      <w:tr w:rsidR="0018782E" w:rsidRPr="00375960" w14:paraId="624F5D7C" w14:textId="77777777" w:rsidTr="003D1558">
        <w:trPr>
          <w:jc w:val="center"/>
          <w:ins w:id="790" w:author="Andrea K. Fourquet" w:date="2018-07-18T00:08:00Z"/>
        </w:trPr>
        <w:tc>
          <w:tcPr>
            <w:tcW w:w="3235" w:type="dxa"/>
          </w:tcPr>
          <w:p w14:paraId="04B29F3D" w14:textId="77777777" w:rsidR="0018782E" w:rsidRPr="00375960" w:rsidRDefault="0018782E" w:rsidP="003D1558">
            <w:pPr>
              <w:pStyle w:val="TableEntry"/>
              <w:rPr>
                <w:ins w:id="791" w:author="Andrea K. Fourquet" w:date="2018-07-18T00:08:00Z"/>
              </w:rPr>
            </w:pPr>
            <w:ins w:id="792" w:author="Andrea K. Fourquet" w:date="2018-07-18T00:08:00Z">
              <w:r w:rsidRPr="00375960">
                <w:t>Closest Relative/Guardian State</w:t>
              </w:r>
            </w:ins>
          </w:p>
        </w:tc>
        <w:tc>
          <w:tcPr>
            <w:tcW w:w="4876" w:type="dxa"/>
          </w:tcPr>
          <w:p w14:paraId="5393A5E0" w14:textId="77777777" w:rsidR="0018782E" w:rsidRPr="00375960" w:rsidRDefault="0018782E" w:rsidP="003D1558">
            <w:pPr>
              <w:pStyle w:val="TableEntry"/>
              <w:rPr>
                <w:ins w:id="793" w:author="Andrea K. Fourquet" w:date="2018-07-18T00:08:00Z"/>
              </w:rPr>
            </w:pPr>
            <w:ins w:id="794" w:author="Andrea K. Fourquet" w:date="2018-07-18T00:08:00Z">
              <w:r w:rsidRPr="00375960">
                <w:t xml:space="preserve">Header </w:t>
              </w:r>
            </w:ins>
          </w:p>
        </w:tc>
      </w:tr>
      <w:tr w:rsidR="0018782E" w:rsidRPr="00375960" w14:paraId="0F2B5420" w14:textId="77777777" w:rsidTr="003D1558">
        <w:trPr>
          <w:jc w:val="center"/>
          <w:ins w:id="795" w:author="Andrea K. Fourquet" w:date="2018-07-18T00:08:00Z"/>
        </w:trPr>
        <w:tc>
          <w:tcPr>
            <w:tcW w:w="3235" w:type="dxa"/>
          </w:tcPr>
          <w:p w14:paraId="19C25975" w14:textId="77777777" w:rsidR="0018782E" w:rsidRPr="00375960" w:rsidRDefault="0018782E" w:rsidP="003D1558">
            <w:pPr>
              <w:pStyle w:val="TableEntry"/>
              <w:rPr>
                <w:ins w:id="796" w:author="Andrea K. Fourquet" w:date="2018-07-18T00:08:00Z"/>
              </w:rPr>
            </w:pPr>
            <w:ins w:id="797" w:author="Andrea K. Fourquet" w:date="2018-07-18T00:08:00Z">
              <w:r w:rsidRPr="00375960">
                <w:t xml:space="preserve">Closest Relative/Guardian Zip code </w:t>
              </w:r>
            </w:ins>
          </w:p>
        </w:tc>
        <w:tc>
          <w:tcPr>
            <w:tcW w:w="4876" w:type="dxa"/>
          </w:tcPr>
          <w:p w14:paraId="4FEE9733" w14:textId="77777777" w:rsidR="0018782E" w:rsidRPr="00375960" w:rsidRDefault="0018782E" w:rsidP="003D1558">
            <w:pPr>
              <w:pStyle w:val="TableEntry"/>
              <w:rPr>
                <w:ins w:id="798" w:author="Andrea K. Fourquet" w:date="2018-07-18T00:08:00Z"/>
              </w:rPr>
            </w:pPr>
            <w:ins w:id="799" w:author="Andrea K. Fourquet" w:date="2018-07-18T00:08:00Z">
              <w:r w:rsidRPr="00375960">
                <w:t xml:space="preserve">Header </w:t>
              </w:r>
            </w:ins>
          </w:p>
        </w:tc>
      </w:tr>
      <w:tr w:rsidR="0018782E" w:rsidRPr="00375960" w14:paraId="29737C3E" w14:textId="77777777" w:rsidTr="003D1558">
        <w:trPr>
          <w:jc w:val="center"/>
          <w:ins w:id="800" w:author="Andrea K. Fourquet" w:date="2018-07-18T00:08:00Z"/>
        </w:trPr>
        <w:tc>
          <w:tcPr>
            <w:tcW w:w="3235" w:type="dxa"/>
          </w:tcPr>
          <w:p w14:paraId="0C4705E0" w14:textId="77777777" w:rsidR="0018782E" w:rsidRPr="00375960" w:rsidRDefault="0018782E" w:rsidP="003D1558">
            <w:pPr>
              <w:pStyle w:val="TableEntry"/>
              <w:rPr>
                <w:ins w:id="801" w:author="Andrea K. Fourquet" w:date="2018-07-18T00:08:00Z"/>
              </w:rPr>
            </w:pPr>
            <w:ins w:id="802" w:author="Andrea K. Fourquet" w:date="2018-07-18T00:08:00Z">
              <w:r w:rsidRPr="00375960">
                <w:t xml:space="preserve">Closest Relative/Guardian Country </w:t>
              </w:r>
            </w:ins>
          </w:p>
        </w:tc>
        <w:tc>
          <w:tcPr>
            <w:tcW w:w="4876" w:type="dxa"/>
          </w:tcPr>
          <w:p w14:paraId="1BB92956" w14:textId="77777777" w:rsidR="0018782E" w:rsidRPr="00375960" w:rsidRDefault="0018782E" w:rsidP="003D1558">
            <w:pPr>
              <w:pStyle w:val="TableEntry"/>
              <w:rPr>
                <w:ins w:id="803" w:author="Andrea K. Fourquet" w:date="2018-07-18T00:08:00Z"/>
              </w:rPr>
            </w:pPr>
            <w:ins w:id="804" w:author="Andrea K. Fourquet" w:date="2018-07-18T00:08:00Z">
              <w:r w:rsidRPr="00375960">
                <w:t xml:space="preserve">Header </w:t>
              </w:r>
            </w:ins>
          </w:p>
        </w:tc>
      </w:tr>
      <w:tr w:rsidR="0018782E" w:rsidRPr="00375960" w14:paraId="0DD4979E" w14:textId="77777777" w:rsidTr="003D1558">
        <w:trPr>
          <w:jc w:val="center"/>
          <w:ins w:id="805" w:author="Andrea K. Fourquet" w:date="2018-07-18T00:08:00Z"/>
        </w:trPr>
        <w:tc>
          <w:tcPr>
            <w:tcW w:w="3235" w:type="dxa"/>
          </w:tcPr>
          <w:p w14:paraId="4E72329C" w14:textId="77777777" w:rsidR="0018782E" w:rsidRPr="00375960" w:rsidRDefault="0018782E" w:rsidP="003D1558">
            <w:pPr>
              <w:pStyle w:val="TableEntry"/>
              <w:rPr>
                <w:ins w:id="806" w:author="Andrea K. Fourquet" w:date="2018-07-18T00:08:00Z"/>
              </w:rPr>
            </w:pPr>
            <w:ins w:id="807" w:author="Andrea K. Fourquet" w:date="2018-07-18T00:08:00Z">
              <w:r w:rsidRPr="00375960">
                <w:t xml:space="preserve">Closest Relative/Guardian Phone Number </w:t>
              </w:r>
            </w:ins>
          </w:p>
        </w:tc>
        <w:tc>
          <w:tcPr>
            <w:tcW w:w="4876" w:type="dxa"/>
          </w:tcPr>
          <w:p w14:paraId="0E0C6D95" w14:textId="77777777" w:rsidR="0018782E" w:rsidRPr="00375960" w:rsidRDefault="0018782E" w:rsidP="003D1558">
            <w:pPr>
              <w:pStyle w:val="TableEntry"/>
              <w:rPr>
                <w:ins w:id="808" w:author="Andrea K. Fourquet" w:date="2018-07-18T00:08:00Z"/>
              </w:rPr>
            </w:pPr>
            <w:ins w:id="809" w:author="Andrea K. Fourquet" w:date="2018-07-18T00:08:00Z">
              <w:r w:rsidRPr="00375960">
                <w:t xml:space="preserve">Header </w:t>
              </w:r>
            </w:ins>
          </w:p>
        </w:tc>
      </w:tr>
      <w:tr w:rsidR="0018782E" w:rsidRPr="00375960" w14:paraId="50C8DE4B" w14:textId="77777777" w:rsidTr="003D1558">
        <w:trPr>
          <w:jc w:val="center"/>
          <w:ins w:id="810" w:author="Andrea K. Fourquet" w:date="2018-07-18T00:08:00Z"/>
        </w:trPr>
        <w:tc>
          <w:tcPr>
            <w:tcW w:w="3235" w:type="dxa"/>
          </w:tcPr>
          <w:p w14:paraId="2FC93B80" w14:textId="77777777" w:rsidR="0018782E" w:rsidRPr="00375960" w:rsidRDefault="0018782E" w:rsidP="003D1558">
            <w:pPr>
              <w:pStyle w:val="TableEntry"/>
              <w:rPr>
                <w:ins w:id="811" w:author="Andrea K. Fourquet" w:date="2018-07-18T00:08:00Z"/>
              </w:rPr>
            </w:pPr>
            <w:ins w:id="812" w:author="Andrea K. Fourquet" w:date="2018-07-18T00:08:00Z">
              <w:r w:rsidRPr="00375960">
                <w:t>Closest Relative/Guardian Relationship</w:t>
              </w:r>
            </w:ins>
          </w:p>
        </w:tc>
        <w:tc>
          <w:tcPr>
            <w:tcW w:w="4876" w:type="dxa"/>
          </w:tcPr>
          <w:p w14:paraId="55FC72B1" w14:textId="77777777" w:rsidR="0018782E" w:rsidRPr="00375960" w:rsidRDefault="0018782E" w:rsidP="003D1558">
            <w:pPr>
              <w:pStyle w:val="TableEntry"/>
              <w:rPr>
                <w:ins w:id="813" w:author="Andrea K. Fourquet" w:date="2018-07-18T00:08:00Z"/>
              </w:rPr>
            </w:pPr>
            <w:ins w:id="814" w:author="Andrea K. Fourquet" w:date="2018-07-18T00:08:00Z">
              <w:r w:rsidRPr="00375960">
                <w:t xml:space="preserve">Header </w:t>
              </w:r>
            </w:ins>
          </w:p>
        </w:tc>
      </w:tr>
      <w:tr w:rsidR="0018782E" w:rsidRPr="00375960" w14:paraId="0AE194DA" w14:textId="77777777" w:rsidTr="003D1558">
        <w:trPr>
          <w:jc w:val="center"/>
          <w:ins w:id="815" w:author="Andrea K. Fourquet" w:date="2018-07-18T00:08:00Z"/>
        </w:trPr>
        <w:tc>
          <w:tcPr>
            <w:tcW w:w="3235" w:type="dxa"/>
          </w:tcPr>
          <w:p w14:paraId="4504D5F6" w14:textId="77777777" w:rsidR="0018782E" w:rsidRPr="00375960" w:rsidRDefault="0018782E" w:rsidP="003D1558">
            <w:pPr>
              <w:pStyle w:val="TableEntry"/>
              <w:rPr>
                <w:ins w:id="816" w:author="Andrea K. Fourquet" w:date="2018-07-18T00:08:00Z"/>
              </w:rPr>
            </w:pPr>
            <w:ins w:id="817" w:author="Andrea K. Fourquet" w:date="2018-07-18T00:08:00Z">
              <w:r w:rsidRPr="00375960">
                <w:t>Mass Casualty Incident</w:t>
              </w:r>
            </w:ins>
          </w:p>
        </w:tc>
        <w:tc>
          <w:tcPr>
            <w:tcW w:w="4876" w:type="dxa"/>
          </w:tcPr>
          <w:p w14:paraId="65911BBA" w14:textId="77777777" w:rsidR="0018782E" w:rsidRPr="00375960" w:rsidRDefault="0018782E" w:rsidP="003D1558">
            <w:pPr>
              <w:pStyle w:val="TableEntry"/>
              <w:rPr>
                <w:ins w:id="818" w:author="Andrea K. Fourquet" w:date="2018-07-18T00:08:00Z"/>
              </w:rPr>
            </w:pPr>
            <w:ins w:id="819" w:author="Andrea K. Fourquet" w:date="2018-07-18T00:08:00Z">
              <w:r w:rsidRPr="00375960">
                <w:t xml:space="preserve">EMS Scene Section </w:t>
              </w:r>
            </w:ins>
          </w:p>
        </w:tc>
      </w:tr>
      <w:tr w:rsidR="0018782E" w:rsidRPr="00375960" w14:paraId="3D2DEF50" w14:textId="77777777" w:rsidTr="003D1558">
        <w:trPr>
          <w:jc w:val="center"/>
          <w:ins w:id="820" w:author="Andrea K. Fourquet" w:date="2018-07-18T00:08:00Z"/>
        </w:trPr>
        <w:tc>
          <w:tcPr>
            <w:tcW w:w="3235" w:type="dxa"/>
          </w:tcPr>
          <w:p w14:paraId="0B18205A" w14:textId="77777777" w:rsidR="0018782E" w:rsidRPr="00375960" w:rsidRDefault="0018782E" w:rsidP="003D1558">
            <w:pPr>
              <w:pStyle w:val="TableEntry"/>
              <w:rPr>
                <w:ins w:id="821" w:author="Andrea K. Fourquet" w:date="2018-07-18T00:08:00Z"/>
              </w:rPr>
            </w:pPr>
            <w:ins w:id="822" w:author="Andrea K. Fourquet" w:date="2018-07-18T00:08:00Z">
              <w:r w:rsidRPr="00375960">
                <w:t>Triage Classification for MCI Patient</w:t>
              </w:r>
            </w:ins>
          </w:p>
        </w:tc>
        <w:tc>
          <w:tcPr>
            <w:tcW w:w="4876" w:type="dxa"/>
          </w:tcPr>
          <w:p w14:paraId="379DD62B" w14:textId="77777777" w:rsidR="0018782E" w:rsidRPr="00375960" w:rsidRDefault="0018782E" w:rsidP="003D1558">
            <w:pPr>
              <w:pStyle w:val="TableEntry"/>
              <w:rPr>
                <w:ins w:id="823" w:author="Andrea K. Fourquet" w:date="2018-07-18T00:08:00Z"/>
              </w:rPr>
            </w:pPr>
            <w:ins w:id="824" w:author="Andrea K. Fourquet" w:date="2018-07-18T00:08:00Z">
              <w:r w:rsidRPr="00375960">
                <w:t xml:space="preserve">EMS Scene Section </w:t>
              </w:r>
            </w:ins>
          </w:p>
        </w:tc>
      </w:tr>
      <w:tr w:rsidR="0018782E" w:rsidRPr="00375960" w14:paraId="54B04423" w14:textId="77777777" w:rsidTr="003D1558">
        <w:trPr>
          <w:jc w:val="center"/>
          <w:ins w:id="825" w:author="Andrea K. Fourquet" w:date="2018-07-18T00:08:00Z"/>
        </w:trPr>
        <w:tc>
          <w:tcPr>
            <w:tcW w:w="3235" w:type="dxa"/>
          </w:tcPr>
          <w:p w14:paraId="264292AD" w14:textId="77777777" w:rsidR="0018782E" w:rsidRPr="00375960" w:rsidRDefault="0018782E" w:rsidP="003D1558">
            <w:pPr>
              <w:pStyle w:val="TableEntry"/>
              <w:rPr>
                <w:ins w:id="826" w:author="Andrea K. Fourquet" w:date="2018-07-18T00:08:00Z"/>
              </w:rPr>
            </w:pPr>
            <w:ins w:id="827" w:author="Andrea K. Fourquet" w:date="2018-07-18T00:08:00Z">
              <w:r w:rsidRPr="00375960">
                <w:t>Incident Location Type</w:t>
              </w:r>
            </w:ins>
          </w:p>
        </w:tc>
        <w:tc>
          <w:tcPr>
            <w:tcW w:w="4876" w:type="dxa"/>
          </w:tcPr>
          <w:p w14:paraId="6301BCAE" w14:textId="77777777" w:rsidR="0018782E" w:rsidRPr="00375960" w:rsidRDefault="0018782E" w:rsidP="003D1558">
            <w:pPr>
              <w:pStyle w:val="TableEntry"/>
              <w:rPr>
                <w:ins w:id="828" w:author="Andrea K. Fourquet" w:date="2018-07-18T00:08:00Z"/>
              </w:rPr>
            </w:pPr>
            <w:ins w:id="829" w:author="Andrea K. Fourquet" w:date="2018-07-18T00:08:00Z">
              <w:r w:rsidRPr="00375960">
                <w:t xml:space="preserve">EMS Scene Section </w:t>
              </w:r>
            </w:ins>
          </w:p>
        </w:tc>
      </w:tr>
      <w:tr w:rsidR="0018782E" w:rsidRPr="00375960" w14:paraId="3405DEDD" w14:textId="77777777" w:rsidTr="003D1558">
        <w:trPr>
          <w:jc w:val="center"/>
          <w:ins w:id="830" w:author="Andrea K. Fourquet" w:date="2018-07-18T00:08:00Z"/>
        </w:trPr>
        <w:tc>
          <w:tcPr>
            <w:tcW w:w="3235" w:type="dxa"/>
          </w:tcPr>
          <w:p w14:paraId="0932E642" w14:textId="77777777" w:rsidR="0018782E" w:rsidRPr="00375960" w:rsidRDefault="0018782E" w:rsidP="003D1558">
            <w:pPr>
              <w:pStyle w:val="TableEntry"/>
              <w:rPr>
                <w:ins w:id="831" w:author="Andrea K. Fourquet" w:date="2018-07-18T00:08:00Z"/>
              </w:rPr>
            </w:pPr>
            <w:ins w:id="832" w:author="Andrea K. Fourquet" w:date="2018-07-18T00:08:00Z">
              <w:r w:rsidRPr="00375960">
                <w:t>Incident Facility Code</w:t>
              </w:r>
            </w:ins>
          </w:p>
        </w:tc>
        <w:tc>
          <w:tcPr>
            <w:tcW w:w="4876" w:type="dxa"/>
          </w:tcPr>
          <w:p w14:paraId="00B828E7" w14:textId="77777777" w:rsidR="0018782E" w:rsidRPr="00375960" w:rsidRDefault="0018782E" w:rsidP="003D1558">
            <w:pPr>
              <w:pStyle w:val="TableEntry"/>
              <w:rPr>
                <w:ins w:id="833" w:author="Andrea K. Fourquet" w:date="2018-07-18T00:08:00Z"/>
              </w:rPr>
            </w:pPr>
            <w:ins w:id="834" w:author="Andrea K. Fourquet" w:date="2018-07-18T00:08:00Z">
              <w:r w:rsidRPr="00375960">
                <w:t xml:space="preserve">EMS Scene Section </w:t>
              </w:r>
            </w:ins>
          </w:p>
        </w:tc>
      </w:tr>
      <w:tr w:rsidR="0018782E" w:rsidRPr="00375960" w14:paraId="48DC7D7C" w14:textId="77777777" w:rsidTr="003D1558">
        <w:trPr>
          <w:jc w:val="center"/>
          <w:ins w:id="835" w:author="Andrea K. Fourquet" w:date="2018-07-18T00:08:00Z"/>
        </w:trPr>
        <w:tc>
          <w:tcPr>
            <w:tcW w:w="3235" w:type="dxa"/>
          </w:tcPr>
          <w:p w14:paraId="60439FEC" w14:textId="77777777" w:rsidR="0018782E" w:rsidRPr="00375960" w:rsidRDefault="0018782E" w:rsidP="003D1558">
            <w:pPr>
              <w:pStyle w:val="TableEntry"/>
              <w:rPr>
                <w:ins w:id="836" w:author="Andrea K. Fourquet" w:date="2018-07-18T00:08:00Z"/>
              </w:rPr>
            </w:pPr>
            <w:ins w:id="837" w:author="Andrea K. Fourquet" w:date="2018-07-18T00:08:00Z">
              <w:r w:rsidRPr="00375960">
                <w:t>Date/Time of Symptom Onset</w:t>
              </w:r>
            </w:ins>
          </w:p>
        </w:tc>
        <w:tc>
          <w:tcPr>
            <w:tcW w:w="4876" w:type="dxa"/>
          </w:tcPr>
          <w:p w14:paraId="1D5B0BB2" w14:textId="77777777" w:rsidR="0018782E" w:rsidRPr="00375960" w:rsidRDefault="0018782E" w:rsidP="003D1558">
            <w:pPr>
              <w:pStyle w:val="TableEntry"/>
              <w:rPr>
                <w:ins w:id="838" w:author="Andrea K. Fourquet" w:date="2018-07-18T00:08:00Z"/>
              </w:rPr>
            </w:pPr>
            <w:ins w:id="839" w:author="Andrea K. Fourquet" w:date="2018-07-18T00:08:00Z">
              <w:r w:rsidRPr="00375960">
                <w:t xml:space="preserve">EMS Situation Section </w:t>
              </w:r>
            </w:ins>
          </w:p>
        </w:tc>
      </w:tr>
      <w:tr w:rsidR="0018782E" w:rsidRPr="00375960" w14:paraId="3F36196D" w14:textId="77777777" w:rsidTr="003D1558">
        <w:trPr>
          <w:jc w:val="center"/>
          <w:ins w:id="840" w:author="Andrea K. Fourquet" w:date="2018-07-18T00:08:00Z"/>
        </w:trPr>
        <w:tc>
          <w:tcPr>
            <w:tcW w:w="3235" w:type="dxa"/>
          </w:tcPr>
          <w:p w14:paraId="4DC6E55F" w14:textId="77777777" w:rsidR="0018782E" w:rsidRPr="00375960" w:rsidRDefault="0018782E" w:rsidP="003D1558">
            <w:pPr>
              <w:pStyle w:val="TableEntry"/>
              <w:rPr>
                <w:ins w:id="841" w:author="Andrea K. Fourquet" w:date="2018-07-18T00:08:00Z"/>
              </w:rPr>
            </w:pPr>
            <w:ins w:id="842" w:author="Andrea K. Fourquet" w:date="2018-07-18T00:08:00Z">
              <w:r w:rsidRPr="00375960">
                <w:t xml:space="preserve">Possible Injury </w:t>
              </w:r>
            </w:ins>
          </w:p>
        </w:tc>
        <w:tc>
          <w:tcPr>
            <w:tcW w:w="4876" w:type="dxa"/>
          </w:tcPr>
          <w:p w14:paraId="625A59DB" w14:textId="77777777" w:rsidR="0018782E" w:rsidRPr="00375960" w:rsidRDefault="0018782E" w:rsidP="003D1558">
            <w:pPr>
              <w:pStyle w:val="TableEntry"/>
              <w:rPr>
                <w:ins w:id="843" w:author="Andrea K. Fourquet" w:date="2018-07-18T00:08:00Z"/>
              </w:rPr>
            </w:pPr>
            <w:ins w:id="844" w:author="Andrea K. Fourquet" w:date="2018-07-18T00:08:00Z">
              <w:r w:rsidRPr="00375960">
                <w:t xml:space="preserve">EMS Situation Section </w:t>
              </w:r>
            </w:ins>
          </w:p>
        </w:tc>
      </w:tr>
      <w:tr w:rsidR="0018782E" w:rsidRPr="00375960" w14:paraId="2C2D9151" w14:textId="77777777" w:rsidTr="003D1558">
        <w:trPr>
          <w:jc w:val="center"/>
          <w:ins w:id="845" w:author="Andrea K. Fourquet" w:date="2018-07-18T00:08:00Z"/>
        </w:trPr>
        <w:tc>
          <w:tcPr>
            <w:tcW w:w="3235" w:type="dxa"/>
          </w:tcPr>
          <w:p w14:paraId="197A2F89" w14:textId="77777777" w:rsidR="0018782E" w:rsidRPr="00375960" w:rsidRDefault="0018782E" w:rsidP="003D1558">
            <w:pPr>
              <w:pStyle w:val="TableEntry"/>
              <w:rPr>
                <w:ins w:id="846" w:author="Andrea K. Fourquet" w:date="2018-07-18T00:08:00Z"/>
              </w:rPr>
            </w:pPr>
            <w:ins w:id="847" w:author="Andrea K. Fourquet" w:date="2018-07-18T00:08:00Z">
              <w:r w:rsidRPr="00375960">
                <w:t xml:space="preserve">Complaint Type </w:t>
              </w:r>
            </w:ins>
          </w:p>
        </w:tc>
        <w:tc>
          <w:tcPr>
            <w:tcW w:w="4876" w:type="dxa"/>
          </w:tcPr>
          <w:p w14:paraId="7F7E5270" w14:textId="77777777" w:rsidR="0018782E" w:rsidRPr="00375960" w:rsidRDefault="0018782E" w:rsidP="003D1558">
            <w:pPr>
              <w:pStyle w:val="TableEntry"/>
              <w:rPr>
                <w:ins w:id="848" w:author="Andrea K. Fourquet" w:date="2018-07-18T00:08:00Z"/>
              </w:rPr>
            </w:pPr>
            <w:ins w:id="849" w:author="Andrea K. Fourquet" w:date="2018-07-18T00:08:00Z">
              <w:r w:rsidRPr="00375960">
                <w:t xml:space="preserve">EMS Situation Section </w:t>
              </w:r>
            </w:ins>
          </w:p>
        </w:tc>
      </w:tr>
      <w:tr w:rsidR="0018782E" w:rsidRPr="00375960" w14:paraId="270979BA" w14:textId="77777777" w:rsidTr="003D1558">
        <w:trPr>
          <w:jc w:val="center"/>
          <w:ins w:id="850" w:author="Andrea K. Fourquet" w:date="2018-07-18T00:08:00Z"/>
        </w:trPr>
        <w:tc>
          <w:tcPr>
            <w:tcW w:w="3235" w:type="dxa"/>
          </w:tcPr>
          <w:p w14:paraId="6B2CA95D" w14:textId="77777777" w:rsidR="0018782E" w:rsidRPr="00375960" w:rsidRDefault="0018782E" w:rsidP="003D1558">
            <w:pPr>
              <w:pStyle w:val="TableEntry"/>
              <w:rPr>
                <w:ins w:id="851" w:author="Andrea K. Fourquet" w:date="2018-07-18T00:08:00Z"/>
              </w:rPr>
            </w:pPr>
            <w:ins w:id="852" w:author="Andrea K. Fourquet" w:date="2018-07-18T00:08:00Z">
              <w:r w:rsidRPr="00375960">
                <w:lastRenderedPageBreak/>
                <w:t xml:space="preserve">Complaint </w:t>
              </w:r>
            </w:ins>
          </w:p>
        </w:tc>
        <w:tc>
          <w:tcPr>
            <w:tcW w:w="4876" w:type="dxa"/>
          </w:tcPr>
          <w:p w14:paraId="2B6A45EE" w14:textId="77777777" w:rsidR="0018782E" w:rsidRPr="00375960" w:rsidRDefault="0018782E" w:rsidP="003D1558">
            <w:pPr>
              <w:pStyle w:val="TableEntry"/>
              <w:rPr>
                <w:ins w:id="853" w:author="Andrea K. Fourquet" w:date="2018-07-18T00:08:00Z"/>
              </w:rPr>
            </w:pPr>
            <w:ins w:id="854" w:author="Andrea K. Fourquet" w:date="2018-07-18T00:08:00Z">
              <w:r w:rsidRPr="00375960">
                <w:t xml:space="preserve">EMS Situation Section </w:t>
              </w:r>
            </w:ins>
          </w:p>
        </w:tc>
      </w:tr>
      <w:tr w:rsidR="0018782E" w:rsidRPr="00375960" w14:paraId="02C5037D" w14:textId="77777777" w:rsidTr="003D1558">
        <w:trPr>
          <w:jc w:val="center"/>
          <w:ins w:id="855" w:author="Andrea K. Fourquet" w:date="2018-07-18T00:08:00Z"/>
        </w:trPr>
        <w:tc>
          <w:tcPr>
            <w:tcW w:w="3235" w:type="dxa"/>
          </w:tcPr>
          <w:p w14:paraId="318FAC3D" w14:textId="77777777" w:rsidR="0018782E" w:rsidRPr="00375960" w:rsidRDefault="0018782E" w:rsidP="003D1558">
            <w:pPr>
              <w:pStyle w:val="TableEntry"/>
              <w:rPr>
                <w:ins w:id="856" w:author="Andrea K. Fourquet" w:date="2018-07-18T00:08:00Z"/>
              </w:rPr>
            </w:pPr>
            <w:ins w:id="857" w:author="Andrea K. Fourquet" w:date="2018-07-18T00:08:00Z">
              <w:r w:rsidRPr="00375960">
                <w:t>Duration of Complaint</w:t>
              </w:r>
            </w:ins>
          </w:p>
        </w:tc>
        <w:tc>
          <w:tcPr>
            <w:tcW w:w="4876" w:type="dxa"/>
          </w:tcPr>
          <w:p w14:paraId="6FCF6790" w14:textId="77777777" w:rsidR="0018782E" w:rsidRPr="00375960" w:rsidRDefault="0018782E" w:rsidP="003D1558">
            <w:pPr>
              <w:pStyle w:val="TableEntry"/>
              <w:rPr>
                <w:ins w:id="858" w:author="Andrea K. Fourquet" w:date="2018-07-18T00:08:00Z"/>
              </w:rPr>
            </w:pPr>
            <w:ins w:id="859" w:author="Andrea K. Fourquet" w:date="2018-07-18T00:08:00Z">
              <w:r w:rsidRPr="00375960">
                <w:t xml:space="preserve">EMS Situation Section </w:t>
              </w:r>
            </w:ins>
          </w:p>
        </w:tc>
      </w:tr>
      <w:tr w:rsidR="0018782E" w:rsidRPr="00375960" w14:paraId="443E0AEE" w14:textId="77777777" w:rsidTr="003D1558">
        <w:trPr>
          <w:jc w:val="center"/>
          <w:ins w:id="860" w:author="Andrea K. Fourquet" w:date="2018-07-18T00:08:00Z"/>
        </w:trPr>
        <w:tc>
          <w:tcPr>
            <w:tcW w:w="3235" w:type="dxa"/>
          </w:tcPr>
          <w:p w14:paraId="5B2395C5" w14:textId="77777777" w:rsidR="0018782E" w:rsidRPr="00375960" w:rsidRDefault="0018782E" w:rsidP="003D1558">
            <w:pPr>
              <w:pStyle w:val="TableEntry"/>
              <w:rPr>
                <w:ins w:id="861" w:author="Andrea K. Fourquet" w:date="2018-07-18T00:08:00Z"/>
              </w:rPr>
            </w:pPr>
            <w:ins w:id="862" w:author="Andrea K. Fourquet" w:date="2018-07-18T00:08:00Z">
              <w:r w:rsidRPr="00375960">
                <w:t xml:space="preserve">Time Units of Duration of Complaint </w:t>
              </w:r>
            </w:ins>
          </w:p>
        </w:tc>
        <w:tc>
          <w:tcPr>
            <w:tcW w:w="4876" w:type="dxa"/>
          </w:tcPr>
          <w:p w14:paraId="7F358BB8" w14:textId="77777777" w:rsidR="0018782E" w:rsidRPr="00375960" w:rsidRDefault="0018782E" w:rsidP="003D1558">
            <w:pPr>
              <w:pStyle w:val="TableEntry"/>
              <w:rPr>
                <w:ins w:id="863" w:author="Andrea K. Fourquet" w:date="2018-07-18T00:08:00Z"/>
              </w:rPr>
            </w:pPr>
            <w:ins w:id="864" w:author="Andrea K. Fourquet" w:date="2018-07-18T00:08:00Z">
              <w:r w:rsidRPr="00375960">
                <w:t xml:space="preserve">EMS Situation Section </w:t>
              </w:r>
            </w:ins>
          </w:p>
        </w:tc>
      </w:tr>
      <w:tr w:rsidR="0018782E" w:rsidRPr="00375960" w14:paraId="600F3292" w14:textId="77777777" w:rsidTr="003D1558">
        <w:trPr>
          <w:jc w:val="center"/>
          <w:ins w:id="865" w:author="Andrea K. Fourquet" w:date="2018-07-18T00:08:00Z"/>
        </w:trPr>
        <w:tc>
          <w:tcPr>
            <w:tcW w:w="3235" w:type="dxa"/>
          </w:tcPr>
          <w:p w14:paraId="1B361452" w14:textId="77777777" w:rsidR="0018782E" w:rsidRPr="00375960" w:rsidRDefault="0018782E" w:rsidP="003D1558">
            <w:pPr>
              <w:pStyle w:val="TableEntry"/>
              <w:rPr>
                <w:ins w:id="866" w:author="Andrea K. Fourquet" w:date="2018-07-18T00:08:00Z"/>
              </w:rPr>
            </w:pPr>
            <w:ins w:id="867" w:author="Andrea K. Fourquet" w:date="2018-07-18T00:08:00Z">
              <w:r w:rsidRPr="00375960">
                <w:t xml:space="preserve">Chief complaint Anatomic Location </w:t>
              </w:r>
            </w:ins>
          </w:p>
        </w:tc>
        <w:tc>
          <w:tcPr>
            <w:tcW w:w="4876" w:type="dxa"/>
          </w:tcPr>
          <w:p w14:paraId="04B648B0" w14:textId="77777777" w:rsidR="0018782E" w:rsidRPr="00375960" w:rsidRDefault="0018782E" w:rsidP="003D1558">
            <w:pPr>
              <w:pStyle w:val="TableEntry"/>
              <w:rPr>
                <w:ins w:id="868" w:author="Andrea K. Fourquet" w:date="2018-07-18T00:08:00Z"/>
              </w:rPr>
            </w:pPr>
            <w:ins w:id="869" w:author="Andrea K. Fourquet" w:date="2018-07-18T00:08:00Z">
              <w:r w:rsidRPr="00375960">
                <w:t xml:space="preserve">EMS Situation Section </w:t>
              </w:r>
            </w:ins>
          </w:p>
        </w:tc>
      </w:tr>
      <w:tr w:rsidR="0018782E" w:rsidRPr="00375960" w14:paraId="08153CBF" w14:textId="77777777" w:rsidTr="003D1558">
        <w:trPr>
          <w:jc w:val="center"/>
          <w:ins w:id="870" w:author="Andrea K. Fourquet" w:date="2018-07-18T00:08:00Z"/>
        </w:trPr>
        <w:tc>
          <w:tcPr>
            <w:tcW w:w="3235" w:type="dxa"/>
          </w:tcPr>
          <w:p w14:paraId="4213F271" w14:textId="77777777" w:rsidR="0018782E" w:rsidRPr="00375960" w:rsidRDefault="0018782E" w:rsidP="003D1558">
            <w:pPr>
              <w:pStyle w:val="TableEntry"/>
              <w:rPr>
                <w:ins w:id="871" w:author="Andrea K. Fourquet" w:date="2018-07-18T00:08:00Z"/>
              </w:rPr>
            </w:pPr>
            <w:ins w:id="872" w:author="Andrea K. Fourquet" w:date="2018-07-18T00:08:00Z">
              <w:r w:rsidRPr="00375960">
                <w:t xml:space="preserve">Chief Complain organ system </w:t>
              </w:r>
            </w:ins>
          </w:p>
        </w:tc>
        <w:tc>
          <w:tcPr>
            <w:tcW w:w="4876" w:type="dxa"/>
          </w:tcPr>
          <w:p w14:paraId="1248A601" w14:textId="77777777" w:rsidR="0018782E" w:rsidRPr="00375960" w:rsidRDefault="0018782E" w:rsidP="003D1558">
            <w:pPr>
              <w:pStyle w:val="TableEntry"/>
              <w:rPr>
                <w:ins w:id="873" w:author="Andrea K. Fourquet" w:date="2018-07-18T00:08:00Z"/>
              </w:rPr>
            </w:pPr>
            <w:ins w:id="874" w:author="Andrea K. Fourquet" w:date="2018-07-18T00:08:00Z">
              <w:r w:rsidRPr="00375960">
                <w:t xml:space="preserve">EMS Situation Section </w:t>
              </w:r>
            </w:ins>
          </w:p>
        </w:tc>
      </w:tr>
      <w:tr w:rsidR="0018782E" w:rsidRPr="00375960" w14:paraId="08176360" w14:textId="77777777" w:rsidTr="003D1558">
        <w:trPr>
          <w:jc w:val="center"/>
          <w:ins w:id="875" w:author="Andrea K. Fourquet" w:date="2018-07-18T00:08:00Z"/>
        </w:trPr>
        <w:tc>
          <w:tcPr>
            <w:tcW w:w="3235" w:type="dxa"/>
          </w:tcPr>
          <w:p w14:paraId="31C830B2" w14:textId="77777777" w:rsidR="0018782E" w:rsidRPr="00375960" w:rsidRDefault="0018782E" w:rsidP="003D1558">
            <w:pPr>
              <w:pStyle w:val="TableEntry"/>
              <w:rPr>
                <w:ins w:id="876" w:author="Andrea K. Fourquet" w:date="2018-07-18T00:08:00Z"/>
              </w:rPr>
            </w:pPr>
            <w:ins w:id="877" w:author="Andrea K. Fourquet" w:date="2018-07-18T00:08:00Z">
              <w:r w:rsidRPr="00375960">
                <w:t xml:space="preserve">Primary Symptom </w:t>
              </w:r>
            </w:ins>
          </w:p>
        </w:tc>
        <w:tc>
          <w:tcPr>
            <w:tcW w:w="4876" w:type="dxa"/>
          </w:tcPr>
          <w:p w14:paraId="6800F72D" w14:textId="77777777" w:rsidR="0018782E" w:rsidRPr="00375960" w:rsidRDefault="0018782E" w:rsidP="003D1558">
            <w:pPr>
              <w:pStyle w:val="TableEntry"/>
              <w:rPr>
                <w:ins w:id="878" w:author="Andrea K. Fourquet" w:date="2018-07-18T00:08:00Z"/>
              </w:rPr>
            </w:pPr>
            <w:ins w:id="879" w:author="Andrea K. Fourquet" w:date="2018-07-18T00:08:00Z">
              <w:r w:rsidRPr="00375960">
                <w:t>EMS Situation Section / Reason for Referral</w:t>
              </w:r>
            </w:ins>
          </w:p>
        </w:tc>
      </w:tr>
      <w:tr w:rsidR="0018782E" w:rsidRPr="00375960" w14:paraId="50930756" w14:textId="77777777" w:rsidTr="003D1558">
        <w:trPr>
          <w:jc w:val="center"/>
          <w:ins w:id="880" w:author="Andrea K. Fourquet" w:date="2018-07-18T00:08:00Z"/>
        </w:trPr>
        <w:tc>
          <w:tcPr>
            <w:tcW w:w="3235" w:type="dxa"/>
          </w:tcPr>
          <w:p w14:paraId="044C0E2E" w14:textId="77777777" w:rsidR="0018782E" w:rsidRPr="00375960" w:rsidRDefault="0018782E" w:rsidP="003D1558">
            <w:pPr>
              <w:pStyle w:val="TableEntry"/>
              <w:rPr>
                <w:ins w:id="881" w:author="Andrea K. Fourquet" w:date="2018-07-18T00:08:00Z"/>
              </w:rPr>
            </w:pPr>
            <w:ins w:id="882" w:author="Andrea K. Fourquet" w:date="2018-07-18T00:08:00Z">
              <w:r w:rsidRPr="00375960">
                <w:t xml:space="preserve">Other Associated symptoms </w:t>
              </w:r>
            </w:ins>
          </w:p>
        </w:tc>
        <w:tc>
          <w:tcPr>
            <w:tcW w:w="4876" w:type="dxa"/>
          </w:tcPr>
          <w:p w14:paraId="74C8A5F1" w14:textId="77777777" w:rsidR="0018782E" w:rsidRPr="00375960" w:rsidRDefault="0018782E" w:rsidP="003D1558">
            <w:pPr>
              <w:pStyle w:val="TableEntry"/>
              <w:rPr>
                <w:ins w:id="883" w:author="Andrea K. Fourquet" w:date="2018-07-18T00:08:00Z"/>
              </w:rPr>
            </w:pPr>
            <w:ins w:id="884" w:author="Andrea K. Fourquet" w:date="2018-07-18T00:08:00Z">
              <w:r w:rsidRPr="00375960">
                <w:t>EMS Situation Section / Reason for Referral</w:t>
              </w:r>
            </w:ins>
          </w:p>
        </w:tc>
      </w:tr>
      <w:tr w:rsidR="0018782E" w:rsidRPr="00375960" w14:paraId="3B23494C" w14:textId="77777777" w:rsidTr="003D1558">
        <w:trPr>
          <w:jc w:val="center"/>
          <w:ins w:id="885" w:author="Andrea K. Fourquet" w:date="2018-07-18T00:08:00Z"/>
        </w:trPr>
        <w:tc>
          <w:tcPr>
            <w:tcW w:w="3235" w:type="dxa"/>
          </w:tcPr>
          <w:p w14:paraId="338D4097" w14:textId="77777777" w:rsidR="0018782E" w:rsidRPr="00375960" w:rsidRDefault="0018782E" w:rsidP="003D1558">
            <w:pPr>
              <w:pStyle w:val="TableEntry"/>
              <w:rPr>
                <w:ins w:id="886" w:author="Andrea K. Fourquet" w:date="2018-07-18T00:08:00Z"/>
              </w:rPr>
            </w:pPr>
            <w:ins w:id="887" w:author="Andrea K. Fourquet" w:date="2018-07-18T00:08:00Z">
              <w:r w:rsidRPr="00375960">
                <w:t xml:space="preserve">Provider's Primary Impressions </w:t>
              </w:r>
            </w:ins>
          </w:p>
        </w:tc>
        <w:tc>
          <w:tcPr>
            <w:tcW w:w="4876" w:type="dxa"/>
          </w:tcPr>
          <w:p w14:paraId="4CF3AC3C" w14:textId="77777777" w:rsidR="0018782E" w:rsidRPr="00375960" w:rsidRDefault="0018782E" w:rsidP="003D1558">
            <w:pPr>
              <w:pStyle w:val="TableEntry"/>
              <w:rPr>
                <w:ins w:id="888" w:author="Andrea K. Fourquet" w:date="2018-07-18T00:08:00Z"/>
              </w:rPr>
            </w:pPr>
            <w:ins w:id="889" w:author="Andrea K. Fourquet" w:date="2018-07-18T00:08:00Z">
              <w:r w:rsidRPr="00375960">
                <w:t>EMS Situation Section / Reason for Referral</w:t>
              </w:r>
            </w:ins>
          </w:p>
        </w:tc>
      </w:tr>
      <w:tr w:rsidR="0018782E" w:rsidRPr="00375960" w14:paraId="636AF9CD" w14:textId="77777777" w:rsidTr="003D1558">
        <w:trPr>
          <w:jc w:val="center"/>
          <w:ins w:id="890" w:author="Andrea K. Fourquet" w:date="2018-07-18T00:08:00Z"/>
        </w:trPr>
        <w:tc>
          <w:tcPr>
            <w:tcW w:w="3235" w:type="dxa"/>
          </w:tcPr>
          <w:p w14:paraId="53BFB7BC" w14:textId="77777777" w:rsidR="0018782E" w:rsidRPr="00375960" w:rsidRDefault="0018782E" w:rsidP="003D1558">
            <w:pPr>
              <w:pStyle w:val="TableEntry"/>
              <w:rPr>
                <w:ins w:id="891" w:author="Andrea K. Fourquet" w:date="2018-07-18T00:08:00Z"/>
              </w:rPr>
            </w:pPr>
            <w:ins w:id="892" w:author="Andrea K. Fourquet" w:date="2018-07-18T00:08:00Z">
              <w:r w:rsidRPr="00375960">
                <w:t>Provider’s Secondary Impressions</w:t>
              </w:r>
            </w:ins>
          </w:p>
        </w:tc>
        <w:tc>
          <w:tcPr>
            <w:tcW w:w="4876" w:type="dxa"/>
          </w:tcPr>
          <w:p w14:paraId="7CF879F0" w14:textId="77777777" w:rsidR="0018782E" w:rsidRPr="00375960" w:rsidRDefault="0018782E" w:rsidP="003D1558">
            <w:pPr>
              <w:pStyle w:val="TableEntry"/>
              <w:rPr>
                <w:ins w:id="893" w:author="Andrea K. Fourquet" w:date="2018-07-18T00:08:00Z"/>
              </w:rPr>
            </w:pPr>
            <w:ins w:id="894" w:author="Andrea K. Fourquet" w:date="2018-07-18T00:08:00Z">
              <w:r w:rsidRPr="00375960">
                <w:t>EMS Situation Section / Reason for Referral</w:t>
              </w:r>
            </w:ins>
          </w:p>
        </w:tc>
      </w:tr>
      <w:tr w:rsidR="0018782E" w:rsidRPr="00375960" w14:paraId="0146E1A2" w14:textId="77777777" w:rsidTr="003D1558">
        <w:trPr>
          <w:jc w:val="center"/>
          <w:ins w:id="895" w:author="Andrea K. Fourquet" w:date="2018-07-18T00:08:00Z"/>
        </w:trPr>
        <w:tc>
          <w:tcPr>
            <w:tcW w:w="3235" w:type="dxa"/>
          </w:tcPr>
          <w:p w14:paraId="19FE1301" w14:textId="77777777" w:rsidR="0018782E" w:rsidRPr="00375960" w:rsidRDefault="0018782E" w:rsidP="003D1558">
            <w:pPr>
              <w:pStyle w:val="TableEntry"/>
              <w:rPr>
                <w:ins w:id="896" w:author="Andrea K. Fourquet" w:date="2018-07-18T00:08:00Z"/>
              </w:rPr>
            </w:pPr>
            <w:ins w:id="897" w:author="Andrea K. Fourquet" w:date="2018-07-18T00:08:00Z">
              <w:r w:rsidRPr="00375960">
                <w:t>Initial Patient Acuity</w:t>
              </w:r>
            </w:ins>
          </w:p>
        </w:tc>
        <w:tc>
          <w:tcPr>
            <w:tcW w:w="4876" w:type="dxa"/>
          </w:tcPr>
          <w:p w14:paraId="432BC58F" w14:textId="77777777" w:rsidR="0018782E" w:rsidRPr="00375960" w:rsidRDefault="0018782E" w:rsidP="003D1558">
            <w:pPr>
              <w:pStyle w:val="TableEntry"/>
              <w:rPr>
                <w:ins w:id="898" w:author="Andrea K. Fourquet" w:date="2018-07-18T00:08:00Z"/>
              </w:rPr>
            </w:pPr>
            <w:ins w:id="899" w:author="Andrea K. Fourquet" w:date="2018-07-18T00:08:00Z">
              <w:r w:rsidRPr="00375960">
                <w:t xml:space="preserve">EMS Situation Section </w:t>
              </w:r>
            </w:ins>
          </w:p>
        </w:tc>
      </w:tr>
      <w:tr w:rsidR="0018782E" w:rsidRPr="00375960" w14:paraId="61984AF9" w14:textId="77777777" w:rsidTr="003D1558">
        <w:trPr>
          <w:jc w:val="center"/>
          <w:ins w:id="900" w:author="Andrea K. Fourquet" w:date="2018-07-18T00:08:00Z"/>
        </w:trPr>
        <w:tc>
          <w:tcPr>
            <w:tcW w:w="3235" w:type="dxa"/>
          </w:tcPr>
          <w:p w14:paraId="174ABFCC" w14:textId="77777777" w:rsidR="0018782E" w:rsidRPr="00375960" w:rsidRDefault="0018782E" w:rsidP="003D1558">
            <w:pPr>
              <w:pStyle w:val="TableEntry"/>
              <w:rPr>
                <w:ins w:id="901" w:author="Andrea K. Fourquet" w:date="2018-07-18T00:08:00Z"/>
              </w:rPr>
            </w:pPr>
            <w:ins w:id="902" w:author="Andrea K. Fourquet" w:date="2018-07-18T00:08:00Z">
              <w:r w:rsidRPr="00375960">
                <w:t xml:space="preserve">Work-related Illness/Injury </w:t>
              </w:r>
            </w:ins>
          </w:p>
        </w:tc>
        <w:tc>
          <w:tcPr>
            <w:tcW w:w="4876" w:type="dxa"/>
          </w:tcPr>
          <w:p w14:paraId="29ACB494" w14:textId="77777777" w:rsidR="0018782E" w:rsidRPr="00375960" w:rsidRDefault="0018782E" w:rsidP="003D1558">
            <w:pPr>
              <w:pStyle w:val="TableEntry"/>
              <w:rPr>
                <w:ins w:id="903" w:author="Andrea K. Fourquet" w:date="2018-07-18T00:08:00Z"/>
              </w:rPr>
            </w:pPr>
            <w:ins w:id="904" w:author="Andrea K. Fourquet" w:date="2018-07-18T00:08:00Z">
              <w:r w:rsidRPr="00375960">
                <w:t xml:space="preserve">EMS Situation Section </w:t>
              </w:r>
            </w:ins>
          </w:p>
        </w:tc>
      </w:tr>
      <w:tr w:rsidR="0018782E" w:rsidRPr="00375960" w14:paraId="6AA86D41" w14:textId="77777777" w:rsidTr="003D1558">
        <w:trPr>
          <w:jc w:val="center"/>
          <w:ins w:id="905" w:author="Andrea K. Fourquet" w:date="2018-07-18T00:08:00Z"/>
        </w:trPr>
        <w:tc>
          <w:tcPr>
            <w:tcW w:w="3235" w:type="dxa"/>
          </w:tcPr>
          <w:p w14:paraId="2A81134E" w14:textId="77777777" w:rsidR="0018782E" w:rsidRPr="00375960" w:rsidRDefault="0018782E" w:rsidP="003D1558">
            <w:pPr>
              <w:pStyle w:val="TableEntry"/>
              <w:rPr>
                <w:ins w:id="906" w:author="Andrea K. Fourquet" w:date="2018-07-18T00:08:00Z"/>
              </w:rPr>
            </w:pPr>
            <w:ins w:id="907" w:author="Andrea K. Fourquet" w:date="2018-07-18T00:08:00Z">
              <w:r w:rsidRPr="00375960">
                <w:t xml:space="preserve">Patient's Occupational Industry </w:t>
              </w:r>
            </w:ins>
          </w:p>
        </w:tc>
        <w:tc>
          <w:tcPr>
            <w:tcW w:w="4876" w:type="dxa"/>
          </w:tcPr>
          <w:p w14:paraId="34CE553A" w14:textId="77777777" w:rsidR="0018782E" w:rsidRPr="00375960" w:rsidRDefault="0018782E" w:rsidP="003D1558">
            <w:pPr>
              <w:pStyle w:val="TableEntry"/>
              <w:rPr>
                <w:ins w:id="908" w:author="Andrea K. Fourquet" w:date="2018-07-18T00:08:00Z"/>
              </w:rPr>
            </w:pPr>
            <w:ins w:id="909" w:author="Andrea K. Fourquet" w:date="2018-07-18T00:08:00Z">
              <w:r w:rsidRPr="00375960">
                <w:t xml:space="preserve">EMS Situation Section </w:t>
              </w:r>
            </w:ins>
          </w:p>
        </w:tc>
      </w:tr>
      <w:tr w:rsidR="0018782E" w:rsidRPr="00375960" w14:paraId="182E02CE" w14:textId="77777777" w:rsidTr="003D1558">
        <w:trPr>
          <w:jc w:val="center"/>
          <w:ins w:id="910" w:author="Andrea K. Fourquet" w:date="2018-07-18T00:08:00Z"/>
        </w:trPr>
        <w:tc>
          <w:tcPr>
            <w:tcW w:w="3235" w:type="dxa"/>
          </w:tcPr>
          <w:p w14:paraId="5A7458FD" w14:textId="77777777" w:rsidR="0018782E" w:rsidRPr="00375960" w:rsidRDefault="0018782E" w:rsidP="003D1558">
            <w:pPr>
              <w:pStyle w:val="TableEntry"/>
              <w:rPr>
                <w:ins w:id="911" w:author="Andrea K. Fourquet" w:date="2018-07-18T00:08:00Z"/>
              </w:rPr>
            </w:pPr>
            <w:ins w:id="912" w:author="Andrea K. Fourquet" w:date="2018-07-18T00:08:00Z">
              <w:r w:rsidRPr="00375960">
                <w:t>Patient's Occupation</w:t>
              </w:r>
            </w:ins>
          </w:p>
        </w:tc>
        <w:tc>
          <w:tcPr>
            <w:tcW w:w="4876" w:type="dxa"/>
          </w:tcPr>
          <w:p w14:paraId="3C86BDD9" w14:textId="77777777" w:rsidR="0018782E" w:rsidRPr="00375960" w:rsidRDefault="0018782E" w:rsidP="003D1558">
            <w:pPr>
              <w:pStyle w:val="TableEntry"/>
              <w:rPr>
                <w:ins w:id="913" w:author="Andrea K. Fourquet" w:date="2018-07-18T00:08:00Z"/>
              </w:rPr>
            </w:pPr>
            <w:ins w:id="914" w:author="Andrea K. Fourquet" w:date="2018-07-18T00:08:00Z">
              <w:r w:rsidRPr="00375960">
                <w:t xml:space="preserve">EMS Situation Section </w:t>
              </w:r>
            </w:ins>
          </w:p>
        </w:tc>
      </w:tr>
      <w:tr w:rsidR="0018782E" w:rsidRPr="00375960" w14:paraId="517564C7" w14:textId="77777777" w:rsidTr="003D1558">
        <w:trPr>
          <w:jc w:val="center"/>
          <w:ins w:id="915" w:author="Andrea K. Fourquet" w:date="2018-07-18T00:08:00Z"/>
        </w:trPr>
        <w:tc>
          <w:tcPr>
            <w:tcW w:w="3235" w:type="dxa"/>
          </w:tcPr>
          <w:p w14:paraId="382E4B90" w14:textId="77777777" w:rsidR="0018782E" w:rsidRPr="00375960" w:rsidRDefault="0018782E" w:rsidP="003D1558">
            <w:pPr>
              <w:pStyle w:val="TableEntry"/>
              <w:rPr>
                <w:ins w:id="916" w:author="Andrea K. Fourquet" w:date="2018-07-18T00:08:00Z"/>
              </w:rPr>
            </w:pPr>
            <w:ins w:id="917" w:author="Andrea K. Fourquet" w:date="2018-07-18T00:08:00Z">
              <w:r w:rsidRPr="00375960">
                <w:t xml:space="preserve">Patient Activity </w:t>
              </w:r>
            </w:ins>
          </w:p>
        </w:tc>
        <w:tc>
          <w:tcPr>
            <w:tcW w:w="4876" w:type="dxa"/>
          </w:tcPr>
          <w:p w14:paraId="6315AC07" w14:textId="77777777" w:rsidR="0018782E" w:rsidRPr="00375960" w:rsidRDefault="0018782E" w:rsidP="003D1558">
            <w:pPr>
              <w:pStyle w:val="TableEntry"/>
              <w:rPr>
                <w:ins w:id="918" w:author="Andrea K. Fourquet" w:date="2018-07-18T00:08:00Z"/>
              </w:rPr>
            </w:pPr>
            <w:ins w:id="919" w:author="Andrea K. Fourquet" w:date="2018-07-18T00:08:00Z">
              <w:r w:rsidRPr="00375960">
                <w:t xml:space="preserve">EMS Situation Section </w:t>
              </w:r>
            </w:ins>
          </w:p>
        </w:tc>
      </w:tr>
      <w:tr w:rsidR="0018782E" w:rsidRPr="00375960" w14:paraId="3AA4BE01" w14:textId="77777777" w:rsidTr="003D1558">
        <w:trPr>
          <w:jc w:val="center"/>
          <w:ins w:id="920" w:author="Andrea K. Fourquet" w:date="2018-07-18T00:08:00Z"/>
        </w:trPr>
        <w:tc>
          <w:tcPr>
            <w:tcW w:w="3235" w:type="dxa"/>
          </w:tcPr>
          <w:p w14:paraId="1FA81723" w14:textId="77777777" w:rsidR="0018782E" w:rsidRPr="00375960" w:rsidRDefault="0018782E" w:rsidP="003D1558">
            <w:pPr>
              <w:pStyle w:val="TableEntry"/>
              <w:rPr>
                <w:ins w:id="921" w:author="Andrea K. Fourquet" w:date="2018-07-18T00:08:00Z"/>
              </w:rPr>
            </w:pPr>
            <w:ins w:id="922" w:author="Andrea K. Fourquet" w:date="2018-07-18T00:08:00Z">
              <w:r w:rsidRPr="00375960">
                <w:t xml:space="preserve">Date/Time Last Known Well </w:t>
              </w:r>
            </w:ins>
          </w:p>
        </w:tc>
        <w:tc>
          <w:tcPr>
            <w:tcW w:w="4876" w:type="dxa"/>
          </w:tcPr>
          <w:p w14:paraId="0E8C6253" w14:textId="77777777" w:rsidR="0018782E" w:rsidRPr="00375960" w:rsidRDefault="0018782E" w:rsidP="003D1558">
            <w:pPr>
              <w:pStyle w:val="TableEntry"/>
              <w:rPr>
                <w:ins w:id="923" w:author="Andrea K. Fourquet" w:date="2018-07-18T00:08:00Z"/>
              </w:rPr>
            </w:pPr>
            <w:ins w:id="924" w:author="Andrea K. Fourquet" w:date="2018-07-18T00:08:00Z">
              <w:r w:rsidRPr="00375960">
                <w:t>EMS Situation Section /Review of Systems-EMS Section</w:t>
              </w:r>
            </w:ins>
          </w:p>
        </w:tc>
      </w:tr>
      <w:tr w:rsidR="0018782E" w:rsidRPr="00375960" w14:paraId="17BB48C3" w14:textId="77777777" w:rsidTr="003D1558">
        <w:trPr>
          <w:jc w:val="center"/>
          <w:ins w:id="925" w:author="Andrea K. Fourquet" w:date="2018-07-18T00:08:00Z"/>
        </w:trPr>
        <w:tc>
          <w:tcPr>
            <w:tcW w:w="3235" w:type="dxa"/>
          </w:tcPr>
          <w:p w14:paraId="5D19FA83" w14:textId="77777777" w:rsidR="0018782E" w:rsidRPr="00375960" w:rsidRDefault="0018782E" w:rsidP="003D1558">
            <w:pPr>
              <w:pStyle w:val="TableEntry"/>
              <w:rPr>
                <w:ins w:id="926" w:author="Andrea K. Fourquet" w:date="2018-07-18T00:08:00Z"/>
              </w:rPr>
            </w:pPr>
            <w:ins w:id="927" w:author="Andrea K. Fourquet" w:date="2018-07-18T00:08:00Z">
              <w:r w:rsidRPr="00375960">
                <w:t>Cause of Injury</w:t>
              </w:r>
            </w:ins>
          </w:p>
        </w:tc>
        <w:tc>
          <w:tcPr>
            <w:tcW w:w="4876" w:type="dxa"/>
          </w:tcPr>
          <w:p w14:paraId="48AC5EBD" w14:textId="77777777" w:rsidR="0018782E" w:rsidRPr="00375960" w:rsidRDefault="0018782E" w:rsidP="003D1558">
            <w:pPr>
              <w:pStyle w:val="TableEntry"/>
              <w:rPr>
                <w:ins w:id="928" w:author="Andrea K. Fourquet" w:date="2018-07-18T00:08:00Z"/>
              </w:rPr>
            </w:pPr>
            <w:ins w:id="929" w:author="Andrea K. Fourquet" w:date="2018-07-18T00:08:00Z">
              <w:r w:rsidRPr="00375960">
                <w:t>EMS Injury Incident Description Section</w:t>
              </w:r>
            </w:ins>
          </w:p>
        </w:tc>
      </w:tr>
      <w:tr w:rsidR="0018782E" w:rsidRPr="00375960" w14:paraId="78091DBD" w14:textId="77777777" w:rsidTr="003D1558">
        <w:trPr>
          <w:jc w:val="center"/>
          <w:ins w:id="930" w:author="Andrea K. Fourquet" w:date="2018-07-18T00:08:00Z"/>
        </w:trPr>
        <w:tc>
          <w:tcPr>
            <w:tcW w:w="3235" w:type="dxa"/>
          </w:tcPr>
          <w:p w14:paraId="06E31AFD" w14:textId="77777777" w:rsidR="0018782E" w:rsidRPr="00375960" w:rsidRDefault="0018782E" w:rsidP="003D1558">
            <w:pPr>
              <w:pStyle w:val="TableEntry"/>
              <w:rPr>
                <w:ins w:id="931" w:author="Andrea K. Fourquet" w:date="2018-07-18T00:08:00Z"/>
              </w:rPr>
            </w:pPr>
            <w:ins w:id="932" w:author="Andrea K. Fourquet" w:date="2018-07-18T00:08:00Z">
              <w:r w:rsidRPr="00375960">
                <w:t xml:space="preserve">Mechanism of Injury </w:t>
              </w:r>
            </w:ins>
          </w:p>
        </w:tc>
        <w:tc>
          <w:tcPr>
            <w:tcW w:w="4876" w:type="dxa"/>
          </w:tcPr>
          <w:p w14:paraId="518F0D96" w14:textId="77777777" w:rsidR="0018782E" w:rsidRPr="00375960" w:rsidRDefault="0018782E" w:rsidP="003D1558">
            <w:pPr>
              <w:pStyle w:val="TableEntry"/>
              <w:rPr>
                <w:ins w:id="933" w:author="Andrea K. Fourquet" w:date="2018-07-18T00:08:00Z"/>
              </w:rPr>
            </w:pPr>
            <w:ins w:id="934" w:author="Andrea K. Fourquet" w:date="2018-07-18T00:08:00Z">
              <w:r w:rsidRPr="00375960">
                <w:t>EMS Injury Incident Description Section</w:t>
              </w:r>
            </w:ins>
          </w:p>
        </w:tc>
      </w:tr>
      <w:tr w:rsidR="0018782E" w:rsidRPr="00375960" w14:paraId="0C1F628A" w14:textId="77777777" w:rsidTr="003D1558">
        <w:trPr>
          <w:jc w:val="center"/>
          <w:ins w:id="935" w:author="Andrea K. Fourquet" w:date="2018-07-18T00:08:00Z"/>
        </w:trPr>
        <w:tc>
          <w:tcPr>
            <w:tcW w:w="3235" w:type="dxa"/>
          </w:tcPr>
          <w:p w14:paraId="10C6CB3B" w14:textId="77777777" w:rsidR="0018782E" w:rsidRPr="00375960" w:rsidRDefault="0018782E" w:rsidP="003D1558">
            <w:pPr>
              <w:pStyle w:val="TableEntry"/>
              <w:rPr>
                <w:ins w:id="936" w:author="Andrea K. Fourquet" w:date="2018-07-18T00:08:00Z"/>
              </w:rPr>
            </w:pPr>
            <w:ins w:id="937" w:author="Andrea K. Fourquet" w:date="2018-07-18T00:08:00Z">
              <w:r w:rsidRPr="00375960">
                <w:t>Vehicular, Pedestrian, or Other Injury Risk Factor</w:t>
              </w:r>
            </w:ins>
          </w:p>
        </w:tc>
        <w:tc>
          <w:tcPr>
            <w:tcW w:w="4876" w:type="dxa"/>
          </w:tcPr>
          <w:p w14:paraId="356F5BBE" w14:textId="77777777" w:rsidR="0018782E" w:rsidRPr="00375960" w:rsidRDefault="0018782E" w:rsidP="003D1558">
            <w:pPr>
              <w:pStyle w:val="TableEntry"/>
              <w:rPr>
                <w:ins w:id="938" w:author="Andrea K. Fourquet" w:date="2018-07-18T00:08:00Z"/>
              </w:rPr>
            </w:pPr>
            <w:ins w:id="939" w:author="Andrea K. Fourquet" w:date="2018-07-18T00:08:00Z">
              <w:r w:rsidRPr="00375960">
                <w:t>EMS Injury Incident Description Section</w:t>
              </w:r>
            </w:ins>
          </w:p>
        </w:tc>
      </w:tr>
      <w:tr w:rsidR="0018782E" w:rsidRPr="00375960" w14:paraId="3A149EBE" w14:textId="77777777" w:rsidTr="003D1558">
        <w:trPr>
          <w:jc w:val="center"/>
          <w:ins w:id="940" w:author="Andrea K. Fourquet" w:date="2018-07-18T00:08:00Z"/>
        </w:trPr>
        <w:tc>
          <w:tcPr>
            <w:tcW w:w="3235" w:type="dxa"/>
          </w:tcPr>
          <w:p w14:paraId="2B140BCB" w14:textId="77777777" w:rsidR="0018782E" w:rsidRPr="00375960" w:rsidRDefault="0018782E" w:rsidP="003D1558">
            <w:pPr>
              <w:pStyle w:val="TableEntry"/>
              <w:rPr>
                <w:ins w:id="941" w:author="Andrea K. Fourquet" w:date="2018-07-18T00:08:00Z"/>
              </w:rPr>
            </w:pPr>
            <w:ins w:id="942" w:author="Andrea K. Fourquet" w:date="2018-07-18T00:08:00Z">
              <w:r w:rsidRPr="00375960">
                <w:t>Location of Patient in Vehicle</w:t>
              </w:r>
            </w:ins>
          </w:p>
        </w:tc>
        <w:tc>
          <w:tcPr>
            <w:tcW w:w="4876" w:type="dxa"/>
          </w:tcPr>
          <w:p w14:paraId="3B154569" w14:textId="77777777" w:rsidR="0018782E" w:rsidRPr="00375960" w:rsidRDefault="0018782E" w:rsidP="003D1558">
            <w:pPr>
              <w:pStyle w:val="TableEntry"/>
              <w:rPr>
                <w:ins w:id="943" w:author="Andrea K. Fourquet" w:date="2018-07-18T00:08:00Z"/>
              </w:rPr>
            </w:pPr>
            <w:ins w:id="944" w:author="Andrea K. Fourquet" w:date="2018-07-18T00:08:00Z">
              <w:r w:rsidRPr="00375960">
                <w:t>EMS Injury Incident Description Section</w:t>
              </w:r>
            </w:ins>
          </w:p>
        </w:tc>
      </w:tr>
      <w:tr w:rsidR="0018782E" w:rsidRPr="00375960" w14:paraId="21F2E838" w14:textId="77777777" w:rsidTr="003D1558">
        <w:trPr>
          <w:jc w:val="center"/>
          <w:ins w:id="945" w:author="Andrea K. Fourquet" w:date="2018-07-18T00:08:00Z"/>
        </w:trPr>
        <w:tc>
          <w:tcPr>
            <w:tcW w:w="3235" w:type="dxa"/>
          </w:tcPr>
          <w:p w14:paraId="441AB172" w14:textId="77777777" w:rsidR="0018782E" w:rsidRPr="00375960" w:rsidRDefault="0018782E" w:rsidP="003D1558">
            <w:pPr>
              <w:pStyle w:val="TableEntry"/>
              <w:rPr>
                <w:ins w:id="946" w:author="Andrea K. Fourquet" w:date="2018-07-18T00:08:00Z"/>
              </w:rPr>
            </w:pPr>
            <w:ins w:id="947" w:author="Andrea K. Fourquet" w:date="2018-07-18T00:08:00Z">
              <w:r w:rsidRPr="00375960">
                <w:t>Use of Occupant Safety Equipment</w:t>
              </w:r>
            </w:ins>
          </w:p>
        </w:tc>
        <w:tc>
          <w:tcPr>
            <w:tcW w:w="4876" w:type="dxa"/>
          </w:tcPr>
          <w:p w14:paraId="4F1634C2" w14:textId="77777777" w:rsidR="0018782E" w:rsidRPr="00375960" w:rsidRDefault="0018782E" w:rsidP="003D1558">
            <w:pPr>
              <w:pStyle w:val="TableEntry"/>
              <w:rPr>
                <w:ins w:id="948" w:author="Andrea K. Fourquet" w:date="2018-07-18T00:08:00Z"/>
              </w:rPr>
            </w:pPr>
            <w:ins w:id="949" w:author="Andrea K. Fourquet" w:date="2018-07-18T00:08:00Z">
              <w:r w:rsidRPr="00375960">
                <w:t>EMS Injury Incident Description Section</w:t>
              </w:r>
            </w:ins>
          </w:p>
        </w:tc>
      </w:tr>
      <w:tr w:rsidR="0018782E" w:rsidRPr="00375960" w14:paraId="166D568A" w14:textId="77777777" w:rsidTr="003D1558">
        <w:trPr>
          <w:jc w:val="center"/>
          <w:ins w:id="950" w:author="Andrea K. Fourquet" w:date="2018-07-18T00:08:00Z"/>
        </w:trPr>
        <w:tc>
          <w:tcPr>
            <w:tcW w:w="3235" w:type="dxa"/>
          </w:tcPr>
          <w:p w14:paraId="7EC37BD7" w14:textId="77777777" w:rsidR="0018782E" w:rsidRPr="00375960" w:rsidRDefault="0018782E" w:rsidP="003D1558">
            <w:pPr>
              <w:pStyle w:val="TableEntry"/>
              <w:rPr>
                <w:ins w:id="951" w:author="Andrea K. Fourquet" w:date="2018-07-18T00:08:00Z"/>
              </w:rPr>
            </w:pPr>
            <w:ins w:id="952" w:author="Andrea K. Fourquet" w:date="2018-07-18T00:08:00Z">
              <w:r w:rsidRPr="00375960">
                <w:t>Airbag Deployment</w:t>
              </w:r>
            </w:ins>
          </w:p>
          <w:p w14:paraId="2C72DC98" w14:textId="77777777" w:rsidR="0018782E" w:rsidRPr="00375960" w:rsidRDefault="0018782E" w:rsidP="003D1558">
            <w:pPr>
              <w:pStyle w:val="TableEntry"/>
              <w:rPr>
                <w:ins w:id="953" w:author="Andrea K. Fourquet" w:date="2018-07-18T00:08:00Z"/>
              </w:rPr>
            </w:pPr>
            <w:ins w:id="954" w:author="Andrea K. Fourquet" w:date="2018-07-18T00:08:00Z">
              <w:r w:rsidRPr="00375960">
                <w:t>Height of Fall (feet)</w:t>
              </w:r>
            </w:ins>
          </w:p>
        </w:tc>
        <w:tc>
          <w:tcPr>
            <w:tcW w:w="4876" w:type="dxa"/>
          </w:tcPr>
          <w:p w14:paraId="4D8585DD" w14:textId="77777777" w:rsidR="0018782E" w:rsidRPr="00375960" w:rsidRDefault="0018782E" w:rsidP="003D1558">
            <w:pPr>
              <w:pStyle w:val="TableEntry"/>
              <w:rPr>
                <w:ins w:id="955" w:author="Andrea K. Fourquet" w:date="2018-07-18T00:08:00Z"/>
              </w:rPr>
            </w:pPr>
            <w:ins w:id="956" w:author="Andrea K. Fourquet" w:date="2018-07-18T00:08:00Z">
              <w:r w:rsidRPr="00375960">
                <w:t>EMS Injury Incident Description Section</w:t>
              </w:r>
            </w:ins>
          </w:p>
        </w:tc>
      </w:tr>
      <w:tr w:rsidR="0018782E" w:rsidRPr="00375960" w14:paraId="3B2CBD85" w14:textId="77777777" w:rsidTr="003D1558">
        <w:trPr>
          <w:jc w:val="center"/>
          <w:ins w:id="957" w:author="Andrea K. Fourquet" w:date="2018-07-18T00:08:00Z"/>
        </w:trPr>
        <w:tc>
          <w:tcPr>
            <w:tcW w:w="3235" w:type="dxa"/>
          </w:tcPr>
          <w:p w14:paraId="7B9DAB25" w14:textId="77777777" w:rsidR="0018782E" w:rsidRPr="00375960" w:rsidRDefault="0018782E" w:rsidP="003D1558">
            <w:pPr>
              <w:pStyle w:val="TableEntry"/>
              <w:rPr>
                <w:ins w:id="958" w:author="Andrea K. Fourquet" w:date="2018-07-18T00:08:00Z"/>
              </w:rPr>
            </w:pPr>
            <w:ins w:id="959" w:author="Andrea K. Fourquet" w:date="2018-07-18T00:08:00Z">
              <w:r w:rsidRPr="00375960">
                <w:t xml:space="preserve">Cardiac Arrest </w:t>
              </w:r>
            </w:ins>
          </w:p>
        </w:tc>
        <w:tc>
          <w:tcPr>
            <w:tcW w:w="4876" w:type="dxa"/>
          </w:tcPr>
          <w:p w14:paraId="6ABBA16D" w14:textId="77777777" w:rsidR="0018782E" w:rsidRPr="00375960" w:rsidRDefault="0018782E" w:rsidP="003D1558">
            <w:pPr>
              <w:pStyle w:val="TableEntry"/>
              <w:rPr>
                <w:ins w:id="960" w:author="Andrea K. Fourquet" w:date="2018-07-18T00:08:00Z"/>
              </w:rPr>
            </w:pPr>
            <w:ins w:id="961" w:author="Andrea K. Fourquet" w:date="2018-07-18T00:08:00Z">
              <w:r w:rsidRPr="00375960">
                <w:t>EMS Cardiac Arrest Event Section</w:t>
              </w:r>
            </w:ins>
          </w:p>
        </w:tc>
      </w:tr>
      <w:tr w:rsidR="0018782E" w:rsidRPr="00375960" w14:paraId="350B8805" w14:textId="77777777" w:rsidTr="003D1558">
        <w:trPr>
          <w:jc w:val="center"/>
          <w:ins w:id="962" w:author="Andrea K. Fourquet" w:date="2018-07-18T00:08:00Z"/>
        </w:trPr>
        <w:tc>
          <w:tcPr>
            <w:tcW w:w="3235" w:type="dxa"/>
          </w:tcPr>
          <w:p w14:paraId="3E6F78E0" w14:textId="77777777" w:rsidR="0018782E" w:rsidRPr="00375960" w:rsidRDefault="0018782E" w:rsidP="003D1558">
            <w:pPr>
              <w:pStyle w:val="TableEntry"/>
              <w:rPr>
                <w:ins w:id="963" w:author="Andrea K. Fourquet" w:date="2018-07-18T00:08:00Z"/>
              </w:rPr>
            </w:pPr>
            <w:ins w:id="964" w:author="Andrea K. Fourquet" w:date="2018-07-18T00:08:00Z">
              <w:r w:rsidRPr="00375960">
                <w:t xml:space="preserve">Cardiac Arrest Etiology </w:t>
              </w:r>
            </w:ins>
          </w:p>
        </w:tc>
        <w:tc>
          <w:tcPr>
            <w:tcW w:w="4876" w:type="dxa"/>
          </w:tcPr>
          <w:p w14:paraId="557CEFE2" w14:textId="77777777" w:rsidR="0018782E" w:rsidRPr="00375960" w:rsidRDefault="0018782E" w:rsidP="003D1558">
            <w:pPr>
              <w:pStyle w:val="TableEntry"/>
              <w:rPr>
                <w:ins w:id="965" w:author="Andrea K. Fourquet" w:date="2018-07-18T00:08:00Z"/>
              </w:rPr>
            </w:pPr>
            <w:ins w:id="966" w:author="Andrea K. Fourquet" w:date="2018-07-18T00:08:00Z">
              <w:r w:rsidRPr="00375960">
                <w:t>EMS Cardiac Arrest Event Section</w:t>
              </w:r>
            </w:ins>
          </w:p>
        </w:tc>
      </w:tr>
      <w:tr w:rsidR="0018782E" w:rsidRPr="00375960" w14:paraId="33F60266" w14:textId="77777777" w:rsidTr="003D1558">
        <w:trPr>
          <w:jc w:val="center"/>
          <w:ins w:id="967" w:author="Andrea K. Fourquet" w:date="2018-07-18T00:08:00Z"/>
        </w:trPr>
        <w:tc>
          <w:tcPr>
            <w:tcW w:w="3235" w:type="dxa"/>
          </w:tcPr>
          <w:p w14:paraId="166DF645" w14:textId="77777777" w:rsidR="0018782E" w:rsidRPr="00375960" w:rsidRDefault="0018782E" w:rsidP="003D1558">
            <w:pPr>
              <w:pStyle w:val="TableEntry"/>
              <w:rPr>
                <w:ins w:id="968" w:author="Andrea K. Fourquet" w:date="2018-07-18T00:08:00Z"/>
              </w:rPr>
            </w:pPr>
            <w:ins w:id="969" w:author="Andrea K. Fourquet" w:date="2018-07-18T00:08:00Z">
              <w:r w:rsidRPr="00375960">
                <w:t>Resuscitation Attempted By EMS</w:t>
              </w:r>
            </w:ins>
          </w:p>
        </w:tc>
        <w:tc>
          <w:tcPr>
            <w:tcW w:w="4876" w:type="dxa"/>
          </w:tcPr>
          <w:p w14:paraId="138D6F5D" w14:textId="77777777" w:rsidR="0018782E" w:rsidRPr="00375960" w:rsidRDefault="0018782E" w:rsidP="003D1558">
            <w:pPr>
              <w:pStyle w:val="TableEntry"/>
              <w:rPr>
                <w:ins w:id="970" w:author="Andrea K. Fourquet" w:date="2018-07-18T00:08:00Z"/>
              </w:rPr>
            </w:pPr>
            <w:ins w:id="971" w:author="Andrea K. Fourquet" w:date="2018-07-18T00:08:00Z">
              <w:r w:rsidRPr="00375960">
                <w:t>EMS Cardiac Arrest Event Section</w:t>
              </w:r>
            </w:ins>
          </w:p>
        </w:tc>
      </w:tr>
      <w:tr w:rsidR="0018782E" w:rsidRPr="00375960" w14:paraId="35E323D5" w14:textId="77777777" w:rsidTr="003D1558">
        <w:trPr>
          <w:jc w:val="center"/>
          <w:ins w:id="972" w:author="Andrea K. Fourquet" w:date="2018-07-18T00:08:00Z"/>
        </w:trPr>
        <w:tc>
          <w:tcPr>
            <w:tcW w:w="3235" w:type="dxa"/>
          </w:tcPr>
          <w:p w14:paraId="7FC6E50F" w14:textId="77777777" w:rsidR="0018782E" w:rsidRPr="00375960" w:rsidRDefault="0018782E" w:rsidP="003D1558">
            <w:pPr>
              <w:pStyle w:val="TableEntry"/>
              <w:rPr>
                <w:ins w:id="973" w:author="Andrea K. Fourquet" w:date="2018-07-18T00:08:00Z"/>
              </w:rPr>
            </w:pPr>
            <w:ins w:id="974" w:author="Andrea K. Fourquet" w:date="2018-07-18T00:08:00Z">
              <w:r w:rsidRPr="00375960">
                <w:t>Arrest Witnessed By</w:t>
              </w:r>
            </w:ins>
          </w:p>
        </w:tc>
        <w:tc>
          <w:tcPr>
            <w:tcW w:w="4876" w:type="dxa"/>
          </w:tcPr>
          <w:p w14:paraId="0C4E60C5" w14:textId="77777777" w:rsidR="0018782E" w:rsidRPr="00375960" w:rsidRDefault="0018782E" w:rsidP="003D1558">
            <w:pPr>
              <w:pStyle w:val="TableEntry"/>
              <w:rPr>
                <w:ins w:id="975" w:author="Andrea K. Fourquet" w:date="2018-07-18T00:08:00Z"/>
              </w:rPr>
            </w:pPr>
            <w:ins w:id="976" w:author="Andrea K. Fourquet" w:date="2018-07-18T00:08:00Z">
              <w:r w:rsidRPr="00375960">
                <w:t>EMS Cardiac Arrest Event Section</w:t>
              </w:r>
            </w:ins>
          </w:p>
        </w:tc>
      </w:tr>
      <w:tr w:rsidR="0018782E" w:rsidRPr="00375960" w14:paraId="522B6E03" w14:textId="77777777" w:rsidTr="003D1558">
        <w:trPr>
          <w:jc w:val="center"/>
          <w:ins w:id="977" w:author="Andrea K. Fourquet" w:date="2018-07-18T00:08:00Z"/>
        </w:trPr>
        <w:tc>
          <w:tcPr>
            <w:tcW w:w="3235" w:type="dxa"/>
          </w:tcPr>
          <w:p w14:paraId="65E27A0B" w14:textId="77777777" w:rsidR="0018782E" w:rsidRPr="00375960" w:rsidRDefault="0018782E" w:rsidP="003D1558">
            <w:pPr>
              <w:pStyle w:val="TableEntry"/>
              <w:rPr>
                <w:ins w:id="978" w:author="Andrea K. Fourquet" w:date="2018-07-18T00:08:00Z"/>
              </w:rPr>
            </w:pPr>
            <w:ins w:id="979" w:author="Andrea K. Fourquet" w:date="2018-07-18T00:08:00Z">
              <w:r w:rsidRPr="00375960">
                <w:t>CPR Care Provided Prior to EMS Arrival</w:t>
              </w:r>
            </w:ins>
          </w:p>
        </w:tc>
        <w:tc>
          <w:tcPr>
            <w:tcW w:w="4876" w:type="dxa"/>
          </w:tcPr>
          <w:p w14:paraId="3C70E5C4" w14:textId="77777777" w:rsidR="0018782E" w:rsidRPr="00375960" w:rsidRDefault="0018782E" w:rsidP="003D1558">
            <w:pPr>
              <w:pStyle w:val="TableEntry"/>
              <w:rPr>
                <w:ins w:id="980" w:author="Andrea K. Fourquet" w:date="2018-07-18T00:08:00Z"/>
              </w:rPr>
            </w:pPr>
            <w:ins w:id="981" w:author="Andrea K. Fourquet" w:date="2018-07-18T00:08:00Z">
              <w:r w:rsidRPr="00375960">
                <w:t>EMS Cardiac Arrest Event Section</w:t>
              </w:r>
            </w:ins>
          </w:p>
        </w:tc>
      </w:tr>
      <w:tr w:rsidR="0018782E" w:rsidRPr="00375960" w14:paraId="75BC808F" w14:textId="77777777" w:rsidTr="003D1558">
        <w:trPr>
          <w:jc w:val="center"/>
          <w:ins w:id="982" w:author="Andrea K. Fourquet" w:date="2018-07-18T00:08:00Z"/>
        </w:trPr>
        <w:tc>
          <w:tcPr>
            <w:tcW w:w="3235" w:type="dxa"/>
          </w:tcPr>
          <w:p w14:paraId="672852D0" w14:textId="77777777" w:rsidR="0018782E" w:rsidRPr="00375960" w:rsidRDefault="0018782E" w:rsidP="003D1558">
            <w:pPr>
              <w:pStyle w:val="TableEntry"/>
              <w:rPr>
                <w:ins w:id="983" w:author="Andrea K. Fourquet" w:date="2018-07-18T00:08:00Z"/>
              </w:rPr>
            </w:pPr>
            <w:ins w:id="984" w:author="Andrea K. Fourquet" w:date="2018-07-18T00:08:00Z">
              <w:r w:rsidRPr="00375960">
                <w:t>Who Provided CPR Prior to EMS Arrival</w:t>
              </w:r>
            </w:ins>
          </w:p>
        </w:tc>
        <w:tc>
          <w:tcPr>
            <w:tcW w:w="4876" w:type="dxa"/>
          </w:tcPr>
          <w:p w14:paraId="10FDDAB8" w14:textId="77777777" w:rsidR="0018782E" w:rsidRPr="00375960" w:rsidRDefault="0018782E" w:rsidP="003D1558">
            <w:pPr>
              <w:pStyle w:val="TableEntry"/>
              <w:rPr>
                <w:ins w:id="985" w:author="Andrea K. Fourquet" w:date="2018-07-18T00:08:00Z"/>
              </w:rPr>
            </w:pPr>
            <w:ins w:id="986" w:author="Andrea K. Fourquet" w:date="2018-07-18T00:08:00Z">
              <w:r w:rsidRPr="00375960">
                <w:t>EMS Cardiac Arrest Event Section</w:t>
              </w:r>
            </w:ins>
          </w:p>
        </w:tc>
      </w:tr>
      <w:tr w:rsidR="0018782E" w:rsidRPr="00375960" w14:paraId="4F3C1B81" w14:textId="77777777" w:rsidTr="003D1558">
        <w:trPr>
          <w:jc w:val="center"/>
          <w:ins w:id="987" w:author="Andrea K. Fourquet" w:date="2018-07-18T00:08:00Z"/>
        </w:trPr>
        <w:tc>
          <w:tcPr>
            <w:tcW w:w="3235" w:type="dxa"/>
          </w:tcPr>
          <w:p w14:paraId="5B9CE53C" w14:textId="77777777" w:rsidR="0018782E" w:rsidRPr="00375960" w:rsidRDefault="0018782E" w:rsidP="003D1558">
            <w:pPr>
              <w:pStyle w:val="TableEntry"/>
              <w:rPr>
                <w:ins w:id="988" w:author="Andrea K. Fourquet" w:date="2018-07-18T00:08:00Z"/>
              </w:rPr>
            </w:pPr>
            <w:ins w:id="989" w:author="Andrea K. Fourquet" w:date="2018-07-18T00:08:00Z">
              <w:r w:rsidRPr="00375960">
                <w:t>AED Use Prior to EMS Arrival</w:t>
              </w:r>
            </w:ins>
          </w:p>
        </w:tc>
        <w:tc>
          <w:tcPr>
            <w:tcW w:w="4876" w:type="dxa"/>
          </w:tcPr>
          <w:p w14:paraId="2D130F3B" w14:textId="77777777" w:rsidR="0018782E" w:rsidRPr="00375960" w:rsidRDefault="0018782E" w:rsidP="003D1558">
            <w:pPr>
              <w:pStyle w:val="TableEntry"/>
              <w:rPr>
                <w:ins w:id="990" w:author="Andrea K. Fourquet" w:date="2018-07-18T00:08:00Z"/>
              </w:rPr>
            </w:pPr>
            <w:ins w:id="991" w:author="Andrea K. Fourquet" w:date="2018-07-18T00:08:00Z">
              <w:r w:rsidRPr="00375960">
                <w:t>EMS Cardiac Arrest Event Section</w:t>
              </w:r>
            </w:ins>
          </w:p>
        </w:tc>
      </w:tr>
      <w:tr w:rsidR="0018782E" w:rsidRPr="00375960" w14:paraId="0A81F93F" w14:textId="77777777" w:rsidTr="003D1558">
        <w:trPr>
          <w:jc w:val="center"/>
          <w:ins w:id="992" w:author="Andrea K. Fourquet" w:date="2018-07-18T00:08:00Z"/>
        </w:trPr>
        <w:tc>
          <w:tcPr>
            <w:tcW w:w="3235" w:type="dxa"/>
          </w:tcPr>
          <w:p w14:paraId="4FF8123B" w14:textId="77777777" w:rsidR="0018782E" w:rsidRPr="00375960" w:rsidRDefault="0018782E" w:rsidP="003D1558">
            <w:pPr>
              <w:pStyle w:val="TableEntry"/>
              <w:rPr>
                <w:ins w:id="993" w:author="Andrea K. Fourquet" w:date="2018-07-18T00:08:00Z"/>
              </w:rPr>
            </w:pPr>
            <w:ins w:id="994" w:author="Andrea K. Fourquet" w:date="2018-07-18T00:08:00Z">
              <w:r w:rsidRPr="00375960">
                <w:t>Who Used AED Prior to EMS Arrival</w:t>
              </w:r>
            </w:ins>
          </w:p>
        </w:tc>
        <w:tc>
          <w:tcPr>
            <w:tcW w:w="4876" w:type="dxa"/>
          </w:tcPr>
          <w:p w14:paraId="7AE050A0" w14:textId="77777777" w:rsidR="0018782E" w:rsidRPr="00375960" w:rsidRDefault="0018782E" w:rsidP="003D1558">
            <w:pPr>
              <w:pStyle w:val="TableEntry"/>
              <w:rPr>
                <w:ins w:id="995" w:author="Andrea K. Fourquet" w:date="2018-07-18T00:08:00Z"/>
              </w:rPr>
            </w:pPr>
            <w:ins w:id="996" w:author="Andrea K. Fourquet" w:date="2018-07-18T00:08:00Z">
              <w:r w:rsidRPr="00375960">
                <w:t>EMS Cardiac Arrest Event Section</w:t>
              </w:r>
            </w:ins>
          </w:p>
        </w:tc>
      </w:tr>
      <w:tr w:rsidR="0018782E" w:rsidRPr="00375960" w14:paraId="77330958" w14:textId="77777777" w:rsidTr="003D1558">
        <w:trPr>
          <w:jc w:val="center"/>
          <w:ins w:id="997" w:author="Andrea K. Fourquet" w:date="2018-07-18T00:08:00Z"/>
        </w:trPr>
        <w:tc>
          <w:tcPr>
            <w:tcW w:w="3235" w:type="dxa"/>
          </w:tcPr>
          <w:p w14:paraId="3743A7C0" w14:textId="77777777" w:rsidR="0018782E" w:rsidRPr="00375960" w:rsidRDefault="0018782E" w:rsidP="003D1558">
            <w:pPr>
              <w:pStyle w:val="TableEntry"/>
              <w:rPr>
                <w:ins w:id="998" w:author="Andrea K. Fourquet" w:date="2018-07-18T00:08:00Z"/>
              </w:rPr>
            </w:pPr>
            <w:ins w:id="999" w:author="Andrea K. Fourquet" w:date="2018-07-18T00:08:00Z">
              <w:r w:rsidRPr="00375960">
                <w:t>Type of CPR Provided</w:t>
              </w:r>
            </w:ins>
          </w:p>
          <w:p w14:paraId="39873DA1" w14:textId="77777777" w:rsidR="0018782E" w:rsidRPr="00375960" w:rsidRDefault="0018782E" w:rsidP="003D1558">
            <w:pPr>
              <w:pStyle w:val="TableEntry"/>
              <w:rPr>
                <w:ins w:id="1000" w:author="Andrea K. Fourquet" w:date="2018-07-18T00:08:00Z"/>
              </w:rPr>
            </w:pPr>
            <w:ins w:id="1001" w:author="Andrea K. Fourquet" w:date="2018-07-18T00:08:00Z">
              <w:r w:rsidRPr="00375960">
                <w:t>First Monitored Arrest Rhythm of the Patient</w:t>
              </w:r>
            </w:ins>
          </w:p>
        </w:tc>
        <w:tc>
          <w:tcPr>
            <w:tcW w:w="4876" w:type="dxa"/>
          </w:tcPr>
          <w:p w14:paraId="14540AE7" w14:textId="77777777" w:rsidR="0018782E" w:rsidRPr="00375960" w:rsidRDefault="0018782E" w:rsidP="003D1558">
            <w:pPr>
              <w:pStyle w:val="TableEntry"/>
              <w:rPr>
                <w:ins w:id="1002" w:author="Andrea K. Fourquet" w:date="2018-07-18T00:08:00Z"/>
              </w:rPr>
            </w:pPr>
            <w:ins w:id="1003" w:author="Andrea K. Fourquet" w:date="2018-07-18T00:08:00Z">
              <w:r w:rsidRPr="00375960">
                <w:t>EMS Cardiac Arrest Event Section</w:t>
              </w:r>
            </w:ins>
          </w:p>
        </w:tc>
      </w:tr>
      <w:tr w:rsidR="0018782E" w:rsidRPr="00375960" w14:paraId="16EC8FEF" w14:textId="77777777" w:rsidTr="003D1558">
        <w:trPr>
          <w:jc w:val="center"/>
          <w:ins w:id="1004" w:author="Andrea K. Fourquet" w:date="2018-07-18T00:08:00Z"/>
        </w:trPr>
        <w:tc>
          <w:tcPr>
            <w:tcW w:w="3235" w:type="dxa"/>
          </w:tcPr>
          <w:p w14:paraId="7BFA7578" w14:textId="77777777" w:rsidR="0018782E" w:rsidRPr="00375960" w:rsidRDefault="0018782E" w:rsidP="003D1558">
            <w:pPr>
              <w:pStyle w:val="TableEntry"/>
              <w:rPr>
                <w:ins w:id="1005" w:author="Andrea K. Fourquet" w:date="2018-07-18T00:08:00Z"/>
              </w:rPr>
            </w:pPr>
            <w:ins w:id="1006" w:author="Andrea K. Fourquet" w:date="2018-07-18T00:08:00Z">
              <w:r w:rsidRPr="00375960">
                <w:t>Any Return of Spontaneous Circulation</w:t>
              </w:r>
            </w:ins>
          </w:p>
        </w:tc>
        <w:tc>
          <w:tcPr>
            <w:tcW w:w="4876" w:type="dxa"/>
          </w:tcPr>
          <w:p w14:paraId="52796A37" w14:textId="77777777" w:rsidR="0018782E" w:rsidRPr="00375960" w:rsidRDefault="0018782E" w:rsidP="003D1558">
            <w:pPr>
              <w:pStyle w:val="TableEntry"/>
              <w:rPr>
                <w:ins w:id="1007" w:author="Andrea K. Fourquet" w:date="2018-07-18T00:08:00Z"/>
              </w:rPr>
            </w:pPr>
            <w:ins w:id="1008" w:author="Andrea K. Fourquet" w:date="2018-07-18T00:08:00Z">
              <w:r w:rsidRPr="00375960">
                <w:t>EMS Cardiac Arrest Event Section</w:t>
              </w:r>
            </w:ins>
          </w:p>
        </w:tc>
      </w:tr>
      <w:tr w:rsidR="0018782E" w:rsidRPr="00375960" w14:paraId="0DB4F1F1" w14:textId="77777777" w:rsidTr="003D1558">
        <w:trPr>
          <w:jc w:val="center"/>
          <w:ins w:id="1009" w:author="Andrea K. Fourquet" w:date="2018-07-18T00:08:00Z"/>
        </w:trPr>
        <w:tc>
          <w:tcPr>
            <w:tcW w:w="3235" w:type="dxa"/>
          </w:tcPr>
          <w:p w14:paraId="0C5A7009" w14:textId="77777777" w:rsidR="0018782E" w:rsidRPr="00375960" w:rsidRDefault="0018782E" w:rsidP="003D1558">
            <w:pPr>
              <w:pStyle w:val="TableEntry"/>
              <w:rPr>
                <w:ins w:id="1010" w:author="Andrea K. Fourquet" w:date="2018-07-18T00:08:00Z"/>
              </w:rPr>
            </w:pPr>
            <w:ins w:id="1011" w:author="Andrea K. Fourquet" w:date="2018-07-18T00:08:00Z">
              <w:r w:rsidRPr="00375960">
                <w:t>Neurological Outcome at Hospital Discharge</w:t>
              </w:r>
            </w:ins>
          </w:p>
        </w:tc>
        <w:tc>
          <w:tcPr>
            <w:tcW w:w="4876" w:type="dxa"/>
          </w:tcPr>
          <w:p w14:paraId="0488C331" w14:textId="77777777" w:rsidR="0018782E" w:rsidRPr="00375960" w:rsidRDefault="0018782E" w:rsidP="003D1558">
            <w:pPr>
              <w:pStyle w:val="TableEntry"/>
              <w:rPr>
                <w:ins w:id="1012" w:author="Andrea K. Fourquet" w:date="2018-07-18T00:08:00Z"/>
              </w:rPr>
            </w:pPr>
            <w:ins w:id="1013" w:author="Andrea K. Fourquet" w:date="2018-07-18T00:08:00Z">
              <w:r w:rsidRPr="00375960">
                <w:t>EMS Cardiac Arrest Event Section</w:t>
              </w:r>
            </w:ins>
          </w:p>
        </w:tc>
      </w:tr>
      <w:tr w:rsidR="0018782E" w:rsidRPr="00375960" w14:paraId="714F9983" w14:textId="77777777" w:rsidTr="003D1558">
        <w:trPr>
          <w:jc w:val="center"/>
          <w:ins w:id="1014" w:author="Andrea K. Fourquet" w:date="2018-07-18T00:08:00Z"/>
        </w:trPr>
        <w:tc>
          <w:tcPr>
            <w:tcW w:w="3235" w:type="dxa"/>
          </w:tcPr>
          <w:p w14:paraId="71B2546F" w14:textId="77777777" w:rsidR="0018782E" w:rsidRPr="00375960" w:rsidRDefault="0018782E" w:rsidP="003D1558">
            <w:pPr>
              <w:pStyle w:val="TableEntry"/>
              <w:rPr>
                <w:ins w:id="1015" w:author="Andrea K. Fourquet" w:date="2018-07-18T00:08:00Z"/>
              </w:rPr>
            </w:pPr>
            <w:ins w:id="1016" w:author="Andrea K. Fourquet" w:date="2018-07-18T00:08:00Z">
              <w:r w:rsidRPr="00375960">
                <w:t>Date/Time of Cardiac Arrest</w:t>
              </w:r>
            </w:ins>
          </w:p>
        </w:tc>
        <w:tc>
          <w:tcPr>
            <w:tcW w:w="4876" w:type="dxa"/>
          </w:tcPr>
          <w:p w14:paraId="615E14C4" w14:textId="77777777" w:rsidR="0018782E" w:rsidRPr="00375960" w:rsidRDefault="0018782E" w:rsidP="003D1558">
            <w:pPr>
              <w:pStyle w:val="TableEntry"/>
              <w:rPr>
                <w:ins w:id="1017" w:author="Andrea K. Fourquet" w:date="2018-07-18T00:08:00Z"/>
              </w:rPr>
            </w:pPr>
            <w:ins w:id="1018" w:author="Andrea K. Fourquet" w:date="2018-07-18T00:08:00Z">
              <w:r w:rsidRPr="00375960">
                <w:t>EMS Cardiac Arrest Event Section</w:t>
              </w:r>
            </w:ins>
          </w:p>
        </w:tc>
      </w:tr>
      <w:tr w:rsidR="0018782E" w:rsidRPr="00375960" w14:paraId="1FC9119C" w14:textId="77777777" w:rsidTr="003D1558">
        <w:trPr>
          <w:jc w:val="center"/>
          <w:ins w:id="1019" w:author="Andrea K. Fourquet" w:date="2018-07-18T00:08:00Z"/>
        </w:trPr>
        <w:tc>
          <w:tcPr>
            <w:tcW w:w="3235" w:type="dxa"/>
          </w:tcPr>
          <w:p w14:paraId="15C12F87" w14:textId="77777777" w:rsidR="0018782E" w:rsidRPr="00375960" w:rsidRDefault="0018782E" w:rsidP="003D1558">
            <w:pPr>
              <w:pStyle w:val="TableEntry"/>
              <w:rPr>
                <w:ins w:id="1020" w:author="Andrea K. Fourquet" w:date="2018-07-18T00:08:00Z"/>
              </w:rPr>
            </w:pPr>
            <w:ins w:id="1021" w:author="Andrea K. Fourquet" w:date="2018-07-18T00:08:00Z">
              <w:r w:rsidRPr="00375960">
                <w:t>Date/Time Resuscitation Discontinued</w:t>
              </w:r>
            </w:ins>
          </w:p>
        </w:tc>
        <w:tc>
          <w:tcPr>
            <w:tcW w:w="4876" w:type="dxa"/>
          </w:tcPr>
          <w:p w14:paraId="2F49081D" w14:textId="77777777" w:rsidR="0018782E" w:rsidRPr="00375960" w:rsidRDefault="0018782E" w:rsidP="003D1558">
            <w:pPr>
              <w:pStyle w:val="TableEntry"/>
              <w:rPr>
                <w:ins w:id="1022" w:author="Andrea K. Fourquet" w:date="2018-07-18T00:08:00Z"/>
              </w:rPr>
            </w:pPr>
            <w:ins w:id="1023" w:author="Andrea K. Fourquet" w:date="2018-07-18T00:08:00Z">
              <w:r w:rsidRPr="00375960">
                <w:t>EMS Cardiac Arrest Event Section</w:t>
              </w:r>
            </w:ins>
          </w:p>
        </w:tc>
      </w:tr>
      <w:tr w:rsidR="0018782E" w:rsidRPr="00375960" w14:paraId="4CF517C0" w14:textId="77777777" w:rsidTr="003D1558">
        <w:trPr>
          <w:jc w:val="center"/>
          <w:ins w:id="1024" w:author="Andrea K. Fourquet" w:date="2018-07-18T00:08:00Z"/>
        </w:trPr>
        <w:tc>
          <w:tcPr>
            <w:tcW w:w="3235" w:type="dxa"/>
          </w:tcPr>
          <w:p w14:paraId="7FB555AD" w14:textId="77777777" w:rsidR="0018782E" w:rsidRPr="00375960" w:rsidRDefault="0018782E" w:rsidP="003D1558">
            <w:pPr>
              <w:pStyle w:val="TableEntry"/>
              <w:rPr>
                <w:ins w:id="1025" w:author="Andrea K. Fourquet" w:date="2018-07-18T00:08:00Z"/>
              </w:rPr>
            </w:pPr>
            <w:ins w:id="1026" w:author="Andrea K. Fourquet" w:date="2018-07-18T00:08:00Z">
              <w:r w:rsidRPr="00375960">
                <w:t>Reason CPR/Resuscitation Discontinued</w:t>
              </w:r>
            </w:ins>
          </w:p>
        </w:tc>
        <w:tc>
          <w:tcPr>
            <w:tcW w:w="4876" w:type="dxa"/>
          </w:tcPr>
          <w:p w14:paraId="6AA4BD0A" w14:textId="77777777" w:rsidR="0018782E" w:rsidRPr="00375960" w:rsidRDefault="0018782E" w:rsidP="003D1558">
            <w:pPr>
              <w:pStyle w:val="TableEntry"/>
              <w:rPr>
                <w:ins w:id="1027" w:author="Andrea K. Fourquet" w:date="2018-07-18T00:08:00Z"/>
              </w:rPr>
            </w:pPr>
            <w:ins w:id="1028" w:author="Andrea K. Fourquet" w:date="2018-07-18T00:08:00Z">
              <w:r w:rsidRPr="00375960">
                <w:t>EMS Cardiac Arrest Event Section</w:t>
              </w:r>
            </w:ins>
          </w:p>
        </w:tc>
      </w:tr>
      <w:tr w:rsidR="0018782E" w:rsidRPr="00375960" w14:paraId="1F48C9A0" w14:textId="77777777" w:rsidTr="003D1558">
        <w:trPr>
          <w:jc w:val="center"/>
          <w:ins w:id="1029" w:author="Andrea K. Fourquet" w:date="2018-07-18T00:08:00Z"/>
        </w:trPr>
        <w:tc>
          <w:tcPr>
            <w:tcW w:w="3235" w:type="dxa"/>
          </w:tcPr>
          <w:p w14:paraId="719D08E6" w14:textId="77777777" w:rsidR="0018782E" w:rsidRPr="00375960" w:rsidRDefault="0018782E" w:rsidP="003D1558">
            <w:pPr>
              <w:pStyle w:val="TableEntry"/>
              <w:rPr>
                <w:ins w:id="1030" w:author="Andrea K. Fourquet" w:date="2018-07-18T00:08:00Z"/>
              </w:rPr>
            </w:pPr>
            <w:ins w:id="1031" w:author="Andrea K. Fourquet" w:date="2018-07-18T00:08:00Z">
              <w:r w:rsidRPr="00375960">
                <w:t>Cardiac Rhythm on Arrival at Destination</w:t>
              </w:r>
            </w:ins>
          </w:p>
        </w:tc>
        <w:tc>
          <w:tcPr>
            <w:tcW w:w="4876" w:type="dxa"/>
          </w:tcPr>
          <w:p w14:paraId="306B4BD4" w14:textId="77777777" w:rsidR="0018782E" w:rsidRPr="00375960" w:rsidRDefault="0018782E" w:rsidP="003D1558">
            <w:pPr>
              <w:pStyle w:val="TableEntry"/>
              <w:rPr>
                <w:ins w:id="1032" w:author="Andrea K. Fourquet" w:date="2018-07-18T00:08:00Z"/>
              </w:rPr>
            </w:pPr>
            <w:ins w:id="1033" w:author="Andrea K. Fourquet" w:date="2018-07-18T00:08:00Z">
              <w:r w:rsidRPr="00375960">
                <w:t>EMS Cardiac Arrest Event Section</w:t>
              </w:r>
            </w:ins>
          </w:p>
        </w:tc>
      </w:tr>
      <w:tr w:rsidR="0018782E" w:rsidRPr="00375960" w14:paraId="04F11222" w14:textId="77777777" w:rsidTr="003D1558">
        <w:trPr>
          <w:jc w:val="center"/>
          <w:ins w:id="1034" w:author="Andrea K. Fourquet" w:date="2018-07-18T00:08:00Z"/>
        </w:trPr>
        <w:tc>
          <w:tcPr>
            <w:tcW w:w="3235" w:type="dxa"/>
          </w:tcPr>
          <w:p w14:paraId="466BCF26" w14:textId="77777777" w:rsidR="0018782E" w:rsidRPr="00375960" w:rsidRDefault="0018782E" w:rsidP="003D1558">
            <w:pPr>
              <w:pStyle w:val="TableEntry"/>
              <w:rPr>
                <w:ins w:id="1035" w:author="Andrea K. Fourquet" w:date="2018-07-18T00:08:00Z"/>
              </w:rPr>
            </w:pPr>
            <w:ins w:id="1036" w:author="Andrea K. Fourquet" w:date="2018-07-18T00:08:00Z">
              <w:r w:rsidRPr="00375960">
                <w:t>Date/Time of Initial CPR</w:t>
              </w:r>
            </w:ins>
          </w:p>
        </w:tc>
        <w:tc>
          <w:tcPr>
            <w:tcW w:w="4876" w:type="dxa"/>
          </w:tcPr>
          <w:p w14:paraId="30F6BE58" w14:textId="77777777" w:rsidR="0018782E" w:rsidRPr="00375960" w:rsidRDefault="0018782E" w:rsidP="003D1558">
            <w:pPr>
              <w:pStyle w:val="TableEntry"/>
              <w:rPr>
                <w:ins w:id="1037" w:author="Andrea K. Fourquet" w:date="2018-07-18T00:08:00Z"/>
              </w:rPr>
            </w:pPr>
            <w:ins w:id="1038" w:author="Andrea K. Fourquet" w:date="2018-07-18T00:08:00Z">
              <w:r w:rsidRPr="00375960">
                <w:t>EMS Cardiac Arrest Event Section</w:t>
              </w:r>
            </w:ins>
          </w:p>
        </w:tc>
      </w:tr>
      <w:tr w:rsidR="0018782E" w:rsidRPr="00375960" w14:paraId="6516F8ED" w14:textId="77777777" w:rsidTr="003D1558">
        <w:trPr>
          <w:jc w:val="center"/>
          <w:ins w:id="1039" w:author="Andrea K. Fourquet" w:date="2018-07-18T00:08:00Z"/>
        </w:trPr>
        <w:tc>
          <w:tcPr>
            <w:tcW w:w="3235" w:type="dxa"/>
          </w:tcPr>
          <w:p w14:paraId="2F5165DD" w14:textId="77777777" w:rsidR="0018782E" w:rsidRPr="00375960" w:rsidRDefault="0018782E" w:rsidP="003D1558">
            <w:pPr>
              <w:pStyle w:val="TableEntry"/>
              <w:rPr>
                <w:ins w:id="1040" w:author="Andrea K. Fourquet" w:date="2018-07-18T00:08:00Z"/>
              </w:rPr>
            </w:pPr>
            <w:ins w:id="1041" w:author="Andrea K. Fourquet" w:date="2018-07-18T00:08:00Z">
              <w:r w:rsidRPr="00375960">
                <w:lastRenderedPageBreak/>
                <w:t xml:space="preserve">Barriers to Patient Care </w:t>
              </w:r>
            </w:ins>
          </w:p>
        </w:tc>
        <w:tc>
          <w:tcPr>
            <w:tcW w:w="4876" w:type="dxa"/>
          </w:tcPr>
          <w:p w14:paraId="60BD9C03" w14:textId="77777777" w:rsidR="0018782E" w:rsidRPr="00375960" w:rsidRDefault="0018782E" w:rsidP="003D1558">
            <w:pPr>
              <w:pStyle w:val="TableEntry"/>
              <w:rPr>
                <w:ins w:id="1042" w:author="Andrea K. Fourquet" w:date="2018-07-18T00:08:00Z"/>
              </w:rPr>
            </w:pPr>
            <w:ins w:id="1043" w:author="Andrea K. Fourquet" w:date="2018-07-18T00:08:00Z">
              <w:r w:rsidRPr="00375960">
                <w:t>N/A</w:t>
              </w:r>
            </w:ins>
          </w:p>
        </w:tc>
      </w:tr>
      <w:tr w:rsidR="0018782E" w:rsidRPr="00375960" w14:paraId="16440840" w14:textId="77777777" w:rsidTr="003D1558">
        <w:trPr>
          <w:jc w:val="center"/>
          <w:ins w:id="1044" w:author="Andrea K. Fourquet" w:date="2018-07-18T00:08:00Z"/>
        </w:trPr>
        <w:tc>
          <w:tcPr>
            <w:tcW w:w="3235" w:type="dxa"/>
          </w:tcPr>
          <w:p w14:paraId="3D589422" w14:textId="77777777" w:rsidR="0018782E" w:rsidRPr="00375960" w:rsidRDefault="0018782E" w:rsidP="003D1558">
            <w:pPr>
              <w:pStyle w:val="TableEntry"/>
              <w:rPr>
                <w:ins w:id="1045" w:author="Andrea K. Fourquet" w:date="2018-07-18T00:08:00Z"/>
              </w:rPr>
            </w:pPr>
            <w:ins w:id="1046" w:author="Andrea K. Fourquet" w:date="2018-07-18T00:08:00Z">
              <w:r w:rsidRPr="00375960">
                <w:t xml:space="preserve">Advanced Directives </w:t>
              </w:r>
            </w:ins>
          </w:p>
        </w:tc>
        <w:tc>
          <w:tcPr>
            <w:tcW w:w="4876" w:type="dxa"/>
          </w:tcPr>
          <w:p w14:paraId="0A37B5BF" w14:textId="77777777" w:rsidR="0018782E" w:rsidRPr="00375960" w:rsidRDefault="0018782E" w:rsidP="003D1558">
            <w:pPr>
              <w:pStyle w:val="TableEntry"/>
              <w:rPr>
                <w:ins w:id="1047" w:author="Andrea K. Fourquet" w:date="2018-07-18T00:08:00Z"/>
              </w:rPr>
            </w:pPr>
            <w:ins w:id="1048" w:author="Andrea K. Fourquet" w:date="2018-07-18T00:08:00Z">
              <w:r w:rsidRPr="00375960">
                <w:t>EMS Advance Directives Section</w:t>
              </w:r>
            </w:ins>
          </w:p>
        </w:tc>
      </w:tr>
      <w:tr w:rsidR="00144FBC" w:rsidRPr="00375960" w14:paraId="30F8B77D" w14:textId="77777777" w:rsidTr="003D1558">
        <w:trPr>
          <w:jc w:val="center"/>
          <w:ins w:id="1049" w:author="Andrea K. Fourquet" w:date="2018-07-18T00:08:00Z"/>
        </w:trPr>
        <w:tc>
          <w:tcPr>
            <w:tcW w:w="3235" w:type="dxa"/>
          </w:tcPr>
          <w:p w14:paraId="4AFD4B01" w14:textId="77777777" w:rsidR="00144FBC" w:rsidRPr="00375960" w:rsidRDefault="00144FBC" w:rsidP="00144FBC">
            <w:pPr>
              <w:pStyle w:val="TableEntry"/>
              <w:rPr>
                <w:ins w:id="1050" w:author="Andrea K. Fourquet" w:date="2018-07-18T00:08:00Z"/>
              </w:rPr>
            </w:pPr>
            <w:ins w:id="1051" w:author="Andrea K. Fourquet" w:date="2018-07-18T00:08:00Z">
              <w:r w:rsidRPr="00375960">
                <w:t xml:space="preserve">Medication Allergies </w:t>
              </w:r>
            </w:ins>
          </w:p>
        </w:tc>
        <w:tc>
          <w:tcPr>
            <w:tcW w:w="4876" w:type="dxa"/>
          </w:tcPr>
          <w:p w14:paraId="72333156" w14:textId="1AF58F4B" w:rsidR="00144FBC" w:rsidRPr="00375960" w:rsidRDefault="00144FBC" w:rsidP="00144FBC">
            <w:pPr>
              <w:pStyle w:val="TableEntry"/>
              <w:rPr>
                <w:ins w:id="1052" w:author="Andrea K. Fourquet" w:date="2018-07-18T00:08:00Z"/>
              </w:rPr>
            </w:pPr>
            <w:ins w:id="1053" w:author="Andrea K. Fourquet" w:date="2018-07-18T00:17:00Z">
              <w:r w:rsidRPr="00D43FB2">
                <w:t>Allergy and Intolerances Concern Entry</w:t>
              </w:r>
            </w:ins>
          </w:p>
        </w:tc>
      </w:tr>
      <w:tr w:rsidR="00144FBC" w:rsidRPr="00375960" w14:paraId="7F239AC6" w14:textId="77777777" w:rsidTr="003D1558">
        <w:trPr>
          <w:jc w:val="center"/>
          <w:ins w:id="1054" w:author="Andrea K. Fourquet" w:date="2018-07-18T00:08:00Z"/>
        </w:trPr>
        <w:tc>
          <w:tcPr>
            <w:tcW w:w="3235" w:type="dxa"/>
          </w:tcPr>
          <w:p w14:paraId="50A40B01" w14:textId="77777777" w:rsidR="00144FBC" w:rsidRPr="00375960" w:rsidRDefault="00144FBC" w:rsidP="00144FBC">
            <w:pPr>
              <w:pStyle w:val="TableEntry"/>
              <w:rPr>
                <w:ins w:id="1055" w:author="Andrea K. Fourquet" w:date="2018-07-18T00:08:00Z"/>
              </w:rPr>
            </w:pPr>
            <w:ins w:id="1056" w:author="Andrea K. Fourquet" w:date="2018-07-18T00:08:00Z">
              <w:r w:rsidRPr="00375960">
                <w:t xml:space="preserve">Environmental/Food Allergies </w:t>
              </w:r>
            </w:ins>
          </w:p>
        </w:tc>
        <w:tc>
          <w:tcPr>
            <w:tcW w:w="4876" w:type="dxa"/>
          </w:tcPr>
          <w:p w14:paraId="404701FA" w14:textId="281173EA" w:rsidR="00144FBC" w:rsidRPr="00375960" w:rsidRDefault="00144FBC" w:rsidP="00144FBC">
            <w:pPr>
              <w:pStyle w:val="TableEntry"/>
              <w:rPr>
                <w:ins w:id="1057" w:author="Andrea K. Fourquet" w:date="2018-07-18T00:08:00Z"/>
              </w:rPr>
            </w:pPr>
            <w:ins w:id="1058" w:author="Andrea K. Fourquet" w:date="2018-07-18T00:17:00Z">
              <w:r w:rsidRPr="00D43FB2">
                <w:t>Allergy and Intolerances Concern Entry</w:t>
              </w:r>
            </w:ins>
          </w:p>
        </w:tc>
      </w:tr>
      <w:tr w:rsidR="0018782E" w:rsidRPr="00375960" w14:paraId="00BD748D" w14:textId="77777777" w:rsidTr="003D1558">
        <w:trPr>
          <w:jc w:val="center"/>
          <w:ins w:id="1059" w:author="Andrea K. Fourquet" w:date="2018-07-18T00:08:00Z"/>
        </w:trPr>
        <w:tc>
          <w:tcPr>
            <w:tcW w:w="3235" w:type="dxa"/>
          </w:tcPr>
          <w:p w14:paraId="13F59EA9" w14:textId="77777777" w:rsidR="0018782E" w:rsidRPr="00375960" w:rsidRDefault="0018782E" w:rsidP="003D1558">
            <w:pPr>
              <w:pStyle w:val="TableEntry"/>
              <w:rPr>
                <w:ins w:id="1060" w:author="Andrea K. Fourquet" w:date="2018-07-18T00:08:00Z"/>
              </w:rPr>
            </w:pPr>
            <w:ins w:id="1061" w:author="Andrea K. Fourquet" w:date="2018-07-18T00:08:00Z">
              <w:r w:rsidRPr="00375960">
                <w:t xml:space="preserve">Medical/Surgical History </w:t>
              </w:r>
            </w:ins>
          </w:p>
        </w:tc>
        <w:tc>
          <w:tcPr>
            <w:tcW w:w="4876" w:type="dxa"/>
          </w:tcPr>
          <w:p w14:paraId="50D46F44" w14:textId="77777777" w:rsidR="0018782E" w:rsidRPr="00375960" w:rsidRDefault="0018782E" w:rsidP="003D1558">
            <w:pPr>
              <w:pStyle w:val="TableEntry"/>
              <w:rPr>
                <w:ins w:id="1062" w:author="Andrea K. Fourquet" w:date="2018-07-18T00:08:00Z"/>
              </w:rPr>
            </w:pPr>
            <w:ins w:id="1063" w:author="Andrea K. Fourquet" w:date="2018-07-18T00:08:00Z">
              <w:r w:rsidRPr="00375960">
                <w:t>EMS Past Medical History Section</w:t>
              </w:r>
            </w:ins>
          </w:p>
        </w:tc>
      </w:tr>
      <w:tr w:rsidR="0018782E" w:rsidRPr="00375960" w14:paraId="5D09E11A" w14:textId="77777777" w:rsidTr="003D1558">
        <w:trPr>
          <w:jc w:val="center"/>
          <w:ins w:id="1064" w:author="Andrea K. Fourquet" w:date="2018-07-18T00:08:00Z"/>
        </w:trPr>
        <w:tc>
          <w:tcPr>
            <w:tcW w:w="3235" w:type="dxa"/>
          </w:tcPr>
          <w:p w14:paraId="7F2CE776" w14:textId="77777777" w:rsidR="0018782E" w:rsidRPr="00375960" w:rsidRDefault="0018782E" w:rsidP="003D1558">
            <w:pPr>
              <w:pStyle w:val="TableEntry"/>
              <w:rPr>
                <w:ins w:id="1065" w:author="Andrea K. Fourquet" w:date="2018-07-18T00:08:00Z"/>
              </w:rPr>
            </w:pPr>
            <w:ins w:id="1066" w:author="Andrea K. Fourquet" w:date="2018-07-18T00:08:00Z">
              <w:r w:rsidRPr="00375960">
                <w:t xml:space="preserve">Current Medications </w:t>
              </w:r>
            </w:ins>
          </w:p>
        </w:tc>
        <w:tc>
          <w:tcPr>
            <w:tcW w:w="4876" w:type="dxa"/>
          </w:tcPr>
          <w:p w14:paraId="78B89A71" w14:textId="7D5DF23B" w:rsidR="0018782E" w:rsidRPr="00375960" w:rsidRDefault="00AE1A97" w:rsidP="00AE1A97">
            <w:pPr>
              <w:pStyle w:val="TableEntry"/>
              <w:ind w:left="0"/>
              <w:rPr>
                <w:ins w:id="1067" w:author="Andrea K. Fourquet" w:date="2018-07-18T00:08:00Z"/>
              </w:rPr>
              <w:pPrChange w:id="1068" w:author="Andrea K. Fourquet" w:date="2018-07-18T00:17:00Z">
                <w:pPr>
                  <w:pStyle w:val="TableEntry"/>
                </w:pPr>
              </w:pPrChange>
            </w:pPr>
            <w:ins w:id="1069" w:author="Andrea K. Fourquet" w:date="2018-07-18T00:17:00Z">
              <w:r>
                <w:t xml:space="preserve">  </w:t>
              </w:r>
            </w:ins>
            <w:ins w:id="1070" w:author="Andrea K. Fourquet" w:date="2018-07-18T00:08:00Z">
              <w:r w:rsidR="0018782E" w:rsidRPr="00375960">
                <w:t>Medication Section</w:t>
              </w:r>
            </w:ins>
          </w:p>
        </w:tc>
      </w:tr>
      <w:tr w:rsidR="00AE1A97" w:rsidRPr="00375960" w14:paraId="7B9A335A" w14:textId="77777777" w:rsidTr="003D1558">
        <w:trPr>
          <w:jc w:val="center"/>
          <w:ins w:id="1071" w:author="Andrea K. Fourquet" w:date="2018-07-18T00:08:00Z"/>
        </w:trPr>
        <w:tc>
          <w:tcPr>
            <w:tcW w:w="3235" w:type="dxa"/>
          </w:tcPr>
          <w:p w14:paraId="5F0D8C9E" w14:textId="77777777" w:rsidR="00AE1A97" w:rsidRPr="00375960" w:rsidRDefault="00AE1A97" w:rsidP="00AE1A97">
            <w:pPr>
              <w:pStyle w:val="TableEntry"/>
              <w:rPr>
                <w:ins w:id="1072" w:author="Andrea K. Fourquet" w:date="2018-07-18T00:08:00Z"/>
              </w:rPr>
            </w:pPr>
            <w:ins w:id="1073" w:author="Andrea K. Fourquet" w:date="2018-07-18T00:08:00Z">
              <w:r w:rsidRPr="00375960">
                <w:t xml:space="preserve">Current Medication Dose </w:t>
              </w:r>
            </w:ins>
          </w:p>
        </w:tc>
        <w:tc>
          <w:tcPr>
            <w:tcW w:w="4876" w:type="dxa"/>
          </w:tcPr>
          <w:p w14:paraId="25D87200" w14:textId="57CD2CDB" w:rsidR="00AE1A97" w:rsidRPr="00375960" w:rsidRDefault="00AE1A97" w:rsidP="00AE1A97">
            <w:pPr>
              <w:pStyle w:val="TableEntry"/>
              <w:rPr>
                <w:ins w:id="1074" w:author="Andrea K. Fourquet" w:date="2018-07-18T00:08:00Z"/>
              </w:rPr>
            </w:pPr>
            <w:ins w:id="1075" w:author="Andrea K. Fourquet" w:date="2018-07-18T00:17:00Z">
              <w:r w:rsidRPr="006D33BA">
                <w:t>Medication Section</w:t>
              </w:r>
            </w:ins>
          </w:p>
        </w:tc>
      </w:tr>
      <w:tr w:rsidR="00AE1A97" w:rsidRPr="00375960" w14:paraId="6DD659EE" w14:textId="77777777" w:rsidTr="003D1558">
        <w:trPr>
          <w:jc w:val="center"/>
          <w:ins w:id="1076" w:author="Andrea K. Fourquet" w:date="2018-07-18T00:08:00Z"/>
        </w:trPr>
        <w:tc>
          <w:tcPr>
            <w:tcW w:w="3235" w:type="dxa"/>
          </w:tcPr>
          <w:p w14:paraId="65B0FD3A" w14:textId="77777777" w:rsidR="00AE1A97" w:rsidRPr="00375960" w:rsidRDefault="00AE1A97" w:rsidP="00AE1A97">
            <w:pPr>
              <w:pStyle w:val="TableEntry"/>
              <w:rPr>
                <w:ins w:id="1077" w:author="Andrea K. Fourquet" w:date="2018-07-18T00:08:00Z"/>
              </w:rPr>
            </w:pPr>
            <w:ins w:id="1078" w:author="Andrea K. Fourquet" w:date="2018-07-18T00:08:00Z">
              <w:r w:rsidRPr="00375960">
                <w:t xml:space="preserve">Current Medication Dosage Unit </w:t>
              </w:r>
            </w:ins>
          </w:p>
        </w:tc>
        <w:tc>
          <w:tcPr>
            <w:tcW w:w="4876" w:type="dxa"/>
          </w:tcPr>
          <w:p w14:paraId="51EF8BE3" w14:textId="036E9A47" w:rsidR="00AE1A97" w:rsidRPr="00375960" w:rsidRDefault="00AE1A97" w:rsidP="00AE1A97">
            <w:pPr>
              <w:pStyle w:val="TableEntry"/>
              <w:rPr>
                <w:ins w:id="1079" w:author="Andrea K. Fourquet" w:date="2018-07-18T00:08:00Z"/>
              </w:rPr>
            </w:pPr>
            <w:ins w:id="1080" w:author="Andrea K. Fourquet" w:date="2018-07-18T00:17:00Z">
              <w:r w:rsidRPr="006D33BA">
                <w:t>Medication Section</w:t>
              </w:r>
            </w:ins>
          </w:p>
        </w:tc>
      </w:tr>
      <w:tr w:rsidR="00AE1A97" w:rsidRPr="00375960" w14:paraId="6F24C4DE" w14:textId="77777777" w:rsidTr="003D1558">
        <w:trPr>
          <w:jc w:val="center"/>
          <w:ins w:id="1081" w:author="Andrea K. Fourquet" w:date="2018-07-18T00:08:00Z"/>
        </w:trPr>
        <w:tc>
          <w:tcPr>
            <w:tcW w:w="3235" w:type="dxa"/>
          </w:tcPr>
          <w:p w14:paraId="5344F0D4" w14:textId="77777777" w:rsidR="00AE1A97" w:rsidRPr="00375960" w:rsidRDefault="00AE1A97" w:rsidP="00AE1A97">
            <w:pPr>
              <w:pStyle w:val="TableEntry"/>
              <w:rPr>
                <w:ins w:id="1082" w:author="Andrea K. Fourquet" w:date="2018-07-18T00:08:00Z"/>
              </w:rPr>
            </w:pPr>
            <w:ins w:id="1083" w:author="Andrea K. Fourquet" w:date="2018-07-18T00:08:00Z">
              <w:r w:rsidRPr="00375960">
                <w:t xml:space="preserve">Current Medication Administration Route </w:t>
              </w:r>
            </w:ins>
          </w:p>
        </w:tc>
        <w:tc>
          <w:tcPr>
            <w:tcW w:w="4876" w:type="dxa"/>
          </w:tcPr>
          <w:p w14:paraId="16D7C81D" w14:textId="286F3477" w:rsidR="00AE1A97" w:rsidRPr="00375960" w:rsidRDefault="00AE1A97" w:rsidP="00AE1A97">
            <w:pPr>
              <w:pStyle w:val="TableEntry"/>
              <w:rPr>
                <w:ins w:id="1084" w:author="Andrea K. Fourquet" w:date="2018-07-18T00:08:00Z"/>
              </w:rPr>
            </w:pPr>
            <w:ins w:id="1085" w:author="Andrea K. Fourquet" w:date="2018-07-18T00:17:00Z">
              <w:r w:rsidRPr="006D33BA">
                <w:t>Medication Section</w:t>
              </w:r>
            </w:ins>
          </w:p>
        </w:tc>
      </w:tr>
      <w:tr w:rsidR="0018782E" w:rsidRPr="00375960" w14:paraId="1715753B" w14:textId="77777777" w:rsidTr="003D1558">
        <w:trPr>
          <w:jc w:val="center"/>
          <w:ins w:id="1086" w:author="Andrea K. Fourquet" w:date="2018-07-18T00:08:00Z"/>
        </w:trPr>
        <w:tc>
          <w:tcPr>
            <w:tcW w:w="3235" w:type="dxa"/>
          </w:tcPr>
          <w:p w14:paraId="70A16BA9" w14:textId="77777777" w:rsidR="0018782E" w:rsidRPr="00375960" w:rsidRDefault="0018782E" w:rsidP="003D1558">
            <w:pPr>
              <w:pStyle w:val="TableEntry"/>
              <w:rPr>
                <w:ins w:id="1087" w:author="Andrea K. Fourquet" w:date="2018-07-18T00:08:00Z"/>
              </w:rPr>
            </w:pPr>
            <w:ins w:id="1088" w:author="Andrea K. Fourquet" w:date="2018-07-18T00:08:00Z">
              <w:r w:rsidRPr="00375960">
                <w:t xml:space="preserve">Alcohol/Drug Use Indicators </w:t>
              </w:r>
            </w:ins>
          </w:p>
        </w:tc>
        <w:tc>
          <w:tcPr>
            <w:tcW w:w="4876" w:type="dxa"/>
          </w:tcPr>
          <w:p w14:paraId="7BAC2BB3" w14:textId="77777777" w:rsidR="0018782E" w:rsidRPr="00375960" w:rsidRDefault="0018782E" w:rsidP="003D1558">
            <w:pPr>
              <w:pStyle w:val="TableEntry"/>
              <w:rPr>
                <w:ins w:id="1089" w:author="Andrea K. Fourquet" w:date="2018-07-18T00:08:00Z"/>
              </w:rPr>
            </w:pPr>
            <w:ins w:id="1090" w:author="Andrea K. Fourquet" w:date="2018-07-18T00:08:00Z">
              <w:r w:rsidRPr="00375960">
                <w:t>EMS Social History Section</w:t>
              </w:r>
            </w:ins>
          </w:p>
        </w:tc>
      </w:tr>
      <w:tr w:rsidR="0018782E" w:rsidRPr="00375960" w14:paraId="67AA80C0" w14:textId="77777777" w:rsidTr="003D1558">
        <w:trPr>
          <w:jc w:val="center"/>
          <w:ins w:id="1091" w:author="Andrea K. Fourquet" w:date="2018-07-18T00:08:00Z"/>
        </w:trPr>
        <w:tc>
          <w:tcPr>
            <w:tcW w:w="3235" w:type="dxa"/>
          </w:tcPr>
          <w:p w14:paraId="2D3F0E02" w14:textId="77777777" w:rsidR="0018782E" w:rsidRPr="00375960" w:rsidRDefault="0018782E" w:rsidP="003D1558">
            <w:pPr>
              <w:pStyle w:val="TableEntry"/>
              <w:rPr>
                <w:ins w:id="1092" w:author="Andrea K. Fourquet" w:date="2018-07-18T00:08:00Z"/>
              </w:rPr>
            </w:pPr>
            <w:ins w:id="1093" w:author="Andrea K. Fourquet" w:date="2018-07-18T00:08:00Z">
              <w:r w:rsidRPr="00375960">
                <w:t xml:space="preserve">Pregnancy </w:t>
              </w:r>
            </w:ins>
          </w:p>
        </w:tc>
        <w:tc>
          <w:tcPr>
            <w:tcW w:w="4876" w:type="dxa"/>
          </w:tcPr>
          <w:p w14:paraId="670937B1" w14:textId="77777777" w:rsidR="0018782E" w:rsidRPr="00375960" w:rsidRDefault="0018782E" w:rsidP="003D1558">
            <w:pPr>
              <w:pStyle w:val="TableEntry"/>
              <w:rPr>
                <w:ins w:id="1094" w:author="Andrea K. Fourquet" w:date="2018-07-18T00:08:00Z"/>
              </w:rPr>
            </w:pPr>
            <w:ins w:id="1095" w:author="Andrea K. Fourquet" w:date="2018-07-18T00:08:00Z">
              <w:r w:rsidRPr="00375960">
                <w:t>Review of Systems - EMS Section</w:t>
              </w:r>
            </w:ins>
          </w:p>
        </w:tc>
      </w:tr>
      <w:tr w:rsidR="0018782E" w:rsidRPr="00375960" w14:paraId="3A066918" w14:textId="77777777" w:rsidTr="003D1558">
        <w:trPr>
          <w:jc w:val="center"/>
          <w:ins w:id="1096" w:author="Andrea K. Fourquet" w:date="2018-07-18T00:08:00Z"/>
        </w:trPr>
        <w:tc>
          <w:tcPr>
            <w:tcW w:w="3235" w:type="dxa"/>
          </w:tcPr>
          <w:p w14:paraId="131A44D5" w14:textId="77777777" w:rsidR="0018782E" w:rsidRPr="00375960" w:rsidRDefault="0018782E" w:rsidP="003D1558">
            <w:pPr>
              <w:pStyle w:val="TableEntry"/>
              <w:rPr>
                <w:ins w:id="1097" w:author="Andrea K. Fourquet" w:date="2018-07-18T00:08:00Z"/>
              </w:rPr>
            </w:pPr>
            <w:ins w:id="1098" w:author="Andrea K. Fourquet" w:date="2018-07-18T00:08:00Z">
              <w:r w:rsidRPr="00375960">
                <w:t xml:space="preserve">Last Oral Intake </w:t>
              </w:r>
            </w:ins>
          </w:p>
        </w:tc>
        <w:tc>
          <w:tcPr>
            <w:tcW w:w="4876" w:type="dxa"/>
          </w:tcPr>
          <w:p w14:paraId="71CF5540" w14:textId="77777777" w:rsidR="0018782E" w:rsidRPr="00375960" w:rsidRDefault="0018782E" w:rsidP="003D1558">
            <w:pPr>
              <w:pStyle w:val="TableEntry"/>
              <w:rPr>
                <w:ins w:id="1099" w:author="Andrea K. Fourquet" w:date="2018-07-18T00:08:00Z"/>
              </w:rPr>
            </w:pPr>
            <w:ins w:id="1100" w:author="Andrea K. Fourquet" w:date="2018-07-18T00:08:00Z">
              <w:r w:rsidRPr="00375960">
                <w:t>Review of Systems-EMS Section</w:t>
              </w:r>
            </w:ins>
          </w:p>
        </w:tc>
      </w:tr>
      <w:tr w:rsidR="0018782E" w:rsidRPr="00375960" w14:paraId="1FDC59BF" w14:textId="77777777" w:rsidTr="003D1558">
        <w:trPr>
          <w:jc w:val="center"/>
          <w:ins w:id="1101" w:author="Andrea K. Fourquet" w:date="2018-07-18T00:08:00Z"/>
        </w:trPr>
        <w:tc>
          <w:tcPr>
            <w:tcW w:w="3235" w:type="dxa"/>
          </w:tcPr>
          <w:p w14:paraId="7A5F7B29" w14:textId="77777777" w:rsidR="0018782E" w:rsidRPr="00375960" w:rsidRDefault="0018782E" w:rsidP="003D1558">
            <w:pPr>
              <w:pStyle w:val="TableEntry"/>
              <w:rPr>
                <w:ins w:id="1102" w:author="Andrea K. Fourquet" w:date="2018-07-18T00:08:00Z"/>
              </w:rPr>
            </w:pPr>
            <w:ins w:id="1103" w:author="Andrea K. Fourquet" w:date="2018-07-18T00:08:00Z">
              <w:r w:rsidRPr="00375960">
                <w:t xml:space="preserve">Date/Time Vital Signs Taken </w:t>
              </w:r>
            </w:ins>
          </w:p>
        </w:tc>
        <w:tc>
          <w:tcPr>
            <w:tcW w:w="4876" w:type="dxa"/>
          </w:tcPr>
          <w:p w14:paraId="3C04D140" w14:textId="77777777" w:rsidR="0018782E" w:rsidRPr="00375960" w:rsidRDefault="0018782E" w:rsidP="003D1558">
            <w:pPr>
              <w:pStyle w:val="TableEntry"/>
              <w:rPr>
                <w:ins w:id="1104" w:author="Andrea K. Fourquet" w:date="2018-07-18T00:08:00Z"/>
              </w:rPr>
            </w:pPr>
            <w:ins w:id="1105" w:author="Andrea K. Fourquet" w:date="2018-07-18T00:08:00Z">
              <w:r w:rsidRPr="00375960">
                <w:t>Coded Vital Signs Section</w:t>
              </w:r>
            </w:ins>
          </w:p>
        </w:tc>
      </w:tr>
      <w:tr w:rsidR="0018782E" w:rsidRPr="00375960" w14:paraId="00A7DE4B" w14:textId="77777777" w:rsidTr="003D1558">
        <w:trPr>
          <w:jc w:val="center"/>
          <w:ins w:id="1106" w:author="Andrea K. Fourquet" w:date="2018-07-18T00:08:00Z"/>
        </w:trPr>
        <w:tc>
          <w:tcPr>
            <w:tcW w:w="3235" w:type="dxa"/>
          </w:tcPr>
          <w:p w14:paraId="636BB187" w14:textId="77777777" w:rsidR="0018782E" w:rsidRPr="00375960" w:rsidRDefault="0018782E" w:rsidP="003D1558">
            <w:pPr>
              <w:pStyle w:val="TableEntry"/>
              <w:rPr>
                <w:ins w:id="1107" w:author="Andrea K. Fourquet" w:date="2018-07-18T00:08:00Z"/>
              </w:rPr>
            </w:pPr>
            <w:ins w:id="1108" w:author="Andrea K. Fourquet" w:date="2018-07-18T00:08:00Z">
              <w:r w:rsidRPr="00375960">
                <w:t>Obtained Prior to this Unit's EMS Care</w:t>
              </w:r>
            </w:ins>
          </w:p>
        </w:tc>
        <w:tc>
          <w:tcPr>
            <w:tcW w:w="4876" w:type="dxa"/>
          </w:tcPr>
          <w:p w14:paraId="35866A46" w14:textId="77777777" w:rsidR="0018782E" w:rsidRPr="00375960" w:rsidRDefault="0018782E" w:rsidP="003D1558">
            <w:pPr>
              <w:pStyle w:val="TableEntry"/>
              <w:rPr>
                <w:ins w:id="1109" w:author="Andrea K. Fourquet" w:date="2018-07-18T00:08:00Z"/>
              </w:rPr>
            </w:pPr>
            <w:ins w:id="1110" w:author="Andrea K. Fourquet" w:date="2018-07-18T00:08:00Z">
              <w:r w:rsidRPr="00375960">
                <w:t>N/A</w:t>
              </w:r>
            </w:ins>
          </w:p>
        </w:tc>
      </w:tr>
      <w:tr w:rsidR="0018782E" w:rsidRPr="00375960" w14:paraId="280A6B00" w14:textId="77777777" w:rsidTr="003D1558">
        <w:trPr>
          <w:jc w:val="center"/>
          <w:ins w:id="1111" w:author="Andrea K. Fourquet" w:date="2018-07-18T00:08:00Z"/>
        </w:trPr>
        <w:tc>
          <w:tcPr>
            <w:tcW w:w="3235" w:type="dxa"/>
          </w:tcPr>
          <w:p w14:paraId="43079513" w14:textId="77777777" w:rsidR="0018782E" w:rsidRPr="00375960" w:rsidRDefault="0018782E" w:rsidP="003D1558">
            <w:pPr>
              <w:pStyle w:val="TableEntry"/>
              <w:rPr>
                <w:ins w:id="1112" w:author="Andrea K. Fourquet" w:date="2018-07-18T00:08:00Z"/>
              </w:rPr>
            </w:pPr>
            <w:ins w:id="1113" w:author="Andrea K. Fourquet" w:date="2018-07-18T00:08:00Z">
              <w:r w:rsidRPr="00375960">
                <w:t>Cardiac Rhythm / Electrocardiography (ECG)</w:t>
              </w:r>
            </w:ins>
          </w:p>
        </w:tc>
        <w:tc>
          <w:tcPr>
            <w:tcW w:w="4876" w:type="dxa"/>
          </w:tcPr>
          <w:p w14:paraId="14EECBBA" w14:textId="77777777" w:rsidR="0018782E" w:rsidRPr="00375960" w:rsidRDefault="0018782E" w:rsidP="003D1558">
            <w:pPr>
              <w:pStyle w:val="TableEntry"/>
              <w:rPr>
                <w:ins w:id="1114" w:author="Andrea K. Fourquet" w:date="2018-07-18T00:08:00Z"/>
              </w:rPr>
            </w:pPr>
            <w:ins w:id="1115" w:author="Andrea K. Fourquet" w:date="2018-07-18T00:08:00Z">
              <w:r w:rsidRPr="00375960">
                <w:t>EMS Cardiac Arrest Event Section</w:t>
              </w:r>
            </w:ins>
          </w:p>
        </w:tc>
      </w:tr>
      <w:tr w:rsidR="0018782E" w:rsidRPr="00375960" w14:paraId="28A2895C" w14:textId="77777777" w:rsidTr="003D1558">
        <w:trPr>
          <w:jc w:val="center"/>
          <w:ins w:id="1116" w:author="Andrea K. Fourquet" w:date="2018-07-18T00:08:00Z"/>
        </w:trPr>
        <w:tc>
          <w:tcPr>
            <w:tcW w:w="3235" w:type="dxa"/>
          </w:tcPr>
          <w:p w14:paraId="32B79CF8" w14:textId="77777777" w:rsidR="0018782E" w:rsidRPr="00375960" w:rsidRDefault="0018782E" w:rsidP="003D1558">
            <w:pPr>
              <w:pStyle w:val="TableEntry"/>
              <w:rPr>
                <w:ins w:id="1117" w:author="Andrea K. Fourquet" w:date="2018-07-18T00:08:00Z"/>
              </w:rPr>
            </w:pPr>
            <w:ins w:id="1118" w:author="Andrea K. Fourquet" w:date="2018-07-18T00:08:00Z">
              <w:r w:rsidRPr="00375960">
                <w:t xml:space="preserve">ECG Type </w:t>
              </w:r>
            </w:ins>
          </w:p>
        </w:tc>
        <w:tc>
          <w:tcPr>
            <w:tcW w:w="4876" w:type="dxa"/>
          </w:tcPr>
          <w:p w14:paraId="490D91E3" w14:textId="77777777" w:rsidR="0018782E" w:rsidRPr="00375960" w:rsidRDefault="0018782E" w:rsidP="003D1558">
            <w:pPr>
              <w:pStyle w:val="TableEntry"/>
              <w:rPr>
                <w:ins w:id="1119" w:author="Andrea K. Fourquet" w:date="2018-07-18T00:08:00Z"/>
              </w:rPr>
            </w:pPr>
            <w:ins w:id="1120" w:author="Andrea K. Fourquet" w:date="2018-07-18T00:08:00Z">
              <w:r w:rsidRPr="00375960">
                <w:t>EMS Cardiac Arrest Event Section</w:t>
              </w:r>
            </w:ins>
          </w:p>
        </w:tc>
      </w:tr>
      <w:tr w:rsidR="0018782E" w:rsidRPr="00375960" w14:paraId="41B8BEED" w14:textId="77777777" w:rsidTr="003D1558">
        <w:trPr>
          <w:jc w:val="center"/>
          <w:ins w:id="1121" w:author="Andrea K. Fourquet" w:date="2018-07-18T00:08:00Z"/>
        </w:trPr>
        <w:tc>
          <w:tcPr>
            <w:tcW w:w="3235" w:type="dxa"/>
          </w:tcPr>
          <w:p w14:paraId="7E7C445E" w14:textId="77777777" w:rsidR="0018782E" w:rsidRPr="00375960" w:rsidRDefault="0018782E" w:rsidP="003D1558">
            <w:pPr>
              <w:pStyle w:val="TableEntry"/>
              <w:rPr>
                <w:ins w:id="1122" w:author="Andrea K. Fourquet" w:date="2018-07-18T00:08:00Z"/>
              </w:rPr>
            </w:pPr>
            <w:ins w:id="1123" w:author="Andrea K. Fourquet" w:date="2018-07-18T00:08:00Z">
              <w:r w:rsidRPr="00375960">
                <w:t>Method of ECG Interpretation</w:t>
              </w:r>
            </w:ins>
          </w:p>
        </w:tc>
        <w:tc>
          <w:tcPr>
            <w:tcW w:w="4876" w:type="dxa"/>
          </w:tcPr>
          <w:p w14:paraId="0057C1F7" w14:textId="77777777" w:rsidR="0018782E" w:rsidRPr="00375960" w:rsidRDefault="0018782E" w:rsidP="003D1558">
            <w:pPr>
              <w:pStyle w:val="TableEntry"/>
              <w:rPr>
                <w:ins w:id="1124" w:author="Andrea K. Fourquet" w:date="2018-07-18T00:08:00Z"/>
              </w:rPr>
            </w:pPr>
            <w:ins w:id="1125" w:author="Andrea K. Fourquet" w:date="2018-07-18T00:08:00Z">
              <w:r w:rsidRPr="00375960">
                <w:t>EMS Cardiac Arrest Event Section</w:t>
              </w:r>
            </w:ins>
          </w:p>
        </w:tc>
      </w:tr>
      <w:tr w:rsidR="0018782E" w:rsidRPr="00375960" w14:paraId="41C0B638" w14:textId="77777777" w:rsidTr="003D1558">
        <w:trPr>
          <w:jc w:val="center"/>
          <w:ins w:id="1126" w:author="Andrea K. Fourquet" w:date="2018-07-18T00:08:00Z"/>
        </w:trPr>
        <w:tc>
          <w:tcPr>
            <w:tcW w:w="3235" w:type="dxa"/>
          </w:tcPr>
          <w:p w14:paraId="67816BA7" w14:textId="77777777" w:rsidR="0018782E" w:rsidRPr="00375960" w:rsidRDefault="0018782E" w:rsidP="003D1558">
            <w:pPr>
              <w:pStyle w:val="TableEntry"/>
              <w:rPr>
                <w:ins w:id="1127" w:author="Andrea K. Fourquet" w:date="2018-07-18T00:08:00Z"/>
              </w:rPr>
            </w:pPr>
            <w:ins w:id="1128" w:author="Andrea K. Fourquet" w:date="2018-07-18T00:08:00Z">
              <w:r w:rsidRPr="00375960">
                <w:t>SBP (Systolic Blood Pressure)</w:t>
              </w:r>
            </w:ins>
          </w:p>
        </w:tc>
        <w:tc>
          <w:tcPr>
            <w:tcW w:w="4876" w:type="dxa"/>
          </w:tcPr>
          <w:p w14:paraId="6B0BE0EC" w14:textId="77777777" w:rsidR="0018782E" w:rsidRPr="00375960" w:rsidRDefault="0018782E" w:rsidP="003D1558">
            <w:pPr>
              <w:pStyle w:val="TableEntry"/>
              <w:rPr>
                <w:ins w:id="1129" w:author="Andrea K. Fourquet" w:date="2018-07-18T00:08:00Z"/>
              </w:rPr>
            </w:pPr>
            <w:ins w:id="1130" w:author="Andrea K. Fourquet" w:date="2018-07-18T00:08:00Z">
              <w:r w:rsidRPr="00375960">
                <w:t>Coded Vital Signs Section</w:t>
              </w:r>
            </w:ins>
          </w:p>
        </w:tc>
      </w:tr>
      <w:tr w:rsidR="0018782E" w:rsidRPr="00375960" w14:paraId="2C702C67" w14:textId="77777777" w:rsidTr="003D1558">
        <w:trPr>
          <w:jc w:val="center"/>
          <w:ins w:id="1131" w:author="Andrea K. Fourquet" w:date="2018-07-18T00:08:00Z"/>
        </w:trPr>
        <w:tc>
          <w:tcPr>
            <w:tcW w:w="3235" w:type="dxa"/>
          </w:tcPr>
          <w:p w14:paraId="191B5F2F" w14:textId="77777777" w:rsidR="0018782E" w:rsidRPr="00375960" w:rsidRDefault="0018782E" w:rsidP="003D1558">
            <w:pPr>
              <w:pStyle w:val="TableEntry"/>
              <w:rPr>
                <w:ins w:id="1132" w:author="Andrea K. Fourquet" w:date="2018-07-18T00:08:00Z"/>
              </w:rPr>
            </w:pPr>
            <w:ins w:id="1133" w:author="Andrea K. Fourquet" w:date="2018-07-18T00:08:00Z">
              <w:r w:rsidRPr="00375960">
                <w:t>DBP (Diastolic Blood Pressure)</w:t>
              </w:r>
            </w:ins>
          </w:p>
        </w:tc>
        <w:tc>
          <w:tcPr>
            <w:tcW w:w="4876" w:type="dxa"/>
          </w:tcPr>
          <w:p w14:paraId="4A1F4393" w14:textId="77777777" w:rsidR="0018782E" w:rsidRPr="00375960" w:rsidRDefault="0018782E" w:rsidP="003D1558">
            <w:pPr>
              <w:pStyle w:val="TableEntry"/>
              <w:rPr>
                <w:ins w:id="1134" w:author="Andrea K. Fourquet" w:date="2018-07-18T00:08:00Z"/>
              </w:rPr>
            </w:pPr>
            <w:ins w:id="1135" w:author="Andrea K. Fourquet" w:date="2018-07-18T00:08:00Z">
              <w:r w:rsidRPr="00375960">
                <w:t>Coded Vital Signs Section</w:t>
              </w:r>
            </w:ins>
          </w:p>
        </w:tc>
      </w:tr>
      <w:tr w:rsidR="0018782E" w:rsidRPr="00375960" w14:paraId="1A4F44C7" w14:textId="77777777" w:rsidTr="003D1558">
        <w:trPr>
          <w:jc w:val="center"/>
          <w:ins w:id="1136" w:author="Andrea K. Fourquet" w:date="2018-07-18T00:08:00Z"/>
        </w:trPr>
        <w:tc>
          <w:tcPr>
            <w:tcW w:w="3235" w:type="dxa"/>
          </w:tcPr>
          <w:p w14:paraId="666448A0" w14:textId="77777777" w:rsidR="0018782E" w:rsidRPr="00375960" w:rsidRDefault="0018782E" w:rsidP="003D1558">
            <w:pPr>
              <w:pStyle w:val="TableEntry"/>
              <w:rPr>
                <w:ins w:id="1137" w:author="Andrea K. Fourquet" w:date="2018-07-18T00:08:00Z"/>
              </w:rPr>
            </w:pPr>
            <w:ins w:id="1138" w:author="Andrea K. Fourquet" w:date="2018-07-18T00:08:00Z">
              <w:r w:rsidRPr="00375960">
                <w:t>Method of Blood Pressure Measurement</w:t>
              </w:r>
            </w:ins>
          </w:p>
        </w:tc>
        <w:tc>
          <w:tcPr>
            <w:tcW w:w="4876" w:type="dxa"/>
          </w:tcPr>
          <w:p w14:paraId="304320D4" w14:textId="77777777" w:rsidR="0018782E" w:rsidRPr="00375960" w:rsidRDefault="0018782E" w:rsidP="003D1558">
            <w:pPr>
              <w:pStyle w:val="TableEntry"/>
              <w:rPr>
                <w:ins w:id="1139" w:author="Andrea K. Fourquet" w:date="2018-07-18T00:08:00Z"/>
              </w:rPr>
            </w:pPr>
            <w:ins w:id="1140" w:author="Andrea K. Fourquet" w:date="2018-07-18T00:08:00Z">
              <w:r w:rsidRPr="00375960">
                <w:t>Coded Vital Signs Section</w:t>
              </w:r>
            </w:ins>
          </w:p>
        </w:tc>
      </w:tr>
      <w:tr w:rsidR="0018782E" w:rsidRPr="00375960" w14:paraId="59E24DE5" w14:textId="77777777" w:rsidTr="003D1558">
        <w:trPr>
          <w:jc w:val="center"/>
          <w:ins w:id="1141" w:author="Andrea K. Fourquet" w:date="2018-07-18T00:08:00Z"/>
        </w:trPr>
        <w:tc>
          <w:tcPr>
            <w:tcW w:w="3235" w:type="dxa"/>
          </w:tcPr>
          <w:p w14:paraId="6E0E3F03" w14:textId="77777777" w:rsidR="0018782E" w:rsidRPr="00375960" w:rsidRDefault="0018782E" w:rsidP="003D1558">
            <w:pPr>
              <w:pStyle w:val="TableEntry"/>
              <w:rPr>
                <w:ins w:id="1142" w:author="Andrea K. Fourquet" w:date="2018-07-18T00:08:00Z"/>
              </w:rPr>
            </w:pPr>
            <w:ins w:id="1143" w:author="Andrea K. Fourquet" w:date="2018-07-18T00:08:00Z">
              <w:r w:rsidRPr="00375960">
                <w:t>Mean Arterial Pressure</w:t>
              </w:r>
            </w:ins>
          </w:p>
        </w:tc>
        <w:tc>
          <w:tcPr>
            <w:tcW w:w="4876" w:type="dxa"/>
          </w:tcPr>
          <w:p w14:paraId="33944330" w14:textId="77777777" w:rsidR="0018782E" w:rsidRPr="00375960" w:rsidRDefault="0018782E" w:rsidP="003D1558">
            <w:pPr>
              <w:pStyle w:val="TableEntry"/>
              <w:rPr>
                <w:ins w:id="1144" w:author="Andrea K. Fourquet" w:date="2018-07-18T00:08:00Z"/>
              </w:rPr>
            </w:pPr>
            <w:ins w:id="1145" w:author="Andrea K. Fourquet" w:date="2018-07-18T00:08:00Z">
              <w:r w:rsidRPr="00375960">
                <w:t>Coded Vital Signs Section</w:t>
              </w:r>
            </w:ins>
          </w:p>
        </w:tc>
      </w:tr>
      <w:tr w:rsidR="0018782E" w:rsidRPr="00375960" w14:paraId="47D067D6" w14:textId="77777777" w:rsidTr="003D1558">
        <w:trPr>
          <w:jc w:val="center"/>
          <w:ins w:id="1146" w:author="Andrea K. Fourquet" w:date="2018-07-18T00:08:00Z"/>
        </w:trPr>
        <w:tc>
          <w:tcPr>
            <w:tcW w:w="3235" w:type="dxa"/>
          </w:tcPr>
          <w:p w14:paraId="59D332A4" w14:textId="77777777" w:rsidR="0018782E" w:rsidRPr="00375960" w:rsidRDefault="0018782E" w:rsidP="003D1558">
            <w:pPr>
              <w:pStyle w:val="TableEntry"/>
              <w:rPr>
                <w:ins w:id="1147" w:author="Andrea K. Fourquet" w:date="2018-07-18T00:08:00Z"/>
              </w:rPr>
            </w:pPr>
            <w:ins w:id="1148" w:author="Andrea K. Fourquet" w:date="2018-07-18T00:08:00Z">
              <w:r w:rsidRPr="00375960">
                <w:t xml:space="preserve">Heart Rate </w:t>
              </w:r>
            </w:ins>
          </w:p>
        </w:tc>
        <w:tc>
          <w:tcPr>
            <w:tcW w:w="4876" w:type="dxa"/>
          </w:tcPr>
          <w:p w14:paraId="164A9F5D" w14:textId="77777777" w:rsidR="0018782E" w:rsidRPr="00375960" w:rsidRDefault="0018782E" w:rsidP="003D1558">
            <w:pPr>
              <w:pStyle w:val="TableEntry"/>
              <w:rPr>
                <w:ins w:id="1149" w:author="Andrea K. Fourquet" w:date="2018-07-18T00:08:00Z"/>
              </w:rPr>
            </w:pPr>
            <w:ins w:id="1150" w:author="Andrea K. Fourquet" w:date="2018-07-18T00:08:00Z">
              <w:r w:rsidRPr="00375960">
                <w:t>Coded Vital Signs Section</w:t>
              </w:r>
            </w:ins>
          </w:p>
        </w:tc>
      </w:tr>
      <w:tr w:rsidR="0018782E" w:rsidRPr="00375960" w14:paraId="3F9F272B" w14:textId="77777777" w:rsidTr="003D1558">
        <w:trPr>
          <w:jc w:val="center"/>
          <w:ins w:id="1151" w:author="Andrea K. Fourquet" w:date="2018-07-18T00:08:00Z"/>
        </w:trPr>
        <w:tc>
          <w:tcPr>
            <w:tcW w:w="3235" w:type="dxa"/>
          </w:tcPr>
          <w:p w14:paraId="212C474C" w14:textId="77777777" w:rsidR="0018782E" w:rsidRPr="00375960" w:rsidRDefault="0018782E" w:rsidP="003D1558">
            <w:pPr>
              <w:pStyle w:val="TableEntry"/>
              <w:rPr>
                <w:ins w:id="1152" w:author="Andrea K. Fourquet" w:date="2018-07-18T00:08:00Z"/>
              </w:rPr>
            </w:pPr>
            <w:ins w:id="1153" w:author="Andrea K. Fourquet" w:date="2018-07-18T00:08:00Z">
              <w:r w:rsidRPr="00375960">
                <w:t xml:space="preserve">Method of Heart Rate Measurement </w:t>
              </w:r>
            </w:ins>
          </w:p>
        </w:tc>
        <w:tc>
          <w:tcPr>
            <w:tcW w:w="4876" w:type="dxa"/>
          </w:tcPr>
          <w:p w14:paraId="3AB7FE2F" w14:textId="77777777" w:rsidR="0018782E" w:rsidRPr="00375960" w:rsidRDefault="0018782E" w:rsidP="003D1558">
            <w:pPr>
              <w:pStyle w:val="TableEntry"/>
              <w:rPr>
                <w:ins w:id="1154" w:author="Andrea K. Fourquet" w:date="2018-07-18T00:08:00Z"/>
              </w:rPr>
            </w:pPr>
            <w:ins w:id="1155" w:author="Andrea K. Fourquet" w:date="2018-07-18T00:08:00Z">
              <w:r w:rsidRPr="00375960">
                <w:t>Coded Vital Signs Section</w:t>
              </w:r>
            </w:ins>
          </w:p>
        </w:tc>
      </w:tr>
      <w:tr w:rsidR="0018782E" w:rsidRPr="00375960" w14:paraId="1FC63809" w14:textId="77777777" w:rsidTr="003D1558">
        <w:trPr>
          <w:jc w:val="center"/>
          <w:ins w:id="1156" w:author="Andrea K. Fourquet" w:date="2018-07-18T00:08:00Z"/>
        </w:trPr>
        <w:tc>
          <w:tcPr>
            <w:tcW w:w="3235" w:type="dxa"/>
          </w:tcPr>
          <w:p w14:paraId="57AE6B25" w14:textId="77777777" w:rsidR="0018782E" w:rsidRPr="00375960" w:rsidRDefault="0018782E" w:rsidP="003D1558">
            <w:pPr>
              <w:pStyle w:val="TableEntry"/>
              <w:rPr>
                <w:ins w:id="1157" w:author="Andrea K. Fourquet" w:date="2018-07-18T00:08:00Z"/>
              </w:rPr>
            </w:pPr>
            <w:ins w:id="1158" w:author="Andrea K. Fourquet" w:date="2018-07-18T00:08:00Z">
              <w:r w:rsidRPr="00375960">
                <w:t xml:space="preserve">Pulse Oximetry </w:t>
              </w:r>
            </w:ins>
          </w:p>
        </w:tc>
        <w:tc>
          <w:tcPr>
            <w:tcW w:w="4876" w:type="dxa"/>
          </w:tcPr>
          <w:p w14:paraId="59515211" w14:textId="77777777" w:rsidR="0018782E" w:rsidRPr="00375960" w:rsidRDefault="0018782E" w:rsidP="003D1558">
            <w:pPr>
              <w:pStyle w:val="TableEntry"/>
              <w:rPr>
                <w:ins w:id="1159" w:author="Andrea K. Fourquet" w:date="2018-07-18T00:08:00Z"/>
              </w:rPr>
            </w:pPr>
            <w:ins w:id="1160" w:author="Andrea K. Fourquet" w:date="2018-07-18T00:08:00Z">
              <w:r w:rsidRPr="00375960">
                <w:t>Coded Vital Signs Section</w:t>
              </w:r>
            </w:ins>
          </w:p>
        </w:tc>
      </w:tr>
      <w:tr w:rsidR="0018782E" w:rsidRPr="00375960" w14:paraId="6EC0D15F" w14:textId="77777777" w:rsidTr="003D1558">
        <w:trPr>
          <w:jc w:val="center"/>
          <w:ins w:id="1161" w:author="Andrea K. Fourquet" w:date="2018-07-18T00:08:00Z"/>
        </w:trPr>
        <w:tc>
          <w:tcPr>
            <w:tcW w:w="3235" w:type="dxa"/>
          </w:tcPr>
          <w:p w14:paraId="12606D4A" w14:textId="77777777" w:rsidR="0018782E" w:rsidRPr="00375960" w:rsidRDefault="0018782E" w:rsidP="003D1558">
            <w:pPr>
              <w:pStyle w:val="TableEntry"/>
              <w:rPr>
                <w:ins w:id="1162" w:author="Andrea K. Fourquet" w:date="2018-07-18T00:08:00Z"/>
              </w:rPr>
            </w:pPr>
            <w:ins w:id="1163" w:author="Andrea K. Fourquet" w:date="2018-07-18T00:08:00Z">
              <w:r w:rsidRPr="00375960">
                <w:t xml:space="preserve">Pulse Rhythm </w:t>
              </w:r>
            </w:ins>
          </w:p>
        </w:tc>
        <w:tc>
          <w:tcPr>
            <w:tcW w:w="4876" w:type="dxa"/>
          </w:tcPr>
          <w:p w14:paraId="184D7651" w14:textId="77777777" w:rsidR="0018782E" w:rsidRPr="00375960" w:rsidRDefault="0018782E" w:rsidP="003D1558">
            <w:pPr>
              <w:pStyle w:val="TableEntry"/>
              <w:rPr>
                <w:ins w:id="1164" w:author="Andrea K. Fourquet" w:date="2018-07-18T00:08:00Z"/>
              </w:rPr>
            </w:pPr>
            <w:ins w:id="1165" w:author="Andrea K. Fourquet" w:date="2018-07-18T00:08:00Z">
              <w:r w:rsidRPr="00375960">
                <w:t>N/A</w:t>
              </w:r>
            </w:ins>
          </w:p>
        </w:tc>
      </w:tr>
      <w:tr w:rsidR="0018782E" w:rsidRPr="00375960" w14:paraId="60F708FA" w14:textId="77777777" w:rsidTr="003D1558">
        <w:trPr>
          <w:trHeight w:val="431"/>
          <w:jc w:val="center"/>
          <w:ins w:id="1166" w:author="Andrea K. Fourquet" w:date="2018-07-18T00:08:00Z"/>
        </w:trPr>
        <w:tc>
          <w:tcPr>
            <w:tcW w:w="3235" w:type="dxa"/>
          </w:tcPr>
          <w:p w14:paraId="762D2271" w14:textId="77777777" w:rsidR="0018782E" w:rsidRPr="00375960" w:rsidRDefault="0018782E" w:rsidP="003D1558">
            <w:pPr>
              <w:pStyle w:val="TableEntry"/>
              <w:rPr>
                <w:ins w:id="1167" w:author="Andrea K. Fourquet" w:date="2018-07-18T00:08:00Z"/>
              </w:rPr>
            </w:pPr>
            <w:ins w:id="1168" w:author="Andrea K. Fourquet" w:date="2018-07-18T00:08:00Z">
              <w:r w:rsidRPr="00375960">
                <w:t xml:space="preserve">Respiratory Rate </w:t>
              </w:r>
            </w:ins>
          </w:p>
        </w:tc>
        <w:tc>
          <w:tcPr>
            <w:tcW w:w="4876" w:type="dxa"/>
          </w:tcPr>
          <w:p w14:paraId="3C8F4FD9" w14:textId="77777777" w:rsidR="0018782E" w:rsidRPr="00375960" w:rsidRDefault="0018782E" w:rsidP="003D1558">
            <w:pPr>
              <w:pStyle w:val="TableEntry"/>
              <w:rPr>
                <w:ins w:id="1169" w:author="Andrea K. Fourquet" w:date="2018-07-18T00:08:00Z"/>
              </w:rPr>
            </w:pPr>
            <w:ins w:id="1170" w:author="Andrea K. Fourquet" w:date="2018-07-18T00:08:00Z">
              <w:r w:rsidRPr="00375960">
                <w:t>Coded Vital Signs Section</w:t>
              </w:r>
            </w:ins>
          </w:p>
        </w:tc>
      </w:tr>
      <w:tr w:rsidR="0018782E" w:rsidRPr="00375960" w14:paraId="62FE9C70" w14:textId="77777777" w:rsidTr="003D1558">
        <w:trPr>
          <w:trHeight w:val="359"/>
          <w:jc w:val="center"/>
          <w:ins w:id="1171" w:author="Andrea K. Fourquet" w:date="2018-07-18T00:08:00Z"/>
        </w:trPr>
        <w:tc>
          <w:tcPr>
            <w:tcW w:w="3235" w:type="dxa"/>
          </w:tcPr>
          <w:p w14:paraId="0020542A" w14:textId="77777777" w:rsidR="0018782E" w:rsidRPr="00375960" w:rsidRDefault="0018782E" w:rsidP="003D1558">
            <w:pPr>
              <w:pStyle w:val="TableEntry"/>
              <w:rPr>
                <w:ins w:id="1172" w:author="Andrea K. Fourquet" w:date="2018-07-18T00:08:00Z"/>
              </w:rPr>
            </w:pPr>
            <w:ins w:id="1173" w:author="Andrea K. Fourquet" w:date="2018-07-18T00:08:00Z">
              <w:r w:rsidRPr="00375960">
                <w:t>Respiratory Effort</w:t>
              </w:r>
            </w:ins>
          </w:p>
        </w:tc>
        <w:tc>
          <w:tcPr>
            <w:tcW w:w="4876" w:type="dxa"/>
          </w:tcPr>
          <w:p w14:paraId="73496D9A" w14:textId="77777777" w:rsidR="0018782E" w:rsidRPr="00375960" w:rsidDel="001951D9" w:rsidRDefault="0018782E" w:rsidP="003D1558">
            <w:pPr>
              <w:pStyle w:val="TableEntry"/>
              <w:rPr>
                <w:ins w:id="1174" w:author="Andrea K. Fourquet" w:date="2018-07-18T00:08:00Z"/>
              </w:rPr>
            </w:pPr>
            <w:ins w:id="1175" w:author="Andrea K. Fourquet" w:date="2018-07-18T00:08:00Z">
              <w:r w:rsidRPr="00375960">
                <w:t>N/A</w:t>
              </w:r>
            </w:ins>
          </w:p>
        </w:tc>
      </w:tr>
      <w:tr w:rsidR="0018782E" w:rsidRPr="00375960" w14:paraId="1013DB23" w14:textId="77777777" w:rsidTr="003D1558">
        <w:trPr>
          <w:jc w:val="center"/>
          <w:ins w:id="1176" w:author="Andrea K. Fourquet" w:date="2018-07-18T00:08:00Z"/>
        </w:trPr>
        <w:tc>
          <w:tcPr>
            <w:tcW w:w="3235" w:type="dxa"/>
          </w:tcPr>
          <w:p w14:paraId="5CC467B3" w14:textId="77777777" w:rsidR="0018782E" w:rsidRPr="00375960" w:rsidRDefault="0018782E" w:rsidP="003D1558">
            <w:pPr>
              <w:pStyle w:val="TableEntry"/>
              <w:rPr>
                <w:ins w:id="1177" w:author="Andrea K. Fourquet" w:date="2018-07-18T00:08:00Z"/>
              </w:rPr>
            </w:pPr>
            <w:ins w:id="1178" w:author="Andrea K. Fourquet" w:date="2018-07-18T00:08:00Z">
              <w:r w:rsidRPr="00375960">
                <w:t>End Title Carbon Dioxide (ETCO2)</w:t>
              </w:r>
            </w:ins>
          </w:p>
        </w:tc>
        <w:tc>
          <w:tcPr>
            <w:tcW w:w="4876" w:type="dxa"/>
          </w:tcPr>
          <w:p w14:paraId="75CB3742" w14:textId="77777777" w:rsidR="0018782E" w:rsidRPr="00375960" w:rsidRDefault="0018782E" w:rsidP="003D1558">
            <w:pPr>
              <w:pStyle w:val="TableEntry"/>
              <w:rPr>
                <w:ins w:id="1179" w:author="Andrea K. Fourquet" w:date="2018-07-18T00:08:00Z"/>
              </w:rPr>
            </w:pPr>
            <w:ins w:id="1180" w:author="Andrea K. Fourquet" w:date="2018-07-18T00:08:00Z">
              <w:r w:rsidRPr="00375960">
                <w:t>Coded Vital Signs Section</w:t>
              </w:r>
            </w:ins>
          </w:p>
        </w:tc>
      </w:tr>
      <w:tr w:rsidR="0018782E" w:rsidRPr="00375960" w14:paraId="04040672" w14:textId="77777777" w:rsidTr="003D1558">
        <w:trPr>
          <w:jc w:val="center"/>
          <w:ins w:id="1181" w:author="Andrea K. Fourquet" w:date="2018-07-18T00:08:00Z"/>
        </w:trPr>
        <w:tc>
          <w:tcPr>
            <w:tcW w:w="3235" w:type="dxa"/>
          </w:tcPr>
          <w:p w14:paraId="64CA8070" w14:textId="77777777" w:rsidR="0018782E" w:rsidRPr="00375960" w:rsidRDefault="0018782E" w:rsidP="003D1558">
            <w:pPr>
              <w:pStyle w:val="TableEntry"/>
              <w:rPr>
                <w:ins w:id="1182" w:author="Andrea K. Fourquet" w:date="2018-07-18T00:08:00Z"/>
              </w:rPr>
            </w:pPr>
            <w:ins w:id="1183" w:author="Andrea K. Fourquet" w:date="2018-07-18T00:08:00Z">
              <w:r w:rsidRPr="00375960">
                <w:t>Carbon Monoxide (CO)</w:t>
              </w:r>
            </w:ins>
          </w:p>
        </w:tc>
        <w:tc>
          <w:tcPr>
            <w:tcW w:w="4876" w:type="dxa"/>
          </w:tcPr>
          <w:p w14:paraId="47AE47C4" w14:textId="77777777" w:rsidR="0018782E" w:rsidRPr="00375960" w:rsidRDefault="0018782E" w:rsidP="003D1558">
            <w:pPr>
              <w:pStyle w:val="TableEntry"/>
              <w:rPr>
                <w:ins w:id="1184" w:author="Andrea K. Fourquet" w:date="2018-07-18T00:08:00Z"/>
              </w:rPr>
            </w:pPr>
            <w:ins w:id="1185" w:author="Andrea K. Fourquet" w:date="2018-07-18T00:08:00Z">
              <w:r w:rsidRPr="00375960">
                <w:t>Coded Vital Signs Section</w:t>
              </w:r>
            </w:ins>
          </w:p>
        </w:tc>
      </w:tr>
      <w:tr w:rsidR="0018782E" w:rsidRPr="00375960" w14:paraId="5004EE4E" w14:textId="77777777" w:rsidTr="003D1558">
        <w:trPr>
          <w:jc w:val="center"/>
          <w:ins w:id="1186" w:author="Andrea K. Fourquet" w:date="2018-07-18T00:08:00Z"/>
        </w:trPr>
        <w:tc>
          <w:tcPr>
            <w:tcW w:w="3235" w:type="dxa"/>
          </w:tcPr>
          <w:p w14:paraId="2977E788" w14:textId="77777777" w:rsidR="0018782E" w:rsidRPr="00375960" w:rsidRDefault="0018782E" w:rsidP="003D1558">
            <w:pPr>
              <w:pStyle w:val="TableEntry"/>
              <w:rPr>
                <w:ins w:id="1187" w:author="Andrea K. Fourquet" w:date="2018-07-18T00:08:00Z"/>
              </w:rPr>
            </w:pPr>
            <w:ins w:id="1188" w:author="Andrea K. Fourquet" w:date="2018-07-18T00:08:00Z">
              <w:r w:rsidRPr="00375960">
                <w:t>Blood Glucose Level</w:t>
              </w:r>
            </w:ins>
          </w:p>
        </w:tc>
        <w:tc>
          <w:tcPr>
            <w:tcW w:w="4876" w:type="dxa"/>
          </w:tcPr>
          <w:p w14:paraId="77FA1502" w14:textId="77777777" w:rsidR="0018782E" w:rsidRPr="00375960" w:rsidRDefault="0018782E" w:rsidP="003D1558">
            <w:pPr>
              <w:pStyle w:val="TableEntry"/>
              <w:rPr>
                <w:ins w:id="1189" w:author="Andrea K. Fourquet" w:date="2018-07-18T00:08:00Z"/>
              </w:rPr>
            </w:pPr>
            <w:ins w:id="1190" w:author="Andrea K. Fourquet" w:date="2018-07-18T00:08:00Z">
              <w:r w:rsidRPr="00375960">
                <w:t>Coded Vital Signs Section</w:t>
              </w:r>
            </w:ins>
          </w:p>
        </w:tc>
      </w:tr>
      <w:tr w:rsidR="0018782E" w:rsidRPr="00375960" w14:paraId="13CF6244" w14:textId="77777777" w:rsidTr="003D1558">
        <w:trPr>
          <w:jc w:val="center"/>
          <w:ins w:id="1191" w:author="Andrea K. Fourquet" w:date="2018-07-18T00:08:00Z"/>
        </w:trPr>
        <w:tc>
          <w:tcPr>
            <w:tcW w:w="3235" w:type="dxa"/>
          </w:tcPr>
          <w:p w14:paraId="6836F47C" w14:textId="77777777" w:rsidR="0018782E" w:rsidRPr="00375960" w:rsidRDefault="0018782E" w:rsidP="003D1558">
            <w:pPr>
              <w:pStyle w:val="TableEntry"/>
              <w:rPr>
                <w:ins w:id="1192" w:author="Andrea K. Fourquet" w:date="2018-07-18T00:08:00Z"/>
              </w:rPr>
            </w:pPr>
            <w:ins w:id="1193" w:author="Andrea K. Fourquet" w:date="2018-07-18T00:08:00Z">
              <w:r w:rsidRPr="00375960">
                <w:t>Glasgow Coma Score-Eye</w:t>
              </w:r>
            </w:ins>
          </w:p>
        </w:tc>
        <w:tc>
          <w:tcPr>
            <w:tcW w:w="4876" w:type="dxa"/>
          </w:tcPr>
          <w:p w14:paraId="1F4E2432" w14:textId="77777777" w:rsidR="0018782E" w:rsidRPr="00375960" w:rsidRDefault="0018782E" w:rsidP="003D1558">
            <w:pPr>
              <w:pStyle w:val="TableEntry"/>
              <w:rPr>
                <w:ins w:id="1194" w:author="Andrea K. Fourquet" w:date="2018-07-18T00:08:00Z"/>
              </w:rPr>
            </w:pPr>
            <w:ins w:id="1195" w:author="Andrea K. Fourquet" w:date="2018-07-18T00:08:00Z">
              <w:r w:rsidRPr="00375960">
                <w:t>Coded Vital Signs Section</w:t>
              </w:r>
            </w:ins>
          </w:p>
        </w:tc>
      </w:tr>
      <w:tr w:rsidR="0018782E" w:rsidRPr="00375960" w14:paraId="29AD6543" w14:textId="77777777" w:rsidTr="003D1558">
        <w:trPr>
          <w:jc w:val="center"/>
          <w:ins w:id="1196" w:author="Andrea K. Fourquet" w:date="2018-07-18T00:08:00Z"/>
        </w:trPr>
        <w:tc>
          <w:tcPr>
            <w:tcW w:w="3235" w:type="dxa"/>
          </w:tcPr>
          <w:p w14:paraId="15F984DA" w14:textId="77777777" w:rsidR="0018782E" w:rsidRPr="00375960" w:rsidRDefault="0018782E" w:rsidP="003D1558">
            <w:pPr>
              <w:pStyle w:val="TableEntry"/>
              <w:rPr>
                <w:ins w:id="1197" w:author="Andrea K. Fourquet" w:date="2018-07-18T00:08:00Z"/>
              </w:rPr>
            </w:pPr>
            <w:ins w:id="1198" w:author="Andrea K. Fourquet" w:date="2018-07-18T00:08:00Z">
              <w:r w:rsidRPr="00375960">
                <w:t>Glasgow Coma Score-Verbal</w:t>
              </w:r>
            </w:ins>
          </w:p>
        </w:tc>
        <w:tc>
          <w:tcPr>
            <w:tcW w:w="4876" w:type="dxa"/>
          </w:tcPr>
          <w:p w14:paraId="206A50E0" w14:textId="77777777" w:rsidR="0018782E" w:rsidRPr="00375960" w:rsidRDefault="0018782E" w:rsidP="003D1558">
            <w:pPr>
              <w:pStyle w:val="TableEntry"/>
              <w:rPr>
                <w:ins w:id="1199" w:author="Andrea K. Fourquet" w:date="2018-07-18T00:08:00Z"/>
              </w:rPr>
            </w:pPr>
            <w:ins w:id="1200" w:author="Andrea K. Fourquet" w:date="2018-07-18T00:08:00Z">
              <w:r w:rsidRPr="00375960">
                <w:t>Coded Vital Signs Section</w:t>
              </w:r>
            </w:ins>
          </w:p>
        </w:tc>
      </w:tr>
      <w:tr w:rsidR="0018782E" w:rsidRPr="00375960" w14:paraId="0AD0D044" w14:textId="77777777" w:rsidTr="003D1558">
        <w:trPr>
          <w:jc w:val="center"/>
          <w:ins w:id="1201" w:author="Andrea K. Fourquet" w:date="2018-07-18T00:08:00Z"/>
        </w:trPr>
        <w:tc>
          <w:tcPr>
            <w:tcW w:w="3235" w:type="dxa"/>
          </w:tcPr>
          <w:p w14:paraId="7C12848B" w14:textId="77777777" w:rsidR="0018782E" w:rsidRPr="00375960" w:rsidRDefault="0018782E" w:rsidP="003D1558">
            <w:pPr>
              <w:pStyle w:val="TableEntry"/>
              <w:rPr>
                <w:ins w:id="1202" w:author="Andrea K. Fourquet" w:date="2018-07-18T00:08:00Z"/>
              </w:rPr>
            </w:pPr>
            <w:ins w:id="1203" w:author="Andrea K. Fourquet" w:date="2018-07-18T00:08:00Z">
              <w:r w:rsidRPr="00375960">
                <w:t>Glasgow Coma Score-Motor</w:t>
              </w:r>
            </w:ins>
          </w:p>
        </w:tc>
        <w:tc>
          <w:tcPr>
            <w:tcW w:w="4876" w:type="dxa"/>
          </w:tcPr>
          <w:p w14:paraId="6D73B417" w14:textId="77777777" w:rsidR="0018782E" w:rsidRPr="00375960" w:rsidRDefault="0018782E" w:rsidP="003D1558">
            <w:pPr>
              <w:pStyle w:val="TableEntry"/>
              <w:rPr>
                <w:ins w:id="1204" w:author="Andrea K. Fourquet" w:date="2018-07-18T00:08:00Z"/>
              </w:rPr>
            </w:pPr>
            <w:ins w:id="1205" w:author="Andrea K. Fourquet" w:date="2018-07-18T00:08:00Z">
              <w:r w:rsidRPr="00375960">
                <w:t>Coded Vital Signs Section</w:t>
              </w:r>
            </w:ins>
          </w:p>
        </w:tc>
      </w:tr>
      <w:tr w:rsidR="0018782E" w:rsidRPr="00375960" w14:paraId="18FA3D41" w14:textId="77777777" w:rsidTr="003D1558">
        <w:trPr>
          <w:jc w:val="center"/>
          <w:ins w:id="1206" w:author="Andrea K. Fourquet" w:date="2018-07-18T00:08:00Z"/>
        </w:trPr>
        <w:tc>
          <w:tcPr>
            <w:tcW w:w="3235" w:type="dxa"/>
          </w:tcPr>
          <w:p w14:paraId="07D28890" w14:textId="77777777" w:rsidR="0018782E" w:rsidRPr="00375960" w:rsidRDefault="0018782E" w:rsidP="003D1558">
            <w:pPr>
              <w:pStyle w:val="TableEntry"/>
              <w:rPr>
                <w:ins w:id="1207" w:author="Andrea K. Fourquet" w:date="2018-07-18T00:08:00Z"/>
              </w:rPr>
            </w:pPr>
            <w:ins w:id="1208" w:author="Andrea K. Fourquet" w:date="2018-07-18T00:08:00Z">
              <w:r w:rsidRPr="00375960">
                <w:t>Glasgow Coma Score-Qualifier</w:t>
              </w:r>
            </w:ins>
          </w:p>
        </w:tc>
        <w:tc>
          <w:tcPr>
            <w:tcW w:w="4876" w:type="dxa"/>
          </w:tcPr>
          <w:p w14:paraId="32CDB735" w14:textId="77777777" w:rsidR="0018782E" w:rsidRPr="00375960" w:rsidRDefault="0018782E" w:rsidP="003D1558">
            <w:pPr>
              <w:pStyle w:val="TableEntry"/>
              <w:rPr>
                <w:ins w:id="1209" w:author="Andrea K. Fourquet" w:date="2018-07-18T00:08:00Z"/>
              </w:rPr>
            </w:pPr>
            <w:ins w:id="1210" w:author="Andrea K. Fourquet" w:date="2018-07-18T00:08:00Z">
              <w:r w:rsidRPr="00375960">
                <w:t>Coded Vital Signs Section</w:t>
              </w:r>
            </w:ins>
          </w:p>
        </w:tc>
      </w:tr>
      <w:tr w:rsidR="0018782E" w:rsidRPr="00375960" w14:paraId="3A6E6225" w14:textId="77777777" w:rsidTr="003D1558">
        <w:trPr>
          <w:jc w:val="center"/>
          <w:ins w:id="1211" w:author="Andrea K. Fourquet" w:date="2018-07-18T00:08:00Z"/>
        </w:trPr>
        <w:tc>
          <w:tcPr>
            <w:tcW w:w="3235" w:type="dxa"/>
          </w:tcPr>
          <w:p w14:paraId="530CA7A6" w14:textId="77777777" w:rsidR="0018782E" w:rsidRPr="00375960" w:rsidRDefault="0018782E" w:rsidP="003D1558">
            <w:pPr>
              <w:pStyle w:val="TableEntry"/>
              <w:rPr>
                <w:ins w:id="1212" w:author="Andrea K. Fourquet" w:date="2018-07-18T00:08:00Z"/>
              </w:rPr>
            </w:pPr>
            <w:ins w:id="1213" w:author="Andrea K. Fourquet" w:date="2018-07-18T00:08:00Z">
              <w:r w:rsidRPr="00375960">
                <w:t>Total Glasgow Coma Score</w:t>
              </w:r>
            </w:ins>
          </w:p>
        </w:tc>
        <w:tc>
          <w:tcPr>
            <w:tcW w:w="4876" w:type="dxa"/>
          </w:tcPr>
          <w:p w14:paraId="27887E9F" w14:textId="77777777" w:rsidR="0018782E" w:rsidRPr="00375960" w:rsidRDefault="0018782E" w:rsidP="003D1558">
            <w:pPr>
              <w:pStyle w:val="TableEntry"/>
              <w:rPr>
                <w:ins w:id="1214" w:author="Andrea K. Fourquet" w:date="2018-07-18T00:08:00Z"/>
              </w:rPr>
            </w:pPr>
            <w:ins w:id="1215" w:author="Andrea K. Fourquet" w:date="2018-07-18T00:08:00Z">
              <w:r w:rsidRPr="00375960">
                <w:t>Coded Vital Signs Section</w:t>
              </w:r>
            </w:ins>
          </w:p>
        </w:tc>
      </w:tr>
      <w:tr w:rsidR="0018782E" w:rsidRPr="00375960" w14:paraId="441ECE5D" w14:textId="77777777" w:rsidTr="003D1558">
        <w:trPr>
          <w:jc w:val="center"/>
          <w:ins w:id="1216" w:author="Andrea K. Fourquet" w:date="2018-07-18T00:08:00Z"/>
        </w:trPr>
        <w:tc>
          <w:tcPr>
            <w:tcW w:w="3235" w:type="dxa"/>
          </w:tcPr>
          <w:p w14:paraId="37B7EAC0" w14:textId="77777777" w:rsidR="0018782E" w:rsidRPr="00375960" w:rsidRDefault="0018782E" w:rsidP="003D1558">
            <w:pPr>
              <w:pStyle w:val="TableEntry"/>
              <w:rPr>
                <w:ins w:id="1217" w:author="Andrea K. Fourquet" w:date="2018-07-18T00:08:00Z"/>
              </w:rPr>
            </w:pPr>
            <w:ins w:id="1218" w:author="Andrea K. Fourquet" w:date="2018-07-18T00:08:00Z">
              <w:r w:rsidRPr="00375960">
                <w:t>Temperature</w:t>
              </w:r>
            </w:ins>
          </w:p>
        </w:tc>
        <w:tc>
          <w:tcPr>
            <w:tcW w:w="4876" w:type="dxa"/>
          </w:tcPr>
          <w:p w14:paraId="25B5A244" w14:textId="77777777" w:rsidR="0018782E" w:rsidRPr="00375960" w:rsidRDefault="0018782E" w:rsidP="003D1558">
            <w:pPr>
              <w:pStyle w:val="TableEntry"/>
              <w:rPr>
                <w:ins w:id="1219" w:author="Andrea K. Fourquet" w:date="2018-07-18T00:08:00Z"/>
              </w:rPr>
            </w:pPr>
            <w:ins w:id="1220" w:author="Andrea K. Fourquet" w:date="2018-07-18T00:08:00Z">
              <w:r w:rsidRPr="00375960">
                <w:t>Coded Vital Signs Section</w:t>
              </w:r>
            </w:ins>
          </w:p>
        </w:tc>
      </w:tr>
      <w:tr w:rsidR="0018782E" w:rsidRPr="00375960" w14:paraId="5FA88E5F" w14:textId="77777777" w:rsidTr="003D1558">
        <w:trPr>
          <w:jc w:val="center"/>
          <w:ins w:id="1221" w:author="Andrea K. Fourquet" w:date="2018-07-18T00:08:00Z"/>
        </w:trPr>
        <w:tc>
          <w:tcPr>
            <w:tcW w:w="3235" w:type="dxa"/>
          </w:tcPr>
          <w:p w14:paraId="6CDFA072" w14:textId="77777777" w:rsidR="0018782E" w:rsidRPr="00375960" w:rsidRDefault="0018782E" w:rsidP="003D1558">
            <w:pPr>
              <w:pStyle w:val="TableEntry"/>
              <w:rPr>
                <w:ins w:id="1222" w:author="Andrea K. Fourquet" w:date="2018-07-18T00:08:00Z"/>
              </w:rPr>
            </w:pPr>
            <w:ins w:id="1223" w:author="Andrea K. Fourquet" w:date="2018-07-18T00:08:00Z">
              <w:r w:rsidRPr="00375960">
                <w:t>Temperature Method</w:t>
              </w:r>
            </w:ins>
          </w:p>
        </w:tc>
        <w:tc>
          <w:tcPr>
            <w:tcW w:w="4876" w:type="dxa"/>
          </w:tcPr>
          <w:p w14:paraId="5A1B2D5F" w14:textId="77777777" w:rsidR="0018782E" w:rsidRPr="00375960" w:rsidRDefault="0018782E" w:rsidP="003D1558">
            <w:pPr>
              <w:pStyle w:val="TableEntry"/>
              <w:rPr>
                <w:ins w:id="1224" w:author="Andrea K. Fourquet" w:date="2018-07-18T00:08:00Z"/>
              </w:rPr>
            </w:pPr>
            <w:ins w:id="1225" w:author="Andrea K. Fourquet" w:date="2018-07-18T00:08:00Z">
              <w:r w:rsidRPr="00375960">
                <w:t>Coded Vital Signs Section</w:t>
              </w:r>
            </w:ins>
          </w:p>
        </w:tc>
      </w:tr>
      <w:tr w:rsidR="0018782E" w:rsidRPr="00375960" w14:paraId="200D6C4E" w14:textId="77777777" w:rsidTr="003D1558">
        <w:trPr>
          <w:jc w:val="center"/>
          <w:ins w:id="1226" w:author="Andrea K. Fourquet" w:date="2018-07-18T00:08:00Z"/>
        </w:trPr>
        <w:tc>
          <w:tcPr>
            <w:tcW w:w="3235" w:type="dxa"/>
          </w:tcPr>
          <w:p w14:paraId="606AABD3" w14:textId="77777777" w:rsidR="0018782E" w:rsidRPr="00375960" w:rsidRDefault="0018782E" w:rsidP="003D1558">
            <w:pPr>
              <w:pStyle w:val="TableEntry"/>
              <w:rPr>
                <w:ins w:id="1227" w:author="Andrea K. Fourquet" w:date="2018-07-18T00:08:00Z"/>
              </w:rPr>
            </w:pPr>
            <w:ins w:id="1228" w:author="Andrea K. Fourquet" w:date="2018-07-18T00:08:00Z">
              <w:r w:rsidRPr="00375960">
                <w:t>Level of Responsiveness (AVPU)</w:t>
              </w:r>
            </w:ins>
          </w:p>
        </w:tc>
        <w:tc>
          <w:tcPr>
            <w:tcW w:w="4876" w:type="dxa"/>
          </w:tcPr>
          <w:p w14:paraId="774EAB45" w14:textId="77777777" w:rsidR="0018782E" w:rsidRPr="00375960" w:rsidRDefault="0018782E" w:rsidP="003D1558">
            <w:pPr>
              <w:pStyle w:val="TableEntry"/>
              <w:rPr>
                <w:ins w:id="1229" w:author="Andrea K. Fourquet" w:date="2018-07-18T00:08:00Z"/>
              </w:rPr>
            </w:pPr>
            <w:ins w:id="1230" w:author="Andrea K. Fourquet" w:date="2018-07-18T00:08:00Z">
              <w:r w:rsidRPr="00375960">
                <w:t>Coded Vital Signs Section</w:t>
              </w:r>
            </w:ins>
          </w:p>
        </w:tc>
      </w:tr>
      <w:tr w:rsidR="0018782E" w:rsidRPr="00375960" w14:paraId="579C9BC3" w14:textId="77777777" w:rsidTr="003D1558">
        <w:trPr>
          <w:jc w:val="center"/>
          <w:ins w:id="1231" w:author="Andrea K. Fourquet" w:date="2018-07-18T00:08:00Z"/>
        </w:trPr>
        <w:tc>
          <w:tcPr>
            <w:tcW w:w="3235" w:type="dxa"/>
          </w:tcPr>
          <w:p w14:paraId="3E00B817" w14:textId="77777777" w:rsidR="0018782E" w:rsidRPr="00375960" w:rsidRDefault="0018782E" w:rsidP="003D1558">
            <w:pPr>
              <w:pStyle w:val="TableEntry"/>
              <w:rPr>
                <w:ins w:id="1232" w:author="Andrea K. Fourquet" w:date="2018-07-18T00:08:00Z"/>
              </w:rPr>
            </w:pPr>
            <w:ins w:id="1233" w:author="Andrea K. Fourquet" w:date="2018-07-18T00:08:00Z">
              <w:r w:rsidRPr="00375960">
                <w:t xml:space="preserve">Pain Scale Score </w:t>
              </w:r>
            </w:ins>
          </w:p>
        </w:tc>
        <w:tc>
          <w:tcPr>
            <w:tcW w:w="4876" w:type="dxa"/>
          </w:tcPr>
          <w:p w14:paraId="3CA31655" w14:textId="77777777" w:rsidR="0018782E" w:rsidRPr="00375960" w:rsidRDefault="0018782E" w:rsidP="003D1558">
            <w:pPr>
              <w:pStyle w:val="TableEntry"/>
              <w:rPr>
                <w:ins w:id="1234" w:author="Andrea K. Fourquet" w:date="2018-07-18T00:08:00Z"/>
              </w:rPr>
            </w:pPr>
            <w:ins w:id="1235" w:author="Andrea K. Fourquet" w:date="2018-07-18T00:08:00Z">
              <w:r w:rsidRPr="00375960">
                <w:t>Coded Vital Signs Section</w:t>
              </w:r>
            </w:ins>
          </w:p>
        </w:tc>
      </w:tr>
      <w:tr w:rsidR="0018782E" w:rsidRPr="00375960" w14:paraId="4A195641" w14:textId="77777777" w:rsidTr="003D1558">
        <w:trPr>
          <w:jc w:val="center"/>
          <w:ins w:id="1236" w:author="Andrea K. Fourquet" w:date="2018-07-18T00:08:00Z"/>
        </w:trPr>
        <w:tc>
          <w:tcPr>
            <w:tcW w:w="3235" w:type="dxa"/>
          </w:tcPr>
          <w:p w14:paraId="2E105C5C" w14:textId="77777777" w:rsidR="0018782E" w:rsidRPr="00375960" w:rsidRDefault="0018782E" w:rsidP="003D1558">
            <w:pPr>
              <w:pStyle w:val="TableEntry"/>
              <w:rPr>
                <w:ins w:id="1237" w:author="Andrea K. Fourquet" w:date="2018-07-18T00:08:00Z"/>
              </w:rPr>
            </w:pPr>
            <w:ins w:id="1238" w:author="Andrea K. Fourquet" w:date="2018-07-18T00:08:00Z">
              <w:r w:rsidRPr="00375960">
                <w:lastRenderedPageBreak/>
                <w:t>Pain Scale Type</w:t>
              </w:r>
            </w:ins>
          </w:p>
        </w:tc>
        <w:tc>
          <w:tcPr>
            <w:tcW w:w="4876" w:type="dxa"/>
          </w:tcPr>
          <w:p w14:paraId="44B40B11" w14:textId="77777777" w:rsidR="0018782E" w:rsidRPr="00375960" w:rsidRDefault="0018782E" w:rsidP="003D1558">
            <w:pPr>
              <w:pStyle w:val="TableEntry"/>
              <w:rPr>
                <w:ins w:id="1239" w:author="Andrea K. Fourquet" w:date="2018-07-18T00:08:00Z"/>
              </w:rPr>
            </w:pPr>
            <w:ins w:id="1240" w:author="Andrea K. Fourquet" w:date="2018-07-18T00:08:00Z">
              <w:r w:rsidRPr="00375960">
                <w:t>Coded Vital Signs Section</w:t>
              </w:r>
            </w:ins>
          </w:p>
        </w:tc>
      </w:tr>
      <w:tr w:rsidR="0018782E" w:rsidRPr="00375960" w14:paraId="08299CBD" w14:textId="77777777" w:rsidTr="003D1558">
        <w:trPr>
          <w:jc w:val="center"/>
          <w:ins w:id="1241" w:author="Andrea K. Fourquet" w:date="2018-07-18T00:08:00Z"/>
        </w:trPr>
        <w:tc>
          <w:tcPr>
            <w:tcW w:w="3235" w:type="dxa"/>
          </w:tcPr>
          <w:p w14:paraId="490ED59A" w14:textId="77777777" w:rsidR="0018782E" w:rsidRPr="00375960" w:rsidRDefault="0018782E" w:rsidP="003D1558">
            <w:pPr>
              <w:pStyle w:val="TableEntry"/>
              <w:rPr>
                <w:ins w:id="1242" w:author="Andrea K. Fourquet" w:date="2018-07-18T00:08:00Z"/>
              </w:rPr>
            </w:pPr>
            <w:ins w:id="1243" w:author="Andrea K. Fourquet" w:date="2018-07-18T00:08:00Z">
              <w:r w:rsidRPr="00375960">
                <w:t xml:space="preserve">Stroke Scale Score </w:t>
              </w:r>
            </w:ins>
          </w:p>
        </w:tc>
        <w:tc>
          <w:tcPr>
            <w:tcW w:w="4876" w:type="dxa"/>
          </w:tcPr>
          <w:p w14:paraId="5925548D" w14:textId="77777777" w:rsidR="0018782E" w:rsidRPr="00375960" w:rsidRDefault="0018782E" w:rsidP="003D1558">
            <w:pPr>
              <w:pStyle w:val="TableEntry"/>
              <w:rPr>
                <w:ins w:id="1244" w:author="Andrea K. Fourquet" w:date="2018-07-18T00:08:00Z"/>
              </w:rPr>
            </w:pPr>
            <w:ins w:id="1245" w:author="Andrea K. Fourquet" w:date="2018-07-18T00:08:00Z">
              <w:r w:rsidRPr="00375960">
                <w:t>Coded Vital Signs Section</w:t>
              </w:r>
            </w:ins>
          </w:p>
        </w:tc>
      </w:tr>
      <w:tr w:rsidR="0018782E" w:rsidRPr="00375960" w14:paraId="7E7D4734" w14:textId="77777777" w:rsidTr="003D1558">
        <w:trPr>
          <w:trHeight w:val="377"/>
          <w:jc w:val="center"/>
          <w:ins w:id="1246" w:author="Andrea K. Fourquet" w:date="2018-07-18T00:08:00Z"/>
        </w:trPr>
        <w:tc>
          <w:tcPr>
            <w:tcW w:w="3235" w:type="dxa"/>
          </w:tcPr>
          <w:p w14:paraId="3F6EA746" w14:textId="77777777" w:rsidR="0018782E" w:rsidRPr="00375960" w:rsidRDefault="0018782E" w:rsidP="003D1558">
            <w:pPr>
              <w:pStyle w:val="TableEntry"/>
              <w:rPr>
                <w:ins w:id="1247" w:author="Andrea K. Fourquet" w:date="2018-07-18T00:08:00Z"/>
              </w:rPr>
            </w:pPr>
            <w:ins w:id="1248" w:author="Andrea K. Fourquet" w:date="2018-07-18T00:08:00Z">
              <w:r w:rsidRPr="00375960">
                <w:t>Stroke Scale Type</w:t>
              </w:r>
            </w:ins>
          </w:p>
        </w:tc>
        <w:tc>
          <w:tcPr>
            <w:tcW w:w="4876" w:type="dxa"/>
          </w:tcPr>
          <w:p w14:paraId="1313ED24" w14:textId="77777777" w:rsidR="0018782E" w:rsidRPr="00375960" w:rsidRDefault="0018782E" w:rsidP="003D1558">
            <w:pPr>
              <w:pStyle w:val="TableEntry"/>
              <w:rPr>
                <w:ins w:id="1249" w:author="Andrea K. Fourquet" w:date="2018-07-18T00:08:00Z"/>
              </w:rPr>
            </w:pPr>
            <w:ins w:id="1250" w:author="Andrea K. Fourquet" w:date="2018-07-18T00:08:00Z">
              <w:r w:rsidRPr="00375960">
                <w:t>Coded Vital Signs Section</w:t>
              </w:r>
            </w:ins>
          </w:p>
        </w:tc>
      </w:tr>
      <w:tr w:rsidR="0018782E" w:rsidRPr="00375960" w14:paraId="56898DD8" w14:textId="77777777" w:rsidTr="003D1558">
        <w:trPr>
          <w:trHeight w:val="341"/>
          <w:jc w:val="center"/>
          <w:ins w:id="1251" w:author="Andrea K. Fourquet" w:date="2018-07-18T00:08:00Z"/>
        </w:trPr>
        <w:tc>
          <w:tcPr>
            <w:tcW w:w="3235" w:type="dxa"/>
          </w:tcPr>
          <w:p w14:paraId="2721A0E2" w14:textId="77777777" w:rsidR="0018782E" w:rsidRPr="00375960" w:rsidRDefault="0018782E" w:rsidP="003D1558">
            <w:pPr>
              <w:pStyle w:val="TableEntry"/>
              <w:rPr>
                <w:ins w:id="1252" w:author="Andrea K. Fourquet" w:date="2018-07-18T00:08:00Z"/>
              </w:rPr>
            </w:pPr>
            <w:ins w:id="1253" w:author="Andrea K. Fourquet" w:date="2018-07-18T00:08:00Z">
              <w:r w:rsidRPr="00375960">
                <w:t>Reperfusion Checklist</w:t>
              </w:r>
            </w:ins>
          </w:p>
        </w:tc>
        <w:tc>
          <w:tcPr>
            <w:tcW w:w="4876" w:type="dxa"/>
          </w:tcPr>
          <w:p w14:paraId="5025D5D8" w14:textId="77777777" w:rsidR="0018782E" w:rsidRPr="00375960" w:rsidRDefault="0018782E" w:rsidP="003D1558">
            <w:pPr>
              <w:pStyle w:val="TableEntry"/>
              <w:rPr>
                <w:ins w:id="1254" w:author="Andrea K. Fourquet" w:date="2018-07-18T00:08:00Z"/>
                <w:szCs w:val="18"/>
              </w:rPr>
            </w:pPr>
            <w:ins w:id="1255" w:author="Andrea K. Fourquet" w:date="2018-07-18T00:08:00Z">
              <w:r w:rsidRPr="00375960">
                <w:rPr>
                  <w:szCs w:val="18"/>
                </w:rPr>
                <w:t>Coded Vital Signs Section</w:t>
              </w:r>
            </w:ins>
          </w:p>
        </w:tc>
      </w:tr>
      <w:tr w:rsidR="0018782E" w:rsidRPr="00375960" w14:paraId="1E24031F" w14:textId="77777777" w:rsidTr="003D1558">
        <w:trPr>
          <w:jc w:val="center"/>
          <w:ins w:id="1256" w:author="Andrea K. Fourquet" w:date="2018-07-18T00:08:00Z"/>
        </w:trPr>
        <w:tc>
          <w:tcPr>
            <w:tcW w:w="3235" w:type="dxa"/>
          </w:tcPr>
          <w:p w14:paraId="76137128" w14:textId="77777777" w:rsidR="0018782E" w:rsidRPr="00375960" w:rsidRDefault="0018782E" w:rsidP="003D1558">
            <w:pPr>
              <w:pStyle w:val="TableEntry"/>
              <w:rPr>
                <w:ins w:id="1257" w:author="Andrea K. Fourquet" w:date="2018-07-18T00:08:00Z"/>
              </w:rPr>
            </w:pPr>
            <w:ins w:id="1258" w:author="Andrea K. Fourquet" w:date="2018-07-18T00:08:00Z">
              <w:r w:rsidRPr="00375960">
                <w:t>APGAR</w:t>
              </w:r>
            </w:ins>
          </w:p>
        </w:tc>
        <w:tc>
          <w:tcPr>
            <w:tcW w:w="4876" w:type="dxa"/>
          </w:tcPr>
          <w:p w14:paraId="62E8F5A1" w14:textId="77777777" w:rsidR="0018782E" w:rsidRPr="00375960" w:rsidRDefault="0018782E" w:rsidP="003D1558">
            <w:pPr>
              <w:pStyle w:val="TableEntry"/>
              <w:rPr>
                <w:ins w:id="1259" w:author="Andrea K. Fourquet" w:date="2018-07-18T00:08:00Z"/>
              </w:rPr>
            </w:pPr>
            <w:ins w:id="1260" w:author="Andrea K. Fourquet" w:date="2018-07-18T00:08:00Z">
              <w:r w:rsidRPr="00375960">
                <w:t>Coded Vital Signs Section</w:t>
              </w:r>
            </w:ins>
          </w:p>
        </w:tc>
      </w:tr>
      <w:tr w:rsidR="0018782E" w:rsidRPr="00375960" w14:paraId="76775953" w14:textId="77777777" w:rsidTr="003D1558">
        <w:trPr>
          <w:jc w:val="center"/>
          <w:ins w:id="1261" w:author="Andrea K. Fourquet" w:date="2018-07-18T00:08:00Z"/>
        </w:trPr>
        <w:tc>
          <w:tcPr>
            <w:tcW w:w="3235" w:type="dxa"/>
          </w:tcPr>
          <w:p w14:paraId="669889BC" w14:textId="77777777" w:rsidR="0018782E" w:rsidRPr="00375960" w:rsidRDefault="0018782E" w:rsidP="003D1558">
            <w:pPr>
              <w:pStyle w:val="TableEntry"/>
              <w:rPr>
                <w:ins w:id="1262" w:author="Andrea K. Fourquet" w:date="2018-07-18T00:08:00Z"/>
              </w:rPr>
            </w:pPr>
            <w:ins w:id="1263" w:author="Andrea K. Fourquet" w:date="2018-07-18T00:08:00Z">
              <w:r w:rsidRPr="00375960">
                <w:t>Revised Trauma Score</w:t>
              </w:r>
            </w:ins>
          </w:p>
        </w:tc>
        <w:tc>
          <w:tcPr>
            <w:tcW w:w="4876" w:type="dxa"/>
          </w:tcPr>
          <w:p w14:paraId="04E8EA76" w14:textId="77777777" w:rsidR="0018782E" w:rsidRPr="00375960" w:rsidRDefault="0018782E" w:rsidP="003D1558">
            <w:pPr>
              <w:pStyle w:val="TableEntry"/>
              <w:rPr>
                <w:ins w:id="1264" w:author="Andrea K. Fourquet" w:date="2018-07-18T00:08:00Z"/>
              </w:rPr>
            </w:pPr>
            <w:ins w:id="1265" w:author="Andrea K. Fourquet" w:date="2018-07-18T00:08:00Z">
              <w:r w:rsidRPr="00375960">
                <w:t>Coded Vital Signs Section</w:t>
              </w:r>
            </w:ins>
          </w:p>
        </w:tc>
      </w:tr>
      <w:tr w:rsidR="0018782E" w:rsidRPr="00375960" w14:paraId="5C9FC362" w14:textId="77777777" w:rsidTr="003D1558">
        <w:trPr>
          <w:jc w:val="center"/>
          <w:ins w:id="1266" w:author="Andrea K. Fourquet" w:date="2018-07-18T00:08:00Z"/>
        </w:trPr>
        <w:tc>
          <w:tcPr>
            <w:tcW w:w="3235" w:type="dxa"/>
          </w:tcPr>
          <w:p w14:paraId="5BAAC8A6" w14:textId="77777777" w:rsidR="0018782E" w:rsidRPr="00375960" w:rsidRDefault="0018782E" w:rsidP="003D1558">
            <w:pPr>
              <w:pStyle w:val="TableEntry"/>
              <w:rPr>
                <w:ins w:id="1267" w:author="Andrea K. Fourquet" w:date="2018-07-18T00:08:00Z"/>
              </w:rPr>
            </w:pPr>
            <w:ins w:id="1268" w:author="Andrea K. Fourquet" w:date="2018-07-18T00:08:00Z">
              <w:r w:rsidRPr="00375960">
                <w:t>Estimated Body Weight in Kilograms</w:t>
              </w:r>
            </w:ins>
          </w:p>
        </w:tc>
        <w:tc>
          <w:tcPr>
            <w:tcW w:w="4876" w:type="dxa"/>
          </w:tcPr>
          <w:p w14:paraId="41E0801D" w14:textId="77777777" w:rsidR="0018782E" w:rsidRPr="00375960" w:rsidRDefault="0018782E" w:rsidP="003D1558">
            <w:pPr>
              <w:pStyle w:val="TableEntry"/>
              <w:rPr>
                <w:ins w:id="1269" w:author="Andrea K. Fourquet" w:date="2018-07-18T00:08:00Z"/>
              </w:rPr>
            </w:pPr>
            <w:ins w:id="1270" w:author="Andrea K. Fourquet" w:date="2018-07-18T00:08:00Z">
              <w:r w:rsidRPr="00375960">
                <w:t>Coded Vital Signs Section</w:t>
              </w:r>
            </w:ins>
          </w:p>
        </w:tc>
      </w:tr>
      <w:tr w:rsidR="0018782E" w:rsidRPr="00375960" w14:paraId="5A71D580" w14:textId="77777777" w:rsidTr="003D1558">
        <w:trPr>
          <w:jc w:val="center"/>
          <w:ins w:id="1271" w:author="Andrea K. Fourquet" w:date="2018-07-18T00:08:00Z"/>
        </w:trPr>
        <w:tc>
          <w:tcPr>
            <w:tcW w:w="3235" w:type="dxa"/>
          </w:tcPr>
          <w:p w14:paraId="78176130" w14:textId="77777777" w:rsidR="0018782E" w:rsidRPr="00375960" w:rsidRDefault="0018782E" w:rsidP="003D1558">
            <w:pPr>
              <w:pStyle w:val="TableEntry"/>
              <w:rPr>
                <w:ins w:id="1272" w:author="Andrea K. Fourquet" w:date="2018-07-18T00:08:00Z"/>
              </w:rPr>
            </w:pPr>
            <w:ins w:id="1273" w:author="Andrea K. Fourquet" w:date="2018-07-18T00:08:00Z">
              <w:r w:rsidRPr="00375960">
                <w:t>Length Based Tape Measure</w:t>
              </w:r>
            </w:ins>
          </w:p>
        </w:tc>
        <w:tc>
          <w:tcPr>
            <w:tcW w:w="4876" w:type="dxa"/>
          </w:tcPr>
          <w:p w14:paraId="33F85F6E" w14:textId="77777777" w:rsidR="0018782E" w:rsidRPr="00375960" w:rsidRDefault="0018782E" w:rsidP="003D1558">
            <w:pPr>
              <w:pStyle w:val="TableEntry"/>
              <w:rPr>
                <w:ins w:id="1274" w:author="Andrea K. Fourquet" w:date="2018-07-18T00:08:00Z"/>
              </w:rPr>
            </w:pPr>
            <w:ins w:id="1275" w:author="Andrea K. Fourquet" w:date="2018-07-18T00:08:00Z">
              <w:r w:rsidRPr="00375960">
                <w:t>Coded Vital Signs Section</w:t>
              </w:r>
            </w:ins>
          </w:p>
        </w:tc>
      </w:tr>
      <w:tr w:rsidR="0018782E" w:rsidRPr="00375960" w14:paraId="479FD6AF" w14:textId="77777777" w:rsidTr="003D1558">
        <w:trPr>
          <w:jc w:val="center"/>
          <w:ins w:id="1276" w:author="Andrea K. Fourquet" w:date="2018-07-18T00:08:00Z"/>
        </w:trPr>
        <w:tc>
          <w:tcPr>
            <w:tcW w:w="3235" w:type="dxa"/>
          </w:tcPr>
          <w:p w14:paraId="5C1887D5" w14:textId="77777777" w:rsidR="0018782E" w:rsidRPr="00375960" w:rsidRDefault="0018782E" w:rsidP="003D1558">
            <w:pPr>
              <w:pStyle w:val="TableEntry"/>
              <w:rPr>
                <w:ins w:id="1277" w:author="Andrea K. Fourquet" w:date="2018-07-18T00:08:00Z"/>
              </w:rPr>
            </w:pPr>
            <w:ins w:id="1278" w:author="Andrea K. Fourquet" w:date="2018-07-18T00:08:00Z">
              <w:r w:rsidRPr="00375960">
                <w:t>Date/Time of Assessment</w:t>
              </w:r>
            </w:ins>
          </w:p>
        </w:tc>
        <w:tc>
          <w:tcPr>
            <w:tcW w:w="4876" w:type="dxa"/>
          </w:tcPr>
          <w:p w14:paraId="341FEBA5" w14:textId="77777777" w:rsidR="0018782E" w:rsidRPr="00375960" w:rsidRDefault="0018782E" w:rsidP="003D1558">
            <w:pPr>
              <w:pStyle w:val="TableEntry"/>
              <w:rPr>
                <w:ins w:id="1279" w:author="Andrea K. Fourquet" w:date="2018-07-18T00:08:00Z"/>
              </w:rPr>
            </w:pPr>
            <w:ins w:id="1280" w:author="Andrea K. Fourquet" w:date="2018-07-18T00:08:00Z">
              <w:r w:rsidRPr="00375960">
                <w:t>Coded Detail Physical Examination Section</w:t>
              </w:r>
            </w:ins>
          </w:p>
        </w:tc>
      </w:tr>
      <w:tr w:rsidR="0018782E" w:rsidRPr="00375960" w14:paraId="5807BD78" w14:textId="77777777" w:rsidTr="003D1558">
        <w:trPr>
          <w:jc w:val="center"/>
          <w:ins w:id="1281" w:author="Andrea K. Fourquet" w:date="2018-07-18T00:08:00Z"/>
        </w:trPr>
        <w:tc>
          <w:tcPr>
            <w:tcW w:w="3235" w:type="dxa"/>
          </w:tcPr>
          <w:p w14:paraId="59FBC4D3" w14:textId="77777777" w:rsidR="0018782E" w:rsidRPr="00375960" w:rsidRDefault="0018782E" w:rsidP="003D1558">
            <w:pPr>
              <w:pStyle w:val="TableEntry"/>
              <w:rPr>
                <w:ins w:id="1282" w:author="Andrea K. Fourquet" w:date="2018-07-18T00:08:00Z"/>
              </w:rPr>
            </w:pPr>
            <w:ins w:id="1283" w:author="Andrea K. Fourquet" w:date="2018-07-18T00:08:00Z">
              <w:r w:rsidRPr="00375960">
                <w:t>Skin Assessment</w:t>
              </w:r>
            </w:ins>
          </w:p>
        </w:tc>
        <w:tc>
          <w:tcPr>
            <w:tcW w:w="4876" w:type="dxa"/>
          </w:tcPr>
          <w:p w14:paraId="2ABAB6E8" w14:textId="77777777" w:rsidR="0018782E" w:rsidRPr="00375960" w:rsidRDefault="0018782E" w:rsidP="003D1558">
            <w:pPr>
              <w:pStyle w:val="TableEntry"/>
              <w:rPr>
                <w:ins w:id="1284" w:author="Andrea K. Fourquet" w:date="2018-07-18T00:08:00Z"/>
              </w:rPr>
            </w:pPr>
            <w:ins w:id="1285" w:author="Andrea K. Fourquet" w:date="2018-07-18T00:08:00Z">
              <w:r w:rsidRPr="00375960">
                <w:t xml:space="preserve">Coded Detail Physical Examination Section </w:t>
              </w:r>
            </w:ins>
          </w:p>
        </w:tc>
      </w:tr>
      <w:tr w:rsidR="0018782E" w:rsidRPr="00375960" w14:paraId="5636C3DB" w14:textId="77777777" w:rsidTr="003D1558">
        <w:trPr>
          <w:jc w:val="center"/>
          <w:ins w:id="1286" w:author="Andrea K. Fourquet" w:date="2018-07-18T00:08:00Z"/>
        </w:trPr>
        <w:tc>
          <w:tcPr>
            <w:tcW w:w="3235" w:type="dxa"/>
          </w:tcPr>
          <w:p w14:paraId="3BFC809B" w14:textId="77777777" w:rsidR="0018782E" w:rsidRPr="00375960" w:rsidRDefault="0018782E" w:rsidP="003D1558">
            <w:pPr>
              <w:pStyle w:val="TableEntry"/>
              <w:rPr>
                <w:ins w:id="1287" w:author="Andrea K. Fourquet" w:date="2018-07-18T00:08:00Z"/>
              </w:rPr>
            </w:pPr>
            <w:ins w:id="1288" w:author="Andrea K. Fourquet" w:date="2018-07-18T00:08:00Z">
              <w:r w:rsidRPr="00375960">
                <w:t>Head Assessment</w:t>
              </w:r>
            </w:ins>
          </w:p>
        </w:tc>
        <w:tc>
          <w:tcPr>
            <w:tcW w:w="4876" w:type="dxa"/>
          </w:tcPr>
          <w:p w14:paraId="60DE963E" w14:textId="77777777" w:rsidR="0018782E" w:rsidRPr="00375960" w:rsidRDefault="0018782E" w:rsidP="003D1558">
            <w:pPr>
              <w:pStyle w:val="TableEntry"/>
              <w:rPr>
                <w:ins w:id="1289" w:author="Andrea K. Fourquet" w:date="2018-07-18T00:08:00Z"/>
              </w:rPr>
            </w:pPr>
            <w:ins w:id="1290" w:author="Andrea K. Fourquet" w:date="2018-07-18T00:08:00Z">
              <w:r w:rsidRPr="00375960">
                <w:t xml:space="preserve">Coded Detail Physical Examination Section </w:t>
              </w:r>
            </w:ins>
          </w:p>
        </w:tc>
      </w:tr>
      <w:tr w:rsidR="0018782E" w:rsidRPr="00375960" w14:paraId="24FE1A0E" w14:textId="77777777" w:rsidTr="003D1558">
        <w:trPr>
          <w:jc w:val="center"/>
          <w:ins w:id="1291" w:author="Andrea K. Fourquet" w:date="2018-07-18T00:08:00Z"/>
        </w:trPr>
        <w:tc>
          <w:tcPr>
            <w:tcW w:w="3235" w:type="dxa"/>
          </w:tcPr>
          <w:p w14:paraId="0E0481A7" w14:textId="77777777" w:rsidR="0018782E" w:rsidRPr="00375960" w:rsidRDefault="0018782E" w:rsidP="003D1558">
            <w:pPr>
              <w:pStyle w:val="TableEntry"/>
              <w:rPr>
                <w:ins w:id="1292" w:author="Andrea K. Fourquet" w:date="2018-07-18T00:08:00Z"/>
              </w:rPr>
            </w:pPr>
            <w:ins w:id="1293" w:author="Andrea K. Fourquet" w:date="2018-07-18T00:08:00Z">
              <w:r w:rsidRPr="00375960">
                <w:t>Face Assessment</w:t>
              </w:r>
            </w:ins>
          </w:p>
        </w:tc>
        <w:tc>
          <w:tcPr>
            <w:tcW w:w="4876" w:type="dxa"/>
          </w:tcPr>
          <w:p w14:paraId="5DEE9605" w14:textId="77777777" w:rsidR="0018782E" w:rsidRPr="00375960" w:rsidRDefault="0018782E" w:rsidP="003D1558">
            <w:pPr>
              <w:pStyle w:val="TableEntry"/>
              <w:rPr>
                <w:ins w:id="1294" w:author="Andrea K. Fourquet" w:date="2018-07-18T00:08:00Z"/>
              </w:rPr>
            </w:pPr>
            <w:ins w:id="1295" w:author="Andrea K. Fourquet" w:date="2018-07-18T00:08:00Z">
              <w:r w:rsidRPr="00375960">
                <w:t xml:space="preserve">Coded Detail Physical Examination Section </w:t>
              </w:r>
            </w:ins>
          </w:p>
        </w:tc>
      </w:tr>
      <w:tr w:rsidR="0018782E" w:rsidRPr="00375960" w14:paraId="5AA0F85E" w14:textId="77777777" w:rsidTr="003D1558">
        <w:trPr>
          <w:jc w:val="center"/>
          <w:ins w:id="1296" w:author="Andrea K. Fourquet" w:date="2018-07-18T00:08:00Z"/>
        </w:trPr>
        <w:tc>
          <w:tcPr>
            <w:tcW w:w="3235" w:type="dxa"/>
          </w:tcPr>
          <w:p w14:paraId="433A5591" w14:textId="77777777" w:rsidR="0018782E" w:rsidRPr="00375960" w:rsidRDefault="0018782E" w:rsidP="003D1558">
            <w:pPr>
              <w:pStyle w:val="TableEntry"/>
              <w:rPr>
                <w:ins w:id="1297" w:author="Andrea K. Fourquet" w:date="2018-07-18T00:08:00Z"/>
              </w:rPr>
            </w:pPr>
            <w:ins w:id="1298" w:author="Andrea K. Fourquet" w:date="2018-07-18T00:08:00Z">
              <w:r w:rsidRPr="00375960">
                <w:t>Neck Assessment</w:t>
              </w:r>
            </w:ins>
          </w:p>
        </w:tc>
        <w:tc>
          <w:tcPr>
            <w:tcW w:w="4876" w:type="dxa"/>
          </w:tcPr>
          <w:p w14:paraId="2FF16448" w14:textId="77777777" w:rsidR="0018782E" w:rsidRPr="00375960" w:rsidRDefault="0018782E" w:rsidP="003D1558">
            <w:pPr>
              <w:pStyle w:val="TableEntry"/>
              <w:rPr>
                <w:ins w:id="1299" w:author="Andrea K. Fourquet" w:date="2018-07-18T00:08:00Z"/>
              </w:rPr>
            </w:pPr>
            <w:ins w:id="1300" w:author="Andrea K. Fourquet" w:date="2018-07-18T00:08:00Z">
              <w:r w:rsidRPr="00375960">
                <w:t xml:space="preserve">Coded Detail Physical Examination Section </w:t>
              </w:r>
            </w:ins>
          </w:p>
        </w:tc>
      </w:tr>
      <w:tr w:rsidR="0018782E" w:rsidRPr="00375960" w14:paraId="48BBDCBE" w14:textId="77777777" w:rsidTr="003D1558">
        <w:trPr>
          <w:jc w:val="center"/>
          <w:ins w:id="1301" w:author="Andrea K. Fourquet" w:date="2018-07-18T00:08:00Z"/>
        </w:trPr>
        <w:tc>
          <w:tcPr>
            <w:tcW w:w="3235" w:type="dxa"/>
          </w:tcPr>
          <w:p w14:paraId="6C6522A9" w14:textId="77777777" w:rsidR="0018782E" w:rsidRPr="00375960" w:rsidRDefault="0018782E" w:rsidP="003D1558">
            <w:pPr>
              <w:pStyle w:val="TableEntry"/>
              <w:rPr>
                <w:ins w:id="1302" w:author="Andrea K. Fourquet" w:date="2018-07-18T00:08:00Z"/>
              </w:rPr>
            </w:pPr>
            <w:ins w:id="1303" w:author="Andrea K. Fourquet" w:date="2018-07-18T00:08:00Z">
              <w:r w:rsidRPr="00375960">
                <w:t>Chest/Lungs Assessment</w:t>
              </w:r>
            </w:ins>
          </w:p>
        </w:tc>
        <w:tc>
          <w:tcPr>
            <w:tcW w:w="4876" w:type="dxa"/>
          </w:tcPr>
          <w:p w14:paraId="7EEF988A" w14:textId="77777777" w:rsidR="0018782E" w:rsidRPr="00375960" w:rsidRDefault="0018782E" w:rsidP="003D1558">
            <w:pPr>
              <w:pStyle w:val="TableEntry"/>
              <w:rPr>
                <w:ins w:id="1304" w:author="Andrea K. Fourquet" w:date="2018-07-18T00:08:00Z"/>
              </w:rPr>
            </w:pPr>
            <w:ins w:id="1305" w:author="Andrea K. Fourquet" w:date="2018-07-18T00:08:00Z">
              <w:r w:rsidRPr="00375960">
                <w:t xml:space="preserve">Coded Detail Physical Examination Section </w:t>
              </w:r>
            </w:ins>
          </w:p>
        </w:tc>
      </w:tr>
      <w:tr w:rsidR="0018782E" w:rsidRPr="00375960" w14:paraId="36CC3B38" w14:textId="77777777" w:rsidTr="003D1558">
        <w:trPr>
          <w:jc w:val="center"/>
          <w:ins w:id="1306" w:author="Andrea K. Fourquet" w:date="2018-07-18T00:08:00Z"/>
        </w:trPr>
        <w:tc>
          <w:tcPr>
            <w:tcW w:w="3235" w:type="dxa"/>
          </w:tcPr>
          <w:p w14:paraId="6A10538A" w14:textId="77777777" w:rsidR="0018782E" w:rsidRPr="00375960" w:rsidRDefault="0018782E" w:rsidP="003D1558">
            <w:pPr>
              <w:pStyle w:val="TableEntry"/>
              <w:rPr>
                <w:ins w:id="1307" w:author="Andrea K. Fourquet" w:date="2018-07-18T00:08:00Z"/>
              </w:rPr>
            </w:pPr>
            <w:ins w:id="1308" w:author="Andrea K. Fourquet" w:date="2018-07-18T00:08:00Z">
              <w:r w:rsidRPr="00375960">
                <w:t>Heart Assessment</w:t>
              </w:r>
            </w:ins>
          </w:p>
        </w:tc>
        <w:tc>
          <w:tcPr>
            <w:tcW w:w="4876" w:type="dxa"/>
          </w:tcPr>
          <w:p w14:paraId="0F61D244" w14:textId="77777777" w:rsidR="0018782E" w:rsidRPr="00375960" w:rsidRDefault="0018782E" w:rsidP="003D1558">
            <w:pPr>
              <w:pStyle w:val="TableEntry"/>
              <w:rPr>
                <w:ins w:id="1309" w:author="Andrea K. Fourquet" w:date="2018-07-18T00:08:00Z"/>
              </w:rPr>
            </w:pPr>
            <w:ins w:id="1310" w:author="Andrea K. Fourquet" w:date="2018-07-18T00:08:00Z">
              <w:r w:rsidRPr="00375960">
                <w:t xml:space="preserve">Coded Detail Physical Examination Section </w:t>
              </w:r>
            </w:ins>
          </w:p>
        </w:tc>
      </w:tr>
      <w:tr w:rsidR="0018782E" w:rsidRPr="00375960" w14:paraId="620695C7" w14:textId="77777777" w:rsidTr="003D1558">
        <w:trPr>
          <w:jc w:val="center"/>
          <w:ins w:id="1311" w:author="Andrea K. Fourquet" w:date="2018-07-18T00:08:00Z"/>
        </w:trPr>
        <w:tc>
          <w:tcPr>
            <w:tcW w:w="3235" w:type="dxa"/>
          </w:tcPr>
          <w:p w14:paraId="540895E1" w14:textId="77777777" w:rsidR="0018782E" w:rsidRPr="00375960" w:rsidRDefault="0018782E" w:rsidP="003D1558">
            <w:pPr>
              <w:pStyle w:val="TableEntry"/>
              <w:rPr>
                <w:ins w:id="1312" w:author="Andrea K. Fourquet" w:date="2018-07-18T00:08:00Z"/>
              </w:rPr>
            </w:pPr>
            <w:ins w:id="1313" w:author="Andrea K. Fourquet" w:date="2018-07-18T00:08:00Z">
              <w:r w:rsidRPr="00375960">
                <w:t>Location (of the patient's abdomen assessment findings.)</w:t>
              </w:r>
            </w:ins>
          </w:p>
        </w:tc>
        <w:tc>
          <w:tcPr>
            <w:tcW w:w="4876" w:type="dxa"/>
          </w:tcPr>
          <w:p w14:paraId="686ABDF7" w14:textId="77777777" w:rsidR="0018782E" w:rsidRPr="00375960" w:rsidRDefault="0018782E" w:rsidP="003D1558">
            <w:pPr>
              <w:pStyle w:val="TableEntry"/>
              <w:rPr>
                <w:ins w:id="1314" w:author="Andrea K. Fourquet" w:date="2018-07-18T00:08:00Z"/>
              </w:rPr>
            </w:pPr>
            <w:ins w:id="1315" w:author="Andrea K. Fourquet" w:date="2018-07-18T00:08:00Z">
              <w:r w:rsidRPr="00375960">
                <w:t xml:space="preserve">Coded Detail Physical Assessment Section </w:t>
              </w:r>
            </w:ins>
          </w:p>
        </w:tc>
      </w:tr>
      <w:tr w:rsidR="0018782E" w:rsidRPr="00375960" w14:paraId="3949859D" w14:textId="77777777" w:rsidTr="003D1558">
        <w:trPr>
          <w:jc w:val="center"/>
          <w:ins w:id="1316" w:author="Andrea K. Fourquet" w:date="2018-07-18T00:08:00Z"/>
        </w:trPr>
        <w:tc>
          <w:tcPr>
            <w:tcW w:w="3235" w:type="dxa"/>
          </w:tcPr>
          <w:p w14:paraId="31ACE675" w14:textId="77777777" w:rsidR="0018782E" w:rsidRPr="00375960" w:rsidRDefault="0018782E" w:rsidP="003D1558">
            <w:pPr>
              <w:pStyle w:val="TableEntry"/>
              <w:rPr>
                <w:ins w:id="1317" w:author="Andrea K. Fourquet" w:date="2018-07-18T00:08:00Z"/>
              </w:rPr>
            </w:pPr>
            <w:ins w:id="1318" w:author="Andrea K. Fourquet" w:date="2018-07-18T00:08:00Z">
              <w:r w:rsidRPr="00375960">
                <w:t>Abdominal Assessment Finding Location</w:t>
              </w:r>
            </w:ins>
          </w:p>
        </w:tc>
        <w:tc>
          <w:tcPr>
            <w:tcW w:w="4876" w:type="dxa"/>
          </w:tcPr>
          <w:p w14:paraId="5111F74F" w14:textId="77777777" w:rsidR="0018782E" w:rsidRPr="00375960" w:rsidRDefault="0018782E" w:rsidP="003D1558">
            <w:pPr>
              <w:pStyle w:val="TableEntry"/>
              <w:rPr>
                <w:ins w:id="1319" w:author="Andrea K. Fourquet" w:date="2018-07-18T00:08:00Z"/>
              </w:rPr>
            </w:pPr>
            <w:ins w:id="1320" w:author="Andrea K. Fourquet" w:date="2018-07-18T00:08:00Z">
              <w:r w:rsidRPr="00375960">
                <w:t xml:space="preserve">Coded Detail Physical Assessment Section </w:t>
              </w:r>
            </w:ins>
          </w:p>
        </w:tc>
      </w:tr>
      <w:tr w:rsidR="0018782E" w:rsidRPr="00375960" w14:paraId="671B2BDB" w14:textId="77777777" w:rsidTr="003D1558">
        <w:trPr>
          <w:jc w:val="center"/>
          <w:ins w:id="1321" w:author="Andrea K. Fourquet" w:date="2018-07-18T00:08:00Z"/>
        </w:trPr>
        <w:tc>
          <w:tcPr>
            <w:tcW w:w="3235" w:type="dxa"/>
          </w:tcPr>
          <w:p w14:paraId="5497B1CC" w14:textId="77777777" w:rsidR="0018782E" w:rsidRPr="00375960" w:rsidRDefault="0018782E" w:rsidP="003D1558">
            <w:pPr>
              <w:pStyle w:val="TableEntry"/>
              <w:rPr>
                <w:ins w:id="1322" w:author="Andrea K. Fourquet" w:date="2018-07-18T00:08:00Z"/>
              </w:rPr>
            </w:pPr>
            <w:ins w:id="1323" w:author="Andrea K. Fourquet" w:date="2018-07-18T00:08:00Z">
              <w:r w:rsidRPr="00375960">
                <w:t>Abdominal Assessment Finding Location</w:t>
              </w:r>
            </w:ins>
          </w:p>
        </w:tc>
        <w:tc>
          <w:tcPr>
            <w:tcW w:w="4876" w:type="dxa"/>
          </w:tcPr>
          <w:p w14:paraId="5A8CD02D" w14:textId="77777777" w:rsidR="0018782E" w:rsidRPr="00375960" w:rsidRDefault="0018782E" w:rsidP="003D1558">
            <w:pPr>
              <w:pStyle w:val="TableEntry"/>
              <w:rPr>
                <w:ins w:id="1324" w:author="Andrea K. Fourquet" w:date="2018-07-18T00:08:00Z"/>
              </w:rPr>
            </w:pPr>
            <w:ins w:id="1325" w:author="Andrea K. Fourquet" w:date="2018-07-18T00:08:00Z">
              <w:r w:rsidRPr="00375960">
                <w:t xml:space="preserve">Coded Detail Physical Assessment Section </w:t>
              </w:r>
            </w:ins>
          </w:p>
        </w:tc>
      </w:tr>
      <w:tr w:rsidR="0018782E" w:rsidRPr="00375960" w14:paraId="1245DE7A" w14:textId="77777777" w:rsidTr="003D1558">
        <w:trPr>
          <w:jc w:val="center"/>
          <w:ins w:id="1326" w:author="Andrea K. Fourquet" w:date="2018-07-18T00:08:00Z"/>
        </w:trPr>
        <w:tc>
          <w:tcPr>
            <w:tcW w:w="3235" w:type="dxa"/>
          </w:tcPr>
          <w:p w14:paraId="186E64C6" w14:textId="77777777" w:rsidR="0018782E" w:rsidRPr="00375960" w:rsidRDefault="0018782E" w:rsidP="003D1558">
            <w:pPr>
              <w:pStyle w:val="TableEntry"/>
              <w:rPr>
                <w:ins w:id="1327" w:author="Andrea K. Fourquet" w:date="2018-07-18T00:08:00Z"/>
              </w:rPr>
            </w:pPr>
            <w:ins w:id="1328" w:author="Andrea K. Fourquet" w:date="2018-07-18T00:08:00Z">
              <w:r w:rsidRPr="00375960">
                <w:t>Abdomen Assessment</w:t>
              </w:r>
            </w:ins>
          </w:p>
        </w:tc>
        <w:tc>
          <w:tcPr>
            <w:tcW w:w="4876" w:type="dxa"/>
          </w:tcPr>
          <w:p w14:paraId="5E1CCF34" w14:textId="77777777" w:rsidR="0018782E" w:rsidRPr="00375960" w:rsidRDefault="0018782E" w:rsidP="003D1558">
            <w:pPr>
              <w:pStyle w:val="TableEntry"/>
              <w:rPr>
                <w:ins w:id="1329" w:author="Andrea K. Fourquet" w:date="2018-07-18T00:08:00Z"/>
              </w:rPr>
            </w:pPr>
            <w:ins w:id="1330" w:author="Andrea K. Fourquet" w:date="2018-07-18T00:08:00Z">
              <w:r w:rsidRPr="00375960">
                <w:t xml:space="preserve">Coded Detail Physical Examination Section </w:t>
              </w:r>
            </w:ins>
          </w:p>
        </w:tc>
      </w:tr>
      <w:tr w:rsidR="0018782E" w:rsidRPr="00375960" w14:paraId="7E09BC7F" w14:textId="77777777" w:rsidTr="003D1558">
        <w:trPr>
          <w:jc w:val="center"/>
          <w:ins w:id="1331" w:author="Andrea K. Fourquet" w:date="2018-07-18T00:08:00Z"/>
        </w:trPr>
        <w:tc>
          <w:tcPr>
            <w:tcW w:w="3235" w:type="dxa"/>
          </w:tcPr>
          <w:p w14:paraId="1D74A6F8" w14:textId="77777777" w:rsidR="0018782E" w:rsidRPr="00375960" w:rsidRDefault="0018782E" w:rsidP="003D1558">
            <w:pPr>
              <w:pStyle w:val="TableEntry"/>
              <w:rPr>
                <w:ins w:id="1332" w:author="Andrea K. Fourquet" w:date="2018-07-18T00:08:00Z"/>
              </w:rPr>
            </w:pPr>
            <w:ins w:id="1333" w:author="Andrea K. Fourquet" w:date="2018-07-18T00:08:00Z">
              <w:r w:rsidRPr="00375960">
                <w:t>Pelvis/Genitourinary Assessment</w:t>
              </w:r>
            </w:ins>
          </w:p>
        </w:tc>
        <w:tc>
          <w:tcPr>
            <w:tcW w:w="4876" w:type="dxa"/>
          </w:tcPr>
          <w:p w14:paraId="1F3637DC" w14:textId="77777777" w:rsidR="0018782E" w:rsidRPr="00375960" w:rsidRDefault="0018782E" w:rsidP="003D1558">
            <w:pPr>
              <w:pStyle w:val="TableEntry"/>
              <w:rPr>
                <w:ins w:id="1334" w:author="Andrea K. Fourquet" w:date="2018-07-18T00:08:00Z"/>
              </w:rPr>
            </w:pPr>
            <w:ins w:id="1335" w:author="Andrea K. Fourquet" w:date="2018-07-18T00:08:00Z">
              <w:r w:rsidRPr="00375960">
                <w:t xml:space="preserve">Coded Detail Physical Examination Section </w:t>
              </w:r>
            </w:ins>
          </w:p>
        </w:tc>
      </w:tr>
      <w:tr w:rsidR="0018782E" w:rsidRPr="00375960" w14:paraId="11627748" w14:textId="77777777" w:rsidTr="003D1558">
        <w:trPr>
          <w:jc w:val="center"/>
          <w:ins w:id="1336" w:author="Andrea K. Fourquet" w:date="2018-07-18T00:08:00Z"/>
        </w:trPr>
        <w:tc>
          <w:tcPr>
            <w:tcW w:w="3235" w:type="dxa"/>
          </w:tcPr>
          <w:p w14:paraId="56916293" w14:textId="77777777" w:rsidR="0018782E" w:rsidRPr="00375960" w:rsidRDefault="0018782E" w:rsidP="003D1558">
            <w:pPr>
              <w:pStyle w:val="TableEntry"/>
              <w:rPr>
                <w:ins w:id="1337" w:author="Andrea K. Fourquet" w:date="2018-07-18T00:08:00Z"/>
              </w:rPr>
            </w:pPr>
            <w:ins w:id="1338" w:author="Andrea K. Fourquet" w:date="2018-07-18T00:08:00Z">
              <w:r w:rsidRPr="00375960">
                <w:t>Back and Spine Assessment Finding Location</w:t>
              </w:r>
            </w:ins>
          </w:p>
        </w:tc>
        <w:tc>
          <w:tcPr>
            <w:tcW w:w="4876" w:type="dxa"/>
          </w:tcPr>
          <w:p w14:paraId="227F86C8" w14:textId="77777777" w:rsidR="0018782E" w:rsidRPr="00375960" w:rsidRDefault="0018782E" w:rsidP="003D1558">
            <w:pPr>
              <w:pStyle w:val="TableEntry"/>
              <w:rPr>
                <w:ins w:id="1339" w:author="Andrea K. Fourquet" w:date="2018-07-18T00:08:00Z"/>
              </w:rPr>
            </w:pPr>
            <w:ins w:id="1340" w:author="Andrea K. Fourquet" w:date="2018-07-18T00:08:00Z">
              <w:r w:rsidRPr="00375960">
                <w:t xml:space="preserve">Coded Detail Physical Examination Section </w:t>
              </w:r>
            </w:ins>
          </w:p>
        </w:tc>
      </w:tr>
      <w:tr w:rsidR="0018782E" w:rsidRPr="00375960" w14:paraId="687F6D23" w14:textId="77777777" w:rsidTr="003D1558">
        <w:trPr>
          <w:jc w:val="center"/>
          <w:ins w:id="1341" w:author="Andrea K. Fourquet" w:date="2018-07-18T00:08:00Z"/>
        </w:trPr>
        <w:tc>
          <w:tcPr>
            <w:tcW w:w="3235" w:type="dxa"/>
          </w:tcPr>
          <w:p w14:paraId="0986C9B8" w14:textId="77777777" w:rsidR="0018782E" w:rsidRPr="00375960" w:rsidRDefault="0018782E" w:rsidP="003D1558">
            <w:pPr>
              <w:pStyle w:val="TableEntry"/>
              <w:rPr>
                <w:ins w:id="1342" w:author="Andrea K. Fourquet" w:date="2018-07-18T00:08:00Z"/>
              </w:rPr>
            </w:pPr>
            <w:ins w:id="1343" w:author="Andrea K. Fourquet" w:date="2018-07-18T00:08:00Z">
              <w:r w:rsidRPr="00375960">
                <w:t>Back and Spine Assessment</w:t>
              </w:r>
            </w:ins>
          </w:p>
        </w:tc>
        <w:tc>
          <w:tcPr>
            <w:tcW w:w="4876" w:type="dxa"/>
          </w:tcPr>
          <w:p w14:paraId="12F5530A" w14:textId="77777777" w:rsidR="0018782E" w:rsidRPr="00375960" w:rsidRDefault="0018782E" w:rsidP="003D1558">
            <w:pPr>
              <w:pStyle w:val="TableEntry"/>
              <w:rPr>
                <w:ins w:id="1344" w:author="Andrea K. Fourquet" w:date="2018-07-18T00:08:00Z"/>
              </w:rPr>
            </w:pPr>
            <w:ins w:id="1345" w:author="Andrea K. Fourquet" w:date="2018-07-18T00:08:00Z">
              <w:r w:rsidRPr="00375960">
                <w:t xml:space="preserve">Coded Detail Physical Examination Section </w:t>
              </w:r>
            </w:ins>
          </w:p>
        </w:tc>
      </w:tr>
      <w:tr w:rsidR="0018782E" w:rsidRPr="00375960" w14:paraId="39DB71BA" w14:textId="77777777" w:rsidTr="003D1558">
        <w:trPr>
          <w:jc w:val="center"/>
          <w:ins w:id="1346" w:author="Andrea K. Fourquet" w:date="2018-07-18T00:08:00Z"/>
        </w:trPr>
        <w:tc>
          <w:tcPr>
            <w:tcW w:w="3235" w:type="dxa"/>
          </w:tcPr>
          <w:p w14:paraId="7B8AD4FE" w14:textId="77777777" w:rsidR="0018782E" w:rsidRPr="00375960" w:rsidRDefault="0018782E" w:rsidP="003D1558">
            <w:pPr>
              <w:pStyle w:val="TableEntry"/>
              <w:rPr>
                <w:ins w:id="1347" w:author="Andrea K. Fourquet" w:date="2018-07-18T00:08:00Z"/>
              </w:rPr>
            </w:pPr>
            <w:ins w:id="1348" w:author="Andrea K. Fourquet" w:date="2018-07-18T00:08:00Z">
              <w:r w:rsidRPr="00375960">
                <w:t>Extremity Assessment Finding Location</w:t>
              </w:r>
            </w:ins>
          </w:p>
        </w:tc>
        <w:tc>
          <w:tcPr>
            <w:tcW w:w="4876" w:type="dxa"/>
          </w:tcPr>
          <w:p w14:paraId="181A0917" w14:textId="77777777" w:rsidR="0018782E" w:rsidRPr="00375960" w:rsidRDefault="0018782E" w:rsidP="003D1558">
            <w:pPr>
              <w:pStyle w:val="TableEntry"/>
              <w:rPr>
                <w:ins w:id="1349" w:author="Andrea K. Fourquet" w:date="2018-07-18T00:08:00Z"/>
              </w:rPr>
            </w:pPr>
            <w:ins w:id="1350" w:author="Andrea K. Fourquet" w:date="2018-07-18T00:08:00Z">
              <w:r w:rsidRPr="00375960">
                <w:t xml:space="preserve">Coded Detail Physical Examination Section </w:t>
              </w:r>
            </w:ins>
          </w:p>
        </w:tc>
      </w:tr>
      <w:tr w:rsidR="0018782E" w:rsidRPr="00375960" w14:paraId="1BE88C6B" w14:textId="77777777" w:rsidTr="003D1558">
        <w:trPr>
          <w:jc w:val="center"/>
          <w:ins w:id="1351" w:author="Andrea K. Fourquet" w:date="2018-07-18T00:08:00Z"/>
        </w:trPr>
        <w:tc>
          <w:tcPr>
            <w:tcW w:w="3235" w:type="dxa"/>
          </w:tcPr>
          <w:p w14:paraId="32A6B327" w14:textId="77777777" w:rsidR="0018782E" w:rsidRPr="00375960" w:rsidRDefault="0018782E" w:rsidP="003D1558">
            <w:pPr>
              <w:pStyle w:val="TableEntry"/>
              <w:rPr>
                <w:ins w:id="1352" w:author="Andrea K. Fourquet" w:date="2018-07-18T00:08:00Z"/>
              </w:rPr>
            </w:pPr>
            <w:ins w:id="1353" w:author="Andrea K. Fourquet" w:date="2018-07-18T00:08:00Z">
              <w:r w:rsidRPr="00375960">
                <w:t>Extremities Assessment</w:t>
              </w:r>
            </w:ins>
          </w:p>
        </w:tc>
        <w:tc>
          <w:tcPr>
            <w:tcW w:w="4876" w:type="dxa"/>
          </w:tcPr>
          <w:p w14:paraId="4033BD0E" w14:textId="77777777" w:rsidR="0018782E" w:rsidRPr="00375960" w:rsidRDefault="0018782E" w:rsidP="003D1558">
            <w:pPr>
              <w:pStyle w:val="TableEntry"/>
              <w:rPr>
                <w:ins w:id="1354" w:author="Andrea K. Fourquet" w:date="2018-07-18T00:08:00Z"/>
              </w:rPr>
            </w:pPr>
            <w:ins w:id="1355" w:author="Andrea K. Fourquet" w:date="2018-07-18T00:08:00Z">
              <w:r w:rsidRPr="00375960">
                <w:t xml:space="preserve">Coded Detail Physical Examination Section </w:t>
              </w:r>
            </w:ins>
          </w:p>
        </w:tc>
      </w:tr>
      <w:tr w:rsidR="0018782E" w:rsidRPr="00375960" w14:paraId="112B9542" w14:textId="77777777" w:rsidTr="003D1558">
        <w:trPr>
          <w:jc w:val="center"/>
          <w:ins w:id="1356" w:author="Andrea K. Fourquet" w:date="2018-07-18T00:08:00Z"/>
        </w:trPr>
        <w:tc>
          <w:tcPr>
            <w:tcW w:w="3235" w:type="dxa"/>
          </w:tcPr>
          <w:p w14:paraId="435F9F8A" w14:textId="77777777" w:rsidR="0018782E" w:rsidRPr="00375960" w:rsidRDefault="0018782E" w:rsidP="003D1558">
            <w:pPr>
              <w:pStyle w:val="TableEntry"/>
              <w:rPr>
                <w:ins w:id="1357" w:author="Andrea K. Fourquet" w:date="2018-07-18T00:08:00Z"/>
              </w:rPr>
            </w:pPr>
            <w:ins w:id="1358" w:author="Andrea K. Fourquet" w:date="2018-07-18T00:08:00Z">
              <w:r w:rsidRPr="00375960">
                <w:t>Eye Assessment Finding Location</w:t>
              </w:r>
            </w:ins>
          </w:p>
        </w:tc>
        <w:tc>
          <w:tcPr>
            <w:tcW w:w="4876" w:type="dxa"/>
          </w:tcPr>
          <w:p w14:paraId="46785397" w14:textId="77777777" w:rsidR="0018782E" w:rsidRPr="00375960" w:rsidRDefault="0018782E" w:rsidP="003D1558">
            <w:pPr>
              <w:pStyle w:val="TableEntry"/>
              <w:rPr>
                <w:ins w:id="1359" w:author="Andrea K. Fourquet" w:date="2018-07-18T00:08:00Z"/>
              </w:rPr>
            </w:pPr>
            <w:ins w:id="1360" w:author="Andrea K. Fourquet" w:date="2018-07-18T00:08:00Z">
              <w:r w:rsidRPr="00375960">
                <w:t xml:space="preserve">Coded Detail Physical Examination Section </w:t>
              </w:r>
            </w:ins>
          </w:p>
        </w:tc>
      </w:tr>
      <w:tr w:rsidR="0018782E" w:rsidRPr="00375960" w14:paraId="3C94726B" w14:textId="77777777" w:rsidTr="003D1558">
        <w:trPr>
          <w:jc w:val="center"/>
          <w:ins w:id="1361" w:author="Andrea K. Fourquet" w:date="2018-07-18T00:08:00Z"/>
        </w:trPr>
        <w:tc>
          <w:tcPr>
            <w:tcW w:w="3235" w:type="dxa"/>
          </w:tcPr>
          <w:p w14:paraId="5009D0CE" w14:textId="77777777" w:rsidR="0018782E" w:rsidRPr="00375960" w:rsidRDefault="0018782E" w:rsidP="003D1558">
            <w:pPr>
              <w:pStyle w:val="TableEntry"/>
              <w:rPr>
                <w:ins w:id="1362" w:author="Andrea K. Fourquet" w:date="2018-07-18T00:08:00Z"/>
              </w:rPr>
            </w:pPr>
            <w:ins w:id="1363" w:author="Andrea K. Fourquet" w:date="2018-07-18T00:08:00Z">
              <w:r w:rsidRPr="00375960">
                <w:t>Eye Assessment</w:t>
              </w:r>
            </w:ins>
          </w:p>
        </w:tc>
        <w:tc>
          <w:tcPr>
            <w:tcW w:w="4876" w:type="dxa"/>
          </w:tcPr>
          <w:p w14:paraId="239C41C9" w14:textId="77777777" w:rsidR="0018782E" w:rsidRPr="00375960" w:rsidRDefault="0018782E" w:rsidP="003D1558">
            <w:pPr>
              <w:pStyle w:val="TableEntry"/>
              <w:rPr>
                <w:ins w:id="1364" w:author="Andrea K. Fourquet" w:date="2018-07-18T00:08:00Z"/>
              </w:rPr>
            </w:pPr>
            <w:ins w:id="1365" w:author="Andrea K. Fourquet" w:date="2018-07-18T00:08:00Z">
              <w:r w:rsidRPr="00375960">
                <w:t xml:space="preserve">Coded Detail Physical Examination Section </w:t>
              </w:r>
            </w:ins>
          </w:p>
        </w:tc>
      </w:tr>
      <w:tr w:rsidR="0018782E" w:rsidRPr="00375960" w14:paraId="567BD8FD" w14:textId="77777777" w:rsidTr="003D1558">
        <w:trPr>
          <w:jc w:val="center"/>
          <w:ins w:id="1366" w:author="Andrea K. Fourquet" w:date="2018-07-18T00:08:00Z"/>
        </w:trPr>
        <w:tc>
          <w:tcPr>
            <w:tcW w:w="3235" w:type="dxa"/>
          </w:tcPr>
          <w:p w14:paraId="25F647C4" w14:textId="77777777" w:rsidR="0018782E" w:rsidRPr="00375960" w:rsidRDefault="0018782E" w:rsidP="003D1558">
            <w:pPr>
              <w:pStyle w:val="TableEntry"/>
              <w:rPr>
                <w:ins w:id="1367" w:author="Andrea K. Fourquet" w:date="2018-07-18T00:08:00Z"/>
              </w:rPr>
            </w:pPr>
            <w:ins w:id="1368" w:author="Andrea K. Fourquet" w:date="2018-07-18T00:08:00Z">
              <w:r w:rsidRPr="00375960">
                <w:t>Mental Status Assessment</w:t>
              </w:r>
            </w:ins>
          </w:p>
        </w:tc>
        <w:tc>
          <w:tcPr>
            <w:tcW w:w="4876" w:type="dxa"/>
          </w:tcPr>
          <w:p w14:paraId="742BFC52" w14:textId="77777777" w:rsidR="0018782E" w:rsidRPr="00375960" w:rsidRDefault="0018782E" w:rsidP="003D1558">
            <w:pPr>
              <w:pStyle w:val="TableEntry"/>
              <w:rPr>
                <w:ins w:id="1369" w:author="Andrea K. Fourquet" w:date="2018-07-18T00:08:00Z"/>
              </w:rPr>
            </w:pPr>
            <w:ins w:id="1370" w:author="Andrea K. Fourquet" w:date="2018-07-18T00:08:00Z">
              <w:r w:rsidRPr="00375960">
                <w:t xml:space="preserve">Coded Detail Physical Examination Section </w:t>
              </w:r>
            </w:ins>
          </w:p>
        </w:tc>
      </w:tr>
      <w:tr w:rsidR="0018782E" w:rsidRPr="00375960" w14:paraId="0053CB91" w14:textId="77777777" w:rsidTr="003D1558">
        <w:trPr>
          <w:jc w:val="center"/>
          <w:ins w:id="1371" w:author="Andrea K. Fourquet" w:date="2018-07-18T00:08:00Z"/>
        </w:trPr>
        <w:tc>
          <w:tcPr>
            <w:tcW w:w="3235" w:type="dxa"/>
          </w:tcPr>
          <w:p w14:paraId="68403DD8" w14:textId="77777777" w:rsidR="0018782E" w:rsidRPr="00375960" w:rsidRDefault="0018782E" w:rsidP="003D1558">
            <w:pPr>
              <w:pStyle w:val="TableEntry"/>
              <w:rPr>
                <w:ins w:id="1372" w:author="Andrea K. Fourquet" w:date="2018-07-18T00:08:00Z"/>
              </w:rPr>
            </w:pPr>
            <w:ins w:id="1373" w:author="Andrea K. Fourquet" w:date="2018-07-18T00:08:00Z">
              <w:r w:rsidRPr="00375960">
                <w:t>Neurological Assessment</w:t>
              </w:r>
            </w:ins>
          </w:p>
        </w:tc>
        <w:tc>
          <w:tcPr>
            <w:tcW w:w="4876" w:type="dxa"/>
          </w:tcPr>
          <w:p w14:paraId="039182CE" w14:textId="77777777" w:rsidR="0018782E" w:rsidRPr="00375960" w:rsidRDefault="0018782E" w:rsidP="003D1558">
            <w:pPr>
              <w:pStyle w:val="TableEntry"/>
              <w:rPr>
                <w:ins w:id="1374" w:author="Andrea K. Fourquet" w:date="2018-07-18T00:08:00Z"/>
              </w:rPr>
            </w:pPr>
            <w:ins w:id="1375" w:author="Andrea K. Fourquet" w:date="2018-07-18T00:08:00Z">
              <w:r w:rsidRPr="00375960">
                <w:t xml:space="preserve">Coded Detail Physical Examination Section </w:t>
              </w:r>
            </w:ins>
          </w:p>
        </w:tc>
      </w:tr>
      <w:tr w:rsidR="0018782E" w:rsidRPr="00375960" w14:paraId="5463A585" w14:textId="77777777" w:rsidTr="003D1558">
        <w:trPr>
          <w:jc w:val="center"/>
          <w:ins w:id="1376" w:author="Andrea K. Fourquet" w:date="2018-07-18T00:08:00Z"/>
        </w:trPr>
        <w:tc>
          <w:tcPr>
            <w:tcW w:w="3235" w:type="dxa"/>
          </w:tcPr>
          <w:p w14:paraId="29B52C07" w14:textId="77777777" w:rsidR="0018782E" w:rsidRPr="00375960" w:rsidRDefault="0018782E" w:rsidP="003D1558">
            <w:pPr>
              <w:pStyle w:val="TableEntry"/>
              <w:rPr>
                <w:ins w:id="1377" w:author="Andrea K. Fourquet" w:date="2018-07-18T00:08:00Z"/>
              </w:rPr>
            </w:pPr>
            <w:ins w:id="1378" w:author="Andrea K. Fourquet" w:date="2018-07-18T00:08:00Z">
              <w:r w:rsidRPr="00375960">
                <w:t>Stroke/CVA Symptoms Resolved</w:t>
              </w:r>
            </w:ins>
          </w:p>
        </w:tc>
        <w:tc>
          <w:tcPr>
            <w:tcW w:w="4876" w:type="dxa"/>
          </w:tcPr>
          <w:p w14:paraId="2666E4C8" w14:textId="77777777" w:rsidR="0018782E" w:rsidRPr="00375960" w:rsidRDefault="0018782E" w:rsidP="003D1558">
            <w:pPr>
              <w:pStyle w:val="TableEntry"/>
              <w:rPr>
                <w:ins w:id="1379" w:author="Andrea K. Fourquet" w:date="2018-07-18T00:08:00Z"/>
              </w:rPr>
            </w:pPr>
            <w:ins w:id="1380" w:author="Andrea K. Fourquet" w:date="2018-07-18T00:08:00Z">
              <w:r w:rsidRPr="00375960">
                <w:t xml:space="preserve">Coded Detail Physical Examination Section </w:t>
              </w:r>
            </w:ins>
          </w:p>
        </w:tc>
      </w:tr>
      <w:tr w:rsidR="0018782E" w:rsidRPr="00375960" w14:paraId="59FFA172" w14:textId="77777777" w:rsidTr="003D1558">
        <w:trPr>
          <w:jc w:val="center"/>
          <w:ins w:id="1381" w:author="Andrea K. Fourquet" w:date="2018-07-18T00:08:00Z"/>
        </w:trPr>
        <w:tc>
          <w:tcPr>
            <w:tcW w:w="3235" w:type="dxa"/>
          </w:tcPr>
          <w:p w14:paraId="0DD1C97E" w14:textId="77777777" w:rsidR="0018782E" w:rsidRPr="00375960" w:rsidRDefault="0018782E" w:rsidP="003D1558">
            <w:pPr>
              <w:pStyle w:val="TableEntry"/>
              <w:rPr>
                <w:ins w:id="1382" w:author="Andrea K. Fourquet" w:date="2018-07-18T00:08:00Z"/>
              </w:rPr>
            </w:pPr>
            <w:ins w:id="1383" w:author="Andrea K. Fourquet" w:date="2018-07-18T00:08:00Z">
              <w:r w:rsidRPr="00375960">
                <w:t>Date/Time Medication Administered</w:t>
              </w:r>
            </w:ins>
          </w:p>
        </w:tc>
        <w:tc>
          <w:tcPr>
            <w:tcW w:w="4876" w:type="dxa"/>
          </w:tcPr>
          <w:p w14:paraId="442BA903" w14:textId="77777777" w:rsidR="0018782E" w:rsidRPr="00375960" w:rsidRDefault="0018782E" w:rsidP="003D1558">
            <w:pPr>
              <w:pStyle w:val="TableEntry"/>
              <w:rPr>
                <w:ins w:id="1384" w:author="Andrea K. Fourquet" w:date="2018-07-18T00:08:00Z"/>
              </w:rPr>
            </w:pPr>
            <w:ins w:id="1385" w:author="Andrea K. Fourquet" w:date="2018-07-18T00:08:00Z">
              <w:r w:rsidRPr="00375960">
                <w:t xml:space="preserve">Medications Administered Section </w:t>
              </w:r>
            </w:ins>
          </w:p>
        </w:tc>
      </w:tr>
      <w:tr w:rsidR="0018782E" w:rsidRPr="00375960" w14:paraId="54C2B8A4" w14:textId="77777777" w:rsidTr="003D1558">
        <w:trPr>
          <w:jc w:val="center"/>
          <w:ins w:id="1386" w:author="Andrea K. Fourquet" w:date="2018-07-18T00:08:00Z"/>
        </w:trPr>
        <w:tc>
          <w:tcPr>
            <w:tcW w:w="3235" w:type="dxa"/>
            <w:shd w:val="clear" w:color="auto" w:fill="auto"/>
          </w:tcPr>
          <w:p w14:paraId="3EE16596" w14:textId="77777777" w:rsidR="0018782E" w:rsidRPr="00375960" w:rsidRDefault="0018782E" w:rsidP="003D1558">
            <w:pPr>
              <w:pStyle w:val="TableEntry"/>
              <w:rPr>
                <w:ins w:id="1387" w:author="Andrea K. Fourquet" w:date="2018-07-18T00:08:00Z"/>
              </w:rPr>
            </w:pPr>
            <w:ins w:id="1388" w:author="Andrea K. Fourquet" w:date="2018-07-18T00:08:00Z">
              <w:r w:rsidRPr="00375960">
                <w:t>Medication Administered Prior to this Unit's EMS Care</w:t>
              </w:r>
            </w:ins>
          </w:p>
        </w:tc>
        <w:tc>
          <w:tcPr>
            <w:tcW w:w="4876" w:type="dxa"/>
          </w:tcPr>
          <w:p w14:paraId="6802F6CB" w14:textId="77777777" w:rsidR="0018782E" w:rsidRPr="00375960" w:rsidRDefault="0018782E" w:rsidP="003D1558">
            <w:pPr>
              <w:pStyle w:val="TableEntry"/>
              <w:rPr>
                <w:ins w:id="1389" w:author="Andrea K. Fourquet" w:date="2018-07-18T00:08:00Z"/>
              </w:rPr>
            </w:pPr>
            <w:ins w:id="1390" w:author="Andrea K. Fourquet" w:date="2018-07-18T00:08:00Z">
              <w:r w:rsidRPr="00375960">
                <w:t>N/A</w:t>
              </w:r>
            </w:ins>
          </w:p>
        </w:tc>
      </w:tr>
      <w:tr w:rsidR="0018782E" w:rsidRPr="00375960" w14:paraId="092DA683" w14:textId="77777777" w:rsidTr="003D1558">
        <w:trPr>
          <w:jc w:val="center"/>
          <w:ins w:id="1391" w:author="Andrea K. Fourquet" w:date="2018-07-18T00:08:00Z"/>
        </w:trPr>
        <w:tc>
          <w:tcPr>
            <w:tcW w:w="3235" w:type="dxa"/>
          </w:tcPr>
          <w:p w14:paraId="4D323ED3" w14:textId="77777777" w:rsidR="0018782E" w:rsidRPr="00375960" w:rsidRDefault="0018782E" w:rsidP="003D1558">
            <w:pPr>
              <w:pStyle w:val="TableEntry"/>
              <w:rPr>
                <w:ins w:id="1392" w:author="Andrea K. Fourquet" w:date="2018-07-18T00:08:00Z"/>
              </w:rPr>
            </w:pPr>
            <w:ins w:id="1393" w:author="Andrea K. Fourquet" w:date="2018-07-18T00:08:00Z">
              <w:r w:rsidRPr="00375960">
                <w:t>Medication Given</w:t>
              </w:r>
            </w:ins>
          </w:p>
        </w:tc>
        <w:tc>
          <w:tcPr>
            <w:tcW w:w="4876" w:type="dxa"/>
          </w:tcPr>
          <w:p w14:paraId="1BA0F6ED" w14:textId="77777777" w:rsidR="0018782E" w:rsidRPr="00375960" w:rsidRDefault="0018782E" w:rsidP="003D1558">
            <w:pPr>
              <w:pStyle w:val="TableEntry"/>
              <w:rPr>
                <w:ins w:id="1394" w:author="Andrea K. Fourquet" w:date="2018-07-18T00:08:00Z"/>
              </w:rPr>
            </w:pPr>
            <w:ins w:id="1395" w:author="Andrea K. Fourquet" w:date="2018-07-18T00:08:00Z">
              <w:r w:rsidRPr="00375960">
                <w:t xml:space="preserve">Medications Administered Section </w:t>
              </w:r>
            </w:ins>
          </w:p>
        </w:tc>
      </w:tr>
      <w:tr w:rsidR="0018782E" w:rsidRPr="00375960" w14:paraId="3673CD4C" w14:textId="77777777" w:rsidTr="003D1558">
        <w:trPr>
          <w:jc w:val="center"/>
          <w:ins w:id="1396" w:author="Andrea K. Fourquet" w:date="2018-07-18T00:08:00Z"/>
        </w:trPr>
        <w:tc>
          <w:tcPr>
            <w:tcW w:w="3235" w:type="dxa"/>
          </w:tcPr>
          <w:p w14:paraId="37599CD9" w14:textId="77777777" w:rsidR="0018782E" w:rsidRPr="00375960" w:rsidRDefault="0018782E" w:rsidP="003D1558">
            <w:pPr>
              <w:pStyle w:val="TableEntry"/>
              <w:rPr>
                <w:ins w:id="1397" w:author="Andrea K. Fourquet" w:date="2018-07-18T00:08:00Z"/>
              </w:rPr>
            </w:pPr>
            <w:ins w:id="1398" w:author="Andrea K. Fourquet" w:date="2018-07-18T00:08:00Z">
              <w:r w:rsidRPr="00375960">
                <w:t>Medication Administered Route</w:t>
              </w:r>
            </w:ins>
          </w:p>
        </w:tc>
        <w:tc>
          <w:tcPr>
            <w:tcW w:w="4876" w:type="dxa"/>
          </w:tcPr>
          <w:p w14:paraId="03E2FF96" w14:textId="77777777" w:rsidR="0018782E" w:rsidRPr="00375960" w:rsidRDefault="0018782E" w:rsidP="003D1558">
            <w:pPr>
              <w:pStyle w:val="TableEntry"/>
              <w:rPr>
                <w:ins w:id="1399" w:author="Andrea K. Fourquet" w:date="2018-07-18T00:08:00Z"/>
              </w:rPr>
            </w:pPr>
            <w:ins w:id="1400" w:author="Andrea K. Fourquet" w:date="2018-07-18T00:08:00Z">
              <w:r w:rsidRPr="00375960">
                <w:t xml:space="preserve">Medications Administered Section </w:t>
              </w:r>
            </w:ins>
          </w:p>
        </w:tc>
      </w:tr>
      <w:tr w:rsidR="0018782E" w:rsidRPr="00375960" w14:paraId="1C7EB683" w14:textId="77777777" w:rsidTr="003D1558">
        <w:trPr>
          <w:jc w:val="center"/>
          <w:ins w:id="1401" w:author="Andrea K. Fourquet" w:date="2018-07-18T00:08:00Z"/>
        </w:trPr>
        <w:tc>
          <w:tcPr>
            <w:tcW w:w="3235" w:type="dxa"/>
          </w:tcPr>
          <w:p w14:paraId="1397B21B" w14:textId="77777777" w:rsidR="0018782E" w:rsidRPr="00375960" w:rsidRDefault="0018782E" w:rsidP="003D1558">
            <w:pPr>
              <w:pStyle w:val="TableEntry"/>
              <w:rPr>
                <w:ins w:id="1402" w:author="Andrea K. Fourquet" w:date="2018-07-18T00:08:00Z"/>
              </w:rPr>
            </w:pPr>
            <w:ins w:id="1403" w:author="Andrea K. Fourquet" w:date="2018-07-18T00:08:00Z">
              <w:r w:rsidRPr="00375960">
                <w:t>Medication Dosage</w:t>
              </w:r>
            </w:ins>
          </w:p>
        </w:tc>
        <w:tc>
          <w:tcPr>
            <w:tcW w:w="4876" w:type="dxa"/>
          </w:tcPr>
          <w:p w14:paraId="3D9872F3" w14:textId="77777777" w:rsidR="0018782E" w:rsidRPr="00375960" w:rsidRDefault="0018782E" w:rsidP="003D1558">
            <w:pPr>
              <w:pStyle w:val="TableEntry"/>
              <w:rPr>
                <w:ins w:id="1404" w:author="Andrea K. Fourquet" w:date="2018-07-18T00:08:00Z"/>
              </w:rPr>
            </w:pPr>
            <w:ins w:id="1405" w:author="Andrea K. Fourquet" w:date="2018-07-18T00:08:00Z">
              <w:r w:rsidRPr="00375960">
                <w:t xml:space="preserve">Medications Administered Section </w:t>
              </w:r>
            </w:ins>
          </w:p>
        </w:tc>
      </w:tr>
      <w:tr w:rsidR="0018782E" w:rsidRPr="00375960" w14:paraId="38CB28E6" w14:textId="77777777" w:rsidTr="003D1558">
        <w:trPr>
          <w:jc w:val="center"/>
          <w:ins w:id="1406" w:author="Andrea K. Fourquet" w:date="2018-07-18T00:08:00Z"/>
        </w:trPr>
        <w:tc>
          <w:tcPr>
            <w:tcW w:w="3235" w:type="dxa"/>
          </w:tcPr>
          <w:p w14:paraId="442C7816" w14:textId="77777777" w:rsidR="0018782E" w:rsidRPr="00375960" w:rsidRDefault="0018782E" w:rsidP="003D1558">
            <w:pPr>
              <w:pStyle w:val="TableEntry"/>
              <w:rPr>
                <w:ins w:id="1407" w:author="Andrea K. Fourquet" w:date="2018-07-18T00:08:00Z"/>
              </w:rPr>
            </w:pPr>
            <w:ins w:id="1408" w:author="Andrea K. Fourquet" w:date="2018-07-18T00:08:00Z">
              <w:r w:rsidRPr="00375960">
                <w:t>Medication Dosage Units</w:t>
              </w:r>
            </w:ins>
          </w:p>
        </w:tc>
        <w:tc>
          <w:tcPr>
            <w:tcW w:w="4876" w:type="dxa"/>
          </w:tcPr>
          <w:p w14:paraId="7907BC2E" w14:textId="77777777" w:rsidR="0018782E" w:rsidRPr="00375960" w:rsidRDefault="0018782E" w:rsidP="003D1558">
            <w:pPr>
              <w:pStyle w:val="TableEntry"/>
              <w:rPr>
                <w:ins w:id="1409" w:author="Andrea K. Fourquet" w:date="2018-07-18T00:08:00Z"/>
              </w:rPr>
            </w:pPr>
            <w:ins w:id="1410" w:author="Andrea K. Fourquet" w:date="2018-07-18T00:08:00Z">
              <w:r w:rsidRPr="00375960">
                <w:t xml:space="preserve">Medications Administered Section </w:t>
              </w:r>
            </w:ins>
          </w:p>
        </w:tc>
      </w:tr>
      <w:tr w:rsidR="0018782E" w:rsidRPr="00375960" w14:paraId="18547A7A" w14:textId="77777777" w:rsidTr="003D1558">
        <w:trPr>
          <w:jc w:val="center"/>
          <w:ins w:id="1411" w:author="Andrea K. Fourquet" w:date="2018-07-18T00:08:00Z"/>
        </w:trPr>
        <w:tc>
          <w:tcPr>
            <w:tcW w:w="3235" w:type="dxa"/>
            <w:shd w:val="clear" w:color="auto" w:fill="auto"/>
          </w:tcPr>
          <w:p w14:paraId="64ECC084" w14:textId="77777777" w:rsidR="0018782E" w:rsidRPr="00375960" w:rsidRDefault="0018782E" w:rsidP="003D1558">
            <w:pPr>
              <w:pStyle w:val="TableEntry"/>
              <w:rPr>
                <w:ins w:id="1412" w:author="Andrea K. Fourquet" w:date="2018-07-18T00:08:00Z"/>
              </w:rPr>
            </w:pPr>
            <w:ins w:id="1413" w:author="Andrea K. Fourquet" w:date="2018-07-18T00:08:00Z">
              <w:r w:rsidRPr="00375960">
                <w:t>Response to Medication</w:t>
              </w:r>
            </w:ins>
          </w:p>
        </w:tc>
        <w:tc>
          <w:tcPr>
            <w:tcW w:w="4876" w:type="dxa"/>
          </w:tcPr>
          <w:p w14:paraId="69A2744C" w14:textId="77777777" w:rsidR="0018782E" w:rsidRPr="00375960" w:rsidRDefault="0018782E" w:rsidP="003D1558">
            <w:pPr>
              <w:pStyle w:val="TableEntry"/>
              <w:rPr>
                <w:ins w:id="1414" w:author="Andrea K. Fourquet" w:date="2018-07-18T00:08:00Z"/>
              </w:rPr>
            </w:pPr>
            <w:ins w:id="1415" w:author="Andrea K. Fourquet" w:date="2018-07-18T00:08:00Z">
              <w:r w:rsidRPr="00375960">
                <w:t>N/A</w:t>
              </w:r>
            </w:ins>
          </w:p>
        </w:tc>
      </w:tr>
      <w:tr w:rsidR="0018782E" w:rsidRPr="00375960" w14:paraId="3F4E9EA5" w14:textId="77777777" w:rsidTr="003D1558">
        <w:trPr>
          <w:jc w:val="center"/>
          <w:ins w:id="1416" w:author="Andrea K. Fourquet" w:date="2018-07-18T00:08:00Z"/>
        </w:trPr>
        <w:tc>
          <w:tcPr>
            <w:tcW w:w="3235" w:type="dxa"/>
          </w:tcPr>
          <w:p w14:paraId="7BEB5F40" w14:textId="77777777" w:rsidR="0018782E" w:rsidRPr="00375960" w:rsidRDefault="0018782E" w:rsidP="003D1558">
            <w:pPr>
              <w:pStyle w:val="TableEntry"/>
              <w:rPr>
                <w:ins w:id="1417" w:author="Andrea K. Fourquet" w:date="2018-07-18T00:08:00Z"/>
              </w:rPr>
            </w:pPr>
            <w:ins w:id="1418" w:author="Andrea K. Fourquet" w:date="2018-07-18T00:08:00Z">
              <w:r w:rsidRPr="00375960">
                <w:t>Medication Complication</w:t>
              </w:r>
            </w:ins>
          </w:p>
        </w:tc>
        <w:tc>
          <w:tcPr>
            <w:tcW w:w="4876" w:type="dxa"/>
          </w:tcPr>
          <w:p w14:paraId="0FB21EA7" w14:textId="572B46F5" w:rsidR="0018782E" w:rsidRPr="00375960" w:rsidRDefault="00D5583D" w:rsidP="003D1558">
            <w:pPr>
              <w:pStyle w:val="TableEntry"/>
              <w:rPr>
                <w:ins w:id="1419" w:author="Andrea K. Fourquet" w:date="2018-07-18T00:08:00Z"/>
              </w:rPr>
            </w:pPr>
            <w:ins w:id="1420" w:author="Andrea K. Fourquet" w:date="2018-07-18T00:20:00Z">
              <w:r w:rsidRPr="00D5583D">
                <w:t>Allergy and Intolerances Concern Entry</w:t>
              </w:r>
            </w:ins>
          </w:p>
        </w:tc>
      </w:tr>
      <w:tr w:rsidR="0018782E" w:rsidRPr="00375960" w14:paraId="785C0044" w14:textId="77777777" w:rsidTr="003D1558">
        <w:trPr>
          <w:jc w:val="center"/>
          <w:ins w:id="1421" w:author="Andrea K. Fourquet" w:date="2018-07-18T00:08:00Z"/>
        </w:trPr>
        <w:tc>
          <w:tcPr>
            <w:tcW w:w="3235" w:type="dxa"/>
          </w:tcPr>
          <w:p w14:paraId="4628FFB3" w14:textId="77777777" w:rsidR="0018782E" w:rsidRPr="00375960" w:rsidRDefault="0018782E" w:rsidP="003D1558">
            <w:pPr>
              <w:pStyle w:val="TableEntry"/>
              <w:rPr>
                <w:ins w:id="1422" w:author="Andrea K. Fourquet" w:date="2018-07-18T00:08:00Z"/>
              </w:rPr>
            </w:pPr>
            <w:ins w:id="1423" w:author="Andrea K. Fourquet" w:date="2018-07-18T00:08:00Z">
              <w:r w:rsidRPr="00375960">
                <w:t>Date/Time Procedure Performed</w:t>
              </w:r>
            </w:ins>
          </w:p>
        </w:tc>
        <w:tc>
          <w:tcPr>
            <w:tcW w:w="4876" w:type="dxa"/>
          </w:tcPr>
          <w:p w14:paraId="2DE6551D" w14:textId="77777777" w:rsidR="0018782E" w:rsidRPr="00375960" w:rsidRDefault="0018782E" w:rsidP="003D1558">
            <w:pPr>
              <w:pStyle w:val="TableEntry"/>
              <w:rPr>
                <w:ins w:id="1424" w:author="Andrea K. Fourquet" w:date="2018-07-18T00:08:00Z"/>
              </w:rPr>
            </w:pPr>
            <w:ins w:id="1425" w:author="Andrea K. Fourquet" w:date="2018-07-18T00:08:00Z">
              <w:r w:rsidRPr="00375960">
                <w:t xml:space="preserve">EMS Procedures Performed Section </w:t>
              </w:r>
            </w:ins>
          </w:p>
        </w:tc>
      </w:tr>
      <w:tr w:rsidR="0018782E" w:rsidRPr="00375960" w14:paraId="4E3B98B7" w14:textId="77777777" w:rsidTr="003D1558">
        <w:trPr>
          <w:jc w:val="center"/>
          <w:ins w:id="1426" w:author="Andrea K. Fourquet" w:date="2018-07-18T00:08:00Z"/>
        </w:trPr>
        <w:tc>
          <w:tcPr>
            <w:tcW w:w="3235" w:type="dxa"/>
          </w:tcPr>
          <w:p w14:paraId="7C831C86" w14:textId="77777777" w:rsidR="0018782E" w:rsidRPr="00375960" w:rsidRDefault="0018782E" w:rsidP="003D1558">
            <w:pPr>
              <w:pStyle w:val="TableEntry"/>
              <w:rPr>
                <w:ins w:id="1427" w:author="Andrea K. Fourquet" w:date="2018-07-18T00:08:00Z"/>
              </w:rPr>
            </w:pPr>
            <w:ins w:id="1428" w:author="Andrea K. Fourquet" w:date="2018-07-18T00:08:00Z">
              <w:r w:rsidRPr="00375960">
                <w:lastRenderedPageBreak/>
                <w:t>Procedure Performed Prior to this Unit's EMS Care</w:t>
              </w:r>
            </w:ins>
          </w:p>
        </w:tc>
        <w:tc>
          <w:tcPr>
            <w:tcW w:w="4876" w:type="dxa"/>
          </w:tcPr>
          <w:p w14:paraId="4CEA2934" w14:textId="77777777" w:rsidR="0018782E" w:rsidRPr="00375960" w:rsidRDefault="0018782E" w:rsidP="003D1558">
            <w:pPr>
              <w:pStyle w:val="TableEntry"/>
              <w:rPr>
                <w:ins w:id="1429" w:author="Andrea K. Fourquet" w:date="2018-07-18T00:08:00Z"/>
              </w:rPr>
            </w:pPr>
            <w:ins w:id="1430" w:author="Andrea K. Fourquet" w:date="2018-07-18T00:08:00Z">
              <w:r w:rsidRPr="00375960">
                <w:t xml:space="preserve">EMS Procedures Performed Section </w:t>
              </w:r>
            </w:ins>
          </w:p>
        </w:tc>
      </w:tr>
      <w:tr w:rsidR="0018782E" w:rsidRPr="00375960" w14:paraId="3DB0ACCE" w14:textId="77777777" w:rsidTr="003D1558">
        <w:trPr>
          <w:jc w:val="center"/>
          <w:ins w:id="1431" w:author="Andrea K. Fourquet" w:date="2018-07-18T00:08:00Z"/>
        </w:trPr>
        <w:tc>
          <w:tcPr>
            <w:tcW w:w="3235" w:type="dxa"/>
          </w:tcPr>
          <w:p w14:paraId="5F5E82BD" w14:textId="77777777" w:rsidR="0018782E" w:rsidRPr="00375960" w:rsidRDefault="0018782E" w:rsidP="003D1558">
            <w:pPr>
              <w:pStyle w:val="TableEntry"/>
              <w:rPr>
                <w:ins w:id="1432" w:author="Andrea K. Fourquet" w:date="2018-07-18T00:08:00Z"/>
              </w:rPr>
            </w:pPr>
            <w:ins w:id="1433" w:author="Andrea K. Fourquet" w:date="2018-07-18T00:08:00Z">
              <w:r w:rsidRPr="00375960">
                <w:t>Procedure</w:t>
              </w:r>
            </w:ins>
          </w:p>
        </w:tc>
        <w:tc>
          <w:tcPr>
            <w:tcW w:w="4876" w:type="dxa"/>
          </w:tcPr>
          <w:p w14:paraId="47CA79D5" w14:textId="77777777" w:rsidR="0018782E" w:rsidRPr="00375960" w:rsidRDefault="0018782E" w:rsidP="003D1558">
            <w:pPr>
              <w:pStyle w:val="TableEntry"/>
              <w:rPr>
                <w:ins w:id="1434" w:author="Andrea K. Fourquet" w:date="2018-07-18T00:08:00Z"/>
              </w:rPr>
            </w:pPr>
            <w:ins w:id="1435" w:author="Andrea K. Fourquet" w:date="2018-07-18T00:08:00Z">
              <w:r w:rsidRPr="00375960">
                <w:t xml:space="preserve">EMS Procedures Performed Section </w:t>
              </w:r>
            </w:ins>
          </w:p>
        </w:tc>
      </w:tr>
      <w:tr w:rsidR="0018782E" w:rsidRPr="00375960" w14:paraId="69E88A65" w14:textId="77777777" w:rsidTr="003D1558">
        <w:trPr>
          <w:jc w:val="center"/>
          <w:ins w:id="1436" w:author="Andrea K. Fourquet" w:date="2018-07-18T00:08:00Z"/>
        </w:trPr>
        <w:tc>
          <w:tcPr>
            <w:tcW w:w="3235" w:type="dxa"/>
          </w:tcPr>
          <w:p w14:paraId="3DE23F2A" w14:textId="77777777" w:rsidR="0018782E" w:rsidRPr="00375960" w:rsidRDefault="0018782E" w:rsidP="003D1558">
            <w:pPr>
              <w:pStyle w:val="TableEntry"/>
              <w:rPr>
                <w:ins w:id="1437" w:author="Andrea K. Fourquet" w:date="2018-07-18T00:08:00Z"/>
              </w:rPr>
            </w:pPr>
            <w:ins w:id="1438" w:author="Andrea K. Fourquet" w:date="2018-07-18T00:08:00Z">
              <w:r w:rsidRPr="00375960">
                <w:t>Number of Procedure Attempts</w:t>
              </w:r>
            </w:ins>
          </w:p>
        </w:tc>
        <w:tc>
          <w:tcPr>
            <w:tcW w:w="4876" w:type="dxa"/>
          </w:tcPr>
          <w:p w14:paraId="2B9E106A" w14:textId="77777777" w:rsidR="0018782E" w:rsidRPr="00375960" w:rsidRDefault="0018782E" w:rsidP="003D1558">
            <w:pPr>
              <w:pStyle w:val="TableEntry"/>
              <w:rPr>
                <w:ins w:id="1439" w:author="Andrea K. Fourquet" w:date="2018-07-18T00:08:00Z"/>
              </w:rPr>
            </w:pPr>
            <w:ins w:id="1440" w:author="Andrea K. Fourquet" w:date="2018-07-18T00:08:00Z">
              <w:r w:rsidRPr="00375960">
                <w:t xml:space="preserve">EMS Procedures Performed Section </w:t>
              </w:r>
            </w:ins>
          </w:p>
        </w:tc>
      </w:tr>
      <w:tr w:rsidR="0018782E" w:rsidRPr="00375960" w14:paraId="18F85C12" w14:textId="77777777" w:rsidTr="003D1558">
        <w:trPr>
          <w:jc w:val="center"/>
          <w:ins w:id="1441" w:author="Andrea K. Fourquet" w:date="2018-07-18T00:08:00Z"/>
        </w:trPr>
        <w:tc>
          <w:tcPr>
            <w:tcW w:w="3235" w:type="dxa"/>
          </w:tcPr>
          <w:p w14:paraId="1912475E" w14:textId="77777777" w:rsidR="0018782E" w:rsidRPr="00375960" w:rsidRDefault="0018782E" w:rsidP="003D1558">
            <w:pPr>
              <w:pStyle w:val="TableEntry"/>
              <w:rPr>
                <w:ins w:id="1442" w:author="Andrea K. Fourquet" w:date="2018-07-18T00:08:00Z"/>
              </w:rPr>
            </w:pPr>
            <w:ins w:id="1443" w:author="Andrea K. Fourquet" w:date="2018-07-18T00:08:00Z">
              <w:r w:rsidRPr="00375960">
                <w:t>Procedure Complication</w:t>
              </w:r>
            </w:ins>
          </w:p>
        </w:tc>
        <w:tc>
          <w:tcPr>
            <w:tcW w:w="4876" w:type="dxa"/>
          </w:tcPr>
          <w:p w14:paraId="6D48B298" w14:textId="77777777" w:rsidR="0018782E" w:rsidRPr="00375960" w:rsidRDefault="0018782E" w:rsidP="003D1558">
            <w:pPr>
              <w:pStyle w:val="TableEntry"/>
              <w:rPr>
                <w:ins w:id="1444" w:author="Andrea K. Fourquet" w:date="2018-07-18T00:08:00Z"/>
              </w:rPr>
            </w:pPr>
            <w:ins w:id="1445" w:author="Andrea K. Fourquet" w:date="2018-07-18T00:08:00Z">
              <w:r w:rsidRPr="00375960">
                <w:t xml:space="preserve">EMS Procedures Performed Section </w:t>
              </w:r>
            </w:ins>
          </w:p>
        </w:tc>
      </w:tr>
      <w:tr w:rsidR="0018782E" w:rsidRPr="00375960" w14:paraId="283F5CB4" w14:textId="77777777" w:rsidTr="003D1558">
        <w:trPr>
          <w:jc w:val="center"/>
          <w:ins w:id="1446" w:author="Andrea K. Fourquet" w:date="2018-07-18T00:08:00Z"/>
        </w:trPr>
        <w:tc>
          <w:tcPr>
            <w:tcW w:w="3235" w:type="dxa"/>
          </w:tcPr>
          <w:p w14:paraId="0AF0D2EB" w14:textId="77777777" w:rsidR="0018782E" w:rsidRPr="00375960" w:rsidRDefault="0018782E" w:rsidP="003D1558">
            <w:pPr>
              <w:pStyle w:val="TableEntry"/>
              <w:rPr>
                <w:ins w:id="1447" w:author="Andrea K. Fourquet" w:date="2018-07-18T00:08:00Z"/>
              </w:rPr>
            </w:pPr>
            <w:ins w:id="1448" w:author="Andrea K. Fourquet" w:date="2018-07-18T00:08:00Z">
              <w:r w:rsidRPr="00375960">
                <w:t>Vascular Access Location</w:t>
              </w:r>
            </w:ins>
          </w:p>
        </w:tc>
        <w:tc>
          <w:tcPr>
            <w:tcW w:w="4876" w:type="dxa"/>
          </w:tcPr>
          <w:p w14:paraId="53D83392" w14:textId="77777777" w:rsidR="0018782E" w:rsidRPr="00375960" w:rsidRDefault="0018782E" w:rsidP="003D1558">
            <w:pPr>
              <w:pStyle w:val="TableEntry"/>
              <w:rPr>
                <w:ins w:id="1449" w:author="Andrea K. Fourquet" w:date="2018-07-18T00:08:00Z"/>
              </w:rPr>
            </w:pPr>
            <w:ins w:id="1450" w:author="Andrea K. Fourquet" w:date="2018-07-18T00:08:00Z">
              <w:r w:rsidRPr="00375960">
                <w:t xml:space="preserve">EMS Procedures Performed Section </w:t>
              </w:r>
            </w:ins>
          </w:p>
        </w:tc>
      </w:tr>
      <w:tr w:rsidR="0018782E" w:rsidRPr="00375960" w14:paraId="000C7597" w14:textId="77777777" w:rsidTr="003D1558">
        <w:trPr>
          <w:jc w:val="center"/>
          <w:ins w:id="1451" w:author="Andrea K. Fourquet" w:date="2018-07-18T00:08:00Z"/>
        </w:trPr>
        <w:tc>
          <w:tcPr>
            <w:tcW w:w="3235" w:type="dxa"/>
          </w:tcPr>
          <w:p w14:paraId="21D4381D" w14:textId="77777777" w:rsidR="0018782E" w:rsidRPr="00375960" w:rsidRDefault="0018782E" w:rsidP="003D1558">
            <w:pPr>
              <w:pStyle w:val="TableEntry"/>
              <w:rPr>
                <w:ins w:id="1452" w:author="Andrea K. Fourquet" w:date="2018-07-18T00:08:00Z"/>
              </w:rPr>
            </w:pPr>
            <w:ins w:id="1453" w:author="Andrea K. Fourquet" w:date="2018-07-18T00:08:00Z">
              <w:r w:rsidRPr="00375960">
                <w:t>Indications for Invasive Airway</w:t>
              </w:r>
            </w:ins>
          </w:p>
        </w:tc>
        <w:tc>
          <w:tcPr>
            <w:tcW w:w="4876" w:type="dxa"/>
          </w:tcPr>
          <w:p w14:paraId="65797864" w14:textId="77777777" w:rsidR="0018782E" w:rsidRPr="00375960" w:rsidRDefault="0018782E" w:rsidP="003D1558">
            <w:pPr>
              <w:pStyle w:val="TableEntry"/>
              <w:rPr>
                <w:ins w:id="1454" w:author="Andrea K. Fourquet" w:date="2018-07-18T00:08:00Z"/>
              </w:rPr>
            </w:pPr>
            <w:ins w:id="1455" w:author="Andrea K. Fourquet" w:date="2018-07-18T00:08:00Z">
              <w:r w:rsidRPr="00375960">
                <w:t xml:space="preserve">EMS Procedures Performed Section </w:t>
              </w:r>
            </w:ins>
          </w:p>
        </w:tc>
      </w:tr>
      <w:tr w:rsidR="0018782E" w:rsidRPr="00375960" w14:paraId="24710C4D" w14:textId="77777777" w:rsidTr="003D1558">
        <w:trPr>
          <w:jc w:val="center"/>
          <w:ins w:id="1456" w:author="Andrea K. Fourquet" w:date="2018-07-18T00:08:00Z"/>
        </w:trPr>
        <w:tc>
          <w:tcPr>
            <w:tcW w:w="3235" w:type="dxa"/>
          </w:tcPr>
          <w:p w14:paraId="7907CC7D" w14:textId="77777777" w:rsidR="0018782E" w:rsidRPr="00375960" w:rsidRDefault="0018782E" w:rsidP="003D1558">
            <w:pPr>
              <w:pStyle w:val="TableEntry"/>
              <w:rPr>
                <w:ins w:id="1457" w:author="Andrea K. Fourquet" w:date="2018-07-18T00:08:00Z"/>
              </w:rPr>
            </w:pPr>
            <w:ins w:id="1458" w:author="Andrea K. Fourquet" w:date="2018-07-18T00:08:00Z">
              <w:r w:rsidRPr="00375960">
                <w:t>Date/Time Airway Device Placement Confirmation</w:t>
              </w:r>
            </w:ins>
          </w:p>
        </w:tc>
        <w:tc>
          <w:tcPr>
            <w:tcW w:w="4876" w:type="dxa"/>
          </w:tcPr>
          <w:p w14:paraId="3B3CBED0" w14:textId="77777777" w:rsidR="0018782E" w:rsidRPr="00375960" w:rsidRDefault="0018782E" w:rsidP="003D1558">
            <w:pPr>
              <w:pStyle w:val="TableEntry"/>
              <w:rPr>
                <w:ins w:id="1459" w:author="Andrea K. Fourquet" w:date="2018-07-18T00:08:00Z"/>
              </w:rPr>
            </w:pPr>
            <w:ins w:id="1460" w:author="Andrea K. Fourquet" w:date="2018-07-18T00:08:00Z">
              <w:r w:rsidRPr="00375960">
                <w:t xml:space="preserve">EMS Procedures Performed Section </w:t>
              </w:r>
            </w:ins>
          </w:p>
        </w:tc>
      </w:tr>
      <w:tr w:rsidR="0018782E" w:rsidRPr="00375960" w14:paraId="3EC3AF0C" w14:textId="77777777" w:rsidTr="003D1558">
        <w:trPr>
          <w:jc w:val="center"/>
          <w:ins w:id="1461" w:author="Andrea K. Fourquet" w:date="2018-07-18T00:08:00Z"/>
        </w:trPr>
        <w:tc>
          <w:tcPr>
            <w:tcW w:w="3235" w:type="dxa"/>
          </w:tcPr>
          <w:p w14:paraId="1FF1BE8A" w14:textId="77777777" w:rsidR="0018782E" w:rsidRPr="00375960" w:rsidRDefault="0018782E" w:rsidP="003D1558">
            <w:pPr>
              <w:pStyle w:val="TableEntry"/>
              <w:rPr>
                <w:ins w:id="1462" w:author="Andrea K. Fourquet" w:date="2018-07-18T00:08:00Z"/>
              </w:rPr>
            </w:pPr>
            <w:ins w:id="1463" w:author="Andrea K. Fourquet" w:date="2018-07-18T00:08:00Z">
              <w:r w:rsidRPr="00375960">
                <w:t>Airway Complications Encountered</w:t>
              </w:r>
            </w:ins>
          </w:p>
        </w:tc>
        <w:tc>
          <w:tcPr>
            <w:tcW w:w="4876" w:type="dxa"/>
          </w:tcPr>
          <w:p w14:paraId="18278270" w14:textId="77777777" w:rsidR="0018782E" w:rsidRPr="00375960" w:rsidRDefault="0018782E" w:rsidP="003D1558">
            <w:pPr>
              <w:pStyle w:val="TableEntry"/>
              <w:rPr>
                <w:ins w:id="1464" w:author="Andrea K. Fourquet" w:date="2018-07-18T00:08:00Z"/>
              </w:rPr>
            </w:pPr>
            <w:ins w:id="1465" w:author="Andrea K. Fourquet" w:date="2018-07-18T00:08:00Z">
              <w:r w:rsidRPr="00375960">
                <w:t xml:space="preserve">EMS Procedures Performed Section </w:t>
              </w:r>
            </w:ins>
          </w:p>
        </w:tc>
      </w:tr>
      <w:tr w:rsidR="0018782E" w:rsidRPr="00375960" w14:paraId="599CD74E" w14:textId="77777777" w:rsidTr="003D1558">
        <w:trPr>
          <w:jc w:val="center"/>
          <w:ins w:id="1466" w:author="Andrea K. Fourquet" w:date="2018-07-18T00:08:00Z"/>
        </w:trPr>
        <w:tc>
          <w:tcPr>
            <w:tcW w:w="3235" w:type="dxa"/>
          </w:tcPr>
          <w:p w14:paraId="741F2736" w14:textId="77777777" w:rsidR="0018782E" w:rsidRPr="00375960" w:rsidRDefault="0018782E" w:rsidP="003D1558">
            <w:pPr>
              <w:pStyle w:val="TableEntry"/>
              <w:rPr>
                <w:ins w:id="1467" w:author="Andrea K. Fourquet" w:date="2018-07-18T00:08:00Z"/>
              </w:rPr>
            </w:pPr>
            <w:ins w:id="1468" w:author="Andrea K. Fourquet" w:date="2018-07-18T00:08:00Z">
              <w:r w:rsidRPr="00375960">
                <w:t>Suspected Reasons for Failed Airway Management</w:t>
              </w:r>
            </w:ins>
          </w:p>
        </w:tc>
        <w:tc>
          <w:tcPr>
            <w:tcW w:w="4876" w:type="dxa"/>
          </w:tcPr>
          <w:p w14:paraId="6A304A3C" w14:textId="77777777" w:rsidR="0018782E" w:rsidRPr="00375960" w:rsidRDefault="0018782E" w:rsidP="003D1558">
            <w:pPr>
              <w:pStyle w:val="TableEntry"/>
              <w:rPr>
                <w:ins w:id="1469" w:author="Andrea K. Fourquet" w:date="2018-07-18T00:08:00Z"/>
              </w:rPr>
            </w:pPr>
            <w:ins w:id="1470" w:author="Andrea K. Fourquet" w:date="2018-07-18T00:08:00Z">
              <w:r w:rsidRPr="00375960">
                <w:t xml:space="preserve">EMS Procedures Performed Section </w:t>
              </w:r>
            </w:ins>
          </w:p>
        </w:tc>
      </w:tr>
      <w:tr w:rsidR="0018782E" w:rsidRPr="00375960" w14:paraId="46A94427" w14:textId="77777777" w:rsidTr="003D1558">
        <w:trPr>
          <w:jc w:val="center"/>
          <w:ins w:id="1471" w:author="Andrea K. Fourquet" w:date="2018-07-18T00:08:00Z"/>
        </w:trPr>
        <w:tc>
          <w:tcPr>
            <w:tcW w:w="3235" w:type="dxa"/>
          </w:tcPr>
          <w:p w14:paraId="70FCC0AC" w14:textId="77777777" w:rsidR="0018782E" w:rsidRPr="00375960" w:rsidRDefault="0018782E" w:rsidP="003D1558">
            <w:pPr>
              <w:pStyle w:val="TableEntry"/>
              <w:rPr>
                <w:ins w:id="1472" w:author="Andrea K. Fourquet" w:date="2018-07-18T00:08:00Z"/>
              </w:rPr>
            </w:pPr>
            <w:ins w:id="1473" w:author="Andrea K. Fourquet" w:date="2018-07-18T00:08:00Z">
              <w:r w:rsidRPr="00375960">
                <w:t>Date/Time Decision to Manage the Patient with an Invasive Airway</w:t>
              </w:r>
            </w:ins>
          </w:p>
        </w:tc>
        <w:tc>
          <w:tcPr>
            <w:tcW w:w="4876" w:type="dxa"/>
          </w:tcPr>
          <w:p w14:paraId="2B78718F" w14:textId="77777777" w:rsidR="0018782E" w:rsidRPr="00375960" w:rsidRDefault="0018782E" w:rsidP="003D1558">
            <w:pPr>
              <w:pStyle w:val="TableEntry"/>
              <w:rPr>
                <w:ins w:id="1474" w:author="Andrea K. Fourquet" w:date="2018-07-18T00:08:00Z"/>
              </w:rPr>
            </w:pPr>
            <w:ins w:id="1475" w:author="Andrea K. Fourquet" w:date="2018-07-18T00:08:00Z">
              <w:r w:rsidRPr="00375960">
                <w:t xml:space="preserve">EMS Procedures Performed Section </w:t>
              </w:r>
            </w:ins>
          </w:p>
        </w:tc>
      </w:tr>
      <w:tr w:rsidR="0018782E" w:rsidRPr="00375960" w14:paraId="000A2689" w14:textId="77777777" w:rsidTr="003D1558">
        <w:trPr>
          <w:jc w:val="center"/>
          <w:ins w:id="1476" w:author="Andrea K. Fourquet" w:date="2018-07-18T00:08:00Z"/>
        </w:trPr>
        <w:tc>
          <w:tcPr>
            <w:tcW w:w="3235" w:type="dxa"/>
          </w:tcPr>
          <w:p w14:paraId="66A877C3" w14:textId="77777777" w:rsidR="0018782E" w:rsidRPr="00375960" w:rsidRDefault="0018782E" w:rsidP="003D1558">
            <w:pPr>
              <w:pStyle w:val="TableEntry"/>
              <w:rPr>
                <w:ins w:id="1477" w:author="Andrea K. Fourquet" w:date="2018-07-18T00:08:00Z"/>
              </w:rPr>
            </w:pPr>
            <w:ins w:id="1478" w:author="Andrea K. Fourquet" w:date="2018-07-18T00:08:00Z">
              <w:r w:rsidRPr="00375960">
                <w:t>Date/Time Invasive Airway Placement Attempts Abandoned</w:t>
              </w:r>
            </w:ins>
          </w:p>
        </w:tc>
        <w:tc>
          <w:tcPr>
            <w:tcW w:w="4876" w:type="dxa"/>
          </w:tcPr>
          <w:p w14:paraId="68076DBF" w14:textId="77777777" w:rsidR="0018782E" w:rsidRPr="00375960" w:rsidRDefault="0018782E" w:rsidP="003D1558">
            <w:pPr>
              <w:pStyle w:val="TableEntry"/>
              <w:rPr>
                <w:ins w:id="1479" w:author="Andrea K. Fourquet" w:date="2018-07-18T00:08:00Z"/>
              </w:rPr>
            </w:pPr>
            <w:ins w:id="1480" w:author="Andrea K. Fourquet" w:date="2018-07-18T00:08:00Z">
              <w:r w:rsidRPr="00375960">
                <w:t xml:space="preserve">EMS Procedures Performed Section </w:t>
              </w:r>
            </w:ins>
          </w:p>
        </w:tc>
      </w:tr>
      <w:tr w:rsidR="0018782E" w:rsidRPr="00375960" w14:paraId="7033DB51" w14:textId="77777777" w:rsidTr="003D1558">
        <w:trPr>
          <w:jc w:val="center"/>
          <w:ins w:id="1481" w:author="Andrea K. Fourquet" w:date="2018-07-18T00:08:00Z"/>
        </w:trPr>
        <w:tc>
          <w:tcPr>
            <w:tcW w:w="3235" w:type="dxa"/>
          </w:tcPr>
          <w:p w14:paraId="207509B2" w14:textId="77777777" w:rsidR="0018782E" w:rsidRPr="00375960" w:rsidRDefault="0018782E" w:rsidP="003D1558">
            <w:pPr>
              <w:pStyle w:val="TableEntry"/>
              <w:rPr>
                <w:ins w:id="1482" w:author="Andrea K. Fourquet" w:date="2018-07-18T00:08:00Z"/>
              </w:rPr>
            </w:pPr>
            <w:ins w:id="1483" w:author="Andrea K. Fourquet" w:date="2018-07-18T00:08:00Z">
              <w:r w:rsidRPr="00375960">
                <w:t>Date/Time of Event (per Medical Device)</w:t>
              </w:r>
            </w:ins>
          </w:p>
        </w:tc>
        <w:tc>
          <w:tcPr>
            <w:tcW w:w="4876" w:type="dxa"/>
          </w:tcPr>
          <w:p w14:paraId="4501C6C9" w14:textId="77777777" w:rsidR="0018782E" w:rsidRPr="00375960" w:rsidRDefault="0018782E" w:rsidP="003D1558">
            <w:pPr>
              <w:pStyle w:val="TableEntry"/>
              <w:rPr>
                <w:ins w:id="1484" w:author="Andrea K. Fourquet" w:date="2018-07-18T00:08:00Z"/>
              </w:rPr>
            </w:pPr>
            <w:ins w:id="1485" w:author="Andrea K. Fourquet" w:date="2018-07-18T00:08:00Z">
              <w:r w:rsidRPr="00375960">
                <w:t xml:space="preserve">EMS Procedures Performed Section </w:t>
              </w:r>
            </w:ins>
          </w:p>
        </w:tc>
      </w:tr>
      <w:tr w:rsidR="0018782E" w:rsidRPr="00375960" w14:paraId="2EF85EAC" w14:textId="77777777" w:rsidTr="003D1558">
        <w:trPr>
          <w:jc w:val="center"/>
          <w:ins w:id="1486" w:author="Andrea K. Fourquet" w:date="2018-07-18T00:08:00Z"/>
        </w:trPr>
        <w:tc>
          <w:tcPr>
            <w:tcW w:w="3235" w:type="dxa"/>
          </w:tcPr>
          <w:p w14:paraId="1071AB83" w14:textId="77777777" w:rsidR="0018782E" w:rsidRPr="00375960" w:rsidRDefault="0018782E" w:rsidP="003D1558">
            <w:pPr>
              <w:pStyle w:val="TableEntry"/>
              <w:rPr>
                <w:ins w:id="1487" w:author="Andrea K. Fourquet" w:date="2018-07-18T00:08:00Z"/>
              </w:rPr>
            </w:pPr>
            <w:ins w:id="1488" w:author="Andrea K. Fourquet" w:date="2018-07-18T00:08:00Z">
              <w:r w:rsidRPr="00375960">
                <w:t>Medical Device Event Type</w:t>
              </w:r>
            </w:ins>
          </w:p>
        </w:tc>
        <w:tc>
          <w:tcPr>
            <w:tcW w:w="4876" w:type="dxa"/>
          </w:tcPr>
          <w:p w14:paraId="73CD8871" w14:textId="77777777" w:rsidR="0018782E" w:rsidRPr="00375960" w:rsidRDefault="0018782E" w:rsidP="003D1558">
            <w:pPr>
              <w:pStyle w:val="TableEntry"/>
              <w:rPr>
                <w:ins w:id="1489" w:author="Andrea K. Fourquet" w:date="2018-07-18T00:08:00Z"/>
              </w:rPr>
            </w:pPr>
            <w:ins w:id="1490" w:author="Andrea K. Fourquet" w:date="2018-07-18T00:08:00Z">
              <w:r w:rsidRPr="00375960">
                <w:t xml:space="preserve">EMS Procedures Performed Section </w:t>
              </w:r>
            </w:ins>
          </w:p>
        </w:tc>
      </w:tr>
      <w:tr w:rsidR="0018782E" w:rsidRPr="00375960" w14:paraId="5ED48FB9" w14:textId="77777777" w:rsidTr="003D1558">
        <w:trPr>
          <w:jc w:val="center"/>
          <w:ins w:id="1491" w:author="Andrea K. Fourquet" w:date="2018-07-18T00:08:00Z"/>
        </w:trPr>
        <w:tc>
          <w:tcPr>
            <w:tcW w:w="3235" w:type="dxa"/>
          </w:tcPr>
          <w:p w14:paraId="0954BDA3" w14:textId="77777777" w:rsidR="0018782E" w:rsidRPr="00375960" w:rsidRDefault="0018782E" w:rsidP="003D1558">
            <w:pPr>
              <w:pStyle w:val="TableEntry"/>
              <w:rPr>
                <w:ins w:id="1492" w:author="Andrea K. Fourquet" w:date="2018-07-18T00:08:00Z"/>
              </w:rPr>
            </w:pPr>
            <w:ins w:id="1493" w:author="Andrea K. Fourquet" w:date="2018-07-18T00:08:00Z">
              <w:r w:rsidRPr="00375960">
                <w:t>Medical Device Waveform Graphic Type</w:t>
              </w:r>
            </w:ins>
          </w:p>
        </w:tc>
        <w:tc>
          <w:tcPr>
            <w:tcW w:w="4876" w:type="dxa"/>
          </w:tcPr>
          <w:p w14:paraId="12FBBED4" w14:textId="77777777" w:rsidR="0018782E" w:rsidRPr="00375960" w:rsidRDefault="0018782E" w:rsidP="003D1558">
            <w:pPr>
              <w:pStyle w:val="TableEntry"/>
              <w:rPr>
                <w:ins w:id="1494" w:author="Andrea K. Fourquet" w:date="2018-07-18T00:08:00Z"/>
              </w:rPr>
            </w:pPr>
            <w:ins w:id="1495" w:author="Andrea K. Fourquet" w:date="2018-07-18T00:08:00Z">
              <w:r w:rsidRPr="00375960">
                <w:t xml:space="preserve">EMS Procedures Performed Section </w:t>
              </w:r>
            </w:ins>
          </w:p>
        </w:tc>
      </w:tr>
      <w:tr w:rsidR="0018782E" w:rsidRPr="00375960" w14:paraId="539032B2" w14:textId="77777777" w:rsidTr="003D1558">
        <w:trPr>
          <w:jc w:val="center"/>
          <w:ins w:id="1496" w:author="Andrea K. Fourquet" w:date="2018-07-18T00:08:00Z"/>
        </w:trPr>
        <w:tc>
          <w:tcPr>
            <w:tcW w:w="3235" w:type="dxa"/>
          </w:tcPr>
          <w:p w14:paraId="1B9A9BB4" w14:textId="77777777" w:rsidR="0018782E" w:rsidRPr="00375960" w:rsidRDefault="0018782E" w:rsidP="003D1558">
            <w:pPr>
              <w:pStyle w:val="TableEntry"/>
              <w:rPr>
                <w:ins w:id="1497" w:author="Andrea K. Fourquet" w:date="2018-07-18T00:08:00Z"/>
              </w:rPr>
            </w:pPr>
            <w:ins w:id="1498" w:author="Andrea K. Fourquet" w:date="2018-07-18T00:08:00Z">
              <w:r w:rsidRPr="00375960">
                <w:t>Medical Device Waveform Graphic</w:t>
              </w:r>
            </w:ins>
          </w:p>
        </w:tc>
        <w:tc>
          <w:tcPr>
            <w:tcW w:w="4876" w:type="dxa"/>
          </w:tcPr>
          <w:p w14:paraId="155406A9" w14:textId="77777777" w:rsidR="0018782E" w:rsidRPr="00375960" w:rsidRDefault="0018782E" w:rsidP="003D1558">
            <w:pPr>
              <w:pStyle w:val="TableEntry"/>
              <w:rPr>
                <w:ins w:id="1499" w:author="Andrea K. Fourquet" w:date="2018-07-18T00:08:00Z"/>
              </w:rPr>
            </w:pPr>
            <w:ins w:id="1500" w:author="Andrea K. Fourquet" w:date="2018-07-18T00:08:00Z">
              <w:r w:rsidRPr="00375960">
                <w:t xml:space="preserve">EMS Procedures Performed Section </w:t>
              </w:r>
            </w:ins>
          </w:p>
        </w:tc>
      </w:tr>
      <w:tr w:rsidR="0018782E" w:rsidRPr="00375960" w14:paraId="49746613" w14:textId="77777777" w:rsidTr="003D1558">
        <w:trPr>
          <w:jc w:val="center"/>
          <w:ins w:id="1501" w:author="Andrea K. Fourquet" w:date="2018-07-18T00:08:00Z"/>
        </w:trPr>
        <w:tc>
          <w:tcPr>
            <w:tcW w:w="3235" w:type="dxa"/>
          </w:tcPr>
          <w:p w14:paraId="5DF5C46F" w14:textId="77777777" w:rsidR="0018782E" w:rsidRPr="00375960" w:rsidRDefault="0018782E" w:rsidP="003D1558">
            <w:pPr>
              <w:pStyle w:val="TableEntry"/>
              <w:rPr>
                <w:ins w:id="1502" w:author="Andrea K. Fourquet" w:date="2018-07-18T00:08:00Z"/>
              </w:rPr>
            </w:pPr>
            <w:ins w:id="1503" w:author="Andrea K. Fourquet" w:date="2018-07-18T00:08:00Z">
              <w:r w:rsidRPr="00375960">
                <w:t>Medical Device Mode (Manual, AED, Pacing, CO2, O2, etc.)</w:t>
              </w:r>
            </w:ins>
          </w:p>
        </w:tc>
        <w:tc>
          <w:tcPr>
            <w:tcW w:w="4876" w:type="dxa"/>
          </w:tcPr>
          <w:p w14:paraId="387DB423" w14:textId="77777777" w:rsidR="0018782E" w:rsidRPr="00375960" w:rsidRDefault="0018782E" w:rsidP="003D1558">
            <w:pPr>
              <w:pStyle w:val="TableEntry"/>
              <w:rPr>
                <w:ins w:id="1504" w:author="Andrea K. Fourquet" w:date="2018-07-18T00:08:00Z"/>
              </w:rPr>
            </w:pPr>
            <w:ins w:id="1505" w:author="Andrea K. Fourquet" w:date="2018-07-18T00:08:00Z">
              <w:r w:rsidRPr="00375960">
                <w:t>EMS Cardiac Arrest Event Section</w:t>
              </w:r>
            </w:ins>
          </w:p>
        </w:tc>
      </w:tr>
      <w:tr w:rsidR="0018782E" w:rsidRPr="00375960" w14:paraId="3A5E9D8B" w14:textId="77777777" w:rsidTr="003D1558">
        <w:trPr>
          <w:jc w:val="center"/>
          <w:ins w:id="1506" w:author="Andrea K. Fourquet" w:date="2018-07-18T00:08:00Z"/>
        </w:trPr>
        <w:tc>
          <w:tcPr>
            <w:tcW w:w="3235" w:type="dxa"/>
          </w:tcPr>
          <w:p w14:paraId="117CCC0F" w14:textId="77777777" w:rsidR="0018782E" w:rsidRPr="00375960" w:rsidRDefault="0018782E" w:rsidP="003D1558">
            <w:pPr>
              <w:pStyle w:val="TableEntry"/>
              <w:rPr>
                <w:ins w:id="1507" w:author="Andrea K. Fourquet" w:date="2018-07-18T00:08:00Z"/>
              </w:rPr>
            </w:pPr>
            <w:ins w:id="1508" w:author="Andrea K. Fourquet" w:date="2018-07-18T00:08:00Z">
              <w:r w:rsidRPr="00375960">
                <w:t>Medical Device ECG Lead</w:t>
              </w:r>
            </w:ins>
          </w:p>
        </w:tc>
        <w:tc>
          <w:tcPr>
            <w:tcW w:w="4876" w:type="dxa"/>
          </w:tcPr>
          <w:p w14:paraId="7BAD172A" w14:textId="77777777" w:rsidR="0018782E" w:rsidRPr="00375960" w:rsidRDefault="0018782E" w:rsidP="003D1558">
            <w:pPr>
              <w:pStyle w:val="TableEntry"/>
              <w:rPr>
                <w:ins w:id="1509" w:author="Andrea K. Fourquet" w:date="2018-07-18T00:08:00Z"/>
              </w:rPr>
            </w:pPr>
            <w:ins w:id="1510" w:author="Andrea K. Fourquet" w:date="2018-07-18T00:08:00Z">
              <w:r w:rsidRPr="00375960">
                <w:t>EMS Cardiac Arrest Event Section</w:t>
              </w:r>
            </w:ins>
          </w:p>
        </w:tc>
      </w:tr>
      <w:tr w:rsidR="0018782E" w:rsidRPr="00375960" w14:paraId="1EDB63C7" w14:textId="77777777" w:rsidTr="003D1558">
        <w:trPr>
          <w:jc w:val="center"/>
          <w:ins w:id="1511" w:author="Andrea K. Fourquet" w:date="2018-07-18T00:08:00Z"/>
        </w:trPr>
        <w:tc>
          <w:tcPr>
            <w:tcW w:w="3235" w:type="dxa"/>
          </w:tcPr>
          <w:p w14:paraId="5ACEBDED" w14:textId="77777777" w:rsidR="0018782E" w:rsidRPr="00375960" w:rsidRDefault="0018782E" w:rsidP="003D1558">
            <w:pPr>
              <w:pStyle w:val="TableEntry"/>
              <w:rPr>
                <w:ins w:id="1512" w:author="Andrea K. Fourquet" w:date="2018-07-18T00:08:00Z"/>
              </w:rPr>
            </w:pPr>
            <w:ins w:id="1513" w:author="Andrea K. Fourquet" w:date="2018-07-18T00:08:00Z">
              <w:r w:rsidRPr="00375960">
                <w:t>Medical Device ECG Interpretation</w:t>
              </w:r>
            </w:ins>
          </w:p>
        </w:tc>
        <w:tc>
          <w:tcPr>
            <w:tcW w:w="4876" w:type="dxa"/>
          </w:tcPr>
          <w:p w14:paraId="48592488" w14:textId="77777777" w:rsidR="0018782E" w:rsidRPr="00375960" w:rsidRDefault="0018782E" w:rsidP="003D1558">
            <w:pPr>
              <w:pStyle w:val="TableEntry"/>
              <w:rPr>
                <w:ins w:id="1514" w:author="Andrea K. Fourquet" w:date="2018-07-18T00:08:00Z"/>
              </w:rPr>
            </w:pPr>
            <w:ins w:id="1515" w:author="Andrea K. Fourquet" w:date="2018-07-18T00:08:00Z">
              <w:r w:rsidRPr="00375960">
                <w:t xml:space="preserve">EMS Cardiac Arrest Event Section </w:t>
              </w:r>
            </w:ins>
          </w:p>
        </w:tc>
      </w:tr>
      <w:tr w:rsidR="0018782E" w:rsidRPr="00375960" w14:paraId="12F9D764" w14:textId="77777777" w:rsidTr="003D1558">
        <w:trPr>
          <w:jc w:val="center"/>
          <w:ins w:id="1516" w:author="Andrea K. Fourquet" w:date="2018-07-18T00:08:00Z"/>
        </w:trPr>
        <w:tc>
          <w:tcPr>
            <w:tcW w:w="3235" w:type="dxa"/>
          </w:tcPr>
          <w:p w14:paraId="618F921F" w14:textId="77777777" w:rsidR="0018782E" w:rsidRPr="00375960" w:rsidRDefault="0018782E" w:rsidP="003D1558">
            <w:pPr>
              <w:pStyle w:val="TableEntry"/>
              <w:rPr>
                <w:ins w:id="1517" w:author="Andrea K. Fourquet" w:date="2018-07-18T00:08:00Z"/>
              </w:rPr>
            </w:pPr>
            <w:ins w:id="1518" w:author="Andrea K. Fourquet" w:date="2018-07-18T00:08:00Z">
              <w:r w:rsidRPr="00375960">
                <w:t>Type of Shock</w:t>
              </w:r>
            </w:ins>
          </w:p>
        </w:tc>
        <w:tc>
          <w:tcPr>
            <w:tcW w:w="4876" w:type="dxa"/>
          </w:tcPr>
          <w:p w14:paraId="5BE59E61" w14:textId="77777777" w:rsidR="0018782E" w:rsidRPr="00375960" w:rsidRDefault="0018782E" w:rsidP="003D1558">
            <w:pPr>
              <w:pStyle w:val="TableEntry"/>
              <w:rPr>
                <w:ins w:id="1519" w:author="Andrea K. Fourquet" w:date="2018-07-18T00:08:00Z"/>
              </w:rPr>
            </w:pPr>
            <w:ins w:id="1520" w:author="Andrea K. Fourquet" w:date="2018-07-18T00:08:00Z">
              <w:r w:rsidRPr="00375960">
                <w:t>EMS Cardiac Arrest Event Section</w:t>
              </w:r>
            </w:ins>
          </w:p>
        </w:tc>
      </w:tr>
      <w:tr w:rsidR="0018782E" w:rsidRPr="00375960" w14:paraId="7B919FB7" w14:textId="77777777" w:rsidTr="003D1558">
        <w:trPr>
          <w:jc w:val="center"/>
          <w:ins w:id="1521" w:author="Andrea K. Fourquet" w:date="2018-07-18T00:08:00Z"/>
        </w:trPr>
        <w:tc>
          <w:tcPr>
            <w:tcW w:w="3235" w:type="dxa"/>
          </w:tcPr>
          <w:p w14:paraId="15C8DD3D" w14:textId="77777777" w:rsidR="0018782E" w:rsidRPr="00375960" w:rsidRDefault="0018782E" w:rsidP="003D1558">
            <w:pPr>
              <w:pStyle w:val="TableEntry"/>
              <w:rPr>
                <w:ins w:id="1522" w:author="Andrea K. Fourquet" w:date="2018-07-18T00:08:00Z"/>
              </w:rPr>
            </w:pPr>
            <w:ins w:id="1523" w:author="Andrea K. Fourquet" w:date="2018-07-18T00:08:00Z">
              <w:r w:rsidRPr="00375960">
                <w:t>Shock or Pacing Energy</w:t>
              </w:r>
            </w:ins>
          </w:p>
        </w:tc>
        <w:tc>
          <w:tcPr>
            <w:tcW w:w="4876" w:type="dxa"/>
          </w:tcPr>
          <w:p w14:paraId="55DC32B1" w14:textId="77777777" w:rsidR="0018782E" w:rsidRPr="00375960" w:rsidRDefault="0018782E" w:rsidP="003D1558">
            <w:pPr>
              <w:pStyle w:val="TableEntry"/>
              <w:rPr>
                <w:ins w:id="1524" w:author="Andrea K. Fourquet" w:date="2018-07-18T00:08:00Z"/>
              </w:rPr>
            </w:pPr>
            <w:ins w:id="1525" w:author="Andrea K. Fourquet" w:date="2018-07-18T00:08:00Z">
              <w:r w:rsidRPr="00375960">
                <w:t>EMS Cardiac Arrest Event Section</w:t>
              </w:r>
            </w:ins>
          </w:p>
        </w:tc>
      </w:tr>
      <w:tr w:rsidR="0018782E" w:rsidRPr="00375960" w14:paraId="357D0871" w14:textId="77777777" w:rsidTr="003D1558">
        <w:trPr>
          <w:jc w:val="center"/>
          <w:ins w:id="1526" w:author="Andrea K. Fourquet" w:date="2018-07-18T00:08:00Z"/>
        </w:trPr>
        <w:tc>
          <w:tcPr>
            <w:tcW w:w="3235" w:type="dxa"/>
          </w:tcPr>
          <w:p w14:paraId="1CA93382" w14:textId="77777777" w:rsidR="0018782E" w:rsidRPr="00375960" w:rsidRDefault="0018782E" w:rsidP="003D1558">
            <w:pPr>
              <w:pStyle w:val="TableEntry"/>
              <w:rPr>
                <w:ins w:id="1527" w:author="Andrea K. Fourquet" w:date="2018-07-18T00:08:00Z"/>
              </w:rPr>
            </w:pPr>
            <w:ins w:id="1528" w:author="Andrea K. Fourquet" w:date="2018-07-18T00:08:00Z">
              <w:r w:rsidRPr="00375960">
                <w:t>Total Number of Shocks Delivered</w:t>
              </w:r>
            </w:ins>
          </w:p>
        </w:tc>
        <w:tc>
          <w:tcPr>
            <w:tcW w:w="4876" w:type="dxa"/>
          </w:tcPr>
          <w:p w14:paraId="2229B7CD" w14:textId="77777777" w:rsidR="0018782E" w:rsidRPr="00375960" w:rsidRDefault="0018782E" w:rsidP="003D1558">
            <w:pPr>
              <w:pStyle w:val="TableEntry"/>
              <w:rPr>
                <w:ins w:id="1529" w:author="Andrea K. Fourquet" w:date="2018-07-18T00:08:00Z"/>
              </w:rPr>
            </w:pPr>
            <w:ins w:id="1530" w:author="Andrea K. Fourquet" w:date="2018-07-18T00:08:00Z">
              <w:r w:rsidRPr="00375960">
                <w:t>EMS Cardiac Arrest Event Section</w:t>
              </w:r>
            </w:ins>
          </w:p>
        </w:tc>
      </w:tr>
      <w:tr w:rsidR="0018782E" w:rsidRPr="00375960" w14:paraId="7694A0FB" w14:textId="77777777" w:rsidTr="003D1558">
        <w:trPr>
          <w:jc w:val="center"/>
          <w:ins w:id="1531" w:author="Andrea K. Fourquet" w:date="2018-07-18T00:08:00Z"/>
        </w:trPr>
        <w:tc>
          <w:tcPr>
            <w:tcW w:w="3235" w:type="dxa"/>
          </w:tcPr>
          <w:p w14:paraId="18B9B025" w14:textId="77777777" w:rsidR="0018782E" w:rsidRPr="00375960" w:rsidRDefault="0018782E" w:rsidP="003D1558">
            <w:pPr>
              <w:pStyle w:val="TableEntry"/>
              <w:rPr>
                <w:ins w:id="1532" w:author="Andrea K. Fourquet" w:date="2018-07-18T00:08:00Z"/>
              </w:rPr>
            </w:pPr>
            <w:ins w:id="1533" w:author="Andrea K. Fourquet" w:date="2018-07-18T00:08:00Z">
              <w:r w:rsidRPr="00375960">
                <w:t>Pacing Rate</w:t>
              </w:r>
            </w:ins>
          </w:p>
        </w:tc>
        <w:tc>
          <w:tcPr>
            <w:tcW w:w="4876" w:type="dxa"/>
          </w:tcPr>
          <w:p w14:paraId="26A72DCC" w14:textId="77777777" w:rsidR="0018782E" w:rsidRPr="00375960" w:rsidRDefault="0018782E" w:rsidP="003D1558">
            <w:pPr>
              <w:pStyle w:val="TableEntry"/>
              <w:rPr>
                <w:ins w:id="1534" w:author="Andrea K. Fourquet" w:date="2018-07-18T00:08:00Z"/>
              </w:rPr>
            </w:pPr>
            <w:ins w:id="1535" w:author="Andrea K. Fourquet" w:date="2018-07-18T00:08:00Z">
              <w:r w:rsidRPr="00375960">
                <w:t>EMS Cardiac Arrest Event Section</w:t>
              </w:r>
            </w:ins>
          </w:p>
        </w:tc>
      </w:tr>
    </w:tbl>
    <w:p w14:paraId="74B19065" w14:textId="77777777" w:rsidR="00871D3A" w:rsidRPr="00375960" w:rsidRDefault="00871D3A" w:rsidP="00871D3A">
      <w:pPr>
        <w:pStyle w:val="BodyText"/>
        <w:rPr>
          <w:ins w:id="1536" w:author="Lori Reed-Fourquet" w:date="2018-07-17T18:03:00Z"/>
          <w:lang w:eastAsia="x-none"/>
        </w:rPr>
      </w:pPr>
    </w:p>
    <w:p w14:paraId="5AFD7B82" w14:textId="5D6F987C" w:rsidR="00871D3A" w:rsidRPr="00375960" w:rsidRDefault="00871D3A" w:rsidP="00871D3A">
      <w:pPr>
        <w:pStyle w:val="Heading5"/>
        <w:numPr>
          <w:ilvl w:val="0"/>
          <w:numId w:val="0"/>
        </w:numPr>
        <w:rPr>
          <w:ins w:id="1537" w:author="Lori Reed-Fourquet" w:date="2018-07-17T18:03:00Z"/>
          <w:noProof w:val="0"/>
        </w:rPr>
      </w:pPr>
      <w:ins w:id="1538" w:author="Lori Reed-Fourquet" w:date="2018-07-17T18:03:00Z">
        <w:r w:rsidRPr="00375960">
          <w:rPr>
            <w:noProof w:val="0"/>
          </w:rPr>
          <w:t>6.3.1.D</w:t>
        </w:r>
      </w:ins>
      <w:ins w:id="1539" w:author="Lori Reed-Fourquet" w:date="2018-07-17T18:06:00Z">
        <w:r>
          <w:rPr>
            <w:noProof w:val="0"/>
          </w:rPr>
          <w:t>1</w:t>
        </w:r>
      </w:ins>
      <w:ins w:id="1540" w:author="Lori Reed-Fourquet" w:date="2018-07-17T18:03:00Z">
        <w:r w:rsidRPr="00375960">
          <w:rPr>
            <w:noProof w:val="0"/>
          </w:rPr>
          <w:t xml:space="preserve">.5 Paramedicine Care Summary </w:t>
        </w:r>
      </w:ins>
      <w:ins w:id="1541" w:author="Andrea K. Fourquet" w:date="2018-07-18T00:09:00Z">
        <w:r w:rsidR="00C43F7A">
          <w:rPr>
            <w:noProof w:val="0"/>
          </w:rPr>
          <w:t xml:space="preserve">– Clinical Subset </w:t>
        </w:r>
      </w:ins>
      <w:ins w:id="1542" w:author="Lori Reed-Fourquet" w:date="2018-07-17T18:03:00Z">
        <w:r w:rsidRPr="00375960">
          <w:rPr>
            <w:noProof w:val="0"/>
          </w:rPr>
          <w:t>(PCS</w:t>
        </w:r>
      </w:ins>
      <w:ins w:id="1543" w:author="Andrea K. Fourquet" w:date="2018-07-18T00:09:00Z">
        <w:r w:rsidR="00C43F7A">
          <w:rPr>
            <w:noProof w:val="0"/>
          </w:rPr>
          <w:t xml:space="preserve"> - CS</w:t>
        </w:r>
      </w:ins>
      <w:ins w:id="1544" w:author="Lori Reed-Fourquet" w:date="2018-07-17T18:03:00Z">
        <w:r w:rsidRPr="00375960">
          <w:rPr>
            <w:noProof w:val="0"/>
          </w:rPr>
          <w:t>) Document Content Module Specification</w:t>
        </w:r>
      </w:ins>
    </w:p>
    <w:p w14:paraId="49781E24" w14:textId="26258E09" w:rsidR="00871D3A" w:rsidRPr="00375960" w:rsidRDefault="00871D3A" w:rsidP="00871D3A">
      <w:pPr>
        <w:pStyle w:val="BodyText"/>
        <w:rPr>
          <w:ins w:id="1545" w:author="Lori Reed-Fourquet" w:date="2018-07-17T18:03:00Z"/>
        </w:rPr>
      </w:pPr>
      <w:ins w:id="1546" w:author="Lori Reed-Fourquet" w:date="2018-07-17T18:03:00Z">
        <w:r w:rsidRPr="00375960">
          <w:t>This section specifies the header, section, and entry content modules which comprise the Paramedicine Care Summary</w:t>
        </w:r>
      </w:ins>
      <w:ins w:id="1547" w:author="Andrea K. Fourquet" w:date="2018-07-18T00:09:00Z">
        <w:r w:rsidR="00BB0E9B">
          <w:t xml:space="preserve"> – Clinical Subset</w:t>
        </w:r>
      </w:ins>
      <w:ins w:id="1548" w:author="Lori Reed-Fourquet" w:date="2018-07-17T18:03:00Z">
        <w:r w:rsidRPr="00375960">
          <w:t xml:space="preserve"> (PCS</w:t>
        </w:r>
      </w:ins>
      <w:ins w:id="1549" w:author="Andrea K. Fourquet" w:date="2018-07-18T00:10:00Z">
        <w:r w:rsidR="00BB0E9B">
          <w:t>-CS</w:t>
        </w:r>
      </w:ins>
      <w:ins w:id="1550" w:author="Lori Reed-Fourquet" w:date="2018-07-17T18:03:00Z">
        <w:r w:rsidRPr="00375960">
          <w:t xml:space="preserve">) Document Content Module, using the Template ID as the key identifier. </w:t>
        </w:r>
      </w:ins>
    </w:p>
    <w:p w14:paraId="202924D8" w14:textId="77777777" w:rsidR="00871D3A" w:rsidRPr="00375960" w:rsidRDefault="00871D3A" w:rsidP="00871D3A">
      <w:pPr>
        <w:pStyle w:val="BodyText"/>
        <w:rPr>
          <w:ins w:id="1551" w:author="Lori Reed-Fourquet" w:date="2018-07-17T18:03:00Z"/>
        </w:rPr>
      </w:pPr>
      <w:ins w:id="1552" w:author="Lori Reed-Fourquet" w:date="2018-07-17T18:03:00Z">
        <w:r w:rsidRPr="00375960">
          <w:t>Sections that are used according to the definitions in other specifications are identified with the relevant specification document. Additional constraints on vocabulary value sets, not specifically constrained within the section template, are also identified.</w:t>
        </w:r>
      </w:ins>
    </w:p>
    <w:p w14:paraId="65773D2C" w14:textId="77777777" w:rsidR="00871D3A" w:rsidRPr="00375960" w:rsidRDefault="00871D3A" w:rsidP="00871D3A">
      <w:pPr>
        <w:pStyle w:val="BodyText"/>
        <w:rPr>
          <w:ins w:id="1553" w:author="Lori Reed-Fourquet" w:date="2018-07-17T18:03:00Z"/>
        </w:rPr>
      </w:pPr>
      <w:ins w:id="1554" w:author="Lori Reed-Fourquet" w:date="2018-07-17T18:03:00Z">
        <w:r w:rsidRPr="00375960">
          <w:t xml:space="preserve">Note: The only header items that are mentioned are the items that are constrained. </w:t>
        </w:r>
      </w:ins>
    </w:p>
    <w:p w14:paraId="2A729E7F" w14:textId="0A657248" w:rsidR="00871D3A" w:rsidRPr="00375960" w:rsidRDefault="00871D3A" w:rsidP="00871D3A">
      <w:pPr>
        <w:pStyle w:val="TableTitle"/>
        <w:rPr>
          <w:ins w:id="1555" w:author="Lori Reed-Fourquet" w:date="2018-07-17T18:03:00Z"/>
        </w:rPr>
      </w:pPr>
      <w:ins w:id="1556" w:author="Lori Reed-Fourquet" w:date="2018-07-17T18:03:00Z">
        <w:r w:rsidRPr="00375960">
          <w:lastRenderedPageBreak/>
          <w:t>Table 6.3.1.D</w:t>
        </w:r>
      </w:ins>
      <w:ins w:id="1557" w:author="Lori Reed-Fourquet" w:date="2018-07-17T18:06:00Z">
        <w:r>
          <w:t>1</w:t>
        </w:r>
      </w:ins>
      <w:ins w:id="1558" w:author="Lori Reed-Fourquet" w:date="2018-07-17T18:03:00Z">
        <w:r w:rsidRPr="00375960">
          <w:t>.5-1</w:t>
        </w:r>
        <w:r>
          <w:t>:</w:t>
        </w:r>
        <w:r w:rsidRPr="00375960">
          <w:t xml:space="preserve"> Paramedicine Care Summary (PCS) Document Content Module Specification </w:t>
        </w:r>
      </w:ins>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29"/>
        <w:gridCol w:w="1346"/>
        <w:gridCol w:w="2149"/>
        <w:gridCol w:w="2341"/>
        <w:gridCol w:w="1440"/>
        <w:gridCol w:w="1345"/>
      </w:tblGrid>
      <w:tr w:rsidR="00871D3A" w:rsidRPr="00375960" w14:paraId="54E373A8" w14:textId="77777777" w:rsidTr="00BC0653">
        <w:trPr>
          <w:cantSplit/>
          <w:jc w:val="center"/>
          <w:ins w:id="1559" w:author="Lori Reed-Fourquet" w:date="2018-07-17T18:03:00Z"/>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73BFE" w14:textId="77777777" w:rsidR="00871D3A" w:rsidRPr="00375960" w:rsidRDefault="00871D3A" w:rsidP="00BC0653">
            <w:pPr>
              <w:pStyle w:val="TableEntryHeader"/>
              <w:rPr>
                <w:ins w:id="1560" w:author="Lori Reed-Fourquet" w:date="2018-07-17T18:03:00Z"/>
                <w:sz w:val="18"/>
              </w:rPr>
            </w:pPr>
            <w:ins w:id="1561" w:author="Lori Reed-Fourquet" w:date="2018-07-17T18:03:00Z">
              <w:r w:rsidRPr="00375960">
                <w:t>Template Name</w:t>
              </w:r>
            </w:ins>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04052830" w14:textId="1231466B" w:rsidR="00871D3A" w:rsidRPr="00375960" w:rsidRDefault="00871D3A" w:rsidP="00BC0653">
            <w:pPr>
              <w:pStyle w:val="TableEntry"/>
              <w:rPr>
                <w:ins w:id="1562" w:author="Lori Reed-Fourquet" w:date="2018-07-17T18:03:00Z"/>
              </w:rPr>
            </w:pPr>
            <w:ins w:id="1563" w:author="Lori Reed-Fourquet" w:date="2018-07-17T18:03:00Z">
              <w:r w:rsidRPr="00375960">
                <w:t>Paramedicine Care Summary</w:t>
              </w:r>
            </w:ins>
            <w:ins w:id="1564" w:author="Andrea K. Fourquet" w:date="2018-07-18T00:10:00Z">
              <w:r w:rsidR="00BB0E9B">
                <w:t xml:space="preserve"> – Clinical Subset</w:t>
              </w:r>
            </w:ins>
            <w:ins w:id="1565" w:author="Lori Reed-Fourquet" w:date="2018-07-17T18:03:00Z">
              <w:r w:rsidRPr="00375960">
                <w:t xml:space="preserve"> (PCS</w:t>
              </w:r>
            </w:ins>
            <w:ins w:id="1566" w:author="Andrea K. Fourquet" w:date="2018-07-18T00:10:00Z">
              <w:r w:rsidR="00BB0E9B">
                <w:t>-CS</w:t>
              </w:r>
            </w:ins>
            <w:ins w:id="1567" w:author="Lori Reed-Fourquet" w:date="2018-07-17T18:03:00Z">
              <w:r w:rsidRPr="00375960">
                <w:t>)</w:t>
              </w:r>
            </w:ins>
          </w:p>
        </w:tc>
      </w:tr>
      <w:tr w:rsidR="00871D3A" w:rsidRPr="00375960" w14:paraId="11675E6C" w14:textId="77777777" w:rsidTr="00BC0653">
        <w:trPr>
          <w:cantSplit/>
          <w:jc w:val="center"/>
          <w:ins w:id="1568" w:author="Lori Reed-Fourquet" w:date="2018-07-17T18:03:00Z"/>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4D8D30B" w14:textId="77777777" w:rsidR="00871D3A" w:rsidRPr="00375960" w:rsidRDefault="00871D3A" w:rsidP="00BC0653">
            <w:pPr>
              <w:pStyle w:val="TableEntryHeader"/>
              <w:rPr>
                <w:ins w:id="1569" w:author="Lori Reed-Fourquet" w:date="2018-07-17T18:03:00Z"/>
                <w:sz w:val="18"/>
              </w:rPr>
            </w:pPr>
            <w:ins w:id="1570" w:author="Lori Reed-Fourquet" w:date="2018-07-17T18:03:00Z">
              <w:r w:rsidRPr="00375960">
                <w:t xml:space="preserve">Template ID </w:t>
              </w:r>
            </w:ins>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7D250CC2" w14:textId="77777777" w:rsidR="00871D3A" w:rsidRPr="00375960" w:rsidRDefault="00871D3A" w:rsidP="00BC0653">
            <w:pPr>
              <w:pStyle w:val="TableEntry"/>
              <w:rPr>
                <w:ins w:id="1571" w:author="Lori Reed-Fourquet" w:date="2018-07-17T18:03:00Z"/>
              </w:rPr>
            </w:pPr>
            <w:commentRangeStart w:id="1572"/>
            <w:ins w:id="1573" w:author="Lori Reed-Fourquet" w:date="2018-07-17T18:03:00Z">
              <w:r w:rsidRPr="00375960">
                <w:t>&lt;oid/uid&gt;</w:t>
              </w:r>
            </w:ins>
            <w:commentRangeEnd w:id="1572"/>
            <w:ins w:id="1574" w:author="Lori Reed-Fourquet" w:date="2018-07-17T18:11:00Z">
              <w:r w:rsidR="00BC0653">
                <w:rPr>
                  <w:rStyle w:val="CommentReference"/>
                </w:rPr>
                <w:commentReference w:id="1572"/>
              </w:r>
            </w:ins>
          </w:p>
        </w:tc>
      </w:tr>
      <w:tr w:rsidR="00871D3A" w:rsidRPr="00375960" w14:paraId="6DF12CC7" w14:textId="77777777" w:rsidTr="00BC0653">
        <w:trPr>
          <w:cantSplit/>
          <w:jc w:val="center"/>
          <w:ins w:id="1575" w:author="Lori Reed-Fourquet" w:date="2018-07-17T18:03:00Z"/>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59E1719" w14:textId="77777777" w:rsidR="00871D3A" w:rsidRPr="00375960" w:rsidRDefault="00871D3A" w:rsidP="00BC0653">
            <w:pPr>
              <w:pStyle w:val="TableEntryHeader"/>
              <w:rPr>
                <w:ins w:id="1576" w:author="Lori Reed-Fourquet" w:date="2018-07-17T18:03:00Z"/>
                <w:sz w:val="18"/>
              </w:rPr>
            </w:pPr>
            <w:ins w:id="1577" w:author="Lori Reed-Fourquet" w:date="2018-07-17T18:03:00Z">
              <w:r w:rsidRPr="00375960">
                <w:t xml:space="preserve">Parent Template </w:t>
              </w:r>
            </w:ins>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CE8E6F5" w14:textId="77777777" w:rsidR="00871D3A" w:rsidRPr="00375960" w:rsidRDefault="00871D3A" w:rsidP="00BC0653">
            <w:pPr>
              <w:pStyle w:val="TableEntry"/>
              <w:rPr>
                <w:ins w:id="1578" w:author="Lori Reed-Fourquet" w:date="2018-07-17T18:03:00Z"/>
              </w:rPr>
            </w:pPr>
            <w:ins w:id="1579" w:author="Lori Reed-Fourquet" w:date="2018-07-17T18:03:00Z">
              <w:r w:rsidRPr="00375960">
                <w:t>Medical Summary (1.3.6.1.4.1.19376.1.5.3.1.1.2)</w:t>
              </w:r>
            </w:ins>
          </w:p>
        </w:tc>
      </w:tr>
      <w:tr w:rsidR="00871D3A" w:rsidRPr="00375960" w14:paraId="4D75DB88" w14:textId="77777777" w:rsidTr="00BC0653">
        <w:trPr>
          <w:cantSplit/>
          <w:jc w:val="center"/>
          <w:ins w:id="1580" w:author="Lori Reed-Fourquet" w:date="2018-07-17T18:03:00Z"/>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84FBE16" w14:textId="77777777" w:rsidR="00871D3A" w:rsidRPr="00375960" w:rsidRDefault="00871D3A" w:rsidP="00BC0653">
            <w:pPr>
              <w:pStyle w:val="TableEntryHeader"/>
              <w:rPr>
                <w:ins w:id="1581" w:author="Lori Reed-Fourquet" w:date="2018-07-17T18:03:00Z"/>
                <w:sz w:val="18"/>
              </w:rPr>
            </w:pPr>
            <w:ins w:id="1582" w:author="Lori Reed-Fourquet" w:date="2018-07-17T18:03:00Z">
              <w:r w:rsidRPr="00375960">
                <w:t xml:space="preserve">General Description </w:t>
              </w:r>
            </w:ins>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063C2C23" w14:textId="77777777" w:rsidR="00871D3A" w:rsidRPr="00375960" w:rsidRDefault="00871D3A" w:rsidP="00BC0653">
            <w:pPr>
              <w:pStyle w:val="TableEntry"/>
              <w:rPr>
                <w:ins w:id="1583" w:author="Lori Reed-Fourquet" w:date="2018-07-17T18:03:00Z"/>
              </w:rPr>
            </w:pPr>
            <w:ins w:id="1584" w:author="Lori Reed-Fourquet" w:date="2018-07-17T18:03:00Z">
              <w:r w:rsidRPr="00375960">
                <w:t>The Paramedicine Care Summary will contain the patient’s paramedicine care information and interventions.</w:t>
              </w:r>
            </w:ins>
          </w:p>
        </w:tc>
      </w:tr>
      <w:tr w:rsidR="00871D3A" w:rsidRPr="00375960" w14:paraId="64BA2811" w14:textId="77777777" w:rsidTr="00BC0653">
        <w:trPr>
          <w:cantSplit/>
          <w:jc w:val="center"/>
          <w:ins w:id="1585" w:author="Lori Reed-Fourquet" w:date="2018-07-17T18:03:00Z"/>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D73DFAD" w14:textId="77777777" w:rsidR="00871D3A" w:rsidRPr="00375960" w:rsidRDefault="00871D3A" w:rsidP="00BC0653">
            <w:pPr>
              <w:pStyle w:val="TableEntryHeader"/>
              <w:rPr>
                <w:ins w:id="1586" w:author="Lori Reed-Fourquet" w:date="2018-07-17T18:03:00Z"/>
                <w:sz w:val="18"/>
              </w:rPr>
            </w:pPr>
            <w:ins w:id="1587" w:author="Lori Reed-Fourquet" w:date="2018-07-17T18:03:00Z">
              <w:r w:rsidRPr="00375960">
                <w:t>Document Code</w:t>
              </w:r>
            </w:ins>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158BF93" w14:textId="77777777" w:rsidR="00871D3A" w:rsidRPr="009B73AF" w:rsidRDefault="00871D3A" w:rsidP="00BC0653">
            <w:pPr>
              <w:pStyle w:val="TableEntry"/>
              <w:rPr>
                <w:ins w:id="1588" w:author="Lori Reed-Fourquet" w:date="2018-07-17T18:03:00Z"/>
              </w:rPr>
            </w:pPr>
            <w:ins w:id="1589" w:author="Lori Reed-Fourquet" w:date="2018-07-17T18:03:00Z">
              <w:r w:rsidRPr="009B73AF">
                <w:t xml:space="preserve">SHALL BE </w:t>
              </w:r>
              <w:r w:rsidRPr="00E7637C">
                <w:t>"</w:t>
              </w:r>
              <w:commentRangeStart w:id="1590"/>
              <w:r w:rsidRPr="00E7637C">
                <w:t>xxxxx-3</w:t>
              </w:r>
              <w:r>
                <w:t xml:space="preserve"> (waiting for code)</w:t>
              </w:r>
              <w:r w:rsidRPr="00E7637C">
                <w:t>"</w:t>
              </w:r>
              <w:r w:rsidRPr="009B73AF">
                <w:t xml:space="preserve"> </w:t>
              </w:r>
            </w:ins>
            <w:commentRangeEnd w:id="1590"/>
            <w:ins w:id="1591" w:author="Lori Reed-Fourquet" w:date="2018-07-17T18:12:00Z">
              <w:r w:rsidR="00BC0653">
                <w:rPr>
                  <w:rStyle w:val="CommentReference"/>
                </w:rPr>
                <w:commentReference w:id="1590"/>
              </w:r>
            </w:ins>
            <w:ins w:id="1592" w:author="Lori Reed-Fourquet" w:date="2018-07-17T18:03:00Z">
              <w:r w:rsidRPr="009B73AF">
                <w:t>Code System LOINC (CodeSystem: 2.16.840.1.113883.6.1 LOINC), “EMS Patient Care Report”</w:t>
              </w:r>
            </w:ins>
          </w:p>
        </w:tc>
      </w:tr>
      <w:tr w:rsidR="00871D3A" w:rsidRPr="00375960" w14:paraId="6640ED67" w14:textId="77777777" w:rsidTr="00BC0653">
        <w:trPr>
          <w:cantSplit/>
          <w:jc w:val="center"/>
          <w:ins w:id="1593" w:author="Lori Reed-Fourquet" w:date="2018-07-17T18:03:00Z"/>
        </w:trPr>
        <w:tc>
          <w:tcPr>
            <w:tcW w:w="390" w:type="pct"/>
            <w:tcBorders>
              <w:top w:val="single" w:sz="4" w:space="0" w:color="auto"/>
              <w:left w:val="single" w:sz="4" w:space="0" w:color="auto"/>
              <w:bottom w:val="single" w:sz="4" w:space="0" w:color="auto"/>
              <w:right w:val="single" w:sz="4" w:space="0" w:color="auto"/>
            </w:tcBorders>
            <w:shd w:val="clear" w:color="auto" w:fill="E6E6E6"/>
            <w:vAlign w:val="center"/>
          </w:tcPr>
          <w:p w14:paraId="54A000D2" w14:textId="77777777" w:rsidR="00871D3A" w:rsidRPr="00375960" w:rsidRDefault="00871D3A" w:rsidP="00BC0653">
            <w:pPr>
              <w:pStyle w:val="TableEntryHeader"/>
              <w:rPr>
                <w:ins w:id="1594" w:author="Lori Reed-Fourquet" w:date="2018-07-17T18:03:00Z"/>
              </w:rPr>
            </w:pPr>
            <w:ins w:id="1595" w:author="Lori Reed-Fourquet" w:date="2018-07-17T18:03:00Z">
              <w:r w:rsidRPr="00375960">
                <w:t>Opt and Card</w:t>
              </w:r>
            </w:ins>
          </w:p>
        </w:tc>
        <w:tc>
          <w:tcPr>
            <w:tcW w:w="720" w:type="pct"/>
            <w:tcBorders>
              <w:top w:val="single" w:sz="4" w:space="0" w:color="auto"/>
              <w:left w:val="single" w:sz="4" w:space="0" w:color="auto"/>
              <w:bottom w:val="single" w:sz="4" w:space="0" w:color="auto"/>
              <w:right w:val="single" w:sz="4" w:space="0" w:color="auto"/>
            </w:tcBorders>
            <w:shd w:val="clear" w:color="auto" w:fill="E6E6E6"/>
            <w:vAlign w:val="center"/>
          </w:tcPr>
          <w:p w14:paraId="194C60AB" w14:textId="77777777" w:rsidR="00871D3A" w:rsidRPr="00375960" w:rsidRDefault="00871D3A" w:rsidP="00BC0653">
            <w:pPr>
              <w:pStyle w:val="TableEntryHeader"/>
              <w:rPr>
                <w:ins w:id="1596" w:author="Lori Reed-Fourquet" w:date="2018-07-17T18:03:00Z"/>
              </w:rPr>
            </w:pPr>
            <w:ins w:id="1597" w:author="Lori Reed-Fourquet" w:date="2018-07-17T18:03:00Z">
              <w:r w:rsidRPr="00375960">
                <w:t>Condition</w:t>
              </w:r>
            </w:ins>
          </w:p>
        </w:tc>
        <w:tc>
          <w:tcPr>
            <w:tcW w:w="1149" w:type="pct"/>
            <w:tcBorders>
              <w:top w:val="single" w:sz="4" w:space="0" w:color="auto"/>
              <w:left w:val="single" w:sz="4" w:space="0" w:color="auto"/>
              <w:bottom w:val="single" w:sz="4" w:space="0" w:color="auto"/>
              <w:right w:val="single" w:sz="4" w:space="0" w:color="auto"/>
            </w:tcBorders>
            <w:shd w:val="clear" w:color="auto" w:fill="E6E6E6"/>
          </w:tcPr>
          <w:p w14:paraId="22253493" w14:textId="77777777" w:rsidR="00871D3A" w:rsidRPr="00375960" w:rsidRDefault="00871D3A" w:rsidP="00BC0653">
            <w:pPr>
              <w:pStyle w:val="TableEntryHeader"/>
              <w:rPr>
                <w:ins w:id="1598" w:author="Lori Reed-Fourquet" w:date="2018-07-17T18:03:00Z"/>
              </w:rPr>
            </w:pPr>
            <w:ins w:id="1599" w:author="Lori Reed-Fourquet" w:date="2018-07-17T18:03:00Z">
              <w:r w:rsidRPr="00375960">
                <w:t>Header Element or Section Name</w:t>
              </w:r>
            </w:ins>
          </w:p>
        </w:tc>
        <w:tc>
          <w:tcPr>
            <w:tcW w:w="1252" w:type="pct"/>
            <w:tcBorders>
              <w:top w:val="single" w:sz="4" w:space="0" w:color="auto"/>
              <w:left w:val="single" w:sz="4" w:space="0" w:color="auto"/>
              <w:bottom w:val="single" w:sz="4" w:space="0" w:color="auto"/>
              <w:right w:val="single" w:sz="4" w:space="0" w:color="auto"/>
            </w:tcBorders>
            <w:shd w:val="clear" w:color="auto" w:fill="E6E6E6"/>
            <w:vAlign w:val="center"/>
          </w:tcPr>
          <w:p w14:paraId="085EA494" w14:textId="77777777" w:rsidR="00871D3A" w:rsidRPr="00375960" w:rsidRDefault="00871D3A" w:rsidP="00BC0653">
            <w:pPr>
              <w:pStyle w:val="TableEntryHeader"/>
              <w:rPr>
                <w:ins w:id="1600" w:author="Lori Reed-Fourquet" w:date="2018-07-17T18:03:00Z"/>
              </w:rPr>
            </w:pPr>
            <w:ins w:id="1601" w:author="Lori Reed-Fourquet" w:date="2018-07-17T18:03:00Z">
              <w:r w:rsidRPr="00375960">
                <w:t xml:space="preserve">Template ID </w:t>
              </w:r>
            </w:ins>
          </w:p>
        </w:tc>
        <w:tc>
          <w:tcPr>
            <w:tcW w:w="770" w:type="pct"/>
            <w:tcBorders>
              <w:top w:val="single" w:sz="4" w:space="0" w:color="auto"/>
              <w:left w:val="single" w:sz="4" w:space="0" w:color="auto"/>
              <w:bottom w:val="single" w:sz="4" w:space="0" w:color="auto"/>
              <w:right w:val="single" w:sz="4" w:space="0" w:color="auto"/>
            </w:tcBorders>
            <w:shd w:val="clear" w:color="auto" w:fill="E6E6E6"/>
            <w:vAlign w:val="center"/>
          </w:tcPr>
          <w:p w14:paraId="31DC6595" w14:textId="77777777" w:rsidR="00871D3A" w:rsidRPr="00375960" w:rsidRDefault="00871D3A" w:rsidP="00BC0653">
            <w:pPr>
              <w:pStyle w:val="TableEntryHeader"/>
              <w:rPr>
                <w:ins w:id="1602" w:author="Lori Reed-Fourquet" w:date="2018-07-17T18:03:00Z"/>
              </w:rPr>
            </w:pPr>
            <w:ins w:id="1603" w:author="Lori Reed-Fourquet" w:date="2018-07-17T18:03:00Z">
              <w:r w:rsidRPr="00375960">
                <w:t>Specification Document</w:t>
              </w:r>
            </w:ins>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F31D839" w14:textId="77777777" w:rsidR="00871D3A" w:rsidRPr="00375960" w:rsidRDefault="00871D3A" w:rsidP="00BC0653">
            <w:pPr>
              <w:pStyle w:val="TableEntryHeader"/>
              <w:rPr>
                <w:ins w:id="1604" w:author="Lori Reed-Fourquet" w:date="2018-07-17T18:03:00Z"/>
              </w:rPr>
            </w:pPr>
            <w:ins w:id="1605" w:author="Lori Reed-Fourquet" w:date="2018-07-17T18:03:00Z">
              <w:r w:rsidRPr="00375960">
                <w:t>Vocabulary Constraint</w:t>
              </w:r>
            </w:ins>
          </w:p>
        </w:tc>
      </w:tr>
      <w:tr w:rsidR="00871D3A" w:rsidRPr="00375960" w14:paraId="35EC2432" w14:textId="77777777" w:rsidTr="00BC0653">
        <w:trPr>
          <w:cantSplit/>
          <w:jc w:val="center"/>
          <w:ins w:id="1606" w:author="Lori Reed-Fourquet" w:date="2018-07-17T18:03:00Z"/>
        </w:trPr>
        <w:tc>
          <w:tcPr>
            <w:tcW w:w="5000" w:type="pct"/>
            <w:gridSpan w:val="6"/>
            <w:tcBorders>
              <w:top w:val="single" w:sz="4" w:space="0" w:color="auto"/>
              <w:left w:val="single" w:sz="4" w:space="0" w:color="auto"/>
              <w:bottom w:val="single" w:sz="4" w:space="0" w:color="auto"/>
              <w:right w:val="single" w:sz="4" w:space="0" w:color="auto"/>
            </w:tcBorders>
          </w:tcPr>
          <w:p w14:paraId="63E07B6E" w14:textId="77777777" w:rsidR="00871D3A" w:rsidRPr="00375960" w:rsidRDefault="00871D3A" w:rsidP="00BC0653">
            <w:pPr>
              <w:pStyle w:val="TableEntryHeader"/>
              <w:rPr>
                <w:ins w:id="1607" w:author="Lori Reed-Fourquet" w:date="2018-07-17T18:03:00Z"/>
                <w:kern w:val="28"/>
              </w:rPr>
            </w:pPr>
            <w:ins w:id="1608" w:author="Lori Reed-Fourquet" w:date="2018-07-17T18:03:00Z">
              <w:r w:rsidRPr="00375960">
                <w:t>Header Elements</w:t>
              </w:r>
            </w:ins>
          </w:p>
        </w:tc>
      </w:tr>
      <w:tr w:rsidR="00871D3A" w:rsidRPr="00375960" w14:paraId="353C2C48" w14:textId="77777777" w:rsidTr="00BC0653">
        <w:trPr>
          <w:cantSplit/>
          <w:jc w:val="center"/>
          <w:ins w:id="1609"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3F3567F5" w14:textId="77777777" w:rsidR="00871D3A" w:rsidRPr="00375960" w:rsidRDefault="00871D3A" w:rsidP="00BC0653">
            <w:pPr>
              <w:pStyle w:val="TableEntry"/>
              <w:rPr>
                <w:ins w:id="1610" w:author="Lori Reed-Fourquet" w:date="2018-07-17T18:03:00Z"/>
              </w:rPr>
            </w:pPr>
          </w:p>
        </w:tc>
        <w:tc>
          <w:tcPr>
            <w:tcW w:w="720" w:type="pct"/>
            <w:tcBorders>
              <w:top w:val="single" w:sz="4" w:space="0" w:color="auto"/>
              <w:left w:val="single" w:sz="4" w:space="0" w:color="auto"/>
              <w:bottom w:val="single" w:sz="4" w:space="0" w:color="auto"/>
              <w:right w:val="single" w:sz="4" w:space="0" w:color="auto"/>
            </w:tcBorders>
            <w:vAlign w:val="center"/>
          </w:tcPr>
          <w:p w14:paraId="7EE1FB04" w14:textId="77777777" w:rsidR="00871D3A" w:rsidRPr="00375960" w:rsidRDefault="00871D3A" w:rsidP="00BC0653">
            <w:pPr>
              <w:pStyle w:val="TableEntry"/>
              <w:rPr>
                <w:ins w:id="1611"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3E67C090" w14:textId="77777777" w:rsidR="00871D3A" w:rsidRPr="00375960" w:rsidRDefault="00871D3A" w:rsidP="00BC0653">
            <w:pPr>
              <w:pStyle w:val="TableEntry"/>
              <w:rPr>
                <w:ins w:id="1612" w:author="Lori Reed-Fourquet" w:date="2018-07-17T18:03:00Z"/>
              </w:rPr>
            </w:pPr>
          </w:p>
        </w:tc>
        <w:tc>
          <w:tcPr>
            <w:tcW w:w="1252" w:type="pct"/>
            <w:tcBorders>
              <w:top w:val="single" w:sz="4" w:space="0" w:color="auto"/>
              <w:left w:val="single" w:sz="4" w:space="0" w:color="auto"/>
              <w:bottom w:val="single" w:sz="4" w:space="0" w:color="auto"/>
              <w:right w:val="single" w:sz="4" w:space="0" w:color="auto"/>
            </w:tcBorders>
            <w:vAlign w:val="center"/>
          </w:tcPr>
          <w:p w14:paraId="2D5334BF" w14:textId="77777777" w:rsidR="00871D3A" w:rsidRPr="00375960" w:rsidRDefault="00871D3A" w:rsidP="00BC0653">
            <w:pPr>
              <w:pStyle w:val="TableEntry"/>
              <w:rPr>
                <w:ins w:id="1613" w:author="Lori Reed-Fourquet" w:date="2018-07-17T18:03:00Z"/>
              </w:rPr>
            </w:pPr>
          </w:p>
        </w:tc>
        <w:tc>
          <w:tcPr>
            <w:tcW w:w="770" w:type="pct"/>
            <w:tcBorders>
              <w:top w:val="single" w:sz="4" w:space="0" w:color="auto"/>
              <w:left w:val="single" w:sz="4" w:space="0" w:color="auto"/>
              <w:bottom w:val="single" w:sz="4" w:space="0" w:color="auto"/>
              <w:right w:val="single" w:sz="4" w:space="0" w:color="auto"/>
            </w:tcBorders>
          </w:tcPr>
          <w:p w14:paraId="6C1B5475" w14:textId="77777777" w:rsidR="00871D3A" w:rsidRPr="00375960" w:rsidRDefault="00871D3A" w:rsidP="00BC0653">
            <w:pPr>
              <w:pStyle w:val="TableEntry"/>
              <w:rPr>
                <w:ins w:id="1614" w:author="Lori Reed-Fourquet" w:date="2018-07-17T18:03:00Z"/>
              </w:rPr>
            </w:pPr>
          </w:p>
        </w:tc>
        <w:tc>
          <w:tcPr>
            <w:tcW w:w="719" w:type="pct"/>
            <w:tcBorders>
              <w:top w:val="single" w:sz="4" w:space="0" w:color="auto"/>
              <w:left w:val="single" w:sz="4" w:space="0" w:color="auto"/>
              <w:bottom w:val="single" w:sz="4" w:space="0" w:color="auto"/>
              <w:right w:val="single" w:sz="4" w:space="0" w:color="auto"/>
            </w:tcBorders>
          </w:tcPr>
          <w:p w14:paraId="6F83FADF" w14:textId="77777777" w:rsidR="00871D3A" w:rsidRPr="00375960" w:rsidRDefault="00871D3A" w:rsidP="00BC0653">
            <w:pPr>
              <w:pStyle w:val="TableEntry"/>
              <w:rPr>
                <w:ins w:id="1615" w:author="Lori Reed-Fourquet" w:date="2018-07-17T18:03:00Z"/>
              </w:rPr>
            </w:pPr>
          </w:p>
        </w:tc>
      </w:tr>
      <w:tr w:rsidR="00871D3A" w:rsidRPr="00375960" w14:paraId="6FFBA18E" w14:textId="77777777" w:rsidTr="00BC0653">
        <w:trPr>
          <w:cantSplit/>
          <w:jc w:val="center"/>
          <w:ins w:id="1616"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607B95F4" w14:textId="77777777" w:rsidR="00871D3A" w:rsidRPr="00375960" w:rsidRDefault="00871D3A" w:rsidP="00BC0653">
            <w:pPr>
              <w:pStyle w:val="TableEntry"/>
              <w:rPr>
                <w:ins w:id="1617" w:author="Lori Reed-Fourquet" w:date="2018-07-17T18:03:00Z"/>
              </w:rPr>
            </w:pPr>
            <w:ins w:id="1618" w:author="Lori Reed-Fourquet" w:date="2018-07-17T18:03:00Z">
              <w:r w:rsidRPr="00375960">
                <w:t>R</w:t>
              </w:r>
            </w:ins>
          </w:p>
          <w:p w14:paraId="00349CA4" w14:textId="77777777" w:rsidR="00871D3A" w:rsidRPr="00375960" w:rsidRDefault="00871D3A" w:rsidP="00BC0653">
            <w:pPr>
              <w:pStyle w:val="TableEntry"/>
              <w:rPr>
                <w:ins w:id="1619" w:author="Lori Reed-Fourquet" w:date="2018-07-17T18:03:00Z"/>
              </w:rPr>
            </w:pPr>
            <w:ins w:id="1620" w:author="Lori Reed-Fourquet" w:date="2018-07-17T18:03:00Z">
              <w:r w:rsidRPr="00375960">
                <w:t>[1..1]</w:t>
              </w:r>
            </w:ins>
          </w:p>
        </w:tc>
        <w:tc>
          <w:tcPr>
            <w:tcW w:w="720" w:type="pct"/>
            <w:tcBorders>
              <w:top w:val="single" w:sz="4" w:space="0" w:color="auto"/>
              <w:left w:val="single" w:sz="4" w:space="0" w:color="auto"/>
              <w:bottom w:val="single" w:sz="4" w:space="0" w:color="auto"/>
              <w:right w:val="single" w:sz="4" w:space="0" w:color="auto"/>
            </w:tcBorders>
            <w:vAlign w:val="center"/>
          </w:tcPr>
          <w:p w14:paraId="7D6A01BD" w14:textId="77777777" w:rsidR="00871D3A" w:rsidRPr="00375960" w:rsidRDefault="00871D3A" w:rsidP="00BC0653">
            <w:pPr>
              <w:pStyle w:val="TableEntry"/>
              <w:rPr>
                <w:ins w:id="1621"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66D19869" w14:textId="77777777" w:rsidR="00871D3A" w:rsidRPr="00375960" w:rsidRDefault="00871D3A" w:rsidP="00BC0653">
            <w:pPr>
              <w:pStyle w:val="TableEntry"/>
              <w:rPr>
                <w:ins w:id="1622" w:author="Lori Reed-Fourquet" w:date="2018-07-17T18:03:00Z"/>
              </w:rPr>
            </w:pPr>
            <w:ins w:id="1623" w:author="Lori Reed-Fourquet" w:date="2018-07-17T18:03:00Z">
              <w:r w:rsidRPr="00375960">
                <w:t xml:space="preserve">Personal Information: Patient Name </w:t>
              </w:r>
            </w:ins>
          </w:p>
        </w:tc>
        <w:tc>
          <w:tcPr>
            <w:tcW w:w="1252" w:type="pct"/>
            <w:tcBorders>
              <w:top w:val="single" w:sz="4" w:space="0" w:color="auto"/>
              <w:left w:val="single" w:sz="4" w:space="0" w:color="auto"/>
              <w:bottom w:val="single" w:sz="4" w:space="0" w:color="auto"/>
              <w:right w:val="single" w:sz="4" w:space="0" w:color="auto"/>
            </w:tcBorders>
          </w:tcPr>
          <w:p w14:paraId="11D0D9D3" w14:textId="77777777" w:rsidR="00871D3A" w:rsidRPr="00375960" w:rsidRDefault="00871D3A" w:rsidP="00BC0653">
            <w:pPr>
              <w:pStyle w:val="TableEntry"/>
              <w:rPr>
                <w:ins w:id="1624" w:author="Lori Reed-Fourquet" w:date="2018-07-17T18:03:00Z"/>
              </w:rPr>
            </w:pPr>
            <w:ins w:id="1625" w:author="Lori Reed-Fourquet" w:date="2018-07-17T18:03:00Z">
              <w:r w:rsidRPr="00375960">
                <w:t>1.3.6.1.4.1.19376.1.5.3.1.1.1</w:t>
              </w:r>
            </w:ins>
          </w:p>
        </w:tc>
        <w:tc>
          <w:tcPr>
            <w:tcW w:w="770" w:type="pct"/>
            <w:tcBorders>
              <w:top w:val="single" w:sz="4" w:space="0" w:color="auto"/>
              <w:left w:val="single" w:sz="4" w:space="0" w:color="auto"/>
              <w:bottom w:val="single" w:sz="4" w:space="0" w:color="auto"/>
              <w:right w:val="single" w:sz="4" w:space="0" w:color="auto"/>
            </w:tcBorders>
          </w:tcPr>
          <w:p w14:paraId="144139CA" w14:textId="77777777" w:rsidR="00871D3A" w:rsidRPr="00375960" w:rsidRDefault="00871D3A" w:rsidP="00BC0653">
            <w:pPr>
              <w:pStyle w:val="TableEntry"/>
              <w:rPr>
                <w:ins w:id="1626" w:author="Lori Reed-Fourquet" w:date="2018-07-17T18:03:00Z"/>
              </w:rPr>
            </w:pPr>
            <w:ins w:id="1627" w:author="Lori Reed-Fourquet" w:date="2018-07-17T18:03:00Z">
              <w:r w:rsidRPr="00375960">
                <w:t>PCC TF-2</w:t>
              </w:r>
            </w:ins>
          </w:p>
        </w:tc>
        <w:tc>
          <w:tcPr>
            <w:tcW w:w="719" w:type="pct"/>
            <w:tcBorders>
              <w:top w:val="single" w:sz="4" w:space="0" w:color="auto"/>
              <w:left w:val="single" w:sz="4" w:space="0" w:color="auto"/>
              <w:bottom w:val="single" w:sz="4" w:space="0" w:color="auto"/>
              <w:right w:val="single" w:sz="4" w:space="0" w:color="auto"/>
            </w:tcBorders>
          </w:tcPr>
          <w:p w14:paraId="2552AE76" w14:textId="77777777" w:rsidR="00871D3A" w:rsidRPr="00375960" w:rsidRDefault="00871D3A" w:rsidP="00BC0653">
            <w:pPr>
              <w:pStyle w:val="TableEntry"/>
              <w:rPr>
                <w:ins w:id="1628" w:author="Lori Reed-Fourquet" w:date="2018-07-17T18:03:00Z"/>
              </w:rPr>
            </w:pPr>
          </w:p>
        </w:tc>
      </w:tr>
      <w:tr w:rsidR="00871D3A" w:rsidRPr="00375960" w14:paraId="7221DD00" w14:textId="77777777" w:rsidTr="00BC0653">
        <w:trPr>
          <w:cantSplit/>
          <w:jc w:val="center"/>
          <w:ins w:id="1629"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2371C9BC" w14:textId="77777777" w:rsidR="00871D3A" w:rsidRPr="00375960" w:rsidRDefault="00871D3A" w:rsidP="00BC0653">
            <w:pPr>
              <w:pStyle w:val="TableEntry"/>
              <w:rPr>
                <w:ins w:id="1630" w:author="Lori Reed-Fourquet" w:date="2018-07-17T18:03:00Z"/>
              </w:rPr>
            </w:pPr>
            <w:ins w:id="1631" w:author="Lori Reed-Fourquet" w:date="2018-07-17T18:03:00Z">
              <w:r w:rsidRPr="00375960">
                <w:t>R</w:t>
              </w:r>
            </w:ins>
          </w:p>
          <w:p w14:paraId="5F550298" w14:textId="77777777" w:rsidR="00871D3A" w:rsidRPr="00375960" w:rsidRDefault="00871D3A" w:rsidP="00BC0653">
            <w:pPr>
              <w:pStyle w:val="TableEntry"/>
              <w:rPr>
                <w:ins w:id="1632" w:author="Lori Reed-Fourquet" w:date="2018-07-17T18:03:00Z"/>
              </w:rPr>
            </w:pPr>
            <w:ins w:id="1633" w:author="Lori Reed-Fourquet" w:date="2018-07-17T18:03:00Z">
              <w:r w:rsidRPr="00375960">
                <w:t>[1..1]</w:t>
              </w:r>
            </w:ins>
          </w:p>
        </w:tc>
        <w:tc>
          <w:tcPr>
            <w:tcW w:w="720" w:type="pct"/>
            <w:tcBorders>
              <w:top w:val="single" w:sz="4" w:space="0" w:color="auto"/>
              <w:left w:val="single" w:sz="4" w:space="0" w:color="auto"/>
              <w:bottom w:val="single" w:sz="4" w:space="0" w:color="auto"/>
              <w:right w:val="single" w:sz="4" w:space="0" w:color="auto"/>
            </w:tcBorders>
            <w:vAlign w:val="center"/>
          </w:tcPr>
          <w:p w14:paraId="5B515E21" w14:textId="77777777" w:rsidR="00871D3A" w:rsidRPr="00375960" w:rsidRDefault="00871D3A" w:rsidP="00BC0653">
            <w:pPr>
              <w:pStyle w:val="TableEntry"/>
              <w:rPr>
                <w:ins w:id="1634"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5B94FAD1" w14:textId="77777777" w:rsidR="00871D3A" w:rsidRPr="00375960" w:rsidRDefault="00871D3A" w:rsidP="00BC0653">
            <w:pPr>
              <w:pStyle w:val="TableEntry"/>
              <w:rPr>
                <w:ins w:id="1635" w:author="Lori Reed-Fourquet" w:date="2018-07-17T18:03:00Z"/>
              </w:rPr>
            </w:pPr>
            <w:ins w:id="1636" w:author="Lori Reed-Fourquet" w:date="2018-07-17T18:03:00Z">
              <w:r w:rsidRPr="00375960">
                <w:t xml:space="preserve">Personal Information: Patient Date of Birth </w:t>
              </w:r>
            </w:ins>
          </w:p>
        </w:tc>
        <w:tc>
          <w:tcPr>
            <w:tcW w:w="1252" w:type="pct"/>
            <w:tcBorders>
              <w:top w:val="single" w:sz="4" w:space="0" w:color="auto"/>
              <w:left w:val="single" w:sz="4" w:space="0" w:color="auto"/>
              <w:bottom w:val="single" w:sz="4" w:space="0" w:color="auto"/>
              <w:right w:val="single" w:sz="4" w:space="0" w:color="auto"/>
            </w:tcBorders>
          </w:tcPr>
          <w:p w14:paraId="7D67142A" w14:textId="77777777" w:rsidR="00871D3A" w:rsidRPr="00375960" w:rsidRDefault="00871D3A" w:rsidP="00BC0653">
            <w:pPr>
              <w:pStyle w:val="TableEntry"/>
              <w:rPr>
                <w:ins w:id="1637" w:author="Lori Reed-Fourquet" w:date="2018-07-17T18:03:00Z"/>
              </w:rPr>
            </w:pPr>
            <w:ins w:id="1638" w:author="Lori Reed-Fourquet" w:date="2018-07-17T18:03:00Z">
              <w:r w:rsidRPr="00375960">
                <w:t>1.3.6.1.4.1.19376.1.5.3.1.1.1</w:t>
              </w:r>
            </w:ins>
          </w:p>
        </w:tc>
        <w:tc>
          <w:tcPr>
            <w:tcW w:w="770" w:type="pct"/>
            <w:tcBorders>
              <w:top w:val="single" w:sz="4" w:space="0" w:color="auto"/>
              <w:left w:val="single" w:sz="4" w:space="0" w:color="auto"/>
              <w:bottom w:val="single" w:sz="4" w:space="0" w:color="auto"/>
              <w:right w:val="single" w:sz="4" w:space="0" w:color="auto"/>
            </w:tcBorders>
          </w:tcPr>
          <w:p w14:paraId="767D9334" w14:textId="77777777" w:rsidR="00871D3A" w:rsidRPr="00375960" w:rsidRDefault="00871D3A" w:rsidP="00BC0653">
            <w:pPr>
              <w:pStyle w:val="TableEntry"/>
              <w:rPr>
                <w:ins w:id="1639" w:author="Lori Reed-Fourquet" w:date="2018-07-17T18:03:00Z"/>
              </w:rPr>
            </w:pPr>
            <w:ins w:id="1640" w:author="Lori Reed-Fourquet" w:date="2018-07-17T18:03:00Z">
              <w:r w:rsidRPr="00375960">
                <w:t>PCC TF-2</w:t>
              </w:r>
            </w:ins>
          </w:p>
        </w:tc>
        <w:tc>
          <w:tcPr>
            <w:tcW w:w="719" w:type="pct"/>
            <w:tcBorders>
              <w:top w:val="single" w:sz="4" w:space="0" w:color="auto"/>
              <w:left w:val="single" w:sz="4" w:space="0" w:color="auto"/>
              <w:bottom w:val="single" w:sz="4" w:space="0" w:color="auto"/>
              <w:right w:val="single" w:sz="4" w:space="0" w:color="auto"/>
            </w:tcBorders>
          </w:tcPr>
          <w:p w14:paraId="4A852D26" w14:textId="77777777" w:rsidR="00871D3A" w:rsidRPr="00375960" w:rsidRDefault="00871D3A" w:rsidP="00BC0653">
            <w:pPr>
              <w:pStyle w:val="TableEntry"/>
              <w:rPr>
                <w:ins w:id="1641" w:author="Lori Reed-Fourquet" w:date="2018-07-17T18:03:00Z"/>
              </w:rPr>
            </w:pPr>
          </w:p>
        </w:tc>
      </w:tr>
      <w:tr w:rsidR="00871D3A" w:rsidRPr="00375960" w14:paraId="14EC8905" w14:textId="77777777" w:rsidTr="00BC0653">
        <w:trPr>
          <w:cantSplit/>
          <w:jc w:val="center"/>
          <w:ins w:id="1642"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18282CCF" w14:textId="77777777" w:rsidR="00871D3A" w:rsidRPr="00375960" w:rsidRDefault="00871D3A" w:rsidP="00BC0653">
            <w:pPr>
              <w:pStyle w:val="TableEntry"/>
              <w:rPr>
                <w:ins w:id="1643" w:author="Lori Reed-Fourquet" w:date="2018-07-17T18:03:00Z"/>
              </w:rPr>
            </w:pPr>
            <w:ins w:id="1644" w:author="Lori Reed-Fourquet" w:date="2018-07-17T18:03:00Z">
              <w:r w:rsidRPr="00375960">
                <w:t>R</w:t>
              </w:r>
            </w:ins>
          </w:p>
          <w:p w14:paraId="584BB293" w14:textId="77777777" w:rsidR="00871D3A" w:rsidRPr="00375960" w:rsidRDefault="00871D3A" w:rsidP="00BC0653">
            <w:pPr>
              <w:pStyle w:val="TableEntry"/>
              <w:rPr>
                <w:ins w:id="1645" w:author="Lori Reed-Fourquet" w:date="2018-07-17T18:03:00Z"/>
              </w:rPr>
            </w:pPr>
            <w:ins w:id="1646" w:author="Lori Reed-Fourquet" w:date="2018-07-17T18:03:00Z">
              <w:r w:rsidRPr="00375960">
                <w:t>[1..*]</w:t>
              </w:r>
            </w:ins>
          </w:p>
        </w:tc>
        <w:tc>
          <w:tcPr>
            <w:tcW w:w="720" w:type="pct"/>
            <w:tcBorders>
              <w:top w:val="single" w:sz="4" w:space="0" w:color="auto"/>
              <w:left w:val="single" w:sz="4" w:space="0" w:color="auto"/>
              <w:bottom w:val="single" w:sz="4" w:space="0" w:color="auto"/>
              <w:right w:val="single" w:sz="4" w:space="0" w:color="auto"/>
            </w:tcBorders>
            <w:vAlign w:val="center"/>
          </w:tcPr>
          <w:p w14:paraId="6B0EA623" w14:textId="77777777" w:rsidR="00871D3A" w:rsidRPr="00375960" w:rsidRDefault="00871D3A" w:rsidP="00BC0653">
            <w:pPr>
              <w:pStyle w:val="TableEntry"/>
              <w:rPr>
                <w:ins w:id="1647"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2C088CC5" w14:textId="77777777" w:rsidR="00871D3A" w:rsidRPr="00375960" w:rsidRDefault="00871D3A" w:rsidP="00BC0653">
            <w:pPr>
              <w:pStyle w:val="TableEntry"/>
              <w:rPr>
                <w:ins w:id="1648" w:author="Lori Reed-Fourquet" w:date="2018-07-17T18:03:00Z"/>
              </w:rPr>
            </w:pPr>
            <w:ins w:id="1649" w:author="Lori Reed-Fourquet" w:date="2018-07-17T18:03:00Z">
              <w:r w:rsidRPr="00375960">
                <w:t>Personal Information: Patient Address</w:t>
              </w:r>
            </w:ins>
          </w:p>
        </w:tc>
        <w:tc>
          <w:tcPr>
            <w:tcW w:w="1252" w:type="pct"/>
            <w:tcBorders>
              <w:top w:val="single" w:sz="4" w:space="0" w:color="auto"/>
              <w:left w:val="single" w:sz="4" w:space="0" w:color="auto"/>
              <w:bottom w:val="single" w:sz="4" w:space="0" w:color="auto"/>
              <w:right w:val="single" w:sz="4" w:space="0" w:color="auto"/>
            </w:tcBorders>
          </w:tcPr>
          <w:p w14:paraId="5F0D2560" w14:textId="77777777" w:rsidR="00871D3A" w:rsidRPr="00375960" w:rsidRDefault="00871D3A" w:rsidP="00BC0653">
            <w:pPr>
              <w:pStyle w:val="TableEntry"/>
              <w:rPr>
                <w:ins w:id="1650" w:author="Lori Reed-Fourquet" w:date="2018-07-17T18:03:00Z"/>
              </w:rPr>
            </w:pPr>
            <w:ins w:id="1651" w:author="Lori Reed-Fourquet" w:date="2018-07-17T18:03:00Z">
              <w:r w:rsidRPr="00375960">
                <w:t>1.3.6.1.4.1.19376.1.5.3.1.1.1</w:t>
              </w:r>
            </w:ins>
          </w:p>
        </w:tc>
        <w:tc>
          <w:tcPr>
            <w:tcW w:w="770" w:type="pct"/>
            <w:tcBorders>
              <w:top w:val="single" w:sz="4" w:space="0" w:color="auto"/>
              <w:left w:val="single" w:sz="4" w:space="0" w:color="auto"/>
              <w:bottom w:val="single" w:sz="4" w:space="0" w:color="auto"/>
              <w:right w:val="single" w:sz="4" w:space="0" w:color="auto"/>
            </w:tcBorders>
          </w:tcPr>
          <w:p w14:paraId="165FBC7A" w14:textId="77777777" w:rsidR="00871D3A" w:rsidRPr="00375960" w:rsidRDefault="00871D3A" w:rsidP="00BC0653">
            <w:pPr>
              <w:pStyle w:val="TableEntry"/>
              <w:rPr>
                <w:ins w:id="1652" w:author="Lori Reed-Fourquet" w:date="2018-07-17T18:03:00Z"/>
              </w:rPr>
            </w:pPr>
            <w:ins w:id="1653" w:author="Lori Reed-Fourquet" w:date="2018-07-17T18:03:00Z">
              <w:r w:rsidRPr="00375960">
                <w:t>PCC TF-2</w:t>
              </w:r>
            </w:ins>
          </w:p>
        </w:tc>
        <w:tc>
          <w:tcPr>
            <w:tcW w:w="719" w:type="pct"/>
            <w:tcBorders>
              <w:top w:val="single" w:sz="4" w:space="0" w:color="auto"/>
              <w:left w:val="single" w:sz="4" w:space="0" w:color="auto"/>
              <w:bottom w:val="single" w:sz="4" w:space="0" w:color="auto"/>
              <w:right w:val="single" w:sz="4" w:space="0" w:color="auto"/>
            </w:tcBorders>
          </w:tcPr>
          <w:p w14:paraId="71CE5DAC" w14:textId="77777777" w:rsidR="00871D3A" w:rsidRPr="00375960" w:rsidRDefault="00871D3A" w:rsidP="00BC0653">
            <w:pPr>
              <w:pStyle w:val="TableEntry"/>
              <w:rPr>
                <w:ins w:id="1654" w:author="Lori Reed-Fourquet" w:date="2018-07-17T18:03:00Z"/>
              </w:rPr>
            </w:pPr>
          </w:p>
        </w:tc>
      </w:tr>
      <w:tr w:rsidR="00871D3A" w:rsidRPr="00375960" w14:paraId="121117F4" w14:textId="77777777" w:rsidTr="00BC0653">
        <w:trPr>
          <w:cantSplit/>
          <w:jc w:val="center"/>
          <w:ins w:id="1655"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51515045" w14:textId="77777777" w:rsidR="00871D3A" w:rsidRPr="00375960" w:rsidRDefault="00871D3A" w:rsidP="00BC0653">
            <w:pPr>
              <w:pStyle w:val="TableEntry"/>
              <w:rPr>
                <w:ins w:id="1656" w:author="Lori Reed-Fourquet" w:date="2018-07-17T18:03:00Z"/>
              </w:rPr>
            </w:pPr>
            <w:ins w:id="1657" w:author="Lori Reed-Fourquet" w:date="2018-07-17T18:03:00Z">
              <w:r w:rsidRPr="00375960">
                <w:t>R</w:t>
              </w:r>
            </w:ins>
          </w:p>
          <w:p w14:paraId="37813D89" w14:textId="77777777" w:rsidR="00871D3A" w:rsidRPr="00375960" w:rsidRDefault="00871D3A" w:rsidP="00BC0653">
            <w:pPr>
              <w:pStyle w:val="TableEntry"/>
              <w:rPr>
                <w:ins w:id="1658" w:author="Lori Reed-Fourquet" w:date="2018-07-17T18:03:00Z"/>
              </w:rPr>
            </w:pPr>
            <w:ins w:id="1659" w:author="Lori Reed-Fourquet" w:date="2018-07-17T18:03:00Z">
              <w:r w:rsidRPr="00375960">
                <w:t>[1..*]</w:t>
              </w:r>
            </w:ins>
          </w:p>
        </w:tc>
        <w:tc>
          <w:tcPr>
            <w:tcW w:w="720" w:type="pct"/>
            <w:tcBorders>
              <w:top w:val="single" w:sz="4" w:space="0" w:color="auto"/>
              <w:left w:val="single" w:sz="4" w:space="0" w:color="auto"/>
              <w:bottom w:val="single" w:sz="4" w:space="0" w:color="auto"/>
              <w:right w:val="single" w:sz="4" w:space="0" w:color="auto"/>
            </w:tcBorders>
            <w:vAlign w:val="center"/>
          </w:tcPr>
          <w:p w14:paraId="74227BC5" w14:textId="77777777" w:rsidR="00871D3A" w:rsidRPr="00375960" w:rsidRDefault="00871D3A" w:rsidP="00BC0653">
            <w:pPr>
              <w:pStyle w:val="TableEntry"/>
              <w:rPr>
                <w:ins w:id="1660"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69F32DF3" w14:textId="77777777" w:rsidR="00871D3A" w:rsidRPr="00375960" w:rsidRDefault="00871D3A" w:rsidP="00BC0653">
            <w:pPr>
              <w:pStyle w:val="TableEntry"/>
              <w:rPr>
                <w:ins w:id="1661" w:author="Lori Reed-Fourquet" w:date="2018-07-17T18:03:00Z"/>
              </w:rPr>
            </w:pPr>
            <w:ins w:id="1662" w:author="Lori Reed-Fourquet" w:date="2018-07-17T18:03:00Z">
              <w:r w:rsidRPr="00375960">
                <w:t>Personal Information: Patient ID</w:t>
              </w:r>
            </w:ins>
          </w:p>
        </w:tc>
        <w:tc>
          <w:tcPr>
            <w:tcW w:w="1252" w:type="pct"/>
            <w:tcBorders>
              <w:top w:val="single" w:sz="4" w:space="0" w:color="auto"/>
              <w:left w:val="single" w:sz="4" w:space="0" w:color="auto"/>
              <w:bottom w:val="single" w:sz="4" w:space="0" w:color="auto"/>
              <w:right w:val="single" w:sz="4" w:space="0" w:color="auto"/>
            </w:tcBorders>
          </w:tcPr>
          <w:p w14:paraId="3136A702" w14:textId="77777777" w:rsidR="00871D3A" w:rsidRPr="00375960" w:rsidRDefault="00871D3A" w:rsidP="00BC0653">
            <w:pPr>
              <w:pStyle w:val="TableEntry"/>
              <w:rPr>
                <w:ins w:id="1663" w:author="Lori Reed-Fourquet" w:date="2018-07-17T18:03:00Z"/>
              </w:rPr>
            </w:pPr>
            <w:ins w:id="1664" w:author="Lori Reed-Fourquet" w:date="2018-07-17T18:03:00Z">
              <w:r w:rsidRPr="00375960">
                <w:t>1.3.6.1.4.1.19376.1.5.3.1.1.1</w:t>
              </w:r>
            </w:ins>
          </w:p>
        </w:tc>
        <w:tc>
          <w:tcPr>
            <w:tcW w:w="770" w:type="pct"/>
            <w:tcBorders>
              <w:top w:val="single" w:sz="4" w:space="0" w:color="auto"/>
              <w:left w:val="single" w:sz="4" w:space="0" w:color="auto"/>
              <w:bottom w:val="single" w:sz="4" w:space="0" w:color="auto"/>
              <w:right w:val="single" w:sz="4" w:space="0" w:color="auto"/>
            </w:tcBorders>
          </w:tcPr>
          <w:p w14:paraId="18B1C881" w14:textId="77777777" w:rsidR="00871D3A" w:rsidRPr="00375960" w:rsidRDefault="00871D3A" w:rsidP="00BC0653">
            <w:pPr>
              <w:pStyle w:val="TableEntry"/>
              <w:rPr>
                <w:ins w:id="1665" w:author="Lori Reed-Fourquet" w:date="2018-07-17T18:03:00Z"/>
              </w:rPr>
            </w:pPr>
            <w:ins w:id="1666" w:author="Lori Reed-Fourquet" w:date="2018-07-17T18:03:00Z">
              <w:r w:rsidRPr="00375960">
                <w:t>PCC TF-2</w:t>
              </w:r>
            </w:ins>
          </w:p>
        </w:tc>
        <w:tc>
          <w:tcPr>
            <w:tcW w:w="719" w:type="pct"/>
            <w:tcBorders>
              <w:top w:val="single" w:sz="4" w:space="0" w:color="auto"/>
              <w:left w:val="single" w:sz="4" w:space="0" w:color="auto"/>
              <w:bottom w:val="single" w:sz="4" w:space="0" w:color="auto"/>
              <w:right w:val="single" w:sz="4" w:space="0" w:color="auto"/>
            </w:tcBorders>
          </w:tcPr>
          <w:p w14:paraId="7765A8FE" w14:textId="77777777" w:rsidR="00871D3A" w:rsidRPr="00375960" w:rsidRDefault="00871D3A" w:rsidP="00BC0653">
            <w:pPr>
              <w:pStyle w:val="TableEntry"/>
              <w:rPr>
                <w:ins w:id="1667" w:author="Lori Reed-Fourquet" w:date="2018-07-17T18:03:00Z"/>
              </w:rPr>
            </w:pPr>
          </w:p>
        </w:tc>
      </w:tr>
      <w:tr w:rsidR="00871D3A" w:rsidRPr="00375960" w14:paraId="5551D091" w14:textId="77777777" w:rsidTr="00BC0653">
        <w:trPr>
          <w:cantSplit/>
          <w:jc w:val="center"/>
          <w:ins w:id="1668"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34D0B2E6" w14:textId="77777777" w:rsidR="00871D3A" w:rsidRPr="00375960" w:rsidRDefault="00871D3A" w:rsidP="00BC0653">
            <w:pPr>
              <w:pStyle w:val="TableEntry"/>
              <w:rPr>
                <w:ins w:id="1669" w:author="Lori Reed-Fourquet" w:date="2018-07-17T18:03:00Z"/>
              </w:rPr>
            </w:pPr>
            <w:ins w:id="1670" w:author="Lori Reed-Fourquet" w:date="2018-07-17T18:03:00Z">
              <w:r w:rsidRPr="00375960">
                <w:t>R</w:t>
              </w:r>
            </w:ins>
          </w:p>
          <w:p w14:paraId="456BF16E" w14:textId="77777777" w:rsidR="00871D3A" w:rsidRPr="00375960" w:rsidRDefault="00871D3A" w:rsidP="00BC0653">
            <w:pPr>
              <w:pStyle w:val="TableEntry"/>
              <w:rPr>
                <w:ins w:id="1671" w:author="Lori Reed-Fourquet" w:date="2018-07-17T18:03:00Z"/>
              </w:rPr>
            </w:pPr>
            <w:ins w:id="1672" w:author="Lori Reed-Fourquet" w:date="2018-07-17T18:03:00Z">
              <w:r w:rsidRPr="00375960">
                <w:t>[1..*]</w:t>
              </w:r>
            </w:ins>
          </w:p>
        </w:tc>
        <w:tc>
          <w:tcPr>
            <w:tcW w:w="720" w:type="pct"/>
            <w:tcBorders>
              <w:top w:val="single" w:sz="4" w:space="0" w:color="auto"/>
              <w:left w:val="single" w:sz="4" w:space="0" w:color="auto"/>
              <w:bottom w:val="single" w:sz="4" w:space="0" w:color="auto"/>
              <w:right w:val="single" w:sz="4" w:space="0" w:color="auto"/>
            </w:tcBorders>
            <w:vAlign w:val="center"/>
          </w:tcPr>
          <w:p w14:paraId="5919D490" w14:textId="77777777" w:rsidR="00871D3A" w:rsidRPr="00375960" w:rsidRDefault="00871D3A" w:rsidP="00BC0653">
            <w:pPr>
              <w:pStyle w:val="TableEntry"/>
              <w:rPr>
                <w:ins w:id="1673"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4EFC7CB7" w14:textId="77777777" w:rsidR="00871D3A" w:rsidRPr="00375960" w:rsidRDefault="00871D3A" w:rsidP="00BC0653">
            <w:pPr>
              <w:pStyle w:val="TableEntry"/>
              <w:rPr>
                <w:ins w:id="1674" w:author="Lori Reed-Fourquet" w:date="2018-07-17T18:03:00Z"/>
              </w:rPr>
            </w:pPr>
            <w:ins w:id="1675" w:author="Lori Reed-Fourquet" w:date="2018-07-17T18:03:00Z">
              <w:r w:rsidRPr="00375960">
                <w:t xml:space="preserve">Personal Information: Patient Telecom </w:t>
              </w:r>
            </w:ins>
          </w:p>
        </w:tc>
        <w:tc>
          <w:tcPr>
            <w:tcW w:w="1252" w:type="pct"/>
            <w:tcBorders>
              <w:top w:val="single" w:sz="4" w:space="0" w:color="auto"/>
              <w:left w:val="single" w:sz="4" w:space="0" w:color="auto"/>
              <w:bottom w:val="single" w:sz="4" w:space="0" w:color="auto"/>
              <w:right w:val="single" w:sz="4" w:space="0" w:color="auto"/>
            </w:tcBorders>
          </w:tcPr>
          <w:p w14:paraId="4749619B" w14:textId="77777777" w:rsidR="00871D3A" w:rsidRPr="00375960" w:rsidRDefault="00871D3A" w:rsidP="00BC0653">
            <w:pPr>
              <w:pStyle w:val="TableEntry"/>
              <w:rPr>
                <w:ins w:id="1676" w:author="Lori Reed-Fourquet" w:date="2018-07-17T18:03:00Z"/>
              </w:rPr>
            </w:pPr>
            <w:ins w:id="1677" w:author="Lori Reed-Fourquet" w:date="2018-07-17T18:03:00Z">
              <w:r w:rsidRPr="00375960">
                <w:t>1.3.6.1.4.1.19376.1.5.3.1.1.1</w:t>
              </w:r>
            </w:ins>
          </w:p>
        </w:tc>
        <w:tc>
          <w:tcPr>
            <w:tcW w:w="770" w:type="pct"/>
            <w:tcBorders>
              <w:top w:val="single" w:sz="4" w:space="0" w:color="auto"/>
              <w:left w:val="single" w:sz="4" w:space="0" w:color="auto"/>
              <w:bottom w:val="single" w:sz="4" w:space="0" w:color="auto"/>
              <w:right w:val="single" w:sz="4" w:space="0" w:color="auto"/>
            </w:tcBorders>
          </w:tcPr>
          <w:p w14:paraId="65324B14" w14:textId="77777777" w:rsidR="00871D3A" w:rsidRPr="00375960" w:rsidRDefault="00871D3A" w:rsidP="00BC0653">
            <w:pPr>
              <w:pStyle w:val="TableEntry"/>
              <w:rPr>
                <w:ins w:id="1678" w:author="Lori Reed-Fourquet" w:date="2018-07-17T18:03:00Z"/>
              </w:rPr>
            </w:pPr>
            <w:ins w:id="1679" w:author="Lori Reed-Fourquet" w:date="2018-07-17T18:03:00Z">
              <w:r w:rsidRPr="00375960">
                <w:t>PCC TF-2</w:t>
              </w:r>
            </w:ins>
          </w:p>
        </w:tc>
        <w:tc>
          <w:tcPr>
            <w:tcW w:w="719" w:type="pct"/>
            <w:tcBorders>
              <w:top w:val="single" w:sz="4" w:space="0" w:color="auto"/>
              <w:left w:val="single" w:sz="4" w:space="0" w:color="auto"/>
              <w:bottom w:val="single" w:sz="4" w:space="0" w:color="auto"/>
              <w:right w:val="single" w:sz="4" w:space="0" w:color="auto"/>
            </w:tcBorders>
          </w:tcPr>
          <w:p w14:paraId="55771AF3" w14:textId="77777777" w:rsidR="00871D3A" w:rsidRPr="00375960" w:rsidRDefault="00871D3A" w:rsidP="00BC0653">
            <w:pPr>
              <w:pStyle w:val="TableEntry"/>
              <w:rPr>
                <w:ins w:id="1680" w:author="Lori Reed-Fourquet" w:date="2018-07-17T18:03:00Z"/>
              </w:rPr>
            </w:pPr>
          </w:p>
        </w:tc>
      </w:tr>
      <w:tr w:rsidR="00871D3A" w:rsidRPr="00375960" w14:paraId="00E4E5D2" w14:textId="77777777" w:rsidTr="00BC0653">
        <w:trPr>
          <w:cantSplit/>
          <w:jc w:val="center"/>
          <w:ins w:id="1681"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3EBB20EB" w14:textId="77777777" w:rsidR="00871D3A" w:rsidRPr="00375960" w:rsidRDefault="00871D3A" w:rsidP="00BC0653">
            <w:pPr>
              <w:pStyle w:val="TableEntry"/>
              <w:rPr>
                <w:ins w:id="1682" w:author="Lori Reed-Fourquet" w:date="2018-07-17T18:03:00Z"/>
              </w:rPr>
            </w:pPr>
            <w:ins w:id="1683" w:author="Lori Reed-Fourquet" w:date="2018-07-17T18:03:00Z">
              <w:r w:rsidRPr="00375960">
                <w:t>O</w:t>
              </w:r>
            </w:ins>
          </w:p>
          <w:p w14:paraId="2BEAB3D6" w14:textId="77777777" w:rsidR="00871D3A" w:rsidRPr="00375960" w:rsidRDefault="00871D3A" w:rsidP="00BC0653">
            <w:pPr>
              <w:pStyle w:val="TableEntry"/>
              <w:rPr>
                <w:ins w:id="1684" w:author="Lori Reed-Fourquet" w:date="2018-07-17T18:03:00Z"/>
              </w:rPr>
            </w:pPr>
            <w:ins w:id="1685" w:author="Lori Reed-Fourquet" w:date="2018-07-17T18:03:00Z">
              <w:r w:rsidRPr="00375960">
                <w:t>[0..1]</w:t>
              </w:r>
            </w:ins>
          </w:p>
        </w:tc>
        <w:tc>
          <w:tcPr>
            <w:tcW w:w="720" w:type="pct"/>
            <w:tcBorders>
              <w:top w:val="single" w:sz="4" w:space="0" w:color="auto"/>
              <w:left w:val="single" w:sz="4" w:space="0" w:color="auto"/>
              <w:bottom w:val="single" w:sz="4" w:space="0" w:color="auto"/>
              <w:right w:val="single" w:sz="4" w:space="0" w:color="auto"/>
            </w:tcBorders>
            <w:vAlign w:val="center"/>
          </w:tcPr>
          <w:p w14:paraId="6601D1C3" w14:textId="77777777" w:rsidR="00871D3A" w:rsidRPr="00375960" w:rsidRDefault="00871D3A" w:rsidP="00BC0653">
            <w:pPr>
              <w:pStyle w:val="TableEntry"/>
              <w:rPr>
                <w:ins w:id="1686"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6ED90871" w14:textId="77777777" w:rsidR="00871D3A" w:rsidRPr="00375960" w:rsidRDefault="00871D3A" w:rsidP="00BC0653">
            <w:pPr>
              <w:pStyle w:val="TableEntry"/>
              <w:rPr>
                <w:ins w:id="1687" w:author="Lori Reed-Fourquet" w:date="2018-07-17T18:03:00Z"/>
              </w:rPr>
            </w:pPr>
            <w:ins w:id="1688" w:author="Lori Reed-Fourquet" w:date="2018-07-17T18:03:00Z">
              <w:r w:rsidRPr="00375960">
                <w:t xml:space="preserve">Personal Information: Administrative Gender </w:t>
              </w:r>
            </w:ins>
          </w:p>
        </w:tc>
        <w:tc>
          <w:tcPr>
            <w:tcW w:w="1252" w:type="pct"/>
            <w:tcBorders>
              <w:top w:val="single" w:sz="4" w:space="0" w:color="auto"/>
              <w:left w:val="single" w:sz="4" w:space="0" w:color="auto"/>
              <w:bottom w:val="single" w:sz="4" w:space="0" w:color="auto"/>
              <w:right w:val="single" w:sz="4" w:space="0" w:color="auto"/>
            </w:tcBorders>
          </w:tcPr>
          <w:p w14:paraId="1725D8C1" w14:textId="77777777" w:rsidR="00871D3A" w:rsidRPr="00375960" w:rsidRDefault="00871D3A" w:rsidP="00BC0653">
            <w:pPr>
              <w:pStyle w:val="TableEntry"/>
              <w:rPr>
                <w:ins w:id="1689" w:author="Lori Reed-Fourquet" w:date="2018-07-17T18:03:00Z"/>
              </w:rPr>
            </w:pPr>
            <w:ins w:id="1690" w:author="Lori Reed-Fourquet" w:date="2018-07-17T18:03:00Z">
              <w:r w:rsidRPr="00375960">
                <w:t>1.3.6.1.4.1.19376.1.5.3.1.1.1</w:t>
              </w:r>
            </w:ins>
          </w:p>
        </w:tc>
        <w:tc>
          <w:tcPr>
            <w:tcW w:w="770" w:type="pct"/>
            <w:tcBorders>
              <w:top w:val="single" w:sz="4" w:space="0" w:color="auto"/>
              <w:left w:val="single" w:sz="4" w:space="0" w:color="auto"/>
              <w:bottom w:val="single" w:sz="4" w:space="0" w:color="auto"/>
              <w:right w:val="single" w:sz="4" w:space="0" w:color="auto"/>
            </w:tcBorders>
          </w:tcPr>
          <w:p w14:paraId="21F927C7" w14:textId="77777777" w:rsidR="00871D3A" w:rsidRPr="00375960" w:rsidRDefault="00871D3A" w:rsidP="00BC0653">
            <w:pPr>
              <w:pStyle w:val="TableEntry"/>
              <w:rPr>
                <w:ins w:id="1691" w:author="Lori Reed-Fourquet" w:date="2018-07-17T18:03:00Z"/>
              </w:rPr>
            </w:pPr>
            <w:ins w:id="1692" w:author="Lori Reed-Fourquet" w:date="2018-07-17T18:03:00Z">
              <w:r w:rsidRPr="00375960">
                <w:t>PCC TF-2</w:t>
              </w:r>
            </w:ins>
          </w:p>
        </w:tc>
        <w:tc>
          <w:tcPr>
            <w:tcW w:w="719" w:type="pct"/>
            <w:tcBorders>
              <w:top w:val="single" w:sz="4" w:space="0" w:color="auto"/>
              <w:left w:val="single" w:sz="4" w:space="0" w:color="auto"/>
              <w:bottom w:val="single" w:sz="4" w:space="0" w:color="auto"/>
              <w:right w:val="single" w:sz="4" w:space="0" w:color="auto"/>
            </w:tcBorders>
          </w:tcPr>
          <w:p w14:paraId="6E77B197" w14:textId="77777777" w:rsidR="00871D3A" w:rsidRPr="00375960" w:rsidRDefault="00871D3A" w:rsidP="00BC0653">
            <w:pPr>
              <w:pStyle w:val="TableEntry"/>
              <w:rPr>
                <w:ins w:id="1693" w:author="Lori Reed-Fourquet" w:date="2018-07-17T18:03:00Z"/>
              </w:rPr>
            </w:pPr>
          </w:p>
        </w:tc>
      </w:tr>
      <w:tr w:rsidR="00871D3A" w:rsidRPr="00375960" w14:paraId="535B0FB4" w14:textId="77777777" w:rsidTr="00BC0653">
        <w:trPr>
          <w:cantSplit/>
          <w:jc w:val="center"/>
          <w:ins w:id="1694"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6851556B" w14:textId="77777777" w:rsidR="00871D3A" w:rsidRPr="00375960" w:rsidRDefault="00871D3A" w:rsidP="00BC0653">
            <w:pPr>
              <w:pStyle w:val="TableEntry"/>
              <w:rPr>
                <w:ins w:id="1695" w:author="Lori Reed-Fourquet" w:date="2018-07-17T18:03:00Z"/>
              </w:rPr>
            </w:pPr>
            <w:ins w:id="1696" w:author="Lori Reed-Fourquet" w:date="2018-07-17T18:03:00Z">
              <w:r w:rsidRPr="00375960">
                <w:t>O</w:t>
              </w:r>
            </w:ins>
          </w:p>
          <w:p w14:paraId="1346E98E" w14:textId="77777777" w:rsidR="00871D3A" w:rsidRPr="00375960" w:rsidRDefault="00871D3A" w:rsidP="00BC0653">
            <w:pPr>
              <w:pStyle w:val="TableEntry"/>
              <w:rPr>
                <w:ins w:id="1697" w:author="Lori Reed-Fourquet" w:date="2018-07-17T18:03:00Z"/>
              </w:rPr>
            </w:pPr>
            <w:ins w:id="1698" w:author="Lori Reed-Fourquet" w:date="2018-07-17T18:03:00Z">
              <w:r w:rsidRPr="00375960">
                <w:t>[0..1]</w:t>
              </w:r>
            </w:ins>
          </w:p>
        </w:tc>
        <w:tc>
          <w:tcPr>
            <w:tcW w:w="720" w:type="pct"/>
            <w:tcBorders>
              <w:top w:val="single" w:sz="4" w:space="0" w:color="auto"/>
              <w:left w:val="single" w:sz="4" w:space="0" w:color="auto"/>
              <w:bottom w:val="single" w:sz="4" w:space="0" w:color="auto"/>
              <w:right w:val="single" w:sz="4" w:space="0" w:color="auto"/>
            </w:tcBorders>
            <w:vAlign w:val="center"/>
          </w:tcPr>
          <w:p w14:paraId="227A98F2" w14:textId="77777777" w:rsidR="00871D3A" w:rsidRPr="00375960" w:rsidRDefault="00871D3A" w:rsidP="00BC0653">
            <w:pPr>
              <w:pStyle w:val="TableEntry"/>
              <w:rPr>
                <w:ins w:id="1699"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544A43C5" w14:textId="77777777" w:rsidR="00871D3A" w:rsidRPr="00375960" w:rsidRDefault="00871D3A" w:rsidP="00BC0653">
            <w:pPr>
              <w:pStyle w:val="TableEntry"/>
              <w:rPr>
                <w:ins w:id="1700" w:author="Lori Reed-Fourquet" w:date="2018-07-17T18:03:00Z"/>
              </w:rPr>
            </w:pPr>
            <w:ins w:id="1701" w:author="Lori Reed-Fourquet" w:date="2018-07-17T18:03:00Z">
              <w:r w:rsidRPr="00375960">
                <w:t xml:space="preserve">Personal Information: Ethnicity </w:t>
              </w:r>
            </w:ins>
          </w:p>
        </w:tc>
        <w:tc>
          <w:tcPr>
            <w:tcW w:w="1252" w:type="pct"/>
            <w:tcBorders>
              <w:top w:val="single" w:sz="4" w:space="0" w:color="auto"/>
              <w:left w:val="single" w:sz="4" w:space="0" w:color="auto"/>
              <w:bottom w:val="single" w:sz="4" w:space="0" w:color="auto"/>
              <w:right w:val="single" w:sz="4" w:space="0" w:color="auto"/>
            </w:tcBorders>
          </w:tcPr>
          <w:p w14:paraId="4016BDD3" w14:textId="77777777" w:rsidR="00871D3A" w:rsidRPr="00375960" w:rsidRDefault="00871D3A" w:rsidP="00BC0653">
            <w:pPr>
              <w:pStyle w:val="TableEntry"/>
              <w:rPr>
                <w:ins w:id="1702" w:author="Lori Reed-Fourquet" w:date="2018-07-17T18:03:00Z"/>
              </w:rPr>
            </w:pPr>
            <w:ins w:id="1703" w:author="Lori Reed-Fourquet" w:date="2018-07-17T18:03:00Z">
              <w:r w:rsidRPr="00375960">
                <w:t>1.3.6.1.4.1.19376.1.5.3.1.1.1</w:t>
              </w:r>
            </w:ins>
          </w:p>
        </w:tc>
        <w:tc>
          <w:tcPr>
            <w:tcW w:w="770" w:type="pct"/>
            <w:tcBorders>
              <w:top w:val="single" w:sz="4" w:space="0" w:color="auto"/>
              <w:left w:val="single" w:sz="4" w:space="0" w:color="auto"/>
              <w:bottom w:val="single" w:sz="4" w:space="0" w:color="auto"/>
              <w:right w:val="single" w:sz="4" w:space="0" w:color="auto"/>
            </w:tcBorders>
          </w:tcPr>
          <w:p w14:paraId="437D18A6" w14:textId="77777777" w:rsidR="00871D3A" w:rsidRPr="00375960" w:rsidRDefault="00871D3A" w:rsidP="00BC0653">
            <w:pPr>
              <w:pStyle w:val="TableEntry"/>
              <w:rPr>
                <w:ins w:id="1704" w:author="Lori Reed-Fourquet" w:date="2018-07-17T18:03:00Z"/>
              </w:rPr>
            </w:pPr>
            <w:ins w:id="1705" w:author="Lori Reed-Fourquet" w:date="2018-07-17T18:03:00Z">
              <w:r w:rsidRPr="00375960">
                <w:t>PCC TF-2</w:t>
              </w:r>
            </w:ins>
          </w:p>
        </w:tc>
        <w:tc>
          <w:tcPr>
            <w:tcW w:w="719" w:type="pct"/>
            <w:tcBorders>
              <w:top w:val="single" w:sz="4" w:space="0" w:color="auto"/>
              <w:left w:val="single" w:sz="4" w:space="0" w:color="auto"/>
              <w:bottom w:val="single" w:sz="4" w:space="0" w:color="auto"/>
              <w:right w:val="single" w:sz="4" w:space="0" w:color="auto"/>
            </w:tcBorders>
          </w:tcPr>
          <w:p w14:paraId="31277FB5" w14:textId="77777777" w:rsidR="00871D3A" w:rsidRPr="00375960" w:rsidRDefault="00871D3A" w:rsidP="00BC0653">
            <w:pPr>
              <w:pStyle w:val="TableEntry"/>
              <w:rPr>
                <w:ins w:id="1706" w:author="Lori Reed-Fourquet" w:date="2018-07-17T18:03:00Z"/>
              </w:rPr>
            </w:pPr>
            <w:ins w:id="1707" w:author="Lori Reed-Fourquet" w:date="2018-07-17T18:03:00Z">
              <w:r w:rsidRPr="00375960">
                <w:t>6.3.2.H.1</w:t>
              </w:r>
            </w:ins>
          </w:p>
        </w:tc>
      </w:tr>
      <w:tr w:rsidR="00871D3A" w:rsidRPr="00375960" w14:paraId="369D6701" w14:textId="77777777" w:rsidTr="00BC0653">
        <w:trPr>
          <w:cantSplit/>
          <w:jc w:val="center"/>
          <w:ins w:id="1708"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67765B22" w14:textId="77777777" w:rsidR="00871D3A" w:rsidRPr="00375960" w:rsidRDefault="00871D3A" w:rsidP="00BC0653">
            <w:pPr>
              <w:pStyle w:val="TableEntry"/>
              <w:rPr>
                <w:ins w:id="1709" w:author="Lori Reed-Fourquet" w:date="2018-07-17T18:03:00Z"/>
              </w:rPr>
            </w:pPr>
            <w:ins w:id="1710" w:author="Lori Reed-Fourquet" w:date="2018-07-17T18:03:00Z">
              <w:r w:rsidRPr="00375960">
                <w:t>RE</w:t>
              </w:r>
            </w:ins>
          </w:p>
          <w:p w14:paraId="42931306" w14:textId="77777777" w:rsidR="00871D3A" w:rsidRPr="00375960" w:rsidRDefault="00871D3A" w:rsidP="00BC0653">
            <w:pPr>
              <w:pStyle w:val="TableEntry"/>
              <w:rPr>
                <w:ins w:id="1711" w:author="Lori Reed-Fourquet" w:date="2018-07-17T18:03:00Z"/>
              </w:rPr>
            </w:pPr>
            <w:ins w:id="1712" w:author="Lori Reed-Fourquet" w:date="2018-07-17T18:03:00Z">
              <w:r w:rsidRPr="00375960">
                <w:t>[0..1]</w:t>
              </w:r>
            </w:ins>
          </w:p>
        </w:tc>
        <w:tc>
          <w:tcPr>
            <w:tcW w:w="720" w:type="pct"/>
            <w:tcBorders>
              <w:top w:val="single" w:sz="4" w:space="0" w:color="auto"/>
              <w:left w:val="single" w:sz="4" w:space="0" w:color="auto"/>
              <w:bottom w:val="single" w:sz="4" w:space="0" w:color="auto"/>
              <w:right w:val="single" w:sz="4" w:space="0" w:color="auto"/>
            </w:tcBorders>
            <w:vAlign w:val="center"/>
          </w:tcPr>
          <w:p w14:paraId="1F4DA7B2" w14:textId="77777777" w:rsidR="00871D3A" w:rsidRPr="00375960" w:rsidRDefault="00871D3A" w:rsidP="00BC0653">
            <w:pPr>
              <w:pStyle w:val="TableEntry"/>
              <w:rPr>
                <w:ins w:id="1713"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01271B54" w14:textId="77777777" w:rsidR="00871D3A" w:rsidRPr="00375960" w:rsidRDefault="00871D3A" w:rsidP="00BC0653">
            <w:pPr>
              <w:pStyle w:val="TableEntry"/>
              <w:rPr>
                <w:ins w:id="1714" w:author="Lori Reed-Fourquet" w:date="2018-07-17T18:03:00Z"/>
              </w:rPr>
            </w:pPr>
            <w:ins w:id="1715" w:author="Lori Reed-Fourquet" w:date="2018-07-17T18:03:00Z">
              <w:r w:rsidRPr="00375960">
                <w:t>Personal Information: Marital Status</w:t>
              </w:r>
            </w:ins>
          </w:p>
        </w:tc>
        <w:tc>
          <w:tcPr>
            <w:tcW w:w="1252" w:type="pct"/>
            <w:tcBorders>
              <w:top w:val="single" w:sz="4" w:space="0" w:color="auto"/>
              <w:left w:val="single" w:sz="4" w:space="0" w:color="auto"/>
              <w:bottom w:val="single" w:sz="4" w:space="0" w:color="auto"/>
              <w:right w:val="single" w:sz="4" w:space="0" w:color="auto"/>
            </w:tcBorders>
          </w:tcPr>
          <w:p w14:paraId="545019D1" w14:textId="77777777" w:rsidR="00871D3A" w:rsidRPr="00375960" w:rsidRDefault="00871D3A" w:rsidP="00BC0653">
            <w:pPr>
              <w:pStyle w:val="TableEntry"/>
              <w:rPr>
                <w:ins w:id="1716" w:author="Lori Reed-Fourquet" w:date="2018-07-17T18:03:00Z"/>
              </w:rPr>
            </w:pPr>
            <w:ins w:id="1717" w:author="Lori Reed-Fourquet" w:date="2018-07-17T18:03:00Z">
              <w:r w:rsidRPr="00375960">
                <w:t>1.3.6.1.4.1.19376.1.5.3.1.1.1</w:t>
              </w:r>
            </w:ins>
          </w:p>
        </w:tc>
        <w:tc>
          <w:tcPr>
            <w:tcW w:w="770" w:type="pct"/>
            <w:tcBorders>
              <w:top w:val="single" w:sz="4" w:space="0" w:color="auto"/>
              <w:left w:val="single" w:sz="4" w:space="0" w:color="auto"/>
              <w:bottom w:val="single" w:sz="4" w:space="0" w:color="auto"/>
              <w:right w:val="single" w:sz="4" w:space="0" w:color="auto"/>
            </w:tcBorders>
          </w:tcPr>
          <w:p w14:paraId="1FFB3887" w14:textId="77777777" w:rsidR="00871D3A" w:rsidRPr="00375960" w:rsidRDefault="00871D3A" w:rsidP="00BC0653">
            <w:pPr>
              <w:pStyle w:val="TableEntry"/>
              <w:rPr>
                <w:ins w:id="1718" w:author="Lori Reed-Fourquet" w:date="2018-07-17T18:03:00Z"/>
              </w:rPr>
            </w:pPr>
            <w:ins w:id="1719" w:author="Lori Reed-Fourquet" w:date="2018-07-17T18:03:00Z">
              <w:r w:rsidRPr="00375960">
                <w:t>PCC TF-2</w:t>
              </w:r>
            </w:ins>
          </w:p>
        </w:tc>
        <w:tc>
          <w:tcPr>
            <w:tcW w:w="719" w:type="pct"/>
            <w:tcBorders>
              <w:top w:val="single" w:sz="4" w:space="0" w:color="auto"/>
              <w:left w:val="single" w:sz="4" w:space="0" w:color="auto"/>
              <w:bottom w:val="single" w:sz="4" w:space="0" w:color="auto"/>
              <w:right w:val="single" w:sz="4" w:space="0" w:color="auto"/>
            </w:tcBorders>
          </w:tcPr>
          <w:p w14:paraId="03B44A92" w14:textId="77777777" w:rsidR="00871D3A" w:rsidRPr="00375960" w:rsidRDefault="00871D3A" w:rsidP="00BC0653">
            <w:pPr>
              <w:pStyle w:val="TableEntry"/>
              <w:rPr>
                <w:ins w:id="1720" w:author="Lori Reed-Fourquet" w:date="2018-07-17T18:03:00Z"/>
              </w:rPr>
            </w:pPr>
            <w:ins w:id="1721" w:author="Lori Reed-Fourquet" w:date="2018-07-17T18:03:00Z">
              <w:r w:rsidRPr="00375960">
                <w:t>6.3.2.H.2</w:t>
              </w:r>
            </w:ins>
          </w:p>
        </w:tc>
      </w:tr>
      <w:tr w:rsidR="00871D3A" w:rsidRPr="00375960" w14:paraId="1FD7DD4B" w14:textId="77777777" w:rsidTr="00BC0653">
        <w:trPr>
          <w:cantSplit/>
          <w:jc w:val="center"/>
          <w:ins w:id="1722"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4F857265" w14:textId="77777777" w:rsidR="00871D3A" w:rsidRPr="00375960" w:rsidRDefault="00871D3A" w:rsidP="00BC0653">
            <w:pPr>
              <w:pStyle w:val="TableEntry"/>
              <w:rPr>
                <w:ins w:id="1723" w:author="Lori Reed-Fourquet" w:date="2018-07-17T18:03:00Z"/>
              </w:rPr>
            </w:pPr>
            <w:ins w:id="1724" w:author="Lori Reed-Fourquet" w:date="2018-07-17T18:03:00Z">
              <w:r w:rsidRPr="00375960">
                <w:t>O</w:t>
              </w:r>
            </w:ins>
          </w:p>
          <w:p w14:paraId="4D826F26" w14:textId="77777777" w:rsidR="00871D3A" w:rsidRPr="00375960" w:rsidRDefault="00871D3A" w:rsidP="00BC0653">
            <w:pPr>
              <w:pStyle w:val="TableEntry"/>
              <w:rPr>
                <w:ins w:id="1725" w:author="Lori Reed-Fourquet" w:date="2018-07-17T18:03:00Z"/>
              </w:rPr>
            </w:pPr>
            <w:ins w:id="1726" w:author="Lori Reed-Fourquet" w:date="2018-07-17T18:03:00Z">
              <w:r w:rsidRPr="00375960">
                <w:t>[0..1]</w:t>
              </w:r>
            </w:ins>
          </w:p>
        </w:tc>
        <w:tc>
          <w:tcPr>
            <w:tcW w:w="720" w:type="pct"/>
            <w:tcBorders>
              <w:top w:val="single" w:sz="4" w:space="0" w:color="auto"/>
              <w:left w:val="single" w:sz="4" w:space="0" w:color="auto"/>
              <w:bottom w:val="single" w:sz="4" w:space="0" w:color="auto"/>
              <w:right w:val="single" w:sz="4" w:space="0" w:color="auto"/>
            </w:tcBorders>
            <w:vAlign w:val="center"/>
          </w:tcPr>
          <w:p w14:paraId="1FEED235" w14:textId="77777777" w:rsidR="00871D3A" w:rsidRPr="00375960" w:rsidRDefault="00871D3A" w:rsidP="00BC0653">
            <w:pPr>
              <w:pStyle w:val="TableEntry"/>
              <w:rPr>
                <w:ins w:id="1727"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28030715" w14:textId="77777777" w:rsidR="00871D3A" w:rsidRPr="00375960" w:rsidRDefault="00871D3A" w:rsidP="00BC0653">
            <w:pPr>
              <w:pStyle w:val="TableEntry"/>
              <w:rPr>
                <w:ins w:id="1728" w:author="Lori Reed-Fourquet" w:date="2018-07-17T18:03:00Z"/>
              </w:rPr>
            </w:pPr>
            <w:ins w:id="1729" w:author="Lori Reed-Fourquet" w:date="2018-07-17T18:03:00Z">
              <w:r w:rsidRPr="00375960">
                <w:t xml:space="preserve">Personal Information: Race </w:t>
              </w:r>
            </w:ins>
          </w:p>
        </w:tc>
        <w:tc>
          <w:tcPr>
            <w:tcW w:w="1252" w:type="pct"/>
            <w:tcBorders>
              <w:top w:val="single" w:sz="4" w:space="0" w:color="auto"/>
              <w:left w:val="single" w:sz="4" w:space="0" w:color="auto"/>
              <w:bottom w:val="single" w:sz="4" w:space="0" w:color="auto"/>
              <w:right w:val="single" w:sz="4" w:space="0" w:color="auto"/>
            </w:tcBorders>
          </w:tcPr>
          <w:p w14:paraId="17338394" w14:textId="77777777" w:rsidR="00871D3A" w:rsidRPr="00375960" w:rsidRDefault="00871D3A" w:rsidP="00BC0653">
            <w:pPr>
              <w:pStyle w:val="TableEntry"/>
              <w:rPr>
                <w:ins w:id="1730" w:author="Lori Reed-Fourquet" w:date="2018-07-17T18:03:00Z"/>
              </w:rPr>
            </w:pPr>
            <w:ins w:id="1731" w:author="Lori Reed-Fourquet" w:date="2018-07-17T18:03:00Z">
              <w:r w:rsidRPr="00375960">
                <w:t>1.3.6.1.4.1.19376.1.5.3.1.1.1</w:t>
              </w:r>
            </w:ins>
          </w:p>
        </w:tc>
        <w:tc>
          <w:tcPr>
            <w:tcW w:w="770" w:type="pct"/>
            <w:tcBorders>
              <w:top w:val="single" w:sz="4" w:space="0" w:color="auto"/>
              <w:left w:val="single" w:sz="4" w:space="0" w:color="auto"/>
              <w:bottom w:val="single" w:sz="4" w:space="0" w:color="auto"/>
              <w:right w:val="single" w:sz="4" w:space="0" w:color="auto"/>
            </w:tcBorders>
          </w:tcPr>
          <w:p w14:paraId="2E4B7B2A" w14:textId="77777777" w:rsidR="00871D3A" w:rsidRPr="00375960" w:rsidRDefault="00871D3A" w:rsidP="00BC0653">
            <w:pPr>
              <w:pStyle w:val="TableEntry"/>
              <w:rPr>
                <w:ins w:id="1732" w:author="Lori Reed-Fourquet" w:date="2018-07-17T18:03:00Z"/>
              </w:rPr>
            </w:pPr>
            <w:ins w:id="1733" w:author="Lori Reed-Fourquet" w:date="2018-07-17T18:03:00Z">
              <w:r w:rsidRPr="00375960">
                <w:t>PCC TF-2</w:t>
              </w:r>
            </w:ins>
          </w:p>
        </w:tc>
        <w:tc>
          <w:tcPr>
            <w:tcW w:w="719" w:type="pct"/>
            <w:tcBorders>
              <w:top w:val="single" w:sz="4" w:space="0" w:color="auto"/>
              <w:left w:val="single" w:sz="4" w:space="0" w:color="auto"/>
              <w:bottom w:val="single" w:sz="4" w:space="0" w:color="auto"/>
              <w:right w:val="single" w:sz="4" w:space="0" w:color="auto"/>
            </w:tcBorders>
          </w:tcPr>
          <w:p w14:paraId="20C0CF27" w14:textId="77777777" w:rsidR="00871D3A" w:rsidRPr="00375960" w:rsidRDefault="00871D3A" w:rsidP="00BC0653">
            <w:pPr>
              <w:pStyle w:val="TableEntry"/>
              <w:rPr>
                <w:ins w:id="1734" w:author="Lori Reed-Fourquet" w:date="2018-07-17T18:03:00Z"/>
              </w:rPr>
            </w:pPr>
            <w:ins w:id="1735" w:author="Lori Reed-Fourquet" w:date="2018-07-17T18:03:00Z">
              <w:r w:rsidRPr="00375960">
                <w:t>6.3.2.H.3</w:t>
              </w:r>
            </w:ins>
          </w:p>
        </w:tc>
      </w:tr>
      <w:tr w:rsidR="00871D3A" w:rsidRPr="00375960" w14:paraId="2C62C540" w14:textId="77777777" w:rsidTr="00BC0653">
        <w:trPr>
          <w:cantSplit/>
          <w:jc w:val="center"/>
          <w:ins w:id="1736"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37513CB8" w14:textId="77777777" w:rsidR="00871D3A" w:rsidRPr="00375960" w:rsidRDefault="00871D3A" w:rsidP="00BC0653">
            <w:pPr>
              <w:pStyle w:val="TableEntry"/>
              <w:rPr>
                <w:ins w:id="1737" w:author="Lori Reed-Fourquet" w:date="2018-07-17T18:03:00Z"/>
              </w:rPr>
            </w:pPr>
            <w:ins w:id="1738" w:author="Lori Reed-Fourquet" w:date="2018-07-17T18:03:00Z">
              <w:r w:rsidRPr="00375960">
                <w:t>O</w:t>
              </w:r>
            </w:ins>
          </w:p>
          <w:p w14:paraId="42933AB5" w14:textId="77777777" w:rsidR="00871D3A" w:rsidRPr="00375960" w:rsidRDefault="00871D3A" w:rsidP="00BC0653">
            <w:pPr>
              <w:pStyle w:val="TableEntry"/>
              <w:rPr>
                <w:ins w:id="1739" w:author="Lori Reed-Fourquet" w:date="2018-07-17T18:03:00Z"/>
              </w:rPr>
            </w:pPr>
            <w:ins w:id="1740" w:author="Lori Reed-Fourquet" w:date="2018-07-17T18:03:00Z">
              <w:r w:rsidRPr="00375960">
                <w:t>[0..*]</w:t>
              </w:r>
            </w:ins>
          </w:p>
        </w:tc>
        <w:tc>
          <w:tcPr>
            <w:tcW w:w="720" w:type="pct"/>
            <w:tcBorders>
              <w:top w:val="single" w:sz="4" w:space="0" w:color="auto"/>
              <w:left w:val="single" w:sz="4" w:space="0" w:color="auto"/>
              <w:bottom w:val="single" w:sz="4" w:space="0" w:color="auto"/>
              <w:right w:val="single" w:sz="4" w:space="0" w:color="auto"/>
            </w:tcBorders>
            <w:vAlign w:val="center"/>
          </w:tcPr>
          <w:p w14:paraId="253FFFC2" w14:textId="77777777" w:rsidR="00871D3A" w:rsidRPr="00375960" w:rsidRDefault="00871D3A" w:rsidP="00BC0653">
            <w:pPr>
              <w:pStyle w:val="TableEntry"/>
              <w:rPr>
                <w:ins w:id="1741"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23436C53" w14:textId="77777777" w:rsidR="00871D3A" w:rsidRPr="00375960" w:rsidRDefault="00871D3A" w:rsidP="00BC0653">
            <w:pPr>
              <w:pStyle w:val="TableEntry"/>
              <w:rPr>
                <w:ins w:id="1742" w:author="Lori Reed-Fourquet" w:date="2018-07-17T18:03:00Z"/>
              </w:rPr>
            </w:pPr>
            <w:ins w:id="1743" w:author="Lori Reed-Fourquet" w:date="2018-07-17T18:03:00Z">
              <w:r w:rsidRPr="00375960">
                <w:t xml:space="preserve">Personal Information: </w:t>
              </w:r>
              <w:r w:rsidRPr="00375960">
                <w:rPr>
                  <w:rFonts w:ascii="CourierNewPS-BoldMT" w:hAnsi="CourierNewPS-BoldMT" w:cs="CourierNewPS-BoldMT"/>
                  <w:b/>
                  <w:bCs/>
                  <w:sz w:val="20"/>
                </w:rPr>
                <w:t>sDTCRaceCode</w:t>
              </w:r>
            </w:ins>
          </w:p>
        </w:tc>
        <w:tc>
          <w:tcPr>
            <w:tcW w:w="1252" w:type="pct"/>
            <w:tcBorders>
              <w:top w:val="single" w:sz="4" w:space="0" w:color="auto"/>
              <w:left w:val="single" w:sz="4" w:space="0" w:color="auto"/>
              <w:bottom w:val="single" w:sz="4" w:space="0" w:color="auto"/>
              <w:right w:val="single" w:sz="4" w:space="0" w:color="auto"/>
            </w:tcBorders>
          </w:tcPr>
          <w:p w14:paraId="6C9F847E" w14:textId="77777777" w:rsidR="00871D3A" w:rsidRPr="00375960" w:rsidRDefault="00871D3A" w:rsidP="00BC0653">
            <w:pPr>
              <w:pStyle w:val="TableEntry"/>
              <w:rPr>
                <w:ins w:id="1744" w:author="Lori Reed-Fourquet" w:date="2018-07-17T18:03:00Z"/>
              </w:rPr>
            </w:pPr>
            <w:ins w:id="1745" w:author="Lori Reed-Fourquet" w:date="2018-07-17T18:03:00Z">
              <w:r w:rsidRPr="00375960">
                <w:t>1.3.6.1.4.1.19376.1.5.3.1.1.1</w:t>
              </w:r>
            </w:ins>
          </w:p>
        </w:tc>
        <w:tc>
          <w:tcPr>
            <w:tcW w:w="770" w:type="pct"/>
            <w:tcBorders>
              <w:top w:val="single" w:sz="4" w:space="0" w:color="auto"/>
              <w:left w:val="single" w:sz="4" w:space="0" w:color="auto"/>
              <w:bottom w:val="single" w:sz="4" w:space="0" w:color="auto"/>
              <w:right w:val="single" w:sz="4" w:space="0" w:color="auto"/>
            </w:tcBorders>
          </w:tcPr>
          <w:p w14:paraId="3EAAB588" w14:textId="77777777" w:rsidR="00871D3A" w:rsidRPr="00375960" w:rsidRDefault="00871D3A" w:rsidP="00BC0653">
            <w:pPr>
              <w:pStyle w:val="TableEntry"/>
              <w:rPr>
                <w:ins w:id="1746" w:author="Lori Reed-Fourquet" w:date="2018-07-17T18:03:00Z"/>
              </w:rPr>
            </w:pPr>
            <w:ins w:id="1747" w:author="Lori Reed-Fourquet" w:date="2018-07-17T18:03:00Z">
              <w:r w:rsidRPr="00375960">
                <w:t>PCC TF-2</w:t>
              </w:r>
            </w:ins>
          </w:p>
        </w:tc>
        <w:tc>
          <w:tcPr>
            <w:tcW w:w="719" w:type="pct"/>
            <w:tcBorders>
              <w:top w:val="single" w:sz="4" w:space="0" w:color="auto"/>
              <w:left w:val="single" w:sz="4" w:space="0" w:color="auto"/>
              <w:bottom w:val="single" w:sz="4" w:space="0" w:color="auto"/>
              <w:right w:val="single" w:sz="4" w:space="0" w:color="auto"/>
            </w:tcBorders>
          </w:tcPr>
          <w:p w14:paraId="360301A4" w14:textId="77777777" w:rsidR="00871D3A" w:rsidRPr="00375960" w:rsidRDefault="00871D3A" w:rsidP="00BC0653">
            <w:pPr>
              <w:pStyle w:val="TableEntry"/>
              <w:rPr>
                <w:ins w:id="1748" w:author="Lori Reed-Fourquet" w:date="2018-07-17T18:03:00Z"/>
              </w:rPr>
            </w:pPr>
            <w:ins w:id="1749" w:author="Lori Reed-Fourquet" w:date="2018-07-17T18:03:00Z">
              <w:r w:rsidRPr="00375960">
                <w:t>6.3.2.H.3</w:t>
              </w:r>
            </w:ins>
          </w:p>
        </w:tc>
      </w:tr>
      <w:tr w:rsidR="00871D3A" w:rsidRPr="00375960" w14:paraId="6AA397EA" w14:textId="77777777" w:rsidTr="00BC0653">
        <w:trPr>
          <w:cantSplit/>
          <w:jc w:val="center"/>
          <w:ins w:id="1750"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6435E577" w14:textId="77777777" w:rsidR="00871D3A" w:rsidRPr="00375960" w:rsidRDefault="00871D3A" w:rsidP="00BC0653">
            <w:pPr>
              <w:pStyle w:val="TableEntry"/>
              <w:rPr>
                <w:ins w:id="1751" w:author="Lori Reed-Fourquet" w:date="2018-07-17T18:03:00Z"/>
              </w:rPr>
            </w:pPr>
            <w:ins w:id="1752" w:author="Lori Reed-Fourquet" w:date="2018-07-17T18:03:00Z">
              <w:r w:rsidRPr="00375960">
                <w:t>O</w:t>
              </w:r>
            </w:ins>
          </w:p>
          <w:p w14:paraId="02B0EF6F" w14:textId="77777777" w:rsidR="00871D3A" w:rsidRPr="00375960" w:rsidRDefault="00871D3A" w:rsidP="00BC0653">
            <w:pPr>
              <w:pStyle w:val="TableEntry"/>
              <w:rPr>
                <w:ins w:id="1753" w:author="Lori Reed-Fourquet" w:date="2018-07-17T18:03:00Z"/>
              </w:rPr>
            </w:pPr>
            <w:ins w:id="1754" w:author="Lori Reed-Fourquet" w:date="2018-07-17T18:03:00Z">
              <w:r w:rsidRPr="00375960">
                <w:t>[0..</w:t>
              </w:r>
              <w:r>
                <w:t>*</w:t>
              </w:r>
              <w:r w:rsidRPr="00375960">
                <w:t>]</w:t>
              </w:r>
            </w:ins>
          </w:p>
        </w:tc>
        <w:tc>
          <w:tcPr>
            <w:tcW w:w="720" w:type="pct"/>
            <w:tcBorders>
              <w:top w:val="single" w:sz="4" w:space="0" w:color="auto"/>
              <w:left w:val="single" w:sz="4" w:space="0" w:color="auto"/>
              <w:bottom w:val="single" w:sz="4" w:space="0" w:color="auto"/>
              <w:right w:val="single" w:sz="4" w:space="0" w:color="auto"/>
            </w:tcBorders>
            <w:vAlign w:val="center"/>
          </w:tcPr>
          <w:p w14:paraId="58DE29B3" w14:textId="77777777" w:rsidR="00871D3A" w:rsidRPr="00375960" w:rsidRDefault="00871D3A" w:rsidP="00BC0653">
            <w:pPr>
              <w:pStyle w:val="TableEntry"/>
              <w:rPr>
                <w:ins w:id="1755"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5DF29098" w14:textId="77777777" w:rsidR="00871D3A" w:rsidRPr="00375960" w:rsidRDefault="00871D3A" w:rsidP="00BC0653">
            <w:pPr>
              <w:pStyle w:val="TableEntry"/>
              <w:rPr>
                <w:ins w:id="1756" w:author="Lori Reed-Fourquet" w:date="2018-07-17T18:03:00Z"/>
              </w:rPr>
            </w:pPr>
            <w:ins w:id="1757" w:author="Lori Reed-Fourquet" w:date="2018-07-17T18:03:00Z">
              <w:r w:rsidRPr="00375960">
                <w:t xml:space="preserve">Personal Information: Religious Affiliation </w:t>
              </w:r>
            </w:ins>
          </w:p>
        </w:tc>
        <w:tc>
          <w:tcPr>
            <w:tcW w:w="1252" w:type="pct"/>
            <w:tcBorders>
              <w:top w:val="single" w:sz="4" w:space="0" w:color="auto"/>
              <w:left w:val="single" w:sz="4" w:space="0" w:color="auto"/>
              <w:bottom w:val="single" w:sz="4" w:space="0" w:color="auto"/>
              <w:right w:val="single" w:sz="4" w:space="0" w:color="auto"/>
            </w:tcBorders>
          </w:tcPr>
          <w:p w14:paraId="3DA1FC86" w14:textId="77777777" w:rsidR="00871D3A" w:rsidRPr="00375960" w:rsidRDefault="00871D3A" w:rsidP="00BC0653">
            <w:pPr>
              <w:pStyle w:val="TableEntry"/>
              <w:rPr>
                <w:ins w:id="1758" w:author="Lori Reed-Fourquet" w:date="2018-07-17T18:03:00Z"/>
              </w:rPr>
            </w:pPr>
            <w:ins w:id="1759" w:author="Lori Reed-Fourquet" w:date="2018-07-17T18:03:00Z">
              <w:r w:rsidRPr="00375960">
                <w:t>1.3.6.1.4.1.19376.1.5.3.1.1.1</w:t>
              </w:r>
            </w:ins>
          </w:p>
        </w:tc>
        <w:tc>
          <w:tcPr>
            <w:tcW w:w="770" w:type="pct"/>
            <w:tcBorders>
              <w:top w:val="single" w:sz="4" w:space="0" w:color="auto"/>
              <w:left w:val="single" w:sz="4" w:space="0" w:color="auto"/>
              <w:bottom w:val="single" w:sz="4" w:space="0" w:color="auto"/>
              <w:right w:val="single" w:sz="4" w:space="0" w:color="auto"/>
            </w:tcBorders>
          </w:tcPr>
          <w:p w14:paraId="0A616A56" w14:textId="77777777" w:rsidR="00871D3A" w:rsidRPr="00375960" w:rsidRDefault="00871D3A" w:rsidP="00BC0653">
            <w:pPr>
              <w:pStyle w:val="TableEntry"/>
              <w:rPr>
                <w:ins w:id="1760" w:author="Lori Reed-Fourquet" w:date="2018-07-17T18:03:00Z"/>
              </w:rPr>
            </w:pPr>
            <w:ins w:id="1761" w:author="Lori Reed-Fourquet" w:date="2018-07-17T18:03:00Z">
              <w:r w:rsidRPr="00375960">
                <w:t>PCC TF-2</w:t>
              </w:r>
            </w:ins>
          </w:p>
        </w:tc>
        <w:tc>
          <w:tcPr>
            <w:tcW w:w="719" w:type="pct"/>
            <w:tcBorders>
              <w:top w:val="single" w:sz="4" w:space="0" w:color="auto"/>
              <w:left w:val="single" w:sz="4" w:space="0" w:color="auto"/>
              <w:bottom w:val="single" w:sz="4" w:space="0" w:color="auto"/>
              <w:right w:val="single" w:sz="4" w:space="0" w:color="auto"/>
            </w:tcBorders>
          </w:tcPr>
          <w:p w14:paraId="56392DEC" w14:textId="77777777" w:rsidR="00871D3A" w:rsidRPr="00375960" w:rsidRDefault="00871D3A" w:rsidP="00BC0653">
            <w:pPr>
              <w:pStyle w:val="TableEntry"/>
              <w:rPr>
                <w:ins w:id="1762" w:author="Lori Reed-Fourquet" w:date="2018-07-17T18:03:00Z"/>
              </w:rPr>
            </w:pPr>
            <w:ins w:id="1763" w:author="Lori Reed-Fourquet" w:date="2018-07-17T18:03:00Z">
              <w:r w:rsidRPr="00375960">
                <w:t xml:space="preserve">6.3.2.H.4 </w:t>
              </w:r>
            </w:ins>
          </w:p>
        </w:tc>
      </w:tr>
      <w:tr w:rsidR="00871D3A" w:rsidRPr="00375960" w14:paraId="648FC810" w14:textId="77777777" w:rsidTr="00BC0653">
        <w:trPr>
          <w:cantSplit/>
          <w:jc w:val="center"/>
          <w:ins w:id="1764"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2107DC67" w14:textId="77777777" w:rsidR="00871D3A" w:rsidRPr="00375960" w:rsidRDefault="00871D3A" w:rsidP="00BC0653">
            <w:pPr>
              <w:pStyle w:val="TableEntry"/>
              <w:rPr>
                <w:ins w:id="1765" w:author="Lori Reed-Fourquet" w:date="2018-07-17T18:03:00Z"/>
              </w:rPr>
            </w:pPr>
            <w:ins w:id="1766" w:author="Lori Reed-Fourquet" w:date="2018-07-17T18:03:00Z">
              <w:r w:rsidRPr="00375960">
                <w:t>RE</w:t>
              </w:r>
            </w:ins>
          </w:p>
          <w:p w14:paraId="459F2094" w14:textId="77777777" w:rsidR="00871D3A" w:rsidRPr="00375960" w:rsidRDefault="00871D3A" w:rsidP="00BC0653">
            <w:pPr>
              <w:pStyle w:val="TableEntry"/>
              <w:rPr>
                <w:ins w:id="1767" w:author="Lori Reed-Fourquet" w:date="2018-07-17T18:03:00Z"/>
              </w:rPr>
            </w:pPr>
            <w:ins w:id="1768" w:author="Lori Reed-Fourquet" w:date="2018-07-17T18:03:00Z">
              <w:r w:rsidRPr="00375960">
                <w:t>[0..1]</w:t>
              </w:r>
            </w:ins>
          </w:p>
        </w:tc>
        <w:tc>
          <w:tcPr>
            <w:tcW w:w="720" w:type="pct"/>
            <w:tcBorders>
              <w:top w:val="single" w:sz="4" w:space="0" w:color="auto"/>
              <w:left w:val="single" w:sz="4" w:space="0" w:color="auto"/>
              <w:bottom w:val="single" w:sz="4" w:space="0" w:color="auto"/>
              <w:right w:val="single" w:sz="4" w:space="0" w:color="auto"/>
            </w:tcBorders>
            <w:vAlign w:val="center"/>
          </w:tcPr>
          <w:p w14:paraId="04B19A59" w14:textId="77777777" w:rsidR="00871D3A" w:rsidRPr="00375960" w:rsidRDefault="00871D3A" w:rsidP="00BC0653">
            <w:pPr>
              <w:pStyle w:val="TableEntry"/>
              <w:rPr>
                <w:ins w:id="1769"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2C7AEDDF" w14:textId="77777777" w:rsidR="00871D3A" w:rsidRPr="00375960" w:rsidRDefault="00871D3A" w:rsidP="00BC0653">
            <w:pPr>
              <w:pStyle w:val="TableEntry"/>
              <w:rPr>
                <w:ins w:id="1770" w:author="Lori Reed-Fourquet" w:date="2018-07-17T18:03:00Z"/>
              </w:rPr>
            </w:pPr>
            <w:ins w:id="1771" w:author="Lori Reed-Fourquet" w:date="2018-07-17T18:03:00Z">
              <w:r w:rsidRPr="00375960">
                <w:t xml:space="preserve">Personal Information: Language Communication </w:t>
              </w:r>
            </w:ins>
          </w:p>
        </w:tc>
        <w:tc>
          <w:tcPr>
            <w:tcW w:w="1252" w:type="pct"/>
            <w:tcBorders>
              <w:top w:val="single" w:sz="4" w:space="0" w:color="auto"/>
              <w:left w:val="single" w:sz="4" w:space="0" w:color="auto"/>
              <w:bottom w:val="single" w:sz="4" w:space="0" w:color="auto"/>
              <w:right w:val="single" w:sz="4" w:space="0" w:color="auto"/>
            </w:tcBorders>
          </w:tcPr>
          <w:p w14:paraId="03045DEE" w14:textId="77777777" w:rsidR="00871D3A" w:rsidRPr="00375960" w:rsidRDefault="00871D3A" w:rsidP="00BC0653">
            <w:pPr>
              <w:pStyle w:val="TableEntry"/>
              <w:rPr>
                <w:ins w:id="1772" w:author="Lori Reed-Fourquet" w:date="2018-07-17T18:03:00Z"/>
              </w:rPr>
            </w:pPr>
            <w:ins w:id="1773" w:author="Lori Reed-Fourquet" w:date="2018-07-17T18:03:00Z">
              <w:r w:rsidRPr="00375960">
                <w:t>1.3.6.1.4.1.19376.1.5.3.1.1.1</w:t>
              </w:r>
            </w:ins>
          </w:p>
        </w:tc>
        <w:tc>
          <w:tcPr>
            <w:tcW w:w="770" w:type="pct"/>
            <w:tcBorders>
              <w:top w:val="single" w:sz="4" w:space="0" w:color="auto"/>
              <w:left w:val="single" w:sz="4" w:space="0" w:color="auto"/>
              <w:bottom w:val="single" w:sz="4" w:space="0" w:color="auto"/>
              <w:right w:val="single" w:sz="4" w:space="0" w:color="auto"/>
            </w:tcBorders>
          </w:tcPr>
          <w:p w14:paraId="599425BD" w14:textId="77777777" w:rsidR="00871D3A" w:rsidRPr="00375960" w:rsidRDefault="00871D3A" w:rsidP="00BC0653">
            <w:pPr>
              <w:pStyle w:val="TableEntry"/>
              <w:rPr>
                <w:ins w:id="1774" w:author="Lori Reed-Fourquet" w:date="2018-07-17T18:03:00Z"/>
              </w:rPr>
            </w:pPr>
            <w:ins w:id="1775" w:author="Lori Reed-Fourquet" w:date="2018-07-17T18:03:00Z">
              <w:r w:rsidRPr="00375960">
                <w:t>PCC TF-2</w:t>
              </w:r>
            </w:ins>
          </w:p>
        </w:tc>
        <w:tc>
          <w:tcPr>
            <w:tcW w:w="719" w:type="pct"/>
            <w:tcBorders>
              <w:top w:val="single" w:sz="4" w:space="0" w:color="auto"/>
              <w:left w:val="single" w:sz="4" w:space="0" w:color="auto"/>
              <w:bottom w:val="single" w:sz="4" w:space="0" w:color="auto"/>
              <w:right w:val="single" w:sz="4" w:space="0" w:color="auto"/>
            </w:tcBorders>
          </w:tcPr>
          <w:p w14:paraId="237898EF" w14:textId="77777777" w:rsidR="00871D3A" w:rsidRPr="00375960" w:rsidRDefault="00871D3A" w:rsidP="00BC0653">
            <w:pPr>
              <w:pStyle w:val="TableEntry"/>
              <w:rPr>
                <w:ins w:id="1776" w:author="Lori Reed-Fourquet" w:date="2018-07-17T18:03:00Z"/>
              </w:rPr>
            </w:pPr>
            <w:ins w:id="1777" w:author="Lori Reed-Fourquet" w:date="2018-07-17T18:03:00Z">
              <w:r w:rsidRPr="00375960">
                <w:t>6.3.2.H.5</w:t>
              </w:r>
            </w:ins>
          </w:p>
        </w:tc>
      </w:tr>
      <w:tr w:rsidR="00871D3A" w:rsidRPr="00375960" w14:paraId="45743D67" w14:textId="77777777" w:rsidTr="00BC0653">
        <w:trPr>
          <w:cantSplit/>
          <w:jc w:val="center"/>
          <w:ins w:id="1778"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7AFAF356" w14:textId="77777777" w:rsidR="00871D3A" w:rsidRPr="00375960" w:rsidRDefault="00871D3A" w:rsidP="00BC0653">
            <w:pPr>
              <w:pStyle w:val="TableEntry"/>
              <w:rPr>
                <w:ins w:id="1779" w:author="Lori Reed-Fourquet" w:date="2018-07-17T18:03:00Z"/>
              </w:rPr>
            </w:pPr>
            <w:ins w:id="1780" w:author="Lori Reed-Fourquet" w:date="2018-07-17T18:03:00Z">
              <w:r w:rsidRPr="00375960">
                <w:t>R</w:t>
              </w:r>
            </w:ins>
          </w:p>
          <w:p w14:paraId="08562F2B" w14:textId="77777777" w:rsidR="00871D3A" w:rsidRPr="00375960" w:rsidRDefault="00871D3A" w:rsidP="00BC0653">
            <w:pPr>
              <w:pStyle w:val="TableEntry"/>
              <w:rPr>
                <w:ins w:id="1781" w:author="Lori Reed-Fourquet" w:date="2018-07-17T18:03:00Z"/>
              </w:rPr>
            </w:pPr>
            <w:ins w:id="1782" w:author="Lori Reed-Fourquet" w:date="2018-07-17T18:03:00Z">
              <w:r w:rsidRPr="00375960">
                <w:t>[1..1]</w:t>
              </w:r>
            </w:ins>
          </w:p>
        </w:tc>
        <w:tc>
          <w:tcPr>
            <w:tcW w:w="720" w:type="pct"/>
            <w:tcBorders>
              <w:top w:val="single" w:sz="4" w:space="0" w:color="auto"/>
              <w:left w:val="single" w:sz="4" w:space="0" w:color="auto"/>
              <w:bottom w:val="single" w:sz="4" w:space="0" w:color="auto"/>
              <w:right w:val="single" w:sz="4" w:space="0" w:color="auto"/>
            </w:tcBorders>
            <w:vAlign w:val="center"/>
          </w:tcPr>
          <w:p w14:paraId="6D5C4116" w14:textId="77777777" w:rsidR="00871D3A" w:rsidRPr="00375960" w:rsidRDefault="00871D3A" w:rsidP="00BC0653">
            <w:pPr>
              <w:pStyle w:val="TableEntry"/>
              <w:rPr>
                <w:ins w:id="1783"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0739D93D" w14:textId="77777777" w:rsidR="00871D3A" w:rsidRPr="00375960" w:rsidRDefault="00871D3A" w:rsidP="00BC0653">
            <w:pPr>
              <w:pStyle w:val="TableEntry"/>
              <w:rPr>
                <w:ins w:id="1784" w:author="Lori Reed-Fourquet" w:date="2018-07-17T18:03:00Z"/>
              </w:rPr>
            </w:pPr>
            <w:ins w:id="1785" w:author="Lori Reed-Fourquet" w:date="2018-07-17T18:03:00Z">
              <w:r w:rsidRPr="00375960">
                <w:t>Participant</w:t>
              </w:r>
            </w:ins>
          </w:p>
        </w:tc>
        <w:tc>
          <w:tcPr>
            <w:tcW w:w="1252" w:type="pct"/>
            <w:tcBorders>
              <w:top w:val="single" w:sz="4" w:space="0" w:color="auto"/>
              <w:left w:val="single" w:sz="4" w:space="0" w:color="auto"/>
              <w:bottom w:val="single" w:sz="4" w:space="0" w:color="auto"/>
              <w:right w:val="single" w:sz="4" w:space="0" w:color="auto"/>
            </w:tcBorders>
            <w:vAlign w:val="center"/>
          </w:tcPr>
          <w:p w14:paraId="514FB088" w14:textId="77777777" w:rsidR="00871D3A" w:rsidRPr="00375960" w:rsidRDefault="00871D3A" w:rsidP="00BC0653">
            <w:pPr>
              <w:pStyle w:val="TableEntry"/>
              <w:rPr>
                <w:ins w:id="1786" w:author="Lori Reed-Fourquet" w:date="2018-07-17T18:03:00Z"/>
              </w:rPr>
            </w:pPr>
          </w:p>
        </w:tc>
        <w:tc>
          <w:tcPr>
            <w:tcW w:w="770" w:type="pct"/>
            <w:tcBorders>
              <w:top w:val="single" w:sz="4" w:space="0" w:color="auto"/>
              <w:left w:val="single" w:sz="4" w:space="0" w:color="auto"/>
              <w:bottom w:val="single" w:sz="4" w:space="0" w:color="auto"/>
              <w:right w:val="single" w:sz="4" w:space="0" w:color="auto"/>
            </w:tcBorders>
          </w:tcPr>
          <w:p w14:paraId="79343429" w14:textId="77777777" w:rsidR="00871D3A" w:rsidRPr="00375960" w:rsidRDefault="00871D3A" w:rsidP="00BC0653">
            <w:pPr>
              <w:pStyle w:val="TableEntry"/>
              <w:rPr>
                <w:ins w:id="1787" w:author="Lori Reed-Fourquet" w:date="2018-07-17T18:03:00Z"/>
              </w:rPr>
            </w:pPr>
          </w:p>
        </w:tc>
        <w:tc>
          <w:tcPr>
            <w:tcW w:w="719" w:type="pct"/>
            <w:tcBorders>
              <w:top w:val="single" w:sz="4" w:space="0" w:color="auto"/>
              <w:left w:val="single" w:sz="4" w:space="0" w:color="auto"/>
              <w:bottom w:val="single" w:sz="4" w:space="0" w:color="auto"/>
              <w:right w:val="single" w:sz="4" w:space="0" w:color="auto"/>
            </w:tcBorders>
          </w:tcPr>
          <w:p w14:paraId="62C1F22B" w14:textId="77777777" w:rsidR="00871D3A" w:rsidRPr="00375960" w:rsidRDefault="00871D3A" w:rsidP="00BC0653">
            <w:pPr>
              <w:pStyle w:val="TableEntry"/>
              <w:rPr>
                <w:ins w:id="1788" w:author="Lori Reed-Fourquet" w:date="2018-07-17T18:03:00Z"/>
              </w:rPr>
            </w:pPr>
            <w:ins w:id="1789" w:author="Lori Reed-Fourquet" w:date="2018-07-17T18:03:00Z">
              <w:r w:rsidRPr="00375960">
                <w:t>6.3.2.H.</w:t>
              </w:r>
              <w:r>
                <w:t>6</w:t>
              </w:r>
            </w:ins>
          </w:p>
        </w:tc>
      </w:tr>
      <w:tr w:rsidR="00871D3A" w:rsidRPr="00375960" w14:paraId="23056A69" w14:textId="77777777" w:rsidTr="00BC0653">
        <w:trPr>
          <w:cantSplit/>
          <w:jc w:val="center"/>
          <w:ins w:id="1790"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176473D5" w14:textId="77777777" w:rsidR="00871D3A" w:rsidRPr="00375960" w:rsidRDefault="00871D3A" w:rsidP="00BC0653">
            <w:pPr>
              <w:pStyle w:val="TableEntry"/>
              <w:rPr>
                <w:ins w:id="1791" w:author="Lori Reed-Fourquet" w:date="2018-07-17T18:03:00Z"/>
              </w:rPr>
            </w:pPr>
            <w:ins w:id="1792" w:author="Lori Reed-Fourquet" w:date="2018-07-17T18:03:00Z">
              <w:r w:rsidRPr="00375960">
                <w:t>R</w:t>
              </w:r>
            </w:ins>
          </w:p>
          <w:p w14:paraId="03BC7CF0" w14:textId="77777777" w:rsidR="00871D3A" w:rsidRPr="00375960" w:rsidRDefault="00871D3A" w:rsidP="00BC0653">
            <w:pPr>
              <w:pStyle w:val="TableEntry"/>
              <w:rPr>
                <w:ins w:id="1793" w:author="Lori Reed-Fourquet" w:date="2018-07-17T18:03:00Z"/>
              </w:rPr>
            </w:pPr>
            <w:ins w:id="1794" w:author="Lori Reed-Fourquet" w:date="2018-07-17T18:03:00Z">
              <w:r w:rsidRPr="00375960">
                <w:t>[1..1]</w:t>
              </w:r>
            </w:ins>
          </w:p>
        </w:tc>
        <w:tc>
          <w:tcPr>
            <w:tcW w:w="720" w:type="pct"/>
            <w:tcBorders>
              <w:top w:val="single" w:sz="4" w:space="0" w:color="auto"/>
              <w:left w:val="single" w:sz="4" w:space="0" w:color="auto"/>
              <w:bottom w:val="single" w:sz="4" w:space="0" w:color="auto"/>
              <w:right w:val="single" w:sz="4" w:space="0" w:color="auto"/>
            </w:tcBorders>
            <w:vAlign w:val="center"/>
          </w:tcPr>
          <w:p w14:paraId="7111AC65" w14:textId="77777777" w:rsidR="00871D3A" w:rsidRPr="00375960" w:rsidRDefault="00871D3A" w:rsidP="00BC0653">
            <w:pPr>
              <w:pStyle w:val="TableEntry"/>
              <w:rPr>
                <w:ins w:id="1795"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4E0F9B26" w14:textId="77777777" w:rsidR="00871D3A" w:rsidRPr="00375960" w:rsidRDefault="00871D3A" w:rsidP="00BC0653">
            <w:pPr>
              <w:pStyle w:val="TableEntry"/>
              <w:rPr>
                <w:ins w:id="1796" w:author="Lori Reed-Fourquet" w:date="2018-07-17T18:03:00Z"/>
              </w:rPr>
            </w:pPr>
            <w:ins w:id="1797" w:author="Lori Reed-Fourquet" w:date="2018-07-17T18:03:00Z">
              <w:r w:rsidRPr="00375960">
                <w:t xml:space="preserve">documentationOf </w:t>
              </w:r>
            </w:ins>
          </w:p>
        </w:tc>
        <w:tc>
          <w:tcPr>
            <w:tcW w:w="1252" w:type="pct"/>
            <w:tcBorders>
              <w:top w:val="single" w:sz="4" w:space="0" w:color="auto"/>
              <w:left w:val="single" w:sz="4" w:space="0" w:color="auto"/>
              <w:bottom w:val="single" w:sz="4" w:space="0" w:color="auto"/>
              <w:right w:val="single" w:sz="4" w:space="0" w:color="auto"/>
            </w:tcBorders>
            <w:vAlign w:val="center"/>
          </w:tcPr>
          <w:p w14:paraId="47BFCF68" w14:textId="77777777" w:rsidR="00871D3A" w:rsidRPr="00375960" w:rsidRDefault="00871D3A" w:rsidP="00BC0653">
            <w:pPr>
              <w:pStyle w:val="TableEntry"/>
              <w:rPr>
                <w:ins w:id="1798" w:author="Lori Reed-Fourquet" w:date="2018-07-17T18:03:00Z"/>
              </w:rPr>
            </w:pPr>
          </w:p>
        </w:tc>
        <w:tc>
          <w:tcPr>
            <w:tcW w:w="770" w:type="pct"/>
            <w:tcBorders>
              <w:top w:val="single" w:sz="4" w:space="0" w:color="auto"/>
              <w:left w:val="single" w:sz="4" w:space="0" w:color="auto"/>
              <w:bottom w:val="single" w:sz="4" w:space="0" w:color="auto"/>
              <w:right w:val="single" w:sz="4" w:space="0" w:color="auto"/>
            </w:tcBorders>
          </w:tcPr>
          <w:p w14:paraId="24849104" w14:textId="77777777" w:rsidR="00871D3A" w:rsidRPr="00375960" w:rsidRDefault="00871D3A" w:rsidP="00BC0653">
            <w:pPr>
              <w:pStyle w:val="TableEntry"/>
              <w:rPr>
                <w:ins w:id="1799" w:author="Lori Reed-Fourquet" w:date="2018-07-17T18:03:00Z"/>
              </w:rPr>
            </w:pPr>
          </w:p>
        </w:tc>
        <w:tc>
          <w:tcPr>
            <w:tcW w:w="719" w:type="pct"/>
            <w:tcBorders>
              <w:top w:val="single" w:sz="4" w:space="0" w:color="auto"/>
              <w:left w:val="single" w:sz="4" w:space="0" w:color="auto"/>
              <w:bottom w:val="single" w:sz="4" w:space="0" w:color="auto"/>
              <w:right w:val="single" w:sz="4" w:space="0" w:color="auto"/>
            </w:tcBorders>
          </w:tcPr>
          <w:p w14:paraId="0CBBFDD4" w14:textId="77777777" w:rsidR="00871D3A" w:rsidRPr="00375960" w:rsidRDefault="00871D3A" w:rsidP="00BC0653">
            <w:pPr>
              <w:pStyle w:val="TableEntry"/>
              <w:rPr>
                <w:ins w:id="1800" w:author="Lori Reed-Fourquet" w:date="2018-07-17T18:03:00Z"/>
              </w:rPr>
            </w:pPr>
            <w:ins w:id="1801" w:author="Lori Reed-Fourquet" w:date="2018-07-17T18:03:00Z">
              <w:r w:rsidRPr="00375960">
                <w:t>6.3.2.H.</w:t>
              </w:r>
              <w:r>
                <w:t>7</w:t>
              </w:r>
            </w:ins>
          </w:p>
        </w:tc>
      </w:tr>
      <w:tr w:rsidR="00871D3A" w:rsidRPr="00375960" w14:paraId="78AC369B" w14:textId="77777777" w:rsidTr="00BC0653">
        <w:trPr>
          <w:cantSplit/>
          <w:jc w:val="center"/>
          <w:ins w:id="1802"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21D0010F" w14:textId="77777777" w:rsidR="00871D3A" w:rsidRPr="00375960" w:rsidRDefault="00871D3A" w:rsidP="00BC0653">
            <w:pPr>
              <w:pStyle w:val="TableEntry"/>
              <w:rPr>
                <w:ins w:id="1803" w:author="Lori Reed-Fourquet" w:date="2018-07-17T18:03:00Z"/>
              </w:rPr>
            </w:pPr>
            <w:ins w:id="1804" w:author="Lori Reed-Fourquet" w:date="2018-07-17T18:03:00Z">
              <w:r w:rsidRPr="00375960">
                <w:lastRenderedPageBreak/>
                <w:t>R</w:t>
              </w:r>
            </w:ins>
          </w:p>
          <w:p w14:paraId="43C557CB" w14:textId="77777777" w:rsidR="00871D3A" w:rsidRPr="00375960" w:rsidRDefault="00871D3A" w:rsidP="00BC0653">
            <w:pPr>
              <w:pStyle w:val="TableEntry"/>
              <w:rPr>
                <w:ins w:id="1805" w:author="Lori Reed-Fourquet" w:date="2018-07-17T18:03:00Z"/>
              </w:rPr>
            </w:pPr>
            <w:ins w:id="1806" w:author="Lori Reed-Fourquet" w:date="2018-07-17T18:03:00Z">
              <w:r w:rsidRPr="00375960">
                <w:t>[1..1]</w:t>
              </w:r>
            </w:ins>
          </w:p>
        </w:tc>
        <w:tc>
          <w:tcPr>
            <w:tcW w:w="720" w:type="pct"/>
            <w:tcBorders>
              <w:top w:val="single" w:sz="4" w:space="0" w:color="auto"/>
              <w:left w:val="single" w:sz="4" w:space="0" w:color="auto"/>
              <w:bottom w:val="single" w:sz="4" w:space="0" w:color="auto"/>
              <w:right w:val="single" w:sz="4" w:space="0" w:color="auto"/>
            </w:tcBorders>
            <w:vAlign w:val="center"/>
          </w:tcPr>
          <w:p w14:paraId="04C5DB32" w14:textId="77777777" w:rsidR="00871D3A" w:rsidRPr="00375960" w:rsidRDefault="00871D3A" w:rsidP="00BC0653">
            <w:pPr>
              <w:pStyle w:val="TableEntry"/>
              <w:rPr>
                <w:ins w:id="1807"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3576B57A" w14:textId="77777777" w:rsidR="00871D3A" w:rsidRPr="00375960" w:rsidDel="0002309D" w:rsidRDefault="00871D3A" w:rsidP="00BC0653">
            <w:pPr>
              <w:pStyle w:val="TableEntry"/>
              <w:rPr>
                <w:ins w:id="1808" w:author="Lori Reed-Fourquet" w:date="2018-07-17T18:03:00Z"/>
              </w:rPr>
            </w:pPr>
            <w:ins w:id="1809" w:author="Lori Reed-Fourquet" w:date="2018-07-17T18:03:00Z">
              <w:r w:rsidRPr="00375960">
                <w:t>componentOf</w:t>
              </w:r>
            </w:ins>
          </w:p>
        </w:tc>
        <w:tc>
          <w:tcPr>
            <w:tcW w:w="1252" w:type="pct"/>
            <w:tcBorders>
              <w:top w:val="single" w:sz="4" w:space="0" w:color="auto"/>
              <w:left w:val="single" w:sz="4" w:space="0" w:color="auto"/>
              <w:bottom w:val="single" w:sz="4" w:space="0" w:color="auto"/>
              <w:right w:val="single" w:sz="4" w:space="0" w:color="auto"/>
            </w:tcBorders>
            <w:vAlign w:val="center"/>
          </w:tcPr>
          <w:p w14:paraId="261CD885" w14:textId="77777777" w:rsidR="00871D3A" w:rsidRPr="00375960" w:rsidRDefault="00871D3A" w:rsidP="00BC0653">
            <w:pPr>
              <w:pStyle w:val="TableEntry"/>
              <w:rPr>
                <w:ins w:id="1810" w:author="Lori Reed-Fourquet" w:date="2018-07-17T18:03:00Z"/>
              </w:rPr>
            </w:pPr>
          </w:p>
        </w:tc>
        <w:tc>
          <w:tcPr>
            <w:tcW w:w="770" w:type="pct"/>
            <w:tcBorders>
              <w:top w:val="single" w:sz="4" w:space="0" w:color="auto"/>
              <w:left w:val="single" w:sz="4" w:space="0" w:color="auto"/>
              <w:bottom w:val="single" w:sz="4" w:space="0" w:color="auto"/>
              <w:right w:val="single" w:sz="4" w:space="0" w:color="auto"/>
            </w:tcBorders>
          </w:tcPr>
          <w:p w14:paraId="3BAB3FEE" w14:textId="77777777" w:rsidR="00871D3A" w:rsidRPr="00375960" w:rsidRDefault="00871D3A" w:rsidP="00BC0653">
            <w:pPr>
              <w:pStyle w:val="TableEntry"/>
              <w:rPr>
                <w:ins w:id="1811" w:author="Lori Reed-Fourquet" w:date="2018-07-17T18:03:00Z"/>
              </w:rPr>
            </w:pPr>
          </w:p>
        </w:tc>
        <w:tc>
          <w:tcPr>
            <w:tcW w:w="719" w:type="pct"/>
            <w:tcBorders>
              <w:top w:val="single" w:sz="4" w:space="0" w:color="auto"/>
              <w:left w:val="single" w:sz="4" w:space="0" w:color="auto"/>
              <w:bottom w:val="single" w:sz="4" w:space="0" w:color="auto"/>
              <w:right w:val="single" w:sz="4" w:space="0" w:color="auto"/>
            </w:tcBorders>
          </w:tcPr>
          <w:p w14:paraId="33C07098" w14:textId="77777777" w:rsidR="00871D3A" w:rsidRPr="00375960" w:rsidRDefault="00871D3A" w:rsidP="00BC0653">
            <w:pPr>
              <w:pStyle w:val="TableEntry"/>
              <w:rPr>
                <w:ins w:id="1812" w:author="Lori Reed-Fourquet" w:date="2018-07-17T18:03:00Z"/>
              </w:rPr>
            </w:pPr>
            <w:ins w:id="1813" w:author="Lori Reed-Fourquet" w:date="2018-07-17T18:03:00Z">
              <w:r w:rsidRPr="00375960">
                <w:t>6.3.H.</w:t>
              </w:r>
              <w:r>
                <w:t>8</w:t>
              </w:r>
            </w:ins>
          </w:p>
        </w:tc>
      </w:tr>
      <w:tr w:rsidR="00871D3A" w:rsidRPr="00375960" w14:paraId="03114153" w14:textId="77777777" w:rsidTr="00BC0653">
        <w:trPr>
          <w:cantSplit/>
          <w:jc w:val="center"/>
          <w:ins w:id="1814" w:author="Lori Reed-Fourquet" w:date="2018-07-17T18:03:00Z"/>
        </w:trPr>
        <w:tc>
          <w:tcPr>
            <w:tcW w:w="5000" w:type="pct"/>
            <w:gridSpan w:val="6"/>
            <w:tcBorders>
              <w:top w:val="single" w:sz="4" w:space="0" w:color="auto"/>
              <w:left w:val="single" w:sz="4" w:space="0" w:color="auto"/>
              <w:bottom w:val="single" w:sz="4" w:space="0" w:color="auto"/>
              <w:right w:val="single" w:sz="4" w:space="0" w:color="auto"/>
            </w:tcBorders>
          </w:tcPr>
          <w:p w14:paraId="01B7CBC7" w14:textId="77777777" w:rsidR="00871D3A" w:rsidRPr="00375960" w:rsidRDefault="00871D3A" w:rsidP="00BC0653">
            <w:pPr>
              <w:pStyle w:val="TableEntryHeader"/>
              <w:rPr>
                <w:ins w:id="1815" w:author="Lori Reed-Fourquet" w:date="2018-07-17T18:03:00Z"/>
              </w:rPr>
            </w:pPr>
            <w:ins w:id="1816" w:author="Lori Reed-Fourquet" w:date="2018-07-17T18:03:00Z">
              <w:r w:rsidRPr="00375960">
                <w:t>Sections</w:t>
              </w:r>
            </w:ins>
          </w:p>
        </w:tc>
      </w:tr>
      <w:tr w:rsidR="00871D3A" w:rsidRPr="00375960" w14:paraId="4E2039D1" w14:textId="77777777" w:rsidTr="00BC0653">
        <w:trPr>
          <w:cantSplit/>
          <w:jc w:val="center"/>
          <w:ins w:id="1817"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4803D130" w14:textId="77777777" w:rsidR="00871D3A" w:rsidRPr="00375960" w:rsidRDefault="00871D3A" w:rsidP="00BC0653">
            <w:pPr>
              <w:pStyle w:val="TableEntry"/>
              <w:rPr>
                <w:ins w:id="1818" w:author="Lori Reed-Fourquet" w:date="2018-07-17T18:03:00Z"/>
              </w:rPr>
            </w:pPr>
            <w:ins w:id="1819" w:author="Lori Reed-Fourquet" w:date="2018-07-17T18:03:00Z">
              <w:r w:rsidRPr="00375960">
                <w:t>RE [0..1]</w:t>
              </w:r>
            </w:ins>
          </w:p>
        </w:tc>
        <w:tc>
          <w:tcPr>
            <w:tcW w:w="720" w:type="pct"/>
            <w:tcBorders>
              <w:top w:val="single" w:sz="4" w:space="0" w:color="auto"/>
              <w:left w:val="single" w:sz="4" w:space="0" w:color="auto"/>
              <w:bottom w:val="single" w:sz="4" w:space="0" w:color="auto"/>
              <w:right w:val="single" w:sz="4" w:space="0" w:color="auto"/>
            </w:tcBorders>
            <w:vAlign w:val="center"/>
          </w:tcPr>
          <w:p w14:paraId="557D0C94" w14:textId="77777777" w:rsidR="00871D3A" w:rsidRPr="00375960" w:rsidRDefault="00871D3A" w:rsidP="00BC0653">
            <w:pPr>
              <w:pStyle w:val="TableEntry"/>
              <w:rPr>
                <w:ins w:id="1820"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39585C6A" w14:textId="77777777" w:rsidR="00871D3A" w:rsidRPr="00375960" w:rsidRDefault="00871D3A" w:rsidP="00BC0653">
            <w:pPr>
              <w:pStyle w:val="TableEntry"/>
              <w:rPr>
                <w:ins w:id="1821" w:author="Lori Reed-Fourquet" w:date="2018-07-17T18:03:00Z"/>
              </w:rPr>
            </w:pPr>
            <w:ins w:id="1822" w:author="Lori Reed-Fourquet" w:date="2018-07-17T18:03:00Z">
              <w:r w:rsidRPr="00375960">
                <w:t xml:space="preserve">EMS Advance Directives </w:t>
              </w:r>
            </w:ins>
          </w:p>
        </w:tc>
        <w:tc>
          <w:tcPr>
            <w:tcW w:w="1252" w:type="pct"/>
            <w:tcBorders>
              <w:top w:val="single" w:sz="4" w:space="0" w:color="auto"/>
              <w:left w:val="single" w:sz="4" w:space="0" w:color="auto"/>
              <w:bottom w:val="single" w:sz="4" w:space="0" w:color="auto"/>
              <w:right w:val="single" w:sz="4" w:space="0" w:color="auto"/>
            </w:tcBorders>
            <w:vAlign w:val="center"/>
          </w:tcPr>
          <w:p w14:paraId="0DDE0F66" w14:textId="77777777" w:rsidR="00871D3A" w:rsidRPr="007475AB" w:rsidRDefault="00871D3A" w:rsidP="00BC0653">
            <w:pPr>
              <w:pStyle w:val="TableEntry"/>
              <w:rPr>
                <w:ins w:id="1823" w:author="Lori Reed-Fourquet" w:date="2018-07-17T18:03:00Z"/>
              </w:rPr>
            </w:pPr>
            <w:ins w:id="1824" w:author="Lori Reed-Fourquet" w:date="2018-07-17T18:03:00Z">
              <w:r w:rsidRPr="007475AB">
                <w:t>2.16.840.1.113883.17.3.10.1.12</w:t>
              </w:r>
            </w:ins>
          </w:p>
        </w:tc>
        <w:tc>
          <w:tcPr>
            <w:tcW w:w="770" w:type="pct"/>
            <w:tcBorders>
              <w:top w:val="single" w:sz="4" w:space="0" w:color="auto"/>
              <w:left w:val="single" w:sz="4" w:space="0" w:color="auto"/>
              <w:bottom w:val="single" w:sz="4" w:space="0" w:color="auto"/>
              <w:right w:val="single" w:sz="4" w:space="0" w:color="auto"/>
            </w:tcBorders>
          </w:tcPr>
          <w:p w14:paraId="1B017B12" w14:textId="77777777" w:rsidR="00871D3A" w:rsidRPr="00375960" w:rsidRDefault="00871D3A" w:rsidP="00BC0653">
            <w:pPr>
              <w:pStyle w:val="TableEntry"/>
              <w:rPr>
                <w:ins w:id="1825" w:author="Lori Reed-Fourquet" w:date="2018-07-17T18:03:00Z"/>
              </w:rPr>
            </w:pPr>
            <w:ins w:id="1826" w:author="Lori Reed-Fourquet" w:date="2018-07-17T18:03:00Z">
              <w:r w:rsidRPr="00375960">
                <w:t>HL7 EMS Run Report R2</w:t>
              </w:r>
            </w:ins>
          </w:p>
        </w:tc>
        <w:tc>
          <w:tcPr>
            <w:tcW w:w="719" w:type="pct"/>
            <w:tcBorders>
              <w:top w:val="single" w:sz="4" w:space="0" w:color="auto"/>
              <w:left w:val="single" w:sz="4" w:space="0" w:color="auto"/>
              <w:bottom w:val="single" w:sz="4" w:space="0" w:color="auto"/>
              <w:right w:val="single" w:sz="4" w:space="0" w:color="auto"/>
            </w:tcBorders>
          </w:tcPr>
          <w:p w14:paraId="22DB322A" w14:textId="530311A7" w:rsidR="00871D3A" w:rsidRPr="00375960" w:rsidRDefault="00871D3A" w:rsidP="00BC0653">
            <w:pPr>
              <w:pStyle w:val="TableEntry"/>
              <w:rPr>
                <w:ins w:id="1827" w:author="Lori Reed-Fourquet" w:date="2018-07-17T18:03:00Z"/>
              </w:rPr>
            </w:pPr>
            <w:ins w:id="1828" w:author="Lori Reed-Fourquet" w:date="2018-07-17T18:03:00Z">
              <w:r w:rsidRPr="00375960">
                <w:t>6.3.D</w:t>
              </w:r>
            </w:ins>
            <w:ins w:id="1829" w:author="Andrea K. Fourquet" w:date="2018-07-18T00:47:00Z">
              <w:r w:rsidR="00985C85">
                <w:t>1</w:t>
              </w:r>
            </w:ins>
            <w:ins w:id="1830" w:author="Lori Reed-Fourquet" w:date="2018-07-17T18:03:00Z">
              <w:r w:rsidRPr="00375960">
                <w:t>.5.1</w:t>
              </w:r>
            </w:ins>
          </w:p>
        </w:tc>
      </w:tr>
      <w:tr w:rsidR="00871D3A" w:rsidRPr="00375960" w14:paraId="031B8B4D" w14:textId="77777777" w:rsidTr="00BC0653">
        <w:trPr>
          <w:cantSplit/>
          <w:jc w:val="center"/>
          <w:ins w:id="1831"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4556E87B" w14:textId="77777777" w:rsidR="00871D3A" w:rsidRPr="00375960" w:rsidRDefault="00871D3A" w:rsidP="00BC0653">
            <w:pPr>
              <w:pStyle w:val="TableEntry"/>
              <w:rPr>
                <w:ins w:id="1832" w:author="Lori Reed-Fourquet" w:date="2018-07-17T18:03:00Z"/>
              </w:rPr>
            </w:pPr>
            <w:ins w:id="1833" w:author="Lori Reed-Fourquet" w:date="2018-07-17T18:03:00Z">
              <w:r w:rsidRPr="00375960">
                <w:t>R [1..1]</w:t>
              </w:r>
            </w:ins>
          </w:p>
        </w:tc>
        <w:tc>
          <w:tcPr>
            <w:tcW w:w="720" w:type="pct"/>
            <w:tcBorders>
              <w:top w:val="single" w:sz="4" w:space="0" w:color="auto"/>
              <w:left w:val="single" w:sz="4" w:space="0" w:color="auto"/>
              <w:bottom w:val="single" w:sz="4" w:space="0" w:color="auto"/>
              <w:right w:val="single" w:sz="4" w:space="0" w:color="auto"/>
            </w:tcBorders>
            <w:vAlign w:val="center"/>
          </w:tcPr>
          <w:p w14:paraId="3221A38E" w14:textId="77777777" w:rsidR="00871D3A" w:rsidRPr="00375960" w:rsidRDefault="00871D3A" w:rsidP="00BC0653">
            <w:pPr>
              <w:pStyle w:val="TableEntry"/>
              <w:rPr>
                <w:ins w:id="1834"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4F8C5581" w14:textId="77777777" w:rsidR="00871D3A" w:rsidRPr="00375960" w:rsidRDefault="00871D3A" w:rsidP="00BC0653">
            <w:pPr>
              <w:pStyle w:val="TableEntry"/>
              <w:rPr>
                <w:ins w:id="1835" w:author="Lori Reed-Fourquet" w:date="2018-07-17T18:03:00Z"/>
              </w:rPr>
            </w:pPr>
            <w:ins w:id="1836" w:author="Lori Reed-Fourquet" w:date="2018-07-17T18:03:00Z">
              <w:r w:rsidRPr="00375960">
                <w:t>Allergy and Intolerances Concern Entry</w:t>
              </w:r>
            </w:ins>
          </w:p>
        </w:tc>
        <w:tc>
          <w:tcPr>
            <w:tcW w:w="1252" w:type="pct"/>
            <w:tcBorders>
              <w:top w:val="single" w:sz="4" w:space="0" w:color="auto"/>
              <w:left w:val="single" w:sz="4" w:space="0" w:color="auto"/>
              <w:bottom w:val="single" w:sz="4" w:space="0" w:color="auto"/>
              <w:right w:val="single" w:sz="4" w:space="0" w:color="auto"/>
            </w:tcBorders>
            <w:vAlign w:val="center"/>
          </w:tcPr>
          <w:p w14:paraId="55B90450" w14:textId="77777777" w:rsidR="00871D3A" w:rsidRPr="007475AB" w:rsidRDefault="00871D3A" w:rsidP="00BC0653">
            <w:pPr>
              <w:pStyle w:val="TableEntry"/>
              <w:rPr>
                <w:ins w:id="1837" w:author="Lori Reed-Fourquet" w:date="2018-07-17T18:03:00Z"/>
              </w:rPr>
            </w:pPr>
            <w:ins w:id="1838" w:author="Lori Reed-Fourquet" w:date="2018-07-17T18:03:00Z">
              <w:r w:rsidRPr="007475AB">
                <w:t>3.6.1.4.1.193796.1.5.3.1.4.5.3</w:t>
              </w:r>
            </w:ins>
          </w:p>
        </w:tc>
        <w:tc>
          <w:tcPr>
            <w:tcW w:w="770" w:type="pct"/>
            <w:tcBorders>
              <w:top w:val="single" w:sz="4" w:space="0" w:color="auto"/>
              <w:left w:val="single" w:sz="4" w:space="0" w:color="auto"/>
              <w:bottom w:val="single" w:sz="4" w:space="0" w:color="auto"/>
              <w:right w:val="single" w:sz="4" w:space="0" w:color="auto"/>
            </w:tcBorders>
          </w:tcPr>
          <w:p w14:paraId="35E751B9" w14:textId="77777777" w:rsidR="00871D3A" w:rsidRPr="00375960" w:rsidRDefault="00871D3A" w:rsidP="00BC0653">
            <w:pPr>
              <w:pStyle w:val="TableEntry"/>
              <w:rPr>
                <w:ins w:id="1839" w:author="Lori Reed-Fourquet" w:date="2018-07-17T18:03:00Z"/>
              </w:rPr>
            </w:pPr>
            <w:ins w:id="1840" w:author="Lori Reed-Fourquet" w:date="2018-07-17T18:03:00Z">
              <w:r w:rsidRPr="00375960">
                <w:t>PCC TF-2: 6.3.3.2.11</w:t>
              </w:r>
            </w:ins>
          </w:p>
        </w:tc>
        <w:tc>
          <w:tcPr>
            <w:tcW w:w="719" w:type="pct"/>
            <w:tcBorders>
              <w:top w:val="single" w:sz="4" w:space="0" w:color="auto"/>
              <w:left w:val="single" w:sz="4" w:space="0" w:color="auto"/>
              <w:bottom w:val="single" w:sz="4" w:space="0" w:color="auto"/>
              <w:right w:val="single" w:sz="4" w:space="0" w:color="auto"/>
            </w:tcBorders>
          </w:tcPr>
          <w:p w14:paraId="0636E5D3" w14:textId="37C906FD" w:rsidR="00871D3A" w:rsidRPr="00375960" w:rsidDel="007A1B70" w:rsidRDefault="00871D3A" w:rsidP="00BC0653">
            <w:pPr>
              <w:pStyle w:val="TableEntry"/>
              <w:rPr>
                <w:ins w:id="1841" w:author="Lori Reed-Fourquet" w:date="2018-07-17T18:03:00Z"/>
              </w:rPr>
            </w:pPr>
            <w:ins w:id="1842" w:author="Lori Reed-Fourquet" w:date="2018-07-17T18:03:00Z">
              <w:r w:rsidRPr="00375960">
                <w:t>6.3.D</w:t>
              </w:r>
            </w:ins>
            <w:ins w:id="1843" w:author="Andrea K. Fourquet" w:date="2018-07-18T00:48:00Z">
              <w:r w:rsidR="00985C85">
                <w:t>1</w:t>
              </w:r>
            </w:ins>
            <w:ins w:id="1844" w:author="Lori Reed-Fourquet" w:date="2018-07-17T18:03:00Z">
              <w:r w:rsidRPr="00375960">
                <w:t>.5.2</w:t>
              </w:r>
            </w:ins>
          </w:p>
        </w:tc>
      </w:tr>
      <w:tr w:rsidR="00871D3A" w:rsidRPr="00375960" w:rsidDel="00C81764" w14:paraId="48FE6EE7" w14:textId="4570FDEE" w:rsidTr="00BC0653">
        <w:trPr>
          <w:cantSplit/>
          <w:jc w:val="center"/>
          <w:ins w:id="1845" w:author="Lori Reed-Fourquet" w:date="2018-07-17T18:03:00Z"/>
          <w:del w:id="1846" w:author="Andrea K. Fourquet" w:date="2018-07-18T00:23:00Z"/>
        </w:trPr>
        <w:tc>
          <w:tcPr>
            <w:tcW w:w="390" w:type="pct"/>
            <w:tcBorders>
              <w:top w:val="single" w:sz="4" w:space="0" w:color="auto"/>
              <w:left w:val="single" w:sz="4" w:space="0" w:color="auto"/>
              <w:bottom w:val="single" w:sz="4" w:space="0" w:color="auto"/>
              <w:right w:val="single" w:sz="4" w:space="0" w:color="auto"/>
            </w:tcBorders>
            <w:vAlign w:val="center"/>
          </w:tcPr>
          <w:p w14:paraId="52BBAC90" w14:textId="2BC00C46" w:rsidR="00871D3A" w:rsidRPr="00E7637C" w:rsidDel="00C81764" w:rsidRDefault="00871D3A" w:rsidP="00BC0653">
            <w:pPr>
              <w:pStyle w:val="TableEntry"/>
              <w:rPr>
                <w:ins w:id="1847" w:author="Lori Reed-Fourquet" w:date="2018-07-17T18:03:00Z"/>
                <w:del w:id="1848" w:author="Andrea K. Fourquet" w:date="2018-07-18T00:23:00Z"/>
                <w:b/>
                <w:bCs/>
              </w:rPr>
            </w:pPr>
            <w:ins w:id="1849" w:author="Lori Reed-Fourquet" w:date="2018-07-17T18:03:00Z">
              <w:del w:id="1850" w:author="Andrea K. Fourquet" w:date="2018-07-18T00:23:00Z">
                <w:r w:rsidRPr="00E7637C" w:rsidDel="00C81764">
                  <w:rPr>
                    <w:b/>
                    <w:bCs/>
                  </w:rPr>
                  <w:delText>O[0..1]</w:delText>
                </w:r>
              </w:del>
            </w:ins>
          </w:p>
        </w:tc>
        <w:tc>
          <w:tcPr>
            <w:tcW w:w="720" w:type="pct"/>
            <w:tcBorders>
              <w:top w:val="single" w:sz="4" w:space="0" w:color="auto"/>
              <w:left w:val="single" w:sz="4" w:space="0" w:color="auto"/>
              <w:bottom w:val="single" w:sz="4" w:space="0" w:color="auto"/>
              <w:right w:val="single" w:sz="4" w:space="0" w:color="auto"/>
            </w:tcBorders>
            <w:vAlign w:val="center"/>
          </w:tcPr>
          <w:p w14:paraId="04D7F4DF" w14:textId="01A3A4BD" w:rsidR="00871D3A" w:rsidRPr="00375960" w:rsidDel="00C81764" w:rsidRDefault="00871D3A" w:rsidP="00BC0653">
            <w:pPr>
              <w:pStyle w:val="TableEntry"/>
              <w:rPr>
                <w:ins w:id="1851" w:author="Lori Reed-Fourquet" w:date="2018-07-17T18:03:00Z"/>
                <w:del w:id="1852" w:author="Andrea K. Fourquet" w:date="2018-07-18T00:23:00Z"/>
              </w:rPr>
            </w:pPr>
          </w:p>
        </w:tc>
        <w:tc>
          <w:tcPr>
            <w:tcW w:w="1149" w:type="pct"/>
            <w:tcBorders>
              <w:top w:val="single" w:sz="4" w:space="0" w:color="auto"/>
              <w:left w:val="single" w:sz="4" w:space="0" w:color="auto"/>
              <w:bottom w:val="single" w:sz="4" w:space="0" w:color="auto"/>
              <w:right w:val="single" w:sz="4" w:space="0" w:color="auto"/>
            </w:tcBorders>
            <w:vAlign w:val="center"/>
          </w:tcPr>
          <w:p w14:paraId="6BD9D059" w14:textId="5314C367" w:rsidR="00871D3A" w:rsidRPr="00375960" w:rsidDel="00C81764" w:rsidRDefault="00871D3A" w:rsidP="00BC0653">
            <w:pPr>
              <w:pStyle w:val="TableEntry"/>
              <w:rPr>
                <w:ins w:id="1853" w:author="Lori Reed-Fourquet" w:date="2018-07-17T18:03:00Z"/>
                <w:del w:id="1854" w:author="Andrea K. Fourquet" w:date="2018-07-18T00:23:00Z"/>
              </w:rPr>
            </w:pPr>
            <w:commentRangeStart w:id="1855"/>
            <w:ins w:id="1856" w:author="Lori Reed-Fourquet" w:date="2018-07-17T18:03:00Z">
              <w:del w:id="1857" w:author="Andrea K. Fourquet" w:date="2018-07-18T00:23:00Z">
                <w:r w:rsidRPr="00375960" w:rsidDel="00C81764">
                  <w:delText>EMS Billing Section</w:delText>
                </w:r>
              </w:del>
            </w:ins>
            <w:commentRangeEnd w:id="1855"/>
            <w:ins w:id="1858" w:author="Lori Reed-Fourquet" w:date="2018-07-17T18:17:00Z">
              <w:del w:id="1859" w:author="Andrea K. Fourquet" w:date="2018-07-18T00:23:00Z">
                <w:r w:rsidR="00BC0653" w:rsidDel="00C81764">
                  <w:rPr>
                    <w:rStyle w:val="CommentReference"/>
                  </w:rPr>
                  <w:commentReference w:id="1855"/>
                </w:r>
              </w:del>
            </w:ins>
          </w:p>
        </w:tc>
        <w:tc>
          <w:tcPr>
            <w:tcW w:w="1252" w:type="pct"/>
            <w:tcBorders>
              <w:top w:val="single" w:sz="4" w:space="0" w:color="auto"/>
              <w:left w:val="single" w:sz="4" w:space="0" w:color="auto"/>
              <w:bottom w:val="single" w:sz="4" w:space="0" w:color="auto"/>
              <w:right w:val="single" w:sz="4" w:space="0" w:color="auto"/>
            </w:tcBorders>
            <w:vAlign w:val="center"/>
          </w:tcPr>
          <w:p w14:paraId="1E1ACF29" w14:textId="323E03BF" w:rsidR="00871D3A" w:rsidRPr="007475AB" w:rsidDel="00C81764" w:rsidRDefault="00871D3A" w:rsidP="00BC0653">
            <w:pPr>
              <w:pStyle w:val="TableEntry"/>
              <w:rPr>
                <w:ins w:id="1860" w:author="Lori Reed-Fourquet" w:date="2018-07-17T18:03:00Z"/>
                <w:del w:id="1861" w:author="Andrea K. Fourquet" w:date="2018-07-18T00:23:00Z"/>
              </w:rPr>
            </w:pPr>
            <w:ins w:id="1862" w:author="Lori Reed-Fourquet" w:date="2018-07-17T18:03:00Z">
              <w:del w:id="1863" w:author="Andrea K. Fourquet" w:date="2018-07-18T00:23:00Z">
                <w:r w:rsidRPr="00E7637C" w:rsidDel="00C81764">
                  <w:delText>2.16.840.1.113883.17.3.10.1.5</w:delText>
                </w:r>
              </w:del>
            </w:ins>
          </w:p>
        </w:tc>
        <w:tc>
          <w:tcPr>
            <w:tcW w:w="770" w:type="pct"/>
            <w:tcBorders>
              <w:top w:val="single" w:sz="4" w:space="0" w:color="auto"/>
              <w:left w:val="single" w:sz="4" w:space="0" w:color="auto"/>
              <w:bottom w:val="single" w:sz="4" w:space="0" w:color="auto"/>
              <w:right w:val="single" w:sz="4" w:space="0" w:color="auto"/>
            </w:tcBorders>
          </w:tcPr>
          <w:p w14:paraId="058A0FDF" w14:textId="174646CA" w:rsidR="00871D3A" w:rsidRPr="00375960" w:rsidDel="00C81764" w:rsidRDefault="00871D3A" w:rsidP="00BC0653">
            <w:pPr>
              <w:pStyle w:val="TableEntry"/>
              <w:rPr>
                <w:ins w:id="1864" w:author="Lori Reed-Fourquet" w:date="2018-07-17T18:03:00Z"/>
                <w:del w:id="1865" w:author="Andrea K. Fourquet" w:date="2018-07-18T00:23:00Z"/>
              </w:rPr>
            </w:pPr>
            <w:ins w:id="1866" w:author="Lori Reed-Fourquet" w:date="2018-07-17T18:03:00Z">
              <w:del w:id="1867" w:author="Andrea K. Fourquet" w:date="2018-07-18T00:23:00Z">
                <w:r w:rsidRPr="00375960" w:rsidDel="00C81764">
                  <w:delText>HL7 EMS Run Report R2</w:delText>
                </w:r>
              </w:del>
            </w:ins>
          </w:p>
        </w:tc>
        <w:tc>
          <w:tcPr>
            <w:tcW w:w="719" w:type="pct"/>
            <w:tcBorders>
              <w:top w:val="single" w:sz="4" w:space="0" w:color="auto"/>
              <w:left w:val="single" w:sz="4" w:space="0" w:color="auto"/>
              <w:bottom w:val="single" w:sz="4" w:space="0" w:color="auto"/>
              <w:right w:val="single" w:sz="4" w:space="0" w:color="auto"/>
            </w:tcBorders>
          </w:tcPr>
          <w:p w14:paraId="1C8F856D" w14:textId="4020CD4E" w:rsidR="00871D3A" w:rsidRPr="00375960" w:rsidDel="00C81764" w:rsidRDefault="00871D3A" w:rsidP="00BC0653">
            <w:pPr>
              <w:pStyle w:val="TableEntry"/>
              <w:rPr>
                <w:ins w:id="1868" w:author="Lori Reed-Fourquet" w:date="2018-07-17T18:03:00Z"/>
                <w:del w:id="1869" w:author="Andrea K. Fourquet" w:date="2018-07-18T00:23:00Z"/>
              </w:rPr>
            </w:pPr>
            <w:ins w:id="1870" w:author="Lori Reed-Fourquet" w:date="2018-07-17T18:03:00Z">
              <w:del w:id="1871" w:author="Andrea K. Fourquet" w:date="2018-07-18T00:23:00Z">
                <w:r w:rsidRPr="00375960" w:rsidDel="00C81764">
                  <w:delText>6.3.D.5.3</w:delText>
                </w:r>
              </w:del>
            </w:ins>
          </w:p>
        </w:tc>
      </w:tr>
      <w:tr w:rsidR="00871D3A" w:rsidRPr="00375960" w14:paraId="6C1F3696" w14:textId="77777777" w:rsidTr="00BC0653">
        <w:trPr>
          <w:cantSplit/>
          <w:jc w:val="center"/>
          <w:ins w:id="1872"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63F1789F" w14:textId="77777777" w:rsidR="00871D3A" w:rsidRPr="00375960" w:rsidRDefault="00871D3A" w:rsidP="00BC0653">
            <w:pPr>
              <w:pStyle w:val="TableEntry"/>
              <w:rPr>
                <w:ins w:id="1873" w:author="Lori Reed-Fourquet" w:date="2018-07-17T18:03:00Z"/>
              </w:rPr>
            </w:pPr>
            <w:ins w:id="1874" w:author="Lori Reed-Fourquet" w:date="2018-07-17T18:03:00Z">
              <w:r w:rsidRPr="00375960">
                <w:t>O [0..1]</w:t>
              </w:r>
            </w:ins>
          </w:p>
        </w:tc>
        <w:tc>
          <w:tcPr>
            <w:tcW w:w="720" w:type="pct"/>
            <w:tcBorders>
              <w:top w:val="single" w:sz="4" w:space="0" w:color="auto"/>
              <w:left w:val="single" w:sz="4" w:space="0" w:color="auto"/>
              <w:bottom w:val="single" w:sz="4" w:space="0" w:color="auto"/>
              <w:right w:val="single" w:sz="4" w:space="0" w:color="auto"/>
            </w:tcBorders>
            <w:vAlign w:val="center"/>
          </w:tcPr>
          <w:p w14:paraId="41AD4A65" w14:textId="77777777" w:rsidR="00871D3A" w:rsidRPr="00375960" w:rsidRDefault="00871D3A" w:rsidP="00BC0653">
            <w:pPr>
              <w:pStyle w:val="TableEntry"/>
              <w:rPr>
                <w:ins w:id="1875"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300BEE57" w14:textId="77777777" w:rsidR="00871D3A" w:rsidRPr="00375960" w:rsidRDefault="00871D3A" w:rsidP="00BC0653">
            <w:pPr>
              <w:pStyle w:val="TableEntry"/>
              <w:rPr>
                <w:ins w:id="1876" w:author="Lori Reed-Fourquet" w:date="2018-07-17T18:03:00Z"/>
              </w:rPr>
            </w:pPr>
            <w:ins w:id="1877" w:author="Lori Reed-Fourquet" w:date="2018-07-17T18:03:00Z">
              <w:r w:rsidRPr="00375960">
                <w:t>EMS Cardiac Arrest Event Section</w:t>
              </w:r>
            </w:ins>
          </w:p>
        </w:tc>
        <w:tc>
          <w:tcPr>
            <w:tcW w:w="1252" w:type="pct"/>
            <w:tcBorders>
              <w:top w:val="single" w:sz="4" w:space="0" w:color="auto"/>
              <w:left w:val="single" w:sz="4" w:space="0" w:color="auto"/>
              <w:bottom w:val="single" w:sz="4" w:space="0" w:color="auto"/>
              <w:right w:val="single" w:sz="4" w:space="0" w:color="auto"/>
            </w:tcBorders>
            <w:vAlign w:val="center"/>
          </w:tcPr>
          <w:p w14:paraId="54C35DCA" w14:textId="77777777" w:rsidR="00871D3A" w:rsidRPr="007475AB" w:rsidRDefault="00871D3A" w:rsidP="00BC0653">
            <w:pPr>
              <w:pStyle w:val="TableEntry"/>
              <w:rPr>
                <w:ins w:id="1878" w:author="Lori Reed-Fourquet" w:date="2018-07-17T18:03:00Z"/>
              </w:rPr>
            </w:pPr>
            <w:ins w:id="1879" w:author="Lori Reed-Fourquet" w:date="2018-07-17T18:03:00Z">
              <w:r w:rsidRPr="00E7637C">
                <w:t>2.16.840.1.113883.17.3.10.1.14</w:t>
              </w:r>
            </w:ins>
          </w:p>
        </w:tc>
        <w:tc>
          <w:tcPr>
            <w:tcW w:w="770" w:type="pct"/>
            <w:tcBorders>
              <w:top w:val="single" w:sz="4" w:space="0" w:color="auto"/>
              <w:left w:val="single" w:sz="4" w:space="0" w:color="auto"/>
              <w:bottom w:val="single" w:sz="4" w:space="0" w:color="auto"/>
              <w:right w:val="single" w:sz="4" w:space="0" w:color="auto"/>
            </w:tcBorders>
          </w:tcPr>
          <w:p w14:paraId="65F1F495" w14:textId="77777777" w:rsidR="00871D3A" w:rsidRPr="00375960" w:rsidRDefault="00871D3A" w:rsidP="00BC0653">
            <w:pPr>
              <w:pStyle w:val="TableEntry"/>
              <w:rPr>
                <w:ins w:id="1880" w:author="Lori Reed-Fourquet" w:date="2018-07-17T18:03:00Z"/>
              </w:rPr>
            </w:pPr>
            <w:ins w:id="1881" w:author="Lori Reed-Fourquet" w:date="2018-07-17T18:03:00Z">
              <w:r w:rsidRPr="00375960">
                <w:t>HL7 EMS Run Report R2</w:t>
              </w:r>
            </w:ins>
          </w:p>
        </w:tc>
        <w:tc>
          <w:tcPr>
            <w:tcW w:w="719" w:type="pct"/>
            <w:tcBorders>
              <w:top w:val="single" w:sz="4" w:space="0" w:color="auto"/>
              <w:left w:val="single" w:sz="4" w:space="0" w:color="auto"/>
              <w:bottom w:val="single" w:sz="4" w:space="0" w:color="auto"/>
              <w:right w:val="single" w:sz="4" w:space="0" w:color="auto"/>
            </w:tcBorders>
          </w:tcPr>
          <w:p w14:paraId="0E40EF0B" w14:textId="77777777" w:rsidR="00871D3A" w:rsidRPr="00375960" w:rsidRDefault="00871D3A" w:rsidP="00BC0653">
            <w:pPr>
              <w:pStyle w:val="TableEntry"/>
              <w:rPr>
                <w:ins w:id="1882" w:author="Lori Reed-Fourquet" w:date="2018-07-17T18:03:00Z"/>
              </w:rPr>
            </w:pPr>
          </w:p>
        </w:tc>
      </w:tr>
      <w:tr w:rsidR="00871D3A" w:rsidRPr="00375960" w14:paraId="5262A978" w14:textId="77777777" w:rsidTr="00BC0653">
        <w:trPr>
          <w:cantSplit/>
          <w:trHeight w:val="195"/>
          <w:jc w:val="center"/>
          <w:ins w:id="1883"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047DFE2D" w14:textId="77777777" w:rsidR="00871D3A" w:rsidRPr="00375960" w:rsidRDefault="00871D3A" w:rsidP="00BC0653">
            <w:pPr>
              <w:pStyle w:val="TableEntry"/>
              <w:rPr>
                <w:ins w:id="1884" w:author="Lori Reed-Fourquet" w:date="2018-07-17T18:03:00Z"/>
              </w:rPr>
            </w:pPr>
            <w:ins w:id="1885" w:author="Lori Reed-Fourquet" w:date="2018-07-17T18:03:00Z">
              <w:r w:rsidRPr="00375960">
                <w:t>R [1..1]</w:t>
              </w:r>
            </w:ins>
          </w:p>
        </w:tc>
        <w:tc>
          <w:tcPr>
            <w:tcW w:w="720" w:type="pct"/>
            <w:tcBorders>
              <w:top w:val="single" w:sz="4" w:space="0" w:color="auto"/>
              <w:left w:val="single" w:sz="4" w:space="0" w:color="auto"/>
              <w:bottom w:val="single" w:sz="4" w:space="0" w:color="auto"/>
              <w:right w:val="single" w:sz="4" w:space="0" w:color="auto"/>
            </w:tcBorders>
            <w:vAlign w:val="center"/>
          </w:tcPr>
          <w:p w14:paraId="708CA431" w14:textId="77777777" w:rsidR="00871D3A" w:rsidRPr="00375960" w:rsidRDefault="00871D3A" w:rsidP="00BC0653">
            <w:pPr>
              <w:pStyle w:val="TableEntry"/>
              <w:rPr>
                <w:ins w:id="1886"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5E83CD35" w14:textId="77777777" w:rsidR="00871D3A" w:rsidRPr="00375960" w:rsidRDefault="00871D3A" w:rsidP="00BC0653">
            <w:pPr>
              <w:pStyle w:val="TableEntry"/>
              <w:rPr>
                <w:ins w:id="1887" w:author="Lori Reed-Fourquet" w:date="2018-07-17T18:03:00Z"/>
              </w:rPr>
            </w:pPr>
            <w:ins w:id="1888" w:author="Lori Reed-Fourquet" w:date="2018-07-17T18:03:00Z">
              <w:r w:rsidRPr="00375960">
                <w:t>Medication Section</w:t>
              </w:r>
            </w:ins>
          </w:p>
        </w:tc>
        <w:tc>
          <w:tcPr>
            <w:tcW w:w="1252" w:type="pct"/>
            <w:tcBorders>
              <w:top w:val="single" w:sz="4" w:space="0" w:color="auto"/>
              <w:left w:val="single" w:sz="4" w:space="0" w:color="auto"/>
              <w:bottom w:val="single" w:sz="4" w:space="0" w:color="auto"/>
              <w:right w:val="single" w:sz="4" w:space="0" w:color="auto"/>
            </w:tcBorders>
            <w:vAlign w:val="center"/>
          </w:tcPr>
          <w:p w14:paraId="01644931" w14:textId="77777777" w:rsidR="00871D3A" w:rsidRPr="007475AB" w:rsidRDefault="00871D3A" w:rsidP="00BC0653">
            <w:pPr>
              <w:pStyle w:val="TableEntry"/>
              <w:rPr>
                <w:ins w:id="1889" w:author="Lori Reed-Fourquet" w:date="2018-07-17T18:03:00Z"/>
              </w:rPr>
            </w:pPr>
            <w:ins w:id="1890" w:author="Lori Reed-Fourquet" w:date="2018-07-17T18:03:00Z">
              <w:r w:rsidRPr="00E7637C">
                <w:t>1.3.6.1.4.1.19376.1.5.3.1.3.19</w:t>
              </w:r>
            </w:ins>
          </w:p>
        </w:tc>
        <w:tc>
          <w:tcPr>
            <w:tcW w:w="770" w:type="pct"/>
            <w:tcBorders>
              <w:top w:val="single" w:sz="4" w:space="0" w:color="auto"/>
              <w:left w:val="single" w:sz="4" w:space="0" w:color="auto"/>
              <w:bottom w:val="single" w:sz="4" w:space="0" w:color="auto"/>
              <w:right w:val="single" w:sz="4" w:space="0" w:color="auto"/>
            </w:tcBorders>
          </w:tcPr>
          <w:p w14:paraId="7F589598" w14:textId="77777777" w:rsidR="00871D3A" w:rsidRPr="00375960" w:rsidRDefault="00871D3A" w:rsidP="00BC0653">
            <w:pPr>
              <w:pStyle w:val="TableEntry"/>
              <w:rPr>
                <w:ins w:id="1891" w:author="Lori Reed-Fourquet" w:date="2018-07-17T18:03:00Z"/>
              </w:rPr>
            </w:pPr>
            <w:ins w:id="1892" w:author="Lori Reed-Fourquet" w:date="2018-07-17T18:03:00Z">
              <w:r w:rsidRPr="00375960">
                <w:t>PCC TF-2:</w:t>
              </w:r>
              <w:r>
                <w:t xml:space="preserve"> </w:t>
              </w:r>
              <w:r w:rsidRPr="00375960">
                <w:t>6.3.3.3.1</w:t>
              </w:r>
            </w:ins>
          </w:p>
        </w:tc>
        <w:tc>
          <w:tcPr>
            <w:tcW w:w="719" w:type="pct"/>
            <w:tcBorders>
              <w:top w:val="single" w:sz="4" w:space="0" w:color="auto"/>
              <w:left w:val="single" w:sz="4" w:space="0" w:color="auto"/>
              <w:bottom w:val="single" w:sz="4" w:space="0" w:color="auto"/>
              <w:right w:val="single" w:sz="4" w:space="0" w:color="auto"/>
            </w:tcBorders>
          </w:tcPr>
          <w:p w14:paraId="046FDC4A" w14:textId="49D8993F" w:rsidR="00871D3A" w:rsidRPr="00375960" w:rsidRDefault="00871D3A" w:rsidP="00BC0653">
            <w:pPr>
              <w:pStyle w:val="TableEntry"/>
              <w:rPr>
                <w:ins w:id="1893" w:author="Lori Reed-Fourquet" w:date="2018-07-17T18:03:00Z"/>
              </w:rPr>
            </w:pPr>
            <w:ins w:id="1894" w:author="Lori Reed-Fourquet" w:date="2018-07-17T18:03:00Z">
              <w:r w:rsidRPr="00375960">
                <w:t>6.3.D</w:t>
              </w:r>
            </w:ins>
            <w:ins w:id="1895" w:author="Andrea K. Fourquet" w:date="2018-07-18T00:48:00Z">
              <w:r w:rsidR="00985C85">
                <w:t>1</w:t>
              </w:r>
            </w:ins>
            <w:ins w:id="1896" w:author="Lori Reed-Fourquet" w:date="2018-07-17T18:03:00Z">
              <w:r w:rsidRPr="00375960">
                <w:t>.5.</w:t>
              </w:r>
            </w:ins>
            <w:ins w:id="1897" w:author="Andrea K. Fourquet" w:date="2018-07-18T00:56:00Z">
              <w:r w:rsidR="00F74E19">
                <w:t>4</w:t>
              </w:r>
            </w:ins>
            <w:ins w:id="1898" w:author="Lori Reed-Fourquet" w:date="2018-07-17T18:03:00Z">
              <w:del w:id="1899" w:author="Andrea K. Fourquet" w:date="2018-07-18T00:56:00Z">
                <w:r w:rsidRPr="00375960" w:rsidDel="00F74E19">
                  <w:delText>5</w:delText>
                </w:r>
              </w:del>
            </w:ins>
          </w:p>
        </w:tc>
      </w:tr>
      <w:tr w:rsidR="00871D3A" w:rsidRPr="00375960" w:rsidDel="008659B1" w14:paraId="7C0DC211" w14:textId="2F14FE91" w:rsidTr="00BC0653">
        <w:trPr>
          <w:cantSplit/>
          <w:trHeight w:val="195"/>
          <w:jc w:val="center"/>
          <w:ins w:id="1900" w:author="Lori Reed-Fourquet" w:date="2018-07-17T18:03:00Z"/>
          <w:del w:id="1901" w:author="Andrea K. Fourquet" w:date="2018-07-18T00:38:00Z"/>
        </w:trPr>
        <w:tc>
          <w:tcPr>
            <w:tcW w:w="390" w:type="pct"/>
            <w:tcBorders>
              <w:top w:val="single" w:sz="4" w:space="0" w:color="auto"/>
              <w:left w:val="single" w:sz="4" w:space="0" w:color="auto"/>
              <w:bottom w:val="single" w:sz="4" w:space="0" w:color="auto"/>
              <w:right w:val="single" w:sz="4" w:space="0" w:color="auto"/>
            </w:tcBorders>
            <w:vAlign w:val="center"/>
          </w:tcPr>
          <w:p w14:paraId="2E0C4F57" w14:textId="5931DDC9" w:rsidR="00871D3A" w:rsidRPr="00375960" w:rsidDel="008659B1" w:rsidRDefault="00871D3A" w:rsidP="00BC0653">
            <w:pPr>
              <w:pStyle w:val="TableEntry"/>
              <w:rPr>
                <w:ins w:id="1902" w:author="Lori Reed-Fourquet" w:date="2018-07-17T18:03:00Z"/>
                <w:del w:id="1903" w:author="Andrea K. Fourquet" w:date="2018-07-18T00:38:00Z"/>
              </w:rPr>
            </w:pPr>
            <w:ins w:id="1904" w:author="Lori Reed-Fourquet" w:date="2018-07-17T18:03:00Z">
              <w:del w:id="1905" w:author="Andrea K. Fourquet" w:date="2018-07-18T00:38:00Z">
                <w:r w:rsidRPr="00375960" w:rsidDel="008659B1">
                  <w:delText>R [1..1]</w:delText>
                </w:r>
              </w:del>
            </w:ins>
          </w:p>
        </w:tc>
        <w:tc>
          <w:tcPr>
            <w:tcW w:w="720" w:type="pct"/>
            <w:tcBorders>
              <w:top w:val="single" w:sz="4" w:space="0" w:color="auto"/>
              <w:left w:val="single" w:sz="4" w:space="0" w:color="auto"/>
              <w:bottom w:val="single" w:sz="4" w:space="0" w:color="auto"/>
              <w:right w:val="single" w:sz="4" w:space="0" w:color="auto"/>
            </w:tcBorders>
            <w:vAlign w:val="center"/>
          </w:tcPr>
          <w:p w14:paraId="294C81EA" w14:textId="69164BF9" w:rsidR="00871D3A" w:rsidRPr="00375960" w:rsidDel="008659B1" w:rsidRDefault="00871D3A" w:rsidP="00BC0653">
            <w:pPr>
              <w:pStyle w:val="TableEntry"/>
              <w:rPr>
                <w:ins w:id="1906" w:author="Lori Reed-Fourquet" w:date="2018-07-17T18:03:00Z"/>
                <w:del w:id="1907" w:author="Andrea K. Fourquet" w:date="2018-07-18T00:38:00Z"/>
              </w:rPr>
            </w:pPr>
          </w:p>
        </w:tc>
        <w:tc>
          <w:tcPr>
            <w:tcW w:w="1149" w:type="pct"/>
            <w:tcBorders>
              <w:top w:val="single" w:sz="4" w:space="0" w:color="auto"/>
              <w:left w:val="single" w:sz="4" w:space="0" w:color="auto"/>
              <w:bottom w:val="single" w:sz="4" w:space="0" w:color="auto"/>
              <w:right w:val="single" w:sz="4" w:space="0" w:color="auto"/>
            </w:tcBorders>
            <w:vAlign w:val="center"/>
          </w:tcPr>
          <w:p w14:paraId="7720C885" w14:textId="5D3385D9" w:rsidR="00871D3A" w:rsidRPr="00375960" w:rsidDel="008659B1" w:rsidRDefault="00871D3A" w:rsidP="00BC0653">
            <w:pPr>
              <w:pStyle w:val="TableEntry"/>
              <w:rPr>
                <w:ins w:id="1908" w:author="Lori Reed-Fourquet" w:date="2018-07-17T18:03:00Z"/>
                <w:del w:id="1909" w:author="Andrea K. Fourquet" w:date="2018-07-18T00:38:00Z"/>
              </w:rPr>
            </w:pPr>
            <w:ins w:id="1910" w:author="Lori Reed-Fourquet" w:date="2018-07-17T18:03:00Z">
              <w:del w:id="1911" w:author="Andrea K. Fourquet" w:date="2018-07-18T00:38:00Z">
                <w:r w:rsidRPr="00375960" w:rsidDel="008659B1">
                  <w:delText>EMS Dispatch Section</w:delText>
                </w:r>
              </w:del>
            </w:ins>
          </w:p>
        </w:tc>
        <w:tc>
          <w:tcPr>
            <w:tcW w:w="1252" w:type="pct"/>
            <w:tcBorders>
              <w:top w:val="single" w:sz="4" w:space="0" w:color="auto"/>
              <w:left w:val="single" w:sz="4" w:space="0" w:color="auto"/>
              <w:bottom w:val="single" w:sz="4" w:space="0" w:color="auto"/>
              <w:right w:val="single" w:sz="4" w:space="0" w:color="auto"/>
            </w:tcBorders>
            <w:vAlign w:val="center"/>
          </w:tcPr>
          <w:p w14:paraId="3FB98057" w14:textId="28512A20" w:rsidR="00871D3A" w:rsidRPr="007475AB" w:rsidDel="008659B1" w:rsidRDefault="00871D3A" w:rsidP="00BC0653">
            <w:pPr>
              <w:pStyle w:val="TableEntry"/>
              <w:rPr>
                <w:ins w:id="1912" w:author="Lori Reed-Fourquet" w:date="2018-07-17T18:03:00Z"/>
                <w:del w:id="1913" w:author="Andrea K. Fourquet" w:date="2018-07-18T00:38:00Z"/>
              </w:rPr>
            </w:pPr>
            <w:ins w:id="1914" w:author="Lori Reed-Fourquet" w:date="2018-07-17T18:03:00Z">
              <w:del w:id="1915" w:author="Andrea K. Fourquet" w:date="2018-07-18T00:38:00Z">
                <w:r w:rsidRPr="00E7637C" w:rsidDel="008659B1">
                  <w:delText>2.16.840.1.113883.17.3.10.1.2</w:delText>
                </w:r>
              </w:del>
            </w:ins>
          </w:p>
        </w:tc>
        <w:tc>
          <w:tcPr>
            <w:tcW w:w="770" w:type="pct"/>
            <w:tcBorders>
              <w:top w:val="single" w:sz="4" w:space="0" w:color="auto"/>
              <w:left w:val="single" w:sz="4" w:space="0" w:color="auto"/>
              <w:bottom w:val="single" w:sz="4" w:space="0" w:color="auto"/>
              <w:right w:val="single" w:sz="4" w:space="0" w:color="auto"/>
            </w:tcBorders>
          </w:tcPr>
          <w:p w14:paraId="4A7D6458" w14:textId="73BF8B94" w:rsidR="00871D3A" w:rsidRPr="00375960" w:rsidDel="008659B1" w:rsidRDefault="00871D3A" w:rsidP="00BC0653">
            <w:pPr>
              <w:pStyle w:val="TableEntry"/>
              <w:rPr>
                <w:ins w:id="1916" w:author="Lori Reed-Fourquet" w:date="2018-07-17T18:03:00Z"/>
                <w:del w:id="1917" w:author="Andrea K. Fourquet" w:date="2018-07-18T00:38:00Z"/>
              </w:rPr>
            </w:pPr>
            <w:ins w:id="1918" w:author="Lori Reed-Fourquet" w:date="2018-07-17T18:03:00Z">
              <w:del w:id="1919" w:author="Andrea K. Fourquet" w:date="2018-07-18T00:38:00Z">
                <w:r w:rsidRPr="00375960" w:rsidDel="008659B1">
                  <w:delText>HL7 EMS Run Report R2</w:delText>
                </w:r>
              </w:del>
            </w:ins>
          </w:p>
        </w:tc>
        <w:tc>
          <w:tcPr>
            <w:tcW w:w="719" w:type="pct"/>
            <w:tcBorders>
              <w:top w:val="single" w:sz="4" w:space="0" w:color="auto"/>
              <w:left w:val="single" w:sz="4" w:space="0" w:color="auto"/>
              <w:bottom w:val="single" w:sz="4" w:space="0" w:color="auto"/>
              <w:right w:val="single" w:sz="4" w:space="0" w:color="auto"/>
            </w:tcBorders>
          </w:tcPr>
          <w:p w14:paraId="477F5C89" w14:textId="165AA913" w:rsidR="00871D3A" w:rsidRPr="00375960" w:rsidDel="008659B1" w:rsidRDefault="00871D3A" w:rsidP="00BC0653">
            <w:pPr>
              <w:pStyle w:val="TableEntry"/>
              <w:rPr>
                <w:ins w:id="1920" w:author="Lori Reed-Fourquet" w:date="2018-07-17T18:03:00Z"/>
                <w:del w:id="1921" w:author="Andrea K. Fourquet" w:date="2018-07-18T00:38:00Z"/>
              </w:rPr>
            </w:pPr>
          </w:p>
        </w:tc>
      </w:tr>
      <w:tr w:rsidR="00871D3A" w:rsidRPr="00375960" w:rsidDel="00C81764" w14:paraId="6C17290B" w14:textId="1FFACA34" w:rsidTr="00BC0653">
        <w:trPr>
          <w:cantSplit/>
          <w:trHeight w:val="195"/>
          <w:jc w:val="center"/>
          <w:ins w:id="1922" w:author="Lori Reed-Fourquet" w:date="2018-07-17T18:03:00Z"/>
          <w:del w:id="1923" w:author="Andrea K. Fourquet" w:date="2018-07-18T00:24:00Z"/>
        </w:trPr>
        <w:tc>
          <w:tcPr>
            <w:tcW w:w="390" w:type="pct"/>
            <w:tcBorders>
              <w:top w:val="single" w:sz="4" w:space="0" w:color="auto"/>
              <w:left w:val="single" w:sz="4" w:space="0" w:color="auto"/>
              <w:bottom w:val="single" w:sz="4" w:space="0" w:color="auto"/>
              <w:right w:val="single" w:sz="4" w:space="0" w:color="auto"/>
            </w:tcBorders>
            <w:vAlign w:val="center"/>
          </w:tcPr>
          <w:p w14:paraId="36DAFF43" w14:textId="4F168549" w:rsidR="00871D3A" w:rsidRPr="007475AB" w:rsidDel="00C81764" w:rsidRDefault="00871D3A" w:rsidP="00BC0653">
            <w:pPr>
              <w:pStyle w:val="TableEntry"/>
              <w:rPr>
                <w:ins w:id="1924" w:author="Lori Reed-Fourquet" w:date="2018-07-17T18:03:00Z"/>
                <w:del w:id="1925" w:author="Andrea K. Fourquet" w:date="2018-07-18T00:24:00Z"/>
              </w:rPr>
            </w:pPr>
            <w:ins w:id="1926" w:author="Lori Reed-Fourquet" w:date="2018-07-17T18:03:00Z">
              <w:del w:id="1927" w:author="Andrea K. Fourquet" w:date="2018-07-18T00:24:00Z">
                <w:r w:rsidRPr="007475AB" w:rsidDel="00C81764">
                  <w:delText>O [0..1]</w:delText>
                </w:r>
              </w:del>
            </w:ins>
          </w:p>
        </w:tc>
        <w:tc>
          <w:tcPr>
            <w:tcW w:w="720" w:type="pct"/>
            <w:tcBorders>
              <w:top w:val="single" w:sz="4" w:space="0" w:color="auto"/>
              <w:left w:val="single" w:sz="4" w:space="0" w:color="auto"/>
              <w:bottom w:val="single" w:sz="4" w:space="0" w:color="auto"/>
              <w:right w:val="single" w:sz="4" w:space="0" w:color="auto"/>
            </w:tcBorders>
            <w:vAlign w:val="center"/>
          </w:tcPr>
          <w:p w14:paraId="0A7F7533" w14:textId="2E041D9C" w:rsidR="00871D3A" w:rsidRPr="00375960" w:rsidDel="00C81764" w:rsidRDefault="00871D3A" w:rsidP="00BC0653">
            <w:pPr>
              <w:pStyle w:val="TableEntry"/>
              <w:rPr>
                <w:ins w:id="1928" w:author="Lori Reed-Fourquet" w:date="2018-07-17T18:03:00Z"/>
                <w:del w:id="1929" w:author="Andrea K. Fourquet" w:date="2018-07-18T00:24:00Z"/>
              </w:rPr>
            </w:pPr>
          </w:p>
        </w:tc>
        <w:tc>
          <w:tcPr>
            <w:tcW w:w="1149" w:type="pct"/>
            <w:tcBorders>
              <w:top w:val="single" w:sz="4" w:space="0" w:color="auto"/>
              <w:left w:val="single" w:sz="4" w:space="0" w:color="auto"/>
              <w:bottom w:val="single" w:sz="4" w:space="0" w:color="auto"/>
              <w:right w:val="single" w:sz="4" w:space="0" w:color="auto"/>
            </w:tcBorders>
            <w:vAlign w:val="center"/>
          </w:tcPr>
          <w:p w14:paraId="56BFE06C" w14:textId="21255CD5" w:rsidR="00871D3A" w:rsidRPr="00375960" w:rsidDel="00C81764" w:rsidRDefault="00871D3A" w:rsidP="00BC0653">
            <w:pPr>
              <w:pStyle w:val="TableEntry"/>
              <w:rPr>
                <w:ins w:id="1930" w:author="Lori Reed-Fourquet" w:date="2018-07-17T18:03:00Z"/>
                <w:del w:id="1931" w:author="Andrea K. Fourquet" w:date="2018-07-18T00:24:00Z"/>
              </w:rPr>
            </w:pPr>
            <w:ins w:id="1932" w:author="Lori Reed-Fourquet" w:date="2018-07-17T18:03:00Z">
              <w:del w:id="1933" w:author="Andrea K. Fourquet" w:date="2018-07-18T00:24:00Z">
                <w:r w:rsidRPr="00375960" w:rsidDel="00C81764">
                  <w:delText>EMS Disposition Section</w:delText>
                </w:r>
              </w:del>
            </w:ins>
          </w:p>
        </w:tc>
        <w:tc>
          <w:tcPr>
            <w:tcW w:w="1252" w:type="pct"/>
            <w:tcBorders>
              <w:top w:val="single" w:sz="4" w:space="0" w:color="auto"/>
              <w:left w:val="single" w:sz="4" w:space="0" w:color="auto"/>
              <w:bottom w:val="single" w:sz="4" w:space="0" w:color="auto"/>
              <w:right w:val="single" w:sz="4" w:space="0" w:color="auto"/>
            </w:tcBorders>
            <w:vAlign w:val="center"/>
          </w:tcPr>
          <w:p w14:paraId="1A11603C" w14:textId="590CC5BF" w:rsidR="00871D3A" w:rsidRPr="007475AB" w:rsidDel="00C81764" w:rsidRDefault="00871D3A" w:rsidP="00BC0653">
            <w:pPr>
              <w:pStyle w:val="TableEntry"/>
              <w:rPr>
                <w:ins w:id="1934" w:author="Lori Reed-Fourquet" w:date="2018-07-17T18:03:00Z"/>
                <w:del w:id="1935" w:author="Andrea K. Fourquet" w:date="2018-07-18T00:24:00Z"/>
              </w:rPr>
            </w:pPr>
            <w:ins w:id="1936" w:author="Lori Reed-Fourquet" w:date="2018-07-17T18:03:00Z">
              <w:del w:id="1937" w:author="Andrea K. Fourquet" w:date="2018-07-18T00:24:00Z">
                <w:r w:rsidRPr="00E7637C" w:rsidDel="00C81764">
                  <w:delText>2.16.840.1.113883.17.3.10.1.4</w:delText>
                </w:r>
              </w:del>
            </w:ins>
          </w:p>
        </w:tc>
        <w:tc>
          <w:tcPr>
            <w:tcW w:w="770" w:type="pct"/>
            <w:tcBorders>
              <w:top w:val="single" w:sz="4" w:space="0" w:color="auto"/>
              <w:left w:val="single" w:sz="4" w:space="0" w:color="auto"/>
              <w:bottom w:val="single" w:sz="4" w:space="0" w:color="auto"/>
              <w:right w:val="single" w:sz="4" w:space="0" w:color="auto"/>
            </w:tcBorders>
          </w:tcPr>
          <w:p w14:paraId="27A59ED6" w14:textId="76FB4910" w:rsidR="00871D3A" w:rsidRPr="00375960" w:rsidDel="00C81764" w:rsidRDefault="00871D3A" w:rsidP="00BC0653">
            <w:pPr>
              <w:pStyle w:val="TableEntry"/>
              <w:rPr>
                <w:ins w:id="1938" w:author="Lori Reed-Fourquet" w:date="2018-07-17T18:03:00Z"/>
                <w:del w:id="1939" w:author="Andrea K. Fourquet" w:date="2018-07-18T00:24:00Z"/>
              </w:rPr>
            </w:pPr>
            <w:ins w:id="1940" w:author="Lori Reed-Fourquet" w:date="2018-07-17T18:03:00Z">
              <w:del w:id="1941" w:author="Andrea K. Fourquet" w:date="2018-07-18T00:24:00Z">
                <w:r w:rsidRPr="00375960" w:rsidDel="00C81764">
                  <w:delText>HL7 EMS Run Report R2</w:delText>
                </w:r>
              </w:del>
            </w:ins>
          </w:p>
        </w:tc>
        <w:tc>
          <w:tcPr>
            <w:tcW w:w="719" w:type="pct"/>
            <w:tcBorders>
              <w:top w:val="single" w:sz="4" w:space="0" w:color="auto"/>
              <w:left w:val="single" w:sz="4" w:space="0" w:color="auto"/>
              <w:bottom w:val="single" w:sz="4" w:space="0" w:color="auto"/>
              <w:right w:val="single" w:sz="4" w:space="0" w:color="auto"/>
            </w:tcBorders>
          </w:tcPr>
          <w:p w14:paraId="17CB44B2" w14:textId="212EEB04" w:rsidR="00871D3A" w:rsidRPr="00375960" w:rsidDel="00C81764" w:rsidRDefault="00871D3A" w:rsidP="00BC0653">
            <w:pPr>
              <w:pStyle w:val="TableEntry"/>
              <w:rPr>
                <w:ins w:id="1942" w:author="Lori Reed-Fourquet" w:date="2018-07-17T18:03:00Z"/>
                <w:del w:id="1943" w:author="Andrea K. Fourquet" w:date="2018-07-18T00:24:00Z"/>
              </w:rPr>
            </w:pPr>
          </w:p>
        </w:tc>
      </w:tr>
      <w:tr w:rsidR="00871D3A" w:rsidRPr="00375960" w14:paraId="4387A8D0" w14:textId="77777777" w:rsidTr="00BC0653">
        <w:trPr>
          <w:cantSplit/>
          <w:trHeight w:val="195"/>
          <w:jc w:val="center"/>
          <w:ins w:id="1944"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4F8E76AB" w14:textId="77777777" w:rsidR="00871D3A" w:rsidRPr="00375960" w:rsidRDefault="00871D3A" w:rsidP="00BC0653">
            <w:pPr>
              <w:pStyle w:val="TableEntry"/>
              <w:rPr>
                <w:ins w:id="1945" w:author="Lori Reed-Fourquet" w:date="2018-07-17T18:03:00Z"/>
              </w:rPr>
            </w:pPr>
            <w:ins w:id="1946" w:author="Lori Reed-Fourquet" w:date="2018-07-17T18:03:00Z">
              <w:r w:rsidRPr="00375960">
                <w:t>R [1..1]</w:t>
              </w:r>
            </w:ins>
          </w:p>
        </w:tc>
        <w:tc>
          <w:tcPr>
            <w:tcW w:w="720" w:type="pct"/>
            <w:tcBorders>
              <w:top w:val="single" w:sz="4" w:space="0" w:color="auto"/>
              <w:left w:val="single" w:sz="4" w:space="0" w:color="auto"/>
              <w:bottom w:val="single" w:sz="4" w:space="0" w:color="auto"/>
              <w:right w:val="single" w:sz="4" w:space="0" w:color="auto"/>
            </w:tcBorders>
            <w:vAlign w:val="center"/>
          </w:tcPr>
          <w:p w14:paraId="276B58B6" w14:textId="77777777" w:rsidR="00871D3A" w:rsidRPr="00375960" w:rsidRDefault="00871D3A" w:rsidP="00BC0653">
            <w:pPr>
              <w:pStyle w:val="TableEntry"/>
              <w:rPr>
                <w:ins w:id="1947"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5C3708BF" w14:textId="77777777" w:rsidR="00871D3A" w:rsidRPr="00375960" w:rsidRDefault="00871D3A" w:rsidP="00BC0653">
            <w:pPr>
              <w:pStyle w:val="TableEntry"/>
              <w:rPr>
                <w:ins w:id="1948" w:author="Lori Reed-Fourquet" w:date="2018-07-17T18:03:00Z"/>
              </w:rPr>
            </w:pPr>
            <w:ins w:id="1949" w:author="Lori Reed-Fourquet" w:date="2018-07-17T18:03:00Z">
              <w:r w:rsidRPr="00375960">
                <w:t>EMS Injury Incident Description Section</w:t>
              </w:r>
            </w:ins>
          </w:p>
        </w:tc>
        <w:tc>
          <w:tcPr>
            <w:tcW w:w="1252" w:type="pct"/>
            <w:tcBorders>
              <w:top w:val="single" w:sz="4" w:space="0" w:color="auto"/>
              <w:left w:val="single" w:sz="4" w:space="0" w:color="auto"/>
              <w:bottom w:val="single" w:sz="4" w:space="0" w:color="auto"/>
              <w:right w:val="single" w:sz="4" w:space="0" w:color="auto"/>
            </w:tcBorders>
            <w:vAlign w:val="center"/>
          </w:tcPr>
          <w:p w14:paraId="46575DEE" w14:textId="77777777" w:rsidR="00871D3A" w:rsidRPr="007475AB" w:rsidRDefault="00871D3A" w:rsidP="00BC0653">
            <w:pPr>
              <w:pStyle w:val="TableEntry"/>
              <w:rPr>
                <w:ins w:id="1950" w:author="Lori Reed-Fourquet" w:date="2018-07-17T18:03:00Z"/>
              </w:rPr>
            </w:pPr>
            <w:ins w:id="1951" w:author="Lori Reed-Fourquet" w:date="2018-07-17T18:03:00Z">
              <w:r w:rsidRPr="00E7637C">
                <w:t>2.16.840.1.113883.17.3.10.1.17</w:t>
              </w:r>
            </w:ins>
          </w:p>
        </w:tc>
        <w:tc>
          <w:tcPr>
            <w:tcW w:w="770" w:type="pct"/>
            <w:tcBorders>
              <w:top w:val="single" w:sz="4" w:space="0" w:color="auto"/>
              <w:left w:val="single" w:sz="4" w:space="0" w:color="auto"/>
              <w:bottom w:val="single" w:sz="4" w:space="0" w:color="auto"/>
              <w:right w:val="single" w:sz="4" w:space="0" w:color="auto"/>
            </w:tcBorders>
          </w:tcPr>
          <w:p w14:paraId="20BB456F" w14:textId="77777777" w:rsidR="00871D3A" w:rsidRPr="00375960" w:rsidRDefault="00871D3A" w:rsidP="00BC0653">
            <w:pPr>
              <w:pStyle w:val="TableEntry"/>
              <w:rPr>
                <w:ins w:id="1952" w:author="Lori Reed-Fourquet" w:date="2018-07-17T18:03:00Z"/>
              </w:rPr>
            </w:pPr>
            <w:ins w:id="1953" w:author="Lori Reed-Fourquet" w:date="2018-07-17T18:03:00Z">
              <w:r w:rsidRPr="00375960">
                <w:t>HL7 EMS Run Report R2</w:t>
              </w:r>
            </w:ins>
          </w:p>
        </w:tc>
        <w:tc>
          <w:tcPr>
            <w:tcW w:w="719" w:type="pct"/>
            <w:tcBorders>
              <w:top w:val="single" w:sz="4" w:space="0" w:color="auto"/>
              <w:left w:val="single" w:sz="4" w:space="0" w:color="auto"/>
              <w:bottom w:val="single" w:sz="4" w:space="0" w:color="auto"/>
              <w:right w:val="single" w:sz="4" w:space="0" w:color="auto"/>
            </w:tcBorders>
          </w:tcPr>
          <w:p w14:paraId="4B638239" w14:textId="77777777" w:rsidR="00871D3A" w:rsidRPr="00375960" w:rsidRDefault="00871D3A" w:rsidP="00BC0653">
            <w:pPr>
              <w:pStyle w:val="TableEntry"/>
              <w:rPr>
                <w:ins w:id="1954" w:author="Lori Reed-Fourquet" w:date="2018-07-17T18:03:00Z"/>
              </w:rPr>
            </w:pPr>
          </w:p>
        </w:tc>
      </w:tr>
      <w:tr w:rsidR="00871D3A" w:rsidRPr="00375960" w14:paraId="431E4C2B" w14:textId="77777777" w:rsidTr="00BC0653">
        <w:trPr>
          <w:cantSplit/>
          <w:trHeight w:val="195"/>
          <w:jc w:val="center"/>
          <w:ins w:id="1955" w:author="Lori Reed-Fourquet" w:date="2018-07-17T18:03:00Z"/>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466400D0" w14:textId="77777777" w:rsidR="00871D3A" w:rsidRPr="00375960" w:rsidRDefault="00871D3A" w:rsidP="00BC0653">
            <w:pPr>
              <w:pStyle w:val="TableEntry"/>
              <w:rPr>
                <w:ins w:id="1956" w:author="Lori Reed-Fourquet" w:date="2018-07-17T18:03:00Z"/>
              </w:rPr>
            </w:pPr>
            <w:ins w:id="1957" w:author="Lori Reed-Fourquet" w:date="2018-07-17T18:03:00Z">
              <w:r w:rsidRPr="00375960">
                <w:t>O [0..1]</w:t>
              </w:r>
            </w:ins>
          </w:p>
        </w:tc>
        <w:tc>
          <w:tcPr>
            <w:tcW w:w="720" w:type="pct"/>
            <w:tcBorders>
              <w:top w:val="single" w:sz="4" w:space="0" w:color="auto"/>
              <w:left w:val="single" w:sz="4" w:space="0" w:color="auto"/>
              <w:bottom w:val="single" w:sz="4" w:space="0" w:color="auto"/>
              <w:right w:val="single" w:sz="4" w:space="0" w:color="auto"/>
            </w:tcBorders>
            <w:vAlign w:val="center"/>
          </w:tcPr>
          <w:p w14:paraId="05800FD2" w14:textId="77777777" w:rsidR="00871D3A" w:rsidRPr="00375960" w:rsidRDefault="00871D3A" w:rsidP="00BC0653">
            <w:pPr>
              <w:pStyle w:val="TableEntry"/>
              <w:rPr>
                <w:ins w:id="1958"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1CEBA01E" w14:textId="77777777" w:rsidR="00871D3A" w:rsidRPr="00375960" w:rsidRDefault="00871D3A" w:rsidP="00BC0653">
            <w:pPr>
              <w:pStyle w:val="TableEntry"/>
              <w:rPr>
                <w:ins w:id="1959" w:author="Lori Reed-Fourquet" w:date="2018-07-17T18:03:00Z"/>
              </w:rPr>
            </w:pPr>
            <w:ins w:id="1960" w:author="Lori Reed-Fourquet" w:date="2018-07-17T18:03:00Z">
              <w:r w:rsidRPr="00375960">
                <w:t>Medications Administered Section</w:t>
              </w:r>
            </w:ins>
          </w:p>
          <w:p w14:paraId="166A548D" w14:textId="16AE6C95" w:rsidR="00871D3A" w:rsidRPr="00375960" w:rsidRDefault="00871D3A" w:rsidP="00BC0653">
            <w:pPr>
              <w:pStyle w:val="TableEntry"/>
              <w:rPr>
                <w:ins w:id="1961" w:author="Lori Reed-Fourquet" w:date="2018-07-17T18:03:00Z"/>
              </w:rPr>
            </w:pPr>
            <w:ins w:id="1962" w:author="Lori Reed-Fourquet" w:date="2018-07-17T18:03:00Z">
              <w:del w:id="1963" w:author="Andrea K. Fourquet" w:date="2018-07-18T00:24:00Z">
                <w:r w:rsidRPr="00375960" w:rsidDel="00B40ACA">
                  <w:delText>Allergies and Other Adverse Reactions</w:delText>
                </w:r>
              </w:del>
            </w:ins>
          </w:p>
        </w:tc>
        <w:tc>
          <w:tcPr>
            <w:tcW w:w="1252" w:type="pct"/>
            <w:tcBorders>
              <w:top w:val="single" w:sz="4" w:space="0" w:color="auto"/>
              <w:left w:val="single" w:sz="4" w:space="0" w:color="auto"/>
              <w:bottom w:val="single" w:sz="4" w:space="0" w:color="auto"/>
              <w:right w:val="single" w:sz="4" w:space="0" w:color="auto"/>
            </w:tcBorders>
            <w:vAlign w:val="center"/>
          </w:tcPr>
          <w:p w14:paraId="083A5ACD" w14:textId="77777777" w:rsidR="00871D3A" w:rsidRPr="007475AB" w:rsidRDefault="00871D3A" w:rsidP="00BC0653">
            <w:pPr>
              <w:pStyle w:val="TableEntry"/>
              <w:rPr>
                <w:ins w:id="1964" w:author="Lori Reed-Fourquet" w:date="2018-07-17T18:03:00Z"/>
              </w:rPr>
            </w:pPr>
            <w:commentRangeStart w:id="1965"/>
            <w:ins w:id="1966" w:author="Lori Reed-Fourquet" w:date="2018-07-17T18:03:00Z">
              <w:r w:rsidRPr="007475AB">
                <w:t>1.3.6.1.4.1.19376.1.5.3.1.3.21</w:t>
              </w:r>
            </w:ins>
          </w:p>
          <w:p w14:paraId="41BA1914" w14:textId="77777777" w:rsidR="00871D3A" w:rsidRPr="007475AB" w:rsidRDefault="00871D3A" w:rsidP="00BC0653">
            <w:pPr>
              <w:pStyle w:val="TableEntry"/>
              <w:rPr>
                <w:ins w:id="1967" w:author="Lori Reed-Fourquet" w:date="2018-07-17T18:03:00Z"/>
              </w:rPr>
            </w:pPr>
            <w:ins w:id="1968" w:author="Lori Reed-Fourquet" w:date="2018-07-17T18:03:00Z">
              <w:r w:rsidRPr="007475AB">
                <w:t>1.3.6.1.4.1.19376.1.5.3.1.3.13</w:t>
              </w:r>
            </w:ins>
            <w:commentRangeEnd w:id="1965"/>
            <w:r w:rsidR="00B40ACA">
              <w:rPr>
                <w:rStyle w:val="CommentReference"/>
              </w:rPr>
              <w:commentReference w:id="1965"/>
            </w:r>
          </w:p>
        </w:tc>
        <w:tc>
          <w:tcPr>
            <w:tcW w:w="770" w:type="pct"/>
            <w:tcBorders>
              <w:top w:val="single" w:sz="4" w:space="0" w:color="auto"/>
              <w:left w:val="single" w:sz="4" w:space="0" w:color="auto"/>
              <w:bottom w:val="single" w:sz="4" w:space="0" w:color="auto"/>
              <w:right w:val="single" w:sz="4" w:space="0" w:color="auto"/>
            </w:tcBorders>
          </w:tcPr>
          <w:p w14:paraId="1B60ED5C" w14:textId="77777777" w:rsidR="00871D3A" w:rsidRPr="00375960" w:rsidRDefault="00871D3A" w:rsidP="00BC0653">
            <w:pPr>
              <w:pStyle w:val="TableEntry"/>
              <w:rPr>
                <w:ins w:id="1969" w:author="Lori Reed-Fourquet" w:date="2018-07-17T18:03:00Z"/>
              </w:rPr>
            </w:pPr>
            <w:ins w:id="1970" w:author="Lori Reed-Fourquet" w:date="2018-07-17T18:03:00Z">
              <w:r w:rsidRPr="00375960">
                <w:t>PCC TF-2</w:t>
              </w:r>
              <w:r>
                <w:t xml:space="preserve">: </w:t>
              </w:r>
              <w:r w:rsidRPr="00375960">
                <w:t>6.3.3.3.3</w:t>
              </w:r>
              <w:r>
                <w:t xml:space="preserve">, </w:t>
              </w:r>
              <w:r w:rsidRPr="00375960">
                <w:t>6.3.3.2.11</w:t>
              </w:r>
            </w:ins>
          </w:p>
        </w:tc>
        <w:tc>
          <w:tcPr>
            <w:tcW w:w="719" w:type="pct"/>
            <w:tcBorders>
              <w:top w:val="single" w:sz="4" w:space="0" w:color="auto"/>
              <w:left w:val="single" w:sz="4" w:space="0" w:color="auto"/>
              <w:bottom w:val="single" w:sz="4" w:space="0" w:color="auto"/>
              <w:right w:val="single" w:sz="4" w:space="0" w:color="auto"/>
            </w:tcBorders>
          </w:tcPr>
          <w:p w14:paraId="707E94C5" w14:textId="26000330" w:rsidR="00871D3A" w:rsidRPr="00375960" w:rsidRDefault="00871D3A" w:rsidP="00BC0653">
            <w:pPr>
              <w:pStyle w:val="TableEntry"/>
              <w:rPr>
                <w:ins w:id="1971" w:author="Lori Reed-Fourquet" w:date="2018-07-17T18:03:00Z"/>
              </w:rPr>
            </w:pPr>
            <w:ins w:id="1972" w:author="Lori Reed-Fourquet" w:date="2018-07-17T18:03:00Z">
              <w:r w:rsidRPr="00375960">
                <w:t>6.3.D</w:t>
              </w:r>
            </w:ins>
            <w:ins w:id="1973" w:author="Andrea K. Fourquet" w:date="2018-07-18T00:48:00Z">
              <w:r w:rsidR="00985C85">
                <w:t>1</w:t>
              </w:r>
            </w:ins>
            <w:ins w:id="1974" w:author="Lori Reed-Fourquet" w:date="2018-07-17T18:03:00Z">
              <w:r w:rsidRPr="00375960">
                <w:t>.5.</w:t>
              </w:r>
            </w:ins>
            <w:ins w:id="1975" w:author="Andrea K. Fourquet" w:date="2018-07-18T00:56:00Z">
              <w:r w:rsidR="004636EA">
                <w:t>4</w:t>
              </w:r>
            </w:ins>
            <w:ins w:id="1976" w:author="Lori Reed-Fourquet" w:date="2018-07-17T18:03:00Z">
              <w:del w:id="1977" w:author="Andrea K. Fourquet" w:date="2018-07-18T00:56:00Z">
                <w:r w:rsidRPr="00375960" w:rsidDel="004636EA">
                  <w:delText>5</w:delText>
                </w:r>
              </w:del>
              <w:r>
                <w:t xml:space="preserve">, </w:t>
              </w:r>
              <w:r w:rsidRPr="00375960">
                <w:t>6.3.D</w:t>
              </w:r>
            </w:ins>
            <w:ins w:id="1978" w:author="Andrea K. Fourquet" w:date="2018-07-18T00:48:00Z">
              <w:r w:rsidR="00985C85">
                <w:t>1</w:t>
              </w:r>
            </w:ins>
            <w:ins w:id="1979" w:author="Lori Reed-Fourquet" w:date="2018-07-17T18:03:00Z">
              <w:r w:rsidRPr="00375960">
                <w:t>.5.1</w:t>
              </w:r>
            </w:ins>
            <w:ins w:id="1980" w:author="Andrea K. Fourquet" w:date="2018-07-18T00:56:00Z">
              <w:r w:rsidR="004636EA">
                <w:t>1</w:t>
              </w:r>
            </w:ins>
            <w:ins w:id="1981" w:author="Lori Reed-Fourquet" w:date="2018-07-17T18:03:00Z">
              <w:del w:id="1982" w:author="Andrea K. Fourquet" w:date="2018-07-18T00:56:00Z">
                <w:r w:rsidRPr="00375960" w:rsidDel="004636EA">
                  <w:delText>2</w:delText>
                </w:r>
              </w:del>
            </w:ins>
          </w:p>
        </w:tc>
      </w:tr>
      <w:tr w:rsidR="00871D3A" w:rsidRPr="00375960" w14:paraId="0DFC1200" w14:textId="77777777" w:rsidTr="00BC0653">
        <w:trPr>
          <w:cantSplit/>
          <w:trHeight w:val="195"/>
          <w:jc w:val="center"/>
          <w:ins w:id="1983" w:author="Lori Reed-Fourquet" w:date="2018-07-17T18:03:00Z"/>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7C5CD82C" w14:textId="77777777" w:rsidR="00871D3A" w:rsidRPr="00375960" w:rsidRDefault="00871D3A" w:rsidP="00BC0653">
            <w:pPr>
              <w:pStyle w:val="TableEntry"/>
              <w:rPr>
                <w:ins w:id="1984" w:author="Lori Reed-Fourquet" w:date="2018-07-17T18:03:00Z"/>
              </w:rPr>
            </w:pPr>
            <w:ins w:id="1985" w:author="Lori Reed-Fourquet" w:date="2018-07-17T18:03:00Z">
              <w:r w:rsidRPr="00375960">
                <w:t>R [1..1]</w:t>
              </w:r>
            </w:ins>
          </w:p>
        </w:tc>
        <w:tc>
          <w:tcPr>
            <w:tcW w:w="720" w:type="pct"/>
            <w:tcBorders>
              <w:top w:val="single" w:sz="4" w:space="0" w:color="auto"/>
              <w:left w:val="single" w:sz="4" w:space="0" w:color="auto"/>
              <w:bottom w:val="single" w:sz="4" w:space="0" w:color="auto"/>
              <w:right w:val="single" w:sz="4" w:space="0" w:color="auto"/>
            </w:tcBorders>
            <w:vAlign w:val="center"/>
          </w:tcPr>
          <w:p w14:paraId="10DE05ED" w14:textId="77777777" w:rsidR="00871D3A" w:rsidRPr="00375960" w:rsidRDefault="00871D3A" w:rsidP="00BC0653">
            <w:pPr>
              <w:pStyle w:val="TableEntry"/>
              <w:rPr>
                <w:ins w:id="1986"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309604FA" w14:textId="77777777" w:rsidR="00871D3A" w:rsidRPr="00375960" w:rsidRDefault="00871D3A" w:rsidP="00BC0653">
            <w:pPr>
              <w:pStyle w:val="TableEntry"/>
              <w:rPr>
                <w:ins w:id="1987" w:author="Lori Reed-Fourquet" w:date="2018-07-17T18:03:00Z"/>
              </w:rPr>
            </w:pPr>
            <w:ins w:id="1988" w:author="Lori Reed-Fourquet" w:date="2018-07-17T18:03:00Z">
              <w:r w:rsidRPr="00375960">
                <w:t>EMS Past Medical History Section</w:t>
              </w:r>
            </w:ins>
          </w:p>
        </w:tc>
        <w:tc>
          <w:tcPr>
            <w:tcW w:w="1252" w:type="pct"/>
            <w:tcBorders>
              <w:top w:val="single" w:sz="4" w:space="0" w:color="auto"/>
              <w:left w:val="single" w:sz="4" w:space="0" w:color="auto"/>
              <w:bottom w:val="single" w:sz="4" w:space="0" w:color="auto"/>
              <w:right w:val="single" w:sz="4" w:space="0" w:color="auto"/>
            </w:tcBorders>
            <w:vAlign w:val="center"/>
          </w:tcPr>
          <w:p w14:paraId="0649C749" w14:textId="77777777" w:rsidR="00871D3A" w:rsidRPr="00E7637C" w:rsidRDefault="00871D3A" w:rsidP="00BC0653">
            <w:pPr>
              <w:pStyle w:val="TableEntry"/>
              <w:rPr>
                <w:ins w:id="1989" w:author="Lori Reed-Fourquet" w:date="2018-07-17T18:03:00Z"/>
              </w:rPr>
            </w:pPr>
            <w:ins w:id="1990" w:author="Lori Reed-Fourquet" w:date="2018-07-17T18:03:00Z">
              <w:r w:rsidRPr="00E7637C">
                <w:t>2.16.840.1.113883.17.3.10.1.19</w:t>
              </w:r>
            </w:ins>
          </w:p>
        </w:tc>
        <w:tc>
          <w:tcPr>
            <w:tcW w:w="770" w:type="pct"/>
            <w:tcBorders>
              <w:top w:val="single" w:sz="4" w:space="0" w:color="auto"/>
              <w:left w:val="single" w:sz="4" w:space="0" w:color="auto"/>
              <w:bottom w:val="single" w:sz="4" w:space="0" w:color="auto"/>
              <w:right w:val="single" w:sz="4" w:space="0" w:color="auto"/>
            </w:tcBorders>
          </w:tcPr>
          <w:p w14:paraId="576EF48A" w14:textId="77777777" w:rsidR="00871D3A" w:rsidRPr="00375960" w:rsidRDefault="00871D3A" w:rsidP="00BC0653">
            <w:pPr>
              <w:pStyle w:val="TableEntry"/>
              <w:rPr>
                <w:ins w:id="1991" w:author="Lori Reed-Fourquet" w:date="2018-07-17T18:03:00Z"/>
              </w:rPr>
            </w:pPr>
            <w:ins w:id="1992" w:author="Lori Reed-Fourquet" w:date="2018-07-17T18:03:00Z">
              <w:r w:rsidRPr="00375960">
                <w:t>HL7 EMS Run Report R2</w:t>
              </w:r>
            </w:ins>
          </w:p>
        </w:tc>
        <w:tc>
          <w:tcPr>
            <w:tcW w:w="719" w:type="pct"/>
            <w:tcBorders>
              <w:top w:val="single" w:sz="4" w:space="0" w:color="auto"/>
              <w:left w:val="single" w:sz="4" w:space="0" w:color="auto"/>
              <w:bottom w:val="single" w:sz="4" w:space="0" w:color="auto"/>
              <w:right w:val="single" w:sz="4" w:space="0" w:color="auto"/>
            </w:tcBorders>
          </w:tcPr>
          <w:p w14:paraId="56A834BD" w14:textId="77777777" w:rsidR="00871D3A" w:rsidRPr="00375960" w:rsidRDefault="00871D3A" w:rsidP="00BC0653">
            <w:pPr>
              <w:pStyle w:val="TableEntry"/>
              <w:rPr>
                <w:ins w:id="1993" w:author="Lori Reed-Fourquet" w:date="2018-07-17T18:03:00Z"/>
              </w:rPr>
            </w:pPr>
          </w:p>
        </w:tc>
      </w:tr>
      <w:tr w:rsidR="00871D3A" w:rsidRPr="00375960" w:rsidDel="00FB0D99" w14:paraId="65EE8A5E" w14:textId="3BE1114D" w:rsidTr="00BC0653">
        <w:trPr>
          <w:cantSplit/>
          <w:trHeight w:val="195"/>
          <w:jc w:val="center"/>
          <w:ins w:id="1994" w:author="Lori Reed-Fourquet" w:date="2018-07-17T18:03:00Z"/>
          <w:del w:id="1995" w:author="Andrea K. Fourquet" w:date="2018-07-18T00:25:00Z"/>
        </w:trPr>
        <w:tc>
          <w:tcPr>
            <w:tcW w:w="390" w:type="pct"/>
            <w:tcBorders>
              <w:top w:val="single" w:sz="4" w:space="0" w:color="auto"/>
              <w:left w:val="single" w:sz="4" w:space="0" w:color="auto"/>
              <w:bottom w:val="single" w:sz="4" w:space="0" w:color="auto"/>
              <w:right w:val="single" w:sz="4" w:space="0" w:color="auto"/>
            </w:tcBorders>
            <w:vAlign w:val="center"/>
          </w:tcPr>
          <w:p w14:paraId="1A4B4D97" w14:textId="3BA5FE9D" w:rsidR="00871D3A" w:rsidRPr="00375960" w:rsidDel="00FB0D99" w:rsidRDefault="00871D3A" w:rsidP="00BC0653">
            <w:pPr>
              <w:pStyle w:val="TableEntry"/>
              <w:rPr>
                <w:ins w:id="1996" w:author="Lori Reed-Fourquet" w:date="2018-07-17T18:03:00Z"/>
                <w:del w:id="1997" w:author="Andrea K. Fourquet" w:date="2018-07-18T00:25:00Z"/>
              </w:rPr>
            </w:pPr>
            <w:ins w:id="1998" w:author="Lori Reed-Fourquet" w:date="2018-07-17T18:03:00Z">
              <w:del w:id="1999" w:author="Andrea K. Fourquet" w:date="2018-07-18T00:25:00Z">
                <w:r w:rsidRPr="00375960" w:rsidDel="00FB0D99">
                  <w:delText>R [1..1]</w:delText>
                </w:r>
              </w:del>
            </w:ins>
          </w:p>
        </w:tc>
        <w:tc>
          <w:tcPr>
            <w:tcW w:w="720" w:type="pct"/>
            <w:tcBorders>
              <w:top w:val="single" w:sz="4" w:space="0" w:color="auto"/>
              <w:left w:val="single" w:sz="4" w:space="0" w:color="auto"/>
              <w:bottom w:val="single" w:sz="4" w:space="0" w:color="auto"/>
              <w:right w:val="single" w:sz="4" w:space="0" w:color="auto"/>
            </w:tcBorders>
            <w:vAlign w:val="center"/>
          </w:tcPr>
          <w:p w14:paraId="55EC4730" w14:textId="6A25921E" w:rsidR="00871D3A" w:rsidRPr="00375960" w:rsidDel="00FB0D99" w:rsidRDefault="00871D3A" w:rsidP="00BC0653">
            <w:pPr>
              <w:pStyle w:val="TableEntry"/>
              <w:rPr>
                <w:ins w:id="2000" w:author="Lori Reed-Fourquet" w:date="2018-07-17T18:03:00Z"/>
                <w:del w:id="2001" w:author="Andrea K. Fourquet" w:date="2018-07-18T00:25:00Z"/>
              </w:rPr>
            </w:pPr>
          </w:p>
        </w:tc>
        <w:tc>
          <w:tcPr>
            <w:tcW w:w="1149" w:type="pct"/>
            <w:tcBorders>
              <w:top w:val="single" w:sz="4" w:space="0" w:color="auto"/>
              <w:left w:val="single" w:sz="4" w:space="0" w:color="auto"/>
              <w:bottom w:val="single" w:sz="4" w:space="0" w:color="auto"/>
              <w:right w:val="single" w:sz="4" w:space="0" w:color="auto"/>
            </w:tcBorders>
            <w:vAlign w:val="center"/>
          </w:tcPr>
          <w:p w14:paraId="6473D227" w14:textId="08875F0A" w:rsidR="00871D3A" w:rsidRPr="00375960" w:rsidDel="00FB0D99" w:rsidRDefault="00871D3A" w:rsidP="00BC0653">
            <w:pPr>
              <w:pStyle w:val="TableEntry"/>
              <w:rPr>
                <w:ins w:id="2002" w:author="Lori Reed-Fourquet" w:date="2018-07-17T18:03:00Z"/>
                <w:del w:id="2003" w:author="Andrea K. Fourquet" w:date="2018-07-18T00:25:00Z"/>
              </w:rPr>
            </w:pPr>
            <w:ins w:id="2004" w:author="Lori Reed-Fourquet" w:date="2018-07-17T18:03:00Z">
              <w:del w:id="2005" w:author="Andrea K. Fourquet" w:date="2018-07-18T00:25:00Z">
                <w:r w:rsidRPr="00375960" w:rsidDel="00FB0D99">
                  <w:delText>EMS Patient Care Narrative Section</w:delText>
                </w:r>
              </w:del>
            </w:ins>
          </w:p>
        </w:tc>
        <w:tc>
          <w:tcPr>
            <w:tcW w:w="1252" w:type="pct"/>
            <w:tcBorders>
              <w:top w:val="single" w:sz="4" w:space="0" w:color="auto"/>
              <w:left w:val="single" w:sz="4" w:space="0" w:color="auto"/>
              <w:bottom w:val="single" w:sz="4" w:space="0" w:color="auto"/>
              <w:right w:val="single" w:sz="4" w:space="0" w:color="auto"/>
            </w:tcBorders>
            <w:vAlign w:val="center"/>
          </w:tcPr>
          <w:p w14:paraId="4A521A94" w14:textId="0F2CA25D" w:rsidR="00871D3A" w:rsidRPr="00E7637C" w:rsidDel="00FB0D99" w:rsidRDefault="00871D3A" w:rsidP="00BC0653">
            <w:pPr>
              <w:pStyle w:val="TableEntry"/>
              <w:rPr>
                <w:ins w:id="2006" w:author="Lori Reed-Fourquet" w:date="2018-07-17T18:03:00Z"/>
                <w:del w:id="2007" w:author="Andrea K. Fourquet" w:date="2018-07-18T00:25:00Z"/>
              </w:rPr>
            </w:pPr>
            <w:ins w:id="2008" w:author="Lori Reed-Fourquet" w:date="2018-07-17T18:03:00Z">
              <w:del w:id="2009" w:author="Andrea K. Fourquet" w:date="2018-07-18T00:25:00Z">
                <w:r w:rsidRPr="00E7637C" w:rsidDel="00FB0D99">
                  <w:delText>2.16.840.1.113883.17.3.10.1.1</w:delText>
                </w:r>
              </w:del>
            </w:ins>
          </w:p>
        </w:tc>
        <w:tc>
          <w:tcPr>
            <w:tcW w:w="770" w:type="pct"/>
            <w:tcBorders>
              <w:top w:val="single" w:sz="4" w:space="0" w:color="auto"/>
              <w:left w:val="single" w:sz="4" w:space="0" w:color="auto"/>
              <w:bottom w:val="single" w:sz="4" w:space="0" w:color="auto"/>
              <w:right w:val="single" w:sz="4" w:space="0" w:color="auto"/>
            </w:tcBorders>
          </w:tcPr>
          <w:p w14:paraId="4AD275A2" w14:textId="26026956" w:rsidR="00871D3A" w:rsidRPr="00375960" w:rsidDel="00FB0D99" w:rsidRDefault="00871D3A" w:rsidP="00BC0653">
            <w:pPr>
              <w:pStyle w:val="TableEntry"/>
              <w:rPr>
                <w:ins w:id="2010" w:author="Lori Reed-Fourquet" w:date="2018-07-17T18:03:00Z"/>
                <w:del w:id="2011" w:author="Andrea K. Fourquet" w:date="2018-07-18T00:25:00Z"/>
              </w:rPr>
            </w:pPr>
            <w:ins w:id="2012" w:author="Lori Reed-Fourquet" w:date="2018-07-17T18:03:00Z">
              <w:del w:id="2013" w:author="Andrea K. Fourquet" w:date="2018-07-18T00:25:00Z">
                <w:r w:rsidRPr="00375960" w:rsidDel="00FB0D99">
                  <w:delText>HL7 EMS Run Report R2</w:delText>
                </w:r>
              </w:del>
            </w:ins>
          </w:p>
        </w:tc>
        <w:tc>
          <w:tcPr>
            <w:tcW w:w="719" w:type="pct"/>
            <w:tcBorders>
              <w:top w:val="single" w:sz="4" w:space="0" w:color="auto"/>
              <w:left w:val="single" w:sz="4" w:space="0" w:color="auto"/>
              <w:bottom w:val="single" w:sz="4" w:space="0" w:color="auto"/>
              <w:right w:val="single" w:sz="4" w:space="0" w:color="auto"/>
            </w:tcBorders>
          </w:tcPr>
          <w:p w14:paraId="06F7A7D7" w14:textId="458FE215" w:rsidR="00871D3A" w:rsidRPr="00375960" w:rsidDel="00FB0D99" w:rsidRDefault="00871D3A" w:rsidP="00BC0653">
            <w:pPr>
              <w:pStyle w:val="TableEntry"/>
              <w:rPr>
                <w:ins w:id="2014" w:author="Lori Reed-Fourquet" w:date="2018-07-17T18:03:00Z"/>
                <w:del w:id="2015" w:author="Andrea K. Fourquet" w:date="2018-07-18T00:25:00Z"/>
              </w:rPr>
            </w:pPr>
          </w:p>
        </w:tc>
      </w:tr>
      <w:tr w:rsidR="00871D3A" w:rsidRPr="00375960" w:rsidDel="00FB0D99" w14:paraId="337F682A" w14:textId="21453CDA" w:rsidTr="00BC0653">
        <w:trPr>
          <w:cantSplit/>
          <w:trHeight w:val="195"/>
          <w:jc w:val="center"/>
          <w:ins w:id="2016" w:author="Lori Reed-Fourquet" w:date="2018-07-17T18:03:00Z"/>
          <w:del w:id="2017" w:author="Andrea K. Fourquet" w:date="2018-07-18T00:25:00Z"/>
        </w:trPr>
        <w:tc>
          <w:tcPr>
            <w:tcW w:w="390" w:type="pct"/>
            <w:tcBorders>
              <w:top w:val="single" w:sz="4" w:space="0" w:color="auto"/>
              <w:left w:val="single" w:sz="4" w:space="0" w:color="auto"/>
              <w:bottom w:val="single" w:sz="4" w:space="0" w:color="auto"/>
              <w:right w:val="single" w:sz="4" w:space="0" w:color="auto"/>
            </w:tcBorders>
            <w:vAlign w:val="center"/>
          </w:tcPr>
          <w:p w14:paraId="0B3F18E2" w14:textId="6DEC0E02" w:rsidR="00871D3A" w:rsidRPr="00375960" w:rsidDel="00FB0D99" w:rsidRDefault="00871D3A" w:rsidP="00BC0653">
            <w:pPr>
              <w:pStyle w:val="TableEntry"/>
              <w:rPr>
                <w:ins w:id="2018" w:author="Lori Reed-Fourquet" w:date="2018-07-17T18:03:00Z"/>
                <w:del w:id="2019" w:author="Andrea K. Fourquet" w:date="2018-07-18T00:25:00Z"/>
              </w:rPr>
            </w:pPr>
            <w:ins w:id="2020" w:author="Lori Reed-Fourquet" w:date="2018-07-17T18:03:00Z">
              <w:del w:id="2021" w:author="Andrea K. Fourquet" w:date="2018-07-18T00:25:00Z">
                <w:r w:rsidRPr="00375960" w:rsidDel="00FB0D99">
                  <w:delText>R [1..1]</w:delText>
                </w:r>
              </w:del>
            </w:ins>
          </w:p>
        </w:tc>
        <w:tc>
          <w:tcPr>
            <w:tcW w:w="720" w:type="pct"/>
            <w:tcBorders>
              <w:top w:val="single" w:sz="4" w:space="0" w:color="auto"/>
              <w:left w:val="single" w:sz="4" w:space="0" w:color="auto"/>
              <w:bottom w:val="single" w:sz="4" w:space="0" w:color="auto"/>
              <w:right w:val="single" w:sz="4" w:space="0" w:color="auto"/>
            </w:tcBorders>
            <w:vAlign w:val="center"/>
          </w:tcPr>
          <w:p w14:paraId="0EAA5CB0" w14:textId="13E254D8" w:rsidR="00871D3A" w:rsidRPr="00375960" w:rsidDel="00FB0D99" w:rsidRDefault="00871D3A" w:rsidP="00BC0653">
            <w:pPr>
              <w:pStyle w:val="TableEntry"/>
              <w:rPr>
                <w:ins w:id="2022" w:author="Lori Reed-Fourquet" w:date="2018-07-17T18:03:00Z"/>
                <w:del w:id="2023" w:author="Andrea K. Fourquet" w:date="2018-07-18T00:25:00Z"/>
              </w:rPr>
            </w:pPr>
          </w:p>
        </w:tc>
        <w:tc>
          <w:tcPr>
            <w:tcW w:w="1149" w:type="pct"/>
            <w:tcBorders>
              <w:top w:val="single" w:sz="4" w:space="0" w:color="auto"/>
              <w:left w:val="single" w:sz="4" w:space="0" w:color="auto"/>
              <w:bottom w:val="single" w:sz="4" w:space="0" w:color="auto"/>
              <w:right w:val="single" w:sz="4" w:space="0" w:color="auto"/>
            </w:tcBorders>
            <w:vAlign w:val="center"/>
          </w:tcPr>
          <w:p w14:paraId="38B28376" w14:textId="0F7D0C2C" w:rsidR="00871D3A" w:rsidRPr="00375960" w:rsidDel="00FB0D99" w:rsidRDefault="00871D3A" w:rsidP="00BC0653">
            <w:pPr>
              <w:pStyle w:val="TableEntry"/>
              <w:rPr>
                <w:ins w:id="2024" w:author="Lori Reed-Fourquet" w:date="2018-07-17T18:03:00Z"/>
                <w:del w:id="2025" w:author="Andrea K. Fourquet" w:date="2018-07-18T00:25:00Z"/>
              </w:rPr>
            </w:pPr>
            <w:ins w:id="2026" w:author="Lori Reed-Fourquet" w:date="2018-07-17T18:03:00Z">
              <w:del w:id="2027" w:author="Andrea K. Fourquet" w:date="2018-07-18T00:25:00Z">
                <w:r w:rsidRPr="00375960" w:rsidDel="00FB0D99">
                  <w:delText>EMS Personnel Adverse Event Section</w:delText>
                </w:r>
              </w:del>
            </w:ins>
          </w:p>
        </w:tc>
        <w:tc>
          <w:tcPr>
            <w:tcW w:w="1252" w:type="pct"/>
            <w:tcBorders>
              <w:top w:val="single" w:sz="4" w:space="0" w:color="auto"/>
              <w:left w:val="single" w:sz="4" w:space="0" w:color="auto"/>
              <w:bottom w:val="single" w:sz="4" w:space="0" w:color="auto"/>
              <w:right w:val="single" w:sz="4" w:space="0" w:color="auto"/>
            </w:tcBorders>
            <w:vAlign w:val="center"/>
          </w:tcPr>
          <w:p w14:paraId="336A1032" w14:textId="3BE8BB93" w:rsidR="00871D3A" w:rsidRPr="00E7637C" w:rsidDel="00FB0D99" w:rsidRDefault="00871D3A" w:rsidP="00BC0653">
            <w:pPr>
              <w:pStyle w:val="TableEntry"/>
              <w:rPr>
                <w:ins w:id="2028" w:author="Lori Reed-Fourquet" w:date="2018-07-17T18:03:00Z"/>
                <w:del w:id="2029" w:author="Andrea K. Fourquet" w:date="2018-07-18T00:25:00Z"/>
              </w:rPr>
            </w:pPr>
            <w:ins w:id="2030" w:author="Lori Reed-Fourquet" w:date="2018-07-17T18:03:00Z">
              <w:del w:id="2031" w:author="Andrea K. Fourquet" w:date="2018-07-18T00:25:00Z">
                <w:r w:rsidRPr="00E7637C" w:rsidDel="00FB0D99">
                  <w:delText>2.16.840.1.113883.17.3.10.1.6</w:delText>
                </w:r>
              </w:del>
            </w:ins>
          </w:p>
        </w:tc>
        <w:tc>
          <w:tcPr>
            <w:tcW w:w="770" w:type="pct"/>
            <w:tcBorders>
              <w:top w:val="single" w:sz="4" w:space="0" w:color="auto"/>
              <w:left w:val="single" w:sz="4" w:space="0" w:color="auto"/>
              <w:bottom w:val="single" w:sz="4" w:space="0" w:color="auto"/>
              <w:right w:val="single" w:sz="4" w:space="0" w:color="auto"/>
            </w:tcBorders>
          </w:tcPr>
          <w:p w14:paraId="06FC2F33" w14:textId="06B7D7C4" w:rsidR="00871D3A" w:rsidRPr="00375960" w:rsidDel="00FB0D99" w:rsidRDefault="00871D3A" w:rsidP="00BC0653">
            <w:pPr>
              <w:pStyle w:val="TableEntry"/>
              <w:rPr>
                <w:ins w:id="2032" w:author="Lori Reed-Fourquet" w:date="2018-07-17T18:03:00Z"/>
                <w:del w:id="2033" w:author="Andrea K. Fourquet" w:date="2018-07-18T00:25:00Z"/>
              </w:rPr>
            </w:pPr>
            <w:ins w:id="2034" w:author="Lori Reed-Fourquet" w:date="2018-07-17T18:03:00Z">
              <w:del w:id="2035" w:author="Andrea K. Fourquet" w:date="2018-07-18T00:25:00Z">
                <w:r w:rsidRPr="00375960" w:rsidDel="00FB0D99">
                  <w:delText>HL7 EMS Run Report R2</w:delText>
                </w:r>
              </w:del>
            </w:ins>
          </w:p>
        </w:tc>
        <w:tc>
          <w:tcPr>
            <w:tcW w:w="719" w:type="pct"/>
            <w:tcBorders>
              <w:top w:val="single" w:sz="4" w:space="0" w:color="auto"/>
              <w:left w:val="single" w:sz="4" w:space="0" w:color="auto"/>
              <w:bottom w:val="single" w:sz="4" w:space="0" w:color="auto"/>
              <w:right w:val="single" w:sz="4" w:space="0" w:color="auto"/>
            </w:tcBorders>
          </w:tcPr>
          <w:p w14:paraId="13AB739F" w14:textId="55DD2E47" w:rsidR="00871D3A" w:rsidRPr="00375960" w:rsidDel="00FB0D99" w:rsidRDefault="00871D3A" w:rsidP="00BC0653">
            <w:pPr>
              <w:pStyle w:val="TableEntry"/>
              <w:rPr>
                <w:ins w:id="2036" w:author="Lori Reed-Fourquet" w:date="2018-07-17T18:03:00Z"/>
                <w:del w:id="2037" w:author="Andrea K. Fourquet" w:date="2018-07-18T00:25:00Z"/>
              </w:rPr>
            </w:pPr>
          </w:p>
        </w:tc>
      </w:tr>
      <w:tr w:rsidR="00871D3A" w:rsidRPr="00375960" w14:paraId="333622CE" w14:textId="77777777" w:rsidTr="00BC0653">
        <w:trPr>
          <w:cantSplit/>
          <w:trHeight w:val="195"/>
          <w:jc w:val="center"/>
          <w:ins w:id="2038" w:author="Lori Reed-Fourquet" w:date="2018-07-17T18:03:00Z"/>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39CBDF16" w14:textId="77777777" w:rsidR="00871D3A" w:rsidRPr="00375960" w:rsidRDefault="00871D3A" w:rsidP="00BC0653">
            <w:pPr>
              <w:pStyle w:val="TableEntry"/>
              <w:rPr>
                <w:ins w:id="2039" w:author="Lori Reed-Fourquet" w:date="2018-07-17T18:03:00Z"/>
              </w:rPr>
            </w:pPr>
            <w:ins w:id="2040" w:author="Lori Reed-Fourquet" w:date="2018-07-17T18:03:00Z">
              <w:r w:rsidRPr="00375960">
                <w:t>R [1..1]</w:t>
              </w:r>
            </w:ins>
          </w:p>
        </w:tc>
        <w:tc>
          <w:tcPr>
            <w:tcW w:w="720" w:type="pct"/>
            <w:tcBorders>
              <w:top w:val="single" w:sz="4" w:space="0" w:color="auto"/>
              <w:left w:val="single" w:sz="4" w:space="0" w:color="auto"/>
              <w:bottom w:val="single" w:sz="4" w:space="0" w:color="auto"/>
              <w:right w:val="single" w:sz="4" w:space="0" w:color="auto"/>
            </w:tcBorders>
            <w:vAlign w:val="center"/>
          </w:tcPr>
          <w:p w14:paraId="5D3A21F0" w14:textId="77777777" w:rsidR="00871D3A" w:rsidRPr="00375960" w:rsidRDefault="00871D3A" w:rsidP="00BC0653">
            <w:pPr>
              <w:pStyle w:val="TableEntry"/>
              <w:rPr>
                <w:ins w:id="2041"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1A34D0F4" w14:textId="77777777" w:rsidR="00871D3A" w:rsidRPr="00375960" w:rsidRDefault="00871D3A" w:rsidP="00BC0653">
            <w:pPr>
              <w:pStyle w:val="TableEntry"/>
              <w:rPr>
                <w:ins w:id="2042" w:author="Lori Reed-Fourquet" w:date="2018-07-17T18:03:00Z"/>
              </w:rPr>
            </w:pPr>
            <w:ins w:id="2043" w:author="Lori Reed-Fourquet" w:date="2018-07-17T18:03:00Z">
              <w:r w:rsidRPr="00375960">
                <w:t xml:space="preserve">Coded Detail Physical Examination </w:t>
              </w:r>
            </w:ins>
          </w:p>
        </w:tc>
        <w:tc>
          <w:tcPr>
            <w:tcW w:w="1252" w:type="pct"/>
            <w:tcBorders>
              <w:top w:val="single" w:sz="4" w:space="0" w:color="auto"/>
              <w:left w:val="single" w:sz="4" w:space="0" w:color="auto"/>
              <w:bottom w:val="single" w:sz="4" w:space="0" w:color="auto"/>
              <w:right w:val="single" w:sz="4" w:space="0" w:color="auto"/>
            </w:tcBorders>
            <w:vAlign w:val="center"/>
          </w:tcPr>
          <w:p w14:paraId="7740CF2B" w14:textId="77777777" w:rsidR="00871D3A" w:rsidRPr="00375960" w:rsidRDefault="00871D3A" w:rsidP="00BC0653">
            <w:pPr>
              <w:pStyle w:val="TableEntry"/>
              <w:rPr>
                <w:ins w:id="2044" w:author="Lori Reed-Fourquet" w:date="2018-07-17T18:03:00Z"/>
                <w:szCs w:val="18"/>
              </w:rPr>
            </w:pPr>
            <w:ins w:id="2045" w:author="Lori Reed-Fourquet" w:date="2018-07-17T18:03:00Z">
              <w:r w:rsidRPr="00375960">
                <w:rPr>
                  <w:szCs w:val="18"/>
                </w:rPr>
                <w:t>1.3.6.1.4.1.19376.1.5.3.1.1.9.15.1</w:t>
              </w:r>
            </w:ins>
          </w:p>
        </w:tc>
        <w:tc>
          <w:tcPr>
            <w:tcW w:w="770" w:type="pct"/>
            <w:tcBorders>
              <w:top w:val="single" w:sz="4" w:space="0" w:color="auto"/>
              <w:left w:val="single" w:sz="4" w:space="0" w:color="auto"/>
              <w:bottom w:val="single" w:sz="4" w:space="0" w:color="auto"/>
              <w:right w:val="single" w:sz="4" w:space="0" w:color="auto"/>
            </w:tcBorders>
          </w:tcPr>
          <w:p w14:paraId="0C589D1C" w14:textId="77777777" w:rsidR="00871D3A" w:rsidRPr="00375960" w:rsidRDefault="00871D3A" w:rsidP="00BC0653">
            <w:pPr>
              <w:pStyle w:val="TableEntry"/>
              <w:rPr>
                <w:ins w:id="2046" w:author="Lori Reed-Fourquet" w:date="2018-07-17T18:03:00Z"/>
              </w:rPr>
            </w:pPr>
            <w:ins w:id="2047" w:author="Lori Reed-Fourquet" w:date="2018-07-17T18:03:00Z">
              <w:r w:rsidRPr="00375960">
                <w:t>IHEPCC TF-2</w:t>
              </w:r>
              <w:r>
                <w:t xml:space="preserve">: </w:t>
              </w:r>
              <w:r w:rsidRPr="00375960">
                <w:t>6.3.3.4.30</w:t>
              </w:r>
            </w:ins>
          </w:p>
        </w:tc>
        <w:tc>
          <w:tcPr>
            <w:tcW w:w="719" w:type="pct"/>
            <w:tcBorders>
              <w:top w:val="single" w:sz="4" w:space="0" w:color="auto"/>
              <w:left w:val="single" w:sz="4" w:space="0" w:color="auto"/>
              <w:bottom w:val="single" w:sz="4" w:space="0" w:color="auto"/>
              <w:right w:val="single" w:sz="4" w:space="0" w:color="auto"/>
            </w:tcBorders>
          </w:tcPr>
          <w:p w14:paraId="3E8FF1A5" w14:textId="77777777" w:rsidR="00871D3A" w:rsidRPr="00375960" w:rsidRDefault="00871D3A" w:rsidP="00BC0653">
            <w:pPr>
              <w:pStyle w:val="TableEntry"/>
              <w:rPr>
                <w:ins w:id="2048" w:author="Lori Reed-Fourquet" w:date="2018-07-17T18:03:00Z"/>
              </w:rPr>
            </w:pPr>
          </w:p>
        </w:tc>
      </w:tr>
      <w:tr w:rsidR="004636EA" w:rsidRPr="00375960" w14:paraId="4CF53DBE" w14:textId="77777777" w:rsidTr="00BC0653">
        <w:trPr>
          <w:cantSplit/>
          <w:trHeight w:val="195"/>
          <w:jc w:val="center"/>
          <w:ins w:id="2049" w:author="Lori Reed-Fourquet" w:date="2018-07-17T18:03:00Z"/>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3EE206D6" w14:textId="77777777" w:rsidR="004636EA" w:rsidRPr="00375960" w:rsidRDefault="004636EA" w:rsidP="004636EA">
            <w:pPr>
              <w:pStyle w:val="TableEntry"/>
              <w:rPr>
                <w:ins w:id="2050" w:author="Lori Reed-Fourquet" w:date="2018-07-17T18:03:00Z"/>
              </w:rPr>
            </w:pPr>
            <w:ins w:id="2051" w:author="Lori Reed-Fourquet" w:date="2018-07-17T18:03:00Z">
              <w:r w:rsidRPr="00375960">
                <w:rPr>
                  <w:b/>
                </w:rPr>
                <w:t>RE</w:t>
              </w:r>
              <w:r w:rsidRPr="00375960">
                <w:t xml:space="preserve"> [1..</w:t>
              </w:r>
              <w:r>
                <w:t>N</w:t>
              </w:r>
              <w:r w:rsidRPr="00375960">
                <w:t>]</w:t>
              </w:r>
            </w:ins>
          </w:p>
        </w:tc>
        <w:tc>
          <w:tcPr>
            <w:tcW w:w="720" w:type="pct"/>
            <w:tcBorders>
              <w:top w:val="single" w:sz="4" w:space="0" w:color="auto"/>
              <w:left w:val="single" w:sz="4" w:space="0" w:color="auto"/>
              <w:bottom w:val="single" w:sz="4" w:space="0" w:color="auto"/>
              <w:right w:val="single" w:sz="4" w:space="0" w:color="auto"/>
            </w:tcBorders>
            <w:vAlign w:val="center"/>
          </w:tcPr>
          <w:p w14:paraId="002D1CF5" w14:textId="77777777" w:rsidR="004636EA" w:rsidRPr="00375960" w:rsidRDefault="004636EA" w:rsidP="004636EA">
            <w:pPr>
              <w:pStyle w:val="TableEntry"/>
              <w:rPr>
                <w:ins w:id="2052"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5DBC94FB" w14:textId="77777777" w:rsidR="004636EA" w:rsidRPr="00375960" w:rsidRDefault="004636EA" w:rsidP="004636EA">
            <w:pPr>
              <w:pStyle w:val="TableEntry"/>
              <w:rPr>
                <w:ins w:id="2053" w:author="Lori Reed-Fourquet" w:date="2018-07-17T18:03:00Z"/>
              </w:rPr>
            </w:pPr>
            <w:ins w:id="2054" w:author="Lori Reed-Fourquet" w:date="2018-07-17T18:03:00Z">
              <w:r w:rsidRPr="00375960">
                <w:t>+ Integumentary System</w:t>
              </w:r>
            </w:ins>
          </w:p>
        </w:tc>
        <w:tc>
          <w:tcPr>
            <w:tcW w:w="1252" w:type="pct"/>
            <w:tcBorders>
              <w:top w:val="single" w:sz="4" w:space="0" w:color="auto"/>
              <w:left w:val="single" w:sz="4" w:space="0" w:color="auto"/>
              <w:bottom w:val="single" w:sz="4" w:space="0" w:color="auto"/>
              <w:right w:val="single" w:sz="4" w:space="0" w:color="auto"/>
            </w:tcBorders>
            <w:vAlign w:val="center"/>
          </w:tcPr>
          <w:p w14:paraId="26AC40F2" w14:textId="77777777" w:rsidR="004636EA" w:rsidRPr="00375960" w:rsidRDefault="004636EA" w:rsidP="004636EA">
            <w:pPr>
              <w:pStyle w:val="TableEntry"/>
              <w:rPr>
                <w:ins w:id="2055" w:author="Lori Reed-Fourquet" w:date="2018-07-17T18:03:00Z"/>
                <w:szCs w:val="18"/>
              </w:rPr>
            </w:pPr>
            <w:ins w:id="2056" w:author="Lori Reed-Fourquet" w:date="2018-07-17T18:03:00Z">
              <w:r w:rsidRPr="00375960">
                <w:t>1.3.6.1.4.1.19376.1.5.3.1.1.9.17</w:t>
              </w:r>
            </w:ins>
          </w:p>
        </w:tc>
        <w:tc>
          <w:tcPr>
            <w:tcW w:w="770" w:type="pct"/>
            <w:tcBorders>
              <w:top w:val="single" w:sz="4" w:space="0" w:color="auto"/>
              <w:left w:val="single" w:sz="4" w:space="0" w:color="auto"/>
              <w:bottom w:val="single" w:sz="4" w:space="0" w:color="auto"/>
              <w:right w:val="single" w:sz="4" w:space="0" w:color="auto"/>
            </w:tcBorders>
          </w:tcPr>
          <w:p w14:paraId="39444B06" w14:textId="77777777" w:rsidR="004636EA" w:rsidRPr="00375960" w:rsidRDefault="004636EA" w:rsidP="004636EA">
            <w:pPr>
              <w:pStyle w:val="TableEntry"/>
              <w:rPr>
                <w:ins w:id="2057" w:author="Lori Reed-Fourquet" w:date="2018-07-17T18:03:00Z"/>
              </w:rPr>
            </w:pPr>
            <w:ins w:id="2058" w:author="Lori Reed-Fourquet" w:date="2018-07-17T18:03:00Z">
              <w:r w:rsidRPr="00375960">
                <w:t>IHEPCC TF-2</w:t>
              </w:r>
              <w:r>
                <w:t>:</w:t>
              </w:r>
              <w:r w:rsidRPr="00375960">
                <w:t xml:space="preserve"> 6.3.3.4.30</w:t>
              </w:r>
            </w:ins>
          </w:p>
        </w:tc>
        <w:tc>
          <w:tcPr>
            <w:tcW w:w="719" w:type="pct"/>
            <w:tcBorders>
              <w:top w:val="single" w:sz="4" w:space="0" w:color="auto"/>
              <w:left w:val="single" w:sz="4" w:space="0" w:color="auto"/>
              <w:bottom w:val="single" w:sz="4" w:space="0" w:color="auto"/>
              <w:right w:val="single" w:sz="4" w:space="0" w:color="auto"/>
            </w:tcBorders>
          </w:tcPr>
          <w:p w14:paraId="0BFEE71F" w14:textId="260ECFB5" w:rsidR="004636EA" w:rsidRPr="00375960" w:rsidRDefault="004636EA" w:rsidP="004636EA">
            <w:pPr>
              <w:pStyle w:val="TableEntry"/>
              <w:rPr>
                <w:ins w:id="2059" w:author="Lori Reed-Fourquet" w:date="2018-07-17T18:03:00Z"/>
              </w:rPr>
            </w:pPr>
            <w:ins w:id="2060" w:author="Andrea K. Fourquet" w:date="2018-07-18T00:56:00Z">
              <w:r w:rsidRPr="000C479E">
                <w:t>6.3.D1.5.7</w:t>
              </w:r>
            </w:ins>
            <w:ins w:id="2061" w:author="Lori Reed-Fourquet" w:date="2018-07-17T18:03:00Z">
              <w:del w:id="2062" w:author="Andrea K. Fourquet" w:date="2018-07-18T00:56:00Z">
                <w:r w:rsidRPr="00375960" w:rsidDel="00D009EA">
                  <w:delText>6.3.D.5.8</w:delText>
                </w:r>
              </w:del>
            </w:ins>
          </w:p>
        </w:tc>
      </w:tr>
      <w:tr w:rsidR="004636EA" w:rsidRPr="00375960" w14:paraId="0F30DC6F" w14:textId="77777777" w:rsidTr="00BC0653">
        <w:trPr>
          <w:cantSplit/>
          <w:trHeight w:val="195"/>
          <w:jc w:val="center"/>
          <w:ins w:id="2063"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774E85AD" w14:textId="77777777" w:rsidR="004636EA" w:rsidRPr="00375960" w:rsidRDefault="004636EA" w:rsidP="004636EA">
            <w:pPr>
              <w:pStyle w:val="TableEntry"/>
              <w:rPr>
                <w:ins w:id="2064" w:author="Lori Reed-Fourquet" w:date="2018-07-17T18:03:00Z"/>
              </w:rPr>
            </w:pPr>
          </w:p>
        </w:tc>
        <w:tc>
          <w:tcPr>
            <w:tcW w:w="720" w:type="pct"/>
            <w:tcBorders>
              <w:top w:val="single" w:sz="4" w:space="0" w:color="auto"/>
              <w:left w:val="single" w:sz="4" w:space="0" w:color="auto"/>
              <w:bottom w:val="single" w:sz="4" w:space="0" w:color="auto"/>
              <w:right w:val="single" w:sz="4" w:space="0" w:color="auto"/>
            </w:tcBorders>
            <w:vAlign w:val="center"/>
          </w:tcPr>
          <w:p w14:paraId="1A6B2E05" w14:textId="77777777" w:rsidR="004636EA" w:rsidRPr="00375960" w:rsidRDefault="004636EA" w:rsidP="004636EA">
            <w:pPr>
              <w:pStyle w:val="TableEntry"/>
              <w:rPr>
                <w:ins w:id="2065"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1CD12626" w14:textId="77777777" w:rsidR="004636EA" w:rsidRPr="00375960" w:rsidRDefault="004636EA" w:rsidP="004636EA">
            <w:pPr>
              <w:pStyle w:val="TableEntry"/>
              <w:rPr>
                <w:ins w:id="2066" w:author="Lori Reed-Fourquet" w:date="2018-07-17T18:03:00Z"/>
              </w:rPr>
            </w:pPr>
            <w:ins w:id="2067" w:author="Lori Reed-Fourquet" w:date="2018-07-17T18:03:00Z">
              <w:r w:rsidRPr="00375960">
                <w:t xml:space="preserve">+ Head </w:t>
              </w:r>
            </w:ins>
          </w:p>
        </w:tc>
        <w:tc>
          <w:tcPr>
            <w:tcW w:w="1252" w:type="pct"/>
            <w:tcBorders>
              <w:top w:val="single" w:sz="4" w:space="0" w:color="auto"/>
              <w:left w:val="single" w:sz="4" w:space="0" w:color="auto"/>
              <w:bottom w:val="single" w:sz="4" w:space="0" w:color="auto"/>
              <w:right w:val="single" w:sz="4" w:space="0" w:color="auto"/>
            </w:tcBorders>
            <w:vAlign w:val="center"/>
          </w:tcPr>
          <w:p w14:paraId="1EB1395A" w14:textId="77777777" w:rsidR="004636EA" w:rsidRPr="00375960" w:rsidRDefault="004636EA" w:rsidP="004636EA">
            <w:pPr>
              <w:pStyle w:val="TableEntry"/>
              <w:rPr>
                <w:ins w:id="2068" w:author="Lori Reed-Fourquet" w:date="2018-07-17T18:03:00Z"/>
                <w:rFonts w:ascii="CourierNewPSMT" w:hAnsi="CourierNewPSMT" w:cs="CourierNewPSMT"/>
                <w:sz w:val="20"/>
              </w:rPr>
            </w:pPr>
            <w:ins w:id="2069" w:author="Lori Reed-Fourquet" w:date="2018-07-17T18:03:00Z">
              <w:r w:rsidRPr="00375960">
                <w:t>1.3.6.1.4.1.19376.1.5.3.1.1.9.18</w:t>
              </w:r>
            </w:ins>
          </w:p>
        </w:tc>
        <w:tc>
          <w:tcPr>
            <w:tcW w:w="770" w:type="pct"/>
            <w:tcBorders>
              <w:top w:val="single" w:sz="4" w:space="0" w:color="auto"/>
              <w:left w:val="single" w:sz="4" w:space="0" w:color="auto"/>
              <w:bottom w:val="single" w:sz="4" w:space="0" w:color="auto"/>
              <w:right w:val="single" w:sz="4" w:space="0" w:color="auto"/>
            </w:tcBorders>
          </w:tcPr>
          <w:p w14:paraId="0FF1F85B" w14:textId="77777777" w:rsidR="004636EA" w:rsidRPr="00375960" w:rsidRDefault="004636EA" w:rsidP="004636EA">
            <w:pPr>
              <w:pStyle w:val="TableEntry"/>
              <w:rPr>
                <w:ins w:id="2070" w:author="Lori Reed-Fourquet" w:date="2018-07-17T18:03:00Z"/>
              </w:rPr>
            </w:pPr>
            <w:ins w:id="2071" w:author="Lori Reed-Fourquet" w:date="2018-07-17T18:03:00Z">
              <w:r w:rsidRPr="00375960">
                <w:t>IHEPCC TF-2</w:t>
              </w:r>
              <w:r>
                <w:t>:</w:t>
              </w:r>
              <w:r w:rsidRPr="00375960">
                <w:t xml:space="preserve"> 6.3.3.4.30</w:t>
              </w:r>
            </w:ins>
          </w:p>
        </w:tc>
        <w:tc>
          <w:tcPr>
            <w:tcW w:w="719" w:type="pct"/>
            <w:tcBorders>
              <w:top w:val="single" w:sz="4" w:space="0" w:color="auto"/>
              <w:left w:val="single" w:sz="4" w:space="0" w:color="auto"/>
              <w:bottom w:val="single" w:sz="4" w:space="0" w:color="auto"/>
              <w:right w:val="single" w:sz="4" w:space="0" w:color="auto"/>
            </w:tcBorders>
          </w:tcPr>
          <w:p w14:paraId="50D1798C" w14:textId="5BD99145" w:rsidR="004636EA" w:rsidRPr="00375960" w:rsidRDefault="004636EA" w:rsidP="004636EA">
            <w:pPr>
              <w:pStyle w:val="TableEntry"/>
              <w:rPr>
                <w:ins w:id="2072" w:author="Lori Reed-Fourquet" w:date="2018-07-17T18:03:00Z"/>
              </w:rPr>
            </w:pPr>
            <w:ins w:id="2073" w:author="Andrea K. Fourquet" w:date="2018-07-18T00:56:00Z">
              <w:r w:rsidRPr="000C479E">
                <w:t>6.3.D1.5.7</w:t>
              </w:r>
            </w:ins>
            <w:ins w:id="2074" w:author="Lori Reed-Fourquet" w:date="2018-07-17T18:03:00Z">
              <w:del w:id="2075" w:author="Andrea K. Fourquet" w:date="2018-07-18T00:48:00Z">
                <w:r w:rsidRPr="00375960" w:rsidDel="006A70F9">
                  <w:delText>6.3.D.5.8</w:delText>
                </w:r>
              </w:del>
            </w:ins>
          </w:p>
        </w:tc>
      </w:tr>
      <w:tr w:rsidR="004636EA" w:rsidRPr="00375960" w14:paraId="7F9C3503" w14:textId="77777777" w:rsidTr="00BC0653">
        <w:trPr>
          <w:cantSplit/>
          <w:trHeight w:val="195"/>
          <w:jc w:val="center"/>
          <w:ins w:id="2076"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6085495E" w14:textId="77777777" w:rsidR="004636EA" w:rsidRPr="00375960" w:rsidRDefault="004636EA" w:rsidP="004636EA">
            <w:pPr>
              <w:pStyle w:val="TableEntry"/>
              <w:rPr>
                <w:ins w:id="2077" w:author="Lori Reed-Fourquet" w:date="2018-07-17T18:03:00Z"/>
              </w:rPr>
            </w:pPr>
          </w:p>
        </w:tc>
        <w:tc>
          <w:tcPr>
            <w:tcW w:w="720" w:type="pct"/>
            <w:tcBorders>
              <w:top w:val="single" w:sz="4" w:space="0" w:color="auto"/>
              <w:left w:val="single" w:sz="4" w:space="0" w:color="auto"/>
              <w:bottom w:val="single" w:sz="4" w:space="0" w:color="auto"/>
              <w:right w:val="single" w:sz="4" w:space="0" w:color="auto"/>
            </w:tcBorders>
            <w:vAlign w:val="center"/>
          </w:tcPr>
          <w:p w14:paraId="745C7A14" w14:textId="77777777" w:rsidR="004636EA" w:rsidRPr="00375960" w:rsidRDefault="004636EA" w:rsidP="004636EA">
            <w:pPr>
              <w:pStyle w:val="TableEntry"/>
              <w:rPr>
                <w:ins w:id="2078"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1AC456CA" w14:textId="77777777" w:rsidR="004636EA" w:rsidRPr="00375960" w:rsidRDefault="004636EA" w:rsidP="004636EA">
            <w:pPr>
              <w:pStyle w:val="TableEntry"/>
              <w:rPr>
                <w:ins w:id="2079" w:author="Lori Reed-Fourquet" w:date="2018-07-17T18:03:00Z"/>
              </w:rPr>
            </w:pPr>
            <w:ins w:id="2080" w:author="Lori Reed-Fourquet" w:date="2018-07-17T18:03:00Z">
              <w:r w:rsidRPr="00375960">
                <w:t>+ Neurologic System</w:t>
              </w:r>
            </w:ins>
          </w:p>
        </w:tc>
        <w:tc>
          <w:tcPr>
            <w:tcW w:w="1252" w:type="pct"/>
            <w:tcBorders>
              <w:top w:val="single" w:sz="4" w:space="0" w:color="auto"/>
              <w:left w:val="single" w:sz="4" w:space="0" w:color="auto"/>
              <w:bottom w:val="single" w:sz="4" w:space="0" w:color="auto"/>
              <w:right w:val="single" w:sz="4" w:space="0" w:color="auto"/>
            </w:tcBorders>
            <w:vAlign w:val="center"/>
          </w:tcPr>
          <w:p w14:paraId="7942513B" w14:textId="77777777" w:rsidR="004636EA" w:rsidRPr="00375960" w:rsidRDefault="004636EA" w:rsidP="004636EA">
            <w:pPr>
              <w:pStyle w:val="TableEntry"/>
              <w:rPr>
                <w:ins w:id="2081" w:author="Lori Reed-Fourquet" w:date="2018-07-17T18:03:00Z"/>
                <w:rFonts w:ascii="CourierNewPSMT" w:hAnsi="CourierNewPSMT" w:cs="CourierNewPSMT"/>
                <w:sz w:val="20"/>
              </w:rPr>
            </w:pPr>
            <w:ins w:id="2082" w:author="Lori Reed-Fourquet" w:date="2018-07-17T18:03:00Z">
              <w:r w:rsidRPr="00375960">
                <w:t>1.3.6.1.4.1.19376.1.5.3.1.1.9.35</w:t>
              </w:r>
            </w:ins>
          </w:p>
        </w:tc>
        <w:tc>
          <w:tcPr>
            <w:tcW w:w="770" w:type="pct"/>
            <w:tcBorders>
              <w:top w:val="single" w:sz="4" w:space="0" w:color="auto"/>
              <w:left w:val="single" w:sz="4" w:space="0" w:color="auto"/>
              <w:bottom w:val="single" w:sz="4" w:space="0" w:color="auto"/>
              <w:right w:val="single" w:sz="4" w:space="0" w:color="auto"/>
            </w:tcBorders>
          </w:tcPr>
          <w:p w14:paraId="00333A13" w14:textId="77777777" w:rsidR="004636EA" w:rsidRPr="00375960" w:rsidRDefault="004636EA" w:rsidP="004636EA">
            <w:pPr>
              <w:pStyle w:val="TableEntry"/>
              <w:rPr>
                <w:ins w:id="2083" w:author="Lori Reed-Fourquet" w:date="2018-07-17T18:03:00Z"/>
              </w:rPr>
            </w:pPr>
            <w:ins w:id="2084" w:author="Lori Reed-Fourquet" w:date="2018-07-17T18:03:00Z">
              <w:r w:rsidRPr="00375960">
                <w:t>IHEPCC TF-2</w:t>
              </w:r>
              <w:r>
                <w:t>:</w:t>
              </w:r>
              <w:r w:rsidRPr="00375960">
                <w:t xml:space="preserve"> 6.3.3.4.30</w:t>
              </w:r>
            </w:ins>
          </w:p>
        </w:tc>
        <w:tc>
          <w:tcPr>
            <w:tcW w:w="719" w:type="pct"/>
            <w:tcBorders>
              <w:top w:val="single" w:sz="4" w:space="0" w:color="auto"/>
              <w:left w:val="single" w:sz="4" w:space="0" w:color="auto"/>
              <w:bottom w:val="single" w:sz="4" w:space="0" w:color="auto"/>
              <w:right w:val="single" w:sz="4" w:space="0" w:color="auto"/>
            </w:tcBorders>
          </w:tcPr>
          <w:p w14:paraId="4847A545" w14:textId="4E3D74F0" w:rsidR="004636EA" w:rsidRPr="00375960" w:rsidRDefault="004636EA" w:rsidP="004636EA">
            <w:pPr>
              <w:pStyle w:val="TableEntry"/>
              <w:rPr>
                <w:ins w:id="2085" w:author="Lori Reed-Fourquet" w:date="2018-07-17T18:03:00Z"/>
              </w:rPr>
            </w:pPr>
            <w:ins w:id="2086" w:author="Andrea K. Fourquet" w:date="2018-07-18T00:56:00Z">
              <w:r w:rsidRPr="000C479E">
                <w:t>6.3.D1.5.7</w:t>
              </w:r>
            </w:ins>
            <w:ins w:id="2087" w:author="Lori Reed-Fourquet" w:date="2018-07-17T18:03:00Z">
              <w:del w:id="2088" w:author="Andrea K. Fourquet" w:date="2018-07-18T00:48:00Z">
                <w:r w:rsidRPr="00375960" w:rsidDel="006A70F9">
                  <w:delText>6.3.D.5.8</w:delText>
                </w:r>
              </w:del>
            </w:ins>
          </w:p>
        </w:tc>
      </w:tr>
      <w:tr w:rsidR="004636EA" w:rsidRPr="00375960" w14:paraId="78C92D63" w14:textId="77777777" w:rsidTr="00BC0653">
        <w:trPr>
          <w:cantSplit/>
          <w:trHeight w:val="195"/>
          <w:jc w:val="center"/>
          <w:ins w:id="2089"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26AAA05D" w14:textId="77777777" w:rsidR="004636EA" w:rsidRPr="00375960" w:rsidRDefault="004636EA" w:rsidP="004636EA">
            <w:pPr>
              <w:pStyle w:val="TableEntry"/>
              <w:rPr>
                <w:ins w:id="2090" w:author="Lori Reed-Fourquet" w:date="2018-07-17T18:03:00Z"/>
              </w:rPr>
            </w:pPr>
          </w:p>
        </w:tc>
        <w:tc>
          <w:tcPr>
            <w:tcW w:w="720" w:type="pct"/>
            <w:tcBorders>
              <w:top w:val="single" w:sz="4" w:space="0" w:color="auto"/>
              <w:left w:val="single" w:sz="4" w:space="0" w:color="auto"/>
              <w:bottom w:val="single" w:sz="4" w:space="0" w:color="auto"/>
              <w:right w:val="single" w:sz="4" w:space="0" w:color="auto"/>
            </w:tcBorders>
            <w:vAlign w:val="center"/>
          </w:tcPr>
          <w:p w14:paraId="7AD6D564" w14:textId="77777777" w:rsidR="004636EA" w:rsidRPr="00375960" w:rsidRDefault="004636EA" w:rsidP="004636EA">
            <w:pPr>
              <w:pStyle w:val="TableEntry"/>
              <w:rPr>
                <w:ins w:id="2091"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1EC553B8" w14:textId="77777777" w:rsidR="004636EA" w:rsidRPr="00375960" w:rsidRDefault="004636EA" w:rsidP="004636EA">
            <w:pPr>
              <w:pStyle w:val="TableEntry"/>
              <w:rPr>
                <w:ins w:id="2092" w:author="Lori Reed-Fourquet" w:date="2018-07-17T18:03:00Z"/>
              </w:rPr>
            </w:pPr>
            <w:ins w:id="2093" w:author="Lori Reed-Fourquet" w:date="2018-07-17T18:03:00Z">
              <w:r w:rsidRPr="00375960">
                <w:t>+ Ears, Nose, Mouth and Throat</w:t>
              </w:r>
            </w:ins>
          </w:p>
        </w:tc>
        <w:tc>
          <w:tcPr>
            <w:tcW w:w="1252" w:type="pct"/>
            <w:tcBorders>
              <w:top w:val="single" w:sz="4" w:space="0" w:color="auto"/>
              <w:left w:val="single" w:sz="4" w:space="0" w:color="auto"/>
              <w:bottom w:val="single" w:sz="4" w:space="0" w:color="auto"/>
              <w:right w:val="single" w:sz="4" w:space="0" w:color="auto"/>
            </w:tcBorders>
            <w:vAlign w:val="center"/>
          </w:tcPr>
          <w:p w14:paraId="13296D06" w14:textId="77777777" w:rsidR="004636EA" w:rsidRPr="00375960" w:rsidRDefault="004636EA" w:rsidP="004636EA">
            <w:pPr>
              <w:pStyle w:val="TableEntry"/>
              <w:rPr>
                <w:ins w:id="2094" w:author="Lori Reed-Fourquet" w:date="2018-07-17T18:03:00Z"/>
                <w:rFonts w:ascii="CourierNewPSMT" w:hAnsi="CourierNewPSMT" w:cs="CourierNewPSMT"/>
                <w:sz w:val="20"/>
              </w:rPr>
            </w:pPr>
            <w:ins w:id="2095" w:author="Lori Reed-Fourquet" w:date="2018-07-17T18:03:00Z">
              <w:r w:rsidRPr="00375960">
                <w:t>1.3.6.1.4.1.19376.1.5.3.1.1.9.20</w:t>
              </w:r>
            </w:ins>
          </w:p>
        </w:tc>
        <w:tc>
          <w:tcPr>
            <w:tcW w:w="770" w:type="pct"/>
            <w:tcBorders>
              <w:top w:val="single" w:sz="4" w:space="0" w:color="auto"/>
              <w:left w:val="single" w:sz="4" w:space="0" w:color="auto"/>
              <w:bottom w:val="single" w:sz="4" w:space="0" w:color="auto"/>
              <w:right w:val="single" w:sz="4" w:space="0" w:color="auto"/>
            </w:tcBorders>
          </w:tcPr>
          <w:p w14:paraId="374834FB" w14:textId="77777777" w:rsidR="004636EA" w:rsidRPr="00375960" w:rsidRDefault="004636EA" w:rsidP="004636EA">
            <w:pPr>
              <w:pStyle w:val="TableEntry"/>
              <w:rPr>
                <w:ins w:id="2096" w:author="Lori Reed-Fourquet" w:date="2018-07-17T18:03:00Z"/>
              </w:rPr>
            </w:pPr>
            <w:ins w:id="2097" w:author="Lori Reed-Fourquet" w:date="2018-07-17T18:03:00Z">
              <w:r w:rsidRPr="00375960">
                <w:t>IHEPCC TF-2</w:t>
              </w:r>
              <w:r>
                <w:t>:</w:t>
              </w:r>
              <w:r w:rsidRPr="00375960">
                <w:t xml:space="preserve"> 6.3.3.4.30</w:t>
              </w:r>
            </w:ins>
          </w:p>
        </w:tc>
        <w:tc>
          <w:tcPr>
            <w:tcW w:w="719" w:type="pct"/>
            <w:tcBorders>
              <w:top w:val="single" w:sz="4" w:space="0" w:color="auto"/>
              <w:left w:val="single" w:sz="4" w:space="0" w:color="auto"/>
              <w:bottom w:val="single" w:sz="4" w:space="0" w:color="auto"/>
              <w:right w:val="single" w:sz="4" w:space="0" w:color="auto"/>
            </w:tcBorders>
          </w:tcPr>
          <w:p w14:paraId="682544B1" w14:textId="3EBE19B7" w:rsidR="004636EA" w:rsidRPr="00375960" w:rsidRDefault="004636EA" w:rsidP="004636EA">
            <w:pPr>
              <w:pStyle w:val="TableEntry"/>
              <w:rPr>
                <w:ins w:id="2098" w:author="Lori Reed-Fourquet" w:date="2018-07-17T18:03:00Z"/>
              </w:rPr>
            </w:pPr>
            <w:ins w:id="2099" w:author="Andrea K. Fourquet" w:date="2018-07-18T00:56:00Z">
              <w:r w:rsidRPr="000C479E">
                <w:t>6.3.D1.5.7</w:t>
              </w:r>
            </w:ins>
            <w:ins w:id="2100" w:author="Lori Reed-Fourquet" w:date="2018-07-17T18:03:00Z">
              <w:del w:id="2101" w:author="Andrea K. Fourquet" w:date="2018-07-18T00:48:00Z">
                <w:r w:rsidRPr="00375960" w:rsidDel="006A70F9">
                  <w:delText>6.3.D.5.8</w:delText>
                </w:r>
              </w:del>
            </w:ins>
          </w:p>
        </w:tc>
      </w:tr>
      <w:tr w:rsidR="004636EA" w:rsidRPr="00375960" w14:paraId="2BF5403F" w14:textId="77777777" w:rsidTr="00BC0653">
        <w:trPr>
          <w:cantSplit/>
          <w:trHeight w:val="195"/>
          <w:jc w:val="center"/>
          <w:ins w:id="2102"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58DF2F2A" w14:textId="77777777" w:rsidR="004636EA" w:rsidRPr="00375960" w:rsidRDefault="004636EA" w:rsidP="004636EA">
            <w:pPr>
              <w:pStyle w:val="TableEntry"/>
              <w:rPr>
                <w:ins w:id="2103" w:author="Lori Reed-Fourquet" w:date="2018-07-17T18:03:00Z"/>
              </w:rPr>
            </w:pPr>
          </w:p>
        </w:tc>
        <w:tc>
          <w:tcPr>
            <w:tcW w:w="720" w:type="pct"/>
            <w:tcBorders>
              <w:top w:val="single" w:sz="4" w:space="0" w:color="auto"/>
              <w:left w:val="single" w:sz="4" w:space="0" w:color="auto"/>
              <w:bottom w:val="single" w:sz="4" w:space="0" w:color="auto"/>
              <w:right w:val="single" w:sz="4" w:space="0" w:color="auto"/>
            </w:tcBorders>
            <w:vAlign w:val="center"/>
          </w:tcPr>
          <w:p w14:paraId="0521565F" w14:textId="77777777" w:rsidR="004636EA" w:rsidRPr="00375960" w:rsidRDefault="004636EA" w:rsidP="004636EA">
            <w:pPr>
              <w:pStyle w:val="TableEntry"/>
              <w:rPr>
                <w:ins w:id="2104"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6AFB3481" w14:textId="77777777" w:rsidR="004636EA" w:rsidRPr="00375960" w:rsidRDefault="004636EA" w:rsidP="004636EA">
            <w:pPr>
              <w:pStyle w:val="TableEntry"/>
              <w:rPr>
                <w:ins w:id="2105" w:author="Lori Reed-Fourquet" w:date="2018-07-17T18:03:00Z"/>
              </w:rPr>
            </w:pPr>
            <w:ins w:id="2106" w:author="Lori Reed-Fourquet" w:date="2018-07-17T18:03:00Z">
              <w:r w:rsidRPr="00375960">
                <w:t>+ Neck</w:t>
              </w:r>
            </w:ins>
          </w:p>
        </w:tc>
        <w:tc>
          <w:tcPr>
            <w:tcW w:w="1252" w:type="pct"/>
            <w:tcBorders>
              <w:top w:val="single" w:sz="4" w:space="0" w:color="auto"/>
              <w:left w:val="single" w:sz="4" w:space="0" w:color="auto"/>
              <w:bottom w:val="single" w:sz="4" w:space="0" w:color="auto"/>
              <w:right w:val="single" w:sz="4" w:space="0" w:color="auto"/>
            </w:tcBorders>
            <w:vAlign w:val="center"/>
          </w:tcPr>
          <w:p w14:paraId="421A2955" w14:textId="77777777" w:rsidR="004636EA" w:rsidRPr="00375960" w:rsidRDefault="004636EA" w:rsidP="004636EA">
            <w:pPr>
              <w:pStyle w:val="TableEntry"/>
              <w:rPr>
                <w:ins w:id="2107" w:author="Lori Reed-Fourquet" w:date="2018-07-17T18:03:00Z"/>
                <w:rFonts w:ascii="CourierNewPSMT" w:hAnsi="CourierNewPSMT" w:cs="CourierNewPSMT"/>
                <w:sz w:val="20"/>
              </w:rPr>
            </w:pPr>
            <w:ins w:id="2108" w:author="Lori Reed-Fourquet" w:date="2018-07-17T18:03:00Z">
              <w:r w:rsidRPr="00375960">
                <w:t>1.3.6.1.4.1.19376.1.5.3.1.1.9.24</w:t>
              </w:r>
            </w:ins>
          </w:p>
        </w:tc>
        <w:tc>
          <w:tcPr>
            <w:tcW w:w="770" w:type="pct"/>
            <w:tcBorders>
              <w:top w:val="single" w:sz="4" w:space="0" w:color="auto"/>
              <w:left w:val="single" w:sz="4" w:space="0" w:color="auto"/>
              <w:bottom w:val="single" w:sz="4" w:space="0" w:color="auto"/>
              <w:right w:val="single" w:sz="4" w:space="0" w:color="auto"/>
            </w:tcBorders>
          </w:tcPr>
          <w:p w14:paraId="00B06E16" w14:textId="77777777" w:rsidR="004636EA" w:rsidRPr="00375960" w:rsidRDefault="004636EA" w:rsidP="004636EA">
            <w:pPr>
              <w:pStyle w:val="TableEntry"/>
              <w:rPr>
                <w:ins w:id="2109" w:author="Lori Reed-Fourquet" w:date="2018-07-17T18:03:00Z"/>
              </w:rPr>
            </w:pPr>
            <w:ins w:id="2110" w:author="Lori Reed-Fourquet" w:date="2018-07-17T18:03:00Z">
              <w:r w:rsidRPr="00375960">
                <w:t>IHEPCC TF-2</w:t>
              </w:r>
              <w:r>
                <w:t>:</w:t>
              </w:r>
              <w:r w:rsidRPr="00375960">
                <w:t xml:space="preserve"> 6.3.3.4.30</w:t>
              </w:r>
            </w:ins>
          </w:p>
        </w:tc>
        <w:tc>
          <w:tcPr>
            <w:tcW w:w="719" w:type="pct"/>
            <w:tcBorders>
              <w:top w:val="single" w:sz="4" w:space="0" w:color="auto"/>
              <w:left w:val="single" w:sz="4" w:space="0" w:color="auto"/>
              <w:bottom w:val="single" w:sz="4" w:space="0" w:color="auto"/>
              <w:right w:val="single" w:sz="4" w:space="0" w:color="auto"/>
            </w:tcBorders>
          </w:tcPr>
          <w:p w14:paraId="0B7BEB0E" w14:textId="38E8DF60" w:rsidR="004636EA" w:rsidRPr="00375960" w:rsidRDefault="004636EA" w:rsidP="004636EA">
            <w:pPr>
              <w:pStyle w:val="TableEntry"/>
              <w:rPr>
                <w:ins w:id="2111" w:author="Lori Reed-Fourquet" w:date="2018-07-17T18:03:00Z"/>
              </w:rPr>
            </w:pPr>
            <w:ins w:id="2112" w:author="Andrea K. Fourquet" w:date="2018-07-18T00:56:00Z">
              <w:r w:rsidRPr="000C479E">
                <w:t>6.3.D1.5.7</w:t>
              </w:r>
            </w:ins>
            <w:ins w:id="2113" w:author="Lori Reed-Fourquet" w:date="2018-07-17T18:03:00Z">
              <w:del w:id="2114" w:author="Andrea K. Fourquet" w:date="2018-07-18T00:48:00Z">
                <w:r w:rsidRPr="00375960" w:rsidDel="006A70F9">
                  <w:delText>6.3.D.5.8</w:delText>
                </w:r>
              </w:del>
            </w:ins>
          </w:p>
        </w:tc>
      </w:tr>
      <w:tr w:rsidR="004636EA" w:rsidRPr="00375960" w14:paraId="394719C2" w14:textId="77777777" w:rsidTr="00BC0653">
        <w:trPr>
          <w:cantSplit/>
          <w:trHeight w:val="195"/>
          <w:jc w:val="center"/>
          <w:ins w:id="2115"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7AAE6CCA" w14:textId="77777777" w:rsidR="004636EA" w:rsidRPr="00375960" w:rsidRDefault="004636EA" w:rsidP="004636EA">
            <w:pPr>
              <w:pStyle w:val="TableEntry"/>
              <w:rPr>
                <w:ins w:id="2116" w:author="Lori Reed-Fourquet" w:date="2018-07-17T18:03:00Z"/>
              </w:rPr>
            </w:pPr>
          </w:p>
        </w:tc>
        <w:tc>
          <w:tcPr>
            <w:tcW w:w="720" w:type="pct"/>
            <w:tcBorders>
              <w:top w:val="single" w:sz="4" w:space="0" w:color="auto"/>
              <w:left w:val="single" w:sz="4" w:space="0" w:color="auto"/>
              <w:bottom w:val="single" w:sz="4" w:space="0" w:color="auto"/>
              <w:right w:val="single" w:sz="4" w:space="0" w:color="auto"/>
            </w:tcBorders>
            <w:vAlign w:val="center"/>
          </w:tcPr>
          <w:p w14:paraId="109076E9" w14:textId="77777777" w:rsidR="004636EA" w:rsidRPr="00375960" w:rsidRDefault="004636EA" w:rsidP="004636EA">
            <w:pPr>
              <w:pStyle w:val="TableEntry"/>
              <w:rPr>
                <w:ins w:id="2117"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112E8BB5" w14:textId="77777777" w:rsidR="004636EA" w:rsidRPr="00375960" w:rsidRDefault="004636EA" w:rsidP="004636EA">
            <w:pPr>
              <w:pStyle w:val="TableEntry"/>
              <w:rPr>
                <w:ins w:id="2118" w:author="Lori Reed-Fourquet" w:date="2018-07-17T18:03:00Z"/>
              </w:rPr>
            </w:pPr>
            <w:ins w:id="2119" w:author="Lori Reed-Fourquet" w:date="2018-07-17T18:03:00Z">
              <w:r w:rsidRPr="00375960">
                <w:t>+ Thorax and Lungs</w:t>
              </w:r>
            </w:ins>
          </w:p>
        </w:tc>
        <w:tc>
          <w:tcPr>
            <w:tcW w:w="1252" w:type="pct"/>
            <w:tcBorders>
              <w:top w:val="single" w:sz="4" w:space="0" w:color="auto"/>
              <w:left w:val="single" w:sz="4" w:space="0" w:color="auto"/>
              <w:bottom w:val="single" w:sz="4" w:space="0" w:color="auto"/>
              <w:right w:val="single" w:sz="4" w:space="0" w:color="auto"/>
            </w:tcBorders>
            <w:vAlign w:val="center"/>
          </w:tcPr>
          <w:p w14:paraId="41B26809" w14:textId="77777777" w:rsidR="004636EA" w:rsidRPr="00375960" w:rsidRDefault="004636EA" w:rsidP="004636EA">
            <w:pPr>
              <w:pStyle w:val="TableEntry"/>
              <w:rPr>
                <w:ins w:id="2120" w:author="Lori Reed-Fourquet" w:date="2018-07-17T18:03:00Z"/>
                <w:rFonts w:ascii="CourierNewPSMT" w:hAnsi="CourierNewPSMT" w:cs="CourierNewPSMT"/>
                <w:sz w:val="20"/>
              </w:rPr>
            </w:pPr>
            <w:ins w:id="2121" w:author="Lori Reed-Fourquet" w:date="2018-07-17T18:03:00Z">
              <w:r w:rsidRPr="00375960">
                <w:t>1.3.6.1.4.1.19376.1.5.3.1.1.9.26</w:t>
              </w:r>
            </w:ins>
          </w:p>
        </w:tc>
        <w:tc>
          <w:tcPr>
            <w:tcW w:w="770" w:type="pct"/>
            <w:tcBorders>
              <w:top w:val="single" w:sz="4" w:space="0" w:color="auto"/>
              <w:left w:val="single" w:sz="4" w:space="0" w:color="auto"/>
              <w:bottom w:val="single" w:sz="4" w:space="0" w:color="auto"/>
              <w:right w:val="single" w:sz="4" w:space="0" w:color="auto"/>
            </w:tcBorders>
          </w:tcPr>
          <w:p w14:paraId="744DED78" w14:textId="77777777" w:rsidR="004636EA" w:rsidRPr="00375960" w:rsidRDefault="004636EA" w:rsidP="004636EA">
            <w:pPr>
              <w:pStyle w:val="TableEntry"/>
              <w:rPr>
                <w:ins w:id="2122" w:author="Lori Reed-Fourquet" w:date="2018-07-17T18:03:00Z"/>
              </w:rPr>
            </w:pPr>
            <w:ins w:id="2123" w:author="Lori Reed-Fourquet" w:date="2018-07-17T18:03:00Z">
              <w:r w:rsidRPr="00375960">
                <w:t>IHEPCC TF-2</w:t>
              </w:r>
              <w:r>
                <w:t>:</w:t>
              </w:r>
              <w:r w:rsidRPr="00375960">
                <w:t xml:space="preserve"> 6.3.3.4.30</w:t>
              </w:r>
            </w:ins>
          </w:p>
        </w:tc>
        <w:tc>
          <w:tcPr>
            <w:tcW w:w="719" w:type="pct"/>
            <w:tcBorders>
              <w:top w:val="single" w:sz="4" w:space="0" w:color="auto"/>
              <w:left w:val="single" w:sz="4" w:space="0" w:color="auto"/>
              <w:bottom w:val="single" w:sz="4" w:space="0" w:color="auto"/>
              <w:right w:val="single" w:sz="4" w:space="0" w:color="auto"/>
            </w:tcBorders>
          </w:tcPr>
          <w:p w14:paraId="6C9C0A61" w14:textId="353E2447" w:rsidR="004636EA" w:rsidRPr="00375960" w:rsidRDefault="004636EA" w:rsidP="004636EA">
            <w:pPr>
              <w:pStyle w:val="TableEntry"/>
              <w:rPr>
                <w:ins w:id="2124" w:author="Lori Reed-Fourquet" w:date="2018-07-17T18:03:00Z"/>
              </w:rPr>
            </w:pPr>
            <w:ins w:id="2125" w:author="Andrea K. Fourquet" w:date="2018-07-18T00:56:00Z">
              <w:r w:rsidRPr="000C479E">
                <w:t>6.3.D1.5.7</w:t>
              </w:r>
            </w:ins>
            <w:ins w:id="2126" w:author="Lori Reed-Fourquet" w:date="2018-07-17T18:03:00Z">
              <w:del w:id="2127" w:author="Andrea K. Fourquet" w:date="2018-07-18T00:48:00Z">
                <w:r w:rsidRPr="00375960" w:rsidDel="006A70F9">
                  <w:delText>6.3.D.5.8</w:delText>
                </w:r>
              </w:del>
            </w:ins>
          </w:p>
        </w:tc>
      </w:tr>
      <w:tr w:rsidR="004636EA" w:rsidRPr="00375960" w14:paraId="2A91A1B8" w14:textId="77777777" w:rsidTr="00BC0653">
        <w:trPr>
          <w:cantSplit/>
          <w:trHeight w:val="195"/>
          <w:jc w:val="center"/>
          <w:ins w:id="2128"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77B3FE51" w14:textId="77777777" w:rsidR="004636EA" w:rsidRPr="00375960" w:rsidRDefault="004636EA" w:rsidP="004636EA">
            <w:pPr>
              <w:pStyle w:val="TableEntry"/>
              <w:rPr>
                <w:ins w:id="2129" w:author="Lori Reed-Fourquet" w:date="2018-07-17T18:03:00Z"/>
              </w:rPr>
            </w:pPr>
          </w:p>
        </w:tc>
        <w:tc>
          <w:tcPr>
            <w:tcW w:w="720" w:type="pct"/>
            <w:tcBorders>
              <w:top w:val="single" w:sz="4" w:space="0" w:color="auto"/>
              <w:left w:val="single" w:sz="4" w:space="0" w:color="auto"/>
              <w:bottom w:val="single" w:sz="4" w:space="0" w:color="auto"/>
              <w:right w:val="single" w:sz="4" w:space="0" w:color="auto"/>
            </w:tcBorders>
            <w:vAlign w:val="center"/>
          </w:tcPr>
          <w:p w14:paraId="4F305745" w14:textId="77777777" w:rsidR="004636EA" w:rsidRPr="00375960" w:rsidRDefault="004636EA" w:rsidP="004636EA">
            <w:pPr>
              <w:pStyle w:val="TableEntry"/>
              <w:rPr>
                <w:ins w:id="2130"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0C90D700" w14:textId="77777777" w:rsidR="004636EA" w:rsidRPr="00375960" w:rsidRDefault="004636EA" w:rsidP="004636EA">
            <w:pPr>
              <w:pStyle w:val="TableEntry"/>
              <w:rPr>
                <w:ins w:id="2131" w:author="Lori Reed-Fourquet" w:date="2018-07-17T18:03:00Z"/>
              </w:rPr>
            </w:pPr>
            <w:ins w:id="2132" w:author="Lori Reed-Fourquet" w:date="2018-07-17T18:03:00Z">
              <w:r w:rsidRPr="00375960">
                <w:t>+ Heart</w:t>
              </w:r>
            </w:ins>
          </w:p>
        </w:tc>
        <w:tc>
          <w:tcPr>
            <w:tcW w:w="1252" w:type="pct"/>
            <w:tcBorders>
              <w:top w:val="single" w:sz="4" w:space="0" w:color="auto"/>
              <w:left w:val="single" w:sz="4" w:space="0" w:color="auto"/>
              <w:bottom w:val="single" w:sz="4" w:space="0" w:color="auto"/>
              <w:right w:val="single" w:sz="4" w:space="0" w:color="auto"/>
            </w:tcBorders>
            <w:vAlign w:val="center"/>
          </w:tcPr>
          <w:p w14:paraId="2B94C1D0" w14:textId="77777777" w:rsidR="004636EA" w:rsidRPr="00375960" w:rsidRDefault="004636EA" w:rsidP="004636EA">
            <w:pPr>
              <w:pStyle w:val="TableEntry"/>
              <w:rPr>
                <w:ins w:id="2133" w:author="Lori Reed-Fourquet" w:date="2018-07-17T18:03:00Z"/>
                <w:rFonts w:ascii="CourierNewPSMT" w:hAnsi="CourierNewPSMT" w:cs="CourierNewPSMT"/>
                <w:sz w:val="20"/>
              </w:rPr>
            </w:pPr>
            <w:ins w:id="2134" w:author="Lori Reed-Fourquet" w:date="2018-07-17T18:03:00Z">
              <w:r w:rsidRPr="00375960">
                <w:t>1.3.6.1.4.1.19376.1.5.3.1.1.9.29</w:t>
              </w:r>
            </w:ins>
          </w:p>
        </w:tc>
        <w:tc>
          <w:tcPr>
            <w:tcW w:w="770" w:type="pct"/>
            <w:tcBorders>
              <w:top w:val="single" w:sz="4" w:space="0" w:color="auto"/>
              <w:left w:val="single" w:sz="4" w:space="0" w:color="auto"/>
              <w:bottom w:val="single" w:sz="4" w:space="0" w:color="auto"/>
              <w:right w:val="single" w:sz="4" w:space="0" w:color="auto"/>
            </w:tcBorders>
          </w:tcPr>
          <w:p w14:paraId="04DC25DA" w14:textId="77777777" w:rsidR="004636EA" w:rsidRPr="00375960" w:rsidRDefault="004636EA" w:rsidP="004636EA">
            <w:pPr>
              <w:pStyle w:val="TableEntry"/>
              <w:rPr>
                <w:ins w:id="2135" w:author="Lori Reed-Fourquet" w:date="2018-07-17T18:03:00Z"/>
              </w:rPr>
            </w:pPr>
            <w:ins w:id="2136" w:author="Lori Reed-Fourquet" w:date="2018-07-17T18:03:00Z">
              <w:r w:rsidRPr="00375960">
                <w:t>IHEPCC TF-2</w:t>
              </w:r>
              <w:r>
                <w:t>:</w:t>
              </w:r>
              <w:r w:rsidRPr="00375960">
                <w:t xml:space="preserve"> 6.3.3.4.30</w:t>
              </w:r>
            </w:ins>
          </w:p>
        </w:tc>
        <w:tc>
          <w:tcPr>
            <w:tcW w:w="719" w:type="pct"/>
            <w:tcBorders>
              <w:top w:val="single" w:sz="4" w:space="0" w:color="auto"/>
              <w:left w:val="single" w:sz="4" w:space="0" w:color="auto"/>
              <w:bottom w:val="single" w:sz="4" w:space="0" w:color="auto"/>
              <w:right w:val="single" w:sz="4" w:space="0" w:color="auto"/>
            </w:tcBorders>
          </w:tcPr>
          <w:p w14:paraId="0CA4D525" w14:textId="30728239" w:rsidR="004636EA" w:rsidRPr="00375960" w:rsidRDefault="004636EA" w:rsidP="004636EA">
            <w:pPr>
              <w:pStyle w:val="TableEntry"/>
              <w:rPr>
                <w:ins w:id="2137" w:author="Lori Reed-Fourquet" w:date="2018-07-17T18:03:00Z"/>
              </w:rPr>
            </w:pPr>
            <w:ins w:id="2138" w:author="Andrea K. Fourquet" w:date="2018-07-18T00:56:00Z">
              <w:r w:rsidRPr="000C479E">
                <w:t>6.3.D1.5.7</w:t>
              </w:r>
            </w:ins>
            <w:ins w:id="2139" w:author="Lori Reed-Fourquet" w:date="2018-07-17T18:03:00Z">
              <w:del w:id="2140" w:author="Andrea K. Fourquet" w:date="2018-07-18T00:48:00Z">
                <w:r w:rsidRPr="00375960" w:rsidDel="006A70F9">
                  <w:delText>6.3.D.5.8</w:delText>
                </w:r>
              </w:del>
            </w:ins>
          </w:p>
        </w:tc>
      </w:tr>
      <w:tr w:rsidR="004636EA" w:rsidRPr="00375960" w14:paraId="28A50346" w14:textId="77777777" w:rsidTr="00BC0653">
        <w:trPr>
          <w:cantSplit/>
          <w:trHeight w:val="195"/>
          <w:jc w:val="center"/>
          <w:ins w:id="2141"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2FF5C8F1" w14:textId="77777777" w:rsidR="004636EA" w:rsidRPr="00375960" w:rsidRDefault="004636EA" w:rsidP="004636EA">
            <w:pPr>
              <w:pStyle w:val="TableEntry"/>
              <w:rPr>
                <w:ins w:id="2142" w:author="Lori Reed-Fourquet" w:date="2018-07-17T18:03:00Z"/>
              </w:rPr>
            </w:pPr>
          </w:p>
        </w:tc>
        <w:tc>
          <w:tcPr>
            <w:tcW w:w="720" w:type="pct"/>
            <w:tcBorders>
              <w:top w:val="single" w:sz="4" w:space="0" w:color="auto"/>
              <w:left w:val="single" w:sz="4" w:space="0" w:color="auto"/>
              <w:bottom w:val="single" w:sz="4" w:space="0" w:color="auto"/>
              <w:right w:val="single" w:sz="4" w:space="0" w:color="auto"/>
            </w:tcBorders>
            <w:vAlign w:val="center"/>
          </w:tcPr>
          <w:p w14:paraId="032A88C4" w14:textId="77777777" w:rsidR="004636EA" w:rsidRPr="00375960" w:rsidRDefault="004636EA" w:rsidP="004636EA">
            <w:pPr>
              <w:pStyle w:val="TableEntry"/>
              <w:rPr>
                <w:ins w:id="2143"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11CD780F" w14:textId="77777777" w:rsidR="004636EA" w:rsidRPr="00375960" w:rsidRDefault="004636EA" w:rsidP="004636EA">
            <w:pPr>
              <w:pStyle w:val="TableEntry"/>
              <w:rPr>
                <w:ins w:id="2144" w:author="Lori Reed-Fourquet" w:date="2018-07-17T18:03:00Z"/>
              </w:rPr>
            </w:pPr>
            <w:ins w:id="2145" w:author="Lori Reed-Fourquet" w:date="2018-07-17T18:03:00Z">
              <w:r w:rsidRPr="00375960">
                <w:t>+ Abdomen</w:t>
              </w:r>
            </w:ins>
          </w:p>
        </w:tc>
        <w:tc>
          <w:tcPr>
            <w:tcW w:w="1252" w:type="pct"/>
            <w:tcBorders>
              <w:top w:val="single" w:sz="4" w:space="0" w:color="auto"/>
              <w:left w:val="single" w:sz="4" w:space="0" w:color="auto"/>
              <w:bottom w:val="single" w:sz="4" w:space="0" w:color="auto"/>
              <w:right w:val="single" w:sz="4" w:space="0" w:color="auto"/>
            </w:tcBorders>
            <w:vAlign w:val="center"/>
          </w:tcPr>
          <w:p w14:paraId="12839B6A" w14:textId="77777777" w:rsidR="004636EA" w:rsidRPr="00375960" w:rsidRDefault="004636EA" w:rsidP="004636EA">
            <w:pPr>
              <w:pStyle w:val="TableEntry"/>
              <w:rPr>
                <w:ins w:id="2146" w:author="Lori Reed-Fourquet" w:date="2018-07-17T18:03:00Z"/>
                <w:rFonts w:ascii="CourierNewPSMT" w:hAnsi="CourierNewPSMT" w:cs="CourierNewPSMT"/>
                <w:sz w:val="20"/>
              </w:rPr>
            </w:pPr>
            <w:ins w:id="2147" w:author="Lori Reed-Fourquet" w:date="2018-07-17T18:03:00Z">
              <w:r w:rsidRPr="00375960">
                <w:t>1.3.6.1.4.1.19376.1.5.3.1.1.9.31</w:t>
              </w:r>
            </w:ins>
          </w:p>
        </w:tc>
        <w:tc>
          <w:tcPr>
            <w:tcW w:w="770" w:type="pct"/>
            <w:tcBorders>
              <w:top w:val="single" w:sz="4" w:space="0" w:color="auto"/>
              <w:left w:val="single" w:sz="4" w:space="0" w:color="auto"/>
              <w:bottom w:val="single" w:sz="4" w:space="0" w:color="auto"/>
              <w:right w:val="single" w:sz="4" w:space="0" w:color="auto"/>
            </w:tcBorders>
          </w:tcPr>
          <w:p w14:paraId="5DEDF252" w14:textId="77777777" w:rsidR="004636EA" w:rsidRPr="00375960" w:rsidRDefault="004636EA" w:rsidP="004636EA">
            <w:pPr>
              <w:pStyle w:val="TableEntry"/>
              <w:rPr>
                <w:ins w:id="2148" w:author="Lori Reed-Fourquet" w:date="2018-07-17T18:03:00Z"/>
              </w:rPr>
            </w:pPr>
            <w:ins w:id="2149" w:author="Lori Reed-Fourquet" w:date="2018-07-17T18:03:00Z">
              <w:r w:rsidRPr="00375960">
                <w:t>IHEPCC TF-2</w:t>
              </w:r>
              <w:r>
                <w:t>:</w:t>
              </w:r>
              <w:r w:rsidRPr="00375960">
                <w:t xml:space="preserve"> 6.3.3.4.30</w:t>
              </w:r>
            </w:ins>
          </w:p>
        </w:tc>
        <w:tc>
          <w:tcPr>
            <w:tcW w:w="719" w:type="pct"/>
            <w:tcBorders>
              <w:top w:val="single" w:sz="4" w:space="0" w:color="auto"/>
              <w:left w:val="single" w:sz="4" w:space="0" w:color="auto"/>
              <w:bottom w:val="single" w:sz="4" w:space="0" w:color="auto"/>
              <w:right w:val="single" w:sz="4" w:space="0" w:color="auto"/>
            </w:tcBorders>
          </w:tcPr>
          <w:p w14:paraId="0C761234" w14:textId="13F47738" w:rsidR="004636EA" w:rsidRPr="00375960" w:rsidRDefault="004636EA" w:rsidP="004636EA">
            <w:pPr>
              <w:pStyle w:val="TableEntry"/>
              <w:rPr>
                <w:ins w:id="2150" w:author="Lori Reed-Fourquet" w:date="2018-07-17T18:03:00Z"/>
              </w:rPr>
            </w:pPr>
            <w:ins w:id="2151" w:author="Andrea K. Fourquet" w:date="2018-07-18T00:56:00Z">
              <w:r w:rsidRPr="000C479E">
                <w:t>6.3.D1.5.7</w:t>
              </w:r>
            </w:ins>
            <w:ins w:id="2152" w:author="Lori Reed-Fourquet" w:date="2018-07-17T18:03:00Z">
              <w:del w:id="2153" w:author="Andrea K. Fourquet" w:date="2018-07-18T00:48:00Z">
                <w:r w:rsidRPr="00375960" w:rsidDel="006A70F9">
                  <w:delText>6.3.D.5.8</w:delText>
                </w:r>
              </w:del>
            </w:ins>
          </w:p>
        </w:tc>
      </w:tr>
      <w:tr w:rsidR="004636EA" w:rsidRPr="00375960" w14:paraId="582E3A1C" w14:textId="77777777" w:rsidTr="00BC0653">
        <w:trPr>
          <w:cantSplit/>
          <w:trHeight w:val="195"/>
          <w:jc w:val="center"/>
          <w:ins w:id="2154"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5D7B589D" w14:textId="77777777" w:rsidR="004636EA" w:rsidRPr="00375960" w:rsidRDefault="004636EA" w:rsidP="004636EA">
            <w:pPr>
              <w:pStyle w:val="TableEntry"/>
              <w:rPr>
                <w:ins w:id="2155" w:author="Lori Reed-Fourquet" w:date="2018-07-17T18:03:00Z"/>
              </w:rPr>
            </w:pPr>
          </w:p>
        </w:tc>
        <w:tc>
          <w:tcPr>
            <w:tcW w:w="720" w:type="pct"/>
            <w:tcBorders>
              <w:top w:val="single" w:sz="4" w:space="0" w:color="auto"/>
              <w:left w:val="single" w:sz="4" w:space="0" w:color="auto"/>
              <w:bottom w:val="single" w:sz="4" w:space="0" w:color="auto"/>
              <w:right w:val="single" w:sz="4" w:space="0" w:color="auto"/>
            </w:tcBorders>
            <w:vAlign w:val="center"/>
          </w:tcPr>
          <w:p w14:paraId="6003641D" w14:textId="77777777" w:rsidR="004636EA" w:rsidRPr="00375960" w:rsidRDefault="004636EA" w:rsidP="004636EA">
            <w:pPr>
              <w:pStyle w:val="TableEntry"/>
              <w:rPr>
                <w:ins w:id="2156"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7D2487A5" w14:textId="77777777" w:rsidR="004636EA" w:rsidRPr="00375960" w:rsidRDefault="004636EA" w:rsidP="004636EA">
            <w:pPr>
              <w:pStyle w:val="TableEntry"/>
              <w:rPr>
                <w:ins w:id="2157" w:author="Lori Reed-Fourquet" w:date="2018-07-17T18:03:00Z"/>
              </w:rPr>
            </w:pPr>
            <w:ins w:id="2158" w:author="Lori Reed-Fourquet" w:date="2018-07-17T18:03:00Z">
              <w:r w:rsidRPr="00375960">
                <w:t>+ Genitalia</w:t>
              </w:r>
            </w:ins>
          </w:p>
        </w:tc>
        <w:tc>
          <w:tcPr>
            <w:tcW w:w="1252" w:type="pct"/>
            <w:tcBorders>
              <w:top w:val="single" w:sz="4" w:space="0" w:color="auto"/>
              <w:left w:val="single" w:sz="4" w:space="0" w:color="auto"/>
              <w:bottom w:val="single" w:sz="4" w:space="0" w:color="auto"/>
              <w:right w:val="single" w:sz="4" w:space="0" w:color="auto"/>
            </w:tcBorders>
            <w:vAlign w:val="center"/>
          </w:tcPr>
          <w:p w14:paraId="7D74C058" w14:textId="77777777" w:rsidR="004636EA" w:rsidRPr="00375960" w:rsidRDefault="004636EA" w:rsidP="004636EA">
            <w:pPr>
              <w:pStyle w:val="TableEntry"/>
              <w:rPr>
                <w:ins w:id="2159" w:author="Lori Reed-Fourquet" w:date="2018-07-17T18:03:00Z"/>
                <w:rFonts w:ascii="CourierNewPSMT" w:hAnsi="CourierNewPSMT" w:cs="CourierNewPSMT"/>
                <w:sz w:val="20"/>
              </w:rPr>
            </w:pPr>
            <w:ins w:id="2160" w:author="Lori Reed-Fourquet" w:date="2018-07-17T18:03:00Z">
              <w:r w:rsidRPr="00375960">
                <w:t>1.3.6.1.4.1.19376.1.5.3.1.1.9.36</w:t>
              </w:r>
            </w:ins>
          </w:p>
        </w:tc>
        <w:tc>
          <w:tcPr>
            <w:tcW w:w="770" w:type="pct"/>
            <w:tcBorders>
              <w:top w:val="single" w:sz="4" w:space="0" w:color="auto"/>
              <w:left w:val="single" w:sz="4" w:space="0" w:color="auto"/>
              <w:bottom w:val="single" w:sz="4" w:space="0" w:color="auto"/>
              <w:right w:val="single" w:sz="4" w:space="0" w:color="auto"/>
            </w:tcBorders>
          </w:tcPr>
          <w:p w14:paraId="0303F678" w14:textId="77777777" w:rsidR="004636EA" w:rsidRPr="00375960" w:rsidRDefault="004636EA" w:rsidP="004636EA">
            <w:pPr>
              <w:pStyle w:val="TableEntry"/>
              <w:rPr>
                <w:ins w:id="2161" w:author="Lori Reed-Fourquet" w:date="2018-07-17T18:03:00Z"/>
              </w:rPr>
            </w:pPr>
            <w:ins w:id="2162" w:author="Lori Reed-Fourquet" w:date="2018-07-17T18:03:00Z">
              <w:r w:rsidRPr="00375960">
                <w:t>IHEPCC TF-2</w:t>
              </w:r>
              <w:r>
                <w:t>:</w:t>
              </w:r>
              <w:r w:rsidRPr="00375960">
                <w:t xml:space="preserve"> 6.3.3.4.30</w:t>
              </w:r>
            </w:ins>
          </w:p>
        </w:tc>
        <w:tc>
          <w:tcPr>
            <w:tcW w:w="719" w:type="pct"/>
            <w:tcBorders>
              <w:top w:val="single" w:sz="4" w:space="0" w:color="auto"/>
              <w:left w:val="single" w:sz="4" w:space="0" w:color="auto"/>
              <w:bottom w:val="single" w:sz="4" w:space="0" w:color="auto"/>
              <w:right w:val="single" w:sz="4" w:space="0" w:color="auto"/>
            </w:tcBorders>
          </w:tcPr>
          <w:p w14:paraId="4A130EDE" w14:textId="5FFF1D1E" w:rsidR="004636EA" w:rsidRPr="00375960" w:rsidRDefault="004636EA" w:rsidP="004636EA">
            <w:pPr>
              <w:pStyle w:val="TableEntry"/>
              <w:rPr>
                <w:ins w:id="2163" w:author="Lori Reed-Fourquet" w:date="2018-07-17T18:03:00Z"/>
              </w:rPr>
            </w:pPr>
            <w:ins w:id="2164" w:author="Andrea K. Fourquet" w:date="2018-07-18T00:56:00Z">
              <w:r w:rsidRPr="000C479E">
                <w:t>6.3.D1.5.7</w:t>
              </w:r>
            </w:ins>
            <w:ins w:id="2165" w:author="Lori Reed-Fourquet" w:date="2018-07-17T18:03:00Z">
              <w:del w:id="2166" w:author="Andrea K. Fourquet" w:date="2018-07-18T00:48:00Z">
                <w:r w:rsidRPr="00375960" w:rsidDel="006A70F9">
                  <w:delText>6.3.D.5.8</w:delText>
                </w:r>
              </w:del>
            </w:ins>
          </w:p>
        </w:tc>
      </w:tr>
      <w:tr w:rsidR="004636EA" w:rsidRPr="00375960" w14:paraId="1292DD47" w14:textId="77777777" w:rsidTr="00BC0653">
        <w:trPr>
          <w:cantSplit/>
          <w:trHeight w:val="195"/>
          <w:jc w:val="center"/>
          <w:ins w:id="2167"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00781E64" w14:textId="77777777" w:rsidR="004636EA" w:rsidRPr="00375960" w:rsidRDefault="004636EA" w:rsidP="004636EA">
            <w:pPr>
              <w:pStyle w:val="TableEntry"/>
              <w:rPr>
                <w:ins w:id="2168" w:author="Lori Reed-Fourquet" w:date="2018-07-17T18:03:00Z"/>
              </w:rPr>
            </w:pPr>
          </w:p>
        </w:tc>
        <w:tc>
          <w:tcPr>
            <w:tcW w:w="720" w:type="pct"/>
            <w:tcBorders>
              <w:top w:val="single" w:sz="4" w:space="0" w:color="auto"/>
              <w:left w:val="single" w:sz="4" w:space="0" w:color="auto"/>
              <w:bottom w:val="single" w:sz="4" w:space="0" w:color="auto"/>
              <w:right w:val="single" w:sz="4" w:space="0" w:color="auto"/>
            </w:tcBorders>
            <w:vAlign w:val="center"/>
          </w:tcPr>
          <w:p w14:paraId="1B328A1E" w14:textId="77777777" w:rsidR="004636EA" w:rsidRPr="00375960" w:rsidRDefault="004636EA" w:rsidP="004636EA">
            <w:pPr>
              <w:pStyle w:val="TableEntry"/>
              <w:rPr>
                <w:ins w:id="2169"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7CE965AE" w14:textId="77777777" w:rsidR="004636EA" w:rsidRPr="00375960" w:rsidRDefault="004636EA" w:rsidP="004636EA">
            <w:pPr>
              <w:pStyle w:val="TableEntry"/>
              <w:rPr>
                <w:ins w:id="2170" w:author="Lori Reed-Fourquet" w:date="2018-07-17T18:03:00Z"/>
              </w:rPr>
            </w:pPr>
            <w:ins w:id="2171" w:author="Lori Reed-Fourquet" w:date="2018-07-17T18:03:00Z">
              <w:r w:rsidRPr="00375960">
                <w:t>+ Musculoskeletal System</w:t>
              </w:r>
            </w:ins>
          </w:p>
        </w:tc>
        <w:tc>
          <w:tcPr>
            <w:tcW w:w="1252" w:type="pct"/>
            <w:tcBorders>
              <w:top w:val="single" w:sz="4" w:space="0" w:color="auto"/>
              <w:left w:val="single" w:sz="4" w:space="0" w:color="auto"/>
              <w:bottom w:val="single" w:sz="4" w:space="0" w:color="auto"/>
              <w:right w:val="single" w:sz="4" w:space="0" w:color="auto"/>
            </w:tcBorders>
          </w:tcPr>
          <w:p w14:paraId="20EEC62D" w14:textId="77777777" w:rsidR="004636EA" w:rsidRPr="00375960" w:rsidRDefault="004636EA" w:rsidP="004636EA">
            <w:pPr>
              <w:pStyle w:val="TableEntry"/>
              <w:rPr>
                <w:ins w:id="2172" w:author="Lori Reed-Fourquet" w:date="2018-07-17T18:03:00Z"/>
                <w:rFonts w:ascii="CourierNewPSMT" w:hAnsi="CourierNewPSMT" w:cs="CourierNewPSMT"/>
                <w:sz w:val="20"/>
              </w:rPr>
            </w:pPr>
            <w:ins w:id="2173" w:author="Lori Reed-Fourquet" w:date="2018-07-17T18:03:00Z">
              <w:r w:rsidRPr="00375960">
                <w:t>1.3.6.1.4.1.19376.1.5.3.1.1.9.34</w:t>
              </w:r>
            </w:ins>
          </w:p>
        </w:tc>
        <w:tc>
          <w:tcPr>
            <w:tcW w:w="770" w:type="pct"/>
            <w:tcBorders>
              <w:top w:val="single" w:sz="4" w:space="0" w:color="auto"/>
              <w:left w:val="single" w:sz="4" w:space="0" w:color="auto"/>
              <w:bottom w:val="single" w:sz="4" w:space="0" w:color="auto"/>
              <w:right w:val="single" w:sz="4" w:space="0" w:color="auto"/>
            </w:tcBorders>
          </w:tcPr>
          <w:p w14:paraId="03357542" w14:textId="77777777" w:rsidR="004636EA" w:rsidRPr="00375960" w:rsidRDefault="004636EA" w:rsidP="004636EA">
            <w:pPr>
              <w:pStyle w:val="TableEntry"/>
              <w:rPr>
                <w:ins w:id="2174" w:author="Lori Reed-Fourquet" w:date="2018-07-17T18:03:00Z"/>
              </w:rPr>
            </w:pPr>
            <w:ins w:id="2175" w:author="Lori Reed-Fourquet" w:date="2018-07-17T18:03:00Z">
              <w:r w:rsidRPr="00375960">
                <w:t>IHEPCC TF-2</w:t>
              </w:r>
              <w:r>
                <w:t>:</w:t>
              </w:r>
              <w:r w:rsidRPr="00375960">
                <w:t xml:space="preserve"> 6.3.3.4.30</w:t>
              </w:r>
            </w:ins>
          </w:p>
        </w:tc>
        <w:tc>
          <w:tcPr>
            <w:tcW w:w="719" w:type="pct"/>
            <w:tcBorders>
              <w:top w:val="single" w:sz="4" w:space="0" w:color="auto"/>
              <w:left w:val="single" w:sz="4" w:space="0" w:color="auto"/>
              <w:bottom w:val="single" w:sz="4" w:space="0" w:color="auto"/>
              <w:right w:val="single" w:sz="4" w:space="0" w:color="auto"/>
            </w:tcBorders>
          </w:tcPr>
          <w:p w14:paraId="34E00E57" w14:textId="6F6F0A73" w:rsidR="004636EA" w:rsidRPr="00375960" w:rsidRDefault="004636EA" w:rsidP="004636EA">
            <w:pPr>
              <w:pStyle w:val="TableEntry"/>
              <w:rPr>
                <w:ins w:id="2176" w:author="Lori Reed-Fourquet" w:date="2018-07-17T18:03:00Z"/>
              </w:rPr>
            </w:pPr>
            <w:ins w:id="2177" w:author="Andrea K. Fourquet" w:date="2018-07-18T00:56:00Z">
              <w:r w:rsidRPr="000C479E">
                <w:t>6.3.D1.5.7</w:t>
              </w:r>
            </w:ins>
            <w:ins w:id="2178" w:author="Lori Reed-Fourquet" w:date="2018-07-17T18:03:00Z">
              <w:del w:id="2179" w:author="Andrea K. Fourquet" w:date="2018-07-18T00:48:00Z">
                <w:r w:rsidRPr="00375960" w:rsidDel="006A70F9">
                  <w:delText>6.3.D.5.8</w:delText>
                </w:r>
              </w:del>
            </w:ins>
          </w:p>
        </w:tc>
      </w:tr>
      <w:tr w:rsidR="004636EA" w:rsidRPr="00375960" w14:paraId="10D54618" w14:textId="77777777" w:rsidTr="00BC0653">
        <w:trPr>
          <w:cantSplit/>
          <w:trHeight w:val="195"/>
          <w:jc w:val="center"/>
          <w:ins w:id="2180"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273FA3B8" w14:textId="77777777" w:rsidR="004636EA" w:rsidRPr="00375960" w:rsidRDefault="004636EA" w:rsidP="004636EA">
            <w:pPr>
              <w:pStyle w:val="TableEntry"/>
              <w:rPr>
                <w:ins w:id="2181" w:author="Lori Reed-Fourquet" w:date="2018-07-17T18:03:00Z"/>
              </w:rPr>
            </w:pPr>
          </w:p>
        </w:tc>
        <w:tc>
          <w:tcPr>
            <w:tcW w:w="720" w:type="pct"/>
            <w:tcBorders>
              <w:top w:val="single" w:sz="4" w:space="0" w:color="auto"/>
              <w:left w:val="single" w:sz="4" w:space="0" w:color="auto"/>
              <w:bottom w:val="single" w:sz="4" w:space="0" w:color="auto"/>
              <w:right w:val="single" w:sz="4" w:space="0" w:color="auto"/>
            </w:tcBorders>
            <w:vAlign w:val="center"/>
          </w:tcPr>
          <w:p w14:paraId="4F7882CA" w14:textId="77777777" w:rsidR="004636EA" w:rsidRPr="00375960" w:rsidRDefault="004636EA" w:rsidP="004636EA">
            <w:pPr>
              <w:pStyle w:val="TableEntry"/>
              <w:rPr>
                <w:ins w:id="2182"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5D3E5B05" w14:textId="77777777" w:rsidR="004636EA" w:rsidRPr="00375960" w:rsidRDefault="004636EA" w:rsidP="004636EA">
            <w:pPr>
              <w:pStyle w:val="TableEntry"/>
              <w:rPr>
                <w:ins w:id="2183" w:author="Lori Reed-Fourquet" w:date="2018-07-17T18:03:00Z"/>
              </w:rPr>
            </w:pPr>
            <w:ins w:id="2184" w:author="Lori Reed-Fourquet" w:date="2018-07-17T18:03:00Z">
              <w:r w:rsidRPr="00375960">
                <w:t xml:space="preserve">+ Extremities </w:t>
              </w:r>
            </w:ins>
          </w:p>
        </w:tc>
        <w:tc>
          <w:tcPr>
            <w:tcW w:w="1252" w:type="pct"/>
            <w:tcBorders>
              <w:top w:val="single" w:sz="4" w:space="0" w:color="auto"/>
              <w:left w:val="single" w:sz="4" w:space="0" w:color="auto"/>
              <w:bottom w:val="single" w:sz="4" w:space="0" w:color="auto"/>
              <w:right w:val="single" w:sz="4" w:space="0" w:color="auto"/>
            </w:tcBorders>
            <w:vAlign w:val="center"/>
          </w:tcPr>
          <w:p w14:paraId="3C36AE47" w14:textId="77777777" w:rsidR="004636EA" w:rsidRPr="00375960" w:rsidRDefault="004636EA" w:rsidP="004636EA">
            <w:pPr>
              <w:pStyle w:val="TableEntry"/>
              <w:rPr>
                <w:ins w:id="2185" w:author="Lori Reed-Fourquet" w:date="2018-07-17T18:03:00Z"/>
                <w:rFonts w:ascii="CourierNewPSMT" w:hAnsi="CourierNewPSMT" w:cs="CourierNewPSMT"/>
                <w:sz w:val="20"/>
              </w:rPr>
            </w:pPr>
            <w:ins w:id="2186" w:author="Lori Reed-Fourquet" w:date="2018-07-17T18:03:00Z">
              <w:r w:rsidRPr="00375960">
                <w:t>1.3.6.1.4.1.19376.1.5.3.1.1.16.2.1</w:t>
              </w:r>
            </w:ins>
          </w:p>
        </w:tc>
        <w:tc>
          <w:tcPr>
            <w:tcW w:w="770" w:type="pct"/>
            <w:tcBorders>
              <w:top w:val="single" w:sz="4" w:space="0" w:color="auto"/>
              <w:left w:val="single" w:sz="4" w:space="0" w:color="auto"/>
              <w:bottom w:val="single" w:sz="4" w:space="0" w:color="auto"/>
              <w:right w:val="single" w:sz="4" w:space="0" w:color="auto"/>
            </w:tcBorders>
          </w:tcPr>
          <w:p w14:paraId="18C89D02" w14:textId="77777777" w:rsidR="004636EA" w:rsidRPr="00375960" w:rsidRDefault="004636EA" w:rsidP="004636EA">
            <w:pPr>
              <w:pStyle w:val="TableEntry"/>
              <w:rPr>
                <w:ins w:id="2187" w:author="Lori Reed-Fourquet" w:date="2018-07-17T18:03:00Z"/>
              </w:rPr>
            </w:pPr>
            <w:ins w:id="2188" w:author="Lori Reed-Fourquet" w:date="2018-07-17T18:03:00Z">
              <w:r w:rsidRPr="00375960">
                <w:t>IHEPCC TF-2</w:t>
              </w:r>
              <w:r>
                <w:t>:</w:t>
              </w:r>
              <w:r w:rsidRPr="00375960">
                <w:t xml:space="preserve"> 6.3.3.4.30</w:t>
              </w:r>
            </w:ins>
          </w:p>
        </w:tc>
        <w:tc>
          <w:tcPr>
            <w:tcW w:w="719" w:type="pct"/>
            <w:tcBorders>
              <w:top w:val="single" w:sz="4" w:space="0" w:color="auto"/>
              <w:left w:val="single" w:sz="4" w:space="0" w:color="auto"/>
              <w:bottom w:val="single" w:sz="4" w:space="0" w:color="auto"/>
              <w:right w:val="single" w:sz="4" w:space="0" w:color="auto"/>
            </w:tcBorders>
          </w:tcPr>
          <w:p w14:paraId="633C0694" w14:textId="221E9DCD" w:rsidR="004636EA" w:rsidRPr="00375960" w:rsidRDefault="004636EA" w:rsidP="004636EA">
            <w:pPr>
              <w:pStyle w:val="TableEntry"/>
              <w:rPr>
                <w:ins w:id="2189" w:author="Lori Reed-Fourquet" w:date="2018-07-17T18:03:00Z"/>
              </w:rPr>
            </w:pPr>
            <w:ins w:id="2190" w:author="Andrea K. Fourquet" w:date="2018-07-18T00:56:00Z">
              <w:r w:rsidRPr="000C479E">
                <w:t>6.3.D1.5.7</w:t>
              </w:r>
            </w:ins>
            <w:ins w:id="2191" w:author="Lori Reed-Fourquet" w:date="2018-07-17T18:03:00Z">
              <w:del w:id="2192" w:author="Andrea K. Fourquet" w:date="2018-07-18T00:48:00Z">
                <w:r w:rsidRPr="00375960" w:rsidDel="006A70F9">
                  <w:delText>6.3.D.5.8</w:delText>
                </w:r>
              </w:del>
            </w:ins>
          </w:p>
        </w:tc>
      </w:tr>
      <w:tr w:rsidR="004636EA" w:rsidRPr="00375960" w14:paraId="28F10335" w14:textId="77777777" w:rsidTr="00BC0653">
        <w:trPr>
          <w:cantSplit/>
          <w:trHeight w:val="195"/>
          <w:jc w:val="center"/>
          <w:ins w:id="2193"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60EEB087" w14:textId="77777777" w:rsidR="004636EA" w:rsidRPr="00375960" w:rsidRDefault="004636EA" w:rsidP="004636EA">
            <w:pPr>
              <w:pStyle w:val="TableEntry"/>
              <w:rPr>
                <w:ins w:id="2194" w:author="Lori Reed-Fourquet" w:date="2018-07-17T18:03:00Z"/>
              </w:rPr>
            </w:pPr>
          </w:p>
        </w:tc>
        <w:tc>
          <w:tcPr>
            <w:tcW w:w="720" w:type="pct"/>
            <w:tcBorders>
              <w:top w:val="single" w:sz="4" w:space="0" w:color="auto"/>
              <w:left w:val="single" w:sz="4" w:space="0" w:color="auto"/>
              <w:bottom w:val="single" w:sz="4" w:space="0" w:color="auto"/>
              <w:right w:val="single" w:sz="4" w:space="0" w:color="auto"/>
            </w:tcBorders>
            <w:vAlign w:val="center"/>
          </w:tcPr>
          <w:p w14:paraId="3FF71285" w14:textId="77777777" w:rsidR="004636EA" w:rsidRPr="00375960" w:rsidRDefault="004636EA" w:rsidP="004636EA">
            <w:pPr>
              <w:pStyle w:val="TableEntry"/>
              <w:rPr>
                <w:ins w:id="2195"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048E4C3D" w14:textId="77777777" w:rsidR="004636EA" w:rsidRPr="00375960" w:rsidRDefault="004636EA" w:rsidP="004636EA">
            <w:pPr>
              <w:pStyle w:val="TableEntry"/>
              <w:rPr>
                <w:ins w:id="2196" w:author="Lori Reed-Fourquet" w:date="2018-07-17T18:03:00Z"/>
              </w:rPr>
            </w:pPr>
            <w:ins w:id="2197" w:author="Lori Reed-Fourquet" w:date="2018-07-17T18:03:00Z">
              <w:r w:rsidRPr="00375960">
                <w:t>+ Eye</w:t>
              </w:r>
            </w:ins>
          </w:p>
        </w:tc>
        <w:tc>
          <w:tcPr>
            <w:tcW w:w="1252" w:type="pct"/>
            <w:tcBorders>
              <w:top w:val="single" w:sz="4" w:space="0" w:color="auto"/>
              <w:left w:val="single" w:sz="4" w:space="0" w:color="auto"/>
              <w:bottom w:val="single" w:sz="4" w:space="0" w:color="auto"/>
              <w:right w:val="single" w:sz="4" w:space="0" w:color="auto"/>
            </w:tcBorders>
            <w:vAlign w:val="center"/>
          </w:tcPr>
          <w:p w14:paraId="620F846B" w14:textId="77777777" w:rsidR="004636EA" w:rsidRPr="00375960" w:rsidRDefault="004636EA" w:rsidP="004636EA">
            <w:pPr>
              <w:pStyle w:val="TableEntry"/>
              <w:rPr>
                <w:ins w:id="2198" w:author="Lori Reed-Fourquet" w:date="2018-07-17T18:03:00Z"/>
                <w:rFonts w:ascii="CourierNewPSMT" w:hAnsi="CourierNewPSMT" w:cs="CourierNewPSMT"/>
                <w:sz w:val="20"/>
              </w:rPr>
            </w:pPr>
            <w:ins w:id="2199" w:author="Lori Reed-Fourquet" w:date="2018-07-17T18:03:00Z">
              <w:r w:rsidRPr="00375960">
                <w:t>1.3.6.1.4.1.19376.1.5.3.1.1.9.19</w:t>
              </w:r>
            </w:ins>
          </w:p>
        </w:tc>
        <w:tc>
          <w:tcPr>
            <w:tcW w:w="770" w:type="pct"/>
            <w:tcBorders>
              <w:top w:val="single" w:sz="4" w:space="0" w:color="auto"/>
              <w:left w:val="single" w:sz="4" w:space="0" w:color="auto"/>
              <w:bottom w:val="single" w:sz="4" w:space="0" w:color="auto"/>
              <w:right w:val="single" w:sz="4" w:space="0" w:color="auto"/>
            </w:tcBorders>
          </w:tcPr>
          <w:p w14:paraId="0857E8EC" w14:textId="77777777" w:rsidR="004636EA" w:rsidRPr="00375960" w:rsidRDefault="004636EA" w:rsidP="004636EA">
            <w:pPr>
              <w:pStyle w:val="TableEntry"/>
              <w:rPr>
                <w:ins w:id="2200" w:author="Lori Reed-Fourquet" w:date="2018-07-17T18:03:00Z"/>
              </w:rPr>
            </w:pPr>
            <w:ins w:id="2201" w:author="Lori Reed-Fourquet" w:date="2018-07-17T18:03:00Z">
              <w:r w:rsidRPr="00375960">
                <w:t>IHEPCC TF-2</w:t>
              </w:r>
              <w:r>
                <w:t>:</w:t>
              </w:r>
              <w:r w:rsidRPr="00375960">
                <w:t xml:space="preserve"> 6.3.3.4.30</w:t>
              </w:r>
            </w:ins>
          </w:p>
        </w:tc>
        <w:tc>
          <w:tcPr>
            <w:tcW w:w="719" w:type="pct"/>
            <w:tcBorders>
              <w:top w:val="single" w:sz="4" w:space="0" w:color="auto"/>
              <w:left w:val="single" w:sz="4" w:space="0" w:color="auto"/>
              <w:bottom w:val="single" w:sz="4" w:space="0" w:color="auto"/>
              <w:right w:val="single" w:sz="4" w:space="0" w:color="auto"/>
            </w:tcBorders>
          </w:tcPr>
          <w:p w14:paraId="2F8F565D" w14:textId="38C9E3DC" w:rsidR="004636EA" w:rsidRPr="00375960" w:rsidRDefault="004636EA" w:rsidP="004636EA">
            <w:pPr>
              <w:pStyle w:val="TableEntry"/>
              <w:rPr>
                <w:ins w:id="2202" w:author="Lori Reed-Fourquet" w:date="2018-07-17T18:03:00Z"/>
              </w:rPr>
            </w:pPr>
            <w:ins w:id="2203" w:author="Andrea K. Fourquet" w:date="2018-07-18T00:56:00Z">
              <w:r w:rsidRPr="000C479E">
                <w:t>6.3.D1.5.7</w:t>
              </w:r>
            </w:ins>
            <w:ins w:id="2204" w:author="Lori Reed-Fourquet" w:date="2018-07-17T18:03:00Z">
              <w:del w:id="2205" w:author="Andrea K. Fourquet" w:date="2018-07-18T00:48:00Z">
                <w:r w:rsidRPr="00375960" w:rsidDel="006A70F9">
                  <w:delText>6.3.D.5.8</w:delText>
                </w:r>
              </w:del>
            </w:ins>
          </w:p>
        </w:tc>
      </w:tr>
      <w:tr w:rsidR="005D350B" w:rsidRPr="00375960" w14:paraId="3A735312" w14:textId="77777777" w:rsidTr="00BC0653">
        <w:trPr>
          <w:cantSplit/>
          <w:trHeight w:val="195"/>
          <w:jc w:val="center"/>
          <w:ins w:id="2206"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4114BE6D" w14:textId="77777777" w:rsidR="005D350B" w:rsidRPr="00375960" w:rsidRDefault="005D350B" w:rsidP="005D350B">
            <w:pPr>
              <w:pStyle w:val="TableEntry"/>
              <w:rPr>
                <w:ins w:id="2207" w:author="Lori Reed-Fourquet" w:date="2018-07-17T18:03:00Z"/>
              </w:rPr>
            </w:pPr>
            <w:ins w:id="2208" w:author="Lori Reed-Fourquet" w:date="2018-07-17T18:03:00Z">
              <w:r w:rsidRPr="00375960">
                <w:rPr>
                  <w:b/>
                </w:rPr>
                <w:t>RE</w:t>
              </w:r>
              <w:r w:rsidRPr="00375960">
                <w:t xml:space="preserve"> [1..</w:t>
              </w:r>
              <w:r>
                <w:t>N</w:t>
              </w:r>
              <w:r w:rsidRPr="00375960">
                <w:t>]</w:t>
              </w:r>
            </w:ins>
          </w:p>
        </w:tc>
        <w:tc>
          <w:tcPr>
            <w:tcW w:w="720" w:type="pct"/>
            <w:tcBorders>
              <w:top w:val="single" w:sz="4" w:space="0" w:color="auto"/>
              <w:left w:val="single" w:sz="4" w:space="0" w:color="auto"/>
              <w:bottom w:val="single" w:sz="4" w:space="0" w:color="auto"/>
              <w:right w:val="single" w:sz="4" w:space="0" w:color="auto"/>
            </w:tcBorders>
            <w:vAlign w:val="center"/>
          </w:tcPr>
          <w:p w14:paraId="53DA41F3" w14:textId="77777777" w:rsidR="005D350B" w:rsidRPr="00375960" w:rsidRDefault="005D350B" w:rsidP="005D350B">
            <w:pPr>
              <w:pStyle w:val="TableEntry"/>
              <w:rPr>
                <w:ins w:id="2209"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7720E5C2" w14:textId="77777777" w:rsidR="005D350B" w:rsidRPr="00375960" w:rsidRDefault="005D350B" w:rsidP="005D350B">
            <w:pPr>
              <w:pStyle w:val="TableEntry"/>
              <w:rPr>
                <w:ins w:id="2210" w:author="Lori Reed-Fourquet" w:date="2018-07-17T18:03:00Z"/>
              </w:rPr>
            </w:pPr>
            <w:ins w:id="2211" w:author="Lori Reed-Fourquet" w:date="2018-07-17T18:03:00Z">
              <w:r w:rsidRPr="00375960">
                <w:t>+ Mental Status</w:t>
              </w:r>
            </w:ins>
          </w:p>
        </w:tc>
        <w:tc>
          <w:tcPr>
            <w:tcW w:w="1252" w:type="pct"/>
            <w:tcBorders>
              <w:top w:val="single" w:sz="4" w:space="0" w:color="auto"/>
              <w:left w:val="single" w:sz="4" w:space="0" w:color="auto"/>
              <w:bottom w:val="single" w:sz="4" w:space="0" w:color="auto"/>
              <w:right w:val="single" w:sz="4" w:space="0" w:color="auto"/>
            </w:tcBorders>
            <w:vAlign w:val="center"/>
          </w:tcPr>
          <w:p w14:paraId="441B458D" w14:textId="77777777" w:rsidR="005D350B" w:rsidRPr="00375960" w:rsidRDefault="005D350B" w:rsidP="005D350B">
            <w:pPr>
              <w:pStyle w:val="TableEntry"/>
              <w:rPr>
                <w:ins w:id="2212" w:author="Lori Reed-Fourquet" w:date="2018-07-17T18:03:00Z"/>
                <w:rFonts w:ascii="CourierNewPSMT" w:hAnsi="CourierNewPSMT" w:cs="CourierNewPSMT"/>
                <w:sz w:val="20"/>
              </w:rPr>
            </w:pPr>
            <w:ins w:id="2213" w:author="Lori Reed-Fourquet" w:date="2018-07-17T18:03:00Z">
              <w:r w:rsidRPr="00375960">
                <w:t>1.3.6.1.4.1.19376.1.5.3.1.1.21.2.1</w:t>
              </w:r>
            </w:ins>
          </w:p>
        </w:tc>
        <w:tc>
          <w:tcPr>
            <w:tcW w:w="770" w:type="pct"/>
            <w:tcBorders>
              <w:top w:val="single" w:sz="4" w:space="0" w:color="auto"/>
              <w:left w:val="single" w:sz="4" w:space="0" w:color="auto"/>
              <w:bottom w:val="single" w:sz="4" w:space="0" w:color="auto"/>
              <w:right w:val="single" w:sz="4" w:space="0" w:color="auto"/>
            </w:tcBorders>
          </w:tcPr>
          <w:p w14:paraId="654818A6" w14:textId="77777777" w:rsidR="005D350B" w:rsidRPr="00375960" w:rsidRDefault="005D350B" w:rsidP="005D350B">
            <w:pPr>
              <w:pStyle w:val="TableEntry"/>
              <w:rPr>
                <w:ins w:id="2214" w:author="Lori Reed-Fourquet" w:date="2018-07-17T18:03:00Z"/>
              </w:rPr>
            </w:pPr>
            <w:ins w:id="2215" w:author="Lori Reed-Fourquet" w:date="2018-07-17T18:03:00Z">
              <w:r w:rsidRPr="00375960">
                <w:t>IHEPCC TF-2</w:t>
              </w:r>
              <w:r>
                <w:t>:</w:t>
              </w:r>
              <w:r w:rsidRPr="00375960">
                <w:t xml:space="preserve"> 6.3.3.4.30</w:t>
              </w:r>
            </w:ins>
          </w:p>
        </w:tc>
        <w:tc>
          <w:tcPr>
            <w:tcW w:w="719" w:type="pct"/>
            <w:tcBorders>
              <w:top w:val="single" w:sz="4" w:space="0" w:color="auto"/>
              <w:left w:val="single" w:sz="4" w:space="0" w:color="auto"/>
              <w:bottom w:val="single" w:sz="4" w:space="0" w:color="auto"/>
              <w:right w:val="single" w:sz="4" w:space="0" w:color="auto"/>
            </w:tcBorders>
          </w:tcPr>
          <w:p w14:paraId="19E67DC3" w14:textId="0B61F1F8" w:rsidR="005D350B" w:rsidRPr="00375960" w:rsidRDefault="005D350B" w:rsidP="005D350B">
            <w:pPr>
              <w:pStyle w:val="TableEntry"/>
              <w:rPr>
                <w:ins w:id="2216" w:author="Lori Reed-Fourquet" w:date="2018-07-17T18:03:00Z"/>
              </w:rPr>
            </w:pPr>
            <w:ins w:id="2217" w:author="Andrea K. Fourquet" w:date="2018-07-18T00:48:00Z">
              <w:r w:rsidRPr="00FE3D49">
                <w:t>6.3.D1.5.</w:t>
              </w:r>
            </w:ins>
            <w:ins w:id="2218" w:author="Andrea K. Fourquet" w:date="2018-07-18T00:55:00Z">
              <w:r w:rsidR="004636EA">
                <w:t>7</w:t>
              </w:r>
            </w:ins>
            <w:ins w:id="2219" w:author="Lori Reed-Fourquet" w:date="2018-07-17T18:03:00Z">
              <w:del w:id="2220" w:author="Andrea K. Fourquet" w:date="2018-07-18T00:48:00Z">
                <w:r w:rsidRPr="00375960" w:rsidDel="006A70F9">
                  <w:delText>6.3.D.5.8</w:delText>
                </w:r>
              </w:del>
            </w:ins>
          </w:p>
        </w:tc>
      </w:tr>
      <w:tr w:rsidR="00871D3A" w:rsidRPr="00375960" w14:paraId="1904BFBB" w14:textId="77777777" w:rsidTr="00BC0653">
        <w:trPr>
          <w:cantSplit/>
          <w:trHeight w:val="195"/>
          <w:jc w:val="center"/>
          <w:ins w:id="2221"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754699F9" w14:textId="77777777" w:rsidR="00871D3A" w:rsidRPr="00375960" w:rsidRDefault="00871D3A" w:rsidP="00BC0653">
            <w:pPr>
              <w:pStyle w:val="TableEntry"/>
              <w:rPr>
                <w:ins w:id="2222" w:author="Lori Reed-Fourquet" w:date="2018-07-17T18:03:00Z"/>
              </w:rPr>
            </w:pPr>
            <w:ins w:id="2223" w:author="Lori Reed-Fourquet" w:date="2018-07-17T18:03:00Z">
              <w:r w:rsidRPr="00375960">
                <w:t>R [1..1]</w:t>
              </w:r>
            </w:ins>
          </w:p>
        </w:tc>
        <w:tc>
          <w:tcPr>
            <w:tcW w:w="720" w:type="pct"/>
            <w:tcBorders>
              <w:top w:val="single" w:sz="4" w:space="0" w:color="auto"/>
              <w:left w:val="single" w:sz="4" w:space="0" w:color="auto"/>
              <w:bottom w:val="single" w:sz="4" w:space="0" w:color="auto"/>
              <w:right w:val="single" w:sz="4" w:space="0" w:color="auto"/>
            </w:tcBorders>
            <w:vAlign w:val="center"/>
          </w:tcPr>
          <w:p w14:paraId="308DEDC1" w14:textId="77777777" w:rsidR="00871D3A" w:rsidRPr="00375960" w:rsidRDefault="00871D3A" w:rsidP="00BC0653">
            <w:pPr>
              <w:pStyle w:val="TableEntry"/>
              <w:rPr>
                <w:ins w:id="2224"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4FE6C82C" w14:textId="3C1F01E9" w:rsidR="00871D3A" w:rsidRPr="00375960" w:rsidRDefault="00871D3A" w:rsidP="00BC0653">
            <w:pPr>
              <w:pStyle w:val="TableEntry"/>
              <w:rPr>
                <w:ins w:id="2225" w:author="Lori Reed-Fourquet" w:date="2018-07-17T18:03:00Z"/>
              </w:rPr>
            </w:pPr>
            <w:ins w:id="2226" w:author="Lori Reed-Fourquet" w:date="2018-07-17T18:03:00Z">
              <w:r w:rsidRPr="00375960">
                <w:t xml:space="preserve">EMS Procedures </w:t>
              </w:r>
            </w:ins>
            <w:ins w:id="2227" w:author="Lori Reed-Fourquet" w:date="2018-07-17T22:10:00Z">
              <w:r w:rsidR="001C053B">
                <w:t>and Interventions</w:t>
              </w:r>
            </w:ins>
            <w:ins w:id="2228" w:author="Lori Reed-Fourquet" w:date="2018-07-17T18:03:00Z">
              <w:r w:rsidRPr="00375960">
                <w:t xml:space="preserve"> Section</w:t>
              </w:r>
            </w:ins>
          </w:p>
        </w:tc>
        <w:tc>
          <w:tcPr>
            <w:tcW w:w="1252" w:type="pct"/>
            <w:tcBorders>
              <w:top w:val="single" w:sz="4" w:space="0" w:color="auto"/>
              <w:left w:val="single" w:sz="4" w:space="0" w:color="auto"/>
              <w:bottom w:val="single" w:sz="4" w:space="0" w:color="auto"/>
              <w:right w:val="single" w:sz="4" w:space="0" w:color="auto"/>
            </w:tcBorders>
            <w:vAlign w:val="center"/>
          </w:tcPr>
          <w:p w14:paraId="639A2FA0" w14:textId="77777777" w:rsidR="00871D3A" w:rsidRPr="00E7637C" w:rsidRDefault="00871D3A" w:rsidP="00BC0653">
            <w:pPr>
              <w:pStyle w:val="TableEntry"/>
              <w:rPr>
                <w:ins w:id="2229" w:author="Lori Reed-Fourquet" w:date="2018-07-17T18:03:00Z"/>
              </w:rPr>
            </w:pPr>
            <w:commentRangeStart w:id="2230"/>
            <w:ins w:id="2231" w:author="Lori Reed-Fourquet" w:date="2018-07-17T18:03:00Z">
              <w:r w:rsidRPr="00E7637C">
                <w:t>2.16.840.1.113883.17.3.10.1.21</w:t>
              </w:r>
            </w:ins>
            <w:commentRangeEnd w:id="2230"/>
            <w:ins w:id="2232" w:author="Lori Reed-Fourquet" w:date="2018-07-17T22:06:00Z">
              <w:r w:rsidR="003F48BD">
                <w:rPr>
                  <w:rStyle w:val="CommentReference"/>
                </w:rPr>
                <w:commentReference w:id="2230"/>
              </w:r>
            </w:ins>
          </w:p>
        </w:tc>
        <w:tc>
          <w:tcPr>
            <w:tcW w:w="770" w:type="pct"/>
            <w:tcBorders>
              <w:top w:val="single" w:sz="4" w:space="0" w:color="auto"/>
              <w:left w:val="single" w:sz="4" w:space="0" w:color="auto"/>
              <w:bottom w:val="single" w:sz="4" w:space="0" w:color="auto"/>
              <w:right w:val="single" w:sz="4" w:space="0" w:color="auto"/>
            </w:tcBorders>
          </w:tcPr>
          <w:p w14:paraId="2D21FFB1" w14:textId="77777777" w:rsidR="00871D3A" w:rsidRPr="00375960" w:rsidRDefault="00871D3A" w:rsidP="00BC0653">
            <w:pPr>
              <w:pStyle w:val="TableEntry"/>
              <w:rPr>
                <w:ins w:id="2233" w:author="Lori Reed-Fourquet" w:date="2018-07-17T18:03:00Z"/>
              </w:rPr>
            </w:pPr>
            <w:ins w:id="2234" w:author="Lori Reed-Fourquet" w:date="2018-07-17T18:03:00Z">
              <w:r w:rsidRPr="00375960">
                <w:t>HL7 EMS Run Report R2</w:t>
              </w:r>
            </w:ins>
          </w:p>
        </w:tc>
        <w:tc>
          <w:tcPr>
            <w:tcW w:w="719" w:type="pct"/>
            <w:tcBorders>
              <w:top w:val="single" w:sz="4" w:space="0" w:color="auto"/>
              <w:left w:val="single" w:sz="4" w:space="0" w:color="auto"/>
              <w:bottom w:val="single" w:sz="4" w:space="0" w:color="auto"/>
              <w:right w:val="single" w:sz="4" w:space="0" w:color="auto"/>
            </w:tcBorders>
          </w:tcPr>
          <w:p w14:paraId="0C5AF8BA" w14:textId="77777777" w:rsidR="00871D3A" w:rsidRPr="00375960" w:rsidRDefault="00871D3A" w:rsidP="00BC0653">
            <w:pPr>
              <w:pStyle w:val="TableEntry"/>
              <w:rPr>
                <w:ins w:id="2235" w:author="Lori Reed-Fourquet" w:date="2018-07-17T18:03:00Z"/>
              </w:rPr>
            </w:pPr>
          </w:p>
        </w:tc>
      </w:tr>
      <w:tr w:rsidR="00871D3A" w:rsidRPr="00375960" w:rsidDel="00C97747" w14:paraId="3701582B" w14:textId="2E4005DD" w:rsidTr="00BC0653">
        <w:trPr>
          <w:cantSplit/>
          <w:trHeight w:val="195"/>
          <w:jc w:val="center"/>
          <w:ins w:id="2236" w:author="Lori Reed-Fourquet" w:date="2018-07-17T18:03:00Z"/>
          <w:del w:id="2237" w:author="Andrea K. Fourquet" w:date="2018-07-18T00:25:00Z"/>
        </w:trPr>
        <w:tc>
          <w:tcPr>
            <w:tcW w:w="390" w:type="pct"/>
            <w:tcBorders>
              <w:top w:val="single" w:sz="4" w:space="0" w:color="auto"/>
              <w:left w:val="single" w:sz="4" w:space="0" w:color="auto"/>
              <w:bottom w:val="single" w:sz="4" w:space="0" w:color="auto"/>
              <w:right w:val="single" w:sz="4" w:space="0" w:color="auto"/>
            </w:tcBorders>
            <w:vAlign w:val="center"/>
          </w:tcPr>
          <w:p w14:paraId="663C1956" w14:textId="69FC04D2" w:rsidR="00871D3A" w:rsidRPr="00375960" w:rsidDel="00C97747" w:rsidRDefault="00871D3A" w:rsidP="00BC0653">
            <w:pPr>
              <w:pStyle w:val="TableEntry"/>
              <w:rPr>
                <w:ins w:id="2238" w:author="Lori Reed-Fourquet" w:date="2018-07-17T18:03:00Z"/>
                <w:del w:id="2239" w:author="Andrea K. Fourquet" w:date="2018-07-18T00:25:00Z"/>
              </w:rPr>
            </w:pPr>
            <w:ins w:id="2240" w:author="Lori Reed-Fourquet" w:date="2018-07-17T18:03:00Z">
              <w:del w:id="2241" w:author="Andrea K. Fourquet" w:date="2018-07-18T00:25:00Z">
                <w:r w:rsidRPr="00375960" w:rsidDel="00C97747">
                  <w:rPr>
                    <w:b/>
                  </w:rPr>
                  <w:delText>RE</w:delText>
                </w:r>
                <w:r w:rsidRPr="00375960" w:rsidDel="00C97747">
                  <w:delText xml:space="preserve"> [1..1]</w:delText>
                </w:r>
              </w:del>
            </w:ins>
          </w:p>
        </w:tc>
        <w:tc>
          <w:tcPr>
            <w:tcW w:w="720" w:type="pct"/>
            <w:tcBorders>
              <w:top w:val="single" w:sz="4" w:space="0" w:color="auto"/>
              <w:left w:val="single" w:sz="4" w:space="0" w:color="auto"/>
              <w:bottom w:val="single" w:sz="4" w:space="0" w:color="auto"/>
              <w:right w:val="single" w:sz="4" w:space="0" w:color="auto"/>
            </w:tcBorders>
            <w:vAlign w:val="center"/>
          </w:tcPr>
          <w:p w14:paraId="2AA4DF1F" w14:textId="0451E5C0" w:rsidR="00871D3A" w:rsidRPr="00375960" w:rsidDel="00C97747" w:rsidRDefault="00871D3A" w:rsidP="00BC0653">
            <w:pPr>
              <w:pStyle w:val="TableEntry"/>
              <w:rPr>
                <w:ins w:id="2242" w:author="Lori Reed-Fourquet" w:date="2018-07-17T18:03:00Z"/>
                <w:del w:id="2243" w:author="Andrea K. Fourquet" w:date="2018-07-18T00:25:00Z"/>
              </w:rPr>
            </w:pPr>
          </w:p>
        </w:tc>
        <w:tc>
          <w:tcPr>
            <w:tcW w:w="1149" w:type="pct"/>
            <w:tcBorders>
              <w:top w:val="single" w:sz="4" w:space="0" w:color="auto"/>
              <w:left w:val="single" w:sz="4" w:space="0" w:color="auto"/>
              <w:bottom w:val="single" w:sz="4" w:space="0" w:color="auto"/>
              <w:right w:val="single" w:sz="4" w:space="0" w:color="auto"/>
            </w:tcBorders>
            <w:vAlign w:val="center"/>
          </w:tcPr>
          <w:p w14:paraId="12106ACD" w14:textId="590107A5" w:rsidR="00871D3A" w:rsidRPr="00375960" w:rsidDel="00C97747" w:rsidRDefault="00871D3A" w:rsidP="00BC0653">
            <w:pPr>
              <w:pStyle w:val="TableEntry"/>
              <w:rPr>
                <w:ins w:id="2244" w:author="Lori Reed-Fourquet" w:date="2018-07-17T18:03:00Z"/>
                <w:del w:id="2245" w:author="Andrea K. Fourquet" w:date="2018-07-18T00:25:00Z"/>
              </w:rPr>
            </w:pPr>
            <w:ins w:id="2246" w:author="Lori Reed-Fourquet" w:date="2018-07-17T18:03:00Z">
              <w:del w:id="2247" w:author="Andrea K. Fourquet" w:date="2018-07-18T00:25:00Z">
                <w:r w:rsidRPr="00375960" w:rsidDel="00C97747">
                  <w:delText>EMS Protocol Section</w:delText>
                </w:r>
              </w:del>
            </w:ins>
          </w:p>
        </w:tc>
        <w:tc>
          <w:tcPr>
            <w:tcW w:w="1252" w:type="pct"/>
            <w:tcBorders>
              <w:top w:val="single" w:sz="4" w:space="0" w:color="auto"/>
              <w:left w:val="single" w:sz="4" w:space="0" w:color="auto"/>
              <w:bottom w:val="single" w:sz="4" w:space="0" w:color="auto"/>
              <w:right w:val="single" w:sz="4" w:space="0" w:color="auto"/>
            </w:tcBorders>
            <w:vAlign w:val="center"/>
          </w:tcPr>
          <w:p w14:paraId="1ADDF957" w14:textId="67915C5A" w:rsidR="00871D3A" w:rsidRPr="00E7637C" w:rsidDel="00C97747" w:rsidRDefault="00871D3A" w:rsidP="00BC0653">
            <w:pPr>
              <w:pStyle w:val="TableEntry"/>
              <w:rPr>
                <w:ins w:id="2248" w:author="Lori Reed-Fourquet" w:date="2018-07-17T18:03:00Z"/>
                <w:del w:id="2249" w:author="Andrea K. Fourquet" w:date="2018-07-18T00:25:00Z"/>
              </w:rPr>
            </w:pPr>
            <w:ins w:id="2250" w:author="Lori Reed-Fourquet" w:date="2018-07-17T18:03:00Z">
              <w:del w:id="2251" w:author="Andrea K. Fourquet" w:date="2018-07-18T00:25:00Z">
                <w:r w:rsidRPr="00E7637C" w:rsidDel="00C97747">
                  <w:delText>2.16.840.1.113883.17.3.10.1.7</w:delText>
                </w:r>
              </w:del>
            </w:ins>
          </w:p>
        </w:tc>
        <w:tc>
          <w:tcPr>
            <w:tcW w:w="770" w:type="pct"/>
            <w:tcBorders>
              <w:top w:val="single" w:sz="4" w:space="0" w:color="auto"/>
              <w:left w:val="single" w:sz="4" w:space="0" w:color="auto"/>
              <w:bottom w:val="single" w:sz="4" w:space="0" w:color="auto"/>
              <w:right w:val="single" w:sz="4" w:space="0" w:color="auto"/>
            </w:tcBorders>
          </w:tcPr>
          <w:p w14:paraId="50B3414A" w14:textId="2823F2A7" w:rsidR="00871D3A" w:rsidRPr="00375960" w:rsidDel="00C97747" w:rsidRDefault="00871D3A" w:rsidP="00BC0653">
            <w:pPr>
              <w:pStyle w:val="TableEntry"/>
              <w:rPr>
                <w:ins w:id="2252" w:author="Lori Reed-Fourquet" w:date="2018-07-17T18:03:00Z"/>
                <w:del w:id="2253" w:author="Andrea K. Fourquet" w:date="2018-07-18T00:25:00Z"/>
              </w:rPr>
            </w:pPr>
            <w:ins w:id="2254" w:author="Lori Reed-Fourquet" w:date="2018-07-17T18:03:00Z">
              <w:del w:id="2255" w:author="Andrea K. Fourquet" w:date="2018-07-18T00:25:00Z">
                <w:r w:rsidRPr="00375960" w:rsidDel="00C97747">
                  <w:delText>HL7 EMS Run Report R2</w:delText>
                </w:r>
              </w:del>
            </w:ins>
          </w:p>
        </w:tc>
        <w:tc>
          <w:tcPr>
            <w:tcW w:w="719" w:type="pct"/>
            <w:tcBorders>
              <w:top w:val="single" w:sz="4" w:space="0" w:color="auto"/>
              <w:left w:val="single" w:sz="4" w:space="0" w:color="auto"/>
              <w:bottom w:val="single" w:sz="4" w:space="0" w:color="auto"/>
              <w:right w:val="single" w:sz="4" w:space="0" w:color="auto"/>
            </w:tcBorders>
          </w:tcPr>
          <w:p w14:paraId="07DCA70D" w14:textId="0620AAAB" w:rsidR="00871D3A" w:rsidRPr="00375960" w:rsidDel="00C97747" w:rsidRDefault="00871D3A" w:rsidP="00BC0653">
            <w:pPr>
              <w:pStyle w:val="TableEntry"/>
              <w:rPr>
                <w:ins w:id="2256" w:author="Lori Reed-Fourquet" w:date="2018-07-17T18:03:00Z"/>
                <w:del w:id="2257" w:author="Andrea K. Fourquet" w:date="2018-07-18T00:25:00Z"/>
              </w:rPr>
            </w:pPr>
          </w:p>
        </w:tc>
      </w:tr>
      <w:tr w:rsidR="00871D3A" w:rsidRPr="00375960" w:rsidDel="002A6248" w14:paraId="4E4C73D3" w14:textId="5163F10C" w:rsidTr="00BC0653">
        <w:trPr>
          <w:cantSplit/>
          <w:trHeight w:val="195"/>
          <w:jc w:val="center"/>
          <w:ins w:id="2258" w:author="Lori Reed-Fourquet" w:date="2018-07-17T18:03:00Z"/>
          <w:del w:id="2259" w:author="Andrea K. Fourquet" w:date="2018-07-18T00:39:00Z"/>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49A0372C" w14:textId="53FA1E0D" w:rsidR="00871D3A" w:rsidRPr="00375960" w:rsidDel="002A6248" w:rsidRDefault="00871D3A" w:rsidP="00BC0653">
            <w:pPr>
              <w:pStyle w:val="TableEntry"/>
              <w:rPr>
                <w:ins w:id="2260" w:author="Lori Reed-Fourquet" w:date="2018-07-17T18:03:00Z"/>
                <w:del w:id="2261" w:author="Andrea K. Fourquet" w:date="2018-07-18T00:39:00Z"/>
              </w:rPr>
            </w:pPr>
            <w:ins w:id="2262" w:author="Lori Reed-Fourquet" w:date="2018-07-17T18:03:00Z">
              <w:del w:id="2263" w:author="Andrea K. Fourquet" w:date="2018-07-18T00:39:00Z">
                <w:r w:rsidRPr="00375960" w:rsidDel="002A6248">
                  <w:delText>R [1..1]</w:delText>
                </w:r>
              </w:del>
            </w:ins>
          </w:p>
        </w:tc>
        <w:tc>
          <w:tcPr>
            <w:tcW w:w="720" w:type="pct"/>
            <w:tcBorders>
              <w:top w:val="single" w:sz="4" w:space="0" w:color="auto"/>
              <w:left w:val="single" w:sz="4" w:space="0" w:color="auto"/>
              <w:bottom w:val="single" w:sz="4" w:space="0" w:color="auto"/>
              <w:right w:val="single" w:sz="4" w:space="0" w:color="auto"/>
            </w:tcBorders>
            <w:vAlign w:val="center"/>
          </w:tcPr>
          <w:p w14:paraId="22716CC0" w14:textId="3D5FB99B" w:rsidR="00871D3A" w:rsidRPr="00375960" w:rsidDel="002A6248" w:rsidRDefault="00871D3A" w:rsidP="00BC0653">
            <w:pPr>
              <w:pStyle w:val="TableEntry"/>
              <w:rPr>
                <w:ins w:id="2264" w:author="Lori Reed-Fourquet" w:date="2018-07-17T18:03:00Z"/>
                <w:del w:id="2265" w:author="Andrea K. Fourquet" w:date="2018-07-18T00:39:00Z"/>
              </w:rPr>
            </w:pPr>
          </w:p>
        </w:tc>
        <w:tc>
          <w:tcPr>
            <w:tcW w:w="1149" w:type="pct"/>
            <w:tcBorders>
              <w:top w:val="single" w:sz="4" w:space="0" w:color="auto"/>
              <w:left w:val="single" w:sz="4" w:space="0" w:color="auto"/>
              <w:bottom w:val="single" w:sz="4" w:space="0" w:color="auto"/>
              <w:right w:val="single" w:sz="4" w:space="0" w:color="auto"/>
            </w:tcBorders>
            <w:vAlign w:val="center"/>
          </w:tcPr>
          <w:p w14:paraId="7465CC73" w14:textId="3416F1A9" w:rsidR="00871D3A" w:rsidRPr="00375960" w:rsidDel="002A6248" w:rsidRDefault="00871D3A" w:rsidP="00BC0653">
            <w:pPr>
              <w:pStyle w:val="TableEntry"/>
              <w:rPr>
                <w:ins w:id="2266" w:author="Lori Reed-Fourquet" w:date="2018-07-17T18:03:00Z"/>
                <w:del w:id="2267" w:author="Andrea K. Fourquet" w:date="2018-07-18T00:39:00Z"/>
              </w:rPr>
            </w:pPr>
            <w:ins w:id="2268" w:author="Lori Reed-Fourquet" w:date="2018-07-17T18:03:00Z">
              <w:del w:id="2269" w:author="Andrea K. Fourquet" w:date="2018-07-18T00:39:00Z">
                <w:r w:rsidRPr="00375960" w:rsidDel="002A6248">
                  <w:delText>EMS Response Section</w:delText>
                </w:r>
              </w:del>
            </w:ins>
          </w:p>
        </w:tc>
        <w:tc>
          <w:tcPr>
            <w:tcW w:w="1252" w:type="pct"/>
            <w:tcBorders>
              <w:top w:val="single" w:sz="4" w:space="0" w:color="auto"/>
              <w:left w:val="single" w:sz="4" w:space="0" w:color="auto"/>
              <w:bottom w:val="single" w:sz="4" w:space="0" w:color="auto"/>
              <w:right w:val="single" w:sz="4" w:space="0" w:color="auto"/>
            </w:tcBorders>
            <w:vAlign w:val="center"/>
          </w:tcPr>
          <w:p w14:paraId="00615BA8" w14:textId="455C1AF2" w:rsidR="00871D3A" w:rsidRPr="00E7637C" w:rsidDel="002A6248" w:rsidRDefault="00871D3A" w:rsidP="00BC0653">
            <w:pPr>
              <w:pStyle w:val="TableEntry"/>
              <w:rPr>
                <w:ins w:id="2270" w:author="Lori Reed-Fourquet" w:date="2018-07-17T18:03:00Z"/>
                <w:del w:id="2271" w:author="Andrea K. Fourquet" w:date="2018-07-18T00:39:00Z"/>
              </w:rPr>
            </w:pPr>
            <w:ins w:id="2272" w:author="Lori Reed-Fourquet" w:date="2018-07-17T18:03:00Z">
              <w:del w:id="2273" w:author="Andrea K. Fourquet" w:date="2018-07-18T00:39:00Z">
                <w:r w:rsidRPr="00E7637C" w:rsidDel="002A6248">
                  <w:delText>2.16.840.1.113883.17.3.10.1.3</w:delText>
                </w:r>
              </w:del>
            </w:ins>
          </w:p>
        </w:tc>
        <w:tc>
          <w:tcPr>
            <w:tcW w:w="770" w:type="pct"/>
            <w:tcBorders>
              <w:top w:val="single" w:sz="4" w:space="0" w:color="auto"/>
              <w:left w:val="single" w:sz="4" w:space="0" w:color="auto"/>
              <w:bottom w:val="single" w:sz="4" w:space="0" w:color="auto"/>
              <w:right w:val="single" w:sz="4" w:space="0" w:color="auto"/>
            </w:tcBorders>
          </w:tcPr>
          <w:p w14:paraId="3205E385" w14:textId="21B1E6B3" w:rsidR="00871D3A" w:rsidRPr="00375960" w:rsidDel="002A6248" w:rsidRDefault="00871D3A" w:rsidP="00BC0653">
            <w:pPr>
              <w:pStyle w:val="TableEntry"/>
              <w:rPr>
                <w:ins w:id="2274" w:author="Lori Reed-Fourquet" w:date="2018-07-17T18:03:00Z"/>
                <w:del w:id="2275" w:author="Andrea K. Fourquet" w:date="2018-07-18T00:39:00Z"/>
              </w:rPr>
            </w:pPr>
            <w:ins w:id="2276" w:author="Lori Reed-Fourquet" w:date="2018-07-17T18:03:00Z">
              <w:del w:id="2277" w:author="Andrea K. Fourquet" w:date="2018-07-18T00:39:00Z">
                <w:r w:rsidRPr="00375960" w:rsidDel="002A6248">
                  <w:delText>HL7 EMS Run Report R2</w:delText>
                </w:r>
              </w:del>
            </w:ins>
          </w:p>
        </w:tc>
        <w:tc>
          <w:tcPr>
            <w:tcW w:w="719" w:type="pct"/>
            <w:tcBorders>
              <w:top w:val="single" w:sz="4" w:space="0" w:color="auto"/>
              <w:left w:val="single" w:sz="4" w:space="0" w:color="auto"/>
              <w:bottom w:val="single" w:sz="4" w:space="0" w:color="auto"/>
              <w:right w:val="single" w:sz="4" w:space="0" w:color="auto"/>
            </w:tcBorders>
          </w:tcPr>
          <w:p w14:paraId="26F63498" w14:textId="3F5C4230" w:rsidR="00871D3A" w:rsidRPr="00375960" w:rsidDel="002A6248" w:rsidRDefault="00871D3A" w:rsidP="00BC0653">
            <w:pPr>
              <w:pStyle w:val="TableEntry"/>
              <w:rPr>
                <w:ins w:id="2278" w:author="Lori Reed-Fourquet" w:date="2018-07-17T18:03:00Z"/>
                <w:del w:id="2279" w:author="Andrea K. Fourquet" w:date="2018-07-18T00:39:00Z"/>
              </w:rPr>
            </w:pPr>
            <w:ins w:id="2280" w:author="Lori Reed-Fourquet" w:date="2018-07-17T18:03:00Z">
              <w:del w:id="2281" w:author="Andrea K. Fourquet" w:date="2018-07-18T00:39:00Z">
                <w:r w:rsidRPr="00375960" w:rsidDel="002A6248">
                  <w:delText>6.3.D.5.9</w:delText>
                </w:r>
              </w:del>
            </w:ins>
          </w:p>
        </w:tc>
      </w:tr>
      <w:tr w:rsidR="00871D3A" w:rsidRPr="00375960" w14:paraId="61B15C52" w14:textId="77777777" w:rsidTr="00BC0653">
        <w:trPr>
          <w:cantSplit/>
          <w:trHeight w:val="195"/>
          <w:jc w:val="center"/>
          <w:ins w:id="2282"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66043FDD" w14:textId="77777777" w:rsidR="00871D3A" w:rsidRPr="00375960" w:rsidRDefault="00871D3A" w:rsidP="00BC0653">
            <w:pPr>
              <w:pStyle w:val="TableEntry"/>
              <w:rPr>
                <w:ins w:id="2283" w:author="Lori Reed-Fourquet" w:date="2018-07-17T18:03:00Z"/>
              </w:rPr>
            </w:pPr>
            <w:ins w:id="2284" w:author="Lori Reed-Fourquet" w:date="2018-07-17T18:03:00Z">
              <w:r w:rsidRPr="00375960">
                <w:t>R [1..1]</w:t>
              </w:r>
            </w:ins>
          </w:p>
        </w:tc>
        <w:tc>
          <w:tcPr>
            <w:tcW w:w="720" w:type="pct"/>
            <w:tcBorders>
              <w:top w:val="single" w:sz="4" w:space="0" w:color="auto"/>
              <w:left w:val="single" w:sz="4" w:space="0" w:color="auto"/>
              <w:bottom w:val="single" w:sz="4" w:space="0" w:color="auto"/>
              <w:right w:val="single" w:sz="4" w:space="0" w:color="auto"/>
            </w:tcBorders>
            <w:vAlign w:val="center"/>
          </w:tcPr>
          <w:p w14:paraId="4C12F5CC" w14:textId="77777777" w:rsidR="00871D3A" w:rsidRPr="00375960" w:rsidRDefault="00871D3A" w:rsidP="00BC0653">
            <w:pPr>
              <w:pStyle w:val="TableEntry"/>
              <w:rPr>
                <w:ins w:id="2285"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0E6C7E43" w14:textId="77777777" w:rsidR="00871D3A" w:rsidRPr="00375960" w:rsidRDefault="00871D3A" w:rsidP="00BC0653">
            <w:pPr>
              <w:pStyle w:val="TableEntry"/>
              <w:rPr>
                <w:ins w:id="2286" w:author="Lori Reed-Fourquet" w:date="2018-07-17T18:03:00Z"/>
              </w:rPr>
            </w:pPr>
            <w:ins w:id="2287" w:author="Lori Reed-Fourquet" w:date="2018-07-17T18:03:00Z">
              <w:r w:rsidRPr="00375960">
                <w:t>EMS Scene Section</w:t>
              </w:r>
            </w:ins>
          </w:p>
        </w:tc>
        <w:tc>
          <w:tcPr>
            <w:tcW w:w="1252" w:type="pct"/>
            <w:tcBorders>
              <w:top w:val="single" w:sz="4" w:space="0" w:color="auto"/>
              <w:left w:val="single" w:sz="4" w:space="0" w:color="auto"/>
              <w:bottom w:val="single" w:sz="4" w:space="0" w:color="auto"/>
              <w:right w:val="single" w:sz="4" w:space="0" w:color="auto"/>
            </w:tcBorders>
            <w:vAlign w:val="center"/>
          </w:tcPr>
          <w:p w14:paraId="73347A12" w14:textId="77777777" w:rsidR="00871D3A" w:rsidRPr="00E7637C" w:rsidRDefault="00871D3A" w:rsidP="00BC0653">
            <w:pPr>
              <w:pStyle w:val="TableEntry"/>
              <w:rPr>
                <w:ins w:id="2288" w:author="Lori Reed-Fourquet" w:date="2018-07-17T18:03:00Z"/>
              </w:rPr>
            </w:pPr>
            <w:ins w:id="2289" w:author="Lori Reed-Fourquet" w:date="2018-07-17T18:03:00Z">
              <w:r w:rsidRPr="00E7637C">
                <w:t>2.16.840.1.113883.17.3.10.1.8</w:t>
              </w:r>
            </w:ins>
          </w:p>
        </w:tc>
        <w:tc>
          <w:tcPr>
            <w:tcW w:w="770" w:type="pct"/>
            <w:tcBorders>
              <w:top w:val="single" w:sz="4" w:space="0" w:color="auto"/>
              <w:left w:val="single" w:sz="4" w:space="0" w:color="auto"/>
              <w:bottom w:val="single" w:sz="4" w:space="0" w:color="auto"/>
              <w:right w:val="single" w:sz="4" w:space="0" w:color="auto"/>
            </w:tcBorders>
          </w:tcPr>
          <w:p w14:paraId="3F3C0B69" w14:textId="77777777" w:rsidR="00871D3A" w:rsidRPr="00375960" w:rsidRDefault="00871D3A" w:rsidP="00BC0653">
            <w:pPr>
              <w:pStyle w:val="TableEntry"/>
              <w:rPr>
                <w:ins w:id="2290" w:author="Lori Reed-Fourquet" w:date="2018-07-17T18:03:00Z"/>
              </w:rPr>
            </w:pPr>
            <w:ins w:id="2291" w:author="Lori Reed-Fourquet" w:date="2018-07-17T18:03:00Z">
              <w:r w:rsidRPr="00375960">
                <w:t>HL7 EMS Run Report R2</w:t>
              </w:r>
            </w:ins>
          </w:p>
        </w:tc>
        <w:tc>
          <w:tcPr>
            <w:tcW w:w="719" w:type="pct"/>
            <w:tcBorders>
              <w:top w:val="single" w:sz="4" w:space="0" w:color="auto"/>
              <w:left w:val="single" w:sz="4" w:space="0" w:color="auto"/>
              <w:bottom w:val="single" w:sz="4" w:space="0" w:color="auto"/>
              <w:right w:val="single" w:sz="4" w:space="0" w:color="auto"/>
            </w:tcBorders>
          </w:tcPr>
          <w:p w14:paraId="7D8E932F" w14:textId="77777777" w:rsidR="00871D3A" w:rsidRPr="00375960" w:rsidRDefault="00871D3A" w:rsidP="00BC0653">
            <w:pPr>
              <w:pStyle w:val="TableEntry"/>
              <w:rPr>
                <w:ins w:id="2292" w:author="Lori Reed-Fourquet" w:date="2018-07-17T18:03:00Z"/>
              </w:rPr>
            </w:pPr>
          </w:p>
        </w:tc>
      </w:tr>
      <w:tr w:rsidR="00871D3A" w:rsidRPr="00375960" w14:paraId="2E4F74E7" w14:textId="77777777" w:rsidTr="00BC0653">
        <w:trPr>
          <w:cantSplit/>
          <w:trHeight w:val="195"/>
          <w:jc w:val="center"/>
          <w:ins w:id="2293" w:author="Lori Reed-Fourquet" w:date="2018-07-17T18:03:00Z"/>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6C2FA581" w14:textId="77777777" w:rsidR="00871D3A" w:rsidRPr="00375960" w:rsidRDefault="00871D3A" w:rsidP="00BC0653">
            <w:pPr>
              <w:pStyle w:val="TableEntry"/>
              <w:rPr>
                <w:ins w:id="2294" w:author="Lori Reed-Fourquet" w:date="2018-07-17T18:03:00Z"/>
              </w:rPr>
            </w:pPr>
            <w:ins w:id="2295" w:author="Lori Reed-Fourquet" w:date="2018-07-17T18:03:00Z">
              <w:r w:rsidRPr="00375960">
                <w:t>R [1..1]</w:t>
              </w:r>
            </w:ins>
          </w:p>
        </w:tc>
        <w:tc>
          <w:tcPr>
            <w:tcW w:w="720" w:type="pct"/>
            <w:tcBorders>
              <w:top w:val="single" w:sz="4" w:space="0" w:color="auto"/>
              <w:left w:val="single" w:sz="4" w:space="0" w:color="auto"/>
              <w:bottom w:val="single" w:sz="4" w:space="0" w:color="auto"/>
              <w:right w:val="single" w:sz="4" w:space="0" w:color="auto"/>
            </w:tcBorders>
            <w:vAlign w:val="center"/>
          </w:tcPr>
          <w:p w14:paraId="7AED3F65" w14:textId="77777777" w:rsidR="00871D3A" w:rsidRPr="00375960" w:rsidRDefault="00871D3A" w:rsidP="00BC0653">
            <w:pPr>
              <w:pStyle w:val="TableEntry"/>
              <w:rPr>
                <w:ins w:id="2296"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7AA5F781" w14:textId="77777777" w:rsidR="00871D3A" w:rsidRPr="00375960" w:rsidRDefault="00871D3A" w:rsidP="00BC0653">
            <w:pPr>
              <w:pStyle w:val="TableEntry"/>
              <w:rPr>
                <w:ins w:id="2297" w:author="Lori Reed-Fourquet" w:date="2018-07-17T18:03:00Z"/>
              </w:rPr>
            </w:pPr>
            <w:ins w:id="2298" w:author="Lori Reed-Fourquet" w:date="2018-07-17T18:03:00Z">
              <w:r w:rsidRPr="00375960">
                <w:t>EMS Situation Section</w:t>
              </w:r>
            </w:ins>
          </w:p>
        </w:tc>
        <w:tc>
          <w:tcPr>
            <w:tcW w:w="1252" w:type="pct"/>
            <w:tcBorders>
              <w:top w:val="single" w:sz="4" w:space="0" w:color="auto"/>
              <w:left w:val="single" w:sz="4" w:space="0" w:color="auto"/>
              <w:bottom w:val="single" w:sz="4" w:space="0" w:color="auto"/>
              <w:right w:val="single" w:sz="4" w:space="0" w:color="auto"/>
            </w:tcBorders>
            <w:vAlign w:val="center"/>
          </w:tcPr>
          <w:p w14:paraId="4C150CC5" w14:textId="77777777" w:rsidR="00871D3A" w:rsidRPr="00E7637C" w:rsidRDefault="00871D3A" w:rsidP="00BC0653">
            <w:pPr>
              <w:pStyle w:val="TableEntry"/>
              <w:rPr>
                <w:ins w:id="2299" w:author="Lori Reed-Fourquet" w:date="2018-07-17T18:03:00Z"/>
              </w:rPr>
            </w:pPr>
            <w:ins w:id="2300" w:author="Lori Reed-Fourquet" w:date="2018-07-17T18:03:00Z">
              <w:r w:rsidRPr="00E7637C">
                <w:t>2.16.840.1.113883.17.3.10.1.9</w:t>
              </w:r>
            </w:ins>
          </w:p>
        </w:tc>
        <w:tc>
          <w:tcPr>
            <w:tcW w:w="770" w:type="pct"/>
            <w:tcBorders>
              <w:top w:val="single" w:sz="4" w:space="0" w:color="auto"/>
              <w:left w:val="single" w:sz="4" w:space="0" w:color="auto"/>
              <w:bottom w:val="single" w:sz="4" w:space="0" w:color="auto"/>
              <w:right w:val="single" w:sz="4" w:space="0" w:color="auto"/>
            </w:tcBorders>
          </w:tcPr>
          <w:p w14:paraId="5E97B39D" w14:textId="77777777" w:rsidR="00871D3A" w:rsidRPr="00375960" w:rsidRDefault="00871D3A" w:rsidP="00BC0653">
            <w:pPr>
              <w:pStyle w:val="TableEntry"/>
              <w:rPr>
                <w:ins w:id="2301" w:author="Lori Reed-Fourquet" w:date="2018-07-17T18:03:00Z"/>
              </w:rPr>
            </w:pPr>
            <w:ins w:id="2302" w:author="Lori Reed-Fourquet" w:date="2018-07-17T18:03:00Z">
              <w:r w:rsidRPr="00375960">
                <w:t>HL7 EMS Run Report R2</w:t>
              </w:r>
            </w:ins>
          </w:p>
        </w:tc>
        <w:tc>
          <w:tcPr>
            <w:tcW w:w="719" w:type="pct"/>
            <w:tcBorders>
              <w:top w:val="single" w:sz="4" w:space="0" w:color="auto"/>
              <w:left w:val="single" w:sz="4" w:space="0" w:color="auto"/>
              <w:bottom w:val="single" w:sz="4" w:space="0" w:color="auto"/>
              <w:right w:val="single" w:sz="4" w:space="0" w:color="auto"/>
            </w:tcBorders>
          </w:tcPr>
          <w:p w14:paraId="7CD263E6" w14:textId="77777777" w:rsidR="00871D3A" w:rsidRPr="00375960" w:rsidRDefault="00871D3A" w:rsidP="00BC0653">
            <w:pPr>
              <w:pStyle w:val="TableEntry"/>
              <w:rPr>
                <w:ins w:id="2303" w:author="Lori Reed-Fourquet" w:date="2018-07-17T18:03:00Z"/>
              </w:rPr>
            </w:pPr>
          </w:p>
        </w:tc>
      </w:tr>
      <w:tr w:rsidR="00871D3A" w:rsidRPr="00375960" w14:paraId="22BF250B" w14:textId="77777777" w:rsidTr="00BC0653">
        <w:trPr>
          <w:cantSplit/>
          <w:trHeight w:val="195"/>
          <w:jc w:val="center"/>
          <w:ins w:id="2304"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39448F9F" w14:textId="77777777" w:rsidR="00871D3A" w:rsidRPr="00375960" w:rsidRDefault="00871D3A" w:rsidP="00BC0653">
            <w:pPr>
              <w:pStyle w:val="TableEntry"/>
              <w:rPr>
                <w:ins w:id="2305" w:author="Lori Reed-Fourquet" w:date="2018-07-17T18:03:00Z"/>
              </w:rPr>
            </w:pPr>
            <w:ins w:id="2306" w:author="Lori Reed-Fourquet" w:date="2018-07-17T18:03:00Z">
              <w:r w:rsidRPr="00375960">
                <w:t>R [1..1]</w:t>
              </w:r>
            </w:ins>
          </w:p>
        </w:tc>
        <w:tc>
          <w:tcPr>
            <w:tcW w:w="720" w:type="pct"/>
            <w:tcBorders>
              <w:top w:val="single" w:sz="4" w:space="0" w:color="auto"/>
              <w:left w:val="single" w:sz="4" w:space="0" w:color="auto"/>
              <w:bottom w:val="single" w:sz="4" w:space="0" w:color="auto"/>
              <w:right w:val="single" w:sz="4" w:space="0" w:color="auto"/>
            </w:tcBorders>
            <w:vAlign w:val="center"/>
          </w:tcPr>
          <w:p w14:paraId="1646881A" w14:textId="77777777" w:rsidR="00871D3A" w:rsidRPr="00375960" w:rsidRDefault="00871D3A" w:rsidP="00BC0653">
            <w:pPr>
              <w:pStyle w:val="TableEntry"/>
              <w:rPr>
                <w:ins w:id="2307"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2AE00FE9" w14:textId="77777777" w:rsidR="00871D3A" w:rsidRPr="00375960" w:rsidRDefault="00871D3A" w:rsidP="00BC0653">
            <w:pPr>
              <w:pStyle w:val="TableEntry"/>
              <w:rPr>
                <w:ins w:id="2308" w:author="Lori Reed-Fourquet" w:date="2018-07-17T18:03:00Z"/>
              </w:rPr>
            </w:pPr>
            <w:ins w:id="2309" w:author="Lori Reed-Fourquet" w:date="2018-07-17T18:03:00Z">
              <w:r w:rsidRPr="00375960">
                <w:t>EMS Social History Section</w:t>
              </w:r>
            </w:ins>
          </w:p>
        </w:tc>
        <w:tc>
          <w:tcPr>
            <w:tcW w:w="1252" w:type="pct"/>
            <w:tcBorders>
              <w:top w:val="single" w:sz="4" w:space="0" w:color="auto"/>
              <w:left w:val="single" w:sz="4" w:space="0" w:color="auto"/>
              <w:bottom w:val="single" w:sz="4" w:space="0" w:color="auto"/>
              <w:right w:val="single" w:sz="4" w:space="0" w:color="auto"/>
            </w:tcBorders>
            <w:vAlign w:val="center"/>
          </w:tcPr>
          <w:p w14:paraId="70CF158A" w14:textId="77777777" w:rsidR="00871D3A" w:rsidRPr="00E7637C" w:rsidRDefault="00871D3A" w:rsidP="00BC0653">
            <w:pPr>
              <w:pStyle w:val="TableEntry"/>
              <w:rPr>
                <w:ins w:id="2310" w:author="Lori Reed-Fourquet" w:date="2018-07-17T18:03:00Z"/>
              </w:rPr>
            </w:pPr>
            <w:ins w:id="2311" w:author="Lori Reed-Fourquet" w:date="2018-07-17T18:03:00Z">
              <w:r w:rsidRPr="00E7637C">
                <w:t>2.16.840.1.113883.17.3.10.1.22</w:t>
              </w:r>
            </w:ins>
          </w:p>
        </w:tc>
        <w:tc>
          <w:tcPr>
            <w:tcW w:w="770" w:type="pct"/>
            <w:tcBorders>
              <w:top w:val="single" w:sz="4" w:space="0" w:color="auto"/>
              <w:left w:val="single" w:sz="4" w:space="0" w:color="auto"/>
              <w:bottom w:val="single" w:sz="4" w:space="0" w:color="auto"/>
              <w:right w:val="single" w:sz="4" w:space="0" w:color="auto"/>
            </w:tcBorders>
          </w:tcPr>
          <w:p w14:paraId="537A3C4D" w14:textId="77777777" w:rsidR="00871D3A" w:rsidRPr="00375960" w:rsidRDefault="00871D3A" w:rsidP="00BC0653">
            <w:pPr>
              <w:pStyle w:val="TableEntry"/>
              <w:rPr>
                <w:ins w:id="2312" w:author="Lori Reed-Fourquet" w:date="2018-07-17T18:03:00Z"/>
              </w:rPr>
            </w:pPr>
            <w:ins w:id="2313" w:author="Lori Reed-Fourquet" w:date="2018-07-17T18:03:00Z">
              <w:r w:rsidRPr="00375960">
                <w:t>HL7 EMS Run Report R2</w:t>
              </w:r>
            </w:ins>
          </w:p>
        </w:tc>
        <w:tc>
          <w:tcPr>
            <w:tcW w:w="719" w:type="pct"/>
            <w:tcBorders>
              <w:top w:val="single" w:sz="4" w:space="0" w:color="auto"/>
              <w:left w:val="single" w:sz="4" w:space="0" w:color="auto"/>
              <w:bottom w:val="single" w:sz="4" w:space="0" w:color="auto"/>
              <w:right w:val="single" w:sz="4" w:space="0" w:color="auto"/>
            </w:tcBorders>
          </w:tcPr>
          <w:p w14:paraId="136848D7" w14:textId="77777777" w:rsidR="00871D3A" w:rsidRPr="00375960" w:rsidRDefault="00871D3A" w:rsidP="00BC0653">
            <w:pPr>
              <w:pStyle w:val="TableEntry"/>
              <w:rPr>
                <w:ins w:id="2314" w:author="Lori Reed-Fourquet" w:date="2018-07-17T18:03:00Z"/>
              </w:rPr>
            </w:pPr>
          </w:p>
        </w:tc>
      </w:tr>
      <w:tr w:rsidR="00871D3A" w:rsidRPr="00375960" w14:paraId="236C26B7" w14:textId="77777777" w:rsidTr="00BC0653">
        <w:trPr>
          <w:cantSplit/>
          <w:trHeight w:val="195"/>
          <w:jc w:val="center"/>
          <w:ins w:id="2315"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19FCCEAC" w14:textId="77777777" w:rsidR="00871D3A" w:rsidRPr="00375960" w:rsidRDefault="00871D3A" w:rsidP="00BC0653">
            <w:pPr>
              <w:pStyle w:val="TableEntry"/>
              <w:rPr>
                <w:ins w:id="2316" w:author="Lori Reed-Fourquet" w:date="2018-07-17T18:03:00Z"/>
              </w:rPr>
            </w:pPr>
            <w:ins w:id="2317" w:author="Lori Reed-Fourquet" w:date="2018-07-17T18:03:00Z">
              <w:r w:rsidRPr="00375960">
                <w:t>O [0..1]</w:t>
              </w:r>
            </w:ins>
          </w:p>
        </w:tc>
        <w:tc>
          <w:tcPr>
            <w:tcW w:w="720" w:type="pct"/>
            <w:tcBorders>
              <w:top w:val="single" w:sz="4" w:space="0" w:color="auto"/>
              <w:left w:val="single" w:sz="4" w:space="0" w:color="auto"/>
              <w:bottom w:val="single" w:sz="4" w:space="0" w:color="auto"/>
              <w:right w:val="single" w:sz="4" w:space="0" w:color="auto"/>
            </w:tcBorders>
            <w:vAlign w:val="center"/>
          </w:tcPr>
          <w:p w14:paraId="12914E64" w14:textId="77777777" w:rsidR="00871D3A" w:rsidRPr="00375960" w:rsidRDefault="00871D3A" w:rsidP="00BC0653">
            <w:pPr>
              <w:pStyle w:val="TableEntry"/>
              <w:rPr>
                <w:ins w:id="2318"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6B7904C1" w14:textId="77777777" w:rsidR="00871D3A" w:rsidRPr="00375960" w:rsidRDefault="00871D3A" w:rsidP="00BC0653">
            <w:pPr>
              <w:pStyle w:val="TableEntry"/>
              <w:rPr>
                <w:ins w:id="2319" w:author="Lori Reed-Fourquet" w:date="2018-07-17T18:03:00Z"/>
              </w:rPr>
            </w:pPr>
            <w:ins w:id="2320" w:author="Lori Reed-Fourquet" w:date="2018-07-17T18:03:00Z">
              <w:r w:rsidRPr="00375960">
                <w:t>EMS Times Section</w:t>
              </w:r>
            </w:ins>
          </w:p>
        </w:tc>
        <w:tc>
          <w:tcPr>
            <w:tcW w:w="1252" w:type="pct"/>
            <w:tcBorders>
              <w:top w:val="single" w:sz="4" w:space="0" w:color="auto"/>
              <w:left w:val="single" w:sz="4" w:space="0" w:color="auto"/>
              <w:bottom w:val="single" w:sz="4" w:space="0" w:color="auto"/>
              <w:right w:val="single" w:sz="4" w:space="0" w:color="auto"/>
            </w:tcBorders>
            <w:vAlign w:val="center"/>
          </w:tcPr>
          <w:p w14:paraId="1CB84352" w14:textId="77777777" w:rsidR="00871D3A" w:rsidRPr="00E7637C" w:rsidRDefault="00871D3A" w:rsidP="00BC0653">
            <w:pPr>
              <w:pStyle w:val="TableEntry"/>
              <w:rPr>
                <w:ins w:id="2321" w:author="Lori Reed-Fourquet" w:date="2018-07-17T18:03:00Z"/>
              </w:rPr>
            </w:pPr>
            <w:ins w:id="2322" w:author="Lori Reed-Fourquet" w:date="2018-07-17T18:03:00Z">
              <w:r w:rsidRPr="00E7637C">
                <w:t>2.16.840.1.113883.17.3.10.1.10</w:t>
              </w:r>
            </w:ins>
          </w:p>
        </w:tc>
        <w:tc>
          <w:tcPr>
            <w:tcW w:w="770" w:type="pct"/>
            <w:tcBorders>
              <w:top w:val="single" w:sz="4" w:space="0" w:color="auto"/>
              <w:left w:val="single" w:sz="4" w:space="0" w:color="auto"/>
              <w:bottom w:val="single" w:sz="4" w:space="0" w:color="auto"/>
              <w:right w:val="single" w:sz="4" w:space="0" w:color="auto"/>
            </w:tcBorders>
          </w:tcPr>
          <w:p w14:paraId="63FB6725" w14:textId="77777777" w:rsidR="00871D3A" w:rsidRPr="00375960" w:rsidRDefault="00871D3A" w:rsidP="00BC0653">
            <w:pPr>
              <w:pStyle w:val="TableEntry"/>
              <w:rPr>
                <w:ins w:id="2323" w:author="Lori Reed-Fourquet" w:date="2018-07-17T18:03:00Z"/>
              </w:rPr>
            </w:pPr>
            <w:ins w:id="2324" w:author="Lori Reed-Fourquet" w:date="2018-07-17T18:03:00Z">
              <w:r w:rsidRPr="00375960">
                <w:t>HL7 EMS Run Report R2</w:t>
              </w:r>
            </w:ins>
          </w:p>
        </w:tc>
        <w:tc>
          <w:tcPr>
            <w:tcW w:w="719" w:type="pct"/>
            <w:tcBorders>
              <w:top w:val="single" w:sz="4" w:space="0" w:color="auto"/>
              <w:left w:val="single" w:sz="4" w:space="0" w:color="auto"/>
              <w:bottom w:val="single" w:sz="4" w:space="0" w:color="auto"/>
              <w:right w:val="single" w:sz="4" w:space="0" w:color="auto"/>
            </w:tcBorders>
          </w:tcPr>
          <w:p w14:paraId="3EB0E5C9" w14:textId="77777777" w:rsidR="00871D3A" w:rsidRPr="00375960" w:rsidRDefault="00871D3A" w:rsidP="00BC0653">
            <w:pPr>
              <w:pStyle w:val="TableEntry"/>
              <w:rPr>
                <w:ins w:id="2325" w:author="Lori Reed-Fourquet" w:date="2018-07-17T18:03:00Z"/>
              </w:rPr>
            </w:pPr>
          </w:p>
        </w:tc>
      </w:tr>
      <w:tr w:rsidR="00871D3A" w:rsidRPr="00375960" w14:paraId="02C0C218" w14:textId="77777777" w:rsidTr="00BC0653">
        <w:trPr>
          <w:cantSplit/>
          <w:trHeight w:val="195"/>
          <w:jc w:val="center"/>
          <w:ins w:id="2326"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0715F407" w14:textId="77777777" w:rsidR="00871D3A" w:rsidRPr="00375960" w:rsidRDefault="00871D3A" w:rsidP="00BC0653">
            <w:pPr>
              <w:pStyle w:val="TableEntry"/>
              <w:rPr>
                <w:ins w:id="2327" w:author="Lori Reed-Fourquet" w:date="2018-07-17T18:03:00Z"/>
              </w:rPr>
            </w:pPr>
            <w:ins w:id="2328" w:author="Lori Reed-Fourquet" w:date="2018-07-17T18:03:00Z">
              <w:r w:rsidRPr="00375960">
                <w:t>R</w:t>
              </w:r>
              <w:r>
                <w:t xml:space="preserve"> </w:t>
              </w:r>
              <w:r w:rsidRPr="00375960">
                <w:t>[1..1]</w:t>
              </w:r>
            </w:ins>
          </w:p>
        </w:tc>
        <w:tc>
          <w:tcPr>
            <w:tcW w:w="720" w:type="pct"/>
            <w:tcBorders>
              <w:top w:val="single" w:sz="4" w:space="0" w:color="auto"/>
              <w:left w:val="single" w:sz="4" w:space="0" w:color="auto"/>
              <w:bottom w:val="single" w:sz="4" w:space="0" w:color="auto"/>
              <w:right w:val="single" w:sz="4" w:space="0" w:color="auto"/>
            </w:tcBorders>
            <w:vAlign w:val="center"/>
          </w:tcPr>
          <w:p w14:paraId="703F7733" w14:textId="77777777" w:rsidR="00871D3A" w:rsidRPr="00375960" w:rsidRDefault="00871D3A" w:rsidP="00BC0653">
            <w:pPr>
              <w:pStyle w:val="TableEntry"/>
              <w:rPr>
                <w:ins w:id="2329"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shd w:val="clear" w:color="auto" w:fill="auto"/>
            <w:vAlign w:val="center"/>
          </w:tcPr>
          <w:p w14:paraId="4DCCC461" w14:textId="77777777" w:rsidR="00871D3A" w:rsidRPr="00375960" w:rsidRDefault="00871D3A" w:rsidP="00BC0653">
            <w:pPr>
              <w:pStyle w:val="TableEntry"/>
              <w:rPr>
                <w:ins w:id="2330" w:author="Lori Reed-Fourquet" w:date="2018-07-17T18:03:00Z"/>
                <w:highlight w:val="yellow"/>
              </w:rPr>
            </w:pPr>
            <w:ins w:id="2331" w:author="Lori Reed-Fourquet" w:date="2018-07-17T18:03:00Z">
              <w:r w:rsidRPr="00375960">
                <w:t>Code Vital Signs Section</w:t>
              </w:r>
            </w:ins>
          </w:p>
        </w:tc>
        <w:tc>
          <w:tcPr>
            <w:tcW w:w="1252" w:type="pct"/>
            <w:tcBorders>
              <w:top w:val="single" w:sz="4" w:space="0" w:color="auto"/>
              <w:left w:val="single" w:sz="4" w:space="0" w:color="auto"/>
              <w:bottom w:val="single" w:sz="4" w:space="0" w:color="auto"/>
              <w:right w:val="single" w:sz="4" w:space="0" w:color="auto"/>
            </w:tcBorders>
            <w:vAlign w:val="center"/>
          </w:tcPr>
          <w:p w14:paraId="4396A9F6" w14:textId="77777777" w:rsidR="00871D3A" w:rsidRPr="00E7637C" w:rsidRDefault="00871D3A" w:rsidP="00BC0653">
            <w:pPr>
              <w:pStyle w:val="TableEntry"/>
              <w:rPr>
                <w:ins w:id="2332" w:author="Lori Reed-Fourquet" w:date="2018-07-17T18:03:00Z"/>
              </w:rPr>
            </w:pPr>
            <w:ins w:id="2333" w:author="Lori Reed-Fourquet" w:date="2018-07-17T18:03:00Z">
              <w:r w:rsidRPr="00715154">
                <w:t>1.3.6.1.4.1.19376.1.5.3.1.1.5.3.2</w:t>
              </w:r>
            </w:ins>
          </w:p>
        </w:tc>
        <w:tc>
          <w:tcPr>
            <w:tcW w:w="770" w:type="pct"/>
            <w:tcBorders>
              <w:top w:val="single" w:sz="4" w:space="0" w:color="auto"/>
              <w:left w:val="single" w:sz="4" w:space="0" w:color="auto"/>
              <w:bottom w:val="single" w:sz="4" w:space="0" w:color="auto"/>
              <w:right w:val="single" w:sz="4" w:space="0" w:color="auto"/>
            </w:tcBorders>
          </w:tcPr>
          <w:p w14:paraId="06030B5A" w14:textId="77777777" w:rsidR="00871D3A" w:rsidRPr="00375960" w:rsidRDefault="00871D3A" w:rsidP="00BC0653">
            <w:pPr>
              <w:pStyle w:val="TableEntry"/>
              <w:rPr>
                <w:ins w:id="2334" w:author="Lori Reed-Fourquet" w:date="2018-07-17T18:03:00Z"/>
              </w:rPr>
            </w:pPr>
            <w:ins w:id="2335" w:author="Lori Reed-Fourquet" w:date="2018-07-17T18:03:00Z">
              <w:r w:rsidRPr="00375960">
                <w:t>IHE PCC TF-2</w:t>
              </w:r>
              <w:r>
                <w:t>:</w:t>
              </w:r>
              <w:r w:rsidRPr="00375960">
                <w:t xml:space="preserve"> 6.3.3.4.5</w:t>
              </w:r>
            </w:ins>
          </w:p>
        </w:tc>
        <w:tc>
          <w:tcPr>
            <w:tcW w:w="719" w:type="pct"/>
            <w:tcBorders>
              <w:top w:val="single" w:sz="4" w:space="0" w:color="auto"/>
              <w:left w:val="single" w:sz="4" w:space="0" w:color="auto"/>
              <w:bottom w:val="single" w:sz="4" w:space="0" w:color="auto"/>
              <w:right w:val="single" w:sz="4" w:space="0" w:color="auto"/>
            </w:tcBorders>
          </w:tcPr>
          <w:p w14:paraId="3DD72C06" w14:textId="0DB01CC8" w:rsidR="00871D3A" w:rsidRPr="00375960" w:rsidRDefault="00871D3A" w:rsidP="00BC0653">
            <w:pPr>
              <w:pStyle w:val="TableEntry"/>
              <w:rPr>
                <w:ins w:id="2336" w:author="Lori Reed-Fourquet" w:date="2018-07-17T18:03:00Z"/>
              </w:rPr>
            </w:pPr>
            <w:ins w:id="2337" w:author="Lori Reed-Fourquet" w:date="2018-07-17T18:03:00Z">
              <w:r w:rsidRPr="00375960">
                <w:t>6.3.D</w:t>
              </w:r>
            </w:ins>
            <w:ins w:id="2338" w:author="Andrea K. Fourquet" w:date="2018-07-18T00:48:00Z">
              <w:r w:rsidR="005D350B">
                <w:t>1</w:t>
              </w:r>
            </w:ins>
            <w:ins w:id="2339" w:author="Lori Reed-Fourquet" w:date="2018-07-17T18:03:00Z">
              <w:r w:rsidRPr="00375960">
                <w:t>.5.</w:t>
              </w:r>
            </w:ins>
            <w:ins w:id="2340" w:author="Andrea K. Fourquet" w:date="2018-07-18T00:55:00Z">
              <w:r w:rsidR="004636EA">
                <w:t>3</w:t>
              </w:r>
            </w:ins>
            <w:ins w:id="2341" w:author="Lori Reed-Fourquet" w:date="2018-07-17T18:03:00Z">
              <w:del w:id="2342" w:author="Andrea K. Fourquet" w:date="2018-07-18T00:55:00Z">
                <w:r w:rsidRPr="00375960" w:rsidDel="004636EA">
                  <w:delText>4</w:delText>
                </w:r>
              </w:del>
            </w:ins>
          </w:p>
        </w:tc>
      </w:tr>
      <w:tr w:rsidR="00871D3A" w:rsidRPr="00375960" w14:paraId="101D38E0" w14:textId="77777777" w:rsidTr="00BC0653">
        <w:trPr>
          <w:cantSplit/>
          <w:trHeight w:val="195"/>
          <w:jc w:val="center"/>
          <w:ins w:id="2343" w:author="Lori Reed-Fourquet" w:date="2018-07-17T18:03:00Z"/>
        </w:trPr>
        <w:tc>
          <w:tcPr>
            <w:tcW w:w="390" w:type="pct"/>
            <w:tcBorders>
              <w:top w:val="single" w:sz="4" w:space="0" w:color="auto"/>
              <w:left w:val="single" w:sz="4" w:space="0" w:color="auto"/>
              <w:bottom w:val="single" w:sz="4" w:space="0" w:color="auto"/>
              <w:right w:val="single" w:sz="4" w:space="0" w:color="auto"/>
            </w:tcBorders>
            <w:vAlign w:val="center"/>
          </w:tcPr>
          <w:p w14:paraId="37E2B303" w14:textId="77777777" w:rsidR="00871D3A" w:rsidRPr="00375960" w:rsidRDefault="00871D3A" w:rsidP="00BC0653">
            <w:pPr>
              <w:pStyle w:val="TableEntry"/>
              <w:rPr>
                <w:ins w:id="2344" w:author="Lori Reed-Fourquet" w:date="2018-07-17T18:03:00Z"/>
              </w:rPr>
            </w:pPr>
            <w:ins w:id="2345" w:author="Lori Reed-Fourquet" w:date="2018-07-17T18:03:00Z">
              <w:r w:rsidRPr="00375960">
                <w:t>R</w:t>
              </w:r>
              <w:r>
                <w:t xml:space="preserve"> </w:t>
              </w:r>
              <w:r w:rsidRPr="00375960">
                <w:t>[1..]</w:t>
              </w:r>
            </w:ins>
          </w:p>
        </w:tc>
        <w:tc>
          <w:tcPr>
            <w:tcW w:w="720" w:type="pct"/>
            <w:tcBorders>
              <w:top w:val="single" w:sz="4" w:space="0" w:color="auto"/>
              <w:left w:val="single" w:sz="4" w:space="0" w:color="auto"/>
              <w:bottom w:val="single" w:sz="4" w:space="0" w:color="auto"/>
              <w:right w:val="single" w:sz="4" w:space="0" w:color="auto"/>
            </w:tcBorders>
            <w:vAlign w:val="center"/>
          </w:tcPr>
          <w:p w14:paraId="0EFA5EF3" w14:textId="77777777" w:rsidR="00871D3A" w:rsidRPr="00375960" w:rsidRDefault="00871D3A" w:rsidP="00BC0653">
            <w:pPr>
              <w:pStyle w:val="TableEntry"/>
              <w:rPr>
                <w:ins w:id="2346"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36194720" w14:textId="77777777" w:rsidR="00871D3A" w:rsidRPr="00375960" w:rsidRDefault="00871D3A" w:rsidP="00BC0653">
            <w:pPr>
              <w:pStyle w:val="TableEntry"/>
              <w:rPr>
                <w:ins w:id="2347" w:author="Lori Reed-Fourquet" w:date="2018-07-17T18:03:00Z"/>
              </w:rPr>
            </w:pPr>
            <w:ins w:id="2348" w:author="Lori Reed-Fourquet" w:date="2018-07-17T18:03:00Z">
              <w:r w:rsidRPr="00375960">
                <w:t>Reason for Referral</w:t>
              </w:r>
            </w:ins>
          </w:p>
        </w:tc>
        <w:tc>
          <w:tcPr>
            <w:tcW w:w="1252" w:type="pct"/>
            <w:tcBorders>
              <w:top w:val="single" w:sz="4" w:space="0" w:color="auto"/>
              <w:left w:val="single" w:sz="4" w:space="0" w:color="auto"/>
              <w:bottom w:val="single" w:sz="4" w:space="0" w:color="auto"/>
              <w:right w:val="single" w:sz="4" w:space="0" w:color="auto"/>
            </w:tcBorders>
            <w:vAlign w:val="center"/>
          </w:tcPr>
          <w:p w14:paraId="02CA6EF8" w14:textId="77777777" w:rsidR="00871D3A" w:rsidRPr="00375960" w:rsidRDefault="00871D3A" w:rsidP="00BC0653">
            <w:pPr>
              <w:pStyle w:val="TableEntry"/>
              <w:rPr>
                <w:ins w:id="2349" w:author="Lori Reed-Fourquet" w:date="2018-07-17T18:03:00Z"/>
                <w:szCs w:val="18"/>
              </w:rPr>
            </w:pPr>
            <w:ins w:id="2350" w:author="Lori Reed-Fourquet" w:date="2018-07-17T18:03:00Z">
              <w:r w:rsidRPr="00375960">
                <w:rPr>
                  <w:szCs w:val="18"/>
                </w:rPr>
                <w:t>1.3.6.1.4.1.19376.1.5.3.1.3.1</w:t>
              </w:r>
            </w:ins>
          </w:p>
        </w:tc>
        <w:tc>
          <w:tcPr>
            <w:tcW w:w="770" w:type="pct"/>
            <w:tcBorders>
              <w:top w:val="single" w:sz="4" w:space="0" w:color="auto"/>
              <w:left w:val="single" w:sz="4" w:space="0" w:color="auto"/>
              <w:bottom w:val="single" w:sz="4" w:space="0" w:color="auto"/>
              <w:right w:val="single" w:sz="4" w:space="0" w:color="auto"/>
            </w:tcBorders>
          </w:tcPr>
          <w:p w14:paraId="2B0FD97E" w14:textId="77777777" w:rsidR="00871D3A" w:rsidRPr="00375960" w:rsidRDefault="00871D3A" w:rsidP="00BC0653">
            <w:pPr>
              <w:pStyle w:val="TableEntry"/>
              <w:rPr>
                <w:ins w:id="2351" w:author="Lori Reed-Fourquet" w:date="2018-07-17T18:03:00Z"/>
              </w:rPr>
            </w:pPr>
            <w:ins w:id="2352" w:author="Lori Reed-Fourquet" w:date="2018-07-17T18:03:00Z">
              <w:r w:rsidRPr="00375960">
                <w:t>IHE PCC TF-2</w:t>
              </w:r>
              <w:r>
                <w:t>:</w:t>
              </w:r>
              <w:r w:rsidRPr="00375960">
                <w:t xml:space="preserve"> 6.3.3.1.1</w:t>
              </w:r>
            </w:ins>
          </w:p>
        </w:tc>
        <w:tc>
          <w:tcPr>
            <w:tcW w:w="719" w:type="pct"/>
            <w:tcBorders>
              <w:top w:val="single" w:sz="4" w:space="0" w:color="auto"/>
              <w:left w:val="single" w:sz="4" w:space="0" w:color="auto"/>
              <w:bottom w:val="single" w:sz="4" w:space="0" w:color="auto"/>
              <w:right w:val="single" w:sz="4" w:space="0" w:color="auto"/>
            </w:tcBorders>
          </w:tcPr>
          <w:p w14:paraId="1A176F80" w14:textId="62345BBC" w:rsidR="00871D3A" w:rsidRPr="00375960" w:rsidRDefault="00871D3A" w:rsidP="00BC0653">
            <w:pPr>
              <w:pStyle w:val="TableEntry"/>
              <w:rPr>
                <w:ins w:id="2353" w:author="Lori Reed-Fourquet" w:date="2018-07-17T18:03:00Z"/>
              </w:rPr>
            </w:pPr>
            <w:ins w:id="2354" w:author="Lori Reed-Fourquet" w:date="2018-07-17T18:03:00Z">
              <w:r w:rsidRPr="00375960">
                <w:t>6.3.D</w:t>
              </w:r>
            </w:ins>
            <w:ins w:id="2355" w:author="Andrea K. Fourquet" w:date="2018-07-18T00:49:00Z">
              <w:r w:rsidR="005D350B">
                <w:t>1</w:t>
              </w:r>
            </w:ins>
            <w:ins w:id="2356" w:author="Lori Reed-Fourquet" w:date="2018-07-17T18:03:00Z">
              <w:r w:rsidRPr="00375960">
                <w:t>.5.</w:t>
              </w:r>
            </w:ins>
            <w:ins w:id="2357" w:author="Andrea K. Fourquet" w:date="2018-07-18T00:55:00Z">
              <w:r w:rsidR="004636EA">
                <w:t>6</w:t>
              </w:r>
            </w:ins>
            <w:ins w:id="2358" w:author="Lori Reed-Fourquet" w:date="2018-07-17T18:03:00Z">
              <w:del w:id="2359" w:author="Andrea K. Fourquet" w:date="2018-07-18T00:55:00Z">
                <w:r w:rsidRPr="00375960" w:rsidDel="004636EA">
                  <w:delText>7</w:delText>
                </w:r>
              </w:del>
            </w:ins>
          </w:p>
        </w:tc>
      </w:tr>
      <w:tr w:rsidR="00871D3A" w:rsidRPr="00375960" w14:paraId="75E38BBA" w14:textId="77777777" w:rsidTr="00BC0653">
        <w:trPr>
          <w:cantSplit/>
          <w:trHeight w:val="195"/>
          <w:jc w:val="center"/>
          <w:ins w:id="2360" w:author="Lori Reed-Fourquet" w:date="2018-07-17T18:03:00Z"/>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4C1BA5C4" w14:textId="77777777" w:rsidR="00871D3A" w:rsidRPr="00375960" w:rsidRDefault="00871D3A" w:rsidP="00BC0653">
            <w:pPr>
              <w:pStyle w:val="TableEntry"/>
              <w:rPr>
                <w:ins w:id="2361" w:author="Lori Reed-Fourquet" w:date="2018-07-17T18:03:00Z"/>
              </w:rPr>
            </w:pPr>
            <w:ins w:id="2362" w:author="Lori Reed-Fourquet" w:date="2018-07-17T18:03:00Z">
              <w:r w:rsidRPr="00375960">
                <w:t>R</w:t>
              </w:r>
              <w:r>
                <w:t xml:space="preserve"> </w:t>
              </w:r>
              <w:r w:rsidRPr="00375960">
                <w:t>[1..1]</w:t>
              </w:r>
            </w:ins>
          </w:p>
        </w:tc>
        <w:tc>
          <w:tcPr>
            <w:tcW w:w="720" w:type="pct"/>
            <w:tcBorders>
              <w:top w:val="single" w:sz="4" w:space="0" w:color="auto"/>
              <w:left w:val="single" w:sz="4" w:space="0" w:color="auto"/>
              <w:bottom w:val="single" w:sz="4" w:space="0" w:color="auto"/>
              <w:right w:val="single" w:sz="4" w:space="0" w:color="auto"/>
            </w:tcBorders>
            <w:vAlign w:val="center"/>
          </w:tcPr>
          <w:p w14:paraId="5BB3397A" w14:textId="77777777" w:rsidR="00871D3A" w:rsidRPr="00375960" w:rsidRDefault="00871D3A" w:rsidP="00BC0653">
            <w:pPr>
              <w:pStyle w:val="TableEntry"/>
              <w:rPr>
                <w:ins w:id="2363"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05B0DF08" w14:textId="77777777" w:rsidR="00871D3A" w:rsidRPr="00375960" w:rsidRDefault="00871D3A" w:rsidP="00BC0653">
            <w:pPr>
              <w:pStyle w:val="TableEntry"/>
              <w:rPr>
                <w:ins w:id="2364" w:author="Lori Reed-Fourquet" w:date="2018-07-17T18:03:00Z"/>
              </w:rPr>
            </w:pPr>
            <w:ins w:id="2365" w:author="Lori Reed-Fourquet" w:date="2018-07-17T18:03:00Z">
              <w:r w:rsidRPr="00375960">
                <w:t>History Present Illness</w:t>
              </w:r>
            </w:ins>
          </w:p>
        </w:tc>
        <w:tc>
          <w:tcPr>
            <w:tcW w:w="1252" w:type="pct"/>
            <w:tcBorders>
              <w:top w:val="single" w:sz="4" w:space="0" w:color="auto"/>
              <w:left w:val="single" w:sz="4" w:space="0" w:color="auto"/>
              <w:bottom w:val="single" w:sz="4" w:space="0" w:color="auto"/>
              <w:right w:val="single" w:sz="4" w:space="0" w:color="auto"/>
            </w:tcBorders>
            <w:vAlign w:val="center"/>
          </w:tcPr>
          <w:p w14:paraId="6D68E3FC" w14:textId="77777777" w:rsidR="00871D3A" w:rsidRPr="00375960" w:rsidRDefault="00871D3A" w:rsidP="00BC0653">
            <w:pPr>
              <w:pStyle w:val="TableEntry"/>
              <w:rPr>
                <w:ins w:id="2366" w:author="Lori Reed-Fourquet" w:date="2018-07-17T18:03:00Z"/>
                <w:szCs w:val="18"/>
              </w:rPr>
            </w:pPr>
            <w:ins w:id="2367" w:author="Lori Reed-Fourquet" w:date="2018-07-17T18:03:00Z">
              <w:r w:rsidRPr="00375960">
                <w:rPr>
                  <w:szCs w:val="18"/>
                </w:rPr>
                <w:t>1.3.6.1.4.1.19376.1.5.3.1.3.4</w:t>
              </w:r>
            </w:ins>
          </w:p>
        </w:tc>
        <w:tc>
          <w:tcPr>
            <w:tcW w:w="770" w:type="pct"/>
            <w:tcBorders>
              <w:top w:val="single" w:sz="4" w:space="0" w:color="auto"/>
              <w:left w:val="single" w:sz="4" w:space="0" w:color="auto"/>
              <w:bottom w:val="single" w:sz="4" w:space="0" w:color="auto"/>
              <w:right w:val="single" w:sz="4" w:space="0" w:color="auto"/>
            </w:tcBorders>
          </w:tcPr>
          <w:p w14:paraId="6BFF2F95" w14:textId="77777777" w:rsidR="00871D3A" w:rsidRPr="00375960" w:rsidRDefault="00871D3A" w:rsidP="00BC0653">
            <w:pPr>
              <w:pStyle w:val="TableEntry"/>
              <w:rPr>
                <w:ins w:id="2368" w:author="Lori Reed-Fourquet" w:date="2018-07-17T18:03:00Z"/>
              </w:rPr>
            </w:pPr>
            <w:ins w:id="2369" w:author="Lori Reed-Fourquet" w:date="2018-07-17T18:03:00Z">
              <w:r w:rsidRPr="00375960">
                <w:t>IHE PCC TF-2</w:t>
              </w:r>
              <w:r>
                <w:t>:</w:t>
              </w:r>
              <w:r w:rsidRPr="00375960">
                <w:t xml:space="preserve"> 6.3.3.2.1</w:t>
              </w:r>
            </w:ins>
          </w:p>
        </w:tc>
        <w:tc>
          <w:tcPr>
            <w:tcW w:w="719" w:type="pct"/>
            <w:tcBorders>
              <w:top w:val="single" w:sz="4" w:space="0" w:color="auto"/>
              <w:left w:val="single" w:sz="4" w:space="0" w:color="auto"/>
              <w:bottom w:val="single" w:sz="4" w:space="0" w:color="auto"/>
              <w:right w:val="single" w:sz="4" w:space="0" w:color="auto"/>
            </w:tcBorders>
          </w:tcPr>
          <w:p w14:paraId="37D15CD8" w14:textId="0CFB3029" w:rsidR="00871D3A" w:rsidRPr="00375960" w:rsidRDefault="00871D3A" w:rsidP="00BC0653">
            <w:pPr>
              <w:pStyle w:val="TableEntry"/>
              <w:rPr>
                <w:ins w:id="2370" w:author="Lori Reed-Fourquet" w:date="2018-07-17T18:03:00Z"/>
              </w:rPr>
            </w:pPr>
            <w:ins w:id="2371" w:author="Lori Reed-Fourquet" w:date="2018-07-17T18:03:00Z">
              <w:r w:rsidRPr="00375960">
                <w:t>6.3.D</w:t>
              </w:r>
            </w:ins>
            <w:ins w:id="2372" w:author="Andrea K. Fourquet" w:date="2018-07-18T00:49:00Z">
              <w:r w:rsidR="005D350B">
                <w:t>1</w:t>
              </w:r>
            </w:ins>
            <w:ins w:id="2373" w:author="Lori Reed-Fourquet" w:date="2018-07-17T18:03:00Z">
              <w:r w:rsidRPr="00375960">
                <w:t>.5.</w:t>
              </w:r>
            </w:ins>
            <w:ins w:id="2374" w:author="Andrea K. Fourquet" w:date="2018-07-18T00:54:00Z">
              <w:r w:rsidR="00AA1564">
                <w:t>9</w:t>
              </w:r>
            </w:ins>
            <w:ins w:id="2375" w:author="Lori Reed-Fourquet" w:date="2018-07-17T18:03:00Z">
              <w:del w:id="2376" w:author="Andrea K. Fourquet" w:date="2018-07-18T00:54:00Z">
                <w:r w:rsidRPr="00375960" w:rsidDel="00AA1564">
                  <w:delText>10</w:delText>
                </w:r>
              </w:del>
            </w:ins>
          </w:p>
        </w:tc>
      </w:tr>
      <w:tr w:rsidR="00871D3A" w:rsidRPr="00375960" w14:paraId="7887FFEB" w14:textId="77777777" w:rsidTr="00BC0653">
        <w:trPr>
          <w:cantSplit/>
          <w:trHeight w:val="195"/>
          <w:jc w:val="center"/>
          <w:ins w:id="2377" w:author="Lori Reed-Fourquet" w:date="2018-07-17T18:03:00Z"/>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357466CA" w14:textId="77777777" w:rsidR="00871D3A" w:rsidRPr="00375960" w:rsidRDefault="00871D3A" w:rsidP="00BC0653">
            <w:pPr>
              <w:pStyle w:val="TableEntry"/>
              <w:rPr>
                <w:ins w:id="2378" w:author="Lori Reed-Fourquet" w:date="2018-07-17T18:03:00Z"/>
              </w:rPr>
            </w:pPr>
            <w:ins w:id="2379" w:author="Lori Reed-Fourquet" w:date="2018-07-17T18:03:00Z">
              <w:r w:rsidRPr="00375960">
                <w:t>R</w:t>
              </w:r>
              <w:r>
                <w:t xml:space="preserve"> </w:t>
              </w:r>
              <w:r w:rsidRPr="00375960">
                <w:t>[1..1]</w:t>
              </w:r>
            </w:ins>
          </w:p>
        </w:tc>
        <w:tc>
          <w:tcPr>
            <w:tcW w:w="720" w:type="pct"/>
            <w:tcBorders>
              <w:top w:val="single" w:sz="4" w:space="0" w:color="auto"/>
              <w:left w:val="single" w:sz="4" w:space="0" w:color="auto"/>
              <w:bottom w:val="single" w:sz="4" w:space="0" w:color="auto"/>
              <w:right w:val="single" w:sz="4" w:space="0" w:color="auto"/>
            </w:tcBorders>
            <w:vAlign w:val="center"/>
          </w:tcPr>
          <w:p w14:paraId="4D9835EA" w14:textId="77777777" w:rsidR="00871D3A" w:rsidRPr="00375960" w:rsidRDefault="00871D3A" w:rsidP="00BC0653">
            <w:pPr>
              <w:pStyle w:val="TableEntry"/>
              <w:rPr>
                <w:ins w:id="2380"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63592660" w14:textId="77777777" w:rsidR="00871D3A" w:rsidRPr="00375960" w:rsidRDefault="00871D3A" w:rsidP="00BC0653">
            <w:pPr>
              <w:pStyle w:val="TableEntry"/>
              <w:rPr>
                <w:ins w:id="2381" w:author="Lori Reed-Fourquet" w:date="2018-07-17T18:03:00Z"/>
              </w:rPr>
            </w:pPr>
            <w:ins w:id="2382" w:author="Lori Reed-Fourquet" w:date="2018-07-17T18:03:00Z">
              <w:r w:rsidRPr="00375960">
                <w:t>Active Problems</w:t>
              </w:r>
            </w:ins>
          </w:p>
        </w:tc>
        <w:tc>
          <w:tcPr>
            <w:tcW w:w="1252" w:type="pct"/>
            <w:tcBorders>
              <w:top w:val="single" w:sz="4" w:space="0" w:color="auto"/>
              <w:left w:val="single" w:sz="4" w:space="0" w:color="auto"/>
              <w:bottom w:val="single" w:sz="4" w:space="0" w:color="auto"/>
              <w:right w:val="single" w:sz="4" w:space="0" w:color="auto"/>
            </w:tcBorders>
            <w:vAlign w:val="center"/>
          </w:tcPr>
          <w:p w14:paraId="6E221EF1" w14:textId="77777777" w:rsidR="00871D3A" w:rsidRPr="00375960" w:rsidRDefault="00871D3A" w:rsidP="00BC0653">
            <w:pPr>
              <w:pStyle w:val="TableEntry"/>
              <w:rPr>
                <w:ins w:id="2383" w:author="Lori Reed-Fourquet" w:date="2018-07-17T18:03:00Z"/>
                <w:szCs w:val="18"/>
              </w:rPr>
            </w:pPr>
            <w:ins w:id="2384" w:author="Lori Reed-Fourquet" w:date="2018-07-17T18:03:00Z">
              <w:r w:rsidRPr="00375960">
                <w:rPr>
                  <w:szCs w:val="18"/>
                </w:rPr>
                <w:t>1.3.6.1.4.1.19376.1.5.3.1.3.6</w:t>
              </w:r>
            </w:ins>
          </w:p>
        </w:tc>
        <w:tc>
          <w:tcPr>
            <w:tcW w:w="770" w:type="pct"/>
            <w:tcBorders>
              <w:top w:val="single" w:sz="4" w:space="0" w:color="auto"/>
              <w:left w:val="single" w:sz="4" w:space="0" w:color="auto"/>
              <w:bottom w:val="single" w:sz="4" w:space="0" w:color="auto"/>
              <w:right w:val="single" w:sz="4" w:space="0" w:color="auto"/>
            </w:tcBorders>
          </w:tcPr>
          <w:p w14:paraId="2E09FD3C" w14:textId="77777777" w:rsidR="00871D3A" w:rsidRPr="00375960" w:rsidRDefault="00871D3A" w:rsidP="00BC0653">
            <w:pPr>
              <w:pStyle w:val="TableEntry"/>
              <w:rPr>
                <w:ins w:id="2385" w:author="Lori Reed-Fourquet" w:date="2018-07-17T18:03:00Z"/>
              </w:rPr>
            </w:pPr>
            <w:ins w:id="2386" w:author="Lori Reed-Fourquet" w:date="2018-07-17T18:03:00Z">
              <w:r w:rsidRPr="00375960">
                <w:t>IHE PCC TF-2</w:t>
              </w:r>
              <w:r>
                <w:t>:</w:t>
              </w:r>
              <w:r w:rsidRPr="00375960">
                <w:t xml:space="preserve"> 6.3.3.2.3</w:t>
              </w:r>
            </w:ins>
          </w:p>
        </w:tc>
        <w:tc>
          <w:tcPr>
            <w:tcW w:w="719" w:type="pct"/>
            <w:tcBorders>
              <w:top w:val="single" w:sz="4" w:space="0" w:color="auto"/>
              <w:left w:val="single" w:sz="4" w:space="0" w:color="auto"/>
              <w:bottom w:val="single" w:sz="4" w:space="0" w:color="auto"/>
              <w:right w:val="single" w:sz="4" w:space="0" w:color="auto"/>
            </w:tcBorders>
          </w:tcPr>
          <w:p w14:paraId="5044C009" w14:textId="18C89622" w:rsidR="00871D3A" w:rsidRPr="00375960" w:rsidRDefault="00871D3A" w:rsidP="00BC0653">
            <w:pPr>
              <w:pStyle w:val="TableEntry"/>
              <w:rPr>
                <w:ins w:id="2387" w:author="Lori Reed-Fourquet" w:date="2018-07-17T18:03:00Z"/>
              </w:rPr>
            </w:pPr>
            <w:ins w:id="2388" w:author="Lori Reed-Fourquet" w:date="2018-07-17T18:03:00Z">
              <w:r w:rsidRPr="00375960">
                <w:t>6.3.D</w:t>
              </w:r>
            </w:ins>
            <w:ins w:id="2389" w:author="Andrea K. Fourquet" w:date="2018-07-18T00:49:00Z">
              <w:r w:rsidR="005D350B">
                <w:t>1</w:t>
              </w:r>
            </w:ins>
            <w:ins w:id="2390" w:author="Lori Reed-Fourquet" w:date="2018-07-17T18:03:00Z">
              <w:r w:rsidRPr="00375960">
                <w:t>.5.1</w:t>
              </w:r>
            </w:ins>
            <w:ins w:id="2391" w:author="Andrea K. Fourquet" w:date="2018-07-18T00:55:00Z">
              <w:r w:rsidR="004636EA">
                <w:t>0</w:t>
              </w:r>
            </w:ins>
            <w:ins w:id="2392" w:author="Lori Reed-Fourquet" w:date="2018-07-17T18:03:00Z">
              <w:del w:id="2393" w:author="Andrea K. Fourquet" w:date="2018-07-18T00:55:00Z">
                <w:r w:rsidRPr="00375960" w:rsidDel="004636EA">
                  <w:delText>1</w:delText>
                </w:r>
              </w:del>
            </w:ins>
          </w:p>
        </w:tc>
      </w:tr>
      <w:tr w:rsidR="00871D3A" w:rsidRPr="00375960" w14:paraId="26FB8777" w14:textId="77777777" w:rsidTr="00BC0653">
        <w:trPr>
          <w:cantSplit/>
          <w:trHeight w:val="195"/>
          <w:jc w:val="center"/>
          <w:ins w:id="2394" w:author="Lori Reed-Fourquet" w:date="2018-07-17T18:03:00Z"/>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1471D4BB" w14:textId="77777777" w:rsidR="00871D3A" w:rsidRPr="00375960" w:rsidRDefault="00871D3A" w:rsidP="00BC0653">
            <w:pPr>
              <w:pStyle w:val="TableEntry"/>
              <w:rPr>
                <w:ins w:id="2395" w:author="Lori Reed-Fourquet" w:date="2018-07-17T18:03:00Z"/>
              </w:rPr>
            </w:pPr>
            <w:ins w:id="2396" w:author="Lori Reed-Fourquet" w:date="2018-07-17T18:03:00Z">
              <w:r w:rsidRPr="00375960">
                <w:t>RE</w:t>
              </w:r>
              <w:r>
                <w:t xml:space="preserve"> </w:t>
              </w:r>
              <w:r w:rsidRPr="00375960">
                <w:t>[1..1]</w:t>
              </w:r>
            </w:ins>
          </w:p>
        </w:tc>
        <w:tc>
          <w:tcPr>
            <w:tcW w:w="720" w:type="pct"/>
            <w:tcBorders>
              <w:top w:val="single" w:sz="4" w:space="0" w:color="auto"/>
              <w:left w:val="single" w:sz="4" w:space="0" w:color="auto"/>
              <w:bottom w:val="single" w:sz="4" w:space="0" w:color="auto"/>
              <w:right w:val="single" w:sz="4" w:space="0" w:color="auto"/>
            </w:tcBorders>
            <w:vAlign w:val="center"/>
          </w:tcPr>
          <w:p w14:paraId="6DFAD53C" w14:textId="77777777" w:rsidR="00871D3A" w:rsidRPr="00375960" w:rsidRDefault="00871D3A" w:rsidP="00BC0653">
            <w:pPr>
              <w:pStyle w:val="TableEntry"/>
              <w:rPr>
                <w:ins w:id="2397" w:author="Lori Reed-Fourquet" w:date="2018-07-17T18:03:00Z"/>
              </w:rPr>
            </w:pPr>
          </w:p>
        </w:tc>
        <w:tc>
          <w:tcPr>
            <w:tcW w:w="1149" w:type="pct"/>
            <w:tcBorders>
              <w:top w:val="single" w:sz="4" w:space="0" w:color="auto"/>
              <w:left w:val="single" w:sz="4" w:space="0" w:color="auto"/>
              <w:bottom w:val="single" w:sz="4" w:space="0" w:color="auto"/>
              <w:right w:val="single" w:sz="4" w:space="0" w:color="auto"/>
            </w:tcBorders>
            <w:vAlign w:val="center"/>
          </w:tcPr>
          <w:p w14:paraId="4AD34DB1" w14:textId="77777777" w:rsidR="00871D3A" w:rsidRPr="00375960" w:rsidRDefault="00871D3A" w:rsidP="00BC0653">
            <w:pPr>
              <w:pStyle w:val="TableEntry"/>
              <w:rPr>
                <w:ins w:id="2398" w:author="Lori Reed-Fourquet" w:date="2018-07-17T18:03:00Z"/>
              </w:rPr>
            </w:pPr>
            <w:commentRangeStart w:id="2399"/>
            <w:ins w:id="2400" w:author="Lori Reed-Fourquet" w:date="2018-07-17T18:03:00Z">
              <w:r w:rsidRPr="00375960">
                <w:t>Review of Systems</w:t>
              </w:r>
            </w:ins>
            <w:commentRangeEnd w:id="2399"/>
            <w:r w:rsidR="00801D21">
              <w:rPr>
                <w:rStyle w:val="CommentReference"/>
              </w:rPr>
              <w:commentReference w:id="2399"/>
            </w:r>
            <w:ins w:id="2401" w:author="Lori Reed-Fourquet" w:date="2018-07-17T18:03:00Z">
              <w:r w:rsidRPr="00375960">
                <w:t>-EMS</w:t>
              </w:r>
            </w:ins>
          </w:p>
        </w:tc>
        <w:tc>
          <w:tcPr>
            <w:tcW w:w="1252" w:type="pct"/>
            <w:tcBorders>
              <w:top w:val="single" w:sz="4" w:space="0" w:color="auto"/>
              <w:left w:val="single" w:sz="4" w:space="0" w:color="auto"/>
              <w:bottom w:val="single" w:sz="4" w:space="0" w:color="auto"/>
              <w:right w:val="single" w:sz="4" w:space="0" w:color="auto"/>
            </w:tcBorders>
            <w:vAlign w:val="center"/>
          </w:tcPr>
          <w:p w14:paraId="2758528C" w14:textId="77777777" w:rsidR="00871D3A" w:rsidRPr="00375960" w:rsidRDefault="00871D3A" w:rsidP="00BC0653">
            <w:pPr>
              <w:pStyle w:val="TableEntry"/>
              <w:rPr>
                <w:ins w:id="2402" w:author="Lori Reed-Fourquet" w:date="2018-07-17T18:03:00Z"/>
                <w:szCs w:val="18"/>
              </w:rPr>
            </w:pPr>
            <w:ins w:id="2403" w:author="Lori Reed-Fourquet" w:date="2018-07-17T18:03:00Z">
              <w:r w:rsidRPr="00375960">
                <w:rPr>
                  <w:szCs w:val="18"/>
                </w:rPr>
                <w:t>TBD [need OID]</w:t>
              </w:r>
            </w:ins>
          </w:p>
        </w:tc>
        <w:tc>
          <w:tcPr>
            <w:tcW w:w="770" w:type="pct"/>
            <w:tcBorders>
              <w:top w:val="single" w:sz="4" w:space="0" w:color="auto"/>
              <w:left w:val="single" w:sz="4" w:space="0" w:color="auto"/>
              <w:bottom w:val="single" w:sz="4" w:space="0" w:color="auto"/>
              <w:right w:val="single" w:sz="4" w:space="0" w:color="auto"/>
            </w:tcBorders>
          </w:tcPr>
          <w:p w14:paraId="02639722" w14:textId="77777777" w:rsidR="00871D3A" w:rsidRPr="00375960" w:rsidRDefault="00871D3A" w:rsidP="00BC0653">
            <w:pPr>
              <w:pStyle w:val="TableEntry"/>
              <w:rPr>
                <w:ins w:id="2404" w:author="Lori Reed-Fourquet" w:date="2018-07-17T18:03:00Z"/>
              </w:rPr>
            </w:pPr>
            <w:ins w:id="2405" w:author="Lori Reed-Fourquet" w:date="2018-07-17T18:03:00Z">
              <w:r w:rsidRPr="00375960">
                <w:t>IHE PCC TF-2</w:t>
              </w:r>
              <w:r>
                <w:t xml:space="preserve">: </w:t>
              </w:r>
              <w:r w:rsidRPr="00375960">
                <w:t>6.3.3.10.S2</w:t>
              </w:r>
            </w:ins>
          </w:p>
        </w:tc>
        <w:tc>
          <w:tcPr>
            <w:tcW w:w="719" w:type="pct"/>
            <w:tcBorders>
              <w:top w:val="single" w:sz="4" w:space="0" w:color="auto"/>
              <w:left w:val="single" w:sz="4" w:space="0" w:color="auto"/>
              <w:bottom w:val="single" w:sz="4" w:space="0" w:color="auto"/>
              <w:right w:val="single" w:sz="4" w:space="0" w:color="auto"/>
            </w:tcBorders>
          </w:tcPr>
          <w:p w14:paraId="41A9B7C3" w14:textId="77777777" w:rsidR="00871D3A" w:rsidRPr="00375960" w:rsidRDefault="00871D3A" w:rsidP="00BC0653">
            <w:pPr>
              <w:pStyle w:val="TableEntry"/>
              <w:rPr>
                <w:ins w:id="2406" w:author="Lori Reed-Fourquet" w:date="2018-07-17T18:03:00Z"/>
              </w:rPr>
            </w:pPr>
          </w:p>
        </w:tc>
      </w:tr>
    </w:tbl>
    <w:p w14:paraId="6B5F87B5" w14:textId="2773B398" w:rsidR="00E906A9" w:rsidRPr="00375960" w:rsidRDefault="00E906A9" w:rsidP="00E906A9">
      <w:pPr>
        <w:pStyle w:val="Heading6"/>
        <w:numPr>
          <w:ilvl w:val="0"/>
          <w:numId w:val="0"/>
        </w:numPr>
        <w:rPr>
          <w:ins w:id="2407" w:author="Andrea K. Fourquet" w:date="2018-07-18T00:52:00Z"/>
          <w:noProof w:val="0"/>
        </w:rPr>
      </w:pPr>
      <w:ins w:id="2408" w:author="Andrea K. Fourquet" w:date="2018-07-18T00:52:00Z">
        <w:r w:rsidRPr="003D1558">
          <w:rPr>
            <w:noProof w:val="0"/>
            <w:highlight w:val="yellow"/>
          </w:rPr>
          <w:t>6.3.1.D</w:t>
        </w:r>
      </w:ins>
      <w:ins w:id="2409" w:author="Andrea K. Fourquet" w:date="2018-07-18T00:53:00Z">
        <w:r>
          <w:rPr>
            <w:noProof w:val="0"/>
            <w:highlight w:val="yellow"/>
          </w:rPr>
          <w:t>1</w:t>
        </w:r>
      </w:ins>
      <w:ins w:id="2410" w:author="Andrea K. Fourquet" w:date="2018-07-18T00:52:00Z">
        <w:r w:rsidRPr="003D1558">
          <w:rPr>
            <w:noProof w:val="0"/>
            <w:highlight w:val="yellow"/>
          </w:rPr>
          <w:t>.5.1 EMS Advance Directives Observation Constraints</w:t>
        </w:r>
      </w:ins>
    </w:p>
    <w:p w14:paraId="4AE61620" w14:textId="77777777" w:rsidR="00E906A9" w:rsidRPr="00F636A0" w:rsidRDefault="00E906A9" w:rsidP="00E906A9">
      <w:pPr>
        <w:pStyle w:val="BodyText"/>
        <w:rPr>
          <w:ins w:id="2411" w:author="Andrea K. Fourquet" w:date="2018-07-18T00:52:00Z"/>
          <w:rFonts w:eastAsia="Calibri"/>
        </w:rPr>
      </w:pPr>
      <w:ins w:id="2412" w:author="Andrea K. Fourquet" w:date="2018-07-18T00:52:00Z">
        <w:r w:rsidRPr="00375960">
          <w:rPr>
            <w:rFonts w:eastAsia="Calibri"/>
          </w:rPr>
          <w:t xml:space="preserve">The Advance Directive Type shall be drawn from the Advance Directive Type concept domain as defined by local jurisdiction. </w:t>
        </w:r>
        <w:r>
          <w:rPr>
            <w:rFonts w:eastAsia="Calibri"/>
          </w:rPr>
          <w:t>The &lt;value&gt; element shall be e</w:t>
        </w:r>
        <w:r w:rsidRPr="00375960">
          <w:rPr>
            <w:rFonts w:eastAsia="Calibri"/>
          </w:rPr>
          <w:t>ncod</w:t>
        </w:r>
        <w:r>
          <w:rPr>
            <w:rFonts w:eastAsia="Calibri"/>
          </w:rPr>
          <w:t>ed</w:t>
        </w:r>
        <w:r w:rsidRPr="00375960">
          <w:rPr>
            <w:rFonts w:eastAsia="Calibri"/>
          </w:rPr>
          <w:t xml:space="preserve"> in </w:t>
        </w:r>
        <w:r>
          <w:rPr>
            <w:rFonts w:eastAsia="Calibri"/>
          </w:rPr>
          <w:t xml:space="preserve">the </w:t>
        </w:r>
        <w:r w:rsidRPr="00375960">
          <w:rPr>
            <w:rFonts w:eastAsia="Calibri"/>
          </w:rPr>
          <w:t xml:space="preserve">/value </w:t>
        </w:r>
        <w:r>
          <w:rPr>
            <w:rFonts w:eastAsia="Calibri"/>
          </w:rPr>
          <w:t xml:space="preserve">concept </w:t>
        </w:r>
        <w:r w:rsidRPr="00375960">
          <w:rPr>
            <w:rFonts w:eastAsia="Calibri"/>
          </w:rPr>
          <w:t>(</w:t>
        </w:r>
        <w:r>
          <w:rPr>
            <w:rFonts w:eastAsia="Calibri"/>
          </w:rPr>
          <w:t>e.g., I</w:t>
        </w:r>
        <w:r w:rsidRPr="00375960">
          <w:rPr>
            <w:rFonts w:eastAsia="Calibri"/>
          </w:rPr>
          <w:t xml:space="preserve">n the US the value shall be </w:t>
        </w:r>
        <w:r>
          <w:rPr>
            <w:rFonts w:eastAsia="Calibri"/>
          </w:rPr>
          <w:t xml:space="preserve">drawn from the </w:t>
        </w:r>
        <w:r w:rsidRPr="00E7637C">
          <w:t>AdvanceDirectiveType - 2.16.840.1.113883.17.3.11.63 [HL7 EMS PCR]</w:t>
        </w:r>
        <w:r>
          <w:t xml:space="preserve"> value set.</w:t>
        </w:r>
        <w:r w:rsidRPr="00E7637C">
          <w:t xml:space="preserve">). </w:t>
        </w:r>
      </w:ins>
    </w:p>
    <w:p w14:paraId="77EBAEB3" w14:textId="27158300" w:rsidR="00E906A9" w:rsidRPr="00E7637C" w:rsidRDefault="00E906A9" w:rsidP="00E906A9">
      <w:pPr>
        <w:pStyle w:val="Heading6"/>
        <w:rPr>
          <w:ins w:id="2413" w:author="Andrea K. Fourquet" w:date="2018-07-18T00:52:00Z"/>
        </w:rPr>
      </w:pPr>
      <w:ins w:id="2414" w:author="Andrea K. Fourquet" w:date="2018-07-18T00:52:00Z">
        <w:r w:rsidRPr="00E7637C">
          <w:lastRenderedPageBreak/>
          <w:t>6.3.1.D</w:t>
        </w:r>
      </w:ins>
      <w:ins w:id="2415" w:author="Andrea K. Fourquet" w:date="2018-07-18T00:53:00Z">
        <w:r>
          <w:t>1</w:t>
        </w:r>
      </w:ins>
      <w:ins w:id="2416" w:author="Andrea K. Fourquet" w:date="2018-07-18T00:52:00Z">
        <w:r w:rsidRPr="00E7637C">
          <w:t>.5.2 Allergies – Allergy and Intolerance Concern Entry Constraint</w:t>
        </w:r>
      </w:ins>
    </w:p>
    <w:p w14:paraId="279A0A81" w14:textId="77777777" w:rsidR="00E906A9" w:rsidRPr="00375960" w:rsidRDefault="00E906A9" w:rsidP="00E906A9">
      <w:pPr>
        <w:pStyle w:val="BodyText"/>
        <w:rPr>
          <w:ins w:id="2417" w:author="Andrea K. Fourquet" w:date="2018-07-18T00:52:00Z"/>
        </w:rPr>
      </w:pPr>
      <w:ins w:id="2418" w:author="Andrea K. Fourquet" w:date="2018-07-18T00:52:00Z">
        <w:r>
          <w:t xml:space="preserve">The </w:t>
        </w:r>
        <w:r w:rsidRPr="00375960">
          <w:t xml:space="preserve">Drug Allergies allergen SHOULD be drawn from the RxNorm coding system 2.16.840.1.113883.6.88 unless otherwise specified by local jurisdiction. </w:t>
        </w:r>
        <w:r>
          <w:t>The &lt;value&gt;  element SHALL be e</w:t>
        </w:r>
        <w:r w:rsidRPr="00375960">
          <w:t>ncod</w:t>
        </w:r>
        <w:r>
          <w:t>ed</w:t>
        </w:r>
        <w:r w:rsidRPr="00375960">
          <w:t xml:space="preserve"> </w:t>
        </w:r>
        <w:r>
          <w:t>i</w:t>
        </w:r>
        <w:r w:rsidRPr="00375960">
          <w:t>n</w:t>
        </w:r>
        <w:r>
          <w:t xml:space="preserve"> the </w:t>
        </w:r>
        <w:r w:rsidRPr="00375960">
          <w:t>participant/participantRole/playingEntity/code</w:t>
        </w:r>
        <w:r>
          <w:t xml:space="preserve"> concept</w:t>
        </w:r>
        <w:r w:rsidRPr="00375960">
          <w:t>.</w:t>
        </w:r>
      </w:ins>
    </w:p>
    <w:p w14:paraId="5B91CBE8" w14:textId="77777777" w:rsidR="00E906A9" w:rsidRPr="00375960" w:rsidRDefault="00E906A9" w:rsidP="00E906A9">
      <w:pPr>
        <w:pStyle w:val="BodyText"/>
        <w:rPr>
          <w:ins w:id="2419" w:author="Andrea K. Fourquet" w:date="2018-07-18T00:52:00Z"/>
        </w:rPr>
      </w:pPr>
      <w:ins w:id="2420" w:author="Andrea K. Fourquet" w:date="2018-07-18T00:52:00Z">
        <w:r>
          <w:t xml:space="preserve">The </w:t>
        </w:r>
        <w:r w:rsidRPr="00375960">
          <w:t>Non-Drug Allergies allergen SHALL be drawn from the SNOMED CT coding system</w:t>
        </w:r>
        <w:r>
          <w:t>.</w:t>
        </w:r>
        <w:r w:rsidRPr="00375960">
          <w:t xml:space="preserve"> </w:t>
        </w:r>
        <w:r>
          <w:t>The &lt;value&gt; element SHALL be e</w:t>
        </w:r>
        <w:r w:rsidRPr="00375960">
          <w:t>ncod</w:t>
        </w:r>
        <w:r>
          <w:t>ed</w:t>
        </w:r>
        <w:r w:rsidRPr="00375960">
          <w:t xml:space="preserve"> in </w:t>
        </w:r>
        <w:r>
          <w:t xml:space="preserve">the </w:t>
        </w:r>
        <w:r w:rsidRPr="00375960">
          <w:t>participant/participantRole/playingEntity/code</w:t>
        </w:r>
        <w:r>
          <w:t xml:space="preserve"> concept</w:t>
        </w:r>
        <w:r w:rsidRPr="00375960">
          <w:t>.</w:t>
        </w:r>
      </w:ins>
    </w:p>
    <w:p w14:paraId="03486358" w14:textId="77777777" w:rsidR="00E906A9" w:rsidRPr="00375960" w:rsidRDefault="00E906A9" w:rsidP="00E906A9">
      <w:pPr>
        <w:pStyle w:val="BodyText"/>
        <w:rPr>
          <w:ins w:id="2421" w:author="Andrea K. Fourquet" w:date="2018-07-18T00:52:00Z"/>
        </w:rPr>
      </w:pPr>
      <w:ins w:id="2422" w:author="Andrea K. Fourquet" w:date="2018-07-18T00:52:00Z">
        <w:r w:rsidRPr="00375960">
          <w:t xml:space="preserve">In the case that </w:t>
        </w:r>
        <w:r>
          <w:t>the</w:t>
        </w:r>
        <w:r w:rsidRPr="00375960">
          <w:t xml:space="preserve"> existence of the drug or non-drug allergy is known, but not the substance type, the allergen SHALL be coded using {6497000, SNOMED CT, Substance Type Unknown}. </w:t>
        </w:r>
        <w:r>
          <w:t>The &lt;value&gt; element SHALL be e</w:t>
        </w:r>
        <w:r w:rsidRPr="00375960">
          <w:t>ncod</w:t>
        </w:r>
        <w:r>
          <w:t>ed</w:t>
        </w:r>
        <w:r w:rsidRPr="00375960">
          <w:t xml:space="preserve"> in </w:t>
        </w:r>
        <w:r>
          <w:t xml:space="preserve">the </w:t>
        </w:r>
        <w:r w:rsidRPr="00375960">
          <w:t>participant/participantRole/playingEntity/code</w:t>
        </w:r>
        <w:r>
          <w:t xml:space="preserve"> concept</w:t>
        </w:r>
        <w:r w:rsidRPr="00375960">
          <w:t>.</w:t>
        </w:r>
      </w:ins>
    </w:p>
    <w:p w14:paraId="0B17D534" w14:textId="77777777" w:rsidR="00E906A9" w:rsidRPr="00375960" w:rsidRDefault="00E906A9" w:rsidP="00E906A9">
      <w:pPr>
        <w:pStyle w:val="BodyText"/>
        <w:rPr>
          <w:ins w:id="2423" w:author="Andrea K. Fourquet" w:date="2018-07-18T00:52:00Z"/>
        </w:rPr>
      </w:pPr>
      <w:ins w:id="2424" w:author="Andrea K. Fourquet" w:date="2018-07-18T00:52:00Z">
        <w:r w:rsidRPr="00375960">
          <w:t>In the case that there are no known drug allergies the allergen SHALL be coded using {409137002, SNOMED CT, No Known Drug Allergies}</w:t>
        </w:r>
        <w:r>
          <w:t>. The &lt;value&gt; element SHALL be e</w:t>
        </w:r>
        <w:r w:rsidRPr="00375960">
          <w:t>ncod</w:t>
        </w:r>
        <w:r>
          <w:t>ed</w:t>
        </w:r>
        <w:r w:rsidRPr="00375960">
          <w:t xml:space="preserve"> in participant/participantRole/playingEntity/code</w:t>
        </w:r>
        <w:r>
          <w:t xml:space="preserve"> concept</w:t>
        </w:r>
        <w:r w:rsidRPr="00375960">
          <w:t>.</w:t>
        </w:r>
      </w:ins>
    </w:p>
    <w:p w14:paraId="30D7BDF5" w14:textId="1D417B60" w:rsidR="00E906A9" w:rsidRPr="00375960" w:rsidRDefault="00E906A9" w:rsidP="00E906A9">
      <w:pPr>
        <w:pStyle w:val="Heading6"/>
        <w:numPr>
          <w:ilvl w:val="0"/>
          <w:numId w:val="0"/>
        </w:numPr>
        <w:rPr>
          <w:ins w:id="2425" w:author="Andrea K. Fourquet" w:date="2018-07-18T00:52:00Z"/>
          <w:noProof w:val="0"/>
        </w:rPr>
      </w:pPr>
      <w:ins w:id="2426" w:author="Andrea K. Fourquet" w:date="2018-07-18T00:52:00Z">
        <w:r w:rsidRPr="00375960">
          <w:rPr>
            <w:noProof w:val="0"/>
          </w:rPr>
          <w:t>6.3.1.D</w:t>
        </w:r>
      </w:ins>
      <w:ins w:id="2427" w:author="Andrea K. Fourquet" w:date="2018-07-18T00:53:00Z">
        <w:r>
          <w:rPr>
            <w:noProof w:val="0"/>
          </w:rPr>
          <w:t>1</w:t>
        </w:r>
      </w:ins>
      <w:ins w:id="2428" w:author="Andrea K. Fourquet" w:date="2018-07-18T00:52:00Z">
        <w:r w:rsidRPr="00375960">
          <w:rPr>
            <w:noProof w:val="0"/>
          </w:rPr>
          <w:t>.5.</w:t>
        </w:r>
      </w:ins>
      <w:ins w:id="2429" w:author="Andrea K. Fourquet" w:date="2018-07-18T00:54:00Z">
        <w:r w:rsidR="004636EA">
          <w:rPr>
            <w:noProof w:val="0"/>
          </w:rPr>
          <w:t>3</w:t>
        </w:r>
      </w:ins>
      <w:ins w:id="2430" w:author="Andrea K. Fourquet" w:date="2018-07-18T00:52:00Z">
        <w:r w:rsidRPr="00375960">
          <w:rPr>
            <w:noProof w:val="0"/>
          </w:rPr>
          <w:t xml:space="preserve"> Coded Vital Signs Section – Vital Signs Observation Constraints</w:t>
        </w:r>
      </w:ins>
    </w:p>
    <w:p w14:paraId="5F9F2B15" w14:textId="77777777" w:rsidR="00E906A9" w:rsidRPr="00375960" w:rsidRDefault="00E906A9" w:rsidP="00E906A9">
      <w:pPr>
        <w:pStyle w:val="BodyText"/>
        <w:rPr>
          <w:ins w:id="2431" w:author="Andrea K. Fourquet" w:date="2018-07-18T00:52:00Z"/>
        </w:rPr>
      </w:pPr>
      <w:ins w:id="2432" w:author="Andrea K. Fourquet" w:date="2018-07-18T00:52:00Z">
        <w:r w:rsidRPr="00375960">
          <w:t xml:space="preserve">The following </w:t>
        </w:r>
        <w:r>
          <w:t>additional vital sign observation entries</w:t>
        </w:r>
        <w:r w:rsidRPr="00375960">
          <w:t xml:space="preserve"> SHALL be supported using the LOINC codes</w:t>
        </w:r>
        <w:r>
          <w:t xml:space="preserve">, with the specified data types and unit. </w:t>
        </w:r>
        <w:r w:rsidRPr="00375960">
          <w:t xml:space="preserve">The Coded Vital Signs Section SHALL include </w:t>
        </w:r>
        <w:r>
          <w:t>one or more</w:t>
        </w:r>
        <w:r w:rsidRPr="00375960">
          <w:t xml:space="preserve"> Vital Signs Observation (templateID 1.3.6.1.4.1.19376.1.5.3.1.4.13.2 [PCC TF-2])</w:t>
        </w:r>
        <w:r>
          <w:t>.</w:t>
        </w:r>
      </w:ins>
    </w:p>
    <w:p w14:paraId="78449E9D" w14:textId="77777777" w:rsidR="00E906A9" w:rsidRPr="00375960" w:rsidRDefault="00E906A9" w:rsidP="00E906A9">
      <w:pPr>
        <w:pStyle w:val="BodyText"/>
        <w:rPr>
          <w:ins w:id="2433" w:author="Andrea K. Fourquet" w:date="2018-07-18T00:52:00Z"/>
        </w:rPr>
      </w:pPr>
    </w:p>
    <w:tbl>
      <w:tblPr>
        <w:tblW w:w="8900" w:type="dxa"/>
        <w:tblCellMar>
          <w:left w:w="0" w:type="dxa"/>
          <w:right w:w="0" w:type="dxa"/>
        </w:tblCellMar>
        <w:tblLook w:val="04A0" w:firstRow="1" w:lastRow="0" w:firstColumn="1" w:lastColumn="0" w:noHBand="0" w:noVBand="1"/>
      </w:tblPr>
      <w:tblGrid>
        <w:gridCol w:w="1165"/>
        <w:gridCol w:w="4945"/>
        <w:gridCol w:w="1440"/>
        <w:gridCol w:w="1350"/>
      </w:tblGrid>
      <w:tr w:rsidR="00E906A9" w:rsidRPr="00375960" w14:paraId="45E5B9CD" w14:textId="77777777" w:rsidTr="003D1558">
        <w:trPr>
          <w:tblHeader/>
          <w:ins w:id="2434" w:author="Andrea K. Fourquet" w:date="2018-07-18T00:52:00Z"/>
        </w:trPr>
        <w:tc>
          <w:tcPr>
            <w:tcW w:w="1165" w:type="dxa"/>
            <w:tcBorders>
              <w:top w:val="single" w:sz="8" w:space="0" w:color="auto"/>
              <w:left w:val="single" w:sz="8" w:space="0" w:color="auto"/>
              <w:bottom w:val="single" w:sz="8" w:space="0" w:color="auto"/>
              <w:right w:val="single" w:sz="4" w:space="0" w:color="auto"/>
            </w:tcBorders>
            <w:shd w:val="clear" w:color="auto" w:fill="D9D9D9" w:themeFill="background1" w:themeFillShade="D9"/>
            <w:tcMar>
              <w:top w:w="0" w:type="dxa"/>
              <w:left w:w="108" w:type="dxa"/>
              <w:bottom w:w="0" w:type="dxa"/>
              <w:right w:w="108" w:type="dxa"/>
            </w:tcMar>
            <w:hideMark/>
          </w:tcPr>
          <w:p w14:paraId="7B85F301" w14:textId="77777777" w:rsidR="00E906A9" w:rsidRPr="009B73AF" w:rsidRDefault="00E906A9" w:rsidP="003D1558">
            <w:pPr>
              <w:pStyle w:val="TableEntryHeader"/>
              <w:rPr>
                <w:ins w:id="2435" w:author="Andrea K. Fourquet" w:date="2018-07-18T00:52:00Z"/>
              </w:rPr>
            </w:pPr>
            <w:ins w:id="2436" w:author="Andrea K. Fourquet" w:date="2018-07-18T00:52:00Z">
              <w:r w:rsidRPr="009B73AF">
                <w:t>LOINC</w:t>
              </w:r>
            </w:ins>
          </w:p>
        </w:tc>
        <w:tc>
          <w:tcPr>
            <w:tcW w:w="4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5CC864DF" w14:textId="77777777" w:rsidR="00E906A9" w:rsidRPr="009B73AF" w:rsidRDefault="00E906A9" w:rsidP="003D1558">
            <w:pPr>
              <w:pStyle w:val="TableEntryHeader"/>
              <w:rPr>
                <w:ins w:id="2437" w:author="Andrea K. Fourquet" w:date="2018-07-18T00:52:00Z"/>
              </w:rPr>
            </w:pPr>
            <w:ins w:id="2438" w:author="Andrea K. Fourquet" w:date="2018-07-18T00:52:00Z">
              <w:r w:rsidRPr="009B73AF">
                <w:t>Description</w:t>
              </w:r>
            </w:ins>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0ED2B46D" w14:textId="77777777" w:rsidR="00E906A9" w:rsidRPr="009B73AF" w:rsidRDefault="00E906A9" w:rsidP="003D1558">
            <w:pPr>
              <w:pStyle w:val="TableEntryHeader"/>
              <w:rPr>
                <w:ins w:id="2439" w:author="Andrea K. Fourquet" w:date="2018-07-18T00:52:00Z"/>
              </w:rPr>
            </w:pPr>
            <w:ins w:id="2440" w:author="Andrea K. Fourquet" w:date="2018-07-18T00:52:00Z">
              <w:r w:rsidRPr="009B73AF">
                <w:t>Units</w:t>
              </w:r>
            </w:ins>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44608546" w14:textId="77777777" w:rsidR="00E906A9" w:rsidRPr="009B73AF" w:rsidRDefault="00E906A9" w:rsidP="003D1558">
            <w:pPr>
              <w:pStyle w:val="TableEntryHeader"/>
              <w:rPr>
                <w:ins w:id="2441" w:author="Andrea K. Fourquet" w:date="2018-07-18T00:52:00Z"/>
              </w:rPr>
            </w:pPr>
            <w:ins w:id="2442" w:author="Andrea K. Fourquet" w:date="2018-07-18T00:52:00Z">
              <w:r w:rsidRPr="009B73AF">
                <w:t xml:space="preserve">Type </w:t>
              </w:r>
            </w:ins>
          </w:p>
        </w:tc>
      </w:tr>
      <w:tr w:rsidR="00E906A9" w:rsidRPr="00375960" w14:paraId="4BF050BB" w14:textId="77777777" w:rsidTr="003D1558">
        <w:trPr>
          <w:trHeight w:val="552"/>
          <w:ins w:id="2443" w:author="Andrea K. Fourquet" w:date="2018-07-18T00:52:00Z"/>
        </w:trPr>
        <w:tc>
          <w:tcPr>
            <w:tcW w:w="1165" w:type="dxa"/>
            <w:tcBorders>
              <w:top w:val="nil"/>
              <w:left w:val="single" w:sz="8" w:space="0" w:color="auto"/>
              <w:bottom w:val="single" w:sz="4" w:space="0" w:color="auto"/>
              <w:right w:val="single" w:sz="4" w:space="0" w:color="auto"/>
            </w:tcBorders>
            <w:tcMar>
              <w:top w:w="0" w:type="dxa"/>
              <w:left w:w="108" w:type="dxa"/>
              <w:bottom w:w="0" w:type="dxa"/>
              <w:right w:w="108" w:type="dxa"/>
            </w:tcMar>
            <w:hideMark/>
          </w:tcPr>
          <w:p w14:paraId="1915D27B" w14:textId="77777777" w:rsidR="00E906A9" w:rsidRPr="00375960" w:rsidRDefault="00E906A9" w:rsidP="003D1558">
            <w:pPr>
              <w:pStyle w:val="TableEntry"/>
              <w:rPr>
                <w:ins w:id="2444" w:author="Andrea K. Fourquet" w:date="2018-07-18T00:52:00Z"/>
              </w:rPr>
            </w:pPr>
            <w:ins w:id="2445" w:author="Andrea K. Fourquet" w:date="2018-07-18T00:52:00Z">
              <w:r w:rsidRPr="00375960">
                <w:t>8478-0</w:t>
              </w:r>
            </w:ins>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386676" w14:textId="77777777" w:rsidR="00E906A9" w:rsidRPr="00375960" w:rsidRDefault="00E906A9" w:rsidP="003D1558">
            <w:pPr>
              <w:pStyle w:val="TableEntry"/>
              <w:rPr>
                <w:ins w:id="2446" w:author="Andrea K. Fourquet" w:date="2018-07-18T00:52:00Z"/>
              </w:rPr>
            </w:pPr>
            <w:ins w:id="2447" w:author="Andrea K. Fourquet" w:date="2018-07-18T00:52:00Z">
              <w:r w:rsidRPr="00375960">
                <w:t>MEAN ARTERIAL PRESSURE</w:t>
              </w:r>
            </w:ins>
          </w:p>
        </w:tc>
        <w:tc>
          <w:tcPr>
            <w:tcW w:w="14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BFBC66" w14:textId="77777777" w:rsidR="00E906A9" w:rsidRPr="00375960" w:rsidRDefault="00E906A9" w:rsidP="003D1558">
            <w:pPr>
              <w:pStyle w:val="TableEntry"/>
              <w:rPr>
                <w:ins w:id="2448" w:author="Andrea K. Fourquet" w:date="2018-07-18T00:52:00Z"/>
              </w:rPr>
            </w:pPr>
            <w:ins w:id="2449" w:author="Andrea K. Fourquet" w:date="2018-07-18T00:52:00Z">
              <w:r>
                <w:t xml:space="preserve"> mm[Hg]</w:t>
              </w:r>
            </w:ins>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AB4E86" w14:textId="77777777" w:rsidR="00E906A9" w:rsidRPr="00375960" w:rsidRDefault="00E906A9" w:rsidP="003D1558">
            <w:pPr>
              <w:pStyle w:val="TableEntry"/>
              <w:rPr>
                <w:ins w:id="2450" w:author="Andrea K. Fourquet" w:date="2018-07-18T00:52:00Z"/>
              </w:rPr>
            </w:pPr>
            <w:ins w:id="2451" w:author="Andrea K. Fourquet" w:date="2018-07-18T00:52:00Z">
              <w:r w:rsidRPr="00375960">
                <w:t xml:space="preserve">PQ </w:t>
              </w:r>
            </w:ins>
          </w:p>
        </w:tc>
      </w:tr>
      <w:tr w:rsidR="00E906A9" w:rsidRPr="00375960" w14:paraId="0D9FA9E3" w14:textId="77777777" w:rsidTr="003D1558">
        <w:trPr>
          <w:ins w:id="2452" w:author="Andrea K. Fourquet" w:date="2018-07-18T00:52:00Z"/>
        </w:trPr>
        <w:tc>
          <w:tcPr>
            <w:tcW w:w="1165" w:type="dxa"/>
            <w:tcBorders>
              <w:top w:val="single" w:sz="4" w:space="0" w:color="auto"/>
              <w:left w:val="single" w:sz="8" w:space="0" w:color="auto"/>
              <w:bottom w:val="single" w:sz="8" w:space="0" w:color="auto"/>
              <w:right w:val="single" w:sz="4" w:space="0" w:color="auto"/>
            </w:tcBorders>
            <w:tcMar>
              <w:top w:w="0" w:type="dxa"/>
              <w:left w:w="108" w:type="dxa"/>
              <w:bottom w:w="0" w:type="dxa"/>
              <w:right w:w="108" w:type="dxa"/>
            </w:tcMar>
          </w:tcPr>
          <w:p w14:paraId="5D55FEE8" w14:textId="77777777" w:rsidR="00E906A9" w:rsidRPr="00375960" w:rsidRDefault="00E906A9" w:rsidP="003D1558">
            <w:pPr>
              <w:pStyle w:val="TableEntry"/>
              <w:rPr>
                <w:ins w:id="2453" w:author="Andrea K. Fourquet" w:date="2018-07-18T00:52:00Z"/>
              </w:rPr>
            </w:pPr>
            <w:ins w:id="2454" w:author="Andrea K. Fourquet" w:date="2018-07-18T00:52:00Z">
              <w:r w:rsidRPr="00375960">
                <w:t>19889-5</w:t>
              </w:r>
            </w:ins>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20F67A" w14:textId="77777777" w:rsidR="00E906A9" w:rsidRPr="00375960" w:rsidRDefault="00E906A9" w:rsidP="003D1558">
            <w:pPr>
              <w:pStyle w:val="TableEntry"/>
              <w:rPr>
                <w:ins w:id="2455" w:author="Andrea K. Fourquet" w:date="2018-07-18T00:52:00Z"/>
              </w:rPr>
            </w:pPr>
            <w:ins w:id="2456" w:author="Andrea K. Fourquet" w:date="2018-07-18T00:52:00Z">
              <w:r w:rsidRPr="00375960">
                <w:t>END TITLE CARBON DIOXIDE (ETCO2)</w:t>
              </w:r>
            </w:ins>
          </w:p>
        </w:tc>
        <w:tc>
          <w:tcPr>
            <w:tcW w:w="14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9C8B3F" w14:textId="77777777" w:rsidR="00E906A9" w:rsidRPr="00375960" w:rsidRDefault="00E906A9" w:rsidP="003D1558">
            <w:pPr>
              <w:pStyle w:val="TableEntry"/>
              <w:rPr>
                <w:ins w:id="2457" w:author="Andrea K. Fourquet" w:date="2018-07-18T00:52:00Z"/>
              </w:rPr>
            </w:pPr>
            <w:ins w:id="2458" w:author="Andrea K. Fourquet" w:date="2018-07-18T00:52:00Z">
              <w:r>
                <w:t>%</w:t>
              </w:r>
            </w:ins>
          </w:p>
        </w:tc>
        <w:tc>
          <w:tcPr>
            <w:tcW w:w="1350" w:type="dxa"/>
            <w:tcBorders>
              <w:top w:val="single" w:sz="4" w:space="0" w:color="auto"/>
              <w:left w:val="single" w:sz="4" w:space="0" w:color="auto"/>
              <w:bottom w:val="single" w:sz="4" w:space="0" w:color="auto"/>
              <w:right w:val="single" w:sz="4" w:space="0" w:color="auto"/>
            </w:tcBorders>
          </w:tcPr>
          <w:p w14:paraId="4E96E36D" w14:textId="77777777" w:rsidR="00E906A9" w:rsidRPr="00375960" w:rsidRDefault="00E906A9" w:rsidP="003D1558">
            <w:pPr>
              <w:rPr>
                <w:ins w:id="2459" w:author="Andrea K. Fourquet" w:date="2018-07-18T00:52:00Z"/>
              </w:rPr>
            </w:pPr>
            <w:ins w:id="2460" w:author="Andrea K. Fourquet" w:date="2018-07-18T00:52:00Z">
              <w:r w:rsidRPr="00CB2246">
                <w:t xml:space="preserve">PQ </w:t>
              </w:r>
            </w:ins>
          </w:p>
        </w:tc>
      </w:tr>
      <w:tr w:rsidR="00E906A9" w:rsidRPr="00375960" w14:paraId="4AE35063" w14:textId="77777777" w:rsidTr="003D1558">
        <w:trPr>
          <w:ins w:id="2461" w:author="Andrea K. Fourquet" w:date="2018-07-18T00:52:00Z"/>
        </w:trPr>
        <w:tc>
          <w:tcPr>
            <w:tcW w:w="1165" w:type="dxa"/>
            <w:tcBorders>
              <w:top w:val="nil"/>
              <w:left w:val="single" w:sz="8" w:space="0" w:color="auto"/>
              <w:bottom w:val="single" w:sz="4" w:space="0" w:color="auto"/>
              <w:right w:val="single" w:sz="4" w:space="0" w:color="auto"/>
            </w:tcBorders>
            <w:tcMar>
              <w:top w:w="0" w:type="dxa"/>
              <w:left w:w="108" w:type="dxa"/>
              <w:bottom w:w="0" w:type="dxa"/>
              <w:right w:w="108" w:type="dxa"/>
            </w:tcMar>
          </w:tcPr>
          <w:p w14:paraId="41452269" w14:textId="77777777" w:rsidR="00E906A9" w:rsidRPr="00375960" w:rsidRDefault="00E906A9" w:rsidP="003D1558">
            <w:pPr>
              <w:pStyle w:val="TableEntry"/>
              <w:rPr>
                <w:ins w:id="2462" w:author="Andrea K. Fourquet" w:date="2018-07-18T00:52:00Z"/>
              </w:rPr>
            </w:pPr>
            <w:ins w:id="2463" w:author="Andrea K. Fourquet" w:date="2018-07-18T00:52:00Z">
              <w:r w:rsidRPr="00375960">
                <w:t>20563-3</w:t>
              </w:r>
            </w:ins>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45F1C9" w14:textId="77777777" w:rsidR="00E906A9" w:rsidRPr="00375960" w:rsidRDefault="00E906A9" w:rsidP="003D1558">
            <w:pPr>
              <w:pStyle w:val="TableEntry"/>
              <w:rPr>
                <w:ins w:id="2464" w:author="Andrea K. Fourquet" w:date="2018-07-18T00:52:00Z"/>
              </w:rPr>
            </w:pPr>
            <w:ins w:id="2465" w:author="Andrea K. Fourquet" w:date="2018-07-18T00:52:00Z">
              <w:r w:rsidRPr="00375960">
                <w:t>CARBON MONOXIDE (CO)</w:t>
              </w:r>
            </w:ins>
          </w:p>
        </w:tc>
        <w:tc>
          <w:tcPr>
            <w:tcW w:w="14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59651D" w14:textId="77777777" w:rsidR="00E906A9" w:rsidRPr="00375960" w:rsidRDefault="00E906A9" w:rsidP="003D1558">
            <w:pPr>
              <w:pStyle w:val="TableEntry"/>
              <w:rPr>
                <w:ins w:id="2466" w:author="Andrea K. Fourquet" w:date="2018-07-18T00:52:00Z"/>
              </w:rPr>
            </w:pPr>
            <w:ins w:id="2467" w:author="Andrea K. Fourquet" w:date="2018-07-18T00:52:00Z">
              <w:r>
                <w:t>%</w:t>
              </w:r>
            </w:ins>
          </w:p>
        </w:tc>
        <w:tc>
          <w:tcPr>
            <w:tcW w:w="1350" w:type="dxa"/>
            <w:tcBorders>
              <w:top w:val="single" w:sz="4" w:space="0" w:color="auto"/>
              <w:left w:val="single" w:sz="4" w:space="0" w:color="auto"/>
              <w:bottom w:val="single" w:sz="4" w:space="0" w:color="auto"/>
              <w:right w:val="single" w:sz="4" w:space="0" w:color="auto"/>
            </w:tcBorders>
          </w:tcPr>
          <w:p w14:paraId="3288F31C" w14:textId="77777777" w:rsidR="00E906A9" w:rsidRPr="00375960" w:rsidRDefault="00E906A9" w:rsidP="003D1558">
            <w:pPr>
              <w:rPr>
                <w:ins w:id="2468" w:author="Andrea K. Fourquet" w:date="2018-07-18T00:52:00Z"/>
              </w:rPr>
            </w:pPr>
            <w:ins w:id="2469" w:author="Andrea K. Fourquet" w:date="2018-07-18T00:52:00Z">
              <w:r w:rsidRPr="00CB2246">
                <w:t xml:space="preserve">PQ </w:t>
              </w:r>
            </w:ins>
          </w:p>
        </w:tc>
      </w:tr>
      <w:tr w:rsidR="00E906A9" w:rsidRPr="00375960" w14:paraId="6BD4DD0E" w14:textId="77777777" w:rsidTr="003D1558">
        <w:trPr>
          <w:trHeight w:val="210"/>
          <w:ins w:id="2470" w:author="Andrea K. Fourquet" w:date="2018-07-18T00:52:00Z"/>
        </w:trPr>
        <w:tc>
          <w:tcPr>
            <w:tcW w:w="11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D8FD04B" w14:textId="77777777" w:rsidR="00E906A9" w:rsidRPr="00375960" w:rsidRDefault="00E906A9" w:rsidP="003D1558">
            <w:pPr>
              <w:pStyle w:val="TableEntry"/>
              <w:rPr>
                <w:ins w:id="2471" w:author="Andrea K. Fourquet" w:date="2018-07-18T00:52:00Z"/>
              </w:rPr>
            </w:pPr>
            <w:ins w:id="2472" w:author="Andrea K. Fourquet" w:date="2018-07-18T00:52:00Z">
              <w:r w:rsidRPr="00375960">
                <w:t>2339-0</w:t>
              </w:r>
            </w:ins>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36770E" w14:textId="77777777" w:rsidR="00E906A9" w:rsidRPr="00375960" w:rsidRDefault="00E906A9" w:rsidP="003D1558">
            <w:pPr>
              <w:pStyle w:val="TableEntry"/>
              <w:rPr>
                <w:ins w:id="2473" w:author="Andrea K. Fourquet" w:date="2018-07-18T00:52:00Z"/>
              </w:rPr>
            </w:pPr>
            <w:ins w:id="2474" w:author="Andrea K. Fourquet" w:date="2018-07-18T00:52:00Z">
              <w:r w:rsidRPr="00375960">
                <w:t xml:space="preserve">BLOOD GLUCOSE LEVEL </w:t>
              </w:r>
            </w:ins>
          </w:p>
        </w:tc>
        <w:tc>
          <w:tcPr>
            <w:tcW w:w="14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823B91" w14:textId="77777777" w:rsidR="00E906A9" w:rsidRPr="00375960" w:rsidRDefault="00E906A9" w:rsidP="003D1558">
            <w:pPr>
              <w:pStyle w:val="TableEntry"/>
              <w:rPr>
                <w:ins w:id="2475" w:author="Andrea K. Fourquet" w:date="2018-07-18T00:52:00Z"/>
              </w:rPr>
            </w:pPr>
            <w:ins w:id="2476" w:author="Andrea K. Fourquet" w:date="2018-07-18T00:52:00Z">
              <w:r>
                <w:t>mg/dl</w:t>
              </w:r>
            </w:ins>
          </w:p>
        </w:tc>
        <w:tc>
          <w:tcPr>
            <w:tcW w:w="1350" w:type="dxa"/>
            <w:tcBorders>
              <w:top w:val="single" w:sz="4" w:space="0" w:color="auto"/>
              <w:left w:val="single" w:sz="4" w:space="0" w:color="auto"/>
              <w:bottom w:val="single" w:sz="4" w:space="0" w:color="auto"/>
              <w:right w:val="single" w:sz="4" w:space="0" w:color="auto"/>
            </w:tcBorders>
            <w:hideMark/>
          </w:tcPr>
          <w:p w14:paraId="7C33D73B" w14:textId="77777777" w:rsidR="00E906A9" w:rsidRPr="00375960" w:rsidRDefault="00E906A9" w:rsidP="003D1558">
            <w:pPr>
              <w:rPr>
                <w:ins w:id="2477" w:author="Andrea K. Fourquet" w:date="2018-07-18T00:52:00Z"/>
              </w:rPr>
            </w:pPr>
            <w:ins w:id="2478" w:author="Andrea K. Fourquet" w:date="2018-07-18T00:52:00Z">
              <w:r w:rsidRPr="00CB2246">
                <w:t xml:space="preserve">PQ </w:t>
              </w:r>
            </w:ins>
          </w:p>
        </w:tc>
      </w:tr>
      <w:tr w:rsidR="00E906A9" w:rsidRPr="00375960" w14:paraId="751DBB52" w14:textId="77777777" w:rsidTr="003D1558">
        <w:trPr>
          <w:ins w:id="2479" w:author="Andrea K. Fourquet" w:date="2018-07-18T00:52:00Z"/>
        </w:trPr>
        <w:tc>
          <w:tcPr>
            <w:tcW w:w="1165" w:type="dxa"/>
            <w:tcBorders>
              <w:top w:val="single" w:sz="4" w:space="0" w:color="auto"/>
              <w:left w:val="single" w:sz="8" w:space="0" w:color="auto"/>
              <w:bottom w:val="single" w:sz="8" w:space="0" w:color="auto"/>
              <w:right w:val="single" w:sz="4" w:space="0" w:color="auto"/>
            </w:tcBorders>
            <w:tcMar>
              <w:top w:w="0" w:type="dxa"/>
              <w:left w:w="108" w:type="dxa"/>
              <w:bottom w:w="0" w:type="dxa"/>
              <w:right w:w="108" w:type="dxa"/>
            </w:tcMar>
          </w:tcPr>
          <w:p w14:paraId="603159BF" w14:textId="77777777" w:rsidR="00E906A9" w:rsidRPr="00375960" w:rsidRDefault="00E906A9" w:rsidP="003D1558">
            <w:pPr>
              <w:pStyle w:val="TableEntry"/>
              <w:rPr>
                <w:ins w:id="2480" w:author="Andrea K. Fourquet" w:date="2018-07-18T00:52:00Z"/>
              </w:rPr>
            </w:pPr>
            <w:ins w:id="2481" w:author="Andrea K. Fourquet" w:date="2018-07-18T00:52:00Z">
              <w:r w:rsidRPr="00375960">
                <w:t>9267-6</w:t>
              </w:r>
            </w:ins>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4CD15F" w14:textId="77777777" w:rsidR="00E906A9" w:rsidRPr="00375960" w:rsidRDefault="00E906A9" w:rsidP="003D1558">
            <w:pPr>
              <w:pStyle w:val="TableEntry"/>
              <w:rPr>
                <w:ins w:id="2482" w:author="Andrea K. Fourquet" w:date="2018-07-18T00:52:00Z"/>
              </w:rPr>
            </w:pPr>
            <w:ins w:id="2483" w:author="Andrea K. Fourquet" w:date="2018-07-18T00:52:00Z">
              <w:r w:rsidRPr="00375960">
                <w:t>GLASGOW COMA SCORE-EYE</w:t>
              </w:r>
            </w:ins>
          </w:p>
        </w:tc>
        <w:tc>
          <w:tcPr>
            <w:tcW w:w="14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09134F" w14:textId="77777777" w:rsidR="00E906A9" w:rsidRPr="00375960" w:rsidRDefault="00E906A9" w:rsidP="003D1558">
            <w:pPr>
              <w:pStyle w:val="TableEntry"/>
              <w:rPr>
                <w:ins w:id="2484" w:author="Andrea K. Fourquet" w:date="2018-07-18T00:52:00Z"/>
              </w:rPr>
            </w:pPr>
            <w:ins w:id="2485" w:author="Andrea K. Fourquet" w:date="2018-07-18T00:52:00Z">
              <w:r>
                <w:t>n/a</w:t>
              </w:r>
            </w:ins>
          </w:p>
        </w:tc>
        <w:tc>
          <w:tcPr>
            <w:tcW w:w="1350" w:type="dxa"/>
            <w:tcBorders>
              <w:top w:val="single" w:sz="4" w:space="0" w:color="auto"/>
              <w:left w:val="single" w:sz="4" w:space="0" w:color="auto"/>
              <w:bottom w:val="single" w:sz="4" w:space="0" w:color="auto"/>
              <w:right w:val="single" w:sz="4" w:space="0" w:color="auto"/>
            </w:tcBorders>
          </w:tcPr>
          <w:p w14:paraId="3D36A9D2" w14:textId="77777777" w:rsidR="00E906A9" w:rsidRPr="00375960" w:rsidRDefault="00E906A9" w:rsidP="003D1558">
            <w:pPr>
              <w:rPr>
                <w:ins w:id="2486" w:author="Andrea K. Fourquet" w:date="2018-07-18T00:52:00Z"/>
              </w:rPr>
            </w:pPr>
            <w:ins w:id="2487" w:author="Andrea K. Fourquet" w:date="2018-07-18T00:52:00Z">
              <w:r w:rsidRPr="00CB2246">
                <w:t xml:space="preserve">PQ </w:t>
              </w:r>
            </w:ins>
          </w:p>
        </w:tc>
      </w:tr>
      <w:tr w:rsidR="00E906A9" w:rsidRPr="00375960" w14:paraId="52BFFDB9" w14:textId="77777777" w:rsidTr="003D1558">
        <w:trPr>
          <w:ins w:id="2488" w:author="Andrea K. Fourquet" w:date="2018-07-18T00:52:00Z"/>
        </w:trPr>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p w14:paraId="10A8376C" w14:textId="77777777" w:rsidR="00E906A9" w:rsidRPr="00375960" w:rsidRDefault="00E906A9" w:rsidP="003D1558">
            <w:pPr>
              <w:pStyle w:val="TableEntry"/>
              <w:rPr>
                <w:ins w:id="2489" w:author="Andrea K. Fourquet" w:date="2018-07-18T00:52:00Z"/>
              </w:rPr>
            </w:pPr>
            <w:ins w:id="2490" w:author="Andrea K. Fourquet" w:date="2018-07-18T00:52:00Z">
              <w:r w:rsidRPr="00375960">
                <w:t>9268-4</w:t>
              </w:r>
            </w:ins>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62DCD0" w14:textId="77777777" w:rsidR="00E906A9" w:rsidRPr="00375960" w:rsidRDefault="00E906A9" w:rsidP="003D1558">
            <w:pPr>
              <w:pStyle w:val="TableEntry"/>
              <w:rPr>
                <w:ins w:id="2491" w:author="Andrea K. Fourquet" w:date="2018-07-18T00:52:00Z"/>
              </w:rPr>
            </w:pPr>
            <w:ins w:id="2492" w:author="Andrea K. Fourquet" w:date="2018-07-18T00:52:00Z">
              <w:r w:rsidRPr="00375960">
                <w:t>GLASGOW MOTOR</w:t>
              </w:r>
            </w:ins>
          </w:p>
        </w:tc>
        <w:tc>
          <w:tcPr>
            <w:tcW w:w="14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BDE258" w14:textId="77777777" w:rsidR="00E906A9" w:rsidRPr="00375960" w:rsidRDefault="00E906A9" w:rsidP="003D1558">
            <w:pPr>
              <w:pStyle w:val="xtableentry"/>
              <w:rPr>
                <w:ins w:id="2493" w:author="Andrea K. Fourquet" w:date="2018-07-18T00:52:00Z"/>
              </w:rPr>
            </w:pPr>
            <w:ins w:id="2494" w:author="Andrea K. Fourquet" w:date="2018-07-18T00:52:00Z">
              <w:r w:rsidRPr="00A44423">
                <w:t>n/a</w:t>
              </w:r>
            </w:ins>
          </w:p>
        </w:tc>
        <w:tc>
          <w:tcPr>
            <w:tcW w:w="1350" w:type="dxa"/>
            <w:tcBorders>
              <w:top w:val="single" w:sz="4" w:space="0" w:color="auto"/>
              <w:left w:val="single" w:sz="4" w:space="0" w:color="auto"/>
              <w:bottom w:val="single" w:sz="4" w:space="0" w:color="auto"/>
              <w:right w:val="single" w:sz="4" w:space="0" w:color="auto"/>
            </w:tcBorders>
          </w:tcPr>
          <w:p w14:paraId="0EA10816" w14:textId="77777777" w:rsidR="00E906A9" w:rsidRPr="00375960" w:rsidRDefault="00E906A9" w:rsidP="003D1558">
            <w:pPr>
              <w:rPr>
                <w:ins w:id="2495" w:author="Andrea K. Fourquet" w:date="2018-07-18T00:52:00Z"/>
              </w:rPr>
            </w:pPr>
            <w:ins w:id="2496" w:author="Andrea K. Fourquet" w:date="2018-07-18T00:52:00Z">
              <w:r w:rsidRPr="00CB2246">
                <w:t xml:space="preserve">PQ </w:t>
              </w:r>
            </w:ins>
          </w:p>
        </w:tc>
      </w:tr>
      <w:tr w:rsidR="00E906A9" w:rsidRPr="00375960" w14:paraId="3137DE2F" w14:textId="77777777" w:rsidTr="003D1558">
        <w:trPr>
          <w:ins w:id="2497" w:author="Andrea K. Fourquet" w:date="2018-07-18T00:52:00Z"/>
        </w:trPr>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p w14:paraId="2A7571DC" w14:textId="77777777" w:rsidR="00E906A9" w:rsidRPr="00375960" w:rsidRDefault="00E906A9" w:rsidP="003D1558">
            <w:pPr>
              <w:pStyle w:val="TableEntry"/>
              <w:rPr>
                <w:ins w:id="2498" w:author="Andrea K. Fourquet" w:date="2018-07-18T00:52:00Z"/>
              </w:rPr>
            </w:pPr>
            <w:ins w:id="2499" w:author="Andrea K. Fourquet" w:date="2018-07-18T00:52:00Z">
              <w:r w:rsidRPr="00375960">
                <w:t>9270-0</w:t>
              </w:r>
            </w:ins>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9DBB9E" w14:textId="77777777" w:rsidR="00E906A9" w:rsidRPr="00375960" w:rsidRDefault="00E906A9" w:rsidP="003D1558">
            <w:pPr>
              <w:pStyle w:val="TableEntry"/>
              <w:rPr>
                <w:ins w:id="2500" w:author="Andrea K. Fourquet" w:date="2018-07-18T00:52:00Z"/>
              </w:rPr>
            </w:pPr>
            <w:ins w:id="2501" w:author="Andrea K. Fourquet" w:date="2018-07-18T00:52:00Z">
              <w:r w:rsidRPr="00375960">
                <w:t>GLASGOW COMA SCORE.VERBAL</w:t>
              </w:r>
            </w:ins>
          </w:p>
        </w:tc>
        <w:tc>
          <w:tcPr>
            <w:tcW w:w="14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338D2B" w14:textId="77777777" w:rsidR="00E906A9" w:rsidRPr="00375960" w:rsidRDefault="00E906A9" w:rsidP="003D1558">
            <w:pPr>
              <w:pStyle w:val="xtableentry"/>
              <w:rPr>
                <w:ins w:id="2502" w:author="Andrea K. Fourquet" w:date="2018-07-18T00:52:00Z"/>
              </w:rPr>
            </w:pPr>
            <w:ins w:id="2503" w:author="Andrea K. Fourquet" w:date="2018-07-18T00:52:00Z">
              <w:r w:rsidRPr="00A44423">
                <w:t>n/a</w:t>
              </w:r>
            </w:ins>
          </w:p>
        </w:tc>
        <w:tc>
          <w:tcPr>
            <w:tcW w:w="1350" w:type="dxa"/>
            <w:tcBorders>
              <w:top w:val="single" w:sz="4" w:space="0" w:color="auto"/>
              <w:left w:val="single" w:sz="4" w:space="0" w:color="auto"/>
              <w:bottom w:val="single" w:sz="4" w:space="0" w:color="auto"/>
              <w:right w:val="single" w:sz="4" w:space="0" w:color="auto"/>
            </w:tcBorders>
          </w:tcPr>
          <w:p w14:paraId="00BB6C56" w14:textId="77777777" w:rsidR="00E906A9" w:rsidRPr="00375960" w:rsidRDefault="00E906A9" w:rsidP="003D1558">
            <w:pPr>
              <w:rPr>
                <w:ins w:id="2504" w:author="Andrea K. Fourquet" w:date="2018-07-18T00:52:00Z"/>
              </w:rPr>
            </w:pPr>
            <w:ins w:id="2505" w:author="Andrea K. Fourquet" w:date="2018-07-18T00:52:00Z">
              <w:r w:rsidRPr="00CB2246">
                <w:t xml:space="preserve">PQ </w:t>
              </w:r>
            </w:ins>
          </w:p>
        </w:tc>
      </w:tr>
      <w:tr w:rsidR="00E906A9" w:rsidRPr="00375960" w14:paraId="26160837" w14:textId="77777777" w:rsidTr="003D1558">
        <w:trPr>
          <w:ins w:id="2506" w:author="Andrea K. Fourquet" w:date="2018-07-18T00:52:00Z"/>
        </w:trPr>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p w14:paraId="47537ABB" w14:textId="77777777" w:rsidR="00E906A9" w:rsidRPr="00375960" w:rsidRDefault="00E906A9" w:rsidP="003D1558">
            <w:pPr>
              <w:pStyle w:val="TableEntry"/>
              <w:rPr>
                <w:ins w:id="2507" w:author="Andrea K. Fourquet" w:date="2018-07-18T00:52:00Z"/>
              </w:rPr>
            </w:pPr>
            <w:ins w:id="2508" w:author="Andrea K. Fourquet" w:date="2018-07-18T00:52:00Z">
              <w:r w:rsidRPr="00375960">
                <w:t>9269-2</w:t>
              </w:r>
            </w:ins>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982C1D" w14:textId="77777777" w:rsidR="00E906A9" w:rsidRPr="00375960" w:rsidRDefault="00E906A9" w:rsidP="003D1558">
            <w:pPr>
              <w:pStyle w:val="TableEntry"/>
              <w:rPr>
                <w:ins w:id="2509" w:author="Andrea K. Fourquet" w:date="2018-07-18T00:52:00Z"/>
              </w:rPr>
            </w:pPr>
            <w:ins w:id="2510" w:author="Andrea K. Fourquet" w:date="2018-07-18T00:52:00Z">
              <w:r w:rsidRPr="00375960">
                <w:t>TOTAL GLASGOW COMA SCORE</w:t>
              </w:r>
            </w:ins>
          </w:p>
        </w:tc>
        <w:tc>
          <w:tcPr>
            <w:tcW w:w="14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E14454" w14:textId="77777777" w:rsidR="00E906A9" w:rsidRPr="00375960" w:rsidRDefault="00E906A9" w:rsidP="003D1558">
            <w:pPr>
              <w:pStyle w:val="xtableentry"/>
              <w:rPr>
                <w:ins w:id="2511" w:author="Andrea K. Fourquet" w:date="2018-07-18T00:52:00Z"/>
              </w:rPr>
            </w:pPr>
            <w:ins w:id="2512" w:author="Andrea K. Fourquet" w:date="2018-07-18T00:52:00Z">
              <w:r w:rsidRPr="00A44423">
                <w:t>n/a</w:t>
              </w:r>
            </w:ins>
          </w:p>
        </w:tc>
        <w:tc>
          <w:tcPr>
            <w:tcW w:w="1350" w:type="dxa"/>
            <w:tcBorders>
              <w:top w:val="single" w:sz="4" w:space="0" w:color="auto"/>
              <w:left w:val="single" w:sz="4" w:space="0" w:color="auto"/>
              <w:bottom w:val="single" w:sz="4" w:space="0" w:color="auto"/>
              <w:right w:val="single" w:sz="4" w:space="0" w:color="auto"/>
            </w:tcBorders>
          </w:tcPr>
          <w:p w14:paraId="4D0724A7" w14:textId="77777777" w:rsidR="00E906A9" w:rsidRPr="00375960" w:rsidRDefault="00E906A9" w:rsidP="003D1558">
            <w:pPr>
              <w:rPr>
                <w:ins w:id="2513" w:author="Andrea K. Fourquet" w:date="2018-07-18T00:52:00Z"/>
              </w:rPr>
            </w:pPr>
            <w:ins w:id="2514" w:author="Andrea K. Fourquet" w:date="2018-07-18T00:52:00Z">
              <w:r w:rsidRPr="00CB2246">
                <w:t xml:space="preserve">PQ </w:t>
              </w:r>
            </w:ins>
          </w:p>
        </w:tc>
      </w:tr>
      <w:tr w:rsidR="00E906A9" w:rsidRPr="00375960" w14:paraId="52A985C0" w14:textId="77777777" w:rsidTr="003D1558">
        <w:trPr>
          <w:ins w:id="2515" w:author="Andrea K. Fourquet" w:date="2018-07-18T00:52:00Z"/>
        </w:trPr>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p w14:paraId="3645EEE3" w14:textId="77777777" w:rsidR="00E906A9" w:rsidRPr="00375960" w:rsidRDefault="00E906A9" w:rsidP="003D1558">
            <w:pPr>
              <w:pStyle w:val="TableEntry"/>
              <w:rPr>
                <w:ins w:id="2516" w:author="Andrea K. Fourquet" w:date="2018-07-18T00:52:00Z"/>
              </w:rPr>
            </w:pPr>
            <w:ins w:id="2517" w:author="Andrea K. Fourquet" w:date="2018-07-18T00:52:00Z">
              <w:r w:rsidRPr="00375960">
                <w:t>9267-6</w:t>
              </w:r>
            </w:ins>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EA4A31" w14:textId="77777777" w:rsidR="00E906A9" w:rsidRPr="00375960" w:rsidRDefault="00E906A9" w:rsidP="003D1558">
            <w:pPr>
              <w:pStyle w:val="TableEntry"/>
              <w:rPr>
                <w:ins w:id="2518" w:author="Andrea K. Fourquet" w:date="2018-07-18T00:52:00Z"/>
              </w:rPr>
            </w:pPr>
            <w:ins w:id="2519" w:author="Andrea K. Fourquet" w:date="2018-07-18T00:52:00Z">
              <w:r w:rsidRPr="00375960">
                <w:t>GLASCOW QUALIFIER</w:t>
              </w:r>
            </w:ins>
          </w:p>
        </w:tc>
        <w:tc>
          <w:tcPr>
            <w:tcW w:w="14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2CF778" w14:textId="77777777" w:rsidR="00E906A9" w:rsidRPr="00375960" w:rsidRDefault="00E906A9" w:rsidP="003D1558">
            <w:pPr>
              <w:pStyle w:val="xtableentry"/>
              <w:rPr>
                <w:ins w:id="2520" w:author="Andrea K. Fourquet" w:date="2018-07-18T00:52:00Z"/>
              </w:rPr>
            </w:pPr>
            <w:ins w:id="2521" w:author="Andrea K. Fourquet" w:date="2018-07-18T00:52:00Z">
              <w:r w:rsidRPr="00A44423">
                <w:t>n/a</w:t>
              </w:r>
            </w:ins>
          </w:p>
        </w:tc>
        <w:tc>
          <w:tcPr>
            <w:tcW w:w="1350" w:type="dxa"/>
            <w:tcBorders>
              <w:top w:val="single" w:sz="4" w:space="0" w:color="auto"/>
              <w:left w:val="single" w:sz="4" w:space="0" w:color="auto"/>
              <w:bottom w:val="single" w:sz="4" w:space="0" w:color="auto"/>
              <w:right w:val="single" w:sz="4" w:space="0" w:color="auto"/>
            </w:tcBorders>
          </w:tcPr>
          <w:p w14:paraId="5E1E7CE0" w14:textId="77777777" w:rsidR="00E906A9" w:rsidRPr="00375960" w:rsidRDefault="00E906A9" w:rsidP="003D1558">
            <w:pPr>
              <w:rPr>
                <w:ins w:id="2522" w:author="Andrea K. Fourquet" w:date="2018-07-18T00:52:00Z"/>
              </w:rPr>
            </w:pPr>
            <w:ins w:id="2523" w:author="Andrea K. Fourquet" w:date="2018-07-18T00:52:00Z">
              <w:r w:rsidRPr="00CB2246">
                <w:t xml:space="preserve">PQ </w:t>
              </w:r>
            </w:ins>
          </w:p>
        </w:tc>
      </w:tr>
      <w:tr w:rsidR="00E906A9" w:rsidRPr="00375960" w14:paraId="33B22A84" w14:textId="77777777" w:rsidTr="003D1558">
        <w:trPr>
          <w:ins w:id="2524" w:author="Andrea K. Fourquet" w:date="2018-07-18T00:52:00Z"/>
        </w:trPr>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p w14:paraId="4C7CF190" w14:textId="77777777" w:rsidR="00E906A9" w:rsidRPr="00375960" w:rsidRDefault="00E906A9" w:rsidP="003D1558">
            <w:pPr>
              <w:pStyle w:val="TableEntry"/>
              <w:rPr>
                <w:ins w:id="2525" w:author="Andrea K. Fourquet" w:date="2018-07-18T00:52:00Z"/>
              </w:rPr>
            </w:pPr>
            <w:ins w:id="2526" w:author="Andrea K. Fourquet" w:date="2018-07-18T00:52:00Z">
              <w:r w:rsidRPr="00375960">
                <w:t>38208-5</w:t>
              </w:r>
            </w:ins>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4C00D8" w14:textId="77777777" w:rsidR="00E906A9" w:rsidRPr="00375960" w:rsidRDefault="00E906A9" w:rsidP="003D1558">
            <w:pPr>
              <w:pStyle w:val="TableEntry"/>
              <w:rPr>
                <w:ins w:id="2527" w:author="Andrea K. Fourquet" w:date="2018-07-18T00:52:00Z"/>
              </w:rPr>
            </w:pPr>
            <w:ins w:id="2528" w:author="Andrea K. Fourquet" w:date="2018-07-18T00:52:00Z">
              <w:r w:rsidRPr="00375960">
                <w:t>PAIN SCALE SCORE</w:t>
              </w:r>
            </w:ins>
          </w:p>
        </w:tc>
        <w:tc>
          <w:tcPr>
            <w:tcW w:w="14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C94F03" w14:textId="77777777" w:rsidR="00E906A9" w:rsidRPr="00375960" w:rsidRDefault="00E906A9" w:rsidP="003D1558">
            <w:pPr>
              <w:pStyle w:val="xtableentry"/>
              <w:rPr>
                <w:ins w:id="2529" w:author="Andrea K. Fourquet" w:date="2018-07-18T00:52:00Z"/>
              </w:rPr>
            </w:pPr>
            <w:ins w:id="2530" w:author="Andrea K. Fourquet" w:date="2018-07-18T00:52:00Z">
              <w:r w:rsidRPr="00A44423">
                <w:t>n/a</w:t>
              </w:r>
            </w:ins>
          </w:p>
        </w:tc>
        <w:tc>
          <w:tcPr>
            <w:tcW w:w="1350" w:type="dxa"/>
            <w:tcBorders>
              <w:top w:val="single" w:sz="4" w:space="0" w:color="auto"/>
              <w:left w:val="single" w:sz="4" w:space="0" w:color="auto"/>
              <w:bottom w:val="single" w:sz="4" w:space="0" w:color="auto"/>
              <w:right w:val="single" w:sz="4" w:space="0" w:color="auto"/>
            </w:tcBorders>
          </w:tcPr>
          <w:p w14:paraId="7BE8F955" w14:textId="77777777" w:rsidR="00E906A9" w:rsidRPr="00375960" w:rsidRDefault="00E906A9" w:rsidP="003D1558">
            <w:pPr>
              <w:rPr>
                <w:ins w:id="2531" w:author="Andrea K. Fourquet" w:date="2018-07-18T00:52:00Z"/>
              </w:rPr>
            </w:pPr>
            <w:ins w:id="2532" w:author="Andrea K. Fourquet" w:date="2018-07-18T00:52:00Z">
              <w:r w:rsidRPr="00CB2246">
                <w:t xml:space="preserve">PQ </w:t>
              </w:r>
            </w:ins>
          </w:p>
        </w:tc>
      </w:tr>
      <w:tr w:rsidR="00E906A9" w:rsidRPr="00375960" w14:paraId="724B07A1" w14:textId="77777777" w:rsidTr="003D1558">
        <w:trPr>
          <w:ins w:id="2533" w:author="Andrea K. Fourquet" w:date="2018-07-18T00:52:00Z"/>
        </w:trPr>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p w14:paraId="5515CE83" w14:textId="77777777" w:rsidR="00E906A9" w:rsidRPr="00375960" w:rsidRDefault="00E906A9" w:rsidP="003D1558">
            <w:pPr>
              <w:pStyle w:val="TableEntry"/>
              <w:rPr>
                <w:ins w:id="2534" w:author="Andrea K. Fourquet" w:date="2018-07-18T00:52:00Z"/>
              </w:rPr>
            </w:pPr>
            <w:ins w:id="2535" w:author="Andrea K. Fourquet" w:date="2018-07-18T00:52:00Z">
              <w:r w:rsidRPr="00375960">
                <w:t>80316-3 </w:t>
              </w:r>
            </w:ins>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A05926" w14:textId="77777777" w:rsidR="00E906A9" w:rsidRPr="00375960" w:rsidRDefault="00E906A9" w:rsidP="003D1558">
            <w:pPr>
              <w:pStyle w:val="TableEntry"/>
              <w:rPr>
                <w:ins w:id="2536" w:author="Andrea K. Fourquet" w:date="2018-07-18T00:52:00Z"/>
              </w:rPr>
            </w:pPr>
            <w:ins w:id="2537" w:author="Andrea K. Fourquet" w:date="2018-07-18T00:52:00Z">
              <w:r w:rsidRPr="00375960">
                <w:t>PAIN SCALE TYPE</w:t>
              </w:r>
            </w:ins>
          </w:p>
        </w:tc>
        <w:tc>
          <w:tcPr>
            <w:tcW w:w="14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88CD4F" w14:textId="77777777" w:rsidR="00E906A9" w:rsidRPr="00375960" w:rsidRDefault="00E906A9" w:rsidP="003D1558">
            <w:pPr>
              <w:pStyle w:val="xtableentry"/>
              <w:rPr>
                <w:ins w:id="2538" w:author="Andrea K. Fourquet" w:date="2018-07-18T00:52:00Z"/>
              </w:rPr>
            </w:pPr>
            <w:ins w:id="2539" w:author="Andrea K. Fourquet" w:date="2018-07-18T00:52:00Z">
              <w:r w:rsidRPr="00A44423">
                <w:t>n/a</w:t>
              </w:r>
            </w:ins>
          </w:p>
        </w:tc>
        <w:tc>
          <w:tcPr>
            <w:tcW w:w="1350" w:type="dxa"/>
            <w:tcBorders>
              <w:top w:val="single" w:sz="4" w:space="0" w:color="auto"/>
              <w:left w:val="single" w:sz="4" w:space="0" w:color="auto"/>
              <w:bottom w:val="single" w:sz="4" w:space="0" w:color="auto"/>
              <w:right w:val="single" w:sz="4" w:space="0" w:color="auto"/>
            </w:tcBorders>
          </w:tcPr>
          <w:p w14:paraId="35394CFB" w14:textId="77777777" w:rsidR="00E906A9" w:rsidRPr="00375960" w:rsidRDefault="00E906A9" w:rsidP="003D1558">
            <w:pPr>
              <w:rPr>
                <w:ins w:id="2540" w:author="Andrea K. Fourquet" w:date="2018-07-18T00:52:00Z"/>
              </w:rPr>
            </w:pPr>
            <w:ins w:id="2541" w:author="Andrea K. Fourquet" w:date="2018-07-18T00:52:00Z">
              <w:r w:rsidRPr="00CB2246">
                <w:t xml:space="preserve">PQ </w:t>
              </w:r>
            </w:ins>
          </w:p>
        </w:tc>
      </w:tr>
      <w:tr w:rsidR="00E906A9" w:rsidRPr="00375960" w14:paraId="4CC9E02F" w14:textId="77777777" w:rsidTr="003D1558">
        <w:trPr>
          <w:ins w:id="2542" w:author="Andrea K. Fourquet" w:date="2018-07-18T00:52:00Z"/>
        </w:trPr>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p w14:paraId="4370B282" w14:textId="77777777" w:rsidR="00E906A9" w:rsidRPr="00375960" w:rsidRDefault="00E906A9" w:rsidP="003D1558">
            <w:pPr>
              <w:pStyle w:val="TableEntry"/>
              <w:rPr>
                <w:ins w:id="2543" w:author="Andrea K. Fourquet" w:date="2018-07-18T00:52:00Z"/>
              </w:rPr>
            </w:pPr>
            <w:ins w:id="2544" w:author="Andrea K. Fourquet" w:date="2018-07-18T00:52:00Z">
              <w:r w:rsidRPr="00375960">
                <w:t>72089-6</w:t>
              </w:r>
            </w:ins>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7D0B5A" w14:textId="77777777" w:rsidR="00E906A9" w:rsidRPr="00375960" w:rsidRDefault="00E906A9" w:rsidP="003D1558">
            <w:pPr>
              <w:pStyle w:val="TableEntry"/>
              <w:rPr>
                <w:ins w:id="2545" w:author="Andrea K. Fourquet" w:date="2018-07-18T00:52:00Z"/>
              </w:rPr>
            </w:pPr>
            <w:ins w:id="2546" w:author="Andrea K. Fourquet" w:date="2018-07-18T00:52:00Z">
              <w:r w:rsidRPr="00375960">
                <w:t>STROKE SCALE SCORE</w:t>
              </w:r>
            </w:ins>
          </w:p>
        </w:tc>
        <w:tc>
          <w:tcPr>
            <w:tcW w:w="14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296BA4" w14:textId="77777777" w:rsidR="00E906A9" w:rsidRPr="00375960" w:rsidRDefault="00E906A9" w:rsidP="003D1558">
            <w:pPr>
              <w:pStyle w:val="xtableentry"/>
              <w:rPr>
                <w:ins w:id="2547" w:author="Andrea K. Fourquet" w:date="2018-07-18T00:52:00Z"/>
              </w:rPr>
            </w:pPr>
            <w:ins w:id="2548" w:author="Andrea K. Fourquet" w:date="2018-07-18T00:52:00Z">
              <w:r w:rsidRPr="00A44423">
                <w:t>n/a</w:t>
              </w:r>
            </w:ins>
          </w:p>
        </w:tc>
        <w:tc>
          <w:tcPr>
            <w:tcW w:w="1350" w:type="dxa"/>
            <w:tcBorders>
              <w:top w:val="single" w:sz="4" w:space="0" w:color="auto"/>
              <w:left w:val="single" w:sz="4" w:space="0" w:color="auto"/>
              <w:bottom w:val="single" w:sz="4" w:space="0" w:color="auto"/>
              <w:right w:val="single" w:sz="4" w:space="0" w:color="auto"/>
            </w:tcBorders>
          </w:tcPr>
          <w:p w14:paraId="0513344B" w14:textId="77777777" w:rsidR="00E906A9" w:rsidRPr="00375960" w:rsidRDefault="00E906A9" w:rsidP="003D1558">
            <w:pPr>
              <w:rPr>
                <w:ins w:id="2549" w:author="Andrea K. Fourquet" w:date="2018-07-18T00:52:00Z"/>
              </w:rPr>
            </w:pPr>
            <w:ins w:id="2550" w:author="Andrea K. Fourquet" w:date="2018-07-18T00:52:00Z">
              <w:r w:rsidRPr="00CB2246">
                <w:t xml:space="preserve">PQ </w:t>
              </w:r>
            </w:ins>
          </w:p>
        </w:tc>
      </w:tr>
      <w:tr w:rsidR="00E906A9" w:rsidRPr="00375960" w14:paraId="5CD690E4" w14:textId="77777777" w:rsidTr="003D1558">
        <w:trPr>
          <w:ins w:id="2551" w:author="Andrea K. Fourquet" w:date="2018-07-18T00:52:00Z"/>
        </w:trPr>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p w14:paraId="77AA5B17" w14:textId="77777777" w:rsidR="00E906A9" w:rsidRPr="00375960" w:rsidRDefault="00E906A9" w:rsidP="003D1558">
            <w:pPr>
              <w:pStyle w:val="TableEntry"/>
              <w:rPr>
                <w:ins w:id="2552" w:author="Andrea K. Fourquet" w:date="2018-07-18T00:52:00Z"/>
              </w:rPr>
            </w:pPr>
            <w:ins w:id="2553" w:author="Andrea K. Fourquet" w:date="2018-07-18T00:52:00Z">
              <w:r w:rsidRPr="00375960">
                <w:t>67521-5</w:t>
              </w:r>
            </w:ins>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D757066" w14:textId="77777777" w:rsidR="00E906A9" w:rsidRPr="00375960" w:rsidRDefault="00E906A9" w:rsidP="003D1558">
            <w:pPr>
              <w:pStyle w:val="TableEntry"/>
              <w:rPr>
                <w:ins w:id="2554" w:author="Andrea K. Fourquet" w:date="2018-07-18T00:52:00Z"/>
              </w:rPr>
            </w:pPr>
            <w:ins w:id="2555" w:author="Andrea K. Fourquet" w:date="2018-07-18T00:52:00Z">
              <w:r w:rsidRPr="00375960">
                <w:t>STROKE SCALE TYPE</w:t>
              </w:r>
            </w:ins>
          </w:p>
        </w:tc>
        <w:tc>
          <w:tcPr>
            <w:tcW w:w="14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65DA62" w14:textId="77777777" w:rsidR="00E906A9" w:rsidRPr="00375960" w:rsidRDefault="00E906A9" w:rsidP="003D1558">
            <w:pPr>
              <w:pStyle w:val="xtableentry"/>
              <w:rPr>
                <w:ins w:id="2556" w:author="Andrea K. Fourquet" w:date="2018-07-18T00:52:00Z"/>
              </w:rPr>
            </w:pPr>
            <w:ins w:id="2557" w:author="Andrea K. Fourquet" w:date="2018-07-18T00:52:00Z">
              <w:r w:rsidRPr="00A44423">
                <w:t>n/a</w:t>
              </w:r>
            </w:ins>
          </w:p>
        </w:tc>
        <w:tc>
          <w:tcPr>
            <w:tcW w:w="1350" w:type="dxa"/>
            <w:tcBorders>
              <w:top w:val="single" w:sz="4" w:space="0" w:color="auto"/>
              <w:left w:val="single" w:sz="4" w:space="0" w:color="auto"/>
              <w:bottom w:val="single" w:sz="4" w:space="0" w:color="auto"/>
              <w:right w:val="single" w:sz="4" w:space="0" w:color="auto"/>
            </w:tcBorders>
          </w:tcPr>
          <w:p w14:paraId="4777DFEE" w14:textId="77777777" w:rsidR="00E906A9" w:rsidRPr="00375960" w:rsidRDefault="00E906A9" w:rsidP="003D1558">
            <w:pPr>
              <w:rPr>
                <w:ins w:id="2558" w:author="Andrea K. Fourquet" w:date="2018-07-18T00:52:00Z"/>
              </w:rPr>
            </w:pPr>
            <w:ins w:id="2559" w:author="Andrea K. Fourquet" w:date="2018-07-18T00:52:00Z">
              <w:r w:rsidRPr="00CB2246">
                <w:t xml:space="preserve">PQ </w:t>
              </w:r>
            </w:ins>
          </w:p>
        </w:tc>
      </w:tr>
      <w:tr w:rsidR="00E906A9" w:rsidRPr="00375960" w14:paraId="11CB3751" w14:textId="77777777" w:rsidTr="003D1558">
        <w:trPr>
          <w:ins w:id="2560" w:author="Andrea K. Fourquet" w:date="2018-07-18T00:52:00Z"/>
        </w:trPr>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p w14:paraId="2E815618" w14:textId="77777777" w:rsidR="00E906A9" w:rsidRPr="00375960" w:rsidRDefault="00E906A9" w:rsidP="003D1558">
            <w:pPr>
              <w:pStyle w:val="TableEntry"/>
              <w:rPr>
                <w:ins w:id="2561" w:author="Andrea K. Fourquet" w:date="2018-07-18T00:52:00Z"/>
              </w:rPr>
            </w:pPr>
            <w:ins w:id="2562" w:author="Andrea K. Fourquet" w:date="2018-07-18T00:52:00Z">
              <w:r w:rsidRPr="00375960">
                <w:t>48334-7</w:t>
              </w:r>
            </w:ins>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D09356" w14:textId="77777777" w:rsidR="00E906A9" w:rsidRPr="00375960" w:rsidRDefault="00E906A9" w:rsidP="003D1558">
            <w:pPr>
              <w:pStyle w:val="TableEntry"/>
              <w:rPr>
                <w:ins w:id="2563" w:author="Andrea K. Fourquet" w:date="2018-07-18T00:52:00Z"/>
              </w:rPr>
            </w:pPr>
            <w:ins w:id="2564" w:author="Andrea K. Fourquet" w:date="2018-07-18T00:52:00Z">
              <w:r w:rsidRPr="00375960">
                <w:t>APGAR 1 MINUTE</w:t>
              </w:r>
            </w:ins>
          </w:p>
        </w:tc>
        <w:tc>
          <w:tcPr>
            <w:tcW w:w="14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B12210" w14:textId="77777777" w:rsidR="00E906A9" w:rsidRPr="00375960" w:rsidRDefault="00E906A9" w:rsidP="003D1558">
            <w:pPr>
              <w:pStyle w:val="xtableentry"/>
              <w:rPr>
                <w:ins w:id="2565" w:author="Andrea K. Fourquet" w:date="2018-07-18T00:52:00Z"/>
              </w:rPr>
            </w:pPr>
            <w:ins w:id="2566" w:author="Andrea K. Fourquet" w:date="2018-07-18T00:52:00Z">
              <w:r w:rsidRPr="00A44423">
                <w:t>n/a</w:t>
              </w:r>
            </w:ins>
          </w:p>
        </w:tc>
        <w:tc>
          <w:tcPr>
            <w:tcW w:w="1350" w:type="dxa"/>
            <w:tcBorders>
              <w:top w:val="single" w:sz="4" w:space="0" w:color="auto"/>
              <w:left w:val="single" w:sz="4" w:space="0" w:color="auto"/>
              <w:bottom w:val="single" w:sz="4" w:space="0" w:color="auto"/>
              <w:right w:val="single" w:sz="4" w:space="0" w:color="auto"/>
            </w:tcBorders>
          </w:tcPr>
          <w:p w14:paraId="54746ECB" w14:textId="77777777" w:rsidR="00E906A9" w:rsidRPr="00375960" w:rsidRDefault="00E906A9" w:rsidP="003D1558">
            <w:pPr>
              <w:rPr>
                <w:ins w:id="2567" w:author="Andrea K. Fourquet" w:date="2018-07-18T00:52:00Z"/>
              </w:rPr>
            </w:pPr>
            <w:ins w:id="2568" w:author="Andrea K. Fourquet" w:date="2018-07-18T00:52:00Z">
              <w:r w:rsidRPr="00CB2246">
                <w:t xml:space="preserve">PQ </w:t>
              </w:r>
            </w:ins>
          </w:p>
        </w:tc>
      </w:tr>
      <w:tr w:rsidR="00E906A9" w:rsidRPr="00375960" w14:paraId="0D736135" w14:textId="77777777" w:rsidTr="003D1558">
        <w:trPr>
          <w:ins w:id="2569" w:author="Andrea K. Fourquet" w:date="2018-07-18T00:52:00Z"/>
        </w:trPr>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p w14:paraId="3C15E289" w14:textId="77777777" w:rsidR="00E906A9" w:rsidRPr="00375960" w:rsidRDefault="00E906A9" w:rsidP="003D1558">
            <w:pPr>
              <w:pStyle w:val="TableEntry"/>
              <w:rPr>
                <w:ins w:id="2570" w:author="Andrea K. Fourquet" w:date="2018-07-18T00:52:00Z"/>
              </w:rPr>
            </w:pPr>
            <w:ins w:id="2571" w:author="Andrea K. Fourquet" w:date="2018-07-18T00:52:00Z">
              <w:r w:rsidRPr="00375960">
                <w:t>48333-9</w:t>
              </w:r>
            </w:ins>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A07FE1" w14:textId="77777777" w:rsidR="00E906A9" w:rsidRPr="00375960" w:rsidRDefault="00E906A9" w:rsidP="003D1558">
            <w:pPr>
              <w:pStyle w:val="TableEntry"/>
              <w:rPr>
                <w:ins w:id="2572" w:author="Andrea K. Fourquet" w:date="2018-07-18T00:52:00Z"/>
              </w:rPr>
            </w:pPr>
            <w:ins w:id="2573" w:author="Andrea K. Fourquet" w:date="2018-07-18T00:52:00Z">
              <w:r w:rsidRPr="00375960">
                <w:t>APGAR 5 MINUTE</w:t>
              </w:r>
            </w:ins>
          </w:p>
        </w:tc>
        <w:tc>
          <w:tcPr>
            <w:tcW w:w="14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56B9F8" w14:textId="77777777" w:rsidR="00E906A9" w:rsidRPr="00375960" w:rsidRDefault="00E906A9" w:rsidP="003D1558">
            <w:pPr>
              <w:pStyle w:val="xtableentry"/>
              <w:rPr>
                <w:ins w:id="2574" w:author="Andrea K. Fourquet" w:date="2018-07-18T00:52:00Z"/>
              </w:rPr>
            </w:pPr>
            <w:ins w:id="2575" w:author="Andrea K. Fourquet" w:date="2018-07-18T00:52:00Z">
              <w:r w:rsidRPr="00A44423">
                <w:t>n/a</w:t>
              </w:r>
            </w:ins>
          </w:p>
        </w:tc>
        <w:tc>
          <w:tcPr>
            <w:tcW w:w="1350" w:type="dxa"/>
            <w:tcBorders>
              <w:top w:val="single" w:sz="4" w:space="0" w:color="auto"/>
              <w:left w:val="single" w:sz="4" w:space="0" w:color="auto"/>
              <w:bottom w:val="single" w:sz="4" w:space="0" w:color="auto"/>
              <w:right w:val="single" w:sz="4" w:space="0" w:color="auto"/>
            </w:tcBorders>
          </w:tcPr>
          <w:p w14:paraId="40295A20" w14:textId="77777777" w:rsidR="00E906A9" w:rsidRPr="00375960" w:rsidRDefault="00E906A9" w:rsidP="003D1558">
            <w:pPr>
              <w:rPr>
                <w:ins w:id="2576" w:author="Andrea K. Fourquet" w:date="2018-07-18T00:52:00Z"/>
              </w:rPr>
            </w:pPr>
            <w:ins w:id="2577" w:author="Andrea K. Fourquet" w:date="2018-07-18T00:52:00Z">
              <w:r w:rsidRPr="00CB2246">
                <w:t xml:space="preserve">PQ </w:t>
              </w:r>
            </w:ins>
          </w:p>
        </w:tc>
      </w:tr>
      <w:tr w:rsidR="00E906A9" w:rsidRPr="00375960" w14:paraId="732F4C02" w14:textId="77777777" w:rsidTr="003D1558">
        <w:trPr>
          <w:ins w:id="2578" w:author="Andrea K. Fourquet" w:date="2018-07-18T00:52:00Z"/>
        </w:trPr>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p w14:paraId="1E64F118" w14:textId="77777777" w:rsidR="00E906A9" w:rsidRPr="00375960" w:rsidRDefault="00E906A9" w:rsidP="003D1558">
            <w:pPr>
              <w:pStyle w:val="TableEntry"/>
              <w:rPr>
                <w:ins w:id="2579" w:author="Andrea K. Fourquet" w:date="2018-07-18T00:52:00Z"/>
              </w:rPr>
            </w:pPr>
            <w:ins w:id="2580" w:author="Andrea K. Fourquet" w:date="2018-07-18T00:52:00Z">
              <w:r w:rsidRPr="00375960">
                <w:t>48332-1</w:t>
              </w:r>
            </w:ins>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81DA19" w14:textId="77777777" w:rsidR="00E906A9" w:rsidRPr="00375960" w:rsidRDefault="00E906A9" w:rsidP="003D1558">
            <w:pPr>
              <w:pStyle w:val="TableEntry"/>
              <w:rPr>
                <w:ins w:id="2581" w:author="Andrea K. Fourquet" w:date="2018-07-18T00:52:00Z"/>
              </w:rPr>
            </w:pPr>
            <w:ins w:id="2582" w:author="Andrea K. Fourquet" w:date="2018-07-18T00:52:00Z">
              <w:r w:rsidRPr="00375960">
                <w:t>APGAR 10 MINUTE</w:t>
              </w:r>
            </w:ins>
          </w:p>
        </w:tc>
        <w:tc>
          <w:tcPr>
            <w:tcW w:w="14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98A34A" w14:textId="77777777" w:rsidR="00E906A9" w:rsidRPr="00375960" w:rsidRDefault="00E906A9" w:rsidP="003D1558">
            <w:pPr>
              <w:pStyle w:val="xtableentry"/>
              <w:rPr>
                <w:ins w:id="2583" w:author="Andrea K. Fourquet" w:date="2018-07-18T00:52:00Z"/>
              </w:rPr>
            </w:pPr>
            <w:ins w:id="2584" w:author="Andrea K. Fourquet" w:date="2018-07-18T00:52:00Z">
              <w:r w:rsidRPr="00A44423">
                <w:t>n/a</w:t>
              </w:r>
            </w:ins>
          </w:p>
        </w:tc>
        <w:tc>
          <w:tcPr>
            <w:tcW w:w="1350" w:type="dxa"/>
            <w:tcBorders>
              <w:top w:val="single" w:sz="4" w:space="0" w:color="auto"/>
              <w:left w:val="single" w:sz="4" w:space="0" w:color="auto"/>
              <w:bottom w:val="single" w:sz="4" w:space="0" w:color="auto"/>
              <w:right w:val="single" w:sz="4" w:space="0" w:color="auto"/>
            </w:tcBorders>
          </w:tcPr>
          <w:p w14:paraId="33BCF5D2" w14:textId="77777777" w:rsidR="00E906A9" w:rsidRPr="00375960" w:rsidRDefault="00E906A9" w:rsidP="003D1558">
            <w:pPr>
              <w:rPr>
                <w:ins w:id="2585" w:author="Andrea K. Fourquet" w:date="2018-07-18T00:52:00Z"/>
              </w:rPr>
            </w:pPr>
            <w:ins w:id="2586" w:author="Andrea K. Fourquet" w:date="2018-07-18T00:52:00Z">
              <w:r w:rsidRPr="00CB2246">
                <w:t xml:space="preserve">PQ </w:t>
              </w:r>
            </w:ins>
          </w:p>
        </w:tc>
      </w:tr>
      <w:tr w:rsidR="00E906A9" w:rsidRPr="00375960" w14:paraId="3648EC69" w14:textId="77777777" w:rsidTr="003D1558">
        <w:trPr>
          <w:ins w:id="2587" w:author="Andrea K. Fourquet" w:date="2018-07-18T00:52:00Z"/>
        </w:trPr>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p w14:paraId="7883D6F1" w14:textId="77777777" w:rsidR="00E906A9" w:rsidRPr="00375960" w:rsidRDefault="00E906A9" w:rsidP="003D1558">
            <w:pPr>
              <w:pStyle w:val="TableEntry"/>
              <w:rPr>
                <w:ins w:id="2588" w:author="Andrea K. Fourquet" w:date="2018-07-18T00:52:00Z"/>
              </w:rPr>
            </w:pPr>
            <w:ins w:id="2589" w:author="Andrea K. Fourquet" w:date="2018-07-18T00:52:00Z">
              <w:r w:rsidRPr="00375960">
                <w:t>80341-1</w:t>
              </w:r>
            </w:ins>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D9E33E" w14:textId="77777777" w:rsidR="00E906A9" w:rsidRPr="00375960" w:rsidRDefault="00E906A9" w:rsidP="003D1558">
            <w:pPr>
              <w:pStyle w:val="TableEntry"/>
              <w:rPr>
                <w:ins w:id="2590" w:author="Andrea K. Fourquet" w:date="2018-07-18T00:52:00Z"/>
              </w:rPr>
            </w:pPr>
            <w:ins w:id="2591" w:author="Andrea K. Fourquet" w:date="2018-07-18T00:52:00Z">
              <w:r w:rsidRPr="00375960">
                <w:t xml:space="preserve">RESPIRATORY EFFORT </w:t>
              </w:r>
            </w:ins>
          </w:p>
        </w:tc>
        <w:tc>
          <w:tcPr>
            <w:tcW w:w="14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EFBFED" w14:textId="77777777" w:rsidR="00E906A9" w:rsidRPr="00375960" w:rsidRDefault="00E906A9" w:rsidP="003D1558">
            <w:pPr>
              <w:pStyle w:val="xtableentry"/>
              <w:rPr>
                <w:ins w:id="2592" w:author="Andrea K. Fourquet" w:date="2018-07-18T00:52:00Z"/>
              </w:rPr>
            </w:pPr>
            <w:ins w:id="2593" w:author="Andrea K. Fourquet" w:date="2018-07-18T00:52:00Z">
              <w:r w:rsidRPr="00A44423">
                <w:t>n/a</w:t>
              </w:r>
            </w:ins>
          </w:p>
        </w:tc>
        <w:tc>
          <w:tcPr>
            <w:tcW w:w="1350" w:type="dxa"/>
            <w:tcBorders>
              <w:top w:val="single" w:sz="4" w:space="0" w:color="auto"/>
              <w:left w:val="single" w:sz="4" w:space="0" w:color="auto"/>
              <w:bottom w:val="single" w:sz="4" w:space="0" w:color="auto"/>
              <w:right w:val="single" w:sz="4" w:space="0" w:color="auto"/>
            </w:tcBorders>
          </w:tcPr>
          <w:p w14:paraId="39A2D16C" w14:textId="77777777" w:rsidR="00E906A9" w:rsidRPr="00375960" w:rsidRDefault="00E906A9" w:rsidP="003D1558">
            <w:pPr>
              <w:rPr>
                <w:ins w:id="2594" w:author="Andrea K. Fourquet" w:date="2018-07-18T00:52:00Z"/>
              </w:rPr>
            </w:pPr>
            <w:ins w:id="2595" w:author="Andrea K. Fourquet" w:date="2018-07-18T00:52:00Z">
              <w:r w:rsidRPr="00CB2246">
                <w:t xml:space="preserve">PQ </w:t>
              </w:r>
            </w:ins>
          </w:p>
        </w:tc>
      </w:tr>
      <w:tr w:rsidR="00E906A9" w:rsidRPr="00375960" w14:paraId="4C0001D0" w14:textId="77777777" w:rsidTr="003D1558">
        <w:trPr>
          <w:trHeight w:val="245"/>
          <w:ins w:id="2596" w:author="Andrea K. Fourquet" w:date="2018-07-18T00:52:00Z"/>
        </w:trPr>
        <w:tc>
          <w:tcPr>
            <w:tcW w:w="1165" w:type="dxa"/>
            <w:tcBorders>
              <w:top w:val="nil"/>
              <w:left w:val="single" w:sz="8" w:space="0" w:color="auto"/>
              <w:bottom w:val="nil"/>
              <w:right w:val="single" w:sz="4" w:space="0" w:color="auto"/>
            </w:tcBorders>
            <w:tcMar>
              <w:top w:w="0" w:type="dxa"/>
              <w:left w:w="108" w:type="dxa"/>
              <w:bottom w:w="0" w:type="dxa"/>
              <w:right w:w="108" w:type="dxa"/>
            </w:tcMar>
          </w:tcPr>
          <w:p w14:paraId="26A23942" w14:textId="77777777" w:rsidR="00E906A9" w:rsidRPr="00375960" w:rsidRDefault="00E906A9" w:rsidP="003D1558">
            <w:pPr>
              <w:pStyle w:val="TableEntry"/>
              <w:rPr>
                <w:ins w:id="2597" w:author="Andrea K. Fourquet" w:date="2018-07-18T00:52:00Z"/>
              </w:rPr>
            </w:pPr>
            <w:ins w:id="2598" w:author="Andrea K. Fourquet" w:date="2018-07-18T00:52:00Z">
              <w:r w:rsidRPr="00375960">
                <w:t>11454-6</w:t>
              </w:r>
            </w:ins>
          </w:p>
        </w:tc>
        <w:tc>
          <w:tcPr>
            <w:tcW w:w="4945" w:type="dxa"/>
            <w:tcBorders>
              <w:top w:val="single" w:sz="4" w:space="0" w:color="auto"/>
              <w:left w:val="single" w:sz="4" w:space="0" w:color="auto"/>
              <w:right w:val="single" w:sz="4" w:space="0" w:color="auto"/>
            </w:tcBorders>
            <w:tcMar>
              <w:top w:w="0" w:type="dxa"/>
              <w:left w:w="108" w:type="dxa"/>
              <w:bottom w:w="0" w:type="dxa"/>
              <w:right w:w="108" w:type="dxa"/>
            </w:tcMar>
          </w:tcPr>
          <w:p w14:paraId="387B6CE6" w14:textId="77777777" w:rsidR="00E906A9" w:rsidRPr="00375960" w:rsidRDefault="00E906A9" w:rsidP="003D1558">
            <w:pPr>
              <w:pStyle w:val="TableEntry"/>
              <w:rPr>
                <w:ins w:id="2599" w:author="Andrea K. Fourquet" w:date="2018-07-18T00:52:00Z"/>
              </w:rPr>
            </w:pPr>
            <w:ins w:id="2600" w:author="Andrea K. Fourquet" w:date="2018-07-18T00:52:00Z">
              <w:r w:rsidRPr="00375960">
                <w:t>RESPONSIVENESS ASSESSMENT AT FIRST ENCOUNTER</w:t>
              </w:r>
            </w:ins>
          </w:p>
        </w:tc>
        <w:tc>
          <w:tcPr>
            <w:tcW w:w="1440" w:type="dxa"/>
            <w:tcBorders>
              <w:top w:val="single" w:sz="4" w:space="0" w:color="auto"/>
              <w:left w:val="single" w:sz="4" w:space="0" w:color="auto"/>
              <w:right w:val="single" w:sz="4" w:space="0" w:color="auto"/>
            </w:tcBorders>
            <w:tcMar>
              <w:top w:w="0" w:type="dxa"/>
              <w:left w:w="108" w:type="dxa"/>
              <w:bottom w:w="0" w:type="dxa"/>
              <w:right w:w="108" w:type="dxa"/>
            </w:tcMar>
          </w:tcPr>
          <w:p w14:paraId="720D77D0" w14:textId="77777777" w:rsidR="00E906A9" w:rsidRPr="00375960" w:rsidRDefault="00E906A9" w:rsidP="003D1558">
            <w:pPr>
              <w:pStyle w:val="xtableentry"/>
              <w:rPr>
                <w:ins w:id="2601" w:author="Andrea K. Fourquet" w:date="2018-07-18T00:52:00Z"/>
              </w:rPr>
            </w:pPr>
            <w:ins w:id="2602" w:author="Andrea K. Fourquet" w:date="2018-07-18T00:52:00Z">
              <w:r w:rsidRPr="00A44423">
                <w:t>n/a</w:t>
              </w:r>
            </w:ins>
          </w:p>
        </w:tc>
        <w:tc>
          <w:tcPr>
            <w:tcW w:w="1350" w:type="dxa"/>
            <w:tcBorders>
              <w:top w:val="single" w:sz="4" w:space="0" w:color="auto"/>
              <w:left w:val="single" w:sz="4" w:space="0" w:color="auto"/>
              <w:right w:val="single" w:sz="4" w:space="0" w:color="auto"/>
            </w:tcBorders>
            <w:hideMark/>
          </w:tcPr>
          <w:p w14:paraId="09BA529D" w14:textId="77777777" w:rsidR="00E906A9" w:rsidRPr="00375960" w:rsidRDefault="00E906A9" w:rsidP="003D1558">
            <w:pPr>
              <w:rPr>
                <w:ins w:id="2603" w:author="Andrea K. Fourquet" w:date="2018-07-18T00:52:00Z"/>
              </w:rPr>
            </w:pPr>
            <w:ins w:id="2604" w:author="Andrea K. Fourquet" w:date="2018-07-18T00:52:00Z">
              <w:r w:rsidRPr="00CB2246">
                <w:t xml:space="preserve">PQ </w:t>
              </w:r>
            </w:ins>
          </w:p>
        </w:tc>
      </w:tr>
    </w:tbl>
    <w:p w14:paraId="37526BEB" w14:textId="77777777" w:rsidR="00E906A9" w:rsidRPr="00637C1A" w:rsidRDefault="00E906A9" w:rsidP="00E906A9">
      <w:pPr>
        <w:pStyle w:val="BodyText"/>
        <w:rPr>
          <w:ins w:id="2605" w:author="Andrea K. Fourquet" w:date="2018-07-18T00:52:00Z"/>
        </w:rPr>
      </w:pPr>
      <w:ins w:id="2606" w:author="Andrea K. Fourquet" w:date="2018-07-18T00:52:00Z">
        <w:r w:rsidRPr="00637C1A">
          <w:lastRenderedPageBreak/>
          <w:t>In addition, the following attributes will be supported for the additional LOINC definitions:</w:t>
        </w:r>
      </w:ins>
    </w:p>
    <w:p w14:paraId="7002EAAA" w14:textId="77777777" w:rsidR="00E906A9" w:rsidRPr="00637C1A" w:rsidRDefault="00E906A9" w:rsidP="00E906A9">
      <w:pPr>
        <w:pStyle w:val="BodyText"/>
        <w:rPr>
          <w:ins w:id="2607" w:author="Andrea K. Fourquet" w:date="2018-07-18T00:52:00Z"/>
        </w:rPr>
      </w:pPr>
      <w:ins w:id="2608" w:author="Andrea K. Fourquet" w:date="2018-07-18T00:52:00Z">
        <w:r w:rsidRPr="00637C1A">
          <w:t xml:space="preserve">The Method of Measurement SHALL be included in the Vital Signs Observation for the following </w:t>
        </w:r>
        <w:r>
          <w:t>v</w:t>
        </w:r>
        <w:r w:rsidRPr="00637C1A">
          <w:t xml:space="preserve">ital </w:t>
        </w:r>
        <w:r>
          <w:t>s</w:t>
        </w:r>
        <w:r w:rsidRPr="00637C1A">
          <w:t xml:space="preserve">igns: </w:t>
        </w:r>
      </w:ins>
    </w:p>
    <w:p w14:paraId="3AF162DC" w14:textId="77777777" w:rsidR="00E906A9" w:rsidRPr="00FB265F" w:rsidRDefault="00E906A9" w:rsidP="00E906A9">
      <w:pPr>
        <w:pStyle w:val="ListBullet2"/>
        <w:rPr>
          <w:ins w:id="2609" w:author="Andrea K. Fourquet" w:date="2018-07-18T00:52:00Z"/>
        </w:rPr>
      </w:pPr>
      <w:ins w:id="2610" w:author="Andrea K. Fourquet" w:date="2018-07-18T00:52:00Z">
        <w:r w:rsidRPr="00FB265F">
          <w:t>Systolic Blood Pressure</w:t>
        </w:r>
      </w:ins>
    </w:p>
    <w:p w14:paraId="596A695D" w14:textId="77777777" w:rsidR="00E906A9" w:rsidRPr="00FB265F" w:rsidRDefault="00E906A9" w:rsidP="00E906A9">
      <w:pPr>
        <w:pStyle w:val="ListBullet2"/>
        <w:rPr>
          <w:ins w:id="2611" w:author="Andrea K. Fourquet" w:date="2018-07-18T00:52:00Z"/>
        </w:rPr>
      </w:pPr>
      <w:ins w:id="2612" w:author="Andrea K. Fourquet" w:date="2018-07-18T00:52:00Z">
        <w:r w:rsidRPr="00FB265F">
          <w:t>Diastolic Blood Pressure</w:t>
        </w:r>
      </w:ins>
    </w:p>
    <w:p w14:paraId="6258EDA6" w14:textId="77777777" w:rsidR="00E906A9" w:rsidRPr="00FB265F" w:rsidRDefault="00E906A9" w:rsidP="00E906A9">
      <w:pPr>
        <w:pStyle w:val="ListBullet2"/>
        <w:rPr>
          <w:ins w:id="2613" w:author="Andrea K. Fourquet" w:date="2018-07-18T00:52:00Z"/>
        </w:rPr>
      </w:pPr>
      <w:ins w:id="2614" w:author="Andrea K. Fourquet" w:date="2018-07-18T00:52:00Z">
        <w:r w:rsidRPr="00FB265F">
          <w:t>Mean Arterial Pressure</w:t>
        </w:r>
      </w:ins>
    </w:p>
    <w:p w14:paraId="08A1E37B" w14:textId="77777777" w:rsidR="00E906A9" w:rsidRPr="00FB265F" w:rsidRDefault="00E906A9" w:rsidP="00E906A9">
      <w:pPr>
        <w:pStyle w:val="ListBullet2"/>
        <w:rPr>
          <w:ins w:id="2615" w:author="Andrea K. Fourquet" w:date="2018-07-18T00:52:00Z"/>
        </w:rPr>
      </w:pPr>
      <w:ins w:id="2616" w:author="Andrea K. Fourquet" w:date="2018-07-18T00:52:00Z">
        <w:r w:rsidRPr="00FB265F">
          <w:t>Temperature</w:t>
        </w:r>
      </w:ins>
    </w:p>
    <w:p w14:paraId="45A0A7EC" w14:textId="77777777" w:rsidR="00E906A9" w:rsidRPr="00FB265F" w:rsidRDefault="00E906A9" w:rsidP="00E906A9">
      <w:pPr>
        <w:pStyle w:val="ListBullet2"/>
        <w:rPr>
          <w:ins w:id="2617" w:author="Andrea K. Fourquet" w:date="2018-07-18T00:52:00Z"/>
        </w:rPr>
      </w:pPr>
      <w:ins w:id="2618" w:author="Andrea K. Fourquet" w:date="2018-07-18T00:52:00Z">
        <w:r w:rsidRPr="00FB265F">
          <w:t>Stroke Score</w:t>
        </w:r>
      </w:ins>
    </w:p>
    <w:p w14:paraId="3F56D217" w14:textId="77777777" w:rsidR="00E906A9" w:rsidRPr="00FB265F" w:rsidRDefault="00E906A9" w:rsidP="00E906A9">
      <w:pPr>
        <w:pStyle w:val="ListBullet2"/>
        <w:rPr>
          <w:ins w:id="2619" w:author="Andrea K. Fourquet" w:date="2018-07-18T00:52:00Z"/>
        </w:rPr>
      </w:pPr>
      <w:ins w:id="2620" w:author="Andrea K. Fourquet" w:date="2018-07-18T00:52:00Z">
        <w:r w:rsidRPr="00FB265F">
          <w:t xml:space="preserve"> and Heart Rate (if LOINC /value 8886-4 is designated). </w:t>
        </w:r>
      </w:ins>
    </w:p>
    <w:p w14:paraId="00C68F88" w14:textId="77777777" w:rsidR="00E906A9" w:rsidRPr="00375960" w:rsidRDefault="00E906A9" w:rsidP="00E906A9">
      <w:pPr>
        <w:pStyle w:val="BodyText"/>
        <w:rPr>
          <w:ins w:id="2621" w:author="Andrea K. Fourquet" w:date="2018-07-18T00:52:00Z"/>
        </w:rPr>
      </w:pPr>
      <w:ins w:id="2622" w:author="Andrea K. Fourquet" w:date="2018-07-18T00:52:00Z">
        <w:r>
          <w:t>The &lt;methodCode&gt;element SHALL be e</w:t>
        </w:r>
        <w:r w:rsidRPr="00375960">
          <w:t>ncod</w:t>
        </w:r>
        <w:r>
          <w:t>ed</w:t>
        </w:r>
        <w:r w:rsidRPr="00375960">
          <w:t xml:space="preserve"> in</w:t>
        </w:r>
        <w:r>
          <w:t xml:space="preserve"> the</w:t>
        </w:r>
        <w:r w:rsidRPr="00375960">
          <w:t xml:space="preserve"> /methodCode</w:t>
        </w:r>
        <w:r>
          <w:t xml:space="preserve"> concept</w:t>
        </w:r>
        <w:r w:rsidRPr="00375960">
          <w:t>.</w:t>
        </w:r>
      </w:ins>
    </w:p>
    <w:p w14:paraId="5C7CF958" w14:textId="77777777" w:rsidR="00E906A9" w:rsidRPr="00375960" w:rsidRDefault="00E906A9" w:rsidP="00E906A9">
      <w:pPr>
        <w:pStyle w:val="BodyText"/>
        <w:rPr>
          <w:ins w:id="2623" w:author="Andrea K. Fourquet" w:date="2018-07-18T00:52:00Z"/>
        </w:rPr>
      </w:pPr>
      <w:ins w:id="2624" w:author="Andrea K. Fourquet" w:date="2018-07-18T00:52:00Z">
        <w:r w:rsidRPr="00375960">
          <w:t>The Stroke Scale Type SHALL be drawn from the StrokeScale concept domain as defined by local jurisdiction</w:t>
        </w:r>
        <w:r>
          <w:t xml:space="preserve">. </w:t>
        </w:r>
        <w:r w:rsidRPr="00375960">
          <w:t>(</w:t>
        </w:r>
        <w:r>
          <w:t xml:space="preserve">e.g., </w:t>
        </w:r>
        <w:r w:rsidRPr="00375960">
          <w:t xml:space="preserve">In the US the value set </w:t>
        </w:r>
        <w:r>
          <w:t>SHALL</w:t>
        </w:r>
        <w:r w:rsidRPr="00375960">
          <w:t xml:space="preserve"> be</w:t>
        </w:r>
        <w:r>
          <w:t xml:space="preserve"> drawn</w:t>
        </w:r>
        <w:r w:rsidRPr="00375960">
          <w:t xml:space="preserve"> </w:t>
        </w:r>
        <w:r>
          <w:t xml:space="preserve">from the </w:t>
        </w:r>
        <w:r w:rsidRPr="00375960">
          <w:t xml:space="preserve">StrokeScale (templateID 2.16.840.1.113883.17.3.11.88 [HL7 EMS PCR]) </w:t>
        </w:r>
        <w:r>
          <w:t>v</w:t>
        </w:r>
        <w:r w:rsidRPr="00375960">
          <w:t xml:space="preserve">alue </w:t>
        </w:r>
        <w:r>
          <w:t>s</w:t>
        </w:r>
        <w:r w:rsidRPr="00375960">
          <w:t>et</w:t>
        </w:r>
        <w:r>
          <w:t>. The &lt;value&gt; element SHALL be e</w:t>
        </w:r>
        <w:r w:rsidRPr="00375960">
          <w:t>ncod</w:t>
        </w:r>
        <w:r>
          <w:t>ed</w:t>
        </w:r>
        <w:r w:rsidRPr="00375960">
          <w:t xml:space="preserve"> the in /methodCode</w:t>
        </w:r>
        <w:r>
          <w:t xml:space="preserve"> concept</w:t>
        </w:r>
        <w:r w:rsidRPr="00375960">
          <w:t>.</w:t>
        </w:r>
      </w:ins>
    </w:p>
    <w:p w14:paraId="417693DD" w14:textId="77777777" w:rsidR="00E906A9" w:rsidRPr="00375960" w:rsidRDefault="00E906A9" w:rsidP="00E906A9">
      <w:pPr>
        <w:pStyle w:val="BodyText"/>
        <w:rPr>
          <w:ins w:id="2625" w:author="Andrea K. Fourquet" w:date="2018-07-18T00:52:00Z"/>
        </w:rPr>
      </w:pPr>
      <w:ins w:id="2626" w:author="Andrea K. Fourquet" w:date="2018-07-18T00:52:00Z">
        <w:r w:rsidRPr="00375960">
          <w:t xml:space="preserve">The Glasgow Qualifier SHALL be drawn from the GlasgowComaScoreSpecialCircumstances (templateID 2.16.840.1.113883.17.3.11.89 [HL7 EMS PCR]) </w:t>
        </w:r>
        <w:r>
          <w:t>v</w:t>
        </w:r>
        <w:r w:rsidRPr="00375960">
          <w:t xml:space="preserve">alue </w:t>
        </w:r>
        <w:r>
          <w:t>s</w:t>
        </w:r>
        <w:r w:rsidRPr="00375960">
          <w:t xml:space="preserve">et. </w:t>
        </w:r>
        <w:r>
          <w:t>The &lt;value&gt; element SHALL be e</w:t>
        </w:r>
        <w:r w:rsidRPr="00375960">
          <w:t>ncod</w:t>
        </w:r>
        <w:r>
          <w:t>ed</w:t>
        </w:r>
        <w:r w:rsidRPr="00375960">
          <w:t xml:space="preserve"> in</w:t>
        </w:r>
        <w:r>
          <w:t xml:space="preserve"> the </w:t>
        </w:r>
        <w:r w:rsidRPr="00375960">
          <w:t>/value</w:t>
        </w:r>
        <w:r>
          <w:t xml:space="preserve"> concept</w:t>
        </w:r>
        <w:r w:rsidRPr="00375960">
          <w:t>.</w:t>
        </w:r>
      </w:ins>
    </w:p>
    <w:p w14:paraId="7D1363FE" w14:textId="77777777" w:rsidR="00E906A9" w:rsidRPr="00375960" w:rsidRDefault="00E906A9" w:rsidP="00E906A9">
      <w:pPr>
        <w:pStyle w:val="BodyText"/>
        <w:rPr>
          <w:ins w:id="2627" w:author="Andrea K. Fourquet" w:date="2018-07-18T00:52:00Z"/>
        </w:rPr>
      </w:pPr>
      <w:ins w:id="2628" w:author="Andrea K. Fourquet" w:date="2018-07-18T00:52:00Z">
        <w:r w:rsidRPr="00375960">
          <w:t>The Stroke Type SHALL be drawn from the Stroke Scale Interpretation concept domain as defined by local jurisdiction. (</w:t>
        </w:r>
        <w:r>
          <w:t xml:space="preserve">e.g., </w:t>
        </w:r>
        <w:r w:rsidRPr="00375960">
          <w:t>In the US the value set shall be Stroke (templateID 2.16.840.1.113883.17.3.11.93 [HL7 EMS PCR]) Value Set</w:t>
        </w:r>
        <w:r>
          <w:t>. The &lt;value&gt; element SHALL be e</w:t>
        </w:r>
        <w:r w:rsidRPr="00375960">
          <w:t>ncod</w:t>
        </w:r>
        <w:r>
          <w:t>ed</w:t>
        </w:r>
        <w:r w:rsidRPr="00375960">
          <w:t xml:space="preserve"> the /methodCode</w:t>
        </w:r>
        <w:r>
          <w:t xml:space="preserve"> concept</w:t>
        </w:r>
        <w:r w:rsidRPr="00375960">
          <w:t>.</w:t>
        </w:r>
      </w:ins>
    </w:p>
    <w:p w14:paraId="6BEFF7E3" w14:textId="77777777" w:rsidR="00E906A9" w:rsidRPr="00375960" w:rsidRDefault="00E906A9" w:rsidP="00E906A9">
      <w:pPr>
        <w:pStyle w:val="BodyText"/>
        <w:rPr>
          <w:ins w:id="2629" w:author="Andrea K. Fourquet" w:date="2018-07-18T00:52:00Z"/>
        </w:rPr>
      </w:pPr>
      <w:ins w:id="2630" w:author="Andrea K. Fourquet" w:date="2018-07-18T00:52:00Z">
        <w:r w:rsidRPr="00375960">
          <w:t xml:space="preserve">The Level of Responsiveness SHALL be drawn from the LevelOfResponsiveness (templateID 2.16.840.1.113883.17.3.11.21 [HL7 EMS PCR]) </w:t>
        </w:r>
        <w:r>
          <w:t>v</w:t>
        </w:r>
        <w:r w:rsidRPr="00375960">
          <w:t xml:space="preserve">alue </w:t>
        </w:r>
        <w:r>
          <w:t>s</w:t>
        </w:r>
        <w:r w:rsidRPr="00375960">
          <w:t xml:space="preserve">et. </w:t>
        </w:r>
        <w:r>
          <w:t>The &lt;value&gt; element SHALL be e</w:t>
        </w:r>
        <w:r w:rsidRPr="00375960">
          <w:t>ncod</w:t>
        </w:r>
        <w:r>
          <w:t>ed</w:t>
        </w:r>
        <w:r w:rsidRPr="00375960">
          <w:t xml:space="preserve"> the concept in /value</w:t>
        </w:r>
        <w:r>
          <w:t xml:space="preserve"> concept</w:t>
        </w:r>
        <w:r w:rsidRPr="00375960">
          <w:t>.</w:t>
        </w:r>
      </w:ins>
    </w:p>
    <w:p w14:paraId="7005BFF7" w14:textId="717515A6" w:rsidR="00E906A9" w:rsidRPr="00E7637C" w:rsidRDefault="00E906A9" w:rsidP="00E906A9">
      <w:pPr>
        <w:pStyle w:val="Heading6"/>
        <w:rPr>
          <w:ins w:id="2631" w:author="Andrea K. Fourquet" w:date="2018-07-18T00:52:00Z"/>
        </w:rPr>
      </w:pPr>
      <w:ins w:id="2632" w:author="Andrea K. Fourquet" w:date="2018-07-18T00:52:00Z">
        <w:r w:rsidRPr="00E7637C">
          <w:t>6.3.1.D</w:t>
        </w:r>
      </w:ins>
      <w:ins w:id="2633" w:author="Andrea K. Fourquet" w:date="2018-07-18T00:53:00Z">
        <w:r>
          <w:t>1</w:t>
        </w:r>
      </w:ins>
      <w:ins w:id="2634" w:author="Andrea K. Fourquet" w:date="2018-07-18T00:52:00Z">
        <w:r w:rsidRPr="00E7637C">
          <w:t>.5.</w:t>
        </w:r>
      </w:ins>
      <w:ins w:id="2635" w:author="Andrea K. Fourquet" w:date="2018-07-18T00:54:00Z">
        <w:r w:rsidR="004636EA">
          <w:t>4</w:t>
        </w:r>
      </w:ins>
      <w:ins w:id="2636" w:author="Andrea K. Fourquet" w:date="2018-07-18T00:52:00Z">
        <w:r w:rsidRPr="00E7637C">
          <w:t xml:space="preserve"> Current Medications –Constraints</w:t>
        </w:r>
      </w:ins>
    </w:p>
    <w:p w14:paraId="27A2545A" w14:textId="77777777" w:rsidR="00E906A9" w:rsidRDefault="00E906A9" w:rsidP="00E906A9">
      <w:pPr>
        <w:pStyle w:val="BodyText"/>
        <w:rPr>
          <w:ins w:id="2637" w:author="Andrea K. Fourquet" w:date="2018-07-18T00:52:00Z"/>
        </w:rPr>
      </w:pPr>
      <w:ins w:id="2638" w:author="Andrea K. Fourquet" w:date="2018-07-18T00:52:00Z">
        <w:r>
          <w:t>The following special cases exist for encoding the product medication:</w:t>
        </w:r>
      </w:ins>
    </w:p>
    <w:p w14:paraId="198AD0A5" w14:textId="77777777" w:rsidR="00E906A9" w:rsidRPr="00637C1A" w:rsidRDefault="00E906A9" w:rsidP="00E906A9">
      <w:pPr>
        <w:pStyle w:val="BodyText"/>
        <w:numPr>
          <w:ilvl w:val="0"/>
          <w:numId w:val="44"/>
        </w:numPr>
        <w:rPr>
          <w:ins w:id="2639" w:author="Andrea K. Fourquet" w:date="2018-07-18T00:52:00Z"/>
        </w:rPr>
      </w:pPr>
      <w:ins w:id="2640" w:author="Andrea K. Fourquet" w:date="2018-07-18T00:52:00Z">
        <w:r w:rsidRPr="00637C1A">
          <w:t xml:space="preserve">In the case that the patient is currently on </w:t>
        </w:r>
        <w:r>
          <w:t>a</w:t>
        </w:r>
        <w:r w:rsidRPr="00637C1A">
          <w:t xml:space="preserve">nticoagulants and no </w:t>
        </w:r>
        <w:r>
          <w:t>m</w:t>
        </w:r>
        <w:r w:rsidRPr="00637C1A">
          <w:t xml:space="preserve">edication details are provided for the </w:t>
        </w:r>
        <w:r>
          <w:t>a</w:t>
        </w:r>
        <w:r w:rsidRPr="00637C1A">
          <w:t xml:space="preserve">nticoagulants, the product SHALL be coded using {81839001, SNOMED CT, Anticoagulant (product)}. </w:t>
        </w:r>
        <w:r>
          <w:t>The product SHALL be e</w:t>
        </w:r>
        <w:r w:rsidRPr="00637C1A">
          <w:t>ncod</w:t>
        </w:r>
        <w:r>
          <w:t>ed</w:t>
        </w:r>
        <w:r w:rsidRPr="00637C1A">
          <w:t xml:space="preserve"> in</w:t>
        </w:r>
        <w:r>
          <w:t xml:space="preserve"> the</w:t>
        </w:r>
        <w:r w:rsidRPr="00637C1A">
          <w:t xml:space="preserve"> the Product Entry (templateID 1.3.6.1.4.1.19376.1.5.3.1.4.7.2[PCC TF-2]) /manufacturedProduct/manufacturedMaterial/code</w:t>
        </w:r>
        <w:r>
          <w:t xml:space="preserve"> concept</w:t>
        </w:r>
        <w:r w:rsidRPr="00637C1A">
          <w:t>.</w:t>
        </w:r>
      </w:ins>
    </w:p>
    <w:p w14:paraId="7D731C82" w14:textId="77777777" w:rsidR="00E906A9" w:rsidRPr="00E7637C" w:rsidRDefault="00E906A9" w:rsidP="00E906A9">
      <w:pPr>
        <w:pStyle w:val="BodyText"/>
        <w:numPr>
          <w:ilvl w:val="0"/>
          <w:numId w:val="44"/>
        </w:numPr>
        <w:rPr>
          <w:ins w:id="2641" w:author="Andrea K. Fourquet" w:date="2018-07-18T00:52:00Z"/>
        </w:rPr>
      </w:pPr>
      <w:ins w:id="2642" w:author="Andrea K. Fourquet" w:date="2018-07-18T00:52:00Z">
        <w:r w:rsidRPr="00637C1A">
          <w:t xml:space="preserve">In the case that the patient is currently on medications, but none of the medication details exist and the </w:t>
        </w:r>
        <w:r>
          <w:t>p</w:t>
        </w:r>
        <w:r w:rsidRPr="00637C1A">
          <w:t>atient is not on anticoagulants, the Medications Section (templateIDs 2.16.840.1.113883.10.20.1.24 and 1.3.6.1.4.1.19376.1.5.3.1.4.7 [PCC TF-2]) SHALL be coded using {</w:t>
        </w:r>
        <w:r w:rsidRPr="00E7637C">
          <w:t xml:space="preserve">182904002, SNOMED CT, Drug Treatment Unknown}. </w:t>
        </w:r>
        <w:r>
          <w:t>The &lt;code&gt; element SHALL be e</w:t>
        </w:r>
        <w:r w:rsidRPr="00E7637C">
          <w:t>ncod</w:t>
        </w:r>
        <w:r>
          <w:t>ed</w:t>
        </w:r>
        <w:r w:rsidRPr="00E7637C">
          <w:t xml:space="preserve"> in the </w:t>
        </w:r>
        <w:r w:rsidRPr="00637C1A">
          <w:t>substanceAdminstration/act/code</w:t>
        </w:r>
        <w:r>
          <w:t xml:space="preserve"> concept</w:t>
        </w:r>
        <w:r w:rsidRPr="00637C1A">
          <w:t>.</w:t>
        </w:r>
      </w:ins>
    </w:p>
    <w:p w14:paraId="4419ADDF" w14:textId="77777777" w:rsidR="00E906A9" w:rsidRPr="008F54E1" w:rsidRDefault="00E906A9" w:rsidP="00E906A9">
      <w:pPr>
        <w:pStyle w:val="BodyText"/>
        <w:numPr>
          <w:ilvl w:val="0"/>
          <w:numId w:val="44"/>
        </w:numPr>
        <w:rPr>
          <w:ins w:id="2643" w:author="Andrea K. Fourquet" w:date="2018-07-18T00:52:00Z"/>
          <w:rFonts w:eastAsia="Calibri"/>
        </w:rPr>
      </w:pPr>
      <w:ins w:id="2644" w:author="Andrea K. Fourquet" w:date="2018-07-18T00:52:00Z">
        <w:r w:rsidRPr="00637C1A">
          <w:t>In the case that the patient is currently not on medications, the Medications Section (template IDs 2.16.840.1.113883.10.20.1.24 and 1.3.6.1.4.1.19376.1.5.3.1.4.7 [PCC TF-2]) SHALL be coded using {</w:t>
        </w:r>
        <w:r w:rsidRPr="00E7637C">
          <w:t>182849000, SNOMED CT, No Drug Therapy Prescribed}.</w:t>
        </w:r>
        <w:r w:rsidRPr="00637C1A">
          <w:t xml:space="preserve"> </w:t>
        </w:r>
        <w:r>
          <w:lastRenderedPageBreak/>
          <w:t>The &lt;code&gt; element SHALL be e</w:t>
        </w:r>
        <w:r w:rsidRPr="00E7637C">
          <w:t>ncod</w:t>
        </w:r>
        <w:r>
          <w:t>ed</w:t>
        </w:r>
        <w:r w:rsidRPr="00E7637C">
          <w:t xml:space="preserve"> in the </w:t>
        </w:r>
        <w:r w:rsidRPr="00637C1A">
          <w:t>substanceAdminstration/act/code</w:t>
        </w:r>
        <w:r>
          <w:t xml:space="preserve"> concept</w:t>
        </w:r>
        <w:r w:rsidRPr="00637C1A">
          <w:t>.</w:t>
        </w:r>
      </w:ins>
    </w:p>
    <w:p w14:paraId="28302D96" w14:textId="77777777" w:rsidR="00E906A9" w:rsidRPr="00E7637C" w:rsidRDefault="00E906A9" w:rsidP="00E906A9">
      <w:pPr>
        <w:pStyle w:val="BodyText"/>
        <w:rPr>
          <w:ins w:id="2645" w:author="Andrea K. Fourquet" w:date="2018-07-18T00:52:00Z"/>
        </w:rPr>
      </w:pPr>
      <w:ins w:id="2646" w:author="Andrea K. Fourquet" w:date="2018-07-18T00:52:00Z">
        <w:r w:rsidRPr="00637C1A">
          <w:rPr>
            <w:rFonts w:eastAsia="Calibri"/>
          </w:rPr>
          <w:t xml:space="preserve">The routeCode shall be drawn from the Medication Administration Route concept domain as defined by local jurisdiction. </w:t>
        </w:r>
        <w:r>
          <w:rPr>
            <w:rFonts w:eastAsia="Calibri"/>
          </w:rPr>
          <w:t>The &lt;routeCode&gt; element shall be en</w:t>
        </w:r>
        <w:r w:rsidRPr="00637C1A">
          <w:rPr>
            <w:rFonts w:eastAsia="Calibri"/>
          </w:rPr>
          <w:t>cod</w:t>
        </w:r>
        <w:r>
          <w:rPr>
            <w:rFonts w:eastAsia="Calibri"/>
          </w:rPr>
          <w:t>ed</w:t>
        </w:r>
        <w:r w:rsidRPr="00637C1A">
          <w:rPr>
            <w:rFonts w:eastAsia="Calibri"/>
          </w:rPr>
          <w:t xml:space="preserve"> in</w:t>
        </w:r>
        <w:r>
          <w:rPr>
            <w:rFonts w:eastAsia="Calibri"/>
          </w:rPr>
          <w:t xml:space="preserve"> the </w:t>
        </w:r>
        <w:r w:rsidRPr="00637C1A">
          <w:rPr>
            <w:rFonts w:eastAsia="Calibri"/>
          </w:rPr>
          <w:t>substanceAdminstration (templateID 2.16.840.1.113883.10.20.1.24 and 1.3.6.1.4.1.19376.1.5.3.1.4.7 [PCC TF-2])/routeCode</w:t>
        </w:r>
        <w:r>
          <w:rPr>
            <w:rFonts w:eastAsia="Calibri"/>
          </w:rPr>
          <w:t xml:space="preserve"> concept. </w:t>
        </w:r>
        <w:r w:rsidRPr="00637C1A">
          <w:rPr>
            <w:rFonts w:eastAsia="Calibri"/>
          </w:rPr>
          <w:t xml:space="preserve"> (</w:t>
        </w:r>
        <w:r>
          <w:rPr>
            <w:rFonts w:eastAsia="Calibri"/>
          </w:rPr>
          <w:t>e.g., I</w:t>
        </w:r>
        <w:r w:rsidRPr="00637C1A">
          <w:rPr>
            <w:rFonts w:eastAsia="Calibri"/>
          </w:rPr>
          <w:t xml:space="preserve">n the US the value set </w:t>
        </w:r>
        <w:r>
          <w:rPr>
            <w:rFonts w:eastAsia="Calibri"/>
          </w:rPr>
          <w:t>SHALL</w:t>
        </w:r>
        <w:r w:rsidRPr="00637C1A">
          <w:rPr>
            <w:rFonts w:eastAsia="Calibri"/>
          </w:rPr>
          <w:t xml:space="preserve"> be</w:t>
        </w:r>
        <w:r>
          <w:rPr>
            <w:rFonts w:eastAsia="Calibri"/>
          </w:rPr>
          <w:t xml:space="preserve"> drawn from the</w:t>
        </w:r>
        <w:r w:rsidRPr="00637C1A">
          <w:rPr>
            <w:rFonts w:eastAsia="Calibri"/>
          </w:rPr>
          <w:t xml:space="preserve"> </w:t>
        </w:r>
        <w:r w:rsidRPr="00637C1A">
          <w:t>EMSLevelOfService – MedicationAdminstrationRoute 2.16.840.1.113883.17.3.11.43</w:t>
        </w:r>
        <w:r>
          <w:t xml:space="preserve"> [HL7 </w:t>
        </w:r>
        <w:r w:rsidRPr="00375960">
          <w:t>[HL7 EMS PCR]</w:t>
        </w:r>
        <w:r>
          <w:t xml:space="preserve"> value set</w:t>
        </w:r>
        <w:r w:rsidRPr="00637C1A">
          <w:t>).</w:t>
        </w:r>
        <w:r w:rsidRPr="00637C1A">
          <w:rPr>
            <w:rFonts w:eastAsia="Calibri"/>
          </w:rPr>
          <w:t xml:space="preserve"> </w:t>
        </w:r>
      </w:ins>
    </w:p>
    <w:p w14:paraId="5B51AAB5" w14:textId="77777777" w:rsidR="00E906A9" w:rsidRPr="00E7637C" w:rsidRDefault="00E906A9" w:rsidP="00E906A9">
      <w:pPr>
        <w:pStyle w:val="BodyText"/>
        <w:rPr>
          <w:ins w:id="2647" w:author="Andrea K. Fourquet" w:date="2018-07-18T00:52:00Z"/>
        </w:rPr>
      </w:pPr>
      <w:ins w:id="2648" w:author="Andrea K. Fourquet" w:date="2018-07-18T00:52:00Z">
        <w:r w:rsidRPr="00637C1A">
          <w:rPr>
            <w:rFonts w:eastAsia="Calibri"/>
          </w:rPr>
          <w:t xml:space="preserve">The manufacturedMaterial shall be drawn from the Manufactured Material concept domain as defined by local jurisdiction. </w:t>
        </w:r>
        <w:r>
          <w:rPr>
            <w:rFonts w:eastAsia="Calibri"/>
          </w:rPr>
          <w:t>The &lt;code&gt; element shall be e</w:t>
        </w:r>
        <w:r w:rsidRPr="00637C1A">
          <w:rPr>
            <w:rFonts w:eastAsia="Calibri"/>
          </w:rPr>
          <w:t>ncod</w:t>
        </w:r>
        <w:r>
          <w:rPr>
            <w:rFonts w:eastAsia="Calibri"/>
          </w:rPr>
          <w:t xml:space="preserve">ed </w:t>
        </w:r>
        <w:r w:rsidRPr="00637C1A">
          <w:rPr>
            <w:rFonts w:eastAsia="Calibri"/>
          </w:rPr>
          <w:t xml:space="preserve">in </w:t>
        </w:r>
        <w:r>
          <w:rPr>
            <w:rFonts w:eastAsia="Calibri"/>
          </w:rPr>
          <w:t xml:space="preserve">the </w:t>
        </w:r>
        <w:r w:rsidRPr="00637C1A">
          <w:rPr>
            <w:rFonts w:eastAsia="Calibri"/>
          </w:rPr>
          <w:t>substanceAdminstration (templateID 2.16.840.1.113883.10.20.1.24 and 1.3.6.1.4.1.19376.1.5.3.1.4.7 [PCC TF-2])/consumable/manufacturedProduct/manufacturedMaterial</w:t>
        </w:r>
        <w:r>
          <w:rPr>
            <w:rFonts w:eastAsia="Calibri"/>
          </w:rPr>
          <w:t xml:space="preserve"> concept</w:t>
        </w:r>
        <w:r w:rsidRPr="00637C1A">
          <w:rPr>
            <w:rFonts w:eastAsia="Calibri"/>
          </w:rPr>
          <w:t xml:space="preserve"> (</w:t>
        </w:r>
        <w:r>
          <w:rPr>
            <w:rFonts w:eastAsia="Calibri"/>
          </w:rPr>
          <w:t>e.g., I</w:t>
        </w:r>
        <w:r w:rsidRPr="00637C1A">
          <w:rPr>
            <w:rFonts w:eastAsia="Calibri"/>
          </w:rPr>
          <w:t xml:space="preserve">n the US the value set shall be </w:t>
        </w:r>
        <w:r>
          <w:t>drawn from the</w:t>
        </w:r>
        <w:r w:rsidRPr="00637C1A">
          <w:t xml:space="preserve"> RxNorm 2.16.840.1.113883.6.88</w:t>
        </w:r>
        <w:r>
          <w:t xml:space="preserve"> value set</w:t>
        </w:r>
        <w:r w:rsidRPr="00637C1A">
          <w:t>).</w:t>
        </w:r>
        <w:r w:rsidRPr="00637C1A">
          <w:rPr>
            <w:rFonts w:eastAsia="Calibri"/>
          </w:rPr>
          <w:t xml:space="preserve"> </w:t>
        </w:r>
      </w:ins>
    </w:p>
    <w:p w14:paraId="670ECC13" w14:textId="792620E3" w:rsidR="00E906A9" w:rsidRPr="00E7637C" w:rsidRDefault="00E906A9" w:rsidP="00E906A9">
      <w:pPr>
        <w:pStyle w:val="Heading6"/>
        <w:rPr>
          <w:ins w:id="2649" w:author="Andrea K. Fourquet" w:date="2018-07-18T00:52:00Z"/>
        </w:rPr>
      </w:pPr>
      <w:ins w:id="2650" w:author="Andrea K. Fourquet" w:date="2018-07-18T00:52:00Z">
        <w:r w:rsidRPr="00E7637C">
          <w:t>6.3.1.D</w:t>
        </w:r>
      </w:ins>
      <w:ins w:id="2651" w:author="Andrea K. Fourquet" w:date="2018-07-18T00:53:00Z">
        <w:r>
          <w:t>1</w:t>
        </w:r>
      </w:ins>
      <w:ins w:id="2652" w:author="Andrea K. Fourquet" w:date="2018-07-18T00:52:00Z">
        <w:r w:rsidRPr="00E7637C">
          <w:t>.5.</w:t>
        </w:r>
      </w:ins>
      <w:ins w:id="2653" w:author="Andrea K. Fourquet" w:date="2018-07-18T00:54:00Z">
        <w:r w:rsidR="004636EA">
          <w:t>5</w:t>
        </w:r>
      </w:ins>
      <w:ins w:id="2654" w:author="Andrea K. Fourquet" w:date="2018-07-18T00:52:00Z">
        <w:r w:rsidRPr="00E7637C">
          <w:t xml:space="preserve"> Medications Administered –Constraints</w:t>
        </w:r>
      </w:ins>
    </w:p>
    <w:p w14:paraId="3DB7EB70" w14:textId="77777777" w:rsidR="00E906A9" w:rsidRPr="00E7637C" w:rsidRDefault="00E906A9" w:rsidP="00E906A9">
      <w:pPr>
        <w:pStyle w:val="BodyText"/>
        <w:rPr>
          <w:ins w:id="2655" w:author="Andrea K. Fourquet" w:date="2018-07-18T00:52:00Z"/>
        </w:rPr>
      </w:pPr>
      <w:ins w:id="2656" w:author="Andrea K. Fourquet" w:date="2018-07-18T00:52:00Z">
        <w:r w:rsidRPr="00375960">
          <w:t xml:space="preserve">In the case that the </w:t>
        </w:r>
        <w:r>
          <w:t>m</w:t>
        </w:r>
        <w:r w:rsidRPr="00375960">
          <w:t xml:space="preserve">edication is not </w:t>
        </w:r>
        <w:r>
          <w:t>a</w:t>
        </w:r>
        <w:r w:rsidRPr="00375960">
          <w:t xml:space="preserve">dministered, this </w:t>
        </w:r>
        <w:r>
          <w:t>shall</w:t>
        </w:r>
        <w:r w:rsidRPr="00375960">
          <w:t xml:space="preserve"> be reflected in the substanceAdministration (templateID 2.16.840.1.113883.10.20.1.24 and 1.3.6.1.4.1.19376.1.5.3.1.4.7 [PCC TF-2]). </w:t>
        </w:r>
        <w:r>
          <w:t xml:space="preserve">The </w:t>
        </w:r>
        <w:r w:rsidRPr="00EF0013">
          <w:t xml:space="preserve">negationInd </w:t>
        </w:r>
        <w:r>
          <w:t xml:space="preserve">SHALL </w:t>
        </w:r>
        <w:r w:rsidRPr="00EF0013">
          <w:t>be set to "true"</w:t>
        </w:r>
        <w:r>
          <w:t>,</w:t>
        </w:r>
        <w:r w:rsidRPr="00EF0013">
          <w:t xml:space="preserve"> </w:t>
        </w:r>
        <w:r w:rsidRPr="00375960">
          <w:t xml:space="preserve">and an entryRelationship SHALL contain exactly one [1..1] @typeCode="RSON" </w:t>
        </w:r>
        <w:r>
          <w:t xml:space="preserve">drawn from the </w:t>
        </w:r>
        <w:r w:rsidRPr="00375960">
          <w:t xml:space="preserve">MedicationNotGiven Reason (2.16.840.1.113883.17.3.11.92 [HL7 EMS PCR]) </w:t>
        </w:r>
        <w:r>
          <w:t xml:space="preserve">value est and encoded </w:t>
        </w:r>
        <w:r w:rsidRPr="00375960">
          <w:t>in the /value</w:t>
        </w:r>
        <w:r>
          <w:t xml:space="preserve"> concept</w:t>
        </w:r>
        <w:r w:rsidRPr="00375960">
          <w:t>.</w:t>
        </w:r>
      </w:ins>
    </w:p>
    <w:p w14:paraId="53D00F2A" w14:textId="77777777" w:rsidR="00E906A9" w:rsidRPr="00375960" w:rsidRDefault="00E906A9" w:rsidP="00E906A9">
      <w:pPr>
        <w:pStyle w:val="BodyText"/>
        <w:rPr>
          <w:ins w:id="2657" w:author="Andrea K. Fourquet" w:date="2018-07-18T00:52:00Z"/>
        </w:rPr>
      </w:pPr>
      <w:ins w:id="2658" w:author="Andrea K. Fourquet" w:date="2018-07-18T00:52:00Z">
        <w:r w:rsidRPr="00375960">
          <w:rPr>
            <w:rFonts w:eastAsia="Calibri"/>
          </w:rPr>
          <w:t xml:space="preserve">The routeCode shall be drawn from the Medication Administration Route concept domain as defined by local jurisdiction. </w:t>
        </w:r>
        <w:r>
          <w:rPr>
            <w:rFonts w:eastAsia="Calibri"/>
          </w:rPr>
          <w:t>The &lt;routeCode&gt; Element SHALL be e</w:t>
        </w:r>
        <w:r w:rsidRPr="00375960">
          <w:rPr>
            <w:rFonts w:eastAsia="Calibri"/>
          </w:rPr>
          <w:t>ncod</w:t>
        </w:r>
        <w:r>
          <w:rPr>
            <w:rFonts w:eastAsia="Calibri"/>
          </w:rPr>
          <w:t>ed</w:t>
        </w:r>
        <w:r w:rsidRPr="00375960">
          <w:rPr>
            <w:rFonts w:eastAsia="Calibri"/>
          </w:rPr>
          <w:t xml:space="preserve"> in </w:t>
        </w:r>
        <w:r>
          <w:rPr>
            <w:rFonts w:eastAsia="Calibri"/>
          </w:rPr>
          <w:t xml:space="preserve">the </w:t>
        </w:r>
        <w:r w:rsidRPr="00375960">
          <w:rPr>
            <w:rFonts w:eastAsia="Calibri"/>
          </w:rPr>
          <w:t>substanceAdminstration (templateID 2.16.840.1.113883.10.20.1.24 and 1.3.6.1.4.1.19376.1.5.3.1.4.7 [PCC TF-2])/routeCode</w:t>
        </w:r>
        <w:r>
          <w:rPr>
            <w:rFonts w:eastAsia="Calibri"/>
          </w:rPr>
          <w:t xml:space="preserve"> concept</w:t>
        </w:r>
        <w:r w:rsidRPr="00375960">
          <w:rPr>
            <w:rFonts w:eastAsia="Calibri"/>
          </w:rPr>
          <w:t xml:space="preserve"> (</w:t>
        </w:r>
        <w:r>
          <w:rPr>
            <w:rFonts w:eastAsia="Calibri"/>
          </w:rPr>
          <w:t>e.g., I</w:t>
        </w:r>
        <w:r w:rsidRPr="00375960">
          <w:rPr>
            <w:rFonts w:eastAsia="Calibri"/>
          </w:rPr>
          <w:t xml:space="preserve">n the US the value set shall be </w:t>
        </w:r>
        <w:r>
          <w:rPr>
            <w:rFonts w:eastAsia="Calibri"/>
          </w:rPr>
          <w:t xml:space="preserve">drawn from the </w:t>
        </w:r>
        <w:r w:rsidRPr="00375960">
          <w:rPr>
            <w:szCs w:val="24"/>
          </w:rPr>
          <w:t>EMSLevelOfService – MedicationAdminstrationRoute 2.16.840.1.113883.17.3.11.43 [HL7 EMS PCR]</w:t>
        </w:r>
        <w:r>
          <w:rPr>
            <w:szCs w:val="24"/>
          </w:rPr>
          <w:t xml:space="preserve"> value set</w:t>
        </w:r>
        <w:r w:rsidRPr="00375960">
          <w:rPr>
            <w:szCs w:val="24"/>
          </w:rPr>
          <w:t>).</w:t>
        </w:r>
        <w:r w:rsidRPr="00375960">
          <w:rPr>
            <w:rFonts w:eastAsia="Calibri"/>
          </w:rPr>
          <w:t xml:space="preserve"> </w:t>
        </w:r>
      </w:ins>
    </w:p>
    <w:p w14:paraId="6FE2922D" w14:textId="77777777" w:rsidR="00E906A9" w:rsidRPr="00375960" w:rsidRDefault="00E906A9" w:rsidP="00E906A9">
      <w:pPr>
        <w:pStyle w:val="BodyText"/>
        <w:rPr>
          <w:ins w:id="2659" w:author="Andrea K. Fourquet" w:date="2018-07-18T00:52:00Z"/>
          <w:rFonts w:eastAsia="Calibri"/>
        </w:rPr>
      </w:pPr>
      <w:ins w:id="2660" w:author="Andrea K. Fourquet" w:date="2018-07-18T00:52:00Z">
        <w:r w:rsidRPr="00375960">
          <w:rPr>
            <w:rFonts w:eastAsia="Calibri"/>
          </w:rPr>
          <w:t>The manufacturedMaterial shall be drawn from the Medical Clinical Drug concept domain as defined by the local jurisdiction</w:t>
        </w:r>
        <w:r>
          <w:rPr>
            <w:rFonts w:eastAsia="Calibri"/>
          </w:rPr>
          <w:t>. The &lt;manufacturedMaterial&gt; element SHALL be e</w:t>
        </w:r>
        <w:r w:rsidRPr="00375960">
          <w:rPr>
            <w:rFonts w:eastAsia="Calibri"/>
          </w:rPr>
          <w:t>ncod</w:t>
        </w:r>
        <w:r>
          <w:rPr>
            <w:rFonts w:eastAsia="Calibri"/>
          </w:rPr>
          <w:t>ed</w:t>
        </w:r>
        <w:r w:rsidRPr="00375960">
          <w:rPr>
            <w:rFonts w:eastAsia="Calibri"/>
          </w:rPr>
          <w:t xml:space="preserve"> the in the substanceAdminstration (templateID 2.16.840.1.113883.10.20.1.24 and 1.3.6.1.4.1.19376.1.5.3.1.4.7 [PCC TF-2])/consumable/manufacturedProduct/manufactureredMaterial </w:t>
        </w:r>
        <w:r>
          <w:rPr>
            <w:rFonts w:eastAsia="Calibri"/>
          </w:rPr>
          <w:t xml:space="preserve">concept </w:t>
        </w:r>
        <w:r w:rsidRPr="00375960">
          <w:rPr>
            <w:rFonts w:eastAsia="Calibri"/>
          </w:rPr>
          <w:t>(</w:t>
        </w:r>
        <w:r>
          <w:rPr>
            <w:rFonts w:eastAsia="Calibri"/>
          </w:rPr>
          <w:t>e.g., I</w:t>
        </w:r>
        <w:r w:rsidRPr="00375960">
          <w:rPr>
            <w:rFonts w:eastAsia="Calibri"/>
          </w:rPr>
          <w:t xml:space="preserve">n the US the value set shall be </w:t>
        </w:r>
        <w:r>
          <w:rPr>
            <w:rFonts w:eastAsia="Calibri"/>
          </w:rPr>
          <w:t xml:space="preserve">drawn from the </w:t>
        </w:r>
        <w:r w:rsidRPr="00375960">
          <w:rPr>
            <w:rFonts w:eastAsia="Calibri"/>
          </w:rPr>
          <w:t xml:space="preserve"> MedicationClinicalDrug 2.16.840.1.113883.3.88.12.80.17 [HL7 EMS PCR]</w:t>
        </w:r>
        <w:r>
          <w:rPr>
            <w:rFonts w:eastAsia="Calibri"/>
          </w:rPr>
          <w:t xml:space="preserve"> value set</w:t>
        </w:r>
        <w:r w:rsidRPr="00375960">
          <w:rPr>
            <w:rFonts w:eastAsia="Calibri"/>
          </w:rPr>
          <w:t>).</w:t>
        </w:r>
      </w:ins>
    </w:p>
    <w:p w14:paraId="620EB2F8" w14:textId="77777777" w:rsidR="00E906A9" w:rsidRPr="00375960" w:rsidRDefault="00E906A9" w:rsidP="00E906A9">
      <w:pPr>
        <w:pStyle w:val="BodyText"/>
        <w:rPr>
          <w:ins w:id="2661" w:author="Andrea K. Fourquet" w:date="2018-07-18T00:52:00Z"/>
          <w:rFonts w:eastAsia="Calibri"/>
        </w:rPr>
      </w:pPr>
      <w:ins w:id="2662" w:author="Andrea K. Fourquet" w:date="2018-07-18T00:52:00Z">
        <w:r w:rsidRPr="00375960">
          <w:rPr>
            <w:rFonts w:eastAsia="Calibri"/>
          </w:rPr>
          <w:t xml:space="preserve">The assignedEntity shall be drawn from the Provider Role concept domain as defined by local jurisdiction. </w:t>
        </w:r>
        <w:r>
          <w:rPr>
            <w:rFonts w:eastAsia="Calibri"/>
          </w:rPr>
          <w:t>The &lt;ProviderRole&gt; element SHALL be  e</w:t>
        </w:r>
        <w:r w:rsidRPr="00375960">
          <w:rPr>
            <w:rFonts w:eastAsia="Calibri"/>
          </w:rPr>
          <w:t>ncod</w:t>
        </w:r>
        <w:r>
          <w:rPr>
            <w:rFonts w:eastAsia="Calibri"/>
          </w:rPr>
          <w:t>ed</w:t>
        </w:r>
        <w:r w:rsidRPr="00375960">
          <w:rPr>
            <w:rFonts w:eastAsia="Calibri"/>
          </w:rPr>
          <w:t xml:space="preserve"> in </w:t>
        </w:r>
        <w:r>
          <w:rPr>
            <w:rFonts w:eastAsia="Calibri"/>
          </w:rPr>
          <w:t xml:space="preserve">the </w:t>
        </w:r>
        <w:r w:rsidRPr="00375960">
          <w:rPr>
            <w:rFonts w:eastAsia="Calibri"/>
          </w:rPr>
          <w:t>substanceAdminstration (templateID 2.16.840.1.113883.10.20.1.24 and 1.3.6.1.4.1.19376.1.5.3.1.4.7 [PCC TF-2])/performer/assignedEntity/code</w:t>
        </w:r>
        <w:r>
          <w:rPr>
            <w:rFonts w:eastAsia="Calibri"/>
          </w:rPr>
          <w:t xml:space="preserve"> concept</w:t>
        </w:r>
        <w:r w:rsidRPr="00375960">
          <w:rPr>
            <w:rFonts w:eastAsia="Calibri"/>
          </w:rPr>
          <w:t xml:space="preserve"> (</w:t>
        </w:r>
        <w:r>
          <w:rPr>
            <w:rFonts w:eastAsia="Calibri"/>
          </w:rPr>
          <w:t>e.g., I</w:t>
        </w:r>
        <w:r w:rsidRPr="00375960">
          <w:rPr>
            <w:rFonts w:eastAsia="Calibri"/>
          </w:rPr>
          <w:t>n the US the value set shall be</w:t>
        </w:r>
        <w:r w:rsidRPr="00375960">
          <w:rPr>
            <w:szCs w:val="24"/>
          </w:rPr>
          <w:t xml:space="preserve"> </w:t>
        </w:r>
        <w:r>
          <w:rPr>
            <w:szCs w:val="24"/>
          </w:rPr>
          <w:t xml:space="preserve">drawn from the </w:t>
        </w:r>
        <w:r w:rsidRPr="00375960">
          <w:rPr>
            <w:szCs w:val="24"/>
          </w:rPr>
          <w:t xml:space="preserve"> ProviderRole 2.16.840.1.113883.17.3.11.46 [HL7 EMS PCR</w:t>
        </w:r>
        <w:r>
          <w:rPr>
            <w:szCs w:val="24"/>
          </w:rPr>
          <w:t>] value set.</w:t>
        </w:r>
        <w:r w:rsidRPr="00375960">
          <w:rPr>
            <w:szCs w:val="24"/>
          </w:rPr>
          <w:t>).</w:t>
        </w:r>
        <w:r w:rsidRPr="00375960">
          <w:rPr>
            <w:rFonts w:eastAsia="Calibri"/>
          </w:rPr>
          <w:t xml:space="preserve"> </w:t>
        </w:r>
      </w:ins>
    </w:p>
    <w:p w14:paraId="68F4C037" w14:textId="77777777" w:rsidR="00E906A9" w:rsidRPr="00375960" w:rsidRDefault="00E906A9" w:rsidP="00E906A9">
      <w:pPr>
        <w:pStyle w:val="BodyText"/>
        <w:rPr>
          <w:ins w:id="2663" w:author="Andrea K. Fourquet" w:date="2018-07-18T00:52:00Z"/>
        </w:rPr>
      </w:pPr>
      <w:ins w:id="2664" w:author="Andrea K. Fourquet" w:date="2018-07-18T00:52:00Z">
        <w:r w:rsidRPr="00375960">
          <w:rPr>
            <w:rFonts w:eastAsia="Calibri"/>
          </w:rPr>
          <w:lastRenderedPageBreak/>
          <w:t xml:space="preserve">If a complication is identified as part of the administration of a medication, the </w:t>
        </w:r>
        <w:r>
          <w:rPr>
            <w:rFonts w:eastAsia="Calibri"/>
          </w:rPr>
          <w:t>m</w:t>
        </w:r>
        <w:r w:rsidRPr="00375960">
          <w:rPr>
            <w:rFonts w:eastAsia="Calibri"/>
          </w:rPr>
          <w:t xml:space="preserve">edication </w:t>
        </w:r>
        <w:r>
          <w:rPr>
            <w:rFonts w:eastAsia="Calibri"/>
          </w:rPr>
          <w:t>c</w:t>
        </w:r>
        <w:r w:rsidRPr="00375960">
          <w:rPr>
            <w:rFonts w:eastAsia="Calibri"/>
          </w:rPr>
          <w:t>omplication SHALL be documented in Allergies and Other Adverse Reaction Section (templateID 1.3.6.1.4.1.19376.1.5.3.1.3.13 [PCC TF-2]).</w:t>
        </w:r>
      </w:ins>
    </w:p>
    <w:p w14:paraId="107EDBF2" w14:textId="24E46A35" w:rsidR="00E906A9" w:rsidRPr="00E7637C" w:rsidRDefault="00E906A9" w:rsidP="00E906A9">
      <w:pPr>
        <w:pStyle w:val="Heading6"/>
        <w:rPr>
          <w:ins w:id="2665" w:author="Andrea K. Fourquet" w:date="2018-07-18T00:52:00Z"/>
        </w:rPr>
      </w:pPr>
      <w:ins w:id="2666" w:author="Andrea K. Fourquet" w:date="2018-07-18T00:52:00Z">
        <w:r w:rsidRPr="00E7637C">
          <w:t>6.3.1.D</w:t>
        </w:r>
      </w:ins>
      <w:ins w:id="2667" w:author="Andrea K. Fourquet" w:date="2018-07-18T00:53:00Z">
        <w:r>
          <w:t>1</w:t>
        </w:r>
      </w:ins>
      <w:ins w:id="2668" w:author="Andrea K. Fourquet" w:date="2018-07-18T00:52:00Z">
        <w:r w:rsidRPr="00E7637C">
          <w:t>.5.</w:t>
        </w:r>
      </w:ins>
      <w:ins w:id="2669" w:author="Andrea K. Fourquet" w:date="2018-07-18T00:55:00Z">
        <w:r w:rsidR="004636EA">
          <w:t>6</w:t>
        </w:r>
      </w:ins>
      <w:ins w:id="2670" w:author="Andrea K. Fourquet" w:date="2018-07-18T00:52:00Z">
        <w:r w:rsidRPr="00E7637C">
          <w:t xml:space="preserve"> Reason for Referral Constraints </w:t>
        </w:r>
      </w:ins>
    </w:p>
    <w:p w14:paraId="6DC87DD8" w14:textId="77777777" w:rsidR="00E906A9" w:rsidRPr="00375960" w:rsidRDefault="00E906A9" w:rsidP="00E906A9">
      <w:pPr>
        <w:pStyle w:val="BodyText"/>
        <w:rPr>
          <w:ins w:id="2671" w:author="Andrea K. Fourquet" w:date="2018-07-18T00:52:00Z"/>
        </w:rPr>
      </w:pPr>
      <w:ins w:id="2672" w:author="Andrea K. Fourquet" w:date="2018-07-18T00:52:00Z">
        <w:r w:rsidRPr="00375960">
          <w:t>The EMS Situation narrative SHALL be documented in the Reason For Referral Section within the Reason For Referral Section (templateID 1.3.6.1.4.1.19376.1.5.3.1.3.1 [PCC TF-2]).</w:t>
        </w:r>
      </w:ins>
    </w:p>
    <w:p w14:paraId="3F90CABE" w14:textId="77777777" w:rsidR="00E906A9" w:rsidRPr="00375960" w:rsidRDefault="00E906A9" w:rsidP="00E906A9">
      <w:pPr>
        <w:pStyle w:val="BodyText"/>
        <w:rPr>
          <w:ins w:id="2673" w:author="Andrea K. Fourquet" w:date="2018-07-18T00:52:00Z"/>
        </w:rPr>
      </w:pPr>
      <w:ins w:id="2674" w:author="Andrea K. Fourquet" w:date="2018-07-18T00:52:00Z">
        <w:r w:rsidRPr="00375960">
          <w:t>The</w:t>
        </w:r>
        <w:r>
          <w:t xml:space="preserve"> EMS Situation</w:t>
        </w:r>
        <w:r w:rsidRPr="00375960">
          <w:t xml:space="preserve"> Patient’s Primary and Secondary Symptoms SHALL be documented in the Reason for Referral as a Simple Observation (templateID 1.3.6.1.4.1.19376.1.5.3.1.4.1[TF-2]).</w:t>
        </w:r>
      </w:ins>
    </w:p>
    <w:p w14:paraId="30BEBDDB" w14:textId="77777777" w:rsidR="00E906A9" w:rsidRPr="00375960" w:rsidRDefault="00E906A9" w:rsidP="00E906A9">
      <w:pPr>
        <w:pStyle w:val="BodyText"/>
        <w:rPr>
          <w:ins w:id="2675" w:author="Andrea K. Fourquet" w:date="2018-07-18T00:52:00Z"/>
        </w:rPr>
      </w:pPr>
      <w:ins w:id="2676" w:author="Andrea K. Fourquet" w:date="2018-07-18T00:52:00Z">
        <w:r w:rsidRPr="00375960">
          <w:t>The</w:t>
        </w:r>
        <w:r>
          <w:t xml:space="preserve"> EMS Situation</w:t>
        </w:r>
        <w:r w:rsidRPr="00375960">
          <w:t xml:space="preserve"> Provider’s Primary Impression and Provider’s Secondary Impression SHALL be documented in the Reason for Referral Section as a Condition Entry (templateID 1.3.6.1.4.1.19376.1.5.3.1.4.5 [PCC TF-2]) </w:t>
        </w:r>
        <w:r>
          <w:t>.</w:t>
        </w:r>
      </w:ins>
    </w:p>
    <w:p w14:paraId="20864471" w14:textId="4B50FC34" w:rsidR="00E906A9" w:rsidRPr="00E7637C" w:rsidRDefault="00E906A9" w:rsidP="00E906A9">
      <w:pPr>
        <w:pStyle w:val="Heading6"/>
        <w:rPr>
          <w:ins w:id="2677" w:author="Andrea K. Fourquet" w:date="2018-07-18T00:52:00Z"/>
        </w:rPr>
      </w:pPr>
      <w:ins w:id="2678" w:author="Andrea K. Fourquet" w:date="2018-07-18T00:52:00Z">
        <w:r w:rsidRPr="00E7637C">
          <w:t>6.3.1.D</w:t>
        </w:r>
      </w:ins>
      <w:ins w:id="2679" w:author="Andrea K. Fourquet" w:date="2018-07-18T00:53:00Z">
        <w:r>
          <w:t>1</w:t>
        </w:r>
      </w:ins>
      <w:ins w:id="2680" w:author="Andrea K. Fourquet" w:date="2018-07-18T00:52:00Z">
        <w:r w:rsidRPr="00E7637C">
          <w:t>.5.</w:t>
        </w:r>
      </w:ins>
      <w:ins w:id="2681" w:author="Andrea K. Fourquet" w:date="2018-07-18T00:55:00Z">
        <w:r w:rsidR="004636EA">
          <w:t>7</w:t>
        </w:r>
      </w:ins>
      <w:ins w:id="2682" w:author="Andrea K. Fourquet" w:date="2018-07-18T00:52:00Z">
        <w:r w:rsidRPr="00E7637C">
          <w:t xml:space="preserve"> Physical Examination Constraints </w:t>
        </w:r>
      </w:ins>
    </w:p>
    <w:p w14:paraId="59FC5A46" w14:textId="77777777" w:rsidR="00E906A9" w:rsidRDefault="00E906A9" w:rsidP="00E906A9">
      <w:pPr>
        <w:pStyle w:val="BodyText"/>
        <w:rPr>
          <w:ins w:id="2683" w:author="Andrea K. Fourquet" w:date="2018-07-18T00:52:00Z"/>
        </w:rPr>
      </w:pPr>
      <w:ins w:id="2684" w:author="Andrea K. Fourquet" w:date="2018-07-18T00:52:00Z">
        <w:r>
          <w:t>The physical examination assessment findings SHALL be drawn from the HL7 EMS PCR assessment value sets. The following table provides the mappings between the HL7 EMS PCR and IHE PCC [TF-2] assessment concepts.  The assessment &lt;value&gt; element shall be encoded in the /value con</w:t>
        </w:r>
        <w:commentRangeStart w:id="2685"/>
        <w:r>
          <w:t>cept</w:t>
        </w:r>
        <w:commentRangeEnd w:id="2685"/>
        <w:r>
          <w:rPr>
            <w:rStyle w:val="CommentReference"/>
          </w:rPr>
          <w:commentReference w:id="2685"/>
        </w:r>
        <w:r>
          <w:t>.</w:t>
        </w:r>
      </w:ins>
    </w:p>
    <w:p w14:paraId="41200440" w14:textId="77777777" w:rsidR="00E906A9" w:rsidRDefault="00E906A9" w:rsidP="00E906A9">
      <w:pPr>
        <w:pStyle w:val="BodyText"/>
        <w:rPr>
          <w:ins w:id="2686" w:author="Andrea K. Fourquet" w:date="2018-07-18T00:52:00Z"/>
        </w:rPr>
      </w:pPr>
    </w:p>
    <w:tbl>
      <w:tblPr>
        <w:tblStyle w:val="TableGrid"/>
        <w:tblW w:w="0" w:type="auto"/>
        <w:tblLook w:val="04A0" w:firstRow="1" w:lastRow="0" w:firstColumn="1" w:lastColumn="0" w:noHBand="0" w:noVBand="1"/>
      </w:tblPr>
      <w:tblGrid>
        <w:gridCol w:w="1673"/>
        <w:gridCol w:w="3219"/>
        <w:gridCol w:w="1555"/>
        <w:gridCol w:w="2903"/>
      </w:tblGrid>
      <w:tr w:rsidR="00E906A9" w14:paraId="0DF5B328" w14:textId="77777777" w:rsidTr="003D1558">
        <w:trPr>
          <w:ins w:id="2687" w:author="Andrea K. Fourquet" w:date="2018-07-18T00:52:00Z"/>
        </w:trPr>
        <w:tc>
          <w:tcPr>
            <w:tcW w:w="2024" w:type="dxa"/>
          </w:tcPr>
          <w:p w14:paraId="044FD668" w14:textId="77777777" w:rsidR="00E906A9" w:rsidRPr="003A708D" w:rsidRDefault="00E906A9" w:rsidP="003D1558">
            <w:pPr>
              <w:pStyle w:val="BodyText"/>
              <w:rPr>
                <w:ins w:id="2688" w:author="Andrea K. Fourquet" w:date="2018-07-18T00:52:00Z"/>
                <w:rFonts w:ascii="Arial" w:hAnsi="Arial" w:cs="Arial"/>
                <w:b/>
                <w:sz w:val="20"/>
              </w:rPr>
            </w:pPr>
            <w:ins w:id="2689" w:author="Andrea K. Fourquet" w:date="2018-07-18T00:52:00Z">
              <w:r>
                <w:rPr>
                  <w:rFonts w:ascii="Arial" w:hAnsi="Arial" w:cs="Arial"/>
                  <w:b/>
                  <w:sz w:val="20"/>
                </w:rPr>
                <w:t xml:space="preserve">IHE </w:t>
              </w:r>
              <w:r w:rsidRPr="003A708D">
                <w:rPr>
                  <w:rFonts w:ascii="Arial" w:hAnsi="Arial" w:cs="Arial"/>
                  <w:b/>
                  <w:sz w:val="20"/>
                </w:rPr>
                <w:t xml:space="preserve">Assessment </w:t>
              </w:r>
              <w:r>
                <w:rPr>
                  <w:rFonts w:ascii="Arial" w:hAnsi="Arial" w:cs="Arial"/>
                  <w:b/>
                  <w:sz w:val="20"/>
                </w:rPr>
                <w:t>Concept</w:t>
              </w:r>
            </w:ins>
          </w:p>
        </w:tc>
        <w:tc>
          <w:tcPr>
            <w:tcW w:w="1280" w:type="dxa"/>
          </w:tcPr>
          <w:p w14:paraId="05E10E61" w14:textId="77777777" w:rsidR="00E906A9" w:rsidRPr="003A708D" w:rsidRDefault="00E906A9" w:rsidP="003D1558">
            <w:pPr>
              <w:pStyle w:val="BodyText"/>
              <w:rPr>
                <w:ins w:id="2690" w:author="Andrea K. Fourquet" w:date="2018-07-18T00:52:00Z"/>
                <w:rFonts w:ascii="Arial" w:hAnsi="Arial" w:cs="Arial"/>
                <w:b/>
                <w:sz w:val="20"/>
              </w:rPr>
            </w:pPr>
            <w:ins w:id="2691" w:author="Andrea K. Fourquet" w:date="2018-07-18T00:52:00Z">
              <w:r w:rsidRPr="003A708D">
                <w:rPr>
                  <w:rFonts w:ascii="Arial" w:hAnsi="Arial" w:cs="Arial"/>
                  <w:b/>
                  <w:sz w:val="20"/>
                </w:rPr>
                <w:t>IHE PCC templateID</w:t>
              </w:r>
            </w:ins>
          </w:p>
        </w:tc>
        <w:tc>
          <w:tcPr>
            <w:tcW w:w="2970" w:type="dxa"/>
          </w:tcPr>
          <w:p w14:paraId="25F1545D" w14:textId="77777777" w:rsidR="00E906A9" w:rsidRPr="003A708D" w:rsidRDefault="00E906A9" w:rsidP="003D1558">
            <w:pPr>
              <w:pStyle w:val="BodyText"/>
              <w:rPr>
                <w:ins w:id="2692" w:author="Andrea K. Fourquet" w:date="2018-07-18T00:52:00Z"/>
                <w:rFonts w:ascii="Arial" w:hAnsi="Arial" w:cs="Arial"/>
                <w:b/>
                <w:sz w:val="20"/>
              </w:rPr>
            </w:pPr>
            <w:ins w:id="2693" w:author="Andrea K. Fourquet" w:date="2018-07-18T00:52:00Z">
              <w:r>
                <w:rPr>
                  <w:rFonts w:ascii="Arial" w:hAnsi="Arial" w:cs="Arial"/>
                  <w:b/>
                  <w:sz w:val="20"/>
                </w:rPr>
                <w:t>HL7 EMS PCR Assessment Concept</w:t>
              </w:r>
            </w:ins>
          </w:p>
        </w:tc>
        <w:tc>
          <w:tcPr>
            <w:tcW w:w="3076" w:type="dxa"/>
          </w:tcPr>
          <w:p w14:paraId="363E454F" w14:textId="77777777" w:rsidR="00E906A9" w:rsidRPr="003A708D" w:rsidRDefault="00E906A9" w:rsidP="003D1558">
            <w:pPr>
              <w:pStyle w:val="BodyText"/>
              <w:rPr>
                <w:ins w:id="2694" w:author="Andrea K. Fourquet" w:date="2018-07-18T00:52:00Z"/>
                <w:rFonts w:ascii="Arial" w:hAnsi="Arial" w:cs="Arial"/>
                <w:b/>
                <w:sz w:val="20"/>
              </w:rPr>
            </w:pPr>
            <w:ins w:id="2695" w:author="Andrea K. Fourquet" w:date="2018-07-18T00:52:00Z">
              <w:r w:rsidRPr="003A708D">
                <w:rPr>
                  <w:rFonts w:ascii="Arial" w:hAnsi="Arial" w:cs="Arial"/>
                  <w:b/>
                  <w:sz w:val="20"/>
                </w:rPr>
                <w:t xml:space="preserve">HL7 EMS PCR </w:t>
              </w:r>
              <w:r>
                <w:rPr>
                  <w:rFonts w:ascii="Arial" w:hAnsi="Arial" w:cs="Arial"/>
                  <w:b/>
                  <w:sz w:val="20"/>
                </w:rPr>
                <w:t>Value Set</w:t>
              </w:r>
            </w:ins>
          </w:p>
        </w:tc>
      </w:tr>
      <w:tr w:rsidR="00E906A9" w14:paraId="0D1B4BBB" w14:textId="77777777" w:rsidTr="003D1558">
        <w:trPr>
          <w:ins w:id="2696" w:author="Andrea K. Fourquet" w:date="2018-07-18T00:52:00Z"/>
        </w:trPr>
        <w:tc>
          <w:tcPr>
            <w:tcW w:w="2024" w:type="dxa"/>
          </w:tcPr>
          <w:p w14:paraId="25E6B5A3" w14:textId="77777777" w:rsidR="00E906A9" w:rsidRPr="00820D7D" w:rsidRDefault="00E906A9" w:rsidP="003D1558">
            <w:pPr>
              <w:pStyle w:val="BodyText"/>
              <w:rPr>
                <w:ins w:id="2697" w:author="Andrea K. Fourquet" w:date="2018-07-18T00:52:00Z"/>
                <w:rFonts w:ascii="Arial" w:hAnsi="Arial" w:cs="Arial"/>
                <w:sz w:val="20"/>
              </w:rPr>
            </w:pPr>
            <w:ins w:id="2698" w:author="Andrea K. Fourquet" w:date="2018-07-18T00:52:00Z">
              <w:r w:rsidRPr="00820D7D">
                <w:rPr>
                  <w:rFonts w:ascii="Arial" w:hAnsi="Arial" w:cs="Arial"/>
                  <w:sz w:val="20"/>
                </w:rPr>
                <w:t>Integumentary System</w:t>
              </w:r>
            </w:ins>
          </w:p>
        </w:tc>
        <w:tc>
          <w:tcPr>
            <w:tcW w:w="1280" w:type="dxa"/>
          </w:tcPr>
          <w:p w14:paraId="1ED2F938" w14:textId="77777777" w:rsidR="00E906A9" w:rsidRPr="003A708D" w:rsidRDefault="00E906A9" w:rsidP="003D1558">
            <w:pPr>
              <w:pStyle w:val="BodyText"/>
              <w:rPr>
                <w:ins w:id="2699" w:author="Andrea K. Fourquet" w:date="2018-07-18T00:52:00Z"/>
                <w:rFonts w:ascii="Arial" w:hAnsi="Arial" w:cs="Arial"/>
                <w:sz w:val="20"/>
              </w:rPr>
            </w:pPr>
            <w:ins w:id="2700" w:author="Andrea K. Fourquet" w:date="2018-07-18T00:52:00Z">
              <w:r w:rsidRPr="003A708D">
                <w:rPr>
                  <w:rFonts w:ascii="Arial" w:hAnsi="Arial" w:cs="Arial"/>
                  <w:sz w:val="20"/>
                </w:rPr>
                <w:t>1.3.6.1.4.1.19376.1.5.3.1.1.9.17</w:t>
              </w:r>
            </w:ins>
          </w:p>
        </w:tc>
        <w:tc>
          <w:tcPr>
            <w:tcW w:w="2970" w:type="dxa"/>
          </w:tcPr>
          <w:p w14:paraId="1EAFAC5E" w14:textId="77777777" w:rsidR="00E906A9" w:rsidRPr="003A708D" w:rsidRDefault="00E906A9" w:rsidP="003D1558">
            <w:pPr>
              <w:pStyle w:val="BodyText"/>
              <w:rPr>
                <w:ins w:id="2701" w:author="Andrea K. Fourquet" w:date="2018-07-18T00:52:00Z"/>
                <w:rFonts w:ascii="Arial" w:hAnsi="Arial" w:cs="Arial"/>
                <w:sz w:val="20"/>
              </w:rPr>
            </w:pPr>
            <w:ins w:id="2702" w:author="Andrea K. Fourquet" w:date="2018-07-18T00:52:00Z">
              <w:r>
                <w:rPr>
                  <w:rFonts w:ascii="Arial" w:hAnsi="Arial" w:cs="Arial"/>
                  <w:sz w:val="20"/>
                </w:rPr>
                <w:t xml:space="preserve">Skin </w:t>
              </w:r>
            </w:ins>
          </w:p>
        </w:tc>
        <w:tc>
          <w:tcPr>
            <w:tcW w:w="3076" w:type="dxa"/>
          </w:tcPr>
          <w:p w14:paraId="54744F84" w14:textId="77777777" w:rsidR="00E906A9" w:rsidRPr="003A708D" w:rsidRDefault="00E906A9" w:rsidP="003D1558">
            <w:pPr>
              <w:pStyle w:val="BodyText"/>
              <w:rPr>
                <w:ins w:id="2703" w:author="Andrea K. Fourquet" w:date="2018-07-18T00:52:00Z"/>
                <w:rFonts w:ascii="Arial" w:hAnsi="Arial" w:cs="Arial"/>
                <w:sz w:val="20"/>
              </w:rPr>
            </w:pPr>
            <w:ins w:id="2704" w:author="Andrea K. Fourquet" w:date="2018-07-18T00:52:00Z">
              <w:r w:rsidRPr="003A708D">
                <w:rPr>
                  <w:rFonts w:ascii="Arial" w:hAnsi="Arial" w:cs="Arial"/>
                  <w:sz w:val="20"/>
                </w:rPr>
                <w:t>2.16.840.1.113883.17.3.11.25</w:t>
              </w:r>
            </w:ins>
          </w:p>
        </w:tc>
      </w:tr>
      <w:tr w:rsidR="00E906A9" w14:paraId="0692E943" w14:textId="77777777" w:rsidTr="003D1558">
        <w:trPr>
          <w:ins w:id="2705" w:author="Andrea K. Fourquet" w:date="2018-07-18T00:52:00Z"/>
        </w:trPr>
        <w:tc>
          <w:tcPr>
            <w:tcW w:w="2024" w:type="dxa"/>
          </w:tcPr>
          <w:p w14:paraId="6B34F110" w14:textId="77777777" w:rsidR="00E906A9" w:rsidRPr="003A708D" w:rsidRDefault="00E906A9" w:rsidP="003D1558">
            <w:pPr>
              <w:pStyle w:val="BodyText"/>
              <w:rPr>
                <w:ins w:id="2706" w:author="Andrea K. Fourquet" w:date="2018-07-18T00:52:00Z"/>
                <w:rFonts w:ascii="Arial" w:hAnsi="Arial" w:cs="Arial"/>
                <w:sz w:val="20"/>
              </w:rPr>
            </w:pPr>
            <w:ins w:id="2707" w:author="Andrea K. Fourquet" w:date="2018-07-18T00:52:00Z">
              <w:r>
                <w:rPr>
                  <w:rFonts w:ascii="Arial" w:hAnsi="Arial" w:cs="Arial"/>
                  <w:sz w:val="20"/>
                </w:rPr>
                <w:t>Head Assessment</w:t>
              </w:r>
            </w:ins>
          </w:p>
        </w:tc>
        <w:tc>
          <w:tcPr>
            <w:tcW w:w="1280" w:type="dxa"/>
          </w:tcPr>
          <w:p w14:paraId="6910F27D" w14:textId="77777777" w:rsidR="00E906A9" w:rsidRPr="003A708D" w:rsidRDefault="00E906A9" w:rsidP="003D1558">
            <w:pPr>
              <w:pStyle w:val="BodyText"/>
              <w:rPr>
                <w:ins w:id="2708" w:author="Andrea K. Fourquet" w:date="2018-07-18T00:52:00Z"/>
                <w:rFonts w:ascii="Arial" w:hAnsi="Arial" w:cs="Arial"/>
                <w:sz w:val="20"/>
              </w:rPr>
            </w:pPr>
            <w:ins w:id="2709" w:author="Andrea K. Fourquet" w:date="2018-07-18T00:52:00Z">
              <w:r w:rsidRPr="00820D7D">
                <w:rPr>
                  <w:rFonts w:ascii="Arial" w:hAnsi="Arial" w:cs="Arial"/>
                  <w:sz w:val="20"/>
                </w:rPr>
                <w:t>1.3.6.1.4.1.19376.1.5.3.1.1.9.18</w:t>
              </w:r>
            </w:ins>
          </w:p>
        </w:tc>
        <w:tc>
          <w:tcPr>
            <w:tcW w:w="2970" w:type="dxa"/>
          </w:tcPr>
          <w:p w14:paraId="4A339308" w14:textId="77777777" w:rsidR="00E906A9" w:rsidRPr="003A708D" w:rsidRDefault="00E906A9" w:rsidP="003D1558">
            <w:pPr>
              <w:pStyle w:val="BodyText"/>
              <w:rPr>
                <w:ins w:id="2710" w:author="Andrea K. Fourquet" w:date="2018-07-18T00:52:00Z"/>
                <w:rFonts w:ascii="Arial" w:hAnsi="Arial" w:cs="Arial"/>
                <w:sz w:val="20"/>
              </w:rPr>
            </w:pPr>
            <w:ins w:id="2711" w:author="Andrea K. Fourquet" w:date="2018-07-18T00:52:00Z">
              <w:r>
                <w:rPr>
                  <w:rFonts w:ascii="Arial" w:hAnsi="Arial" w:cs="Arial"/>
                  <w:sz w:val="20"/>
                </w:rPr>
                <w:t xml:space="preserve">Head </w:t>
              </w:r>
            </w:ins>
          </w:p>
        </w:tc>
        <w:tc>
          <w:tcPr>
            <w:tcW w:w="3076" w:type="dxa"/>
          </w:tcPr>
          <w:p w14:paraId="379C69C8" w14:textId="77777777" w:rsidR="00E906A9" w:rsidRPr="003A708D" w:rsidRDefault="00E906A9" w:rsidP="003D1558">
            <w:pPr>
              <w:pStyle w:val="BodyText"/>
              <w:rPr>
                <w:ins w:id="2712" w:author="Andrea K. Fourquet" w:date="2018-07-18T00:52:00Z"/>
                <w:rFonts w:ascii="Arial" w:hAnsi="Arial" w:cs="Arial"/>
                <w:sz w:val="20"/>
              </w:rPr>
            </w:pPr>
            <w:ins w:id="2713" w:author="Andrea K. Fourquet" w:date="2018-07-18T00:52:00Z">
              <w:r w:rsidRPr="00820D7D">
                <w:rPr>
                  <w:rFonts w:ascii="Arial" w:hAnsi="Arial" w:cs="Arial"/>
                  <w:sz w:val="20"/>
                </w:rPr>
                <w:t>2.16.840.1.113883.17.3.11.26</w:t>
              </w:r>
            </w:ins>
          </w:p>
        </w:tc>
      </w:tr>
      <w:tr w:rsidR="00E906A9" w14:paraId="1C98B15C" w14:textId="77777777" w:rsidTr="003D1558">
        <w:trPr>
          <w:ins w:id="2714" w:author="Andrea K. Fourquet" w:date="2018-07-18T00:52:00Z"/>
        </w:trPr>
        <w:tc>
          <w:tcPr>
            <w:tcW w:w="2024" w:type="dxa"/>
          </w:tcPr>
          <w:p w14:paraId="4D0B6D61" w14:textId="77777777" w:rsidR="00E906A9" w:rsidRPr="003A708D" w:rsidRDefault="00E906A9" w:rsidP="003D1558">
            <w:pPr>
              <w:pStyle w:val="BodyText"/>
              <w:rPr>
                <w:ins w:id="2715" w:author="Andrea K. Fourquet" w:date="2018-07-18T00:52:00Z"/>
                <w:rFonts w:ascii="Arial" w:hAnsi="Arial" w:cs="Arial"/>
                <w:sz w:val="20"/>
              </w:rPr>
            </w:pPr>
            <w:ins w:id="2716" w:author="Andrea K. Fourquet" w:date="2018-07-18T00:52:00Z">
              <w:r w:rsidRPr="00820D7D">
                <w:rPr>
                  <w:rFonts w:ascii="Arial" w:hAnsi="Arial" w:cs="Arial"/>
                  <w:sz w:val="20"/>
                </w:rPr>
                <w:t>Neurologic System</w:t>
              </w:r>
            </w:ins>
          </w:p>
        </w:tc>
        <w:tc>
          <w:tcPr>
            <w:tcW w:w="1280" w:type="dxa"/>
          </w:tcPr>
          <w:p w14:paraId="4A700B5D" w14:textId="77777777" w:rsidR="00E906A9" w:rsidRPr="003A708D" w:rsidRDefault="00E906A9" w:rsidP="003D1558">
            <w:pPr>
              <w:pStyle w:val="BodyText"/>
              <w:rPr>
                <w:ins w:id="2717" w:author="Andrea K. Fourquet" w:date="2018-07-18T00:52:00Z"/>
                <w:rFonts w:ascii="Arial" w:hAnsi="Arial" w:cs="Arial"/>
                <w:sz w:val="20"/>
              </w:rPr>
            </w:pPr>
            <w:ins w:id="2718" w:author="Andrea K. Fourquet" w:date="2018-07-18T00:52:00Z">
              <w:r w:rsidRPr="00820D7D">
                <w:rPr>
                  <w:rFonts w:ascii="Arial" w:hAnsi="Arial" w:cs="Arial"/>
                  <w:sz w:val="20"/>
                </w:rPr>
                <w:t>1.3.6.1.4.1.19376.1.5.3.1.1.9.35</w:t>
              </w:r>
            </w:ins>
          </w:p>
        </w:tc>
        <w:tc>
          <w:tcPr>
            <w:tcW w:w="2970" w:type="dxa"/>
          </w:tcPr>
          <w:p w14:paraId="4770C28E" w14:textId="77777777" w:rsidR="00E906A9" w:rsidRPr="003A708D" w:rsidRDefault="00E906A9" w:rsidP="003D1558">
            <w:pPr>
              <w:pStyle w:val="BodyText"/>
              <w:rPr>
                <w:ins w:id="2719" w:author="Andrea K. Fourquet" w:date="2018-07-18T00:52:00Z"/>
                <w:rFonts w:ascii="Arial" w:hAnsi="Arial" w:cs="Arial"/>
                <w:sz w:val="20"/>
              </w:rPr>
            </w:pPr>
            <w:ins w:id="2720" w:author="Andrea K. Fourquet" w:date="2018-07-18T00:52:00Z">
              <w:r w:rsidRPr="00820D7D">
                <w:rPr>
                  <w:rFonts w:ascii="Arial" w:hAnsi="Arial" w:cs="Arial"/>
                  <w:sz w:val="20"/>
                </w:rPr>
                <w:t xml:space="preserve">Neurological </w:t>
              </w:r>
            </w:ins>
          </w:p>
        </w:tc>
        <w:tc>
          <w:tcPr>
            <w:tcW w:w="3076" w:type="dxa"/>
          </w:tcPr>
          <w:p w14:paraId="4BE49E46" w14:textId="77777777" w:rsidR="00E906A9" w:rsidRPr="003A708D" w:rsidRDefault="00E906A9" w:rsidP="003D1558">
            <w:pPr>
              <w:pStyle w:val="BodyText"/>
              <w:rPr>
                <w:ins w:id="2721" w:author="Andrea K. Fourquet" w:date="2018-07-18T00:52:00Z"/>
                <w:rFonts w:ascii="Arial" w:hAnsi="Arial" w:cs="Arial"/>
                <w:sz w:val="20"/>
              </w:rPr>
            </w:pPr>
            <w:ins w:id="2722" w:author="Andrea K. Fourquet" w:date="2018-07-18T00:52:00Z">
              <w:r w:rsidRPr="00820D7D">
                <w:rPr>
                  <w:rFonts w:ascii="Arial" w:hAnsi="Arial" w:cs="Arial"/>
                  <w:sz w:val="20"/>
                </w:rPr>
                <w:t>2.16.840.1.113883.17.3.11.40</w:t>
              </w:r>
            </w:ins>
          </w:p>
        </w:tc>
      </w:tr>
      <w:tr w:rsidR="00E906A9" w14:paraId="34244BC3" w14:textId="77777777" w:rsidTr="003D1558">
        <w:trPr>
          <w:ins w:id="2723" w:author="Andrea K. Fourquet" w:date="2018-07-18T00:52:00Z"/>
        </w:trPr>
        <w:tc>
          <w:tcPr>
            <w:tcW w:w="2024" w:type="dxa"/>
          </w:tcPr>
          <w:p w14:paraId="28D8C64E" w14:textId="77777777" w:rsidR="00E906A9" w:rsidRPr="003A708D" w:rsidRDefault="00E906A9" w:rsidP="003D1558">
            <w:pPr>
              <w:pStyle w:val="BodyText"/>
              <w:rPr>
                <w:ins w:id="2724" w:author="Andrea K. Fourquet" w:date="2018-07-18T00:52:00Z"/>
                <w:rFonts w:ascii="Arial" w:hAnsi="Arial" w:cs="Arial"/>
                <w:sz w:val="20"/>
              </w:rPr>
            </w:pPr>
            <w:ins w:id="2725" w:author="Andrea K. Fourquet" w:date="2018-07-18T00:52:00Z">
              <w:r w:rsidRPr="00820D7D">
                <w:rPr>
                  <w:rFonts w:ascii="Arial" w:hAnsi="Arial" w:cs="Arial"/>
                  <w:sz w:val="20"/>
                </w:rPr>
                <w:t>Ears, Nose, Mouth and Throat</w:t>
              </w:r>
            </w:ins>
          </w:p>
        </w:tc>
        <w:tc>
          <w:tcPr>
            <w:tcW w:w="1280" w:type="dxa"/>
          </w:tcPr>
          <w:p w14:paraId="1F3C5470" w14:textId="77777777" w:rsidR="00E906A9" w:rsidRPr="003A708D" w:rsidRDefault="00E906A9" w:rsidP="003D1558">
            <w:pPr>
              <w:pStyle w:val="BodyText"/>
              <w:rPr>
                <w:ins w:id="2726" w:author="Andrea K. Fourquet" w:date="2018-07-18T00:52:00Z"/>
                <w:rFonts w:ascii="Arial" w:hAnsi="Arial" w:cs="Arial"/>
                <w:sz w:val="20"/>
              </w:rPr>
            </w:pPr>
            <w:ins w:id="2727" w:author="Andrea K. Fourquet" w:date="2018-07-18T00:52:00Z">
              <w:r w:rsidRPr="00820D7D">
                <w:rPr>
                  <w:rFonts w:ascii="Arial" w:hAnsi="Arial" w:cs="Arial"/>
                  <w:sz w:val="20"/>
                </w:rPr>
                <w:t>1.3.6.1.4.1.19376.1.5.3.1.1.9.20</w:t>
              </w:r>
            </w:ins>
          </w:p>
        </w:tc>
        <w:tc>
          <w:tcPr>
            <w:tcW w:w="2970" w:type="dxa"/>
          </w:tcPr>
          <w:p w14:paraId="688005B5" w14:textId="77777777" w:rsidR="00E906A9" w:rsidRPr="003A708D" w:rsidRDefault="00E906A9" w:rsidP="003D1558">
            <w:pPr>
              <w:pStyle w:val="BodyText"/>
              <w:rPr>
                <w:ins w:id="2728" w:author="Andrea K. Fourquet" w:date="2018-07-18T00:52:00Z"/>
                <w:rFonts w:ascii="Arial" w:hAnsi="Arial" w:cs="Arial"/>
                <w:sz w:val="20"/>
              </w:rPr>
            </w:pPr>
            <w:ins w:id="2729" w:author="Andrea K. Fourquet" w:date="2018-07-18T00:52:00Z">
              <w:r>
                <w:rPr>
                  <w:rFonts w:ascii="Arial" w:hAnsi="Arial" w:cs="Arial"/>
                  <w:sz w:val="20"/>
                </w:rPr>
                <w:t xml:space="preserve">Face </w:t>
              </w:r>
            </w:ins>
          </w:p>
        </w:tc>
        <w:tc>
          <w:tcPr>
            <w:tcW w:w="3076" w:type="dxa"/>
          </w:tcPr>
          <w:p w14:paraId="1267D35D" w14:textId="77777777" w:rsidR="00E906A9" w:rsidRPr="003A708D" w:rsidRDefault="00E906A9" w:rsidP="003D1558">
            <w:pPr>
              <w:pStyle w:val="BodyText"/>
              <w:rPr>
                <w:ins w:id="2730" w:author="Andrea K. Fourquet" w:date="2018-07-18T00:52:00Z"/>
                <w:rFonts w:ascii="Arial" w:hAnsi="Arial" w:cs="Arial"/>
                <w:sz w:val="20"/>
              </w:rPr>
            </w:pPr>
            <w:ins w:id="2731" w:author="Andrea K. Fourquet" w:date="2018-07-18T00:52:00Z">
              <w:r w:rsidRPr="00820D7D">
                <w:rPr>
                  <w:rFonts w:ascii="Arial" w:hAnsi="Arial" w:cs="Arial"/>
                  <w:sz w:val="20"/>
                </w:rPr>
                <w:t>2.16.840.1.113883.17.3.11.27</w:t>
              </w:r>
            </w:ins>
          </w:p>
        </w:tc>
      </w:tr>
      <w:tr w:rsidR="00E906A9" w14:paraId="5C4B8D0D" w14:textId="77777777" w:rsidTr="003D1558">
        <w:trPr>
          <w:ins w:id="2732" w:author="Andrea K. Fourquet" w:date="2018-07-18T00:52:00Z"/>
        </w:trPr>
        <w:tc>
          <w:tcPr>
            <w:tcW w:w="2024" w:type="dxa"/>
          </w:tcPr>
          <w:p w14:paraId="6F7B3B6C" w14:textId="77777777" w:rsidR="00E906A9" w:rsidRPr="003A708D" w:rsidRDefault="00E906A9" w:rsidP="003D1558">
            <w:pPr>
              <w:pStyle w:val="BodyText"/>
              <w:rPr>
                <w:ins w:id="2733" w:author="Andrea K. Fourquet" w:date="2018-07-18T00:52:00Z"/>
                <w:rFonts w:ascii="Arial" w:hAnsi="Arial" w:cs="Arial"/>
                <w:sz w:val="20"/>
              </w:rPr>
            </w:pPr>
            <w:ins w:id="2734" w:author="Andrea K. Fourquet" w:date="2018-07-18T00:52:00Z">
              <w:r>
                <w:rPr>
                  <w:rFonts w:ascii="Arial" w:hAnsi="Arial" w:cs="Arial"/>
                  <w:sz w:val="20"/>
                </w:rPr>
                <w:t>Neck</w:t>
              </w:r>
            </w:ins>
          </w:p>
        </w:tc>
        <w:tc>
          <w:tcPr>
            <w:tcW w:w="1280" w:type="dxa"/>
          </w:tcPr>
          <w:p w14:paraId="65A3984A" w14:textId="77777777" w:rsidR="00E906A9" w:rsidRPr="00436A52" w:rsidRDefault="00E906A9" w:rsidP="003D1558">
            <w:pPr>
              <w:pStyle w:val="BodyText"/>
              <w:rPr>
                <w:ins w:id="2735" w:author="Andrea K. Fourquet" w:date="2018-07-18T00:52:00Z"/>
                <w:rFonts w:ascii="Arial" w:hAnsi="Arial" w:cs="Arial"/>
                <w:sz w:val="20"/>
              </w:rPr>
            </w:pPr>
            <w:ins w:id="2736" w:author="Andrea K. Fourquet" w:date="2018-07-18T00:52:00Z">
              <w:r w:rsidRPr="00436A52">
                <w:rPr>
                  <w:rFonts w:ascii="Arial" w:hAnsi="Arial" w:cs="Arial"/>
                  <w:sz w:val="20"/>
                </w:rPr>
                <w:t>1.3.6.1.4.1.19376.1.5.3.1.1.9.24</w:t>
              </w:r>
            </w:ins>
          </w:p>
        </w:tc>
        <w:tc>
          <w:tcPr>
            <w:tcW w:w="2970" w:type="dxa"/>
          </w:tcPr>
          <w:p w14:paraId="50164B0A" w14:textId="77777777" w:rsidR="00E906A9" w:rsidRPr="003A708D" w:rsidRDefault="00E906A9" w:rsidP="003D1558">
            <w:pPr>
              <w:pStyle w:val="BodyText"/>
              <w:rPr>
                <w:ins w:id="2737" w:author="Andrea K. Fourquet" w:date="2018-07-18T00:52:00Z"/>
                <w:rFonts w:ascii="Arial" w:hAnsi="Arial" w:cs="Arial"/>
                <w:sz w:val="20"/>
              </w:rPr>
            </w:pPr>
            <w:ins w:id="2738" w:author="Andrea K. Fourquet" w:date="2018-07-18T00:52:00Z">
              <w:r>
                <w:rPr>
                  <w:rFonts w:ascii="Arial" w:hAnsi="Arial" w:cs="Arial"/>
                  <w:sz w:val="20"/>
                </w:rPr>
                <w:t>Neck</w:t>
              </w:r>
            </w:ins>
          </w:p>
        </w:tc>
        <w:tc>
          <w:tcPr>
            <w:tcW w:w="3076" w:type="dxa"/>
          </w:tcPr>
          <w:p w14:paraId="024997A7" w14:textId="77777777" w:rsidR="00E906A9" w:rsidRPr="00820D7D" w:rsidRDefault="00E906A9" w:rsidP="003D1558">
            <w:pPr>
              <w:pStyle w:val="BodyText"/>
              <w:rPr>
                <w:ins w:id="2739" w:author="Andrea K. Fourquet" w:date="2018-07-18T00:52:00Z"/>
                <w:rFonts w:ascii="Arial" w:hAnsi="Arial" w:cs="Arial"/>
                <w:sz w:val="20"/>
              </w:rPr>
            </w:pPr>
            <w:ins w:id="2740" w:author="Andrea K. Fourquet" w:date="2018-07-18T00:52:00Z">
              <w:r w:rsidRPr="00820D7D">
                <w:rPr>
                  <w:rFonts w:ascii="Arial" w:hAnsi="Arial" w:cs="Arial"/>
                  <w:sz w:val="20"/>
                </w:rPr>
                <w:t>2.16.840.1.113883.17.3.11.28</w:t>
              </w:r>
            </w:ins>
          </w:p>
        </w:tc>
      </w:tr>
      <w:tr w:rsidR="00E906A9" w14:paraId="7E6228C2" w14:textId="77777777" w:rsidTr="003D1558">
        <w:trPr>
          <w:ins w:id="2741" w:author="Andrea K. Fourquet" w:date="2018-07-18T00:52:00Z"/>
        </w:trPr>
        <w:tc>
          <w:tcPr>
            <w:tcW w:w="2024" w:type="dxa"/>
          </w:tcPr>
          <w:p w14:paraId="596F0C15" w14:textId="77777777" w:rsidR="00E906A9" w:rsidRPr="003A708D" w:rsidRDefault="00E906A9" w:rsidP="003D1558">
            <w:pPr>
              <w:pStyle w:val="BodyText"/>
              <w:rPr>
                <w:ins w:id="2742" w:author="Andrea K. Fourquet" w:date="2018-07-18T00:52:00Z"/>
                <w:rFonts w:ascii="Arial" w:hAnsi="Arial" w:cs="Arial"/>
                <w:sz w:val="20"/>
              </w:rPr>
            </w:pPr>
            <w:ins w:id="2743" w:author="Andrea K. Fourquet" w:date="2018-07-18T00:52:00Z">
              <w:r w:rsidRPr="00820D7D">
                <w:rPr>
                  <w:rFonts w:ascii="Arial" w:hAnsi="Arial" w:cs="Arial"/>
                  <w:sz w:val="20"/>
                </w:rPr>
                <w:t>Thorax and Lungs</w:t>
              </w:r>
            </w:ins>
          </w:p>
        </w:tc>
        <w:tc>
          <w:tcPr>
            <w:tcW w:w="1280" w:type="dxa"/>
          </w:tcPr>
          <w:p w14:paraId="142F62BD" w14:textId="77777777" w:rsidR="00E906A9" w:rsidRPr="003A708D" w:rsidRDefault="00E906A9" w:rsidP="003D1558">
            <w:pPr>
              <w:pStyle w:val="BodyText"/>
              <w:rPr>
                <w:ins w:id="2744" w:author="Andrea K. Fourquet" w:date="2018-07-18T00:52:00Z"/>
                <w:rFonts w:ascii="Arial" w:hAnsi="Arial" w:cs="Arial"/>
                <w:sz w:val="20"/>
              </w:rPr>
            </w:pPr>
            <w:ins w:id="2745" w:author="Andrea K. Fourquet" w:date="2018-07-18T00:52:00Z">
              <w:r w:rsidRPr="00436A52">
                <w:rPr>
                  <w:rFonts w:ascii="Arial" w:hAnsi="Arial" w:cs="Arial"/>
                  <w:sz w:val="20"/>
                </w:rPr>
                <w:t>1.3.6.1.4.1.19376.1.5.3.1.1.9.26</w:t>
              </w:r>
            </w:ins>
          </w:p>
        </w:tc>
        <w:tc>
          <w:tcPr>
            <w:tcW w:w="2970" w:type="dxa"/>
          </w:tcPr>
          <w:p w14:paraId="78EBAFB8" w14:textId="77777777" w:rsidR="00E906A9" w:rsidRPr="003A708D" w:rsidRDefault="00E906A9" w:rsidP="003D1558">
            <w:pPr>
              <w:pStyle w:val="BodyText"/>
              <w:rPr>
                <w:ins w:id="2746" w:author="Andrea K. Fourquet" w:date="2018-07-18T00:52:00Z"/>
                <w:rFonts w:ascii="Arial" w:hAnsi="Arial" w:cs="Arial"/>
                <w:sz w:val="20"/>
              </w:rPr>
            </w:pPr>
            <w:ins w:id="2747" w:author="Andrea K. Fourquet" w:date="2018-07-18T00:52:00Z">
              <w:r w:rsidRPr="00820D7D">
                <w:rPr>
                  <w:rFonts w:ascii="Arial" w:hAnsi="Arial" w:cs="Arial"/>
                  <w:sz w:val="20"/>
                </w:rPr>
                <w:t>Chest And Lung</w:t>
              </w:r>
            </w:ins>
          </w:p>
        </w:tc>
        <w:tc>
          <w:tcPr>
            <w:tcW w:w="3076" w:type="dxa"/>
          </w:tcPr>
          <w:p w14:paraId="04C1157E" w14:textId="77777777" w:rsidR="00E906A9" w:rsidRPr="003A708D" w:rsidRDefault="00E906A9" w:rsidP="003D1558">
            <w:pPr>
              <w:pStyle w:val="BodyText"/>
              <w:rPr>
                <w:ins w:id="2748" w:author="Andrea K. Fourquet" w:date="2018-07-18T00:52:00Z"/>
                <w:rFonts w:ascii="Arial" w:hAnsi="Arial" w:cs="Arial"/>
                <w:sz w:val="20"/>
              </w:rPr>
            </w:pPr>
            <w:ins w:id="2749" w:author="Andrea K. Fourquet" w:date="2018-07-18T00:52:00Z">
              <w:r w:rsidRPr="00820D7D">
                <w:rPr>
                  <w:rFonts w:ascii="Arial" w:hAnsi="Arial" w:cs="Arial"/>
                  <w:sz w:val="20"/>
                </w:rPr>
                <w:t>2.16.840.1.113883.17.3.11.29</w:t>
              </w:r>
            </w:ins>
          </w:p>
        </w:tc>
      </w:tr>
      <w:tr w:rsidR="00E906A9" w14:paraId="3C50C394" w14:textId="77777777" w:rsidTr="003D1558">
        <w:trPr>
          <w:ins w:id="2750" w:author="Andrea K. Fourquet" w:date="2018-07-18T00:52:00Z"/>
        </w:trPr>
        <w:tc>
          <w:tcPr>
            <w:tcW w:w="2024" w:type="dxa"/>
          </w:tcPr>
          <w:p w14:paraId="16C29E34" w14:textId="77777777" w:rsidR="00E906A9" w:rsidRPr="003A708D" w:rsidRDefault="00E906A9" w:rsidP="003D1558">
            <w:pPr>
              <w:pStyle w:val="BodyText"/>
              <w:rPr>
                <w:ins w:id="2751" w:author="Andrea K. Fourquet" w:date="2018-07-18T00:52:00Z"/>
                <w:rFonts w:ascii="Arial" w:hAnsi="Arial" w:cs="Arial"/>
                <w:sz w:val="20"/>
              </w:rPr>
            </w:pPr>
            <w:ins w:id="2752" w:author="Andrea K. Fourquet" w:date="2018-07-18T00:52:00Z">
              <w:r>
                <w:rPr>
                  <w:rFonts w:ascii="Arial" w:hAnsi="Arial" w:cs="Arial"/>
                  <w:sz w:val="20"/>
                </w:rPr>
                <w:t>Heart</w:t>
              </w:r>
            </w:ins>
          </w:p>
        </w:tc>
        <w:tc>
          <w:tcPr>
            <w:tcW w:w="1280" w:type="dxa"/>
          </w:tcPr>
          <w:p w14:paraId="433BF0F4" w14:textId="77777777" w:rsidR="00E906A9" w:rsidRPr="003A708D" w:rsidRDefault="00E906A9" w:rsidP="003D1558">
            <w:pPr>
              <w:pStyle w:val="BodyText"/>
              <w:rPr>
                <w:ins w:id="2753" w:author="Andrea K. Fourquet" w:date="2018-07-18T00:52:00Z"/>
                <w:rFonts w:ascii="Arial" w:hAnsi="Arial" w:cs="Arial"/>
                <w:sz w:val="20"/>
              </w:rPr>
            </w:pPr>
            <w:ins w:id="2754" w:author="Andrea K. Fourquet" w:date="2018-07-18T00:52:00Z">
              <w:r w:rsidRPr="00436A52">
                <w:rPr>
                  <w:rFonts w:ascii="Arial" w:hAnsi="Arial" w:cs="Arial"/>
                  <w:sz w:val="20"/>
                </w:rPr>
                <w:t>1.3.6.1.4.1.19376.1.5.3.1.1.9.29</w:t>
              </w:r>
            </w:ins>
          </w:p>
        </w:tc>
        <w:tc>
          <w:tcPr>
            <w:tcW w:w="2970" w:type="dxa"/>
          </w:tcPr>
          <w:p w14:paraId="6D97A617" w14:textId="77777777" w:rsidR="00E906A9" w:rsidRPr="003A708D" w:rsidRDefault="00E906A9" w:rsidP="003D1558">
            <w:pPr>
              <w:pStyle w:val="BodyText"/>
              <w:rPr>
                <w:ins w:id="2755" w:author="Andrea K. Fourquet" w:date="2018-07-18T00:52:00Z"/>
                <w:rFonts w:ascii="Arial" w:hAnsi="Arial" w:cs="Arial"/>
                <w:sz w:val="20"/>
              </w:rPr>
            </w:pPr>
            <w:ins w:id="2756" w:author="Andrea K. Fourquet" w:date="2018-07-18T00:52:00Z">
              <w:r>
                <w:rPr>
                  <w:rFonts w:ascii="Arial" w:hAnsi="Arial" w:cs="Arial"/>
                  <w:sz w:val="20"/>
                </w:rPr>
                <w:t>Heart</w:t>
              </w:r>
            </w:ins>
          </w:p>
        </w:tc>
        <w:tc>
          <w:tcPr>
            <w:tcW w:w="3076" w:type="dxa"/>
          </w:tcPr>
          <w:p w14:paraId="6DCBBE4F" w14:textId="77777777" w:rsidR="00E906A9" w:rsidRPr="003A708D" w:rsidRDefault="00E906A9" w:rsidP="003D1558">
            <w:pPr>
              <w:pStyle w:val="BodyText"/>
              <w:rPr>
                <w:ins w:id="2757" w:author="Andrea K. Fourquet" w:date="2018-07-18T00:52:00Z"/>
                <w:rFonts w:ascii="Arial" w:hAnsi="Arial" w:cs="Arial"/>
                <w:sz w:val="20"/>
              </w:rPr>
            </w:pPr>
            <w:ins w:id="2758" w:author="Andrea K. Fourquet" w:date="2018-07-18T00:52:00Z">
              <w:r w:rsidRPr="00436A52">
                <w:rPr>
                  <w:rFonts w:ascii="Arial" w:hAnsi="Arial" w:cs="Arial"/>
                  <w:sz w:val="20"/>
                </w:rPr>
                <w:t>2.16.840.1.113883.17.3.11.30</w:t>
              </w:r>
            </w:ins>
          </w:p>
        </w:tc>
      </w:tr>
      <w:tr w:rsidR="00E906A9" w14:paraId="53C9D800" w14:textId="77777777" w:rsidTr="003D1558">
        <w:trPr>
          <w:ins w:id="2759" w:author="Andrea K. Fourquet" w:date="2018-07-18T00:52:00Z"/>
        </w:trPr>
        <w:tc>
          <w:tcPr>
            <w:tcW w:w="2024" w:type="dxa"/>
          </w:tcPr>
          <w:p w14:paraId="016BC762" w14:textId="77777777" w:rsidR="00E906A9" w:rsidRPr="003A708D" w:rsidRDefault="00E906A9" w:rsidP="003D1558">
            <w:pPr>
              <w:pStyle w:val="BodyText"/>
              <w:rPr>
                <w:ins w:id="2760" w:author="Andrea K. Fourquet" w:date="2018-07-18T00:52:00Z"/>
                <w:rFonts w:ascii="Arial" w:hAnsi="Arial" w:cs="Arial"/>
                <w:sz w:val="20"/>
              </w:rPr>
            </w:pPr>
            <w:ins w:id="2761" w:author="Andrea K. Fourquet" w:date="2018-07-18T00:52:00Z">
              <w:r>
                <w:rPr>
                  <w:rFonts w:ascii="Arial" w:hAnsi="Arial" w:cs="Arial"/>
                  <w:sz w:val="20"/>
                </w:rPr>
                <w:t>Abdomen</w:t>
              </w:r>
            </w:ins>
          </w:p>
        </w:tc>
        <w:tc>
          <w:tcPr>
            <w:tcW w:w="1280" w:type="dxa"/>
          </w:tcPr>
          <w:p w14:paraId="1ECC9A13" w14:textId="77777777" w:rsidR="00E906A9" w:rsidRPr="003A708D" w:rsidRDefault="00E906A9" w:rsidP="003D1558">
            <w:pPr>
              <w:pStyle w:val="BodyText"/>
              <w:rPr>
                <w:ins w:id="2762" w:author="Andrea K. Fourquet" w:date="2018-07-18T00:52:00Z"/>
                <w:rFonts w:ascii="Arial" w:hAnsi="Arial" w:cs="Arial"/>
                <w:sz w:val="20"/>
              </w:rPr>
            </w:pPr>
            <w:ins w:id="2763" w:author="Andrea K. Fourquet" w:date="2018-07-18T00:52:00Z">
              <w:r>
                <w:rPr>
                  <w:rFonts w:ascii="Arial" w:hAnsi="Arial" w:cs="Arial"/>
                  <w:sz w:val="20"/>
                </w:rPr>
                <w:t>1</w:t>
              </w:r>
              <w:r w:rsidRPr="00436A52">
                <w:rPr>
                  <w:rFonts w:ascii="Arial" w:hAnsi="Arial" w:cs="Arial"/>
                  <w:sz w:val="20"/>
                </w:rPr>
                <w:t>.3.6.1.4.1.19376.1.5.3.1.1.9.31</w:t>
              </w:r>
            </w:ins>
          </w:p>
        </w:tc>
        <w:tc>
          <w:tcPr>
            <w:tcW w:w="2970" w:type="dxa"/>
          </w:tcPr>
          <w:p w14:paraId="2A3F8978" w14:textId="77777777" w:rsidR="00E906A9" w:rsidRPr="003A708D" w:rsidRDefault="00E906A9" w:rsidP="003D1558">
            <w:pPr>
              <w:pStyle w:val="BodyText"/>
              <w:rPr>
                <w:ins w:id="2764" w:author="Andrea K. Fourquet" w:date="2018-07-18T00:52:00Z"/>
                <w:rFonts w:ascii="Arial" w:hAnsi="Arial" w:cs="Arial"/>
                <w:sz w:val="20"/>
              </w:rPr>
            </w:pPr>
            <w:ins w:id="2765" w:author="Andrea K. Fourquet" w:date="2018-07-18T00:52:00Z">
              <w:r>
                <w:rPr>
                  <w:rFonts w:ascii="Arial" w:hAnsi="Arial" w:cs="Arial"/>
                  <w:sz w:val="20"/>
                </w:rPr>
                <w:t>Abdomen</w:t>
              </w:r>
            </w:ins>
          </w:p>
        </w:tc>
        <w:tc>
          <w:tcPr>
            <w:tcW w:w="3076" w:type="dxa"/>
          </w:tcPr>
          <w:p w14:paraId="62899945" w14:textId="77777777" w:rsidR="00E906A9" w:rsidRPr="003A708D" w:rsidRDefault="00E906A9" w:rsidP="003D1558">
            <w:pPr>
              <w:pStyle w:val="BodyText"/>
              <w:rPr>
                <w:ins w:id="2766" w:author="Andrea K. Fourquet" w:date="2018-07-18T00:52:00Z"/>
                <w:rFonts w:ascii="Arial" w:hAnsi="Arial" w:cs="Arial"/>
                <w:sz w:val="20"/>
              </w:rPr>
            </w:pPr>
            <w:ins w:id="2767" w:author="Andrea K. Fourquet" w:date="2018-07-18T00:52:00Z">
              <w:r w:rsidRPr="00436A52">
                <w:rPr>
                  <w:rFonts w:ascii="Arial" w:hAnsi="Arial" w:cs="Arial"/>
                  <w:sz w:val="20"/>
                </w:rPr>
                <w:t>2.16.840.1.113883.17.3.11.32</w:t>
              </w:r>
            </w:ins>
          </w:p>
        </w:tc>
      </w:tr>
      <w:tr w:rsidR="00E906A9" w14:paraId="59AEE296" w14:textId="77777777" w:rsidTr="003D1558">
        <w:trPr>
          <w:ins w:id="2768" w:author="Andrea K. Fourquet" w:date="2018-07-18T00:52:00Z"/>
        </w:trPr>
        <w:tc>
          <w:tcPr>
            <w:tcW w:w="2024" w:type="dxa"/>
          </w:tcPr>
          <w:p w14:paraId="017057C3" w14:textId="77777777" w:rsidR="00E906A9" w:rsidRPr="003A708D" w:rsidRDefault="00E906A9" w:rsidP="003D1558">
            <w:pPr>
              <w:pStyle w:val="BodyText"/>
              <w:rPr>
                <w:ins w:id="2769" w:author="Andrea K. Fourquet" w:date="2018-07-18T00:52:00Z"/>
                <w:rFonts w:ascii="Arial" w:hAnsi="Arial" w:cs="Arial"/>
                <w:sz w:val="20"/>
              </w:rPr>
            </w:pPr>
            <w:ins w:id="2770" w:author="Andrea K. Fourquet" w:date="2018-07-18T00:52:00Z">
              <w:r w:rsidRPr="00436A52">
                <w:rPr>
                  <w:rFonts w:ascii="Arial" w:hAnsi="Arial" w:cs="Arial"/>
                  <w:sz w:val="20"/>
                </w:rPr>
                <w:t>Genitalia</w:t>
              </w:r>
            </w:ins>
          </w:p>
        </w:tc>
        <w:tc>
          <w:tcPr>
            <w:tcW w:w="1280" w:type="dxa"/>
          </w:tcPr>
          <w:p w14:paraId="4DE38C8F" w14:textId="77777777" w:rsidR="00E906A9" w:rsidRPr="003A708D" w:rsidRDefault="00E906A9" w:rsidP="003D1558">
            <w:pPr>
              <w:pStyle w:val="BodyText"/>
              <w:rPr>
                <w:ins w:id="2771" w:author="Andrea K. Fourquet" w:date="2018-07-18T00:52:00Z"/>
                <w:rFonts w:ascii="Arial" w:hAnsi="Arial" w:cs="Arial"/>
                <w:sz w:val="20"/>
              </w:rPr>
            </w:pPr>
            <w:ins w:id="2772" w:author="Andrea K. Fourquet" w:date="2018-07-18T00:52:00Z">
              <w:r w:rsidRPr="00436A52">
                <w:rPr>
                  <w:rFonts w:ascii="Arial" w:hAnsi="Arial" w:cs="Arial"/>
                  <w:sz w:val="20"/>
                </w:rPr>
                <w:t>1.3.6.1.4.1.19376.1.5.3.1.1.9.36</w:t>
              </w:r>
            </w:ins>
          </w:p>
        </w:tc>
        <w:tc>
          <w:tcPr>
            <w:tcW w:w="2970" w:type="dxa"/>
          </w:tcPr>
          <w:p w14:paraId="2D94370C" w14:textId="77777777" w:rsidR="00E906A9" w:rsidRPr="003A708D" w:rsidRDefault="00E906A9" w:rsidP="003D1558">
            <w:pPr>
              <w:pStyle w:val="BodyText"/>
              <w:rPr>
                <w:ins w:id="2773" w:author="Andrea K. Fourquet" w:date="2018-07-18T00:52:00Z"/>
                <w:rFonts w:ascii="Arial" w:hAnsi="Arial" w:cs="Arial"/>
                <w:sz w:val="20"/>
              </w:rPr>
            </w:pPr>
            <w:ins w:id="2774" w:author="Andrea K. Fourquet" w:date="2018-07-18T00:52:00Z">
              <w:r w:rsidRPr="00436A52">
                <w:rPr>
                  <w:rFonts w:ascii="Arial" w:hAnsi="Arial" w:cs="Arial"/>
                  <w:sz w:val="20"/>
                </w:rPr>
                <w:t>Pelvic And Genitourinary</w:t>
              </w:r>
            </w:ins>
          </w:p>
        </w:tc>
        <w:tc>
          <w:tcPr>
            <w:tcW w:w="3076" w:type="dxa"/>
          </w:tcPr>
          <w:p w14:paraId="2A109849" w14:textId="77777777" w:rsidR="00E906A9" w:rsidRPr="003A708D" w:rsidRDefault="00E906A9" w:rsidP="003D1558">
            <w:pPr>
              <w:pStyle w:val="BodyText"/>
              <w:rPr>
                <w:ins w:id="2775" w:author="Andrea K. Fourquet" w:date="2018-07-18T00:52:00Z"/>
                <w:rFonts w:ascii="Arial" w:hAnsi="Arial" w:cs="Arial"/>
                <w:sz w:val="20"/>
              </w:rPr>
            </w:pPr>
            <w:ins w:id="2776" w:author="Andrea K. Fourquet" w:date="2018-07-18T00:52:00Z">
              <w:r w:rsidRPr="00436A52">
                <w:rPr>
                  <w:rFonts w:ascii="Arial" w:hAnsi="Arial" w:cs="Arial"/>
                  <w:sz w:val="20"/>
                </w:rPr>
                <w:t>2.16.840.1.113883.17.3.11.33</w:t>
              </w:r>
            </w:ins>
          </w:p>
        </w:tc>
      </w:tr>
      <w:tr w:rsidR="00E906A9" w14:paraId="7745E3D8" w14:textId="77777777" w:rsidTr="003D1558">
        <w:trPr>
          <w:ins w:id="2777" w:author="Andrea K. Fourquet" w:date="2018-07-18T00:52:00Z"/>
        </w:trPr>
        <w:tc>
          <w:tcPr>
            <w:tcW w:w="2024" w:type="dxa"/>
          </w:tcPr>
          <w:p w14:paraId="25378BEE" w14:textId="77777777" w:rsidR="00E906A9" w:rsidRPr="00436A52" w:rsidRDefault="00E906A9" w:rsidP="003D1558">
            <w:pPr>
              <w:pStyle w:val="BodyText"/>
              <w:rPr>
                <w:ins w:id="2778" w:author="Andrea K. Fourquet" w:date="2018-07-18T00:52:00Z"/>
                <w:rFonts w:ascii="Arial" w:hAnsi="Arial" w:cs="Arial"/>
                <w:sz w:val="20"/>
              </w:rPr>
            </w:pPr>
            <w:ins w:id="2779" w:author="Andrea K. Fourquet" w:date="2018-07-18T00:52:00Z">
              <w:r w:rsidRPr="00436A52">
                <w:rPr>
                  <w:rFonts w:ascii="Arial" w:hAnsi="Arial" w:cs="Arial"/>
                  <w:sz w:val="20"/>
                </w:rPr>
                <w:t>Musculoskeletal</w:t>
              </w:r>
            </w:ins>
          </w:p>
        </w:tc>
        <w:tc>
          <w:tcPr>
            <w:tcW w:w="1280" w:type="dxa"/>
          </w:tcPr>
          <w:p w14:paraId="5EFFF177" w14:textId="77777777" w:rsidR="00E906A9" w:rsidRPr="00436A52" w:rsidRDefault="00E906A9" w:rsidP="003D1558">
            <w:pPr>
              <w:pStyle w:val="BodyText"/>
              <w:jc w:val="right"/>
              <w:rPr>
                <w:ins w:id="2780" w:author="Andrea K. Fourquet" w:date="2018-07-18T00:52:00Z"/>
                <w:rFonts w:ascii="Arial" w:hAnsi="Arial" w:cs="Arial"/>
                <w:sz w:val="20"/>
              </w:rPr>
            </w:pPr>
            <w:ins w:id="2781" w:author="Andrea K. Fourquet" w:date="2018-07-18T00:52:00Z">
              <w:r w:rsidRPr="00436A52">
                <w:rPr>
                  <w:rFonts w:ascii="Arial" w:hAnsi="Arial" w:cs="Arial"/>
                  <w:sz w:val="20"/>
                </w:rPr>
                <w:t>1.3.6.1.4.1.19376.1.5.3.1.1.9.34</w:t>
              </w:r>
            </w:ins>
          </w:p>
        </w:tc>
        <w:tc>
          <w:tcPr>
            <w:tcW w:w="2970" w:type="dxa"/>
          </w:tcPr>
          <w:p w14:paraId="1BDF516D" w14:textId="77777777" w:rsidR="00E906A9" w:rsidRPr="00436A52" w:rsidRDefault="00E906A9" w:rsidP="003D1558">
            <w:pPr>
              <w:pStyle w:val="BodyText"/>
              <w:rPr>
                <w:ins w:id="2782" w:author="Andrea K. Fourquet" w:date="2018-07-18T00:52:00Z"/>
                <w:rFonts w:ascii="Arial" w:hAnsi="Arial" w:cs="Arial"/>
                <w:sz w:val="20"/>
              </w:rPr>
            </w:pPr>
            <w:ins w:id="2783" w:author="Andrea K. Fourquet" w:date="2018-07-18T00:52:00Z">
              <w:r w:rsidRPr="00436A52">
                <w:rPr>
                  <w:rFonts w:ascii="Arial" w:hAnsi="Arial" w:cs="Arial"/>
                  <w:sz w:val="20"/>
                </w:rPr>
                <w:t>Back and Spine</w:t>
              </w:r>
            </w:ins>
          </w:p>
        </w:tc>
        <w:tc>
          <w:tcPr>
            <w:tcW w:w="3076" w:type="dxa"/>
          </w:tcPr>
          <w:p w14:paraId="61438B5A" w14:textId="77777777" w:rsidR="00E906A9" w:rsidRPr="00436A52" w:rsidRDefault="00E906A9" w:rsidP="003D1558">
            <w:pPr>
              <w:pStyle w:val="BodyText"/>
              <w:rPr>
                <w:ins w:id="2784" w:author="Andrea K. Fourquet" w:date="2018-07-18T00:52:00Z"/>
                <w:rFonts w:ascii="Arial" w:hAnsi="Arial" w:cs="Arial"/>
                <w:sz w:val="20"/>
              </w:rPr>
            </w:pPr>
            <w:ins w:id="2785" w:author="Andrea K. Fourquet" w:date="2018-07-18T00:52:00Z">
              <w:r w:rsidRPr="00436A52">
                <w:rPr>
                  <w:rFonts w:ascii="Arial" w:hAnsi="Arial" w:cs="Arial"/>
                  <w:sz w:val="20"/>
                </w:rPr>
                <w:t>2.16.840.1.113883.17.3.11.34</w:t>
              </w:r>
            </w:ins>
          </w:p>
        </w:tc>
      </w:tr>
      <w:tr w:rsidR="00E906A9" w14:paraId="05897C2C" w14:textId="77777777" w:rsidTr="003D1558">
        <w:trPr>
          <w:ins w:id="2786" w:author="Andrea K. Fourquet" w:date="2018-07-18T00:52:00Z"/>
        </w:trPr>
        <w:tc>
          <w:tcPr>
            <w:tcW w:w="2024" w:type="dxa"/>
          </w:tcPr>
          <w:p w14:paraId="4F42C1BD" w14:textId="77777777" w:rsidR="00E906A9" w:rsidRPr="00436A52" w:rsidRDefault="00E906A9" w:rsidP="003D1558">
            <w:pPr>
              <w:pStyle w:val="BodyText"/>
              <w:rPr>
                <w:ins w:id="2787" w:author="Andrea K. Fourquet" w:date="2018-07-18T00:52:00Z"/>
                <w:rFonts w:ascii="Arial" w:hAnsi="Arial" w:cs="Arial"/>
                <w:sz w:val="20"/>
              </w:rPr>
            </w:pPr>
            <w:ins w:id="2788" w:author="Andrea K. Fourquet" w:date="2018-07-18T00:52:00Z">
              <w:r w:rsidRPr="00436A52">
                <w:rPr>
                  <w:rFonts w:ascii="Arial" w:hAnsi="Arial" w:cs="Arial"/>
                  <w:sz w:val="20"/>
                </w:rPr>
                <w:lastRenderedPageBreak/>
                <w:t>Extremities</w:t>
              </w:r>
            </w:ins>
          </w:p>
        </w:tc>
        <w:tc>
          <w:tcPr>
            <w:tcW w:w="1280" w:type="dxa"/>
          </w:tcPr>
          <w:p w14:paraId="4F0F5BA2" w14:textId="77777777" w:rsidR="00E906A9" w:rsidRPr="00436A52" w:rsidRDefault="00E906A9" w:rsidP="003D1558">
            <w:pPr>
              <w:pStyle w:val="BodyText"/>
              <w:jc w:val="right"/>
              <w:rPr>
                <w:ins w:id="2789" w:author="Andrea K. Fourquet" w:date="2018-07-18T00:52:00Z"/>
                <w:rFonts w:ascii="Arial" w:hAnsi="Arial" w:cs="Arial"/>
                <w:sz w:val="20"/>
              </w:rPr>
            </w:pPr>
            <w:ins w:id="2790" w:author="Andrea K. Fourquet" w:date="2018-07-18T00:52:00Z">
              <w:r w:rsidRPr="00436A52">
                <w:rPr>
                  <w:rFonts w:ascii="Arial" w:hAnsi="Arial" w:cs="Arial"/>
                  <w:sz w:val="20"/>
                </w:rPr>
                <w:t>1.3.6.1.4.1.19376.1.5.3.1.1.16.2.1</w:t>
              </w:r>
            </w:ins>
          </w:p>
        </w:tc>
        <w:tc>
          <w:tcPr>
            <w:tcW w:w="2970" w:type="dxa"/>
          </w:tcPr>
          <w:p w14:paraId="1B3B25E1" w14:textId="77777777" w:rsidR="00E906A9" w:rsidRPr="00436A52" w:rsidRDefault="00E906A9" w:rsidP="003D1558">
            <w:pPr>
              <w:pStyle w:val="BodyText"/>
              <w:rPr>
                <w:ins w:id="2791" w:author="Andrea K. Fourquet" w:date="2018-07-18T00:52:00Z"/>
                <w:rFonts w:ascii="Arial" w:hAnsi="Arial" w:cs="Arial"/>
                <w:sz w:val="20"/>
              </w:rPr>
            </w:pPr>
            <w:ins w:id="2792" w:author="Andrea K. Fourquet" w:date="2018-07-18T00:52:00Z">
              <w:r w:rsidRPr="00436A52">
                <w:rPr>
                  <w:rFonts w:ascii="Arial" w:hAnsi="Arial" w:cs="Arial"/>
                  <w:sz w:val="20"/>
                </w:rPr>
                <w:t>Extremities</w:t>
              </w:r>
            </w:ins>
          </w:p>
        </w:tc>
        <w:tc>
          <w:tcPr>
            <w:tcW w:w="3076" w:type="dxa"/>
          </w:tcPr>
          <w:p w14:paraId="4728DBEA" w14:textId="77777777" w:rsidR="00E906A9" w:rsidRPr="00436A52" w:rsidRDefault="00E906A9" w:rsidP="003D1558">
            <w:pPr>
              <w:pStyle w:val="BodyText"/>
              <w:rPr>
                <w:ins w:id="2793" w:author="Andrea K. Fourquet" w:date="2018-07-18T00:52:00Z"/>
                <w:rFonts w:ascii="Arial" w:hAnsi="Arial" w:cs="Arial"/>
                <w:sz w:val="20"/>
              </w:rPr>
            </w:pPr>
            <w:ins w:id="2794" w:author="Andrea K. Fourquet" w:date="2018-07-18T00:52:00Z">
              <w:r w:rsidRPr="00436A52">
                <w:rPr>
                  <w:rFonts w:ascii="Arial" w:hAnsi="Arial" w:cs="Arial"/>
                  <w:sz w:val="20"/>
                </w:rPr>
                <w:t>2.16.840.1.113883.17.3.11.36</w:t>
              </w:r>
            </w:ins>
          </w:p>
        </w:tc>
      </w:tr>
      <w:tr w:rsidR="00E906A9" w14:paraId="21FD3900" w14:textId="77777777" w:rsidTr="003D1558">
        <w:trPr>
          <w:ins w:id="2795" w:author="Andrea K. Fourquet" w:date="2018-07-18T00:52:00Z"/>
        </w:trPr>
        <w:tc>
          <w:tcPr>
            <w:tcW w:w="2024" w:type="dxa"/>
          </w:tcPr>
          <w:p w14:paraId="066D6780" w14:textId="77777777" w:rsidR="00E906A9" w:rsidRPr="00436A52" w:rsidRDefault="00E906A9" w:rsidP="003D1558">
            <w:pPr>
              <w:pStyle w:val="BodyText"/>
              <w:rPr>
                <w:ins w:id="2796" w:author="Andrea K. Fourquet" w:date="2018-07-18T00:52:00Z"/>
                <w:rFonts w:ascii="Arial" w:hAnsi="Arial" w:cs="Arial"/>
                <w:sz w:val="20"/>
              </w:rPr>
            </w:pPr>
            <w:ins w:id="2797" w:author="Andrea K. Fourquet" w:date="2018-07-18T00:52:00Z">
              <w:r>
                <w:rPr>
                  <w:rFonts w:ascii="Arial" w:hAnsi="Arial" w:cs="Arial"/>
                  <w:sz w:val="20"/>
                </w:rPr>
                <w:t>Eye</w:t>
              </w:r>
            </w:ins>
          </w:p>
        </w:tc>
        <w:tc>
          <w:tcPr>
            <w:tcW w:w="1280" w:type="dxa"/>
          </w:tcPr>
          <w:p w14:paraId="2E283FDD" w14:textId="77777777" w:rsidR="00E906A9" w:rsidRPr="00436A52" w:rsidRDefault="00E906A9" w:rsidP="003D1558">
            <w:pPr>
              <w:pStyle w:val="BodyText"/>
              <w:jc w:val="right"/>
              <w:rPr>
                <w:ins w:id="2798" w:author="Andrea K. Fourquet" w:date="2018-07-18T00:52:00Z"/>
                <w:rFonts w:ascii="Arial" w:hAnsi="Arial" w:cs="Arial"/>
                <w:sz w:val="20"/>
              </w:rPr>
            </w:pPr>
            <w:ins w:id="2799" w:author="Andrea K. Fourquet" w:date="2018-07-18T00:52:00Z">
              <w:r w:rsidRPr="00436A52">
                <w:rPr>
                  <w:rFonts w:ascii="Arial" w:hAnsi="Arial" w:cs="Arial"/>
                  <w:sz w:val="20"/>
                </w:rPr>
                <w:t>1.3.6.1.4.1.19376.1.5.3.1.1.1.9.1</w:t>
              </w:r>
            </w:ins>
          </w:p>
        </w:tc>
        <w:tc>
          <w:tcPr>
            <w:tcW w:w="2970" w:type="dxa"/>
          </w:tcPr>
          <w:p w14:paraId="5926DB1F" w14:textId="77777777" w:rsidR="00E906A9" w:rsidRPr="00436A52" w:rsidRDefault="00E906A9" w:rsidP="003D1558">
            <w:pPr>
              <w:pStyle w:val="BodyText"/>
              <w:rPr>
                <w:ins w:id="2800" w:author="Andrea K. Fourquet" w:date="2018-07-18T00:52:00Z"/>
                <w:rFonts w:ascii="Arial" w:hAnsi="Arial" w:cs="Arial"/>
                <w:sz w:val="20"/>
              </w:rPr>
            </w:pPr>
            <w:ins w:id="2801" w:author="Andrea K. Fourquet" w:date="2018-07-18T00:52:00Z">
              <w:r>
                <w:rPr>
                  <w:rFonts w:ascii="Arial" w:hAnsi="Arial" w:cs="Arial"/>
                  <w:sz w:val="20"/>
                </w:rPr>
                <w:t>Eye</w:t>
              </w:r>
            </w:ins>
          </w:p>
        </w:tc>
        <w:tc>
          <w:tcPr>
            <w:tcW w:w="3076" w:type="dxa"/>
          </w:tcPr>
          <w:p w14:paraId="42B12C4C" w14:textId="77777777" w:rsidR="00E906A9" w:rsidRPr="00436A52" w:rsidRDefault="00E906A9" w:rsidP="003D1558">
            <w:pPr>
              <w:pStyle w:val="BodyText"/>
              <w:rPr>
                <w:ins w:id="2802" w:author="Andrea K. Fourquet" w:date="2018-07-18T00:52:00Z"/>
                <w:rFonts w:ascii="Arial" w:hAnsi="Arial" w:cs="Arial"/>
                <w:sz w:val="20"/>
              </w:rPr>
            </w:pPr>
            <w:ins w:id="2803" w:author="Andrea K. Fourquet" w:date="2018-07-18T00:52:00Z">
              <w:r w:rsidRPr="00436A52">
                <w:rPr>
                  <w:rFonts w:ascii="Arial" w:hAnsi="Arial" w:cs="Arial"/>
                  <w:sz w:val="20"/>
                </w:rPr>
                <w:t>2.16.840.1.113883.17.3.11.38</w:t>
              </w:r>
            </w:ins>
          </w:p>
        </w:tc>
      </w:tr>
      <w:tr w:rsidR="00E906A9" w14:paraId="57C4C6D9" w14:textId="77777777" w:rsidTr="003D1558">
        <w:trPr>
          <w:ins w:id="2804" w:author="Andrea K. Fourquet" w:date="2018-07-18T00:52:00Z"/>
        </w:trPr>
        <w:tc>
          <w:tcPr>
            <w:tcW w:w="2024" w:type="dxa"/>
          </w:tcPr>
          <w:p w14:paraId="0A80833B" w14:textId="77777777" w:rsidR="00E906A9" w:rsidRDefault="00E906A9" w:rsidP="003D1558">
            <w:pPr>
              <w:pStyle w:val="BodyText"/>
              <w:rPr>
                <w:ins w:id="2805" w:author="Andrea K. Fourquet" w:date="2018-07-18T00:52:00Z"/>
                <w:rFonts w:ascii="Arial" w:hAnsi="Arial" w:cs="Arial"/>
                <w:sz w:val="20"/>
              </w:rPr>
            </w:pPr>
            <w:ins w:id="2806" w:author="Andrea K. Fourquet" w:date="2018-07-18T00:52:00Z">
              <w:r>
                <w:rPr>
                  <w:rFonts w:ascii="Arial" w:hAnsi="Arial" w:cs="Arial"/>
                  <w:sz w:val="20"/>
                </w:rPr>
                <w:t>Mental Status Entry</w:t>
              </w:r>
            </w:ins>
          </w:p>
        </w:tc>
        <w:tc>
          <w:tcPr>
            <w:tcW w:w="1280" w:type="dxa"/>
          </w:tcPr>
          <w:p w14:paraId="7F3713D2" w14:textId="77777777" w:rsidR="00E906A9" w:rsidRPr="00436A52" w:rsidRDefault="00E906A9" w:rsidP="003D1558">
            <w:pPr>
              <w:pStyle w:val="BodyText"/>
              <w:rPr>
                <w:ins w:id="2807" w:author="Andrea K. Fourquet" w:date="2018-07-18T00:52:00Z"/>
                <w:rFonts w:ascii="Arial" w:hAnsi="Arial" w:cs="Arial"/>
                <w:sz w:val="20"/>
              </w:rPr>
            </w:pPr>
            <w:ins w:id="2808" w:author="Andrea K. Fourquet" w:date="2018-07-18T00:52:00Z">
              <w:r>
                <w:rPr>
                  <w:rFonts w:ascii="Arial" w:hAnsi="Arial" w:cs="Arial"/>
                  <w:sz w:val="20"/>
                </w:rPr>
                <w:t>OID TBD</w:t>
              </w:r>
            </w:ins>
          </w:p>
        </w:tc>
        <w:tc>
          <w:tcPr>
            <w:tcW w:w="2970" w:type="dxa"/>
          </w:tcPr>
          <w:p w14:paraId="7F0051A0" w14:textId="77777777" w:rsidR="00E906A9" w:rsidRDefault="00E906A9" w:rsidP="003D1558">
            <w:pPr>
              <w:pStyle w:val="BodyText"/>
              <w:rPr>
                <w:ins w:id="2809" w:author="Andrea K. Fourquet" w:date="2018-07-18T00:52:00Z"/>
                <w:rFonts w:ascii="Arial" w:hAnsi="Arial" w:cs="Arial"/>
                <w:sz w:val="20"/>
              </w:rPr>
            </w:pPr>
            <w:ins w:id="2810" w:author="Andrea K. Fourquet" w:date="2018-07-18T00:52:00Z">
              <w:r>
                <w:rPr>
                  <w:rFonts w:ascii="Arial" w:hAnsi="Arial" w:cs="Arial"/>
                  <w:sz w:val="20"/>
                </w:rPr>
                <w:t>Mental</w:t>
              </w:r>
            </w:ins>
          </w:p>
        </w:tc>
        <w:tc>
          <w:tcPr>
            <w:tcW w:w="3076" w:type="dxa"/>
          </w:tcPr>
          <w:p w14:paraId="4A486E85" w14:textId="77777777" w:rsidR="00E906A9" w:rsidRPr="00436A52" w:rsidRDefault="00E906A9" w:rsidP="003D1558">
            <w:pPr>
              <w:pStyle w:val="BodyText"/>
              <w:rPr>
                <w:ins w:id="2811" w:author="Andrea K. Fourquet" w:date="2018-07-18T00:52:00Z"/>
                <w:rFonts w:ascii="Arial" w:hAnsi="Arial" w:cs="Arial"/>
                <w:sz w:val="20"/>
              </w:rPr>
            </w:pPr>
            <w:ins w:id="2812" w:author="Andrea K. Fourquet" w:date="2018-07-18T00:52:00Z">
              <w:r w:rsidRPr="009F6081">
                <w:rPr>
                  <w:rFonts w:ascii="Arial" w:hAnsi="Arial" w:cs="Arial"/>
                  <w:sz w:val="20"/>
                </w:rPr>
                <w:t>2.16.840.1.113883.17.3.11.84</w:t>
              </w:r>
            </w:ins>
          </w:p>
        </w:tc>
      </w:tr>
    </w:tbl>
    <w:p w14:paraId="330D4734" w14:textId="77777777" w:rsidR="00E906A9" w:rsidRDefault="00E906A9" w:rsidP="00E906A9">
      <w:pPr>
        <w:pStyle w:val="BodyText"/>
        <w:rPr>
          <w:ins w:id="2813" w:author="Andrea K. Fourquet" w:date="2018-07-18T00:52:00Z"/>
        </w:rPr>
      </w:pPr>
    </w:p>
    <w:p w14:paraId="1F715D99" w14:textId="77777777" w:rsidR="00E906A9" w:rsidRDefault="00E906A9" w:rsidP="00E906A9">
      <w:pPr>
        <w:pStyle w:val="BodyText"/>
        <w:rPr>
          <w:ins w:id="2814" w:author="Andrea K. Fourquet" w:date="2018-07-18T00:52:00Z"/>
        </w:rPr>
      </w:pPr>
      <w:ins w:id="2815" w:author="Andrea K. Fourquet" w:date="2018-07-18T00:52:00Z">
        <w:r>
          <w:t>Additionally, the following target site locations SHALL also be drawn from the HL7 EMS PCR finding location value sets and mapped into the IHE PCC [TF-2] assessment target site.  The target site location &lt;value&gt; element shall be encoded in the /</w:t>
        </w:r>
        <w:r w:rsidRPr="00375960">
          <w:t>targetSiteCode/code</w:t>
        </w:r>
        <w:r>
          <w:t xml:space="preserve"> concept.</w:t>
        </w:r>
      </w:ins>
    </w:p>
    <w:p w14:paraId="5B2089E7" w14:textId="77777777" w:rsidR="00E906A9" w:rsidRDefault="00E906A9" w:rsidP="00E906A9">
      <w:pPr>
        <w:pStyle w:val="BodyText"/>
        <w:rPr>
          <w:ins w:id="2816" w:author="Andrea K. Fourquet" w:date="2018-07-18T00:52:00Z"/>
        </w:rPr>
      </w:pPr>
    </w:p>
    <w:tbl>
      <w:tblPr>
        <w:tblStyle w:val="TableGrid"/>
        <w:tblW w:w="0" w:type="auto"/>
        <w:tblLook w:val="04A0" w:firstRow="1" w:lastRow="0" w:firstColumn="1" w:lastColumn="0" w:noHBand="0" w:noVBand="1"/>
      </w:tblPr>
      <w:tblGrid>
        <w:gridCol w:w="1146"/>
        <w:gridCol w:w="3037"/>
        <w:gridCol w:w="2442"/>
        <w:gridCol w:w="2725"/>
      </w:tblGrid>
      <w:tr w:rsidR="00E906A9" w:rsidRPr="003A708D" w14:paraId="1F383C22" w14:textId="77777777" w:rsidTr="003D1558">
        <w:trPr>
          <w:ins w:id="2817" w:author="Andrea K. Fourquet" w:date="2018-07-18T00:52:00Z"/>
        </w:trPr>
        <w:tc>
          <w:tcPr>
            <w:tcW w:w="2024" w:type="dxa"/>
          </w:tcPr>
          <w:p w14:paraId="0A573C29" w14:textId="77777777" w:rsidR="00E906A9" w:rsidRPr="003A708D" w:rsidRDefault="00E906A9" w:rsidP="003D1558">
            <w:pPr>
              <w:pStyle w:val="BodyText"/>
              <w:rPr>
                <w:ins w:id="2818" w:author="Andrea K. Fourquet" w:date="2018-07-18T00:52:00Z"/>
                <w:rFonts w:ascii="Arial" w:hAnsi="Arial" w:cs="Arial"/>
                <w:b/>
                <w:sz w:val="20"/>
              </w:rPr>
            </w:pPr>
            <w:ins w:id="2819" w:author="Andrea K. Fourquet" w:date="2018-07-18T00:52:00Z">
              <w:r>
                <w:rPr>
                  <w:rFonts w:ascii="Arial" w:hAnsi="Arial" w:cs="Arial"/>
                  <w:b/>
                  <w:sz w:val="20"/>
                </w:rPr>
                <w:t>IHE Target Site</w:t>
              </w:r>
              <w:r w:rsidRPr="003A708D">
                <w:rPr>
                  <w:rFonts w:ascii="Arial" w:hAnsi="Arial" w:cs="Arial"/>
                  <w:b/>
                  <w:sz w:val="20"/>
                </w:rPr>
                <w:t xml:space="preserve"> </w:t>
              </w:r>
              <w:r>
                <w:rPr>
                  <w:rFonts w:ascii="Arial" w:hAnsi="Arial" w:cs="Arial"/>
                  <w:b/>
                  <w:sz w:val="20"/>
                </w:rPr>
                <w:t>Concept</w:t>
              </w:r>
            </w:ins>
          </w:p>
        </w:tc>
        <w:tc>
          <w:tcPr>
            <w:tcW w:w="1280" w:type="dxa"/>
          </w:tcPr>
          <w:p w14:paraId="4FABB12F" w14:textId="77777777" w:rsidR="00E906A9" w:rsidRPr="003A708D" w:rsidRDefault="00E906A9" w:rsidP="003D1558">
            <w:pPr>
              <w:pStyle w:val="BodyText"/>
              <w:rPr>
                <w:ins w:id="2820" w:author="Andrea K. Fourquet" w:date="2018-07-18T00:52:00Z"/>
                <w:rFonts w:ascii="Arial" w:hAnsi="Arial" w:cs="Arial"/>
                <w:b/>
                <w:sz w:val="20"/>
              </w:rPr>
            </w:pPr>
            <w:ins w:id="2821" w:author="Andrea K. Fourquet" w:date="2018-07-18T00:52:00Z">
              <w:r w:rsidRPr="003A708D">
                <w:rPr>
                  <w:rFonts w:ascii="Arial" w:hAnsi="Arial" w:cs="Arial"/>
                  <w:b/>
                  <w:sz w:val="20"/>
                </w:rPr>
                <w:t>IHE PCC templateID</w:t>
              </w:r>
            </w:ins>
          </w:p>
        </w:tc>
        <w:tc>
          <w:tcPr>
            <w:tcW w:w="2970" w:type="dxa"/>
          </w:tcPr>
          <w:p w14:paraId="08B92C13" w14:textId="77777777" w:rsidR="00E906A9" w:rsidRPr="003A708D" w:rsidRDefault="00E906A9" w:rsidP="003D1558">
            <w:pPr>
              <w:pStyle w:val="BodyText"/>
              <w:rPr>
                <w:ins w:id="2822" w:author="Andrea K. Fourquet" w:date="2018-07-18T00:52:00Z"/>
                <w:rFonts w:ascii="Arial" w:hAnsi="Arial" w:cs="Arial"/>
                <w:b/>
                <w:sz w:val="20"/>
              </w:rPr>
            </w:pPr>
            <w:ins w:id="2823" w:author="Andrea K. Fourquet" w:date="2018-07-18T00:52:00Z">
              <w:r>
                <w:rPr>
                  <w:rFonts w:ascii="Arial" w:hAnsi="Arial" w:cs="Arial"/>
                  <w:b/>
                  <w:sz w:val="20"/>
                </w:rPr>
                <w:t>HL7 EMS PCR Finding Location Concept</w:t>
              </w:r>
            </w:ins>
          </w:p>
        </w:tc>
        <w:tc>
          <w:tcPr>
            <w:tcW w:w="3076" w:type="dxa"/>
          </w:tcPr>
          <w:p w14:paraId="42DC79C4" w14:textId="77777777" w:rsidR="00E906A9" w:rsidRPr="003A708D" w:rsidRDefault="00E906A9" w:rsidP="003D1558">
            <w:pPr>
              <w:pStyle w:val="BodyText"/>
              <w:rPr>
                <w:ins w:id="2824" w:author="Andrea K. Fourquet" w:date="2018-07-18T00:52:00Z"/>
                <w:rFonts w:ascii="Arial" w:hAnsi="Arial" w:cs="Arial"/>
                <w:b/>
                <w:sz w:val="20"/>
              </w:rPr>
            </w:pPr>
            <w:ins w:id="2825" w:author="Andrea K. Fourquet" w:date="2018-07-18T00:52:00Z">
              <w:r w:rsidRPr="003A708D">
                <w:rPr>
                  <w:rFonts w:ascii="Arial" w:hAnsi="Arial" w:cs="Arial"/>
                  <w:b/>
                  <w:sz w:val="20"/>
                </w:rPr>
                <w:t xml:space="preserve">HL7 EMS PCR </w:t>
              </w:r>
              <w:r>
                <w:rPr>
                  <w:rFonts w:ascii="Arial" w:hAnsi="Arial" w:cs="Arial"/>
                  <w:b/>
                  <w:sz w:val="20"/>
                </w:rPr>
                <w:t>Value Set</w:t>
              </w:r>
            </w:ins>
          </w:p>
        </w:tc>
      </w:tr>
      <w:tr w:rsidR="00E906A9" w:rsidRPr="003A708D" w14:paraId="47C1CB99" w14:textId="77777777" w:rsidTr="003D1558">
        <w:trPr>
          <w:ins w:id="2826" w:author="Andrea K. Fourquet" w:date="2018-07-18T00:52:00Z"/>
        </w:trPr>
        <w:tc>
          <w:tcPr>
            <w:tcW w:w="2024" w:type="dxa"/>
          </w:tcPr>
          <w:p w14:paraId="4B67955B" w14:textId="77777777" w:rsidR="00E906A9" w:rsidRPr="00820D7D" w:rsidRDefault="00E906A9" w:rsidP="003D1558">
            <w:pPr>
              <w:pStyle w:val="BodyText"/>
              <w:rPr>
                <w:ins w:id="2827" w:author="Andrea K. Fourquet" w:date="2018-07-18T00:52:00Z"/>
                <w:rFonts w:ascii="Arial" w:hAnsi="Arial" w:cs="Arial"/>
                <w:sz w:val="20"/>
              </w:rPr>
            </w:pPr>
            <w:ins w:id="2828" w:author="Andrea K. Fourquet" w:date="2018-07-18T00:52:00Z">
              <w:r>
                <w:rPr>
                  <w:rFonts w:ascii="Arial" w:hAnsi="Arial" w:cs="Arial"/>
                  <w:sz w:val="20"/>
                </w:rPr>
                <w:t>Abdomen target site</w:t>
              </w:r>
            </w:ins>
          </w:p>
        </w:tc>
        <w:tc>
          <w:tcPr>
            <w:tcW w:w="1280" w:type="dxa"/>
          </w:tcPr>
          <w:p w14:paraId="5FD995F4" w14:textId="77777777" w:rsidR="00E906A9" w:rsidRPr="003A708D" w:rsidRDefault="00E906A9" w:rsidP="003D1558">
            <w:pPr>
              <w:pStyle w:val="BodyText"/>
              <w:rPr>
                <w:ins w:id="2829" w:author="Andrea K. Fourquet" w:date="2018-07-18T00:52:00Z"/>
                <w:rFonts w:ascii="Arial" w:hAnsi="Arial" w:cs="Arial"/>
                <w:sz w:val="20"/>
              </w:rPr>
            </w:pPr>
            <w:ins w:id="2830" w:author="Andrea K. Fourquet" w:date="2018-07-18T00:52:00Z">
              <w:r w:rsidRPr="003A708D">
                <w:rPr>
                  <w:rFonts w:ascii="Arial" w:hAnsi="Arial" w:cs="Arial"/>
                  <w:sz w:val="20"/>
                </w:rPr>
                <w:t>1.3.6.1.4.1.19376.1.5.3.1.1.9.</w:t>
              </w:r>
              <w:r>
                <w:rPr>
                  <w:rFonts w:ascii="Arial" w:hAnsi="Arial" w:cs="Arial"/>
                  <w:sz w:val="20"/>
                </w:rPr>
                <w:t>31</w:t>
              </w:r>
            </w:ins>
          </w:p>
        </w:tc>
        <w:tc>
          <w:tcPr>
            <w:tcW w:w="2970" w:type="dxa"/>
          </w:tcPr>
          <w:p w14:paraId="395A9FF0" w14:textId="77777777" w:rsidR="00E906A9" w:rsidRPr="003A708D" w:rsidRDefault="00E906A9" w:rsidP="003D1558">
            <w:pPr>
              <w:pStyle w:val="BodyText"/>
              <w:rPr>
                <w:ins w:id="2831" w:author="Andrea K. Fourquet" w:date="2018-07-18T00:52:00Z"/>
                <w:rFonts w:ascii="Arial" w:hAnsi="Arial" w:cs="Arial"/>
                <w:sz w:val="20"/>
              </w:rPr>
            </w:pPr>
            <w:ins w:id="2832" w:author="Andrea K. Fourquet" w:date="2018-07-18T00:52:00Z">
              <w:r>
                <w:rPr>
                  <w:rFonts w:ascii="Arial" w:hAnsi="Arial" w:cs="Arial"/>
                  <w:sz w:val="20"/>
                </w:rPr>
                <w:t xml:space="preserve">AbdominalFinding Location </w:t>
              </w:r>
            </w:ins>
          </w:p>
        </w:tc>
        <w:tc>
          <w:tcPr>
            <w:tcW w:w="3076" w:type="dxa"/>
          </w:tcPr>
          <w:p w14:paraId="64B67C0C" w14:textId="77777777" w:rsidR="00E906A9" w:rsidRPr="003A708D" w:rsidRDefault="00E906A9" w:rsidP="003D1558">
            <w:pPr>
              <w:pStyle w:val="BodyText"/>
              <w:rPr>
                <w:ins w:id="2833" w:author="Andrea K. Fourquet" w:date="2018-07-18T00:52:00Z"/>
                <w:rFonts w:ascii="Arial" w:hAnsi="Arial" w:cs="Arial"/>
                <w:sz w:val="20"/>
              </w:rPr>
            </w:pPr>
            <w:ins w:id="2834" w:author="Andrea K. Fourquet" w:date="2018-07-18T00:52:00Z">
              <w:r w:rsidRPr="003A708D">
                <w:rPr>
                  <w:rFonts w:ascii="Arial" w:hAnsi="Arial" w:cs="Arial"/>
                  <w:sz w:val="20"/>
                </w:rPr>
                <w:t>2.16.840.1.113883.17.3.11.</w:t>
              </w:r>
              <w:r>
                <w:rPr>
                  <w:rFonts w:ascii="Arial" w:hAnsi="Arial" w:cs="Arial"/>
                  <w:sz w:val="20"/>
                </w:rPr>
                <w:t>32</w:t>
              </w:r>
            </w:ins>
          </w:p>
        </w:tc>
      </w:tr>
      <w:tr w:rsidR="00E906A9" w:rsidRPr="003A708D" w14:paraId="7B9FFB80" w14:textId="77777777" w:rsidTr="003D1558">
        <w:trPr>
          <w:ins w:id="2835" w:author="Andrea K. Fourquet" w:date="2018-07-18T00:52:00Z"/>
        </w:trPr>
        <w:tc>
          <w:tcPr>
            <w:tcW w:w="2024" w:type="dxa"/>
          </w:tcPr>
          <w:p w14:paraId="70AC945B" w14:textId="77777777" w:rsidR="00E906A9" w:rsidRPr="003A708D" w:rsidRDefault="00E906A9" w:rsidP="003D1558">
            <w:pPr>
              <w:pStyle w:val="BodyText"/>
              <w:rPr>
                <w:ins w:id="2836" w:author="Andrea K. Fourquet" w:date="2018-07-18T00:52:00Z"/>
                <w:rFonts w:ascii="Arial" w:hAnsi="Arial" w:cs="Arial"/>
                <w:sz w:val="20"/>
              </w:rPr>
            </w:pPr>
            <w:ins w:id="2837" w:author="Andrea K. Fourquet" w:date="2018-07-18T00:52:00Z">
              <w:r>
                <w:rPr>
                  <w:rFonts w:ascii="Arial" w:hAnsi="Arial" w:cs="Arial"/>
                  <w:sz w:val="20"/>
                </w:rPr>
                <w:t>Back and Spine target site</w:t>
              </w:r>
            </w:ins>
          </w:p>
        </w:tc>
        <w:tc>
          <w:tcPr>
            <w:tcW w:w="1280" w:type="dxa"/>
          </w:tcPr>
          <w:p w14:paraId="27C456DA" w14:textId="77777777" w:rsidR="00E906A9" w:rsidRPr="003A708D" w:rsidRDefault="00E906A9" w:rsidP="003D1558">
            <w:pPr>
              <w:pStyle w:val="BodyText"/>
              <w:rPr>
                <w:ins w:id="2838" w:author="Andrea K. Fourquet" w:date="2018-07-18T00:52:00Z"/>
                <w:rFonts w:ascii="Arial" w:hAnsi="Arial" w:cs="Arial"/>
                <w:sz w:val="20"/>
              </w:rPr>
            </w:pPr>
            <w:ins w:id="2839" w:author="Andrea K. Fourquet" w:date="2018-07-18T00:52:00Z">
              <w:r w:rsidRPr="00820D7D">
                <w:rPr>
                  <w:rFonts w:ascii="Arial" w:hAnsi="Arial" w:cs="Arial"/>
                  <w:sz w:val="20"/>
                </w:rPr>
                <w:t>1.3.6.1.4.1.19376.1.5.3.1.1.9.</w:t>
              </w:r>
              <w:r>
                <w:rPr>
                  <w:rFonts w:ascii="Arial" w:hAnsi="Arial" w:cs="Arial"/>
                  <w:sz w:val="20"/>
                </w:rPr>
                <w:t>34</w:t>
              </w:r>
            </w:ins>
          </w:p>
        </w:tc>
        <w:tc>
          <w:tcPr>
            <w:tcW w:w="2970" w:type="dxa"/>
          </w:tcPr>
          <w:p w14:paraId="3244C356" w14:textId="77777777" w:rsidR="00E906A9" w:rsidRPr="003A708D" w:rsidRDefault="00E906A9" w:rsidP="003D1558">
            <w:pPr>
              <w:pStyle w:val="BodyText"/>
              <w:rPr>
                <w:ins w:id="2840" w:author="Andrea K. Fourquet" w:date="2018-07-18T00:52:00Z"/>
                <w:rFonts w:ascii="Arial" w:hAnsi="Arial" w:cs="Arial"/>
                <w:sz w:val="20"/>
              </w:rPr>
            </w:pPr>
            <w:ins w:id="2841" w:author="Andrea K. Fourquet" w:date="2018-07-18T00:52:00Z">
              <w:r>
                <w:rPr>
                  <w:rFonts w:ascii="Arial" w:hAnsi="Arial" w:cs="Arial"/>
                  <w:sz w:val="20"/>
                </w:rPr>
                <w:t>BackSpineFindingLocation</w:t>
              </w:r>
            </w:ins>
          </w:p>
        </w:tc>
        <w:tc>
          <w:tcPr>
            <w:tcW w:w="3076" w:type="dxa"/>
          </w:tcPr>
          <w:p w14:paraId="1306816D" w14:textId="77777777" w:rsidR="00E906A9" w:rsidRPr="003A708D" w:rsidRDefault="00E906A9" w:rsidP="003D1558">
            <w:pPr>
              <w:pStyle w:val="BodyText"/>
              <w:rPr>
                <w:ins w:id="2842" w:author="Andrea K. Fourquet" w:date="2018-07-18T00:52:00Z"/>
                <w:rFonts w:ascii="Arial" w:hAnsi="Arial" w:cs="Arial"/>
                <w:sz w:val="20"/>
              </w:rPr>
            </w:pPr>
            <w:ins w:id="2843" w:author="Andrea K. Fourquet" w:date="2018-07-18T00:52:00Z">
              <w:r w:rsidRPr="00820D7D">
                <w:rPr>
                  <w:rFonts w:ascii="Arial" w:hAnsi="Arial" w:cs="Arial"/>
                  <w:sz w:val="20"/>
                </w:rPr>
                <w:t>2.16.840.1.113883.17.3.11.</w:t>
              </w:r>
              <w:r>
                <w:rPr>
                  <w:rFonts w:ascii="Arial" w:hAnsi="Arial" w:cs="Arial"/>
                  <w:sz w:val="20"/>
                </w:rPr>
                <w:t>35</w:t>
              </w:r>
            </w:ins>
          </w:p>
        </w:tc>
      </w:tr>
      <w:tr w:rsidR="00E906A9" w:rsidRPr="003A708D" w14:paraId="5382A7D6" w14:textId="77777777" w:rsidTr="003D1558">
        <w:trPr>
          <w:ins w:id="2844" w:author="Andrea K. Fourquet" w:date="2018-07-18T00:52:00Z"/>
        </w:trPr>
        <w:tc>
          <w:tcPr>
            <w:tcW w:w="2024" w:type="dxa"/>
          </w:tcPr>
          <w:p w14:paraId="43805396" w14:textId="77777777" w:rsidR="00E906A9" w:rsidRPr="003A708D" w:rsidRDefault="00E906A9" w:rsidP="003D1558">
            <w:pPr>
              <w:pStyle w:val="BodyText"/>
              <w:rPr>
                <w:ins w:id="2845" w:author="Andrea K. Fourquet" w:date="2018-07-18T00:52:00Z"/>
                <w:rFonts w:ascii="Arial" w:hAnsi="Arial" w:cs="Arial"/>
                <w:sz w:val="20"/>
              </w:rPr>
            </w:pPr>
            <w:ins w:id="2846" w:author="Andrea K. Fourquet" w:date="2018-07-18T00:52:00Z">
              <w:r>
                <w:rPr>
                  <w:rFonts w:ascii="Arial" w:hAnsi="Arial" w:cs="Arial"/>
                  <w:sz w:val="20"/>
                </w:rPr>
                <w:t>Extremities</w:t>
              </w:r>
            </w:ins>
          </w:p>
        </w:tc>
        <w:tc>
          <w:tcPr>
            <w:tcW w:w="1280" w:type="dxa"/>
          </w:tcPr>
          <w:p w14:paraId="2D138586" w14:textId="77777777" w:rsidR="00E906A9" w:rsidRPr="003A708D" w:rsidRDefault="00E906A9" w:rsidP="003D1558">
            <w:pPr>
              <w:pStyle w:val="BodyText"/>
              <w:rPr>
                <w:ins w:id="2847" w:author="Andrea K. Fourquet" w:date="2018-07-18T00:52:00Z"/>
                <w:rFonts w:ascii="Arial" w:hAnsi="Arial" w:cs="Arial"/>
                <w:sz w:val="20"/>
              </w:rPr>
            </w:pPr>
            <w:ins w:id="2848" w:author="Andrea K. Fourquet" w:date="2018-07-18T00:52:00Z">
              <w:r w:rsidRPr="00820D7D">
                <w:rPr>
                  <w:rFonts w:ascii="Arial" w:hAnsi="Arial" w:cs="Arial"/>
                  <w:sz w:val="20"/>
                </w:rPr>
                <w:t>1.3.6.1.4.1.19376.1.5.3.1.1.</w:t>
              </w:r>
              <w:r>
                <w:rPr>
                  <w:rFonts w:ascii="Arial" w:hAnsi="Arial" w:cs="Arial"/>
                  <w:sz w:val="20"/>
                </w:rPr>
                <w:t>16.2.1</w:t>
              </w:r>
            </w:ins>
          </w:p>
        </w:tc>
        <w:tc>
          <w:tcPr>
            <w:tcW w:w="2970" w:type="dxa"/>
          </w:tcPr>
          <w:p w14:paraId="60F62BF6" w14:textId="77777777" w:rsidR="00E906A9" w:rsidRPr="003A708D" w:rsidRDefault="00E906A9" w:rsidP="003D1558">
            <w:pPr>
              <w:pStyle w:val="BodyText"/>
              <w:rPr>
                <w:ins w:id="2849" w:author="Andrea K. Fourquet" w:date="2018-07-18T00:52:00Z"/>
                <w:rFonts w:ascii="Arial" w:hAnsi="Arial" w:cs="Arial"/>
                <w:sz w:val="20"/>
              </w:rPr>
            </w:pPr>
            <w:ins w:id="2850" w:author="Andrea K. Fourquet" w:date="2018-07-18T00:52:00Z">
              <w:r>
                <w:rPr>
                  <w:rFonts w:ascii="Arial" w:hAnsi="Arial" w:cs="Arial"/>
                  <w:sz w:val="20"/>
                </w:rPr>
                <w:t>ExtremityFinding Location</w:t>
              </w:r>
            </w:ins>
          </w:p>
        </w:tc>
        <w:tc>
          <w:tcPr>
            <w:tcW w:w="3076" w:type="dxa"/>
          </w:tcPr>
          <w:p w14:paraId="5F0164BE" w14:textId="77777777" w:rsidR="00E906A9" w:rsidRPr="003A708D" w:rsidRDefault="00E906A9" w:rsidP="003D1558">
            <w:pPr>
              <w:pStyle w:val="BodyText"/>
              <w:rPr>
                <w:ins w:id="2851" w:author="Andrea K. Fourquet" w:date="2018-07-18T00:52:00Z"/>
                <w:rFonts w:ascii="Arial" w:hAnsi="Arial" w:cs="Arial"/>
                <w:sz w:val="20"/>
              </w:rPr>
            </w:pPr>
            <w:ins w:id="2852" w:author="Andrea K. Fourquet" w:date="2018-07-18T00:52:00Z">
              <w:r w:rsidRPr="00820D7D">
                <w:rPr>
                  <w:rFonts w:ascii="Arial" w:hAnsi="Arial" w:cs="Arial"/>
                  <w:sz w:val="20"/>
                </w:rPr>
                <w:t>2.16.840.1.113883.17.3.11.</w:t>
              </w:r>
              <w:r>
                <w:rPr>
                  <w:rFonts w:ascii="Arial" w:hAnsi="Arial" w:cs="Arial"/>
                  <w:sz w:val="20"/>
                </w:rPr>
                <w:t>37</w:t>
              </w:r>
            </w:ins>
          </w:p>
        </w:tc>
      </w:tr>
      <w:tr w:rsidR="00E906A9" w:rsidRPr="003A708D" w14:paraId="54422163" w14:textId="77777777" w:rsidTr="003D1558">
        <w:trPr>
          <w:ins w:id="2853" w:author="Andrea K. Fourquet" w:date="2018-07-18T00:52:00Z"/>
        </w:trPr>
        <w:tc>
          <w:tcPr>
            <w:tcW w:w="2024" w:type="dxa"/>
          </w:tcPr>
          <w:p w14:paraId="566D9C46" w14:textId="77777777" w:rsidR="00E906A9" w:rsidRDefault="00E906A9" w:rsidP="003D1558">
            <w:pPr>
              <w:pStyle w:val="BodyText"/>
              <w:rPr>
                <w:ins w:id="2854" w:author="Andrea K. Fourquet" w:date="2018-07-18T00:52:00Z"/>
                <w:rFonts w:ascii="Arial" w:hAnsi="Arial" w:cs="Arial"/>
                <w:sz w:val="20"/>
              </w:rPr>
            </w:pPr>
            <w:ins w:id="2855" w:author="Andrea K. Fourquet" w:date="2018-07-18T00:52:00Z">
              <w:r>
                <w:rPr>
                  <w:rFonts w:ascii="Arial" w:hAnsi="Arial" w:cs="Arial"/>
                  <w:sz w:val="20"/>
                </w:rPr>
                <w:t>Eye target site</w:t>
              </w:r>
            </w:ins>
          </w:p>
        </w:tc>
        <w:tc>
          <w:tcPr>
            <w:tcW w:w="1280" w:type="dxa"/>
          </w:tcPr>
          <w:p w14:paraId="461119F9" w14:textId="77777777" w:rsidR="00E906A9" w:rsidRPr="00820D7D" w:rsidRDefault="00E906A9" w:rsidP="003D1558">
            <w:pPr>
              <w:pStyle w:val="BodyText"/>
              <w:rPr>
                <w:ins w:id="2856" w:author="Andrea K. Fourquet" w:date="2018-07-18T00:52:00Z"/>
                <w:rFonts w:ascii="Arial" w:hAnsi="Arial" w:cs="Arial"/>
                <w:sz w:val="20"/>
              </w:rPr>
            </w:pPr>
            <w:ins w:id="2857" w:author="Andrea K. Fourquet" w:date="2018-07-18T00:52:00Z">
              <w:r w:rsidRPr="00820D7D">
                <w:rPr>
                  <w:rFonts w:ascii="Arial" w:hAnsi="Arial" w:cs="Arial"/>
                  <w:sz w:val="20"/>
                </w:rPr>
                <w:t>1.3.6.1.4.1.19376.1.5.3.1.1.9.</w:t>
              </w:r>
              <w:r>
                <w:rPr>
                  <w:rFonts w:ascii="Arial" w:hAnsi="Arial" w:cs="Arial"/>
                  <w:sz w:val="20"/>
                </w:rPr>
                <w:t>1</w:t>
              </w:r>
            </w:ins>
          </w:p>
        </w:tc>
        <w:tc>
          <w:tcPr>
            <w:tcW w:w="2970" w:type="dxa"/>
          </w:tcPr>
          <w:p w14:paraId="191E388E" w14:textId="77777777" w:rsidR="00E906A9" w:rsidRDefault="00E906A9" w:rsidP="003D1558">
            <w:pPr>
              <w:pStyle w:val="BodyText"/>
              <w:rPr>
                <w:ins w:id="2858" w:author="Andrea K. Fourquet" w:date="2018-07-18T00:52:00Z"/>
                <w:rFonts w:ascii="Arial" w:hAnsi="Arial" w:cs="Arial"/>
                <w:sz w:val="20"/>
              </w:rPr>
            </w:pPr>
            <w:ins w:id="2859" w:author="Andrea K. Fourquet" w:date="2018-07-18T00:52:00Z">
              <w:r>
                <w:rPr>
                  <w:rFonts w:ascii="Arial" w:hAnsi="Arial" w:cs="Arial"/>
                  <w:sz w:val="20"/>
                </w:rPr>
                <w:t>EyeFindingLocation</w:t>
              </w:r>
            </w:ins>
          </w:p>
        </w:tc>
        <w:tc>
          <w:tcPr>
            <w:tcW w:w="3076" w:type="dxa"/>
          </w:tcPr>
          <w:p w14:paraId="376C63EC" w14:textId="77777777" w:rsidR="00E906A9" w:rsidRPr="00820D7D" w:rsidRDefault="00E906A9" w:rsidP="003D1558">
            <w:pPr>
              <w:pStyle w:val="BodyText"/>
              <w:rPr>
                <w:ins w:id="2860" w:author="Andrea K. Fourquet" w:date="2018-07-18T00:52:00Z"/>
                <w:rFonts w:ascii="Arial" w:hAnsi="Arial" w:cs="Arial"/>
                <w:sz w:val="20"/>
              </w:rPr>
            </w:pPr>
            <w:ins w:id="2861" w:author="Andrea K. Fourquet" w:date="2018-07-18T00:52:00Z">
              <w:r w:rsidRPr="00820D7D">
                <w:rPr>
                  <w:rFonts w:ascii="Arial" w:hAnsi="Arial" w:cs="Arial"/>
                  <w:sz w:val="20"/>
                </w:rPr>
                <w:t>2.16.840.1.113883.17.3.11.</w:t>
              </w:r>
              <w:r>
                <w:rPr>
                  <w:rFonts w:ascii="Arial" w:hAnsi="Arial" w:cs="Arial"/>
                  <w:sz w:val="20"/>
                </w:rPr>
                <w:t>39</w:t>
              </w:r>
            </w:ins>
          </w:p>
        </w:tc>
      </w:tr>
    </w:tbl>
    <w:p w14:paraId="0807A5D7" w14:textId="77777777" w:rsidR="00E906A9" w:rsidRPr="00375960" w:rsidRDefault="00E906A9" w:rsidP="00E906A9">
      <w:pPr>
        <w:pStyle w:val="BodyText"/>
        <w:rPr>
          <w:ins w:id="2862" w:author="Andrea K. Fourquet" w:date="2018-07-18T00:52:00Z"/>
        </w:rPr>
      </w:pPr>
    </w:p>
    <w:p w14:paraId="643BE96A" w14:textId="5C90E2BD" w:rsidR="00E906A9" w:rsidRPr="00E7637C" w:rsidRDefault="00E906A9" w:rsidP="00E906A9">
      <w:pPr>
        <w:pStyle w:val="Heading6"/>
        <w:rPr>
          <w:ins w:id="2863" w:author="Andrea K. Fourquet" w:date="2018-07-18T00:52:00Z"/>
        </w:rPr>
      </w:pPr>
      <w:ins w:id="2864" w:author="Andrea K. Fourquet" w:date="2018-07-18T00:52:00Z">
        <w:r w:rsidRPr="00E7637C">
          <w:t>6.3.1.D</w:t>
        </w:r>
        <w:r>
          <w:t>1</w:t>
        </w:r>
        <w:r w:rsidRPr="00E7637C">
          <w:t>.5.</w:t>
        </w:r>
      </w:ins>
      <w:ins w:id="2865" w:author="Andrea K. Fourquet" w:date="2018-07-18T00:54:00Z">
        <w:r w:rsidR="00AA1564">
          <w:t>9</w:t>
        </w:r>
      </w:ins>
      <w:ins w:id="2866" w:author="Andrea K. Fourquet" w:date="2018-07-18T00:52:00Z">
        <w:r w:rsidRPr="00E7637C">
          <w:t xml:space="preserve"> History of Present Illness Constraint</w:t>
        </w:r>
      </w:ins>
    </w:p>
    <w:p w14:paraId="697679FF" w14:textId="77777777" w:rsidR="00E906A9" w:rsidRPr="00375960" w:rsidRDefault="00E906A9" w:rsidP="00E906A9">
      <w:pPr>
        <w:pStyle w:val="BodyText"/>
        <w:rPr>
          <w:ins w:id="2867" w:author="Andrea K. Fourquet" w:date="2018-07-18T00:52:00Z"/>
        </w:rPr>
      </w:pPr>
      <w:ins w:id="2868" w:author="Andrea K. Fourquet" w:date="2018-07-18T00:52:00Z">
        <w:r w:rsidRPr="00375960">
          <w:t>The Content Creator SHALL create a text entry within the History of Present Illness Section (templateID 1.3.6.1.4.1.19376.1.5.3.1.3.4 [PCC TF-2]) that contain the narrative description of EMS Patient Care Report Narrative the EMS encounter.</w:t>
        </w:r>
      </w:ins>
    </w:p>
    <w:p w14:paraId="01331A76" w14:textId="58FDB9BF" w:rsidR="00E906A9" w:rsidRPr="00E7637C" w:rsidRDefault="00E906A9" w:rsidP="00E906A9">
      <w:pPr>
        <w:pStyle w:val="Heading6"/>
        <w:rPr>
          <w:ins w:id="2869" w:author="Andrea K. Fourquet" w:date="2018-07-18T00:52:00Z"/>
        </w:rPr>
      </w:pPr>
      <w:ins w:id="2870" w:author="Andrea K. Fourquet" w:date="2018-07-18T00:52:00Z">
        <w:r w:rsidRPr="00E7637C">
          <w:t>6.3.1.D</w:t>
        </w:r>
        <w:r>
          <w:t>1</w:t>
        </w:r>
        <w:r w:rsidRPr="00E7637C">
          <w:t>.5.1</w:t>
        </w:r>
      </w:ins>
      <w:ins w:id="2871" w:author="Andrea K. Fourquet" w:date="2018-07-18T00:55:00Z">
        <w:r w:rsidR="004636EA">
          <w:t>0</w:t>
        </w:r>
      </w:ins>
      <w:ins w:id="2872" w:author="Andrea K. Fourquet" w:date="2018-07-18T00:52:00Z">
        <w:r w:rsidRPr="00E7637C">
          <w:t xml:space="preserve"> Active Problems </w:t>
        </w:r>
      </w:ins>
    </w:p>
    <w:p w14:paraId="208AC6C8" w14:textId="77777777" w:rsidR="00E906A9" w:rsidRPr="00375960" w:rsidRDefault="00E906A9" w:rsidP="00E906A9">
      <w:pPr>
        <w:pStyle w:val="BodyText"/>
        <w:rPr>
          <w:ins w:id="2873" w:author="Andrea K. Fourquet" w:date="2018-07-18T00:52:00Z"/>
        </w:rPr>
      </w:pPr>
      <w:ins w:id="2874" w:author="Andrea K. Fourquet" w:date="2018-07-18T00:52:00Z">
        <w:r w:rsidRPr="00375960">
          <w:t>The</w:t>
        </w:r>
        <w:r>
          <w:t xml:space="preserve"> EMS Situation</w:t>
        </w:r>
        <w:r w:rsidRPr="00375960">
          <w:t xml:space="preserve"> Provider’s Primary Impression and Provider’s Secondary Impression SHALL be documented in the Active Problems Section within the Active Problems Section (templateID 1.3.6.1.4.1.193796.1.5.3.1.3.1 [PCC TF-2]).</w:t>
        </w:r>
      </w:ins>
    </w:p>
    <w:p w14:paraId="06F8BD0E" w14:textId="5DAA03C8" w:rsidR="00E906A9" w:rsidRPr="00E7637C" w:rsidRDefault="00E906A9" w:rsidP="00E906A9">
      <w:pPr>
        <w:pStyle w:val="Heading6"/>
        <w:rPr>
          <w:ins w:id="2875" w:author="Andrea K. Fourquet" w:date="2018-07-18T00:52:00Z"/>
        </w:rPr>
      </w:pPr>
      <w:ins w:id="2876" w:author="Andrea K. Fourquet" w:date="2018-07-18T00:52:00Z">
        <w:r w:rsidRPr="00E7637C">
          <w:t>6.3.1.D</w:t>
        </w:r>
        <w:r>
          <w:t>1</w:t>
        </w:r>
        <w:r w:rsidRPr="00E7637C">
          <w:t>.5.1</w:t>
        </w:r>
      </w:ins>
      <w:ins w:id="2877" w:author="Andrea K. Fourquet" w:date="2018-07-18T00:55:00Z">
        <w:r w:rsidR="004636EA">
          <w:t>1</w:t>
        </w:r>
      </w:ins>
      <w:ins w:id="2878" w:author="Andrea K. Fourquet" w:date="2018-07-18T00:52:00Z">
        <w:r w:rsidRPr="00E7637C">
          <w:t xml:space="preserve"> Allergies and Other Adverse Reaction –Constraints</w:t>
        </w:r>
      </w:ins>
    </w:p>
    <w:p w14:paraId="0F796B43" w14:textId="77777777" w:rsidR="00E906A9" w:rsidRPr="00375960" w:rsidRDefault="00E906A9" w:rsidP="00E906A9">
      <w:pPr>
        <w:pStyle w:val="BodyText"/>
        <w:rPr>
          <w:ins w:id="2879" w:author="Andrea K. Fourquet" w:date="2018-07-18T00:52:00Z"/>
        </w:rPr>
      </w:pPr>
      <w:ins w:id="2880" w:author="Andrea K. Fourquet" w:date="2018-07-18T00:52:00Z">
        <w:r w:rsidRPr="00375960">
          <w:t>A complication associated with the EMS administration of a medication shall be documented as an Allergy and Other Adverse Reaction. The medication complication SHALL be documented in an Allergy and Intolerance Concern (templateID 1.3.6.1.4.1.19376.1.5.3.1.4.5.3 [PCC TF-2])</w:t>
        </w:r>
        <w:r>
          <w:t xml:space="preserve">. </w:t>
        </w:r>
        <w:r w:rsidRPr="00375960">
          <w:t xml:space="preserve">The Allergy and Intolerance Concern SHALL contain exactly one [1..1] code/@code=”67541-3” (Medication complication NEMSIS) and </w:t>
        </w:r>
        <w:r>
          <w:t>the &lt;value&gt; element shall be encoded in the</w:t>
        </w:r>
        <w:r w:rsidRPr="00375960">
          <w:t xml:space="preserve"> /value</w:t>
        </w:r>
        <w:r>
          <w:t xml:space="preserve"> </w:t>
        </w:r>
        <w:r>
          <w:lastRenderedPageBreak/>
          <w:t>concept.</w:t>
        </w:r>
        <w:r w:rsidRPr="00375960">
          <w:t xml:space="preserve"> </w:t>
        </w:r>
        <w:r>
          <w:t xml:space="preserve">The value set SHALL be </w:t>
        </w:r>
        <w:r w:rsidRPr="00375960">
          <w:t>drawn from the MedicationComplication (2.16.840.1.113883.17.3.11.45 [EMS-PCR]) value set.</w:t>
        </w:r>
      </w:ins>
    </w:p>
    <w:p w14:paraId="75B0AA0E" w14:textId="77777777" w:rsidR="00E906A9" w:rsidRDefault="00E906A9" w:rsidP="00E7637C">
      <w:pPr>
        <w:pStyle w:val="Heading4"/>
        <w:rPr>
          <w:ins w:id="2881" w:author="Andrea K. Fourquet" w:date="2018-07-18T00:52:00Z"/>
        </w:rPr>
      </w:pPr>
    </w:p>
    <w:p w14:paraId="024DEE10" w14:textId="3E57F258" w:rsidR="00E01AB3" w:rsidRPr="00E7637C" w:rsidRDefault="00E01AB3" w:rsidP="00E7637C">
      <w:pPr>
        <w:pStyle w:val="Heading4"/>
      </w:pPr>
      <w:r w:rsidRPr="00E7637C">
        <w:t>6.3.1.D</w:t>
      </w:r>
      <w:ins w:id="2882" w:author="Lori Reed-Fourquet" w:date="2018-07-17T18:04:00Z">
        <w:r w:rsidR="00871D3A">
          <w:t>2</w:t>
        </w:r>
      </w:ins>
      <w:r w:rsidRPr="00E7637C">
        <w:t xml:space="preserve"> </w:t>
      </w:r>
      <w:commentRangeStart w:id="2883"/>
      <w:r w:rsidRPr="00E7637C">
        <w:t>Paramedicine Care Summary</w:t>
      </w:r>
      <w:ins w:id="2884" w:author="Andrea K. Fourquet" w:date="2018-07-18T01:02:00Z">
        <w:r w:rsidR="00811A3F">
          <w:t xml:space="preserve"> – Complete Report</w:t>
        </w:r>
      </w:ins>
      <w:r w:rsidRPr="00E7637C">
        <w:t xml:space="preserve"> (PCS</w:t>
      </w:r>
      <w:ins w:id="2885" w:author="Andrea K. Fourquet" w:date="2018-07-18T01:02:00Z">
        <w:r w:rsidR="00811A3F">
          <w:t>-CR</w:t>
        </w:r>
      </w:ins>
      <w:r w:rsidRPr="00E7637C">
        <w:t xml:space="preserve">) </w:t>
      </w:r>
      <w:commentRangeEnd w:id="2883"/>
      <w:r w:rsidR="00BC0653">
        <w:rPr>
          <w:rStyle w:val="CommentReference"/>
          <w:rFonts w:ascii="Times New Roman" w:hAnsi="Times New Roman"/>
          <w:b w:val="0"/>
          <w:noProof w:val="0"/>
          <w:kern w:val="0"/>
        </w:rPr>
        <w:commentReference w:id="2883"/>
      </w:r>
      <w:r w:rsidRPr="00E7637C">
        <w:t>Document Content Module</w:t>
      </w:r>
      <w:bookmarkEnd w:id="549"/>
      <w:bookmarkEnd w:id="550"/>
      <w:r w:rsidRPr="00E7637C">
        <w:t xml:space="preserve"> </w:t>
      </w:r>
    </w:p>
    <w:p w14:paraId="02B2961C" w14:textId="013E3609" w:rsidR="00E01AB3" w:rsidRPr="00375960" w:rsidRDefault="00E01AB3" w:rsidP="00E01AB3">
      <w:pPr>
        <w:pStyle w:val="BodyText"/>
      </w:pPr>
      <w:r w:rsidRPr="00375960">
        <w:t>The Paramedi</w:t>
      </w:r>
      <w:ins w:id="2886" w:author="Andrea K. Fourquet" w:date="2018-07-10T09:56:00Z">
        <w:r w:rsidR="000E1F6F">
          <w:t>cine</w:t>
        </w:r>
      </w:ins>
      <w:del w:id="2887" w:author="Andrea K. Fourquet" w:date="2018-07-10T09:56:00Z">
        <w:r w:rsidRPr="00375960" w:rsidDel="00962CEC">
          <w:delText>cal</w:delText>
        </w:r>
      </w:del>
      <w:r w:rsidRPr="00375960">
        <w:t xml:space="preserve"> Care Summary </w:t>
      </w:r>
      <w:ins w:id="2888" w:author="Andrea K. Fourquet" w:date="2018-07-18T01:03:00Z">
        <w:r w:rsidR="00811A3F">
          <w:t xml:space="preserve">– Complete Report </w:t>
        </w:r>
      </w:ins>
      <w:r w:rsidRPr="00375960">
        <w:t xml:space="preserve">document content module is a Medical Summary and inherits all header constraints from </w:t>
      </w:r>
      <w:ins w:id="2889" w:author="Andrea K. Fourquet" w:date="2018-07-18T01:03:00Z">
        <w:r w:rsidR="004F4F16" w:rsidRPr="00375960">
          <w:t>Paramedi</w:t>
        </w:r>
        <w:r w:rsidR="004F4F16">
          <w:t>cine</w:t>
        </w:r>
        <w:r w:rsidR="004F4F16" w:rsidRPr="00375960">
          <w:t xml:space="preserve"> Care Summary </w:t>
        </w:r>
        <w:r w:rsidR="004F4F16">
          <w:t>– C</w:t>
        </w:r>
        <w:r w:rsidR="004F4F16">
          <w:t xml:space="preserve">linical Subset </w:t>
        </w:r>
        <w:commentRangeStart w:id="2890"/>
        <w:r w:rsidR="004F4F16">
          <w:t>(OID)</w:t>
        </w:r>
        <w:r w:rsidR="004F4F16">
          <w:t xml:space="preserve"> </w:t>
        </w:r>
        <w:commentRangeEnd w:id="2890"/>
        <w:r w:rsidR="004F4F16">
          <w:rPr>
            <w:rStyle w:val="CommentReference"/>
          </w:rPr>
          <w:commentReference w:id="2890"/>
        </w:r>
      </w:ins>
      <w:del w:id="2891" w:author="Andrea K. Fourquet" w:date="2018-07-18T01:03:00Z">
        <w:r w:rsidRPr="00375960" w:rsidDel="004F4F16">
          <w:delText xml:space="preserve">Medical Summary (1.3.6.1.4.1.19376.1.5.3.1.1.2). </w:delText>
        </w:r>
      </w:del>
      <w:ins w:id="2892" w:author="Andrea K. Fourquet" w:date="2018-07-18T01:03:00Z">
        <w:r w:rsidR="004F4F16">
          <w:t xml:space="preserve"> </w:t>
        </w:r>
      </w:ins>
      <w:ins w:id="2893" w:author="Andrea K. Fourquet" w:date="2018-07-18T01:04:00Z">
        <w:r w:rsidR="004F4F16">
          <w:t>This document is extended in order to</w:t>
        </w:r>
        <w:r w:rsidR="00861EB9">
          <w:t xml:space="preserve"> create a complete report of the </w:t>
        </w:r>
        <w:r w:rsidR="00832277">
          <w:t>Paramedicine</w:t>
        </w:r>
        <w:r w:rsidR="00861EB9">
          <w:t xml:space="preserve"> services provided</w:t>
        </w:r>
        <w:r w:rsidR="00832277">
          <w:t>.</w:t>
        </w:r>
      </w:ins>
      <w:del w:id="2894" w:author="Andrea K. Fourquet" w:date="2018-07-18T01:04:00Z">
        <w:r w:rsidRPr="00375960" w:rsidDel="00832277">
          <w:delText>The intention of this document content module is to provide a mechanism in which to transform the HL7 Emergency Medical Services Patient Care Report into a Medical Summary which can be used by ambulatory and hospital environments.</w:delText>
        </w:r>
      </w:del>
    </w:p>
    <w:p w14:paraId="18356FCB" w14:textId="22C5A7BE" w:rsidR="00E01AB3" w:rsidRPr="00375960" w:rsidRDefault="00E01AB3" w:rsidP="00E01AB3">
      <w:pPr>
        <w:pStyle w:val="Heading5"/>
        <w:numPr>
          <w:ilvl w:val="0"/>
          <w:numId w:val="0"/>
        </w:numPr>
        <w:rPr>
          <w:noProof w:val="0"/>
        </w:rPr>
      </w:pPr>
      <w:bookmarkStart w:id="2895" w:name="_Toc345074699"/>
      <w:bookmarkStart w:id="2896" w:name="_Toc514942332"/>
      <w:r w:rsidRPr="00375960">
        <w:rPr>
          <w:noProof w:val="0"/>
        </w:rPr>
        <w:t>6.3.1.D</w:t>
      </w:r>
      <w:ins w:id="2897" w:author="Lori Reed-Fourquet" w:date="2018-07-17T18:04:00Z">
        <w:r w:rsidR="00871D3A">
          <w:rPr>
            <w:noProof w:val="0"/>
          </w:rPr>
          <w:t>2</w:t>
        </w:r>
      </w:ins>
      <w:r w:rsidRPr="00375960">
        <w:rPr>
          <w:noProof w:val="0"/>
        </w:rPr>
        <w:t>.1 Format Code</w:t>
      </w:r>
      <w:bookmarkEnd w:id="2895"/>
      <w:bookmarkEnd w:id="2896"/>
    </w:p>
    <w:p w14:paraId="550E6B06" w14:textId="77777777" w:rsidR="00E01AB3" w:rsidRPr="00375960" w:rsidRDefault="00E01AB3" w:rsidP="00E01AB3">
      <w:pPr>
        <w:rPr>
          <w:b/>
          <w:bCs/>
        </w:rPr>
      </w:pPr>
      <w:r w:rsidRPr="00375960">
        <w:t xml:space="preserve">The XDSDocumentEntry format code for this content is </w:t>
      </w:r>
      <w:r w:rsidRPr="00375960">
        <w:rPr>
          <w:b/>
          <w:bCs/>
        </w:rPr>
        <w:t>urn:ihe:pcc:</w:t>
      </w:r>
      <w:commentRangeStart w:id="2898"/>
      <w:r w:rsidRPr="00375960">
        <w:rPr>
          <w:b/>
          <w:bCs/>
        </w:rPr>
        <w:t>pcs</w:t>
      </w:r>
      <w:commentRangeEnd w:id="2898"/>
      <w:r w:rsidR="00BC0653">
        <w:rPr>
          <w:rStyle w:val="CommentReference"/>
        </w:rPr>
        <w:commentReference w:id="2898"/>
      </w:r>
      <w:r w:rsidRPr="00375960">
        <w:rPr>
          <w:b/>
          <w:bCs/>
        </w:rPr>
        <w:t>:2018</w:t>
      </w:r>
    </w:p>
    <w:p w14:paraId="252CA4CF" w14:textId="3C9F92F5" w:rsidR="00E01AB3" w:rsidRPr="00375960" w:rsidRDefault="00E01AB3" w:rsidP="00E01AB3">
      <w:pPr>
        <w:pStyle w:val="Heading5"/>
        <w:numPr>
          <w:ilvl w:val="0"/>
          <w:numId w:val="0"/>
        </w:numPr>
        <w:rPr>
          <w:noProof w:val="0"/>
        </w:rPr>
      </w:pPr>
      <w:bookmarkStart w:id="2899" w:name="_Toc514942333"/>
      <w:bookmarkStart w:id="2900" w:name="_Toc345074700"/>
      <w:r w:rsidRPr="00375960">
        <w:rPr>
          <w:noProof w:val="0"/>
        </w:rPr>
        <w:t>6.3.1.D</w:t>
      </w:r>
      <w:ins w:id="2901" w:author="Lori Reed-Fourquet" w:date="2018-07-17T18:04:00Z">
        <w:r w:rsidR="00871D3A">
          <w:rPr>
            <w:noProof w:val="0"/>
          </w:rPr>
          <w:t>2</w:t>
        </w:r>
      </w:ins>
      <w:r w:rsidRPr="00375960">
        <w:rPr>
          <w:noProof w:val="0"/>
        </w:rPr>
        <w:t>.2 LOINC Code</w:t>
      </w:r>
      <w:bookmarkEnd w:id="2899"/>
      <w:r w:rsidRPr="00375960">
        <w:rPr>
          <w:noProof w:val="0"/>
        </w:rPr>
        <w:t xml:space="preserve"> </w:t>
      </w:r>
      <w:bookmarkEnd w:id="2900"/>
    </w:p>
    <w:p w14:paraId="3CBB627B" w14:textId="29FC06EF" w:rsidR="00E01AB3" w:rsidRPr="00375960" w:rsidRDefault="00E01AB3" w:rsidP="00E01AB3">
      <w:pPr>
        <w:pStyle w:val="BodyText"/>
      </w:pPr>
      <w:r w:rsidRPr="00375960">
        <w:t xml:space="preserve">The LOINC code for this document </w:t>
      </w:r>
      <w:commentRangeStart w:id="2902"/>
      <w:ins w:id="2903" w:author="Andrea K. Fourquet" w:date="2018-07-18T01:05:00Z">
        <w:r w:rsidR="00211280" w:rsidRPr="00211280">
          <w:t xml:space="preserve">67796-3 </w:t>
        </w:r>
        <w:commentRangeEnd w:id="2902"/>
        <w:r w:rsidR="00211280">
          <w:rPr>
            <w:rStyle w:val="CommentReference"/>
          </w:rPr>
          <w:commentReference w:id="2902"/>
        </w:r>
        <w:r w:rsidR="00211280" w:rsidRPr="00211280">
          <w:t>EMS patient care report</w:t>
        </w:r>
        <w:r w:rsidR="00211280">
          <w:t>.</w:t>
        </w:r>
      </w:ins>
      <w:del w:id="2904" w:author="Andrea K. Fourquet" w:date="2018-07-18T01:05:00Z">
        <w:r w:rsidRPr="00375960" w:rsidDel="00211280">
          <w:delText>is XX-ParamedicineCareSummary</w:delText>
        </w:r>
      </w:del>
      <w:r w:rsidRPr="00375960">
        <w:t xml:space="preserve">. </w:t>
      </w:r>
    </w:p>
    <w:p w14:paraId="7BBDD4E2" w14:textId="2E0F5D3A" w:rsidR="00E01AB3" w:rsidRPr="00375960" w:rsidRDefault="00E01AB3" w:rsidP="00E01AB3">
      <w:pPr>
        <w:pStyle w:val="Heading5"/>
        <w:numPr>
          <w:ilvl w:val="0"/>
          <w:numId w:val="0"/>
        </w:numPr>
        <w:rPr>
          <w:noProof w:val="0"/>
        </w:rPr>
      </w:pPr>
      <w:bookmarkStart w:id="2905" w:name="_Toc345074701"/>
      <w:bookmarkStart w:id="2906" w:name="_Toc514942334"/>
      <w:r w:rsidRPr="00375960">
        <w:rPr>
          <w:noProof w:val="0"/>
        </w:rPr>
        <w:t>6.3.1.D</w:t>
      </w:r>
      <w:ins w:id="2907" w:author="Lori Reed-Fourquet" w:date="2018-07-17T18:04:00Z">
        <w:r w:rsidR="00871D3A">
          <w:rPr>
            <w:noProof w:val="0"/>
          </w:rPr>
          <w:t>2</w:t>
        </w:r>
      </w:ins>
      <w:r w:rsidRPr="00375960">
        <w:rPr>
          <w:noProof w:val="0"/>
        </w:rPr>
        <w:t>.3 Referenced Standards</w:t>
      </w:r>
      <w:bookmarkEnd w:id="2905"/>
      <w:bookmarkEnd w:id="2906"/>
    </w:p>
    <w:p w14:paraId="3C9CD7E4" w14:textId="229006B3" w:rsidR="00E01AB3" w:rsidRPr="00375960" w:rsidRDefault="00E01AB3" w:rsidP="00E01AB3">
      <w:pPr>
        <w:pStyle w:val="BodyText"/>
        <w:rPr>
          <w:highlight w:val="yellow"/>
        </w:rPr>
      </w:pPr>
      <w:r w:rsidRPr="00375960">
        <w:t xml:space="preserve">All standards which </w:t>
      </w:r>
      <w:r w:rsidR="003D6123" w:rsidRPr="00375960">
        <w:t>reference in this document are</w:t>
      </w:r>
      <w:r w:rsidRPr="00375960">
        <w:t xml:space="preserve"> listed below with their common abbreviation, full title, and link to the standard.</w:t>
      </w:r>
    </w:p>
    <w:p w14:paraId="68130DFB" w14:textId="4E373613" w:rsidR="00E01AB3" w:rsidRPr="00375960" w:rsidRDefault="00E01AB3" w:rsidP="00E01AB3">
      <w:pPr>
        <w:pStyle w:val="TableTitle"/>
      </w:pPr>
      <w:r w:rsidRPr="00375960">
        <w:t>Table 6.3.1.D</w:t>
      </w:r>
      <w:ins w:id="2908" w:author="Lori Reed-Fourquet" w:date="2018-07-17T18:04:00Z">
        <w:r w:rsidR="00871D3A">
          <w:t>2</w:t>
        </w:r>
      </w:ins>
      <w:r w:rsidRPr="00375960">
        <w:t>.3-1: Paramedicine Care Summary</w:t>
      </w:r>
      <w:ins w:id="2909" w:author="Andrea K. Fourquet" w:date="2018-07-18T01:05:00Z">
        <w:r w:rsidR="00832277">
          <w:t xml:space="preserve"> – Complete Report</w:t>
        </w:r>
      </w:ins>
      <w:r w:rsidRPr="00375960">
        <w:t xml:space="preserve"> Document </w:t>
      </w:r>
      <w:r w:rsidR="00267285">
        <w:t>–</w:t>
      </w:r>
      <w:r w:rsidRPr="00375960">
        <w:t xml:space="preserve"> Referenced Standards</w:t>
      </w:r>
    </w:p>
    <w:tbl>
      <w:tblPr>
        <w:tblStyle w:val="2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3"/>
        <w:gridCol w:w="4235"/>
        <w:gridCol w:w="3708"/>
      </w:tblGrid>
      <w:tr w:rsidR="00E01AB3" w:rsidRPr="00375960" w14:paraId="00486B39" w14:textId="77777777" w:rsidTr="00C9201A">
        <w:tc>
          <w:tcPr>
            <w:tcW w:w="1633" w:type="dxa"/>
            <w:shd w:val="clear" w:color="auto" w:fill="D9D9D9"/>
          </w:tcPr>
          <w:p w14:paraId="3E0C5350" w14:textId="77777777" w:rsidR="00E01AB3" w:rsidRPr="00375960" w:rsidRDefault="00E01AB3" w:rsidP="00C9201A">
            <w:pPr>
              <w:pStyle w:val="TableEntryHeader"/>
              <w:rPr>
                <w:rFonts w:eastAsia="Arial"/>
              </w:rPr>
            </w:pPr>
            <w:r w:rsidRPr="00375960">
              <w:rPr>
                <w:rFonts w:eastAsia="Arial"/>
              </w:rPr>
              <w:t>Abbreviation</w:t>
            </w:r>
          </w:p>
        </w:tc>
        <w:tc>
          <w:tcPr>
            <w:tcW w:w="4235" w:type="dxa"/>
            <w:shd w:val="clear" w:color="auto" w:fill="D9D9D9"/>
          </w:tcPr>
          <w:p w14:paraId="79E50AF0" w14:textId="77777777" w:rsidR="00E01AB3" w:rsidRPr="00375960" w:rsidRDefault="00E01AB3" w:rsidP="00C9201A">
            <w:pPr>
              <w:pStyle w:val="TableEntryHeader"/>
              <w:rPr>
                <w:rFonts w:eastAsia="Arial"/>
              </w:rPr>
            </w:pPr>
            <w:r w:rsidRPr="00375960">
              <w:rPr>
                <w:rFonts w:eastAsia="Arial"/>
              </w:rPr>
              <w:t>Title</w:t>
            </w:r>
          </w:p>
        </w:tc>
        <w:tc>
          <w:tcPr>
            <w:tcW w:w="3708" w:type="dxa"/>
            <w:shd w:val="clear" w:color="auto" w:fill="D9D9D9"/>
          </w:tcPr>
          <w:p w14:paraId="62E18216" w14:textId="77777777" w:rsidR="00E01AB3" w:rsidRPr="00375960" w:rsidRDefault="00E01AB3" w:rsidP="00C9201A">
            <w:pPr>
              <w:pStyle w:val="TableEntryHeader"/>
              <w:rPr>
                <w:rFonts w:eastAsia="Arial"/>
              </w:rPr>
            </w:pPr>
            <w:r w:rsidRPr="00375960">
              <w:rPr>
                <w:rFonts w:eastAsia="Arial"/>
              </w:rPr>
              <w:t>URL</w:t>
            </w:r>
          </w:p>
        </w:tc>
      </w:tr>
      <w:tr w:rsidR="00E01AB3" w:rsidRPr="00375960" w:rsidDel="00BC0653" w14:paraId="48C3E5B8" w14:textId="1AB90F3E" w:rsidTr="00C9201A">
        <w:trPr>
          <w:del w:id="2910" w:author="Lori Reed-Fourquet" w:date="2018-07-17T18:21:00Z"/>
        </w:trPr>
        <w:tc>
          <w:tcPr>
            <w:tcW w:w="1633" w:type="dxa"/>
          </w:tcPr>
          <w:p w14:paraId="75462C64" w14:textId="2478B92E" w:rsidR="00E01AB3" w:rsidRPr="00375960" w:rsidDel="00BC0653" w:rsidRDefault="00E01AB3" w:rsidP="00C9201A">
            <w:pPr>
              <w:pStyle w:val="TableEntry"/>
              <w:rPr>
                <w:del w:id="2911" w:author="Lori Reed-Fourquet" w:date="2018-07-17T18:21:00Z"/>
              </w:rPr>
            </w:pPr>
            <w:del w:id="2912" w:author="Lori Reed-Fourquet" w:date="2018-07-17T18:21:00Z">
              <w:r w:rsidRPr="00375960" w:rsidDel="00BC0653">
                <w:delText xml:space="preserve">NEMSIS </w:delText>
              </w:r>
            </w:del>
          </w:p>
        </w:tc>
        <w:tc>
          <w:tcPr>
            <w:tcW w:w="4235" w:type="dxa"/>
          </w:tcPr>
          <w:p w14:paraId="2021EB7F" w14:textId="25A76A86" w:rsidR="00E01AB3" w:rsidRPr="00375960" w:rsidDel="00BC0653" w:rsidRDefault="00E01AB3" w:rsidP="00C9201A">
            <w:pPr>
              <w:pStyle w:val="TableEntry"/>
              <w:rPr>
                <w:del w:id="2913" w:author="Lori Reed-Fourquet" w:date="2018-07-17T18:21:00Z"/>
              </w:rPr>
            </w:pPr>
            <w:del w:id="2914" w:author="Lori Reed-Fourquet" w:date="2018-07-17T18:21:00Z">
              <w:r w:rsidRPr="00375960" w:rsidDel="00BC0653">
                <w:delText>National EMS Information Services</w:delText>
              </w:r>
            </w:del>
          </w:p>
        </w:tc>
        <w:tc>
          <w:tcPr>
            <w:tcW w:w="3708" w:type="dxa"/>
          </w:tcPr>
          <w:p w14:paraId="5054300B" w14:textId="6F57EA01" w:rsidR="00FA7801" w:rsidRPr="00375960" w:rsidDel="00BC0653" w:rsidRDefault="000C3935" w:rsidP="00C9201A">
            <w:pPr>
              <w:pStyle w:val="TableEntry"/>
              <w:rPr>
                <w:del w:id="2915" w:author="Lori Reed-Fourquet" w:date="2018-07-17T18:21:00Z"/>
                <w:rStyle w:val="Hyperlink"/>
              </w:rPr>
            </w:pPr>
            <w:del w:id="2916" w:author="Lori Reed-Fourquet" w:date="2018-07-17T18:21:00Z">
              <w:r w:rsidDel="00BC0653">
                <w:rPr>
                  <w:rStyle w:val="Hyperlink"/>
                  <w:szCs w:val="20"/>
                </w:rPr>
                <w:fldChar w:fldCharType="begin"/>
              </w:r>
              <w:r w:rsidDel="00BC0653">
                <w:rPr>
                  <w:rStyle w:val="Hyperlink"/>
                  <w:szCs w:val="20"/>
                </w:rPr>
                <w:delInstrText xml:space="preserve"> HYPERLINK "http://www.nemsis.org/index.html" </w:delInstrText>
              </w:r>
              <w:r w:rsidDel="00BC0653">
                <w:rPr>
                  <w:rStyle w:val="Hyperlink"/>
                  <w:szCs w:val="20"/>
                </w:rPr>
                <w:fldChar w:fldCharType="separate"/>
              </w:r>
              <w:r w:rsidR="00E01AB3" w:rsidRPr="00375960" w:rsidDel="00BC0653">
                <w:rPr>
                  <w:rStyle w:val="Hyperlink"/>
                </w:rPr>
                <w:delText>http://www.nemsis.org/index.html</w:delText>
              </w:r>
              <w:r w:rsidDel="00BC0653">
                <w:rPr>
                  <w:rStyle w:val="Hyperlink"/>
                  <w:szCs w:val="20"/>
                </w:rPr>
                <w:fldChar w:fldCharType="end"/>
              </w:r>
              <w:r w:rsidR="00E01AB3" w:rsidRPr="00375960" w:rsidDel="00BC0653">
                <w:rPr>
                  <w:rStyle w:val="Hyperlink"/>
                </w:rPr>
                <w:delText xml:space="preserve"> </w:delText>
              </w:r>
            </w:del>
            <w:ins w:id="2917" w:author="Andrea K. Fourquet" w:date="2018-07-10T10:13:00Z">
              <w:del w:id="2918" w:author="Lori Reed-Fourquet" w:date="2018-07-17T18:21:00Z">
                <w:r w:rsidR="009A6C93" w:rsidDel="00BC0653">
                  <w:rPr>
                    <w:rStyle w:val="Hyperlink"/>
                    <w:szCs w:val="20"/>
                  </w:rPr>
                  <w:fldChar w:fldCharType="begin"/>
                </w:r>
                <w:r w:rsidR="009A6C93" w:rsidDel="00BC0653">
                  <w:rPr>
                    <w:rStyle w:val="Hyperlink"/>
                  </w:rPr>
                  <w:delInstrText xml:space="preserve"> HYPERLINK "</w:delInstrText>
                </w:r>
                <w:r w:rsidR="009A6C93" w:rsidRPr="009A6C93" w:rsidDel="00BC0653">
                  <w:rPr>
                    <w:rStyle w:val="Hyperlink"/>
                  </w:rPr>
                  <w:delInstrText>https://nemsis.org/</w:delInstrText>
                </w:r>
                <w:r w:rsidR="009A6C93" w:rsidDel="00BC0653">
                  <w:rPr>
                    <w:rStyle w:val="Hyperlink"/>
                  </w:rPr>
                  <w:delInstrText xml:space="preserve">" </w:delInstrText>
                </w:r>
                <w:r w:rsidR="009A6C93" w:rsidDel="00BC0653">
                  <w:rPr>
                    <w:rStyle w:val="Hyperlink"/>
                    <w:szCs w:val="20"/>
                  </w:rPr>
                  <w:fldChar w:fldCharType="separate"/>
                </w:r>
                <w:r w:rsidR="009A6C93" w:rsidRPr="001967C3" w:rsidDel="00BC0653">
                  <w:rPr>
                    <w:rStyle w:val="Hyperlink"/>
                  </w:rPr>
                  <w:delText>https://nemsis.org/</w:delText>
                </w:r>
                <w:r w:rsidR="009A6C93" w:rsidDel="00BC0653">
                  <w:rPr>
                    <w:rStyle w:val="Hyperlink"/>
                    <w:szCs w:val="20"/>
                  </w:rPr>
                  <w:fldChar w:fldCharType="end"/>
                </w:r>
                <w:r w:rsidR="009A6C93" w:rsidDel="00BC0653">
                  <w:rPr>
                    <w:rStyle w:val="Hyperlink"/>
                  </w:rPr>
                  <w:delText xml:space="preserve"> </w:delText>
                </w:r>
              </w:del>
            </w:ins>
          </w:p>
        </w:tc>
      </w:tr>
      <w:tr w:rsidR="00E01AB3" w:rsidRPr="00375960" w14:paraId="54B8A398" w14:textId="77777777" w:rsidTr="00C9201A">
        <w:tc>
          <w:tcPr>
            <w:tcW w:w="1633" w:type="dxa"/>
          </w:tcPr>
          <w:p w14:paraId="1E50A7E0" w14:textId="77777777" w:rsidR="00E01AB3" w:rsidRPr="00375960" w:rsidRDefault="00E01AB3" w:rsidP="00C9201A">
            <w:pPr>
              <w:pStyle w:val="TableEntry"/>
            </w:pPr>
            <w:r w:rsidRPr="00375960">
              <w:t>CDAR2</w:t>
            </w:r>
          </w:p>
        </w:tc>
        <w:tc>
          <w:tcPr>
            <w:tcW w:w="4235" w:type="dxa"/>
          </w:tcPr>
          <w:p w14:paraId="174502A9" w14:textId="77777777" w:rsidR="00E01AB3" w:rsidRPr="00375960" w:rsidRDefault="00E01AB3" w:rsidP="00C9201A">
            <w:pPr>
              <w:pStyle w:val="TableEntry"/>
            </w:pPr>
            <w:r w:rsidRPr="00375960">
              <w:t>HL7 CDA Release 2.0</w:t>
            </w:r>
          </w:p>
        </w:tc>
        <w:tc>
          <w:tcPr>
            <w:tcW w:w="3708" w:type="dxa"/>
          </w:tcPr>
          <w:p w14:paraId="4D83CF68" w14:textId="77777777" w:rsidR="00E01AB3" w:rsidRPr="00375960" w:rsidRDefault="00117E04" w:rsidP="00C9201A">
            <w:pPr>
              <w:pStyle w:val="TableEntry"/>
              <w:rPr>
                <w:rStyle w:val="Hyperlink"/>
              </w:rPr>
            </w:pPr>
            <w:hyperlink r:id="rId29" w:history="1">
              <w:r w:rsidR="00E01AB3" w:rsidRPr="00375960">
                <w:rPr>
                  <w:rStyle w:val="Hyperlink"/>
                </w:rPr>
                <w:t>http://www.hl7.org/documentcenter/public/standards/dstu/CDAR2_IG_PROCNOTE_DSTU_R1_2010JUL.zip</w:t>
              </w:r>
            </w:hyperlink>
            <w:r w:rsidR="00E01AB3" w:rsidRPr="00375960">
              <w:rPr>
                <w:rStyle w:val="Hyperlink"/>
              </w:rPr>
              <w:t xml:space="preserve"> </w:t>
            </w:r>
          </w:p>
        </w:tc>
      </w:tr>
      <w:tr w:rsidR="00E01AB3" w:rsidRPr="00375960" w14:paraId="7609FB4D" w14:textId="77777777" w:rsidTr="00C9201A">
        <w:tc>
          <w:tcPr>
            <w:tcW w:w="1633" w:type="dxa"/>
          </w:tcPr>
          <w:p w14:paraId="4A68DDC1" w14:textId="77777777" w:rsidR="00E01AB3" w:rsidRPr="00375960" w:rsidRDefault="00E01AB3" w:rsidP="00C9201A">
            <w:pPr>
              <w:pStyle w:val="TableEntry"/>
            </w:pPr>
            <w:r w:rsidRPr="00375960">
              <w:t>HL7 EMS PCR R2</w:t>
            </w:r>
          </w:p>
        </w:tc>
        <w:tc>
          <w:tcPr>
            <w:tcW w:w="4235" w:type="dxa"/>
          </w:tcPr>
          <w:p w14:paraId="340FFF4B" w14:textId="77777777" w:rsidR="00E01AB3" w:rsidRPr="00375960" w:rsidRDefault="00E01AB3" w:rsidP="00C9201A">
            <w:pPr>
              <w:pStyle w:val="TableEntry"/>
            </w:pPr>
            <w:r w:rsidRPr="00375960">
              <w:t>HL7 Implementation Guide for CDA Release 2 – Level 3: Emergency Medical Services; Patient Care Report, Release 2 – US Realm</w:t>
            </w:r>
          </w:p>
        </w:tc>
        <w:tc>
          <w:tcPr>
            <w:tcW w:w="3708" w:type="dxa"/>
          </w:tcPr>
          <w:p w14:paraId="64C1B357" w14:textId="77777777" w:rsidR="00E01AB3" w:rsidRPr="00375960" w:rsidRDefault="00117E04" w:rsidP="00C9201A">
            <w:pPr>
              <w:pStyle w:val="TableEntry"/>
              <w:rPr>
                <w:rStyle w:val="Hyperlink"/>
              </w:rPr>
            </w:pPr>
            <w:hyperlink r:id="rId30" w:history="1">
              <w:r w:rsidR="00E01AB3" w:rsidRPr="00375960">
                <w:rPr>
                  <w:rStyle w:val="Hyperlink"/>
                </w:rPr>
                <w:t>http://www.hl7.org/implement/standards/product_brief.cfm?product_id=438</w:t>
              </w:r>
            </w:hyperlink>
            <w:r w:rsidR="00E01AB3" w:rsidRPr="00375960">
              <w:rPr>
                <w:rStyle w:val="Hyperlink"/>
              </w:rPr>
              <w:t xml:space="preserve"> </w:t>
            </w:r>
          </w:p>
        </w:tc>
      </w:tr>
      <w:tr w:rsidR="00E01AB3" w:rsidRPr="00375960" w14:paraId="74A7278D" w14:textId="77777777" w:rsidTr="00C9201A">
        <w:tc>
          <w:tcPr>
            <w:tcW w:w="1633" w:type="dxa"/>
          </w:tcPr>
          <w:p w14:paraId="77FAABFC" w14:textId="77777777" w:rsidR="00E01AB3" w:rsidRPr="00375960" w:rsidRDefault="00E01AB3" w:rsidP="00C9201A">
            <w:pPr>
              <w:pStyle w:val="TableEntry"/>
            </w:pPr>
            <w:r w:rsidRPr="00375960">
              <w:t>HL7 EMS DAM</w:t>
            </w:r>
          </w:p>
        </w:tc>
        <w:tc>
          <w:tcPr>
            <w:tcW w:w="4235" w:type="dxa"/>
          </w:tcPr>
          <w:p w14:paraId="66A4DBDB" w14:textId="77777777" w:rsidR="00E01AB3" w:rsidRPr="00375960" w:rsidRDefault="00E01AB3" w:rsidP="00C9201A">
            <w:pPr>
              <w:pStyle w:val="TableEntry"/>
            </w:pPr>
            <w:r w:rsidRPr="00375960">
              <w:t>HL7 Version 3 Domain Analysis Model, Emergency Medical Services, Release 1</w:t>
            </w:r>
          </w:p>
        </w:tc>
        <w:tc>
          <w:tcPr>
            <w:tcW w:w="3708" w:type="dxa"/>
          </w:tcPr>
          <w:p w14:paraId="5D933D65" w14:textId="77777777" w:rsidR="00E01AB3" w:rsidRPr="00375960" w:rsidRDefault="00117E04" w:rsidP="00C9201A">
            <w:pPr>
              <w:pStyle w:val="TableEntry"/>
              <w:rPr>
                <w:rStyle w:val="Hyperlink"/>
              </w:rPr>
            </w:pPr>
            <w:hyperlink r:id="rId31" w:history="1">
              <w:r w:rsidR="00E01AB3" w:rsidRPr="00375960">
                <w:rPr>
                  <w:rStyle w:val="Hyperlink"/>
                </w:rPr>
                <w:t>http://www.hl7.org/implement/standards/product_brief.cfm?product_id=421</w:t>
              </w:r>
            </w:hyperlink>
            <w:r w:rsidR="00E01AB3" w:rsidRPr="00375960">
              <w:rPr>
                <w:rStyle w:val="Hyperlink"/>
              </w:rPr>
              <w:t xml:space="preserve"> </w:t>
            </w:r>
          </w:p>
        </w:tc>
      </w:tr>
      <w:tr w:rsidR="00E01AB3" w:rsidRPr="00375960" w14:paraId="7320CB94" w14:textId="77777777" w:rsidTr="00C9201A">
        <w:tc>
          <w:tcPr>
            <w:tcW w:w="1633" w:type="dxa"/>
          </w:tcPr>
          <w:p w14:paraId="4BA54096" w14:textId="77777777" w:rsidR="00E01AB3" w:rsidRPr="00375960" w:rsidRDefault="00E01AB3" w:rsidP="00C9201A">
            <w:pPr>
              <w:pStyle w:val="TableEntry"/>
            </w:pPr>
            <w:r w:rsidRPr="00375960">
              <w:t>HL7 EMS DIM</w:t>
            </w:r>
          </w:p>
        </w:tc>
        <w:tc>
          <w:tcPr>
            <w:tcW w:w="4235" w:type="dxa"/>
          </w:tcPr>
          <w:p w14:paraId="1DAB97C8" w14:textId="77777777" w:rsidR="00E01AB3" w:rsidRPr="00375960" w:rsidRDefault="00E01AB3" w:rsidP="00C9201A">
            <w:pPr>
              <w:pStyle w:val="TableEntry"/>
            </w:pPr>
            <w:r w:rsidRPr="00375960">
              <w:t>HL7 version 3 Domain Information Model; Emergency Model Services, release 1</w:t>
            </w:r>
          </w:p>
        </w:tc>
        <w:tc>
          <w:tcPr>
            <w:tcW w:w="3708" w:type="dxa"/>
          </w:tcPr>
          <w:p w14:paraId="5AEA8C9A" w14:textId="77777777" w:rsidR="00E01AB3" w:rsidRPr="00375960" w:rsidRDefault="00117E04" w:rsidP="00C9201A">
            <w:pPr>
              <w:pStyle w:val="TableEntry"/>
              <w:rPr>
                <w:rStyle w:val="Hyperlink"/>
              </w:rPr>
            </w:pPr>
            <w:hyperlink r:id="rId32" w:history="1">
              <w:r w:rsidR="00E01AB3" w:rsidRPr="00375960">
                <w:rPr>
                  <w:rStyle w:val="Hyperlink"/>
                </w:rPr>
                <w:t>http://www.hl7.org/implement/standards/product_brief.cfm?product_id=302</w:t>
              </w:r>
            </w:hyperlink>
            <w:r w:rsidR="00E01AB3" w:rsidRPr="00375960">
              <w:rPr>
                <w:rStyle w:val="Hyperlink"/>
              </w:rPr>
              <w:t xml:space="preserve"> </w:t>
            </w:r>
          </w:p>
        </w:tc>
      </w:tr>
    </w:tbl>
    <w:p w14:paraId="4C2EF296" w14:textId="66D0DD6B" w:rsidR="00E01AB3" w:rsidRPr="00375960" w:rsidRDefault="00E01AB3" w:rsidP="00E01AB3">
      <w:pPr>
        <w:pStyle w:val="Heading5"/>
        <w:numPr>
          <w:ilvl w:val="0"/>
          <w:numId w:val="0"/>
        </w:numPr>
        <w:rPr>
          <w:noProof w:val="0"/>
        </w:rPr>
      </w:pPr>
      <w:bookmarkStart w:id="2919" w:name="_Toc345074702"/>
      <w:bookmarkStart w:id="2920" w:name="_Toc514942335"/>
      <w:r w:rsidRPr="00C9360A">
        <w:rPr>
          <w:noProof w:val="0"/>
        </w:rPr>
        <w:t>6.3.1</w:t>
      </w:r>
      <w:r w:rsidRPr="00E7637C">
        <w:rPr>
          <w:noProof w:val="0"/>
        </w:rPr>
        <w:t>.D</w:t>
      </w:r>
      <w:ins w:id="2921" w:author="Lori Reed-Fourquet" w:date="2018-07-17T18:04:00Z">
        <w:r w:rsidR="00871D3A">
          <w:rPr>
            <w:noProof w:val="0"/>
          </w:rPr>
          <w:t>2</w:t>
        </w:r>
      </w:ins>
      <w:r w:rsidRPr="00C9360A">
        <w:rPr>
          <w:noProof w:val="0"/>
        </w:rPr>
        <w:t>.4 Dat</w:t>
      </w:r>
      <w:r w:rsidRPr="00375960">
        <w:rPr>
          <w:noProof w:val="0"/>
        </w:rPr>
        <w:t>a Element Requirement Mappings to CDA</w:t>
      </w:r>
      <w:bookmarkEnd w:id="2919"/>
      <w:bookmarkEnd w:id="2920"/>
    </w:p>
    <w:p w14:paraId="401D4E37" w14:textId="55516AEF" w:rsidR="00E01AB3" w:rsidRPr="00375960" w:rsidRDefault="00E01AB3" w:rsidP="00E01AB3">
      <w:pPr>
        <w:pStyle w:val="BodyText"/>
      </w:pPr>
      <w:r w:rsidRPr="00375960">
        <w:t>This section identifies the mapping of data between referenced standards into the CDA implementation guide.</w:t>
      </w:r>
    </w:p>
    <w:p w14:paraId="3F4E7922" w14:textId="0037391A" w:rsidR="00E01AB3" w:rsidRPr="00375960" w:rsidRDefault="00E01AB3" w:rsidP="00E01AB3">
      <w:pPr>
        <w:pStyle w:val="TableTitle"/>
        <w:rPr>
          <w:rFonts w:eastAsia="Arial"/>
        </w:rPr>
      </w:pPr>
      <w:bookmarkStart w:id="2922" w:name="_Hlk512956875"/>
      <w:r w:rsidRPr="00375960">
        <w:rPr>
          <w:rFonts w:eastAsia="Arial"/>
        </w:rPr>
        <w:lastRenderedPageBreak/>
        <w:t>Table 6.3.1.D</w:t>
      </w:r>
      <w:ins w:id="2923" w:author="Lori Reed-Fourquet" w:date="2018-07-17T18:04:00Z">
        <w:r w:rsidR="00871D3A">
          <w:rPr>
            <w:rFonts w:eastAsia="Arial"/>
          </w:rPr>
          <w:t>2</w:t>
        </w:r>
      </w:ins>
      <w:r w:rsidRPr="00375960">
        <w:rPr>
          <w:rFonts w:eastAsia="Arial"/>
        </w:rPr>
        <w:t>.4-1: Paramedicine Care Summary</w:t>
      </w:r>
      <w:ins w:id="2924" w:author="Andrea K. Fourquet" w:date="2018-07-18T01:06:00Z">
        <w:r w:rsidR="00211280">
          <w:rPr>
            <w:rFonts w:eastAsia="Arial"/>
          </w:rPr>
          <w:t xml:space="preserve"> – Complete Report</w:t>
        </w:r>
      </w:ins>
      <w:r w:rsidRPr="00375960">
        <w:rPr>
          <w:rFonts w:eastAsia="Arial"/>
        </w:rPr>
        <w:t xml:space="preserve"> (PCS</w:t>
      </w:r>
      <w:ins w:id="2925" w:author="Andrea K. Fourquet" w:date="2018-07-18T01:06:00Z">
        <w:r w:rsidR="00211280">
          <w:rPr>
            <w:rFonts w:eastAsia="Arial"/>
          </w:rPr>
          <w:t>-CR</w:t>
        </w:r>
      </w:ins>
      <w:r w:rsidRPr="00375960">
        <w:rPr>
          <w:rFonts w:eastAsia="Arial"/>
        </w:rPr>
        <w:t xml:space="preserve">) </w:t>
      </w:r>
      <w:r w:rsidR="00267285">
        <w:rPr>
          <w:rFonts w:eastAsia="Arial"/>
        </w:rPr>
        <w:t>–</w:t>
      </w:r>
      <w:r w:rsidRPr="00375960">
        <w:rPr>
          <w:rFonts w:eastAsia="Arial"/>
        </w:rPr>
        <w:t xml:space="preserve"> Data Element Requirement Mappings to CDA</w:t>
      </w:r>
    </w:p>
    <w:tbl>
      <w:tblPr>
        <w:tblStyle w:val="21"/>
        <w:tblW w:w="81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35"/>
        <w:gridCol w:w="4876"/>
      </w:tblGrid>
      <w:tr w:rsidR="00E01AB3" w:rsidRPr="00375960" w14:paraId="269ABF52" w14:textId="77777777" w:rsidTr="00C9201A">
        <w:trPr>
          <w:cantSplit/>
          <w:tblHeader/>
          <w:jc w:val="center"/>
        </w:trPr>
        <w:tc>
          <w:tcPr>
            <w:tcW w:w="3235" w:type="dxa"/>
            <w:tcBorders>
              <w:bottom w:val="single" w:sz="4" w:space="0" w:color="000000"/>
            </w:tcBorders>
            <w:shd w:val="clear" w:color="auto" w:fill="D9D9D9" w:themeFill="background1" w:themeFillShade="D9"/>
          </w:tcPr>
          <w:p w14:paraId="4089EF6F" w14:textId="77777777" w:rsidR="00E01AB3" w:rsidRPr="00375960" w:rsidRDefault="00E01AB3" w:rsidP="00C9201A">
            <w:pPr>
              <w:pStyle w:val="TableEntryHeader"/>
              <w:rPr>
                <w:rFonts w:eastAsia="Arial"/>
              </w:rPr>
            </w:pPr>
            <w:bookmarkStart w:id="2926" w:name="_Hlk512956837"/>
            <w:bookmarkEnd w:id="2922"/>
            <w:r w:rsidRPr="00375960">
              <w:rPr>
                <w:rFonts w:eastAsia="Arial"/>
              </w:rPr>
              <w:t xml:space="preserve">Paramedicine Data Element </w:t>
            </w:r>
          </w:p>
        </w:tc>
        <w:tc>
          <w:tcPr>
            <w:tcW w:w="4876" w:type="dxa"/>
            <w:tcBorders>
              <w:bottom w:val="single" w:sz="4" w:space="0" w:color="000000"/>
            </w:tcBorders>
            <w:shd w:val="clear" w:color="auto" w:fill="D9D9D9" w:themeFill="background1" w:themeFillShade="D9"/>
          </w:tcPr>
          <w:p w14:paraId="06B34640" w14:textId="77777777" w:rsidR="00E01AB3" w:rsidRPr="00375960" w:rsidRDefault="00E01AB3" w:rsidP="00C9201A">
            <w:pPr>
              <w:pStyle w:val="TableEntryHeader"/>
              <w:rPr>
                <w:rFonts w:eastAsia="Arial"/>
              </w:rPr>
            </w:pPr>
            <w:r w:rsidRPr="00375960">
              <w:rPr>
                <w:rFonts w:eastAsia="Arial"/>
              </w:rPr>
              <w:t xml:space="preserve">CDA </w:t>
            </w:r>
          </w:p>
        </w:tc>
      </w:tr>
      <w:tr w:rsidR="00E01AB3" w:rsidRPr="00375960" w14:paraId="130DB914" w14:textId="77777777" w:rsidTr="00C9201A">
        <w:trPr>
          <w:jc w:val="center"/>
        </w:trPr>
        <w:tc>
          <w:tcPr>
            <w:tcW w:w="3235" w:type="dxa"/>
          </w:tcPr>
          <w:p w14:paraId="19AA7DDD" w14:textId="77777777" w:rsidR="00E01AB3" w:rsidRPr="00375960" w:rsidRDefault="00E01AB3" w:rsidP="00E7637C">
            <w:pPr>
              <w:pStyle w:val="TableEntry"/>
            </w:pPr>
            <w:r w:rsidRPr="00375960">
              <w:t>Patient Care Report Number</w:t>
            </w:r>
          </w:p>
        </w:tc>
        <w:tc>
          <w:tcPr>
            <w:tcW w:w="4876" w:type="dxa"/>
          </w:tcPr>
          <w:p w14:paraId="3CAB4F4B" w14:textId="77777777" w:rsidR="00E01AB3" w:rsidRPr="00375960" w:rsidRDefault="00E01AB3" w:rsidP="007475AB">
            <w:pPr>
              <w:pStyle w:val="TableEntry"/>
            </w:pPr>
            <w:r w:rsidRPr="00375960">
              <w:t>Header</w:t>
            </w:r>
          </w:p>
        </w:tc>
      </w:tr>
      <w:tr w:rsidR="00E01AB3" w:rsidRPr="00375960" w14:paraId="26CA4001" w14:textId="77777777" w:rsidTr="00C9201A">
        <w:trPr>
          <w:jc w:val="center"/>
        </w:trPr>
        <w:tc>
          <w:tcPr>
            <w:tcW w:w="3235" w:type="dxa"/>
          </w:tcPr>
          <w:p w14:paraId="1081FD06" w14:textId="77777777" w:rsidR="00E01AB3" w:rsidRPr="00375960" w:rsidRDefault="00E01AB3" w:rsidP="00E7637C">
            <w:pPr>
              <w:pStyle w:val="TableEntry"/>
            </w:pPr>
            <w:r w:rsidRPr="00375960">
              <w:t>eSoftware Creator</w:t>
            </w:r>
          </w:p>
        </w:tc>
        <w:tc>
          <w:tcPr>
            <w:tcW w:w="4876" w:type="dxa"/>
          </w:tcPr>
          <w:p w14:paraId="65D490F7" w14:textId="77777777" w:rsidR="00E01AB3" w:rsidRPr="00375960" w:rsidRDefault="00E01AB3" w:rsidP="007475AB">
            <w:pPr>
              <w:pStyle w:val="TableEntry"/>
            </w:pPr>
            <w:r w:rsidRPr="00375960">
              <w:t>Header</w:t>
            </w:r>
          </w:p>
        </w:tc>
      </w:tr>
      <w:tr w:rsidR="00E01AB3" w:rsidRPr="00375960" w14:paraId="1E654156" w14:textId="77777777" w:rsidTr="00C9201A">
        <w:trPr>
          <w:jc w:val="center"/>
        </w:trPr>
        <w:tc>
          <w:tcPr>
            <w:tcW w:w="3235" w:type="dxa"/>
          </w:tcPr>
          <w:p w14:paraId="38062BE6" w14:textId="77777777" w:rsidR="00E01AB3" w:rsidRPr="00375960" w:rsidRDefault="00E01AB3" w:rsidP="00E7637C">
            <w:pPr>
              <w:pStyle w:val="TableEntry"/>
            </w:pPr>
            <w:r w:rsidRPr="00375960">
              <w:t xml:space="preserve">eSoftware Name </w:t>
            </w:r>
          </w:p>
        </w:tc>
        <w:tc>
          <w:tcPr>
            <w:tcW w:w="4876" w:type="dxa"/>
          </w:tcPr>
          <w:p w14:paraId="5FCEDF9C" w14:textId="77777777" w:rsidR="00E01AB3" w:rsidRPr="00375960" w:rsidRDefault="00E01AB3" w:rsidP="007475AB">
            <w:pPr>
              <w:pStyle w:val="TableEntry"/>
            </w:pPr>
            <w:r w:rsidRPr="00375960">
              <w:t>Header</w:t>
            </w:r>
          </w:p>
        </w:tc>
      </w:tr>
      <w:tr w:rsidR="00E01AB3" w:rsidRPr="00375960" w14:paraId="0562C181" w14:textId="77777777" w:rsidTr="00C9201A">
        <w:trPr>
          <w:jc w:val="center"/>
        </w:trPr>
        <w:tc>
          <w:tcPr>
            <w:tcW w:w="3235" w:type="dxa"/>
          </w:tcPr>
          <w:p w14:paraId="2D8835AB" w14:textId="77777777" w:rsidR="00E01AB3" w:rsidRPr="00375960" w:rsidRDefault="00E01AB3" w:rsidP="00E7637C">
            <w:pPr>
              <w:pStyle w:val="TableEntry"/>
            </w:pPr>
            <w:r w:rsidRPr="00375960">
              <w:t>eSoftware Version</w:t>
            </w:r>
          </w:p>
        </w:tc>
        <w:tc>
          <w:tcPr>
            <w:tcW w:w="4876" w:type="dxa"/>
          </w:tcPr>
          <w:p w14:paraId="5D7FA827" w14:textId="77777777" w:rsidR="00E01AB3" w:rsidRPr="00375960" w:rsidRDefault="00E01AB3" w:rsidP="007475AB">
            <w:pPr>
              <w:pStyle w:val="TableEntry"/>
            </w:pPr>
            <w:r w:rsidRPr="00375960">
              <w:t>Header</w:t>
            </w:r>
          </w:p>
        </w:tc>
      </w:tr>
      <w:tr w:rsidR="00E01AB3" w:rsidRPr="00375960" w14:paraId="43E1C1EA" w14:textId="77777777" w:rsidTr="00C9201A">
        <w:trPr>
          <w:jc w:val="center"/>
        </w:trPr>
        <w:tc>
          <w:tcPr>
            <w:tcW w:w="3235" w:type="dxa"/>
          </w:tcPr>
          <w:p w14:paraId="38A62377" w14:textId="77777777" w:rsidR="00E01AB3" w:rsidRPr="00375960" w:rsidRDefault="00E01AB3" w:rsidP="00E7637C">
            <w:pPr>
              <w:pStyle w:val="TableEntry"/>
            </w:pPr>
            <w:r w:rsidRPr="00375960">
              <w:t xml:space="preserve">EMS Agency Number </w:t>
            </w:r>
          </w:p>
        </w:tc>
        <w:tc>
          <w:tcPr>
            <w:tcW w:w="4876" w:type="dxa"/>
          </w:tcPr>
          <w:p w14:paraId="58AB6F82" w14:textId="77777777" w:rsidR="00E01AB3" w:rsidRPr="00375960" w:rsidRDefault="00E01AB3" w:rsidP="007475AB">
            <w:pPr>
              <w:pStyle w:val="TableEntry"/>
            </w:pPr>
            <w:r w:rsidRPr="00375960">
              <w:t>Header</w:t>
            </w:r>
          </w:p>
        </w:tc>
      </w:tr>
      <w:tr w:rsidR="00E01AB3" w:rsidRPr="00375960" w14:paraId="38BDE1E3" w14:textId="77777777" w:rsidTr="00C9201A">
        <w:trPr>
          <w:jc w:val="center"/>
        </w:trPr>
        <w:tc>
          <w:tcPr>
            <w:tcW w:w="3235" w:type="dxa"/>
          </w:tcPr>
          <w:p w14:paraId="46D9193B" w14:textId="77777777" w:rsidR="00E01AB3" w:rsidRPr="00375960" w:rsidRDefault="00E01AB3" w:rsidP="00E7637C">
            <w:pPr>
              <w:pStyle w:val="TableEntry"/>
            </w:pPr>
            <w:r w:rsidRPr="00375960">
              <w:t>EMS Agency Name</w:t>
            </w:r>
          </w:p>
        </w:tc>
        <w:tc>
          <w:tcPr>
            <w:tcW w:w="4876" w:type="dxa"/>
          </w:tcPr>
          <w:p w14:paraId="11A9C381" w14:textId="77777777" w:rsidR="00E01AB3" w:rsidRPr="00375960" w:rsidRDefault="00E01AB3" w:rsidP="007475AB">
            <w:pPr>
              <w:pStyle w:val="TableEntry"/>
            </w:pPr>
            <w:r w:rsidRPr="00375960">
              <w:t>Header</w:t>
            </w:r>
          </w:p>
        </w:tc>
      </w:tr>
      <w:tr w:rsidR="00E01AB3" w:rsidRPr="00375960" w14:paraId="61363731" w14:textId="77777777" w:rsidTr="00C9201A">
        <w:trPr>
          <w:jc w:val="center"/>
        </w:trPr>
        <w:tc>
          <w:tcPr>
            <w:tcW w:w="3235" w:type="dxa"/>
          </w:tcPr>
          <w:p w14:paraId="678F99E1" w14:textId="77777777" w:rsidR="00E01AB3" w:rsidRPr="00375960" w:rsidRDefault="00E01AB3" w:rsidP="00E7637C">
            <w:pPr>
              <w:pStyle w:val="TableEntry"/>
            </w:pPr>
            <w:r w:rsidRPr="00375960">
              <w:t>Incident number</w:t>
            </w:r>
          </w:p>
        </w:tc>
        <w:tc>
          <w:tcPr>
            <w:tcW w:w="4876" w:type="dxa"/>
          </w:tcPr>
          <w:p w14:paraId="0B0F3378" w14:textId="77777777" w:rsidR="00E01AB3" w:rsidRPr="00375960" w:rsidRDefault="00E01AB3" w:rsidP="007475AB">
            <w:pPr>
              <w:pStyle w:val="TableEntry"/>
            </w:pPr>
            <w:r w:rsidRPr="00375960">
              <w:t>Header</w:t>
            </w:r>
          </w:p>
        </w:tc>
      </w:tr>
      <w:tr w:rsidR="00E01AB3" w:rsidRPr="00375960" w14:paraId="30C90CFF" w14:textId="77777777" w:rsidTr="00C9201A">
        <w:trPr>
          <w:jc w:val="center"/>
        </w:trPr>
        <w:tc>
          <w:tcPr>
            <w:tcW w:w="3235" w:type="dxa"/>
          </w:tcPr>
          <w:p w14:paraId="77F04045" w14:textId="77777777" w:rsidR="00E01AB3" w:rsidRPr="00375960" w:rsidRDefault="00E01AB3" w:rsidP="00E7637C">
            <w:pPr>
              <w:pStyle w:val="TableEntry"/>
            </w:pPr>
            <w:r w:rsidRPr="00375960">
              <w:t xml:space="preserve">EMS response number </w:t>
            </w:r>
          </w:p>
        </w:tc>
        <w:tc>
          <w:tcPr>
            <w:tcW w:w="4876" w:type="dxa"/>
          </w:tcPr>
          <w:p w14:paraId="56DE7F5E" w14:textId="77777777" w:rsidR="00E01AB3" w:rsidRPr="00375960" w:rsidRDefault="00E01AB3" w:rsidP="007475AB">
            <w:pPr>
              <w:pStyle w:val="TableEntry"/>
            </w:pPr>
            <w:r w:rsidRPr="00375960">
              <w:t>Header</w:t>
            </w:r>
          </w:p>
        </w:tc>
      </w:tr>
      <w:tr w:rsidR="00E01AB3" w:rsidRPr="00375960" w14:paraId="5B9E3252" w14:textId="77777777" w:rsidTr="00C9201A">
        <w:trPr>
          <w:jc w:val="center"/>
        </w:trPr>
        <w:tc>
          <w:tcPr>
            <w:tcW w:w="3235" w:type="dxa"/>
          </w:tcPr>
          <w:p w14:paraId="2C044FEE" w14:textId="77777777" w:rsidR="00E01AB3" w:rsidRPr="00375960" w:rsidRDefault="00E01AB3" w:rsidP="00E7637C">
            <w:pPr>
              <w:pStyle w:val="TableEntry"/>
            </w:pPr>
            <w:r w:rsidRPr="00375960">
              <w:t>Type of service requested</w:t>
            </w:r>
          </w:p>
        </w:tc>
        <w:tc>
          <w:tcPr>
            <w:tcW w:w="4876" w:type="dxa"/>
          </w:tcPr>
          <w:p w14:paraId="3C7B2744" w14:textId="77777777" w:rsidR="00E01AB3" w:rsidRPr="00375960" w:rsidRDefault="00E01AB3" w:rsidP="007475AB">
            <w:pPr>
              <w:pStyle w:val="TableEntry"/>
            </w:pPr>
            <w:r w:rsidRPr="00375960">
              <w:t>Header</w:t>
            </w:r>
          </w:p>
        </w:tc>
      </w:tr>
      <w:tr w:rsidR="00E01AB3" w:rsidRPr="00375960" w14:paraId="51D86698" w14:textId="77777777" w:rsidTr="00C9201A">
        <w:trPr>
          <w:jc w:val="center"/>
        </w:trPr>
        <w:tc>
          <w:tcPr>
            <w:tcW w:w="3235" w:type="dxa"/>
          </w:tcPr>
          <w:p w14:paraId="5EFD4CBA" w14:textId="77777777" w:rsidR="00E01AB3" w:rsidRPr="00375960" w:rsidRDefault="00E01AB3" w:rsidP="00E7637C">
            <w:pPr>
              <w:pStyle w:val="TableEntry"/>
            </w:pPr>
            <w:r w:rsidRPr="00375960">
              <w:t xml:space="preserve">Standby Purpose </w:t>
            </w:r>
          </w:p>
        </w:tc>
        <w:tc>
          <w:tcPr>
            <w:tcW w:w="4876" w:type="dxa"/>
          </w:tcPr>
          <w:p w14:paraId="36756CB7" w14:textId="77777777" w:rsidR="00E01AB3" w:rsidRPr="00375960" w:rsidRDefault="00E01AB3" w:rsidP="007475AB">
            <w:pPr>
              <w:pStyle w:val="TableEntry"/>
            </w:pPr>
            <w:r w:rsidRPr="00375960">
              <w:t>Header</w:t>
            </w:r>
          </w:p>
        </w:tc>
      </w:tr>
      <w:tr w:rsidR="00E01AB3" w:rsidRPr="00375960" w14:paraId="1281EC42" w14:textId="77777777" w:rsidTr="00C9201A">
        <w:trPr>
          <w:jc w:val="center"/>
        </w:trPr>
        <w:tc>
          <w:tcPr>
            <w:tcW w:w="3235" w:type="dxa"/>
          </w:tcPr>
          <w:p w14:paraId="75E4C54F" w14:textId="77777777" w:rsidR="00E01AB3" w:rsidRPr="00375960" w:rsidRDefault="00E01AB3" w:rsidP="00E7637C">
            <w:pPr>
              <w:pStyle w:val="TableEntry"/>
            </w:pPr>
            <w:r w:rsidRPr="00375960">
              <w:t xml:space="preserve">Primary Role of the Unit </w:t>
            </w:r>
          </w:p>
        </w:tc>
        <w:tc>
          <w:tcPr>
            <w:tcW w:w="4876" w:type="dxa"/>
          </w:tcPr>
          <w:p w14:paraId="64725DB6" w14:textId="77777777" w:rsidR="00E01AB3" w:rsidRPr="00375960" w:rsidRDefault="00E01AB3" w:rsidP="007475AB">
            <w:pPr>
              <w:pStyle w:val="TableEntry"/>
            </w:pPr>
            <w:r w:rsidRPr="00375960">
              <w:t>Header</w:t>
            </w:r>
          </w:p>
        </w:tc>
      </w:tr>
      <w:tr w:rsidR="00E01AB3" w:rsidRPr="00375960" w14:paraId="3FC2F94F" w14:textId="77777777" w:rsidTr="00C9201A">
        <w:trPr>
          <w:jc w:val="center"/>
        </w:trPr>
        <w:tc>
          <w:tcPr>
            <w:tcW w:w="3235" w:type="dxa"/>
          </w:tcPr>
          <w:p w14:paraId="1D514AFD" w14:textId="77777777" w:rsidR="00E01AB3" w:rsidRPr="00375960" w:rsidRDefault="00E01AB3" w:rsidP="00E7637C">
            <w:pPr>
              <w:pStyle w:val="TableEntry"/>
            </w:pPr>
            <w:r w:rsidRPr="00375960">
              <w:t xml:space="preserve">Type of dispatch delay </w:t>
            </w:r>
          </w:p>
        </w:tc>
        <w:tc>
          <w:tcPr>
            <w:tcW w:w="4876" w:type="dxa"/>
          </w:tcPr>
          <w:p w14:paraId="52B6896D" w14:textId="77777777" w:rsidR="00E01AB3" w:rsidRPr="00375960" w:rsidRDefault="00E01AB3" w:rsidP="007475AB">
            <w:pPr>
              <w:pStyle w:val="TableEntry"/>
            </w:pPr>
            <w:r w:rsidRPr="00375960">
              <w:t xml:space="preserve">EMS Response Section </w:t>
            </w:r>
          </w:p>
        </w:tc>
      </w:tr>
      <w:tr w:rsidR="00E01AB3" w:rsidRPr="00375960" w14:paraId="72A3DEF7" w14:textId="77777777" w:rsidTr="00C9201A">
        <w:trPr>
          <w:jc w:val="center"/>
        </w:trPr>
        <w:tc>
          <w:tcPr>
            <w:tcW w:w="3235" w:type="dxa"/>
          </w:tcPr>
          <w:p w14:paraId="35E315F4" w14:textId="77777777" w:rsidR="00E01AB3" w:rsidRPr="00375960" w:rsidRDefault="00E01AB3" w:rsidP="00E7637C">
            <w:pPr>
              <w:pStyle w:val="TableEntry"/>
            </w:pPr>
            <w:r w:rsidRPr="00375960">
              <w:t xml:space="preserve">Type of response delay </w:t>
            </w:r>
          </w:p>
        </w:tc>
        <w:tc>
          <w:tcPr>
            <w:tcW w:w="4876" w:type="dxa"/>
          </w:tcPr>
          <w:p w14:paraId="63CE0BB4" w14:textId="77777777" w:rsidR="00E01AB3" w:rsidRPr="00375960" w:rsidRDefault="00E01AB3" w:rsidP="007475AB">
            <w:pPr>
              <w:pStyle w:val="TableEntry"/>
            </w:pPr>
            <w:r w:rsidRPr="00375960">
              <w:t xml:space="preserve">EMS Response Section </w:t>
            </w:r>
          </w:p>
        </w:tc>
      </w:tr>
      <w:tr w:rsidR="00E01AB3" w:rsidRPr="00375960" w14:paraId="4AECB139" w14:textId="77777777" w:rsidTr="00C9201A">
        <w:trPr>
          <w:jc w:val="center"/>
        </w:trPr>
        <w:tc>
          <w:tcPr>
            <w:tcW w:w="3235" w:type="dxa"/>
          </w:tcPr>
          <w:p w14:paraId="13AD9D20" w14:textId="77777777" w:rsidR="00E01AB3" w:rsidRPr="00375960" w:rsidRDefault="00E01AB3" w:rsidP="00E7637C">
            <w:pPr>
              <w:pStyle w:val="TableEntry"/>
            </w:pPr>
            <w:r w:rsidRPr="00375960">
              <w:t xml:space="preserve">Type of scene delay </w:t>
            </w:r>
          </w:p>
        </w:tc>
        <w:tc>
          <w:tcPr>
            <w:tcW w:w="4876" w:type="dxa"/>
          </w:tcPr>
          <w:p w14:paraId="06717D9D" w14:textId="77777777" w:rsidR="00E01AB3" w:rsidRPr="00375960" w:rsidRDefault="00E01AB3" w:rsidP="007475AB">
            <w:pPr>
              <w:pStyle w:val="TableEntry"/>
            </w:pPr>
            <w:r w:rsidRPr="00375960">
              <w:t xml:space="preserve">EMS Response Section </w:t>
            </w:r>
          </w:p>
        </w:tc>
      </w:tr>
      <w:tr w:rsidR="00E01AB3" w:rsidRPr="00375960" w14:paraId="71111A43" w14:textId="77777777" w:rsidTr="00C9201A">
        <w:trPr>
          <w:jc w:val="center"/>
        </w:trPr>
        <w:tc>
          <w:tcPr>
            <w:tcW w:w="3235" w:type="dxa"/>
          </w:tcPr>
          <w:p w14:paraId="7557B298" w14:textId="77777777" w:rsidR="00E01AB3" w:rsidRPr="00375960" w:rsidRDefault="00E01AB3" w:rsidP="00E7637C">
            <w:pPr>
              <w:pStyle w:val="TableEntry"/>
            </w:pPr>
            <w:r w:rsidRPr="00375960">
              <w:t>Type of transport delay</w:t>
            </w:r>
          </w:p>
        </w:tc>
        <w:tc>
          <w:tcPr>
            <w:tcW w:w="4876" w:type="dxa"/>
          </w:tcPr>
          <w:p w14:paraId="406B57B9" w14:textId="77777777" w:rsidR="00E01AB3" w:rsidRPr="00375960" w:rsidRDefault="00E01AB3" w:rsidP="007475AB">
            <w:pPr>
              <w:pStyle w:val="TableEntry"/>
            </w:pPr>
            <w:r w:rsidRPr="00375960">
              <w:t xml:space="preserve">EMS Response Section </w:t>
            </w:r>
          </w:p>
        </w:tc>
      </w:tr>
      <w:tr w:rsidR="00E01AB3" w:rsidRPr="00375960" w14:paraId="14B38C0C" w14:textId="77777777" w:rsidTr="00C9201A">
        <w:trPr>
          <w:jc w:val="center"/>
        </w:trPr>
        <w:tc>
          <w:tcPr>
            <w:tcW w:w="3235" w:type="dxa"/>
          </w:tcPr>
          <w:p w14:paraId="3829762D" w14:textId="77777777" w:rsidR="00E01AB3" w:rsidRPr="00375960" w:rsidRDefault="00E01AB3" w:rsidP="00E7637C">
            <w:pPr>
              <w:pStyle w:val="TableEntry"/>
            </w:pPr>
            <w:r w:rsidRPr="00375960">
              <w:t xml:space="preserve">Type of turn-around delay </w:t>
            </w:r>
          </w:p>
        </w:tc>
        <w:tc>
          <w:tcPr>
            <w:tcW w:w="4876" w:type="dxa"/>
          </w:tcPr>
          <w:p w14:paraId="29A75D50" w14:textId="77777777" w:rsidR="00E01AB3" w:rsidRPr="00375960" w:rsidRDefault="00E01AB3" w:rsidP="007475AB">
            <w:pPr>
              <w:pStyle w:val="TableEntry"/>
            </w:pPr>
            <w:r w:rsidRPr="00375960">
              <w:t xml:space="preserve">EMS Response Section </w:t>
            </w:r>
          </w:p>
        </w:tc>
      </w:tr>
      <w:tr w:rsidR="00E01AB3" w:rsidRPr="00375960" w14:paraId="4801CD61" w14:textId="77777777" w:rsidTr="00C9201A">
        <w:trPr>
          <w:jc w:val="center"/>
        </w:trPr>
        <w:tc>
          <w:tcPr>
            <w:tcW w:w="3235" w:type="dxa"/>
          </w:tcPr>
          <w:p w14:paraId="471074DC" w14:textId="77777777" w:rsidR="00E01AB3" w:rsidRPr="00375960" w:rsidRDefault="00E01AB3" w:rsidP="00E7637C">
            <w:pPr>
              <w:pStyle w:val="TableEntry"/>
            </w:pPr>
            <w:r w:rsidRPr="00375960">
              <w:t xml:space="preserve">EMS vehicle (unit) number </w:t>
            </w:r>
          </w:p>
        </w:tc>
        <w:tc>
          <w:tcPr>
            <w:tcW w:w="4876" w:type="dxa"/>
          </w:tcPr>
          <w:p w14:paraId="5D600738" w14:textId="77777777" w:rsidR="00E01AB3" w:rsidRPr="00375960" w:rsidRDefault="00E01AB3" w:rsidP="007475AB">
            <w:pPr>
              <w:pStyle w:val="TableEntry"/>
            </w:pPr>
            <w:r w:rsidRPr="00375960">
              <w:t>Header</w:t>
            </w:r>
          </w:p>
        </w:tc>
      </w:tr>
      <w:tr w:rsidR="00E01AB3" w:rsidRPr="00375960" w14:paraId="61D16CDF" w14:textId="77777777" w:rsidTr="00C9201A">
        <w:trPr>
          <w:jc w:val="center"/>
        </w:trPr>
        <w:tc>
          <w:tcPr>
            <w:tcW w:w="3235" w:type="dxa"/>
          </w:tcPr>
          <w:p w14:paraId="0830DA82" w14:textId="77777777" w:rsidR="00E01AB3" w:rsidRPr="00375960" w:rsidRDefault="00E01AB3" w:rsidP="00E7637C">
            <w:pPr>
              <w:pStyle w:val="TableEntry"/>
            </w:pPr>
            <w:r w:rsidRPr="00375960">
              <w:t xml:space="preserve">EMS unit call sign </w:t>
            </w:r>
          </w:p>
        </w:tc>
        <w:tc>
          <w:tcPr>
            <w:tcW w:w="4876" w:type="dxa"/>
          </w:tcPr>
          <w:p w14:paraId="553B5FA7" w14:textId="77777777" w:rsidR="00E01AB3" w:rsidRPr="00375960" w:rsidRDefault="00E01AB3" w:rsidP="007475AB">
            <w:pPr>
              <w:pStyle w:val="TableEntry"/>
            </w:pPr>
            <w:r w:rsidRPr="00375960">
              <w:t>Header</w:t>
            </w:r>
          </w:p>
        </w:tc>
      </w:tr>
      <w:tr w:rsidR="00E01AB3" w:rsidRPr="00375960" w14:paraId="0D6AE67D" w14:textId="77777777" w:rsidTr="00C9201A">
        <w:trPr>
          <w:jc w:val="center"/>
        </w:trPr>
        <w:tc>
          <w:tcPr>
            <w:tcW w:w="3235" w:type="dxa"/>
          </w:tcPr>
          <w:p w14:paraId="3A4A93BC" w14:textId="77777777" w:rsidR="00E01AB3" w:rsidRPr="00375960" w:rsidRDefault="00E01AB3" w:rsidP="00E7637C">
            <w:pPr>
              <w:pStyle w:val="TableEntry"/>
            </w:pPr>
            <w:r w:rsidRPr="00375960">
              <w:t xml:space="preserve">Level of care for this unit </w:t>
            </w:r>
          </w:p>
        </w:tc>
        <w:tc>
          <w:tcPr>
            <w:tcW w:w="4876" w:type="dxa"/>
          </w:tcPr>
          <w:p w14:paraId="5A125C47" w14:textId="77777777" w:rsidR="00E01AB3" w:rsidRPr="00375960" w:rsidRDefault="00E01AB3" w:rsidP="007475AB">
            <w:pPr>
              <w:pStyle w:val="TableEntry"/>
            </w:pPr>
            <w:r w:rsidRPr="00375960">
              <w:t>Header</w:t>
            </w:r>
          </w:p>
        </w:tc>
      </w:tr>
      <w:tr w:rsidR="00E01AB3" w:rsidRPr="00375960" w14:paraId="3DCB3340" w14:textId="77777777" w:rsidTr="00C9201A">
        <w:trPr>
          <w:jc w:val="center"/>
        </w:trPr>
        <w:tc>
          <w:tcPr>
            <w:tcW w:w="3235" w:type="dxa"/>
          </w:tcPr>
          <w:p w14:paraId="591902F4" w14:textId="77777777" w:rsidR="00E01AB3" w:rsidRPr="00375960" w:rsidRDefault="00E01AB3" w:rsidP="00E7637C">
            <w:pPr>
              <w:pStyle w:val="TableEntry"/>
            </w:pPr>
            <w:r w:rsidRPr="00375960">
              <w:t>Vehicle Dispatch Location</w:t>
            </w:r>
          </w:p>
        </w:tc>
        <w:tc>
          <w:tcPr>
            <w:tcW w:w="4876" w:type="dxa"/>
          </w:tcPr>
          <w:p w14:paraId="2F9337AA" w14:textId="77777777" w:rsidR="00E01AB3" w:rsidRPr="00375960" w:rsidRDefault="00E01AB3" w:rsidP="007475AB">
            <w:pPr>
              <w:pStyle w:val="TableEntry"/>
            </w:pPr>
            <w:r w:rsidRPr="00375960">
              <w:t xml:space="preserve">EMS Response Section </w:t>
            </w:r>
          </w:p>
        </w:tc>
      </w:tr>
      <w:tr w:rsidR="00E01AB3" w:rsidRPr="00375960" w14:paraId="20D9F295" w14:textId="77777777" w:rsidTr="00C9201A">
        <w:trPr>
          <w:jc w:val="center"/>
        </w:trPr>
        <w:tc>
          <w:tcPr>
            <w:tcW w:w="3235" w:type="dxa"/>
          </w:tcPr>
          <w:p w14:paraId="3779E475" w14:textId="77777777" w:rsidR="00E01AB3" w:rsidRPr="00375960" w:rsidRDefault="00E01AB3" w:rsidP="00E7637C">
            <w:pPr>
              <w:pStyle w:val="TableEntry"/>
            </w:pPr>
            <w:r w:rsidRPr="00375960">
              <w:t>Vehicle Dispatch GPS Location</w:t>
            </w:r>
          </w:p>
        </w:tc>
        <w:tc>
          <w:tcPr>
            <w:tcW w:w="4876" w:type="dxa"/>
          </w:tcPr>
          <w:p w14:paraId="5A3E3DE9" w14:textId="77777777" w:rsidR="00E01AB3" w:rsidRPr="00375960" w:rsidRDefault="00E01AB3" w:rsidP="007475AB">
            <w:pPr>
              <w:pStyle w:val="TableEntry"/>
            </w:pPr>
            <w:r w:rsidRPr="00375960">
              <w:t xml:space="preserve">EMS Response Section </w:t>
            </w:r>
          </w:p>
        </w:tc>
      </w:tr>
      <w:tr w:rsidR="00E01AB3" w:rsidRPr="00375960" w14:paraId="29710CD0" w14:textId="77777777" w:rsidTr="00C9201A">
        <w:trPr>
          <w:jc w:val="center"/>
        </w:trPr>
        <w:tc>
          <w:tcPr>
            <w:tcW w:w="3235" w:type="dxa"/>
          </w:tcPr>
          <w:p w14:paraId="643BF6EC" w14:textId="77777777" w:rsidR="00E01AB3" w:rsidRPr="00375960" w:rsidRDefault="00E01AB3" w:rsidP="00E7637C">
            <w:pPr>
              <w:pStyle w:val="TableEntry"/>
            </w:pPr>
            <w:r w:rsidRPr="00375960">
              <w:t>Vehicle Dispatch Location US National Grid Coordinates</w:t>
            </w:r>
          </w:p>
        </w:tc>
        <w:tc>
          <w:tcPr>
            <w:tcW w:w="4876" w:type="dxa"/>
          </w:tcPr>
          <w:p w14:paraId="6B7CAFCC" w14:textId="77777777" w:rsidR="00E01AB3" w:rsidRPr="00375960" w:rsidRDefault="00E01AB3" w:rsidP="007475AB">
            <w:pPr>
              <w:pStyle w:val="TableEntry"/>
            </w:pPr>
            <w:r w:rsidRPr="00375960">
              <w:t xml:space="preserve">EMS Response Section </w:t>
            </w:r>
          </w:p>
        </w:tc>
      </w:tr>
      <w:tr w:rsidR="00E01AB3" w:rsidRPr="00375960" w14:paraId="54FF0402" w14:textId="77777777" w:rsidTr="00C9201A">
        <w:trPr>
          <w:jc w:val="center"/>
        </w:trPr>
        <w:tc>
          <w:tcPr>
            <w:tcW w:w="3235" w:type="dxa"/>
          </w:tcPr>
          <w:p w14:paraId="71054A05" w14:textId="77777777" w:rsidR="00E01AB3" w:rsidRPr="00375960" w:rsidRDefault="00E01AB3" w:rsidP="00E7637C">
            <w:pPr>
              <w:pStyle w:val="TableEntry"/>
            </w:pPr>
            <w:r w:rsidRPr="00375960">
              <w:t>Beginning Odometer Reading of Responding Vehicle</w:t>
            </w:r>
          </w:p>
        </w:tc>
        <w:tc>
          <w:tcPr>
            <w:tcW w:w="4876" w:type="dxa"/>
          </w:tcPr>
          <w:p w14:paraId="72F5A670" w14:textId="77777777" w:rsidR="00E01AB3" w:rsidRPr="00375960" w:rsidRDefault="00E01AB3" w:rsidP="007475AB">
            <w:pPr>
              <w:pStyle w:val="TableEntry"/>
            </w:pPr>
            <w:r w:rsidRPr="00375960">
              <w:t xml:space="preserve">EMS Response Section </w:t>
            </w:r>
          </w:p>
        </w:tc>
      </w:tr>
      <w:tr w:rsidR="00E01AB3" w:rsidRPr="00375960" w14:paraId="061E44DA" w14:textId="77777777" w:rsidTr="00C9201A">
        <w:trPr>
          <w:jc w:val="center"/>
        </w:trPr>
        <w:tc>
          <w:tcPr>
            <w:tcW w:w="3235" w:type="dxa"/>
          </w:tcPr>
          <w:p w14:paraId="56499B2A" w14:textId="77777777" w:rsidR="00E01AB3" w:rsidRPr="00375960" w:rsidRDefault="00E01AB3" w:rsidP="00E7637C">
            <w:pPr>
              <w:pStyle w:val="TableEntry"/>
            </w:pPr>
            <w:r w:rsidRPr="00375960">
              <w:t>On-Scene Odometer Reading of Responding Vehicle</w:t>
            </w:r>
          </w:p>
        </w:tc>
        <w:tc>
          <w:tcPr>
            <w:tcW w:w="4876" w:type="dxa"/>
          </w:tcPr>
          <w:p w14:paraId="60D27D50" w14:textId="77777777" w:rsidR="00E01AB3" w:rsidRPr="00375960" w:rsidRDefault="00E01AB3" w:rsidP="007475AB">
            <w:pPr>
              <w:pStyle w:val="TableEntry"/>
            </w:pPr>
            <w:r w:rsidRPr="00375960">
              <w:t xml:space="preserve">EMS Response Section </w:t>
            </w:r>
          </w:p>
        </w:tc>
      </w:tr>
      <w:tr w:rsidR="00E01AB3" w:rsidRPr="00375960" w14:paraId="6FC2A07E" w14:textId="77777777" w:rsidTr="00C9201A">
        <w:trPr>
          <w:jc w:val="center"/>
        </w:trPr>
        <w:tc>
          <w:tcPr>
            <w:tcW w:w="3235" w:type="dxa"/>
          </w:tcPr>
          <w:p w14:paraId="52440A0E" w14:textId="77777777" w:rsidR="00E01AB3" w:rsidRPr="00375960" w:rsidRDefault="00E01AB3" w:rsidP="00E7637C">
            <w:pPr>
              <w:pStyle w:val="TableEntry"/>
            </w:pPr>
            <w:r w:rsidRPr="00375960">
              <w:t>Patient Destination Odometer Reading of Responding Vehicle</w:t>
            </w:r>
          </w:p>
        </w:tc>
        <w:tc>
          <w:tcPr>
            <w:tcW w:w="4876" w:type="dxa"/>
          </w:tcPr>
          <w:p w14:paraId="17429108" w14:textId="77777777" w:rsidR="00E01AB3" w:rsidRPr="00375960" w:rsidRDefault="00E01AB3" w:rsidP="007475AB">
            <w:pPr>
              <w:pStyle w:val="TableEntry"/>
            </w:pPr>
            <w:r w:rsidRPr="00375960">
              <w:t xml:space="preserve">EMS Response Section </w:t>
            </w:r>
          </w:p>
        </w:tc>
      </w:tr>
      <w:tr w:rsidR="00E01AB3" w:rsidRPr="00375960" w14:paraId="5B125FDE" w14:textId="77777777" w:rsidTr="00C9201A">
        <w:trPr>
          <w:jc w:val="center"/>
        </w:trPr>
        <w:tc>
          <w:tcPr>
            <w:tcW w:w="3235" w:type="dxa"/>
          </w:tcPr>
          <w:p w14:paraId="1893F1A5" w14:textId="77777777" w:rsidR="00E01AB3" w:rsidRPr="00375960" w:rsidRDefault="00E01AB3" w:rsidP="00E7637C">
            <w:pPr>
              <w:pStyle w:val="TableEntry"/>
            </w:pPr>
            <w:r w:rsidRPr="00375960">
              <w:t>Ending Odometer Reading of Responding Vehicle</w:t>
            </w:r>
          </w:p>
        </w:tc>
        <w:tc>
          <w:tcPr>
            <w:tcW w:w="4876" w:type="dxa"/>
          </w:tcPr>
          <w:p w14:paraId="7EAA01C2" w14:textId="77777777" w:rsidR="00E01AB3" w:rsidRPr="00375960" w:rsidRDefault="00E01AB3" w:rsidP="007475AB">
            <w:pPr>
              <w:pStyle w:val="TableEntry"/>
            </w:pPr>
            <w:r w:rsidRPr="00375960">
              <w:t xml:space="preserve">EMS Response Section </w:t>
            </w:r>
          </w:p>
        </w:tc>
      </w:tr>
      <w:tr w:rsidR="00E01AB3" w:rsidRPr="00375960" w14:paraId="014D3F5E" w14:textId="77777777" w:rsidTr="00C9201A">
        <w:trPr>
          <w:jc w:val="center"/>
        </w:trPr>
        <w:tc>
          <w:tcPr>
            <w:tcW w:w="3235" w:type="dxa"/>
          </w:tcPr>
          <w:p w14:paraId="6AF4B32B" w14:textId="77777777" w:rsidR="00E01AB3" w:rsidRPr="00375960" w:rsidRDefault="00E01AB3" w:rsidP="00E7637C">
            <w:pPr>
              <w:pStyle w:val="TableEntry"/>
            </w:pPr>
            <w:r w:rsidRPr="00375960">
              <w:t>Response Mode to Scene</w:t>
            </w:r>
          </w:p>
        </w:tc>
        <w:tc>
          <w:tcPr>
            <w:tcW w:w="4876" w:type="dxa"/>
          </w:tcPr>
          <w:p w14:paraId="488A6B90" w14:textId="77777777" w:rsidR="00E01AB3" w:rsidRPr="00375960" w:rsidRDefault="00E01AB3" w:rsidP="007475AB">
            <w:pPr>
              <w:pStyle w:val="TableEntry"/>
            </w:pPr>
            <w:r w:rsidRPr="00375960">
              <w:t xml:space="preserve">EMS Response Section </w:t>
            </w:r>
          </w:p>
        </w:tc>
      </w:tr>
      <w:tr w:rsidR="00E01AB3" w:rsidRPr="00375960" w14:paraId="4D419B8E" w14:textId="77777777" w:rsidTr="00C9201A">
        <w:trPr>
          <w:jc w:val="center"/>
        </w:trPr>
        <w:tc>
          <w:tcPr>
            <w:tcW w:w="3235" w:type="dxa"/>
          </w:tcPr>
          <w:p w14:paraId="0B84BAA4" w14:textId="77777777" w:rsidR="00E01AB3" w:rsidRPr="00375960" w:rsidRDefault="00E01AB3" w:rsidP="00E7637C">
            <w:pPr>
              <w:pStyle w:val="TableEntry"/>
            </w:pPr>
            <w:r w:rsidRPr="00375960">
              <w:t>Additional Response Mode Descriptors</w:t>
            </w:r>
          </w:p>
        </w:tc>
        <w:tc>
          <w:tcPr>
            <w:tcW w:w="4876" w:type="dxa"/>
          </w:tcPr>
          <w:p w14:paraId="7DF8CF9C" w14:textId="77777777" w:rsidR="00E01AB3" w:rsidRPr="00375960" w:rsidRDefault="00E01AB3" w:rsidP="007475AB">
            <w:pPr>
              <w:pStyle w:val="TableEntry"/>
            </w:pPr>
            <w:r w:rsidRPr="00375960">
              <w:t xml:space="preserve">EMS Response Section </w:t>
            </w:r>
          </w:p>
        </w:tc>
      </w:tr>
      <w:tr w:rsidR="00E01AB3" w:rsidRPr="00375960" w14:paraId="3ECD70B4" w14:textId="77777777" w:rsidTr="00C9201A">
        <w:trPr>
          <w:jc w:val="center"/>
        </w:trPr>
        <w:tc>
          <w:tcPr>
            <w:tcW w:w="3235" w:type="dxa"/>
          </w:tcPr>
          <w:p w14:paraId="68F96CD4" w14:textId="77777777" w:rsidR="00E01AB3" w:rsidRPr="00375960" w:rsidRDefault="00E01AB3" w:rsidP="00E7637C">
            <w:pPr>
              <w:pStyle w:val="TableEntry"/>
            </w:pPr>
            <w:r w:rsidRPr="00375960">
              <w:t>Complaint Reported by Dispatch</w:t>
            </w:r>
          </w:p>
        </w:tc>
        <w:tc>
          <w:tcPr>
            <w:tcW w:w="4876" w:type="dxa"/>
          </w:tcPr>
          <w:p w14:paraId="43D0DD7A" w14:textId="77777777" w:rsidR="00E01AB3" w:rsidRPr="00375960" w:rsidRDefault="00E01AB3" w:rsidP="007475AB">
            <w:pPr>
              <w:pStyle w:val="TableEntry"/>
            </w:pPr>
            <w:r w:rsidRPr="00375960">
              <w:t xml:space="preserve">EMS Dispatch Section </w:t>
            </w:r>
          </w:p>
        </w:tc>
      </w:tr>
      <w:tr w:rsidR="00E01AB3" w:rsidRPr="00375960" w14:paraId="3EC28A68" w14:textId="77777777" w:rsidTr="00C9201A">
        <w:trPr>
          <w:jc w:val="center"/>
        </w:trPr>
        <w:tc>
          <w:tcPr>
            <w:tcW w:w="3235" w:type="dxa"/>
          </w:tcPr>
          <w:p w14:paraId="6A698BFE" w14:textId="77777777" w:rsidR="00E01AB3" w:rsidRPr="00375960" w:rsidRDefault="00E01AB3" w:rsidP="00E7637C">
            <w:pPr>
              <w:pStyle w:val="TableEntry"/>
            </w:pPr>
            <w:r w:rsidRPr="00375960">
              <w:t xml:space="preserve">EMD Performed </w:t>
            </w:r>
          </w:p>
        </w:tc>
        <w:tc>
          <w:tcPr>
            <w:tcW w:w="4876" w:type="dxa"/>
          </w:tcPr>
          <w:p w14:paraId="6E2C90F9" w14:textId="77777777" w:rsidR="00E01AB3" w:rsidRPr="00375960" w:rsidRDefault="00E01AB3" w:rsidP="007475AB">
            <w:pPr>
              <w:pStyle w:val="TableEntry"/>
            </w:pPr>
            <w:r w:rsidRPr="00375960">
              <w:t xml:space="preserve">EMS Dispatch Section </w:t>
            </w:r>
          </w:p>
        </w:tc>
      </w:tr>
      <w:tr w:rsidR="00E01AB3" w:rsidRPr="00375960" w14:paraId="7DCD2E75" w14:textId="77777777" w:rsidTr="00C9201A">
        <w:trPr>
          <w:jc w:val="center"/>
        </w:trPr>
        <w:tc>
          <w:tcPr>
            <w:tcW w:w="3235" w:type="dxa"/>
          </w:tcPr>
          <w:p w14:paraId="48448BA0" w14:textId="77777777" w:rsidR="00E01AB3" w:rsidRPr="00375960" w:rsidRDefault="00E01AB3" w:rsidP="00E7637C">
            <w:pPr>
              <w:pStyle w:val="TableEntry"/>
            </w:pPr>
            <w:r w:rsidRPr="00375960">
              <w:t xml:space="preserve">EMD Card Number </w:t>
            </w:r>
          </w:p>
        </w:tc>
        <w:tc>
          <w:tcPr>
            <w:tcW w:w="4876" w:type="dxa"/>
          </w:tcPr>
          <w:p w14:paraId="08AD5CC9" w14:textId="77777777" w:rsidR="00E01AB3" w:rsidRPr="00375960" w:rsidRDefault="00E01AB3" w:rsidP="007475AB">
            <w:pPr>
              <w:pStyle w:val="TableEntry"/>
            </w:pPr>
            <w:r w:rsidRPr="00375960">
              <w:t xml:space="preserve">EMS Dispatch Section </w:t>
            </w:r>
          </w:p>
        </w:tc>
      </w:tr>
      <w:tr w:rsidR="00E01AB3" w:rsidRPr="00375960" w14:paraId="58E4A0B0" w14:textId="77777777" w:rsidTr="00C9201A">
        <w:trPr>
          <w:jc w:val="center"/>
        </w:trPr>
        <w:tc>
          <w:tcPr>
            <w:tcW w:w="3235" w:type="dxa"/>
          </w:tcPr>
          <w:p w14:paraId="437C3B7C" w14:textId="77777777" w:rsidR="00E01AB3" w:rsidRPr="00375960" w:rsidRDefault="00E01AB3" w:rsidP="00E7637C">
            <w:pPr>
              <w:pStyle w:val="TableEntry"/>
            </w:pPr>
            <w:r w:rsidRPr="00375960">
              <w:t>Dispatch Center Name or ID</w:t>
            </w:r>
          </w:p>
        </w:tc>
        <w:tc>
          <w:tcPr>
            <w:tcW w:w="4876" w:type="dxa"/>
          </w:tcPr>
          <w:p w14:paraId="1002DCFD" w14:textId="77777777" w:rsidR="00E01AB3" w:rsidRPr="00375960" w:rsidRDefault="00E01AB3" w:rsidP="007475AB">
            <w:pPr>
              <w:pStyle w:val="TableEntry"/>
            </w:pPr>
            <w:r w:rsidRPr="00375960">
              <w:t xml:space="preserve">EMS Dispatch Section </w:t>
            </w:r>
          </w:p>
        </w:tc>
      </w:tr>
      <w:tr w:rsidR="00E01AB3" w:rsidRPr="00375960" w14:paraId="0047B199" w14:textId="77777777" w:rsidTr="00C9201A">
        <w:trPr>
          <w:jc w:val="center"/>
        </w:trPr>
        <w:tc>
          <w:tcPr>
            <w:tcW w:w="3235" w:type="dxa"/>
          </w:tcPr>
          <w:p w14:paraId="55F5646A" w14:textId="77777777" w:rsidR="00E01AB3" w:rsidRPr="00375960" w:rsidRDefault="00E01AB3" w:rsidP="00E7637C">
            <w:pPr>
              <w:pStyle w:val="TableEntry"/>
            </w:pPr>
            <w:r w:rsidRPr="00375960">
              <w:t>Dispatch Priority (Patient Acuity)</w:t>
            </w:r>
          </w:p>
        </w:tc>
        <w:tc>
          <w:tcPr>
            <w:tcW w:w="4876" w:type="dxa"/>
          </w:tcPr>
          <w:p w14:paraId="421A269A" w14:textId="77777777" w:rsidR="00E01AB3" w:rsidRPr="00375960" w:rsidRDefault="00E01AB3" w:rsidP="007475AB">
            <w:pPr>
              <w:pStyle w:val="TableEntry"/>
            </w:pPr>
            <w:r w:rsidRPr="00375960">
              <w:t xml:space="preserve">EMS Dispatch Section </w:t>
            </w:r>
          </w:p>
        </w:tc>
      </w:tr>
      <w:tr w:rsidR="00E01AB3" w:rsidRPr="00375960" w14:paraId="54696156" w14:textId="77777777" w:rsidTr="00C9201A">
        <w:trPr>
          <w:jc w:val="center"/>
        </w:trPr>
        <w:tc>
          <w:tcPr>
            <w:tcW w:w="3235" w:type="dxa"/>
          </w:tcPr>
          <w:p w14:paraId="5974F147" w14:textId="77777777" w:rsidR="00E01AB3" w:rsidRPr="00375960" w:rsidRDefault="00E01AB3" w:rsidP="00E7637C">
            <w:pPr>
              <w:pStyle w:val="TableEntry"/>
            </w:pPr>
            <w:r w:rsidRPr="00375960">
              <w:t>Unit Dispatched CAD Record ID</w:t>
            </w:r>
          </w:p>
        </w:tc>
        <w:tc>
          <w:tcPr>
            <w:tcW w:w="4876" w:type="dxa"/>
          </w:tcPr>
          <w:p w14:paraId="7659218F" w14:textId="77777777" w:rsidR="00E01AB3" w:rsidRPr="00375960" w:rsidRDefault="00E01AB3" w:rsidP="007475AB">
            <w:pPr>
              <w:pStyle w:val="TableEntry"/>
            </w:pPr>
            <w:r w:rsidRPr="00375960">
              <w:t xml:space="preserve">EMS Dispatch Section </w:t>
            </w:r>
          </w:p>
        </w:tc>
      </w:tr>
      <w:tr w:rsidR="00E01AB3" w:rsidRPr="00375960" w14:paraId="4D0AC0CD" w14:textId="77777777" w:rsidTr="00C9201A">
        <w:trPr>
          <w:jc w:val="center"/>
        </w:trPr>
        <w:tc>
          <w:tcPr>
            <w:tcW w:w="3235" w:type="dxa"/>
          </w:tcPr>
          <w:p w14:paraId="69C7F9C7" w14:textId="77777777" w:rsidR="00E01AB3" w:rsidRPr="00375960" w:rsidRDefault="00E01AB3" w:rsidP="00E7637C">
            <w:pPr>
              <w:pStyle w:val="TableEntry"/>
            </w:pPr>
            <w:r w:rsidRPr="00375960">
              <w:t>Crew ID Number</w:t>
            </w:r>
          </w:p>
        </w:tc>
        <w:tc>
          <w:tcPr>
            <w:tcW w:w="4876" w:type="dxa"/>
          </w:tcPr>
          <w:p w14:paraId="37C649D2" w14:textId="77777777" w:rsidR="00E01AB3" w:rsidRPr="00375960" w:rsidRDefault="00E01AB3" w:rsidP="007475AB">
            <w:pPr>
              <w:pStyle w:val="TableEntry"/>
            </w:pPr>
            <w:r w:rsidRPr="00375960">
              <w:t xml:space="preserve">EMS Response Section </w:t>
            </w:r>
          </w:p>
        </w:tc>
      </w:tr>
      <w:tr w:rsidR="00E01AB3" w:rsidRPr="00375960" w14:paraId="54D2DAD2" w14:textId="77777777" w:rsidTr="00C9201A">
        <w:trPr>
          <w:jc w:val="center"/>
        </w:trPr>
        <w:tc>
          <w:tcPr>
            <w:tcW w:w="3235" w:type="dxa"/>
          </w:tcPr>
          <w:p w14:paraId="30934533" w14:textId="77777777" w:rsidR="00E01AB3" w:rsidRPr="00375960" w:rsidRDefault="00E01AB3" w:rsidP="00E7637C">
            <w:pPr>
              <w:pStyle w:val="TableEntry"/>
            </w:pPr>
            <w:r w:rsidRPr="00375960">
              <w:lastRenderedPageBreak/>
              <w:t>Crew Member Level</w:t>
            </w:r>
          </w:p>
        </w:tc>
        <w:tc>
          <w:tcPr>
            <w:tcW w:w="4876" w:type="dxa"/>
          </w:tcPr>
          <w:p w14:paraId="1CD28F5E" w14:textId="77777777" w:rsidR="00E01AB3" w:rsidRPr="00375960" w:rsidRDefault="00E01AB3" w:rsidP="007475AB">
            <w:pPr>
              <w:pStyle w:val="TableEntry"/>
            </w:pPr>
            <w:r w:rsidRPr="00375960">
              <w:t xml:space="preserve">EMS Response Section </w:t>
            </w:r>
          </w:p>
        </w:tc>
      </w:tr>
      <w:tr w:rsidR="00E01AB3" w:rsidRPr="00375960" w14:paraId="4AAA2C71" w14:textId="77777777" w:rsidTr="00C9201A">
        <w:trPr>
          <w:jc w:val="center"/>
        </w:trPr>
        <w:tc>
          <w:tcPr>
            <w:tcW w:w="3235" w:type="dxa"/>
          </w:tcPr>
          <w:p w14:paraId="382183AE" w14:textId="77777777" w:rsidR="00E01AB3" w:rsidRPr="00375960" w:rsidRDefault="00E01AB3" w:rsidP="00E7637C">
            <w:pPr>
              <w:pStyle w:val="TableEntry"/>
            </w:pPr>
            <w:r w:rsidRPr="00375960">
              <w:t>Crew Member Response Role</w:t>
            </w:r>
          </w:p>
        </w:tc>
        <w:tc>
          <w:tcPr>
            <w:tcW w:w="4876" w:type="dxa"/>
          </w:tcPr>
          <w:p w14:paraId="78C5786F" w14:textId="77777777" w:rsidR="00E01AB3" w:rsidRPr="00375960" w:rsidRDefault="00E01AB3" w:rsidP="007475AB">
            <w:pPr>
              <w:pStyle w:val="TableEntry"/>
            </w:pPr>
            <w:r w:rsidRPr="00375960">
              <w:t xml:space="preserve">EMS Response Section </w:t>
            </w:r>
          </w:p>
        </w:tc>
      </w:tr>
      <w:tr w:rsidR="00E01AB3" w:rsidRPr="00375960" w14:paraId="5CBA5C28" w14:textId="77777777" w:rsidTr="00C9201A">
        <w:trPr>
          <w:jc w:val="center"/>
        </w:trPr>
        <w:tc>
          <w:tcPr>
            <w:tcW w:w="3235" w:type="dxa"/>
          </w:tcPr>
          <w:p w14:paraId="7D77B719" w14:textId="77777777" w:rsidR="00E01AB3" w:rsidRPr="00375960" w:rsidRDefault="00E01AB3" w:rsidP="00E7637C">
            <w:pPr>
              <w:pStyle w:val="TableEntry"/>
            </w:pPr>
            <w:r w:rsidRPr="00375960">
              <w:t>PSAP Call Date/Time</w:t>
            </w:r>
          </w:p>
        </w:tc>
        <w:tc>
          <w:tcPr>
            <w:tcW w:w="4876" w:type="dxa"/>
          </w:tcPr>
          <w:p w14:paraId="74B8484B" w14:textId="77777777" w:rsidR="00E01AB3" w:rsidRPr="00375960" w:rsidRDefault="00E01AB3" w:rsidP="007475AB">
            <w:pPr>
              <w:pStyle w:val="TableEntry"/>
            </w:pPr>
            <w:r w:rsidRPr="00375960">
              <w:t xml:space="preserve">EMS Response Section </w:t>
            </w:r>
          </w:p>
        </w:tc>
      </w:tr>
      <w:tr w:rsidR="00E01AB3" w:rsidRPr="00375960" w14:paraId="1C2B9FBF" w14:textId="77777777" w:rsidTr="00C9201A">
        <w:trPr>
          <w:jc w:val="center"/>
        </w:trPr>
        <w:tc>
          <w:tcPr>
            <w:tcW w:w="3235" w:type="dxa"/>
          </w:tcPr>
          <w:p w14:paraId="746E4E8F" w14:textId="77777777" w:rsidR="00E01AB3" w:rsidRPr="00375960" w:rsidRDefault="00E01AB3" w:rsidP="00E7637C">
            <w:pPr>
              <w:pStyle w:val="TableEntry"/>
            </w:pPr>
            <w:r w:rsidRPr="00375960">
              <w:t>Dispatched Notified Date/Time</w:t>
            </w:r>
          </w:p>
        </w:tc>
        <w:tc>
          <w:tcPr>
            <w:tcW w:w="4876" w:type="dxa"/>
          </w:tcPr>
          <w:p w14:paraId="46C8B098" w14:textId="77777777" w:rsidR="00E01AB3" w:rsidRPr="00375960" w:rsidRDefault="00E01AB3" w:rsidP="007475AB">
            <w:pPr>
              <w:pStyle w:val="TableEntry"/>
            </w:pPr>
            <w:r w:rsidRPr="00375960">
              <w:t xml:space="preserve">EMS Response Section </w:t>
            </w:r>
          </w:p>
        </w:tc>
      </w:tr>
      <w:tr w:rsidR="00E01AB3" w:rsidRPr="00375960" w14:paraId="362530A3" w14:textId="77777777" w:rsidTr="00C9201A">
        <w:trPr>
          <w:jc w:val="center"/>
        </w:trPr>
        <w:tc>
          <w:tcPr>
            <w:tcW w:w="3235" w:type="dxa"/>
          </w:tcPr>
          <w:p w14:paraId="509C24C6" w14:textId="77777777" w:rsidR="00E01AB3" w:rsidRPr="00375960" w:rsidRDefault="00E01AB3" w:rsidP="00E7637C">
            <w:pPr>
              <w:pStyle w:val="TableEntry"/>
            </w:pPr>
            <w:r w:rsidRPr="00375960">
              <w:t>Unit Notified by Dispatch Date/Time</w:t>
            </w:r>
          </w:p>
        </w:tc>
        <w:tc>
          <w:tcPr>
            <w:tcW w:w="4876" w:type="dxa"/>
          </w:tcPr>
          <w:p w14:paraId="113B9739" w14:textId="77777777" w:rsidR="00E01AB3" w:rsidRPr="00375960" w:rsidRDefault="00E01AB3" w:rsidP="007475AB">
            <w:pPr>
              <w:pStyle w:val="TableEntry"/>
            </w:pPr>
            <w:r w:rsidRPr="00375960">
              <w:t xml:space="preserve">EMS Response Section </w:t>
            </w:r>
          </w:p>
        </w:tc>
      </w:tr>
      <w:tr w:rsidR="00E01AB3" w:rsidRPr="00375960" w14:paraId="5E9E80FC" w14:textId="77777777" w:rsidTr="00C9201A">
        <w:trPr>
          <w:jc w:val="center"/>
        </w:trPr>
        <w:tc>
          <w:tcPr>
            <w:tcW w:w="3235" w:type="dxa"/>
          </w:tcPr>
          <w:p w14:paraId="4BC7A944" w14:textId="77777777" w:rsidR="00E01AB3" w:rsidRPr="00375960" w:rsidRDefault="00E01AB3" w:rsidP="00E7637C">
            <w:pPr>
              <w:pStyle w:val="TableEntry"/>
            </w:pPr>
            <w:r w:rsidRPr="00375960">
              <w:t>Dispatch Acknowledged Date/Time</w:t>
            </w:r>
          </w:p>
        </w:tc>
        <w:tc>
          <w:tcPr>
            <w:tcW w:w="4876" w:type="dxa"/>
          </w:tcPr>
          <w:p w14:paraId="45B57D8E" w14:textId="77777777" w:rsidR="00E01AB3" w:rsidRPr="00375960" w:rsidRDefault="00E01AB3" w:rsidP="007475AB">
            <w:pPr>
              <w:pStyle w:val="TableEntry"/>
            </w:pPr>
            <w:r w:rsidRPr="00375960">
              <w:t xml:space="preserve">EMS Response Section </w:t>
            </w:r>
          </w:p>
        </w:tc>
      </w:tr>
      <w:tr w:rsidR="00E01AB3" w:rsidRPr="00375960" w14:paraId="1FB29E2F" w14:textId="77777777" w:rsidTr="00C9201A">
        <w:trPr>
          <w:jc w:val="center"/>
        </w:trPr>
        <w:tc>
          <w:tcPr>
            <w:tcW w:w="3235" w:type="dxa"/>
          </w:tcPr>
          <w:p w14:paraId="01C71992" w14:textId="77777777" w:rsidR="00E01AB3" w:rsidRPr="00375960" w:rsidRDefault="00E01AB3" w:rsidP="00E7637C">
            <w:pPr>
              <w:pStyle w:val="TableEntry"/>
            </w:pPr>
            <w:r w:rsidRPr="00375960">
              <w:t>Unit En Route Date/Time</w:t>
            </w:r>
          </w:p>
        </w:tc>
        <w:tc>
          <w:tcPr>
            <w:tcW w:w="4876" w:type="dxa"/>
          </w:tcPr>
          <w:p w14:paraId="4E2C973B" w14:textId="77777777" w:rsidR="00E01AB3" w:rsidRPr="00375960" w:rsidRDefault="00E01AB3" w:rsidP="007475AB">
            <w:pPr>
              <w:pStyle w:val="TableEntry"/>
            </w:pPr>
            <w:r w:rsidRPr="00375960">
              <w:t xml:space="preserve">EMS Response Section </w:t>
            </w:r>
          </w:p>
        </w:tc>
      </w:tr>
      <w:tr w:rsidR="00E01AB3" w:rsidRPr="00375960" w14:paraId="2AA285DD" w14:textId="77777777" w:rsidTr="00C9201A">
        <w:trPr>
          <w:jc w:val="center"/>
        </w:trPr>
        <w:tc>
          <w:tcPr>
            <w:tcW w:w="3235" w:type="dxa"/>
          </w:tcPr>
          <w:p w14:paraId="226B4333" w14:textId="77777777" w:rsidR="00E01AB3" w:rsidRPr="00375960" w:rsidRDefault="00E01AB3" w:rsidP="00E7637C">
            <w:pPr>
              <w:pStyle w:val="TableEntry"/>
            </w:pPr>
            <w:r w:rsidRPr="00375960">
              <w:t>Unit Arrived on Scene Date/Time</w:t>
            </w:r>
          </w:p>
        </w:tc>
        <w:tc>
          <w:tcPr>
            <w:tcW w:w="4876" w:type="dxa"/>
          </w:tcPr>
          <w:p w14:paraId="07FDB201" w14:textId="77777777" w:rsidR="00E01AB3" w:rsidRPr="00375960" w:rsidRDefault="00E01AB3" w:rsidP="007475AB">
            <w:pPr>
              <w:pStyle w:val="TableEntry"/>
            </w:pPr>
            <w:r w:rsidRPr="00375960">
              <w:t xml:space="preserve">EMS Response Section </w:t>
            </w:r>
          </w:p>
        </w:tc>
      </w:tr>
      <w:tr w:rsidR="00E01AB3" w:rsidRPr="00375960" w14:paraId="399B3C46" w14:textId="77777777" w:rsidTr="00C9201A">
        <w:trPr>
          <w:jc w:val="center"/>
        </w:trPr>
        <w:tc>
          <w:tcPr>
            <w:tcW w:w="3235" w:type="dxa"/>
          </w:tcPr>
          <w:p w14:paraId="37F63D49" w14:textId="77777777" w:rsidR="00E01AB3" w:rsidRPr="00375960" w:rsidRDefault="00E01AB3" w:rsidP="00E7637C">
            <w:pPr>
              <w:pStyle w:val="TableEntry"/>
            </w:pPr>
            <w:r w:rsidRPr="00375960">
              <w:t>Arrived at Patient Date/Time</w:t>
            </w:r>
          </w:p>
        </w:tc>
        <w:tc>
          <w:tcPr>
            <w:tcW w:w="4876" w:type="dxa"/>
          </w:tcPr>
          <w:p w14:paraId="7C99F6BA" w14:textId="77777777" w:rsidR="00E01AB3" w:rsidRPr="00375960" w:rsidRDefault="00E01AB3" w:rsidP="007475AB">
            <w:pPr>
              <w:pStyle w:val="TableEntry"/>
            </w:pPr>
            <w:r w:rsidRPr="00375960">
              <w:t xml:space="preserve">EMS Response Section </w:t>
            </w:r>
          </w:p>
        </w:tc>
      </w:tr>
      <w:tr w:rsidR="00E01AB3" w:rsidRPr="00375960" w14:paraId="1CFA464E" w14:textId="77777777" w:rsidTr="00C9201A">
        <w:trPr>
          <w:jc w:val="center"/>
        </w:trPr>
        <w:tc>
          <w:tcPr>
            <w:tcW w:w="3235" w:type="dxa"/>
          </w:tcPr>
          <w:p w14:paraId="13642944" w14:textId="77777777" w:rsidR="00E01AB3" w:rsidRPr="00375960" w:rsidRDefault="00E01AB3" w:rsidP="00E7637C">
            <w:pPr>
              <w:pStyle w:val="TableEntry"/>
            </w:pPr>
            <w:r w:rsidRPr="00375960">
              <w:t>Transfer of EMS Patient Care Date/Time</w:t>
            </w:r>
          </w:p>
        </w:tc>
        <w:tc>
          <w:tcPr>
            <w:tcW w:w="4876" w:type="dxa"/>
          </w:tcPr>
          <w:p w14:paraId="048FD565" w14:textId="77777777" w:rsidR="00E01AB3" w:rsidRPr="00375960" w:rsidRDefault="00E01AB3" w:rsidP="007475AB">
            <w:pPr>
              <w:pStyle w:val="TableEntry"/>
            </w:pPr>
            <w:r w:rsidRPr="00375960">
              <w:t xml:space="preserve">EMS Response Section </w:t>
            </w:r>
          </w:p>
        </w:tc>
      </w:tr>
      <w:tr w:rsidR="00E01AB3" w:rsidRPr="00375960" w14:paraId="78D23065" w14:textId="77777777" w:rsidTr="00C9201A">
        <w:trPr>
          <w:jc w:val="center"/>
        </w:trPr>
        <w:tc>
          <w:tcPr>
            <w:tcW w:w="3235" w:type="dxa"/>
          </w:tcPr>
          <w:p w14:paraId="4867E42B" w14:textId="77777777" w:rsidR="00E01AB3" w:rsidRPr="00375960" w:rsidRDefault="00E01AB3" w:rsidP="00E7637C">
            <w:pPr>
              <w:pStyle w:val="TableEntry"/>
            </w:pPr>
            <w:r w:rsidRPr="00375960">
              <w:t>Unit Left Scene Date/Time</w:t>
            </w:r>
          </w:p>
        </w:tc>
        <w:tc>
          <w:tcPr>
            <w:tcW w:w="4876" w:type="dxa"/>
          </w:tcPr>
          <w:p w14:paraId="54A92A8C" w14:textId="77777777" w:rsidR="00E01AB3" w:rsidRPr="00375960" w:rsidRDefault="00E01AB3" w:rsidP="007475AB">
            <w:pPr>
              <w:pStyle w:val="TableEntry"/>
            </w:pPr>
            <w:r w:rsidRPr="00375960">
              <w:t xml:space="preserve">EMS Response Section </w:t>
            </w:r>
          </w:p>
        </w:tc>
      </w:tr>
      <w:tr w:rsidR="00E01AB3" w:rsidRPr="00375960" w14:paraId="58CEDA84" w14:textId="77777777" w:rsidTr="00C9201A">
        <w:trPr>
          <w:jc w:val="center"/>
        </w:trPr>
        <w:tc>
          <w:tcPr>
            <w:tcW w:w="3235" w:type="dxa"/>
          </w:tcPr>
          <w:p w14:paraId="32979657" w14:textId="77777777" w:rsidR="00E01AB3" w:rsidRPr="00375960" w:rsidRDefault="00E01AB3" w:rsidP="00E7637C">
            <w:pPr>
              <w:pStyle w:val="TableEntry"/>
            </w:pPr>
            <w:r w:rsidRPr="00375960">
              <w:t>Arrival at Destination Landing Area Date/Time</w:t>
            </w:r>
          </w:p>
        </w:tc>
        <w:tc>
          <w:tcPr>
            <w:tcW w:w="4876" w:type="dxa"/>
          </w:tcPr>
          <w:p w14:paraId="7C6F66FC" w14:textId="77777777" w:rsidR="00E01AB3" w:rsidRPr="00375960" w:rsidRDefault="00E01AB3" w:rsidP="007475AB">
            <w:pPr>
              <w:pStyle w:val="TableEntry"/>
            </w:pPr>
            <w:r w:rsidRPr="00375960">
              <w:t xml:space="preserve">EMS Response Section </w:t>
            </w:r>
          </w:p>
        </w:tc>
      </w:tr>
      <w:tr w:rsidR="00E01AB3" w:rsidRPr="00375960" w14:paraId="0935FC14" w14:textId="77777777" w:rsidTr="00C9201A">
        <w:trPr>
          <w:jc w:val="center"/>
        </w:trPr>
        <w:tc>
          <w:tcPr>
            <w:tcW w:w="3235" w:type="dxa"/>
          </w:tcPr>
          <w:p w14:paraId="12A1D54B" w14:textId="77777777" w:rsidR="00E01AB3" w:rsidRPr="00375960" w:rsidRDefault="00E01AB3" w:rsidP="00E7637C">
            <w:pPr>
              <w:pStyle w:val="TableEntry"/>
            </w:pPr>
            <w:r w:rsidRPr="00375960">
              <w:t>Patient Arrived at Destination Date/Time</w:t>
            </w:r>
          </w:p>
        </w:tc>
        <w:tc>
          <w:tcPr>
            <w:tcW w:w="4876" w:type="dxa"/>
          </w:tcPr>
          <w:p w14:paraId="658061D4" w14:textId="77777777" w:rsidR="00E01AB3" w:rsidRPr="00375960" w:rsidRDefault="00E01AB3" w:rsidP="007475AB">
            <w:pPr>
              <w:pStyle w:val="TableEntry"/>
            </w:pPr>
            <w:r w:rsidRPr="00375960">
              <w:t xml:space="preserve">EMS Response Section </w:t>
            </w:r>
          </w:p>
        </w:tc>
      </w:tr>
      <w:tr w:rsidR="00E01AB3" w:rsidRPr="00375960" w14:paraId="1BAD5625" w14:textId="77777777" w:rsidTr="00C9201A">
        <w:trPr>
          <w:jc w:val="center"/>
        </w:trPr>
        <w:tc>
          <w:tcPr>
            <w:tcW w:w="3235" w:type="dxa"/>
          </w:tcPr>
          <w:p w14:paraId="77143A9E" w14:textId="77777777" w:rsidR="00E01AB3" w:rsidRPr="00375960" w:rsidRDefault="00E01AB3" w:rsidP="00E7637C">
            <w:pPr>
              <w:pStyle w:val="TableEntry"/>
            </w:pPr>
            <w:r w:rsidRPr="00375960">
              <w:t>Destination Patient Transfer of Care Date/Time</w:t>
            </w:r>
          </w:p>
        </w:tc>
        <w:tc>
          <w:tcPr>
            <w:tcW w:w="4876" w:type="dxa"/>
          </w:tcPr>
          <w:p w14:paraId="5E19B7CF" w14:textId="77777777" w:rsidR="00E01AB3" w:rsidRPr="00375960" w:rsidRDefault="00E01AB3" w:rsidP="007475AB">
            <w:pPr>
              <w:pStyle w:val="TableEntry"/>
            </w:pPr>
            <w:r w:rsidRPr="00375960">
              <w:t xml:space="preserve">EMS Response Section </w:t>
            </w:r>
          </w:p>
        </w:tc>
      </w:tr>
      <w:tr w:rsidR="00E01AB3" w:rsidRPr="00375960" w14:paraId="51A58340" w14:textId="77777777" w:rsidTr="00C9201A">
        <w:trPr>
          <w:jc w:val="center"/>
        </w:trPr>
        <w:tc>
          <w:tcPr>
            <w:tcW w:w="3235" w:type="dxa"/>
          </w:tcPr>
          <w:p w14:paraId="63CE8A07" w14:textId="6E381D91" w:rsidR="00E01AB3" w:rsidRPr="00375960" w:rsidRDefault="00E01AB3" w:rsidP="00E7637C">
            <w:pPr>
              <w:pStyle w:val="TableEntry"/>
            </w:pPr>
            <w:r w:rsidRPr="00375960">
              <w:t xml:space="preserve">Unit Back </w:t>
            </w:r>
            <w:r w:rsidR="003D6123" w:rsidRPr="00375960">
              <w:t>in</w:t>
            </w:r>
            <w:r w:rsidRPr="00375960">
              <w:t xml:space="preserve"> Service Date/Time</w:t>
            </w:r>
          </w:p>
        </w:tc>
        <w:tc>
          <w:tcPr>
            <w:tcW w:w="4876" w:type="dxa"/>
          </w:tcPr>
          <w:p w14:paraId="05921E6A" w14:textId="77777777" w:rsidR="00E01AB3" w:rsidRPr="00375960" w:rsidRDefault="00E01AB3" w:rsidP="007475AB">
            <w:pPr>
              <w:pStyle w:val="TableEntry"/>
            </w:pPr>
            <w:r w:rsidRPr="00375960">
              <w:t xml:space="preserve">EMS Response Section </w:t>
            </w:r>
          </w:p>
        </w:tc>
      </w:tr>
      <w:tr w:rsidR="00E01AB3" w:rsidRPr="00375960" w14:paraId="77E3EB30" w14:textId="77777777" w:rsidTr="00C9201A">
        <w:trPr>
          <w:jc w:val="center"/>
        </w:trPr>
        <w:tc>
          <w:tcPr>
            <w:tcW w:w="3235" w:type="dxa"/>
          </w:tcPr>
          <w:p w14:paraId="55A917AC" w14:textId="77777777" w:rsidR="00E01AB3" w:rsidRPr="00375960" w:rsidRDefault="00E01AB3" w:rsidP="00E7637C">
            <w:pPr>
              <w:pStyle w:val="TableEntry"/>
            </w:pPr>
            <w:r w:rsidRPr="00375960">
              <w:t>Unit Canceled Date/Time</w:t>
            </w:r>
          </w:p>
        </w:tc>
        <w:tc>
          <w:tcPr>
            <w:tcW w:w="4876" w:type="dxa"/>
          </w:tcPr>
          <w:p w14:paraId="52FE1120" w14:textId="77777777" w:rsidR="00E01AB3" w:rsidRPr="00375960" w:rsidRDefault="00E01AB3" w:rsidP="007475AB">
            <w:pPr>
              <w:pStyle w:val="TableEntry"/>
            </w:pPr>
            <w:r w:rsidRPr="00375960">
              <w:t xml:space="preserve">EMS Response Section </w:t>
            </w:r>
          </w:p>
        </w:tc>
      </w:tr>
      <w:tr w:rsidR="00E01AB3" w:rsidRPr="00375960" w14:paraId="7681B2E9" w14:textId="77777777" w:rsidTr="00C9201A">
        <w:trPr>
          <w:jc w:val="center"/>
        </w:trPr>
        <w:tc>
          <w:tcPr>
            <w:tcW w:w="3235" w:type="dxa"/>
          </w:tcPr>
          <w:p w14:paraId="7DC28639" w14:textId="77777777" w:rsidR="00E01AB3" w:rsidRPr="00375960" w:rsidRDefault="00E01AB3" w:rsidP="00E7637C">
            <w:pPr>
              <w:pStyle w:val="TableEntry"/>
            </w:pPr>
            <w:r w:rsidRPr="00375960">
              <w:t>Unit Back at Home Location Date/Time</w:t>
            </w:r>
          </w:p>
        </w:tc>
        <w:tc>
          <w:tcPr>
            <w:tcW w:w="4876" w:type="dxa"/>
          </w:tcPr>
          <w:p w14:paraId="2AA4273A" w14:textId="77777777" w:rsidR="00E01AB3" w:rsidRPr="00375960" w:rsidRDefault="00E01AB3" w:rsidP="007475AB">
            <w:pPr>
              <w:pStyle w:val="TableEntry"/>
            </w:pPr>
            <w:r w:rsidRPr="00375960">
              <w:t xml:space="preserve">EMS Response Section </w:t>
            </w:r>
          </w:p>
        </w:tc>
      </w:tr>
      <w:tr w:rsidR="00E01AB3" w:rsidRPr="00375960" w14:paraId="53F808C8" w14:textId="77777777" w:rsidTr="00C9201A">
        <w:trPr>
          <w:jc w:val="center"/>
        </w:trPr>
        <w:tc>
          <w:tcPr>
            <w:tcW w:w="3235" w:type="dxa"/>
          </w:tcPr>
          <w:p w14:paraId="68B9827D" w14:textId="77777777" w:rsidR="00E01AB3" w:rsidRPr="00375960" w:rsidRDefault="00E01AB3" w:rsidP="00E7637C">
            <w:pPr>
              <w:pStyle w:val="TableEntry"/>
            </w:pPr>
            <w:r w:rsidRPr="00375960">
              <w:t>EMS Call Complete Date/Time</w:t>
            </w:r>
          </w:p>
        </w:tc>
        <w:tc>
          <w:tcPr>
            <w:tcW w:w="4876" w:type="dxa"/>
          </w:tcPr>
          <w:p w14:paraId="2FCFDA57" w14:textId="77777777" w:rsidR="00E01AB3" w:rsidRPr="00375960" w:rsidRDefault="00E01AB3" w:rsidP="007475AB">
            <w:pPr>
              <w:pStyle w:val="TableEntry"/>
            </w:pPr>
            <w:r w:rsidRPr="00375960">
              <w:t xml:space="preserve">EMS Response Section </w:t>
            </w:r>
          </w:p>
        </w:tc>
      </w:tr>
      <w:tr w:rsidR="00E01AB3" w:rsidRPr="00375960" w14:paraId="225BC490" w14:textId="77777777" w:rsidTr="00C9201A">
        <w:trPr>
          <w:jc w:val="center"/>
        </w:trPr>
        <w:tc>
          <w:tcPr>
            <w:tcW w:w="3235" w:type="dxa"/>
          </w:tcPr>
          <w:p w14:paraId="6D75BDF1" w14:textId="77777777" w:rsidR="00E01AB3" w:rsidRPr="00375960" w:rsidRDefault="00E01AB3" w:rsidP="00E7637C">
            <w:pPr>
              <w:pStyle w:val="TableEntry"/>
            </w:pPr>
            <w:r w:rsidRPr="00375960">
              <w:t>EMS Patient ID</w:t>
            </w:r>
          </w:p>
        </w:tc>
        <w:tc>
          <w:tcPr>
            <w:tcW w:w="4876" w:type="dxa"/>
          </w:tcPr>
          <w:p w14:paraId="5904A5DC" w14:textId="77777777" w:rsidR="00E01AB3" w:rsidRPr="00375960" w:rsidRDefault="00E01AB3" w:rsidP="007475AB">
            <w:pPr>
              <w:pStyle w:val="TableEntry"/>
            </w:pPr>
            <w:r w:rsidRPr="00375960">
              <w:t>Header</w:t>
            </w:r>
          </w:p>
        </w:tc>
      </w:tr>
      <w:tr w:rsidR="00E01AB3" w:rsidRPr="00375960" w14:paraId="2C00E647" w14:textId="77777777" w:rsidTr="00C9201A">
        <w:trPr>
          <w:jc w:val="center"/>
        </w:trPr>
        <w:tc>
          <w:tcPr>
            <w:tcW w:w="3235" w:type="dxa"/>
          </w:tcPr>
          <w:p w14:paraId="35908169" w14:textId="77777777" w:rsidR="00E01AB3" w:rsidRPr="00375960" w:rsidRDefault="00E01AB3" w:rsidP="00E7637C">
            <w:pPr>
              <w:pStyle w:val="TableEntry"/>
            </w:pPr>
            <w:r w:rsidRPr="00375960">
              <w:t>Last name</w:t>
            </w:r>
          </w:p>
        </w:tc>
        <w:tc>
          <w:tcPr>
            <w:tcW w:w="4876" w:type="dxa"/>
          </w:tcPr>
          <w:p w14:paraId="03C15C5C" w14:textId="77777777" w:rsidR="00E01AB3" w:rsidRPr="00375960" w:rsidRDefault="00E01AB3" w:rsidP="007475AB">
            <w:pPr>
              <w:pStyle w:val="TableEntry"/>
            </w:pPr>
            <w:r w:rsidRPr="00375960">
              <w:t>Header</w:t>
            </w:r>
          </w:p>
        </w:tc>
      </w:tr>
      <w:tr w:rsidR="00E01AB3" w:rsidRPr="00375960" w14:paraId="324880FF" w14:textId="77777777" w:rsidTr="00C9201A">
        <w:trPr>
          <w:jc w:val="center"/>
        </w:trPr>
        <w:tc>
          <w:tcPr>
            <w:tcW w:w="3235" w:type="dxa"/>
          </w:tcPr>
          <w:p w14:paraId="398EF5C1" w14:textId="77777777" w:rsidR="00E01AB3" w:rsidRPr="00375960" w:rsidRDefault="00E01AB3" w:rsidP="00E7637C">
            <w:pPr>
              <w:pStyle w:val="TableEntry"/>
            </w:pPr>
            <w:r w:rsidRPr="00375960">
              <w:t>First name</w:t>
            </w:r>
          </w:p>
        </w:tc>
        <w:tc>
          <w:tcPr>
            <w:tcW w:w="4876" w:type="dxa"/>
          </w:tcPr>
          <w:p w14:paraId="3C76BD49" w14:textId="77777777" w:rsidR="00E01AB3" w:rsidRPr="00375960" w:rsidRDefault="00E01AB3" w:rsidP="007475AB">
            <w:pPr>
              <w:pStyle w:val="TableEntry"/>
            </w:pPr>
            <w:r w:rsidRPr="00375960">
              <w:t>Header</w:t>
            </w:r>
          </w:p>
        </w:tc>
      </w:tr>
      <w:tr w:rsidR="00E01AB3" w:rsidRPr="00375960" w14:paraId="28CC614D" w14:textId="77777777" w:rsidTr="00C9201A">
        <w:trPr>
          <w:jc w:val="center"/>
        </w:trPr>
        <w:tc>
          <w:tcPr>
            <w:tcW w:w="3235" w:type="dxa"/>
          </w:tcPr>
          <w:p w14:paraId="22898A8F" w14:textId="77777777" w:rsidR="00E01AB3" w:rsidRPr="00375960" w:rsidRDefault="00E01AB3" w:rsidP="00E7637C">
            <w:pPr>
              <w:pStyle w:val="TableEntry"/>
            </w:pPr>
            <w:r w:rsidRPr="00375960">
              <w:t xml:space="preserve">middle initial </w:t>
            </w:r>
          </w:p>
        </w:tc>
        <w:tc>
          <w:tcPr>
            <w:tcW w:w="4876" w:type="dxa"/>
          </w:tcPr>
          <w:p w14:paraId="11955436" w14:textId="77777777" w:rsidR="00E01AB3" w:rsidRPr="00375960" w:rsidRDefault="00E01AB3" w:rsidP="007475AB">
            <w:pPr>
              <w:pStyle w:val="TableEntry"/>
            </w:pPr>
            <w:r w:rsidRPr="00375960">
              <w:t>Header</w:t>
            </w:r>
          </w:p>
        </w:tc>
      </w:tr>
      <w:tr w:rsidR="00E01AB3" w:rsidRPr="00375960" w14:paraId="322DA858" w14:textId="77777777" w:rsidTr="00C9201A">
        <w:trPr>
          <w:jc w:val="center"/>
        </w:trPr>
        <w:tc>
          <w:tcPr>
            <w:tcW w:w="3235" w:type="dxa"/>
          </w:tcPr>
          <w:p w14:paraId="43BD9DF7" w14:textId="77777777" w:rsidR="00E01AB3" w:rsidRPr="00375960" w:rsidRDefault="00E01AB3" w:rsidP="00E7637C">
            <w:pPr>
              <w:pStyle w:val="TableEntry"/>
            </w:pPr>
            <w:r w:rsidRPr="00375960">
              <w:t xml:space="preserve">home address </w:t>
            </w:r>
          </w:p>
        </w:tc>
        <w:tc>
          <w:tcPr>
            <w:tcW w:w="4876" w:type="dxa"/>
          </w:tcPr>
          <w:p w14:paraId="5C61E226" w14:textId="77777777" w:rsidR="00E01AB3" w:rsidRPr="00375960" w:rsidRDefault="00E01AB3" w:rsidP="007475AB">
            <w:pPr>
              <w:pStyle w:val="TableEntry"/>
            </w:pPr>
            <w:r w:rsidRPr="00375960">
              <w:t>Header</w:t>
            </w:r>
          </w:p>
        </w:tc>
      </w:tr>
      <w:tr w:rsidR="00E01AB3" w:rsidRPr="00375960" w14:paraId="3434A720" w14:textId="77777777" w:rsidTr="00C9201A">
        <w:trPr>
          <w:jc w:val="center"/>
        </w:trPr>
        <w:tc>
          <w:tcPr>
            <w:tcW w:w="3235" w:type="dxa"/>
          </w:tcPr>
          <w:p w14:paraId="1C9FF7F6" w14:textId="77777777" w:rsidR="00E01AB3" w:rsidRPr="00375960" w:rsidRDefault="00E01AB3" w:rsidP="00E7637C">
            <w:pPr>
              <w:pStyle w:val="TableEntry"/>
            </w:pPr>
            <w:r w:rsidRPr="00375960">
              <w:t>home city</w:t>
            </w:r>
          </w:p>
        </w:tc>
        <w:tc>
          <w:tcPr>
            <w:tcW w:w="4876" w:type="dxa"/>
          </w:tcPr>
          <w:p w14:paraId="3FF8507D" w14:textId="77777777" w:rsidR="00E01AB3" w:rsidRPr="00375960" w:rsidRDefault="00E01AB3" w:rsidP="007475AB">
            <w:pPr>
              <w:pStyle w:val="TableEntry"/>
            </w:pPr>
            <w:r w:rsidRPr="00375960">
              <w:t>Header</w:t>
            </w:r>
          </w:p>
        </w:tc>
      </w:tr>
      <w:tr w:rsidR="00E01AB3" w:rsidRPr="00375960" w14:paraId="02824AEC" w14:textId="77777777" w:rsidTr="00C9201A">
        <w:trPr>
          <w:jc w:val="center"/>
        </w:trPr>
        <w:tc>
          <w:tcPr>
            <w:tcW w:w="3235" w:type="dxa"/>
          </w:tcPr>
          <w:p w14:paraId="62FC36B0" w14:textId="77777777" w:rsidR="00E01AB3" w:rsidRPr="00375960" w:rsidRDefault="00E01AB3" w:rsidP="00E7637C">
            <w:pPr>
              <w:pStyle w:val="TableEntry"/>
            </w:pPr>
            <w:r w:rsidRPr="00375960">
              <w:t>home country</w:t>
            </w:r>
          </w:p>
        </w:tc>
        <w:tc>
          <w:tcPr>
            <w:tcW w:w="4876" w:type="dxa"/>
          </w:tcPr>
          <w:p w14:paraId="00CAE365" w14:textId="77777777" w:rsidR="00E01AB3" w:rsidRPr="00375960" w:rsidRDefault="00E01AB3" w:rsidP="007475AB">
            <w:pPr>
              <w:pStyle w:val="TableEntry"/>
            </w:pPr>
            <w:r w:rsidRPr="00375960">
              <w:t>Header</w:t>
            </w:r>
          </w:p>
        </w:tc>
      </w:tr>
      <w:tr w:rsidR="00E01AB3" w:rsidRPr="00375960" w14:paraId="6C3B148A" w14:textId="77777777" w:rsidTr="00C9201A">
        <w:trPr>
          <w:jc w:val="center"/>
        </w:trPr>
        <w:tc>
          <w:tcPr>
            <w:tcW w:w="3235" w:type="dxa"/>
          </w:tcPr>
          <w:p w14:paraId="5B81002C" w14:textId="77777777" w:rsidR="00E01AB3" w:rsidRPr="00375960" w:rsidRDefault="00E01AB3" w:rsidP="00E7637C">
            <w:pPr>
              <w:pStyle w:val="TableEntry"/>
            </w:pPr>
            <w:r w:rsidRPr="00375960">
              <w:t xml:space="preserve">home state </w:t>
            </w:r>
          </w:p>
        </w:tc>
        <w:tc>
          <w:tcPr>
            <w:tcW w:w="4876" w:type="dxa"/>
          </w:tcPr>
          <w:p w14:paraId="7EF08569" w14:textId="77777777" w:rsidR="00E01AB3" w:rsidRPr="00375960" w:rsidRDefault="00E01AB3" w:rsidP="007475AB">
            <w:pPr>
              <w:pStyle w:val="TableEntry"/>
            </w:pPr>
            <w:r w:rsidRPr="00375960">
              <w:t>Header</w:t>
            </w:r>
          </w:p>
        </w:tc>
      </w:tr>
      <w:tr w:rsidR="00E01AB3" w:rsidRPr="00375960" w14:paraId="6D046390" w14:textId="77777777" w:rsidTr="00C9201A">
        <w:trPr>
          <w:jc w:val="center"/>
        </w:trPr>
        <w:tc>
          <w:tcPr>
            <w:tcW w:w="3235" w:type="dxa"/>
          </w:tcPr>
          <w:p w14:paraId="318FD4AA" w14:textId="77777777" w:rsidR="00E01AB3" w:rsidRPr="00375960" w:rsidRDefault="00E01AB3" w:rsidP="00E7637C">
            <w:pPr>
              <w:pStyle w:val="TableEntry"/>
            </w:pPr>
            <w:r w:rsidRPr="00375960">
              <w:t xml:space="preserve">home zip code </w:t>
            </w:r>
          </w:p>
        </w:tc>
        <w:tc>
          <w:tcPr>
            <w:tcW w:w="4876" w:type="dxa"/>
          </w:tcPr>
          <w:p w14:paraId="75DE5233" w14:textId="77777777" w:rsidR="00E01AB3" w:rsidRPr="00375960" w:rsidRDefault="00E01AB3" w:rsidP="007475AB">
            <w:pPr>
              <w:pStyle w:val="TableEntry"/>
            </w:pPr>
            <w:r w:rsidRPr="00375960">
              <w:t>Header</w:t>
            </w:r>
          </w:p>
        </w:tc>
      </w:tr>
      <w:tr w:rsidR="00E01AB3" w:rsidRPr="00375960" w14:paraId="670B82B1" w14:textId="77777777" w:rsidTr="00C9201A">
        <w:trPr>
          <w:jc w:val="center"/>
        </w:trPr>
        <w:tc>
          <w:tcPr>
            <w:tcW w:w="3235" w:type="dxa"/>
          </w:tcPr>
          <w:p w14:paraId="5C6C8106" w14:textId="77777777" w:rsidR="00E01AB3" w:rsidRPr="00375960" w:rsidRDefault="00E01AB3" w:rsidP="00E7637C">
            <w:pPr>
              <w:pStyle w:val="TableEntry"/>
            </w:pPr>
            <w:r w:rsidRPr="00375960">
              <w:t xml:space="preserve">country of residence </w:t>
            </w:r>
          </w:p>
        </w:tc>
        <w:tc>
          <w:tcPr>
            <w:tcW w:w="4876" w:type="dxa"/>
          </w:tcPr>
          <w:p w14:paraId="499EAACE" w14:textId="77777777" w:rsidR="00E01AB3" w:rsidRPr="00375960" w:rsidRDefault="00E01AB3" w:rsidP="007475AB">
            <w:pPr>
              <w:pStyle w:val="TableEntry"/>
            </w:pPr>
            <w:r w:rsidRPr="00375960">
              <w:t>Header</w:t>
            </w:r>
          </w:p>
        </w:tc>
      </w:tr>
      <w:tr w:rsidR="00E01AB3" w:rsidRPr="00375960" w14:paraId="6ABA4EAC" w14:textId="77777777" w:rsidTr="00C9201A">
        <w:trPr>
          <w:jc w:val="center"/>
        </w:trPr>
        <w:tc>
          <w:tcPr>
            <w:tcW w:w="3235" w:type="dxa"/>
          </w:tcPr>
          <w:p w14:paraId="3FA1A2AF" w14:textId="77777777" w:rsidR="00E01AB3" w:rsidRPr="00375960" w:rsidRDefault="00E01AB3" w:rsidP="00E7637C">
            <w:pPr>
              <w:pStyle w:val="TableEntry"/>
            </w:pPr>
            <w:r w:rsidRPr="00375960">
              <w:t xml:space="preserve">home census tract </w:t>
            </w:r>
          </w:p>
        </w:tc>
        <w:tc>
          <w:tcPr>
            <w:tcW w:w="4876" w:type="dxa"/>
          </w:tcPr>
          <w:p w14:paraId="36EADA02" w14:textId="77777777" w:rsidR="00E01AB3" w:rsidRPr="00375960" w:rsidRDefault="00E01AB3" w:rsidP="007475AB">
            <w:pPr>
              <w:pStyle w:val="TableEntry"/>
            </w:pPr>
            <w:r w:rsidRPr="00375960">
              <w:t>Header</w:t>
            </w:r>
          </w:p>
        </w:tc>
      </w:tr>
      <w:tr w:rsidR="00E01AB3" w:rsidRPr="00375960" w14:paraId="192BE3AB" w14:textId="77777777" w:rsidTr="00C9201A">
        <w:trPr>
          <w:jc w:val="center"/>
        </w:trPr>
        <w:tc>
          <w:tcPr>
            <w:tcW w:w="3235" w:type="dxa"/>
          </w:tcPr>
          <w:p w14:paraId="0869156C" w14:textId="77777777" w:rsidR="00E01AB3" w:rsidRPr="00375960" w:rsidRDefault="00E01AB3" w:rsidP="00E7637C">
            <w:pPr>
              <w:pStyle w:val="TableEntry"/>
            </w:pPr>
            <w:r w:rsidRPr="00375960">
              <w:t xml:space="preserve">social security number </w:t>
            </w:r>
          </w:p>
        </w:tc>
        <w:tc>
          <w:tcPr>
            <w:tcW w:w="4876" w:type="dxa"/>
          </w:tcPr>
          <w:p w14:paraId="42678A27" w14:textId="77777777" w:rsidR="00E01AB3" w:rsidRPr="00375960" w:rsidRDefault="00E01AB3" w:rsidP="007475AB">
            <w:pPr>
              <w:pStyle w:val="TableEntry"/>
            </w:pPr>
            <w:r w:rsidRPr="00375960">
              <w:t>Header</w:t>
            </w:r>
          </w:p>
        </w:tc>
      </w:tr>
      <w:tr w:rsidR="00E01AB3" w:rsidRPr="00375960" w14:paraId="189D6A05" w14:textId="77777777" w:rsidTr="00C9201A">
        <w:trPr>
          <w:jc w:val="center"/>
        </w:trPr>
        <w:tc>
          <w:tcPr>
            <w:tcW w:w="3235" w:type="dxa"/>
          </w:tcPr>
          <w:p w14:paraId="43C9E75F" w14:textId="77777777" w:rsidR="00E01AB3" w:rsidRPr="00375960" w:rsidRDefault="00E01AB3" w:rsidP="00E7637C">
            <w:pPr>
              <w:pStyle w:val="TableEntry"/>
            </w:pPr>
            <w:r w:rsidRPr="00375960">
              <w:t xml:space="preserve">gender </w:t>
            </w:r>
          </w:p>
        </w:tc>
        <w:tc>
          <w:tcPr>
            <w:tcW w:w="4876" w:type="dxa"/>
          </w:tcPr>
          <w:p w14:paraId="33BDEF98" w14:textId="77777777" w:rsidR="00E01AB3" w:rsidRPr="00375960" w:rsidRDefault="00E01AB3" w:rsidP="007475AB">
            <w:pPr>
              <w:pStyle w:val="TableEntry"/>
            </w:pPr>
            <w:r w:rsidRPr="00375960">
              <w:t>Header</w:t>
            </w:r>
          </w:p>
        </w:tc>
      </w:tr>
      <w:tr w:rsidR="00E01AB3" w:rsidRPr="00375960" w14:paraId="76573CB8" w14:textId="77777777" w:rsidTr="00C9201A">
        <w:trPr>
          <w:jc w:val="center"/>
        </w:trPr>
        <w:tc>
          <w:tcPr>
            <w:tcW w:w="3235" w:type="dxa"/>
          </w:tcPr>
          <w:p w14:paraId="69F90673" w14:textId="77777777" w:rsidR="00E01AB3" w:rsidRPr="00375960" w:rsidRDefault="00E01AB3" w:rsidP="00E7637C">
            <w:pPr>
              <w:pStyle w:val="TableEntry"/>
            </w:pPr>
            <w:r w:rsidRPr="00375960">
              <w:t>Race</w:t>
            </w:r>
          </w:p>
        </w:tc>
        <w:tc>
          <w:tcPr>
            <w:tcW w:w="4876" w:type="dxa"/>
          </w:tcPr>
          <w:p w14:paraId="1179524E" w14:textId="77777777" w:rsidR="00E01AB3" w:rsidRPr="00375960" w:rsidRDefault="00E01AB3" w:rsidP="007475AB">
            <w:pPr>
              <w:pStyle w:val="TableEntry"/>
            </w:pPr>
            <w:r w:rsidRPr="00375960">
              <w:t>Header</w:t>
            </w:r>
          </w:p>
        </w:tc>
      </w:tr>
      <w:tr w:rsidR="00E01AB3" w:rsidRPr="00375960" w14:paraId="5470D8E2" w14:textId="77777777" w:rsidTr="00C9201A">
        <w:trPr>
          <w:jc w:val="center"/>
        </w:trPr>
        <w:tc>
          <w:tcPr>
            <w:tcW w:w="3235" w:type="dxa"/>
          </w:tcPr>
          <w:p w14:paraId="0BC15C81" w14:textId="77777777" w:rsidR="00E01AB3" w:rsidRPr="00375960" w:rsidRDefault="00E01AB3" w:rsidP="00E7637C">
            <w:pPr>
              <w:pStyle w:val="TableEntry"/>
            </w:pPr>
            <w:r w:rsidRPr="00375960">
              <w:t>Age</w:t>
            </w:r>
          </w:p>
        </w:tc>
        <w:tc>
          <w:tcPr>
            <w:tcW w:w="4876" w:type="dxa"/>
          </w:tcPr>
          <w:p w14:paraId="14066582" w14:textId="77777777" w:rsidR="00E01AB3" w:rsidRPr="00375960" w:rsidRDefault="00E01AB3" w:rsidP="007475AB">
            <w:pPr>
              <w:pStyle w:val="TableEntry"/>
            </w:pPr>
            <w:r w:rsidRPr="00375960">
              <w:t>Header</w:t>
            </w:r>
          </w:p>
        </w:tc>
      </w:tr>
      <w:tr w:rsidR="00E01AB3" w:rsidRPr="00375960" w14:paraId="5061B7AA" w14:textId="77777777" w:rsidTr="00C9201A">
        <w:trPr>
          <w:jc w:val="center"/>
        </w:trPr>
        <w:tc>
          <w:tcPr>
            <w:tcW w:w="3235" w:type="dxa"/>
          </w:tcPr>
          <w:p w14:paraId="083D39D6" w14:textId="77777777" w:rsidR="00E01AB3" w:rsidRPr="00375960" w:rsidRDefault="00E01AB3" w:rsidP="00E7637C">
            <w:pPr>
              <w:pStyle w:val="TableEntry"/>
            </w:pPr>
            <w:r w:rsidRPr="00375960">
              <w:t>Age Units</w:t>
            </w:r>
          </w:p>
        </w:tc>
        <w:tc>
          <w:tcPr>
            <w:tcW w:w="4876" w:type="dxa"/>
          </w:tcPr>
          <w:p w14:paraId="2FE07127" w14:textId="77777777" w:rsidR="00E01AB3" w:rsidRPr="00375960" w:rsidRDefault="00E01AB3" w:rsidP="007475AB">
            <w:pPr>
              <w:pStyle w:val="TableEntry"/>
            </w:pPr>
            <w:r w:rsidRPr="00375960">
              <w:t>Header</w:t>
            </w:r>
          </w:p>
        </w:tc>
      </w:tr>
      <w:tr w:rsidR="00E01AB3" w:rsidRPr="00375960" w14:paraId="08BED2C6" w14:textId="77777777" w:rsidTr="00C9201A">
        <w:trPr>
          <w:jc w:val="center"/>
        </w:trPr>
        <w:tc>
          <w:tcPr>
            <w:tcW w:w="3235" w:type="dxa"/>
          </w:tcPr>
          <w:p w14:paraId="4FCFCE12" w14:textId="77777777" w:rsidR="00E01AB3" w:rsidRPr="00375960" w:rsidRDefault="00E01AB3" w:rsidP="00E7637C">
            <w:pPr>
              <w:pStyle w:val="TableEntry"/>
            </w:pPr>
            <w:r w:rsidRPr="00375960">
              <w:t>Date of Birth</w:t>
            </w:r>
          </w:p>
        </w:tc>
        <w:tc>
          <w:tcPr>
            <w:tcW w:w="4876" w:type="dxa"/>
          </w:tcPr>
          <w:p w14:paraId="72217628" w14:textId="77777777" w:rsidR="00E01AB3" w:rsidRPr="00375960" w:rsidRDefault="00E01AB3" w:rsidP="007475AB">
            <w:pPr>
              <w:pStyle w:val="TableEntry"/>
            </w:pPr>
            <w:r w:rsidRPr="00375960">
              <w:t>Header</w:t>
            </w:r>
          </w:p>
        </w:tc>
      </w:tr>
      <w:tr w:rsidR="00E01AB3" w:rsidRPr="00375960" w14:paraId="03359417" w14:textId="77777777" w:rsidTr="00C9201A">
        <w:trPr>
          <w:jc w:val="center"/>
        </w:trPr>
        <w:tc>
          <w:tcPr>
            <w:tcW w:w="3235" w:type="dxa"/>
          </w:tcPr>
          <w:p w14:paraId="1BA89B52" w14:textId="77777777" w:rsidR="00E01AB3" w:rsidRPr="00375960" w:rsidRDefault="00E01AB3" w:rsidP="00E7637C">
            <w:pPr>
              <w:pStyle w:val="TableEntry"/>
            </w:pPr>
            <w:r w:rsidRPr="00375960">
              <w:t>Patient's Phone Number</w:t>
            </w:r>
          </w:p>
        </w:tc>
        <w:tc>
          <w:tcPr>
            <w:tcW w:w="4876" w:type="dxa"/>
          </w:tcPr>
          <w:p w14:paraId="2E5B64C5" w14:textId="77777777" w:rsidR="00E01AB3" w:rsidRPr="00375960" w:rsidRDefault="00E01AB3" w:rsidP="007475AB">
            <w:pPr>
              <w:pStyle w:val="TableEntry"/>
            </w:pPr>
            <w:r w:rsidRPr="00375960">
              <w:t>Header</w:t>
            </w:r>
          </w:p>
        </w:tc>
      </w:tr>
      <w:tr w:rsidR="00E01AB3" w:rsidRPr="00375960" w14:paraId="36801EE1" w14:textId="77777777" w:rsidTr="00C9201A">
        <w:trPr>
          <w:jc w:val="center"/>
        </w:trPr>
        <w:tc>
          <w:tcPr>
            <w:tcW w:w="3235" w:type="dxa"/>
          </w:tcPr>
          <w:p w14:paraId="397EE483" w14:textId="77777777" w:rsidR="00E01AB3" w:rsidRPr="00375960" w:rsidRDefault="00E01AB3" w:rsidP="00E7637C">
            <w:pPr>
              <w:pStyle w:val="TableEntry"/>
            </w:pPr>
            <w:r w:rsidRPr="00375960">
              <w:t xml:space="preserve">Primary Method of Payment </w:t>
            </w:r>
          </w:p>
        </w:tc>
        <w:tc>
          <w:tcPr>
            <w:tcW w:w="4876" w:type="dxa"/>
          </w:tcPr>
          <w:p w14:paraId="54114B3C" w14:textId="77777777" w:rsidR="00E01AB3" w:rsidRPr="00375960" w:rsidRDefault="00E01AB3" w:rsidP="007475AB">
            <w:pPr>
              <w:pStyle w:val="TableEntry"/>
            </w:pPr>
            <w:r w:rsidRPr="00375960">
              <w:t>Payer</w:t>
            </w:r>
          </w:p>
        </w:tc>
      </w:tr>
      <w:tr w:rsidR="00E01AB3" w:rsidRPr="00375960" w14:paraId="2F807B2A" w14:textId="77777777" w:rsidTr="00C9201A">
        <w:trPr>
          <w:jc w:val="center"/>
        </w:trPr>
        <w:tc>
          <w:tcPr>
            <w:tcW w:w="3235" w:type="dxa"/>
          </w:tcPr>
          <w:p w14:paraId="6C2D6EA9" w14:textId="77777777" w:rsidR="00E01AB3" w:rsidRPr="00375960" w:rsidRDefault="00E01AB3" w:rsidP="00E7637C">
            <w:pPr>
              <w:pStyle w:val="TableEntry"/>
            </w:pPr>
            <w:r w:rsidRPr="00375960">
              <w:t xml:space="preserve">Closest Relative/Guardian Last Name </w:t>
            </w:r>
          </w:p>
        </w:tc>
        <w:tc>
          <w:tcPr>
            <w:tcW w:w="4876" w:type="dxa"/>
          </w:tcPr>
          <w:p w14:paraId="25FB29D4" w14:textId="77777777" w:rsidR="00E01AB3" w:rsidRPr="00375960" w:rsidRDefault="00E01AB3" w:rsidP="007475AB">
            <w:pPr>
              <w:pStyle w:val="TableEntry"/>
            </w:pPr>
            <w:r w:rsidRPr="00375960">
              <w:t xml:space="preserve">Header </w:t>
            </w:r>
          </w:p>
        </w:tc>
      </w:tr>
      <w:tr w:rsidR="00E01AB3" w:rsidRPr="00375960" w14:paraId="1D9F8F6F" w14:textId="77777777" w:rsidTr="00C9201A">
        <w:trPr>
          <w:jc w:val="center"/>
        </w:trPr>
        <w:tc>
          <w:tcPr>
            <w:tcW w:w="3235" w:type="dxa"/>
          </w:tcPr>
          <w:p w14:paraId="6F01C93B" w14:textId="77777777" w:rsidR="00E01AB3" w:rsidRPr="00375960" w:rsidRDefault="00E01AB3" w:rsidP="00E7637C">
            <w:pPr>
              <w:pStyle w:val="TableEntry"/>
            </w:pPr>
            <w:r w:rsidRPr="00375960">
              <w:t>Closest Relative/Guardian First Name</w:t>
            </w:r>
          </w:p>
        </w:tc>
        <w:tc>
          <w:tcPr>
            <w:tcW w:w="4876" w:type="dxa"/>
          </w:tcPr>
          <w:p w14:paraId="3291C782" w14:textId="77777777" w:rsidR="00E01AB3" w:rsidRPr="00375960" w:rsidRDefault="00E01AB3" w:rsidP="007475AB">
            <w:pPr>
              <w:pStyle w:val="TableEntry"/>
            </w:pPr>
            <w:r w:rsidRPr="00375960">
              <w:t xml:space="preserve">Header </w:t>
            </w:r>
          </w:p>
        </w:tc>
      </w:tr>
      <w:tr w:rsidR="00E01AB3" w:rsidRPr="00375960" w14:paraId="7D2E16EA" w14:textId="77777777" w:rsidTr="00C9201A">
        <w:trPr>
          <w:jc w:val="center"/>
        </w:trPr>
        <w:tc>
          <w:tcPr>
            <w:tcW w:w="3235" w:type="dxa"/>
          </w:tcPr>
          <w:p w14:paraId="0D4E5A90" w14:textId="77777777" w:rsidR="00E01AB3" w:rsidRPr="00375960" w:rsidRDefault="00E01AB3" w:rsidP="00E7637C">
            <w:pPr>
              <w:pStyle w:val="TableEntry"/>
            </w:pPr>
            <w:r w:rsidRPr="00375960">
              <w:lastRenderedPageBreak/>
              <w:t>Closest Relative/Guardian Middle Initial/Name</w:t>
            </w:r>
          </w:p>
        </w:tc>
        <w:tc>
          <w:tcPr>
            <w:tcW w:w="4876" w:type="dxa"/>
          </w:tcPr>
          <w:p w14:paraId="11F4F37F" w14:textId="77777777" w:rsidR="00E01AB3" w:rsidRPr="00375960" w:rsidRDefault="00E01AB3" w:rsidP="007475AB">
            <w:pPr>
              <w:pStyle w:val="TableEntry"/>
            </w:pPr>
            <w:r w:rsidRPr="00375960">
              <w:t xml:space="preserve">Header </w:t>
            </w:r>
          </w:p>
        </w:tc>
      </w:tr>
      <w:tr w:rsidR="00E01AB3" w:rsidRPr="00375960" w14:paraId="3B50B790" w14:textId="77777777" w:rsidTr="00C9201A">
        <w:trPr>
          <w:jc w:val="center"/>
        </w:trPr>
        <w:tc>
          <w:tcPr>
            <w:tcW w:w="3235" w:type="dxa"/>
          </w:tcPr>
          <w:p w14:paraId="6C320FA8" w14:textId="77777777" w:rsidR="00E01AB3" w:rsidRPr="00375960" w:rsidRDefault="00E01AB3" w:rsidP="00E7637C">
            <w:pPr>
              <w:pStyle w:val="TableEntry"/>
            </w:pPr>
            <w:r w:rsidRPr="00375960">
              <w:t>Closest Relative/Guardian Street Address</w:t>
            </w:r>
          </w:p>
        </w:tc>
        <w:tc>
          <w:tcPr>
            <w:tcW w:w="4876" w:type="dxa"/>
          </w:tcPr>
          <w:p w14:paraId="578F9B96" w14:textId="77777777" w:rsidR="00E01AB3" w:rsidRPr="00375960" w:rsidRDefault="00E01AB3" w:rsidP="007475AB">
            <w:pPr>
              <w:pStyle w:val="TableEntry"/>
            </w:pPr>
            <w:r w:rsidRPr="00375960">
              <w:t xml:space="preserve">Header </w:t>
            </w:r>
          </w:p>
        </w:tc>
      </w:tr>
      <w:tr w:rsidR="00E01AB3" w:rsidRPr="00375960" w14:paraId="13E66B03" w14:textId="77777777" w:rsidTr="00C9201A">
        <w:trPr>
          <w:jc w:val="center"/>
        </w:trPr>
        <w:tc>
          <w:tcPr>
            <w:tcW w:w="3235" w:type="dxa"/>
          </w:tcPr>
          <w:p w14:paraId="229EE2A3" w14:textId="77777777" w:rsidR="00E01AB3" w:rsidRPr="00375960" w:rsidRDefault="00E01AB3" w:rsidP="00E7637C">
            <w:pPr>
              <w:pStyle w:val="TableEntry"/>
            </w:pPr>
            <w:r w:rsidRPr="00375960">
              <w:t xml:space="preserve">Closest Relative/Guardian City </w:t>
            </w:r>
          </w:p>
        </w:tc>
        <w:tc>
          <w:tcPr>
            <w:tcW w:w="4876" w:type="dxa"/>
          </w:tcPr>
          <w:p w14:paraId="44693A17" w14:textId="77777777" w:rsidR="00E01AB3" w:rsidRPr="00375960" w:rsidRDefault="00E01AB3" w:rsidP="007475AB">
            <w:pPr>
              <w:pStyle w:val="TableEntry"/>
            </w:pPr>
            <w:r w:rsidRPr="00375960">
              <w:t xml:space="preserve">Header </w:t>
            </w:r>
          </w:p>
        </w:tc>
      </w:tr>
      <w:tr w:rsidR="00E01AB3" w:rsidRPr="00375960" w14:paraId="6273B53F" w14:textId="77777777" w:rsidTr="00C9201A">
        <w:trPr>
          <w:jc w:val="center"/>
        </w:trPr>
        <w:tc>
          <w:tcPr>
            <w:tcW w:w="3235" w:type="dxa"/>
          </w:tcPr>
          <w:p w14:paraId="09A3FFBA" w14:textId="77777777" w:rsidR="00E01AB3" w:rsidRPr="00375960" w:rsidRDefault="00E01AB3" w:rsidP="00E7637C">
            <w:pPr>
              <w:pStyle w:val="TableEntry"/>
            </w:pPr>
            <w:r w:rsidRPr="00375960">
              <w:t>Closest Relative/Guardian State</w:t>
            </w:r>
          </w:p>
        </w:tc>
        <w:tc>
          <w:tcPr>
            <w:tcW w:w="4876" w:type="dxa"/>
          </w:tcPr>
          <w:p w14:paraId="7396276F" w14:textId="77777777" w:rsidR="00E01AB3" w:rsidRPr="00375960" w:rsidRDefault="00E01AB3" w:rsidP="007475AB">
            <w:pPr>
              <w:pStyle w:val="TableEntry"/>
            </w:pPr>
            <w:r w:rsidRPr="00375960">
              <w:t xml:space="preserve">Header </w:t>
            </w:r>
          </w:p>
        </w:tc>
      </w:tr>
      <w:tr w:rsidR="00E01AB3" w:rsidRPr="00375960" w14:paraId="36F79F6F" w14:textId="77777777" w:rsidTr="00C9201A">
        <w:trPr>
          <w:jc w:val="center"/>
        </w:trPr>
        <w:tc>
          <w:tcPr>
            <w:tcW w:w="3235" w:type="dxa"/>
          </w:tcPr>
          <w:p w14:paraId="0BFD2FB2" w14:textId="77777777" w:rsidR="00E01AB3" w:rsidRPr="00375960" w:rsidRDefault="00E01AB3" w:rsidP="00E7637C">
            <w:pPr>
              <w:pStyle w:val="TableEntry"/>
            </w:pPr>
            <w:r w:rsidRPr="00375960">
              <w:t xml:space="preserve">Closest Relative/Guardian Zip code </w:t>
            </w:r>
          </w:p>
        </w:tc>
        <w:tc>
          <w:tcPr>
            <w:tcW w:w="4876" w:type="dxa"/>
          </w:tcPr>
          <w:p w14:paraId="0B1B722B" w14:textId="77777777" w:rsidR="00E01AB3" w:rsidRPr="00375960" w:rsidRDefault="00E01AB3" w:rsidP="007475AB">
            <w:pPr>
              <w:pStyle w:val="TableEntry"/>
            </w:pPr>
            <w:r w:rsidRPr="00375960">
              <w:t xml:space="preserve">Header </w:t>
            </w:r>
          </w:p>
        </w:tc>
      </w:tr>
      <w:tr w:rsidR="00E01AB3" w:rsidRPr="00375960" w14:paraId="3D65DB4B" w14:textId="77777777" w:rsidTr="00C9201A">
        <w:trPr>
          <w:jc w:val="center"/>
        </w:trPr>
        <w:tc>
          <w:tcPr>
            <w:tcW w:w="3235" w:type="dxa"/>
          </w:tcPr>
          <w:p w14:paraId="54AC278F" w14:textId="77777777" w:rsidR="00E01AB3" w:rsidRPr="00375960" w:rsidRDefault="00E01AB3" w:rsidP="00E7637C">
            <w:pPr>
              <w:pStyle w:val="TableEntry"/>
            </w:pPr>
            <w:r w:rsidRPr="00375960">
              <w:t xml:space="preserve">Closest Relative/Guardian Country </w:t>
            </w:r>
          </w:p>
        </w:tc>
        <w:tc>
          <w:tcPr>
            <w:tcW w:w="4876" w:type="dxa"/>
          </w:tcPr>
          <w:p w14:paraId="6B7688AA" w14:textId="77777777" w:rsidR="00E01AB3" w:rsidRPr="00375960" w:rsidRDefault="00E01AB3" w:rsidP="007475AB">
            <w:pPr>
              <w:pStyle w:val="TableEntry"/>
            </w:pPr>
            <w:r w:rsidRPr="00375960">
              <w:t xml:space="preserve">Header </w:t>
            </w:r>
          </w:p>
        </w:tc>
      </w:tr>
      <w:tr w:rsidR="00E01AB3" w:rsidRPr="00375960" w14:paraId="1E79C724" w14:textId="77777777" w:rsidTr="00C9201A">
        <w:trPr>
          <w:jc w:val="center"/>
        </w:trPr>
        <w:tc>
          <w:tcPr>
            <w:tcW w:w="3235" w:type="dxa"/>
          </w:tcPr>
          <w:p w14:paraId="079A97B4" w14:textId="77777777" w:rsidR="00E01AB3" w:rsidRPr="00375960" w:rsidRDefault="00E01AB3" w:rsidP="00E7637C">
            <w:pPr>
              <w:pStyle w:val="TableEntry"/>
            </w:pPr>
            <w:r w:rsidRPr="00375960">
              <w:t xml:space="preserve">Closest Relative/Guardian Phone Number </w:t>
            </w:r>
          </w:p>
        </w:tc>
        <w:tc>
          <w:tcPr>
            <w:tcW w:w="4876" w:type="dxa"/>
          </w:tcPr>
          <w:p w14:paraId="50BA847E" w14:textId="77777777" w:rsidR="00E01AB3" w:rsidRPr="00375960" w:rsidRDefault="00E01AB3" w:rsidP="007475AB">
            <w:pPr>
              <w:pStyle w:val="TableEntry"/>
            </w:pPr>
            <w:r w:rsidRPr="00375960">
              <w:t xml:space="preserve">Header </w:t>
            </w:r>
          </w:p>
        </w:tc>
      </w:tr>
      <w:tr w:rsidR="00E01AB3" w:rsidRPr="00375960" w14:paraId="25C1B156" w14:textId="77777777" w:rsidTr="00C9201A">
        <w:trPr>
          <w:jc w:val="center"/>
        </w:trPr>
        <w:tc>
          <w:tcPr>
            <w:tcW w:w="3235" w:type="dxa"/>
          </w:tcPr>
          <w:p w14:paraId="40D98319" w14:textId="77777777" w:rsidR="00E01AB3" w:rsidRPr="00375960" w:rsidRDefault="00E01AB3" w:rsidP="00E7637C">
            <w:pPr>
              <w:pStyle w:val="TableEntry"/>
            </w:pPr>
            <w:r w:rsidRPr="00375960">
              <w:t>Closest Relative/Guardian Relationship</w:t>
            </w:r>
          </w:p>
        </w:tc>
        <w:tc>
          <w:tcPr>
            <w:tcW w:w="4876" w:type="dxa"/>
          </w:tcPr>
          <w:p w14:paraId="738739CF" w14:textId="77777777" w:rsidR="00E01AB3" w:rsidRPr="00375960" w:rsidRDefault="00E01AB3" w:rsidP="007475AB">
            <w:pPr>
              <w:pStyle w:val="TableEntry"/>
            </w:pPr>
            <w:r w:rsidRPr="00375960">
              <w:t xml:space="preserve">Header </w:t>
            </w:r>
          </w:p>
        </w:tc>
      </w:tr>
      <w:tr w:rsidR="00E01AB3" w:rsidRPr="00375960" w14:paraId="30F642DC" w14:textId="77777777" w:rsidTr="00C9201A">
        <w:trPr>
          <w:jc w:val="center"/>
        </w:trPr>
        <w:tc>
          <w:tcPr>
            <w:tcW w:w="3235" w:type="dxa"/>
          </w:tcPr>
          <w:p w14:paraId="12BD02E4" w14:textId="77777777" w:rsidR="00E01AB3" w:rsidRPr="00375960" w:rsidRDefault="00E01AB3" w:rsidP="00E7637C">
            <w:pPr>
              <w:pStyle w:val="TableEntry"/>
            </w:pPr>
            <w:r w:rsidRPr="00375960">
              <w:t xml:space="preserve">Patient's Employer </w:t>
            </w:r>
          </w:p>
        </w:tc>
        <w:tc>
          <w:tcPr>
            <w:tcW w:w="4876" w:type="dxa"/>
          </w:tcPr>
          <w:p w14:paraId="7824A5B7" w14:textId="77777777" w:rsidR="00E01AB3" w:rsidRPr="00375960" w:rsidRDefault="00E01AB3" w:rsidP="007475AB">
            <w:pPr>
              <w:pStyle w:val="TableEntry"/>
            </w:pPr>
            <w:r w:rsidRPr="00375960">
              <w:t>Header</w:t>
            </w:r>
          </w:p>
        </w:tc>
      </w:tr>
      <w:tr w:rsidR="00E01AB3" w:rsidRPr="00375960" w14:paraId="00F90953" w14:textId="77777777" w:rsidTr="00C9201A">
        <w:trPr>
          <w:jc w:val="center"/>
        </w:trPr>
        <w:tc>
          <w:tcPr>
            <w:tcW w:w="3235" w:type="dxa"/>
          </w:tcPr>
          <w:p w14:paraId="726FC29E" w14:textId="77777777" w:rsidR="00E01AB3" w:rsidRPr="00375960" w:rsidRDefault="00E01AB3" w:rsidP="00E7637C">
            <w:pPr>
              <w:pStyle w:val="TableEntry"/>
            </w:pPr>
            <w:r w:rsidRPr="00375960">
              <w:t>Patient's Employer's Address</w:t>
            </w:r>
          </w:p>
        </w:tc>
        <w:tc>
          <w:tcPr>
            <w:tcW w:w="4876" w:type="dxa"/>
          </w:tcPr>
          <w:p w14:paraId="448A194A" w14:textId="77777777" w:rsidR="00E01AB3" w:rsidRPr="00375960" w:rsidRDefault="00E01AB3" w:rsidP="007475AB">
            <w:pPr>
              <w:pStyle w:val="TableEntry"/>
            </w:pPr>
            <w:r w:rsidRPr="00375960">
              <w:t xml:space="preserve">Header </w:t>
            </w:r>
          </w:p>
        </w:tc>
      </w:tr>
      <w:tr w:rsidR="00E01AB3" w:rsidRPr="00375960" w14:paraId="694CF58F" w14:textId="77777777" w:rsidTr="00C9201A">
        <w:trPr>
          <w:jc w:val="center"/>
        </w:trPr>
        <w:tc>
          <w:tcPr>
            <w:tcW w:w="3235" w:type="dxa"/>
          </w:tcPr>
          <w:p w14:paraId="6CE755AB" w14:textId="6018E393" w:rsidR="00E01AB3" w:rsidRPr="00375960" w:rsidRDefault="00E01AB3" w:rsidP="00E7637C">
            <w:pPr>
              <w:pStyle w:val="TableEntry"/>
            </w:pPr>
            <w:r w:rsidRPr="00375960">
              <w:t>Patient's Employer's City</w:t>
            </w:r>
          </w:p>
        </w:tc>
        <w:tc>
          <w:tcPr>
            <w:tcW w:w="4876" w:type="dxa"/>
          </w:tcPr>
          <w:p w14:paraId="01CE7AE3" w14:textId="77777777" w:rsidR="00E01AB3" w:rsidRPr="00375960" w:rsidRDefault="00E01AB3" w:rsidP="007475AB">
            <w:pPr>
              <w:pStyle w:val="TableEntry"/>
            </w:pPr>
            <w:r w:rsidRPr="00375960">
              <w:t xml:space="preserve">Header </w:t>
            </w:r>
          </w:p>
        </w:tc>
      </w:tr>
      <w:tr w:rsidR="00E01AB3" w:rsidRPr="00375960" w14:paraId="1472F674" w14:textId="77777777" w:rsidTr="00C9201A">
        <w:trPr>
          <w:jc w:val="center"/>
        </w:trPr>
        <w:tc>
          <w:tcPr>
            <w:tcW w:w="3235" w:type="dxa"/>
          </w:tcPr>
          <w:p w14:paraId="48755767" w14:textId="77777777" w:rsidR="00E01AB3" w:rsidRPr="00375960" w:rsidRDefault="00E01AB3" w:rsidP="00E7637C">
            <w:pPr>
              <w:pStyle w:val="TableEntry"/>
            </w:pPr>
            <w:r w:rsidRPr="00375960">
              <w:t>Patient's Employer's State</w:t>
            </w:r>
          </w:p>
        </w:tc>
        <w:tc>
          <w:tcPr>
            <w:tcW w:w="4876" w:type="dxa"/>
          </w:tcPr>
          <w:p w14:paraId="58A6DCD7" w14:textId="77777777" w:rsidR="00E01AB3" w:rsidRPr="00375960" w:rsidRDefault="00E01AB3" w:rsidP="007475AB">
            <w:pPr>
              <w:pStyle w:val="TableEntry"/>
            </w:pPr>
            <w:r w:rsidRPr="00375960">
              <w:t xml:space="preserve">Header </w:t>
            </w:r>
          </w:p>
        </w:tc>
      </w:tr>
      <w:tr w:rsidR="00E01AB3" w:rsidRPr="00375960" w14:paraId="6F77ED0C" w14:textId="77777777" w:rsidTr="00C9201A">
        <w:trPr>
          <w:jc w:val="center"/>
        </w:trPr>
        <w:tc>
          <w:tcPr>
            <w:tcW w:w="3235" w:type="dxa"/>
          </w:tcPr>
          <w:p w14:paraId="19658B85" w14:textId="77777777" w:rsidR="00E01AB3" w:rsidRPr="00375960" w:rsidRDefault="00E01AB3" w:rsidP="00E7637C">
            <w:pPr>
              <w:pStyle w:val="TableEntry"/>
            </w:pPr>
            <w:r w:rsidRPr="00375960">
              <w:t xml:space="preserve">Patient's Employer's Zip code </w:t>
            </w:r>
          </w:p>
        </w:tc>
        <w:tc>
          <w:tcPr>
            <w:tcW w:w="4876" w:type="dxa"/>
          </w:tcPr>
          <w:p w14:paraId="67A63CD0" w14:textId="77777777" w:rsidR="00E01AB3" w:rsidRPr="00375960" w:rsidRDefault="00E01AB3" w:rsidP="007475AB">
            <w:pPr>
              <w:pStyle w:val="TableEntry"/>
            </w:pPr>
            <w:r w:rsidRPr="00375960">
              <w:t xml:space="preserve">Header </w:t>
            </w:r>
          </w:p>
        </w:tc>
      </w:tr>
      <w:tr w:rsidR="00E01AB3" w:rsidRPr="00375960" w14:paraId="4C04454E" w14:textId="77777777" w:rsidTr="00C9201A">
        <w:trPr>
          <w:jc w:val="center"/>
        </w:trPr>
        <w:tc>
          <w:tcPr>
            <w:tcW w:w="3235" w:type="dxa"/>
          </w:tcPr>
          <w:p w14:paraId="66CDDE5E" w14:textId="77777777" w:rsidR="00E01AB3" w:rsidRPr="00375960" w:rsidRDefault="00E01AB3" w:rsidP="00E7637C">
            <w:pPr>
              <w:pStyle w:val="TableEntry"/>
            </w:pPr>
            <w:r w:rsidRPr="00375960">
              <w:t xml:space="preserve">Patient's Employer's Country </w:t>
            </w:r>
          </w:p>
        </w:tc>
        <w:tc>
          <w:tcPr>
            <w:tcW w:w="4876" w:type="dxa"/>
          </w:tcPr>
          <w:p w14:paraId="02D8A37B" w14:textId="77777777" w:rsidR="00E01AB3" w:rsidRPr="00375960" w:rsidRDefault="00E01AB3" w:rsidP="007475AB">
            <w:pPr>
              <w:pStyle w:val="TableEntry"/>
            </w:pPr>
            <w:r w:rsidRPr="00375960">
              <w:t xml:space="preserve">Header </w:t>
            </w:r>
          </w:p>
        </w:tc>
      </w:tr>
      <w:tr w:rsidR="00E01AB3" w:rsidRPr="00375960" w14:paraId="3A2973F7" w14:textId="77777777" w:rsidTr="00C9201A">
        <w:trPr>
          <w:jc w:val="center"/>
        </w:trPr>
        <w:tc>
          <w:tcPr>
            <w:tcW w:w="3235" w:type="dxa"/>
          </w:tcPr>
          <w:p w14:paraId="5AE38DD7" w14:textId="77777777" w:rsidR="00E01AB3" w:rsidRPr="00375960" w:rsidRDefault="00E01AB3" w:rsidP="00E7637C">
            <w:pPr>
              <w:pStyle w:val="TableEntry"/>
            </w:pPr>
            <w:r w:rsidRPr="00375960">
              <w:t xml:space="preserve">Patient's Employer's Primary Phone Number </w:t>
            </w:r>
          </w:p>
        </w:tc>
        <w:tc>
          <w:tcPr>
            <w:tcW w:w="4876" w:type="dxa"/>
          </w:tcPr>
          <w:p w14:paraId="66C54D0A" w14:textId="77777777" w:rsidR="00E01AB3" w:rsidRPr="00375960" w:rsidRDefault="00E01AB3" w:rsidP="007475AB">
            <w:pPr>
              <w:pStyle w:val="TableEntry"/>
            </w:pPr>
            <w:r w:rsidRPr="00375960">
              <w:t xml:space="preserve">Header </w:t>
            </w:r>
          </w:p>
        </w:tc>
      </w:tr>
      <w:tr w:rsidR="00E01AB3" w:rsidRPr="00375960" w14:paraId="29656A9A" w14:textId="77777777" w:rsidTr="00C9201A">
        <w:trPr>
          <w:jc w:val="center"/>
        </w:trPr>
        <w:tc>
          <w:tcPr>
            <w:tcW w:w="3235" w:type="dxa"/>
          </w:tcPr>
          <w:p w14:paraId="6352A3D2" w14:textId="77777777" w:rsidR="00E01AB3" w:rsidRPr="00375960" w:rsidRDefault="00E01AB3" w:rsidP="00E7637C">
            <w:pPr>
              <w:pStyle w:val="TableEntry"/>
            </w:pPr>
            <w:r w:rsidRPr="00375960">
              <w:t xml:space="preserve">Response Urgency </w:t>
            </w:r>
          </w:p>
        </w:tc>
        <w:tc>
          <w:tcPr>
            <w:tcW w:w="4876" w:type="dxa"/>
          </w:tcPr>
          <w:p w14:paraId="74638800" w14:textId="77777777" w:rsidR="00E01AB3" w:rsidRPr="00375960" w:rsidRDefault="00E01AB3" w:rsidP="007475AB">
            <w:pPr>
              <w:pStyle w:val="TableEntry"/>
            </w:pPr>
            <w:r w:rsidRPr="00375960">
              <w:t xml:space="preserve">EMS Situation Section </w:t>
            </w:r>
          </w:p>
        </w:tc>
      </w:tr>
      <w:tr w:rsidR="00E01AB3" w:rsidRPr="00375960" w14:paraId="093D5500" w14:textId="77777777" w:rsidTr="00C9201A">
        <w:trPr>
          <w:jc w:val="center"/>
        </w:trPr>
        <w:tc>
          <w:tcPr>
            <w:tcW w:w="3235" w:type="dxa"/>
          </w:tcPr>
          <w:p w14:paraId="32B76080" w14:textId="77777777" w:rsidR="00E01AB3" w:rsidRPr="00375960" w:rsidRDefault="00E01AB3" w:rsidP="00E7637C">
            <w:pPr>
              <w:pStyle w:val="TableEntry"/>
            </w:pPr>
            <w:r w:rsidRPr="00375960">
              <w:t>First EMS Unit on Scene</w:t>
            </w:r>
          </w:p>
        </w:tc>
        <w:tc>
          <w:tcPr>
            <w:tcW w:w="4876" w:type="dxa"/>
          </w:tcPr>
          <w:p w14:paraId="3FFDDE13" w14:textId="77777777" w:rsidR="00E01AB3" w:rsidRPr="00375960" w:rsidRDefault="00E01AB3" w:rsidP="007475AB">
            <w:pPr>
              <w:pStyle w:val="TableEntry"/>
            </w:pPr>
            <w:r w:rsidRPr="00375960">
              <w:t xml:space="preserve">EMS Scene Section </w:t>
            </w:r>
          </w:p>
        </w:tc>
      </w:tr>
      <w:tr w:rsidR="00E01AB3" w:rsidRPr="00375960" w14:paraId="5966BD2C" w14:textId="77777777" w:rsidTr="00C9201A">
        <w:trPr>
          <w:jc w:val="center"/>
        </w:trPr>
        <w:tc>
          <w:tcPr>
            <w:tcW w:w="3235" w:type="dxa"/>
          </w:tcPr>
          <w:p w14:paraId="10F2892A" w14:textId="77777777" w:rsidR="00E01AB3" w:rsidRPr="00375960" w:rsidRDefault="00E01AB3" w:rsidP="00E7637C">
            <w:pPr>
              <w:pStyle w:val="TableEntry"/>
            </w:pPr>
            <w:r w:rsidRPr="00375960">
              <w:t>Other EMS or Public Safety Agencies at Scene</w:t>
            </w:r>
          </w:p>
        </w:tc>
        <w:tc>
          <w:tcPr>
            <w:tcW w:w="4876" w:type="dxa"/>
          </w:tcPr>
          <w:p w14:paraId="4384D185" w14:textId="77777777" w:rsidR="00E01AB3" w:rsidRPr="00375960" w:rsidRDefault="00E01AB3" w:rsidP="007475AB">
            <w:pPr>
              <w:pStyle w:val="TableEntry"/>
            </w:pPr>
            <w:r w:rsidRPr="00375960">
              <w:t xml:space="preserve">EMS Scene Section </w:t>
            </w:r>
          </w:p>
        </w:tc>
      </w:tr>
      <w:tr w:rsidR="00E01AB3" w:rsidRPr="00375960" w14:paraId="63938B13" w14:textId="77777777" w:rsidTr="00C9201A">
        <w:trPr>
          <w:jc w:val="center"/>
        </w:trPr>
        <w:tc>
          <w:tcPr>
            <w:tcW w:w="3235" w:type="dxa"/>
          </w:tcPr>
          <w:p w14:paraId="5574235D" w14:textId="77777777" w:rsidR="00E01AB3" w:rsidRPr="00375960" w:rsidRDefault="00E01AB3" w:rsidP="00E7637C">
            <w:pPr>
              <w:pStyle w:val="TableEntry"/>
            </w:pPr>
            <w:r w:rsidRPr="00375960">
              <w:t>Other EMS or Public Safety Agency ID Number</w:t>
            </w:r>
          </w:p>
        </w:tc>
        <w:tc>
          <w:tcPr>
            <w:tcW w:w="4876" w:type="dxa"/>
          </w:tcPr>
          <w:p w14:paraId="637D9394" w14:textId="77777777" w:rsidR="00E01AB3" w:rsidRPr="00375960" w:rsidRDefault="00E01AB3" w:rsidP="007475AB">
            <w:pPr>
              <w:pStyle w:val="TableEntry"/>
            </w:pPr>
            <w:r w:rsidRPr="00375960">
              <w:t xml:space="preserve">EMS Scene Section </w:t>
            </w:r>
          </w:p>
        </w:tc>
      </w:tr>
      <w:tr w:rsidR="00E01AB3" w:rsidRPr="00375960" w14:paraId="497F89AE" w14:textId="77777777" w:rsidTr="00C9201A">
        <w:trPr>
          <w:jc w:val="center"/>
        </w:trPr>
        <w:tc>
          <w:tcPr>
            <w:tcW w:w="3235" w:type="dxa"/>
          </w:tcPr>
          <w:p w14:paraId="2E4B50D7" w14:textId="77777777" w:rsidR="00E01AB3" w:rsidRPr="00375960" w:rsidRDefault="00E01AB3" w:rsidP="00E7637C">
            <w:pPr>
              <w:pStyle w:val="TableEntry"/>
            </w:pPr>
            <w:r w:rsidRPr="00375960">
              <w:t>Type of Other Service at Scene</w:t>
            </w:r>
          </w:p>
        </w:tc>
        <w:tc>
          <w:tcPr>
            <w:tcW w:w="4876" w:type="dxa"/>
          </w:tcPr>
          <w:p w14:paraId="1A690207" w14:textId="77777777" w:rsidR="00E01AB3" w:rsidRPr="00375960" w:rsidRDefault="00E01AB3" w:rsidP="007475AB">
            <w:pPr>
              <w:pStyle w:val="TableEntry"/>
            </w:pPr>
            <w:r w:rsidRPr="00375960">
              <w:t xml:space="preserve">EMS Scene Section </w:t>
            </w:r>
          </w:p>
        </w:tc>
      </w:tr>
      <w:tr w:rsidR="00E01AB3" w:rsidRPr="00375960" w14:paraId="5C6B0013" w14:textId="77777777" w:rsidTr="00C9201A">
        <w:trPr>
          <w:jc w:val="center"/>
        </w:trPr>
        <w:tc>
          <w:tcPr>
            <w:tcW w:w="3235" w:type="dxa"/>
          </w:tcPr>
          <w:p w14:paraId="3CD1A876" w14:textId="77777777" w:rsidR="00E01AB3" w:rsidRPr="00375960" w:rsidRDefault="00E01AB3" w:rsidP="00E7637C">
            <w:pPr>
              <w:pStyle w:val="TableEntry"/>
            </w:pPr>
            <w:r w:rsidRPr="00375960">
              <w:t>Date/Time Initial Responder Arrived on Scene</w:t>
            </w:r>
          </w:p>
        </w:tc>
        <w:tc>
          <w:tcPr>
            <w:tcW w:w="4876" w:type="dxa"/>
          </w:tcPr>
          <w:p w14:paraId="52387EF3" w14:textId="77777777" w:rsidR="00E01AB3" w:rsidRPr="00375960" w:rsidRDefault="00E01AB3" w:rsidP="007475AB">
            <w:pPr>
              <w:pStyle w:val="TableEntry"/>
            </w:pPr>
            <w:r w:rsidRPr="00375960">
              <w:t xml:space="preserve">EMS Scene Section </w:t>
            </w:r>
          </w:p>
        </w:tc>
      </w:tr>
      <w:tr w:rsidR="00E01AB3" w:rsidRPr="00375960" w14:paraId="48F3E304" w14:textId="77777777" w:rsidTr="00C9201A">
        <w:trPr>
          <w:jc w:val="center"/>
        </w:trPr>
        <w:tc>
          <w:tcPr>
            <w:tcW w:w="3235" w:type="dxa"/>
          </w:tcPr>
          <w:p w14:paraId="0FEEC3E7" w14:textId="77777777" w:rsidR="00E01AB3" w:rsidRPr="00375960" w:rsidRDefault="00E01AB3" w:rsidP="00E7637C">
            <w:pPr>
              <w:pStyle w:val="TableEntry"/>
            </w:pPr>
            <w:r w:rsidRPr="00375960">
              <w:t xml:space="preserve">Numbers of Patients on Scene </w:t>
            </w:r>
          </w:p>
        </w:tc>
        <w:tc>
          <w:tcPr>
            <w:tcW w:w="4876" w:type="dxa"/>
          </w:tcPr>
          <w:p w14:paraId="55DE3714" w14:textId="77777777" w:rsidR="00E01AB3" w:rsidRPr="00375960" w:rsidRDefault="00E01AB3" w:rsidP="007475AB">
            <w:pPr>
              <w:pStyle w:val="TableEntry"/>
            </w:pPr>
            <w:r w:rsidRPr="00375960">
              <w:t xml:space="preserve">EMS Scene Section </w:t>
            </w:r>
          </w:p>
        </w:tc>
      </w:tr>
      <w:tr w:rsidR="00E01AB3" w:rsidRPr="00375960" w14:paraId="6738D07A" w14:textId="77777777" w:rsidTr="00C9201A">
        <w:trPr>
          <w:jc w:val="center"/>
        </w:trPr>
        <w:tc>
          <w:tcPr>
            <w:tcW w:w="3235" w:type="dxa"/>
          </w:tcPr>
          <w:p w14:paraId="4F58E7BE" w14:textId="77777777" w:rsidR="00E01AB3" w:rsidRPr="00375960" w:rsidRDefault="00E01AB3" w:rsidP="00E7637C">
            <w:pPr>
              <w:pStyle w:val="TableEntry"/>
            </w:pPr>
            <w:r w:rsidRPr="00375960">
              <w:t>Mass Casualty Incident</w:t>
            </w:r>
          </w:p>
        </w:tc>
        <w:tc>
          <w:tcPr>
            <w:tcW w:w="4876" w:type="dxa"/>
          </w:tcPr>
          <w:p w14:paraId="20BF5551" w14:textId="77777777" w:rsidR="00E01AB3" w:rsidRPr="00375960" w:rsidRDefault="00E01AB3" w:rsidP="007475AB">
            <w:pPr>
              <w:pStyle w:val="TableEntry"/>
            </w:pPr>
            <w:r w:rsidRPr="00375960">
              <w:t xml:space="preserve">EMS Scene Section </w:t>
            </w:r>
          </w:p>
        </w:tc>
      </w:tr>
      <w:tr w:rsidR="00E01AB3" w:rsidRPr="00375960" w14:paraId="4B210D9E" w14:textId="77777777" w:rsidTr="00C9201A">
        <w:trPr>
          <w:jc w:val="center"/>
        </w:trPr>
        <w:tc>
          <w:tcPr>
            <w:tcW w:w="3235" w:type="dxa"/>
          </w:tcPr>
          <w:p w14:paraId="09A2C02D" w14:textId="77777777" w:rsidR="00E01AB3" w:rsidRPr="00375960" w:rsidRDefault="00E01AB3" w:rsidP="00E7637C">
            <w:pPr>
              <w:pStyle w:val="TableEntry"/>
            </w:pPr>
            <w:r w:rsidRPr="00375960">
              <w:t>Triage Classification for MCI Patient</w:t>
            </w:r>
          </w:p>
        </w:tc>
        <w:tc>
          <w:tcPr>
            <w:tcW w:w="4876" w:type="dxa"/>
          </w:tcPr>
          <w:p w14:paraId="43B32862" w14:textId="77777777" w:rsidR="00E01AB3" w:rsidRPr="00375960" w:rsidRDefault="00E01AB3" w:rsidP="007475AB">
            <w:pPr>
              <w:pStyle w:val="TableEntry"/>
            </w:pPr>
            <w:r w:rsidRPr="00375960">
              <w:t xml:space="preserve">EMS Scene Section </w:t>
            </w:r>
          </w:p>
        </w:tc>
      </w:tr>
      <w:tr w:rsidR="00E01AB3" w:rsidRPr="00375960" w14:paraId="2761E078" w14:textId="77777777" w:rsidTr="00C9201A">
        <w:trPr>
          <w:jc w:val="center"/>
        </w:trPr>
        <w:tc>
          <w:tcPr>
            <w:tcW w:w="3235" w:type="dxa"/>
          </w:tcPr>
          <w:p w14:paraId="4E145451" w14:textId="77777777" w:rsidR="00E01AB3" w:rsidRPr="00375960" w:rsidRDefault="00E01AB3" w:rsidP="00E7637C">
            <w:pPr>
              <w:pStyle w:val="TableEntry"/>
            </w:pPr>
            <w:r w:rsidRPr="00375960">
              <w:t>Incident Location Type</w:t>
            </w:r>
          </w:p>
        </w:tc>
        <w:tc>
          <w:tcPr>
            <w:tcW w:w="4876" w:type="dxa"/>
          </w:tcPr>
          <w:p w14:paraId="7CF3932B" w14:textId="77777777" w:rsidR="00E01AB3" w:rsidRPr="00375960" w:rsidRDefault="00E01AB3" w:rsidP="007475AB">
            <w:pPr>
              <w:pStyle w:val="TableEntry"/>
            </w:pPr>
            <w:r w:rsidRPr="00375960">
              <w:t xml:space="preserve">EMS Scene Section </w:t>
            </w:r>
          </w:p>
        </w:tc>
      </w:tr>
      <w:tr w:rsidR="00E01AB3" w:rsidRPr="00375960" w14:paraId="6512AE4B" w14:textId="77777777" w:rsidTr="00C9201A">
        <w:trPr>
          <w:jc w:val="center"/>
        </w:trPr>
        <w:tc>
          <w:tcPr>
            <w:tcW w:w="3235" w:type="dxa"/>
          </w:tcPr>
          <w:p w14:paraId="70ED1B35" w14:textId="77777777" w:rsidR="00E01AB3" w:rsidRPr="00375960" w:rsidRDefault="00E01AB3" w:rsidP="00E7637C">
            <w:pPr>
              <w:pStyle w:val="TableEntry"/>
            </w:pPr>
            <w:r w:rsidRPr="00375960">
              <w:t>Incident Facility Code</w:t>
            </w:r>
          </w:p>
        </w:tc>
        <w:tc>
          <w:tcPr>
            <w:tcW w:w="4876" w:type="dxa"/>
          </w:tcPr>
          <w:p w14:paraId="5339A242" w14:textId="77777777" w:rsidR="00E01AB3" w:rsidRPr="00375960" w:rsidRDefault="00E01AB3" w:rsidP="007475AB">
            <w:pPr>
              <w:pStyle w:val="TableEntry"/>
            </w:pPr>
            <w:r w:rsidRPr="00375960">
              <w:t xml:space="preserve">EMS Scene Section </w:t>
            </w:r>
          </w:p>
        </w:tc>
      </w:tr>
      <w:tr w:rsidR="00E01AB3" w:rsidRPr="00375960" w14:paraId="20D67784" w14:textId="77777777" w:rsidTr="00C9201A">
        <w:trPr>
          <w:jc w:val="center"/>
        </w:trPr>
        <w:tc>
          <w:tcPr>
            <w:tcW w:w="3235" w:type="dxa"/>
          </w:tcPr>
          <w:p w14:paraId="18B557CD" w14:textId="77777777" w:rsidR="00E01AB3" w:rsidRPr="00375960" w:rsidRDefault="00E01AB3" w:rsidP="00E7637C">
            <w:pPr>
              <w:pStyle w:val="TableEntry"/>
            </w:pPr>
            <w:r w:rsidRPr="00375960">
              <w:t>Scene GPS Location</w:t>
            </w:r>
          </w:p>
        </w:tc>
        <w:tc>
          <w:tcPr>
            <w:tcW w:w="4876" w:type="dxa"/>
          </w:tcPr>
          <w:p w14:paraId="7FF6242B" w14:textId="77777777" w:rsidR="00E01AB3" w:rsidRPr="00375960" w:rsidRDefault="00E01AB3" w:rsidP="007475AB">
            <w:pPr>
              <w:pStyle w:val="TableEntry"/>
            </w:pPr>
            <w:r w:rsidRPr="00375960">
              <w:t xml:space="preserve">EMS Scene Section </w:t>
            </w:r>
          </w:p>
        </w:tc>
      </w:tr>
      <w:tr w:rsidR="00E01AB3" w:rsidRPr="00375960" w14:paraId="4DE3D9FE" w14:textId="77777777" w:rsidTr="00C9201A">
        <w:trPr>
          <w:jc w:val="center"/>
        </w:trPr>
        <w:tc>
          <w:tcPr>
            <w:tcW w:w="3235" w:type="dxa"/>
          </w:tcPr>
          <w:p w14:paraId="5EB3BA06" w14:textId="77777777" w:rsidR="00E01AB3" w:rsidRPr="00375960" w:rsidRDefault="00E01AB3" w:rsidP="00E7637C">
            <w:pPr>
              <w:pStyle w:val="TableEntry"/>
            </w:pPr>
            <w:r w:rsidRPr="00375960">
              <w:t>Scene US National Grid Coordinates</w:t>
            </w:r>
          </w:p>
        </w:tc>
        <w:tc>
          <w:tcPr>
            <w:tcW w:w="4876" w:type="dxa"/>
          </w:tcPr>
          <w:p w14:paraId="2FF4656D" w14:textId="77777777" w:rsidR="00E01AB3" w:rsidRPr="00375960" w:rsidRDefault="00E01AB3" w:rsidP="007475AB">
            <w:pPr>
              <w:pStyle w:val="TableEntry"/>
            </w:pPr>
            <w:r w:rsidRPr="00375960">
              <w:t xml:space="preserve">EMS Scene Section </w:t>
            </w:r>
          </w:p>
        </w:tc>
      </w:tr>
      <w:tr w:rsidR="00E01AB3" w:rsidRPr="00375960" w14:paraId="03A52C5B" w14:textId="77777777" w:rsidTr="00C9201A">
        <w:trPr>
          <w:jc w:val="center"/>
        </w:trPr>
        <w:tc>
          <w:tcPr>
            <w:tcW w:w="3235" w:type="dxa"/>
          </w:tcPr>
          <w:p w14:paraId="392EC57B" w14:textId="77777777" w:rsidR="00E01AB3" w:rsidRPr="00375960" w:rsidRDefault="00E01AB3" w:rsidP="00E7637C">
            <w:pPr>
              <w:pStyle w:val="TableEntry"/>
            </w:pPr>
            <w:r w:rsidRPr="00375960">
              <w:t>Incident Facility or Location Name</w:t>
            </w:r>
          </w:p>
        </w:tc>
        <w:tc>
          <w:tcPr>
            <w:tcW w:w="4876" w:type="dxa"/>
          </w:tcPr>
          <w:p w14:paraId="525AE237" w14:textId="77777777" w:rsidR="00E01AB3" w:rsidRPr="00375960" w:rsidRDefault="00E01AB3" w:rsidP="007475AB">
            <w:pPr>
              <w:pStyle w:val="TableEntry"/>
            </w:pPr>
            <w:r w:rsidRPr="00375960">
              <w:t xml:space="preserve">EMS Scene Section </w:t>
            </w:r>
          </w:p>
        </w:tc>
      </w:tr>
      <w:tr w:rsidR="00E01AB3" w:rsidRPr="00375960" w14:paraId="6EA665E6" w14:textId="77777777" w:rsidTr="00C9201A">
        <w:trPr>
          <w:jc w:val="center"/>
        </w:trPr>
        <w:tc>
          <w:tcPr>
            <w:tcW w:w="3235" w:type="dxa"/>
          </w:tcPr>
          <w:p w14:paraId="72A34066" w14:textId="77777777" w:rsidR="00E01AB3" w:rsidRPr="00375960" w:rsidRDefault="00E01AB3" w:rsidP="00E7637C">
            <w:pPr>
              <w:pStyle w:val="TableEntry"/>
            </w:pPr>
            <w:r w:rsidRPr="00375960">
              <w:t>Mile Post or Major Roadway</w:t>
            </w:r>
          </w:p>
        </w:tc>
        <w:tc>
          <w:tcPr>
            <w:tcW w:w="4876" w:type="dxa"/>
          </w:tcPr>
          <w:p w14:paraId="7BEA82BC" w14:textId="77777777" w:rsidR="00E01AB3" w:rsidRPr="00375960" w:rsidRDefault="00E01AB3" w:rsidP="007475AB">
            <w:pPr>
              <w:pStyle w:val="TableEntry"/>
            </w:pPr>
            <w:r w:rsidRPr="00375960">
              <w:t xml:space="preserve">EMS Scene Section </w:t>
            </w:r>
          </w:p>
        </w:tc>
      </w:tr>
      <w:tr w:rsidR="00E01AB3" w:rsidRPr="00375960" w14:paraId="4EE8043D" w14:textId="77777777" w:rsidTr="00C9201A">
        <w:trPr>
          <w:jc w:val="center"/>
        </w:trPr>
        <w:tc>
          <w:tcPr>
            <w:tcW w:w="3235" w:type="dxa"/>
          </w:tcPr>
          <w:p w14:paraId="00A00F49" w14:textId="77777777" w:rsidR="00E01AB3" w:rsidRPr="00375960" w:rsidRDefault="00E01AB3" w:rsidP="00E7637C">
            <w:pPr>
              <w:pStyle w:val="TableEntry"/>
            </w:pPr>
            <w:r w:rsidRPr="00375960">
              <w:t>Incident Street Address</w:t>
            </w:r>
          </w:p>
        </w:tc>
        <w:tc>
          <w:tcPr>
            <w:tcW w:w="4876" w:type="dxa"/>
          </w:tcPr>
          <w:p w14:paraId="17771832" w14:textId="77777777" w:rsidR="00E01AB3" w:rsidRPr="00375960" w:rsidRDefault="00E01AB3" w:rsidP="007475AB">
            <w:pPr>
              <w:pStyle w:val="TableEntry"/>
            </w:pPr>
            <w:r w:rsidRPr="00375960">
              <w:t xml:space="preserve">EMS Scene Section </w:t>
            </w:r>
          </w:p>
        </w:tc>
      </w:tr>
      <w:tr w:rsidR="00E01AB3" w:rsidRPr="00375960" w14:paraId="037611F1" w14:textId="77777777" w:rsidTr="00C9201A">
        <w:trPr>
          <w:jc w:val="center"/>
        </w:trPr>
        <w:tc>
          <w:tcPr>
            <w:tcW w:w="3235" w:type="dxa"/>
          </w:tcPr>
          <w:p w14:paraId="35F787D7" w14:textId="77777777" w:rsidR="00E01AB3" w:rsidRPr="00375960" w:rsidRDefault="00E01AB3" w:rsidP="00E7637C">
            <w:pPr>
              <w:pStyle w:val="TableEntry"/>
            </w:pPr>
            <w:r w:rsidRPr="00375960">
              <w:t>Incident Apartment, Suite, or Room</w:t>
            </w:r>
          </w:p>
        </w:tc>
        <w:tc>
          <w:tcPr>
            <w:tcW w:w="4876" w:type="dxa"/>
          </w:tcPr>
          <w:p w14:paraId="74232602" w14:textId="77777777" w:rsidR="00E01AB3" w:rsidRPr="00375960" w:rsidRDefault="00E01AB3" w:rsidP="007475AB">
            <w:pPr>
              <w:pStyle w:val="TableEntry"/>
            </w:pPr>
            <w:r w:rsidRPr="00375960">
              <w:t xml:space="preserve">EMS Scene Section </w:t>
            </w:r>
          </w:p>
        </w:tc>
      </w:tr>
      <w:tr w:rsidR="00E01AB3" w:rsidRPr="00375960" w14:paraId="693083CE" w14:textId="77777777" w:rsidTr="00C9201A">
        <w:trPr>
          <w:jc w:val="center"/>
        </w:trPr>
        <w:tc>
          <w:tcPr>
            <w:tcW w:w="3235" w:type="dxa"/>
          </w:tcPr>
          <w:p w14:paraId="639AFDBA" w14:textId="77777777" w:rsidR="00E01AB3" w:rsidRPr="00375960" w:rsidRDefault="00E01AB3" w:rsidP="00E7637C">
            <w:pPr>
              <w:pStyle w:val="TableEntry"/>
            </w:pPr>
            <w:r w:rsidRPr="00375960">
              <w:t>Incident City</w:t>
            </w:r>
          </w:p>
        </w:tc>
        <w:tc>
          <w:tcPr>
            <w:tcW w:w="4876" w:type="dxa"/>
          </w:tcPr>
          <w:p w14:paraId="4C04A4BB" w14:textId="77777777" w:rsidR="00E01AB3" w:rsidRPr="00375960" w:rsidRDefault="00E01AB3" w:rsidP="007475AB">
            <w:pPr>
              <w:pStyle w:val="TableEntry"/>
            </w:pPr>
            <w:r w:rsidRPr="00375960">
              <w:t xml:space="preserve">EMS Scene Section </w:t>
            </w:r>
          </w:p>
        </w:tc>
      </w:tr>
      <w:tr w:rsidR="00E01AB3" w:rsidRPr="00375960" w14:paraId="348F39DC" w14:textId="77777777" w:rsidTr="00C9201A">
        <w:trPr>
          <w:jc w:val="center"/>
        </w:trPr>
        <w:tc>
          <w:tcPr>
            <w:tcW w:w="3235" w:type="dxa"/>
          </w:tcPr>
          <w:p w14:paraId="053D68EE" w14:textId="77777777" w:rsidR="00E01AB3" w:rsidRPr="00375960" w:rsidRDefault="00E01AB3" w:rsidP="00E7637C">
            <w:pPr>
              <w:pStyle w:val="TableEntry"/>
            </w:pPr>
            <w:r w:rsidRPr="00375960">
              <w:t>Incident State</w:t>
            </w:r>
          </w:p>
        </w:tc>
        <w:tc>
          <w:tcPr>
            <w:tcW w:w="4876" w:type="dxa"/>
          </w:tcPr>
          <w:p w14:paraId="1FEF25F0" w14:textId="77777777" w:rsidR="00E01AB3" w:rsidRPr="00375960" w:rsidRDefault="00E01AB3" w:rsidP="007475AB">
            <w:pPr>
              <w:pStyle w:val="TableEntry"/>
            </w:pPr>
            <w:r w:rsidRPr="00375960">
              <w:t xml:space="preserve">EMS Scene Section </w:t>
            </w:r>
          </w:p>
        </w:tc>
      </w:tr>
      <w:tr w:rsidR="00E01AB3" w:rsidRPr="00375960" w14:paraId="20D5D7A3" w14:textId="77777777" w:rsidTr="00C9201A">
        <w:trPr>
          <w:jc w:val="center"/>
        </w:trPr>
        <w:tc>
          <w:tcPr>
            <w:tcW w:w="3235" w:type="dxa"/>
          </w:tcPr>
          <w:p w14:paraId="75AB864F" w14:textId="77777777" w:rsidR="00E01AB3" w:rsidRPr="00375960" w:rsidRDefault="00E01AB3" w:rsidP="00E7637C">
            <w:pPr>
              <w:pStyle w:val="TableEntry"/>
            </w:pPr>
            <w:r w:rsidRPr="00375960">
              <w:t>Incident ZIP Code</w:t>
            </w:r>
          </w:p>
        </w:tc>
        <w:tc>
          <w:tcPr>
            <w:tcW w:w="4876" w:type="dxa"/>
          </w:tcPr>
          <w:p w14:paraId="504C7949" w14:textId="77777777" w:rsidR="00E01AB3" w:rsidRPr="00375960" w:rsidRDefault="00E01AB3" w:rsidP="007475AB">
            <w:pPr>
              <w:pStyle w:val="TableEntry"/>
            </w:pPr>
            <w:r w:rsidRPr="00375960">
              <w:t xml:space="preserve">EMS Scene Section </w:t>
            </w:r>
          </w:p>
        </w:tc>
      </w:tr>
      <w:tr w:rsidR="00E01AB3" w:rsidRPr="00375960" w14:paraId="2D435A18" w14:textId="77777777" w:rsidTr="00C9201A">
        <w:trPr>
          <w:jc w:val="center"/>
        </w:trPr>
        <w:tc>
          <w:tcPr>
            <w:tcW w:w="3235" w:type="dxa"/>
          </w:tcPr>
          <w:p w14:paraId="46BE5431" w14:textId="77777777" w:rsidR="00E01AB3" w:rsidRPr="00375960" w:rsidRDefault="00E01AB3" w:rsidP="00E7637C">
            <w:pPr>
              <w:pStyle w:val="TableEntry"/>
            </w:pPr>
            <w:r w:rsidRPr="00375960">
              <w:t>Scene Cross Street or Directions</w:t>
            </w:r>
          </w:p>
        </w:tc>
        <w:tc>
          <w:tcPr>
            <w:tcW w:w="4876" w:type="dxa"/>
          </w:tcPr>
          <w:p w14:paraId="0EB0BCB0" w14:textId="77777777" w:rsidR="00E01AB3" w:rsidRPr="00375960" w:rsidRDefault="00E01AB3" w:rsidP="007475AB">
            <w:pPr>
              <w:pStyle w:val="TableEntry"/>
            </w:pPr>
            <w:r w:rsidRPr="00375960">
              <w:t xml:space="preserve">EMS Scene Section </w:t>
            </w:r>
          </w:p>
        </w:tc>
      </w:tr>
      <w:tr w:rsidR="00E01AB3" w:rsidRPr="00375960" w14:paraId="0D3CAA47" w14:textId="77777777" w:rsidTr="00C9201A">
        <w:trPr>
          <w:jc w:val="center"/>
        </w:trPr>
        <w:tc>
          <w:tcPr>
            <w:tcW w:w="3235" w:type="dxa"/>
          </w:tcPr>
          <w:p w14:paraId="0BE4205E" w14:textId="77777777" w:rsidR="00E01AB3" w:rsidRPr="00375960" w:rsidRDefault="00E01AB3" w:rsidP="00E7637C">
            <w:pPr>
              <w:pStyle w:val="TableEntry"/>
            </w:pPr>
            <w:r w:rsidRPr="00375960">
              <w:t>Incident County</w:t>
            </w:r>
          </w:p>
        </w:tc>
        <w:tc>
          <w:tcPr>
            <w:tcW w:w="4876" w:type="dxa"/>
          </w:tcPr>
          <w:p w14:paraId="49BA5ADD" w14:textId="77777777" w:rsidR="00E01AB3" w:rsidRPr="00375960" w:rsidRDefault="00E01AB3" w:rsidP="007475AB">
            <w:pPr>
              <w:pStyle w:val="TableEntry"/>
            </w:pPr>
            <w:r w:rsidRPr="00375960">
              <w:t xml:space="preserve">EMS Scene Section </w:t>
            </w:r>
          </w:p>
        </w:tc>
      </w:tr>
      <w:tr w:rsidR="00E01AB3" w:rsidRPr="00375960" w14:paraId="3C3E2EB5" w14:textId="77777777" w:rsidTr="00C9201A">
        <w:trPr>
          <w:jc w:val="center"/>
        </w:trPr>
        <w:tc>
          <w:tcPr>
            <w:tcW w:w="3235" w:type="dxa"/>
          </w:tcPr>
          <w:p w14:paraId="6B5D1F09" w14:textId="77777777" w:rsidR="00E01AB3" w:rsidRPr="00375960" w:rsidRDefault="00E01AB3" w:rsidP="00E7637C">
            <w:pPr>
              <w:pStyle w:val="TableEntry"/>
            </w:pPr>
            <w:r w:rsidRPr="00375960">
              <w:lastRenderedPageBreak/>
              <w:t>Incident Country</w:t>
            </w:r>
          </w:p>
        </w:tc>
        <w:tc>
          <w:tcPr>
            <w:tcW w:w="4876" w:type="dxa"/>
          </w:tcPr>
          <w:p w14:paraId="6E7C93C7" w14:textId="77777777" w:rsidR="00E01AB3" w:rsidRPr="00375960" w:rsidRDefault="00E01AB3" w:rsidP="007475AB">
            <w:pPr>
              <w:pStyle w:val="TableEntry"/>
            </w:pPr>
            <w:r w:rsidRPr="00375960">
              <w:t xml:space="preserve">EMS Scene Section </w:t>
            </w:r>
          </w:p>
        </w:tc>
      </w:tr>
      <w:tr w:rsidR="00E01AB3" w:rsidRPr="00375960" w14:paraId="0B55DFC7" w14:textId="77777777" w:rsidTr="00C9201A">
        <w:trPr>
          <w:jc w:val="center"/>
        </w:trPr>
        <w:tc>
          <w:tcPr>
            <w:tcW w:w="3235" w:type="dxa"/>
          </w:tcPr>
          <w:p w14:paraId="3892A182" w14:textId="77777777" w:rsidR="00E01AB3" w:rsidRPr="00375960" w:rsidRDefault="00E01AB3" w:rsidP="00E7637C">
            <w:pPr>
              <w:pStyle w:val="TableEntry"/>
            </w:pPr>
            <w:r w:rsidRPr="00375960">
              <w:t>Incident Census Tract</w:t>
            </w:r>
          </w:p>
        </w:tc>
        <w:tc>
          <w:tcPr>
            <w:tcW w:w="4876" w:type="dxa"/>
          </w:tcPr>
          <w:p w14:paraId="6C4AC434" w14:textId="77777777" w:rsidR="00E01AB3" w:rsidRPr="00375960" w:rsidRDefault="00E01AB3" w:rsidP="007475AB">
            <w:pPr>
              <w:pStyle w:val="TableEntry"/>
            </w:pPr>
            <w:r w:rsidRPr="00375960">
              <w:t xml:space="preserve">EMS Scene Section </w:t>
            </w:r>
          </w:p>
        </w:tc>
      </w:tr>
      <w:tr w:rsidR="00E01AB3" w:rsidRPr="00375960" w14:paraId="2A996C34" w14:textId="77777777" w:rsidTr="00C9201A">
        <w:trPr>
          <w:jc w:val="center"/>
        </w:trPr>
        <w:tc>
          <w:tcPr>
            <w:tcW w:w="3235" w:type="dxa"/>
          </w:tcPr>
          <w:p w14:paraId="78768385" w14:textId="77777777" w:rsidR="00E01AB3" w:rsidRPr="00375960" w:rsidRDefault="00E01AB3" w:rsidP="00E7637C">
            <w:pPr>
              <w:pStyle w:val="TableEntry"/>
            </w:pPr>
            <w:r w:rsidRPr="00375960">
              <w:t>Date/Time of Symptom Onset</w:t>
            </w:r>
          </w:p>
        </w:tc>
        <w:tc>
          <w:tcPr>
            <w:tcW w:w="4876" w:type="dxa"/>
          </w:tcPr>
          <w:p w14:paraId="75A0884A" w14:textId="77777777" w:rsidR="00E01AB3" w:rsidRPr="00375960" w:rsidRDefault="00E01AB3" w:rsidP="007475AB">
            <w:pPr>
              <w:pStyle w:val="TableEntry"/>
            </w:pPr>
            <w:r w:rsidRPr="00375960">
              <w:t xml:space="preserve">EMS Situation Section </w:t>
            </w:r>
          </w:p>
        </w:tc>
      </w:tr>
      <w:tr w:rsidR="00E01AB3" w:rsidRPr="00375960" w14:paraId="0CBF5DD4" w14:textId="77777777" w:rsidTr="00C9201A">
        <w:trPr>
          <w:jc w:val="center"/>
        </w:trPr>
        <w:tc>
          <w:tcPr>
            <w:tcW w:w="3235" w:type="dxa"/>
          </w:tcPr>
          <w:p w14:paraId="5AD8E154" w14:textId="77777777" w:rsidR="00E01AB3" w:rsidRPr="00375960" w:rsidRDefault="00E01AB3" w:rsidP="00E7637C">
            <w:pPr>
              <w:pStyle w:val="TableEntry"/>
            </w:pPr>
            <w:r w:rsidRPr="00375960">
              <w:t xml:space="preserve">Possible Injury </w:t>
            </w:r>
          </w:p>
        </w:tc>
        <w:tc>
          <w:tcPr>
            <w:tcW w:w="4876" w:type="dxa"/>
          </w:tcPr>
          <w:p w14:paraId="4D493692" w14:textId="77777777" w:rsidR="00E01AB3" w:rsidRPr="00375960" w:rsidRDefault="00E01AB3" w:rsidP="007475AB">
            <w:pPr>
              <w:pStyle w:val="TableEntry"/>
            </w:pPr>
            <w:r w:rsidRPr="00375960">
              <w:t xml:space="preserve">EMS Situation Section </w:t>
            </w:r>
          </w:p>
        </w:tc>
      </w:tr>
      <w:tr w:rsidR="00E01AB3" w:rsidRPr="00375960" w14:paraId="3A796D61" w14:textId="77777777" w:rsidTr="00C9201A">
        <w:trPr>
          <w:jc w:val="center"/>
        </w:trPr>
        <w:tc>
          <w:tcPr>
            <w:tcW w:w="3235" w:type="dxa"/>
          </w:tcPr>
          <w:p w14:paraId="247F38E0" w14:textId="77777777" w:rsidR="00E01AB3" w:rsidRPr="00375960" w:rsidRDefault="00E01AB3" w:rsidP="00E7637C">
            <w:pPr>
              <w:pStyle w:val="TableEntry"/>
            </w:pPr>
            <w:r w:rsidRPr="00375960">
              <w:t xml:space="preserve">Complaint Type </w:t>
            </w:r>
          </w:p>
        </w:tc>
        <w:tc>
          <w:tcPr>
            <w:tcW w:w="4876" w:type="dxa"/>
          </w:tcPr>
          <w:p w14:paraId="3FB5BF51" w14:textId="77777777" w:rsidR="00E01AB3" w:rsidRPr="00375960" w:rsidRDefault="00E01AB3" w:rsidP="007475AB">
            <w:pPr>
              <w:pStyle w:val="TableEntry"/>
            </w:pPr>
            <w:r w:rsidRPr="00375960">
              <w:t xml:space="preserve">EMS Situation Section </w:t>
            </w:r>
          </w:p>
        </w:tc>
      </w:tr>
      <w:tr w:rsidR="00E01AB3" w:rsidRPr="00375960" w14:paraId="16F8106A" w14:textId="77777777" w:rsidTr="00C9201A">
        <w:trPr>
          <w:jc w:val="center"/>
        </w:trPr>
        <w:tc>
          <w:tcPr>
            <w:tcW w:w="3235" w:type="dxa"/>
          </w:tcPr>
          <w:p w14:paraId="5F65EBBE" w14:textId="77777777" w:rsidR="00E01AB3" w:rsidRPr="00375960" w:rsidRDefault="00E01AB3" w:rsidP="00E7637C">
            <w:pPr>
              <w:pStyle w:val="TableEntry"/>
            </w:pPr>
            <w:r w:rsidRPr="00375960">
              <w:t xml:space="preserve">Complaint </w:t>
            </w:r>
          </w:p>
        </w:tc>
        <w:tc>
          <w:tcPr>
            <w:tcW w:w="4876" w:type="dxa"/>
          </w:tcPr>
          <w:p w14:paraId="6411B921" w14:textId="77777777" w:rsidR="00E01AB3" w:rsidRPr="00375960" w:rsidRDefault="00E01AB3" w:rsidP="007475AB">
            <w:pPr>
              <w:pStyle w:val="TableEntry"/>
            </w:pPr>
            <w:r w:rsidRPr="00375960">
              <w:t xml:space="preserve">EMS Situation Section </w:t>
            </w:r>
          </w:p>
        </w:tc>
      </w:tr>
      <w:tr w:rsidR="00E01AB3" w:rsidRPr="00375960" w14:paraId="566809EA" w14:textId="77777777" w:rsidTr="00C9201A">
        <w:trPr>
          <w:jc w:val="center"/>
        </w:trPr>
        <w:tc>
          <w:tcPr>
            <w:tcW w:w="3235" w:type="dxa"/>
          </w:tcPr>
          <w:p w14:paraId="459A7BCA" w14:textId="77777777" w:rsidR="00E01AB3" w:rsidRPr="00375960" w:rsidRDefault="00E01AB3" w:rsidP="00E7637C">
            <w:pPr>
              <w:pStyle w:val="TableEntry"/>
            </w:pPr>
            <w:r w:rsidRPr="00375960">
              <w:t>Duration of Complaint</w:t>
            </w:r>
          </w:p>
        </w:tc>
        <w:tc>
          <w:tcPr>
            <w:tcW w:w="4876" w:type="dxa"/>
          </w:tcPr>
          <w:p w14:paraId="528BC096" w14:textId="77777777" w:rsidR="00E01AB3" w:rsidRPr="00375960" w:rsidRDefault="00E01AB3" w:rsidP="007475AB">
            <w:pPr>
              <w:pStyle w:val="TableEntry"/>
            </w:pPr>
            <w:r w:rsidRPr="00375960">
              <w:t xml:space="preserve">EMS Situation Section </w:t>
            </w:r>
          </w:p>
        </w:tc>
      </w:tr>
      <w:tr w:rsidR="00E01AB3" w:rsidRPr="00375960" w14:paraId="49B77D3A" w14:textId="77777777" w:rsidTr="00C9201A">
        <w:trPr>
          <w:jc w:val="center"/>
        </w:trPr>
        <w:tc>
          <w:tcPr>
            <w:tcW w:w="3235" w:type="dxa"/>
          </w:tcPr>
          <w:p w14:paraId="70514486" w14:textId="77777777" w:rsidR="00E01AB3" w:rsidRPr="00375960" w:rsidRDefault="00E01AB3" w:rsidP="00E7637C">
            <w:pPr>
              <w:pStyle w:val="TableEntry"/>
            </w:pPr>
            <w:r w:rsidRPr="00375960">
              <w:t xml:space="preserve">Time Units of Duration of Complaint </w:t>
            </w:r>
          </w:p>
        </w:tc>
        <w:tc>
          <w:tcPr>
            <w:tcW w:w="4876" w:type="dxa"/>
          </w:tcPr>
          <w:p w14:paraId="78BEC5CF" w14:textId="77777777" w:rsidR="00E01AB3" w:rsidRPr="00375960" w:rsidRDefault="00E01AB3" w:rsidP="007475AB">
            <w:pPr>
              <w:pStyle w:val="TableEntry"/>
            </w:pPr>
            <w:r w:rsidRPr="00375960">
              <w:t xml:space="preserve">EMS Situation Section </w:t>
            </w:r>
          </w:p>
        </w:tc>
      </w:tr>
      <w:tr w:rsidR="00E01AB3" w:rsidRPr="00375960" w14:paraId="1945C960" w14:textId="77777777" w:rsidTr="00C9201A">
        <w:trPr>
          <w:jc w:val="center"/>
        </w:trPr>
        <w:tc>
          <w:tcPr>
            <w:tcW w:w="3235" w:type="dxa"/>
          </w:tcPr>
          <w:p w14:paraId="1F4BEA9F" w14:textId="77777777" w:rsidR="00E01AB3" w:rsidRPr="00375960" w:rsidRDefault="00E01AB3" w:rsidP="00E7637C">
            <w:pPr>
              <w:pStyle w:val="TableEntry"/>
            </w:pPr>
            <w:r w:rsidRPr="00375960">
              <w:t xml:space="preserve">Chief complaint Anatomic Location </w:t>
            </w:r>
          </w:p>
        </w:tc>
        <w:tc>
          <w:tcPr>
            <w:tcW w:w="4876" w:type="dxa"/>
          </w:tcPr>
          <w:p w14:paraId="3E74935A" w14:textId="77777777" w:rsidR="00E01AB3" w:rsidRPr="00375960" w:rsidRDefault="00E01AB3" w:rsidP="007475AB">
            <w:pPr>
              <w:pStyle w:val="TableEntry"/>
            </w:pPr>
            <w:r w:rsidRPr="00375960">
              <w:t xml:space="preserve">EMS Situation Section </w:t>
            </w:r>
          </w:p>
        </w:tc>
      </w:tr>
      <w:tr w:rsidR="00E01AB3" w:rsidRPr="00375960" w14:paraId="7DA1774F" w14:textId="77777777" w:rsidTr="00C9201A">
        <w:trPr>
          <w:jc w:val="center"/>
        </w:trPr>
        <w:tc>
          <w:tcPr>
            <w:tcW w:w="3235" w:type="dxa"/>
          </w:tcPr>
          <w:p w14:paraId="254B2E03" w14:textId="77777777" w:rsidR="00E01AB3" w:rsidRPr="00375960" w:rsidRDefault="00E01AB3" w:rsidP="00E7637C">
            <w:pPr>
              <w:pStyle w:val="TableEntry"/>
            </w:pPr>
            <w:r w:rsidRPr="00375960">
              <w:t xml:space="preserve">Chief Complain organ system </w:t>
            </w:r>
          </w:p>
        </w:tc>
        <w:tc>
          <w:tcPr>
            <w:tcW w:w="4876" w:type="dxa"/>
          </w:tcPr>
          <w:p w14:paraId="5030DD2A" w14:textId="77777777" w:rsidR="00E01AB3" w:rsidRPr="00375960" w:rsidRDefault="00E01AB3" w:rsidP="007475AB">
            <w:pPr>
              <w:pStyle w:val="TableEntry"/>
            </w:pPr>
            <w:r w:rsidRPr="00375960">
              <w:t xml:space="preserve">EMS Situation Section </w:t>
            </w:r>
          </w:p>
        </w:tc>
      </w:tr>
      <w:tr w:rsidR="00E01AB3" w:rsidRPr="00375960" w14:paraId="68A052E6" w14:textId="77777777" w:rsidTr="00C9201A">
        <w:trPr>
          <w:jc w:val="center"/>
        </w:trPr>
        <w:tc>
          <w:tcPr>
            <w:tcW w:w="3235" w:type="dxa"/>
          </w:tcPr>
          <w:p w14:paraId="366B16D9" w14:textId="77777777" w:rsidR="00E01AB3" w:rsidRPr="00375960" w:rsidRDefault="00E01AB3" w:rsidP="00E7637C">
            <w:pPr>
              <w:pStyle w:val="TableEntry"/>
            </w:pPr>
            <w:r w:rsidRPr="00375960">
              <w:t xml:space="preserve">Primary Symptom </w:t>
            </w:r>
          </w:p>
        </w:tc>
        <w:tc>
          <w:tcPr>
            <w:tcW w:w="4876" w:type="dxa"/>
          </w:tcPr>
          <w:p w14:paraId="45585421" w14:textId="77777777" w:rsidR="00E01AB3" w:rsidRPr="00375960" w:rsidRDefault="00E01AB3" w:rsidP="007475AB">
            <w:pPr>
              <w:pStyle w:val="TableEntry"/>
            </w:pPr>
            <w:r w:rsidRPr="00375960">
              <w:t>EMS Situation Section / Reason for Referral</w:t>
            </w:r>
          </w:p>
        </w:tc>
      </w:tr>
      <w:tr w:rsidR="00E01AB3" w:rsidRPr="00375960" w14:paraId="62A1430D" w14:textId="77777777" w:rsidTr="00C9201A">
        <w:trPr>
          <w:jc w:val="center"/>
        </w:trPr>
        <w:tc>
          <w:tcPr>
            <w:tcW w:w="3235" w:type="dxa"/>
          </w:tcPr>
          <w:p w14:paraId="69992462" w14:textId="77777777" w:rsidR="00E01AB3" w:rsidRPr="00375960" w:rsidRDefault="00E01AB3" w:rsidP="00E7637C">
            <w:pPr>
              <w:pStyle w:val="TableEntry"/>
            </w:pPr>
            <w:r w:rsidRPr="00375960">
              <w:t xml:space="preserve">Other Associated symptoms </w:t>
            </w:r>
          </w:p>
        </w:tc>
        <w:tc>
          <w:tcPr>
            <w:tcW w:w="4876" w:type="dxa"/>
          </w:tcPr>
          <w:p w14:paraId="3315B3D8" w14:textId="77777777" w:rsidR="00E01AB3" w:rsidRPr="00375960" w:rsidRDefault="00E01AB3" w:rsidP="007475AB">
            <w:pPr>
              <w:pStyle w:val="TableEntry"/>
            </w:pPr>
            <w:r w:rsidRPr="00375960">
              <w:t>EMS Situation Section / Reason for Referral</w:t>
            </w:r>
          </w:p>
        </w:tc>
      </w:tr>
      <w:tr w:rsidR="00E01AB3" w:rsidRPr="00375960" w14:paraId="4B3BD7A5" w14:textId="77777777" w:rsidTr="00C9201A">
        <w:trPr>
          <w:jc w:val="center"/>
        </w:trPr>
        <w:tc>
          <w:tcPr>
            <w:tcW w:w="3235" w:type="dxa"/>
          </w:tcPr>
          <w:p w14:paraId="5F9644E7" w14:textId="77777777" w:rsidR="00E01AB3" w:rsidRPr="00375960" w:rsidRDefault="00E01AB3" w:rsidP="00E7637C">
            <w:pPr>
              <w:pStyle w:val="TableEntry"/>
            </w:pPr>
            <w:r w:rsidRPr="00375960">
              <w:t xml:space="preserve">Provider's Primary Impressions </w:t>
            </w:r>
          </w:p>
          <w:p w14:paraId="22DE4370" w14:textId="77777777" w:rsidR="00E01AB3" w:rsidRPr="00375960" w:rsidRDefault="00E01AB3" w:rsidP="00E7637C">
            <w:pPr>
              <w:pStyle w:val="TableEntry"/>
            </w:pPr>
            <w:r w:rsidRPr="00375960">
              <w:t xml:space="preserve">Provider’s Secondary Impressions </w:t>
            </w:r>
          </w:p>
        </w:tc>
        <w:tc>
          <w:tcPr>
            <w:tcW w:w="4876" w:type="dxa"/>
          </w:tcPr>
          <w:p w14:paraId="43CDDA48" w14:textId="77777777" w:rsidR="00E01AB3" w:rsidRPr="00375960" w:rsidRDefault="00E01AB3" w:rsidP="007475AB">
            <w:pPr>
              <w:pStyle w:val="TableEntry"/>
            </w:pPr>
            <w:r w:rsidRPr="00375960">
              <w:t>EMS Situation Section / Reason for Referral</w:t>
            </w:r>
          </w:p>
        </w:tc>
      </w:tr>
      <w:tr w:rsidR="00E01AB3" w:rsidRPr="00375960" w14:paraId="2B43860B" w14:textId="77777777" w:rsidTr="00C9201A">
        <w:trPr>
          <w:jc w:val="center"/>
        </w:trPr>
        <w:tc>
          <w:tcPr>
            <w:tcW w:w="3235" w:type="dxa"/>
          </w:tcPr>
          <w:p w14:paraId="51CCA676" w14:textId="77777777" w:rsidR="00E01AB3" w:rsidRPr="00375960" w:rsidRDefault="00E01AB3" w:rsidP="00E7637C">
            <w:pPr>
              <w:pStyle w:val="TableEntry"/>
            </w:pPr>
            <w:r w:rsidRPr="00375960">
              <w:t>Initial Patient Acuity</w:t>
            </w:r>
          </w:p>
        </w:tc>
        <w:tc>
          <w:tcPr>
            <w:tcW w:w="4876" w:type="dxa"/>
          </w:tcPr>
          <w:p w14:paraId="331AEEAF" w14:textId="77777777" w:rsidR="00E01AB3" w:rsidRPr="00375960" w:rsidRDefault="00E01AB3" w:rsidP="007475AB">
            <w:pPr>
              <w:pStyle w:val="TableEntry"/>
            </w:pPr>
            <w:r w:rsidRPr="00375960">
              <w:t xml:space="preserve">EMS Situation Section </w:t>
            </w:r>
          </w:p>
        </w:tc>
      </w:tr>
      <w:tr w:rsidR="00E01AB3" w:rsidRPr="00375960" w14:paraId="17CDA18C" w14:textId="77777777" w:rsidTr="00C9201A">
        <w:trPr>
          <w:jc w:val="center"/>
        </w:trPr>
        <w:tc>
          <w:tcPr>
            <w:tcW w:w="3235" w:type="dxa"/>
          </w:tcPr>
          <w:p w14:paraId="587A1F00" w14:textId="77777777" w:rsidR="00E01AB3" w:rsidRPr="00375960" w:rsidRDefault="00E01AB3" w:rsidP="00E7637C">
            <w:pPr>
              <w:pStyle w:val="TableEntry"/>
            </w:pPr>
            <w:r w:rsidRPr="00375960">
              <w:t xml:space="preserve">Work-related Illness/Injury </w:t>
            </w:r>
          </w:p>
        </w:tc>
        <w:tc>
          <w:tcPr>
            <w:tcW w:w="4876" w:type="dxa"/>
          </w:tcPr>
          <w:p w14:paraId="60041605" w14:textId="77777777" w:rsidR="00E01AB3" w:rsidRPr="00375960" w:rsidRDefault="00E01AB3" w:rsidP="007475AB">
            <w:pPr>
              <w:pStyle w:val="TableEntry"/>
            </w:pPr>
            <w:r w:rsidRPr="00375960">
              <w:t xml:space="preserve">EMS Situation Section </w:t>
            </w:r>
          </w:p>
        </w:tc>
      </w:tr>
      <w:tr w:rsidR="00E01AB3" w:rsidRPr="00375960" w14:paraId="7E7DCCA5" w14:textId="77777777" w:rsidTr="00C9201A">
        <w:trPr>
          <w:jc w:val="center"/>
        </w:trPr>
        <w:tc>
          <w:tcPr>
            <w:tcW w:w="3235" w:type="dxa"/>
          </w:tcPr>
          <w:p w14:paraId="46BB48A2" w14:textId="77777777" w:rsidR="00E01AB3" w:rsidRPr="00375960" w:rsidRDefault="00E01AB3" w:rsidP="00E7637C">
            <w:pPr>
              <w:pStyle w:val="TableEntry"/>
            </w:pPr>
            <w:r w:rsidRPr="00375960">
              <w:t xml:space="preserve">Patient's Occupational Industry </w:t>
            </w:r>
          </w:p>
        </w:tc>
        <w:tc>
          <w:tcPr>
            <w:tcW w:w="4876" w:type="dxa"/>
          </w:tcPr>
          <w:p w14:paraId="19DE415A" w14:textId="77777777" w:rsidR="00E01AB3" w:rsidRPr="00375960" w:rsidRDefault="00E01AB3" w:rsidP="007475AB">
            <w:pPr>
              <w:pStyle w:val="TableEntry"/>
            </w:pPr>
            <w:r w:rsidRPr="00375960">
              <w:t xml:space="preserve">EMS Situation Section </w:t>
            </w:r>
          </w:p>
        </w:tc>
      </w:tr>
      <w:tr w:rsidR="00E01AB3" w:rsidRPr="00375960" w14:paraId="2B1D4BEA" w14:textId="77777777" w:rsidTr="00C9201A">
        <w:trPr>
          <w:jc w:val="center"/>
        </w:trPr>
        <w:tc>
          <w:tcPr>
            <w:tcW w:w="3235" w:type="dxa"/>
          </w:tcPr>
          <w:p w14:paraId="3B20C390" w14:textId="77777777" w:rsidR="00E01AB3" w:rsidRPr="00375960" w:rsidRDefault="00E01AB3" w:rsidP="00E7637C">
            <w:pPr>
              <w:pStyle w:val="TableEntry"/>
            </w:pPr>
            <w:r w:rsidRPr="00375960">
              <w:t>Patient's Occupation</w:t>
            </w:r>
          </w:p>
        </w:tc>
        <w:tc>
          <w:tcPr>
            <w:tcW w:w="4876" w:type="dxa"/>
          </w:tcPr>
          <w:p w14:paraId="72FB3B42" w14:textId="77777777" w:rsidR="00E01AB3" w:rsidRPr="00375960" w:rsidRDefault="00E01AB3" w:rsidP="007475AB">
            <w:pPr>
              <w:pStyle w:val="TableEntry"/>
            </w:pPr>
            <w:r w:rsidRPr="00375960">
              <w:t xml:space="preserve">EMS Situation Section </w:t>
            </w:r>
          </w:p>
        </w:tc>
      </w:tr>
      <w:tr w:rsidR="00E01AB3" w:rsidRPr="00375960" w14:paraId="6A483B9C" w14:textId="77777777" w:rsidTr="00C9201A">
        <w:trPr>
          <w:jc w:val="center"/>
        </w:trPr>
        <w:tc>
          <w:tcPr>
            <w:tcW w:w="3235" w:type="dxa"/>
          </w:tcPr>
          <w:p w14:paraId="1DF60A14" w14:textId="77777777" w:rsidR="00E01AB3" w:rsidRPr="00375960" w:rsidRDefault="00E01AB3" w:rsidP="00E7637C">
            <w:pPr>
              <w:pStyle w:val="TableEntry"/>
            </w:pPr>
            <w:r w:rsidRPr="00375960">
              <w:t xml:space="preserve">Patient Activity </w:t>
            </w:r>
          </w:p>
        </w:tc>
        <w:tc>
          <w:tcPr>
            <w:tcW w:w="4876" w:type="dxa"/>
          </w:tcPr>
          <w:p w14:paraId="02ED7258" w14:textId="77777777" w:rsidR="00E01AB3" w:rsidRPr="00375960" w:rsidRDefault="00E01AB3" w:rsidP="007475AB">
            <w:pPr>
              <w:pStyle w:val="TableEntry"/>
            </w:pPr>
            <w:r w:rsidRPr="00375960">
              <w:t xml:space="preserve">EMS Situation Section </w:t>
            </w:r>
          </w:p>
        </w:tc>
      </w:tr>
      <w:tr w:rsidR="00E01AB3" w:rsidRPr="00375960" w14:paraId="058DB705" w14:textId="77777777" w:rsidTr="00C9201A">
        <w:trPr>
          <w:jc w:val="center"/>
        </w:trPr>
        <w:tc>
          <w:tcPr>
            <w:tcW w:w="3235" w:type="dxa"/>
          </w:tcPr>
          <w:p w14:paraId="7023BEDD" w14:textId="77777777" w:rsidR="00E01AB3" w:rsidRPr="00375960" w:rsidRDefault="00E01AB3" w:rsidP="00E7637C">
            <w:pPr>
              <w:pStyle w:val="TableEntry"/>
            </w:pPr>
            <w:r w:rsidRPr="00375960">
              <w:t xml:space="preserve">Date/Time Last Known Well </w:t>
            </w:r>
          </w:p>
        </w:tc>
        <w:tc>
          <w:tcPr>
            <w:tcW w:w="4876" w:type="dxa"/>
          </w:tcPr>
          <w:p w14:paraId="265E2A69" w14:textId="77777777" w:rsidR="00E01AB3" w:rsidRPr="00375960" w:rsidRDefault="00E01AB3" w:rsidP="007475AB">
            <w:pPr>
              <w:pStyle w:val="TableEntry"/>
            </w:pPr>
            <w:r w:rsidRPr="00375960">
              <w:t>EMS Situation Section /Review of Systems-EMS Section</w:t>
            </w:r>
          </w:p>
        </w:tc>
      </w:tr>
      <w:tr w:rsidR="00E01AB3" w:rsidRPr="00375960" w14:paraId="6C397A4D" w14:textId="77777777" w:rsidTr="00C9201A">
        <w:trPr>
          <w:jc w:val="center"/>
        </w:trPr>
        <w:tc>
          <w:tcPr>
            <w:tcW w:w="3235" w:type="dxa"/>
          </w:tcPr>
          <w:p w14:paraId="28B2E920" w14:textId="77777777" w:rsidR="00E01AB3" w:rsidRPr="00375960" w:rsidRDefault="00E01AB3" w:rsidP="00E7637C">
            <w:pPr>
              <w:pStyle w:val="TableEntry"/>
            </w:pPr>
            <w:r w:rsidRPr="00375960">
              <w:t>Cause of Injury</w:t>
            </w:r>
          </w:p>
        </w:tc>
        <w:tc>
          <w:tcPr>
            <w:tcW w:w="4876" w:type="dxa"/>
          </w:tcPr>
          <w:p w14:paraId="72A62DD7" w14:textId="77777777" w:rsidR="00E01AB3" w:rsidRPr="00375960" w:rsidRDefault="00E01AB3" w:rsidP="007475AB">
            <w:pPr>
              <w:pStyle w:val="TableEntry"/>
            </w:pPr>
            <w:r w:rsidRPr="00375960">
              <w:t>EMS Injury Incident Description Section</w:t>
            </w:r>
          </w:p>
        </w:tc>
      </w:tr>
      <w:tr w:rsidR="00E01AB3" w:rsidRPr="00375960" w14:paraId="706E7BD6" w14:textId="77777777" w:rsidTr="00C9201A">
        <w:trPr>
          <w:jc w:val="center"/>
        </w:trPr>
        <w:tc>
          <w:tcPr>
            <w:tcW w:w="3235" w:type="dxa"/>
          </w:tcPr>
          <w:p w14:paraId="7415DD12" w14:textId="77777777" w:rsidR="00E01AB3" w:rsidRPr="00375960" w:rsidRDefault="00E01AB3" w:rsidP="00E7637C">
            <w:pPr>
              <w:pStyle w:val="TableEntry"/>
            </w:pPr>
            <w:r w:rsidRPr="00375960">
              <w:t xml:space="preserve">Mechanism of Injury </w:t>
            </w:r>
          </w:p>
        </w:tc>
        <w:tc>
          <w:tcPr>
            <w:tcW w:w="4876" w:type="dxa"/>
          </w:tcPr>
          <w:p w14:paraId="05CEFA8C" w14:textId="77777777" w:rsidR="00E01AB3" w:rsidRPr="00375960" w:rsidRDefault="00E01AB3" w:rsidP="007475AB">
            <w:pPr>
              <w:pStyle w:val="TableEntry"/>
            </w:pPr>
            <w:r w:rsidRPr="00375960">
              <w:t>EMS Injury Incident Description Section</w:t>
            </w:r>
          </w:p>
        </w:tc>
      </w:tr>
      <w:tr w:rsidR="00E01AB3" w:rsidRPr="00375960" w14:paraId="659DE0DA" w14:textId="77777777" w:rsidTr="00C9201A">
        <w:trPr>
          <w:jc w:val="center"/>
        </w:trPr>
        <w:tc>
          <w:tcPr>
            <w:tcW w:w="3235" w:type="dxa"/>
          </w:tcPr>
          <w:p w14:paraId="5991BCAC" w14:textId="77777777" w:rsidR="00E01AB3" w:rsidRPr="00375960" w:rsidRDefault="00E01AB3" w:rsidP="00E7637C">
            <w:pPr>
              <w:pStyle w:val="TableEntry"/>
            </w:pPr>
            <w:r w:rsidRPr="00375960">
              <w:t xml:space="preserve">Trauma Center Criteria </w:t>
            </w:r>
          </w:p>
        </w:tc>
        <w:tc>
          <w:tcPr>
            <w:tcW w:w="4876" w:type="dxa"/>
          </w:tcPr>
          <w:p w14:paraId="46FFFD1B" w14:textId="77777777" w:rsidR="00E01AB3" w:rsidRPr="00375960" w:rsidRDefault="00E01AB3" w:rsidP="007475AB">
            <w:pPr>
              <w:pStyle w:val="TableEntry"/>
            </w:pPr>
            <w:r w:rsidRPr="00375960">
              <w:t>EMS Injury Incident Description Section</w:t>
            </w:r>
          </w:p>
        </w:tc>
      </w:tr>
      <w:tr w:rsidR="00E01AB3" w:rsidRPr="00375960" w14:paraId="57F6161D" w14:textId="77777777" w:rsidTr="00C9201A">
        <w:trPr>
          <w:jc w:val="center"/>
        </w:trPr>
        <w:tc>
          <w:tcPr>
            <w:tcW w:w="3235" w:type="dxa"/>
          </w:tcPr>
          <w:p w14:paraId="74C8088C" w14:textId="77777777" w:rsidR="00E01AB3" w:rsidRPr="00375960" w:rsidRDefault="00E01AB3" w:rsidP="00E7637C">
            <w:pPr>
              <w:pStyle w:val="TableEntry"/>
            </w:pPr>
            <w:r w:rsidRPr="00375960">
              <w:t>Vehicular, Pedestrian, or Other Injury Risk Factor</w:t>
            </w:r>
          </w:p>
        </w:tc>
        <w:tc>
          <w:tcPr>
            <w:tcW w:w="4876" w:type="dxa"/>
          </w:tcPr>
          <w:p w14:paraId="38FCDEA4" w14:textId="77777777" w:rsidR="00E01AB3" w:rsidRPr="00375960" w:rsidRDefault="00E01AB3" w:rsidP="007475AB">
            <w:pPr>
              <w:pStyle w:val="TableEntry"/>
            </w:pPr>
            <w:r w:rsidRPr="00375960">
              <w:t>EMS Injury Incident Description Section</w:t>
            </w:r>
          </w:p>
        </w:tc>
      </w:tr>
      <w:tr w:rsidR="00E01AB3" w:rsidRPr="00375960" w14:paraId="49137BFD" w14:textId="77777777" w:rsidTr="00C9201A">
        <w:trPr>
          <w:jc w:val="center"/>
        </w:trPr>
        <w:tc>
          <w:tcPr>
            <w:tcW w:w="3235" w:type="dxa"/>
          </w:tcPr>
          <w:p w14:paraId="16BB3CE4" w14:textId="77777777" w:rsidR="00E01AB3" w:rsidRPr="00375960" w:rsidRDefault="00E01AB3" w:rsidP="00E7637C">
            <w:pPr>
              <w:pStyle w:val="TableEntry"/>
            </w:pPr>
            <w:r w:rsidRPr="00375960">
              <w:t>Main Area of the Vehicle Impacted by the Collision</w:t>
            </w:r>
          </w:p>
        </w:tc>
        <w:tc>
          <w:tcPr>
            <w:tcW w:w="4876" w:type="dxa"/>
          </w:tcPr>
          <w:p w14:paraId="281BAEF4" w14:textId="77777777" w:rsidR="00E01AB3" w:rsidRPr="00375960" w:rsidRDefault="00E01AB3" w:rsidP="007475AB">
            <w:pPr>
              <w:pStyle w:val="TableEntry"/>
            </w:pPr>
            <w:r w:rsidRPr="00375960">
              <w:t>EMS Injury Incident Description Section</w:t>
            </w:r>
          </w:p>
        </w:tc>
      </w:tr>
      <w:tr w:rsidR="00E01AB3" w:rsidRPr="00375960" w14:paraId="5C23E341" w14:textId="77777777" w:rsidTr="00C9201A">
        <w:trPr>
          <w:jc w:val="center"/>
        </w:trPr>
        <w:tc>
          <w:tcPr>
            <w:tcW w:w="3235" w:type="dxa"/>
          </w:tcPr>
          <w:p w14:paraId="0B887F57" w14:textId="77777777" w:rsidR="00E01AB3" w:rsidRPr="00375960" w:rsidRDefault="00E01AB3" w:rsidP="00E7637C">
            <w:pPr>
              <w:pStyle w:val="TableEntry"/>
            </w:pPr>
            <w:r w:rsidRPr="00375960">
              <w:t>Location of Patient in Vehicle</w:t>
            </w:r>
          </w:p>
        </w:tc>
        <w:tc>
          <w:tcPr>
            <w:tcW w:w="4876" w:type="dxa"/>
          </w:tcPr>
          <w:p w14:paraId="0E89EBB3" w14:textId="77777777" w:rsidR="00E01AB3" w:rsidRPr="00375960" w:rsidRDefault="00E01AB3" w:rsidP="007475AB">
            <w:pPr>
              <w:pStyle w:val="TableEntry"/>
            </w:pPr>
            <w:r w:rsidRPr="00375960">
              <w:t>EMS Injury Incident Description Section</w:t>
            </w:r>
          </w:p>
        </w:tc>
      </w:tr>
      <w:tr w:rsidR="00E01AB3" w:rsidRPr="00375960" w14:paraId="008F190A" w14:textId="77777777" w:rsidTr="00C9201A">
        <w:trPr>
          <w:jc w:val="center"/>
        </w:trPr>
        <w:tc>
          <w:tcPr>
            <w:tcW w:w="3235" w:type="dxa"/>
          </w:tcPr>
          <w:p w14:paraId="67D21B6A" w14:textId="77777777" w:rsidR="00E01AB3" w:rsidRPr="00375960" w:rsidRDefault="00E01AB3" w:rsidP="00E7637C">
            <w:pPr>
              <w:pStyle w:val="TableEntry"/>
            </w:pPr>
            <w:r w:rsidRPr="00375960">
              <w:t>Use of Occupant Safety Equipment</w:t>
            </w:r>
          </w:p>
        </w:tc>
        <w:tc>
          <w:tcPr>
            <w:tcW w:w="4876" w:type="dxa"/>
          </w:tcPr>
          <w:p w14:paraId="02729371" w14:textId="77777777" w:rsidR="00E01AB3" w:rsidRPr="00375960" w:rsidRDefault="00E01AB3" w:rsidP="007475AB">
            <w:pPr>
              <w:pStyle w:val="TableEntry"/>
            </w:pPr>
            <w:r w:rsidRPr="00375960">
              <w:t>EMS Injury Incident Description Section</w:t>
            </w:r>
          </w:p>
        </w:tc>
      </w:tr>
      <w:tr w:rsidR="00E01AB3" w:rsidRPr="00375960" w14:paraId="503213F9" w14:textId="77777777" w:rsidTr="00C9201A">
        <w:trPr>
          <w:jc w:val="center"/>
        </w:trPr>
        <w:tc>
          <w:tcPr>
            <w:tcW w:w="3235" w:type="dxa"/>
          </w:tcPr>
          <w:p w14:paraId="0CC056F3" w14:textId="77777777" w:rsidR="00E01AB3" w:rsidRPr="00375960" w:rsidRDefault="00E01AB3" w:rsidP="00E7637C">
            <w:pPr>
              <w:pStyle w:val="TableEntry"/>
            </w:pPr>
            <w:r w:rsidRPr="00375960">
              <w:t>Airbag Deployment</w:t>
            </w:r>
          </w:p>
          <w:p w14:paraId="49D4693C" w14:textId="77777777" w:rsidR="00E01AB3" w:rsidRPr="00375960" w:rsidRDefault="00E01AB3" w:rsidP="00E7637C">
            <w:pPr>
              <w:pStyle w:val="TableEntry"/>
            </w:pPr>
            <w:r w:rsidRPr="00375960">
              <w:t>Height of Fall (feet)</w:t>
            </w:r>
          </w:p>
        </w:tc>
        <w:tc>
          <w:tcPr>
            <w:tcW w:w="4876" w:type="dxa"/>
          </w:tcPr>
          <w:p w14:paraId="74D5FC04" w14:textId="77777777" w:rsidR="00E01AB3" w:rsidRPr="00375960" w:rsidRDefault="00E01AB3" w:rsidP="007475AB">
            <w:pPr>
              <w:pStyle w:val="TableEntry"/>
            </w:pPr>
            <w:r w:rsidRPr="00375960">
              <w:t>EMS Injury Incident Description Section</w:t>
            </w:r>
          </w:p>
        </w:tc>
      </w:tr>
      <w:tr w:rsidR="00E01AB3" w:rsidRPr="00375960" w14:paraId="61F7B1EB" w14:textId="77777777" w:rsidTr="00C9201A">
        <w:trPr>
          <w:jc w:val="center"/>
        </w:trPr>
        <w:tc>
          <w:tcPr>
            <w:tcW w:w="3235" w:type="dxa"/>
          </w:tcPr>
          <w:p w14:paraId="2C350E4D" w14:textId="77777777" w:rsidR="00E01AB3" w:rsidRPr="00375960" w:rsidRDefault="00E01AB3" w:rsidP="00E7637C">
            <w:pPr>
              <w:pStyle w:val="TableEntry"/>
            </w:pPr>
            <w:r w:rsidRPr="00375960">
              <w:t>OSHA Personal Protective Equipment Used</w:t>
            </w:r>
          </w:p>
        </w:tc>
        <w:tc>
          <w:tcPr>
            <w:tcW w:w="4876" w:type="dxa"/>
          </w:tcPr>
          <w:p w14:paraId="0A726775" w14:textId="77777777" w:rsidR="00E01AB3" w:rsidRPr="00375960" w:rsidRDefault="00E01AB3" w:rsidP="007475AB">
            <w:pPr>
              <w:pStyle w:val="TableEntry"/>
            </w:pPr>
            <w:r w:rsidRPr="00375960">
              <w:t>EMS Injury Incident Description Section</w:t>
            </w:r>
          </w:p>
        </w:tc>
      </w:tr>
      <w:tr w:rsidR="00E01AB3" w:rsidRPr="00375960" w:rsidDel="00D12585" w14:paraId="00DE542F" w14:textId="44D09A29" w:rsidTr="00C9201A">
        <w:trPr>
          <w:jc w:val="center"/>
          <w:del w:id="2927" w:author="Andrea K. Fourquet" w:date="2018-07-18T00:49:00Z"/>
        </w:trPr>
        <w:tc>
          <w:tcPr>
            <w:tcW w:w="3235" w:type="dxa"/>
          </w:tcPr>
          <w:p w14:paraId="767169F9" w14:textId="4649E2E5" w:rsidR="00E01AB3" w:rsidRPr="00375960" w:rsidDel="00D12585" w:rsidRDefault="00E01AB3" w:rsidP="00E7637C">
            <w:pPr>
              <w:pStyle w:val="TableEntry"/>
              <w:rPr>
                <w:del w:id="2928" w:author="Andrea K. Fourquet" w:date="2018-07-18T00:49:00Z"/>
              </w:rPr>
            </w:pPr>
            <w:del w:id="2929" w:author="Andrea K. Fourquet" w:date="2018-07-18T00:49:00Z">
              <w:r w:rsidRPr="00375960" w:rsidDel="00D12585">
                <w:delText>ACN System/Company Providing ACN Data</w:delText>
              </w:r>
            </w:del>
          </w:p>
        </w:tc>
        <w:tc>
          <w:tcPr>
            <w:tcW w:w="4876" w:type="dxa"/>
          </w:tcPr>
          <w:p w14:paraId="77FB5AFB" w14:textId="56DF0506" w:rsidR="00E01AB3" w:rsidRPr="00375960" w:rsidDel="00D12585" w:rsidRDefault="007A6A0F" w:rsidP="007475AB">
            <w:pPr>
              <w:pStyle w:val="TableEntry"/>
              <w:rPr>
                <w:del w:id="2930" w:author="Andrea K. Fourquet" w:date="2018-07-18T00:49:00Z"/>
              </w:rPr>
            </w:pPr>
            <w:del w:id="2931" w:author="Andrea K. Fourquet" w:date="2018-07-18T00:49:00Z">
              <w:r w:rsidDel="00D12585">
                <w:delText xml:space="preserve">N/A </w:delText>
              </w:r>
            </w:del>
          </w:p>
        </w:tc>
      </w:tr>
      <w:tr w:rsidR="007A6A0F" w:rsidRPr="00375960" w:rsidDel="00D12585" w14:paraId="5C7DA2F0" w14:textId="1413C54C" w:rsidTr="00C9201A">
        <w:trPr>
          <w:jc w:val="center"/>
          <w:del w:id="2932" w:author="Andrea K. Fourquet" w:date="2018-07-18T00:49:00Z"/>
        </w:trPr>
        <w:tc>
          <w:tcPr>
            <w:tcW w:w="3235" w:type="dxa"/>
          </w:tcPr>
          <w:p w14:paraId="6C50526F" w14:textId="31F09176" w:rsidR="007A6A0F" w:rsidRPr="00375960" w:rsidDel="00D12585" w:rsidRDefault="007A6A0F" w:rsidP="00E7637C">
            <w:pPr>
              <w:pStyle w:val="TableEntry"/>
              <w:rPr>
                <w:del w:id="2933" w:author="Andrea K. Fourquet" w:date="2018-07-18T00:49:00Z"/>
              </w:rPr>
            </w:pPr>
            <w:del w:id="2934" w:author="Andrea K. Fourquet" w:date="2018-07-18T00:49:00Z">
              <w:r w:rsidRPr="00375960" w:rsidDel="00D12585">
                <w:delText>ACN Incident ID</w:delText>
              </w:r>
            </w:del>
          </w:p>
        </w:tc>
        <w:tc>
          <w:tcPr>
            <w:tcW w:w="4876" w:type="dxa"/>
          </w:tcPr>
          <w:p w14:paraId="6077517A" w14:textId="7CBA59CB" w:rsidR="007A6A0F" w:rsidRPr="00375960" w:rsidDel="00D12585" w:rsidRDefault="007A6A0F" w:rsidP="007A6A0F">
            <w:pPr>
              <w:pStyle w:val="TableEntry"/>
              <w:rPr>
                <w:del w:id="2935" w:author="Andrea K. Fourquet" w:date="2018-07-18T00:49:00Z"/>
              </w:rPr>
            </w:pPr>
            <w:del w:id="2936" w:author="Andrea K. Fourquet" w:date="2018-07-18T00:49:00Z">
              <w:r w:rsidRPr="002B7440" w:rsidDel="00D12585">
                <w:delText xml:space="preserve">N/A </w:delText>
              </w:r>
            </w:del>
          </w:p>
        </w:tc>
      </w:tr>
      <w:tr w:rsidR="007A6A0F" w:rsidRPr="00375960" w:rsidDel="00D12585" w14:paraId="0DF6C4EF" w14:textId="3B4E09EA" w:rsidTr="00C9201A">
        <w:trPr>
          <w:jc w:val="center"/>
          <w:del w:id="2937" w:author="Andrea K. Fourquet" w:date="2018-07-18T00:49:00Z"/>
        </w:trPr>
        <w:tc>
          <w:tcPr>
            <w:tcW w:w="3235" w:type="dxa"/>
          </w:tcPr>
          <w:p w14:paraId="5AE0C76C" w14:textId="5F0E5032" w:rsidR="007A6A0F" w:rsidRPr="00375960" w:rsidDel="00D12585" w:rsidRDefault="007A6A0F" w:rsidP="00E7637C">
            <w:pPr>
              <w:pStyle w:val="TableEntry"/>
              <w:rPr>
                <w:del w:id="2938" w:author="Andrea K. Fourquet" w:date="2018-07-18T00:49:00Z"/>
              </w:rPr>
            </w:pPr>
            <w:del w:id="2939" w:author="Andrea K. Fourquet" w:date="2018-07-18T00:49:00Z">
              <w:r w:rsidRPr="00375960" w:rsidDel="00D12585">
                <w:delText>ACN Call Back Phone Number</w:delText>
              </w:r>
            </w:del>
          </w:p>
        </w:tc>
        <w:tc>
          <w:tcPr>
            <w:tcW w:w="4876" w:type="dxa"/>
          </w:tcPr>
          <w:p w14:paraId="7C4F6C32" w14:textId="5AB3B5B0" w:rsidR="007A6A0F" w:rsidRPr="00375960" w:rsidDel="00D12585" w:rsidRDefault="007A6A0F" w:rsidP="007A6A0F">
            <w:pPr>
              <w:pStyle w:val="TableEntry"/>
              <w:rPr>
                <w:del w:id="2940" w:author="Andrea K. Fourquet" w:date="2018-07-18T00:49:00Z"/>
              </w:rPr>
            </w:pPr>
            <w:del w:id="2941" w:author="Andrea K. Fourquet" w:date="2018-07-18T00:49:00Z">
              <w:r w:rsidRPr="002B7440" w:rsidDel="00D12585">
                <w:delText xml:space="preserve">N/A </w:delText>
              </w:r>
            </w:del>
          </w:p>
        </w:tc>
      </w:tr>
      <w:tr w:rsidR="007A6A0F" w:rsidRPr="00375960" w:rsidDel="00D12585" w14:paraId="321A7C07" w14:textId="23AFCE14" w:rsidTr="00C9201A">
        <w:trPr>
          <w:jc w:val="center"/>
          <w:del w:id="2942" w:author="Andrea K. Fourquet" w:date="2018-07-18T00:49:00Z"/>
        </w:trPr>
        <w:tc>
          <w:tcPr>
            <w:tcW w:w="3235" w:type="dxa"/>
          </w:tcPr>
          <w:p w14:paraId="4EEDC796" w14:textId="793BEC08" w:rsidR="007A6A0F" w:rsidRPr="00375960" w:rsidDel="00D12585" w:rsidRDefault="007A6A0F" w:rsidP="00E7637C">
            <w:pPr>
              <w:pStyle w:val="TableEntry"/>
              <w:rPr>
                <w:del w:id="2943" w:author="Andrea K. Fourquet" w:date="2018-07-18T00:49:00Z"/>
              </w:rPr>
            </w:pPr>
            <w:del w:id="2944" w:author="Andrea K. Fourquet" w:date="2018-07-18T00:49:00Z">
              <w:r w:rsidRPr="00375960" w:rsidDel="00D12585">
                <w:delText>Date/Time of ACN Incident</w:delText>
              </w:r>
            </w:del>
          </w:p>
        </w:tc>
        <w:tc>
          <w:tcPr>
            <w:tcW w:w="4876" w:type="dxa"/>
          </w:tcPr>
          <w:p w14:paraId="130E9944" w14:textId="0A2E0CDA" w:rsidR="007A6A0F" w:rsidRPr="00375960" w:rsidDel="00D12585" w:rsidRDefault="007A6A0F" w:rsidP="007A6A0F">
            <w:pPr>
              <w:pStyle w:val="TableEntry"/>
              <w:rPr>
                <w:del w:id="2945" w:author="Andrea K. Fourquet" w:date="2018-07-18T00:49:00Z"/>
              </w:rPr>
            </w:pPr>
            <w:del w:id="2946" w:author="Andrea K. Fourquet" w:date="2018-07-18T00:49:00Z">
              <w:r w:rsidRPr="002B7440" w:rsidDel="00D12585">
                <w:delText xml:space="preserve">N/A </w:delText>
              </w:r>
            </w:del>
          </w:p>
        </w:tc>
      </w:tr>
      <w:tr w:rsidR="007A6A0F" w:rsidRPr="00375960" w:rsidDel="00D12585" w14:paraId="059B7135" w14:textId="407FC702" w:rsidTr="00C9201A">
        <w:trPr>
          <w:jc w:val="center"/>
          <w:del w:id="2947" w:author="Andrea K. Fourquet" w:date="2018-07-18T00:49:00Z"/>
        </w:trPr>
        <w:tc>
          <w:tcPr>
            <w:tcW w:w="3235" w:type="dxa"/>
          </w:tcPr>
          <w:p w14:paraId="3D14E678" w14:textId="4B303B9A" w:rsidR="007A6A0F" w:rsidRPr="00375960" w:rsidDel="00D12585" w:rsidRDefault="007A6A0F" w:rsidP="00E7637C">
            <w:pPr>
              <w:pStyle w:val="TableEntry"/>
              <w:rPr>
                <w:del w:id="2948" w:author="Andrea K. Fourquet" w:date="2018-07-18T00:49:00Z"/>
              </w:rPr>
            </w:pPr>
            <w:del w:id="2949" w:author="Andrea K. Fourquet" w:date="2018-07-18T00:49:00Z">
              <w:r w:rsidRPr="00375960" w:rsidDel="00D12585">
                <w:delText>ACN Incident Location</w:delText>
              </w:r>
            </w:del>
          </w:p>
        </w:tc>
        <w:tc>
          <w:tcPr>
            <w:tcW w:w="4876" w:type="dxa"/>
          </w:tcPr>
          <w:p w14:paraId="65DA5FD6" w14:textId="7720CDB0" w:rsidR="007A6A0F" w:rsidRPr="00375960" w:rsidDel="00D12585" w:rsidRDefault="007A6A0F" w:rsidP="007A6A0F">
            <w:pPr>
              <w:pStyle w:val="TableEntry"/>
              <w:rPr>
                <w:del w:id="2950" w:author="Andrea K. Fourquet" w:date="2018-07-18T00:49:00Z"/>
              </w:rPr>
            </w:pPr>
            <w:del w:id="2951" w:author="Andrea K. Fourquet" w:date="2018-07-18T00:49:00Z">
              <w:r w:rsidRPr="002B7440" w:rsidDel="00D12585">
                <w:delText xml:space="preserve">N/A </w:delText>
              </w:r>
            </w:del>
          </w:p>
        </w:tc>
      </w:tr>
      <w:tr w:rsidR="007A6A0F" w:rsidRPr="00375960" w:rsidDel="00D12585" w14:paraId="74D8C39B" w14:textId="4953CFA2" w:rsidTr="00C9201A">
        <w:trPr>
          <w:jc w:val="center"/>
          <w:del w:id="2952" w:author="Andrea K. Fourquet" w:date="2018-07-18T00:49:00Z"/>
        </w:trPr>
        <w:tc>
          <w:tcPr>
            <w:tcW w:w="3235" w:type="dxa"/>
          </w:tcPr>
          <w:p w14:paraId="3752B746" w14:textId="54D46478" w:rsidR="007A6A0F" w:rsidRPr="00375960" w:rsidDel="00D12585" w:rsidRDefault="007A6A0F" w:rsidP="00E7637C">
            <w:pPr>
              <w:pStyle w:val="TableEntry"/>
              <w:rPr>
                <w:del w:id="2953" w:author="Andrea K. Fourquet" w:date="2018-07-18T00:49:00Z"/>
              </w:rPr>
            </w:pPr>
            <w:del w:id="2954" w:author="Andrea K. Fourquet" w:date="2018-07-18T00:49:00Z">
              <w:r w:rsidRPr="00375960" w:rsidDel="00D12585">
                <w:delText>ACN Incident Vehicle Body Type</w:delText>
              </w:r>
            </w:del>
          </w:p>
        </w:tc>
        <w:tc>
          <w:tcPr>
            <w:tcW w:w="4876" w:type="dxa"/>
          </w:tcPr>
          <w:p w14:paraId="7B4DDB08" w14:textId="0ED2D576" w:rsidR="007A6A0F" w:rsidRPr="00375960" w:rsidDel="00D12585" w:rsidRDefault="007A6A0F" w:rsidP="007A6A0F">
            <w:pPr>
              <w:pStyle w:val="TableEntry"/>
              <w:rPr>
                <w:del w:id="2955" w:author="Andrea K. Fourquet" w:date="2018-07-18T00:49:00Z"/>
              </w:rPr>
            </w:pPr>
            <w:del w:id="2956" w:author="Andrea K. Fourquet" w:date="2018-07-18T00:49:00Z">
              <w:r w:rsidRPr="002B7440" w:rsidDel="00D12585">
                <w:delText xml:space="preserve">N/A </w:delText>
              </w:r>
            </w:del>
          </w:p>
        </w:tc>
      </w:tr>
      <w:tr w:rsidR="007A6A0F" w:rsidRPr="00375960" w:rsidDel="00D12585" w14:paraId="736273F6" w14:textId="42AF4A34" w:rsidTr="00C9201A">
        <w:trPr>
          <w:jc w:val="center"/>
          <w:del w:id="2957" w:author="Andrea K. Fourquet" w:date="2018-07-18T00:49:00Z"/>
        </w:trPr>
        <w:tc>
          <w:tcPr>
            <w:tcW w:w="3235" w:type="dxa"/>
          </w:tcPr>
          <w:p w14:paraId="3AD4FB55" w14:textId="5B94BB09" w:rsidR="007A6A0F" w:rsidRPr="00375960" w:rsidDel="00D12585" w:rsidRDefault="007A6A0F" w:rsidP="00E7637C">
            <w:pPr>
              <w:pStyle w:val="TableEntry"/>
              <w:rPr>
                <w:del w:id="2958" w:author="Andrea K. Fourquet" w:date="2018-07-18T00:49:00Z"/>
              </w:rPr>
            </w:pPr>
            <w:del w:id="2959" w:author="Andrea K. Fourquet" w:date="2018-07-18T00:49:00Z">
              <w:r w:rsidRPr="00375960" w:rsidDel="00D12585">
                <w:delText>ACN Incident Vehicle Manufacturer</w:delText>
              </w:r>
            </w:del>
          </w:p>
        </w:tc>
        <w:tc>
          <w:tcPr>
            <w:tcW w:w="4876" w:type="dxa"/>
          </w:tcPr>
          <w:p w14:paraId="17BAC69F" w14:textId="47592A0F" w:rsidR="007A6A0F" w:rsidRPr="00375960" w:rsidDel="00D12585" w:rsidRDefault="007A6A0F" w:rsidP="007A6A0F">
            <w:pPr>
              <w:pStyle w:val="TableEntry"/>
              <w:rPr>
                <w:del w:id="2960" w:author="Andrea K. Fourquet" w:date="2018-07-18T00:49:00Z"/>
              </w:rPr>
            </w:pPr>
            <w:del w:id="2961" w:author="Andrea K. Fourquet" w:date="2018-07-18T00:49:00Z">
              <w:r w:rsidRPr="002B7440" w:rsidDel="00D12585">
                <w:delText xml:space="preserve">N/A </w:delText>
              </w:r>
            </w:del>
          </w:p>
        </w:tc>
      </w:tr>
      <w:tr w:rsidR="007A6A0F" w:rsidRPr="00375960" w:rsidDel="00D12585" w14:paraId="47E9BA37" w14:textId="3BF639D8" w:rsidTr="00C9201A">
        <w:trPr>
          <w:jc w:val="center"/>
          <w:del w:id="2962" w:author="Andrea K. Fourquet" w:date="2018-07-18T00:49:00Z"/>
        </w:trPr>
        <w:tc>
          <w:tcPr>
            <w:tcW w:w="3235" w:type="dxa"/>
          </w:tcPr>
          <w:p w14:paraId="23079908" w14:textId="7F688CE7" w:rsidR="007A6A0F" w:rsidRPr="00375960" w:rsidDel="00D12585" w:rsidRDefault="007A6A0F" w:rsidP="00E7637C">
            <w:pPr>
              <w:pStyle w:val="TableEntry"/>
              <w:rPr>
                <w:del w:id="2963" w:author="Andrea K. Fourquet" w:date="2018-07-18T00:49:00Z"/>
              </w:rPr>
            </w:pPr>
            <w:del w:id="2964" w:author="Andrea K. Fourquet" w:date="2018-07-18T00:49:00Z">
              <w:r w:rsidRPr="00375960" w:rsidDel="00D12585">
                <w:delText>ACN Incident Vehicle Make</w:delText>
              </w:r>
            </w:del>
          </w:p>
        </w:tc>
        <w:tc>
          <w:tcPr>
            <w:tcW w:w="4876" w:type="dxa"/>
          </w:tcPr>
          <w:p w14:paraId="75869AB3" w14:textId="3638CBFB" w:rsidR="007A6A0F" w:rsidRPr="00375960" w:rsidDel="00D12585" w:rsidRDefault="007A6A0F" w:rsidP="007A6A0F">
            <w:pPr>
              <w:pStyle w:val="TableEntry"/>
              <w:rPr>
                <w:del w:id="2965" w:author="Andrea K. Fourquet" w:date="2018-07-18T00:49:00Z"/>
              </w:rPr>
            </w:pPr>
            <w:del w:id="2966" w:author="Andrea K. Fourquet" w:date="2018-07-18T00:49:00Z">
              <w:r w:rsidRPr="002B7440" w:rsidDel="00D12585">
                <w:delText xml:space="preserve">N/A </w:delText>
              </w:r>
            </w:del>
          </w:p>
        </w:tc>
      </w:tr>
      <w:tr w:rsidR="007A6A0F" w:rsidRPr="00375960" w:rsidDel="00D12585" w14:paraId="4EA32018" w14:textId="5A6BB4C9" w:rsidTr="00C9201A">
        <w:trPr>
          <w:jc w:val="center"/>
          <w:del w:id="2967" w:author="Andrea K. Fourquet" w:date="2018-07-18T00:49:00Z"/>
        </w:trPr>
        <w:tc>
          <w:tcPr>
            <w:tcW w:w="3235" w:type="dxa"/>
          </w:tcPr>
          <w:p w14:paraId="6C99AD1D" w14:textId="14887E03" w:rsidR="007A6A0F" w:rsidRPr="00375960" w:rsidDel="00D12585" w:rsidRDefault="007A6A0F" w:rsidP="00E7637C">
            <w:pPr>
              <w:pStyle w:val="TableEntry"/>
              <w:rPr>
                <w:del w:id="2968" w:author="Andrea K. Fourquet" w:date="2018-07-18T00:49:00Z"/>
              </w:rPr>
            </w:pPr>
            <w:del w:id="2969" w:author="Andrea K. Fourquet" w:date="2018-07-18T00:49:00Z">
              <w:r w:rsidRPr="00375960" w:rsidDel="00D12585">
                <w:lastRenderedPageBreak/>
                <w:delText>ACN Incident Vehicle Model</w:delText>
              </w:r>
            </w:del>
          </w:p>
        </w:tc>
        <w:tc>
          <w:tcPr>
            <w:tcW w:w="4876" w:type="dxa"/>
          </w:tcPr>
          <w:p w14:paraId="5E932945" w14:textId="49DDBB6A" w:rsidR="007A6A0F" w:rsidRPr="00375960" w:rsidDel="00D12585" w:rsidRDefault="007A6A0F" w:rsidP="007A6A0F">
            <w:pPr>
              <w:pStyle w:val="TableEntry"/>
              <w:rPr>
                <w:del w:id="2970" w:author="Andrea K. Fourquet" w:date="2018-07-18T00:49:00Z"/>
              </w:rPr>
            </w:pPr>
            <w:del w:id="2971" w:author="Andrea K. Fourquet" w:date="2018-07-18T00:49:00Z">
              <w:r w:rsidRPr="003B79A5" w:rsidDel="00D12585">
                <w:delText xml:space="preserve">N/A </w:delText>
              </w:r>
            </w:del>
          </w:p>
        </w:tc>
      </w:tr>
      <w:tr w:rsidR="007A6A0F" w:rsidRPr="00375960" w:rsidDel="00D12585" w14:paraId="773C84B4" w14:textId="44F84A80" w:rsidTr="00C9201A">
        <w:trPr>
          <w:jc w:val="center"/>
          <w:del w:id="2972" w:author="Andrea K. Fourquet" w:date="2018-07-18T00:49:00Z"/>
        </w:trPr>
        <w:tc>
          <w:tcPr>
            <w:tcW w:w="3235" w:type="dxa"/>
          </w:tcPr>
          <w:p w14:paraId="6313255D" w14:textId="2CEDE8FA" w:rsidR="007A6A0F" w:rsidRPr="00375960" w:rsidDel="00D12585" w:rsidRDefault="007A6A0F" w:rsidP="00E7637C">
            <w:pPr>
              <w:pStyle w:val="TableEntry"/>
              <w:rPr>
                <w:del w:id="2973" w:author="Andrea K. Fourquet" w:date="2018-07-18T00:49:00Z"/>
              </w:rPr>
            </w:pPr>
            <w:del w:id="2974" w:author="Andrea K. Fourquet" w:date="2018-07-18T00:49:00Z">
              <w:r w:rsidRPr="00375960" w:rsidDel="00D12585">
                <w:delText>ACN Incident Vehicle Model Year</w:delText>
              </w:r>
            </w:del>
          </w:p>
        </w:tc>
        <w:tc>
          <w:tcPr>
            <w:tcW w:w="4876" w:type="dxa"/>
          </w:tcPr>
          <w:p w14:paraId="708D4928" w14:textId="76F8E1B8" w:rsidR="007A6A0F" w:rsidRPr="00375960" w:rsidDel="00D12585" w:rsidRDefault="007A6A0F" w:rsidP="007A6A0F">
            <w:pPr>
              <w:pStyle w:val="TableEntry"/>
              <w:rPr>
                <w:del w:id="2975" w:author="Andrea K. Fourquet" w:date="2018-07-18T00:49:00Z"/>
              </w:rPr>
            </w:pPr>
            <w:del w:id="2976" w:author="Andrea K. Fourquet" w:date="2018-07-18T00:49:00Z">
              <w:r w:rsidRPr="003B79A5" w:rsidDel="00D12585">
                <w:delText xml:space="preserve">N/A </w:delText>
              </w:r>
            </w:del>
          </w:p>
        </w:tc>
      </w:tr>
      <w:tr w:rsidR="007A6A0F" w:rsidRPr="00375960" w:rsidDel="00D12585" w14:paraId="001DA0C8" w14:textId="1F406069" w:rsidTr="00C9201A">
        <w:trPr>
          <w:jc w:val="center"/>
          <w:del w:id="2977" w:author="Andrea K. Fourquet" w:date="2018-07-18T00:49:00Z"/>
        </w:trPr>
        <w:tc>
          <w:tcPr>
            <w:tcW w:w="3235" w:type="dxa"/>
          </w:tcPr>
          <w:p w14:paraId="67BBF349" w14:textId="64808641" w:rsidR="007A6A0F" w:rsidRPr="00375960" w:rsidDel="00D12585" w:rsidRDefault="007A6A0F" w:rsidP="00E7637C">
            <w:pPr>
              <w:pStyle w:val="TableEntry"/>
              <w:rPr>
                <w:del w:id="2978" w:author="Andrea K. Fourquet" w:date="2018-07-18T00:49:00Z"/>
              </w:rPr>
            </w:pPr>
            <w:del w:id="2979" w:author="Andrea K. Fourquet" w:date="2018-07-18T00:49:00Z">
              <w:r w:rsidRPr="00375960" w:rsidDel="00D12585">
                <w:delText>ACN Incident Multiple Impacts</w:delText>
              </w:r>
            </w:del>
          </w:p>
        </w:tc>
        <w:tc>
          <w:tcPr>
            <w:tcW w:w="4876" w:type="dxa"/>
          </w:tcPr>
          <w:p w14:paraId="30712823" w14:textId="17908B65" w:rsidR="007A6A0F" w:rsidRPr="00375960" w:rsidDel="00D12585" w:rsidRDefault="007A6A0F" w:rsidP="007A6A0F">
            <w:pPr>
              <w:pStyle w:val="TableEntry"/>
              <w:rPr>
                <w:del w:id="2980" w:author="Andrea K. Fourquet" w:date="2018-07-18T00:49:00Z"/>
              </w:rPr>
            </w:pPr>
            <w:del w:id="2981" w:author="Andrea K. Fourquet" w:date="2018-07-18T00:49:00Z">
              <w:r w:rsidRPr="003B79A5" w:rsidDel="00D12585">
                <w:delText xml:space="preserve">N/A </w:delText>
              </w:r>
            </w:del>
          </w:p>
        </w:tc>
      </w:tr>
      <w:tr w:rsidR="007A6A0F" w:rsidRPr="00375960" w:rsidDel="00D12585" w14:paraId="031F4D5D" w14:textId="449B95C8" w:rsidTr="00C9201A">
        <w:trPr>
          <w:jc w:val="center"/>
          <w:del w:id="2982" w:author="Andrea K. Fourquet" w:date="2018-07-18T00:49:00Z"/>
        </w:trPr>
        <w:tc>
          <w:tcPr>
            <w:tcW w:w="3235" w:type="dxa"/>
          </w:tcPr>
          <w:p w14:paraId="0BADD8E0" w14:textId="5D8F363C" w:rsidR="007A6A0F" w:rsidRPr="00375960" w:rsidDel="00D12585" w:rsidRDefault="007A6A0F" w:rsidP="00E7637C">
            <w:pPr>
              <w:pStyle w:val="TableEntry"/>
              <w:rPr>
                <w:del w:id="2983" w:author="Andrea K. Fourquet" w:date="2018-07-18T00:49:00Z"/>
              </w:rPr>
            </w:pPr>
            <w:del w:id="2984" w:author="Andrea K. Fourquet" w:date="2018-07-18T00:49:00Z">
              <w:r w:rsidRPr="00375960" w:rsidDel="00D12585">
                <w:delText>ACN Incident Delta Velocity</w:delText>
              </w:r>
            </w:del>
          </w:p>
        </w:tc>
        <w:tc>
          <w:tcPr>
            <w:tcW w:w="4876" w:type="dxa"/>
          </w:tcPr>
          <w:p w14:paraId="2765B00B" w14:textId="2B3C5527" w:rsidR="007A6A0F" w:rsidRPr="00375960" w:rsidDel="00D12585" w:rsidRDefault="007A6A0F" w:rsidP="007A6A0F">
            <w:pPr>
              <w:pStyle w:val="TableEntry"/>
              <w:rPr>
                <w:del w:id="2985" w:author="Andrea K. Fourquet" w:date="2018-07-18T00:49:00Z"/>
              </w:rPr>
            </w:pPr>
            <w:del w:id="2986" w:author="Andrea K. Fourquet" w:date="2018-07-18T00:49:00Z">
              <w:r w:rsidRPr="003B79A5" w:rsidDel="00D12585">
                <w:delText xml:space="preserve">N/A </w:delText>
              </w:r>
            </w:del>
          </w:p>
        </w:tc>
      </w:tr>
      <w:tr w:rsidR="007A6A0F" w:rsidRPr="00375960" w:rsidDel="00D12585" w14:paraId="52C13023" w14:textId="2954D8BA" w:rsidTr="00C9201A">
        <w:trPr>
          <w:jc w:val="center"/>
          <w:del w:id="2987" w:author="Andrea K. Fourquet" w:date="2018-07-18T00:49:00Z"/>
        </w:trPr>
        <w:tc>
          <w:tcPr>
            <w:tcW w:w="3235" w:type="dxa"/>
          </w:tcPr>
          <w:p w14:paraId="62E795ED" w14:textId="382EC166" w:rsidR="007A6A0F" w:rsidRPr="00375960" w:rsidDel="00D12585" w:rsidRDefault="007A6A0F" w:rsidP="00E7637C">
            <w:pPr>
              <w:pStyle w:val="TableEntry"/>
              <w:rPr>
                <w:del w:id="2988" w:author="Andrea K. Fourquet" w:date="2018-07-18T00:49:00Z"/>
              </w:rPr>
            </w:pPr>
            <w:del w:id="2989" w:author="Andrea K. Fourquet" w:date="2018-07-18T00:49:00Z">
              <w:r w:rsidRPr="00375960" w:rsidDel="00D12585">
                <w:delText>ACN High Probability of Injury</w:delText>
              </w:r>
            </w:del>
          </w:p>
          <w:p w14:paraId="696FA2F1" w14:textId="41FC41FC" w:rsidR="007A6A0F" w:rsidRPr="00375960" w:rsidDel="00D12585" w:rsidRDefault="007A6A0F" w:rsidP="00E7637C">
            <w:pPr>
              <w:pStyle w:val="TableEntry"/>
              <w:rPr>
                <w:del w:id="2990" w:author="Andrea K. Fourquet" w:date="2018-07-18T00:49:00Z"/>
              </w:rPr>
            </w:pPr>
            <w:del w:id="2991" w:author="Andrea K. Fourquet" w:date="2018-07-18T00:49:00Z">
              <w:r w:rsidRPr="00375960" w:rsidDel="00D12585">
                <w:delText>ACN Incident PDOF</w:delText>
              </w:r>
            </w:del>
          </w:p>
        </w:tc>
        <w:tc>
          <w:tcPr>
            <w:tcW w:w="4876" w:type="dxa"/>
          </w:tcPr>
          <w:p w14:paraId="7ACAD7AE" w14:textId="087FC929" w:rsidR="007A6A0F" w:rsidRPr="00375960" w:rsidDel="00D12585" w:rsidRDefault="007A6A0F" w:rsidP="007A6A0F">
            <w:pPr>
              <w:pStyle w:val="TableEntry"/>
              <w:rPr>
                <w:del w:id="2992" w:author="Andrea K. Fourquet" w:date="2018-07-18T00:49:00Z"/>
              </w:rPr>
            </w:pPr>
            <w:del w:id="2993" w:author="Andrea K. Fourquet" w:date="2018-07-18T00:49:00Z">
              <w:r w:rsidRPr="003B79A5" w:rsidDel="00D12585">
                <w:delText xml:space="preserve">N/A </w:delText>
              </w:r>
            </w:del>
          </w:p>
        </w:tc>
      </w:tr>
      <w:tr w:rsidR="007A6A0F" w:rsidRPr="00375960" w:rsidDel="00D12585" w14:paraId="41FBFC1E" w14:textId="1768286D" w:rsidTr="00C9201A">
        <w:trPr>
          <w:jc w:val="center"/>
          <w:del w:id="2994" w:author="Andrea K. Fourquet" w:date="2018-07-18T00:49:00Z"/>
        </w:trPr>
        <w:tc>
          <w:tcPr>
            <w:tcW w:w="3235" w:type="dxa"/>
          </w:tcPr>
          <w:p w14:paraId="5860875B" w14:textId="52CA3DEC" w:rsidR="007A6A0F" w:rsidRPr="00375960" w:rsidDel="00D12585" w:rsidRDefault="007A6A0F" w:rsidP="00E7637C">
            <w:pPr>
              <w:pStyle w:val="TableEntry"/>
              <w:rPr>
                <w:del w:id="2995" w:author="Andrea K. Fourquet" w:date="2018-07-18T00:49:00Z"/>
              </w:rPr>
            </w:pPr>
            <w:del w:id="2996" w:author="Andrea K. Fourquet" w:date="2018-07-18T00:49:00Z">
              <w:r w:rsidRPr="00375960" w:rsidDel="00D12585">
                <w:delText>ACN Incident Rollover</w:delText>
              </w:r>
            </w:del>
          </w:p>
        </w:tc>
        <w:tc>
          <w:tcPr>
            <w:tcW w:w="4876" w:type="dxa"/>
          </w:tcPr>
          <w:p w14:paraId="0A358355" w14:textId="782AA77C" w:rsidR="007A6A0F" w:rsidRPr="00375960" w:rsidDel="00D12585" w:rsidRDefault="007A6A0F" w:rsidP="007A6A0F">
            <w:pPr>
              <w:pStyle w:val="TableEntry"/>
              <w:rPr>
                <w:del w:id="2997" w:author="Andrea K. Fourquet" w:date="2018-07-18T00:49:00Z"/>
              </w:rPr>
            </w:pPr>
            <w:del w:id="2998" w:author="Andrea K. Fourquet" w:date="2018-07-18T00:49:00Z">
              <w:r w:rsidRPr="003B79A5" w:rsidDel="00D12585">
                <w:delText xml:space="preserve">N/A </w:delText>
              </w:r>
            </w:del>
          </w:p>
        </w:tc>
      </w:tr>
      <w:tr w:rsidR="007A6A0F" w:rsidRPr="00375960" w:rsidDel="00D12585" w14:paraId="6B227A09" w14:textId="6F14E048" w:rsidTr="00C9201A">
        <w:trPr>
          <w:jc w:val="center"/>
          <w:del w:id="2999" w:author="Andrea K. Fourquet" w:date="2018-07-18T00:49:00Z"/>
        </w:trPr>
        <w:tc>
          <w:tcPr>
            <w:tcW w:w="3235" w:type="dxa"/>
          </w:tcPr>
          <w:p w14:paraId="7B03D320" w14:textId="07A34644" w:rsidR="007A6A0F" w:rsidRPr="00375960" w:rsidDel="00D12585" w:rsidRDefault="007A6A0F" w:rsidP="00E7637C">
            <w:pPr>
              <w:pStyle w:val="TableEntry"/>
              <w:rPr>
                <w:del w:id="3000" w:author="Andrea K. Fourquet" w:date="2018-07-18T00:49:00Z"/>
              </w:rPr>
            </w:pPr>
            <w:del w:id="3001" w:author="Andrea K. Fourquet" w:date="2018-07-18T00:49:00Z">
              <w:r w:rsidRPr="00375960" w:rsidDel="00D12585">
                <w:delText>ACN Vehicle Seat Location</w:delText>
              </w:r>
            </w:del>
          </w:p>
        </w:tc>
        <w:tc>
          <w:tcPr>
            <w:tcW w:w="4876" w:type="dxa"/>
          </w:tcPr>
          <w:p w14:paraId="5CC776B9" w14:textId="1B282B61" w:rsidR="007A6A0F" w:rsidRPr="00375960" w:rsidDel="00D12585" w:rsidRDefault="007A6A0F" w:rsidP="007A6A0F">
            <w:pPr>
              <w:pStyle w:val="TableEntry"/>
              <w:rPr>
                <w:del w:id="3002" w:author="Andrea K. Fourquet" w:date="2018-07-18T00:49:00Z"/>
              </w:rPr>
            </w:pPr>
            <w:del w:id="3003" w:author="Andrea K. Fourquet" w:date="2018-07-18T00:49:00Z">
              <w:r w:rsidRPr="003B79A5" w:rsidDel="00D12585">
                <w:delText xml:space="preserve">N/A </w:delText>
              </w:r>
            </w:del>
          </w:p>
        </w:tc>
      </w:tr>
      <w:tr w:rsidR="00E01AB3" w:rsidRPr="00375960" w14:paraId="1EDA28E9" w14:textId="77777777" w:rsidTr="00C9201A">
        <w:trPr>
          <w:jc w:val="center"/>
        </w:trPr>
        <w:tc>
          <w:tcPr>
            <w:tcW w:w="3235" w:type="dxa"/>
          </w:tcPr>
          <w:p w14:paraId="24B09B84" w14:textId="77777777" w:rsidR="00E01AB3" w:rsidRPr="00375960" w:rsidRDefault="00E01AB3" w:rsidP="00E7637C">
            <w:pPr>
              <w:pStyle w:val="TableEntry"/>
            </w:pPr>
            <w:r w:rsidRPr="00375960">
              <w:t>Seat Occupied</w:t>
            </w:r>
          </w:p>
        </w:tc>
        <w:tc>
          <w:tcPr>
            <w:tcW w:w="4876" w:type="dxa"/>
          </w:tcPr>
          <w:p w14:paraId="264ACE54" w14:textId="77777777" w:rsidR="00E01AB3" w:rsidRPr="00375960" w:rsidRDefault="00E01AB3" w:rsidP="007475AB">
            <w:pPr>
              <w:pStyle w:val="TableEntry"/>
            </w:pPr>
            <w:r w:rsidRPr="00375960">
              <w:t>EMS Injury Incident Description Section</w:t>
            </w:r>
          </w:p>
        </w:tc>
      </w:tr>
      <w:tr w:rsidR="007A6A0F" w:rsidRPr="00375960" w:rsidDel="00D12585" w14:paraId="284193B1" w14:textId="67EDC618" w:rsidTr="00C9201A">
        <w:trPr>
          <w:jc w:val="center"/>
          <w:del w:id="3004" w:author="Andrea K. Fourquet" w:date="2018-07-18T00:49:00Z"/>
        </w:trPr>
        <w:tc>
          <w:tcPr>
            <w:tcW w:w="3235" w:type="dxa"/>
          </w:tcPr>
          <w:p w14:paraId="3260358F" w14:textId="50DDF8E4" w:rsidR="007A6A0F" w:rsidRPr="00375960" w:rsidDel="00D12585" w:rsidRDefault="007A6A0F" w:rsidP="00E7637C">
            <w:pPr>
              <w:pStyle w:val="TableEntry"/>
              <w:rPr>
                <w:del w:id="3005" w:author="Andrea K. Fourquet" w:date="2018-07-18T00:49:00Z"/>
              </w:rPr>
            </w:pPr>
            <w:del w:id="3006" w:author="Andrea K. Fourquet" w:date="2018-07-18T00:49:00Z">
              <w:r w:rsidRPr="00375960" w:rsidDel="00D12585">
                <w:delText>ACN Incident Seatbelt Use</w:delText>
              </w:r>
            </w:del>
          </w:p>
        </w:tc>
        <w:tc>
          <w:tcPr>
            <w:tcW w:w="4876" w:type="dxa"/>
          </w:tcPr>
          <w:p w14:paraId="2FF36A4B" w14:textId="5AC58E37" w:rsidR="007A6A0F" w:rsidRPr="00375960" w:rsidDel="00D12585" w:rsidRDefault="007A6A0F" w:rsidP="007A6A0F">
            <w:pPr>
              <w:pStyle w:val="TableEntry"/>
              <w:rPr>
                <w:del w:id="3007" w:author="Andrea K. Fourquet" w:date="2018-07-18T00:49:00Z"/>
              </w:rPr>
            </w:pPr>
            <w:del w:id="3008" w:author="Andrea K. Fourquet" w:date="2018-07-18T00:49:00Z">
              <w:r w:rsidRPr="00C45C48" w:rsidDel="00D12585">
                <w:delText xml:space="preserve">N/A </w:delText>
              </w:r>
            </w:del>
          </w:p>
        </w:tc>
      </w:tr>
      <w:tr w:rsidR="007A6A0F" w:rsidRPr="00375960" w:rsidDel="00D12585" w14:paraId="26B9DA82" w14:textId="3834C61B" w:rsidTr="00C9201A">
        <w:trPr>
          <w:jc w:val="center"/>
          <w:del w:id="3009" w:author="Andrea K. Fourquet" w:date="2018-07-18T00:49:00Z"/>
        </w:trPr>
        <w:tc>
          <w:tcPr>
            <w:tcW w:w="3235" w:type="dxa"/>
          </w:tcPr>
          <w:p w14:paraId="76CBBBF9" w14:textId="43921555" w:rsidR="007A6A0F" w:rsidRPr="00375960" w:rsidDel="00D12585" w:rsidRDefault="007A6A0F" w:rsidP="00E7637C">
            <w:pPr>
              <w:pStyle w:val="TableEntry"/>
              <w:rPr>
                <w:del w:id="3010" w:author="Andrea K. Fourquet" w:date="2018-07-18T00:49:00Z"/>
              </w:rPr>
            </w:pPr>
            <w:del w:id="3011" w:author="Andrea K. Fourquet" w:date="2018-07-18T00:49:00Z">
              <w:r w:rsidRPr="00375960" w:rsidDel="00D12585">
                <w:delText>ACN Incident Airbag Deployed</w:delText>
              </w:r>
            </w:del>
          </w:p>
        </w:tc>
        <w:tc>
          <w:tcPr>
            <w:tcW w:w="4876" w:type="dxa"/>
          </w:tcPr>
          <w:p w14:paraId="00F73506" w14:textId="511F48B2" w:rsidR="007A6A0F" w:rsidRPr="00375960" w:rsidDel="00D12585" w:rsidRDefault="007A6A0F" w:rsidP="007A6A0F">
            <w:pPr>
              <w:pStyle w:val="TableEntry"/>
              <w:rPr>
                <w:del w:id="3012" w:author="Andrea K. Fourquet" w:date="2018-07-18T00:49:00Z"/>
              </w:rPr>
            </w:pPr>
            <w:del w:id="3013" w:author="Andrea K. Fourquet" w:date="2018-07-18T00:49:00Z">
              <w:r w:rsidRPr="00C45C48" w:rsidDel="00D12585">
                <w:delText xml:space="preserve">N/A </w:delText>
              </w:r>
            </w:del>
          </w:p>
        </w:tc>
      </w:tr>
      <w:tr w:rsidR="00E01AB3" w:rsidRPr="00375960" w14:paraId="5E3A5CA9" w14:textId="77777777" w:rsidTr="00C9201A">
        <w:trPr>
          <w:jc w:val="center"/>
        </w:trPr>
        <w:tc>
          <w:tcPr>
            <w:tcW w:w="3235" w:type="dxa"/>
          </w:tcPr>
          <w:p w14:paraId="430070F7" w14:textId="77777777" w:rsidR="00E01AB3" w:rsidRPr="00375960" w:rsidRDefault="00E01AB3" w:rsidP="00E7637C">
            <w:pPr>
              <w:pStyle w:val="TableEntry"/>
            </w:pPr>
            <w:r w:rsidRPr="00375960">
              <w:t xml:space="preserve">Cardiac Arrest </w:t>
            </w:r>
          </w:p>
        </w:tc>
        <w:tc>
          <w:tcPr>
            <w:tcW w:w="4876" w:type="dxa"/>
          </w:tcPr>
          <w:p w14:paraId="02FA7A81" w14:textId="77777777" w:rsidR="00E01AB3" w:rsidRPr="00375960" w:rsidRDefault="00E01AB3" w:rsidP="007475AB">
            <w:pPr>
              <w:pStyle w:val="TableEntry"/>
            </w:pPr>
            <w:r w:rsidRPr="00375960">
              <w:t>EMS Cardiac Arrest Event Section</w:t>
            </w:r>
          </w:p>
        </w:tc>
      </w:tr>
      <w:tr w:rsidR="00E01AB3" w:rsidRPr="00375960" w14:paraId="374A25E2" w14:textId="77777777" w:rsidTr="00C9201A">
        <w:trPr>
          <w:jc w:val="center"/>
        </w:trPr>
        <w:tc>
          <w:tcPr>
            <w:tcW w:w="3235" w:type="dxa"/>
          </w:tcPr>
          <w:p w14:paraId="0001A946" w14:textId="77777777" w:rsidR="00E01AB3" w:rsidRPr="00375960" w:rsidRDefault="00E01AB3" w:rsidP="00E7637C">
            <w:pPr>
              <w:pStyle w:val="TableEntry"/>
            </w:pPr>
            <w:r w:rsidRPr="00375960">
              <w:t xml:space="preserve">Cardiac Arrest Etiology </w:t>
            </w:r>
          </w:p>
        </w:tc>
        <w:tc>
          <w:tcPr>
            <w:tcW w:w="4876" w:type="dxa"/>
          </w:tcPr>
          <w:p w14:paraId="5AC79FCB" w14:textId="77777777" w:rsidR="00E01AB3" w:rsidRPr="00375960" w:rsidRDefault="00E01AB3" w:rsidP="007475AB">
            <w:pPr>
              <w:pStyle w:val="TableEntry"/>
            </w:pPr>
            <w:r w:rsidRPr="00375960">
              <w:t>EMS Cardiac Arrest Event Section</w:t>
            </w:r>
          </w:p>
        </w:tc>
      </w:tr>
      <w:tr w:rsidR="00E01AB3" w:rsidRPr="00375960" w14:paraId="17679B96" w14:textId="77777777" w:rsidTr="00C9201A">
        <w:trPr>
          <w:jc w:val="center"/>
        </w:trPr>
        <w:tc>
          <w:tcPr>
            <w:tcW w:w="3235" w:type="dxa"/>
          </w:tcPr>
          <w:p w14:paraId="329C2F76" w14:textId="77777777" w:rsidR="00E01AB3" w:rsidRPr="00375960" w:rsidRDefault="00E01AB3" w:rsidP="00E7637C">
            <w:pPr>
              <w:pStyle w:val="TableEntry"/>
            </w:pPr>
            <w:r w:rsidRPr="00375960">
              <w:t>Resuscitation Attempted By EMS</w:t>
            </w:r>
          </w:p>
        </w:tc>
        <w:tc>
          <w:tcPr>
            <w:tcW w:w="4876" w:type="dxa"/>
          </w:tcPr>
          <w:p w14:paraId="2CD58BF9" w14:textId="77777777" w:rsidR="00E01AB3" w:rsidRPr="00375960" w:rsidRDefault="00E01AB3" w:rsidP="007475AB">
            <w:pPr>
              <w:pStyle w:val="TableEntry"/>
            </w:pPr>
            <w:r w:rsidRPr="00375960">
              <w:t>EMS Cardiac Arrest Event Section</w:t>
            </w:r>
          </w:p>
        </w:tc>
      </w:tr>
      <w:tr w:rsidR="00E01AB3" w:rsidRPr="00375960" w14:paraId="058D9522" w14:textId="77777777" w:rsidTr="00C9201A">
        <w:trPr>
          <w:jc w:val="center"/>
        </w:trPr>
        <w:tc>
          <w:tcPr>
            <w:tcW w:w="3235" w:type="dxa"/>
          </w:tcPr>
          <w:p w14:paraId="7CC891F2" w14:textId="77777777" w:rsidR="00E01AB3" w:rsidRPr="00375960" w:rsidRDefault="00E01AB3" w:rsidP="00E7637C">
            <w:pPr>
              <w:pStyle w:val="TableEntry"/>
            </w:pPr>
            <w:r w:rsidRPr="00375960">
              <w:t>Arrest Witnessed By</w:t>
            </w:r>
          </w:p>
        </w:tc>
        <w:tc>
          <w:tcPr>
            <w:tcW w:w="4876" w:type="dxa"/>
          </w:tcPr>
          <w:p w14:paraId="3593E38E" w14:textId="77777777" w:rsidR="00E01AB3" w:rsidRPr="00375960" w:rsidRDefault="00E01AB3" w:rsidP="007475AB">
            <w:pPr>
              <w:pStyle w:val="TableEntry"/>
            </w:pPr>
            <w:r w:rsidRPr="00375960">
              <w:t>EMS Cardiac Arrest Event Section</w:t>
            </w:r>
          </w:p>
        </w:tc>
      </w:tr>
      <w:tr w:rsidR="00E01AB3" w:rsidRPr="00375960" w14:paraId="3DBF94CF" w14:textId="77777777" w:rsidTr="00C9201A">
        <w:trPr>
          <w:jc w:val="center"/>
        </w:trPr>
        <w:tc>
          <w:tcPr>
            <w:tcW w:w="3235" w:type="dxa"/>
          </w:tcPr>
          <w:p w14:paraId="239EE4F6" w14:textId="77777777" w:rsidR="00E01AB3" w:rsidRPr="00375960" w:rsidRDefault="00E01AB3" w:rsidP="00E7637C">
            <w:pPr>
              <w:pStyle w:val="TableEntry"/>
            </w:pPr>
            <w:r w:rsidRPr="00375960">
              <w:t>CPR Care Provided Prior to EMS Arrival</w:t>
            </w:r>
          </w:p>
        </w:tc>
        <w:tc>
          <w:tcPr>
            <w:tcW w:w="4876" w:type="dxa"/>
          </w:tcPr>
          <w:p w14:paraId="21C28045" w14:textId="77777777" w:rsidR="00E01AB3" w:rsidRPr="00375960" w:rsidRDefault="00E01AB3" w:rsidP="007475AB">
            <w:pPr>
              <w:pStyle w:val="TableEntry"/>
            </w:pPr>
            <w:r w:rsidRPr="00375960">
              <w:t>EMS Cardiac Arrest Event Section</w:t>
            </w:r>
          </w:p>
        </w:tc>
      </w:tr>
      <w:tr w:rsidR="00E01AB3" w:rsidRPr="00375960" w14:paraId="278F743F" w14:textId="77777777" w:rsidTr="00C9201A">
        <w:trPr>
          <w:jc w:val="center"/>
        </w:trPr>
        <w:tc>
          <w:tcPr>
            <w:tcW w:w="3235" w:type="dxa"/>
          </w:tcPr>
          <w:p w14:paraId="79BC9672" w14:textId="77777777" w:rsidR="00E01AB3" w:rsidRPr="00375960" w:rsidRDefault="00E01AB3" w:rsidP="00E7637C">
            <w:pPr>
              <w:pStyle w:val="TableEntry"/>
            </w:pPr>
            <w:r w:rsidRPr="00375960">
              <w:t>Who Provided CPR Prior to EMS Arrival</w:t>
            </w:r>
          </w:p>
        </w:tc>
        <w:tc>
          <w:tcPr>
            <w:tcW w:w="4876" w:type="dxa"/>
          </w:tcPr>
          <w:p w14:paraId="52E49E08" w14:textId="77777777" w:rsidR="00E01AB3" w:rsidRPr="00375960" w:rsidRDefault="00E01AB3" w:rsidP="007475AB">
            <w:pPr>
              <w:pStyle w:val="TableEntry"/>
            </w:pPr>
            <w:r w:rsidRPr="00375960">
              <w:t>EMS Cardiac Arrest Event Section</w:t>
            </w:r>
          </w:p>
        </w:tc>
      </w:tr>
      <w:tr w:rsidR="00E01AB3" w:rsidRPr="00375960" w14:paraId="7702F562" w14:textId="77777777" w:rsidTr="00C9201A">
        <w:trPr>
          <w:jc w:val="center"/>
        </w:trPr>
        <w:tc>
          <w:tcPr>
            <w:tcW w:w="3235" w:type="dxa"/>
          </w:tcPr>
          <w:p w14:paraId="456B5879" w14:textId="77777777" w:rsidR="00E01AB3" w:rsidRPr="00375960" w:rsidRDefault="00E01AB3" w:rsidP="00E7637C">
            <w:pPr>
              <w:pStyle w:val="TableEntry"/>
            </w:pPr>
            <w:r w:rsidRPr="00375960">
              <w:t>AED Use Prior to EMS Arrival</w:t>
            </w:r>
          </w:p>
        </w:tc>
        <w:tc>
          <w:tcPr>
            <w:tcW w:w="4876" w:type="dxa"/>
          </w:tcPr>
          <w:p w14:paraId="422DEDA7" w14:textId="77777777" w:rsidR="00E01AB3" w:rsidRPr="00375960" w:rsidRDefault="00E01AB3" w:rsidP="007475AB">
            <w:pPr>
              <w:pStyle w:val="TableEntry"/>
            </w:pPr>
            <w:r w:rsidRPr="00375960">
              <w:t>EMS Cardiac Arrest Event Section</w:t>
            </w:r>
          </w:p>
        </w:tc>
      </w:tr>
      <w:tr w:rsidR="00E01AB3" w:rsidRPr="00375960" w14:paraId="04ED4FDD" w14:textId="77777777" w:rsidTr="00C9201A">
        <w:trPr>
          <w:jc w:val="center"/>
        </w:trPr>
        <w:tc>
          <w:tcPr>
            <w:tcW w:w="3235" w:type="dxa"/>
          </w:tcPr>
          <w:p w14:paraId="478CA903" w14:textId="77777777" w:rsidR="00E01AB3" w:rsidRPr="00375960" w:rsidRDefault="00E01AB3" w:rsidP="00E7637C">
            <w:pPr>
              <w:pStyle w:val="TableEntry"/>
            </w:pPr>
            <w:r w:rsidRPr="00375960">
              <w:t>Who Used AED Prior to EMS Arrival</w:t>
            </w:r>
          </w:p>
        </w:tc>
        <w:tc>
          <w:tcPr>
            <w:tcW w:w="4876" w:type="dxa"/>
          </w:tcPr>
          <w:p w14:paraId="7A3CAE08" w14:textId="77777777" w:rsidR="00E01AB3" w:rsidRPr="00375960" w:rsidRDefault="00E01AB3" w:rsidP="007475AB">
            <w:pPr>
              <w:pStyle w:val="TableEntry"/>
            </w:pPr>
            <w:r w:rsidRPr="00375960">
              <w:t>EMS Cardiac Arrest Event Section</w:t>
            </w:r>
          </w:p>
        </w:tc>
      </w:tr>
      <w:tr w:rsidR="00E01AB3" w:rsidRPr="00375960" w14:paraId="49CE7F9C" w14:textId="77777777" w:rsidTr="00C9201A">
        <w:trPr>
          <w:jc w:val="center"/>
        </w:trPr>
        <w:tc>
          <w:tcPr>
            <w:tcW w:w="3235" w:type="dxa"/>
          </w:tcPr>
          <w:p w14:paraId="1F1D7494" w14:textId="77777777" w:rsidR="00E01AB3" w:rsidRPr="00375960" w:rsidRDefault="00E01AB3" w:rsidP="00E7637C">
            <w:pPr>
              <w:pStyle w:val="TableEntry"/>
            </w:pPr>
            <w:r w:rsidRPr="00375960">
              <w:t>Type of CPR Provided</w:t>
            </w:r>
          </w:p>
          <w:p w14:paraId="480E1A72" w14:textId="77777777" w:rsidR="00E01AB3" w:rsidRPr="00375960" w:rsidRDefault="00E01AB3" w:rsidP="00E7637C">
            <w:pPr>
              <w:pStyle w:val="TableEntry"/>
            </w:pPr>
            <w:r w:rsidRPr="00375960">
              <w:t>First Monitored Arrest Rhythm of the Patient</w:t>
            </w:r>
          </w:p>
        </w:tc>
        <w:tc>
          <w:tcPr>
            <w:tcW w:w="4876" w:type="dxa"/>
          </w:tcPr>
          <w:p w14:paraId="60196898" w14:textId="77777777" w:rsidR="00E01AB3" w:rsidRPr="00375960" w:rsidRDefault="00E01AB3" w:rsidP="007475AB">
            <w:pPr>
              <w:pStyle w:val="TableEntry"/>
            </w:pPr>
            <w:r w:rsidRPr="00375960">
              <w:t>EMS Cardiac Arrest Event Section</w:t>
            </w:r>
          </w:p>
        </w:tc>
      </w:tr>
      <w:tr w:rsidR="00E01AB3" w:rsidRPr="00375960" w14:paraId="35604DED" w14:textId="77777777" w:rsidTr="00C9201A">
        <w:trPr>
          <w:jc w:val="center"/>
        </w:trPr>
        <w:tc>
          <w:tcPr>
            <w:tcW w:w="3235" w:type="dxa"/>
          </w:tcPr>
          <w:p w14:paraId="12026F32" w14:textId="77777777" w:rsidR="00E01AB3" w:rsidRPr="00375960" w:rsidRDefault="00E01AB3" w:rsidP="00E7637C">
            <w:pPr>
              <w:pStyle w:val="TableEntry"/>
            </w:pPr>
            <w:r w:rsidRPr="00375960">
              <w:t>Any Return of Spontaneous Circulation</w:t>
            </w:r>
          </w:p>
        </w:tc>
        <w:tc>
          <w:tcPr>
            <w:tcW w:w="4876" w:type="dxa"/>
          </w:tcPr>
          <w:p w14:paraId="02709DBF" w14:textId="77777777" w:rsidR="00E01AB3" w:rsidRPr="00375960" w:rsidRDefault="00E01AB3" w:rsidP="007475AB">
            <w:pPr>
              <w:pStyle w:val="TableEntry"/>
            </w:pPr>
            <w:r w:rsidRPr="00375960">
              <w:t>EMS Cardiac Arrest Event Section</w:t>
            </w:r>
          </w:p>
        </w:tc>
      </w:tr>
      <w:tr w:rsidR="00E01AB3" w:rsidRPr="00375960" w14:paraId="59FAE17F" w14:textId="77777777" w:rsidTr="00C9201A">
        <w:trPr>
          <w:jc w:val="center"/>
        </w:trPr>
        <w:tc>
          <w:tcPr>
            <w:tcW w:w="3235" w:type="dxa"/>
          </w:tcPr>
          <w:p w14:paraId="4A9A5703" w14:textId="77777777" w:rsidR="00E01AB3" w:rsidRPr="00375960" w:rsidRDefault="00E01AB3" w:rsidP="00E7637C">
            <w:pPr>
              <w:pStyle w:val="TableEntry"/>
            </w:pPr>
            <w:r w:rsidRPr="00375960">
              <w:t>Neurological Outcome at Hospital Discharge</w:t>
            </w:r>
          </w:p>
        </w:tc>
        <w:tc>
          <w:tcPr>
            <w:tcW w:w="4876" w:type="dxa"/>
          </w:tcPr>
          <w:p w14:paraId="1E08FDBC" w14:textId="77777777" w:rsidR="00E01AB3" w:rsidRPr="00375960" w:rsidRDefault="00E01AB3" w:rsidP="007475AB">
            <w:pPr>
              <w:pStyle w:val="TableEntry"/>
            </w:pPr>
            <w:r w:rsidRPr="00375960">
              <w:t>EMS Cardiac Arrest Event Section</w:t>
            </w:r>
          </w:p>
        </w:tc>
      </w:tr>
      <w:tr w:rsidR="00E01AB3" w:rsidRPr="00375960" w14:paraId="087F3A62" w14:textId="77777777" w:rsidTr="00C9201A">
        <w:trPr>
          <w:jc w:val="center"/>
        </w:trPr>
        <w:tc>
          <w:tcPr>
            <w:tcW w:w="3235" w:type="dxa"/>
          </w:tcPr>
          <w:p w14:paraId="08A9BAED" w14:textId="77777777" w:rsidR="00E01AB3" w:rsidRPr="00375960" w:rsidRDefault="00E01AB3" w:rsidP="00E7637C">
            <w:pPr>
              <w:pStyle w:val="TableEntry"/>
            </w:pPr>
            <w:r w:rsidRPr="00375960">
              <w:t>Date/Time of Cardiac Arrest</w:t>
            </w:r>
          </w:p>
        </w:tc>
        <w:tc>
          <w:tcPr>
            <w:tcW w:w="4876" w:type="dxa"/>
          </w:tcPr>
          <w:p w14:paraId="7274DE40" w14:textId="77777777" w:rsidR="00E01AB3" w:rsidRPr="00375960" w:rsidRDefault="00E01AB3" w:rsidP="007475AB">
            <w:pPr>
              <w:pStyle w:val="TableEntry"/>
            </w:pPr>
            <w:r w:rsidRPr="00375960">
              <w:t>EMS Cardiac Arrest Event Section</w:t>
            </w:r>
          </w:p>
        </w:tc>
      </w:tr>
      <w:tr w:rsidR="00E01AB3" w:rsidRPr="00375960" w14:paraId="549C0A55" w14:textId="77777777" w:rsidTr="00C9201A">
        <w:trPr>
          <w:jc w:val="center"/>
        </w:trPr>
        <w:tc>
          <w:tcPr>
            <w:tcW w:w="3235" w:type="dxa"/>
          </w:tcPr>
          <w:p w14:paraId="13EF8245" w14:textId="77777777" w:rsidR="00E01AB3" w:rsidRPr="00375960" w:rsidRDefault="00E01AB3" w:rsidP="00E7637C">
            <w:pPr>
              <w:pStyle w:val="TableEntry"/>
            </w:pPr>
            <w:r w:rsidRPr="00375960">
              <w:t>Date/Time Resuscitation Discontinued</w:t>
            </w:r>
          </w:p>
        </w:tc>
        <w:tc>
          <w:tcPr>
            <w:tcW w:w="4876" w:type="dxa"/>
          </w:tcPr>
          <w:p w14:paraId="66653B2D" w14:textId="77777777" w:rsidR="00E01AB3" w:rsidRPr="00375960" w:rsidRDefault="00E01AB3" w:rsidP="007475AB">
            <w:pPr>
              <w:pStyle w:val="TableEntry"/>
            </w:pPr>
            <w:r w:rsidRPr="00375960">
              <w:t>EMS Cardiac Arrest Event Section</w:t>
            </w:r>
          </w:p>
        </w:tc>
      </w:tr>
      <w:tr w:rsidR="00E01AB3" w:rsidRPr="00375960" w14:paraId="19EC080F" w14:textId="77777777" w:rsidTr="00C9201A">
        <w:trPr>
          <w:jc w:val="center"/>
        </w:trPr>
        <w:tc>
          <w:tcPr>
            <w:tcW w:w="3235" w:type="dxa"/>
          </w:tcPr>
          <w:p w14:paraId="014548AF" w14:textId="77777777" w:rsidR="00E01AB3" w:rsidRPr="00375960" w:rsidRDefault="00E01AB3" w:rsidP="00E7637C">
            <w:pPr>
              <w:pStyle w:val="TableEntry"/>
            </w:pPr>
            <w:r w:rsidRPr="00375960">
              <w:t>Reason CPR/Resuscitation Discontinued</w:t>
            </w:r>
          </w:p>
        </w:tc>
        <w:tc>
          <w:tcPr>
            <w:tcW w:w="4876" w:type="dxa"/>
          </w:tcPr>
          <w:p w14:paraId="5A0200F8" w14:textId="77777777" w:rsidR="00E01AB3" w:rsidRPr="00375960" w:rsidRDefault="00E01AB3" w:rsidP="007475AB">
            <w:pPr>
              <w:pStyle w:val="TableEntry"/>
            </w:pPr>
            <w:r w:rsidRPr="00375960">
              <w:t>EMS Cardiac Arrest Event Section</w:t>
            </w:r>
          </w:p>
        </w:tc>
      </w:tr>
      <w:tr w:rsidR="00E01AB3" w:rsidRPr="00375960" w14:paraId="4A538BB1" w14:textId="77777777" w:rsidTr="00C9201A">
        <w:trPr>
          <w:jc w:val="center"/>
        </w:trPr>
        <w:tc>
          <w:tcPr>
            <w:tcW w:w="3235" w:type="dxa"/>
          </w:tcPr>
          <w:p w14:paraId="0EFDDDDA" w14:textId="77777777" w:rsidR="00E01AB3" w:rsidRPr="00375960" w:rsidRDefault="00E01AB3" w:rsidP="00E7637C">
            <w:pPr>
              <w:pStyle w:val="TableEntry"/>
            </w:pPr>
            <w:r w:rsidRPr="00375960">
              <w:t>Cardiac Rhythm on Arrival at Destination</w:t>
            </w:r>
          </w:p>
        </w:tc>
        <w:tc>
          <w:tcPr>
            <w:tcW w:w="4876" w:type="dxa"/>
          </w:tcPr>
          <w:p w14:paraId="3C34A2BA" w14:textId="77777777" w:rsidR="00E01AB3" w:rsidRPr="00375960" w:rsidRDefault="00E01AB3" w:rsidP="007475AB">
            <w:pPr>
              <w:pStyle w:val="TableEntry"/>
            </w:pPr>
            <w:r w:rsidRPr="00375960">
              <w:t>EMS Cardiac Arrest Event Section</w:t>
            </w:r>
          </w:p>
        </w:tc>
      </w:tr>
      <w:tr w:rsidR="00E01AB3" w:rsidRPr="00375960" w14:paraId="2CCFDFC5" w14:textId="77777777" w:rsidTr="00C9201A">
        <w:trPr>
          <w:jc w:val="center"/>
        </w:trPr>
        <w:tc>
          <w:tcPr>
            <w:tcW w:w="3235" w:type="dxa"/>
          </w:tcPr>
          <w:p w14:paraId="0222E224" w14:textId="77777777" w:rsidR="00E01AB3" w:rsidRPr="00375960" w:rsidRDefault="00E01AB3" w:rsidP="00E7637C">
            <w:pPr>
              <w:pStyle w:val="TableEntry"/>
            </w:pPr>
            <w:r w:rsidRPr="00375960">
              <w:t>End of EMS Cardiac Arrest Event</w:t>
            </w:r>
          </w:p>
        </w:tc>
        <w:tc>
          <w:tcPr>
            <w:tcW w:w="4876" w:type="dxa"/>
          </w:tcPr>
          <w:p w14:paraId="0F4A3495" w14:textId="77777777" w:rsidR="00E01AB3" w:rsidRPr="00375960" w:rsidRDefault="00E01AB3" w:rsidP="007475AB">
            <w:pPr>
              <w:pStyle w:val="TableEntry"/>
            </w:pPr>
            <w:r w:rsidRPr="00375960">
              <w:t>EMS Cardiac Arrest Event Section</w:t>
            </w:r>
          </w:p>
        </w:tc>
      </w:tr>
      <w:tr w:rsidR="00E01AB3" w:rsidRPr="00375960" w14:paraId="50666A06" w14:textId="77777777" w:rsidTr="00C9201A">
        <w:trPr>
          <w:jc w:val="center"/>
        </w:trPr>
        <w:tc>
          <w:tcPr>
            <w:tcW w:w="3235" w:type="dxa"/>
          </w:tcPr>
          <w:p w14:paraId="3DC8566B" w14:textId="77777777" w:rsidR="00E01AB3" w:rsidRPr="00375960" w:rsidRDefault="00E01AB3" w:rsidP="00E7637C">
            <w:pPr>
              <w:pStyle w:val="TableEntry"/>
            </w:pPr>
            <w:r w:rsidRPr="00375960">
              <w:t>Date/Time of Initial CPR</w:t>
            </w:r>
          </w:p>
        </w:tc>
        <w:tc>
          <w:tcPr>
            <w:tcW w:w="4876" w:type="dxa"/>
          </w:tcPr>
          <w:p w14:paraId="49A81625" w14:textId="77777777" w:rsidR="00E01AB3" w:rsidRPr="00375960" w:rsidRDefault="00E01AB3" w:rsidP="007475AB">
            <w:pPr>
              <w:pStyle w:val="TableEntry"/>
            </w:pPr>
            <w:r w:rsidRPr="00375960">
              <w:t>EMS Cardiac Arrest Event Section</w:t>
            </w:r>
          </w:p>
        </w:tc>
      </w:tr>
      <w:tr w:rsidR="00E01AB3" w:rsidRPr="00375960" w14:paraId="42E99E41" w14:textId="77777777" w:rsidTr="00C9201A">
        <w:trPr>
          <w:jc w:val="center"/>
        </w:trPr>
        <w:tc>
          <w:tcPr>
            <w:tcW w:w="3235" w:type="dxa"/>
          </w:tcPr>
          <w:p w14:paraId="03FE4731" w14:textId="77777777" w:rsidR="00E01AB3" w:rsidRPr="00375960" w:rsidRDefault="00E01AB3" w:rsidP="00E7637C">
            <w:pPr>
              <w:pStyle w:val="TableEntry"/>
            </w:pPr>
            <w:r w:rsidRPr="00375960">
              <w:t xml:space="preserve">Barriers to Patient Care </w:t>
            </w:r>
          </w:p>
        </w:tc>
        <w:tc>
          <w:tcPr>
            <w:tcW w:w="4876" w:type="dxa"/>
          </w:tcPr>
          <w:p w14:paraId="4CFDE290" w14:textId="77777777" w:rsidR="00E01AB3" w:rsidRPr="00375960" w:rsidRDefault="00E01AB3" w:rsidP="007475AB">
            <w:pPr>
              <w:pStyle w:val="TableEntry"/>
            </w:pPr>
            <w:r w:rsidRPr="00375960">
              <w:t>N/A</w:t>
            </w:r>
          </w:p>
        </w:tc>
      </w:tr>
      <w:tr w:rsidR="00E01AB3" w:rsidRPr="00375960" w14:paraId="7030C82D" w14:textId="77777777" w:rsidTr="00C9201A">
        <w:trPr>
          <w:jc w:val="center"/>
        </w:trPr>
        <w:tc>
          <w:tcPr>
            <w:tcW w:w="3235" w:type="dxa"/>
          </w:tcPr>
          <w:p w14:paraId="17690BB1" w14:textId="77777777" w:rsidR="00E01AB3" w:rsidRPr="00375960" w:rsidRDefault="00E01AB3" w:rsidP="00E7637C">
            <w:pPr>
              <w:pStyle w:val="TableEntry"/>
            </w:pPr>
            <w:r w:rsidRPr="00375960">
              <w:t>Last Name of Patient's Practitioner</w:t>
            </w:r>
          </w:p>
        </w:tc>
        <w:tc>
          <w:tcPr>
            <w:tcW w:w="4876" w:type="dxa"/>
          </w:tcPr>
          <w:p w14:paraId="33F2443E" w14:textId="77777777" w:rsidR="00E01AB3" w:rsidRPr="00375960" w:rsidRDefault="00E01AB3" w:rsidP="007475AB">
            <w:pPr>
              <w:pStyle w:val="TableEntry"/>
            </w:pPr>
            <w:r w:rsidRPr="00375960">
              <w:t xml:space="preserve">Header </w:t>
            </w:r>
          </w:p>
        </w:tc>
      </w:tr>
      <w:tr w:rsidR="00E01AB3" w:rsidRPr="00375960" w14:paraId="1873315D" w14:textId="77777777" w:rsidTr="00C9201A">
        <w:trPr>
          <w:jc w:val="center"/>
        </w:trPr>
        <w:tc>
          <w:tcPr>
            <w:tcW w:w="3235" w:type="dxa"/>
          </w:tcPr>
          <w:p w14:paraId="1A7C5565" w14:textId="77777777" w:rsidR="00E01AB3" w:rsidRPr="00375960" w:rsidRDefault="00E01AB3" w:rsidP="00E7637C">
            <w:pPr>
              <w:pStyle w:val="TableEntry"/>
            </w:pPr>
            <w:r w:rsidRPr="00375960">
              <w:t>First Name of Patient's Practitioner</w:t>
            </w:r>
          </w:p>
        </w:tc>
        <w:tc>
          <w:tcPr>
            <w:tcW w:w="4876" w:type="dxa"/>
          </w:tcPr>
          <w:p w14:paraId="2EE4BEA9" w14:textId="77777777" w:rsidR="00E01AB3" w:rsidRPr="00375960" w:rsidRDefault="00E01AB3" w:rsidP="007475AB">
            <w:pPr>
              <w:pStyle w:val="TableEntry"/>
            </w:pPr>
            <w:r w:rsidRPr="00375960">
              <w:t xml:space="preserve">Header </w:t>
            </w:r>
          </w:p>
        </w:tc>
      </w:tr>
      <w:tr w:rsidR="00E01AB3" w:rsidRPr="00375960" w14:paraId="087446B5" w14:textId="77777777" w:rsidTr="00C9201A">
        <w:trPr>
          <w:jc w:val="center"/>
        </w:trPr>
        <w:tc>
          <w:tcPr>
            <w:tcW w:w="3235" w:type="dxa"/>
          </w:tcPr>
          <w:p w14:paraId="163979B4" w14:textId="77777777" w:rsidR="00E01AB3" w:rsidRPr="00375960" w:rsidRDefault="00E01AB3" w:rsidP="00E7637C">
            <w:pPr>
              <w:pStyle w:val="TableEntry"/>
            </w:pPr>
            <w:r w:rsidRPr="00375960">
              <w:t>Middle Initial/Name of Patient's Practitioner</w:t>
            </w:r>
          </w:p>
        </w:tc>
        <w:tc>
          <w:tcPr>
            <w:tcW w:w="4876" w:type="dxa"/>
          </w:tcPr>
          <w:p w14:paraId="35FEBBB8" w14:textId="77777777" w:rsidR="00E01AB3" w:rsidRPr="00375960" w:rsidRDefault="00E01AB3" w:rsidP="007475AB">
            <w:pPr>
              <w:pStyle w:val="TableEntry"/>
            </w:pPr>
            <w:r w:rsidRPr="00375960">
              <w:t xml:space="preserve">Header </w:t>
            </w:r>
          </w:p>
        </w:tc>
      </w:tr>
      <w:tr w:rsidR="00E01AB3" w:rsidRPr="00375960" w14:paraId="11D90552" w14:textId="77777777" w:rsidTr="00C9201A">
        <w:trPr>
          <w:jc w:val="center"/>
        </w:trPr>
        <w:tc>
          <w:tcPr>
            <w:tcW w:w="3235" w:type="dxa"/>
          </w:tcPr>
          <w:p w14:paraId="6FC93E74" w14:textId="77777777" w:rsidR="00E01AB3" w:rsidRPr="00375960" w:rsidRDefault="00E01AB3" w:rsidP="00E7637C">
            <w:pPr>
              <w:pStyle w:val="TableEntry"/>
            </w:pPr>
            <w:r w:rsidRPr="00375960">
              <w:t xml:space="preserve">Advanced Directives </w:t>
            </w:r>
          </w:p>
        </w:tc>
        <w:tc>
          <w:tcPr>
            <w:tcW w:w="4876" w:type="dxa"/>
          </w:tcPr>
          <w:p w14:paraId="166DEAE5" w14:textId="77777777" w:rsidR="00E01AB3" w:rsidRPr="00375960" w:rsidRDefault="00E01AB3" w:rsidP="007475AB">
            <w:pPr>
              <w:pStyle w:val="TableEntry"/>
            </w:pPr>
            <w:r w:rsidRPr="00375960">
              <w:t>EMS Advance Directives Section</w:t>
            </w:r>
          </w:p>
        </w:tc>
      </w:tr>
      <w:tr w:rsidR="00E01AB3" w:rsidRPr="00375960" w14:paraId="0433514B" w14:textId="77777777" w:rsidTr="00C9201A">
        <w:trPr>
          <w:jc w:val="center"/>
        </w:trPr>
        <w:tc>
          <w:tcPr>
            <w:tcW w:w="3235" w:type="dxa"/>
          </w:tcPr>
          <w:p w14:paraId="4DADE21F" w14:textId="77777777" w:rsidR="00E01AB3" w:rsidRPr="00375960" w:rsidRDefault="00E01AB3" w:rsidP="00E7637C">
            <w:pPr>
              <w:pStyle w:val="TableEntry"/>
            </w:pPr>
            <w:r w:rsidRPr="00375960">
              <w:t xml:space="preserve">Medication Allergies </w:t>
            </w:r>
          </w:p>
        </w:tc>
        <w:tc>
          <w:tcPr>
            <w:tcW w:w="4876" w:type="dxa"/>
          </w:tcPr>
          <w:p w14:paraId="22C8961B" w14:textId="77777777" w:rsidR="00E01AB3" w:rsidRPr="00375960" w:rsidRDefault="00E01AB3" w:rsidP="007475AB">
            <w:pPr>
              <w:pStyle w:val="TableEntry"/>
            </w:pPr>
            <w:r w:rsidRPr="00375960">
              <w:t>Allergies And Adverse Reactions Section</w:t>
            </w:r>
          </w:p>
        </w:tc>
      </w:tr>
      <w:tr w:rsidR="00E01AB3" w:rsidRPr="00375960" w14:paraId="52D11C2A" w14:textId="77777777" w:rsidTr="00C9201A">
        <w:trPr>
          <w:jc w:val="center"/>
        </w:trPr>
        <w:tc>
          <w:tcPr>
            <w:tcW w:w="3235" w:type="dxa"/>
          </w:tcPr>
          <w:p w14:paraId="3FC268A9" w14:textId="77777777" w:rsidR="00E01AB3" w:rsidRPr="00375960" w:rsidRDefault="00E01AB3" w:rsidP="00E7637C">
            <w:pPr>
              <w:pStyle w:val="TableEntry"/>
            </w:pPr>
            <w:r w:rsidRPr="00375960">
              <w:t xml:space="preserve">Environmental/Food Allergies </w:t>
            </w:r>
          </w:p>
        </w:tc>
        <w:tc>
          <w:tcPr>
            <w:tcW w:w="4876" w:type="dxa"/>
          </w:tcPr>
          <w:p w14:paraId="20360100" w14:textId="77777777" w:rsidR="00E01AB3" w:rsidRPr="00375960" w:rsidRDefault="00E01AB3" w:rsidP="007475AB">
            <w:pPr>
              <w:pStyle w:val="TableEntry"/>
            </w:pPr>
            <w:r w:rsidRPr="00375960">
              <w:t>Allergies And Adverse Reactions Section</w:t>
            </w:r>
          </w:p>
        </w:tc>
      </w:tr>
      <w:tr w:rsidR="00E01AB3" w:rsidRPr="00375960" w14:paraId="1830BD9E" w14:textId="77777777" w:rsidTr="00C9201A">
        <w:trPr>
          <w:jc w:val="center"/>
        </w:trPr>
        <w:tc>
          <w:tcPr>
            <w:tcW w:w="3235" w:type="dxa"/>
          </w:tcPr>
          <w:p w14:paraId="3B3255D1" w14:textId="77777777" w:rsidR="00E01AB3" w:rsidRPr="00375960" w:rsidRDefault="00E01AB3" w:rsidP="00E7637C">
            <w:pPr>
              <w:pStyle w:val="TableEntry"/>
            </w:pPr>
            <w:r w:rsidRPr="00375960">
              <w:t xml:space="preserve">Medical/Surgical History </w:t>
            </w:r>
          </w:p>
        </w:tc>
        <w:tc>
          <w:tcPr>
            <w:tcW w:w="4876" w:type="dxa"/>
          </w:tcPr>
          <w:p w14:paraId="1513159C" w14:textId="77777777" w:rsidR="00E01AB3" w:rsidRPr="00375960" w:rsidRDefault="00E01AB3" w:rsidP="007475AB">
            <w:pPr>
              <w:pStyle w:val="TableEntry"/>
            </w:pPr>
            <w:r w:rsidRPr="00375960">
              <w:t>EMS Past Medical History Section</w:t>
            </w:r>
          </w:p>
        </w:tc>
      </w:tr>
      <w:tr w:rsidR="00E01AB3" w:rsidRPr="00375960" w14:paraId="67A7DC41" w14:textId="77777777" w:rsidTr="00C9201A">
        <w:trPr>
          <w:jc w:val="center"/>
        </w:trPr>
        <w:tc>
          <w:tcPr>
            <w:tcW w:w="3235" w:type="dxa"/>
          </w:tcPr>
          <w:p w14:paraId="20E715DD" w14:textId="77777777" w:rsidR="00E01AB3" w:rsidRPr="00375960" w:rsidRDefault="00E01AB3" w:rsidP="00E7637C">
            <w:pPr>
              <w:pStyle w:val="TableEntry"/>
            </w:pPr>
            <w:r w:rsidRPr="00375960">
              <w:t xml:space="preserve">Current Medications </w:t>
            </w:r>
          </w:p>
        </w:tc>
        <w:tc>
          <w:tcPr>
            <w:tcW w:w="4876" w:type="dxa"/>
          </w:tcPr>
          <w:p w14:paraId="5C3E935A" w14:textId="77777777" w:rsidR="00E01AB3" w:rsidRPr="00375960" w:rsidRDefault="00E01AB3" w:rsidP="007475AB">
            <w:pPr>
              <w:pStyle w:val="TableEntry"/>
            </w:pPr>
            <w:r w:rsidRPr="00375960">
              <w:t>Current Medication Section</w:t>
            </w:r>
          </w:p>
        </w:tc>
      </w:tr>
      <w:tr w:rsidR="00E01AB3" w:rsidRPr="00375960" w14:paraId="54AA6A69" w14:textId="77777777" w:rsidTr="00C9201A">
        <w:trPr>
          <w:jc w:val="center"/>
        </w:trPr>
        <w:tc>
          <w:tcPr>
            <w:tcW w:w="3235" w:type="dxa"/>
          </w:tcPr>
          <w:p w14:paraId="2DB98D6B" w14:textId="77777777" w:rsidR="00E01AB3" w:rsidRPr="00375960" w:rsidRDefault="00E01AB3" w:rsidP="00E7637C">
            <w:pPr>
              <w:pStyle w:val="TableEntry"/>
            </w:pPr>
            <w:r w:rsidRPr="00375960">
              <w:t xml:space="preserve">Current Medication Dose </w:t>
            </w:r>
          </w:p>
        </w:tc>
        <w:tc>
          <w:tcPr>
            <w:tcW w:w="4876" w:type="dxa"/>
          </w:tcPr>
          <w:p w14:paraId="4273199D" w14:textId="77777777" w:rsidR="00E01AB3" w:rsidRPr="00375960" w:rsidRDefault="00E01AB3" w:rsidP="007475AB">
            <w:pPr>
              <w:pStyle w:val="TableEntry"/>
            </w:pPr>
            <w:r w:rsidRPr="00375960">
              <w:t>Current Medication Section</w:t>
            </w:r>
          </w:p>
        </w:tc>
      </w:tr>
      <w:tr w:rsidR="00E01AB3" w:rsidRPr="00375960" w14:paraId="589C99F3" w14:textId="77777777" w:rsidTr="00C9201A">
        <w:trPr>
          <w:jc w:val="center"/>
        </w:trPr>
        <w:tc>
          <w:tcPr>
            <w:tcW w:w="3235" w:type="dxa"/>
          </w:tcPr>
          <w:p w14:paraId="28C117D6" w14:textId="77777777" w:rsidR="00E01AB3" w:rsidRPr="00375960" w:rsidRDefault="00E01AB3" w:rsidP="00E7637C">
            <w:pPr>
              <w:pStyle w:val="TableEntry"/>
            </w:pPr>
            <w:r w:rsidRPr="00375960">
              <w:lastRenderedPageBreak/>
              <w:t xml:space="preserve">Current Medication Dosage Unit </w:t>
            </w:r>
          </w:p>
        </w:tc>
        <w:tc>
          <w:tcPr>
            <w:tcW w:w="4876" w:type="dxa"/>
          </w:tcPr>
          <w:p w14:paraId="12BC307B" w14:textId="77777777" w:rsidR="00E01AB3" w:rsidRPr="00375960" w:rsidRDefault="00E01AB3" w:rsidP="007475AB">
            <w:pPr>
              <w:pStyle w:val="TableEntry"/>
            </w:pPr>
            <w:r w:rsidRPr="00375960">
              <w:t>Current Medication Section</w:t>
            </w:r>
          </w:p>
        </w:tc>
      </w:tr>
      <w:tr w:rsidR="00E01AB3" w:rsidRPr="00375960" w14:paraId="1E37B37E" w14:textId="77777777" w:rsidTr="00C9201A">
        <w:trPr>
          <w:jc w:val="center"/>
        </w:trPr>
        <w:tc>
          <w:tcPr>
            <w:tcW w:w="3235" w:type="dxa"/>
          </w:tcPr>
          <w:p w14:paraId="0ACAF31F" w14:textId="77777777" w:rsidR="00E01AB3" w:rsidRPr="00375960" w:rsidRDefault="00E01AB3" w:rsidP="00E7637C">
            <w:pPr>
              <w:pStyle w:val="TableEntry"/>
            </w:pPr>
            <w:r w:rsidRPr="00375960">
              <w:t xml:space="preserve">Current Medication Administration Route </w:t>
            </w:r>
          </w:p>
        </w:tc>
        <w:tc>
          <w:tcPr>
            <w:tcW w:w="4876" w:type="dxa"/>
          </w:tcPr>
          <w:p w14:paraId="26DD98B2" w14:textId="77777777" w:rsidR="00E01AB3" w:rsidRPr="00375960" w:rsidRDefault="00E01AB3" w:rsidP="007475AB">
            <w:pPr>
              <w:pStyle w:val="TableEntry"/>
            </w:pPr>
            <w:r w:rsidRPr="00375960">
              <w:t>Current Medication Section</w:t>
            </w:r>
          </w:p>
        </w:tc>
      </w:tr>
      <w:tr w:rsidR="00E01AB3" w:rsidRPr="00375960" w14:paraId="2599AE51" w14:textId="77777777" w:rsidTr="00C9201A">
        <w:trPr>
          <w:jc w:val="center"/>
        </w:trPr>
        <w:tc>
          <w:tcPr>
            <w:tcW w:w="3235" w:type="dxa"/>
          </w:tcPr>
          <w:p w14:paraId="59ED9F8B" w14:textId="77777777" w:rsidR="00E01AB3" w:rsidRPr="00375960" w:rsidRDefault="00E01AB3" w:rsidP="00E7637C">
            <w:pPr>
              <w:pStyle w:val="TableEntry"/>
            </w:pPr>
            <w:r w:rsidRPr="00375960">
              <w:t xml:space="preserve">Presence of Emergency Information Form </w:t>
            </w:r>
          </w:p>
        </w:tc>
        <w:tc>
          <w:tcPr>
            <w:tcW w:w="4876" w:type="dxa"/>
          </w:tcPr>
          <w:p w14:paraId="0C0E8F3C" w14:textId="77777777" w:rsidR="00E01AB3" w:rsidRPr="00375960" w:rsidRDefault="00E01AB3" w:rsidP="007475AB">
            <w:pPr>
              <w:pStyle w:val="TableEntry"/>
            </w:pPr>
            <w:r w:rsidRPr="00375960">
              <w:t>EMS Advance Directives Section</w:t>
            </w:r>
          </w:p>
        </w:tc>
      </w:tr>
      <w:tr w:rsidR="00E01AB3" w:rsidRPr="00375960" w14:paraId="02281C24" w14:textId="77777777" w:rsidTr="00C9201A">
        <w:trPr>
          <w:jc w:val="center"/>
        </w:trPr>
        <w:tc>
          <w:tcPr>
            <w:tcW w:w="3235" w:type="dxa"/>
          </w:tcPr>
          <w:p w14:paraId="13C111C6" w14:textId="77777777" w:rsidR="00E01AB3" w:rsidRPr="00375960" w:rsidRDefault="00E01AB3" w:rsidP="00E7637C">
            <w:pPr>
              <w:pStyle w:val="TableEntry"/>
            </w:pPr>
            <w:r w:rsidRPr="00375960">
              <w:t xml:space="preserve">Alcohol/Drug Use Indicators </w:t>
            </w:r>
          </w:p>
        </w:tc>
        <w:tc>
          <w:tcPr>
            <w:tcW w:w="4876" w:type="dxa"/>
          </w:tcPr>
          <w:p w14:paraId="70D3A32E" w14:textId="77777777" w:rsidR="00E01AB3" w:rsidRPr="00375960" w:rsidRDefault="00E01AB3" w:rsidP="007475AB">
            <w:pPr>
              <w:pStyle w:val="TableEntry"/>
            </w:pPr>
            <w:r w:rsidRPr="00375960">
              <w:t>EMS Social History Section</w:t>
            </w:r>
          </w:p>
        </w:tc>
      </w:tr>
      <w:tr w:rsidR="00E01AB3" w:rsidRPr="00375960" w14:paraId="17147291" w14:textId="77777777" w:rsidTr="00C9201A">
        <w:trPr>
          <w:jc w:val="center"/>
        </w:trPr>
        <w:tc>
          <w:tcPr>
            <w:tcW w:w="3235" w:type="dxa"/>
          </w:tcPr>
          <w:p w14:paraId="57CC5171" w14:textId="77777777" w:rsidR="00E01AB3" w:rsidRPr="00375960" w:rsidRDefault="00E01AB3" w:rsidP="00E7637C">
            <w:pPr>
              <w:pStyle w:val="TableEntry"/>
            </w:pPr>
            <w:r w:rsidRPr="00375960">
              <w:t xml:space="preserve">Pregnancy </w:t>
            </w:r>
          </w:p>
        </w:tc>
        <w:tc>
          <w:tcPr>
            <w:tcW w:w="4876" w:type="dxa"/>
          </w:tcPr>
          <w:p w14:paraId="545D3704" w14:textId="77777777" w:rsidR="00E01AB3" w:rsidRPr="00375960" w:rsidRDefault="00E01AB3" w:rsidP="007475AB">
            <w:pPr>
              <w:pStyle w:val="TableEntry"/>
            </w:pPr>
            <w:r w:rsidRPr="00375960">
              <w:t>Review of Systems - EMS Section</w:t>
            </w:r>
          </w:p>
        </w:tc>
      </w:tr>
      <w:tr w:rsidR="00E01AB3" w:rsidRPr="00375960" w14:paraId="678CD69F" w14:textId="77777777" w:rsidTr="00C9201A">
        <w:trPr>
          <w:jc w:val="center"/>
        </w:trPr>
        <w:tc>
          <w:tcPr>
            <w:tcW w:w="3235" w:type="dxa"/>
          </w:tcPr>
          <w:p w14:paraId="067BDD8D" w14:textId="77777777" w:rsidR="00E01AB3" w:rsidRPr="00375960" w:rsidRDefault="00E01AB3" w:rsidP="00E7637C">
            <w:pPr>
              <w:pStyle w:val="TableEntry"/>
            </w:pPr>
            <w:r w:rsidRPr="00375960">
              <w:t xml:space="preserve">Last Oral Intake </w:t>
            </w:r>
          </w:p>
        </w:tc>
        <w:tc>
          <w:tcPr>
            <w:tcW w:w="4876" w:type="dxa"/>
          </w:tcPr>
          <w:p w14:paraId="58EF1887" w14:textId="77777777" w:rsidR="00E01AB3" w:rsidRPr="00375960" w:rsidRDefault="00E01AB3" w:rsidP="007475AB">
            <w:pPr>
              <w:pStyle w:val="TableEntry"/>
            </w:pPr>
            <w:r w:rsidRPr="00375960">
              <w:t>Review of Systems-EMS Section</w:t>
            </w:r>
          </w:p>
        </w:tc>
      </w:tr>
      <w:tr w:rsidR="00E01AB3" w:rsidRPr="00375960" w14:paraId="7F04865F" w14:textId="77777777" w:rsidTr="00C9201A">
        <w:trPr>
          <w:jc w:val="center"/>
        </w:trPr>
        <w:tc>
          <w:tcPr>
            <w:tcW w:w="3235" w:type="dxa"/>
          </w:tcPr>
          <w:p w14:paraId="21127AF7" w14:textId="77777777" w:rsidR="00E01AB3" w:rsidRPr="00375960" w:rsidRDefault="00E01AB3" w:rsidP="00E7637C">
            <w:pPr>
              <w:pStyle w:val="TableEntry"/>
            </w:pPr>
            <w:r w:rsidRPr="00375960">
              <w:t>Patient Care Report Narrative</w:t>
            </w:r>
          </w:p>
        </w:tc>
        <w:tc>
          <w:tcPr>
            <w:tcW w:w="4876" w:type="dxa"/>
          </w:tcPr>
          <w:p w14:paraId="5D040A1B" w14:textId="77777777" w:rsidR="00E01AB3" w:rsidRPr="00375960" w:rsidRDefault="00E01AB3" w:rsidP="007475AB">
            <w:pPr>
              <w:pStyle w:val="TableEntry"/>
            </w:pPr>
            <w:r w:rsidRPr="00375960">
              <w:t>History of Present Illness Section</w:t>
            </w:r>
          </w:p>
        </w:tc>
      </w:tr>
      <w:tr w:rsidR="00E01AB3" w:rsidRPr="00375960" w14:paraId="39011E57" w14:textId="77777777" w:rsidTr="00C9201A">
        <w:trPr>
          <w:jc w:val="center"/>
        </w:trPr>
        <w:tc>
          <w:tcPr>
            <w:tcW w:w="3235" w:type="dxa"/>
          </w:tcPr>
          <w:p w14:paraId="6BA3DF2C" w14:textId="77777777" w:rsidR="00E01AB3" w:rsidRPr="00375960" w:rsidRDefault="00E01AB3" w:rsidP="00E7637C">
            <w:pPr>
              <w:pStyle w:val="TableEntry"/>
            </w:pPr>
            <w:r w:rsidRPr="00375960">
              <w:t xml:space="preserve">Date/Time Vital Signs Taken </w:t>
            </w:r>
          </w:p>
        </w:tc>
        <w:tc>
          <w:tcPr>
            <w:tcW w:w="4876" w:type="dxa"/>
          </w:tcPr>
          <w:p w14:paraId="08B59426" w14:textId="77777777" w:rsidR="00E01AB3" w:rsidRPr="00375960" w:rsidRDefault="00E01AB3" w:rsidP="007475AB">
            <w:pPr>
              <w:pStyle w:val="TableEntry"/>
            </w:pPr>
            <w:r w:rsidRPr="00375960">
              <w:t>Coded Vital Signs Section</w:t>
            </w:r>
          </w:p>
        </w:tc>
      </w:tr>
      <w:tr w:rsidR="00E01AB3" w:rsidRPr="00375960" w14:paraId="60458C7A" w14:textId="77777777" w:rsidTr="00C9201A">
        <w:trPr>
          <w:jc w:val="center"/>
        </w:trPr>
        <w:tc>
          <w:tcPr>
            <w:tcW w:w="3235" w:type="dxa"/>
          </w:tcPr>
          <w:p w14:paraId="7AF5D3B5" w14:textId="77777777" w:rsidR="00E01AB3" w:rsidRPr="00375960" w:rsidRDefault="00E01AB3" w:rsidP="00E7637C">
            <w:pPr>
              <w:pStyle w:val="TableEntry"/>
            </w:pPr>
            <w:r w:rsidRPr="00375960">
              <w:t>Obtained Prior to this Unit's EMS Care</w:t>
            </w:r>
          </w:p>
        </w:tc>
        <w:tc>
          <w:tcPr>
            <w:tcW w:w="4876" w:type="dxa"/>
          </w:tcPr>
          <w:p w14:paraId="43C7BA5E" w14:textId="1335E0DA" w:rsidR="00E01AB3" w:rsidRPr="00375960" w:rsidRDefault="00313C56" w:rsidP="007475AB">
            <w:pPr>
              <w:pStyle w:val="TableEntry"/>
            </w:pPr>
            <w:r w:rsidRPr="00375960">
              <w:t>N/A</w:t>
            </w:r>
          </w:p>
        </w:tc>
      </w:tr>
      <w:tr w:rsidR="00E01AB3" w:rsidRPr="00375960" w14:paraId="525949EE" w14:textId="77777777" w:rsidTr="00C9201A">
        <w:trPr>
          <w:jc w:val="center"/>
        </w:trPr>
        <w:tc>
          <w:tcPr>
            <w:tcW w:w="3235" w:type="dxa"/>
          </w:tcPr>
          <w:p w14:paraId="672B0679" w14:textId="77777777" w:rsidR="00E01AB3" w:rsidRPr="00375960" w:rsidRDefault="00E01AB3" w:rsidP="00E7637C">
            <w:pPr>
              <w:pStyle w:val="TableEntry"/>
            </w:pPr>
            <w:r w:rsidRPr="00375960">
              <w:t>Cardiac Rhythm / Electrocardiography (ECG)</w:t>
            </w:r>
          </w:p>
        </w:tc>
        <w:tc>
          <w:tcPr>
            <w:tcW w:w="4876" w:type="dxa"/>
          </w:tcPr>
          <w:p w14:paraId="78A44E35" w14:textId="77777777" w:rsidR="00E01AB3" w:rsidRPr="00375960" w:rsidRDefault="00E01AB3" w:rsidP="007475AB">
            <w:pPr>
              <w:pStyle w:val="TableEntry"/>
            </w:pPr>
            <w:r w:rsidRPr="00375960">
              <w:t>EMS Cardiac Arrest Event Section</w:t>
            </w:r>
          </w:p>
        </w:tc>
      </w:tr>
      <w:tr w:rsidR="00E01AB3" w:rsidRPr="00375960" w14:paraId="00045F95" w14:textId="77777777" w:rsidTr="00C9201A">
        <w:trPr>
          <w:jc w:val="center"/>
        </w:trPr>
        <w:tc>
          <w:tcPr>
            <w:tcW w:w="3235" w:type="dxa"/>
          </w:tcPr>
          <w:p w14:paraId="467600E8" w14:textId="77777777" w:rsidR="00E01AB3" w:rsidRPr="00375960" w:rsidRDefault="00E01AB3" w:rsidP="00E7637C">
            <w:pPr>
              <w:pStyle w:val="TableEntry"/>
            </w:pPr>
            <w:r w:rsidRPr="00375960">
              <w:t xml:space="preserve">ECG Type </w:t>
            </w:r>
          </w:p>
        </w:tc>
        <w:tc>
          <w:tcPr>
            <w:tcW w:w="4876" w:type="dxa"/>
          </w:tcPr>
          <w:p w14:paraId="380DAF21" w14:textId="77777777" w:rsidR="00E01AB3" w:rsidRPr="00375960" w:rsidRDefault="00E01AB3" w:rsidP="007475AB">
            <w:pPr>
              <w:pStyle w:val="TableEntry"/>
            </w:pPr>
            <w:r w:rsidRPr="00375960">
              <w:t>EMS Cardiac Arrest Event Section</w:t>
            </w:r>
          </w:p>
        </w:tc>
      </w:tr>
      <w:tr w:rsidR="00E01AB3" w:rsidRPr="00375960" w14:paraId="7A0FE5A0" w14:textId="77777777" w:rsidTr="00C9201A">
        <w:trPr>
          <w:jc w:val="center"/>
        </w:trPr>
        <w:tc>
          <w:tcPr>
            <w:tcW w:w="3235" w:type="dxa"/>
          </w:tcPr>
          <w:p w14:paraId="42D37B65" w14:textId="77777777" w:rsidR="00E01AB3" w:rsidRPr="00375960" w:rsidRDefault="00E01AB3" w:rsidP="00E7637C">
            <w:pPr>
              <w:pStyle w:val="TableEntry"/>
            </w:pPr>
            <w:r w:rsidRPr="00375960">
              <w:t>Method of ECG Interpretation</w:t>
            </w:r>
          </w:p>
        </w:tc>
        <w:tc>
          <w:tcPr>
            <w:tcW w:w="4876" w:type="dxa"/>
          </w:tcPr>
          <w:p w14:paraId="4631A83C" w14:textId="77777777" w:rsidR="00E01AB3" w:rsidRPr="00375960" w:rsidRDefault="00E01AB3" w:rsidP="007475AB">
            <w:pPr>
              <w:pStyle w:val="TableEntry"/>
            </w:pPr>
            <w:r w:rsidRPr="00375960">
              <w:t>EMS Cardiac Arrest Event Section</w:t>
            </w:r>
          </w:p>
        </w:tc>
      </w:tr>
      <w:tr w:rsidR="00E01AB3" w:rsidRPr="00375960" w14:paraId="1E6BC1C0" w14:textId="77777777" w:rsidTr="00C9201A">
        <w:trPr>
          <w:jc w:val="center"/>
        </w:trPr>
        <w:tc>
          <w:tcPr>
            <w:tcW w:w="3235" w:type="dxa"/>
          </w:tcPr>
          <w:p w14:paraId="4EE9378A" w14:textId="77777777" w:rsidR="00E01AB3" w:rsidRPr="00375960" w:rsidRDefault="00E01AB3" w:rsidP="00E7637C">
            <w:pPr>
              <w:pStyle w:val="TableEntry"/>
            </w:pPr>
            <w:r w:rsidRPr="00375960">
              <w:t>SBP (Systolic Blood Pressure)</w:t>
            </w:r>
          </w:p>
        </w:tc>
        <w:tc>
          <w:tcPr>
            <w:tcW w:w="4876" w:type="dxa"/>
          </w:tcPr>
          <w:p w14:paraId="64049241" w14:textId="77777777" w:rsidR="00E01AB3" w:rsidRPr="00375960" w:rsidRDefault="00E01AB3" w:rsidP="007475AB">
            <w:pPr>
              <w:pStyle w:val="TableEntry"/>
            </w:pPr>
            <w:r w:rsidRPr="00375960">
              <w:t>Coded Vital Signs Section</w:t>
            </w:r>
          </w:p>
        </w:tc>
      </w:tr>
      <w:tr w:rsidR="00E01AB3" w:rsidRPr="00375960" w14:paraId="14810A43" w14:textId="77777777" w:rsidTr="00C9201A">
        <w:trPr>
          <w:jc w:val="center"/>
        </w:trPr>
        <w:tc>
          <w:tcPr>
            <w:tcW w:w="3235" w:type="dxa"/>
          </w:tcPr>
          <w:p w14:paraId="26F49913" w14:textId="77777777" w:rsidR="00E01AB3" w:rsidRPr="00375960" w:rsidRDefault="00E01AB3" w:rsidP="00E7637C">
            <w:pPr>
              <w:pStyle w:val="TableEntry"/>
            </w:pPr>
            <w:r w:rsidRPr="00375960">
              <w:t>DBP (Diastolic Blood Pressure)</w:t>
            </w:r>
          </w:p>
        </w:tc>
        <w:tc>
          <w:tcPr>
            <w:tcW w:w="4876" w:type="dxa"/>
          </w:tcPr>
          <w:p w14:paraId="10A13BD5" w14:textId="77777777" w:rsidR="00E01AB3" w:rsidRPr="00375960" w:rsidRDefault="00E01AB3" w:rsidP="007475AB">
            <w:pPr>
              <w:pStyle w:val="TableEntry"/>
            </w:pPr>
            <w:r w:rsidRPr="00375960">
              <w:t>Coded Vital Signs Section</w:t>
            </w:r>
          </w:p>
        </w:tc>
      </w:tr>
      <w:tr w:rsidR="00E01AB3" w:rsidRPr="00375960" w14:paraId="20B78F26" w14:textId="77777777" w:rsidTr="00C9201A">
        <w:trPr>
          <w:jc w:val="center"/>
        </w:trPr>
        <w:tc>
          <w:tcPr>
            <w:tcW w:w="3235" w:type="dxa"/>
          </w:tcPr>
          <w:p w14:paraId="35736270" w14:textId="77777777" w:rsidR="00E01AB3" w:rsidRPr="00375960" w:rsidRDefault="00E01AB3" w:rsidP="00E7637C">
            <w:pPr>
              <w:pStyle w:val="TableEntry"/>
            </w:pPr>
            <w:r w:rsidRPr="00375960">
              <w:t>Method of Blood Pressure Measurement</w:t>
            </w:r>
          </w:p>
        </w:tc>
        <w:tc>
          <w:tcPr>
            <w:tcW w:w="4876" w:type="dxa"/>
          </w:tcPr>
          <w:p w14:paraId="26944213" w14:textId="77777777" w:rsidR="00E01AB3" w:rsidRPr="00375960" w:rsidRDefault="00E01AB3" w:rsidP="007475AB">
            <w:pPr>
              <w:pStyle w:val="TableEntry"/>
            </w:pPr>
            <w:r w:rsidRPr="00375960">
              <w:t>Coded Vital Signs Section</w:t>
            </w:r>
          </w:p>
        </w:tc>
      </w:tr>
      <w:tr w:rsidR="00E01AB3" w:rsidRPr="00375960" w14:paraId="2A924B38" w14:textId="77777777" w:rsidTr="00C9201A">
        <w:trPr>
          <w:jc w:val="center"/>
        </w:trPr>
        <w:tc>
          <w:tcPr>
            <w:tcW w:w="3235" w:type="dxa"/>
          </w:tcPr>
          <w:p w14:paraId="3CFB59C8" w14:textId="77777777" w:rsidR="00E01AB3" w:rsidRPr="00375960" w:rsidRDefault="00E01AB3" w:rsidP="00E7637C">
            <w:pPr>
              <w:pStyle w:val="TableEntry"/>
            </w:pPr>
            <w:r w:rsidRPr="00375960">
              <w:t>Mean Arterial Pressure</w:t>
            </w:r>
          </w:p>
        </w:tc>
        <w:tc>
          <w:tcPr>
            <w:tcW w:w="4876" w:type="dxa"/>
          </w:tcPr>
          <w:p w14:paraId="11B0113F" w14:textId="77777777" w:rsidR="00E01AB3" w:rsidRPr="00375960" w:rsidRDefault="00E01AB3" w:rsidP="007475AB">
            <w:pPr>
              <w:pStyle w:val="TableEntry"/>
            </w:pPr>
            <w:r w:rsidRPr="00375960">
              <w:t>Coded Vital Signs Section</w:t>
            </w:r>
          </w:p>
        </w:tc>
      </w:tr>
      <w:tr w:rsidR="00E01AB3" w:rsidRPr="00375960" w14:paraId="57CEC9CA" w14:textId="77777777" w:rsidTr="00C9201A">
        <w:trPr>
          <w:jc w:val="center"/>
        </w:trPr>
        <w:tc>
          <w:tcPr>
            <w:tcW w:w="3235" w:type="dxa"/>
          </w:tcPr>
          <w:p w14:paraId="495C7910" w14:textId="77777777" w:rsidR="00E01AB3" w:rsidRPr="00375960" w:rsidRDefault="00E01AB3" w:rsidP="00E7637C">
            <w:pPr>
              <w:pStyle w:val="TableEntry"/>
            </w:pPr>
            <w:r w:rsidRPr="00375960">
              <w:t xml:space="preserve">Heart Rate </w:t>
            </w:r>
          </w:p>
        </w:tc>
        <w:tc>
          <w:tcPr>
            <w:tcW w:w="4876" w:type="dxa"/>
          </w:tcPr>
          <w:p w14:paraId="7B9D2CDB" w14:textId="77777777" w:rsidR="00E01AB3" w:rsidRPr="00375960" w:rsidRDefault="00E01AB3" w:rsidP="007475AB">
            <w:pPr>
              <w:pStyle w:val="TableEntry"/>
            </w:pPr>
            <w:r w:rsidRPr="00375960">
              <w:t>Coded Vital Signs Section</w:t>
            </w:r>
          </w:p>
        </w:tc>
      </w:tr>
      <w:tr w:rsidR="00E01AB3" w:rsidRPr="00375960" w14:paraId="0770D172" w14:textId="77777777" w:rsidTr="00C9201A">
        <w:trPr>
          <w:jc w:val="center"/>
        </w:trPr>
        <w:tc>
          <w:tcPr>
            <w:tcW w:w="3235" w:type="dxa"/>
          </w:tcPr>
          <w:p w14:paraId="33202A84" w14:textId="77777777" w:rsidR="00E01AB3" w:rsidRPr="00375960" w:rsidRDefault="00E01AB3" w:rsidP="00E7637C">
            <w:pPr>
              <w:pStyle w:val="TableEntry"/>
            </w:pPr>
            <w:r w:rsidRPr="00375960">
              <w:t xml:space="preserve">Method of Heart Rate Measurement </w:t>
            </w:r>
          </w:p>
        </w:tc>
        <w:tc>
          <w:tcPr>
            <w:tcW w:w="4876" w:type="dxa"/>
          </w:tcPr>
          <w:p w14:paraId="740BE583" w14:textId="77777777" w:rsidR="00E01AB3" w:rsidRPr="00375960" w:rsidRDefault="00E01AB3" w:rsidP="007475AB">
            <w:pPr>
              <w:pStyle w:val="TableEntry"/>
            </w:pPr>
            <w:r w:rsidRPr="00375960">
              <w:t>Coded Vital Signs Section</w:t>
            </w:r>
          </w:p>
        </w:tc>
      </w:tr>
      <w:tr w:rsidR="00E01AB3" w:rsidRPr="00375960" w14:paraId="1449B7CF" w14:textId="77777777" w:rsidTr="00C9201A">
        <w:trPr>
          <w:jc w:val="center"/>
        </w:trPr>
        <w:tc>
          <w:tcPr>
            <w:tcW w:w="3235" w:type="dxa"/>
          </w:tcPr>
          <w:p w14:paraId="0E1FC9D3" w14:textId="77777777" w:rsidR="00E01AB3" w:rsidRPr="00375960" w:rsidRDefault="00E01AB3" w:rsidP="00E7637C">
            <w:pPr>
              <w:pStyle w:val="TableEntry"/>
            </w:pPr>
            <w:r w:rsidRPr="00375960">
              <w:t xml:space="preserve">Pulse Oximetry </w:t>
            </w:r>
          </w:p>
        </w:tc>
        <w:tc>
          <w:tcPr>
            <w:tcW w:w="4876" w:type="dxa"/>
          </w:tcPr>
          <w:p w14:paraId="748E5B19" w14:textId="77777777" w:rsidR="00E01AB3" w:rsidRPr="00375960" w:rsidRDefault="00E01AB3" w:rsidP="007475AB">
            <w:pPr>
              <w:pStyle w:val="TableEntry"/>
            </w:pPr>
            <w:r w:rsidRPr="00375960">
              <w:t>Coded Vital Signs Section</w:t>
            </w:r>
          </w:p>
        </w:tc>
      </w:tr>
      <w:tr w:rsidR="00E01AB3" w:rsidRPr="00375960" w14:paraId="67CAB83C" w14:textId="77777777" w:rsidTr="00C9201A">
        <w:trPr>
          <w:jc w:val="center"/>
        </w:trPr>
        <w:tc>
          <w:tcPr>
            <w:tcW w:w="3235" w:type="dxa"/>
          </w:tcPr>
          <w:p w14:paraId="6B1D3F10" w14:textId="77777777" w:rsidR="00E01AB3" w:rsidRPr="00375960" w:rsidRDefault="00E01AB3" w:rsidP="00E7637C">
            <w:pPr>
              <w:pStyle w:val="TableEntry"/>
            </w:pPr>
            <w:r w:rsidRPr="00375960">
              <w:t xml:space="preserve">Pulse Rhythm </w:t>
            </w:r>
          </w:p>
        </w:tc>
        <w:tc>
          <w:tcPr>
            <w:tcW w:w="4876" w:type="dxa"/>
          </w:tcPr>
          <w:p w14:paraId="5C0931DC" w14:textId="0C1CB413" w:rsidR="00E01AB3" w:rsidRPr="00375960" w:rsidRDefault="00D6625F" w:rsidP="007475AB">
            <w:pPr>
              <w:pStyle w:val="TableEntry"/>
            </w:pPr>
            <w:r w:rsidRPr="00375960">
              <w:t>N/A</w:t>
            </w:r>
          </w:p>
        </w:tc>
      </w:tr>
      <w:tr w:rsidR="00E01AB3" w:rsidRPr="00375960" w14:paraId="093E325A" w14:textId="77777777" w:rsidTr="00C9201A">
        <w:trPr>
          <w:trHeight w:val="431"/>
          <w:jc w:val="center"/>
        </w:trPr>
        <w:tc>
          <w:tcPr>
            <w:tcW w:w="3235" w:type="dxa"/>
          </w:tcPr>
          <w:p w14:paraId="670AC48A" w14:textId="77777777" w:rsidR="00E01AB3" w:rsidRPr="00375960" w:rsidRDefault="00E01AB3" w:rsidP="00E7637C">
            <w:pPr>
              <w:pStyle w:val="TableEntry"/>
            </w:pPr>
            <w:r w:rsidRPr="00375960">
              <w:t xml:space="preserve">Respiratory Rate </w:t>
            </w:r>
          </w:p>
        </w:tc>
        <w:tc>
          <w:tcPr>
            <w:tcW w:w="4876" w:type="dxa"/>
          </w:tcPr>
          <w:p w14:paraId="2322CDCF" w14:textId="77777777" w:rsidR="00E01AB3" w:rsidRPr="00375960" w:rsidRDefault="00E01AB3" w:rsidP="007475AB">
            <w:pPr>
              <w:pStyle w:val="TableEntry"/>
            </w:pPr>
            <w:r w:rsidRPr="00375960">
              <w:t>Coded Vital Signs Section</w:t>
            </w:r>
          </w:p>
        </w:tc>
      </w:tr>
      <w:tr w:rsidR="00E01AB3" w:rsidRPr="00375960" w14:paraId="46792DCE" w14:textId="77777777" w:rsidTr="00C9201A">
        <w:trPr>
          <w:trHeight w:val="359"/>
          <w:jc w:val="center"/>
        </w:trPr>
        <w:tc>
          <w:tcPr>
            <w:tcW w:w="3235" w:type="dxa"/>
          </w:tcPr>
          <w:p w14:paraId="321E6A5B" w14:textId="77777777" w:rsidR="00E01AB3" w:rsidRPr="00375960" w:rsidRDefault="00E01AB3" w:rsidP="00E7637C">
            <w:pPr>
              <w:pStyle w:val="TableEntry"/>
            </w:pPr>
            <w:r w:rsidRPr="00375960">
              <w:t>Respiratory Effort</w:t>
            </w:r>
          </w:p>
        </w:tc>
        <w:tc>
          <w:tcPr>
            <w:tcW w:w="4876" w:type="dxa"/>
          </w:tcPr>
          <w:p w14:paraId="53E2FFB9" w14:textId="3F60BA9E" w:rsidR="00E01AB3" w:rsidRPr="00375960" w:rsidDel="001951D9" w:rsidRDefault="00313C56" w:rsidP="007475AB">
            <w:pPr>
              <w:pStyle w:val="TableEntry"/>
            </w:pPr>
            <w:r w:rsidRPr="00375960">
              <w:t>N/A</w:t>
            </w:r>
          </w:p>
        </w:tc>
      </w:tr>
      <w:tr w:rsidR="00E01AB3" w:rsidRPr="00375960" w14:paraId="19DE3388" w14:textId="77777777" w:rsidTr="00C9201A">
        <w:trPr>
          <w:jc w:val="center"/>
        </w:trPr>
        <w:tc>
          <w:tcPr>
            <w:tcW w:w="3235" w:type="dxa"/>
          </w:tcPr>
          <w:p w14:paraId="31DF0A42" w14:textId="77777777" w:rsidR="00E01AB3" w:rsidRPr="00375960" w:rsidRDefault="00E01AB3" w:rsidP="00E7637C">
            <w:pPr>
              <w:pStyle w:val="TableEntry"/>
            </w:pPr>
            <w:r w:rsidRPr="00375960">
              <w:t>End Title Carbon Dioxide (ETCO2)</w:t>
            </w:r>
          </w:p>
        </w:tc>
        <w:tc>
          <w:tcPr>
            <w:tcW w:w="4876" w:type="dxa"/>
          </w:tcPr>
          <w:p w14:paraId="54995852" w14:textId="77777777" w:rsidR="00E01AB3" w:rsidRPr="00375960" w:rsidRDefault="00E01AB3" w:rsidP="007475AB">
            <w:pPr>
              <w:pStyle w:val="TableEntry"/>
            </w:pPr>
            <w:r w:rsidRPr="00375960">
              <w:t>Coded Vital Signs Section</w:t>
            </w:r>
          </w:p>
        </w:tc>
      </w:tr>
      <w:tr w:rsidR="00E01AB3" w:rsidRPr="00375960" w14:paraId="4AE47E6D" w14:textId="77777777" w:rsidTr="00C9201A">
        <w:trPr>
          <w:jc w:val="center"/>
        </w:trPr>
        <w:tc>
          <w:tcPr>
            <w:tcW w:w="3235" w:type="dxa"/>
          </w:tcPr>
          <w:p w14:paraId="7C6BB7E7" w14:textId="77777777" w:rsidR="00E01AB3" w:rsidRPr="00375960" w:rsidRDefault="00E01AB3" w:rsidP="00E7637C">
            <w:pPr>
              <w:pStyle w:val="TableEntry"/>
            </w:pPr>
            <w:r w:rsidRPr="00375960">
              <w:t>Carbon Monoxide (CO)</w:t>
            </w:r>
          </w:p>
        </w:tc>
        <w:tc>
          <w:tcPr>
            <w:tcW w:w="4876" w:type="dxa"/>
          </w:tcPr>
          <w:p w14:paraId="4B7B0E68" w14:textId="77777777" w:rsidR="00E01AB3" w:rsidRPr="00375960" w:rsidRDefault="00E01AB3" w:rsidP="007475AB">
            <w:pPr>
              <w:pStyle w:val="TableEntry"/>
            </w:pPr>
            <w:r w:rsidRPr="00375960">
              <w:t>Coded Vital Signs Section</w:t>
            </w:r>
          </w:p>
        </w:tc>
      </w:tr>
      <w:tr w:rsidR="00E01AB3" w:rsidRPr="00375960" w14:paraId="2E76FC3E" w14:textId="77777777" w:rsidTr="00C9201A">
        <w:trPr>
          <w:jc w:val="center"/>
        </w:trPr>
        <w:tc>
          <w:tcPr>
            <w:tcW w:w="3235" w:type="dxa"/>
          </w:tcPr>
          <w:p w14:paraId="3AD302D9" w14:textId="77777777" w:rsidR="00E01AB3" w:rsidRPr="00375960" w:rsidRDefault="00E01AB3" w:rsidP="00E7637C">
            <w:pPr>
              <w:pStyle w:val="TableEntry"/>
            </w:pPr>
            <w:r w:rsidRPr="00375960">
              <w:t>Blood Glucose Level</w:t>
            </w:r>
          </w:p>
        </w:tc>
        <w:tc>
          <w:tcPr>
            <w:tcW w:w="4876" w:type="dxa"/>
          </w:tcPr>
          <w:p w14:paraId="4C212436" w14:textId="77777777" w:rsidR="00E01AB3" w:rsidRPr="00375960" w:rsidRDefault="00E01AB3" w:rsidP="007475AB">
            <w:pPr>
              <w:pStyle w:val="TableEntry"/>
            </w:pPr>
            <w:r w:rsidRPr="00375960">
              <w:t>Coded Vital Signs Section</w:t>
            </w:r>
          </w:p>
        </w:tc>
      </w:tr>
      <w:tr w:rsidR="00E01AB3" w:rsidRPr="00375960" w14:paraId="208835F3" w14:textId="77777777" w:rsidTr="00C9201A">
        <w:trPr>
          <w:jc w:val="center"/>
        </w:trPr>
        <w:tc>
          <w:tcPr>
            <w:tcW w:w="3235" w:type="dxa"/>
          </w:tcPr>
          <w:p w14:paraId="25B79B16" w14:textId="77777777" w:rsidR="00E01AB3" w:rsidRPr="00375960" w:rsidRDefault="00E01AB3" w:rsidP="00E7637C">
            <w:pPr>
              <w:pStyle w:val="TableEntry"/>
            </w:pPr>
            <w:r w:rsidRPr="00375960">
              <w:t>Glasgow Coma Score-Eye</w:t>
            </w:r>
          </w:p>
        </w:tc>
        <w:tc>
          <w:tcPr>
            <w:tcW w:w="4876" w:type="dxa"/>
          </w:tcPr>
          <w:p w14:paraId="0FC55630" w14:textId="77777777" w:rsidR="00E01AB3" w:rsidRPr="00375960" w:rsidRDefault="00E01AB3" w:rsidP="007475AB">
            <w:pPr>
              <w:pStyle w:val="TableEntry"/>
            </w:pPr>
            <w:r w:rsidRPr="00375960">
              <w:t>Coded Vital Signs Section</w:t>
            </w:r>
          </w:p>
        </w:tc>
      </w:tr>
      <w:tr w:rsidR="00E01AB3" w:rsidRPr="00375960" w14:paraId="58B24DAC" w14:textId="77777777" w:rsidTr="00C9201A">
        <w:trPr>
          <w:jc w:val="center"/>
        </w:trPr>
        <w:tc>
          <w:tcPr>
            <w:tcW w:w="3235" w:type="dxa"/>
          </w:tcPr>
          <w:p w14:paraId="248A5BD5" w14:textId="77777777" w:rsidR="00E01AB3" w:rsidRPr="00375960" w:rsidRDefault="00E01AB3" w:rsidP="00E7637C">
            <w:pPr>
              <w:pStyle w:val="TableEntry"/>
            </w:pPr>
            <w:r w:rsidRPr="00375960">
              <w:t>Glasgow Coma Score-Verbal</w:t>
            </w:r>
          </w:p>
        </w:tc>
        <w:tc>
          <w:tcPr>
            <w:tcW w:w="4876" w:type="dxa"/>
          </w:tcPr>
          <w:p w14:paraId="6AF1C8D4" w14:textId="77777777" w:rsidR="00E01AB3" w:rsidRPr="00375960" w:rsidRDefault="00E01AB3" w:rsidP="007475AB">
            <w:pPr>
              <w:pStyle w:val="TableEntry"/>
            </w:pPr>
            <w:r w:rsidRPr="00375960">
              <w:t>Coded Vital Signs Section</w:t>
            </w:r>
          </w:p>
        </w:tc>
      </w:tr>
      <w:tr w:rsidR="00E01AB3" w:rsidRPr="00375960" w14:paraId="0C320C1D" w14:textId="77777777" w:rsidTr="00C9201A">
        <w:trPr>
          <w:jc w:val="center"/>
        </w:trPr>
        <w:tc>
          <w:tcPr>
            <w:tcW w:w="3235" w:type="dxa"/>
          </w:tcPr>
          <w:p w14:paraId="4B5AA59C" w14:textId="77777777" w:rsidR="00E01AB3" w:rsidRPr="00375960" w:rsidRDefault="00E01AB3" w:rsidP="00E7637C">
            <w:pPr>
              <w:pStyle w:val="TableEntry"/>
            </w:pPr>
            <w:r w:rsidRPr="00375960">
              <w:t>Glasgow Coma Score-Motor</w:t>
            </w:r>
          </w:p>
        </w:tc>
        <w:tc>
          <w:tcPr>
            <w:tcW w:w="4876" w:type="dxa"/>
          </w:tcPr>
          <w:p w14:paraId="6F90419D" w14:textId="77777777" w:rsidR="00E01AB3" w:rsidRPr="00375960" w:rsidRDefault="00E01AB3" w:rsidP="007475AB">
            <w:pPr>
              <w:pStyle w:val="TableEntry"/>
            </w:pPr>
            <w:r w:rsidRPr="00375960">
              <w:t>Coded Vital Signs Section</w:t>
            </w:r>
          </w:p>
        </w:tc>
      </w:tr>
      <w:tr w:rsidR="00E01AB3" w:rsidRPr="00375960" w14:paraId="42082164" w14:textId="77777777" w:rsidTr="00C9201A">
        <w:trPr>
          <w:jc w:val="center"/>
        </w:trPr>
        <w:tc>
          <w:tcPr>
            <w:tcW w:w="3235" w:type="dxa"/>
          </w:tcPr>
          <w:p w14:paraId="7707738C" w14:textId="77777777" w:rsidR="00E01AB3" w:rsidRPr="00375960" w:rsidRDefault="00E01AB3" w:rsidP="00E7637C">
            <w:pPr>
              <w:pStyle w:val="TableEntry"/>
            </w:pPr>
            <w:r w:rsidRPr="00375960">
              <w:t>Glasgow Coma Score-Qualifier</w:t>
            </w:r>
          </w:p>
        </w:tc>
        <w:tc>
          <w:tcPr>
            <w:tcW w:w="4876" w:type="dxa"/>
          </w:tcPr>
          <w:p w14:paraId="73E8B8D8" w14:textId="77777777" w:rsidR="00E01AB3" w:rsidRPr="00375960" w:rsidRDefault="00E01AB3" w:rsidP="007475AB">
            <w:pPr>
              <w:pStyle w:val="TableEntry"/>
            </w:pPr>
            <w:r w:rsidRPr="00375960">
              <w:t>Coded Vital Signs Section</w:t>
            </w:r>
          </w:p>
        </w:tc>
      </w:tr>
      <w:tr w:rsidR="00E01AB3" w:rsidRPr="00375960" w14:paraId="706E1D43" w14:textId="77777777" w:rsidTr="00C9201A">
        <w:trPr>
          <w:jc w:val="center"/>
        </w:trPr>
        <w:tc>
          <w:tcPr>
            <w:tcW w:w="3235" w:type="dxa"/>
          </w:tcPr>
          <w:p w14:paraId="4CF5DAF6" w14:textId="77777777" w:rsidR="00E01AB3" w:rsidRPr="00375960" w:rsidRDefault="00E01AB3" w:rsidP="00E7637C">
            <w:pPr>
              <w:pStyle w:val="TableEntry"/>
            </w:pPr>
            <w:r w:rsidRPr="00375960">
              <w:t>Total Glasgow Coma Score</w:t>
            </w:r>
          </w:p>
        </w:tc>
        <w:tc>
          <w:tcPr>
            <w:tcW w:w="4876" w:type="dxa"/>
          </w:tcPr>
          <w:p w14:paraId="0EDDDCD9" w14:textId="77777777" w:rsidR="00E01AB3" w:rsidRPr="00375960" w:rsidRDefault="00E01AB3" w:rsidP="007475AB">
            <w:pPr>
              <w:pStyle w:val="TableEntry"/>
            </w:pPr>
            <w:r w:rsidRPr="00375960">
              <w:t>Coded Vital Signs Section</w:t>
            </w:r>
          </w:p>
        </w:tc>
      </w:tr>
      <w:tr w:rsidR="00E01AB3" w:rsidRPr="00375960" w14:paraId="7FC93614" w14:textId="77777777" w:rsidTr="00C9201A">
        <w:trPr>
          <w:jc w:val="center"/>
        </w:trPr>
        <w:tc>
          <w:tcPr>
            <w:tcW w:w="3235" w:type="dxa"/>
          </w:tcPr>
          <w:p w14:paraId="4B658887" w14:textId="77777777" w:rsidR="00E01AB3" w:rsidRPr="00375960" w:rsidRDefault="00E01AB3" w:rsidP="00E7637C">
            <w:pPr>
              <w:pStyle w:val="TableEntry"/>
            </w:pPr>
            <w:r w:rsidRPr="00375960">
              <w:t>Temperature</w:t>
            </w:r>
          </w:p>
        </w:tc>
        <w:tc>
          <w:tcPr>
            <w:tcW w:w="4876" w:type="dxa"/>
          </w:tcPr>
          <w:p w14:paraId="1133802F" w14:textId="77777777" w:rsidR="00E01AB3" w:rsidRPr="00375960" w:rsidRDefault="00E01AB3" w:rsidP="007475AB">
            <w:pPr>
              <w:pStyle w:val="TableEntry"/>
            </w:pPr>
            <w:r w:rsidRPr="00375960">
              <w:t>Coded Vital Signs Section</w:t>
            </w:r>
          </w:p>
        </w:tc>
      </w:tr>
      <w:tr w:rsidR="00E01AB3" w:rsidRPr="00375960" w14:paraId="43841550" w14:textId="77777777" w:rsidTr="00C9201A">
        <w:trPr>
          <w:jc w:val="center"/>
        </w:trPr>
        <w:tc>
          <w:tcPr>
            <w:tcW w:w="3235" w:type="dxa"/>
          </w:tcPr>
          <w:p w14:paraId="652CA782" w14:textId="77777777" w:rsidR="00E01AB3" w:rsidRPr="00375960" w:rsidRDefault="00E01AB3" w:rsidP="00E7637C">
            <w:pPr>
              <w:pStyle w:val="TableEntry"/>
            </w:pPr>
            <w:r w:rsidRPr="00375960">
              <w:t>Temperature Method</w:t>
            </w:r>
          </w:p>
        </w:tc>
        <w:tc>
          <w:tcPr>
            <w:tcW w:w="4876" w:type="dxa"/>
          </w:tcPr>
          <w:p w14:paraId="7D230502" w14:textId="77777777" w:rsidR="00E01AB3" w:rsidRPr="00375960" w:rsidRDefault="00E01AB3" w:rsidP="007475AB">
            <w:pPr>
              <w:pStyle w:val="TableEntry"/>
            </w:pPr>
            <w:r w:rsidRPr="00375960">
              <w:t>Coded Vital Signs Section</w:t>
            </w:r>
          </w:p>
        </w:tc>
      </w:tr>
      <w:tr w:rsidR="00E01AB3" w:rsidRPr="00375960" w14:paraId="3705B9EE" w14:textId="77777777" w:rsidTr="00C9201A">
        <w:trPr>
          <w:jc w:val="center"/>
        </w:trPr>
        <w:tc>
          <w:tcPr>
            <w:tcW w:w="3235" w:type="dxa"/>
          </w:tcPr>
          <w:p w14:paraId="3D327401" w14:textId="77777777" w:rsidR="00E01AB3" w:rsidRPr="00375960" w:rsidRDefault="00E01AB3" w:rsidP="00E7637C">
            <w:pPr>
              <w:pStyle w:val="TableEntry"/>
            </w:pPr>
            <w:r w:rsidRPr="00375960">
              <w:t>Level of Responsiveness (AVPU)</w:t>
            </w:r>
          </w:p>
        </w:tc>
        <w:tc>
          <w:tcPr>
            <w:tcW w:w="4876" w:type="dxa"/>
          </w:tcPr>
          <w:p w14:paraId="53993150" w14:textId="77777777" w:rsidR="00E01AB3" w:rsidRPr="00375960" w:rsidRDefault="00E01AB3" w:rsidP="007475AB">
            <w:pPr>
              <w:pStyle w:val="TableEntry"/>
            </w:pPr>
            <w:r w:rsidRPr="00375960">
              <w:t>Coded Vital Signs Section</w:t>
            </w:r>
          </w:p>
        </w:tc>
      </w:tr>
      <w:tr w:rsidR="00E01AB3" w:rsidRPr="00375960" w14:paraId="065F02CE" w14:textId="77777777" w:rsidTr="00C9201A">
        <w:trPr>
          <w:jc w:val="center"/>
        </w:trPr>
        <w:tc>
          <w:tcPr>
            <w:tcW w:w="3235" w:type="dxa"/>
          </w:tcPr>
          <w:p w14:paraId="71BAC091" w14:textId="77777777" w:rsidR="00E01AB3" w:rsidRPr="00375960" w:rsidRDefault="00E01AB3" w:rsidP="00E7637C">
            <w:pPr>
              <w:pStyle w:val="TableEntry"/>
            </w:pPr>
            <w:r w:rsidRPr="00375960">
              <w:t xml:space="preserve">Pain Scale Score </w:t>
            </w:r>
          </w:p>
        </w:tc>
        <w:tc>
          <w:tcPr>
            <w:tcW w:w="4876" w:type="dxa"/>
          </w:tcPr>
          <w:p w14:paraId="247A641A" w14:textId="77777777" w:rsidR="00E01AB3" w:rsidRPr="00375960" w:rsidRDefault="00E01AB3" w:rsidP="007475AB">
            <w:pPr>
              <w:pStyle w:val="TableEntry"/>
            </w:pPr>
            <w:r w:rsidRPr="00375960">
              <w:t>Coded Vital Signs Section</w:t>
            </w:r>
          </w:p>
        </w:tc>
      </w:tr>
      <w:tr w:rsidR="00E01AB3" w:rsidRPr="00375960" w14:paraId="38AFB76B" w14:textId="77777777" w:rsidTr="00C9201A">
        <w:trPr>
          <w:jc w:val="center"/>
        </w:trPr>
        <w:tc>
          <w:tcPr>
            <w:tcW w:w="3235" w:type="dxa"/>
          </w:tcPr>
          <w:p w14:paraId="05FB45A6" w14:textId="77777777" w:rsidR="00E01AB3" w:rsidRPr="00375960" w:rsidRDefault="00E01AB3" w:rsidP="00E7637C">
            <w:pPr>
              <w:pStyle w:val="TableEntry"/>
            </w:pPr>
            <w:r w:rsidRPr="00375960">
              <w:t>Pain Scale Type</w:t>
            </w:r>
          </w:p>
        </w:tc>
        <w:tc>
          <w:tcPr>
            <w:tcW w:w="4876" w:type="dxa"/>
          </w:tcPr>
          <w:p w14:paraId="13AB963F" w14:textId="77777777" w:rsidR="00E01AB3" w:rsidRPr="00375960" w:rsidRDefault="00E01AB3" w:rsidP="007475AB">
            <w:pPr>
              <w:pStyle w:val="TableEntry"/>
            </w:pPr>
            <w:r w:rsidRPr="00375960">
              <w:t>Coded Vital Signs Section</w:t>
            </w:r>
          </w:p>
        </w:tc>
      </w:tr>
      <w:tr w:rsidR="00E01AB3" w:rsidRPr="00375960" w14:paraId="75DF1864" w14:textId="77777777" w:rsidTr="00C9201A">
        <w:trPr>
          <w:jc w:val="center"/>
        </w:trPr>
        <w:tc>
          <w:tcPr>
            <w:tcW w:w="3235" w:type="dxa"/>
          </w:tcPr>
          <w:p w14:paraId="481C571E" w14:textId="77777777" w:rsidR="00E01AB3" w:rsidRPr="00375960" w:rsidRDefault="00E01AB3" w:rsidP="00E7637C">
            <w:pPr>
              <w:pStyle w:val="TableEntry"/>
            </w:pPr>
            <w:r w:rsidRPr="00375960">
              <w:t xml:space="preserve">Stroke Scale Score </w:t>
            </w:r>
          </w:p>
        </w:tc>
        <w:tc>
          <w:tcPr>
            <w:tcW w:w="4876" w:type="dxa"/>
          </w:tcPr>
          <w:p w14:paraId="0246EC2C" w14:textId="77777777" w:rsidR="00E01AB3" w:rsidRPr="00375960" w:rsidRDefault="00E01AB3" w:rsidP="007475AB">
            <w:pPr>
              <w:pStyle w:val="TableEntry"/>
            </w:pPr>
            <w:r w:rsidRPr="00375960">
              <w:t>Coded Vital Signs Section</w:t>
            </w:r>
          </w:p>
        </w:tc>
      </w:tr>
      <w:tr w:rsidR="00E01AB3" w:rsidRPr="00375960" w14:paraId="7C72B6E5" w14:textId="77777777" w:rsidTr="00C9201A">
        <w:trPr>
          <w:trHeight w:val="377"/>
          <w:jc w:val="center"/>
        </w:trPr>
        <w:tc>
          <w:tcPr>
            <w:tcW w:w="3235" w:type="dxa"/>
          </w:tcPr>
          <w:p w14:paraId="0AB7AE51" w14:textId="77777777" w:rsidR="00E01AB3" w:rsidRPr="00375960" w:rsidRDefault="00E01AB3" w:rsidP="00E7637C">
            <w:pPr>
              <w:pStyle w:val="TableEntry"/>
            </w:pPr>
            <w:r w:rsidRPr="00375960">
              <w:t>Stroke Scale Type</w:t>
            </w:r>
          </w:p>
        </w:tc>
        <w:tc>
          <w:tcPr>
            <w:tcW w:w="4876" w:type="dxa"/>
          </w:tcPr>
          <w:p w14:paraId="43A718E4" w14:textId="77777777" w:rsidR="00E01AB3" w:rsidRPr="00375960" w:rsidRDefault="00E01AB3" w:rsidP="007475AB">
            <w:pPr>
              <w:pStyle w:val="TableEntry"/>
            </w:pPr>
            <w:r w:rsidRPr="00375960">
              <w:t>Coded Vital Signs Section</w:t>
            </w:r>
          </w:p>
        </w:tc>
      </w:tr>
      <w:tr w:rsidR="00E01AB3" w:rsidRPr="00375960" w14:paraId="6ED04332" w14:textId="77777777" w:rsidTr="00C9201A">
        <w:trPr>
          <w:trHeight w:val="341"/>
          <w:jc w:val="center"/>
        </w:trPr>
        <w:tc>
          <w:tcPr>
            <w:tcW w:w="3235" w:type="dxa"/>
          </w:tcPr>
          <w:p w14:paraId="57DF67C0" w14:textId="77777777" w:rsidR="00E01AB3" w:rsidRPr="00375960" w:rsidRDefault="00E01AB3" w:rsidP="00E7637C">
            <w:pPr>
              <w:pStyle w:val="TableEntry"/>
            </w:pPr>
            <w:r w:rsidRPr="00375960">
              <w:t>Reperfusion Checklist</w:t>
            </w:r>
          </w:p>
        </w:tc>
        <w:tc>
          <w:tcPr>
            <w:tcW w:w="4876" w:type="dxa"/>
          </w:tcPr>
          <w:p w14:paraId="309C14A1" w14:textId="77777777" w:rsidR="00E01AB3" w:rsidRPr="00375960" w:rsidRDefault="00E01AB3" w:rsidP="00E7637C">
            <w:pPr>
              <w:pStyle w:val="TableEntry"/>
              <w:rPr>
                <w:szCs w:val="18"/>
              </w:rPr>
            </w:pPr>
            <w:r w:rsidRPr="00375960">
              <w:rPr>
                <w:szCs w:val="18"/>
              </w:rPr>
              <w:t>Coded Vital Signs Section</w:t>
            </w:r>
          </w:p>
        </w:tc>
      </w:tr>
      <w:tr w:rsidR="00E01AB3" w:rsidRPr="00375960" w14:paraId="568F504A" w14:textId="77777777" w:rsidTr="00C9201A">
        <w:trPr>
          <w:jc w:val="center"/>
        </w:trPr>
        <w:tc>
          <w:tcPr>
            <w:tcW w:w="3235" w:type="dxa"/>
          </w:tcPr>
          <w:p w14:paraId="46AEC5C8" w14:textId="77777777" w:rsidR="00E01AB3" w:rsidRPr="00375960" w:rsidRDefault="00E01AB3" w:rsidP="00E7637C">
            <w:pPr>
              <w:pStyle w:val="TableEntry"/>
            </w:pPr>
            <w:r w:rsidRPr="00375960">
              <w:t>APGAR</w:t>
            </w:r>
          </w:p>
        </w:tc>
        <w:tc>
          <w:tcPr>
            <w:tcW w:w="4876" w:type="dxa"/>
          </w:tcPr>
          <w:p w14:paraId="39E663CC" w14:textId="77777777" w:rsidR="00E01AB3" w:rsidRPr="00375960" w:rsidRDefault="00E01AB3" w:rsidP="007475AB">
            <w:pPr>
              <w:pStyle w:val="TableEntry"/>
            </w:pPr>
            <w:r w:rsidRPr="00375960">
              <w:t>Coded Vital Signs Section</w:t>
            </w:r>
          </w:p>
        </w:tc>
      </w:tr>
      <w:tr w:rsidR="00E01AB3" w:rsidRPr="00375960" w14:paraId="4956FFDB" w14:textId="77777777" w:rsidTr="00C9201A">
        <w:trPr>
          <w:jc w:val="center"/>
        </w:trPr>
        <w:tc>
          <w:tcPr>
            <w:tcW w:w="3235" w:type="dxa"/>
          </w:tcPr>
          <w:p w14:paraId="53081627" w14:textId="77777777" w:rsidR="00E01AB3" w:rsidRPr="00375960" w:rsidRDefault="00E01AB3" w:rsidP="00E7637C">
            <w:pPr>
              <w:pStyle w:val="TableEntry"/>
            </w:pPr>
            <w:r w:rsidRPr="00375960">
              <w:lastRenderedPageBreak/>
              <w:t>Revised Trauma Score</w:t>
            </w:r>
          </w:p>
        </w:tc>
        <w:tc>
          <w:tcPr>
            <w:tcW w:w="4876" w:type="dxa"/>
          </w:tcPr>
          <w:p w14:paraId="7846A5E3" w14:textId="77777777" w:rsidR="00E01AB3" w:rsidRPr="00375960" w:rsidRDefault="00E01AB3" w:rsidP="007475AB">
            <w:pPr>
              <w:pStyle w:val="TableEntry"/>
            </w:pPr>
            <w:r w:rsidRPr="00375960">
              <w:t>Coded Vital Signs Section</w:t>
            </w:r>
          </w:p>
        </w:tc>
      </w:tr>
      <w:tr w:rsidR="00E01AB3" w:rsidRPr="00375960" w14:paraId="638FA568" w14:textId="77777777" w:rsidTr="00C9201A">
        <w:trPr>
          <w:jc w:val="center"/>
        </w:trPr>
        <w:tc>
          <w:tcPr>
            <w:tcW w:w="3235" w:type="dxa"/>
          </w:tcPr>
          <w:p w14:paraId="29A26148" w14:textId="77777777" w:rsidR="00E01AB3" w:rsidRPr="00375960" w:rsidRDefault="00E01AB3" w:rsidP="00E7637C">
            <w:pPr>
              <w:pStyle w:val="TableEntry"/>
            </w:pPr>
            <w:r w:rsidRPr="00375960">
              <w:t>Estimated Body Weight in Kilograms</w:t>
            </w:r>
          </w:p>
        </w:tc>
        <w:tc>
          <w:tcPr>
            <w:tcW w:w="4876" w:type="dxa"/>
          </w:tcPr>
          <w:p w14:paraId="557AD023" w14:textId="77777777" w:rsidR="00E01AB3" w:rsidRPr="00375960" w:rsidRDefault="00E01AB3" w:rsidP="007475AB">
            <w:pPr>
              <w:pStyle w:val="TableEntry"/>
            </w:pPr>
            <w:r w:rsidRPr="00375960">
              <w:t>Coded Vital Signs Section</w:t>
            </w:r>
          </w:p>
        </w:tc>
      </w:tr>
      <w:tr w:rsidR="00E01AB3" w:rsidRPr="00375960" w14:paraId="0E2F4DDC" w14:textId="77777777" w:rsidTr="00C9201A">
        <w:trPr>
          <w:jc w:val="center"/>
        </w:trPr>
        <w:tc>
          <w:tcPr>
            <w:tcW w:w="3235" w:type="dxa"/>
          </w:tcPr>
          <w:p w14:paraId="18C966B1" w14:textId="77777777" w:rsidR="00E01AB3" w:rsidRPr="00375960" w:rsidRDefault="00E01AB3" w:rsidP="00E7637C">
            <w:pPr>
              <w:pStyle w:val="TableEntry"/>
            </w:pPr>
            <w:r w:rsidRPr="00375960">
              <w:t>Length Based Tape Measure</w:t>
            </w:r>
          </w:p>
        </w:tc>
        <w:tc>
          <w:tcPr>
            <w:tcW w:w="4876" w:type="dxa"/>
          </w:tcPr>
          <w:p w14:paraId="01755AF6" w14:textId="77777777" w:rsidR="00E01AB3" w:rsidRPr="00375960" w:rsidRDefault="00E01AB3" w:rsidP="007475AB">
            <w:pPr>
              <w:pStyle w:val="TableEntry"/>
            </w:pPr>
            <w:r w:rsidRPr="00375960">
              <w:t>Coded Vital Signs Section</w:t>
            </w:r>
          </w:p>
        </w:tc>
      </w:tr>
      <w:tr w:rsidR="00E01AB3" w:rsidRPr="00375960" w14:paraId="27E593BD" w14:textId="77777777" w:rsidTr="00C9201A">
        <w:trPr>
          <w:jc w:val="center"/>
        </w:trPr>
        <w:tc>
          <w:tcPr>
            <w:tcW w:w="3235" w:type="dxa"/>
          </w:tcPr>
          <w:p w14:paraId="47CAB721" w14:textId="77777777" w:rsidR="00E01AB3" w:rsidRPr="00375960" w:rsidRDefault="00E01AB3" w:rsidP="00E7637C">
            <w:pPr>
              <w:pStyle w:val="TableEntry"/>
            </w:pPr>
            <w:r w:rsidRPr="00375960">
              <w:t>Date/Time of Assessment</w:t>
            </w:r>
          </w:p>
        </w:tc>
        <w:tc>
          <w:tcPr>
            <w:tcW w:w="4876" w:type="dxa"/>
          </w:tcPr>
          <w:p w14:paraId="46E059E5" w14:textId="77777777" w:rsidR="00E01AB3" w:rsidRPr="00375960" w:rsidRDefault="00E01AB3" w:rsidP="007475AB">
            <w:pPr>
              <w:pStyle w:val="TableEntry"/>
            </w:pPr>
            <w:r w:rsidRPr="00375960">
              <w:t>Coded Detail Physical Examination Section</w:t>
            </w:r>
          </w:p>
        </w:tc>
      </w:tr>
      <w:tr w:rsidR="00E01AB3" w:rsidRPr="00375960" w14:paraId="33AD6116" w14:textId="77777777" w:rsidTr="00C9201A">
        <w:trPr>
          <w:jc w:val="center"/>
        </w:trPr>
        <w:tc>
          <w:tcPr>
            <w:tcW w:w="3235" w:type="dxa"/>
          </w:tcPr>
          <w:p w14:paraId="2D618291" w14:textId="77777777" w:rsidR="00E01AB3" w:rsidRPr="00375960" w:rsidRDefault="00E01AB3" w:rsidP="00E7637C">
            <w:pPr>
              <w:pStyle w:val="TableEntry"/>
            </w:pPr>
            <w:r w:rsidRPr="00375960">
              <w:t>Skin Assessment</w:t>
            </w:r>
          </w:p>
        </w:tc>
        <w:tc>
          <w:tcPr>
            <w:tcW w:w="4876" w:type="dxa"/>
          </w:tcPr>
          <w:p w14:paraId="10DAC467" w14:textId="77777777" w:rsidR="00E01AB3" w:rsidRPr="00375960" w:rsidRDefault="00E01AB3" w:rsidP="007475AB">
            <w:pPr>
              <w:pStyle w:val="TableEntry"/>
            </w:pPr>
            <w:r w:rsidRPr="00375960">
              <w:t xml:space="preserve">Coded Detail Physical Examination Section </w:t>
            </w:r>
          </w:p>
        </w:tc>
      </w:tr>
      <w:tr w:rsidR="00E01AB3" w:rsidRPr="00375960" w14:paraId="5FBC71A6" w14:textId="77777777" w:rsidTr="00C9201A">
        <w:trPr>
          <w:jc w:val="center"/>
        </w:trPr>
        <w:tc>
          <w:tcPr>
            <w:tcW w:w="3235" w:type="dxa"/>
          </w:tcPr>
          <w:p w14:paraId="1D724F47" w14:textId="77777777" w:rsidR="00E01AB3" w:rsidRPr="00375960" w:rsidRDefault="00E01AB3" w:rsidP="00E7637C">
            <w:pPr>
              <w:pStyle w:val="TableEntry"/>
            </w:pPr>
            <w:r w:rsidRPr="00375960">
              <w:t>Head Assessment</w:t>
            </w:r>
          </w:p>
        </w:tc>
        <w:tc>
          <w:tcPr>
            <w:tcW w:w="4876" w:type="dxa"/>
          </w:tcPr>
          <w:p w14:paraId="455818CE" w14:textId="77777777" w:rsidR="00E01AB3" w:rsidRPr="00375960" w:rsidRDefault="00E01AB3" w:rsidP="007475AB">
            <w:pPr>
              <w:pStyle w:val="TableEntry"/>
            </w:pPr>
            <w:r w:rsidRPr="00375960">
              <w:t xml:space="preserve">Coded Detail Physical Examination Section </w:t>
            </w:r>
          </w:p>
        </w:tc>
      </w:tr>
      <w:tr w:rsidR="00E01AB3" w:rsidRPr="00375960" w14:paraId="1259A99E" w14:textId="77777777" w:rsidTr="00C9201A">
        <w:trPr>
          <w:jc w:val="center"/>
        </w:trPr>
        <w:tc>
          <w:tcPr>
            <w:tcW w:w="3235" w:type="dxa"/>
          </w:tcPr>
          <w:p w14:paraId="5B60CCD6" w14:textId="77777777" w:rsidR="00E01AB3" w:rsidRPr="00375960" w:rsidRDefault="00E01AB3" w:rsidP="00E7637C">
            <w:pPr>
              <w:pStyle w:val="TableEntry"/>
            </w:pPr>
            <w:r w:rsidRPr="00375960">
              <w:t>Face Assessment</w:t>
            </w:r>
          </w:p>
        </w:tc>
        <w:tc>
          <w:tcPr>
            <w:tcW w:w="4876" w:type="dxa"/>
          </w:tcPr>
          <w:p w14:paraId="2B9F1E49" w14:textId="77777777" w:rsidR="00E01AB3" w:rsidRPr="00375960" w:rsidRDefault="00E01AB3" w:rsidP="007475AB">
            <w:pPr>
              <w:pStyle w:val="TableEntry"/>
            </w:pPr>
            <w:r w:rsidRPr="00375960">
              <w:t xml:space="preserve">Coded Detail Physical Examination Section </w:t>
            </w:r>
          </w:p>
        </w:tc>
      </w:tr>
      <w:tr w:rsidR="00E01AB3" w:rsidRPr="00375960" w14:paraId="46B55B26" w14:textId="77777777" w:rsidTr="00C9201A">
        <w:trPr>
          <w:jc w:val="center"/>
        </w:trPr>
        <w:tc>
          <w:tcPr>
            <w:tcW w:w="3235" w:type="dxa"/>
          </w:tcPr>
          <w:p w14:paraId="14CCD6BC" w14:textId="77777777" w:rsidR="00E01AB3" w:rsidRPr="00375960" w:rsidRDefault="00E01AB3" w:rsidP="00E7637C">
            <w:pPr>
              <w:pStyle w:val="TableEntry"/>
            </w:pPr>
            <w:r w:rsidRPr="00375960">
              <w:t>Neck Assessment</w:t>
            </w:r>
          </w:p>
        </w:tc>
        <w:tc>
          <w:tcPr>
            <w:tcW w:w="4876" w:type="dxa"/>
          </w:tcPr>
          <w:p w14:paraId="1156B6F4" w14:textId="77777777" w:rsidR="00E01AB3" w:rsidRPr="00375960" w:rsidRDefault="00E01AB3" w:rsidP="007475AB">
            <w:pPr>
              <w:pStyle w:val="TableEntry"/>
            </w:pPr>
            <w:r w:rsidRPr="00375960">
              <w:t xml:space="preserve">Coded Detail Physical Examination Section </w:t>
            </w:r>
          </w:p>
        </w:tc>
      </w:tr>
      <w:tr w:rsidR="00E01AB3" w:rsidRPr="00375960" w14:paraId="00607355" w14:textId="77777777" w:rsidTr="00C9201A">
        <w:trPr>
          <w:jc w:val="center"/>
        </w:trPr>
        <w:tc>
          <w:tcPr>
            <w:tcW w:w="3235" w:type="dxa"/>
          </w:tcPr>
          <w:p w14:paraId="36769699" w14:textId="77777777" w:rsidR="00E01AB3" w:rsidRPr="00375960" w:rsidRDefault="00E01AB3" w:rsidP="00E7637C">
            <w:pPr>
              <w:pStyle w:val="TableEntry"/>
            </w:pPr>
            <w:r w:rsidRPr="00375960">
              <w:t>Chest/Lungs Assessment</w:t>
            </w:r>
          </w:p>
        </w:tc>
        <w:tc>
          <w:tcPr>
            <w:tcW w:w="4876" w:type="dxa"/>
          </w:tcPr>
          <w:p w14:paraId="7E7C4498" w14:textId="77777777" w:rsidR="00E01AB3" w:rsidRPr="00375960" w:rsidRDefault="00E01AB3" w:rsidP="007475AB">
            <w:pPr>
              <w:pStyle w:val="TableEntry"/>
            </w:pPr>
            <w:r w:rsidRPr="00375960">
              <w:t xml:space="preserve">Coded Detail Physical Examination Section </w:t>
            </w:r>
          </w:p>
        </w:tc>
      </w:tr>
      <w:tr w:rsidR="00E01AB3" w:rsidRPr="00375960" w14:paraId="0C94A713" w14:textId="77777777" w:rsidTr="00C9201A">
        <w:trPr>
          <w:jc w:val="center"/>
        </w:trPr>
        <w:tc>
          <w:tcPr>
            <w:tcW w:w="3235" w:type="dxa"/>
          </w:tcPr>
          <w:p w14:paraId="0F353DF4" w14:textId="77777777" w:rsidR="00E01AB3" w:rsidRPr="00375960" w:rsidRDefault="00E01AB3" w:rsidP="00E7637C">
            <w:pPr>
              <w:pStyle w:val="TableEntry"/>
            </w:pPr>
            <w:r w:rsidRPr="00375960">
              <w:t>Heart Assessment</w:t>
            </w:r>
          </w:p>
        </w:tc>
        <w:tc>
          <w:tcPr>
            <w:tcW w:w="4876" w:type="dxa"/>
          </w:tcPr>
          <w:p w14:paraId="0896645B" w14:textId="77777777" w:rsidR="00E01AB3" w:rsidRPr="00375960" w:rsidRDefault="00E01AB3" w:rsidP="007475AB">
            <w:pPr>
              <w:pStyle w:val="TableEntry"/>
            </w:pPr>
            <w:r w:rsidRPr="00375960">
              <w:t xml:space="preserve">Coded Detail Physical Examination Section </w:t>
            </w:r>
          </w:p>
        </w:tc>
      </w:tr>
      <w:tr w:rsidR="00E01AB3" w:rsidRPr="00375960" w14:paraId="7CB11AEA" w14:textId="77777777" w:rsidTr="00C9201A">
        <w:trPr>
          <w:jc w:val="center"/>
        </w:trPr>
        <w:tc>
          <w:tcPr>
            <w:tcW w:w="3235" w:type="dxa"/>
          </w:tcPr>
          <w:p w14:paraId="3DDA296C" w14:textId="77777777" w:rsidR="00E01AB3" w:rsidRPr="00375960" w:rsidRDefault="00E01AB3" w:rsidP="00E7637C">
            <w:pPr>
              <w:pStyle w:val="TableEntry"/>
            </w:pPr>
            <w:r w:rsidRPr="00375960">
              <w:t>Location (of the patient's abdomen assessment findings.)</w:t>
            </w:r>
          </w:p>
        </w:tc>
        <w:tc>
          <w:tcPr>
            <w:tcW w:w="4876" w:type="dxa"/>
          </w:tcPr>
          <w:p w14:paraId="7573F5FE" w14:textId="77777777" w:rsidR="00E01AB3" w:rsidRPr="00375960" w:rsidRDefault="00E01AB3" w:rsidP="007475AB">
            <w:pPr>
              <w:pStyle w:val="TableEntry"/>
            </w:pPr>
            <w:r w:rsidRPr="00375960">
              <w:t xml:space="preserve">Coded Detail Physical Assessment Section </w:t>
            </w:r>
          </w:p>
        </w:tc>
      </w:tr>
      <w:tr w:rsidR="00E01AB3" w:rsidRPr="00375960" w14:paraId="48B0A64B" w14:textId="77777777" w:rsidTr="00C9201A">
        <w:trPr>
          <w:jc w:val="center"/>
        </w:trPr>
        <w:tc>
          <w:tcPr>
            <w:tcW w:w="3235" w:type="dxa"/>
          </w:tcPr>
          <w:p w14:paraId="316276C6" w14:textId="77777777" w:rsidR="00E01AB3" w:rsidRPr="00375960" w:rsidRDefault="00E01AB3" w:rsidP="00E7637C">
            <w:pPr>
              <w:pStyle w:val="TableEntry"/>
            </w:pPr>
            <w:r w:rsidRPr="00375960">
              <w:t>Abdominal Assessment Finding Location</w:t>
            </w:r>
          </w:p>
        </w:tc>
        <w:tc>
          <w:tcPr>
            <w:tcW w:w="4876" w:type="dxa"/>
          </w:tcPr>
          <w:p w14:paraId="297355D5" w14:textId="77777777" w:rsidR="00E01AB3" w:rsidRPr="00375960" w:rsidRDefault="00E01AB3" w:rsidP="007475AB">
            <w:pPr>
              <w:pStyle w:val="TableEntry"/>
            </w:pPr>
            <w:r w:rsidRPr="00375960">
              <w:t xml:space="preserve">Coded Detail Physical Assessment Section </w:t>
            </w:r>
          </w:p>
        </w:tc>
      </w:tr>
      <w:tr w:rsidR="00E01AB3" w:rsidRPr="00375960" w14:paraId="66F08AE5" w14:textId="77777777" w:rsidTr="00C9201A">
        <w:trPr>
          <w:jc w:val="center"/>
        </w:trPr>
        <w:tc>
          <w:tcPr>
            <w:tcW w:w="3235" w:type="dxa"/>
          </w:tcPr>
          <w:p w14:paraId="3BE863E3" w14:textId="77777777" w:rsidR="00E01AB3" w:rsidRPr="00375960" w:rsidRDefault="00E01AB3" w:rsidP="00E7637C">
            <w:pPr>
              <w:pStyle w:val="TableEntry"/>
            </w:pPr>
            <w:r w:rsidRPr="00375960">
              <w:t>Abdominal Assessment Finding Location</w:t>
            </w:r>
          </w:p>
        </w:tc>
        <w:tc>
          <w:tcPr>
            <w:tcW w:w="4876" w:type="dxa"/>
          </w:tcPr>
          <w:p w14:paraId="5D4CD0BB" w14:textId="77777777" w:rsidR="00E01AB3" w:rsidRPr="00375960" w:rsidRDefault="00E01AB3" w:rsidP="007475AB">
            <w:pPr>
              <w:pStyle w:val="TableEntry"/>
            </w:pPr>
            <w:r w:rsidRPr="00375960">
              <w:t xml:space="preserve">Coded Detail Physical Assessment Section </w:t>
            </w:r>
          </w:p>
        </w:tc>
      </w:tr>
      <w:tr w:rsidR="00E01AB3" w:rsidRPr="00375960" w14:paraId="424D83DE" w14:textId="77777777" w:rsidTr="00C9201A">
        <w:trPr>
          <w:jc w:val="center"/>
        </w:trPr>
        <w:tc>
          <w:tcPr>
            <w:tcW w:w="3235" w:type="dxa"/>
          </w:tcPr>
          <w:p w14:paraId="350D61C9" w14:textId="77777777" w:rsidR="00E01AB3" w:rsidRPr="00375960" w:rsidRDefault="00E01AB3" w:rsidP="00E7637C">
            <w:pPr>
              <w:pStyle w:val="TableEntry"/>
            </w:pPr>
            <w:r w:rsidRPr="00375960">
              <w:t>Abdomen Assessment</w:t>
            </w:r>
          </w:p>
        </w:tc>
        <w:tc>
          <w:tcPr>
            <w:tcW w:w="4876" w:type="dxa"/>
          </w:tcPr>
          <w:p w14:paraId="5D6D39C1" w14:textId="77777777" w:rsidR="00E01AB3" w:rsidRPr="00375960" w:rsidRDefault="00E01AB3" w:rsidP="007475AB">
            <w:pPr>
              <w:pStyle w:val="TableEntry"/>
            </w:pPr>
            <w:r w:rsidRPr="00375960">
              <w:t xml:space="preserve">Coded Detail Physical Examination Section </w:t>
            </w:r>
          </w:p>
        </w:tc>
      </w:tr>
      <w:tr w:rsidR="00E01AB3" w:rsidRPr="00375960" w14:paraId="79548A7E" w14:textId="77777777" w:rsidTr="00C9201A">
        <w:trPr>
          <w:jc w:val="center"/>
        </w:trPr>
        <w:tc>
          <w:tcPr>
            <w:tcW w:w="3235" w:type="dxa"/>
          </w:tcPr>
          <w:p w14:paraId="32C8C4EC" w14:textId="77777777" w:rsidR="00E01AB3" w:rsidRPr="00375960" w:rsidRDefault="00E01AB3" w:rsidP="00E7637C">
            <w:pPr>
              <w:pStyle w:val="TableEntry"/>
            </w:pPr>
            <w:r w:rsidRPr="00375960">
              <w:t>Pelvis/Genitourinary Assessment</w:t>
            </w:r>
          </w:p>
        </w:tc>
        <w:tc>
          <w:tcPr>
            <w:tcW w:w="4876" w:type="dxa"/>
          </w:tcPr>
          <w:p w14:paraId="5B377371" w14:textId="77777777" w:rsidR="00E01AB3" w:rsidRPr="00375960" w:rsidRDefault="00E01AB3" w:rsidP="007475AB">
            <w:pPr>
              <w:pStyle w:val="TableEntry"/>
            </w:pPr>
            <w:r w:rsidRPr="00375960">
              <w:t xml:space="preserve">Coded Detail Physical Examination Section </w:t>
            </w:r>
          </w:p>
        </w:tc>
      </w:tr>
      <w:tr w:rsidR="00E01AB3" w:rsidRPr="00375960" w14:paraId="20B95C33" w14:textId="77777777" w:rsidTr="00C9201A">
        <w:trPr>
          <w:jc w:val="center"/>
        </w:trPr>
        <w:tc>
          <w:tcPr>
            <w:tcW w:w="3235" w:type="dxa"/>
          </w:tcPr>
          <w:p w14:paraId="3B51F8D0" w14:textId="77777777" w:rsidR="00E01AB3" w:rsidRPr="00375960" w:rsidRDefault="00E01AB3" w:rsidP="00E7637C">
            <w:pPr>
              <w:pStyle w:val="TableEntry"/>
            </w:pPr>
            <w:r w:rsidRPr="00375960">
              <w:t>Back and Spine Assessment Finding Location</w:t>
            </w:r>
          </w:p>
        </w:tc>
        <w:tc>
          <w:tcPr>
            <w:tcW w:w="4876" w:type="dxa"/>
          </w:tcPr>
          <w:p w14:paraId="52C312E9" w14:textId="77777777" w:rsidR="00E01AB3" w:rsidRPr="00375960" w:rsidRDefault="00E01AB3" w:rsidP="007475AB">
            <w:pPr>
              <w:pStyle w:val="TableEntry"/>
            </w:pPr>
            <w:r w:rsidRPr="00375960">
              <w:t xml:space="preserve">Coded Detail Physical Examination Section </w:t>
            </w:r>
          </w:p>
        </w:tc>
      </w:tr>
      <w:tr w:rsidR="00E01AB3" w:rsidRPr="00375960" w14:paraId="1ADDF922" w14:textId="77777777" w:rsidTr="00C9201A">
        <w:trPr>
          <w:jc w:val="center"/>
        </w:trPr>
        <w:tc>
          <w:tcPr>
            <w:tcW w:w="3235" w:type="dxa"/>
          </w:tcPr>
          <w:p w14:paraId="0212C50E" w14:textId="77777777" w:rsidR="00E01AB3" w:rsidRPr="00375960" w:rsidRDefault="00E01AB3" w:rsidP="00E7637C">
            <w:pPr>
              <w:pStyle w:val="TableEntry"/>
            </w:pPr>
            <w:r w:rsidRPr="00375960">
              <w:t>Back and Spine Assessment</w:t>
            </w:r>
          </w:p>
        </w:tc>
        <w:tc>
          <w:tcPr>
            <w:tcW w:w="4876" w:type="dxa"/>
          </w:tcPr>
          <w:p w14:paraId="251E6A3A" w14:textId="77777777" w:rsidR="00E01AB3" w:rsidRPr="00375960" w:rsidRDefault="00E01AB3" w:rsidP="007475AB">
            <w:pPr>
              <w:pStyle w:val="TableEntry"/>
            </w:pPr>
            <w:r w:rsidRPr="00375960">
              <w:t xml:space="preserve">Coded Detail Physical Examination Section </w:t>
            </w:r>
          </w:p>
        </w:tc>
      </w:tr>
      <w:tr w:rsidR="00E01AB3" w:rsidRPr="00375960" w14:paraId="3E62CB0E" w14:textId="77777777" w:rsidTr="00C9201A">
        <w:trPr>
          <w:jc w:val="center"/>
        </w:trPr>
        <w:tc>
          <w:tcPr>
            <w:tcW w:w="3235" w:type="dxa"/>
          </w:tcPr>
          <w:p w14:paraId="50AB5176" w14:textId="77777777" w:rsidR="00E01AB3" w:rsidRPr="00375960" w:rsidRDefault="00E01AB3" w:rsidP="00E7637C">
            <w:pPr>
              <w:pStyle w:val="TableEntry"/>
            </w:pPr>
            <w:r w:rsidRPr="00375960">
              <w:t>Extremity Assessment Finding Location</w:t>
            </w:r>
          </w:p>
        </w:tc>
        <w:tc>
          <w:tcPr>
            <w:tcW w:w="4876" w:type="dxa"/>
          </w:tcPr>
          <w:p w14:paraId="5760F9FA" w14:textId="77777777" w:rsidR="00E01AB3" w:rsidRPr="00375960" w:rsidRDefault="00E01AB3" w:rsidP="007475AB">
            <w:pPr>
              <w:pStyle w:val="TableEntry"/>
            </w:pPr>
            <w:r w:rsidRPr="00375960">
              <w:t xml:space="preserve">Coded Detail Physical Examination Section </w:t>
            </w:r>
          </w:p>
        </w:tc>
      </w:tr>
      <w:tr w:rsidR="00E01AB3" w:rsidRPr="00375960" w14:paraId="7C48AE92" w14:textId="77777777" w:rsidTr="00C9201A">
        <w:trPr>
          <w:jc w:val="center"/>
        </w:trPr>
        <w:tc>
          <w:tcPr>
            <w:tcW w:w="3235" w:type="dxa"/>
          </w:tcPr>
          <w:p w14:paraId="6F14ACC1" w14:textId="77777777" w:rsidR="00E01AB3" w:rsidRPr="00375960" w:rsidRDefault="00E01AB3" w:rsidP="00E7637C">
            <w:pPr>
              <w:pStyle w:val="TableEntry"/>
            </w:pPr>
            <w:r w:rsidRPr="00375960">
              <w:t>Extremities Assessment</w:t>
            </w:r>
          </w:p>
        </w:tc>
        <w:tc>
          <w:tcPr>
            <w:tcW w:w="4876" w:type="dxa"/>
          </w:tcPr>
          <w:p w14:paraId="07344BB2" w14:textId="77777777" w:rsidR="00E01AB3" w:rsidRPr="00375960" w:rsidRDefault="00E01AB3" w:rsidP="007475AB">
            <w:pPr>
              <w:pStyle w:val="TableEntry"/>
            </w:pPr>
            <w:r w:rsidRPr="00375960">
              <w:t xml:space="preserve">Coded Detail Physical Examination Section </w:t>
            </w:r>
          </w:p>
        </w:tc>
      </w:tr>
      <w:tr w:rsidR="00E01AB3" w:rsidRPr="00375960" w14:paraId="02010114" w14:textId="77777777" w:rsidTr="00C9201A">
        <w:trPr>
          <w:jc w:val="center"/>
        </w:trPr>
        <w:tc>
          <w:tcPr>
            <w:tcW w:w="3235" w:type="dxa"/>
          </w:tcPr>
          <w:p w14:paraId="0B5E1F1D" w14:textId="77777777" w:rsidR="00E01AB3" w:rsidRPr="00375960" w:rsidRDefault="00E01AB3" w:rsidP="00E7637C">
            <w:pPr>
              <w:pStyle w:val="TableEntry"/>
            </w:pPr>
            <w:r w:rsidRPr="00375960">
              <w:t>Eye Assessment Finding Location</w:t>
            </w:r>
          </w:p>
        </w:tc>
        <w:tc>
          <w:tcPr>
            <w:tcW w:w="4876" w:type="dxa"/>
          </w:tcPr>
          <w:p w14:paraId="34DC499E" w14:textId="77777777" w:rsidR="00E01AB3" w:rsidRPr="00375960" w:rsidRDefault="00E01AB3" w:rsidP="007475AB">
            <w:pPr>
              <w:pStyle w:val="TableEntry"/>
            </w:pPr>
            <w:r w:rsidRPr="00375960">
              <w:t xml:space="preserve">Coded Detail Physical Examination Section </w:t>
            </w:r>
          </w:p>
        </w:tc>
      </w:tr>
      <w:tr w:rsidR="00E01AB3" w:rsidRPr="00375960" w14:paraId="389E89A8" w14:textId="77777777" w:rsidTr="00C9201A">
        <w:trPr>
          <w:jc w:val="center"/>
        </w:trPr>
        <w:tc>
          <w:tcPr>
            <w:tcW w:w="3235" w:type="dxa"/>
          </w:tcPr>
          <w:p w14:paraId="7B930519" w14:textId="77777777" w:rsidR="00E01AB3" w:rsidRPr="00375960" w:rsidRDefault="00E01AB3" w:rsidP="00E7637C">
            <w:pPr>
              <w:pStyle w:val="TableEntry"/>
            </w:pPr>
            <w:r w:rsidRPr="00375960">
              <w:t>Eye Assessment</w:t>
            </w:r>
          </w:p>
        </w:tc>
        <w:tc>
          <w:tcPr>
            <w:tcW w:w="4876" w:type="dxa"/>
          </w:tcPr>
          <w:p w14:paraId="52379010" w14:textId="77777777" w:rsidR="00E01AB3" w:rsidRPr="00375960" w:rsidRDefault="00E01AB3" w:rsidP="007475AB">
            <w:pPr>
              <w:pStyle w:val="TableEntry"/>
            </w:pPr>
            <w:r w:rsidRPr="00375960">
              <w:t xml:space="preserve">Coded Detail Physical Examination Section </w:t>
            </w:r>
          </w:p>
        </w:tc>
      </w:tr>
      <w:tr w:rsidR="00E01AB3" w:rsidRPr="00375960" w14:paraId="044C71A5" w14:textId="77777777" w:rsidTr="00C9201A">
        <w:trPr>
          <w:jc w:val="center"/>
        </w:trPr>
        <w:tc>
          <w:tcPr>
            <w:tcW w:w="3235" w:type="dxa"/>
          </w:tcPr>
          <w:p w14:paraId="3513D5B0" w14:textId="77777777" w:rsidR="00E01AB3" w:rsidRPr="00375960" w:rsidRDefault="00E01AB3" w:rsidP="00E7637C">
            <w:pPr>
              <w:pStyle w:val="TableEntry"/>
            </w:pPr>
            <w:r w:rsidRPr="00375960">
              <w:t>Mental Status Assessment</w:t>
            </w:r>
          </w:p>
        </w:tc>
        <w:tc>
          <w:tcPr>
            <w:tcW w:w="4876" w:type="dxa"/>
          </w:tcPr>
          <w:p w14:paraId="54F98ABE" w14:textId="77777777" w:rsidR="00E01AB3" w:rsidRPr="00375960" w:rsidRDefault="00E01AB3" w:rsidP="007475AB">
            <w:pPr>
              <w:pStyle w:val="TableEntry"/>
            </w:pPr>
            <w:r w:rsidRPr="00375960">
              <w:t xml:space="preserve">Coded Detail Physical Examination Section </w:t>
            </w:r>
          </w:p>
        </w:tc>
      </w:tr>
      <w:tr w:rsidR="00E01AB3" w:rsidRPr="00375960" w14:paraId="474DB333" w14:textId="77777777" w:rsidTr="00C9201A">
        <w:trPr>
          <w:jc w:val="center"/>
        </w:trPr>
        <w:tc>
          <w:tcPr>
            <w:tcW w:w="3235" w:type="dxa"/>
          </w:tcPr>
          <w:p w14:paraId="03B07986" w14:textId="77777777" w:rsidR="00E01AB3" w:rsidRPr="00375960" w:rsidRDefault="00E01AB3" w:rsidP="00E7637C">
            <w:pPr>
              <w:pStyle w:val="TableEntry"/>
            </w:pPr>
            <w:r w:rsidRPr="00375960">
              <w:t>Neurological Assessment</w:t>
            </w:r>
          </w:p>
        </w:tc>
        <w:tc>
          <w:tcPr>
            <w:tcW w:w="4876" w:type="dxa"/>
          </w:tcPr>
          <w:p w14:paraId="2432AE19" w14:textId="77777777" w:rsidR="00E01AB3" w:rsidRPr="00375960" w:rsidRDefault="00E01AB3" w:rsidP="007475AB">
            <w:pPr>
              <w:pStyle w:val="TableEntry"/>
            </w:pPr>
            <w:r w:rsidRPr="00375960">
              <w:t xml:space="preserve">Coded Detail Physical Examination Section </w:t>
            </w:r>
          </w:p>
        </w:tc>
      </w:tr>
      <w:tr w:rsidR="00E01AB3" w:rsidRPr="00375960" w14:paraId="5C92BB2F" w14:textId="77777777" w:rsidTr="00C9201A">
        <w:trPr>
          <w:jc w:val="center"/>
        </w:trPr>
        <w:tc>
          <w:tcPr>
            <w:tcW w:w="3235" w:type="dxa"/>
          </w:tcPr>
          <w:p w14:paraId="0AE07543" w14:textId="77777777" w:rsidR="00E01AB3" w:rsidRPr="00375960" w:rsidRDefault="00E01AB3" w:rsidP="00E7637C">
            <w:pPr>
              <w:pStyle w:val="TableEntry"/>
            </w:pPr>
            <w:r w:rsidRPr="00375960">
              <w:t>Stroke/CVA Symptoms Resolved</w:t>
            </w:r>
          </w:p>
        </w:tc>
        <w:tc>
          <w:tcPr>
            <w:tcW w:w="4876" w:type="dxa"/>
          </w:tcPr>
          <w:p w14:paraId="5FFF34A0" w14:textId="77777777" w:rsidR="00E01AB3" w:rsidRPr="00375960" w:rsidRDefault="00E01AB3" w:rsidP="007475AB">
            <w:pPr>
              <w:pStyle w:val="TableEntry"/>
            </w:pPr>
            <w:r w:rsidRPr="00375960">
              <w:t xml:space="preserve">Coded Detail Physical Examination Section </w:t>
            </w:r>
          </w:p>
        </w:tc>
      </w:tr>
      <w:tr w:rsidR="00E01AB3" w:rsidRPr="00375960" w14:paraId="072A4426" w14:textId="77777777" w:rsidTr="00C9201A">
        <w:trPr>
          <w:jc w:val="center"/>
        </w:trPr>
        <w:tc>
          <w:tcPr>
            <w:tcW w:w="3235" w:type="dxa"/>
          </w:tcPr>
          <w:p w14:paraId="0423EAD8" w14:textId="77777777" w:rsidR="00E01AB3" w:rsidRPr="00375960" w:rsidRDefault="00E01AB3" w:rsidP="00E7637C">
            <w:pPr>
              <w:pStyle w:val="TableEntry"/>
            </w:pPr>
            <w:r w:rsidRPr="00375960">
              <w:t>Protocols Used</w:t>
            </w:r>
          </w:p>
        </w:tc>
        <w:tc>
          <w:tcPr>
            <w:tcW w:w="4876" w:type="dxa"/>
          </w:tcPr>
          <w:p w14:paraId="70F5221A" w14:textId="77777777" w:rsidR="00E01AB3" w:rsidRPr="00375960" w:rsidRDefault="00E01AB3" w:rsidP="007475AB">
            <w:pPr>
              <w:pStyle w:val="TableEntry"/>
            </w:pPr>
            <w:r w:rsidRPr="00375960">
              <w:t xml:space="preserve">EMS Protocol Section </w:t>
            </w:r>
          </w:p>
        </w:tc>
      </w:tr>
      <w:tr w:rsidR="00E01AB3" w:rsidRPr="00375960" w14:paraId="6DB5600C" w14:textId="77777777" w:rsidTr="00C9201A">
        <w:trPr>
          <w:jc w:val="center"/>
        </w:trPr>
        <w:tc>
          <w:tcPr>
            <w:tcW w:w="3235" w:type="dxa"/>
          </w:tcPr>
          <w:p w14:paraId="7B850D4A" w14:textId="77777777" w:rsidR="00E01AB3" w:rsidRPr="00375960" w:rsidRDefault="00E01AB3" w:rsidP="00E7637C">
            <w:pPr>
              <w:pStyle w:val="TableEntry"/>
            </w:pPr>
            <w:r w:rsidRPr="00375960">
              <w:t>Protocol Age Category</w:t>
            </w:r>
          </w:p>
        </w:tc>
        <w:tc>
          <w:tcPr>
            <w:tcW w:w="4876" w:type="dxa"/>
          </w:tcPr>
          <w:p w14:paraId="3A5BC585" w14:textId="77777777" w:rsidR="00E01AB3" w:rsidRPr="00375960" w:rsidRDefault="00E01AB3" w:rsidP="007475AB">
            <w:pPr>
              <w:pStyle w:val="TableEntry"/>
            </w:pPr>
            <w:r w:rsidRPr="00375960">
              <w:t xml:space="preserve">EMS Protocol Section </w:t>
            </w:r>
          </w:p>
        </w:tc>
      </w:tr>
      <w:tr w:rsidR="00E01AB3" w:rsidRPr="00375960" w14:paraId="33C9CBC7" w14:textId="77777777" w:rsidTr="00C9201A">
        <w:trPr>
          <w:jc w:val="center"/>
        </w:trPr>
        <w:tc>
          <w:tcPr>
            <w:tcW w:w="3235" w:type="dxa"/>
          </w:tcPr>
          <w:p w14:paraId="6232994E" w14:textId="77777777" w:rsidR="00E01AB3" w:rsidRPr="00375960" w:rsidRDefault="00E01AB3" w:rsidP="00E7637C">
            <w:pPr>
              <w:pStyle w:val="TableEntry"/>
            </w:pPr>
            <w:r w:rsidRPr="00375960">
              <w:t>Date/Time Medication Administered</w:t>
            </w:r>
          </w:p>
        </w:tc>
        <w:tc>
          <w:tcPr>
            <w:tcW w:w="4876" w:type="dxa"/>
          </w:tcPr>
          <w:p w14:paraId="4A30235F" w14:textId="77777777" w:rsidR="00E01AB3" w:rsidRPr="00375960" w:rsidRDefault="00E01AB3" w:rsidP="007475AB">
            <w:pPr>
              <w:pStyle w:val="TableEntry"/>
            </w:pPr>
            <w:r w:rsidRPr="00375960">
              <w:t xml:space="preserve">Medications Administered Section </w:t>
            </w:r>
          </w:p>
        </w:tc>
      </w:tr>
      <w:tr w:rsidR="00E01AB3" w:rsidRPr="00375960" w14:paraId="3577FA1A" w14:textId="77777777" w:rsidTr="0016240B">
        <w:trPr>
          <w:jc w:val="center"/>
        </w:trPr>
        <w:tc>
          <w:tcPr>
            <w:tcW w:w="3235" w:type="dxa"/>
            <w:shd w:val="clear" w:color="auto" w:fill="auto"/>
          </w:tcPr>
          <w:p w14:paraId="5F9B6A15" w14:textId="77777777" w:rsidR="00E01AB3" w:rsidRPr="00375960" w:rsidRDefault="00E01AB3" w:rsidP="00E7637C">
            <w:pPr>
              <w:pStyle w:val="TableEntry"/>
            </w:pPr>
            <w:r w:rsidRPr="00375960">
              <w:t>Medication Administered Prior to this Unit's EMS Care</w:t>
            </w:r>
          </w:p>
        </w:tc>
        <w:tc>
          <w:tcPr>
            <w:tcW w:w="4876" w:type="dxa"/>
          </w:tcPr>
          <w:p w14:paraId="68418AD5" w14:textId="2BA52DB1" w:rsidR="00E01AB3" w:rsidRPr="00375960" w:rsidRDefault="0016240B" w:rsidP="007475AB">
            <w:pPr>
              <w:pStyle w:val="TableEntry"/>
            </w:pPr>
            <w:r w:rsidRPr="00375960">
              <w:t>N/A</w:t>
            </w:r>
          </w:p>
        </w:tc>
      </w:tr>
      <w:tr w:rsidR="00E01AB3" w:rsidRPr="00375960" w14:paraId="006F72CC" w14:textId="77777777" w:rsidTr="00C9201A">
        <w:trPr>
          <w:jc w:val="center"/>
        </w:trPr>
        <w:tc>
          <w:tcPr>
            <w:tcW w:w="3235" w:type="dxa"/>
          </w:tcPr>
          <w:p w14:paraId="56C2806D" w14:textId="77777777" w:rsidR="00E01AB3" w:rsidRPr="00375960" w:rsidRDefault="00E01AB3" w:rsidP="00E7637C">
            <w:pPr>
              <w:pStyle w:val="TableEntry"/>
            </w:pPr>
            <w:r w:rsidRPr="00375960">
              <w:t>Medication Given</w:t>
            </w:r>
          </w:p>
        </w:tc>
        <w:tc>
          <w:tcPr>
            <w:tcW w:w="4876" w:type="dxa"/>
          </w:tcPr>
          <w:p w14:paraId="7EC5AC49" w14:textId="77777777" w:rsidR="00E01AB3" w:rsidRPr="00375960" w:rsidRDefault="00E01AB3" w:rsidP="007475AB">
            <w:pPr>
              <w:pStyle w:val="TableEntry"/>
            </w:pPr>
            <w:r w:rsidRPr="00375960">
              <w:t xml:space="preserve">Medications Administered Section </w:t>
            </w:r>
          </w:p>
        </w:tc>
      </w:tr>
      <w:tr w:rsidR="00E01AB3" w:rsidRPr="00375960" w14:paraId="38EB4F1A" w14:textId="77777777" w:rsidTr="00C9201A">
        <w:trPr>
          <w:jc w:val="center"/>
        </w:trPr>
        <w:tc>
          <w:tcPr>
            <w:tcW w:w="3235" w:type="dxa"/>
          </w:tcPr>
          <w:p w14:paraId="4E939C67" w14:textId="77777777" w:rsidR="00E01AB3" w:rsidRPr="00375960" w:rsidRDefault="00E01AB3" w:rsidP="00E7637C">
            <w:pPr>
              <w:pStyle w:val="TableEntry"/>
            </w:pPr>
            <w:r w:rsidRPr="00375960">
              <w:t>Medication Administered Route</w:t>
            </w:r>
          </w:p>
        </w:tc>
        <w:tc>
          <w:tcPr>
            <w:tcW w:w="4876" w:type="dxa"/>
          </w:tcPr>
          <w:p w14:paraId="0FE40047" w14:textId="77777777" w:rsidR="00E01AB3" w:rsidRPr="00375960" w:rsidRDefault="00E01AB3" w:rsidP="007475AB">
            <w:pPr>
              <w:pStyle w:val="TableEntry"/>
            </w:pPr>
            <w:r w:rsidRPr="00375960">
              <w:t xml:space="preserve">Medications Administered Section </w:t>
            </w:r>
          </w:p>
        </w:tc>
      </w:tr>
      <w:tr w:rsidR="00E01AB3" w:rsidRPr="00375960" w14:paraId="1154B1D9" w14:textId="77777777" w:rsidTr="00C9201A">
        <w:trPr>
          <w:jc w:val="center"/>
        </w:trPr>
        <w:tc>
          <w:tcPr>
            <w:tcW w:w="3235" w:type="dxa"/>
          </w:tcPr>
          <w:p w14:paraId="364671D6" w14:textId="77777777" w:rsidR="00E01AB3" w:rsidRPr="00375960" w:rsidRDefault="00E01AB3" w:rsidP="00E7637C">
            <w:pPr>
              <w:pStyle w:val="TableEntry"/>
            </w:pPr>
            <w:r w:rsidRPr="00375960">
              <w:t>Medication Dosage</w:t>
            </w:r>
          </w:p>
        </w:tc>
        <w:tc>
          <w:tcPr>
            <w:tcW w:w="4876" w:type="dxa"/>
          </w:tcPr>
          <w:p w14:paraId="4789ECF8" w14:textId="77777777" w:rsidR="00E01AB3" w:rsidRPr="00375960" w:rsidRDefault="00E01AB3" w:rsidP="007475AB">
            <w:pPr>
              <w:pStyle w:val="TableEntry"/>
            </w:pPr>
            <w:r w:rsidRPr="00375960">
              <w:t xml:space="preserve">Medications Administered Section </w:t>
            </w:r>
          </w:p>
        </w:tc>
      </w:tr>
      <w:tr w:rsidR="00E01AB3" w:rsidRPr="00375960" w14:paraId="5CB9CD39" w14:textId="77777777" w:rsidTr="00C9201A">
        <w:trPr>
          <w:jc w:val="center"/>
        </w:trPr>
        <w:tc>
          <w:tcPr>
            <w:tcW w:w="3235" w:type="dxa"/>
          </w:tcPr>
          <w:p w14:paraId="79379DCE" w14:textId="77777777" w:rsidR="00E01AB3" w:rsidRPr="00375960" w:rsidRDefault="00E01AB3" w:rsidP="00E7637C">
            <w:pPr>
              <w:pStyle w:val="TableEntry"/>
            </w:pPr>
            <w:r w:rsidRPr="00375960">
              <w:t>Medication Dosage Units</w:t>
            </w:r>
          </w:p>
        </w:tc>
        <w:tc>
          <w:tcPr>
            <w:tcW w:w="4876" w:type="dxa"/>
          </w:tcPr>
          <w:p w14:paraId="65ADEF14" w14:textId="77777777" w:rsidR="00E01AB3" w:rsidRPr="00375960" w:rsidRDefault="00E01AB3" w:rsidP="007475AB">
            <w:pPr>
              <w:pStyle w:val="TableEntry"/>
            </w:pPr>
            <w:r w:rsidRPr="00375960">
              <w:t xml:space="preserve">Medications Administered Section </w:t>
            </w:r>
          </w:p>
        </w:tc>
      </w:tr>
      <w:tr w:rsidR="00E01AB3" w:rsidRPr="00375960" w14:paraId="044629C1" w14:textId="77777777" w:rsidTr="0016240B">
        <w:trPr>
          <w:jc w:val="center"/>
        </w:trPr>
        <w:tc>
          <w:tcPr>
            <w:tcW w:w="3235" w:type="dxa"/>
            <w:shd w:val="clear" w:color="auto" w:fill="auto"/>
          </w:tcPr>
          <w:p w14:paraId="5F02E051" w14:textId="77777777" w:rsidR="00E01AB3" w:rsidRPr="00375960" w:rsidRDefault="00E01AB3" w:rsidP="00E7637C">
            <w:pPr>
              <w:pStyle w:val="TableEntry"/>
            </w:pPr>
            <w:r w:rsidRPr="00375960">
              <w:t>Response to Medication</w:t>
            </w:r>
          </w:p>
        </w:tc>
        <w:tc>
          <w:tcPr>
            <w:tcW w:w="4876" w:type="dxa"/>
          </w:tcPr>
          <w:p w14:paraId="0C6470C0" w14:textId="1E242CB3" w:rsidR="00E01AB3" w:rsidRPr="00375960" w:rsidRDefault="00D128FB" w:rsidP="007475AB">
            <w:pPr>
              <w:pStyle w:val="TableEntry"/>
            </w:pPr>
            <w:r w:rsidRPr="00375960">
              <w:t>N/A</w:t>
            </w:r>
          </w:p>
        </w:tc>
      </w:tr>
      <w:tr w:rsidR="00E01AB3" w:rsidRPr="00375960" w14:paraId="05A58B28" w14:textId="77777777" w:rsidTr="00C9201A">
        <w:trPr>
          <w:jc w:val="center"/>
        </w:trPr>
        <w:tc>
          <w:tcPr>
            <w:tcW w:w="3235" w:type="dxa"/>
          </w:tcPr>
          <w:p w14:paraId="12BC86D7" w14:textId="77777777" w:rsidR="00E01AB3" w:rsidRPr="00375960" w:rsidRDefault="00E01AB3" w:rsidP="00E7637C">
            <w:pPr>
              <w:pStyle w:val="TableEntry"/>
            </w:pPr>
            <w:r w:rsidRPr="00375960">
              <w:t>Medication Complication</w:t>
            </w:r>
          </w:p>
        </w:tc>
        <w:tc>
          <w:tcPr>
            <w:tcW w:w="4876" w:type="dxa"/>
          </w:tcPr>
          <w:p w14:paraId="658DA2A5" w14:textId="77777777" w:rsidR="00E01AB3" w:rsidRPr="00375960" w:rsidRDefault="00E01AB3" w:rsidP="007475AB">
            <w:pPr>
              <w:pStyle w:val="TableEntry"/>
            </w:pPr>
            <w:r w:rsidRPr="00375960">
              <w:t xml:space="preserve">Allergies and Adverse Reactions Section </w:t>
            </w:r>
          </w:p>
        </w:tc>
      </w:tr>
      <w:tr w:rsidR="00E01AB3" w:rsidRPr="00375960" w14:paraId="18DF6FFE" w14:textId="77777777" w:rsidTr="00C9201A">
        <w:trPr>
          <w:jc w:val="center"/>
        </w:trPr>
        <w:tc>
          <w:tcPr>
            <w:tcW w:w="3235" w:type="dxa"/>
            <w:shd w:val="clear" w:color="auto" w:fill="auto"/>
          </w:tcPr>
          <w:p w14:paraId="3AD830A2" w14:textId="77777777" w:rsidR="00E01AB3" w:rsidRPr="00375960" w:rsidRDefault="00E01AB3" w:rsidP="00E7637C">
            <w:pPr>
              <w:pStyle w:val="TableEntry"/>
            </w:pPr>
            <w:r w:rsidRPr="00375960">
              <w:t>Medication Crew (Healthcare Professionals) ID</w:t>
            </w:r>
          </w:p>
        </w:tc>
        <w:tc>
          <w:tcPr>
            <w:tcW w:w="4876" w:type="dxa"/>
          </w:tcPr>
          <w:p w14:paraId="12CE8C0C" w14:textId="77777777" w:rsidR="00E01AB3" w:rsidRPr="00375960" w:rsidRDefault="00E01AB3" w:rsidP="007475AB">
            <w:pPr>
              <w:pStyle w:val="TableEntry"/>
            </w:pPr>
            <w:r w:rsidRPr="00375960">
              <w:t xml:space="preserve">Medications Administered Section </w:t>
            </w:r>
          </w:p>
        </w:tc>
      </w:tr>
      <w:tr w:rsidR="00E01AB3" w:rsidRPr="00375960" w14:paraId="02DB7D54" w14:textId="77777777" w:rsidTr="00C9201A">
        <w:trPr>
          <w:jc w:val="center"/>
        </w:trPr>
        <w:tc>
          <w:tcPr>
            <w:tcW w:w="3235" w:type="dxa"/>
            <w:shd w:val="clear" w:color="auto" w:fill="auto"/>
          </w:tcPr>
          <w:p w14:paraId="4ED82FA0" w14:textId="77777777" w:rsidR="00E01AB3" w:rsidRPr="00375960" w:rsidRDefault="00E01AB3" w:rsidP="00E7637C">
            <w:pPr>
              <w:pStyle w:val="TableEntry"/>
            </w:pPr>
            <w:r w:rsidRPr="00375960">
              <w:t>Role/Type of Person Administering Medication</w:t>
            </w:r>
          </w:p>
        </w:tc>
        <w:tc>
          <w:tcPr>
            <w:tcW w:w="4876" w:type="dxa"/>
          </w:tcPr>
          <w:p w14:paraId="56A7EA7C" w14:textId="77777777" w:rsidR="00E01AB3" w:rsidRPr="00375960" w:rsidRDefault="00E01AB3" w:rsidP="007475AB">
            <w:pPr>
              <w:pStyle w:val="TableEntry"/>
            </w:pPr>
            <w:r w:rsidRPr="00375960">
              <w:t xml:space="preserve">Medications Administered Section </w:t>
            </w:r>
          </w:p>
        </w:tc>
      </w:tr>
      <w:tr w:rsidR="00E01AB3" w:rsidRPr="00375960" w14:paraId="273CE0B3" w14:textId="77777777" w:rsidTr="00C9201A">
        <w:trPr>
          <w:jc w:val="center"/>
        </w:trPr>
        <w:tc>
          <w:tcPr>
            <w:tcW w:w="3235" w:type="dxa"/>
            <w:shd w:val="clear" w:color="auto" w:fill="auto"/>
          </w:tcPr>
          <w:p w14:paraId="3963B0AB" w14:textId="77777777" w:rsidR="00E01AB3" w:rsidRPr="00375960" w:rsidRDefault="00E01AB3" w:rsidP="00E7637C">
            <w:pPr>
              <w:pStyle w:val="TableEntry"/>
            </w:pPr>
            <w:r w:rsidRPr="00375960">
              <w:t>Medication Authorization</w:t>
            </w:r>
          </w:p>
        </w:tc>
        <w:tc>
          <w:tcPr>
            <w:tcW w:w="4876" w:type="dxa"/>
          </w:tcPr>
          <w:p w14:paraId="407D6FF5" w14:textId="77777777" w:rsidR="00E01AB3" w:rsidRPr="00375960" w:rsidRDefault="00E01AB3" w:rsidP="007475AB">
            <w:pPr>
              <w:pStyle w:val="TableEntry"/>
            </w:pPr>
            <w:r w:rsidRPr="00375960">
              <w:t xml:space="preserve">Medications Administered Section </w:t>
            </w:r>
          </w:p>
        </w:tc>
      </w:tr>
      <w:tr w:rsidR="00E01AB3" w:rsidRPr="00375960" w14:paraId="0CE1464E" w14:textId="77777777" w:rsidTr="00C9201A">
        <w:trPr>
          <w:jc w:val="center"/>
        </w:trPr>
        <w:tc>
          <w:tcPr>
            <w:tcW w:w="3235" w:type="dxa"/>
            <w:shd w:val="clear" w:color="auto" w:fill="auto"/>
          </w:tcPr>
          <w:p w14:paraId="6584EC92" w14:textId="77777777" w:rsidR="00E01AB3" w:rsidRPr="00375960" w:rsidRDefault="00E01AB3" w:rsidP="00E7637C">
            <w:pPr>
              <w:pStyle w:val="TableEntry"/>
            </w:pPr>
            <w:r w:rsidRPr="00375960">
              <w:lastRenderedPageBreak/>
              <w:t>Medication Authorizing Physician</w:t>
            </w:r>
          </w:p>
        </w:tc>
        <w:tc>
          <w:tcPr>
            <w:tcW w:w="4876" w:type="dxa"/>
          </w:tcPr>
          <w:p w14:paraId="37748A10" w14:textId="77777777" w:rsidR="00E01AB3" w:rsidRPr="00375960" w:rsidRDefault="00E01AB3" w:rsidP="007475AB">
            <w:pPr>
              <w:pStyle w:val="TableEntry"/>
            </w:pPr>
            <w:r w:rsidRPr="00375960">
              <w:t xml:space="preserve">Medications Administered Section </w:t>
            </w:r>
          </w:p>
        </w:tc>
      </w:tr>
      <w:tr w:rsidR="00E01AB3" w:rsidRPr="00375960" w14:paraId="47B541DA" w14:textId="77777777" w:rsidTr="00C9201A">
        <w:trPr>
          <w:jc w:val="center"/>
        </w:trPr>
        <w:tc>
          <w:tcPr>
            <w:tcW w:w="3235" w:type="dxa"/>
          </w:tcPr>
          <w:p w14:paraId="3952E48B" w14:textId="77777777" w:rsidR="00E01AB3" w:rsidRPr="00375960" w:rsidRDefault="00E01AB3" w:rsidP="00E7637C">
            <w:pPr>
              <w:pStyle w:val="TableEntry"/>
            </w:pPr>
            <w:r w:rsidRPr="00375960">
              <w:t>Date/Time Procedure Performed</w:t>
            </w:r>
          </w:p>
        </w:tc>
        <w:tc>
          <w:tcPr>
            <w:tcW w:w="4876" w:type="dxa"/>
          </w:tcPr>
          <w:p w14:paraId="3C1689E7" w14:textId="6072A765" w:rsidR="00E01AB3" w:rsidRPr="00375960" w:rsidRDefault="00E01AB3" w:rsidP="007475AB">
            <w:pPr>
              <w:pStyle w:val="TableEntry"/>
            </w:pPr>
            <w:del w:id="3014" w:author="Lori Reed-Fourquet" w:date="2018-07-17T22:11:00Z">
              <w:r w:rsidRPr="00375960" w:rsidDel="001C053B">
                <w:delText>EMS Procedures Performed Section</w:delText>
              </w:r>
            </w:del>
            <w:ins w:id="3015" w:author="Lori Reed-Fourquet" w:date="2018-07-17T22:11:00Z">
              <w:r w:rsidR="001C053B">
                <w:t>EMS Procedures and Interventions Section</w:t>
              </w:r>
            </w:ins>
            <w:r w:rsidRPr="00375960">
              <w:t xml:space="preserve"> </w:t>
            </w:r>
          </w:p>
        </w:tc>
      </w:tr>
      <w:tr w:rsidR="00E01AB3" w:rsidRPr="00375960" w14:paraId="605A492D" w14:textId="77777777" w:rsidTr="00C9201A">
        <w:trPr>
          <w:jc w:val="center"/>
        </w:trPr>
        <w:tc>
          <w:tcPr>
            <w:tcW w:w="3235" w:type="dxa"/>
          </w:tcPr>
          <w:p w14:paraId="0FAC275C" w14:textId="77777777" w:rsidR="00E01AB3" w:rsidRPr="00375960" w:rsidRDefault="00E01AB3" w:rsidP="00E7637C">
            <w:pPr>
              <w:pStyle w:val="TableEntry"/>
            </w:pPr>
            <w:r w:rsidRPr="00375960">
              <w:t>Procedure Performed Prior to this Unit's EMS Care</w:t>
            </w:r>
          </w:p>
        </w:tc>
        <w:tc>
          <w:tcPr>
            <w:tcW w:w="4876" w:type="dxa"/>
          </w:tcPr>
          <w:p w14:paraId="5A6E9BC2" w14:textId="298CB638" w:rsidR="00E01AB3" w:rsidRPr="00375960" w:rsidRDefault="00E01AB3" w:rsidP="007475AB">
            <w:pPr>
              <w:pStyle w:val="TableEntry"/>
            </w:pPr>
            <w:del w:id="3016" w:author="Lori Reed-Fourquet" w:date="2018-07-17T22:11:00Z">
              <w:r w:rsidRPr="00375960" w:rsidDel="001C053B">
                <w:delText>EMS Procedures Performed Section</w:delText>
              </w:r>
            </w:del>
            <w:ins w:id="3017" w:author="Lori Reed-Fourquet" w:date="2018-07-17T22:11:00Z">
              <w:r w:rsidR="001C053B">
                <w:t>EMS Procedures and Interventions Section</w:t>
              </w:r>
            </w:ins>
            <w:r w:rsidRPr="00375960">
              <w:t xml:space="preserve"> </w:t>
            </w:r>
          </w:p>
        </w:tc>
      </w:tr>
      <w:tr w:rsidR="00E01AB3" w:rsidRPr="00375960" w14:paraId="4830A1B2" w14:textId="77777777" w:rsidTr="00C9201A">
        <w:trPr>
          <w:jc w:val="center"/>
        </w:trPr>
        <w:tc>
          <w:tcPr>
            <w:tcW w:w="3235" w:type="dxa"/>
          </w:tcPr>
          <w:p w14:paraId="02B62C2D" w14:textId="77777777" w:rsidR="00E01AB3" w:rsidRPr="00375960" w:rsidRDefault="00E01AB3" w:rsidP="00E7637C">
            <w:pPr>
              <w:pStyle w:val="TableEntry"/>
            </w:pPr>
            <w:r w:rsidRPr="00375960">
              <w:t>Procedure</w:t>
            </w:r>
          </w:p>
        </w:tc>
        <w:tc>
          <w:tcPr>
            <w:tcW w:w="4876" w:type="dxa"/>
          </w:tcPr>
          <w:p w14:paraId="21C9723F" w14:textId="163744BC" w:rsidR="00E01AB3" w:rsidRPr="00375960" w:rsidRDefault="00E01AB3" w:rsidP="007475AB">
            <w:pPr>
              <w:pStyle w:val="TableEntry"/>
            </w:pPr>
            <w:del w:id="3018" w:author="Lori Reed-Fourquet" w:date="2018-07-17T22:11:00Z">
              <w:r w:rsidRPr="00375960" w:rsidDel="001C053B">
                <w:delText>EMS Procedures Performed Section</w:delText>
              </w:r>
            </w:del>
            <w:ins w:id="3019" w:author="Lori Reed-Fourquet" w:date="2018-07-17T22:11:00Z">
              <w:r w:rsidR="001C053B">
                <w:t>EMS Procedures and Interventions Section</w:t>
              </w:r>
            </w:ins>
            <w:r w:rsidRPr="00375960">
              <w:t xml:space="preserve"> </w:t>
            </w:r>
          </w:p>
        </w:tc>
      </w:tr>
      <w:tr w:rsidR="00E01AB3" w:rsidRPr="00375960" w14:paraId="72597C29" w14:textId="77777777" w:rsidTr="00C9201A">
        <w:trPr>
          <w:jc w:val="center"/>
        </w:trPr>
        <w:tc>
          <w:tcPr>
            <w:tcW w:w="3235" w:type="dxa"/>
          </w:tcPr>
          <w:p w14:paraId="0CB80D19" w14:textId="77777777" w:rsidR="00E01AB3" w:rsidRPr="00375960" w:rsidRDefault="00E01AB3" w:rsidP="00E7637C">
            <w:pPr>
              <w:pStyle w:val="TableEntry"/>
            </w:pPr>
            <w:r w:rsidRPr="00375960">
              <w:t>Size of Procedure Equipment</w:t>
            </w:r>
          </w:p>
        </w:tc>
        <w:tc>
          <w:tcPr>
            <w:tcW w:w="4876" w:type="dxa"/>
          </w:tcPr>
          <w:p w14:paraId="0BDB2CFC" w14:textId="61549139" w:rsidR="00E01AB3" w:rsidRPr="00375960" w:rsidRDefault="00E01AB3" w:rsidP="007475AB">
            <w:pPr>
              <w:pStyle w:val="TableEntry"/>
            </w:pPr>
            <w:del w:id="3020" w:author="Lori Reed-Fourquet" w:date="2018-07-17T22:11:00Z">
              <w:r w:rsidRPr="00375960" w:rsidDel="001C053B">
                <w:delText>EMS Procedures Performed Section</w:delText>
              </w:r>
            </w:del>
            <w:ins w:id="3021" w:author="Lori Reed-Fourquet" w:date="2018-07-17T22:11:00Z">
              <w:r w:rsidR="001C053B">
                <w:t>EMS Procedures and Interventions Section</w:t>
              </w:r>
            </w:ins>
            <w:r w:rsidRPr="00375960">
              <w:t xml:space="preserve"> </w:t>
            </w:r>
          </w:p>
        </w:tc>
      </w:tr>
      <w:tr w:rsidR="00E01AB3" w:rsidRPr="00375960" w14:paraId="1C196388" w14:textId="77777777" w:rsidTr="00C9201A">
        <w:trPr>
          <w:jc w:val="center"/>
        </w:trPr>
        <w:tc>
          <w:tcPr>
            <w:tcW w:w="3235" w:type="dxa"/>
          </w:tcPr>
          <w:p w14:paraId="6DFD2F12" w14:textId="77777777" w:rsidR="00E01AB3" w:rsidRPr="00375960" w:rsidRDefault="00E01AB3" w:rsidP="00E7637C">
            <w:pPr>
              <w:pStyle w:val="TableEntry"/>
            </w:pPr>
            <w:r w:rsidRPr="00375960">
              <w:t>Number of Procedure Attempts</w:t>
            </w:r>
          </w:p>
        </w:tc>
        <w:tc>
          <w:tcPr>
            <w:tcW w:w="4876" w:type="dxa"/>
          </w:tcPr>
          <w:p w14:paraId="2503C13F" w14:textId="04542901" w:rsidR="00E01AB3" w:rsidRPr="00375960" w:rsidRDefault="00E01AB3" w:rsidP="007475AB">
            <w:pPr>
              <w:pStyle w:val="TableEntry"/>
            </w:pPr>
            <w:del w:id="3022" w:author="Lori Reed-Fourquet" w:date="2018-07-17T22:11:00Z">
              <w:r w:rsidRPr="00375960" w:rsidDel="001C053B">
                <w:delText>EMS Procedures Performed Section</w:delText>
              </w:r>
            </w:del>
            <w:ins w:id="3023" w:author="Lori Reed-Fourquet" w:date="2018-07-17T22:11:00Z">
              <w:r w:rsidR="001C053B">
                <w:t>EMS Procedures and Interventions Section</w:t>
              </w:r>
            </w:ins>
            <w:r w:rsidRPr="00375960">
              <w:t xml:space="preserve"> </w:t>
            </w:r>
          </w:p>
        </w:tc>
      </w:tr>
      <w:tr w:rsidR="00E01AB3" w:rsidRPr="00375960" w14:paraId="395206E1" w14:textId="77777777" w:rsidTr="00C9201A">
        <w:trPr>
          <w:jc w:val="center"/>
        </w:trPr>
        <w:tc>
          <w:tcPr>
            <w:tcW w:w="3235" w:type="dxa"/>
          </w:tcPr>
          <w:p w14:paraId="150C237D" w14:textId="77777777" w:rsidR="00E01AB3" w:rsidRPr="00375960" w:rsidRDefault="00E01AB3" w:rsidP="00E7637C">
            <w:pPr>
              <w:pStyle w:val="TableEntry"/>
            </w:pPr>
            <w:r w:rsidRPr="00375960">
              <w:t>Procedure Successful</w:t>
            </w:r>
          </w:p>
        </w:tc>
        <w:tc>
          <w:tcPr>
            <w:tcW w:w="4876" w:type="dxa"/>
          </w:tcPr>
          <w:p w14:paraId="0DBA260A" w14:textId="2BB5B10E" w:rsidR="00E01AB3" w:rsidRPr="00375960" w:rsidRDefault="00E01AB3" w:rsidP="007475AB">
            <w:pPr>
              <w:pStyle w:val="TableEntry"/>
            </w:pPr>
            <w:del w:id="3024" w:author="Lori Reed-Fourquet" w:date="2018-07-17T22:11:00Z">
              <w:r w:rsidRPr="00375960" w:rsidDel="001C053B">
                <w:delText>EMS Procedures Performed Section</w:delText>
              </w:r>
            </w:del>
            <w:ins w:id="3025" w:author="Lori Reed-Fourquet" w:date="2018-07-17T22:11:00Z">
              <w:r w:rsidR="001C053B">
                <w:t>EMS Procedures and Interventions Section</w:t>
              </w:r>
            </w:ins>
            <w:r w:rsidRPr="00375960">
              <w:t xml:space="preserve"> </w:t>
            </w:r>
          </w:p>
        </w:tc>
      </w:tr>
      <w:tr w:rsidR="00E01AB3" w:rsidRPr="00375960" w14:paraId="3DAD40C3" w14:textId="77777777" w:rsidTr="00C9201A">
        <w:trPr>
          <w:jc w:val="center"/>
        </w:trPr>
        <w:tc>
          <w:tcPr>
            <w:tcW w:w="3235" w:type="dxa"/>
          </w:tcPr>
          <w:p w14:paraId="1ADEB6E3" w14:textId="77777777" w:rsidR="00E01AB3" w:rsidRPr="00375960" w:rsidRDefault="00E01AB3" w:rsidP="00E7637C">
            <w:pPr>
              <w:pStyle w:val="TableEntry"/>
            </w:pPr>
            <w:r w:rsidRPr="00375960">
              <w:t>Procedure Complication</w:t>
            </w:r>
          </w:p>
        </w:tc>
        <w:tc>
          <w:tcPr>
            <w:tcW w:w="4876" w:type="dxa"/>
          </w:tcPr>
          <w:p w14:paraId="6D1AF170" w14:textId="74562792" w:rsidR="00E01AB3" w:rsidRPr="00375960" w:rsidRDefault="00E01AB3" w:rsidP="007475AB">
            <w:pPr>
              <w:pStyle w:val="TableEntry"/>
            </w:pPr>
            <w:del w:id="3026" w:author="Lori Reed-Fourquet" w:date="2018-07-17T22:11:00Z">
              <w:r w:rsidRPr="00375960" w:rsidDel="001C053B">
                <w:delText>EMS Procedures Performed Section</w:delText>
              </w:r>
            </w:del>
            <w:ins w:id="3027" w:author="Lori Reed-Fourquet" w:date="2018-07-17T22:11:00Z">
              <w:r w:rsidR="001C053B">
                <w:t>EMS Procedures and Interventions Section</w:t>
              </w:r>
            </w:ins>
            <w:r w:rsidRPr="00375960">
              <w:t xml:space="preserve"> </w:t>
            </w:r>
          </w:p>
        </w:tc>
      </w:tr>
      <w:tr w:rsidR="00E01AB3" w:rsidRPr="00375960" w14:paraId="3CCC19C4" w14:textId="77777777" w:rsidTr="00C9201A">
        <w:trPr>
          <w:jc w:val="center"/>
        </w:trPr>
        <w:tc>
          <w:tcPr>
            <w:tcW w:w="3235" w:type="dxa"/>
          </w:tcPr>
          <w:p w14:paraId="3A9A420C" w14:textId="77777777" w:rsidR="00E01AB3" w:rsidRPr="00375960" w:rsidRDefault="00E01AB3" w:rsidP="00E7637C">
            <w:pPr>
              <w:pStyle w:val="TableEntry"/>
            </w:pPr>
            <w:r w:rsidRPr="00375960">
              <w:t>Response to Procedure</w:t>
            </w:r>
          </w:p>
        </w:tc>
        <w:tc>
          <w:tcPr>
            <w:tcW w:w="4876" w:type="dxa"/>
          </w:tcPr>
          <w:p w14:paraId="4AE48B98" w14:textId="283902CD" w:rsidR="00E01AB3" w:rsidRPr="00375960" w:rsidRDefault="00E01AB3" w:rsidP="007475AB">
            <w:pPr>
              <w:pStyle w:val="TableEntry"/>
            </w:pPr>
            <w:del w:id="3028" w:author="Lori Reed-Fourquet" w:date="2018-07-17T22:11:00Z">
              <w:r w:rsidRPr="00375960" w:rsidDel="001C053B">
                <w:delText>EMS Procedures Performed Section</w:delText>
              </w:r>
            </w:del>
            <w:ins w:id="3029" w:author="Lori Reed-Fourquet" w:date="2018-07-17T22:11:00Z">
              <w:r w:rsidR="001C053B">
                <w:t>EMS Procedures and Interventions Section</w:t>
              </w:r>
            </w:ins>
            <w:r w:rsidRPr="00375960">
              <w:t xml:space="preserve"> </w:t>
            </w:r>
          </w:p>
        </w:tc>
      </w:tr>
      <w:tr w:rsidR="00E01AB3" w:rsidRPr="00375960" w14:paraId="0A8842F0" w14:textId="77777777" w:rsidTr="00C9201A">
        <w:trPr>
          <w:jc w:val="center"/>
        </w:trPr>
        <w:tc>
          <w:tcPr>
            <w:tcW w:w="3235" w:type="dxa"/>
          </w:tcPr>
          <w:p w14:paraId="7D053BFB" w14:textId="77777777" w:rsidR="00E01AB3" w:rsidRPr="00375960" w:rsidRDefault="00E01AB3" w:rsidP="00E7637C">
            <w:pPr>
              <w:pStyle w:val="TableEntry"/>
            </w:pPr>
            <w:r w:rsidRPr="00375960">
              <w:t>Procedure Crew Members ID</w:t>
            </w:r>
          </w:p>
        </w:tc>
        <w:tc>
          <w:tcPr>
            <w:tcW w:w="4876" w:type="dxa"/>
          </w:tcPr>
          <w:p w14:paraId="4CDB0CD6" w14:textId="2E2D4891" w:rsidR="00E01AB3" w:rsidRPr="00375960" w:rsidRDefault="00E01AB3" w:rsidP="007475AB">
            <w:pPr>
              <w:pStyle w:val="TableEntry"/>
            </w:pPr>
            <w:del w:id="3030" w:author="Lori Reed-Fourquet" w:date="2018-07-17T22:11:00Z">
              <w:r w:rsidRPr="00375960" w:rsidDel="001C053B">
                <w:delText>EMS Procedures Performed Section</w:delText>
              </w:r>
            </w:del>
            <w:ins w:id="3031" w:author="Lori Reed-Fourquet" w:date="2018-07-17T22:11:00Z">
              <w:r w:rsidR="001C053B">
                <w:t>EMS Procedures and Interventions Section</w:t>
              </w:r>
            </w:ins>
            <w:r w:rsidRPr="00375960">
              <w:t xml:space="preserve"> </w:t>
            </w:r>
          </w:p>
        </w:tc>
      </w:tr>
      <w:tr w:rsidR="00E01AB3" w:rsidRPr="00375960" w14:paraId="32169CF1" w14:textId="77777777" w:rsidTr="00C9201A">
        <w:trPr>
          <w:jc w:val="center"/>
        </w:trPr>
        <w:tc>
          <w:tcPr>
            <w:tcW w:w="3235" w:type="dxa"/>
          </w:tcPr>
          <w:p w14:paraId="287CB8D2" w14:textId="77777777" w:rsidR="00E01AB3" w:rsidRPr="00375960" w:rsidRDefault="00E01AB3" w:rsidP="00E7637C">
            <w:pPr>
              <w:pStyle w:val="TableEntry"/>
            </w:pPr>
            <w:r w:rsidRPr="00375960">
              <w:t>Role/Type of Person Performing the Procedure</w:t>
            </w:r>
          </w:p>
        </w:tc>
        <w:tc>
          <w:tcPr>
            <w:tcW w:w="4876" w:type="dxa"/>
          </w:tcPr>
          <w:p w14:paraId="53CB1CA4" w14:textId="1A45B134" w:rsidR="00E01AB3" w:rsidRPr="00375960" w:rsidRDefault="00E01AB3" w:rsidP="007475AB">
            <w:pPr>
              <w:pStyle w:val="TableEntry"/>
            </w:pPr>
            <w:del w:id="3032" w:author="Lori Reed-Fourquet" w:date="2018-07-17T22:11:00Z">
              <w:r w:rsidRPr="00375960" w:rsidDel="001C053B">
                <w:delText>EMS Procedures Performed Section</w:delText>
              </w:r>
            </w:del>
            <w:ins w:id="3033" w:author="Lori Reed-Fourquet" w:date="2018-07-17T22:11:00Z">
              <w:r w:rsidR="001C053B">
                <w:t>EMS Procedures and Interventions Section</w:t>
              </w:r>
            </w:ins>
            <w:r w:rsidRPr="00375960">
              <w:t xml:space="preserve"> </w:t>
            </w:r>
          </w:p>
        </w:tc>
      </w:tr>
      <w:tr w:rsidR="00E01AB3" w:rsidRPr="00375960" w14:paraId="0AAD8C39" w14:textId="77777777" w:rsidTr="00C9201A">
        <w:trPr>
          <w:jc w:val="center"/>
        </w:trPr>
        <w:tc>
          <w:tcPr>
            <w:tcW w:w="3235" w:type="dxa"/>
          </w:tcPr>
          <w:p w14:paraId="288F8977" w14:textId="77777777" w:rsidR="00E01AB3" w:rsidRPr="00375960" w:rsidRDefault="00E01AB3" w:rsidP="00E7637C">
            <w:pPr>
              <w:pStyle w:val="TableEntry"/>
            </w:pPr>
            <w:r w:rsidRPr="00375960">
              <w:t>Procedure Authorization</w:t>
            </w:r>
          </w:p>
        </w:tc>
        <w:tc>
          <w:tcPr>
            <w:tcW w:w="4876" w:type="dxa"/>
          </w:tcPr>
          <w:p w14:paraId="259971C0" w14:textId="7EABD926" w:rsidR="00E01AB3" w:rsidRPr="00375960" w:rsidRDefault="00E01AB3" w:rsidP="007475AB">
            <w:pPr>
              <w:pStyle w:val="TableEntry"/>
            </w:pPr>
            <w:del w:id="3034" w:author="Lori Reed-Fourquet" w:date="2018-07-17T22:11:00Z">
              <w:r w:rsidRPr="00375960" w:rsidDel="001C053B">
                <w:delText>EMS Procedures Performed Section</w:delText>
              </w:r>
            </w:del>
            <w:ins w:id="3035" w:author="Lori Reed-Fourquet" w:date="2018-07-17T22:11:00Z">
              <w:r w:rsidR="001C053B">
                <w:t>EMS Procedures and Interventions Section</w:t>
              </w:r>
            </w:ins>
            <w:r w:rsidRPr="00375960">
              <w:t xml:space="preserve"> </w:t>
            </w:r>
          </w:p>
        </w:tc>
      </w:tr>
      <w:tr w:rsidR="00E01AB3" w:rsidRPr="00375960" w14:paraId="7E153AF3" w14:textId="77777777" w:rsidTr="00C9201A">
        <w:trPr>
          <w:jc w:val="center"/>
        </w:trPr>
        <w:tc>
          <w:tcPr>
            <w:tcW w:w="3235" w:type="dxa"/>
          </w:tcPr>
          <w:p w14:paraId="3EE92665" w14:textId="77777777" w:rsidR="00E01AB3" w:rsidRPr="00375960" w:rsidRDefault="00E01AB3" w:rsidP="00E7637C">
            <w:pPr>
              <w:pStyle w:val="TableEntry"/>
            </w:pPr>
            <w:r w:rsidRPr="00375960">
              <w:t>Procedure Authorizing Physician</w:t>
            </w:r>
          </w:p>
        </w:tc>
        <w:tc>
          <w:tcPr>
            <w:tcW w:w="4876" w:type="dxa"/>
          </w:tcPr>
          <w:p w14:paraId="1172D9AB" w14:textId="21B68F07" w:rsidR="00E01AB3" w:rsidRPr="00375960" w:rsidRDefault="00E01AB3" w:rsidP="007475AB">
            <w:pPr>
              <w:pStyle w:val="TableEntry"/>
            </w:pPr>
            <w:del w:id="3036" w:author="Lori Reed-Fourquet" w:date="2018-07-17T22:11:00Z">
              <w:r w:rsidRPr="00375960" w:rsidDel="001C053B">
                <w:delText>EMS Procedures Performed Section</w:delText>
              </w:r>
            </w:del>
            <w:ins w:id="3037" w:author="Lori Reed-Fourquet" w:date="2018-07-17T22:11:00Z">
              <w:r w:rsidR="001C053B">
                <w:t>EMS Procedures and Interventions Section</w:t>
              </w:r>
            </w:ins>
            <w:r w:rsidRPr="00375960">
              <w:t xml:space="preserve"> </w:t>
            </w:r>
          </w:p>
        </w:tc>
      </w:tr>
      <w:tr w:rsidR="00E01AB3" w:rsidRPr="00375960" w14:paraId="1E753024" w14:textId="77777777" w:rsidTr="00C9201A">
        <w:trPr>
          <w:jc w:val="center"/>
        </w:trPr>
        <w:tc>
          <w:tcPr>
            <w:tcW w:w="3235" w:type="dxa"/>
          </w:tcPr>
          <w:p w14:paraId="0F838793" w14:textId="77777777" w:rsidR="00E01AB3" w:rsidRPr="00375960" w:rsidRDefault="00E01AB3" w:rsidP="00E7637C">
            <w:pPr>
              <w:pStyle w:val="TableEntry"/>
            </w:pPr>
            <w:r w:rsidRPr="00375960">
              <w:t>Vascular Access Location</w:t>
            </w:r>
          </w:p>
        </w:tc>
        <w:tc>
          <w:tcPr>
            <w:tcW w:w="4876" w:type="dxa"/>
          </w:tcPr>
          <w:p w14:paraId="43F4B94A" w14:textId="7399BBB5" w:rsidR="00E01AB3" w:rsidRPr="00375960" w:rsidRDefault="00E01AB3" w:rsidP="007475AB">
            <w:pPr>
              <w:pStyle w:val="TableEntry"/>
            </w:pPr>
            <w:del w:id="3038" w:author="Lori Reed-Fourquet" w:date="2018-07-17T22:11:00Z">
              <w:r w:rsidRPr="00375960" w:rsidDel="001C053B">
                <w:delText>EMS Procedures Performed Section</w:delText>
              </w:r>
            </w:del>
            <w:ins w:id="3039" w:author="Lori Reed-Fourquet" w:date="2018-07-17T22:11:00Z">
              <w:r w:rsidR="001C053B">
                <w:t>EMS Procedures and Interventions Section</w:t>
              </w:r>
            </w:ins>
            <w:r w:rsidRPr="00375960">
              <w:t xml:space="preserve"> </w:t>
            </w:r>
          </w:p>
        </w:tc>
      </w:tr>
      <w:tr w:rsidR="00E01AB3" w:rsidRPr="00375960" w14:paraId="01DA0C67" w14:textId="77777777" w:rsidTr="00C9201A">
        <w:trPr>
          <w:jc w:val="center"/>
        </w:trPr>
        <w:tc>
          <w:tcPr>
            <w:tcW w:w="3235" w:type="dxa"/>
          </w:tcPr>
          <w:p w14:paraId="10C489E8" w14:textId="77777777" w:rsidR="00E01AB3" w:rsidRPr="00375960" w:rsidRDefault="00E01AB3" w:rsidP="00E7637C">
            <w:pPr>
              <w:pStyle w:val="TableEntry"/>
            </w:pPr>
            <w:r w:rsidRPr="00375960">
              <w:t>Indications for Invasive Airway</w:t>
            </w:r>
          </w:p>
        </w:tc>
        <w:tc>
          <w:tcPr>
            <w:tcW w:w="4876" w:type="dxa"/>
          </w:tcPr>
          <w:p w14:paraId="5EEB3EEE" w14:textId="6BC3097C" w:rsidR="00E01AB3" w:rsidRPr="00375960" w:rsidRDefault="00E01AB3" w:rsidP="007475AB">
            <w:pPr>
              <w:pStyle w:val="TableEntry"/>
            </w:pPr>
            <w:del w:id="3040" w:author="Lori Reed-Fourquet" w:date="2018-07-17T22:11:00Z">
              <w:r w:rsidRPr="00375960" w:rsidDel="001C053B">
                <w:delText>EMS Procedures Performed Section</w:delText>
              </w:r>
            </w:del>
            <w:ins w:id="3041" w:author="Lori Reed-Fourquet" w:date="2018-07-17T22:11:00Z">
              <w:r w:rsidR="001C053B">
                <w:t>EMS Procedures and Interventions Section</w:t>
              </w:r>
            </w:ins>
            <w:r w:rsidRPr="00375960">
              <w:t xml:space="preserve"> </w:t>
            </w:r>
          </w:p>
        </w:tc>
      </w:tr>
      <w:tr w:rsidR="00E01AB3" w:rsidRPr="00375960" w14:paraId="2D4B73C9" w14:textId="77777777" w:rsidTr="00C9201A">
        <w:trPr>
          <w:jc w:val="center"/>
        </w:trPr>
        <w:tc>
          <w:tcPr>
            <w:tcW w:w="3235" w:type="dxa"/>
          </w:tcPr>
          <w:p w14:paraId="251A7A06" w14:textId="77777777" w:rsidR="00E01AB3" w:rsidRPr="00375960" w:rsidRDefault="00E01AB3" w:rsidP="00E7637C">
            <w:pPr>
              <w:pStyle w:val="TableEntry"/>
            </w:pPr>
            <w:r w:rsidRPr="00375960">
              <w:t>Date/Time Airway Device Placement Confirmation</w:t>
            </w:r>
          </w:p>
        </w:tc>
        <w:tc>
          <w:tcPr>
            <w:tcW w:w="4876" w:type="dxa"/>
          </w:tcPr>
          <w:p w14:paraId="03C81147" w14:textId="344FC844" w:rsidR="00E01AB3" w:rsidRPr="00375960" w:rsidRDefault="00E01AB3" w:rsidP="007475AB">
            <w:pPr>
              <w:pStyle w:val="TableEntry"/>
            </w:pPr>
            <w:del w:id="3042" w:author="Lori Reed-Fourquet" w:date="2018-07-17T22:11:00Z">
              <w:r w:rsidRPr="00375960" w:rsidDel="001C053B">
                <w:delText>EMS Procedures Performed Section</w:delText>
              </w:r>
            </w:del>
            <w:ins w:id="3043" w:author="Lori Reed-Fourquet" w:date="2018-07-17T22:11:00Z">
              <w:r w:rsidR="001C053B">
                <w:t>EMS Procedures and Interventions Section</w:t>
              </w:r>
            </w:ins>
            <w:r w:rsidRPr="00375960">
              <w:t xml:space="preserve"> </w:t>
            </w:r>
          </w:p>
        </w:tc>
      </w:tr>
      <w:tr w:rsidR="00E01AB3" w:rsidRPr="00375960" w14:paraId="2346CC57" w14:textId="77777777" w:rsidTr="00C9201A">
        <w:trPr>
          <w:jc w:val="center"/>
        </w:trPr>
        <w:tc>
          <w:tcPr>
            <w:tcW w:w="3235" w:type="dxa"/>
          </w:tcPr>
          <w:p w14:paraId="42A5B931" w14:textId="77777777" w:rsidR="00E01AB3" w:rsidRPr="00375960" w:rsidRDefault="00E01AB3" w:rsidP="00E7637C">
            <w:pPr>
              <w:pStyle w:val="TableEntry"/>
            </w:pPr>
            <w:r w:rsidRPr="00375960">
              <w:t>Airway Device Being Confirmed</w:t>
            </w:r>
          </w:p>
        </w:tc>
        <w:tc>
          <w:tcPr>
            <w:tcW w:w="4876" w:type="dxa"/>
          </w:tcPr>
          <w:p w14:paraId="6ABE581A" w14:textId="73C2BA08" w:rsidR="00E01AB3" w:rsidRPr="00375960" w:rsidRDefault="00E01AB3" w:rsidP="007475AB">
            <w:pPr>
              <w:pStyle w:val="TableEntry"/>
            </w:pPr>
            <w:del w:id="3044" w:author="Lori Reed-Fourquet" w:date="2018-07-17T22:11:00Z">
              <w:r w:rsidRPr="00375960" w:rsidDel="001C053B">
                <w:delText>EMS Procedures Performed Section</w:delText>
              </w:r>
            </w:del>
            <w:ins w:id="3045" w:author="Lori Reed-Fourquet" w:date="2018-07-17T22:11:00Z">
              <w:r w:rsidR="001C053B">
                <w:t>EMS Procedures and Interventions Section</w:t>
              </w:r>
            </w:ins>
            <w:r w:rsidRPr="00375960">
              <w:t xml:space="preserve"> </w:t>
            </w:r>
          </w:p>
        </w:tc>
      </w:tr>
      <w:tr w:rsidR="00E01AB3" w:rsidRPr="00375960" w14:paraId="61AEE127" w14:textId="77777777" w:rsidTr="00C9201A">
        <w:trPr>
          <w:jc w:val="center"/>
        </w:trPr>
        <w:tc>
          <w:tcPr>
            <w:tcW w:w="3235" w:type="dxa"/>
          </w:tcPr>
          <w:p w14:paraId="6E19F8D9" w14:textId="77777777" w:rsidR="00E01AB3" w:rsidRPr="00375960" w:rsidRDefault="00E01AB3" w:rsidP="00E7637C">
            <w:pPr>
              <w:pStyle w:val="TableEntry"/>
            </w:pPr>
            <w:r w:rsidRPr="00375960">
              <w:t>Airway Device Placement Confirmed Method</w:t>
            </w:r>
          </w:p>
        </w:tc>
        <w:tc>
          <w:tcPr>
            <w:tcW w:w="4876" w:type="dxa"/>
          </w:tcPr>
          <w:p w14:paraId="756C9577" w14:textId="1067C33D" w:rsidR="00E01AB3" w:rsidRPr="00375960" w:rsidRDefault="00E01AB3" w:rsidP="007475AB">
            <w:pPr>
              <w:pStyle w:val="TableEntry"/>
            </w:pPr>
            <w:del w:id="3046" w:author="Lori Reed-Fourquet" w:date="2018-07-17T22:11:00Z">
              <w:r w:rsidRPr="00375960" w:rsidDel="001C053B">
                <w:delText>EMS Procedures Performed Section</w:delText>
              </w:r>
            </w:del>
            <w:ins w:id="3047" w:author="Lori Reed-Fourquet" w:date="2018-07-17T22:11:00Z">
              <w:r w:rsidR="001C053B">
                <w:t>EMS Procedures and Interventions Section</w:t>
              </w:r>
            </w:ins>
            <w:r w:rsidRPr="00375960">
              <w:t xml:space="preserve"> </w:t>
            </w:r>
          </w:p>
        </w:tc>
      </w:tr>
      <w:tr w:rsidR="00E01AB3" w:rsidRPr="00375960" w14:paraId="06393414" w14:textId="77777777" w:rsidTr="00C9201A">
        <w:trPr>
          <w:jc w:val="center"/>
        </w:trPr>
        <w:tc>
          <w:tcPr>
            <w:tcW w:w="3235" w:type="dxa"/>
          </w:tcPr>
          <w:p w14:paraId="0D0076CE" w14:textId="77777777" w:rsidR="00E01AB3" w:rsidRPr="00375960" w:rsidRDefault="00E01AB3" w:rsidP="00E7637C">
            <w:pPr>
              <w:pStyle w:val="TableEntry"/>
            </w:pPr>
            <w:r w:rsidRPr="00375960">
              <w:t>Tube Depth</w:t>
            </w:r>
          </w:p>
        </w:tc>
        <w:tc>
          <w:tcPr>
            <w:tcW w:w="4876" w:type="dxa"/>
          </w:tcPr>
          <w:p w14:paraId="65DA63F2" w14:textId="77B9B839" w:rsidR="00E01AB3" w:rsidRPr="00375960" w:rsidRDefault="00E01AB3" w:rsidP="007475AB">
            <w:pPr>
              <w:pStyle w:val="TableEntry"/>
            </w:pPr>
            <w:del w:id="3048" w:author="Lori Reed-Fourquet" w:date="2018-07-17T22:11:00Z">
              <w:r w:rsidRPr="00375960" w:rsidDel="001C053B">
                <w:delText>EMS Procedures Performed Section</w:delText>
              </w:r>
            </w:del>
            <w:ins w:id="3049" w:author="Lori Reed-Fourquet" w:date="2018-07-17T22:11:00Z">
              <w:r w:rsidR="001C053B">
                <w:t>EMS Procedures and Interventions Section</w:t>
              </w:r>
            </w:ins>
            <w:r w:rsidRPr="00375960">
              <w:t xml:space="preserve"> </w:t>
            </w:r>
          </w:p>
        </w:tc>
      </w:tr>
      <w:tr w:rsidR="00E01AB3" w:rsidRPr="00375960" w14:paraId="172F6021" w14:textId="77777777" w:rsidTr="00C9201A">
        <w:trPr>
          <w:jc w:val="center"/>
        </w:trPr>
        <w:tc>
          <w:tcPr>
            <w:tcW w:w="3235" w:type="dxa"/>
          </w:tcPr>
          <w:p w14:paraId="5B8F8BBA" w14:textId="77777777" w:rsidR="00E01AB3" w:rsidRPr="00375960" w:rsidRDefault="00E01AB3" w:rsidP="00E7637C">
            <w:pPr>
              <w:pStyle w:val="TableEntry"/>
            </w:pPr>
            <w:r w:rsidRPr="00375960">
              <w:t>Type of Individual Confirming Airway Device Placement</w:t>
            </w:r>
          </w:p>
        </w:tc>
        <w:tc>
          <w:tcPr>
            <w:tcW w:w="4876" w:type="dxa"/>
          </w:tcPr>
          <w:p w14:paraId="2CF03BB5" w14:textId="2ADD6456" w:rsidR="00E01AB3" w:rsidRPr="00375960" w:rsidRDefault="00E01AB3" w:rsidP="007475AB">
            <w:pPr>
              <w:pStyle w:val="TableEntry"/>
            </w:pPr>
            <w:del w:id="3050" w:author="Lori Reed-Fourquet" w:date="2018-07-17T22:11:00Z">
              <w:r w:rsidRPr="00375960" w:rsidDel="001C053B">
                <w:delText>EMS Procedures Performed Section</w:delText>
              </w:r>
            </w:del>
            <w:ins w:id="3051" w:author="Lori Reed-Fourquet" w:date="2018-07-17T22:11:00Z">
              <w:r w:rsidR="001C053B">
                <w:t>EMS Procedures and Interventions Section</w:t>
              </w:r>
            </w:ins>
            <w:r w:rsidRPr="00375960">
              <w:t xml:space="preserve"> </w:t>
            </w:r>
          </w:p>
        </w:tc>
      </w:tr>
      <w:tr w:rsidR="00E01AB3" w:rsidRPr="00375960" w14:paraId="34699FA8" w14:textId="77777777" w:rsidTr="00C9201A">
        <w:trPr>
          <w:jc w:val="center"/>
        </w:trPr>
        <w:tc>
          <w:tcPr>
            <w:tcW w:w="3235" w:type="dxa"/>
          </w:tcPr>
          <w:p w14:paraId="0F878F82" w14:textId="77777777" w:rsidR="00E01AB3" w:rsidRPr="00375960" w:rsidRDefault="00E01AB3" w:rsidP="00E7637C">
            <w:pPr>
              <w:pStyle w:val="TableEntry"/>
            </w:pPr>
            <w:r w:rsidRPr="00375960">
              <w:t>Crew Member ID</w:t>
            </w:r>
          </w:p>
        </w:tc>
        <w:tc>
          <w:tcPr>
            <w:tcW w:w="4876" w:type="dxa"/>
          </w:tcPr>
          <w:p w14:paraId="5E992692" w14:textId="0A5EF403" w:rsidR="00E01AB3" w:rsidRPr="00375960" w:rsidRDefault="00E01AB3" w:rsidP="007475AB">
            <w:pPr>
              <w:pStyle w:val="TableEntry"/>
            </w:pPr>
            <w:del w:id="3052" w:author="Lori Reed-Fourquet" w:date="2018-07-17T22:11:00Z">
              <w:r w:rsidRPr="00375960" w:rsidDel="001C053B">
                <w:delText>EMS Procedures Performed Section</w:delText>
              </w:r>
            </w:del>
            <w:ins w:id="3053" w:author="Lori Reed-Fourquet" w:date="2018-07-17T22:11:00Z">
              <w:r w:rsidR="001C053B">
                <w:t>EMS Procedures and Interventions Section</w:t>
              </w:r>
            </w:ins>
            <w:r w:rsidRPr="00375960">
              <w:t xml:space="preserve"> </w:t>
            </w:r>
          </w:p>
        </w:tc>
      </w:tr>
      <w:tr w:rsidR="00E01AB3" w:rsidRPr="00375960" w14:paraId="173EEDA3" w14:textId="77777777" w:rsidTr="00C9201A">
        <w:trPr>
          <w:jc w:val="center"/>
        </w:trPr>
        <w:tc>
          <w:tcPr>
            <w:tcW w:w="3235" w:type="dxa"/>
          </w:tcPr>
          <w:p w14:paraId="531ECA18" w14:textId="77777777" w:rsidR="00E01AB3" w:rsidRPr="00375960" w:rsidRDefault="00E01AB3" w:rsidP="00E7637C">
            <w:pPr>
              <w:pStyle w:val="TableEntry"/>
            </w:pPr>
            <w:r w:rsidRPr="00375960">
              <w:t>Airway Complications Encountered</w:t>
            </w:r>
          </w:p>
        </w:tc>
        <w:tc>
          <w:tcPr>
            <w:tcW w:w="4876" w:type="dxa"/>
          </w:tcPr>
          <w:p w14:paraId="5F3BE14B" w14:textId="77C3D67A" w:rsidR="00E01AB3" w:rsidRPr="00375960" w:rsidRDefault="00E01AB3" w:rsidP="007475AB">
            <w:pPr>
              <w:pStyle w:val="TableEntry"/>
            </w:pPr>
            <w:del w:id="3054" w:author="Lori Reed-Fourquet" w:date="2018-07-17T22:11:00Z">
              <w:r w:rsidRPr="00375960" w:rsidDel="001C053B">
                <w:delText>EMS Procedures Performed Section</w:delText>
              </w:r>
            </w:del>
            <w:ins w:id="3055" w:author="Lori Reed-Fourquet" w:date="2018-07-17T22:11:00Z">
              <w:r w:rsidR="001C053B">
                <w:t>EMS Procedures and Interventions Section</w:t>
              </w:r>
            </w:ins>
            <w:r w:rsidRPr="00375960">
              <w:t xml:space="preserve"> </w:t>
            </w:r>
          </w:p>
        </w:tc>
      </w:tr>
      <w:tr w:rsidR="00E01AB3" w:rsidRPr="00375960" w14:paraId="1AE1652D" w14:textId="77777777" w:rsidTr="00C9201A">
        <w:trPr>
          <w:jc w:val="center"/>
        </w:trPr>
        <w:tc>
          <w:tcPr>
            <w:tcW w:w="3235" w:type="dxa"/>
          </w:tcPr>
          <w:p w14:paraId="642F5590" w14:textId="77777777" w:rsidR="00E01AB3" w:rsidRPr="00375960" w:rsidRDefault="00E01AB3" w:rsidP="00E7637C">
            <w:pPr>
              <w:pStyle w:val="TableEntry"/>
            </w:pPr>
            <w:r w:rsidRPr="00375960">
              <w:t>Suspected Reasons for Failed Airway Management</w:t>
            </w:r>
          </w:p>
        </w:tc>
        <w:tc>
          <w:tcPr>
            <w:tcW w:w="4876" w:type="dxa"/>
          </w:tcPr>
          <w:p w14:paraId="06F25CDE" w14:textId="2F07F9C9" w:rsidR="00E01AB3" w:rsidRPr="00375960" w:rsidRDefault="00E01AB3" w:rsidP="007475AB">
            <w:pPr>
              <w:pStyle w:val="TableEntry"/>
            </w:pPr>
            <w:del w:id="3056" w:author="Lori Reed-Fourquet" w:date="2018-07-17T22:11:00Z">
              <w:r w:rsidRPr="00375960" w:rsidDel="001C053B">
                <w:delText>EMS Procedures Performed Section</w:delText>
              </w:r>
            </w:del>
            <w:ins w:id="3057" w:author="Lori Reed-Fourquet" w:date="2018-07-17T22:11:00Z">
              <w:r w:rsidR="001C053B">
                <w:t>EMS Procedures and Interventions Section</w:t>
              </w:r>
            </w:ins>
            <w:r w:rsidRPr="00375960">
              <w:t xml:space="preserve"> </w:t>
            </w:r>
          </w:p>
        </w:tc>
      </w:tr>
      <w:tr w:rsidR="00E01AB3" w:rsidRPr="00375960" w14:paraId="27599311" w14:textId="77777777" w:rsidTr="00C9201A">
        <w:trPr>
          <w:jc w:val="center"/>
        </w:trPr>
        <w:tc>
          <w:tcPr>
            <w:tcW w:w="3235" w:type="dxa"/>
          </w:tcPr>
          <w:p w14:paraId="53F32F7C" w14:textId="77777777" w:rsidR="00E01AB3" w:rsidRPr="00375960" w:rsidRDefault="00E01AB3" w:rsidP="00E7637C">
            <w:pPr>
              <w:pStyle w:val="TableEntry"/>
            </w:pPr>
            <w:r w:rsidRPr="00375960">
              <w:t>Date/Time Decision to Manage the Patient with an Invasive Airway</w:t>
            </w:r>
          </w:p>
        </w:tc>
        <w:tc>
          <w:tcPr>
            <w:tcW w:w="4876" w:type="dxa"/>
          </w:tcPr>
          <w:p w14:paraId="33719478" w14:textId="60066A69" w:rsidR="00E01AB3" w:rsidRPr="00375960" w:rsidRDefault="00E01AB3" w:rsidP="007475AB">
            <w:pPr>
              <w:pStyle w:val="TableEntry"/>
            </w:pPr>
            <w:del w:id="3058" w:author="Lori Reed-Fourquet" w:date="2018-07-17T22:11:00Z">
              <w:r w:rsidRPr="00375960" w:rsidDel="001C053B">
                <w:delText>EMS Procedures Performed Section</w:delText>
              </w:r>
            </w:del>
            <w:ins w:id="3059" w:author="Lori Reed-Fourquet" w:date="2018-07-17T22:11:00Z">
              <w:r w:rsidR="001C053B">
                <w:t>EMS Procedures and Interventions Section</w:t>
              </w:r>
            </w:ins>
            <w:r w:rsidRPr="00375960">
              <w:t xml:space="preserve"> </w:t>
            </w:r>
          </w:p>
        </w:tc>
      </w:tr>
      <w:tr w:rsidR="00E01AB3" w:rsidRPr="00375960" w14:paraId="2CF25189" w14:textId="77777777" w:rsidTr="00C9201A">
        <w:trPr>
          <w:jc w:val="center"/>
        </w:trPr>
        <w:tc>
          <w:tcPr>
            <w:tcW w:w="3235" w:type="dxa"/>
          </w:tcPr>
          <w:p w14:paraId="326BB3FD" w14:textId="77777777" w:rsidR="00E01AB3" w:rsidRPr="00375960" w:rsidRDefault="00E01AB3" w:rsidP="00E7637C">
            <w:pPr>
              <w:pStyle w:val="TableEntry"/>
            </w:pPr>
            <w:r w:rsidRPr="00375960">
              <w:t xml:space="preserve">Date/Time Invasive Airway Placement </w:t>
            </w:r>
            <w:r w:rsidRPr="00375960">
              <w:lastRenderedPageBreak/>
              <w:t>Attempts Abandoned</w:t>
            </w:r>
          </w:p>
        </w:tc>
        <w:tc>
          <w:tcPr>
            <w:tcW w:w="4876" w:type="dxa"/>
          </w:tcPr>
          <w:p w14:paraId="68E4CF51" w14:textId="712D288A" w:rsidR="00E01AB3" w:rsidRPr="00375960" w:rsidRDefault="00E01AB3" w:rsidP="007475AB">
            <w:pPr>
              <w:pStyle w:val="TableEntry"/>
            </w:pPr>
            <w:del w:id="3060" w:author="Lori Reed-Fourquet" w:date="2018-07-17T22:11:00Z">
              <w:r w:rsidRPr="00375960" w:rsidDel="001C053B">
                <w:lastRenderedPageBreak/>
                <w:delText>EMS Procedures Performed Section</w:delText>
              </w:r>
            </w:del>
            <w:ins w:id="3061" w:author="Lori Reed-Fourquet" w:date="2018-07-17T22:11:00Z">
              <w:r w:rsidR="001C053B">
                <w:t xml:space="preserve">EMS Procedures and </w:t>
              </w:r>
              <w:r w:rsidR="001C053B">
                <w:lastRenderedPageBreak/>
                <w:t>Interventions Section</w:t>
              </w:r>
            </w:ins>
            <w:r w:rsidRPr="00375960">
              <w:t xml:space="preserve"> </w:t>
            </w:r>
          </w:p>
        </w:tc>
      </w:tr>
      <w:tr w:rsidR="00E01AB3" w:rsidRPr="00375960" w14:paraId="1D0466F6" w14:textId="77777777" w:rsidTr="00C9201A">
        <w:trPr>
          <w:jc w:val="center"/>
        </w:trPr>
        <w:tc>
          <w:tcPr>
            <w:tcW w:w="3235" w:type="dxa"/>
          </w:tcPr>
          <w:p w14:paraId="672EB8F4" w14:textId="77777777" w:rsidR="00E01AB3" w:rsidRPr="00375960" w:rsidRDefault="00E01AB3" w:rsidP="00E7637C">
            <w:pPr>
              <w:pStyle w:val="TableEntry"/>
            </w:pPr>
            <w:r w:rsidRPr="00375960">
              <w:lastRenderedPageBreak/>
              <w:t>Medical Device Serial Number</w:t>
            </w:r>
          </w:p>
        </w:tc>
        <w:tc>
          <w:tcPr>
            <w:tcW w:w="4876" w:type="dxa"/>
          </w:tcPr>
          <w:p w14:paraId="067A4DB9" w14:textId="6C7933A3" w:rsidR="00E01AB3" w:rsidRPr="00375960" w:rsidRDefault="00E01AB3" w:rsidP="007475AB">
            <w:pPr>
              <w:pStyle w:val="TableEntry"/>
            </w:pPr>
            <w:del w:id="3062" w:author="Lori Reed-Fourquet" w:date="2018-07-17T22:11:00Z">
              <w:r w:rsidRPr="00375960" w:rsidDel="001C053B">
                <w:delText>EMS Procedures Performed Section</w:delText>
              </w:r>
            </w:del>
            <w:ins w:id="3063" w:author="Lori Reed-Fourquet" w:date="2018-07-17T22:11:00Z">
              <w:r w:rsidR="001C053B">
                <w:t>EMS Procedures and Interventions Section</w:t>
              </w:r>
            </w:ins>
            <w:r w:rsidRPr="00375960">
              <w:t xml:space="preserve"> </w:t>
            </w:r>
          </w:p>
        </w:tc>
      </w:tr>
      <w:tr w:rsidR="00E01AB3" w:rsidRPr="00375960" w14:paraId="12024378" w14:textId="77777777" w:rsidTr="00C9201A">
        <w:trPr>
          <w:jc w:val="center"/>
        </w:trPr>
        <w:tc>
          <w:tcPr>
            <w:tcW w:w="3235" w:type="dxa"/>
          </w:tcPr>
          <w:p w14:paraId="4CEE9A0C" w14:textId="77777777" w:rsidR="00E01AB3" w:rsidRPr="00375960" w:rsidRDefault="00E01AB3" w:rsidP="00E7637C">
            <w:pPr>
              <w:pStyle w:val="TableEntry"/>
            </w:pPr>
            <w:r w:rsidRPr="00375960">
              <w:t>Date/Time of Event (per Medical Device)</w:t>
            </w:r>
          </w:p>
        </w:tc>
        <w:tc>
          <w:tcPr>
            <w:tcW w:w="4876" w:type="dxa"/>
          </w:tcPr>
          <w:p w14:paraId="78989E6A" w14:textId="00BED7A6" w:rsidR="00E01AB3" w:rsidRPr="00375960" w:rsidRDefault="00E01AB3" w:rsidP="007475AB">
            <w:pPr>
              <w:pStyle w:val="TableEntry"/>
            </w:pPr>
            <w:del w:id="3064" w:author="Lori Reed-Fourquet" w:date="2018-07-17T22:11:00Z">
              <w:r w:rsidRPr="00375960" w:rsidDel="001C053B">
                <w:delText>EMS Procedures Performed Section</w:delText>
              </w:r>
            </w:del>
            <w:ins w:id="3065" w:author="Lori Reed-Fourquet" w:date="2018-07-17T22:11:00Z">
              <w:r w:rsidR="001C053B">
                <w:t>EMS Procedures and Interventions Section</w:t>
              </w:r>
            </w:ins>
            <w:r w:rsidRPr="00375960">
              <w:t xml:space="preserve"> </w:t>
            </w:r>
          </w:p>
        </w:tc>
      </w:tr>
      <w:tr w:rsidR="00E01AB3" w:rsidRPr="00375960" w14:paraId="767152D9" w14:textId="77777777" w:rsidTr="00C9201A">
        <w:trPr>
          <w:jc w:val="center"/>
        </w:trPr>
        <w:tc>
          <w:tcPr>
            <w:tcW w:w="3235" w:type="dxa"/>
          </w:tcPr>
          <w:p w14:paraId="7BE308EA" w14:textId="77777777" w:rsidR="00E01AB3" w:rsidRPr="00375960" w:rsidRDefault="00E01AB3" w:rsidP="00E7637C">
            <w:pPr>
              <w:pStyle w:val="TableEntry"/>
            </w:pPr>
            <w:r w:rsidRPr="00375960">
              <w:t>Medical Device Event Type</w:t>
            </w:r>
          </w:p>
        </w:tc>
        <w:tc>
          <w:tcPr>
            <w:tcW w:w="4876" w:type="dxa"/>
          </w:tcPr>
          <w:p w14:paraId="4FD9ED4C" w14:textId="3463B048" w:rsidR="00E01AB3" w:rsidRPr="00375960" w:rsidRDefault="00E01AB3" w:rsidP="007475AB">
            <w:pPr>
              <w:pStyle w:val="TableEntry"/>
            </w:pPr>
            <w:del w:id="3066" w:author="Lori Reed-Fourquet" w:date="2018-07-17T22:11:00Z">
              <w:r w:rsidRPr="00375960" w:rsidDel="001C053B">
                <w:delText>EMS Procedures Performed Section</w:delText>
              </w:r>
            </w:del>
            <w:ins w:id="3067" w:author="Lori Reed-Fourquet" w:date="2018-07-17T22:11:00Z">
              <w:r w:rsidR="001C053B">
                <w:t>EMS Procedures and Interventions Section</w:t>
              </w:r>
            </w:ins>
            <w:r w:rsidRPr="00375960">
              <w:t xml:space="preserve"> </w:t>
            </w:r>
          </w:p>
        </w:tc>
      </w:tr>
      <w:tr w:rsidR="00E01AB3" w:rsidRPr="00375960" w14:paraId="386D79EE" w14:textId="77777777" w:rsidTr="00C9201A">
        <w:trPr>
          <w:jc w:val="center"/>
        </w:trPr>
        <w:tc>
          <w:tcPr>
            <w:tcW w:w="3235" w:type="dxa"/>
          </w:tcPr>
          <w:p w14:paraId="748451A7" w14:textId="77777777" w:rsidR="00E01AB3" w:rsidRPr="00375960" w:rsidRDefault="00E01AB3" w:rsidP="00E7637C">
            <w:pPr>
              <w:pStyle w:val="TableEntry"/>
            </w:pPr>
            <w:r w:rsidRPr="00375960">
              <w:t>Medical Device Waveform Graphic Type</w:t>
            </w:r>
          </w:p>
        </w:tc>
        <w:tc>
          <w:tcPr>
            <w:tcW w:w="4876" w:type="dxa"/>
          </w:tcPr>
          <w:p w14:paraId="133D7991" w14:textId="6F6E7DBD" w:rsidR="00E01AB3" w:rsidRPr="00375960" w:rsidRDefault="00E01AB3" w:rsidP="007475AB">
            <w:pPr>
              <w:pStyle w:val="TableEntry"/>
            </w:pPr>
            <w:del w:id="3068" w:author="Lori Reed-Fourquet" w:date="2018-07-17T22:11:00Z">
              <w:r w:rsidRPr="00375960" w:rsidDel="001C053B">
                <w:delText>EMS Procedures Performed Section</w:delText>
              </w:r>
            </w:del>
            <w:ins w:id="3069" w:author="Lori Reed-Fourquet" w:date="2018-07-17T22:11:00Z">
              <w:r w:rsidR="001C053B">
                <w:t>EMS Procedures and Interventions Section</w:t>
              </w:r>
            </w:ins>
            <w:r w:rsidRPr="00375960">
              <w:t xml:space="preserve"> </w:t>
            </w:r>
          </w:p>
        </w:tc>
      </w:tr>
      <w:tr w:rsidR="00E01AB3" w:rsidRPr="00375960" w14:paraId="5D8AE100" w14:textId="77777777" w:rsidTr="00C9201A">
        <w:trPr>
          <w:jc w:val="center"/>
        </w:trPr>
        <w:tc>
          <w:tcPr>
            <w:tcW w:w="3235" w:type="dxa"/>
          </w:tcPr>
          <w:p w14:paraId="5AEB7986" w14:textId="77777777" w:rsidR="00E01AB3" w:rsidRPr="00375960" w:rsidRDefault="00E01AB3" w:rsidP="00E7637C">
            <w:pPr>
              <w:pStyle w:val="TableEntry"/>
            </w:pPr>
            <w:r w:rsidRPr="00375960">
              <w:t>Medical Device Waveform Graphic</w:t>
            </w:r>
          </w:p>
        </w:tc>
        <w:tc>
          <w:tcPr>
            <w:tcW w:w="4876" w:type="dxa"/>
          </w:tcPr>
          <w:p w14:paraId="16A1F042" w14:textId="7CDAC137" w:rsidR="00E01AB3" w:rsidRPr="00375960" w:rsidRDefault="00E01AB3" w:rsidP="007475AB">
            <w:pPr>
              <w:pStyle w:val="TableEntry"/>
            </w:pPr>
            <w:del w:id="3070" w:author="Lori Reed-Fourquet" w:date="2018-07-17T22:11:00Z">
              <w:r w:rsidRPr="00375960" w:rsidDel="001C053B">
                <w:delText>EMS Procedures Performed Section</w:delText>
              </w:r>
            </w:del>
            <w:ins w:id="3071" w:author="Lori Reed-Fourquet" w:date="2018-07-17T22:11:00Z">
              <w:r w:rsidR="001C053B">
                <w:t>EMS Procedures and Interventions Section</w:t>
              </w:r>
            </w:ins>
            <w:r w:rsidRPr="00375960">
              <w:t xml:space="preserve"> </w:t>
            </w:r>
          </w:p>
        </w:tc>
      </w:tr>
      <w:tr w:rsidR="00E01AB3" w:rsidRPr="00375960" w14:paraId="4EF89602" w14:textId="77777777" w:rsidTr="00C9201A">
        <w:trPr>
          <w:jc w:val="center"/>
        </w:trPr>
        <w:tc>
          <w:tcPr>
            <w:tcW w:w="3235" w:type="dxa"/>
          </w:tcPr>
          <w:p w14:paraId="33E6B2B7" w14:textId="4D3CC6A7" w:rsidR="00E01AB3" w:rsidRPr="00375960" w:rsidRDefault="00E01AB3" w:rsidP="00E7637C">
            <w:pPr>
              <w:pStyle w:val="TableEntry"/>
            </w:pPr>
            <w:r w:rsidRPr="00375960">
              <w:t xml:space="preserve">Medical Device Mode (Manual, AED, Pacing, CO2, O2, </w:t>
            </w:r>
            <w:r w:rsidR="003D6123" w:rsidRPr="00375960">
              <w:t>etc.</w:t>
            </w:r>
            <w:r w:rsidRPr="00375960">
              <w:t>)</w:t>
            </w:r>
          </w:p>
        </w:tc>
        <w:tc>
          <w:tcPr>
            <w:tcW w:w="4876" w:type="dxa"/>
          </w:tcPr>
          <w:p w14:paraId="3462D7AB" w14:textId="4B08A451" w:rsidR="00E01AB3" w:rsidRPr="00375960" w:rsidRDefault="00B228B4" w:rsidP="007475AB">
            <w:pPr>
              <w:pStyle w:val="TableEntry"/>
            </w:pPr>
            <w:r w:rsidRPr="00375960">
              <w:t>EMS Cardiac Arrest Event Section</w:t>
            </w:r>
          </w:p>
        </w:tc>
      </w:tr>
      <w:tr w:rsidR="00E01AB3" w:rsidRPr="00375960" w14:paraId="1256B73F" w14:textId="77777777" w:rsidTr="00C9201A">
        <w:trPr>
          <w:jc w:val="center"/>
        </w:trPr>
        <w:tc>
          <w:tcPr>
            <w:tcW w:w="3235" w:type="dxa"/>
          </w:tcPr>
          <w:p w14:paraId="319FB13B" w14:textId="77777777" w:rsidR="00E01AB3" w:rsidRPr="00375960" w:rsidRDefault="00E01AB3" w:rsidP="00E7637C">
            <w:pPr>
              <w:pStyle w:val="TableEntry"/>
            </w:pPr>
            <w:r w:rsidRPr="00375960">
              <w:t>Medical Device ECG Lead</w:t>
            </w:r>
          </w:p>
        </w:tc>
        <w:tc>
          <w:tcPr>
            <w:tcW w:w="4876" w:type="dxa"/>
          </w:tcPr>
          <w:p w14:paraId="565EEA7E" w14:textId="2594A3B3" w:rsidR="00E01AB3" w:rsidRPr="00375960" w:rsidRDefault="00B228B4" w:rsidP="007475AB">
            <w:pPr>
              <w:pStyle w:val="TableEntry"/>
            </w:pPr>
            <w:r w:rsidRPr="00375960">
              <w:t>EMS Cardiac Arrest Event Section</w:t>
            </w:r>
          </w:p>
        </w:tc>
      </w:tr>
      <w:tr w:rsidR="00E01AB3" w:rsidRPr="00375960" w14:paraId="0211F66F" w14:textId="77777777" w:rsidTr="00C9201A">
        <w:trPr>
          <w:jc w:val="center"/>
        </w:trPr>
        <w:tc>
          <w:tcPr>
            <w:tcW w:w="3235" w:type="dxa"/>
          </w:tcPr>
          <w:p w14:paraId="23C0ACB4" w14:textId="77777777" w:rsidR="00E01AB3" w:rsidRPr="00375960" w:rsidRDefault="00E01AB3" w:rsidP="00E7637C">
            <w:pPr>
              <w:pStyle w:val="TableEntry"/>
            </w:pPr>
            <w:r w:rsidRPr="00375960">
              <w:t>Medical Device ECG Interpretation</w:t>
            </w:r>
          </w:p>
        </w:tc>
        <w:tc>
          <w:tcPr>
            <w:tcW w:w="4876" w:type="dxa"/>
          </w:tcPr>
          <w:p w14:paraId="31AE2D70" w14:textId="5258CF8F" w:rsidR="00E01AB3" w:rsidRPr="00375960" w:rsidRDefault="00B228B4" w:rsidP="007475AB">
            <w:pPr>
              <w:pStyle w:val="TableEntry"/>
            </w:pPr>
            <w:r w:rsidRPr="00375960">
              <w:t>EMS Cardiac Arrest Event Section</w:t>
            </w:r>
            <w:r w:rsidR="00E01AB3" w:rsidRPr="00375960">
              <w:t xml:space="preserve"> </w:t>
            </w:r>
          </w:p>
        </w:tc>
      </w:tr>
      <w:tr w:rsidR="00E01AB3" w:rsidRPr="00375960" w14:paraId="31086672" w14:textId="77777777" w:rsidTr="00C9201A">
        <w:trPr>
          <w:jc w:val="center"/>
        </w:trPr>
        <w:tc>
          <w:tcPr>
            <w:tcW w:w="3235" w:type="dxa"/>
          </w:tcPr>
          <w:p w14:paraId="0627C483" w14:textId="77777777" w:rsidR="00E01AB3" w:rsidRPr="00375960" w:rsidRDefault="00E01AB3" w:rsidP="00E7637C">
            <w:pPr>
              <w:pStyle w:val="TableEntry"/>
            </w:pPr>
            <w:r w:rsidRPr="00375960">
              <w:t>Type of Shock</w:t>
            </w:r>
          </w:p>
        </w:tc>
        <w:tc>
          <w:tcPr>
            <w:tcW w:w="4876" w:type="dxa"/>
          </w:tcPr>
          <w:p w14:paraId="3EAA944F" w14:textId="341F905E" w:rsidR="00E01AB3" w:rsidRPr="00375960" w:rsidRDefault="00B228B4" w:rsidP="007475AB">
            <w:pPr>
              <w:pStyle w:val="TableEntry"/>
            </w:pPr>
            <w:r w:rsidRPr="00375960">
              <w:t>EMS Cardiac Arrest Event Section</w:t>
            </w:r>
          </w:p>
        </w:tc>
      </w:tr>
      <w:tr w:rsidR="00E01AB3" w:rsidRPr="00375960" w14:paraId="06527A72" w14:textId="77777777" w:rsidTr="00C9201A">
        <w:trPr>
          <w:jc w:val="center"/>
        </w:trPr>
        <w:tc>
          <w:tcPr>
            <w:tcW w:w="3235" w:type="dxa"/>
          </w:tcPr>
          <w:p w14:paraId="2A4EE01C" w14:textId="77777777" w:rsidR="00E01AB3" w:rsidRPr="00375960" w:rsidRDefault="00E01AB3" w:rsidP="00E7637C">
            <w:pPr>
              <w:pStyle w:val="TableEntry"/>
            </w:pPr>
            <w:r w:rsidRPr="00375960">
              <w:t>Shock or Pacing Energy</w:t>
            </w:r>
          </w:p>
        </w:tc>
        <w:tc>
          <w:tcPr>
            <w:tcW w:w="4876" w:type="dxa"/>
          </w:tcPr>
          <w:p w14:paraId="2EF84A98" w14:textId="39F243CF" w:rsidR="00E01AB3" w:rsidRPr="00375960" w:rsidRDefault="00B228B4" w:rsidP="007475AB">
            <w:pPr>
              <w:pStyle w:val="TableEntry"/>
            </w:pPr>
            <w:r w:rsidRPr="00375960">
              <w:t>EMS Cardiac Arrest Event Section</w:t>
            </w:r>
          </w:p>
        </w:tc>
      </w:tr>
      <w:tr w:rsidR="00E01AB3" w:rsidRPr="00375960" w14:paraId="2A427B94" w14:textId="77777777" w:rsidTr="00C9201A">
        <w:trPr>
          <w:jc w:val="center"/>
        </w:trPr>
        <w:tc>
          <w:tcPr>
            <w:tcW w:w="3235" w:type="dxa"/>
          </w:tcPr>
          <w:p w14:paraId="253016FF" w14:textId="77777777" w:rsidR="00E01AB3" w:rsidRPr="00375960" w:rsidRDefault="00E01AB3" w:rsidP="00E7637C">
            <w:pPr>
              <w:pStyle w:val="TableEntry"/>
            </w:pPr>
            <w:r w:rsidRPr="00375960">
              <w:t>Total Number of Shocks Delivered</w:t>
            </w:r>
          </w:p>
        </w:tc>
        <w:tc>
          <w:tcPr>
            <w:tcW w:w="4876" w:type="dxa"/>
          </w:tcPr>
          <w:p w14:paraId="40EEF53A" w14:textId="1E2037FD" w:rsidR="00E01AB3" w:rsidRPr="00375960" w:rsidRDefault="00B228B4" w:rsidP="007475AB">
            <w:pPr>
              <w:pStyle w:val="TableEntry"/>
            </w:pPr>
            <w:r w:rsidRPr="00375960">
              <w:t>EMS Cardiac Arrest Event Section</w:t>
            </w:r>
          </w:p>
        </w:tc>
      </w:tr>
      <w:tr w:rsidR="00E01AB3" w:rsidRPr="00375960" w14:paraId="14D6B2F3" w14:textId="77777777" w:rsidTr="00C9201A">
        <w:trPr>
          <w:jc w:val="center"/>
        </w:trPr>
        <w:tc>
          <w:tcPr>
            <w:tcW w:w="3235" w:type="dxa"/>
          </w:tcPr>
          <w:p w14:paraId="538B9782" w14:textId="77777777" w:rsidR="00E01AB3" w:rsidRPr="00375960" w:rsidRDefault="00E01AB3" w:rsidP="00E7637C">
            <w:pPr>
              <w:pStyle w:val="TableEntry"/>
            </w:pPr>
            <w:r w:rsidRPr="00375960">
              <w:t>Pacing Rate</w:t>
            </w:r>
          </w:p>
        </w:tc>
        <w:tc>
          <w:tcPr>
            <w:tcW w:w="4876" w:type="dxa"/>
          </w:tcPr>
          <w:p w14:paraId="2D403FA7" w14:textId="5510ABF1" w:rsidR="00E01AB3" w:rsidRPr="00375960" w:rsidRDefault="00B228B4" w:rsidP="007475AB">
            <w:pPr>
              <w:pStyle w:val="TableEntry"/>
            </w:pPr>
            <w:r w:rsidRPr="00375960">
              <w:t>EMS Cardiac Arrest Event Section</w:t>
            </w:r>
          </w:p>
        </w:tc>
      </w:tr>
      <w:tr w:rsidR="00E01AB3" w:rsidRPr="00375960" w14:paraId="6A616053" w14:textId="77777777" w:rsidTr="00C9201A">
        <w:trPr>
          <w:jc w:val="center"/>
        </w:trPr>
        <w:tc>
          <w:tcPr>
            <w:tcW w:w="3235" w:type="dxa"/>
          </w:tcPr>
          <w:p w14:paraId="0B9BE07C" w14:textId="77777777" w:rsidR="00E01AB3" w:rsidRPr="00375960" w:rsidRDefault="00E01AB3" w:rsidP="00E7637C">
            <w:pPr>
              <w:pStyle w:val="TableEntry"/>
            </w:pPr>
            <w:r w:rsidRPr="00375960">
              <w:t>Destination/Transferred To, Name</w:t>
            </w:r>
          </w:p>
        </w:tc>
        <w:tc>
          <w:tcPr>
            <w:tcW w:w="4876" w:type="dxa"/>
          </w:tcPr>
          <w:p w14:paraId="75FF9E1B" w14:textId="77777777" w:rsidR="00E01AB3" w:rsidRPr="00375960" w:rsidRDefault="00E01AB3" w:rsidP="007475AB">
            <w:pPr>
              <w:pStyle w:val="TableEntry"/>
            </w:pPr>
            <w:r w:rsidRPr="00375960">
              <w:t xml:space="preserve">EMS Situation </w:t>
            </w:r>
          </w:p>
        </w:tc>
      </w:tr>
      <w:tr w:rsidR="00E01AB3" w:rsidRPr="00375960" w14:paraId="0B8C47B3" w14:textId="77777777" w:rsidTr="00C9201A">
        <w:trPr>
          <w:jc w:val="center"/>
        </w:trPr>
        <w:tc>
          <w:tcPr>
            <w:tcW w:w="3235" w:type="dxa"/>
          </w:tcPr>
          <w:p w14:paraId="34B94D5C" w14:textId="77777777" w:rsidR="00E01AB3" w:rsidRPr="00375960" w:rsidRDefault="00E01AB3" w:rsidP="00E7637C">
            <w:pPr>
              <w:pStyle w:val="TableEntry"/>
            </w:pPr>
            <w:r w:rsidRPr="00375960">
              <w:t>Destination/Transferred To, Code</w:t>
            </w:r>
          </w:p>
        </w:tc>
        <w:tc>
          <w:tcPr>
            <w:tcW w:w="4876" w:type="dxa"/>
          </w:tcPr>
          <w:p w14:paraId="43D989E7" w14:textId="77777777" w:rsidR="00E01AB3" w:rsidRPr="00375960" w:rsidRDefault="00E01AB3" w:rsidP="007475AB">
            <w:pPr>
              <w:pStyle w:val="TableEntry"/>
            </w:pPr>
            <w:r w:rsidRPr="00375960">
              <w:t xml:space="preserve">EMS Situation </w:t>
            </w:r>
          </w:p>
        </w:tc>
      </w:tr>
      <w:tr w:rsidR="00E01AB3" w:rsidRPr="00375960" w14:paraId="2CCDB8FF" w14:textId="77777777" w:rsidTr="00C9201A">
        <w:trPr>
          <w:jc w:val="center"/>
        </w:trPr>
        <w:tc>
          <w:tcPr>
            <w:tcW w:w="3235" w:type="dxa"/>
          </w:tcPr>
          <w:p w14:paraId="1FA75D45" w14:textId="77777777" w:rsidR="00E01AB3" w:rsidRPr="00375960" w:rsidRDefault="00E01AB3" w:rsidP="00E7637C">
            <w:pPr>
              <w:pStyle w:val="TableEntry"/>
            </w:pPr>
            <w:r w:rsidRPr="00375960">
              <w:t>Destination Street Address</w:t>
            </w:r>
          </w:p>
        </w:tc>
        <w:tc>
          <w:tcPr>
            <w:tcW w:w="4876" w:type="dxa"/>
          </w:tcPr>
          <w:p w14:paraId="72B1DF3A" w14:textId="77777777" w:rsidR="00E01AB3" w:rsidRPr="00375960" w:rsidRDefault="00E01AB3" w:rsidP="007475AB">
            <w:pPr>
              <w:pStyle w:val="TableEntry"/>
            </w:pPr>
            <w:r w:rsidRPr="00375960">
              <w:t xml:space="preserve">EMS Situation </w:t>
            </w:r>
          </w:p>
        </w:tc>
      </w:tr>
      <w:tr w:rsidR="00E01AB3" w:rsidRPr="00375960" w14:paraId="750F01AB" w14:textId="77777777" w:rsidTr="00C9201A">
        <w:trPr>
          <w:jc w:val="center"/>
        </w:trPr>
        <w:tc>
          <w:tcPr>
            <w:tcW w:w="3235" w:type="dxa"/>
          </w:tcPr>
          <w:p w14:paraId="6B3ECB1A" w14:textId="77777777" w:rsidR="00E01AB3" w:rsidRPr="00375960" w:rsidRDefault="00E01AB3" w:rsidP="00E7637C">
            <w:pPr>
              <w:pStyle w:val="TableEntry"/>
            </w:pPr>
            <w:r w:rsidRPr="00375960">
              <w:t>Destination City</w:t>
            </w:r>
          </w:p>
        </w:tc>
        <w:tc>
          <w:tcPr>
            <w:tcW w:w="4876" w:type="dxa"/>
          </w:tcPr>
          <w:p w14:paraId="630294B0" w14:textId="77777777" w:rsidR="00E01AB3" w:rsidRPr="00375960" w:rsidRDefault="00E01AB3" w:rsidP="007475AB">
            <w:pPr>
              <w:pStyle w:val="TableEntry"/>
            </w:pPr>
            <w:r w:rsidRPr="00375960">
              <w:t xml:space="preserve">EMS Situation </w:t>
            </w:r>
          </w:p>
        </w:tc>
      </w:tr>
      <w:tr w:rsidR="00E01AB3" w:rsidRPr="00375960" w14:paraId="0046B2C7" w14:textId="77777777" w:rsidTr="00C9201A">
        <w:trPr>
          <w:jc w:val="center"/>
        </w:trPr>
        <w:tc>
          <w:tcPr>
            <w:tcW w:w="3235" w:type="dxa"/>
          </w:tcPr>
          <w:p w14:paraId="5BC0063D" w14:textId="77777777" w:rsidR="00E01AB3" w:rsidRPr="00375960" w:rsidRDefault="00E01AB3" w:rsidP="00E7637C">
            <w:pPr>
              <w:pStyle w:val="TableEntry"/>
            </w:pPr>
            <w:r w:rsidRPr="00375960">
              <w:t>Destination State</w:t>
            </w:r>
          </w:p>
        </w:tc>
        <w:tc>
          <w:tcPr>
            <w:tcW w:w="4876" w:type="dxa"/>
          </w:tcPr>
          <w:p w14:paraId="70BC3B95" w14:textId="77777777" w:rsidR="00E01AB3" w:rsidRPr="00375960" w:rsidRDefault="00E01AB3" w:rsidP="007475AB">
            <w:pPr>
              <w:pStyle w:val="TableEntry"/>
            </w:pPr>
            <w:r w:rsidRPr="00375960">
              <w:t xml:space="preserve">EMS Situation </w:t>
            </w:r>
          </w:p>
        </w:tc>
      </w:tr>
      <w:tr w:rsidR="00E01AB3" w:rsidRPr="00375960" w14:paraId="1EE4199E" w14:textId="77777777" w:rsidTr="00C9201A">
        <w:trPr>
          <w:jc w:val="center"/>
        </w:trPr>
        <w:tc>
          <w:tcPr>
            <w:tcW w:w="3235" w:type="dxa"/>
          </w:tcPr>
          <w:p w14:paraId="33452248" w14:textId="77777777" w:rsidR="00E01AB3" w:rsidRPr="00375960" w:rsidRDefault="00E01AB3" w:rsidP="00E7637C">
            <w:pPr>
              <w:pStyle w:val="TableEntry"/>
            </w:pPr>
            <w:r w:rsidRPr="00375960">
              <w:t>Destination County</w:t>
            </w:r>
          </w:p>
        </w:tc>
        <w:tc>
          <w:tcPr>
            <w:tcW w:w="4876" w:type="dxa"/>
          </w:tcPr>
          <w:p w14:paraId="7E410184" w14:textId="77777777" w:rsidR="00E01AB3" w:rsidRPr="00375960" w:rsidRDefault="00E01AB3" w:rsidP="007475AB">
            <w:pPr>
              <w:pStyle w:val="TableEntry"/>
            </w:pPr>
            <w:r w:rsidRPr="00375960">
              <w:t xml:space="preserve">EMS Situation </w:t>
            </w:r>
          </w:p>
        </w:tc>
      </w:tr>
      <w:tr w:rsidR="00E01AB3" w:rsidRPr="00375960" w14:paraId="1FFF600C" w14:textId="77777777" w:rsidTr="00C9201A">
        <w:trPr>
          <w:jc w:val="center"/>
        </w:trPr>
        <w:tc>
          <w:tcPr>
            <w:tcW w:w="3235" w:type="dxa"/>
          </w:tcPr>
          <w:p w14:paraId="2FB79532" w14:textId="77777777" w:rsidR="00E01AB3" w:rsidRPr="00375960" w:rsidRDefault="00E01AB3" w:rsidP="00E7637C">
            <w:pPr>
              <w:pStyle w:val="TableEntry"/>
            </w:pPr>
            <w:r w:rsidRPr="00375960">
              <w:t>Destination ZIP Code</w:t>
            </w:r>
          </w:p>
        </w:tc>
        <w:tc>
          <w:tcPr>
            <w:tcW w:w="4876" w:type="dxa"/>
          </w:tcPr>
          <w:p w14:paraId="30E36DFD" w14:textId="77777777" w:rsidR="00E01AB3" w:rsidRPr="00375960" w:rsidRDefault="00E01AB3" w:rsidP="007475AB">
            <w:pPr>
              <w:pStyle w:val="TableEntry"/>
            </w:pPr>
            <w:r w:rsidRPr="00375960">
              <w:t xml:space="preserve">EMS Situation </w:t>
            </w:r>
          </w:p>
        </w:tc>
      </w:tr>
      <w:tr w:rsidR="00E01AB3" w:rsidRPr="00375960" w14:paraId="79FDD445" w14:textId="77777777" w:rsidTr="00C9201A">
        <w:trPr>
          <w:jc w:val="center"/>
        </w:trPr>
        <w:tc>
          <w:tcPr>
            <w:tcW w:w="3235" w:type="dxa"/>
          </w:tcPr>
          <w:p w14:paraId="23147DBC" w14:textId="77777777" w:rsidR="00E01AB3" w:rsidRPr="00375960" w:rsidRDefault="00E01AB3" w:rsidP="00E7637C">
            <w:pPr>
              <w:pStyle w:val="TableEntry"/>
            </w:pPr>
            <w:r w:rsidRPr="00375960">
              <w:t>Destination Country</w:t>
            </w:r>
          </w:p>
        </w:tc>
        <w:tc>
          <w:tcPr>
            <w:tcW w:w="4876" w:type="dxa"/>
          </w:tcPr>
          <w:p w14:paraId="642852D0" w14:textId="77777777" w:rsidR="00E01AB3" w:rsidRPr="00375960" w:rsidRDefault="00E01AB3" w:rsidP="007475AB">
            <w:pPr>
              <w:pStyle w:val="TableEntry"/>
            </w:pPr>
            <w:r w:rsidRPr="00375960">
              <w:t xml:space="preserve">EMS Situation </w:t>
            </w:r>
          </w:p>
        </w:tc>
      </w:tr>
      <w:tr w:rsidR="00E01AB3" w:rsidRPr="00375960" w14:paraId="1E72FDAA" w14:textId="77777777" w:rsidTr="00C9201A">
        <w:trPr>
          <w:jc w:val="center"/>
        </w:trPr>
        <w:tc>
          <w:tcPr>
            <w:tcW w:w="3235" w:type="dxa"/>
          </w:tcPr>
          <w:p w14:paraId="19C54BB0" w14:textId="77777777" w:rsidR="00E01AB3" w:rsidRPr="00375960" w:rsidRDefault="00E01AB3" w:rsidP="00E7637C">
            <w:pPr>
              <w:pStyle w:val="TableEntry"/>
            </w:pPr>
            <w:r w:rsidRPr="00375960">
              <w:t>Destination GPS Location</w:t>
            </w:r>
          </w:p>
        </w:tc>
        <w:tc>
          <w:tcPr>
            <w:tcW w:w="4876" w:type="dxa"/>
          </w:tcPr>
          <w:p w14:paraId="40F552B7" w14:textId="77777777" w:rsidR="00E01AB3" w:rsidRPr="00375960" w:rsidRDefault="00E01AB3" w:rsidP="007475AB">
            <w:pPr>
              <w:pStyle w:val="TableEntry"/>
            </w:pPr>
            <w:r w:rsidRPr="00375960">
              <w:t xml:space="preserve">EMS Situation </w:t>
            </w:r>
          </w:p>
        </w:tc>
      </w:tr>
      <w:tr w:rsidR="00E01AB3" w:rsidRPr="00375960" w14:paraId="69889AB6" w14:textId="77777777" w:rsidTr="00C9201A">
        <w:trPr>
          <w:jc w:val="center"/>
        </w:trPr>
        <w:tc>
          <w:tcPr>
            <w:tcW w:w="3235" w:type="dxa"/>
          </w:tcPr>
          <w:p w14:paraId="3C7A2BAA" w14:textId="77777777" w:rsidR="00E01AB3" w:rsidRPr="00375960" w:rsidRDefault="00E01AB3" w:rsidP="00E7637C">
            <w:pPr>
              <w:pStyle w:val="TableEntry"/>
            </w:pPr>
            <w:r w:rsidRPr="00375960">
              <w:t>Destination Location US National Grid Coordinates</w:t>
            </w:r>
          </w:p>
        </w:tc>
        <w:tc>
          <w:tcPr>
            <w:tcW w:w="4876" w:type="dxa"/>
          </w:tcPr>
          <w:p w14:paraId="35E9E87C" w14:textId="77777777" w:rsidR="00E01AB3" w:rsidRPr="00375960" w:rsidRDefault="00E01AB3" w:rsidP="007475AB">
            <w:pPr>
              <w:pStyle w:val="TableEntry"/>
            </w:pPr>
            <w:r w:rsidRPr="00375960">
              <w:t xml:space="preserve">EMS Situation </w:t>
            </w:r>
          </w:p>
        </w:tc>
      </w:tr>
      <w:tr w:rsidR="00E01AB3" w:rsidRPr="00375960" w14:paraId="3DBD59CB" w14:textId="77777777" w:rsidTr="00C9201A">
        <w:trPr>
          <w:jc w:val="center"/>
        </w:trPr>
        <w:tc>
          <w:tcPr>
            <w:tcW w:w="3235" w:type="dxa"/>
          </w:tcPr>
          <w:p w14:paraId="38A424C4" w14:textId="77777777" w:rsidR="00E01AB3" w:rsidRPr="00375960" w:rsidRDefault="00E01AB3" w:rsidP="00E7637C">
            <w:pPr>
              <w:pStyle w:val="TableEntry"/>
            </w:pPr>
            <w:r w:rsidRPr="00375960">
              <w:t>Number of Patients Transported in this EMS Unit</w:t>
            </w:r>
          </w:p>
        </w:tc>
        <w:tc>
          <w:tcPr>
            <w:tcW w:w="4876" w:type="dxa"/>
          </w:tcPr>
          <w:p w14:paraId="0C233538" w14:textId="77777777" w:rsidR="00E01AB3" w:rsidRPr="00375960" w:rsidRDefault="00E01AB3" w:rsidP="007475AB">
            <w:pPr>
              <w:pStyle w:val="TableEntry"/>
            </w:pPr>
            <w:r w:rsidRPr="00375960">
              <w:t>EMS Disposition Section</w:t>
            </w:r>
          </w:p>
        </w:tc>
      </w:tr>
      <w:tr w:rsidR="00E01AB3" w:rsidRPr="00375960" w14:paraId="303A1A57" w14:textId="77777777" w:rsidTr="00C9201A">
        <w:trPr>
          <w:jc w:val="center"/>
        </w:trPr>
        <w:tc>
          <w:tcPr>
            <w:tcW w:w="3235" w:type="dxa"/>
          </w:tcPr>
          <w:p w14:paraId="242AA048" w14:textId="77777777" w:rsidR="00E01AB3" w:rsidRPr="00375960" w:rsidRDefault="00E01AB3" w:rsidP="00E7637C">
            <w:pPr>
              <w:pStyle w:val="TableEntry"/>
            </w:pPr>
            <w:r w:rsidRPr="00375960">
              <w:t>Incident/Patient Disposition</w:t>
            </w:r>
          </w:p>
        </w:tc>
        <w:tc>
          <w:tcPr>
            <w:tcW w:w="4876" w:type="dxa"/>
          </w:tcPr>
          <w:p w14:paraId="1253B457" w14:textId="77777777" w:rsidR="00E01AB3" w:rsidRPr="00375960" w:rsidRDefault="00E01AB3" w:rsidP="007475AB">
            <w:pPr>
              <w:pStyle w:val="TableEntry"/>
            </w:pPr>
            <w:r w:rsidRPr="00375960">
              <w:t>EMS Disposition Section</w:t>
            </w:r>
          </w:p>
        </w:tc>
      </w:tr>
      <w:tr w:rsidR="00E01AB3" w:rsidRPr="00375960" w14:paraId="48A316C3" w14:textId="77777777" w:rsidTr="00C9201A">
        <w:trPr>
          <w:jc w:val="center"/>
        </w:trPr>
        <w:tc>
          <w:tcPr>
            <w:tcW w:w="3235" w:type="dxa"/>
          </w:tcPr>
          <w:p w14:paraId="40113FF1" w14:textId="77777777" w:rsidR="00E01AB3" w:rsidRPr="00375960" w:rsidRDefault="00E01AB3" w:rsidP="00E7637C">
            <w:pPr>
              <w:pStyle w:val="TableEntry"/>
            </w:pPr>
            <w:r w:rsidRPr="00375960">
              <w:t>EMS Transport Method</w:t>
            </w:r>
          </w:p>
        </w:tc>
        <w:tc>
          <w:tcPr>
            <w:tcW w:w="4876" w:type="dxa"/>
          </w:tcPr>
          <w:p w14:paraId="70CECD33" w14:textId="77777777" w:rsidR="00E01AB3" w:rsidRPr="00375960" w:rsidRDefault="00E01AB3" w:rsidP="007475AB">
            <w:pPr>
              <w:pStyle w:val="TableEntry"/>
            </w:pPr>
            <w:r w:rsidRPr="00375960">
              <w:t>EMS Disposition Section</w:t>
            </w:r>
          </w:p>
        </w:tc>
      </w:tr>
      <w:tr w:rsidR="00E01AB3" w:rsidRPr="00375960" w14:paraId="1F8B992E" w14:textId="77777777" w:rsidTr="00C9201A">
        <w:trPr>
          <w:jc w:val="center"/>
        </w:trPr>
        <w:tc>
          <w:tcPr>
            <w:tcW w:w="3235" w:type="dxa"/>
          </w:tcPr>
          <w:p w14:paraId="33AD0CC9" w14:textId="77777777" w:rsidR="00E01AB3" w:rsidRPr="00375960" w:rsidRDefault="00E01AB3" w:rsidP="00E7637C">
            <w:pPr>
              <w:pStyle w:val="TableEntry"/>
            </w:pPr>
            <w:r w:rsidRPr="00375960">
              <w:t>Transport Mode from Scene</w:t>
            </w:r>
          </w:p>
        </w:tc>
        <w:tc>
          <w:tcPr>
            <w:tcW w:w="4876" w:type="dxa"/>
          </w:tcPr>
          <w:p w14:paraId="10D03B9C" w14:textId="77777777" w:rsidR="00E01AB3" w:rsidRPr="00375960" w:rsidRDefault="00E01AB3" w:rsidP="007475AB">
            <w:pPr>
              <w:pStyle w:val="TableEntry"/>
            </w:pPr>
            <w:r w:rsidRPr="00375960">
              <w:t>EMS Disposition Section</w:t>
            </w:r>
          </w:p>
        </w:tc>
      </w:tr>
      <w:tr w:rsidR="00E01AB3" w:rsidRPr="00375960" w14:paraId="1C5296F5" w14:textId="77777777" w:rsidTr="00C9201A">
        <w:trPr>
          <w:jc w:val="center"/>
        </w:trPr>
        <w:tc>
          <w:tcPr>
            <w:tcW w:w="3235" w:type="dxa"/>
          </w:tcPr>
          <w:p w14:paraId="49803474" w14:textId="77777777" w:rsidR="00E01AB3" w:rsidRPr="00375960" w:rsidRDefault="00E01AB3" w:rsidP="00E7637C">
            <w:pPr>
              <w:pStyle w:val="TableEntry"/>
            </w:pPr>
            <w:r w:rsidRPr="00375960">
              <w:t>additional Transport Mode Descriptors</w:t>
            </w:r>
          </w:p>
        </w:tc>
        <w:tc>
          <w:tcPr>
            <w:tcW w:w="4876" w:type="dxa"/>
          </w:tcPr>
          <w:p w14:paraId="56692F90" w14:textId="77777777" w:rsidR="00E01AB3" w:rsidRPr="00375960" w:rsidRDefault="00E01AB3" w:rsidP="007475AB">
            <w:pPr>
              <w:pStyle w:val="TableEntry"/>
            </w:pPr>
            <w:r w:rsidRPr="00375960">
              <w:t>EMS Disposition Section</w:t>
            </w:r>
          </w:p>
        </w:tc>
      </w:tr>
      <w:tr w:rsidR="00E01AB3" w:rsidRPr="00375960" w14:paraId="5F94645E" w14:textId="77777777" w:rsidTr="00C9201A">
        <w:trPr>
          <w:jc w:val="center"/>
        </w:trPr>
        <w:tc>
          <w:tcPr>
            <w:tcW w:w="3235" w:type="dxa"/>
          </w:tcPr>
          <w:p w14:paraId="27760135" w14:textId="77777777" w:rsidR="00E01AB3" w:rsidRPr="00375960" w:rsidRDefault="00E01AB3" w:rsidP="00E7637C">
            <w:pPr>
              <w:pStyle w:val="TableEntry"/>
            </w:pPr>
            <w:r w:rsidRPr="00375960">
              <w:t>Final Patient Acuity</w:t>
            </w:r>
          </w:p>
        </w:tc>
        <w:tc>
          <w:tcPr>
            <w:tcW w:w="4876" w:type="dxa"/>
          </w:tcPr>
          <w:p w14:paraId="75191DAD" w14:textId="77777777" w:rsidR="00E01AB3" w:rsidRPr="00375960" w:rsidRDefault="00E01AB3" w:rsidP="007475AB">
            <w:pPr>
              <w:pStyle w:val="TableEntry"/>
            </w:pPr>
            <w:r w:rsidRPr="00375960">
              <w:t>EMS Disposition Section</w:t>
            </w:r>
          </w:p>
        </w:tc>
      </w:tr>
      <w:tr w:rsidR="00E01AB3" w:rsidRPr="00375960" w14:paraId="7CF12BE3" w14:textId="77777777" w:rsidTr="00C9201A">
        <w:trPr>
          <w:jc w:val="center"/>
        </w:trPr>
        <w:tc>
          <w:tcPr>
            <w:tcW w:w="3235" w:type="dxa"/>
          </w:tcPr>
          <w:p w14:paraId="5ADB40FD" w14:textId="77777777" w:rsidR="00E01AB3" w:rsidRPr="00375960" w:rsidRDefault="00E01AB3" w:rsidP="00E7637C">
            <w:pPr>
              <w:pStyle w:val="TableEntry"/>
            </w:pPr>
            <w:r w:rsidRPr="00375960">
              <w:t>Reason for Choosing Destination</w:t>
            </w:r>
          </w:p>
        </w:tc>
        <w:tc>
          <w:tcPr>
            <w:tcW w:w="4876" w:type="dxa"/>
          </w:tcPr>
          <w:p w14:paraId="285917C2" w14:textId="77777777" w:rsidR="00E01AB3" w:rsidRPr="00375960" w:rsidRDefault="00E01AB3" w:rsidP="007475AB">
            <w:pPr>
              <w:pStyle w:val="TableEntry"/>
            </w:pPr>
            <w:r w:rsidRPr="00375960">
              <w:t>EMS Disposition Section</w:t>
            </w:r>
          </w:p>
        </w:tc>
      </w:tr>
      <w:tr w:rsidR="00E01AB3" w:rsidRPr="00375960" w14:paraId="23433DF9" w14:textId="77777777" w:rsidTr="00C9201A">
        <w:trPr>
          <w:jc w:val="center"/>
        </w:trPr>
        <w:tc>
          <w:tcPr>
            <w:tcW w:w="3235" w:type="dxa"/>
          </w:tcPr>
          <w:p w14:paraId="4B2DAF6E" w14:textId="77777777" w:rsidR="00E01AB3" w:rsidRPr="00375960" w:rsidRDefault="00E01AB3" w:rsidP="00E7637C">
            <w:pPr>
              <w:pStyle w:val="TableEntry"/>
            </w:pPr>
            <w:r w:rsidRPr="00375960">
              <w:t>Type of Destination</w:t>
            </w:r>
          </w:p>
        </w:tc>
        <w:tc>
          <w:tcPr>
            <w:tcW w:w="4876" w:type="dxa"/>
          </w:tcPr>
          <w:p w14:paraId="32AFF47D" w14:textId="77777777" w:rsidR="00E01AB3" w:rsidRPr="00375960" w:rsidRDefault="00E01AB3" w:rsidP="007475AB">
            <w:pPr>
              <w:pStyle w:val="TableEntry"/>
            </w:pPr>
            <w:r w:rsidRPr="00375960">
              <w:t>EMS Disposition Section</w:t>
            </w:r>
          </w:p>
        </w:tc>
      </w:tr>
      <w:tr w:rsidR="00E01AB3" w:rsidRPr="00375960" w14:paraId="0ABF16A1" w14:textId="77777777" w:rsidTr="00C9201A">
        <w:trPr>
          <w:jc w:val="center"/>
        </w:trPr>
        <w:tc>
          <w:tcPr>
            <w:tcW w:w="3235" w:type="dxa"/>
          </w:tcPr>
          <w:p w14:paraId="65AD35C6" w14:textId="77777777" w:rsidR="00E01AB3" w:rsidRPr="00375960" w:rsidRDefault="00E01AB3" w:rsidP="00E7637C">
            <w:pPr>
              <w:pStyle w:val="TableEntry"/>
            </w:pPr>
            <w:r w:rsidRPr="00375960">
              <w:t>Hospital In-Patient Destination</w:t>
            </w:r>
          </w:p>
        </w:tc>
        <w:tc>
          <w:tcPr>
            <w:tcW w:w="4876" w:type="dxa"/>
          </w:tcPr>
          <w:p w14:paraId="40F4CF3C" w14:textId="77777777" w:rsidR="00E01AB3" w:rsidRPr="00375960" w:rsidRDefault="00E01AB3" w:rsidP="007475AB">
            <w:pPr>
              <w:pStyle w:val="TableEntry"/>
            </w:pPr>
            <w:r w:rsidRPr="00375960">
              <w:t>EMS Disposition Section</w:t>
            </w:r>
          </w:p>
        </w:tc>
      </w:tr>
      <w:tr w:rsidR="00E01AB3" w:rsidRPr="00375960" w14:paraId="4442E93A" w14:textId="77777777" w:rsidTr="00C9201A">
        <w:trPr>
          <w:jc w:val="center"/>
        </w:trPr>
        <w:tc>
          <w:tcPr>
            <w:tcW w:w="3235" w:type="dxa"/>
          </w:tcPr>
          <w:p w14:paraId="5FD3CC31" w14:textId="77777777" w:rsidR="00E01AB3" w:rsidRPr="00375960" w:rsidRDefault="00E01AB3" w:rsidP="00E7637C">
            <w:pPr>
              <w:pStyle w:val="TableEntry"/>
            </w:pPr>
            <w:r w:rsidRPr="00375960">
              <w:t>Hospital Capability</w:t>
            </w:r>
          </w:p>
        </w:tc>
        <w:tc>
          <w:tcPr>
            <w:tcW w:w="4876" w:type="dxa"/>
          </w:tcPr>
          <w:p w14:paraId="5B4D6C5C" w14:textId="77777777" w:rsidR="00E01AB3" w:rsidRPr="00375960" w:rsidRDefault="00E01AB3" w:rsidP="007475AB">
            <w:pPr>
              <w:pStyle w:val="TableEntry"/>
            </w:pPr>
            <w:r w:rsidRPr="00375960">
              <w:t>EMS Disposition Section</w:t>
            </w:r>
          </w:p>
        </w:tc>
      </w:tr>
      <w:tr w:rsidR="00E01AB3" w:rsidRPr="00375960" w14:paraId="48C69AE0" w14:textId="77777777" w:rsidTr="00C9201A">
        <w:trPr>
          <w:jc w:val="center"/>
        </w:trPr>
        <w:tc>
          <w:tcPr>
            <w:tcW w:w="3235" w:type="dxa"/>
          </w:tcPr>
          <w:p w14:paraId="55FA2DCF" w14:textId="77777777" w:rsidR="00E01AB3" w:rsidRPr="00375960" w:rsidRDefault="00E01AB3" w:rsidP="00E7637C">
            <w:pPr>
              <w:pStyle w:val="TableEntry"/>
            </w:pPr>
            <w:r w:rsidRPr="00375960">
              <w:t>Destination Team Pre-Arrival Alert or Activation</w:t>
            </w:r>
          </w:p>
        </w:tc>
        <w:tc>
          <w:tcPr>
            <w:tcW w:w="4876" w:type="dxa"/>
          </w:tcPr>
          <w:p w14:paraId="79BC52EF" w14:textId="77777777" w:rsidR="00E01AB3" w:rsidRPr="00375960" w:rsidRDefault="00E01AB3" w:rsidP="007475AB">
            <w:pPr>
              <w:pStyle w:val="TableEntry"/>
            </w:pPr>
            <w:r w:rsidRPr="00375960">
              <w:t>EMS Disposition Section</w:t>
            </w:r>
          </w:p>
        </w:tc>
      </w:tr>
      <w:tr w:rsidR="00E01AB3" w:rsidRPr="00375960" w14:paraId="6D9E8438" w14:textId="77777777" w:rsidTr="00C9201A">
        <w:trPr>
          <w:jc w:val="center"/>
        </w:trPr>
        <w:tc>
          <w:tcPr>
            <w:tcW w:w="3235" w:type="dxa"/>
          </w:tcPr>
          <w:p w14:paraId="06306D8D" w14:textId="77777777" w:rsidR="00E01AB3" w:rsidRPr="00375960" w:rsidRDefault="00E01AB3" w:rsidP="00E7637C">
            <w:pPr>
              <w:pStyle w:val="TableEntry"/>
            </w:pPr>
            <w:r w:rsidRPr="00375960">
              <w:t xml:space="preserve">Date/Time of Destination Prearrival Alert </w:t>
            </w:r>
            <w:r w:rsidRPr="00375960">
              <w:lastRenderedPageBreak/>
              <w:t>or Activation</w:t>
            </w:r>
          </w:p>
        </w:tc>
        <w:tc>
          <w:tcPr>
            <w:tcW w:w="4876" w:type="dxa"/>
          </w:tcPr>
          <w:p w14:paraId="0AE77C76" w14:textId="77777777" w:rsidR="00E01AB3" w:rsidRPr="00375960" w:rsidRDefault="00E01AB3" w:rsidP="007475AB">
            <w:pPr>
              <w:pStyle w:val="TableEntry"/>
            </w:pPr>
            <w:r w:rsidRPr="00375960">
              <w:lastRenderedPageBreak/>
              <w:t>EMS Disposition Section</w:t>
            </w:r>
          </w:p>
        </w:tc>
      </w:tr>
      <w:tr w:rsidR="00E01AB3" w:rsidRPr="00375960" w14:paraId="16135E59" w14:textId="77777777" w:rsidTr="00C9201A">
        <w:trPr>
          <w:jc w:val="center"/>
        </w:trPr>
        <w:tc>
          <w:tcPr>
            <w:tcW w:w="3235" w:type="dxa"/>
          </w:tcPr>
          <w:p w14:paraId="754351E0" w14:textId="77777777" w:rsidR="00E01AB3" w:rsidRPr="00375960" w:rsidRDefault="00E01AB3" w:rsidP="00E7637C">
            <w:pPr>
              <w:pStyle w:val="TableEntry"/>
            </w:pPr>
            <w:r w:rsidRPr="00375960">
              <w:t>Disposition Instructions Provided</w:t>
            </w:r>
          </w:p>
        </w:tc>
        <w:tc>
          <w:tcPr>
            <w:tcW w:w="4876" w:type="dxa"/>
          </w:tcPr>
          <w:p w14:paraId="32A8F031" w14:textId="77777777" w:rsidR="00E01AB3" w:rsidRPr="00375960" w:rsidRDefault="00E01AB3" w:rsidP="007475AB">
            <w:pPr>
              <w:pStyle w:val="TableEntry"/>
            </w:pPr>
            <w:r w:rsidRPr="00375960">
              <w:t>EMS Disposition Section</w:t>
            </w:r>
          </w:p>
        </w:tc>
      </w:tr>
      <w:bookmarkEnd w:id="2926"/>
    </w:tbl>
    <w:p w14:paraId="001727F2" w14:textId="77777777" w:rsidR="00E01AB3" w:rsidRPr="00375960" w:rsidRDefault="00E01AB3" w:rsidP="00E01AB3">
      <w:pPr>
        <w:pStyle w:val="BodyText"/>
        <w:rPr>
          <w:lang w:eastAsia="x-none"/>
        </w:rPr>
      </w:pPr>
    </w:p>
    <w:p w14:paraId="13641774" w14:textId="584CD757" w:rsidR="00E01AB3" w:rsidRPr="00375960" w:rsidRDefault="00E01AB3" w:rsidP="00E01AB3">
      <w:pPr>
        <w:pStyle w:val="Heading5"/>
        <w:numPr>
          <w:ilvl w:val="0"/>
          <w:numId w:val="0"/>
        </w:numPr>
        <w:rPr>
          <w:noProof w:val="0"/>
        </w:rPr>
      </w:pPr>
      <w:bookmarkStart w:id="3072" w:name="_Toc345074703"/>
      <w:bookmarkStart w:id="3073" w:name="_Toc514942336"/>
      <w:r w:rsidRPr="00375960">
        <w:rPr>
          <w:noProof w:val="0"/>
        </w:rPr>
        <w:t>6.3.1.D</w:t>
      </w:r>
      <w:ins w:id="3074" w:author="Lori Reed-Fourquet" w:date="2018-07-17T18:04:00Z">
        <w:r w:rsidR="00871D3A">
          <w:rPr>
            <w:noProof w:val="0"/>
          </w:rPr>
          <w:t>2</w:t>
        </w:r>
      </w:ins>
      <w:r w:rsidRPr="00375960">
        <w:rPr>
          <w:noProof w:val="0"/>
        </w:rPr>
        <w:t>.5 Paramedicine Care Summary</w:t>
      </w:r>
      <w:ins w:id="3075" w:author="Andrea K. Fourquet" w:date="2018-07-18T00:59:00Z">
        <w:r w:rsidR="003A105A">
          <w:rPr>
            <w:noProof w:val="0"/>
          </w:rPr>
          <w:t xml:space="preserve"> – Complete Report</w:t>
        </w:r>
      </w:ins>
      <w:r w:rsidRPr="00375960">
        <w:rPr>
          <w:noProof w:val="0"/>
        </w:rPr>
        <w:t xml:space="preserve"> (PCS</w:t>
      </w:r>
      <w:ins w:id="3076" w:author="Andrea K. Fourquet" w:date="2018-07-18T00:59:00Z">
        <w:r w:rsidR="003A105A">
          <w:rPr>
            <w:noProof w:val="0"/>
          </w:rPr>
          <w:t>-CR</w:t>
        </w:r>
      </w:ins>
      <w:r w:rsidRPr="00375960">
        <w:rPr>
          <w:noProof w:val="0"/>
        </w:rPr>
        <w:t>) Document Content Module Specification</w:t>
      </w:r>
      <w:bookmarkEnd w:id="3072"/>
      <w:bookmarkEnd w:id="3073"/>
    </w:p>
    <w:p w14:paraId="01E47AE3" w14:textId="5A085B4B" w:rsidR="00E01AB3" w:rsidRPr="00375960" w:rsidRDefault="00E01AB3" w:rsidP="00E01AB3">
      <w:pPr>
        <w:pStyle w:val="BodyText"/>
      </w:pPr>
      <w:r w:rsidRPr="00375960">
        <w:t>This section specifies the header, section, and entry content modules which comprise the Paramedicine Care Summary</w:t>
      </w:r>
      <w:ins w:id="3077" w:author="Andrea K. Fourquet" w:date="2018-07-18T00:59:00Z">
        <w:r w:rsidR="003A105A">
          <w:t xml:space="preserve"> – Complete Report</w:t>
        </w:r>
      </w:ins>
      <w:r w:rsidRPr="00375960">
        <w:t xml:space="preserve"> (PCS</w:t>
      </w:r>
      <w:ins w:id="3078" w:author="Andrea K. Fourquet" w:date="2018-07-18T00:59:00Z">
        <w:r w:rsidR="003A105A">
          <w:t>-CR</w:t>
        </w:r>
      </w:ins>
      <w:r w:rsidRPr="00375960">
        <w:t xml:space="preserve">) Document Content Module, using the </w:t>
      </w:r>
      <w:commentRangeStart w:id="3079"/>
      <w:r w:rsidRPr="00375960">
        <w:t xml:space="preserve">Template ID </w:t>
      </w:r>
      <w:commentRangeEnd w:id="3079"/>
      <w:r w:rsidR="00FC2CDF">
        <w:rPr>
          <w:rStyle w:val="CommentReference"/>
        </w:rPr>
        <w:commentReference w:id="3079"/>
      </w:r>
      <w:r w:rsidRPr="00375960">
        <w:t xml:space="preserve">as the key identifier. </w:t>
      </w:r>
    </w:p>
    <w:p w14:paraId="354B0B02" w14:textId="11F18154" w:rsidR="00E01AB3" w:rsidRPr="00375960" w:rsidRDefault="00E01AB3" w:rsidP="00E01AB3">
      <w:pPr>
        <w:pStyle w:val="BodyText"/>
      </w:pPr>
      <w:r w:rsidRPr="00375960">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78FB2DE2" w14:textId="110E401D" w:rsidR="0016240B" w:rsidRPr="00375960" w:rsidRDefault="0016240B" w:rsidP="00E01AB3">
      <w:pPr>
        <w:pStyle w:val="BodyText"/>
      </w:pPr>
      <w:r w:rsidRPr="00375960">
        <w:t xml:space="preserve">Note: The only header items that are mentioned are the items that are constrained. </w:t>
      </w:r>
    </w:p>
    <w:p w14:paraId="5750C406" w14:textId="394CE71D" w:rsidR="00E01AB3" w:rsidRPr="00375960" w:rsidRDefault="00E01AB3" w:rsidP="00E01AB3">
      <w:pPr>
        <w:pStyle w:val="TableTitle"/>
      </w:pPr>
      <w:bookmarkStart w:id="3080" w:name="_Hlk513198590"/>
      <w:r w:rsidRPr="00375960">
        <w:t>Table 6.3.1.D.5-1</w:t>
      </w:r>
      <w:r w:rsidR="00754510">
        <w:t>:</w:t>
      </w:r>
      <w:r w:rsidRPr="00375960">
        <w:t xml:space="preserve"> Paramedicine Care Summary </w:t>
      </w:r>
      <w:ins w:id="3081" w:author="Andrea K. Fourquet" w:date="2018-07-18T00:59:00Z">
        <w:r w:rsidR="003A105A">
          <w:t xml:space="preserve">– Complete Report </w:t>
        </w:r>
      </w:ins>
      <w:r w:rsidRPr="00375960">
        <w:t>(PCS</w:t>
      </w:r>
      <w:ins w:id="3082" w:author="Andrea K. Fourquet" w:date="2018-07-18T00:59:00Z">
        <w:r w:rsidR="003A105A">
          <w:t>-CR</w:t>
        </w:r>
      </w:ins>
      <w:r w:rsidRPr="00375960">
        <w:t xml:space="preserve">) Document Content Module Specification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29"/>
        <w:gridCol w:w="1346"/>
        <w:gridCol w:w="2149"/>
        <w:gridCol w:w="2341"/>
        <w:gridCol w:w="1440"/>
        <w:gridCol w:w="1345"/>
      </w:tblGrid>
      <w:tr w:rsidR="00E01AB3" w:rsidRPr="00375960" w14:paraId="5D5178BB" w14:textId="77777777" w:rsidTr="00C9201A">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bookmarkEnd w:id="3080"/>
          <w:p w14:paraId="507CEC86" w14:textId="77777777" w:rsidR="00E01AB3" w:rsidRPr="00375960" w:rsidRDefault="00E01AB3" w:rsidP="00C9201A">
            <w:pPr>
              <w:pStyle w:val="TableEntryHeader"/>
              <w:rPr>
                <w:sz w:val="18"/>
              </w:rPr>
            </w:pPr>
            <w:r w:rsidRPr="00375960">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638AC26B" w14:textId="54455053" w:rsidR="00E01AB3" w:rsidRPr="00375960" w:rsidRDefault="00E01AB3" w:rsidP="00C9201A">
            <w:pPr>
              <w:pStyle w:val="TableEntry"/>
            </w:pPr>
            <w:r w:rsidRPr="00375960">
              <w:t>Paramedicine Care Summary</w:t>
            </w:r>
            <w:ins w:id="3083" w:author="Andrea K. Fourquet" w:date="2018-07-18T00:59:00Z">
              <w:r w:rsidR="003A105A">
                <w:t xml:space="preserve"> – Complete Report</w:t>
              </w:r>
            </w:ins>
            <w:r w:rsidRPr="00375960">
              <w:t xml:space="preserve"> (PCS</w:t>
            </w:r>
            <w:ins w:id="3084" w:author="Andrea K. Fourquet" w:date="2018-07-18T00:59:00Z">
              <w:r w:rsidR="003A105A">
                <w:t>-CR</w:t>
              </w:r>
            </w:ins>
            <w:r w:rsidRPr="00375960">
              <w:t>)</w:t>
            </w:r>
          </w:p>
        </w:tc>
      </w:tr>
      <w:tr w:rsidR="00E01AB3" w:rsidRPr="00375960" w14:paraId="7CB166FC" w14:textId="77777777" w:rsidTr="00C9201A">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991936C" w14:textId="77777777" w:rsidR="00E01AB3" w:rsidRPr="00375960" w:rsidRDefault="00E01AB3" w:rsidP="00C9201A">
            <w:pPr>
              <w:pStyle w:val="TableEntryHeader"/>
              <w:rPr>
                <w:sz w:val="18"/>
              </w:rPr>
            </w:pPr>
            <w:r w:rsidRPr="00375960">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00D168E2" w14:textId="77777777" w:rsidR="00E01AB3" w:rsidRPr="00375960" w:rsidRDefault="00E01AB3" w:rsidP="00C9201A">
            <w:pPr>
              <w:pStyle w:val="TableEntry"/>
            </w:pPr>
            <w:r w:rsidRPr="00375960">
              <w:t>&lt;oid/uid&gt;</w:t>
            </w:r>
          </w:p>
        </w:tc>
      </w:tr>
      <w:tr w:rsidR="00E01AB3" w:rsidRPr="00375960" w14:paraId="68B53BBD" w14:textId="77777777" w:rsidTr="00C9201A">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CC8DD4A" w14:textId="77777777" w:rsidR="00E01AB3" w:rsidRPr="00375960" w:rsidRDefault="00E01AB3" w:rsidP="00C9201A">
            <w:pPr>
              <w:pStyle w:val="TableEntryHeader"/>
              <w:rPr>
                <w:sz w:val="18"/>
              </w:rPr>
            </w:pPr>
            <w:r w:rsidRPr="00375960">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00DE3C20" w14:textId="77777777" w:rsidR="00E01AB3" w:rsidRPr="00375960" w:rsidRDefault="00E01AB3" w:rsidP="00E7637C">
            <w:pPr>
              <w:pStyle w:val="TableEntry"/>
            </w:pPr>
            <w:r w:rsidRPr="00375960">
              <w:t>Medical Summary (1.3.6.1.4.1.19376.1.5.3.1.1.2)</w:t>
            </w:r>
          </w:p>
        </w:tc>
      </w:tr>
      <w:tr w:rsidR="00E01AB3" w:rsidRPr="00375960" w14:paraId="006D95C2" w14:textId="77777777" w:rsidTr="00C9201A">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BC1B0A2" w14:textId="77777777" w:rsidR="00E01AB3" w:rsidRPr="00375960" w:rsidRDefault="00E01AB3" w:rsidP="00C9201A">
            <w:pPr>
              <w:pStyle w:val="TableEntryHeader"/>
              <w:rPr>
                <w:sz w:val="18"/>
              </w:rPr>
            </w:pPr>
            <w:r w:rsidRPr="00375960">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0A1F62B" w14:textId="77777777" w:rsidR="00E01AB3" w:rsidRPr="00375960" w:rsidRDefault="00E01AB3" w:rsidP="00C9201A">
            <w:pPr>
              <w:pStyle w:val="TableEntry"/>
            </w:pPr>
            <w:r w:rsidRPr="00375960">
              <w:t>The Paramedicine Care Summary will contain the patient’s paramedicine care information and interventions.</w:t>
            </w:r>
          </w:p>
        </w:tc>
      </w:tr>
      <w:tr w:rsidR="00E01AB3" w:rsidRPr="00375960" w14:paraId="55916114" w14:textId="77777777" w:rsidTr="00C9201A">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16E78E" w14:textId="77777777" w:rsidR="00E01AB3" w:rsidRPr="00375960" w:rsidRDefault="00E01AB3" w:rsidP="00C9201A">
            <w:pPr>
              <w:pStyle w:val="TableEntryHeader"/>
              <w:rPr>
                <w:sz w:val="18"/>
              </w:rPr>
            </w:pPr>
            <w:r w:rsidRPr="00375960">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4BDEF48" w14:textId="3878ADA4" w:rsidR="00E01AB3" w:rsidRPr="009B73AF" w:rsidRDefault="00E01AB3" w:rsidP="009B73AF">
            <w:pPr>
              <w:pStyle w:val="TableEntry"/>
            </w:pPr>
            <w:r w:rsidRPr="009B73AF">
              <w:t xml:space="preserve">SHALL BE </w:t>
            </w:r>
            <w:ins w:id="3085" w:author="Andrea K. Fourquet" w:date="2018-07-18T01:08:00Z">
              <w:r w:rsidR="00412584" w:rsidRPr="00412584">
                <w:t>67796-3 EMS patient care report</w:t>
              </w:r>
              <w:r w:rsidR="00412584" w:rsidRPr="00412584" w:rsidDel="00412584">
                <w:t xml:space="preserve"> </w:t>
              </w:r>
            </w:ins>
            <w:del w:id="3086" w:author="Andrea K. Fourquet" w:date="2018-07-18T01:08:00Z">
              <w:r w:rsidRPr="00E7637C" w:rsidDel="00412584">
                <w:delText>"xxxxx-3"</w:delText>
              </w:r>
              <w:r w:rsidRPr="009B73AF" w:rsidDel="00412584">
                <w:delText xml:space="preserve"> </w:delText>
              </w:r>
            </w:del>
            <w:r w:rsidRPr="009B73AF">
              <w:t>Code System LOINC (CodeSystem: 2.16.840.1.113883.6.1 LOINC), “EMS Patient Care Report”</w:t>
            </w:r>
          </w:p>
        </w:tc>
      </w:tr>
      <w:tr w:rsidR="00E01AB3" w:rsidRPr="00375960" w14:paraId="717B775D"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shd w:val="clear" w:color="auto" w:fill="E6E6E6"/>
            <w:vAlign w:val="center"/>
          </w:tcPr>
          <w:p w14:paraId="45461C23" w14:textId="77777777" w:rsidR="00E01AB3" w:rsidRPr="00375960" w:rsidRDefault="00E01AB3" w:rsidP="00C9201A">
            <w:pPr>
              <w:pStyle w:val="TableEntryHeader"/>
            </w:pPr>
            <w:r w:rsidRPr="00375960">
              <w:t>Opt and Card</w:t>
            </w:r>
          </w:p>
        </w:tc>
        <w:tc>
          <w:tcPr>
            <w:tcW w:w="720" w:type="pct"/>
            <w:tcBorders>
              <w:top w:val="single" w:sz="4" w:space="0" w:color="auto"/>
              <w:left w:val="single" w:sz="4" w:space="0" w:color="auto"/>
              <w:bottom w:val="single" w:sz="4" w:space="0" w:color="auto"/>
              <w:right w:val="single" w:sz="4" w:space="0" w:color="auto"/>
            </w:tcBorders>
            <w:shd w:val="clear" w:color="auto" w:fill="E6E6E6"/>
            <w:vAlign w:val="center"/>
          </w:tcPr>
          <w:p w14:paraId="2DB24109" w14:textId="77777777" w:rsidR="00E01AB3" w:rsidRPr="00375960" w:rsidRDefault="00E01AB3" w:rsidP="00C9201A">
            <w:pPr>
              <w:pStyle w:val="TableEntryHeader"/>
            </w:pPr>
            <w:r w:rsidRPr="00375960">
              <w:t>Condition</w:t>
            </w:r>
          </w:p>
        </w:tc>
        <w:tc>
          <w:tcPr>
            <w:tcW w:w="1149" w:type="pct"/>
            <w:tcBorders>
              <w:top w:val="single" w:sz="4" w:space="0" w:color="auto"/>
              <w:left w:val="single" w:sz="4" w:space="0" w:color="auto"/>
              <w:bottom w:val="single" w:sz="4" w:space="0" w:color="auto"/>
              <w:right w:val="single" w:sz="4" w:space="0" w:color="auto"/>
            </w:tcBorders>
            <w:shd w:val="clear" w:color="auto" w:fill="E6E6E6"/>
          </w:tcPr>
          <w:p w14:paraId="2A75B356" w14:textId="77777777" w:rsidR="00E01AB3" w:rsidRPr="00375960" w:rsidRDefault="00E01AB3" w:rsidP="00C9201A">
            <w:pPr>
              <w:pStyle w:val="TableEntryHeader"/>
            </w:pPr>
            <w:r w:rsidRPr="00375960">
              <w:t>Header Element or Section Name</w:t>
            </w:r>
          </w:p>
        </w:tc>
        <w:tc>
          <w:tcPr>
            <w:tcW w:w="1252" w:type="pct"/>
            <w:tcBorders>
              <w:top w:val="single" w:sz="4" w:space="0" w:color="auto"/>
              <w:left w:val="single" w:sz="4" w:space="0" w:color="auto"/>
              <w:bottom w:val="single" w:sz="4" w:space="0" w:color="auto"/>
              <w:right w:val="single" w:sz="4" w:space="0" w:color="auto"/>
            </w:tcBorders>
            <w:shd w:val="clear" w:color="auto" w:fill="E6E6E6"/>
            <w:vAlign w:val="center"/>
          </w:tcPr>
          <w:p w14:paraId="006DC582" w14:textId="77777777" w:rsidR="00E01AB3" w:rsidRPr="00375960" w:rsidRDefault="00E01AB3" w:rsidP="00C9201A">
            <w:pPr>
              <w:pStyle w:val="TableEntryHeader"/>
            </w:pPr>
            <w:r w:rsidRPr="00375960">
              <w:t xml:space="preserve">Template ID </w:t>
            </w:r>
          </w:p>
        </w:tc>
        <w:tc>
          <w:tcPr>
            <w:tcW w:w="770" w:type="pct"/>
            <w:tcBorders>
              <w:top w:val="single" w:sz="4" w:space="0" w:color="auto"/>
              <w:left w:val="single" w:sz="4" w:space="0" w:color="auto"/>
              <w:bottom w:val="single" w:sz="4" w:space="0" w:color="auto"/>
              <w:right w:val="single" w:sz="4" w:space="0" w:color="auto"/>
            </w:tcBorders>
            <w:shd w:val="clear" w:color="auto" w:fill="E6E6E6"/>
            <w:vAlign w:val="center"/>
          </w:tcPr>
          <w:p w14:paraId="0E3EC8D9" w14:textId="77777777" w:rsidR="00E01AB3" w:rsidRPr="00375960" w:rsidRDefault="00E01AB3" w:rsidP="00C9201A">
            <w:pPr>
              <w:pStyle w:val="TableEntryHeader"/>
            </w:pPr>
            <w:r w:rsidRPr="00375960">
              <w:t>Specification Document</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19ABDE4A" w14:textId="77777777" w:rsidR="00E01AB3" w:rsidRPr="00375960" w:rsidRDefault="00E01AB3" w:rsidP="00C9201A">
            <w:pPr>
              <w:pStyle w:val="TableEntryHeader"/>
            </w:pPr>
            <w:r w:rsidRPr="00375960">
              <w:t>Vocabulary Constraint</w:t>
            </w:r>
          </w:p>
        </w:tc>
      </w:tr>
      <w:tr w:rsidR="00E01AB3" w:rsidRPr="00375960" w14:paraId="790F5DEB" w14:textId="77777777" w:rsidTr="00C9201A">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289F0F01" w14:textId="77777777" w:rsidR="00E01AB3" w:rsidRPr="00375960" w:rsidRDefault="00E01AB3" w:rsidP="00C9201A">
            <w:pPr>
              <w:pStyle w:val="TableEntryHeader"/>
              <w:rPr>
                <w:kern w:val="28"/>
              </w:rPr>
            </w:pPr>
            <w:r w:rsidRPr="00375960">
              <w:t>Header Elements</w:t>
            </w:r>
          </w:p>
        </w:tc>
      </w:tr>
      <w:tr w:rsidR="00E01AB3" w:rsidRPr="00375960" w14:paraId="4E7C38FD"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5D93084A" w14:textId="77777777" w:rsidR="00E01AB3" w:rsidRPr="00375960"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6CB1EBE7"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0B3E1C7" w14:textId="77777777" w:rsidR="00E01AB3" w:rsidRPr="00375960" w:rsidRDefault="00E01AB3" w:rsidP="00C9201A">
            <w:pPr>
              <w:pStyle w:val="TableEntry"/>
            </w:pPr>
          </w:p>
        </w:tc>
        <w:tc>
          <w:tcPr>
            <w:tcW w:w="1252" w:type="pct"/>
            <w:tcBorders>
              <w:top w:val="single" w:sz="4" w:space="0" w:color="auto"/>
              <w:left w:val="single" w:sz="4" w:space="0" w:color="auto"/>
              <w:bottom w:val="single" w:sz="4" w:space="0" w:color="auto"/>
              <w:right w:val="single" w:sz="4" w:space="0" w:color="auto"/>
            </w:tcBorders>
            <w:vAlign w:val="center"/>
          </w:tcPr>
          <w:p w14:paraId="0FE92F4A" w14:textId="77777777" w:rsidR="00E01AB3" w:rsidRPr="00375960" w:rsidRDefault="00E01AB3" w:rsidP="00C9201A">
            <w:pPr>
              <w:pStyle w:val="TableEntry"/>
            </w:pPr>
          </w:p>
        </w:tc>
        <w:tc>
          <w:tcPr>
            <w:tcW w:w="770" w:type="pct"/>
            <w:tcBorders>
              <w:top w:val="single" w:sz="4" w:space="0" w:color="auto"/>
              <w:left w:val="single" w:sz="4" w:space="0" w:color="auto"/>
              <w:bottom w:val="single" w:sz="4" w:space="0" w:color="auto"/>
              <w:right w:val="single" w:sz="4" w:space="0" w:color="auto"/>
            </w:tcBorders>
          </w:tcPr>
          <w:p w14:paraId="7FC7F2DC" w14:textId="77777777" w:rsidR="00E01AB3" w:rsidRPr="00375960" w:rsidRDefault="00E01AB3" w:rsidP="00C9201A">
            <w:pPr>
              <w:pStyle w:val="TableEntry"/>
            </w:pPr>
          </w:p>
        </w:tc>
        <w:tc>
          <w:tcPr>
            <w:tcW w:w="719" w:type="pct"/>
            <w:tcBorders>
              <w:top w:val="single" w:sz="4" w:space="0" w:color="auto"/>
              <w:left w:val="single" w:sz="4" w:space="0" w:color="auto"/>
              <w:bottom w:val="single" w:sz="4" w:space="0" w:color="auto"/>
              <w:right w:val="single" w:sz="4" w:space="0" w:color="auto"/>
            </w:tcBorders>
          </w:tcPr>
          <w:p w14:paraId="34BCEA7B" w14:textId="77777777" w:rsidR="00E01AB3" w:rsidRPr="00375960" w:rsidRDefault="00E01AB3" w:rsidP="00C9201A">
            <w:pPr>
              <w:pStyle w:val="TableEntry"/>
            </w:pPr>
          </w:p>
        </w:tc>
      </w:tr>
      <w:tr w:rsidR="00E01AB3" w:rsidRPr="00375960" w14:paraId="06C2A602"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0EA3269E" w14:textId="77777777" w:rsidR="00E01AB3" w:rsidRPr="00375960" w:rsidRDefault="00E01AB3" w:rsidP="00C9201A">
            <w:pPr>
              <w:pStyle w:val="TableEntry"/>
            </w:pPr>
            <w:r w:rsidRPr="00375960">
              <w:t>R</w:t>
            </w:r>
          </w:p>
          <w:p w14:paraId="240D33AC" w14:textId="77777777" w:rsidR="00E01AB3" w:rsidRPr="00375960" w:rsidRDefault="00E01AB3" w:rsidP="00C9201A">
            <w:pPr>
              <w:pStyle w:val="TableEntry"/>
            </w:pPr>
            <w:r w:rsidRPr="00375960">
              <w:t>[1..1]</w:t>
            </w:r>
          </w:p>
        </w:tc>
        <w:tc>
          <w:tcPr>
            <w:tcW w:w="720" w:type="pct"/>
            <w:tcBorders>
              <w:top w:val="single" w:sz="4" w:space="0" w:color="auto"/>
              <w:left w:val="single" w:sz="4" w:space="0" w:color="auto"/>
              <w:bottom w:val="single" w:sz="4" w:space="0" w:color="auto"/>
              <w:right w:val="single" w:sz="4" w:space="0" w:color="auto"/>
            </w:tcBorders>
            <w:vAlign w:val="center"/>
          </w:tcPr>
          <w:p w14:paraId="298410C6"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A8433C0" w14:textId="77777777" w:rsidR="00E01AB3" w:rsidRPr="00375960" w:rsidRDefault="00E01AB3" w:rsidP="00C9201A">
            <w:pPr>
              <w:pStyle w:val="TableEntry"/>
            </w:pPr>
            <w:r w:rsidRPr="00375960">
              <w:t xml:space="preserve">Personal Information: Patient Name </w:t>
            </w:r>
          </w:p>
        </w:tc>
        <w:tc>
          <w:tcPr>
            <w:tcW w:w="1252" w:type="pct"/>
            <w:tcBorders>
              <w:top w:val="single" w:sz="4" w:space="0" w:color="auto"/>
              <w:left w:val="single" w:sz="4" w:space="0" w:color="auto"/>
              <w:bottom w:val="single" w:sz="4" w:space="0" w:color="auto"/>
              <w:right w:val="single" w:sz="4" w:space="0" w:color="auto"/>
            </w:tcBorders>
          </w:tcPr>
          <w:p w14:paraId="4CC232F4" w14:textId="77777777" w:rsidR="00E01AB3" w:rsidRPr="00375960" w:rsidRDefault="00E01AB3" w:rsidP="00C9201A">
            <w:pPr>
              <w:pStyle w:val="TableEntry"/>
            </w:pPr>
            <w:r w:rsidRPr="00375960">
              <w:t>1.3.6.1.4.1.19376.1.5.3.1.1.1</w:t>
            </w:r>
          </w:p>
        </w:tc>
        <w:tc>
          <w:tcPr>
            <w:tcW w:w="770" w:type="pct"/>
            <w:tcBorders>
              <w:top w:val="single" w:sz="4" w:space="0" w:color="auto"/>
              <w:left w:val="single" w:sz="4" w:space="0" w:color="auto"/>
              <w:bottom w:val="single" w:sz="4" w:space="0" w:color="auto"/>
              <w:right w:val="single" w:sz="4" w:space="0" w:color="auto"/>
            </w:tcBorders>
          </w:tcPr>
          <w:p w14:paraId="51298B30" w14:textId="77777777" w:rsidR="00E01AB3" w:rsidRPr="00375960" w:rsidRDefault="00E01AB3" w:rsidP="00C9201A">
            <w:pPr>
              <w:pStyle w:val="TableEntry"/>
            </w:pPr>
            <w:r w:rsidRPr="00375960">
              <w:t>PCC TF-2</w:t>
            </w:r>
          </w:p>
        </w:tc>
        <w:tc>
          <w:tcPr>
            <w:tcW w:w="719" w:type="pct"/>
            <w:tcBorders>
              <w:top w:val="single" w:sz="4" w:space="0" w:color="auto"/>
              <w:left w:val="single" w:sz="4" w:space="0" w:color="auto"/>
              <w:bottom w:val="single" w:sz="4" w:space="0" w:color="auto"/>
              <w:right w:val="single" w:sz="4" w:space="0" w:color="auto"/>
            </w:tcBorders>
          </w:tcPr>
          <w:p w14:paraId="41CD9464" w14:textId="77777777" w:rsidR="00E01AB3" w:rsidRPr="00375960" w:rsidRDefault="00E01AB3" w:rsidP="00C9201A">
            <w:pPr>
              <w:pStyle w:val="TableEntry"/>
            </w:pPr>
          </w:p>
        </w:tc>
      </w:tr>
      <w:tr w:rsidR="00E01AB3" w:rsidRPr="00375960" w14:paraId="6E778252"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746760DB" w14:textId="77777777" w:rsidR="00E01AB3" w:rsidRPr="00375960" w:rsidRDefault="00E01AB3" w:rsidP="00C9201A">
            <w:pPr>
              <w:pStyle w:val="TableEntry"/>
            </w:pPr>
            <w:r w:rsidRPr="00375960">
              <w:t>R</w:t>
            </w:r>
          </w:p>
          <w:p w14:paraId="3CFBB25C" w14:textId="77777777" w:rsidR="00E01AB3" w:rsidRPr="00375960" w:rsidRDefault="00E01AB3" w:rsidP="00C9201A">
            <w:pPr>
              <w:pStyle w:val="TableEntry"/>
            </w:pPr>
            <w:r w:rsidRPr="00375960">
              <w:t>[1..1]</w:t>
            </w:r>
          </w:p>
        </w:tc>
        <w:tc>
          <w:tcPr>
            <w:tcW w:w="720" w:type="pct"/>
            <w:tcBorders>
              <w:top w:val="single" w:sz="4" w:space="0" w:color="auto"/>
              <w:left w:val="single" w:sz="4" w:space="0" w:color="auto"/>
              <w:bottom w:val="single" w:sz="4" w:space="0" w:color="auto"/>
              <w:right w:val="single" w:sz="4" w:space="0" w:color="auto"/>
            </w:tcBorders>
            <w:vAlign w:val="center"/>
          </w:tcPr>
          <w:p w14:paraId="1EF6568E"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6B6344F9" w14:textId="77777777" w:rsidR="00E01AB3" w:rsidRPr="00375960" w:rsidRDefault="00E01AB3" w:rsidP="00C9201A">
            <w:pPr>
              <w:pStyle w:val="TableEntry"/>
            </w:pPr>
            <w:r w:rsidRPr="00375960">
              <w:t xml:space="preserve">Personal Information: Patient Date of Birth </w:t>
            </w:r>
          </w:p>
        </w:tc>
        <w:tc>
          <w:tcPr>
            <w:tcW w:w="1252" w:type="pct"/>
            <w:tcBorders>
              <w:top w:val="single" w:sz="4" w:space="0" w:color="auto"/>
              <w:left w:val="single" w:sz="4" w:space="0" w:color="auto"/>
              <w:bottom w:val="single" w:sz="4" w:space="0" w:color="auto"/>
              <w:right w:val="single" w:sz="4" w:space="0" w:color="auto"/>
            </w:tcBorders>
          </w:tcPr>
          <w:p w14:paraId="5A59F7EC" w14:textId="77777777" w:rsidR="00E01AB3" w:rsidRPr="00375960" w:rsidRDefault="00E01AB3" w:rsidP="00C9201A">
            <w:pPr>
              <w:pStyle w:val="TableEntry"/>
            </w:pPr>
            <w:r w:rsidRPr="00375960">
              <w:t>1.3.6.1.4.1.19376.1.5.3.1.1.1</w:t>
            </w:r>
          </w:p>
        </w:tc>
        <w:tc>
          <w:tcPr>
            <w:tcW w:w="770" w:type="pct"/>
            <w:tcBorders>
              <w:top w:val="single" w:sz="4" w:space="0" w:color="auto"/>
              <w:left w:val="single" w:sz="4" w:space="0" w:color="auto"/>
              <w:bottom w:val="single" w:sz="4" w:space="0" w:color="auto"/>
              <w:right w:val="single" w:sz="4" w:space="0" w:color="auto"/>
            </w:tcBorders>
          </w:tcPr>
          <w:p w14:paraId="4888EF20" w14:textId="77777777" w:rsidR="00E01AB3" w:rsidRPr="00375960" w:rsidRDefault="00E01AB3" w:rsidP="00C9201A">
            <w:pPr>
              <w:pStyle w:val="TableEntry"/>
            </w:pPr>
            <w:r w:rsidRPr="00375960">
              <w:t>PCC TF-2</w:t>
            </w:r>
          </w:p>
        </w:tc>
        <w:tc>
          <w:tcPr>
            <w:tcW w:w="719" w:type="pct"/>
            <w:tcBorders>
              <w:top w:val="single" w:sz="4" w:space="0" w:color="auto"/>
              <w:left w:val="single" w:sz="4" w:space="0" w:color="auto"/>
              <w:bottom w:val="single" w:sz="4" w:space="0" w:color="auto"/>
              <w:right w:val="single" w:sz="4" w:space="0" w:color="auto"/>
            </w:tcBorders>
          </w:tcPr>
          <w:p w14:paraId="484A8906" w14:textId="77777777" w:rsidR="00E01AB3" w:rsidRPr="00375960" w:rsidRDefault="00E01AB3" w:rsidP="00C9201A">
            <w:pPr>
              <w:pStyle w:val="TableEntry"/>
            </w:pPr>
          </w:p>
        </w:tc>
      </w:tr>
      <w:tr w:rsidR="00E01AB3" w:rsidRPr="00375960" w14:paraId="58F480F4"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79CF6724" w14:textId="77777777" w:rsidR="00E01AB3" w:rsidRPr="00375960" w:rsidRDefault="00E01AB3" w:rsidP="00C9201A">
            <w:pPr>
              <w:pStyle w:val="TableEntry"/>
            </w:pPr>
            <w:r w:rsidRPr="00375960">
              <w:t>R</w:t>
            </w:r>
          </w:p>
          <w:p w14:paraId="24B4CAE3" w14:textId="77777777" w:rsidR="00E01AB3" w:rsidRPr="00375960" w:rsidRDefault="00E01AB3" w:rsidP="00C9201A">
            <w:pPr>
              <w:pStyle w:val="TableEntry"/>
            </w:pPr>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46D83537"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6F7E5525" w14:textId="77777777" w:rsidR="00E01AB3" w:rsidRPr="00375960" w:rsidRDefault="00E01AB3" w:rsidP="00C9201A">
            <w:pPr>
              <w:pStyle w:val="TableEntry"/>
            </w:pPr>
            <w:r w:rsidRPr="00375960">
              <w:t>Personal Information: Patient Address</w:t>
            </w:r>
          </w:p>
        </w:tc>
        <w:tc>
          <w:tcPr>
            <w:tcW w:w="1252" w:type="pct"/>
            <w:tcBorders>
              <w:top w:val="single" w:sz="4" w:space="0" w:color="auto"/>
              <w:left w:val="single" w:sz="4" w:space="0" w:color="auto"/>
              <w:bottom w:val="single" w:sz="4" w:space="0" w:color="auto"/>
              <w:right w:val="single" w:sz="4" w:space="0" w:color="auto"/>
            </w:tcBorders>
          </w:tcPr>
          <w:p w14:paraId="5C95684C" w14:textId="77777777" w:rsidR="00E01AB3" w:rsidRPr="00375960" w:rsidRDefault="00E01AB3" w:rsidP="00C9201A">
            <w:pPr>
              <w:pStyle w:val="TableEntry"/>
            </w:pPr>
            <w:r w:rsidRPr="00375960">
              <w:t>1.3.6.1.4.1.19376.1.5.3.1.1.1</w:t>
            </w:r>
          </w:p>
        </w:tc>
        <w:tc>
          <w:tcPr>
            <w:tcW w:w="770" w:type="pct"/>
            <w:tcBorders>
              <w:top w:val="single" w:sz="4" w:space="0" w:color="auto"/>
              <w:left w:val="single" w:sz="4" w:space="0" w:color="auto"/>
              <w:bottom w:val="single" w:sz="4" w:space="0" w:color="auto"/>
              <w:right w:val="single" w:sz="4" w:space="0" w:color="auto"/>
            </w:tcBorders>
          </w:tcPr>
          <w:p w14:paraId="6ACF0F30" w14:textId="77777777" w:rsidR="00E01AB3" w:rsidRPr="00375960" w:rsidRDefault="00E01AB3" w:rsidP="00C9201A">
            <w:pPr>
              <w:pStyle w:val="TableEntry"/>
            </w:pPr>
            <w:r w:rsidRPr="00375960">
              <w:t>PCC TF-2</w:t>
            </w:r>
          </w:p>
        </w:tc>
        <w:tc>
          <w:tcPr>
            <w:tcW w:w="719" w:type="pct"/>
            <w:tcBorders>
              <w:top w:val="single" w:sz="4" w:space="0" w:color="auto"/>
              <w:left w:val="single" w:sz="4" w:space="0" w:color="auto"/>
              <w:bottom w:val="single" w:sz="4" w:space="0" w:color="auto"/>
              <w:right w:val="single" w:sz="4" w:space="0" w:color="auto"/>
            </w:tcBorders>
          </w:tcPr>
          <w:p w14:paraId="24868DA4" w14:textId="77777777" w:rsidR="00E01AB3" w:rsidRPr="00375960" w:rsidRDefault="00E01AB3" w:rsidP="00C9201A">
            <w:pPr>
              <w:pStyle w:val="TableEntry"/>
            </w:pPr>
          </w:p>
        </w:tc>
      </w:tr>
      <w:tr w:rsidR="00E01AB3" w:rsidRPr="00375960" w14:paraId="0A603316"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3703E935" w14:textId="77777777" w:rsidR="00E01AB3" w:rsidRPr="00375960" w:rsidRDefault="00E01AB3" w:rsidP="00C9201A">
            <w:pPr>
              <w:pStyle w:val="TableEntry"/>
            </w:pPr>
            <w:r w:rsidRPr="00375960">
              <w:t>R</w:t>
            </w:r>
          </w:p>
          <w:p w14:paraId="2C16648E" w14:textId="77777777" w:rsidR="00E01AB3" w:rsidRPr="00375960" w:rsidRDefault="00E01AB3" w:rsidP="00C9201A">
            <w:pPr>
              <w:pStyle w:val="TableEntry"/>
            </w:pPr>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721C6E4E"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7C0948E" w14:textId="77777777" w:rsidR="00E01AB3" w:rsidRPr="00375960" w:rsidRDefault="00E01AB3" w:rsidP="00C9201A">
            <w:pPr>
              <w:pStyle w:val="TableEntry"/>
            </w:pPr>
            <w:r w:rsidRPr="00375960">
              <w:t>Personal Information: Patient ID</w:t>
            </w:r>
          </w:p>
        </w:tc>
        <w:tc>
          <w:tcPr>
            <w:tcW w:w="1252" w:type="pct"/>
            <w:tcBorders>
              <w:top w:val="single" w:sz="4" w:space="0" w:color="auto"/>
              <w:left w:val="single" w:sz="4" w:space="0" w:color="auto"/>
              <w:bottom w:val="single" w:sz="4" w:space="0" w:color="auto"/>
              <w:right w:val="single" w:sz="4" w:space="0" w:color="auto"/>
            </w:tcBorders>
          </w:tcPr>
          <w:p w14:paraId="420FECEB" w14:textId="77777777" w:rsidR="00E01AB3" w:rsidRPr="00375960" w:rsidRDefault="00E01AB3" w:rsidP="00C9201A">
            <w:pPr>
              <w:pStyle w:val="TableEntry"/>
            </w:pPr>
            <w:r w:rsidRPr="00375960">
              <w:t>1.3.6.1.4.1.19376.1.5.3.1.1.1</w:t>
            </w:r>
          </w:p>
        </w:tc>
        <w:tc>
          <w:tcPr>
            <w:tcW w:w="770" w:type="pct"/>
            <w:tcBorders>
              <w:top w:val="single" w:sz="4" w:space="0" w:color="auto"/>
              <w:left w:val="single" w:sz="4" w:space="0" w:color="auto"/>
              <w:bottom w:val="single" w:sz="4" w:space="0" w:color="auto"/>
              <w:right w:val="single" w:sz="4" w:space="0" w:color="auto"/>
            </w:tcBorders>
          </w:tcPr>
          <w:p w14:paraId="7800CB55" w14:textId="77777777" w:rsidR="00E01AB3" w:rsidRPr="00375960" w:rsidRDefault="00E01AB3" w:rsidP="00C9201A">
            <w:pPr>
              <w:pStyle w:val="TableEntry"/>
            </w:pPr>
            <w:r w:rsidRPr="00375960">
              <w:t>PCC TF-2</w:t>
            </w:r>
          </w:p>
        </w:tc>
        <w:tc>
          <w:tcPr>
            <w:tcW w:w="719" w:type="pct"/>
            <w:tcBorders>
              <w:top w:val="single" w:sz="4" w:space="0" w:color="auto"/>
              <w:left w:val="single" w:sz="4" w:space="0" w:color="auto"/>
              <w:bottom w:val="single" w:sz="4" w:space="0" w:color="auto"/>
              <w:right w:val="single" w:sz="4" w:space="0" w:color="auto"/>
            </w:tcBorders>
          </w:tcPr>
          <w:p w14:paraId="51858585" w14:textId="77777777" w:rsidR="00E01AB3" w:rsidRPr="00375960" w:rsidRDefault="00E01AB3" w:rsidP="00C9201A">
            <w:pPr>
              <w:pStyle w:val="TableEntry"/>
            </w:pPr>
          </w:p>
        </w:tc>
      </w:tr>
      <w:tr w:rsidR="00E01AB3" w:rsidRPr="00375960" w14:paraId="0E2AECA2"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27947875" w14:textId="77777777" w:rsidR="00E01AB3" w:rsidRPr="00375960" w:rsidRDefault="00E01AB3" w:rsidP="00C9201A">
            <w:pPr>
              <w:pStyle w:val="TableEntry"/>
            </w:pPr>
            <w:r w:rsidRPr="00375960">
              <w:t>R</w:t>
            </w:r>
          </w:p>
          <w:p w14:paraId="05DDF374" w14:textId="77777777" w:rsidR="00E01AB3" w:rsidRPr="00375960" w:rsidRDefault="00E01AB3" w:rsidP="00C9201A">
            <w:pPr>
              <w:pStyle w:val="TableEntry"/>
            </w:pPr>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2ED15F8A"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314B0607" w14:textId="77777777" w:rsidR="00E01AB3" w:rsidRPr="00375960" w:rsidRDefault="00E01AB3" w:rsidP="00C9201A">
            <w:pPr>
              <w:pStyle w:val="TableEntry"/>
            </w:pPr>
            <w:r w:rsidRPr="00375960">
              <w:t xml:space="preserve">Personal Information: Patient Telecom </w:t>
            </w:r>
          </w:p>
        </w:tc>
        <w:tc>
          <w:tcPr>
            <w:tcW w:w="1252" w:type="pct"/>
            <w:tcBorders>
              <w:top w:val="single" w:sz="4" w:space="0" w:color="auto"/>
              <w:left w:val="single" w:sz="4" w:space="0" w:color="auto"/>
              <w:bottom w:val="single" w:sz="4" w:space="0" w:color="auto"/>
              <w:right w:val="single" w:sz="4" w:space="0" w:color="auto"/>
            </w:tcBorders>
          </w:tcPr>
          <w:p w14:paraId="26330CAB" w14:textId="77777777" w:rsidR="00E01AB3" w:rsidRPr="00375960" w:rsidRDefault="00E01AB3" w:rsidP="00C9201A">
            <w:pPr>
              <w:pStyle w:val="TableEntry"/>
            </w:pPr>
            <w:r w:rsidRPr="00375960">
              <w:t>1.3.6.1.4.1.19376.1.5.3.1.1.1</w:t>
            </w:r>
          </w:p>
        </w:tc>
        <w:tc>
          <w:tcPr>
            <w:tcW w:w="770" w:type="pct"/>
            <w:tcBorders>
              <w:top w:val="single" w:sz="4" w:space="0" w:color="auto"/>
              <w:left w:val="single" w:sz="4" w:space="0" w:color="auto"/>
              <w:bottom w:val="single" w:sz="4" w:space="0" w:color="auto"/>
              <w:right w:val="single" w:sz="4" w:space="0" w:color="auto"/>
            </w:tcBorders>
          </w:tcPr>
          <w:p w14:paraId="0F79B299" w14:textId="77777777" w:rsidR="00E01AB3" w:rsidRPr="00375960" w:rsidRDefault="00E01AB3" w:rsidP="00C9201A">
            <w:pPr>
              <w:pStyle w:val="TableEntry"/>
            </w:pPr>
            <w:r w:rsidRPr="00375960">
              <w:t>PCC TF-2</w:t>
            </w:r>
          </w:p>
        </w:tc>
        <w:tc>
          <w:tcPr>
            <w:tcW w:w="719" w:type="pct"/>
            <w:tcBorders>
              <w:top w:val="single" w:sz="4" w:space="0" w:color="auto"/>
              <w:left w:val="single" w:sz="4" w:space="0" w:color="auto"/>
              <w:bottom w:val="single" w:sz="4" w:space="0" w:color="auto"/>
              <w:right w:val="single" w:sz="4" w:space="0" w:color="auto"/>
            </w:tcBorders>
          </w:tcPr>
          <w:p w14:paraId="4AC54D15" w14:textId="77777777" w:rsidR="00E01AB3" w:rsidRPr="00375960" w:rsidRDefault="00E01AB3" w:rsidP="00C9201A">
            <w:pPr>
              <w:pStyle w:val="TableEntry"/>
            </w:pPr>
          </w:p>
        </w:tc>
      </w:tr>
      <w:tr w:rsidR="00E01AB3" w:rsidRPr="00375960" w14:paraId="791873D5"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1FC4B9B4" w14:textId="77777777" w:rsidR="00E01AB3" w:rsidRPr="00375960" w:rsidRDefault="00E01AB3" w:rsidP="00C9201A">
            <w:pPr>
              <w:pStyle w:val="TableEntry"/>
            </w:pPr>
            <w:r w:rsidRPr="00375960">
              <w:t>O</w:t>
            </w:r>
          </w:p>
          <w:p w14:paraId="5914E05E" w14:textId="77777777" w:rsidR="00E01AB3" w:rsidRPr="00375960" w:rsidRDefault="00E01AB3" w:rsidP="00C9201A">
            <w:pPr>
              <w:pStyle w:val="TableEntry"/>
            </w:pPr>
            <w:r w:rsidRPr="00375960">
              <w:t>[0..1]</w:t>
            </w:r>
          </w:p>
        </w:tc>
        <w:tc>
          <w:tcPr>
            <w:tcW w:w="720" w:type="pct"/>
            <w:tcBorders>
              <w:top w:val="single" w:sz="4" w:space="0" w:color="auto"/>
              <w:left w:val="single" w:sz="4" w:space="0" w:color="auto"/>
              <w:bottom w:val="single" w:sz="4" w:space="0" w:color="auto"/>
              <w:right w:val="single" w:sz="4" w:space="0" w:color="auto"/>
            </w:tcBorders>
            <w:vAlign w:val="center"/>
          </w:tcPr>
          <w:p w14:paraId="10F055E9"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6F1C845D" w14:textId="77777777" w:rsidR="00E01AB3" w:rsidRPr="00375960" w:rsidRDefault="00E01AB3" w:rsidP="00C9201A">
            <w:pPr>
              <w:pStyle w:val="TableEntry"/>
            </w:pPr>
            <w:r w:rsidRPr="00375960">
              <w:t xml:space="preserve">Personal Information: Administrative Gender </w:t>
            </w:r>
          </w:p>
        </w:tc>
        <w:tc>
          <w:tcPr>
            <w:tcW w:w="1252" w:type="pct"/>
            <w:tcBorders>
              <w:top w:val="single" w:sz="4" w:space="0" w:color="auto"/>
              <w:left w:val="single" w:sz="4" w:space="0" w:color="auto"/>
              <w:bottom w:val="single" w:sz="4" w:space="0" w:color="auto"/>
              <w:right w:val="single" w:sz="4" w:space="0" w:color="auto"/>
            </w:tcBorders>
          </w:tcPr>
          <w:p w14:paraId="340ED0E2" w14:textId="77777777" w:rsidR="00E01AB3" w:rsidRPr="00375960" w:rsidRDefault="00E01AB3" w:rsidP="00C9201A">
            <w:pPr>
              <w:pStyle w:val="TableEntry"/>
            </w:pPr>
            <w:r w:rsidRPr="00375960">
              <w:t>1.3.6.1.4.1.19376.1.5.3.1.1.1</w:t>
            </w:r>
          </w:p>
        </w:tc>
        <w:tc>
          <w:tcPr>
            <w:tcW w:w="770" w:type="pct"/>
            <w:tcBorders>
              <w:top w:val="single" w:sz="4" w:space="0" w:color="auto"/>
              <w:left w:val="single" w:sz="4" w:space="0" w:color="auto"/>
              <w:bottom w:val="single" w:sz="4" w:space="0" w:color="auto"/>
              <w:right w:val="single" w:sz="4" w:space="0" w:color="auto"/>
            </w:tcBorders>
          </w:tcPr>
          <w:p w14:paraId="37703390" w14:textId="77777777" w:rsidR="00E01AB3" w:rsidRPr="00375960" w:rsidRDefault="00E01AB3" w:rsidP="00C9201A">
            <w:pPr>
              <w:pStyle w:val="TableEntry"/>
            </w:pPr>
            <w:r w:rsidRPr="00375960">
              <w:t>PCC TF-2</w:t>
            </w:r>
          </w:p>
        </w:tc>
        <w:tc>
          <w:tcPr>
            <w:tcW w:w="719" w:type="pct"/>
            <w:tcBorders>
              <w:top w:val="single" w:sz="4" w:space="0" w:color="auto"/>
              <w:left w:val="single" w:sz="4" w:space="0" w:color="auto"/>
              <w:bottom w:val="single" w:sz="4" w:space="0" w:color="auto"/>
              <w:right w:val="single" w:sz="4" w:space="0" w:color="auto"/>
            </w:tcBorders>
          </w:tcPr>
          <w:p w14:paraId="6676DD66" w14:textId="77777777" w:rsidR="00E01AB3" w:rsidRPr="00375960" w:rsidRDefault="00E01AB3" w:rsidP="00C9201A">
            <w:pPr>
              <w:pStyle w:val="TableEntry"/>
            </w:pPr>
          </w:p>
        </w:tc>
      </w:tr>
      <w:tr w:rsidR="00E01AB3" w:rsidRPr="00375960" w14:paraId="0583FE04"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3A20B428" w14:textId="77777777" w:rsidR="00E01AB3" w:rsidRPr="00375960" w:rsidRDefault="00E01AB3" w:rsidP="00C9201A">
            <w:pPr>
              <w:pStyle w:val="TableEntry"/>
            </w:pPr>
            <w:r w:rsidRPr="00375960">
              <w:lastRenderedPageBreak/>
              <w:t>O</w:t>
            </w:r>
          </w:p>
          <w:p w14:paraId="13AC2D17" w14:textId="77777777" w:rsidR="00E01AB3" w:rsidRPr="00375960" w:rsidRDefault="00E01AB3" w:rsidP="00C9201A">
            <w:pPr>
              <w:pStyle w:val="TableEntry"/>
            </w:pPr>
            <w:r w:rsidRPr="00375960">
              <w:t>[0..1]</w:t>
            </w:r>
          </w:p>
        </w:tc>
        <w:tc>
          <w:tcPr>
            <w:tcW w:w="720" w:type="pct"/>
            <w:tcBorders>
              <w:top w:val="single" w:sz="4" w:space="0" w:color="auto"/>
              <w:left w:val="single" w:sz="4" w:space="0" w:color="auto"/>
              <w:bottom w:val="single" w:sz="4" w:space="0" w:color="auto"/>
              <w:right w:val="single" w:sz="4" w:space="0" w:color="auto"/>
            </w:tcBorders>
            <w:vAlign w:val="center"/>
          </w:tcPr>
          <w:p w14:paraId="4F4A7491"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666B4C4" w14:textId="77777777" w:rsidR="00E01AB3" w:rsidRPr="00375960" w:rsidRDefault="00E01AB3" w:rsidP="00C9201A">
            <w:pPr>
              <w:pStyle w:val="TableEntry"/>
            </w:pPr>
            <w:r w:rsidRPr="00375960">
              <w:t xml:space="preserve">Personal Information: Ethnicity </w:t>
            </w:r>
          </w:p>
        </w:tc>
        <w:tc>
          <w:tcPr>
            <w:tcW w:w="1252" w:type="pct"/>
            <w:tcBorders>
              <w:top w:val="single" w:sz="4" w:space="0" w:color="auto"/>
              <w:left w:val="single" w:sz="4" w:space="0" w:color="auto"/>
              <w:bottom w:val="single" w:sz="4" w:space="0" w:color="auto"/>
              <w:right w:val="single" w:sz="4" w:space="0" w:color="auto"/>
            </w:tcBorders>
          </w:tcPr>
          <w:p w14:paraId="5D31B817" w14:textId="77777777" w:rsidR="00E01AB3" w:rsidRPr="00375960" w:rsidRDefault="00E01AB3" w:rsidP="00C9201A">
            <w:pPr>
              <w:pStyle w:val="TableEntry"/>
            </w:pPr>
            <w:r w:rsidRPr="00375960">
              <w:t>1.3.6.1.4.1.19376.1.5.3.1.1.1</w:t>
            </w:r>
          </w:p>
        </w:tc>
        <w:tc>
          <w:tcPr>
            <w:tcW w:w="770" w:type="pct"/>
            <w:tcBorders>
              <w:top w:val="single" w:sz="4" w:space="0" w:color="auto"/>
              <w:left w:val="single" w:sz="4" w:space="0" w:color="auto"/>
              <w:bottom w:val="single" w:sz="4" w:space="0" w:color="auto"/>
              <w:right w:val="single" w:sz="4" w:space="0" w:color="auto"/>
            </w:tcBorders>
          </w:tcPr>
          <w:p w14:paraId="577031FB" w14:textId="77777777" w:rsidR="00E01AB3" w:rsidRPr="00375960" w:rsidRDefault="00E01AB3" w:rsidP="00C9201A">
            <w:pPr>
              <w:pStyle w:val="TableEntry"/>
            </w:pPr>
            <w:r w:rsidRPr="00375960">
              <w:t>PCC TF-2</w:t>
            </w:r>
          </w:p>
        </w:tc>
        <w:tc>
          <w:tcPr>
            <w:tcW w:w="719" w:type="pct"/>
            <w:tcBorders>
              <w:top w:val="single" w:sz="4" w:space="0" w:color="auto"/>
              <w:left w:val="single" w:sz="4" w:space="0" w:color="auto"/>
              <w:bottom w:val="single" w:sz="4" w:space="0" w:color="auto"/>
              <w:right w:val="single" w:sz="4" w:space="0" w:color="auto"/>
            </w:tcBorders>
          </w:tcPr>
          <w:p w14:paraId="063A4C0B" w14:textId="77777777" w:rsidR="00E01AB3" w:rsidRPr="00375960" w:rsidRDefault="00E01AB3" w:rsidP="00C9201A">
            <w:pPr>
              <w:pStyle w:val="TableEntry"/>
            </w:pPr>
            <w:r w:rsidRPr="00375960">
              <w:t>6.3.2.H.1</w:t>
            </w:r>
          </w:p>
        </w:tc>
      </w:tr>
      <w:tr w:rsidR="00E01AB3" w:rsidRPr="00375960" w14:paraId="4964FD7B"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33B4A5E3" w14:textId="77777777" w:rsidR="00E01AB3" w:rsidRPr="00375960" w:rsidRDefault="00E01AB3" w:rsidP="00C9201A">
            <w:pPr>
              <w:pStyle w:val="TableEntry"/>
            </w:pPr>
            <w:r w:rsidRPr="00375960">
              <w:t>RE</w:t>
            </w:r>
          </w:p>
          <w:p w14:paraId="344CC56A" w14:textId="77777777" w:rsidR="00E01AB3" w:rsidRPr="00375960" w:rsidRDefault="00E01AB3" w:rsidP="00C9201A">
            <w:pPr>
              <w:pStyle w:val="TableEntry"/>
            </w:pPr>
            <w:r w:rsidRPr="00375960">
              <w:t>[0..1]</w:t>
            </w:r>
          </w:p>
        </w:tc>
        <w:tc>
          <w:tcPr>
            <w:tcW w:w="720" w:type="pct"/>
            <w:tcBorders>
              <w:top w:val="single" w:sz="4" w:space="0" w:color="auto"/>
              <w:left w:val="single" w:sz="4" w:space="0" w:color="auto"/>
              <w:bottom w:val="single" w:sz="4" w:space="0" w:color="auto"/>
              <w:right w:val="single" w:sz="4" w:space="0" w:color="auto"/>
            </w:tcBorders>
            <w:vAlign w:val="center"/>
          </w:tcPr>
          <w:p w14:paraId="003E4615"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0134D8C" w14:textId="77777777" w:rsidR="00E01AB3" w:rsidRPr="00375960" w:rsidRDefault="00E01AB3" w:rsidP="00C9201A">
            <w:pPr>
              <w:pStyle w:val="TableEntry"/>
            </w:pPr>
            <w:r w:rsidRPr="00375960">
              <w:t>Personal Information: Marital Status</w:t>
            </w:r>
          </w:p>
        </w:tc>
        <w:tc>
          <w:tcPr>
            <w:tcW w:w="1252" w:type="pct"/>
            <w:tcBorders>
              <w:top w:val="single" w:sz="4" w:space="0" w:color="auto"/>
              <w:left w:val="single" w:sz="4" w:space="0" w:color="auto"/>
              <w:bottom w:val="single" w:sz="4" w:space="0" w:color="auto"/>
              <w:right w:val="single" w:sz="4" w:space="0" w:color="auto"/>
            </w:tcBorders>
          </w:tcPr>
          <w:p w14:paraId="2F92DD5C" w14:textId="77777777" w:rsidR="00E01AB3" w:rsidRPr="00375960" w:rsidRDefault="00E01AB3" w:rsidP="00C9201A">
            <w:pPr>
              <w:pStyle w:val="TableEntry"/>
            </w:pPr>
            <w:r w:rsidRPr="00375960">
              <w:t>1.3.6.1.4.1.19376.1.5.3.1.1.1</w:t>
            </w:r>
          </w:p>
        </w:tc>
        <w:tc>
          <w:tcPr>
            <w:tcW w:w="770" w:type="pct"/>
            <w:tcBorders>
              <w:top w:val="single" w:sz="4" w:space="0" w:color="auto"/>
              <w:left w:val="single" w:sz="4" w:space="0" w:color="auto"/>
              <w:bottom w:val="single" w:sz="4" w:space="0" w:color="auto"/>
              <w:right w:val="single" w:sz="4" w:space="0" w:color="auto"/>
            </w:tcBorders>
          </w:tcPr>
          <w:p w14:paraId="3042F10F" w14:textId="77777777" w:rsidR="00E01AB3" w:rsidRPr="00375960" w:rsidRDefault="00E01AB3" w:rsidP="00C9201A">
            <w:pPr>
              <w:pStyle w:val="TableEntry"/>
            </w:pPr>
            <w:r w:rsidRPr="00375960">
              <w:t>PCC TF-2</w:t>
            </w:r>
          </w:p>
        </w:tc>
        <w:tc>
          <w:tcPr>
            <w:tcW w:w="719" w:type="pct"/>
            <w:tcBorders>
              <w:top w:val="single" w:sz="4" w:space="0" w:color="auto"/>
              <w:left w:val="single" w:sz="4" w:space="0" w:color="auto"/>
              <w:bottom w:val="single" w:sz="4" w:space="0" w:color="auto"/>
              <w:right w:val="single" w:sz="4" w:space="0" w:color="auto"/>
            </w:tcBorders>
          </w:tcPr>
          <w:p w14:paraId="13268FBD" w14:textId="77777777" w:rsidR="00E01AB3" w:rsidRPr="00375960" w:rsidRDefault="00E01AB3" w:rsidP="00C9201A">
            <w:pPr>
              <w:pStyle w:val="TableEntry"/>
            </w:pPr>
            <w:r w:rsidRPr="00375960">
              <w:t>6.3.2.H.2</w:t>
            </w:r>
          </w:p>
        </w:tc>
      </w:tr>
      <w:tr w:rsidR="00E01AB3" w:rsidRPr="00375960" w14:paraId="27F80BB6"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425D3DE3" w14:textId="77777777" w:rsidR="00E01AB3" w:rsidRPr="00375960" w:rsidRDefault="00E01AB3" w:rsidP="00C9201A">
            <w:pPr>
              <w:pStyle w:val="TableEntry"/>
            </w:pPr>
            <w:r w:rsidRPr="00375960">
              <w:t>O</w:t>
            </w:r>
          </w:p>
          <w:p w14:paraId="0E1BFE04" w14:textId="77777777" w:rsidR="00E01AB3" w:rsidRPr="00375960" w:rsidRDefault="00E01AB3" w:rsidP="00C9201A">
            <w:pPr>
              <w:pStyle w:val="TableEntry"/>
            </w:pPr>
            <w:r w:rsidRPr="00375960">
              <w:t>[0..1]</w:t>
            </w:r>
          </w:p>
        </w:tc>
        <w:tc>
          <w:tcPr>
            <w:tcW w:w="720" w:type="pct"/>
            <w:tcBorders>
              <w:top w:val="single" w:sz="4" w:space="0" w:color="auto"/>
              <w:left w:val="single" w:sz="4" w:space="0" w:color="auto"/>
              <w:bottom w:val="single" w:sz="4" w:space="0" w:color="auto"/>
              <w:right w:val="single" w:sz="4" w:space="0" w:color="auto"/>
            </w:tcBorders>
            <w:vAlign w:val="center"/>
          </w:tcPr>
          <w:p w14:paraId="62EC9D0B"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A5194AD" w14:textId="77777777" w:rsidR="00E01AB3" w:rsidRPr="00375960" w:rsidRDefault="00E01AB3" w:rsidP="00C9201A">
            <w:pPr>
              <w:pStyle w:val="TableEntry"/>
            </w:pPr>
            <w:r w:rsidRPr="00375960">
              <w:t xml:space="preserve">Personal Information: Race </w:t>
            </w:r>
          </w:p>
        </w:tc>
        <w:tc>
          <w:tcPr>
            <w:tcW w:w="1252" w:type="pct"/>
            <w:tcBorders>
              <w:top w:val="single" w:sz="4" w:space="0" w:color="auto"/>
              <w:left w:val="single" w:sz="4" w:space="0" w:color="auto"/>
              <w:bottom w:val="single" w:sz="4" w:space="0" w:color="auto"/>
              <w:right w:val="single" w:sz="4" w:space="0" w:color="auto"/>
            </w:tcBorders>
          </w:tcPr>
          <w:p w14:paraId="16C176FC" w14:textId="77777777" w:rsidR="00E01AB3" w:rsidRPr="00375960" w:rsidRDefault="00E01AB3" w:rsidP="00C9201A">
            <w:pPr>
              <w:pStyle w:val="TableEntry"/>
            </w:pPr>
            <w:r w:rsidRPr="00375960">
              <w:t>1.3.6.1.4.1.19376.1.5.3.1.1.1</w:t>
            </w:r>
          </w:p>
        </w:tc>
        <w:tc>
          <w:tcPr>
            <w:tcW w:w="770" w:type="pct"/>
            <w:tcBorders>
              <w:top w:val="single" w:sz="4" w:space="0" w:color="auto"/>
              <w:left w:val="single" w:sz="4" w:space="0" w:color="auto"/>
              <w:bottom w:val="single" w:sz="4" w:space="0" w:color="auto"/>
              <w:right w:val="single" w:sz="4" w:space="0" w:color="auto"/>
            </w:tcBorders>
          </w:tcPr>
          <w:p w14:paraId="16FE55A0" w14:textId="77777777" w:rsidR="00E01AB3" w:rsidRPr="00375960" w:rsidRDefault="00E01AB3" w:rsidP="00C9201A">
            <w:pPr>
              <w:pStyle w:val="TableEntry"/>
            </w:pPr>
            <w:r w:rsidRPr="00375960">
              <w:t>PCC TF-2</w:t>
            </w:r>
          </w:p>
        </w:tc>
        <w:tc>
          <w:tcPr>
            <w:tcW w:w="719" w:type="pct"/>
            <w:tcBorders>
              <w:top w:val="single" w:sz="4" w:space="0" w:color="auto"/>
              <w:left w:val="single" w:sz="4" w:space="0" w:color="auto"/>
              <w:bottom w:val="single" w:sz="4" w:space="0" w:color="auto"/>
              <w:right w:val="single" w:sz="4" w:space="0" w:color="auto"/>
            </w:tcBorders>
          </w:tcPr>
          <w:p w14:paraId="362797D1" w14:textId="77777777" w:rsidR="00E01AB3" w:rsidRPr="00375960" w:rsidRDefault="00E01AB3" w:rsidP="00C9201A">
            <w:pPr>
              <w:pStyle w:val="TableEntry"/>
            </w:pPr>
            <w:r w:rsidRPr="00375960">
              <w:t>6.3.2.H.3</w:t>
            </w:r>
          </w:p>
        </w:tc>
      </w:tr>
      <w:tr w:rsidR="00E01AB3" w:rsidRPr="00375960" w14:paraId="65521065"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71E61656" w14:textId="77777777" w:rsidR="00E01AB3" w:rsidRPr="00375960" w:rsidRDefault="00E01AB3" w:rsidP="00C9201A">
            <w:pPr>
              <w:pStyle w:val="TableEntry"/>
            </w:pPr>
            <w:r w:rsidRPr="00375960">
              <w:t>O</w:t>
            </w:r>
          </w:p>
          <w:p w14:paraId="22F3DD8D" w14:textId="77777777" w:rsidR="00E01AB3" w:rsidRPr="00375960" w:rsidRDefault="00E01AB3" w:rsidP="00C9201A">
            <w:pPr>
              <w:pStyle w:val="TableEntry"/>
            </w:pPr>
            <w:r w:rsidRPr="00375960">
              <w:t>[0..*]</w:t>
            </w:r>
          </w:p>
        </w:tc>
        <w:tc>
          <w:tcPr>
            <w:tcW w:w="720" w:type="pct"/>
            <w:tcBorders>
              <w:top w:val="single" w:sz="4" w:space="0" w:color="auto"/>
              <w:left w:val="single" w:sz="4" w:space="0" w:color="auto"/>
              <w:bottom w:val="single" w:sz="4" w:space="0" w:color="auto"/>
              <w:right w:val="single" w:sz="4" w:space="0" w:color="auto"/>
            </w:tcBorders>
            <w:vAlign w:val="center"/>
          </w:tcPr>
          <w:p w14:paraId="00872AE4"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C8516F0" w14:textId="77777777" w:rsidR="00E01AB3" w:rsidRPr="00375960" w:rsidRDefault="00E01AB3" w:rsidP="00C9201A">
            <w:pPr>
              <w:pStyle w:val="TableEntry"/>
            </w:pPr>
            <w:r w:rsidRPr="00375960">
              <w:t xml:space="preserve">Personal Information: </w:t>
            </w:r>
            <w:r w:rsidRPr="00375960">
              <w:rPr>
                <w:rFonts w:ascii="CourierNewPS-BoldMT" w:hAnsi="CourierNewPS-BoldMT" w:cs="CourierNewPS-BoldMT"/>
                <w:b/>
                <w:bCs/>
                <w:sz w:val="20"/>
              </w:rPr>
              <w:t>sDTCRaceCode</w:t>
            </w:r>
          </w:p>
        </w:tc>
        <w:tc>
          <w:tcPr>
            <w:tcW w:w="1252" w:type="pct"/>
            <w:tcBorders>
              <w:top w:val="single" w:sz="4" w:space="0" w:color="auto"/>
              <w:left w:val="single" w:sz="4" w:space="0" w:color="auto"/>
              <w:bottom w:val="single" w:sz="4" w:space="0" w:color="auto"/>
              <w:right w:val="single" w:sz="4" w:space="0" w:color="auto"/>
            </w:tcBorders>
          </w:tcPr>
          <w:p w14:paraId="78CDD22C" w14:textId="77777777" w:rsidR="00E01AB3" w:rsidRPr="00375960" w:rsidRDefault="00E01AB3" w:rsidP="00C9201A">
            <w:pPr>
              <w:pStyle w:val="TableEntry"/>
            </w:pPr>
            <w:r w:rsidRPr="00375960">
              <w:t>1.3.6.1.4.1.19376.1.5.3.1.1.1</w:t>
            </w:r>
          </w:p>
        </w:tc>
        <w:tc>
          <w:tcPr>
            <w:tcW w:w="770" w:type="pct"/>
            <w:tcBorders>
              <w:top w:val="single" w:sz="4" w:space="0" w:color="auto"/>
              <w:left w:val="single" w:sz="4" w:space="0" w:color="auto"/>
              <w:bottom w:val="single" w:sz="4" w:space="0" w:color="auto"/>
              <w:right w:val="single" w:sz="4" w:space="0" w:color="auto"/>
            </w:tcBorders>
          </w:tcPr>
          <w:p w14:paraId="0B04D740" w14:textId="77777777" w:rsidR="00E01AB3" w:rsidRPr="00375960" w:rsidRDefault="00E01AB3" w:rsidP="00C9201A">
            <w:pPr>
              <w:pStyle w:val="TableEntry"/>
            </w:pPr>
            <w:r w:rsidRPr="00375960">
              <w:t>PCC TF-2</w:t>
            </w:r>
          </w:p>
        </w:tc>
        <w:tc>
          <w:tcPr>
            <w:tcW w:w="719" w:type="pct"/>
            <w:tcBorders>
              <w:top w:val="single" w:sz="4" w:space="0" w:color="auto"/>
              <w:left w:val="single" w:sz="4" w:space="0" w:color="auto"/>
              <w:bottom w:val="single" w:sz="4" w:space="0" w:color="auto"/>
              <w:right w:val="single" w:sz="4" w:space="0" w:color="auto"/>
            </w:tcBorders>
          </w:tcPr>
          <w:p w14:paraId="53C27011" w14:textId="4E27BA79" w:rsidR="00E01AB3" w:rsidRPr="00375960" w:rsidRDefault="005C7EE8" w:rsidP="00C9201A">
            <w:pPr>
              <w:pStyle w:val="TableEntry"/>
            </w:pPr>
            <w:r w:rsidRPr="00375960">
              <w:t>6.3.2.H.3</w:t>
            </w:r>
          </w:p>
        </w:tc>
      </w:tr>
      <w:tr w:rsidR="00E01AB3" w:rsidRPr="00375960" w14:paraId="696AAA1A"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184BD2D4" w14:textId="77777777" w:rsidR="00E01AB3" w:rsidRPr="00375960" w:rsidRDefault="00E01AB3" w:rsidP="00C9201A">
            <w:pPr>
              <w:pStyle w:val="TableEntry"/>
            </w:pPr>
            <w:r w:rsidRPr="00375960">
              <w:t>O</w:t>
            </w:r>
          </w:p>
          <w:p w14:paraId="2FE3C437" w14:textId="1B4ECA89" w:rsidR="00E01AB3" w:rsidRPr="00375960" w:rsidRDefault="00E01AB3" w:rsidP="00C9201A">
            <w:pPr>
              <w:pStyle w:val="TableEntry"/>
            </w:pPr>
            <w:r w:rsidRPr="00375960">
              <w:t>[0..</w:t>
            </w:r>
            <w:ins w:id="3087" w:author="Andrea K. Fourquet" w:date="2018-07-10T12:30:00Z">
              <w:r w:rsidR="00D8499B">
                <w:t>*</w:t>
              </w:r>
            </w:ins>
            <w:del w:id="3088" w:author="Andrea K. Fourquet" w:date="2018-07-10T12:29:00Z">
              <w:r w:rsidRPr="00375960" w:rsidDel="00D8499B">
                <w:delText>1</w:delText>
              </w:r>
            </w:del>
            <w:r w:rsidRPr="00375960">
              <w:t>]</w:t>
            </w:r>
          </w:p>
        </w:tc>
        <w:tc>
          <w:tcPr>
            <w:tcW w:w="720" w:type="pct"/>
            <w:tcBorders>
              <w:top w:val="single" w:sz="4" w:space="0" w:color="auto"/>
              <w:left w:val="single" w:sz="4" w:space="0" w:color="auto"/>
              <w:bottom w:val="single" w:sz="4" w:space="0" w:color="auto"/>
              <w:right w:val="single" w:sz="4" w:space="0" w:color="auto"/>
            </w:tcBorders>
            <w:vAlign w:val="center"/>
          </w:tcPr>
          <w:p w14:paraId="4FEB4A78"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094CB4B" w14:textId="77777777" w:rsidR="00E01AB3" w:rsidRPr="00375960" w:rsidRDefault="00E01AB3" w:rsidP="00C9201A">
            <w:pPr>
              <w:pStyle w:val="TableEntry"/>
            </w:pPr>
            <w:r w:rsidRPr="00375960">
              <w:t xml:space="preserve">Personal Information: Religious Affiliation </w:t>
            </w:r>
          </w:p>
        </w:tc>
        <w:tc>
          <w:tcPr>
            <w:tcW w:w="1252" w:type="pct"/>
            <w:tcBorders>
              <w:top w:val="single" w:sz="4" w:space="0" w:color="auto"/>
              <w:left w:val="single" w:sz="4" w:space="0" w:color="auto"/>
              <w:bottom w:val="single" w:sz="4" w:space="0" w:color="auto"/>
              <w:right w:val="single" w:sz="4" w:space="0" w:color="auto"/>
            </w:tcBorders>
          </w:tcPr>
          <w:p w14:paraId="3747ACBA" w14:textId="77777777" w:rsidR="00E01AB3" w:rsidRPr="00375960" w:rsidRDefault="00E01AB3" w:rsidP="00C9201A">
            <w:pPr>
              <w:pStyle w:val="TableEntry"/>
            </w:pPr>
            <w:r w:rsidRPr="00375960">
              <w:t>1.3.6.1.4.1.19376.1.5.3.1.1.1</w:t>
            </w:r>
          </w:p>
        </w:tc>
        <w:tc>
          <w:tcPr>
            <w:tcW w:w="770" w:type="pct"/>
            <w:tcBorders>
              <w:top w:val="single" w:sz="4" w:space="0" w:color="auto"/>
              <w:left w:val="single" w:sz="4" w:space="0" w:color="auto"/>
              <w:bottom w:val="single" w:sz="4" w:space="0" w:color="auto"/>
              <w:right w:val="single" w:sz="4" w:space="0" w:color="auto"/>
            </w:tcBorders>
          </w:tcPr>
          <w:p w14:paraId="53BA230D" w14:textId="77777777" w:rsidR="00E01AB3" w:rsidRPr="00375960" w:rsidRDefault="00E01AB3" w:rsidP="00C9201A">
            <w:pPr>
              <w:pStyle w:val="TableEntry"/>
            </w:pPr>
            <w:r w:rsidRPr="00375960">
              <w:t>PCC TF-2</w:t>
            </w:r>
          </w:p>
        </w:tc>
        <w:tc>
          <w:tcPr>
            <w:tcW w:w="719" w:type="pct"/>
            <w:tcBorders>
              <w:top w:val="single" w:sz="4" w:space="0" w:color="auto"/>
              <w:left w:val="single" w:sz="4" w:space="0" w:color="auto"/>
              <w:bottom w:val="single" w:sz="4" w:space="0" w:color="auto"/>
              <w:right w:val="single" w:sz="4" w:space="0" w:color="auto"/>
            </w:tcBorders>
          </w:tcPr>
          <w:p w14:paraId="26DF8E81" w14:textId="77777777" w:rsidR="00E01AB3" w:rsidRPr="00375960" w:rsidRDefault="00E01AB3" w:rsidP="00C9201A">
            <w:pPr>
              <w:pStyle w:val="TableEntry"/>
            </w:pPr>
            <w:r w:rsidRPr="00375960">
              <w:t xml:space="preserve">6.3.2.H.4 </w:t>
            </w:r>
          </w:p>
        </w:tc>
      </w:tr>
      <w:tr w:rsidR="00E01AB3" w:rsidRPr="00375960" w14:paraId="5DCCD748"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35E9AF66" w14:textId="77777777" w:rsidR="00E01AB3" w:rsidRPr="00375960" w:rsidRDefault="00E01AB3" w:rsidP="00C9201A">
            <w:pPr>
              <w:pStyle w:val="TableEntry"/>
            </w:pPr>
            <w:r w:rsidRPr="00375960">
              <w:t>RE</w:t>
            </w:r>
          </w:p>
          <w:p w14:paraId="60FAB3CB" w14:textId="77777777" w:rsidR="00E01AB3" w:rsidRPr="00375960" w:rsidRDefault="00E01AB3" w:rsidP="00C9201A">
            <w:pPr>
              <w:pStyle w:val="TableEntry"/>
            </w:pPr>
            <w:r w:rsidRPr="00375960">
              <w:t>[0..1]</w:t>
            </w:r>
          </w:p>
        </w:tc>
        <w:tc>
          <w:tcPr>
            <w:tcW w:w="720" w:type="pct"/>
            <w:tcBorders>
              <w:top w:val="single" w:sz="4" w:space="0" w:color="auto"/>
              <w:left w:val="single" w:sz="4" w:space="0" w:color="auto"/>
              <w:bottom w:val="single" w:sz="4" w:space="0" w:color="auto"/>
              <w:right w:val="single" w:sz="4" w:space="0" w:color="auto"/>
            </w:tcBorders>
            <w:vAlign w:val="center"/>
          </w:tcPr>
          <w:p w14:paraId="0CD0677D"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321ED9BD" w14:textId="77777777" w:rsidR="00E01AB3" w:rsidRPr="00375960" w:rsidRDefault="00E01AB3" w:rsidP="00C9201A">
            <w:pPr>
              <w:pStyle w:val="TableEntry"/>
            </w:pPr>
            <w:r w:rsidRPr="00375960">
              <w:t xml:space="preserve">Personal Information: Language Communication </w:t>
            </w:r>
          </w:p>
        </w:tc>
        <w:tc>
          <w:tcPr>
            <w:tcW w:w="1252" w:type="pct"/>
            <w:tcBorders>
              <w:top w:val="single" w:sz="4" w:space="0" w:color="auto"/>
              <w:left w:val="single" w:sz="4" w:space="0" w:color="auto"/>
              <w:bottom w:val="single" w:sz="4" w:space="0" w:color="auto"/>
              <w:right w:val="single" w:sz="4" w:space="0" w:color="auto"/>
            </w:tcBorders>
          </w:tcPr>
          <w:p w14:paraId="6493EB65" w14:textId="77777777" w:rsidR="00E01AB3" w:rsidRPr="00375960" w:rsidRDefault="00E01AB3" w:rsidP="00C9201A">
            <w:pPr>
              <w:pStyle w:val="TableEntry"/>
            </w:pPr>
            <w:r w:rsidRPr="00375960">
              <w:t>1.3.6.1.4.1.19376.1.5.3.1.1.1</w:t>
            </w:r>
          </w:p>
        </w:tc>
        <w:tc>
          <w:tcPr>
            <w:tcW w:w="770" w:type="pct"/>
            <w:tcBorders>
              <w:top w:val="single" w:sz="4" w:space="0" w:color="auto"/>
              <w:left w:val="single" w:sz="4" w:space="0" w:color="auto"/>
              <w:bottom w:val="single" w:sz="4" w:space="0" w:color="auto"/>
              <w:right w:val="single" w:sz="4" w:space="0" w:color="auto"/>
            </w:tcBorders>
          </w:tcPr>
          <w:p w14:paraId="19BA6353" w14:textId="77777777" w:rsidR="00E01AB3" w:rsidRPr="00375960" w:rsidRDefault="00E01AB3" w:rsidP="00C9201A">
            <w:pPr>
              <w:pStyle w:val="TableEntry"/>
            </w:pPr>
            <w:r w:rsidRPr="00375960">
              <w:t>PCC TF-2</w:t>
            </w:r>
          </w:p>
        </w:tc>
        <w:tc>
          <w:tcPr>
            <w:tcW w:w="719" w:type="pct"/>
            <w:tcBorders>
              <w:top w:val="single" w:sz="4" w:space="0" w:color="auto"/>
              <w:left w:val="single" w:sz="4" w:space="0" w:color="auto"/>
              <w:bottom w:val="single" w:sz="4" w:space="0" w:color="auto"/>
              <w:right w:val="single" w:sz="4" w:space="0" w:color="auto"/>
            </w:tcBorders>
          </w:tcPr>
          <w:p w14:paraId="1E8134A1" w14:textId="77777777" w:rsidR="00E01AB3" w:rsidRPr="00375960" w:rsidRDefault="00E01AB3" w:rsidP="00C9201A">
            <w:pPr>
              <w:pStyle w:val="TableEntry"/>
            </w:pPr>
            <w:r w:rsidRPr="00375960">
              <w:t>6.3.2.H.5</w:t>
            </w:r>
          </w:p>
        </w:tc>
      </w:tr>
      <w:tr w:rsidR="00E01AB3" w:rsidRPr="00375960" w14:paraId="668200BF"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490B0533" w14:textId="77777777" w:rsidR="00E01AB3" w:rsidRPr="00375960" w:rsidRDefault="00E01AB3" w:rsidP="00C9201A">
            <w:pPr>
              <w:pStyle w:val="TableEntry"/>
            </w:pPr>
            <w:r w:rsidRPr="00375960">
              <w:t>R</w:t>
            </w:r>
          </w:p>
          <w:p w14:paraId="46D35B21" w14:textId="77777777" w:rsidR="00E01AB3" w:rsidRPr="00375960" w:rsidRDefault="00E01AB3" w:rsidP="00C9201A">
            <w:pPr>
              <w:pStyle w:val="TableEntry"/>
            </w:pPr>
            <w:r w:rsidRPr="00375960">
              <w:t>[1..1]</w:t>
            </w:r>
          </w:p>
        </w:tc>
        <w:tc>
          <w:tcPr>
            <w:tcW w:w="720" w:type="pct"/>
            <w:tcBorders>
              <w:top w:val="single" w:sz="4" w:space="0" w:color="auto"/>
              <w:left w:val="single" w:sz="4" w:space="0" w:color="auto"/>
              <w:bottom w:val="single" w:sz="4" w:space="0" w:color="auto"/>
              <w:right w:val="single" w:sz="4" w:space="0" w:color="auto"/>
            </w:tcBorders>
            <w:vAlign w:val="center"/>
          </w:tcPr>
          <w:p w14:paraId="355BE684"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1A73484" w14:textId="77777777" w:rsidR="00E01AB3" w:rsidRPr="00375960" w:rsidRDefault="00E01AB3" w:rsidP="00C9201A">
            <w:pPr>
              <w:pStyle w:val="TableEntry"/>
            </w:pPr>
            <w:r w:rsidRPr="00375960">
              <w:t>Participant</w:t>
            </w:r>
          </w:p>
        </w:tc>
        <w:tc>
          <w:tcPr>
            <w:tcW w:w="1252" w:type="pct"/>
            <w:tcBorders>
              <w:top w:val="single" w:sz="4" w:space="0" w:color="auto"/>
              <w:left w:val="single" w:sz="4" w:space="0" w:color="auto"/>
              <w:bottom w:val="single" w:sz="4" w:space="0" w:color="auto"/>
              <w:right w:val="single" w:sz="4" w:space="0" w:color="auto"/>
            </w:tcBorders>
            <w:vAlign w:val="center"/>
          </w:tcPr>
          <w:p w14:paraId="26966846" w14:textId="77777777" w:rsidR="00E01AB3" w:rsidRPr="00375960" w:rsidRDefault="00E01AB3" w:rsidP="00C9201A">
            <w:pPr>
              <w:pStyle w:val="TableEntry"/>
            </w:pPr>
          </w:p>
        </w:tc>
        <w:tc>
          <w:tcPr>
            <w:tcW w:w="770" w:type="pct"/>
            <w:tcBorders>
              <w:top w:val="single" w:sz="4" w:space="0" w:color="auto"/>
              <w:left w:val="single" w:sz="4" w:space="0" w:color="auto"/>
              <w:bottom w:val="single" w:sz="4" w:space="0" w:color="auto"/>
              <w:right w:val="single" w:sz="4" w:space="0" w:color="auto"/>
            </w:tcBorders>
          </w:tcPr>
          <w:p w14:paraId="732B015F" w14:textId="77777777" w:rsidR="00E01AB3" w:rsidRPr="00375960" w:rsidRDefault="00E01AB3" w:rsidP="00C9201A">
            <w:pPr>
              <w:pStyle w:val="TableEntry"/>
            </w:pPr>
          </w:p>
        </w:tc>
        <w:tc>
          <w:tcPr>
            <w:tcW w:w="719" w:type="pct"/>
            <w:tcBorders>
              <w:top w:val="single" w:sz="4" w:space="0" w:color="auto"/>
              <w:left w:val="single" w:sz="4" w:space="0" w:color="auto"/>
              <w:bottom w:val="single" w:sz="4" w:space="0" w:color="auto"/>
              <w:right w:val="single" w:sz="4" w:space="0" w:color="auto"/>
            </w:tcBorders>
          </w:tcPr>
          <w:p w14:paraId="53E07F57" w14:textId="47ABEC82" w:rsidR="00E01AB3" w:rsidRPr="00375960" w:rsidRDefault="00E01AB3" w:rsidP="00C9201A">
            <w:pPr>
              <w:pStyle w:val="TableEntry"/>
            </w:pPr>
            <w:r w:rsidRPr="00375960">
              <w:t>6.3.2.H.</w:t>
            </w:r>
            <w:r w:rsidR="00BD28B4">
              <w:t>6</w:t>
            </w:r>
          </w:p>
        </w:tc>
      </w:tr>
      <w:tr w:rsidR="00E01AB3" w:rsidRPr="00375960" w14:paraId="6B4EC97B"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24639EEB" w14:textId="77777777" w:rsidR="00E01AB3" w:rsidRPr="00375960" w:rsidRDefault="00E01AB3" w:rsidP="00C9201A">
            <w:pPr>
              <w:pStyle w:val="TableEntry"/>
            </w:pPr>
            <w:r w:rsidRPr="00375960">
              <w:t>R</w:t>
            </w:r>
          </w:p>
          <w:p w14:paraId="1CD456B2" w14:textId="77777777" w:rsidR="00E01AB3" w:rsidRPr="00375960" w:rsidRDefault="00E01AB3" w:rsidP="00C9201A">
            <w:pPr>
              <w:pStyle w:val="TableEntry"/>
            </w:pPr>
            <w:r w:rsidRPr="00375960">
              <w:t>[1..1]</w:t>
            </w:r>
          </w:p>
        </w:tc>
        <w:tc>
          <w:tcPr>
            <w:tcW w:w="720" w:type="pct"/>
            <w:tcBorders>
              <w:top w:val="single" w:sz="4" w:space="0" w:color="auto"/>
              <w:left w:val="single" w:sz="4" w:space="0" w:color="auto"/>
              <w:bottom w:val="single" w:sz="4" w:space="0" w:color="auto"/>
              <w:right w:val="single" w:sz="4" w:space="0" w:color="auto"/>
            </w:tcBorders>
            <w:vAlign w:val="center"/>
          </w:tcPr>
          <w:p w14:paraId="190E9C6B"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60937FB9" w14:textId="77777777" w:rsidR="00E01AB3" w:rsidRPr="00375960" w:rsidRDefault="00E01AB3" w:rsidP="00C9201A">
            <w:pPr>
              <w:pStyle w:val="TableEntry"/>
            </w:pPr>
            <w:r w:rsidRPr="00375960">
              <w:t xml:space="preserve">documentationOf </w:t>
            </w:r>
          </w:p>
        </w:tc>
        <w:tc>
          <w:tcPr>
            <w:tcW w:w="1252" w:type="pct"/>
            <w:tcBorders>
              <w:top w:val="single" w:sz="4" w:space="0" w:color="auto"/>
              <w:left w:val="single" w:sz="4" w:space="0" w:color="auto"/>
              <w:bottom w:val="single" w:sz="4" w:space="0" w:color="auto"/>
              <w:right w:val="single" w:sz="4" w:space="0" w:color="auto"/>
            </w:tcBorders>
            <w:vAlign w:val="center"/>
          </w:tcPr>
          <w:p w14:paraId="1597C7A8" w14:textId="77777777" w:rsidR="00E01AB3" w:rsidRPr="00375960" w:rsidRDefault="00E01AB3" w:rsidP="00C9201A">
            <w:pPr>
              <w:pStyle w:val="TableEntry"/>
            </w:pPr>
          </w:p>
        </w:tc>
        <w:tc>
          <w:tcPr>
            <w:tcW w:w="770" w:type="pct"/>
            <w:tcBorders>
              <w:top w:val="single" w:sz="4" w:space="0" w:color="auto"/>
              <w:left w:val="single" w:sz="4" w:space="0" w:color="auto"/>
              <w:bottom w:val="single" w:sz="4" w:space="0" w:color="auto"/>
              <w:right w:val="single" w:sz="4" w:space="0" w:color="auto"/>
            </w:tcBorders>
          </w:tcPr>
          <w:p w14:paraId="7AD33DA3" w14:textId="77777777" w:rsidR="00E01AB3" w:rsidRPr="00375960" w:rsidRDefault="00E01AB3" w:rsidP="00C9201A">
            <w:pPr>
              <w:pStyle w:val="TableEntry"/>
            </w:pPr>
          </w:p>
        </w:tc>
        <w:tc>
          <w:tcPr>
            <w:tcW w:w="719" w:type="pct"/>
            <w:tcBorders>
              <w:top w:val="single" w:sz="4" w:space="0" w:color="auto"/>
              <w:left w:val="single" w:sz="4" w:space="0" w:color="auto"/>
              <w:bottom w:val="single" w:sz="4" w:space="0" w:color="auto"/>
              <w:right w:val="single" w:sz="4" w:space="0" w:color="auto"/>
            </w:tcBorders>
          </w:tcPr>
          <w:p w14:paraId="14F08C9B" w14:textId="299D14BD" w:rsidR="00E01AB3" w:rsidRPr="00375960" w:rsidRDefault="00E01AB3" w:rsidP="00C9201A">
            <w:pPr>
              <w:pStyle w:val="TableEntry"/>
            </w:pPr>
            <w:r w:rsidRPr="00375960">
              <w:t>6.3.2.H.</w:t>
            </w:r>
            <w:r w:rsidR="00BD28B4">
              <w:t>7</w:t>
            </w:r>
          </w:p>
        </w:tc>
      </w:tr>
      <w:tr w:rsidR="00E01AB3" w:rsidRPr="00375960" w14:paraId="6BF45B33"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48947635" w14:textId="77777777" w:rsidR="00E01AB3" w:rsidRPr="00375960" w:rsidRDefault="00E01AB3" w:rsidP="00C9201A">
            <w:pPr>
              <w:pStyle w:val="TableEntry"/>
            </w:pPr>
            <w:r w:rsidRPr="00375960">
              <w:t>R</w:t>
            </w:r>
          </w:p>
          <w:p w14:paraId="0287B948" w14:textId="77777777" w:rsidR="00E01AB3" w:rsidRPr="00375960" w:rsidRDefault="00E01AB3" w:rsidP="00C9201A">
            <w:pPr>
              <w:pStyle w:val="TableEntry"/>
            </w:pPr>
            <w:r w:rsidRPr="00375960">
              <w:t>[1..1]</w:t>
            </w:r>
          </w:p>
        </w:tc>
        <w:tc>
          <w:tcPr>
            <w:tcW w:w="720" w:type="pct"/>
            <w:tcBorders>
              <w:top w:val="single" w:sz="4" w:space="0" w:color="auto"/>
              <w:left w:val="single" w:sz="4" w:space="0" w:color="auto"/>
              <w:bottom w:val="single" w:sz="4" w:space="0" w:color="auto"/>
              <w:right w:val="single" w:sz="4" w:space="0" w:color="auto"/>
            </w:tcBorders>
            <w:vAlign w:val="center"/>
          </w:tcPr>
          <w:p w14:paraId="2BDBB375"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680611B" w14:textId="77777777" w:rsidR="00E01AB3" w:rsidRPr="00375960" w:rsidDel="0002309D" w:rsidRDefault="00E01AB3" w:rsidP="00C9201A">
            <w:pPr>
              <w:pStyle w:val="TableEntry"/>
            </w:pPr>
            <w:r w:rsidRPr="00375960">
              <w:t>componentOf</w:t>
            </w:r>
          </w:p>
        </w:tc>
        <w:tc>
          <w:tcPr>
            <w:tcW w:w="1252" w:type="pct"/>
            <w:tcBorders>
              <w:top w:val="single" w:sz="4" w:space="0" w:color="auto"/>
              <w:left w:val="single" w:sz="4" w:space="0" w:color="auto"/>
              <w:bottom w:val="single" w:sz="4" w:space="0" w:color="auto"/>
              <w:right w:val="single" w:sz="4" w:space="0" w:color="auto"/>
            </w:tcBorders>
            <w:vAlign w:val="center"/>
          </w:tcPr>
          <w:p w14:paraId="261A0BDF" w14:textId="77777777" w:rsidR="00E01AB3" w:rsidRPr="00375960" w:rsidRDefault="00E01AB3" w:rsidP="00C9201A">
            <w:pPr>
              <w:pStyle w:val="TableEntry"/>
            </w:pPr>
          </w:p>
        </w:tc>
        <w:tc>
          <w:tcPr>
            <w:tcW w:w="770" w:type="pct"/>
            <w:tcBorders>
              <w:top w:val="single" w:sz="4" w:space="0" w:color="auto"/>
              <w:left w:val="single" w:sz="4" w:space="0" w:color="auto"/>
              <w:bottom w:val="single" w:sz="4" w:space="0" w:color="auto"/>
              <w:right w:val="single" w:sz="4" w:space="0" w:color="auto"/>
            </w:tcBorders>
          </w:tcPr>
          <w:p w14:paraId="5046334A" w14:textId="77777777" w:rsidR="00E01AB3" w:rsidRPr="00375960" w:rsidRDefault="00E01AB3" w:rsidP="00C9201A">
            <w:pPr>
              <w:pStyle w:val="TableEntry"/>
            </w:pPr>
          </w:p>
        </w:tc>
        <w:tc>
          <w:tcPr>
            <w:tcW w:w="719" w:type="pct"/>
            <w:tcBorders>
              <w:top w:val="single" w:sz="4" w:space="0" w:color="auto"/>
              <w:left w:val="single" w:sz="4" w:space="0" w:color="auto"/>
              <w:bottom w:val="single" w:sz="4" w:space="0" w:color="auto"/>
              <w:right w:val="single" w:sz="4" w:space="0" w:color="auto"/>
            </w:tcBorders>
          </w:tcPr>
          <w:p w14:paraId="302A9073" w14:textId="0A316484" w:rsidR="00E01AB3" w:rsidRPr="00375960" w:rsidRDefault="00E01AB3" w:rsidP="00C9201A">
            <w:pPr>
              <w:pStyle w:val="TableEntry"/>
            </w:pPr>
            <w:r w:rsidRPr="00375960">
              <w:t>6.3.H.</w:t>
            </w:r>
            <w:r w:rsidR="00BD28B4">
              <w:t>8</w:t>
            </w:r>
          </w:p>
        </w:tc>
      </w:tr>
      <w:tr w:rsidR="00E01AB3" w:rsidRPr="00375960" w14:paraId="0E647D34" w14:textId="77777777" w:rsidTr="00C9201A">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185BA20D" w14:textId="77777777" w:rsidR="00E01AB3" w:rsidRPr="00375960" w:rsidRDefault="00E01AB3" w:rsidP="00C9201A">
            <w:pPr>
              <w:pStyle w:val="TableEntryHeader"/>
            </w:pPr>
            <w:r w:rsidRPr="00375960">
              <w:t>Sections</w:t>
            </w:r>
          </w:p>
        </w:tc>
      </w:tr>
      <w:tr w:rsidR="00E01AB3" w:rsidRPr="00375960" w14:paraId="15CB69AB"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4023FB5F" w14:textId="77777777" w:rsidR="00E01AB3" w:rsidRPr="00375960" w:rsidRDefault="00E01AB3" w:rsidP="00C9201A">
            <w:pPr>
              <w:pStyle w:val="TableEntry"/>
            </w:pPr>
            <w:r w:rsidRPr="00375960">
              <w:t>RE [0..1]</w:t>
            </w:r>
          </w:p>
        </w:tc>
        <w:tc>
          <w:tcPr>
            <w:tcW w:w="720" w:type="pct"/>
            <w:tcBorders>
              <w:top w:val="single" w:sz="4" w:space="0" w:color="auto"/>
              <w:left w:val="single" w:sz="4" w:space="0" w:color="auto"/>
              <w:bottom w:val="single" w:sz="4" w:space="0" w:color="auto"/>
              <w:right w:val="single" w:sz="4" w:space="0" w:color="auto"/>
            </w:tcBorders>
            <w:vAlign w:val="center"/>
          </w:tcPr>
          <w:p w14:paraId="3F6F504A"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C680C7D" w14:textId="77777777" w:rsidR="00E01AB3" w:rsidRPr="00375960" w:rsidRDefault="00E01AB3" w:rsidP="00C9201A">
            <w:pPr>
              <w:pStyle w:val="TableEntry"/>
            </w:pPr>
            <w:r w:rsidRPr="00375960">
              <w:t xml:space="preserve">EMS Advance Directives </w:t>
            </w:r>
          </w:p>
        </w:tc>
        <w:tc>
          <w:tcPr>
            <w:tcW w:w="1252" w:type="pct"/>
            <w:tcBorders>
              <w:top w:val="single" w:sz="4" w:space="0" w:color="auto"/>
              <w:left w:val="single" w:sz="4" w:space="0" w:color="auto"/>
              <w:bottom w:val="single" w:sz="4" w:space="0" w:color="auto"/>
              <w:right w:val="single" w:sz="4" w:space="0" w:color="auto"/>
            </w:tcBorders>
            <w:vAlign w:val="center"/>
          </w:tcPr>
          <w:p w14:paraId="2EB3D693" w14:textId="77777777" w:rsidR="00E01AB3" w:rsidRPr="007475AB" w:rsidRDefault="00E01AB3" w:rsidP="007475AB">
            <w:pPr>
              <w:pStyle w:val="TableEntry"/>
            </w:pPr>
            <w:r w:rsidRPr="007475AB">
              <w:t>2.16.840.1.113883.17.3.10.1.12</w:t>
            </w:r>
          </w:p>
        </w:tc>
        <w:tc>
          <w:tcPr>
            <w:tcW w:w="770" w:type="pct"/>
            <w:tcBorders>
              <w:top w:val="single" w:sz="4" w:space="0" w:color="auto"/>
              <w:left w:val="single" w:sz="4" w:space="0" w:color="auto"/>
              <w:bottom w:val="single" w:sz="4" w:space="0" w:color="auto"/>
              <w:right w:val="single" w:sz="4" w:space="0" w:color="auto"/>
            </w:tcBorders>
          </w:tcPr>
          <w:p w14:paraId="443BA3F6"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3F0DF70C" w14:textId="48C3F71F" w:rsidR="00E01AB3" w:rsidRPr="00375960" w:rsidRDefault="00E01AB3" w:rsidP="00C9201A">
            <w:pPr>
              <w:pStyle w:val="TableEntry"/>
            </w:pPr>
            <w:r w:rsidRPr="00375960">
              <w:t>6.3.D</w:t>
            </w:r>
            <w:ins w:id="3089" w:author="Andrea K. Fourquet" w:date="2018-07-18T00:50:00Z">
              <w:r w:rsidR="00507E4D">
                <w:t>2</w:t>
              </w:r>
            </w:ins>
            <w:r w:rsidRPr="00375960">
              <w:t>.5.1</w:t>
            </w:r>
          </w:p>
        </w:tc>
      </w:tr>
      <w:tr w:rsidR="00E01AB3" w:rsidRPr="00375960" w14:paraId="4D0937E6"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37A18496" w14:textId="77777777" w:rsidR="00E01AB3" w:rsidRPr="00375960" w:rsidRDefault="00E01AB3" w:rsidP="00C9201A">
            <w:pPr>
              <w:pStyle w:val="TableEntry"/>
            </w:pPr>
            <w:r w:rsidRPr="00375960">
              <w:t>R [1..1]</w:t>
            </w:r>
          </w:p>
        </w:tc>
        <w:tc>
          <w:tcPr>
            <w:tcW w:w="720" w:type="pct"/>
            <w:tcBorders>
              <w:top w:val="single" w:sz="4" w:space="0" w:color="auto"/>
              <w:left w:val="single" w:sz="4" w:space="0" w:color="auto"/>
              <w:bottom w:val="single" w:sz="4" w:space="0" w:color="auto"/>
              <w:right w:val="single" w:sz="4" w:space="0" w:color="auto"/>
            </w:tcBorders>
            <w:vAlign w:val="center"/>
          </w:tcPr>
          <w:p w14:paraId="4A684290"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CCE6083" w14:textId="77777777" w:rsidR="00E01AB3" w:rsidRPr="00375960" w:rsidRDefault="00E01AB3" w:rsidP="00C9201A">
            <w:pPr>
              <w:pStyle w:val="TableEntry"/>
            </w:pPr>
            <w:r w:rsidRPr="00375960">
              <w:t>Allergy and Intolerances Concern Entry</w:t>
            </w:r>
          </w:p>
        </w:tc>
        <w:tc>
          <w:tcPr>
            <w:tcW w:w="1252" w:type="pct"/>
            <w:tcBorders>
              <w:top w:val="single" w:sz="4" w:space="0" w:color="auto"/>
              <w:left w:val="single" w:sz="4" w:space="0" w:color="auto"/>
              <w:bottom w:val="single" w:sz="4" w:space="0" w:color="auto"/>
              <w:right w:val="single" w:sz="4" w:space="0" w:color="auto"/>
            </w:tcBorders>
            <w:vAlign w:val="center"/>
          </w:tcPr>
          <w:p w14:paraId="34593F08" w14:textId="23E9C4DE" w:rsidR="00E01AB3" w:rsidRPr="007475AB" w:rsidRDefault="00E01AB3" w:rsidP="007475AB">
            <w:pPr>
              <w:pStyle w:val="TableEntry"/>
            </w:pPr>
            <w:r w:rsidRPr="007475AB">
              <w:t>3.6.1.4.1.193796.1.5.3.1.4.5.3</w:t>
            </w:r>
          </w:p>
        </w:tc>
        <w:tc>
          <w:tcPr>
            <w:tcW w:w="770" w:type="pct"/>
            <w:tcBorders>
              <w:top w:val="single" w:sz="4" w:space="0" w:color="auto"/>
              <w:left w:val="single" w:sz="4" w:space="0" w:color="auto"/>
              <w:bottom w:val="single" w:sz="4" w:space="0" w:color="auto"/>
              <w:right w:val="single" w:sz="4" w:space="0" w:color="auto"/>
            </w:tcBorders>
          </w:tcPr>
          <w:p w14:paraId="5ED3EDA5" w14:textId="5A3232DE" w:rsidR="00E01AB3" w:rsidRPr="00375960" w:rsidRDefault="00E01AB3" w:rsidP="00C9201A">
            <w:pPr>
              <w:pStyle w:val="TableEntry"/>
            </w:pPr>
            <w:r w:rsidRPr="00375960">
              <w:t>PCC TF-2: 6.3.3.2.11</w:t>
            </w:r>
          </w:p>
        </w:tc>
        <w:tc>
          <w:tcPr>
            <w:tcW w:w="719" w:type="pct"/>
            <w:tcBorders>
              <w:top w:val="single" w:sz="4" w:space="0" w:color="auto"/>
              <w:left w:val="single" w:sz="4" w:space="0" w:color="auto"/>
              <w:bottom w:val="single" w:sz="4" w:space="0" w:color="auto"/>
              <w:right w:val="single" w:sz="4" w:space="0" w:color="auto"/>
            </w:tcBorders>
          </w:tcPr>
          <w:p w14:paraId="0350C7AF" w14:textId="20EC2DF7" w:rsidR="00E01AB3" w:rsidRPr="00375960" w:rsidDel="007A1B70" w:rsidRDefault="00E01AB3" w:rsidP="00C9201A">
            <w:pPr>
              <w:pStyle w:val="TableEntry"/>
            </w:pPr>
            <w:r w:rsidRPr="00375960">
              <w:t>6.3.D</w:t>
            </w:r>
            <w:ins w:id="3090" w:author="Andrea K. Fourquet" w:date="2018-07-18T00:50:00Z">
              <w:r w:rsidR="00507E4D">
                <w:t>2</w:t>
              </w:r>
            </w:ins>
            <w:r w:rsidRPr="00375960">
              <w:t>.5.2</w:t>
            </w:r>
          </w:p>
        </w:tc>
      </w:tr>
      <w:tr w:rsidR="00E01AB3" w:rsidRPr="00375960" w14:paraId="319C263D" w14:textId="215232C3"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75B25CA7" w14:textId="712DA935" w:rsidR="00E01AB3" w:rsidRPr="00E7637C" w:rsidRDefault="00E01AB3" w:rsidP="00E7637C">
            <w:pPr>
              <w:pStyle w:val="TableEntry"/>
              <w:rPr>
                <w:b/>
                <w:bCs/>
              </w:rPr>
            </w:pPr>
            <w:r w:rsidRPr="00E7637C">
              <w:rPr>
                <w:b/>
                <w:bCs/>
              </w:rPr>
              <w:t>O[0..1]</w:t>
            </w:r>
          </w:p>
        </w:tc>
        <w:tc>
          <w:tcPr>
            <w:tcW w:w="720" w:type="pct"/>
            <w:tcBorders>
              <w:top w:val="single" w:sz="4" w:space="0" w:color="auto"/>
              <w:left w:val="single" w:sz="4" w:space="0" w:color="auto"/>
              <w:bottom w:val="single" w:sz="4" w:space="0" w:color="auto"/>
              <w:right w:val="single" w:sz="4" w:space="0" w:color="auto"/>
            </w:tcBorders>
            <w:vAlign w:val="center"/>
          </w:tcPr>
          <w:p w14:paraId="56996B4D" w14:textId="7FC13F00"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6B653E5" w14:textId="57AF17C6" w:rsidR="00E01AB3" w:rsidRPr="00375960" w:rsidRDefault="00E01AB3" w:rsidP="00C9201A">
            <w:pPr>
              <w:pStyle w:val="TableEntry"/>
            </w:pPr>
            <w:r w:rsidRPr="00375960">
              <w:t>EMS Billing Section</w:t>
            </w:r>
          </w:p>
        </w:tc>
        <w:tc>
          <w:tcPr>
            <w:tcW w:w="1252" w:type="pct"/>
            <w:tcBorders>
              <w:top w:val="single" w:sz="4" w:space="0" w:color="auto"/>
              <w:left w:val="single" w:sz="4" w:space="0" w:color="auto"/>
              <w:bottom w:val="single" w:sz="4" w:space="0" w:color="auto"/>
              <w:right w:val="single" w:sz="4" w:space="0" w:color="auto"/>
            </w:tcBorders>
            <w:vAlign w:val="center"/>
          </w:tcPr>
          <w:p w14:paraId="2BBD59C0" w14:textId="124CAF05" w:rsidR="00E01AB3" w:rsidRPr="007475AB" w:rsidRDefault="00E01AB3" w:rsidP="007475AB">
            <w:pPr>
              <w:pStyle w:val="TableEntry"/>
            </w:pPr>
            <w:r w:rsidRPr="00E7637C">
              <w:t>2.16.840.1.113883.17.3.10.1.5</w:t>
            </w:r>
          </w:p>
        </w:tc>
        <w:tc>
          <w:tcPr>
            <w:tcW w:w="770" w:type="pct"/>
            <w:tcBorders>
              <w:top w:val="single" w:sz="4" w:space="0" w:color="auto"/>
              <w:left w:val="single" w:sz="4" w:space="0" w:color="auto"/>
              <w:bottom w:val="single" w:sz="4" w:space="0" w:color="auto"/>
              <w:right w:val="single" w:sz="4" w:space="0" w:color="auto"/>
            </w:tcBorders>
          </w:tcPr>
          <w:p w14:paraId="1A28E143" w14:textId="7DCDD660"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69425AA4" w14:textId="1FAC1E12" w:rsidR="00E01AB3" w:rsidRPr="00375960" w:rsidRDefault="00E01AB3" w:rsidP="009B73AF">
            <w:pPr>
              <w:pStyle w:val="TableEntry"/>
            </w:pPr>
            <w:r w:rsidRPr="00375960">
              <w:t>6.3.D</w:t>
            </w:r>
            <w:ins w:id="3091" w:author="Andrea K. Fourquet" w:date="2018-07-18T00:50:00Z">
              <w:r w:rsidR="00507E4D">
                <w:t>2</w:t>
              </w:r>
            </w:ins>
            <w:r w:rsidRPr="00375960">
              <w:t>.5.3</w:t>
            </w:r>
          </w:p>
        </w:tc>
      </w:tr>
      <w:tr w:rsidR="00E01AB3" w:rsidRPr="00375960" w14:paraId="20861E0F"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4E73B1C6" w14:textId="77777777" w:rsidR="00E01AB3" w:rsidRPr="00375960" w:rsidRDefault="00E01AB3" w:rsidP="00C9201A">
            <w:pPr>
              <w:pStyle w:val="TableEntry"/>
            </w:pPr>
            <w:r w:rsidRPr="00375960">
              <w:t>O [0..1]</w:t>
            </w:r>
          </w:p>
        </w:tc>
        <w:tc>
          <w:tcPr>
            <w:tcW w:w="720" w:type="pct"/>
            <w:tcBorders>
              <w:top w:val="single" w:sz="4" w:space="0" w:color="auto"/>
              <w:left w:val="single" w:sz="4" w:space="0" w:color="auto"/>
              <w:bottom w:val="single" w:sz="4" w:space="0" w:color="auto"/>
              <w:right w:val="single" w:sz="4" w:space="0" w:color="auto"/>
            </w:tcBorders>
            <w:vAlign w:val="center"/>
          </w:tcPr>
          <w:p w14:paraId="4777DAF0"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C16F324" w14:textId="77777777" w:rsidR="00E01AB3" w:rsidRPr="00375960" w:rsidRDefault="00E01AB3" w:rsidP="00C9201A">
            <w:pPr>
              <w:pStyle w:val="TableEntry"/>
            </w:pPr>
            <w:r w:rsidRPr="00375960">
              <w:t>EMS Cardiac Arrest Event Section</w:t>
            </w:r>
          </w:p>
        </w:tc>
        <w:tc>
          <w:tcPr>
            <w:tcW w:w="1252" w:type="pct"/>
            <w:tcBorders>
              <w:top w:val="single" w:sz="4" w:space="0" w:color="auto"/>
              <w:left w:val="single" w:sz="4" w:space="0" w:color="auto"/>
              <w:bottom w:val="single" w:sz="4" w:space="0" w:color="auto"/>
              <w:right w:val="single" w:sz="4" w:space="0" w:color="auto"/>
            </w:tcBorders>
            <w:vAlign w:val="center"/>
          </w:tcPr>
          <w:p w14:paraId="777A90A1" w14:textId="77777777" w:rsidR="00E01AB3" w:rsidRPr="007475AB" w:rsidRDefault="00E01AB3" w:rsidP="007475AB">
            <w:pPr>
              <w:pStyle w:val="TableEntry"/>
            </w:pPr>
            <w:r w:rsidRPr="00E7637C">
              <w:t>2.16.840.1.113883.17.3.10.1.14</w:t>
            </w:r>
          </w:p>
        </w:tc>
        <w:tc>
          <w:tcPr>
            <w:tcW w:w="770" w:type="pct"/>
            <w:tcBorders>
              <w:top w:val="single" w:sz="4" w:space="0" w:color="auto"/>
              <w:left w:val="single" w:sz="4" w:space="0" w:color="auto"/>
              <w:bottom w:val="single" w:sz="4" w:space="0" w:color="auto"/>
              <w:right w:val="single" w:sz="4" w:space="0" w:color="auto"/>
            </w:tcBorders>
          </w:tcPr>
          <w:p w14:paraId="340B678D"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349057D4" w14:textId="77777777" w:rsidR="00E01AB3" w:rsidRPr="00375960" w:rsidRDefault="00E01AB3" w:rsidP="00C9201A">
            <w:pPr>
              <w:pStyle w:val="TableEntry"/>
            </w:pPr>
          </w:p>
        </w:tc>
      </w:tr>
      <w:tr w:rsidR="00E01AB3" w:rsidRPr="00375960" w14:paraId="3538E498"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543BE836" w14:textId="77777777" w:rsidR="00E01AB3" w:rsidRPr="00375960" w:rsidRDefault="00E01AB3" w:rsidP="00C9201A">
            <w:pPr>
              <w:pStyle w:val="TableEntry"/>
            </w:pPr>
            <w:r w:rsidRPr="00375960">
              <w:t>R [1..1]</w:t>
            </w:r>
          </w:p>
        </w:tc>
        <w:tc>
          <w:tcPr>
            <w:tcW w:w="720" w:type="pct"/>
            <w:tcBorders>
              <w:top w:val="single" w:sz="4" w:space="0" w:color="auto"/>
              <w:left w:val="single" w:sz="4" w:space="0" w:color="auto"/>
              <w:bottom w:val="single" w:sz="4" w:space="0" w:color="auto"/>
              <w:right w:val="single" w:sz="4" w:space="0" w:color="auto"/>
            </w:tcBorders>
            <w:vAlign w:val="center"/>
          </w:tcPr>
          <w:p w14:paraId="19483364"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1E839A8" w14:textId="77777777" w:rsidR="00E01AB3" w:rsidRPr="00375960" w:rsidRDefault="00E01AB3" w:rsidP="00C9201A">
            <w:pPr>
              <w:pStyle w:val="TableEntry"/>
            </w:pPr>
            <w:r w:rsidRPr="00375960">
              <w:t>Medication Section</w:t>
            </w:r>
          </w:p>
        </w:tc>
        <w:tc>
          <w:tcPr>
            <w:tcW w:w="1252" w:type="pct"/>
            <w:tcBorders>
              <w:top w:val="single" w:sz="4" w:space="0" w:color="auto"/>
              <w:left w:val="single" w:sz="4" w:space="0" w:color="auto"/>
              <w:bottom w:val="single" w:sz="4" w:space="0" w:color="auto"/>
              <w:right w:val="single" w:sz="4" w:space="0" w:color="auto"/>
            </w:tcBorders>
            <w:vAlign w:val="center"/>
          </w:tcPr>
          <w:p w14:paraId="44F88998" w14:textId="77777777" w:rsidR="00E01AB3" w:rsidRPr="007475AB" w:rsidRDefault="00E01AB3" w:rsidP="007475AB">
            <w:pPr>
              <w:pStyle w:val="TableEntry"/>
            </w:pPr>
            <w:r w:rsidRPr="00E7637C">
              <w:t>1.3.6.1.4.1.19376.1.5.3.1.3.19</w:t>
            </w:r>
          </w:p>
        </w:tc>
        <w:tc>
          <w:tcPr>
            <w:tcW w:w="770" w:type="pct"/>
            <w:tcBorders>
              <w:top w:val="single" w:sz="4" w:space="0" w:color="auto"/>
              <w:left w:val="single" w:sz="4" w:space="0" w:color="auto"/>
              <w:bottom w:val="single" w:sz="4" w:space="0" w:color="auto"/>
              <w:right w:val="single" w:sz="4" w:space="0" w:color="auto"/>
            </w:tcBorders>
          </w:tcPr>
          <w:p w14:paraId="1BA53C56" w14:textId="52D54A79" w:rsidR="00E01AB3" w:rsidRPr="00375960" w:rsidRDefault="00E01AB3" w:rsidP="009B73AF">
            <w:pPr>
              <w:pStyle w:val="TableEntry"/>
            </w:pPr>
            <w:r w:rsidRPr="00375960">
              <w:t>PCC TF-2:</w:t>
            </w:r>
            <w:r w:rsidR="009B73AF">
              <w:t xml:space="preserve"> </w:t>
            </w:r>
            <w:r w:rsidRPr="00375960">
              <w:t>6.3.3.3.1</w:t>
            </w:r>
          </w:p>
        </w:tc>
        <w:tc>
          <w:tcPr>
            <w:tcW w:w="719" w:type="pct"/>
            <w:tcBorders>
              <w:top w:val="single" w:sz="4" w:space="0" w:color="auto"/>
              <w:left w:val="single" w:sz="4" w:space="0" w:color="auto"/>
              <w:bottom w:val="single" w:sz="4" w:space="0" w:color="auto"/>
              <w:right w:val="single" w:sz="4" w:space="0" w:color="auto"/>
            </w:tcBorders>
          </w:tcPr>
          <w:p w14:paraId="2D085F33" w14:textId="290A5B01" w:rsidR="00E01AB3" w:rsidRPr="00375960" w:rsidRDefault="00E01AB3" w:rsidP="00C9201A">
            <w:pPr>
              <w:pStyle w:val="TableEntry"/>
            </w:pPr>
            <w:r w:rsidRPr="00375960">
              <w:t>6.3.D</w:t>
            </w:r>
            <w:ins w:id="3092" w:author="Andrea K. Fourquet" w:date="2018-07-18T00:50:00Z">
              <w:r w:rsidR="00507E4D">
                <w:t>2</w:t>
              </w:r>
            </w:ins>
            <w:r w:rsidRPr="00375960">
              <w:t>.5.5</w:t>
            </w:r>
          </w:p>
        </w:tc>
      </w:tr>
      <w:tr w:rsidR="00E01AB3" w:rsidRPr="00375960" w14:paraId="62CC5389"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62A6767B" w14:textId="77777777" w:rsidR="00E01AB3" w:rsidRPr="00375960" w:rsidRDefault="00E01AB3" w:rsidP="00C9201A">
            <w:pPr>
              <w:pStyle w:val="TableEntry"/>
            </w:pPr>
            <w:r w:rsidRPr="00375960">
              <w:t>R [1..1]</w:t>
            </w:r>
          </w:p>
        </w:tc>
        <w:tc>
          <w:tcPr>
            <w:tcW w:w="720" w:type="pct"/>
            <w:tcBorders>
              <w:top w:val="single" w:sz="4" w:space="0" w:color="auto"/>
              <w:left w:val="single" w:sz="4" w:space="0" w:color="auto"/>
              <w:bottom w:val="single" w:sz="4" w:space="0" w:color="auto"/>
              <w:right w:val="single" w:sz="4" w:space="0" w:color="auto"/>
            </w:tcBorders>
            <w:vAlign w:val="center"/>
          </w:tcPr>
          <w:p w14:paraId="271C2FAA"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F5D6492" w14:textId="77777777" w:rsidR="00E01AB3" w:rsidRPr="00375960" w:rsidRDefault="00E01AB3" w:rsidP="00C9201A">
            <w:pPr>
              <w:pStyle w:val="TableEntry"/>
            </w:pPr>
            <w:r w:rsidRPr="00375960">
              <w:t>EMS Dispatch Section</w:t>
            </w:r>
          </w:p>
        </w:tc>
        <w:tc>
          <w:tcPr>
            <w:tcW w:w="1252" w:type="pct"/>
            <w:tcBorders>
              <w:top w:val="single" w:sz="4" w:space="0" w:color="auto"/>
              <w:left w:val="single" w:sz="4" w:space="0" w:color="auto"/>
              <w:bottom w:val="single" w:sz="4" w:space="0" w:color="auto"/>
              <w:right w:val="single" w:sz="4" w:space="0" w:color="auto"/>
            </w:tcBorders>
            <w:vAlign w:val="center"/>
          </w:tcPr>
          <w:p w14:paraId="3CE830BF" w14:textId="77777777" w:rsidR="00E01AB3" w:rsidRPr="007475AB" w:rsidRDefault="00E01AB3" w:rsidP="007475AB">
            <w:pPr>
              <w:pStyle w:val="TableEntry"/>
            </w:pPr>
            <w:r w:rsidRPr="00E7637C">
              <w:t>2.16.840.1.113883.17.3.10.1.2</w:t>
            </w:r>
          </w:p>
        </w:tc>
        <w:tc>
          <w:tcPr>
            <w:tcW w:w="770" w:type="pct"/>
            <w:tcBorders>
              <w:top w:val="single" w:sz="4" w:space="0" w:color="auto"/>
              <w:left w:val="single" w:sz="4" w:space="0" w:color="auto"/>
              <w:bottom w:val="single" w:sz="4" w:space="0" w:color="auto"/>
              <w:right w:val="single" w:sz="4" w:space="0" w:color="auto"/>
            </w:tcBorders>
          </w:tcPr>
          <w:p w14:paraId="32A2E508"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2E392EFC" w14:textId="77777777" w:rsidR="00E01AB3" w:rsidRPr="00375960" w:rsidRDefault="00E01AB3" w:rsidP="00C9201A">
            <w:pPr>
              <w:pStyle w:val="TableEntry"/>
            </w:pPr>
          </w:p>
        </w:tc>
      </w:tr>
      <w:tr w:rsidR="00E01AB3" w:rsidRPr="00375960" w14:paraId="250DEB60"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53AD8E61" w14:textId="77777777" w:rsidR="00E01AB3" w:rsidRPr="007475AB" w:rsidRDefault="00E01AB3" w:rsidP="00E7637C">
            <w:pPr>
              <w:pStyle w:val="TableEntry"/>
            </w:pPr>
            <w:r w:rsidRPr="007475AB">
              <w:t>O [0..1]</w:t>
            </w:r>
          </w:p>
        </w:tc>
        <w:tc>
          <w:tcPr>
            <w:tcW w:w="720" w:type="pct"/>
            <w:tcBorders>
              <w:top w:val="single" w:sz="4" w:space="0" w:color="auto"/>
              <w:left w:val="single" w:sz="4" w:space="0" w:color="auto"/>
              <w:bottom w:val="single" w:sz="4" w:space="0" w:color="auto"/>
              <w:right w:val="single" w:sz="4" w:space="0" w:color="auto"/>
            </w:tcBorders>
            <w:vAlign w:val="center"/>
          </w:tcPr>
          <w:p w14:paraId="443BF063"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A81D4F0" w14:textId="77777777" w:rsidR="00E01AB3" w:rsidRPr="00375960" w:rsidRDefault="00E01AB3" w:rsidP="00C9201A">
            <w:pPr>
              <w:pStyle w:val="TableEntry"/>
            </w:pPr>
            <w:r w:rsidRPr="00375960">
              <w:t>EMS Disposition Section</w:t>
            </w:r>
          </w:p>
        </w:tc>
        <w:tc>
          <w:tcPr>
            <w:tcW w:w="1252" w:type="pct"/>
            <w:tcBorders>
              <w:top w:val="single" w:sz="4" w:space="0" w:color="auto"/>
              <w:left w:val="single" w:sz="4" w:space="0" w:color="auto"/>
              <w:bottom w:val="single" w:sz="4" w:space="0" w:color="auto"/>
              <w:right w:val="single" w:sz="4" w:space="0" w:color="auto"/>
            </w:tcBorders>
            <w:vAlign w:val="center"/>
          </w:tcPr>
          <w:p w14:paraId="71D2E642" w14:textId="77777777" w:rsidR="00E01AB3" w:rsidRPr="007475AB" w:rsidRDefault="00E01AB3" w:rsidP="007475AB">
            <w:pPr>
              <w:pStyle w:val="TableEntry"/>
            </w:pPr>
            <w:r w:rsidRPr="00E7637C">
              <w:t>2.16.840.1.113883.17.3.10.1.4</w:t>
            </w:r>
          </w:p>
        </w:tc>
        <w:tc>
          <w:tcPr>
            <w:tcW w:w="770" w:type="pct"/>
            <w:tcBorders>
              <w:top w:val="single" w:sz="4" w:space="0" w:color="auto"/>
              <w:left w:val="single" w:sz="4" w:space="0" w:color="auto"/>
              <w:bottom w:val="single" w:sz="4" w:space="0" w:color="auto"/>
              <w:right w:val="single" w:sz="4" w:space="0" w:color="auto"/>
            </w:tcBorders>
          </w:tcPr>
          <w:p w14:paraId="42D86178"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02201D3A" w14:textId="77777777" w:rsidR="00E01AB3" w:rsidRPr="00375960" w:rsidRDefault="00E01AB3" w:rsidP="00C9201A">
            <w:pPr>
              <w:pStyle w:val="TableEntry"/>
            </w:pPr>
          </w:p>
        </w:tc>
      </w:tr>
      <w:tr w:rsidR="00E01AB3" w:rsidRPr="00375960" w14:paraId="2284ED4A"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220B8949" w14:textId="77777777" w:rsidR="00E01AB3" w:rsidRPr="00375960" w:rsidRDefault="00E01AB3" w:rsidP="00C9201A">
            <w:pPr>
              <w:pStyle w:val="TableEntry"/>
            </w:pPr>
            <w:r w:rsidRPr="00375960">
              <w:t>R [1..1]</w:t>
            </w:r>
          </w:p>
        </w:tc>
        <w:tc>
          <w:tcPr>
            <w:tcW w:w="720" w:type="pct"/>
            <w:tcBorders>
              <w:top w:val="single" w:sz="4" w:space="0" w:color="auto"/>
              <w:left w:val="single" w:sz="4" w:space="0" w:color="auto"/>
              <w:bottom w:val="single" w:sz="4" w:space="0" w:color="auto"/>
              <w:right w:val="single" w:sz="4" w:space="0" w:color="auto"/>
            </w:tcBorders>
            <w:vAlign w:val="center"/>
          </w:tcPr>
          <w:p w14:paraId="2F9E83F9"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6F39A1C0" w14:textId="77777777" w:rsidR="00E01AB3" w:rsidRPr="00375960" w:rsidRDefault="00E01AB3" w:rsidP="00C9201A">
            <w:pPr>
              <w:pStyle w:val="TableEntry"/>
            </w:pPr>
            <w:r w:rsidRPr="00375960">
              <w:t>EMS Injury Incident Description Section</w:t>
            </w:r>
          </w:p>
        </w:tc>
        <w:tc>
          <w:tcPr>
            <w:tcW w:w="1252" w:type="pct"/>
            <w:tcBorders>
              <w:top w:val="single" w:sz="4" w:space="0" w:color="auto"/>
              <w:left w:val="single" w:sz="4" w:space="0" w:color="auto"/>
              <w:bottom w:val="single" w:sz="4" w:space="0" w:color="auto"/>
              <w:right w:val="single" w:sz="4" w:space="0" w:color="auto"/>
            </w:tcBorders>
            <w:vAlign w:val="center"/>
          </w:tcPr>
          <w:p w14:paraId="10FF28BB" w14:textId="77777777" w:rsidR="00E01AB3" w:rsidRPr="007475AB" w:rsidRDefault="00E01AB3" w:rsidP="007475AB">
            <w:pPr>
              <w:pStyle w:val="TableEntry"/>
            </w:pPr>
            <w:r w:rsidRPr="00E7637C">
              <w:t>2.16.840.1.113883.17.3.10.1.17</w:t>
            </w:r>
          </w:p>
        </w:tc>
        <w:tc>
          <w:tcPr>
            <w:tcW w:w="770" w:type="pct"/>
            <w:tcBorders>
              <w:top w:val="single" w:sz="4" w:space="0" w:color="auto"/>
              <w:left w:val="single" w:sz="4" w:space="0" w:color="auto"/>
              <w:bottom w:val="single" w:sz="4" w:space="0" w:color="auto"/>
              <w:right w:val="single" w:sz="4" w:space="0" w:color="auto"/>
            </w:tcBorders>
          </w:tcPr>
          <w:p w14:paraId="27CA49A7"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16785C98" w14:textId="77777777" w:rsidR="00E01AB3" w:rsidRPr="00375960" w:rsidRDefault="00E01AB3" w:rsidP="00C9201A">
            <w:pPr>
              <w:pStyle w:val="TableEntry"/>
            </w:pPr>
          </w:p>
        </w:tc>
      </w:tr>
      <w:tr w:rsidR="00E01AB3" w:rsidRPr="00375960" w14:paraId="71EC690B"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609000F4" w14:textId="77777777" w:rsidR="00E01AB3" w:rsidRPr="00375960" w:rsidRDefault="00E01AB3" w:rsidP="00C9201A">
            <w:pPr>
              <w:pStyle w:val="TableEntry"/>
            </w:pPr>
            <w:r w:rsidRPr="00375960">
              <w:t>O [0..1]</w:t>
            </w:r>
          </w:p>
        </w:tc>
        <w:tc>
          <w:tcPr>
            <w:tcW w:w="720" w:type="pct"/>
            <w:tcBorders>
              <w:top w:val="single" w:sz="4" w:space="0" w:color="auto"/>
              <w:left w:val="single" w:sz="4" w:space="0" w:color="auto"/>
              <w:bottom w:val="single" w:sz="4" w:space="0" w:color="auto"/>
              <w:right w:val="single" w:sz="4" w:space="0" w:color="auto"/>
            </w:tcBorders>
            <w:vAlign w:val="center"/>
          </w:tcPr>
          <w:p w14:paraId="0F817F03"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5F25EEB" w14:textId="77777777" w:rsidR="00E01AB3" w:rsidRPr="00375960" w:rsidRDefault="00E01AB3" w:rsidP="00C9201A">
            <w:pPr>
              <w:pStyle w:val="TableEntry"/>
            </w:pPr>
            <w:r w:rsidRPr="00375960">
              <w:t>Medications Administered Section</w:t>
            </w:r>
          </w:p>
          <w:p w14:paraId="6E304C7D" w14:textId="77777777" w:rsidR="00E01AB3" w:rsidRPr="00375960" w:rsidRDefault="00E01AB3" w:rsidP="00C9201A">
            <w:pPr>
              <w:pStyle w:val="TableEntry"/>
            </w:pPr>
            <w:r w:rsidRPr="00375960">
              <w:t>Allergies and Other Adverse Reactions</w:t>
            </w:r>
          </w:p>
        </w:tc>
        <w:tc>
          <w:tcPr>
            <w:tcW w:w="1252" w:type="pct"/>
            <w:tcBorders>
              <w:top w:val="single" w:sz="4" w:space="0" w:color="auto"/>
              <w:left w:val="single" w:sz="4" w:space="0" w:color="auto"/>
              <w:bottom w:val="single" w:sz="4" w:space="0" w:color="auto"/>
              <w:right w:val="single" w:sz="4" w:space="0" w:color="auto"/>
            </w:tcBorders>
            <w:vAlign w:val="center"/>
          </w:tcPr>
          <w:p w14:paraId="4DF33FA3" w14:textId="77777777" w:rsidR="00E01AB3" w:rsidRPr="007475AB" w:rsidRDefault="00E01AB3" w:rsidP="007475AB">
            <w:pPr>
              <w:pStyle w:val="TableEntry"/>
            </w:pPr>
            <w:r w:rsidRPr="007475AB">
              <w:t>1.3.6.1.4.1.19376.1.5.3.1.3.21</w:t>
            </w:r>
          </w:p>
          <w:p w14:paraId="07DD1D2C" w14:textId="77777777" w:rsidR="00E01AB3" w:rsidRPr="007475AB" w:rsidRDefault="00E01AB3" w:rsidP="007475AB">
            <w:pPr>
              <w:pStyle w:val="TableEntry"/>
            </w:pPr>
            <w:r w:rsidRPr="007475AB">
              <w:t>1.3.6.1.4.1.19376.1.5.3.1.3.13</w:t>
            </w:r>
          </w:p>
        </w:tc>
        <w:tc>
          <w:tcPr>
            <w:tcW w:w="770" w:type="pct"/>
            <w:tcBorders>
              <w:top w:val="single" w:sz="4" w:space="0" w:color="auto"/>
              <w:left w:val="single" w:sz="4" w:space="0" w:color="auto"/>
              <w:bottom w:val="single" w:sz="4" w:space="0" w:color="auto"/>
              <w:right w:val="single" w:sz="4" w:space="0" w:color="auto"/>
            </w:tcBorders>
          </w:tcPr>
          <w:p w14:paraId="609E1AFF" w14:textId="47E9EB36" w:rsidR="00E01AB3" w:rsidRPr="00375960" w:rsidRDefault="00E01AB3" w:rsidP="00715154">
            <w:pPr>
              <w:pStyle w:val="TableEntry"/>
            </w:pPr>
            <w:r w:rsidRPr="00375960">
              <w:t>PCC TF-2</w:t>
            </w:r>
            <w:r w:rsidR="00715154">
              <w:t xml:space="preserve">: </w:t>
            </w:r>
            <w:r w:rsidRPr="00375960">
              <w:t>6.3.3.3.3</w:t>
            </w:r>
            <w:r w:rsidR="00715154">
              <w:t xml:space="preserve">, </w:t>
            </w:r>
            <w:r w:rsidRPr="00375960">
              <w:t>6.3.3.2.11</w:t>
            </w:r>
          </w:p>
        </w:tc>
        <w:tc>
          <w:tcPr>
            <w:tcW w:w="719" w:type="pct"/>
            <w:tcBorders>
              <w:top w:val="single" w:sz="4" w:space="0" w:color="auto"/>
              <w:left w:val="single" w:sz="4" w:space="0" w:color="auto"/>
              <w:bottom w:val="single" w:sz="4" w:space="0" w:color="auto"/>
              <w:right w:val="single" w:sz="4" w:space="0" w:color="auto"/>
            </w:tcBorders>
          </w:tcPr>
          <w:p w14:paraId="0ECD3810" w14:textId="5D8F3CE2" w:rsidR="00E01AB3" w:rsidRPr="00375960" w:rsidRDefault="00E01AB3" w:rsidP="00715154">
            <w:pPr>
              <w:pStyle w:val="TableEntry"/>
            </w:pPr>
            <w:r w:rsidRPr="00375960">
              <w:t>6.3.D</w:t>
            </w:r>
            <w:ins w:id="3093" w:author="Andrea K. Fourquet" w:date="2018-07-18T00:50:00Z">
              <w:r w:rsidR="00507E4D">
                <w:t>2</w:t>
              </w:r>
            </w:ins>
            <w:r w:rsidRPr="00375960">
              <w:t>.5.5</w:t>
            </w:r>
            <w:r w:rsidR="00715154">
              <w:t xml:space="preserve">, </w:t>
            </w:r>
            <w:r w:rsidRPr="00375960">
              <w:t>6.3.D</w:t>
            </w:r>
            <w:ins w:id="3094" w:author="Andrea K. Fourquet" w:date="2018-07-18T00:50:00Z">
              <w:r w:rsidR="00507E4D">
                <w:t>2</w:t>
              </w:r>
            </w:ins>
            <w:r w:rsidRPr="00375960">
              <w:t>.5.12</w:t>
            </w:r>
          </w:p>
        </w:tc>
      </w:tr>
      <w:tr w:rsidR="00E01AB3" w:rsidRPr="00375960" w14:paraId="6E27A156"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1586C3C9" w14:textId="77777777" w:rsidR="00E01AB3" w:rsidRPr="00375960" w:rsidRDefault="00E01AB3" w:rsidP="00C9201A">
            <w:pPr>
              <w:pStyle w:val="TableEntry"/>
            </w:pPr>
            <w:r w:rsidRPr="00375960">
              <w:t>R [1..1]</w:t>
            </w:r>
          </w:p>
        </w:tc>
        <w:tc>
          <w:tcPr>
            <w:tcW w:w="720" w:type="pct"/>
            <w:tcBorders>
              <w:top w:val="single" w:sz="4" w:space="0" w:color="auto"/>
              <w:left w:val="single" w:sz="4" w:space="0" w:color="auto"/>
              <w:bottom w:val="single" w:sz="4" w:space="0" w:color="auto"/>
              <w:right w:val="single" w:sz="4" w:space="0" w:color="auto"/>
            </w:tcBorders>
            <w:vAlign w:val="center"/>
          </w:tcPr>
          <w:p w14:paraId="6E11A200"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3580CBBE" w14:textId="77777777" w:rsidR="00E01AB3" w:rsidRPr="00375960" w:rsidRDefault="00E01AB3" w:rsidP="00C9201A">
            <w:pPr>
              <w:pStyle w:val="TableEntry"/>
            </w:pPr>
            <w:r w:rsidRPr="00375960">
              <w:t>EMS Past Medical History Section</w:t>
            </w:r>
          </w:p>
        </w:tc>
        <w:tc>
          <w:tcPr>
            <w:tcW w:w="1252" w:type="pct"/>
            <w:tcBorders>
              <w:top w:val="single" w:sz="4" w:space="0" w:color="auto"/>
              <w:left w:val="single" w:sz="4" w:space="0" w:color="auto"/>
              <w:bottom w:val="single" w:sz="4" w:space="0" w:color="auto"/>
              <w:right w:val="single" w:sz="4" w:space="0" w:color="auto"/>
            </w:tcBorders>
            <w:vAlign w:val="center"/>
          </w:tcPr>
          <w:p w14:paraId="291507AD" w14:textId="77777777" w:rsidR="00E01AB3" w:rsidRPr="00E7637C" w:rsidRDefault="00E01AB3" w:rsidP="007475AB">
            <w:pPr>
              <w:pStyle w:val="TableEntry"/>
            </w:pPr>
            <w:r w:rsidRPr="00E7637C">
              <w:t>2.16.840.1.113883.17.3.10.1.19</w:t>
            </w:r>
          </w:p>
        </w:tc>
        <w:tc>
          <w:tcPr>
            <w:tcW w:w="770" w:type="pct"/>
            <w:tcBorders>
              <w:top w:val="single" w:sz="4" w:space="0" w:color="auto"/>
              <w:left w:val="single" w:sz="4" w:space="0" w:color="auto"/>
              <w:bottom w:val="single" w:sz="4" w:space="0" w:color="auto"/>
              <w:right w:val="single" w:sz="4" w:space="0" w:color="auto"/>
            </w:tcBorders>
          </w:tcPr>
          <w:p w14:paraId="26D42E8C"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350A7B44" w14:textId="77777777" w:rsidR="00E01AB3" w:rsidRPr="00375960" w:rsidRDefault="00E01AB3" w:rsidP="00C9201A">
            <w:pPr>
              <w:pStyle w:val="TableEntry"/>
            </w:pPr>
          </w:p>
        </w:tc>
      </w:tr>
      <w:tr w:rsidR="00E01AB3" w:rsidRPr="00375960" w14:paraId="32F8ABA0"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016564F2" w14:textId="77777777" w:rsidR="00E01AB3" w:rsidRPr="00375960" w:rsidRDefault="00E01AB3" w:rsidP="00C9201A">
            <w:pPr>
              <w:pStyle w:val="TableEntry"/>
            </w:pPr>
            <w:r w:rsidRPr="00375960">
              <w:t>R [1..1]</w:t>
            </w:r>
          </w:p>
        </w:tc>
        <w:tc>
          <w:tcPr>
            <w:tcW w:w="720" w:type="pct"/>
            <w:tcBorders>
              <w:top w:val="single" w:sz="4" w:space="0" w:color="auto"/>
              <w:left w:val="single" w:sz="4" w:space="0" w:color="auto"/>
              <w:bottom w:val="single" w:sz="4" w:space="0" w:color="auto"/>
              <w:right w:val="single" w:sz="4" w:space="0" w:color="auto"/>
            </w:tcBorders>
            <w:vAlign w:val="center"/>
          </w:tcPr>
          <w:p w14:paraId="29DE3F67"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E3321B1" w14:textId="77777777" w:rsidR="00E01AB3" w:rsidRPr="00375960" w:rsidRDefault="00E01AB3" w:rsidP="00C9201A">
            <w:pPr>
              <w:pStyle w:val="TableEntry"/>
            </w:pPr>
            <w:r w:rsidRPr="00375960">
              <w:t>EMS Patient Care Narrative Section</w:t>
            </w:r>
          </w:p>
        </w:tc>
        <w:tc>
          <w:tcPr>
            <w:tcW w:w="1252" w:type="pct"/>
            <w:tcBorders>
              <w:top w:val="single" w:sz="4" w:space="0" w:color="auto"/>
              <w:left w:val="single" w:sz="4" w:space="0" w:color="auto"/>
              <w:bottom w:val="single" w:sz="4" w:space="0" w:color="auto"/>
              <w:right w:val="single" w:sz="4" w:space="0" w:color="auto"/>
            </w:tcBorders>
            <w:vAlign w:val="center"/>
          </w:tcPr>
          <w:p w14:paraId="1AA06F63" w14:textId="77777777" w:rsidR="00E01AB3" w:rsidRPr="00E7637C" w:rsidRDefault="00E01AB3" w:rsidP="007475AB">
            <w:pPr>
              <w:pStyle w:val="TableEntry"/>
            </w:pPr>
            <w:r w:rsidRPr="00E7637C">
              <w:t>2.16.840.1.113883.17.3.10.1.1</w:t>
            </w:r>
          </w:p>
        </w:tc>
        <w:tc>
          <w:tcPr>
            <w:tcW w:w="770" w:type="pct"/>
            <w:tcBorders>
              <w:top w:val="single" w:sz="4" w:space="0" w:color="auto"/>
              <w:left w:val="single" w:sz="4" w:space="0" w:color="auto"/>
              <w:bottom w:val="single" w:sz="4" w:space="0" w:color="auto"/>
              <w:right w:val="single" w:sz="4" w:space="0" w:color="auto"/>
            </w:tcBorders>
          </w:tcPr>
          <w:p w14:paraId="17DDF04D"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38586A74" w14:textId="77777777" w:rsidR="00E01AB3" w:rsidRPr="00375960" w:rsidRDefault="00E01AB3" w:rsidP="00C9201A">
            <w:pPr>
              <w:pStyle w:val="TableEntry"/>
            </w:pPr>
          </w:p>
        </w:tc>
      </w:tr>
      <w:tr w:rsidR="00E01AB3" w:rsidRPr="00375960" w14:paraId="2577B9D6"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08DCD78B" w14:textId="77777777" w:rsidR="00E01AB3" w:rsidRPr="00375960" w:rsidRDefault="00E01AB3" w:rsidP="00C9201A">
            <w:pPr>
              <w:pStyle w:val="TableEntry"/>
            </w:pPr>
            <w:r w:rsidRPr="00375960">
              <w:t>R [1..1]</w:t>
            </w:r>
          </w:p>
        </w:tc>
        <w:tc>
          <w:tcPr>
            <w:tcW w:w="720" w:type="pct"/>
            <w:tcBorders>
              <w:top w:val="single" w:sz="4" w:space="0" w:color="auto"/>
              <w:left w:val="single" w:sz="4" w:space="0" w:color="auto"/>
              <w:bottom w:val="single" w:sz="4" w:space="0" w:color="auto"/>
              <w:right w:val="single" w:sz="4" w:space="0" w:color="auto"/>
            </w:tcBorders>
            <w:vAlign w:val="center"/>
          </w:tcPr>
          <w:p w14:paraId="1B45AEBD"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B4D47D3" w14:textId="77777777" w:rsidR="00E01AB3" w:rsidRPr="00375960" w:rsidRDefault="00E01AB3" w:rsidP="00C9201A">
            <w:pPr>
              <w:pStyle w:val="TableEntry"/>
            </w:pPr>
            <w:r w:rsidRPr="00375960">
              <w:t>EMS Personnel Adverse Event Section</w:t>
            </w:r>
          </w:p>
        </w:tc>
        <w:tc>
          <w:tcPr>
            <w:tcW w:w="1252" w:type="pct"/>
            <w:tcBorders>
              <w:top w:val="single" w:sz="4" w:space="0" w:color="auto"/>
              <w:left w:val="single" w:sz="4" w:space="0" w:color="auto"/>
              <w:bottom w:val="single" w:sz="4" w:space="0" w:color="auto"/>
              <w:right w:val="single" w:sz="4" w:space="0" w:color="auto"/>
            </w:tcBorders>
            <w:vAlign w:val="center"/>
          </w:tcPr>
          <w:p w14:paraId="3EC94836" w14:textId="77777777" w:rsidR="00E01AB3" w:rsidRPr="00E7637C" w:rsidRDefault="00E01AB3" w:rsidP="007475AB">
            <w:pPr>
              <w:pStyle w:val="TableEntry"/>
            </w:pPr>
            <w:r w:rsidRPr="00E7637C">
              <w:t>2.16.840.1.113883.17.3.10.1.6</w:t>
            </w:r>
          </w:p>
        </w:tc>
        <w:tc>
          <w:tcPr>
            <w:tcW w:w="770" w:type="pct"/>
            <w:tcBorders>
              <w:top w:val="single" w:sz="4" w:space="0" w:color="auto"/>
              <w:left w:val="single" w:sz="4" w:space="0" w:color="auto"/>
              <w:bottom w:val="single" w:sz="4" w:space="0" w:color="auto"/>
              <w:right w:val="single" w:sz="4" w:space="0" w:color="auto"/>
            </w:tcBorders>
          </w:tcPr>
          <w:p w14:paraId="4AE4224C"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2D049FEB" w14:textId="77777777" w:rsidR="00E01AB3" w:rsidRPr="00375960" w:rsidRDefault="00E01AB3" w:rsidP="00C9201A">
            <w:pPr>
              <w:pStyle w:val="TableEntry"/>
            </w:pPr>
          </w:p>
        </w:tc>
      </w:tr>
      <w:tr w:rsidR="00E01AB3" w:rsidRPr="00375960" w14:paraId="7CA0B979"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7D211ACF" w14:textId="77777777" w:rsidR="00E01AB3" w:rsidRPr="00375960" w:rsidRDefault="00E01AB3" w:rsidP="00C9201A">
            <w:pPr>
              <w:pStyle w:val="TableEntry"/>
            </w:pPr>
            <w:r w:rsidRPr="00375960">
              <w:lastRenderedPageBreak/>
              <w:t>R [1..1]</w:t>
            </w:r>
          </w:p>
        </w:tc>
        <w:tc>
          <w:tcPr>
            <w:tcW w:w="720" w:type="pct"/>
            <w:tcBorders>
              <w:top w:val="single" w:sz="4" w:space="0" w:color="auto"/>
              <w:left w:val="single" w:sz="4" w:space="0" w:color="auto"/>
              <w:bottom w:val="single" w:sz="4" w:space="0" w:color="auto"/>
              <w:right w:val="single" w:sz="4" w:space="0" w:color="auto"/>
            </w:tcBorders>
            <w:vAlign w:val="center"/>
          </w:tcPr>
          <w:p w14:paraId="7A0E6FC1"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6E2495C" w14:textId="77777777" w:rsidR="00E01AB3" w:rsidRPr="00375960" w:rsidRDefault="00E01AB3" w:rsidP="00C9201A">
            <w:pPr>
              <w:pStyle w:val="TableEntry"/>
            </w:pPr>
            <w:r w:rsidRPr="00375960">
              <w:t xml:space="preserve">Coded Detail Physical Examination </w:t>
            </w:r>
          </w:p>
        </w:tc>
        <w:tc>
          <w:tcPr>
            <w:tcW w:w="1252" w:type="pct"/>
            <w:tcBorders>
              <w:top w:val="single" w:sz="4" w:space="0" w:color="auto"/>
              <w:left w:val="single" w:sz="4" w:space="0" w:color="auto"/>
              <w:bottom w:val="single" w:sz="4" w:space="0" w:color="auto"/>
              <w:right w:val="single" w:sz="4" w:space="0" w:color="auto"/>
            </w:tcBorders>
            <w:vAlign w:val="center"/>
          </w:tcPr>
          <w:p w14:paraId="022506D9" w14:textId="77777777" w:rsidR="00E01AB3" w:rsidRPr="00375960" w:rsidRDefault="00E01AB3" w:rsidP="00C9201A">
            <w:pPr>
              <w:pStyle w:val="TableEntry"/>
              <w:rPr>
                <w:szCs w:val="18"/>
              </w:rPr>
            </w:pPr>
            <w:r w:rsidRPr="00375960">
              <w:rPr>
                <w:szCs w:val="18"/>
              </w:rPr>
              <w:t>1.3.6.1.4.1.19376.1.5.3.1.1.9.15.1</w:t>
            </w:r>
          </w:p>
        </w:tc>
        <w:tc>
          <w:tcPr>
            <w:tcW w:w="770" w:type="pct"/>
            <w:tcBorders>
              <w:top w:val="single" w:sz="4" w:space="0" w:color="auto"/>
              <w:left w:val="single" w:sz="4" w:space="0" w:color="auto"/>
              <w:bottom w:val="single" w:sz="4" w:space="0" w:color="auto"/>
              <w:right w:val="single" w:sz="4" w:space="0" w:color="auto"/>
            </w:tcBorders>
          </w:tcPr>
          <w:p w14:paraId="61845DB0" w14:textId="0D9F738C" w:rsidR="00E01AB3" w:rsidRPr="00375960" w:rsidRDefault="00E01AB3" w:rsidP="00C9201A">
            <w:pPr>
              <w:pStyle w:val="TableEntry"/>
            </w:pPr>
            <w:r w:rsidRPr="00375960">
              <w:t>IHEPCC TF-2</w:t>
            </w:r>
            <w:r w:rsidR="00715154">
              <w:t xml:space="preserve">: </w:t>
            </w:r>
            <w:r w:rsidRPr="00375960">
              <w:t>6.3.3.4.30</w:t>
            </w:r>
          </w:p>
        </w:tc>
        <w:tc>
          <w:tcPr>
            <w:tcW w:w="719" w:type="pct"/>
            <w:tcBorders>
              <w:top w:val="single" w:sz="4" w:space="0" w:color="auto"/>
              <w:left w:val="single" w:sz="4" w:space="0" w:color="auto"/>
              <w:bottom w:val="single" w:sz="4" w:space="0" w:color="auto"/>
              <w:right w:val="single" w:sz="4" w:space="0" w:color="auto"/>
            </w:tcBorders>
          </w:tcPr>
          <w:p w14:paraId="2E0B253F" w14:textId="77777777" w:rsidR="00E01AB3" w:rsidRPr="00375960" w:rsidRDefault="00E01AB3" w:rsidP="00C9201A">
            <w:pPr>
              <w:pStyle w:val="TableEntry"/>
            </w:pPr>
          </w:p>
        </w:tc>
      </w:tr>
      <w:tr w:rsidR="00E01AB3" w:rsidRPr="00375960" w14:paraId="0837B5F9"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3CF8641F" w14:textId="39207CAE" w:rsidR="00E01AB3" w:rsidRPr="00375960" w:rsidRDefault="00E01AB3" w:rsidP="00C9201A">
            <w:pPr>
              <w:pStyle w:val="TableEntry"/>
            </w:pPr>
            <w:r w:rsidRPr="00375960">
              <w:rPr>
                <w:b/>
              </w:rPr>
              <w:t>RE</w:t>
            </w:r>
            <w:r w:rsidRPr="00375960">
              <w:t xml:space="preserve"> [1..</w:t>
            </w:r>
            <w:r w:rsidR="002176E1">
              <w:t>N</w:t>
            </w:r>
            <w:r w:rsidRPr="00375960">
              <w:t>]</w:t>
            </w:r>
          </w:p>
        </w:tc>
        <w:tc>
          <w:tcPr>
            <w:tcW w:w="720" w:type="pct"/>
            <w:tcBorders>
              <w:top w:val="single" w:sz="4" w:space="0" w:color="auto"/>
              <w:left w:val="single" w:sz="4" w:space="0" w:color="auto"/>
              <w:bottom w:val="single" w:sz="4" w:space="0" w:color="auto"/>
              <w:right w:val="single" w:sz="4" w:space="0" w:color="auto"/>
            </w:tcBorders>
            <w:vAlign w:val="center"/>
          </w:tcPr>
          <w:p w14:paraId="2025DB32"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6756D026" w14:textId="77777777" w:rsidR="00E01AB3" w:rsidRPr="00375960" w:rsidRDefault="00E01AB3" w:rsidP="00C9201A">
            <w:pPr>
              <w:pStyle w:val="TableEntry"/>
            </w:pPr>
            <w:r w:rsidRPr="00375960">
              <w:t>+ Integumentary System</w:t>
            </w:r>
          </w:p>
        </w:tc>
        <w:tc>
          <w:tcPr>
            <w:tcW w:w="1252" w:type="pct"/>
            <w:tcBorders>
              <w:top w:val="single" w:sz="4" w:space="0" w:color="auto"/>
              <w:left w:val="single" w:sz="4" w:space="0" w:color="auto"/>
              <w:bottom w:val="single" w:sz="4" w:space="0" w:color="auto"/>
              <w:right w:val="single" w:sz="4" w:space="0" w:color="auto"/>
            </w:tcBorders>
            <w:vAlign w:val="center"/>
          </w:tcPr>
          <w:p w14:paraId="087C2A7C" w14:textId="2E5BE93E" w:rsidR="00E01AB3" w:rsidRPr="00375960" w:rsidRDefault="00E01AB3" w:rsidP="00C9201A">
            <w:pPr>
              <w:pStyle w:val="TableEntry"/>
              <w:rPr>
                <w:szCs w:val="18"/>
              </w:rPr>
            </w:pPr>
            <w:r w:rsidRPr="00375960">
              <w:t>1.3.6.1.4.1.19376.1.5.3.1.1.9.17</w:t>
            </w:r>
          </w:p>
        </w:tc>
        <w:tc>
          <w:tcPr>
            <w:tcW w:w="770" w:type="pct"/>
            <w:tcBorders>
              <w:top w:val="single" w:sz="4" w:space="0" w:color="auto"/>
              <w:left w:val="single" w:sz="4" w:space="0" w:color="auto"/>
              <w:bottom w:val="single" w:sz="4" w:space="0" w:color="auto"/>
              <w:right w:val="single" w:sz="4" w:space="0" w:color="auto"/>
            </w:tcBorders>
          </w:tcPr>
          <w:p w14:paraId="1E768102" w14:textId="4B69CC3A" w:rsidR="00E01AB3" w:rsidRPr="00375960" w:rsidRDefault="00E01AB3" w:rsidP="00C9201A">
            <w:pPr>
              <w:pStyle w:val="TableEntry"/>
            </w:pPr>
            <w:r w:rsidRPr="00375960">
              <w:t>IHEPCC TF-2</w:t>
            </w:r>
            <w:r w:rsidR="00715154">
              <w:t>:</w:t>
            </w:r>
            <w:r w:rsidRPr="00375960">
              <w:t xml:space="preserve"> 6.3.3.4.30</w:t>
            </w:r>
          </w:p>
        </w:tc>
        <w:tc>
          <w:tcPr>
            <w:tcW w:w="719" w:type="pct"/>
            <w:tcBorders>
              <w:top w:val="single" w:sz="4" w:space="0" w:color="auto"/>
              <w:left w:val="single" w:sz="4" w:space="0" w:color="auto"/>
              <w:bottom w:val="single" w:sz="4" w:space="0" w:color="auto"/>
              <w:right w:val="single" w:sz="4" w:space="0" w:color="auto"/>
            </w:tcBorders>
          </w:tcPr>
          <w:p w14:paraId="433FF8C7" w14:textId="5B1F9DB7" w:rsidR="00E01AB3" w:rsidRPr="00375960" w:rsidRDefault="00E01AB3" w:rsidP="00C9201A">
            <w:pPr>
              <w:pStyle w:val="TableEntry"/>
            </w:pPr>
            <w:r w:rsidRPr="00375960">
              <w:t>6.3.D</w:t>
            </w:r>
            <w:ins w:id="3095" w:author="Andrea K. Fourquet" w:date="2018-07-18T00:50:00Z">
              <w:r w:rsidR="00507E4D">
                <w:t>2</w:t>
              </w:r>
            </w:ins>
            <w:r w:rsidRPr="00375960">
              <w:t>.5.8</w:t>
            </w:r>
          </w:p>
        </w:tc>
      </w:tr>
      <w:tr w:rsidR="00E01AB3" w:rsidRPr="00375960" w14:paraId="547717BA"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5C4CD677" w14:textId="77777777" w:rsidR="00E01AB3" w:rsidRPr="00375960"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0ACC783D"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612D69F1" w14:textId="77777777" w:rsidR="00E01AB3" w:rsidRPr="00375960" w:rsidRDefault="00E01AB3" w:rsidP="00C9201A">
            <w:pPr>
              <w:pStyle w:val="TableEntry"/>
            </w:pPr>
            <w:r w:rsidRPr="00375960">
              <w:t xml:space="preserve">+ Head </w:t>
            </w:r>
          </w:p>
        </w:tc>
        <w:tc>
          <w:tcPr>
            <w:tcW w:w="1252" w:type="pct"/>
            <w:tcBorders>
              <w:top w:val="single" w:sz="4" w:space="0" w:color="auto"/>
              <w:left w:val="single" w:sz="4" w:space="0" w:color="auto"/>
              <w:bottom w:val="single" w:sz="4" w:space="0" w:color="auto"/>
              <w:right w:val="single" w:sz="4" w:space="0" w:color="auto"/>
            </w:tcBorders>
            <w:vAlign w:val="center"/>
          </w:tcPr>
          <w:p w14:paraId="26461BB8" w14:textId="77777777" w:rsidR="00E01AB3" w:rsidRPr="00375960" w:rsidRDefault="00E01AB3" w:rsidP="00C9201A">
            <w:pPr>
              <w:pStyle w:val="TableEntry"/>
              <w:rPr>
                <w:rFonts w:ascii="CourierNewPSMT" w:hAnsi="CourierNewPSMT" w:cs="CourierNewPSMT"/>
                <w:sz w:val="20"/>
              </w:rPr>
            </w:pPr>
            <w:r w:rsidRPr="00375960">
              <w:t>1.3.6.1.4.1.19376.1.5.3.1.1.9.18</w:t>
            </w:r>
          </w:p>
        </w:tc>
        <w:tc>
          <w:tcPr>
            <w:tcW w:w="770" w:type="pct"/>
            <w:tcBorders>
              <w:top w:val="single" w:sz="4" w:space="0" w:color="auto"/>
              <w:left w:val="single" w:sz="4" w:space="0" w:color="auto"/>
              <w:bottom w:val="single" w:sz="4" w:space="0" w:color="auto"/>
              <w:right w:val="single" w:sz="4" w:space="0" w:color="auto"/>
            </w:tcBorders>
          </w:tcPr>
          <w:p w14:paraId="6AA21B29" w14:textId="3DF6150C" w:rsidR="00E01AB3" w:rsidRPr="00375960" w:rsidRDefault="00E01AB3" w:rsidP="00C9201A">
            <w:pPr>
              <w:pStyle w:val="TableEntry"/>
            </w:pPr>
            <w:r w:rsidRPr="00375960">
              <w:t>IHEPCC TF-2</w:t>
            </w:r>
            <w:r w:rsidR="00715154">
              <w:t>:</w:t>
            </w:r>
            <w:r w:rsidRPr="00375960">
              <w:t xml:space="preserve"> 6.3.3.4.30</w:t>
            </w:r>
          </w:p>
        </w:tc>
        <w:tc>
          <w:tcPr>
            <w:tcW w:w="719" w:type="pct"/>
            <w:tcBorders>
              <w:top w:val="single" w:sz="4" w:space="0" w:color="auto"/>
              <w:left w:val="single" w:sz="4" w:space="0" w:color="auto"/>
              <w:bottom w:val="single" w:sz="4" w:space="0" w:color="auto"/>
              <w:right w:val="single" w:sz="4" w:space="0" w:color="auto"/>
            </w:tcBorders>
          </w:tcPr>
          <w:p w14:paraId="67F8F25F" w14:textId="66F259BC" w:rsidR="00E01AB3" w:rsidRPr="00375960" w:rsidRDefault="00E01AB3" w:rsidP="00C9201A">
            <w:pPr>
              <w:pStyle w:val="TableEntry"/>
            </w:pPr>
            <w:r w:rsidRPr="00375960">
              <w:t>6.3.D</w:t>
            </w:r>
            <w:ins w:id="3096" w:author="Andrea K. Fourquet" w:date="2018-07-18T00:50:00Z">
              <w:r w:rsidR="00507E4D">
                <w:t>2</w:t>
              </w:r>
            </w:ins>
            <w:r w:rsidRPr="00375960">
              <w:t>.5.8</w:t>
            </w:r>
          </w:p>
        </w:tc>
      </w:tr>
      <w:tr w:rsidR="00E01AB3" w:rsidRPr="00375960" w14:paraId="0B1D4C43"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77D62604" w14:textId="77777777" w:rsidR="00E01AB3" w:rsidRPr="00375960"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6D7D536C"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BF64CB1" w14:textId="77777777" w:rsidR="00E01AB3" w:rsidRPr="00375960" w:rsidRDefault="00E01AB3" w:rsidP="00C9201A">
            <w:pPr>
              <w:pStyle w:val="TableEntry"/>
            </w:pPr>
            <w:r w:rsidRPr="00375960">
              <w:t>+ Neurologic System</w:t>
            </w:r>
          </w:p>
        </w:tc>
        <w:tc>
          <w:tcPr>
            <w:tcW w:w="1252" w:type="pct"/>
            <w:tcBorders>
              <w:top w:val="single" w:sz="4" w:space="0" w:color="auto"/>
              <w:left w:val="single" w:sz="4" w:space="0" w:color="auto"/>
              <w:bottom w:val="single" w:sz="4" w:space="0" w:color="auto"/>
              <w:right w:val="single" w:sz="4" w:space="0" w:color="auto"/>
            </w:tcBorders>
            <w:vAlign w:val="center"/>
          </w:tcPr>
          <w:p w14:paraId="32E9293F" w14:textId="77777777" w:rsidR="00E01AB3" w:rsidRPr="00375960" w:rsidRDefault="00E01AB3" w:rsidP="00C9201A">
            <w:pPr>
              <w:pStyle w:val="TableEntry"/>
              <w:rPr>
                <w:rFonts w:ascii="CourierNewPSMT" w:hAnsi="CourierNewPSMT" w:cs="CourierNewPSMT"/>
                <w:sz w:val="20"/>
              </w:rPr>
            </w:pPr>
            <w:r w:rsidRPr="00375960">
              <w:t>1.3.6.1.4.1.19376.1.5.3.1.1.9.35</w:t>
            </w:r>
          </w:p>
        </w:tc>
        <w:tc>
          <w:tcPr>
            <w:tcW w:w="770" w:type="pct"/>
            <w:tcBorders>
              <w:top w:val="single" w:sz="4" w:space="0" w:color="auto"/>
              <w:left w:val="single" w:sz="4" w:space="0" w:color="auto"/>
              <w:bottom w:val="single" w:sz="4" w:space="0" w:color="auto"/>
              <w:right w:val="single" w:sz="4" w:space="0" w:color="auto"/>
            </w:tcBorders>
          </w:tcPr>
          <w:p w14:paraId="35E034F9" w14:textId="07FB75AD" w:rsidR="00E01AB3" w:rsidRPr="00375960" w:rsidRDefault="00E01AB3" w:rsidP="00C9201A">
            <w:pPr>
              <w:pStyle w:val="TableEntry"/>
            </w:pPr>
            <w:r w:rsidRPr="00375960">
              <w:t>IHEPCC TF-2</w:t>
            </w:r>
            <w:r w:rsidR="00715154">
              <w:t>:</w:t>
            </w:r>
            <w:r w:rsidRPr="00375960">
              <w:t xml:space="preserve"> 6.3.3.4.30</w:t>
            </w:r>
          </w:p>
        </w:tc>
        <w:tc>
          <w:tcPr>
            <w:tcW w:w="719" w:type="pct"/>
            <w:tcBorders>
              <w:top w:val="single" w:sz="4" w:space="0" w:color="auto"/>
              <w:left w:val="single" w:sz="4" w:space="0" w:color="auto"/>
              <w:bottom w:val="single" w:sz="4" w:space="0" w:color="auto"/>
              <w:right w:val="single" w:sz="4" w:space="0" w:color="auto"/>
            </w:tcBorders>
          </w:tcPr>
          <w:p w14:paraId="755CFB30" w14:textId="7A695C7B" w:rsidR="00E01AB3" w:rsidRPr="00375960" w:rsidRDefault="00E01AB3" w:rsidP="00C9201A">
            <w:pPr>
              <w:pStyle w:val="TableEntry"/>
            </w:pPr>
            <w:r w:rsidRPr="00375960">
              <w:t>6.3.D</w:t>
            </w:r>
            <w:ins w:id="3097" w:author="Andrea K. Fourquet" w:date="2018-07-18T00:50:00Z">
              <w:r w:rsidR="00507E4D">
                <w:t>2</w:t>
              </w:r>
            </w:ins>
            <w:r w:rsidRPr="00375960">
              <w:t>.5.8</w:t>
            </w:r>
          </w:p>
        </w:tc>
      </w:tr>
      <w:tr w:rsidR="00E01AB3" w:rsidRPr="00375960" w14:paraId="31DA6AAB"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7E036880" w14:textId="77777777" w:rsidR="00E01AB3" w:rsidRPr="00375960"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63CCDF3F"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59D71B1" w14:textId="77777777" w:rsidR="00E01AB3" w:rsidRPr="00375960" w:rsidRDefault="00E01AB3" w:rsidP="00C9201A">
            <w:pPr>
              <w:pStyle w:val="TableEntry"/>
            </w:pPr>
            <w:r w:rsidRPr="00375960">
              <w:t>+ Ears, Nose, Mouth and Throat</w:t>
            </w:r>
          </w:p>
        </w:tc>
        <w:tc>
          <w:tcPr>
            <w:tcW w:w="1252" w:type="pct"/>
            <w:tcBorders>
              <w:top w:val="single" w:sz="4" w:space="0" w:color="auto"/>
              <w:left w:val="single" w:sz="4" w:space="0" w:color="auto"/>
              <w:bottom w:val="single" w:sz="4" w:space="0" w:color="auto"/>
              <w:right w:val="single" w:sz="4" w:space="0" w:color="auto"/>
            </w:tcBorders>
            <w:vAlign w:val="center"/>
          </w:tcPr>
          <w:p w14:paraId="441F6C2A" w14:textId="77777777" w:rsidR="00E01AB3" w:rsidRPr="00375960" w:rsidRDefault="00E01AB3" w:rsidP="00C9201A">
            <w:pPr>
              <w:pStyle w:val="TableEntry"/>
              <w:rPr>
                <w:rFonts w:ascii="CourierNewPSMT" w:hAnsi="CourierNewPSMT" w:cs="CourierNewPSMT"/>
                <w:sz w:val="20"/>
              </w:rPr>
            </w:pPr>
            <w:r w:rsidRPr="00375960">
              <w:t>1.3.6.1.4.1.19376.1.5.3.1.1.9.20</w:t>
            </w:r>
          </w:p>
        </w:tc>
        <w:tc>
          <w:tcPr>
            <w:tcW w:w="770" w:type="pct"/>
            <w:tcBorders>
              <w:top w:val="single" w:sz="4" w:space="0" w:color="auto"/>
              <w:left w:val="single" w:sz="4" w:space="0" w:color="auto"/>
              <w:bottom w:val="single" w:sz="4" w:space="0" w:color="auto"/>
              <w:right w:val="single" w:sz="4" w:space="0" w:color="auto"/>
            </w:tcBorders>
          </w:tcPr>
          <w:p w14:paraId="0485716F" w14:textId="7AD6E391" w:rsidR="00E01AB3" w:rsidRPr="00375960" w:rsidRDefault="00E01AB3" w:rsidP="00C9201A">
            <w:pPr>
              <w:pStyle w:val="TableEntry"/>
            </w:pPr>
            <w:r w:rsidRPr="00375960">
              <w:t>IHEPCC TF-2</w:t>
            </w:r>
            <w:r w:rsidR="00715154">
              <w:t>:</w:t>
            </w:r>
            <w:r w:rsidRPr="00375960">
              <w:t xml:space="preserve"> 6.3.3.4.30</w:t>
            </w:r>
          </w:p>
        </w:tc>
        <w:tc>
          <w:tcPr>
            <w:tcW w:w="719" w:type="pct"/>
            <w:tcBorders>
              <w:top w:val="single" w:sz="4" w:space="0" w:color="auto"/>
              <w:left w:val="single" w:sz="4" w:space="0" w:color="auto"/>
              <w:bottom w:val="single" w:sz="4" w:space="0" w:color="auto"/>
              <w:right w:val="single" w:sz="4" w:space="0" w:color="auto"/>
            </w:tcBorders>
          </w:tcPr>
          <w:p w14:paraId="0E5D7190" w14:textId="370DDD0F" w:rsidR="00E01AB3" w:rsidRPr="00375960" w:rsidRDefault="00E01AB3" w:rsidP="00C9201A">
            <w:pPr>
              <w:pStyle w:val="TableEntry"/>
            </w:pPr>
            <w:r w:rsidRPr="00375960">
              <w:t>6.3.D</w:t>
            </w:r>
            <w:ins w:id="3098" w:author="Andrea K. Fourquet" w:date="2018-07-18T00:50:00Z">
              <w:r w:rsidR="00507E4D">
                <w:t>2</w:t>
              </w:r>
            </w:ins>
            <w:r w:rsidRPr="00375960">
              <w:t>.5.8</w:t>
            </w:r>
          </w:p>
        </w:tc>
      </w:tr>
      <w:tr w:rsidR="00E01AB3" w:rsidRPr="00375960" w14:paraId="1C2B1F6A"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233AF54B" w14:textId="77777777" w:rsidR="00E01AB3" w:rsidRPr="00375960"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27E1098D"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F382EC0" w14:textId="77777777" w:rsidR="00E01AB3" w:rsidRPr="00375960" w:rsidRDefault="00E01AB3" w:rsidP="00C9201A">
            <w:pPr>
              <w:pStyle w:val="TableEntry"/>
            </w:pPr>
            <w:r w:rsidRPr="00375960">
              <w:t>+ Neck</w:t>
            </w:r>
          </w:p>
        </w:tc>
        <w:tc>
          <w:tcPr>
            <w:tcW w:w="1252" w:type="pct"/>
            <w:tcBorders>
              <w:top w:val="single" w:sz="4" w:space="0" w:color="auto"/>
              <w:left w:val="single" w:sz="4" w:space="0" w:color="auto"/>
              <w:bottom w:val="single" w:sz="4" w:space="0" w:color="auto"/>
              <w:right w:val="single" w:sz="4" w:space="0" w:color="auto"/>
            </w:tcBorders>
            <w:vAlign w:val="center"/>
          </w:tcPr>
          <w:p w14:paraId="2966755C" w14:textId="77777777" w:rsidR="00E01AB3" w:rsidRPr="00375960" w:rsidRDefault="00E01AB3" w:rsidP="00C9201A">
            <w:pPr>
              <w:pStyle w:val="TableEntry"/>
              <w:rPr>
                <w:rFonts w:ascii="CourierNewPSMT" w:hAnsi="CourierNewPSMT" w:cs="CourierNewPSMT"/>
                <w:sz w:val="20"/>
              </w:rPr>
            </w:pPr>
            <w:r w:rsidRPr="00375960">
              <w:t>1.3.6.1.4.1.19376.1.5.3.1.1.9.24</w:t>
            </w:r>
          </w:p>
        </w:tc>
        <w:tc>
          <w:tcPr>
            <w:tcW w:w="770" w:type="pct"/>
            <w:tcBorders>
              <w:top w:val="single" w:sz="4" w:space="0" w:color="auto"/>
              <w:left w:val="single" w:sz="4" w:space="0" w:color="auto"/>
              <w:bottom w:val="single" w:sz="4" w:space="0" w:color="auto"/>
              <w:right w:val="single" w:sz="4" w:space="0" w:color="auto"/>
            </w:tcBorders>
          </w:tcPr>
          <w:p w14:paraId="5AB11CC4" w14:textId="386A90C9" w:rsidR="00E01AB3" w:rsidRPr="00375960" w:rsidRDefault="00E01AB3" w:rsidP="00C9201A">
            <w:pPr>
              <w:pStyle w:val="TableEntry"/>
            </w:pPr>
            <w:r w:rsidRPr="00375960">
              <w:t>IHEPCC TF-2</w:t>
            </w:r>
            <w:r w:rsidR="00715154">
              <w:t>:</w:t>
            </w:r>
            <w:r w:rsidRPr="00375960">
              <w:t xml:space="preserve"> 6.3.3.4.30</w:t>
            </w:r>
          </w:p>
        </w:tc>
        <w:tc>
          <w:tcPr>
            <w:tcW w:w="719" w:type="pct"/>
            <w:tcBorders>
              <w:top w:val="single" w:sz="4" w:space="0" w:color="auto"/>
              <w:left w:val="single" w:sz="4" w:space="0" w:color="auto"/>
              <w:bottom w:val="single" w:sz="4" w:space="0" w:color="auto"/>
              <w:right w:val="single" w:sz="4" w:space="0" w:color="auto"/>
            </w:tcBorders>
          </w:tcPr>
          <w:p w14:paraId="57A97CF1" w14:textId="29E66463" w:rsidR="00E01AB3" w:rsidRPr="00375960" w:rsidRDefault="00E01AB3" w:rsidP="00C9201A">
            <w:pPr>
              <w:pStyle w:val="TableEntry"/>
            </w:pPr>
            <w:r w:rsidRPr="00375960">
              <w:t>6.3.D</w:t>
            </w:r>
            <w:ins w:id="3099" w:author="Andrea K. Fourquet" w:date="2018-07-18T00:50:00Z">
              <w:r w:rsidR="00507E4D">
                <w:t>2</w:t>
              </w:r>
            </w:ins>
            <w:r w:rsidRPr="00375960">
              <w:t>.5.8</w:t>
            </w:r>
          </w:p>
        </w:tc>
      </w:tr>
      <w:tr w:rsidR="00E01AB3" w:rsidRPr="00375960" w14:paraId="4E69F1ED"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3D60F4A2" w14:textId="77777777" w:rsidR="00E01AB3" w:rsidRPr="00375960"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4B95BD7F"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A939863" w14:textId="77777777" w:rsidR="00E01AB3" w:rsidRPr="00375960" w:rsidRDefault="00E01AB3" w:rsidP="00C9201A">
            <w:pPr>
              <w:pStyle w:val="TableEntry"/>
            </w:pPr>
            <w:r w:rsidRPr="00375960">
              <w:t>+ Thorax and Lungs</w:t>
            </w:r>
          </w:p>
        </w:tc>
        <w:tc>
          <w:tcPr>
            <w:tcW w:w="1252" w:type="pct"/>
            <w:tcBorders>
              <w:top w:val="single" w:sz="4" w:space="0" w:color="auto"/>
              <w:left w:val="single" w:sz="4" w:space="0" w:color="auto"/>
              <w:bottom w:val="single" w:sz="4" w:space="0" w:color="auto"/>
              <w:right w:val="single" w:sz="4" w:space="0" w:color="auto"/>
            </w:tcBorders>
            <w:vAlign w:val="center"/>
          </w:tcPr>
          <w:p w14:paraId="1B49F358" w14:textId="170FB4AF" w:rsidR="00E01AB3" w:rsidRPr="00375960" w:rsidRDefault="00E01AB3" w:rsidP="00C9201A">
            <w:pPr>
              <w:pStyle w:val="TableEntry"/>
              <w:rPr>
                <w:rFonts w:ascii="CourierNewPSMT" w:hAnsi="CourierNewPSMT" w:cs="CourierNewPSMT"/>
                <w:sz w:val="20"/>
              </w:rPr>
            </w:pPr>
            <w:r w:rsidRPr="00375960">
              <w:t>1.3.6.1.4.1.19376.1.5.3.1.1.9.26</w:t>
            </w:r>
          </w:p>
        </w:tc>
        <w:tc>
          <w:tcPr>
            <w:tcW w:w="770" w:type="pct"/>
            <w:tcBorders>
              <w:top w:val="single" w:sz="4" w:space="0" w:color="auto"/>
              <w:left w:val="single" w:sz="4" w:space="0" w:color="auto"/>
              <w:bottom w:val="single" w:sz="4" w:space="0" w:color="auto"/>
              <w:right w:val="single" w:sz="4" w:space="0" w:color="auto"/>
            </w:tcBorders>
          </w:tcPr>
          <w:p w14:paraId="7F094797" w14:textId="3386F106" w:rsidR="00E01AB3" w:rsidRPr="00375960" w:rsidRDefault="00E01AB3" w:rsidP="00C9201A">
            <w:pPr>
              <w:pStyle w:val="TableEntry"/>
            </w:pPr>
            <w:r w:rsidRPr="00375960">
              <w:t>IHEPCC TF-2</w:t>
            </w:r>
            <w:r w:rsidR="00715154">
              <w:t>:</w:t>
            </w:r>
            <w:r w:rsidRPr="00375960">
              <w:t xml:space="preserve"> 6.3.3.4.30</w:t>
            </w:r>
          </w:p>
        </w:tc>
        <w:tc>
          <w:tcPr>
            <w:tcW w:w="719" w:type="pct"/>
            <w:tcBorders>
              <w:top w:val="single" w:sz="4" w:space="0" w:color="auto"/>
              <w:left w:val="single" w:sz="4" w:space="0" w:color="auto"/>
              <w:bottom w:val="single" w:sz="4" w:space="0" w:color="auto"/>
              <w:right w:val="single" w:sz="4" w:space="0" w:color="auto"/>
            </w:tcBorders>
          </w:tcPr>
          <w:p w14:paraId="220C56C8" w14:textId="06A5FEF0" w:rsidR="00E01AB3" w:rsidRPr="00375960" w:rsidRDefault="00E01AB3" w:rsidP="00C9201A">
            <w:pPr>
              <w:pStyle w:val="TableEntry"/>
            </w:pPr>
            <w:r w:rsidRPr="00375960">
              <w:t>6.3.D</w:t>
            </w:r>
            <w:ins w:id="3100" w:author="Andrea K. Fourquet" w:date="2018-07-18T00:50:00Z">
              <w:r w:rsidR="00507E4D">
                <w:t>2</w:t>
              </w:r>
            </w:ins>
            <w:r w:rsidRPr="00375960">
              <w:t>.5.8</w:t>
            </w:r>
          </w:p>
        </w:tc>
      </w:tr>
      <w:tr w:rsidR="00E01AB3" w:rsidRPr="00375960" w14:paraId="7944E003"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5172DE93" w14:textId="77777777" w:rsidR="00E01AB3" w:rsidRPr="00375960"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3ED18033"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62FF35B" w14:textId="77777777" w:rsidR="00E01AB3" w:rsidRPr="00375960" w:rsidRDefault="00E01AB3" w:rsidP="00C9201A">
            <w:pPr>
              <w:pStyle w:val="TableEntry"/>
            </w:pPr>
            <w:r w:rsidRPr="00375960">
              <w:t>+ Heart</w:t>
            </w:r>
          </w:p>
        </w:tc>
        <w:tc>
          <w:tcPr>
            <w:tcW w:w="1252" w:type="pct"/>
            <w:tcBorders>
              <w:top w:val="single" w:sz="4" w:space="0" w:color="auto"/>
              <w:left w:val="single" w:sz="4" w:space="0" w:color="auto"/>
              <w:bottom w:val="single" w:sz="4" w:space="0" w:color="auto"/>
              <w:right w:val="single" w:sz="4" w:space="0" w:color="auto"/>
            </w:tcBorders>
            <w:vAlign w:val="center"/>
          </w:tcPr>
          <w:p w14:paraId="7897A0D4" w14:textId="77777777" w:rsidR="00E01AB3" w:rsidRPr="00375960" w:rsidRDefault="00E01AB3" w:rsidP="00C9201A">
            <w:pPr>
              <w:pStyle w:val="TableEntry"/>
              <w:rPr>
                <w:rFonts w:ascii="CourierNewPSMT" w:hAnsi="CourierNewPSMT" w:cs="CourierNewPSMT"/>
                <w:sz w:val="20"/>
              </w:rPr>
            </w:pPr>
            <w:r w:rsidRPr="00375960">
              <w:t>1.3.6.1.4.1.19376.1.5.3.1.1.9.29</w:t>
            </w:r>
          </w:p>
        </w:tc>
        <w:tc>
          <w:tcPr>
            <w:tcW w:w="770" w:type="pct"/>
            <w:tcBorders>
              <w:top w:val="single" w:sz="4" w:space="0" w:color="auto"/>
              <w:left w:val="single" w:sz="4" w:space="0" w:color="auto"/>
              <w:bottom w:val="single" w:sz="4" w:space="0" w:color="auto"/>
              <w:right w:val="single" w:sz="4" w:space="0" w:color="auto"/>
            </w:tcBorders>
          </w:tcPr>
          <w:p w14:paraId="6C01DCC0" w14:textId="13A17A51" w:rsidR="00E01AB3" w:rsidRPr="00375960" w:rsidRDefault="00E01AB3" w:rsidP="00C9201A">
            <w:pPr>
              <w:pStyle w:val="TableEntry"/>
            </w:pPr>
            <w:r w:rsidRPr="00375960">
              <w:t>IHEPCC TF-2</w:t>
            </w:r>
            <w:r w:rsidR="00715154">
              <w:t>:</w:t>
            </w:r>
            <w:r w:rsidRPr="00375960">
              <w:t xml:space="preserve"> 6.3.3.4.30</w:t>
            </w:r>
          </w:p>
        </w:tc>
        <w:tc>
          <w:tcPr>
            <w:tcW w:w="719" w:type="pct"/>
            <w:tcBorders>
              <w:top w:val="single" w:sz="4" w:space="0" w:color="auto"/>
              <w:left w:val="single" w:sz="4" w:space="0" w:color="auto"/>
              <w:bottom w:val="single" w:sz="4" w:space="0" w:color="auto"/>
              <w:right w:val="single" w:sz="4" w:space="0" w:color="auto"/>
            </w:tcBorders>
          </w:tcPr>
          <w:p w14:paraId="1E7E95C8" w14:textId="2931EFEA" w:rsidR="00E01AB3" w:rsidRPr="00375960" w:rsidRDefault="00E01AB3" w:rsidP="00C9201A">
            <w:pPr>
              <w:pStyle w:val="TableEntry"/>
            </w:pPr>
            <w:r w:rsidRPr="00375960">
              <w:t>6.3.D</w:t>
            </w:r>
            <w:ins w:id="3101" w:author="Andrea K. Fourquet" w:date="2018-07-18T00:50:00Z">
              <w:r w:rsidR="00507E4D">
                <w:t>2</w:t>
              </w:r>
            </w:ins>
            <w:r w:rsidRPr="00375960">
              <w:t>.5.8</w:t>
            </w:r>
          </w:p>
        </w:tc>
      </w:tr>
      <w:tr w:rsidR="00E01AB3" w:rsidRPr="00375960" w14:paraId="7F1D3DA1"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6252C26E" w14:textId="77777777" w:rsidR="00E01AB3" w:rsidRPr="00375960"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1BF9F32B"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EF2801A" w14:textId="77777777" w:rsidR="00E01AB3" w:rsidRPr="00375960" w:rsidRDefault="00E01AB3" w:rsidP="00C9201A">
            <w:pPr>
              <w:pStyle w:val="TableEntry"/>
            </w:pPr>
            <w:r w:rsidRPr="00375960">
              <w:t>+ Abdomen</w:t>
            </w:r>
          </w:p>
        </w:tc>
        <w:tc>
          <w:tcPr>
            <w:tcW w:w="1252" w:type="pct"/>
            <w:tcBorders>
              <w:top w:val="single" w:sz="4" w:space="0" w:color="auto"/>
              <w:left w:val="single" w:sz="4" w:space="0" w:color="auto"/>
              <w:bottom w:val="single" w:sz="4" w:space="0" w:color="auto"/>
              <w:right w:val="single" w:sz="4" w:space="0" w:color="auto"/>
            </w:tcBorders>
            <w:vAlign w:val="center"/>
          </w:tcPr>
          <w:p w14:paraId="18294A3A" w14:textId="77777777" w:rsidR="00E01AB3" w:rsidRPr="00375960" w:rsidRDefault="00E01AB3" w:rsidP="00C9201A">
            <w:pPr>
              <w:pStyle w:val="TableEntry"/>
              <w:rPr>
                <w:rFonts w:ascii="CourierNewPSMT" w:hAnsi="CourierNewPSMT" w:cs="CourierNewPSMT"/>
                <w:sz w:val="20"/>
              </w:rPr>
            </w:pPr>
            <w:r w:rsidRPr="00375960">
              <w:t>1.3.6.1.4.1.19376.1.5.3.1.1.9.31</w:t>
            </w:r>
          </w:p>
        </w:tc>
        <w:tc>
          <w:tcPr>
            <w:tcW w:w="770" w:type="pct"/>
            <w:tcBorders>
              <w:top w:val="single" w:sz="4" w:space="0" w:color="auto"/>
              <w:left w:val="single" w:sz="4" w:space="0" w:color="auto"/>
              <w:bottom w:val="single" w:sz="4" w:space="0" w:color="auto"/>
              <w:right w:val="single" w:sz="4" w:space="0" w:color="auto"/>
            </w:tcBorders>
          </w:tcPr>
          <w:p w14:paraId="03115250" w14:textId="7F6E756C" w:rsidR="00E01AB3" w:rsidRPr="00375960" w:rsidRDefault="00E01AB3" w:rsidP="00C9201A">
            <w:pPr>
              <w:pStyle w:val="TableEntry"/>
            </w:pPr>
            <w:r w:rsidRPr="00375960">
              <w:t>IHEPCC TF-2</w:t>
            </w:r>
            <w:r w:rsidR="00715154">
              <w:t>:</w:t>
            </w:r>
            <w:r w:rsidRPr="00375960">
              <w:t xml:space="preserve"> 6.3.3.4.30</w:t>
            </w:r>
          </w:p>
        </w:tc>
        <w:tc>
          <w:tcPr>
            <w:tcW w:w="719" w:type="pct"/>
            <w:tcBorders>
              <w:top w:val="single" w:sz="4" w:space="0" w:color="auto"/>
              <w:left w:val="single" w:sz="4" w:space="0" w:color="auto"/>
              <w:bottom w:val="single" w:sz="4" w:space="0" w:color="auto"/>
              <w:right w:val="single" w:sz="4" w:space="0" w:color="auto"/>
            </w:tcBorders>
          </w:tcPr>
          <w:p w14:paraId="4A8F863A" w14:textId="7BCDBCB8" w:rsidR="00E01AB3" w:rsidRPr="00375960" w:rsidRDefault="00E01AB3" w:rsidP="00C9201A">
            <w:pPr>
              <w:pStyle w:val="TableEntry"/>
            </w:pPr>
            <w:r w:rsidRPr="00375960">
              <w:t>6.3.D</w:t>
            </w:r>
            <w:ins w:id="3102" w:author="Andrea K. Fourquet" w:date="2018-07-18T00:50:00Z">
              <w:r w:rsidR="00507E4D">
                <w:t>2</w:t>
              </w:r>
            </w:ins>
            <w:r w:rsidRPr="00375960">
              <w:t>.5.8</w:t>
            </w:r>
          </w:p>
        </w:tc>
      </w:tr>
      <w:tr w:rsidR="00E01AB3" w:rsidRPr="00375960" w14:paraId="2423BD18"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1FD2432D" w14:textId="77777777" w:rsidR="00E01AB3" w:rsidRPr="00375960"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6067C839"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879195D" w14:textId="77777777" w:rsidR="00E01AB3" w:rsidRPr="00375960" w:rsidRDefault="00E01AB3" w:rsidP="00C9201A">
            <w:pPr>
              <w:pStyle w:val="TableEntry"/>
            </w:pPr>
            <w:r w:rsidRPr="00375960">
              <w:t>+ Genitalia</w:t>
            </w:r>
          </w:p>
        </w:tc>
        <w:tc>
          <w:tcPr>
            <w:tcW w:w="1252" w:type="pct"/>
            <w:tcBorders>
              <w:top w:val="single" w:sz="4" w:space="0" w:color="auto"/>
              <w:left w:val="single" w:sz="4" w:space="0" w:color="auto"/>
              <w:bottom w:val="single" w:sz="4" w:space="0" w:color="auto"/>
              <w:right w:val="single" w:sz="4" w:space="0" w:color="auto"/>
            </w:tcBorders>
            <w:vAlign w:val="center"/>
          </w:tcPr>
          <w:p w14:paraId="28CEB26B" w14:textId="77777777" w:rsidR="00E01AB3" w:rsidRPr="00375960" w:rsidRDefault="00E01AB3" w:rsidP="00C9201A">
            <w:pPr>
              <w:pStyle w:val="TableEntry"/>
              <w:rPr>
                <w:rFonts w:ascii="CourierNewPSMT" w:hAnsi="CourierNewPSMT" w:cs="CourierNewPSMT"/>
                <w:sz w:val="20"/>
              </w:rPr>
            </w:pPr>
            <w:r w:rsidRPr="00375960">
              <w:t>1.3.6.1.4.1.19376.1.5.3.1.1.9.36</w:t>
            </w:r>
          </w:p>
        </w:tc>
        <w:tc>
          <w:tcPr>
            <w:tcW w:w="770" w:type="pct"/>
            <w:tcBorders>
              <w:top w:val="single" w:sz="4" w:space="0" w:color="auto"/>
              <w:left w:val="single" w:sz="4" w:space="0" w:color="auto"/>
              <w:bottom w:val="single" w:sz="4" w:space="0" w:color="auto"/>
              <w:right w:val="single" w:sz="4" w:space="0" w:color="auto"/>
            </w:tcBorders>
          </w:tcPr>
          <w:p w14:paraId="1C9F7E1A" w14:textId="3D4AAB15" w:rsidR="00E01AB3" w:rsidRPr="00375960" w:rsidRDefault="00E01AB3" w:rsidP="00C9201A">
            <w:pPr>
              <w:pStyle w:val="TableEntry"/>
            </w:pPr>
            <w:r w:rsidRPr="00375960">
              <w:t>IHEPCC TF-2</w:t>
            </w:r>
            <w:r w:rsidR="00715154">
              <w:t>:</w:t>
            </w:r>
            <w:r w:rsidRPr="00375960">
              <w:t xml:space="preserve"> 6.3.3.4.30</w:t>
            </w:r>
          </w:p>
        </w:tc>
        <w:tc>
          <w:tcPr>
            <w:tcW w:w="719" w:type="pct"/>
            <w:tcBorders>
              <w:top w:val="single" w:sz="4" w:space="0" w:color="auto"/>
              <w:left w:val="single" w:sz="4" w:space="0" w:color="auto"/>
              <w:bottom w:val="single" w:sz="4" w:space="0" w:color="auto"/>
              <w:right w:val="single" w:sz="4" w:space="0" w:color="auto"/>
            </w:tcBorders>
          </w:tcPr>
          <w:p w14:paraId="2DB56D02" w14:textId="71E8A5AA" w:rsidR="00E01AB3" w:rsidRPr="00375960" w:rsidRDefault="00E01AB3" w:rsidP="00C9201A">
            <w:pPr>
              <w:pStyle w:val="TableEntry"/>
            </w:pPr>
            <w:r w:rsidRPr="00375960">
              <w:t>6.3.D</w:t>
            </w:r>
            <w:ins w:id="3103" w:author="Andrea K. Fourquet" w:date="2018-07-18T00:50:00Z">
              <w:r w:rsidR="00507E4D">
                <w:t>2</w:t>
              </w:r>
            </w:ins>
            <w:r w:rsidRPr="00375960">
              <w:t>.5.8</w:t>
            </w:r>
          </w:p>
        </w:tc>
      </w:tr>
      <w:tr w:rsidR="00E01AB3" w:rsidRPr="00375960" w14:paraId="2D7A38B6"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0A1A139E" w14:textId="77777777" w:rsidR="00E01AB3" w:rsidRPr="00375960"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256F5C55"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3C35EABE" w14:textId="77777777" w:rsidR="00E01AB3" w:rsidRPr="00375960" w:rsidRDefault="00E01AB3" w:rsidP="00C9201A">
            <w:pPr>
              <w:pStyle w:val="TableEntry"/>
            </w:pPr>
            <w:r w:rsidRPr="00375960">
              <w:t>+ Musculoskeletal System</w:t>
            </w:r>
          </w:p>
        </w:tc>
        <w:tc>
          <w:tcPr>
            <w:tcW w:w="1252" w:type="pct"/>
            <w:tcBorders>
              <w:top w:val="single" w:sz="4" w:space="0" w:color="auto"/>
              <w:left w:val="single" w:sz="4" w:space="0" w:color="auto"/>
              <w:bottom w:val="single" w:sz="4" w:space="0" w:color="auto"/>
              <w:right w:val="single" w:sz="4" w:space="0" w:color="auto"/>
            </w:tcBorders>
          </w:tcPr>
          <w:p w14:paraId="7B7B47E6" w14:textId="77777777" w:rsidR="00E01AB3" w:rsidRPr="00375960" w:rsidRDefault="00E01AB3" w:rsidP="00C9201A">
            <w:pPr>
              <w:pStyle w:val="TableEntry"/>
              <w:rPr>
                <w:rFonts w:ascii="CourierNewPSMT" w:hAnsi="CourierNewPSMT" w:cs="CourierNewPSMT"/>
                <w:sz w:val="20"/>
              </w:rPr>
            </w:pPr>
            <w:r w:rsidRPr="00375960">
              <w:t>1.3.6.1.4.1.19376.1.5.3.1.1.9.34</w:t>
            </w:r>
          </w:p>
        </w:tc>
        <w:tc>
          <w:tcPr>
            <w:tcW w:w="770" w:type="pct"/>
            <w:tcBorders>
              <w:top w:val="single" w:sz="4" w:space="0" w:color="auto"/>
              <w:left w:val="single" w:sz="4" w:space="0" w:color="auto"/>
              <w:bottom w:val="single" w:sz="4" w:space="0" w:color="auto"/>
              <w:right w:val="single" w:sz="4" w:space="0" w:color="auto"/>
            </w:tcBorders>
          </w:tcPr>
          <w:p w14:paraId="43822A55" w14:textId="105CB6CF" w:rsidR="00E01AB3" w:rsidRPr="00375960" w:rsidRDefault="00E01AB3" w:rsidP="00C9201A">
            <w:pPr>
              <w:pStyle w:val="TableEntry"/>
            </w:pPr>
            <w:r w:rsidRPr="00375960">
              <w:t>IHEPCC TF-2</w:t>
            </w:r>
            <w:r w:rsidR="00715154">
              <w:t>:</w:t>
            </w:r>
            <w:r w:rsidRPr="00375960">
              <w:t xml:space="preserve"> 6.3.3.4.30</w:t>
            </w:r>
          </w:p>
        </w:tc>
        <w:tc>
          <w:tcPr>
            <w:tcW w:w="719" w:type="pct"/>
            <w:tcBorders>
              <w:top w:val="single" w:sz="4" w:space="0" w:color="auto"/>
              <w:left w:val="single" w:sz="4" w:space="0" w:color="auto"/>
              <w:bottom w:val="single" w:sz="4" w:space="0" w:color="auto"/>
              <w:right w:val="single" w:sz="4" w:space="0" w:color="auto"/>
            </w:tcBorders>
          </w:tcPr>
          <w:p w14:paraId="739EC861" w14:textId="4B54575C" w:rsidR="00E01AB3" w:rsidRPr="00375960" w:rsidRDefault="00E01AB3" w:rsidP="00C9201A">
            <w:pPr>
              <w:pStyle w:val="TableEntry"/>
            </w:pPr>
            <w:r w:rsidRPr="00375960">
              <w:t>6.3.D</w:t>
            </w:r>
            <w:ins w:id="3104" w:author="Andrea K. Fourquet" w:date="2018-07-18T00:50:00Z">
              <w:r w:rsidR="00507E4D">
                <w:t>2</w:t>
              </w:r>
            </w:ins>
            <w:r w:rsidRPr="00375960">
              <w:t>.5.8</w:t>
            </w:r>
          </w:p>
        </w:tc>
      </w:tr>
      <w:tr w:rsidR="00E01AB3" w:rsidRPr="00375960" w14:paraId="0CAB802A"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44DE612E" w14:textId="77777777" w:rsidR="00E01AB3" w:rsidRPr="00375960"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2242EAFE"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C3DDE79" w14:textId="77777777" w:rsidR="00E01AB3" w:rsidRPr="00375960" w:rsidRDefault="00E01AB3" w:rsidP="00C9201A">
            <w:pPr>
              <w:pStyle w:val="TableEntry"/>
            </w:pPr>
            <w:r w:rsidRPr="00375960">
              <w:t xml:space="preserve">+ Extremities </w:t>
            </w:r>
          </w:p>
        </w:tc>
        <w:tc>
          <w:tcPr>
            <w:tcW w:w="1252" w:type="pct"/>
            <w:tcBorders>
              <w:top w:val="single" w:sz="4" w:space="0" w:color="auto"/>
              <w:left w:val="single" w:sz="4" w:space="0" w:color="auto"/>
              <w:bottom w:val="single" w:sz="4" w:space="0" w:color="auto"/>
              <w:right w:val="single" w:sz="4" w:space="0" w:color="auto"/>
            </w:tcBorders>
            <w:vAlign w:val="center"/>
          </w:tcPr>
          <w:p w14:paraId="6C8CBDBE" w14:textId="77777777" w:rsidR="00E01AB3" w:rsidRPr="00375960" w:rsidRDefault="00E01AB3" w:rsidP="00C9201A">
            <w:pPr>
              <w:pStyle w:val="TableEntry"/>
              <w:rPr>
                <w:rFonts w:ascii="CourierNewPSMT" w:hAnsi="CourierNewPSMT" w:cs="CourierNewPSMT"/>
                <w:sz w:val="20"/>
              </w:rPr>
            </w:pPr>
            <w:r w:rsidRPr="00375960">
              <w:t>1.3.6.1.4.1.19376.1.5.3.1.1.16.2.1</w:t>
            </w:r>
          </w:p>
        </w:tc>
        <w:tc>
          <w:tcPr>
            <w:tcW w:w="770" w:type="pct"/>
            <w:tcBorders>
              <w:top w:val="single" w:sz="4" w:space="0" w:color="auto"/>
              <w:left w:val="single" w:sz="4" w:space="0" w:color="auto"/>
              <w:bottom w:val="single" w:sz="4" w:space="0" w:color="auto"/>
              <w:right w:val="single" w:sz="4" w:space="0" w:color="auto"/>
            </w:tcBorders>
          </w:tcPr>
          <w:p w14:paraId="6E58108A" w14:textId="1BD37289" w:rsidR="00E01AB3" w:rsidRPr="00375960" w:rsidRDefault="00E01AB3" w:rsidP="00C9201A">
            <w:pPr>
              <w:pStyle w:val="TableEntry"/>
            </w:pPr>
            <w:r w:rsidRPr="00375960">
              <w:t>IHEPCC TF-2</w:t>
            </w:r>
            <w:r w:rsidR="00715154">
              <w:t>:</w:t>
            </w:r>
            <w:r w:rsidRPr="00375960">
              <w:t xml:space="preserve"> 6.3.3.4.30</w:t>
            </w:r>
          </w:p>
        </w:tc>
        <w:tc>
          <w:tcPr>
            <w:tcW w:w="719" w:type="pct"/>
            <w:tcBorders>
              <w:top w:val="single" w:sz="4" w:space="0" w:color="auto"/>
              <w:left w:val="single" w:sz="4" w:space="0" w:color="auto"/>
              <w:bottom w:val="single" w:sz="4" w:space="0" w:color="auto"/>
              <w:right w:val="single" w:sz="4" w:space="0" w:color="auto"/>
            </w:tcBorders>
          </w:tcPr>
          <w:p w14:paraId="437F7B57" w14:textId="3AFEDB4A" w:rsidR="00E01AB3" w:rsidRPr="00375960" w:rsidRDefault="00E01AB3" w:rsidP="00C9201A">
            <w:pPr>
              <w:pStyle w:val="TableEntry"/>
            </w:pPr>
            <w:r w:rsidRPr="00375960">
              <w:t>6.3.D</w:t>
            </w:r>
            <w:ins w:id="3105" w:author="Andrea K. Fourquet" w:date="2018-07-18T00:50:00Z">
              <w:r w:rsidR="00507E4D">
                <w:t>2</w:t>
              </w:r>
            </w:ins>
            <w:r w:rsidRPr="00375960">
              <w:t>.5.8</w:t>
            </w:r>
          </w:p>
        </w:tc>
      </w:tr>
      <w:tr w:rsidR="00E01AB3" w:rsidRPr="00375960" w14:paraId="46438D85"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2A6090A5" w14:textId="77777777" w:rsidR="00E01AB3" w:rsidRPr="00375960"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5599C50F"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729B65B" w14:textId="77777777" w:rsidR="00E01AB3" w:rsidRPr="00375960" w:rsidRDefault="00E01AB3" w:rsidP="00C9201A">
            <w:pPr>
              <w:pStyle w:val="TableEntry"/>
            </w:pPr>
            <w:r w:rsidRPr="00375960">
              <w:t>+ Eye</w:t>
            </w:r>
          </w:p>
        </w:tc>
        <w:tc>
          <w:tcPr>
            <w:tcW w:w="1252" w:type="pct"/>
            <w:tcBorders>
              <w:top w:val="single" w:sz="4" w:space="0" w:color="auto"/>
              <w:left w:val="single" w:sz="4" w:space="0" w:color="auto"/>
              <w:bottom w:val="single" w:sz="4" w:space="0" w:color="auto"/>
              <w:right w:val="single" w:sz="4" w:space="0" w:color="auto"/>
            </w:tcBorders>
            <w:vAlign w:val="center"/>
          </w:tcPr>
          <w:p w14:paraId="664575BB" w14:textId="77777777" w:rsidR="00E01AB3" w:rsidRPr="00375960" w:rsidRDefault="00E01AB3" w:rsidP="00C9201A">
            <w:pPr>
              <w:pStyle w:val="TableEntry"/>
              <w:rPr>
                <w:rFonts w:ascii="CourierNewPSMT" w:hAnsi="CourierNewPSMT" w:cs="CourierNewPSMT"/>
                <w:sz w:val="20"/>
              </w:rPr>
            </w:pPr>
            <w:r w:rsidRPr="00375960">
              <w:t>1.3.6.1.4.1.19376.1.5.3.1.1.9.19</w:t>
            </w:r>
          </w:p>
        </w:tc>
        <w:tc>
          <w:tcPr>
            <w:tcW w:w="770" w:type="pct"/>
            <w:tcBorders>
              <w:top w:val="single" w:sz="4" w:space="0" w:color="auto"/>
              <w:left w:val="single" w:sz="4" w:space="0" w:color="auto"/>
              <w:bottom w:val="single" w:sz="4" w:space="0" w:color="auto"/>
              <w:right w:val="single" w:sz="4" w:space="0" w:color="auto"/>
            </w:tcBorders>
          </w:tcPr>
          <w:p w14:paraId="11C27B60" w14:textId="638EE184" w:rsidR="00E01AB3" w:rsidRPr="00375960" w:rsidRDefault="00E01AB3" w:rsidP="00C9201A">
            <w:pPr>
              <w:pStyle w:val="TableEntry"/>
            </w:pPr>
            <w:r w:rsidRPr="00375960">
              <w:t>IHEPCC TF-2</w:t>
            </w:r>
            <w:r w:rsidR="00715154">
              <w:t>:</w:t>
            </w:r>
            <w:r w:rsidRPr="00375960">
              <w:t xml:space="preserve"> 6.3.3.4.30</w:t>
            </w:r>
          </w:p>
        </w:tc>
        <w:tc>
          <w:tcPr>
            <w:tcW w:w="719" w:type="pct"/>
            <w:tcBorders>
              <w:top w:val="single" w:sz="4" w:space="0" w:color="auto"/>
              <w:left w:val="single" w:sz="4" w:space="0" w:color="auto"/>
              <w:bottom w:val="single" w:sz="4" w:space="0" w:color="auto"/>
              <w:right w:val="single" w:sz="4" w:space="0" w:color="auto"/>
            </w:tcBorders>
          </w:tcPr>
          <w:p w14:paraId="6D03CFB0" w14:textId="4ED4AB5E" w:rsidR="00E01AB3" w:rsidRPr="00375960" w:rsidRDefault="00E01AB3" w:rsidP="00C9201A">
            <w:pPr>
              <w:pStyle w:val="TableEntry"/>
            </w:pPr>
            <w:r w:rsidRPr="00375960">
              <w:t>6.3.D</w:t>
            </w:r>
            <w:ins w:id="3106" w:author="Andrea K. Fourquet" w:date="2018-07-18T00:50:00Z">
              <w:r w:rsidR="00507E4D">
                <w:t>2</w:t>
              </w:r>
            </w:ins>
            <w:r w:rsidRPr="00375960">
              <w:t>.5.8</w:t>
            </w:r>
          </w:p>
        </w:tc>
      </w:tr>
      <w:tr w:rsidR="00E01AB3" w:rsidRPr="00375960" w14:paraId="504BB247"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28990773" w14:textId="50936A26" w:rsidR="00E01AB3" w:rsidRPr="00375960" w:rsidRDefault="00E01AB3" w:rsidP="00C9201A">
            <w:pPr>
              <w:pStyle w:val="TableEntry"/>
            </w:pPr>
            <w:r w:rsidRPr="00375960">
              <w:rPr>
                <w:b/>
              </w:rPr>
              <w:t>RE</w:t>
            </w:r>
            <w:r w:rsidRPr="00375960">
              <w:t xml:space="preserve"> [1..</w:t>
            </w:r>
            <w:r w:rsidR="002176E1">
              <w:t>N</w:t>
            </w:r>
            <w:r w:rsidRPr="00375960">
              <w:t>]</w:t>
            </w:r>
          </w:p>
        </w:tc>
        <w:tc>
          <w:tcPr>
            <w:tcW w:w="720" w:type="pct"/>
            <w:tcBorders>
              <w:top w:val="single" w:sz="4" w:space="0" w:color="auto"/>
              <w:left w:val="single" w:sz="4" w:space="0" w:color="auto"/>
              <w:bottom w:val="single" w:sz="4" w:space="0" w:color="auto"/>
              <w:right w:val="single" w:sz="4" w:space="0" w:color="auto"/>
            </w:tcBorders>
            <w:vAlign w:val="center"/>
          </w:tcPr>
          <w:p w14:paraId="11BFA258"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FC3BC18" w14:textId="77777777" w:rsidR="00E01AB3" w:rsidRPr="00375960" w:rsidRDefault="00E01AB3" w:rsidP="00C9201A">
            <w:pPr>
              <w:pStyle w:val="TableEntry"/>
            </w:pPr>
            <w:r w:rsidRPr="00375960">
              <w:t>+ Mental Status</w:t>
            </w:r>
          </w:p>
        </w:tc>
        <w:tc>
          <w:tcPr>
            <w:tcW w:w="1252" w:type="pct"/>
            <w:tcBorders>
              <w:top w:val="single" w:sz="4" w:space="0" w:color="auto"/>
              <w:left w:val="single" w:sz="4" w:space="0" w:color="auto"/>
              <w:bottom w:val="single" w:sz="4" w:space="0" w:color="auto"/>
              <w:right w:val="single" w:sz="4" w:space="0" w:color="auto"/>
            </w:tcBorders>
            <w:vAlign w:val="center"/>
          </w:tcPr>
          <w:p w14:paraId="1313D26B" w14:textId="77777777" w:rsidR="00E01AB3" w:rsidRPr="00375960" w:rsidRDefault="00E01AB3" w:rsidP="00C9201A">
            <w:pPr>
              <w:pStyle w:val="TableEntry"/>
              <w:rPr>
                <w:rFonts w:ascii="CourierNewPSMT" w:hAnsi="CourierNewPSMT" w:cs="CourierNewPSMT"/>
                <w:sz w:val="20"/>
              </w:rPr>
            </w:pPr>
            <w:r w:rsidRPr="00375960">
              <w:t>1.3.6.1.4.1.19376.1.5.3.1.1.21.2.1</w:t>
            </w:r>
          </w:p>
        </w:tc>
        <w:tc>
          <w:tcPr>
            <w:tcW w:w="770" w:type="pct"/>
            <w:tcBorders>
              <w:top w:val="single" w:sz="4" w:space="0" w:color="auto"/>
              <w:left w:val="single" w:sz="4" w:space="0" w:color="auto"/>
              <w:bottom w:val="single" w:sz="4" w:space="0" w:color="auto"/>
              <w:right w:val="single" w:sz="4" w:space="0" w:color="auto"/>
            </w:tcBorders>
          </w:tcPr>
          <w:p w14:paraId="7A7C0359" w14:textId="691DF847" w:rsidR="00E01AB3" w:rsidRPr="00375960" w:rsidRDefault="00E01AB3" w:rsidP="00C9201A">
            <w:pPr>
              <w:pStyle w:val="TableEntry"/>
            </w:pPr>
            <w:r w:rsidRPr="00375960">
              <w:t>IHEPCC TF-2</w:t>
            </w:r>
            <w:r w:rsidR="00715154">
              <w:t>:</w:t>
            </w:r>
            <w:r w:rsidRPr="00375960">
              <w:t xml:space="preserve"> 6.3.3.4.30</w:t>
            </w:r>
          </w:p>
        </w:tc>
        <w:tc>
          <w:tcPr>
            <w:tcW w:w="719" w:type="pct"/>
            <w:tcBorders>
              <w:top w:val="single" w:sz="4" w:space="0" w:color="auto"/>
              <w:left w:val="single" w:sz="4" w:space="0" w:color="auto"/>
              <w:bottom w:val="single" w:sz="4" w:space="0" w:color="auto"/>
              <w:right w:val="single" w:sz="4" w:space="0" w:color="auto"/>
            </w:tcBorders>
          </w:tcPr>
          <w:p w14:paraId="02995B2E" w14:textId="406F9BB7" w:rsidR="00E01AB3" w:rsidRPr="00375960" w:rsidRDefault="00E01AB3" w:rsidP="00C9201A">
            <w:pPr>
              <w:pStyle w:val="TableEntry"/>
            </w:pPr>
            <w:r w:rsidRPr="00375960">
              <w:t>6.3.D</w:t>
            </w:r>
            <w:ins w:id="3107" w:author="Andrea K. Fourquet" w:date="2018-07-18T00:50:00Z">
              <w:r w:rsidR="00507E4D">
                <w:t>2</w:t>
              </w:r>
            </w:ins>
            <w:r w:rsidRPr="00375960">
              <w:t>.5.8</w:t>
            </w:r>
          </w:p>
        </w:tc>
      </w:tr>
      <w:tr w:rsidR="00E01AB3" w:rsidRPr="00375960" w14:paraId="582549AB"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03031AFA" w14:textId="77777777" w:rsidR="00E01AB3" w:rsidRPr="00375960" w:rsidRDefault="00E01AB3" w:rsidP="00C9201A">
            <w:pPr>
              <w:pStyle w:val="TableEntry"/>
            </w:pPr>
            <w:r w:rsidRPr="00375960">
              <w:t>R [1..1]</w:t>
            </w:r>
          </w:p>
        </w:tc>
        <w:tc>
          <w:tcPr>
            <w:tcW w:w="720" w:type="pct"/>
            <w:tcBorders>
              <w:top w:val="single" w:sz="4" w:space="0" w:color="auto"/>
              <w:left w:val="single" w:sz="4" w:space="0" w:color="auto"/>
              <w:bottom w:val="single" w:sz="4" w:space="0" w:color="auto"/>
              <w:right w:val="single" w:sz="4" w:space="0" w:color="auto"/>
            </w:tcBorders>
            <w:vAlign w:val="center"/>
          </w:tcPr>
          <w:p w14:paraId="292E9062"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FC9B2EF" w14:textId="76739949" w:rsidR="00E01AB3" w:rsidRPr="00375960" w:rsidRDefault="00E01AB3" w:rsidP="00715154">
            <w:pPr>
              <w:pStyle w:val="TableEntry"/>
            </w:pPr>
            <w:del w:id="3108" w:author="Lori Reed-Fourquet" w:date="2018-07-17T22:11:00Z">
              <w:r w:rsidRPr="00375960" w:rsidDel="001C053B">
                <w:delText>EMS Procedures Performed Section</w:delText>
              </w:r>
            </w:del>
            <w:ins w:id="3109" w:author="Lori Reed-Fourquet" w:date="2018-07-17T22:11:00Z">
              <w:r w:rsidR="001C053B">
                <w:t>EMS Procedures and Interventions Section</w:t>
              </w:r>
            </w:ins>
          </w:p>
        </w:tc>
        <w:tc>
          <w:tcPr>
            <w:tcW w:w="1252" w:type="pct"/>
            <w:tcBorders>
              <w:top w:val="single" w:sz="4" w:space="0" w:color="auto"/>
              <w:left w:val="single" w:sz="4" w:space="0" w:color="auto"/>
              <w:bottom w:val="single" w:sz="4" w:space="0" w:color="auto"/>
              <w:right w:val="single" w:sz="4" w:space="0" w:color="auto"/>
            </w:tcBorders>
            <w:vAlign w:val="center"/>
          </w:tcPr>
          <w:p w14:paraId="67E25137" w14:textId="77777777" w:rsidR="00E01AB3" w:rsidRPr="00E7637C" w:rsidRDefault="00E01AB3" w:rsidP="00715154">
            <w:pPr>
              <w:pStyle w:val="TableEntry"/>
            </w:pPr>
            <w:commentRangeStart w:id="3110"/>
            <w:r w:rsidRPr="00E7637C">
              <w:t>2.16.840.1.113883.17.3.10.1.21</w:t>
            </w:r>
            <w:commentRangeEnd w:id="3110"/>
            <w:r w:rsidR="001C053B">
              <w:rPr>
                <w:rStyle w:val="CommentReference"/>
              </w:rPr>
              <w:commentReference w:id="3110"/>
            </w:r>
          </w:p>
        </w:tc>
        <w:tc>
          <w:tcPr>
            <w:tcW w:w="770" w:type="pct"/>
            <w:tcBorders>
              <w:top w:val="single" w:sz="4" w:space="0" w:color="auto"/>
              <w:left w:val="single" w:sz="4" w:space="0" w:color="auto"/>
              <w:bottom w:val="single" w:sz="4" w:space="0" w:color="auto"/>
              <w:right w:val="single" w:sz="4" w:space="0" w:color="auto"/>
            </w:tcBorders>
          </w:tcPr>
          <w:p w14:paraId="70529560"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2B398162" w14:textId="77777777" w:rsidR="00E01AB3" w:rsidRPr="00375960" w:rsidRDefault="00E01AB3" w:rsidP="00C9201A">
            <w:pPr>
              <w:pStyle w:val="TableEntry"/>
            </w:pPr>
          </w:p>
        </w:tc>
      </w:tr>
      <w:tr w:rsidR="00E01AB3" w:rsidRPr="00375960" w14:paraId="599B1134"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29880063" w14:textId="77777777" w:rsidR="00E01AB3" w:rsidRPr="00375960" w:rsidRDefault="00E01AB3" w:rsidP="00C9201A">
            <w:pPr>
              <w:pStyle w:val="TableEntry"/>
            </w:pPr>
            <w:r w:rsidRPr="00375960">
              <w:rPr>
                <w:b/>
              </w:rPr>
              <w:t>RE</w:t>
            </w:r>
            <w:r w:rsidRPr="00375960">
              <w:t xml:space="preserve"> [1..1]</w:t>
            </w:r>
          </w:p>
        </w:tc>
        <w:tc>
          <w:tcPr>
            <w:tcW w:w="720" w:type="pct"/>
            <w:tcBorders>
              <w:top w:val="single" w:sz="4" w:space="0" w:color="auto"/>
              <w:left w:val="single" w:sz="4" w:space="0" w:color="auto"/>
              <w:bottom w:val="single" w:sz="4" w:space="0" w:color="auto"/>
              <w:right w:val="single" w:sz="4" w:space="0" w:color="auto"/>
            </w:tcBorders>
            <w:vAlign w:val="center"/>
          </w:tcPr>
          <w:p w14:paraId="61839295"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F9B35F3" w14:textId="77777777" w:rsidR="00E01AB3" w:rsidRPr="00375960" w:rsidRDefault="00E01AB3" w:rsidP="00C9201A">
            <w:pPr>
              <w:pStyle w:val="TableEntry"/>
            </w:pPr>
            <w:r w:rsidRPr="00375960">
              <w:t>EMS Protocol Section</w:t>
            </w:r>
          </w:p>
        </w:tc>
        <w:tc>
          <w:tcPr>
            <w:tcW w:w="1252" w:type="pct"/>
            <w:tcBorders>
              <w:top w:val="single" w:sz="4" w:space="0" w:color="auto"/>
              <w:left w:val="single" w:sz="4" w:space="0" w:color="auto"/>
              <w:bottom w:val="single" w:sz="4" w:space="0" w:color="auto"/>
              <w:right w:val="single" w:sz="4" w:space="0" w:color="auto"/>
            </w:tcBorders>
            <w:vAlign w:val="center"/>
          </w:tcPr>
          <w:p w14:paraId="50715A42" w14:textId="77777777" w:rsidR="00E01AB3" w:rsidRPr="00E7637C" w:rsidRDefault="00E01AB3" w:rsidP="00715154">
            <w:pPr>
              <w:pStyle w:val="TableEntry"/>
            </w:pPr>
            <w:r w:rsidRPr="00E7637C">
              <w:t>2.16.840.1.113883.17.3.10.1.7</w:t>
            </w:r>
          </w:p>
        </w:tc>
        <w:tc>
          <w:tcPr>
            <w:tcW w:w="770" w:type="pct"/>
            <w:tcBorders>
              <w:top w:val="single" w:sz="4" w:space="0" w:color="auto"/>
              <w:left w:val="single" w:sz="4" w:space="0" w:color="auto"/>
              <w:bottom w:val="single" w:sz="4" w:space="0" w:color="auto"/>
              <w:right w:val="single" w:sz="4" w:space="0" w:color="auto"/>
            </w:tcBorders>
          </w:tcPr>
          <w:p w14:paraId="27A06B8C"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504A9DF8" w14:textId="77777777" w:rsidR="00E01AB3" w:rsidRPr="00375960" w:rsidRDefault="00E01AB3" w:rsidP="00C9201A">
            <w:pPr>
              <w:pStyle w:val="TableEntry"/>
            </w:pPr>
          </w:p>
        </w:tc>
      </w:tr>
      <w:tr w:rsidR="00E01AB3" w:rsidRPr="00375960" w14:paraId="01A37EA2"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2CEFD720" w14:textId="77777777" w:rsidR="00E01AB3" w:rsidRPr="00375960" w:rsidRDefault="00E01AB3" w:rsidP="00C9201A">
            <w:pPr>
              <w:pStyle w:val="TableEntry"/>
            </w:pPr>
            <w:r w:rsidRPr="00375960">
              <w:t>R [1..1]</w:t>
            </w:r>
          </w:p>
        </w:tc>
        <w:tc>
          <w:tcPr>
            <w:tcW w:w="720" w:type="pct"/>
            <w:tcBorders>
              <w:top w:val="single" w:sz="4" w:space="0" w:color="auto"/>
              <w:left w:val="single" w:sz="4" w:space="0" w:color="auto"/>
              <w:bottom w:val="single" w:sz="4" w:space="0" w:color="auto"/>
              <w:right w:val="single" w:sz="4" w:space="0" w:color="auto"/>
            </w:tcBorders>
            <w:vAlign w:val="center"/>
          </w:tcPr>
          <w:p w14:paraId="081CBB4C"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14A0FD3" w14:textId="77777777" w:rsidR="00E01AB3" w:rsidRPr="00375960" w:rsidRDefault="00E01AB3" w:rsidP="00C9201A">
            <w:pPr>
              <w:pStyle w:val="TableEntry"/>
            </w:pPr>
            <w:r w:rsidRPr="00375960">
              <w:t>EMS Response Section</w:t>
            </w:r>
          </w:p>
        </w:tc>
        <w:tc>
          <w:tcPr>
            <w:tcW w:w="1252" w:type="pct"/>
            <w:tcBorders>
              <w:top w:val="single" w:sz="4" w:space="0" w:color="auto"/>
              <w:left w:val="single" w:sz="4" w:space="0" w:color="auto"/>
              <w:bottom w:val="single" w:sz="4" w:space="0" w:color="auto"/>
              <w:right w:val="single" w:sz="4" w:space="0" w:color="auto"/>
            </w:tcBorders>
            <w:vAlign w:val="center"/>
          </w:tcPr>
          <w:p w14:paraId="214DFADB" w14:textId="77777777" w:rsidR="00E01AB3" w:rsidRPr="00E7637C" w:rsidRDefault="00E01AB3" w:rsidP="00715154">
            <w:pPr>
              <w:pStyle w:val="TableEntry"/>
            </w:pPr>
            <w:r w:rsidRPr="00E7637C">
              <w:t>2.16.840.1.113883.17.3.10.1.3</w:t>
            </w:r>
          </w:p>
        </w:tc>
        <w:tc>
          <w:tcPr>
            <w:tcW w:w="770" w:type="pct"/>
            <w:tcBorders>
              <w:top w:val="single" w:sz="4" w:space="0" w:color="auto"/>
              <w:left w:val="single" w:sz="4" w:space="0" w:color="auto"/>
              <w:bottom w:val="single" w:sz="4" w:space="0" w:color="auto"/>
              <w:right w:val="single" w:sz="4" w:space="0" w:color="auto"/>
            </w:tcBorders>
          </w:tcPr>
          <w:p w14:paraId="479D57EF"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7A434463" w14:textId="419DB949" w:rsidR="00E01AB3" w:rsidRPr="00375960" w:rsidRDefault="00E01AB3" w:rsidP="00C9201A">
            <w:pPr>
              <w:pStyle w:val="TableEntry"/>
            </w:pPr>
            <w:r w:rsidRPr="00375960">
              <w:t>6.3.D</w:t>
            </w:r>
            <w:ins w:id="3111" w:author="Andrea K. Fourquet" w:date="2018-07-18T00:51:00Z">
              <w:r w:rsidR="00507E4D">
                <w:t>2</w:t>
              </w:r>
            </w:ins>
            <w:r w:rsidRPr="00375960">
              <w:t>.5.9</w:t>
            </w:r>
          </w:p>
        </w:tc>
      </w:tr>
      <w:tr w:rsidR="00E01AB3" w:rsidRPr="00375960" w14:paraId="2E78CADA"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783DB948" w14:textId="77777777" w:rsidR="00E01AB3" w:rsidRPr="00375960" w:rsidRDefault="00E01AB3" w:rsidP="00C9201A">
            <w:pPr>
              <w:pStyle w:val="TableEntry"/>
            </w:pPr>
            <w:r w:rsidRPr="00375960">
              <w:t>R [1..1]</w:t>
            </w:r>
          </w:p>
        </w:tc>
        <w:tc>
          <w:tcPr>
            <w:tcW w:w="720" w:type="pct"/>
            <w:tcBorders>
              <w:top w:val="single" w:sz="4" w:space="0" w:color="auto"/>
              <w:left w:val="single" w:sz="4" w:space="0" w:color="auto"/>
              <w:bottom w:val="single" w:sz="4" w:space="0" w:color="auto"/>
              <w:right w:val="single" w:sz="4" w:space="0" w:color="auto"/>
            </w:tcBorders>
            <w:vAlign w:val="center"/>
          </w:tcPr>
          <w:p w14:paraId="72F9F458"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A1FBCA4" w14:textId="77777777" w:rsidR="00E01AB3" w:rsidRPr="00375960" w:rsidRDefault="00E01AB3" w:rsidP="00C9201A">
            <w:pPr>
              <w:pStyle w:val="TableEntry"/>
            </w:pPr>
            <w:r w:rsidRPr="00375960">
              <w:t>EMS Scene Section</w:t>
            </w:r>
          </w:p>
        </w:tc>
        <w:tc>
          <w:tcPr>
            <w:tcW w:w="1252" w:type="pct"/>
            <w:tcBorders>
              <w:top w:val="single" w:sz="4" w:space="0" w:color="auto"/>
              <w:left w:val="single" w:sz="4" w:space="0" w:color="auto"/>
              <w:bottom w:val="single" w:sz="4" w:space="0" w:color="auto"/>
              <w:right w:val="single" w:sz="4" w:space="0" w:color="auto"/>
            </w:tcBorders>
            <w:vAlign w:val="center"/>
          </w:tcPr>
          <w:p w14:paraId="2E94D657" w14:textId="77777777" w:rsidR="00E01AB3" w:rsidRPr="00E7637C" w:rsidRDefault="00E01AB3" w:rsidP="00715154">
            <w:pPr>
              <w:pStyle w:val="TableEntry"/>
            </w:pPr>
            <w:r w:rsidRPr="00E7637C">
              <w:t>2.16.840.1.113883.17.3.10.1.8</w:t>
            </w:r>
          </w:p>
        </w:tc>
        <w:tc>
          <w:tcPr>
            <w:tcW w:w="770" w:type="pct"/>
            <w:tcBorders>
              <w:top w:val="single" w:sz="4" w:space="0" w:color="auto"/>
              <w:left w:val="single" w:sz="4" w:space="0" w:color="auto"/>
              <w:bottom w:val="single" w:sz="4" w:space="0" w:color="auto"/>
              <w:right w:val="single" w:sz="4" w:space="0" w:color="auto"/>
            </w:tcBorders>
          </w:tcPr>
          <w:p w14:paraId="1EEF9DB3"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6981AA8D" w14:textId="77777777" w:rsidR="00E01AB3" w:rsidRPr="00375960" w:rsidRDefault="00E01AB3" w:rsidP="00C9201A">
            <w:pPr>
              <w:pStyle w:val="TableEntry"/>
            </w:pPr>
          </w:p>
        </w:tc>
      </w:tr>
      <w:tr w:rsidR="00E01AB3" w:rsidRPr="00375960" w14:paraId="7E14C0EF"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6B0AC8B0" w14:textId="77777777" w:rsidR="00E01AB3" w:rsidRPr="00375960" w:rsidRDefault="00E01AB3" w:rsidP="00C9201A">
            <w:pPr>
              <w:pStyle w:val="TableEntry"/>
            </w:pPr>
            <w:r w:rsidRPr="00375960">
              <w:t>R [1..1]</w:t>
            </w:r>
          </w:p>
        </w:tc>
        <w:tc>
          <w:tcPr>
            <w:tcW w:w="720" w:type="pct"/>
            <w:tcBorders>
              <w:top w:val="single" w:sz="4" w:space="0" w:color="auto"/>
              <w:left w:val="single" w:sz="4" w:space="0" w:color="auto"/>
              <w:bottom w:val="single" w:sz="4" w:space="0" w:color="auto"/>
              <w:right w:val="single" w:sz="4" w:space="0" w:color="auto"/>
            </w:tcBorders>
            <w:vAlign w:val="center"/>
          </w:tcPr>
          <w:p w14:paraId="17C1EA52"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547124D" w14:textId="77777777" w:rsidR="00E01AB3" w:rsidRPr="00375960" w:rsidRDefault="00E01AB3" w:rsidP="00C9201A">
            <w:pPr>
              <w:pStyle w:val="TableEntry"/>
            </w:pPr>
            <w:r w:rsidRPr="00375960">
              <w:t>EMS Situation Section</w:t>
            </w:r>
          </w:p>
        </w:tc>
        <w:tc>
          <w:tcPr>
            <w:tcW w:w="1252" w:type="pct"/>
            <w:tcBorders>
              <w:top w:val="single" w:sz="4" w:space="0" w:color="auto"/>
              <w:left w:val="single" w:sz="4" w:space="0" w:color="auto"/>
              <w:bottom w:val="single" w:sz="4" w:space="0" w:color="auto"/>
              <w:right w:val="single" w:sz="4" w:space="0" w:color="auto"/>
            </w:tcBorders>
            <w:vAlign w:val="center"/>
          </w:tcPr>
          <w:p w14:paraId="1295C487" w14:textId="77777777" w:rsidR="00E01AB3" w:rsidRPr="00E7637C" w:rsidRDefault="00E01AB3" w:rsidP="00715154">
            <w:pPr>
              <w:pStyle w:val="TableEntry"/>
            </w:pPr>
            <w:r w:rsidRPr="00E7637C">
              <w:t>2.16.840.1.113883.17.3.10.1.9</w:t>
            </w:r>
          </w:p>
        </w:tc>
        <w:tc>
          <w:tcPr>
            <w:tcW w:w="770" w:type="pct"/>
            <w:tcBorders>
              <w:top w:val="single" w:sz="4" w:space="0" w:color="auto"/>
              <w:left w:val="single" w:sz="4" w:space="0" w:color="auto"/>
              <w:bottom w:val="single" w:sz="4" w:space="0" w:color="auto"/>
              <w:right w:val="single" w:sz="4" w:space="0" w:color="auto"/>
            </w:tcBorders>
          </w:tcPr>
          <w:p w14:paraId="16A13D7F"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42C0EB6E" w14:textId="77777777" w:rsidR="00E01AB3" w:rsidRPr="00375960" w:rsidRDefault="00E01AB3" w:rsidP="00C9201A">
            <w:pPr>
              <w:pStyle w:val="TableEntry"/>
            </w:pPr>
          </w:p>
        </w:tc>
      </w:tr>
      <w:tr w:rsidR="00E01AB3" w:rsidRPr="00375960" w14:paraId="577A8A22"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7D3A9931" w14:textId="77777777" w:rsidR="00E01AB3" w:rsidRPr="00375960" w:rsidRDefault="00E01AB3" w:rsidP="00C9201A">
            <w:pPr>
              <w:pStyle w:val="TableEntry"/>
            </w:pPr>
            <w:r w:rsidRPr="00375960">
              <w:t>R [1..1]</w:t>
            </w:r>
          </w:p>
        </w:tc>
        <w:tc>
          <w:tcPr>
            <w:tcW w:w="720" w:type="pct"/>
            <w:tcBorders>
              <w:top w:val="single" w:sz="4" w:space="0" w:color="auto"/>
              <w:left w:val="single" w:sz="4" w:space="0" w:color="auto"/>
              <w:bottom w:val="single" w:sz="4" w:space="0" w:color="auto"/>
              <w:right w:val="single" w:sz="4" w:space="0" w:color="auto"/>
            </w:tcBorders>
            <w:vAlign w:val="center"/>
          </w:tcPr>
          <w:p w14:paraId="4C13DD1E"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3116AC87" w14:textId="77777777" w:rsidR="00E01AB3" w:rsidRPr="00375960" w:rsidRDefault="00E01AB3" w:rsidP="00C9201A">
            <w:pPr>
              <w:pStyle w:val="TableEntry"/>
            </w:pPr>
            <w:r w:rsidRPr="00375960">
              <w:t>EMS Social History Section</w:t>
            </w:r>
          </w:p>
        </w:tc>
        <w:tc>
          <w:tcPr>
            <w:tcW w:w="1252" w:type="pct"/>
            <w:tcBorders>
              <w:top w:val="single" w:sz="4" w:space="0" w:color="auto"/>
              <w:left w:val="single" w:sz="4" w:space="0" w:color="auto"/>
              <w:bottom w:val="single" w:sz="4" w:space="0" w:color="auto"/>
              <w:right w:val="single" w:sz="4" w:space="0" w:color="auto"/>
            </w:tcBorders>
            <w:vAlign w:val="center"/>
          </w:tcPr>
          <w:p w14:paraId="4DE58EB5" w14:textId="77777777" w:rsidR="00E01AB3" w:rsidRPr="00E7637C" w:rsidRDefault="00E01AB3" w:rsidP="00715154">
            <w:pPr>
              <w:pStyle w:val="TableEntry"/>
            </w:pPr>
            <w:r w:rsidRPr="00E7637C">
              <w:t>2.16.840.1.113883.17.3.10.1.22</w:t>
            </w:r>
          </w:p>
        </w:tc>
        <w:tc>
          <w:tcPr>
            <w:tcW w:w="770" w:type="pct"/>
            <w:tcBorders>
              <w:top w:val="single" w:sz="4" w:space="0" w:color="auto"/>
              <w:left w:val="single" w:sz="4" w:space="0" w:color="auto"/>
              <w:bottom w:val="single" w:sz="4" w:space="0" w:color="auto"/>
              <w:right w:val="single" w:sz="4" w:space="0" w:color="auto"/>
            </w:tcBorders>
          </w:tcPr>
          <w:p w14:paraId="7AA0A385"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7FAE297D" w14:textId="77777777" w:rsidR="00E01AB3" w:rsidRPr="00375960" w:rsidRDefault="00E01AB3" w:rsidP="00C9201A">
            <w:pPr>
              <w:pStyle w:val="TableEntry"/>
            </w:pPr>
          </w:p>
        </w:tc>
      </w:tr>
      <w:tr w:rsidR="00E01AB3" w:rsidRPr="00375960" w14:paraId="56C5E882"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13121F95" w14:textId="77777777" w:rsidR="00E01AB3" w:rsidRPr="00375960" w:rsidRDefault="00E01AB3" w:rsidP="00C9201A">
            <w:pPr>
              <w:pStyle w:val="TableEntry"/>
            </w:pPr>
            <w:r w:rsidRPr="00375960">
              <w:t>O [0..1]</w:t>
            </w:r>
          </w:p>
        </w:tc>
        <w:tc>
          <w:tcPr>
            <w:tcW w:w="720" w:type="pct"/>
            <w:tcBorders>
              <w:top w:val="single" w:sz="4" w:space="0" w:color="auto"/>
              <w:left w:val="single" w:sz="4" w:space="0" w:color="auto"/>
              <w:bottom w:val="single" w:sz="4" w:space="0" w:color="auto"/>
              <w:right w:val="single" w:sz="4" w:space="0" w:color="auto"/>
            </w:tcBorders>
            <w:vAlign w:val="center"/>
          </w:tcPr>
          <w:p w14:paraId="395259D1"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74C73BB" w14:textId="77777777" w:rsidR="00E01AB3" w:rsidRPr="00375960" w:rsidRDefault="00E01AB3" w:rsidP="00C9201A">
            <w:pPr>
              <w:pStyle w:val="TableEntry"/>
            </w:pPr>
            <w:r w:rsidRPr="00375960">
              <w:t>EMS Times Section</w:t>
            </w:r>
          </w:p>
        </w:tc>
        <w:tc>
          <w:tcPr>
            <w:tcW w:w="1252" w:type="pct"/>
            <w:tcBorders>
              <w:top w:val="single" w:sz="4" w:space="0" w:color="auto"/>
              <w:left w:val="single" w:sz="4" w:space="0" w:color="auto"/>
              <w:bottom w:val="single" w:sz="4" w:space="0" w:color="auto"/>
              <w:right w:val="single" w:sz="4" w:space="0" w:color="auto"/>
            </w:tcBorders>
            <w:vAlign w:val="center"/>
          </w:tcPr>
          <w:p w14:paraId="3B008761" w14:textId="77777777" w:rsidR="00E01AB3" w:rsidRPr="00E7637C" w:rsidRDefault="00E01AB3" w:rsidP="00715154">
            <w:pPr>
              <w:pStyle w:val="TableEntry"/>
            </w:pPr>
            <w:r w:rsidRPr="00E7637C">
              <w:t>2.16.840.1.113883.17.3.10.1.10</w:t>
            </w:r>
          </w:p>
        </w:tc>
        <w:tc>
          <w:tcPr>
            <w:tcW w:w="770" w:type="pct"/>
            <w:tcBorders>
              <w:top w:val="single" w:sz="4" w:space="0" w:color="auto"/>
              <w:left w:val="single" w:sz="4" w:space="0" w:color="auto"/>
              <w:bottom w:val="single" w:sz="4" w:space="0" w:color="auto"/>
              <w:right w:val="single" w:sz="4" w:space="0" w:color="auto"/>
            </w:tcBorders>
          </w:tcPr>
          <w:p w14:paraId="1E5661CB"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72F25C25" w14:textId="77777777" w:rsidR="00E01AB3" w:rsidRPr="00375960" w:rsidRDefault="00E01AB3" w:rsidP="00C9201A">
            <w:pPr>
              <w:pStyle w:val="TableEntry"/>
            </w:pPr>
          </w:p>
        </w:tc>
      </w:tr>
      <w:tr w:rsidR="00E01AB3" w:rsidRPr="00375960" w14:paraId="12EE98D0"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0175A0D1" w14:textId="1D14259E" w:rsidR="00E01AB3" w:rsidRPr="00375960" w:rsidRDefault="00E01AB3" w:rsidP="00C9201A">
            <w:pPr>
              <w:pStyle w:val="TableEntry"/>
            </w:pPr>
            <w:r w:rsidRPr="00375960">
              <w:t>R</w:t>
            </w:r>
            <w:r w:rsidR="00715154">
              <w:t xml:space="preserve"> </w:t>
            </w:r>
            <w:r w:rsidRPr="00375960">
              <w:t>[1..1]</w:t>
            </w:r>
          </w:p>
        </w:tc>
        <w:tc>
          <w:tcPr>
            <w:tcW w:w="720" w:type="pct"/>
            <w:tcBorders>
              <w:top w:val="single" w:sz="4" w:space="0" w:color="auto"/>
              <w:left w:val="single" w:sz="4" w:space="0" w:color="auto"/>
              <w:bottom w:val="single" w:sz="4" w:space="0" w:color="auto"/>
              <w:right w:val="single" w:sz="4" w:space="0" w:color="auto"/>
            </w:tcBorders>
            <w:vAlign w:val="center"/>
          </w:tcPr>
          <w:p w14:paraId="18A72062"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shd w:val="clear" w:color="auto" w:fill="auto"/>
            <w:vAlign w:val="center"/>
          </w:tcPr>
          <w:p w14:paraId="5E921AC1" w14:textId="77777777" w:rsidR="00E01AB3" w:rsidRPr="00375960" w:rsidRDefault="00E01AB3" w:rsidP="00C9201A">
            <w:pPr>
              <w:pStyle w:val="TableEntry"/>
              <w:rPr>
                <w:highlight w:val="yellow"/>
              </w:rPr>
            </w:pPr>
            <w:r w:rsidRPr="00375960">
              <w:t>Code Vital Signs Section</w:t>
            </w:r>
          </w:p>
        </w:tc>
        <w:tc>
          <w:tcPr>
            <w:tcW w:w="1252" w:type="pct"/>
            <w:tcBorders>
              <w:top w:val="single" w:sz="4" w:space="0" w:color="auto"/>
              <w:left w:val="single" w:sz="4" w:space="0" w:color="auto"/>
              <w:bottom w:val="single" w:sz="4" w:space="0" w:color="auto"/>
              <w:right w:val="single" w:sz="4" w:space="0" w:color="auto"/>
            </w:tcBorders>
            <w:vAlign w:val="center"/>
          </w:tcPr>
          <w:p w14:paraId="26194A93" w14:textId="13FFFA37" w:rsidR="00E01AB3" w:rsidRPr="00E7637C" w:rsidRDefault="001F6CF9" w:rsidP="00715154">
            <w:pPr>
              <w:pStyle w:val="TableEntry"/>
            </w:pPr>
            <w:r w:rsidRPr="00715154">
              <w:t>1</w:t>
            </w:r>
            <w:r w:rsidR="00E01AB3" w:rsidRPr="00715154">
              <w:t>.3.6.1.4.1.19376.1.5.3.1.1.5.3.2</w:t>
            </w:r>
          </w:p>
        </w:tc>
        <w:tc>
          <w:tcPr>
            <w:tcW w:w="770" w:type="pct"/>
            <w:tcBorders>
              <w:top w:val="single" w:sz="4" w:space="0" w:color="auto"/>
              <w:left w:val="single" w:sz="4" w:space="0" w:color="auto"/>
              <w:bottom w:val="single" w:sz="4" w:space="0" w:color="auto"/>
              <w:right w:val="single" w:sz="4" w:space="0" w:color="auto"/>
            </w:tcBorders>
          </w:tcPr>
          <w:p w14:paraId="334EAD23" w14:textId="153E49B3" w:rsidR="00E01AB3" w:rsidRPr="00375960" w:rsidRDefault="00E01AB3" w:rsidP="00C9201A">
            <w:pPr>
              <w:pStyle w:val="TableEntry"/>
            </w:pPr>
            <w:r w:rsidRPr="00375960">
              <w:t>IHE PCC TF-2</w:t>
            </w:r>
            <w:r w:rsidR="00715154">
              <w:t>:</w:t>
            </w:r>
            <w:r w:rsidRPr="00375960">
              <w:t xml:space="preserve"> 6.3.3.4.5</w:t>
            </w:r>
          </w:p>
        </w:tc>
        <w:tc>
          <w:tcPr>
            <w:tcW w:w="719" w:type="pct"/>
            <w:tcBorders>
              <w:top w:val="single" w:sz="4" w:space="0" w:color="auto"/>
              <w:left w:val="single" w:sz="4" w:space="0" w:color="auto"/>
              <w:bottom w:val="single" w:sz="4" w:space="0" w:color="auto"/>
              <w:right w:val="single" w:sz="4" w:space="0" w:color="auto"/>
            </w:tcBorders>
          </w:tcPr>
          <w:p w14:paraId="6C54F958" w14:textId="40DF2221" w:rsidR="00E01AB3" w:rsidRPr="00375960" w:rsidRDefault="00E01AB3" w:rsidP="00C9201A">
            <w:pPr>
              <w:pStyle w:val="TableEntry"/>
            </w:pPr>
            <w:r w:rsidRPr="00375960">
              <w:t>6.3.D</w:t>
            </w:r>
            <w:ins w:id="3112" w:author="Andrea K. Fourquet" w:date="2018-07-18T00:51:00Z">
              <w:r w:rsidR="00507E4D">
                <w:t>2</w:t>
              </w:r>
            </w:ins>
            <w:r w:rsidRPr="00375960">
              <w:t>.5.4</w:t>
            </w:r>
          </w:p>
        </w:tc>
      </w:tr>
      <w:tr w:rsidR="00E01AB3" w:rsidRPr="00375960" w14:paraId="02406E4A"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540EC20B" w14:textId="3161902E" w:rsidR="00E01AB3" w:rsidRPr="00375960" w:rsidRDefault="00E01AB3" w:rsidP="00C9201A">
            <w:pPr>
              <w:pStyle w:val="TableEntry"/>
            </w:pPr>
            <w:r w:rsidRPr="00375960">
              <w:lastRenderedPageBreak/>
              <w:t>R</w:t>
            </w:r>
            <w:r w:rsidR="00715154">
              <w:t xml:space="preserve"> </w:t>
            </w:r>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5536F018"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37A5A93A" w14:textId="77777777" w:rsidR="00E01AB3" w:rsidRPr="00375960" w:rsidRDefault="00E01AB3" w:rsidP="00C9201A">
            <w:pPr>
              <w:pStyle w:val="TableEntry"/>
            </w:pPr>
            <w:r w:rsidRPr="00375960">
              <w:t>Reason for Referral</w:t>
            </w:r>
          </w:p>
        </w:tc>
        <w:tc>
          <w:tcPr>
            <w:tcW w:w="1252" w:type="pct"/>
            <w:tcBorders>
              <w:top w:val="single" w:sz="4" w:space="0" w:color="auto"/>
              <w:left w:val="single" w:sz="4" w:space="0" w:color="auto"/>
              <w:bottom w:val="single" w:sz="4" w:space="0" w:color="auto"/>
              <w:right w:val="single" w:sz="4" w:space="0" w:color="auto"/>
            </w:tcBorders>
            <w:vAlign w:val="center"/>
          </w:tcPr>
          <w:p w14:paraId="6959EE1C" w14:textId="77777777" w:rsidR="00E01AB3" w:rsidRPr="00375960" w:rsidRDefault="00E01AB3" w:rsidP="00C9201A">
            <w:pPr>
              <w:pStyle w:val="TableEntry"/>
              <w:rPr>
                <w:szCs w:val="18"/>
              </w:rPr>
            </w:pPr>
            <w:r w:rsidRPr="00375960">
              <w:rPr>
                <w:szCs w:val="18"/>
              </w:rPr>
              <w:t>1.3.6.1.4.1.19376.1.5.3.1.3.1</w:t>
            </w:r>
          </w:p>
        </w:tc>
        <w:tc>
          <w:tcPr>
            <w:tcW w:w="770" w:type="pct"/>
            <w:tcBorders>
              <w:top w:val="single" w:sz="4" w:space="0" w:color="auto"/>
              <w:left w:val="single" w:sz="4" w:space="0" w:color="auto"/>
              <w:bottom w:val="single" w:sz="4" w:space="0" w:color="auto"/>
              <w:right w:val="single" w:sz="4" w:space="0" w:color="auto"/>
            </w:tcBorders>
          </w:tcPr>
          <w:p w14:paraId="3A10926C" w14:textId="385C50A2" w:rsidR="00E01AB3" w:rsidRPr="00375960" w:rsidRDefault="00E01AB3" w:rsidP="00C9201A">
            <w:pPr>
              <w:pStyle w:val="TableEntry"/>
            </w:pPr>
            <w:r w:rsidRPr="00375960">
              <w:t>IHE PCC TF-2</w:t>
            </w:r>
            <w:r w:rsidR="00715154">
              <w:t>:</w:t>
            </w:r>
            <w:r w:rsidRPr="00375960">
              <w:t xml:space="preserve"> 6.3.3.1.1</w:t>
            </w:r>
          </w:p>
        </w:tc>
        <w:tc>
          <w:tcPr>
            <w:tcW w:w="719" w:type="pct"/>
            <w:tcBorders>
              <w:top w:val="single" w:sz="4" w:space="0" w:color="auto"/>
              <w:left w:val="single" w:sz="4" w:space="0" w:color="auto"/>
              <w:bottom w:val="single" w:sz="4" w:space="0" w:color="auto"/>
              <w:right w:val="single" w:sz="4" w:space="0" w:color="auto"/>
            </w:tcBorders>
          </w:tcPr>
          <w:p w14:paraId="28CE0271" w14:textId="20782C04" w:rsidR="00E01AB3" w:rsidRPr="00375960" w:rsidRDefault="00E01AB3" w:rsidP="00C9201A">
            <w:pPr>
              <w:pStyle w:val="TableEntry"/>
            </w:pPr>
            <w:r w:rsidRPr="00375960">
              <w:t>6.3.D</w:t>
            </w:r>
            <w:ins w:id="3113" w:author="Andrea K. Fourquet" w:date="2018-07-18T00:51:00Z">
              <w:r w:rsidR="00507E4D">
                <w:t>2</w:t>
              </w:r>
            </w:ins>
            <w:r w:rsidRPr="00375960">
              <w:t>.5.7</w:t>
            </w:r>
          </w:p>
        </w:tc>
      </w:tr>
      <w:tr w:rsidR="00E01AB3" w:rsidRPr="00375960" w14:paraId="3F4E81C7"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7CD3BA10" w14:textId="488A2D61" w:rsidR="00E01AB3" w:rsidRPr="00375960" w:rsidRDefault="00E01AB3" w:rsidP="00C9201A">
            <w:pPr>
              <w:pStyle w:val="TableEntry"/>
            </w:pPr>
            <w:r w:rsidRPr="00375960">
              <w:t>R</w:t>
            </w:r>
            <w:r w:rsidR="00715154">
              <w:t xml:space="preserve"> </w:t>
            </w:r>
            <w:r w:rsidRPr="00375960">
              <w:t>[1..1]</w:t>
            </w:r>
          </w:p>
        </w:tc>
        <w:tc>
          <w:tcPr>
            <w:tcW w:w="720" w:type="pct"/>
            <w:tcBorders>
              <w:top w:val="single" w:sz="4" w:space="0" w:color="auto"/>
              <w:left w:val="single" w:sz="4" w:space="0" w:color="auto"/>
              <w:bottom w:val="single" w:sz="4" w:space="0" w:color="auto"/>
              <w:right w:val="single" w:sz="4" w:space="0" w:color="auto"/>
            </w:tcBorders>
            <w:vAlign w:val="center"/>
          </w:tcPr>
          <w:p w14:paraId="6195E5F5"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EA3D95F" w14:textId="77777777" w:rsidR="00E01AB3" w:rsidRPr="00375960" w:rsidRDefault="00E01AB3" w:rsidP="00C9201A">
            <w:pPr>
              <w:pStyle w:val="TableEntry"/>
            </w:pPr>
            <w:r w:rsidRPr="00375960">
              <w:t>History Present Illness</w:t>
            </w:r>
          </w:p>
        </w:tc>
        <w:tc>
          <w:tcPr>
            <w:tcW w:w="1252" w:type="pct"/>
            <w:tcBorders>
              <w:top w:val="single" w:sz="4" w:space="0" w:color="auto"/>
              <w:left w:val="single" w:sz="4" w:space="0" w:color="auto"/>
              <w:bottom w:val="single" w:sz="4" w:space="0" w:color="auto"/>
              <w:right w:val="single" w:sz="4" w:space="0" w:color="auto"/>
            </w:tcBorders>
            <w:vAlign w:val="center"/>
          </w:tcPr>
          <w:p w14:paraId="7ED6E487" w14:textId="77777777" w:rsidR="00E01AB3" w:rsidRPr="00375960" w:rsidRDefault="00E01AB3" w:rsidP="00C9201A">
            <w:pPr>
              <w:pStyle w:val="TableEntry"/>
              <w:rPr>
                <w:szCs w:val="18"/>
              </w:rPr>
            </w:pPr>
            <w:r w:rsidRPr="00375960">
              <w:rPr>
                <w:szCs w:val="18"/>
              </w:rPr>
              <w:t>1.3.6.1.4.1.19376.1.5.3.1.3.4</w:t>
            </w:r>
          </w:p>
        </w:tc>
        <w:tc>
          <w:tcPr>
            <w:tcW w:w="770" w:type="pct"/>
            <w:tcBorders>
              <w:top w:val="single" w:sz="4" w:space="0" w:color="auto"/>
              <w:left w:val="single" w:sz="4" w:space="0" w:color="auto"/>
              <w:bottom w:val="single" w:sz="4" w:space="0" w:color="auto"/>
              <w:right w:val="single" w:sz="4" w:space="0" w:color="auto"/>
            </w:tcBorders>
          </w:tcPr>
          <w:p w14:paraId="150A1924" w14:textId="47644060" w:rsidR="00E01AB3" w:rsidRPr="00375960" w:rsidRDefault="00E01AB3" w:rsidP="00C9201A">
            <w:pPr>
              <w:pStyle w:val="TableEntry"/>
            </w:pPr>
            <w:r w:rsidRPr="00375960">
              <w:t>IHE PCC TF-2</w:t>
            </w:r>
            <w:r w:rsidR="00CE6B82">
              <w:t>:</w:t>
            </w:r>
            <w:r w:rsidRPr="00375960">
              <w:t xml:space="preserve"> 6.3.3.2.1</w:t>
            </w:r>
          </w:p>
        </w:tc>
        <w:tc>
          <w:tcPr>
            <w:tcW w:w="719" w:type="pct"/>
            <w:tcBorders>
              <w:top w:val="single" w:sz="4" w:space="0" w:color="auto"/>
              <w:left w:val="single" w:sz="4" w:space="0" w:color="auto"/>
              <w:bottom w:val="single" w:sz="4" w:space="0" w:color="auto"/>
              <w:right w:val="single" w:sz="4" w:space="0" w:color="auto"/>
            </w:tcBorders>
          </w:tcPr>
          <w:p w14:paraId="3F732490" w14:textId="3D3D48EE" w:rsidR="00E01AB3" w:rsidRPr="00375960" w:rsidRDefault="00E01AB3" w:rsidP="00C9201A">
            <w:pPr>
              <w:pStyle w:val="TableEntry"/>
            </w:pPr>
            <w:r w:rsidRPr="00375960">
              <w:t>6.3.D</w:t>
            </w:r>
            <w:ins w:id="3114" w:author="Andrea K. Fourquet" w:date="2018-07-18T00:51:00Z">
              <w:r w:rsidR="00507E4D">
                <w:t>2</w:t>
              </w:r>
            </w:ins>
            <w:r w:rsidRPr="00375960">
              <w:t>.5.10</w:t>
            </w:r>
          </w:p>
        </w:tc>
      </w:tr>
      <w:tr w:rsidR="00E01AB3" w:rsidRPr="00375960" w14:paraId="7D4956C4"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41D5847D" w14:textId="3FD2FC45" w:rsidR="00E01AB3" w:rsidRPr="00375960" w:rsidRDefault="00E01AB3" w:rsidP="00C9201A">
            <w:pPr>
              <w:pStyle w:val="TableEntry"/>
            </w:pPr>
            <w:r w:rsidRPr="00375960">
              <w:t>R</w:t>
            </w:r>
            <w:r w:rsidR="00715154">
              <w:t xml:space="preserve"> </w:t>
            </w:r>
            <w:r w:rsidRPr="00375960">
              <w:t>[1..1]</w:t>
            </w:r>
          </w:p>
        </w:tc>
        <w:tc>
          <w:tcPr>
            <w:tcW w:w="720" w:type="pct"/>
            <w:tcBorders>
              <w:top w:val="single" w:sz="4" w:space="0" w:color="auto"/>
              <w:left w:val="single" w:sz="4" w:space="0" w:color="auto"/>
              <w:bottom w:val="single" w:sz="4" w:space="0" w:color="auto"/>
              <w:right w:val="single" w:sz="4" w:space="0" w:color="auto"/>
            </w:tcBorders>
            <w:vAlign w:val="center"/>
          </w:tcPr>
          <w:p w14:paraId="3748770B"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20BAD58" w14:textId="77777777" w:rsidR="00E01AB3" w:rsidRPr="00375960" w:rsidRDefault="00E01AB3" w:rsidP="00C9201A">
            <w:pPr>
              <w:pStyle w:val="TableEntry"/>
            </w:pPr>
            <w:r w:rsidRPr="00375960">
              <w:t>Active Problems</w:t>
            </w:r>
          </w:p>
        </w:tc>
        <w:tc>
          <w:tcPr>
            <w:tcW w:w="1252" w:type="pct"/>
            <w:tcBorders>
              <w:top w:val="single" w:sz="4" w:space="0" w:color="auto"/>
              <w:left w:val="single" w:sz="4" w:space="0" w:color="auto"/>
              <w:bottom w:val="single" w:sz="4" w:space="0" w:color="auto"/>
              <w:right w:val="single" w:sz="4" w:space="0" w:color="auto"/>
            </w:tcBorders>
            <w:vAlign w:val="center"/>
          </w:tcPr>
          <w:p w14:paraId="45060CB1" w14:textId="77777777" w:rsidR="00E01AB3" w:rsidRPr="00375960" w:rsidRDefault="00E01AB3" w:rsidP="00C9201A">
            <w:pPr>
              <w:pStyle w:val="TableEntry"/>
              <w:rPr>
                <w:szCs w:val="18"/>
              </w:rPr>
            </w:pPr>
            <w:r w:rsidRPr="00375960">
              <w:rPr>
                <w:szCs w:val="18"/>
              </w:rPr>
              <w:t>1.3.6.1.4.1.19376.1.5.3.1.3.6</w:t>
            </w:r>
          </w:p>
        </w:tc>
        <w:tc>
          <w:tcPr>
            <w:tcW w:w="770" w:type="pct"/>
            <w:tcBorders>
              <w:top w:val="single" w:sz="4" w:space="0" w:color="auto"/>
              <w:left w:val="single" w:sz="4" w:space="0" w:color="auto"/>
              <w:bottom w:val="single" w:sz="4" w:space="0" w:color="auto"/>
              <w:right w:val="single" w:sz="4" w:space="0" w:color="auto"/>
            </w:tcBorders>
          </w:tcPr>
          <w:p w14:paraId="1421C8BB" w14:textId="38DC4DE1" w:rsidR="00E01AB3" w:rsidRPr="00375960" w:rsidRDefault="00E01AB3" w:rsidP="00C9201A">
            <w:pPr>
              <w:pStyle w:val="TableEntry"/>
            </w:pPr>
            <w:r w:rsidRPr="00375960">
              <w:t>IHE PCC TF-2</w:t>
            </w:r>
            <w:r w:rsidR="00CE6B82">
              <w:t>:</w:t>
            </w:r>
            <w:r w:rsidRPr="00375960">
              <w:t xml:space="preserve"> 6.3.3.2.3</w:t>
            </w:r>
          </w:p>
        </w:tc>
        <w:tc>
          <w:tcPr>
            <w:tcW w:w="719" w:type="pct"/>
            <w:tcBorders>
              <w:top w:val="single" w:sz="4" w:space="0" w:color="auto"/>
              <w:left w:val="single" w:sz="4" w:space="0" w:color="auto"/>
              <w:bottom w:val="single" w:sz="4" w:space="0" w:color="auto"/>
              <w:right w:val="single" w:sz="4" w:space="0" w:color="auto"/>
            </w:tcBorders>
          </w:tcPr>
          <w:p w14:paraId="6F1E6D05" w14:textId="395C85BE" w:rsidR="00E01AB3" w:rsidRPr="00375960" w:rsidRDefault="00E01AB3" w:rsidP="00C9201A">
            <w:pPr>
              <w:pStyle w:val="TableEntry"/>
            </w:pPr>
            <w:r w:rsidRPr="00375960">
              <w:t>6.3.D</w:t>
            </w:r>
            <w:ins w:id="3115" w:author="Andrea K. Fourquet" w:date="2018-07-18T00:51:00Z">
              <w:r w:rsidR="00507E4D">
                <w:t>2</w:t>
              </w:r>
            </w:ins>
            <w:r w:rsidRPr="00375960">
              <w:t>.5.11</w:t>
            </w:r>
          </w:p>
        </w:tc>
      </w:tr>
      <w:tr w:rsidR="00E01AB3" w:rsidRPr="00375960" w14:paraId="58F55FE8"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72A19A06" w14:textId="642D5A73" w:rsidR="00E01AB3" w:rsidRPr="00375960" w:rsidRDefault="00E01AB3" w:rsidP="00715154">
            <w:pPr>
              <w:pStyle w:val="TableEntry"/>
            </w:pPr>
            <w:r w:rsidRPr="00375960">
              <w:t>RE</w:t>
            </w:r>
            <w:r w:rsidR="00715154">
              <w:t xml:space="preserve"> </w:t>
            </w:r>
            <w:r w:rsidRPr="00375960">
              <w:t>[1..1]</w:t>
            </w:r>
          </w:p>
        </w:tc>
        <w:tc>
          <w:tcPr>
            <w:tcW w:w="720" w:type="pct"/>
            <w:tcBorders>
              <w:top w:val="single" w:sz="4" w:space="0" w:color="auto"/>
              <w:left w:val="single" w:sz="4" w:space="0" w:color="auto"/>
              <w:bottom w:val="single" w:sz="4" w:space="0" w:color="auto"/>
              <w:right w:val="single" w:sz="4" w:space="0" w:color="auto"/>
            </w:tcBorders>
            <w:vAlign w:val="center"/>
          </w:tcPr>
          <w:p w14:paraId="3C9EC461"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31E08758" w14:textId="77777777" w:rsidR="00E01AB3" w:rsidRPr="00375960" w:rsidRDefault="00E01AB3" w:rsidP="00C9201A">
            <w:pPr>
              <w:pStyle w:val="TableEntry"/>
            </w:pPr>
            <w:r w:rsidRPr="00375960">
              <w:t>Review of Systems-EMS</w:t>
            </w:r>
          </w:p>
        </w:tc>
        <w:tc>
          <w:tcPr>
            <w:tcW w:w="1252" w:type="pct"/>
            <w:tcBorders>
              <w:top w:val="single" w:sz="4" w:space="0" w:color="auto"/>
              <w:left w:val="single" w:sz="4" w:space="0" w:color="auto"/>
              <w:bottom w:val="single" w:sz="4" w:space="0" w:color="auto"/>
              <w:right w:val="single" w:sz="4" w:space="0" w:color="auto"/>
            </w:tcBorders>
            <w:vAlign w:val="center"/>
          </w:tcPr>
          <w:p w14:paraId="0DB50719" w14:textId="77777777" w:rsidR="00E01AB3" w:rsidRPr="00375960" w:rsidRDefault="00E01AB3" w:rsidP="00C9201A">
            <w:pPr>
              <w:pStyle w:val="TableEntry"/>
              <w:rPr>
                <w:szCs w:val="18"/>
              </w:rPr>
            </w:pPr>
            <w:r w:rsidRPr="00375960">
              <w:rPr>
                <w:szCs w:val="18"/>
              </w:rPr>
              <w:t>TBD [need OID]</w:t>
            </w:r>
          </w:p>
        </w:tc>
        <w:tc>
          <w:tcPr>
            <w:tcW w:w="770" w:type="pct"/>
            <w:tcBorders>
              <w:top w:val="single" w:sz="4" w:space="0" w:color="auto"/>
              <w:left w:val="single" w:sz="4" w:space="0" w:color="auto"/>
              <w:bottom w:val="single" w:sz="4" w:space="0" w:color="auto"/>
              <w:right w:val="single" w:sz="4" w:space="0" w:color="auto"/>
            </w:tcBorders>
          </w:tcPr>
          <w:p w14:paraId="067A046A" w14:textId="3AF3ECC8" w:rsidR="00E01AB3" w:rsidRPr="00375960" w:rsidRDefault="00E01AB3" w:rsidP="00CE6B82">
            <w:pPr>
              <w:pStyle w:val="TableEntry"/>
            </w:pPr>
            <w:r w:rsidRPr="00375960">
              <w:t>IHE PCC TF-2</w:t>
            </w:r>
            <w:r w:rsidR="00CE6B82">
              <w:t xml:space="preserve">: </w:t>
            </w:r>
            <w:r w:rsidRPr="00375960">
              <w:t>6.3.3.10.S2</w:t>
            </w:r>
          </w:p>
        </w:tc>
        <w:tc>
          <w:tcPr>
            <w:tcW w:w="719" w:type="pct"/>
            <w:tcBorders>
              <w:top w:val="single" w:sz="4" w:space="0" w:color="auto"/>
              <w:left w:val="single" w:sz="4" w:space="0" w:color="auto"/>
              <w:bottom w:val="single" w:sz="4" w:space="0" w:color="auto"/>
              <w:right w:val="single" w:sz="4" w:space="0" w:color="auto"/>
            </w:tcBorders>
          </w:tcPr>
          <w:p w14:paraId="120806B1" w14:textId="77777777" w:rsidR="00E01AB3" w:rsidRPr="00375960" w:rsidRDefault="00E01AB3" w:rsidP="00C9201A">
            <w:pPr>
              <w:pStyle w:val="TableEntry"/>
            </w:pPr>
          </w:p>
        </w:tc>
      </w:tr>
    </w:tbl>
    <w:p w14:paraId="586D3C8B" w14:textId="25AF2D8A" w:rsidR="00E01AB3" w:rsidRPr="00375960" w:rsidRDefault="00E01AB3" w:rsidP="00E01AB3">
      <w:pPr>
        <w:pStyle w:val="Heading6"/>
        <w:numPr>
          <w:ilvl w:val="0"/>
          <w:numId w:val="0"/>
        </w:numPr>
        <w:rPr>
          <w:noProof w:val="0"/>
        </w:rPr>
      </w:pPr>
      <w:bookmarkStart w:id="3116" w:name="_6.2.1.1.6.1_Service_Event"/>
      <w:bookmarkStart w:id="3117" w:name="_Toc514942337"/>
      <w:bookmarkStart w:id="3118" w:name="_Toc296340347"/>
      <w:bookmarkStart w:id="3119" w:name="_Toc345074704"/>
      <w:bookmarkEnd w:id="3116"/>
      <w:commentRangeStart w:id="3120"/>
      <w:r w:rsidRPr="00871D3A">
        <w:rPr>
          <w:noProof w:val="0"/>
          <w:highlight w:val="yellow"/>
          <w:rPrChange w:id="3121" w:author="Lori Reed-Fourquet" w:date="2018-07-17T18:04:00Z">
            <w:rPr>
              <w:noProof w:val="0"/>
            </w:rPr>
          </w:rPrChange>
        </w:rPr>
        <w:t>6.3.1.D</w:t>
      </w:r>
      <w:ins w:id="3122" w:author="Andrea K. Fourquet" w:date="2018-07-18T00:58:00Z">
        <w:r w:rsidR="00FB5624">
          <w:rPr>
            <w:noProof w:val="0"/>
            <w:highlight w:val="yellow"/>
          </w:rPr>
          <w:t>2</w:t>
        </w:r>
      </w:ins>
      <w:r w:rsidRPr="00871D3A">
        <w:rPr>
          <w:noProof w:val="0"/>
          <w:highlight w:val="yellow"/>
          <w:rPrChange w:id="3123" w:author="Lori Reed-Fourquet" w:date="2018-07-17T18:04:00Z">
            <w:rPr>
              <w:noProof w:val="0"/>
            </w:rPr>
          </w:rPrChange>
        </w:rPr>
        <w:t xml:space="preserve">.5.1 EMS </w:t>
      </w:r>
      <w:commentRangeEnd w:id="3120"/>
      <w:r w:rsidR="00871D3A">
        <w:rPr>
          <w:rStyle w:val="CommentReference"/>
          <w:rFonts w:ascii="Times New Roman" w:hAnsi="Times New Roman"/>
          <w:b w:val="0"/>
          <w:noProof w:val="0"/>
          <w:kern w:val="0"/>
        </w:rPr>
        <w:commentReference w:id="3120"/>
      </w:r>
      <w:r w:rsidRPr="00871D3A">
        <w:rPr>
          <w:noProof w:val="0"/>
          <w:highlight w:val="yellow"/>
          <w:rPrChange w:id="3124" w:author="Lori Reed-Fourquet" w:date="2018-07-17T18:04:00Z">
            <w:rPr>
              <w:noProof w:val="0"/>
            </w:rPr>
          </w:rPrChange>
        </w:rPr>
        <w:t>Advance Directives Observation Constraints</w:t>
      </w:r>
      <w:bookmarkEnd w:id="3117"/>
    </w:p>
    <w:p w14:paraId="71B88499" w14:textId="1EB9A4E1" w:rsidR="00E01AB3" w:rsidRPr="00F636A0" w:rsidRDefault="00E01AB3" w:rsidP="00E01AB3">
      <w:pPr>
        <w:pStyle w:val="BodyText"/>
        <w:rPr>
          <w:rFonts w:eastAsia="Calibri"/>
        </w:rPr>
      </w:pPr>
      <w:r w:rsidRPr="00375960">
        <w:rPr>
          <w:rFonts w:eastAsia="Calibri"/>
        </w:rPr>
        <w:t xml:space="preserve">The Advance Directive Type shall be drawn from the Advance Directive Type concept domain as defined by local jurisdiction. </w:t>
      </w:r>
      <w:ins w:id="3125" w:author="clevy pomegranate-econsulting.com" w:date="2018-06-30T06:08:00Z">
        <w:r w:rsidR="00EB27FC">
          <w:rPr>
            <w:rFonts w:eastAsia="Calibri"/>
          </w:rPr>
          <w:t xml:space="preserve">The </w:t>
        </w:r>
      </w:ins>
      <w:ins w:id="3126" w:author="clevy pomegranate-econsulting.com" w:date="2018-06-30T06:09:00Z">
        <w:r w:rsidR="00EB27FC">
          <w:rPr>
            <w:rFonts w:eastAsia="Calibri"/>
          </w:rPr>
          <w:t>&lt;value&gt; element shall be e</w:t>
        </w:r>
      </w:ins>
      <w:del w:id="3127" w:author="clevy pomegranate-econsulting.com" w:date="2018-06-30T06:09:00Z">
        <w:r w:rsidRPr="00375960" w:rsidDel="00EB27FC">
          <w:rPr>
            <w:rFonts w:eastAsia="Calibri"/>
          </w:rPr>
          <w:delText>E</w:delText>
        </w:r>
      </w:del>
      <w:r w:rsidRPr="00375960">
        <w:rPr>
          <w:rFonts w:eastAsia="Calibri"/>
        </w:rPr>
        <w:t>ncod</w:t>
      </w:r>
      <w:ins w:id="3128" w:author="clevy pomegranate-econsulting.com" w:date="2018-06-30T06:50:00Z">
        <w:r w:rsidR="005E68D2">
          <w:rPr>
            <w:rFonts w:eastAsia="Calibri"/>
          </w:rPr>
          <w:t>ed</w:t>
        </w:r>
      </w:ins>
      <w:del w:id="3129" w:author="clevy pomegranate-econsulting.com" w:date="2018-06-30T06:50:00Z">
        <w:r w:rsidRPr="00375960" w:rsidDel="005E68D2">
          <w:rPr>
            <w:rFonts w:eastAsia="Calibri"/>
          </w:rPr>
          <w:delText>ing</w:delText>
        </w:r>
      </w:del>
      <w:r w:rsidRPr="00375960">
        <w:rPr>
          <w:rFonts w:eastAsia="Calibri"/>
        </w:rPr>
        <w:t xml:space="preserve"> </w:t>
      </w:r>
      <w:del w:id="3130" w:author="clevy pomegranate-econsulting.com" w:date="2018-06-30T06:09:00Z">
        <w:r w:rsidRPr="00375960" w:rsidDel="00EB27FC">
          <w:rPr>
            <w:rFonts w:eastAsia="Calibri"/>
          </w:rPr>
          <w:delText xml:space="preserve">the concept </w:delText>
        </w:r>
      </w:del>
      <w:r w:rsidRPr="00375960">
        <w:rPr>
          <w:rFonts w:eastAsia="Calibri"/>
        </w:rPr>
        <w:t xml:space="preserve">in </w:t>
      </w:r>
      <w:ins w:id="3131" w:author="clevy pomegranate-econsulting.com" w:date="2018-06-30T06:10:00Z">
        <w:r w:rsidR="00EB27FC">
          <w:rPr>
            <w:rFonts w:eastAsia="Calibri"/>
          </w:rPr>
          <w:t xml:space="preserve">the </w:t>
        </w:r>
      </w:ins>
      <w:r w:rsidRPr="00375960">
        <w:rPr>
          <w:rFonts w:eastAsia="Calibri"/>
        </w:rPr>
        <w:t xml:space="preserve">/value </w:t>
      </w:r>
      <w:ins w:id="3132" w:author="clevy pomegranate-econsulting.com" w:date="2018-06-30T06:10:00Z">
        <w:r w:rsidR="00EB27FC">
          <w:rPr>
            <w:rFonts w:eastAsia="Calibri"/>
          </w:rPr>
          <w:t xml:space="preserve">concept </w:t>
        </w:r>
      </w:ins>
      <w:r w:rsidRPr="00375960">
        <w:rPr>
          <w:rFonts w:eastAsia="Calibri"/>
        </w:rPr>
        <w:t>(</w:t>
      </w:r>
      <w:r w:rsidR="00674DC8">
        <w:rPr>
          <w:rFonts w:eastAsia="Calibri"/>
        </w:rPr>
        <w:t xml:space="preserve">e.g., </w:t>
      </w:r>
      <w:ins w:id="3133" w:author="clevy pomegranate-econsulting.com" w:date="2018-06-30T06:10:00Z">
        <w:r w:rsidR="00EB27FC">
          <w:rPr>
            <w:rFonts w:eastAsia="Calibri"/>
          </w:rPr>
          <w:t>I</w:t>
        </w:r>
      </w:ins>
      <w:del w:id="3134" w:author="clevy pomegranate-econsulting.com" w:date="2018-06-30T06:10:00Z">
        <w:r w:rsidRPr="00375960" w:rsidDel="00EB27FC">
          <w:rPr>
            <w:rFonts w:eastAsia="Calibri"/>
          </w:rPr>
          <w:delText>i</w:delText>
        </w:r>
      </w:del>
      <w:r w:rsidRPr="00375960">
        <w:rPr>
          <w:rFonts w:eastAsia="Calibri"/>
        </w:rPr>
        <w:t xml:space="preserve">n the US the value </w:t>
      </w:r>
      <w:del w:id="3135" w:author="clevy pomegranate-econsulting.com" w:date="2018-06-30T06:11:00Z">
        <w:r w:rsidRPr="00375960" w:rsidDel="00EB27FC">
          <w:rPr>
            <w:rFonts w:eastAsia="Calibri"/>
          </w:rPr>
          <w:delText xml:space="preserve">set </w:delText>
        </w:r>
      </w:del>
      <w:r w:rsidRPr="00375960">
        <w:rPr>
          <w:rFonts w:eastAsia="Calibri"/>
        </w:rPr>
        <w:t xml:space="preserve">shall be </w:t>
      </w:r>
      <w:ins w:id="3136" w:author="clevy pomegranate-econsulting.com" w:date="2018-06-30T06:10:00Z">
        <w:r w:rsidR="00EB27FC">
          <w:rPr>
            <w:rFonts w:eastAsia="Calibri"/>
          </w:rPr>
          <w:t xml:space="preserve">drawn from the </w:t>
        </w:r>
      </w:ins>
      <w:r w:rsidRPr="00E7637C">
        <w:t>AdvanceDirectiveType - 2.16.840.1.113883.17.3.11.63</w:t>
      </w:r>
      <w:r w:rsidR="00692AFE" w:rsidRPr="00E7637C">
        <w:t xml:space="preserve"> [HL7 EMS PCR]</w:t>
      </w:r>
      <w:ins w:id="3137" w:author="clevy pomegranate-econsulting.com" w:date="2018-06-30T06:11:00Z">
        <w:r w:rsidR="00EB27FC">
          <w:t xml:space="preserve"> value set.</w:t>
        </w:r>
      </w:ins>
      <w:r w:rsidRPr="00E7637C">
        <w:t>)</w:t>
      </w:r>
      <w:r w:rsidR="00375960" w:rsidRPr="00E7637C">
        <w:t xml:space="preserve">. </w:t>
      </w:r>
    </w:p>
    <w:p w14:paraId="4EC3D532" w14:textId="573E72C8" w:rsidR="00E01AB3" w:rsidRPr="00E7637C" w:rsidRDefault="00E01AB3" w:rsidP="00E7637C">
      <w:pPr>
        <w:pStyle w:val="Heading6"/>
      </w:pPr>
      <w:bookmarkStart w:id="3138" w:name="_Toc514942338"/>
      <w:r w:rsidRPr="00E7637C">
        <w:t>6.3.1.D</w:t>
      </w:r>
      <w:ins w:id="3139" w:author="Andrea K. Fourquet" w:date="2018-07-18T00:58:00Z">
        <w:r w:rsidR="00FB5624">
          <w:t>2</w:t>
        </w:r>
      </w:ins>
      <w:r w:rsidRPr="00E7637C">
        <w:t>.5.2 Allergies – Allergy and Intolerance Concern Entry Constraint</w:t>
      </w:r>
      <w:bookmarkEnd w:id="3138"/>
    </w:p>
    <w:p w14:paraId="49D6C37E" w14:textId="4B9F5351" w:rsidR="00E01AB3" w:rsidRPr="00375960" w:rsidRDefault="00E01AB3" w:rsidP="00E01AB3">
      <w:pPr>
        <w:pStyle w:val="BodyText"/>
      </w:pPr>
      <w:del w:id="3140" w:author="clevy pomegranate-econsulting.com" w:date="2018-06-30T05:41:00Z">
        <w:r w:rsidRPr="00375960" w:rsidDel="004B49C9">
          <w:delText xml:space="preserve">For </w:delText>
        </w:r>
      </w:del>
      <w:ins w:id="3141" w:author="clevy pomegranate-econsulting.com" w:date="2018-06-30T05:49:00Z">
        <w:r w:rsidR="000B0619">
          <w:t xml:space="preserve">The </w:t>
        </w:r>
      </w:ins>
      <w:r w:rsidRPr="00375960">
        <w:t xml:space="preserve">Drug Allergies </w:t>
      </w:r>
      <w:del w:id="3142" w:author="clevy pomegranate-econsulting.com" w:date="2018-06-30T05:49:00Z">
        <w:r w:rsidRPr="00375960" w:rsidDel="000B0619">
          <w:delText xml:space="preserve">the </w:delText>
        </w:r>
      </w:del>
      <w:r w:rsidRPr="00375960">
        <w:t xml:space="preserve">allergen SHOULD be drawn from the RxNorm coding system 2.16.840.1.113883.6.88 unless otherwise specified by local jurisdiction. </w:t>
      </w:r>
      <w:ins w:id="3143" w:author="clevy pomegranate-econsulting.com" w:date="2018-06-30T05:51:00Z">
        <w:r w:rsidR="000B0619">
          <w:t xml:space="preserve">The </w:t>
        </w:r>
      </w:ins>
      <w:ins w:id="3144" w:author="clevy pomegranate-econsulting.com" w:date="2018-06-30T06:06:00Z">
        <w:r w:rsidR="00CB7CD3">
          <w:t xml:space="preserve">&lt;value&gt;  element </w:t>
        </w:r>
      </w:ins>
      <w:ins w:id="3145" w:author="clevy pomegranate-econsulting.com" w:date="2018-06-30T15:30:00Z">
        <w:r w:rsidR="001D63FE">
          <w:t>SHALL</w:t>
        </w:r>
      </w:ins>
      <w:ins w:id="3146" w:author="clevy pomegranate-econsulting.com" w:date="2018-06-30T06:06:00Z">
        <w:r w:rsidR="00CB7CD3">
          <w:t xml:space="preserve"> be </w:t>
        </w:r>
      </w:ins>
      <w:ins w:id="3147" w:author="clevy pomegranate-econsulting.com" w:date="2018-06-30T05:51:00Z">
        <w:r w:rsidR="000B0619">
          <w:t>e</w:t>
        </w:r>
      </w:ins>
      <w:del w:id="3148" w:author="clevy pomegranate-econsulting.com" w:date="2018-06-30T05:51:00Z">
        <w:r w:rsidRPr="00375960" w:rsidDel="000B0619">
          <w:delText>E</w:delText>
        </w:r>
      </w:del>
      <w:r w:rsidRPr="00375960">
        <w:t>ncod</w:t>
      </w:r>
      <w:ins w:id="3149" w:author="clevy pomegranate-econsulting.com" w:date="2018-06-30T05:51:00Z">
        <w:r w:rsidR="000B0619">
          <w:t>ed</w:t>
        </w:r>
      </w:ins>
      <w:del w:id="3150" w:author="clevy pomegranate-econsulting.com" w:date="2018-06-30T05:51:00Z">
        <w:r w:rsidRPr="00375960" w:rsidDel="000B0619">
          <w:delText>ing</w:delText>
        </w:r>
      </w:del>
      <w:r w:rsidRPr="00375960">
        <w:t xml:space="preserve"> </w:t>
      </w:r>
      <w:del w:id="3151" w:author="clevy pomegranate-econsulting.com" w:date="2018-06-30T05:51:00Z">
        <w:r w:rsidRPr="00375960" w:rsidDel="000B0619">
          <w:delText xml:space="preserve">the value </w:delText>
        </w:r>
      </w:del>
      <w:ins w:id="3152" w:author="clevy pomegranate-econsulting.com" w:date="2018-06-30T05:52:00Z">
        <w:r w:rsidR="000B0619">
          <w:t>i</w:t>
        </w:r>
      </w:ins>
      <w:del w:id="3153" w:author="clevy pomegranate-econsulting.com" w:date="2018-06-30T05:52:00Z">
        <w:r w:rsidR="000B0619" w:rsidRPr="00375960" w:rsidDel="000B0619">
          <w:delText>I</w:delText>
        </w:r>
      </w:del>
      <w:r w:rsidRPr="00375960">
        <w:t>n</w:t>
      </w:r>
      <w:ins w:id="3154" w:author="clevy pomegranate-econsulting.com" w:date="2018-06-30T05:51:00Z">
        <w:r w:rsidR="000B0619">
          <w:t xml:space="preserve"> the </w:t>
        </w:r>
      </w:ins>
      <w:del w:id="3155" w:author="clevy pomegranate-econsulting.com" w:date="2018-06-30T05:52:00Z">
        <w:r w:rsidRPr="00375960" w:rsidDel="000B0619">
          <w:delText xml:space="preserve"> </w:delText>
        </w:r>
      </w:del>
      <w:r w:rsidRPr="00375960">
        <w:t>participant/participantRole/playingEntity/code</w:t>
      </w:r>
      <w:ins w:id="3156" w:author="clevy pomegranate-econsulting.com" w:date="2018-06-30T05:56:00Z">
        <w:r w:rsidR="000B0619">
          <w:t xml:space="preserve"> </w:t>
        </w:r>
      </w:ins>
      <w:ins w:id="3157" w:author="clevy pomegranate-econsulting.com" w:date="2018-06-30T06:07:00Z">
        <w:r w:rsidR="00CB7CD3">
          <w:t>concept</w:t>
        </w:r>
      </w:ins>
      <w:r w:rsidRPr="00375960">
        <w:t>.</w:t>
      </w:r>
    </w:p>
    <w:p w14:paraId="4F169AEE" w14:textId="16D6C70B" w:rsidR="00E01AB3" w:rsidRPr="00375960" w:rsidRDefault="00CB7CD3" w:rsidP="00E01AB3">
      <w:pPr>
        <w:pStyle w:val="BodyText"/>
      </w:pPr>
      <w:ins w:id="3158" w:author="clevy pomegranate-econsulting.com" w:date="2018-06-30T06:00:00Z">
        <w:r>
          <w:t xml:space="preserve">The </w:t>
        </w:r>
      </w:ins>
      <w:del w:id="3159" w:author="clevy pomegranate-econsulting.com" w:date="2018-06-30T06:00:00Z">
        <w:r w:rsidR="00E01AB3" w:rsidRPr="00375960" w:rsidDel="00CB7CD3">
          <w:delText xml:space="preserve">For </w:delText>
        </w:r>
      </w:del>
      <w:r w:rsidR="00E01AB3" w:rsidRPr="00375960">
        <w:t xml:space="preserve">Non-Drug Allergies </w:t>
      </w:r>
      <w:del w:id="3160" w:author="clevy pomegranate-econsulting.com" w:date="2018-06-30T06:00:00Z">
        <w:r w:rsidR="00E01AB3" w:rsidRPr="00375960" w:rsidDel="00CB7CD3">
          <w:delText xml:space="preserve">the </w:delText>
        </w:r>
      </w:del>
      <w:r w:rsidR="00E01AB3" w:rsidRPr="00375960">
        <w:t>allergen SHALL be drawn from the SNOMED CT coding system</w:t>
      </w:r>
      <w:ins w:id="3161" w:author="clevy pomegranate-econsulting.com" w:date="2018-06-30T06:01:00Z">
        <w:r>
          <w:t>.</w:t>
        </w:r>
      </w:ins>
      <w:r w:rsidR="00E01AB3" w:rsidRPr="00375960">
        <w:t xml:space="preserve"> </w:t>
      </w:r>
      <w:ins w:id="3162" w:author="clevy pomegranate-econsulting.com" w:date="2018-06-30T06:01:00Z">
        <w:r>
          <w:t xml:space="preserve">The </w:t>
        </w:r>
      </w:ins>
      <w:ins w:id="3163" w:author="clevy pomegranate-econsulting.com" w:date="2018-06-30T06:07:00Z">
        <w:r>
          <w:t xml:space="preserve">&lt;value&gt; element </w:t>
        </w:r>
      </w:ins>
      <w:ins w:id="3164" w:author="clevy pomegranate-econsulting.com" w:date="2018-06-30T15:30:00Z">
        <w:r w:rsidR="001D63FE">
          <w:t>SHALL</w:t>
        </w:r>
      </w:ins>
      <w:ins w:id="3165" w:author="clevy pomegranate-econsulting.com" w:date="2018-06-30T06:07:00Z">
        <w:r>
          <w:t xml:space="preserve"> be </w:t>
        </w:r>
      </w:ins>
      <w:ins w:id="3166" w:author="clevy pomegranate-econsulting.com" w:date="2018-06-30T06:01:00Z">
        <w:r>
          <w:t>e</w:t>
        </w:r>
      </w:ins>
      <w:del w:id="3167" w:author="clevy pomegranate-econsulting.com" w:date="2018-06-30T06:01:00Z">
        <w:r w:rsidR="00E01AB3" w:rsidRPr="00375960" w:rsidDel="00CB7CD3">
          <w:delText>E</w:delText>
        </w:r>
      </w:del>
      <w:r w:rsidR="00E01AB3" w:rsidRPr="00375960">
        <w:t>ncod</w:t>
      </w:r>
      <w:ins w:id="3168" w:author="clevy pomegranate-econsulting.com" w:date="2018-06-30T06:08:00Z">
        <w:r>
          <w:t>ed</w:t>
        </w:r>
      </w:ins>
      <w:del w:id="3169" w:author="clevy pomegranate-econsulting.com" w:date="2018-06-30T06:08:00Z">
        <w:r w:rsidR="00E01AB3" w:rsidRPr="00375960" w:rsidDel="00CB7CD3">
          <w:delText>ing the concept</w:delText>
        </w:r>
      </w:del>
      <w:r w:rsidR="00E01AB3" w:rsidRPr="00375960">
        <w:t xml:space="preserve"> in </w:t>
      </w:r>
      <w:ins w:id="3170" w:author="clevy pomegranate-econsulting.com" w:date="2018-06-30T06:09:00Z">
        <w:r w:rsidR="00EB27FC">
          <w:t xml:space="preserve">the </w:t>
        </w:r>
      </w:ins>
      <w:r w:rsidR="00E01AB3" w:rsidRPr="00375960">
        <w:t>participant/participantRole/playingEntity/code</w:t>
      </w:r>
      <w:ins w:id="3171" w:author="clevy pomegranate-econsulting.com" w:date="2018-06-30T06:08:00Z">
        <w:r>
          <w:t xml:space="preserve"> concept</w:t>
        </w:r>
      </w:ins>
      <w:r w:rsidR="00E01AB3" w:rsidRPr="00375960">
        <w:t>.</w:t>
      </w:r>
    </w:p>
    <w:p w14:paraId="3142745A" w14:textId="57B22C99" w:rsidR="00E01AB3" w:rsidRPr="00375960" w:rsidRDefault="00E01AB3" w:rsidP="00E01AB3">
      <w:pPr>
        <w:pStyle w:val="BodyText"/>
      </w:pPr>
      <w:r w:rsidRPr="00375960">
        <w:t xml:space="preserve">In the case that </w:t>
      </w:r>
      <w:del w:id="3172" w:author="clevy pomegranate-econsulting.com" w:date="2018-06-30T06:11:00Z">
        <w:r w:rsidRPr="00375960" w:rsidDel="00EB27FC">
          <w:delText xml:space="preserve">an </w:delText>
        </w:r>
      </w:del>
      <w:ins w:id="3173" w:author="clevy pomegranate-econsulting.com" w:date="2018-06-30T06:11:00Z">
        <w:r w:rsidR="00EB27FC">
          <w:t>the</w:t>
        </w:r>
        <w:r w:rsidR="00EB27FC" w:rsidRPr="00375960">
          <w:t xml:space="preserve"> </w:t>
        </w:r>
      </w:ins>
      <w:r w:rsidRPr="00375960">
        <w:t xml:space="preserve">existence of the drug or non-drug allergy is known, but not the substance type, the allergen SHALL be coded using {6497000, SNOMED CT, Substance Type Unknown}. </w:t>
      </w:r>
      <w:ins w:id="3174" w:author="clevy pomegranate-econsulting.com" w:date="2018-06-30T06:12:00Z">
        <w:r w:rsidR="00EB27FC">
          <w:t xml:space="preserve">The &lt;value&gt; element </w:t>
        </w:r>
      </w:ins>
      <w:ins w:id="3175" w:author="clevy pomegranate-econsulting.com" w:date="2018-06-30T15:31:00Z">
        <w:r w:rsidR="001D63FE">
          <w:t>SHALL</w:t>
        </w:r>
      </w:ins>
      <w:ins w:id="3176" w:author="clevy pomegranate-econsulting.com" w:date="2018-06-30T06:12:00Z">
        <w:r w:rsidR="00EB27FC">
          <w:t xml:space="preserve"> be e</w:t>
        </w:r>
      </w:ins>
      <w:del w:id="3177" w:author="clevy pomegranate-econsulting.com" w:date="2018-06-30T06:12:00Z">
        <w:r w:rsidRPr="00375960" w:rsidDel="00EB27FC">
          <w:delText>E</w:delText>
        </w:r>
      </w:del>
      <w:r w:rsidRPr="00375960">
        <w:t>ncod</w:t>
      </w:r>
      <w:ins w:id="3178" w:author="clevy pomegranate-econsulting.com" w:date="2018-06-30T06:17:00Z">
        <w:r w:rsidR="00EB27FC">
          <w:t>ed</w:t>
        </w:r>
      </w:ins>
      <w:del w:id="3179" w:author="clevy pomegranate-econsulting.com" w:date="2018-06-30T06:17:00Z">
        <w:r w:rsidRPr="00375960" w:rsidDel="00EB27FC">
          <w:delText>ing</w:delText>
        </w:r>
      </w:del>
      <w:r w:rsidRPr="00375960">
        <w:t xml:space="preserve"> </w:t>
      </w:r>
      <w:del w:id="3180" w:author="clevy pomegranate-econsulting.com" w:date="2018-06-30T06:12:00Z">
        <w:r w:rsidRPr="00375960" w:rsidDel="00EB27FC">
          <w:delText xml:space="preserve">the concept </w:delText>
        </w:r>
      </w:del>
      <w:r w:rsidRPr="00375960">
        <w:t xml:space="preserve">in </w:t>
      </w:r>
      <w:ins w:id="3181" w:author="clevy pomegranate-econsulting.com" w:date="2018-06-30T06:12:00Z">
        <w:r w:rsidR="00EB27FC">
          <w:t xml:space="preserve">the </w:t>
        </w:r>
      </w:ins>
      <w:r w:rsidRPr="00375960">
        <w:t>participant/participantRole/playingEntity/code</w:t>
      </w:r>
      <w:ins w:id="3182" w:author="clevy pomegranate-econsulting.com" w:date="2018-06-30T06:12:00Z">
        <w:r w:rsidR="00EB27FC">
          <w:t xml:space="preserve"> concept</w:t>
        </w:r>
      </w:ins>
      <w:r w:rsidRPr="00375960">
        <w:t>.</w:t>
      </w:r>
    </w:p>
    <w:p w14:paraId="5D767D01" w14:textId="6CE7DCAA" w:rsidR="00E01AB3" w:rsidRPr="00375960" w:rsidRDefault="00E01AB3" w:rsidP="00E01AB3">
      <w:pPr>
        <w:pStyle w:val="BodyText"/>
      </w:pPr>
      <w:r w:rsidRPr="00375960">
        <w:t>In the case that there are no known drug allergies the allergen SHALL be coded using {409137002, SNOMED CT, No Known Drug Allergies}</w:t>
      </w:r>
      <w:r w:rsidR="00375960">
        <w:t xml:space="preserve">. </w:t>
      </w:r>
      <w:ins w:id="3183" w:author="clevy pomegranate-econsulting.com" w:date="2018-06-30T06:13:00Z">
        <w:r w:rsidR="00EB27FC">
          <w:t xml:space="preserve">The &lt;value&gt; element </w:t>
        </w:r>
      </w:ins>
      <w:ins w:id="3184" w:author="clevy pomegranate-econsulting.com" w:date="2018-06-30T15:31:00Z">
        <w:r w:rsidR="001D63FE">
          <w:t>SHALL</w:t>
        </w:r>
      </w:ins>
      <w:ins w:id="3185" w:author="clevy pomegranate-econsulting.com" w:date="2018-06-30T06:13:00Z">
        <w:r w:rsidR="00EB27FC">
          <w:t xml:space="preserve"> be e</w:t>
        </w:r>
      </w:ins>
      <w:del w:id="3186" w:author="clevy pomegranate-econsulting.com" w:date="2018-06-30T06:13:00Z">
        <w:r w:rsidRPr="00375960" w:rsidDel="00EB27FC">
          <w:delText>E</w:delText>
        </w:r>
      </w:del>
      <w:r w:rsidRPr="00375960">
        <w:t>ncod</w:t>
      </w:r>
      <w:ins w:id="3187" w:author="clevy pomegranate-econsulting.com" w:date="2018-06-30T06:17:00Z">
        <w:r w:rsidR="00EB27FC">
          <w:t>ed</w:t>
        </w:r>
      </w:ins>
      <w:del w:id="3188" w:author="clevy pomegranate-econsulting.com" w:date="2018-06-30T06:17:00Z">
        <w:r w:rsidRPr="00375960" w:rsidDel="00EB27FC">
          <w:delText>ing</w:delText>
        </w:r>
      </w:del>
      <w:r w:rsidRPr="00375960">
        <w:t xml:space="preserve"> </w:t>
      </w:r>
      <w:del w:id="3189" w:author="clevy pomegranate-econsulting.com" w:date="2018-06-30T06:13:00Z">
        <w:r w:rsidRPr="00375960" w:rsidDel="00EB27FC">
          <w:delText xml:space="preserve">the concept </w:delText>
        </w:r>
      </w:del>
      <w:r w:rsidRPr="00375960">
        <w:t>in participant/participantRole/playingEntity/code</w:t>
      </w:r>
      <w:ins w:id="3190" w:author="clevy pomegranate-econsulting.com" w:date="2018-06-30T06:13:00Z">
        <w:r w:rsidR="00EB27FC">
          <w:t xml:space="preserve"> concept</w:t>
        </w:r>
      </w:ins>
      <w:r w:rsidRPr="00375960">
        <w:t>.</w:t>
      </w:r>
    </w:p>
    <w:p w14:paraId="25A6872D" w14:textId="34CD9027" w:rsidR="00E01AB3" w:rsidRPr="00375960" w:rsidRDefault="00E01AB3" w:rsidP="00E01AB3">
      <w:pPr>
        <w:pStyle w:val="Heading6"/>
        <w:numPr>
          <w:ilvl w:val="0"/>
          <w:numId w:val="0"/>
        </w:numPr>
        <w:rPr>
          <w:noProof w:val="0"/>
        </w:rPr>
      </w:pPr>
      <w:bookmarkStart w:id="3191" w:name="_Toc514942339"/>
      <w:r w:rsidRPr="00375960">
        <w:rPr>
          <w:noProof w:val="0"/>
        </w:rPr>
        <w:t>6.3.1.D</w:t>
      </w:r>
      <w:ins w:id="3192" w:author="Andrea K. Fourquet" w:date="2018-07-18T00:58:00Z">
        <w:r w:rsidR="00FB5624">
          <w:rPr>
            <w:noProof w:val="0"/>
          </w:rPr>
          <w:t>2</w:t>
        </w:r>
      </w:ins>
      <w:r w:rsidRPr="00375960">
        <w:rPr>
          <w:noProof w:val="0"/>
        </w:rPr>
        <w:t>.5.</w:t>
      </w:r>
      <w:bookmarkEnd w:id="3118"/>
      <w:bookmarkEnd w:id="3119"/>
      <w:r w:rsidRPr="00375960">
        <w:rPr>
          <w:noProof w:val="0"/>
        </w:rPr>
        <w:t>3 EMS Billing EMS LevelOfService Observation Constraints</w:t>
      </w:r>
      <w:bookmarkEnd w:id="3191"/>
    </w:p>
    <w:p w14:paraId="009C8DD6" w14:textId="3B97AA80" w:rsidR="00E01AB3" w:rsidRPr="00375960" w:rsidRDefault="00E01AB3" w:rsidP="00E01AB3">
      <w:pPr>
        <w:pStyle w:val="BodyText"/>
        <w:rPr>
          <w:rFonts w:eastAsia="Calibri"/>
        </w:rPr>
      </w:pPr>
      <w:bookmarkStart w:id="3193" w:name="_6.2.1.1.6.2_Medications_Section"/>
      <w:bookmarkStart w:id="3194" w:name="_Hlk512579956"/>
      <w:bookmarkStart w:id="3195" w:name="_Toc296340348"/>
      <w:bookmarkEnd w:id="3193"/>
      <w:r w:rsidRPr="00375960">
        <w:rPr>
          <w:rFonts w:eastAsia="Calibri"/>
        </w:rPr>
        <w:t xml:space="preserve">The EMS Level of Service shall </w:t>
      </w:r>
      <w:ins w:id="3196" w:author="clevy pomegranate-econsulting.com" w:date="2018-06-30T15:31:00Z">
        <w:r w:rsidR="001D63FE">
          <w:rPr>
            <w:rFonts w:eastAsia="Calibri"/>
          </w:rPr>
          <w:t>SHALL</w:t>
        </w:r>
        <w:r w:rsidR="001D63FE" w:rsidRPr="00375960">
          <w:rPr>
            <w:rFonts w:eastAsia="Calibri"/>
          </w:rPr>
          <w:t xml:space="preserve"> </w:t>
        </w:r>
      </w:ins>
      <w:r w:rsidRPr="00375960">
        <w:rPr>
          <w:rFonts w:eastAsia="Calibri"/>
        </w:rPr>
        <w:t xml:space="preserve">be drawn from the Level of EMS Level of Service concept domain as defined by local jurisdiction. </w:t>
      </w:r>
      <w:ins w:id="3197" w:author="clevy pomegranate-econsulting.com" w:date="2018-06-30T06:16:00Z">
        <w:r w:rsidR="00EB27FC">
          <w:t xml:space="preserve">The &lt;value&gt; element </w:t>
        </w:r>
      </w:ins>
      <w:ins w:id="3198" w:author="clevy pomegranate-econsulting.com" w:date="2018-06-30T15:32:00Z">
        <w:r w:rsidR="001D63FE">
          <w:t>SHALL</w:t>
        </w:r>
      </w:ins>
      <w:ins w:id="3199" w:author="clevy pomegranate-econsulting.com" w:date="2018-06-30T06:16:00Z">
        <w:r w:rsidR="00EB27FC">
          <w:t xml:space="preserve"> be </w:t>
        </w:r>
        <w:r w:rsidR="00EB27FC">
          <w:rPr>
            <w:rFonts w:eastAsia="Calibri"/>
          </w:rPr>
          <w:t>e</w:t>
        </w:r>
      </w:ins>
      <w:r w:rsidRPr="00375960">
        <w:rPr>
          <w:rFonts w:eastAsia="Calibri"/>
        </w:rPr>
        <w:t>Encod</w:t>
      </w:r>
      <w:ins w:id="3200" w:author="clevy pomegranate-econsulting.com" w:date="2018-06-30T06:17:00Z">
        <w:r w:rsidR="00EB27FC">
          <w:rPr>
            <w:rFonts w:eastAsia="Calibri"/>
          </w:rPr>
          <w:t>ed</w:t>
        </w:r>
      </w:ins>
      <w:ins w:id="3201" w:author="Andrea K. Fourquet" w:date="2018-07-17T12:34:00Z">
        <w:r w:rsidR="00EA3931">
          <w:rPr>
            <w:rFonts w:eastAsia="Calibri"/>
          </w:rPr>
          <w:t xml:space="preserve"> </w:t>
        </w:r>
      </w:ins>
      <w:r w:rsidRPr="00375960">
        <w:rPr>
          <w:rFonts w:eastAsia="Calibri"/>
        </w:rPr>
        <w:t>in</w:t>
      </w:r>
      <w:del w:id="3202" w:author="Andrea K. Fourquet" w:date="2018-07-17T12:35:00Z">
        <w:r w:rsidRPr="00375960" w:rsidDel="00EA3931">
          <w:rPr>
            <w:rFonts w:eastAsia="Calibri"/>
          </w:rPr>
          <w:delText>g</w:delText>
        </w:r>
      </w:del>
      <w:del w:id="3203" w:author="Andrea K. Fourquet" w:date="2018-07-17T12:34:00Z">
        <w:r w:rsidRPr="00375960" w:rsidDel="00EA3931">
          <w:rPr>
            <w:rFonts w:eastAsia="Calibri"/>
          </w:rPr>
          <w:delText xml:space="preserve"> </w:delText>
        </w:r>
      </w:del>
      <w:r w:rsidRPr="00375960">
        <w:rPr>
          <w:rFonts w:eastAsia="Calibri"/>
        </w:rPr>
        <w:t xml:space="preserve">the concept in EMS Level of Service Observation (templateID 2.16.840.1.1133883.17.3.10.1.92)/value </w:t>
      </w:r>
      <w:ins w:id="3204" w:author="clevy pomegranate-econsulting.com" w:date="2018-06-30T15:48:00Z">
        <w:r w:rsidR="00EE04A8">
          <w:rPr>
            <w:rFonts w:eastAsia="Calibri"/>
          </w:rPr>
          <w:t xml:space="preserve">concept </w:t>
        </w:r>
      </w:ins>
      <w:r w:rsidRPr="00375960">
        <w:rPr>
          <w:rFonts w:eastAsia="Calibri"/>
        </w:rPr>
        <w:t>(</w:t>
      </w:r>
      <w:r w:rsidR="00674DC8">
        <w:rPr>
          <w:rFonts w:eastAsia="Calibri"/>
        </w:rPr>
        <w:t xml:space="preserve">e.g., </w:t>
      </w:r>
      <w:ins w:id="3205" w:author="clevy pomegranate-econsulting.com" w:date="2018-06-30T06:18:00Z">
        <w:r w:rsidR="00AE0A49">
          <w:rPr>
            <w:rFonts w:eastAsia="Calibri"/>
          </w:rPr>
          <w:t>I</w:t>
        </w:r>
      </w:ins>
      <w:r w:rsidRPr="00375960">
        <w:rPr>
          <w:rFonts w:eastAsia="Calibri"/>
        </w:rPr>
        <w:t xml:space="preserve">in the US the value set shall </w:t>
      </w:r>
      <w:ins w:id="3206" w:author="clevy pomegranate-econsulting.com" w:date="2018-06-30T15:48:00Z">
        <w:r w:rsidR="00EE04A8">
          <w:rPr>
            <w:rFonts w:eastAsia="Calibri"/>
          </w:rPr>
          <w:t>SHALL</w:t>
        </w:r>
        <w:r w:rsidR="00EE04A8" w:rsidRPr="00375960">
          <w:rPr>
            <w:rFonts w:eastAsia="Calibri"/>
          </w:rPr>
          <w:t xml:space="preserve"> </w:t>
        </w:r>
      </w:ins>
      <w:r w:rsidRPr="00375960">
        <w:rPr>
          <w:rFonts w:eastAsia="Calibri"/>
        </w:rPr>
        <w:t>be</w:t>
      </w:r>
      <w:ins w:id="3207" w:author="clevy pomegranate-econsulting.com" w:date="2018-06-30T06:19:00Z">
        <w:r w:rsidR="00AE0A49">
          <w:rPr>
            <w:rFonts w:eastAsia="Calibri"/>
          </w:rPr>
          <w:t xml:space="preserve"> drawn from the</w:t>
        </w:r>
      </w:ins>
      <w:r w:rsidRPr="00375960">
        <w:rPr>
          <w:rFonts w:eastAsia="Calibri"/>
        </w:rPr>
        <w:t xml:space="preserve"> </w:t>
      </w:r>
      <w:r w:rsidRPr="00375960">
        <w:rPr>
          <w:szCs w:val="24"/>
        </w:rPr>
        <w:t>EMSLevelOfService - 2.16.840.1.113883.17.3.11.70</w:t>
      </w:r>
      <w:r w:rsidR="00692AFE" w:rsidRPr="00375960">
        <w:rPr>
          <w:szCs w:val="24"/>
        </w:rPr>
        <w:t xml:space="preserve"> [HL7 EMS PCR]</w:t>
      </w:r>
      <w:ins w:id="3208" w:author="clevy pomegranate-econsulting.com" w:date="2018-06-30T06:19:00Z">
        <w:r w:rsidR="00AE0A49">
          <w:rPr>
            <w:szCs w:val="24"/>
          </w:rPr>
          <w:t xml:space="preserve"> value set.</w:t>
        </w:r>
      </w:ins>
      <w:r w:rsidRPr="00375960">
        <w:rPr>
          <w:szCs w:val="24"/>
        </w:rPr>
        <w:t>).</w:t>
      </w:r>
      <w:r w:rsidRPr="00375960">
        <w:rPr>
          <w:rFonts w:eastAsia="Calibri"/>
        </w:rPr>
        <w:t xml:space="preserve"> </w:t>
      </w:r>
      <w:bookmarkEnd w:id="3194"/>
    </w:p>
    <w:p w14:paraId="10F9FEF8" w14:textId="1FB9E878" w:rsidR="00E01AB3" w:rsidRPr="00375960" w:rsidRDefault="00E01AB3" w:rsidP="00E01AB3">
      <w:pPr>
        <w:pStyle w:val="Heading6"/>
        <w:numPr>
          <w:ilvl w:val="0"/>
          <w:numId w:val="0"/>
        </w:numPr>
        <w:rPr>
          <w:noProof w:val="0"/>
        </w:rPr>
      </w:pPr>
      <w:bookmarkStart w:id="3209" w:name="_Toc345074705"/>
      <w:bookmarkStart w:id="3210" w:name="_Toc514942340"/>
      <w:r w:rsidRPr="00375960">
        <w:rPr>
          <w:noProof w:val="0"/>
        </w:rPr>
        <w:t>6.3.1.D</w:t>
      </w:r>
      <w:ins w:id="3211" w:author="Andrea K. Fourquet" w:date="2018-07-18T00:58:00Z">
        <w:r w:rsidR="00FB5624">
          <w:rPr>
            <w:noProof w:val="0"/>
          </w:rPr>
          <w:t>2</w:t>
        </w:r>
      </w:ins>
      <w:r w:rsidRPr="00375960">
        <w:rPr>
          <w:noProof w:val="0"/>
        </w:rPr>
        <w:t>.5.4 Coded Vital Signs Section – Vital Signs Observation</w:t>
      </w:r>
      <w:bookmarkEnd w:id="3195"/>
      <w:bookmarkEnd w:id="3209"/>
      <w:r w:rsidRPr="00375960">
        <w:rPr>
          <w:noProof w:val="0"/>
        </w:rPr>
        <w:t xml:space="preserve"> Constraints</w:t>
      </w:r>
      <w:bookmarkEnd w:id="3210"/>
    </w:p>
    <w:p w14:paraId="61B73AB9" w14:textId="3A1EE423" w:rsidR="00E01AB3" w:rsidRPr="00375960" w:rsidRDefault="00E01AB3" w:rsidP="00E01AB3">
      <w:pPr>
        <w:pStyle w:val="BodyText"/>
      </w:pPr>
      <w:r w:rsidRPr="00375960">
        <w:t xml:space="preserve">The following </w:t>
      </w:r>
      <w:del w:id="3212" w:author="clevy pomegranate-econsulting.com" w:date="2018-06-30T15:52:00Z">
        <w:r w:rsidRPr="00375960" w:rsidDel="002004CA">
          <w:delText>additional Vital Signs</w:delText>
        </w:r>
      </w:del>
      <w:ins w:id="3213" w:author="clevy pomegranate-econsulting.com" w:date="2018-06-30T15:52:00Z">
        <w:r w:rsidR="002004CA">
          <w:t>additional vital sign observa</w:t>
        </w:r>
      </w:ins>
      <w:ins w:id="3214" w:author="clevy pomegranate-econsulting.com" w:date="2018-06-30T15:53:00Z">
        <w:r w:rsidR="002004CA">
          <w:t>tion entries</w:t>
        </w:r>
      </w:ins>
      <w:r w:rsidRPr="00375960">
        <w:t xml:space="preserve"> SHALL be supported using the LOINC codes</w:t>
      </w:r>
      <w:ins w:id="3215" w:author="clevy pomegranate-econsulting.com" w:date="2018-06-30T15:53:00Z">
        <w:r w:rsidR="002004CA">
          <w:t>,</w:t>
        </w:r>
      </w:ins>
      <w:ins w:id="3216" w:author="clevy pomegranate-econsulting.com" w:date="2018-06-30T15:54:00Z">
        <w:r w:rsidR="002004CA">
          <w:t xml:space="preserve"> </w:t>
        </w:r>
      </w:ins>
      <w:ins w:id="3217" w:author="clevy pomegranate-econsulting.com" w:date="2018-06-30T15:53:00Z">
        <w:r w:rsidR="002004CA">
          <w:t xml:space="preserve">with the </w:t>
        </w:r>
      </w:ins>
      <w:ins w:id="3218" w:author="clevy pomegranate-econsulting.com" w:date="2018-06-30T15:54:00Z">
        <w:r w:rsidR="002004CA">
          <w:t>specified</w:t>
        </w:r>
      </w:ins>
      <w:ins w:id="3219" w:author="clevy pomegranate-econsulting.com" w:date="2018-06-30T15:53:00Z">
        <w:r w:rsidR="002004CA">
          <w:t xml:space="preserve"> data types and unit</w:t>
        </w:r>
      </w:ins>
      <w:del w:id="3220" w:author="clevy pomegranate-econsulting.com" w:date="2018-06-30T15:53:00Z">
        <w:r w:rsidRPr="00375960" w:rsidDel="002004CA">
          <w:delText xml:space="preserve"> below</w:delText>
        </w:r>
      </w:del>
      <w:r w:rsidR="00375960">
        <w:t xml:space="preserve">. </w:t>
      </w:r>
      <w:r w:rsidRPr="00375960">
        <w:t xml:space="preserve">The Coded Vital </w:t>
      </w:r>
      <w:r w:rsidRPr="00375960">
        <w:lastRenderedPageBreak/>
        <w:t xml:space="preserve">Signs Section SHALL include </w:t>
      </w:r>
      <w:del w:id="3221" w:author="clevy pomegranate-econsulting.com" w:date="2018-06-30T15:56:00Z">
        <w:r w:rsidRPr="00375960" w:rsidDel="002004CA">
          <w:delText xml:space="preserve">a </w:delText>
        </w:r>
      </w:del>
      <w:ins w:id="3222" w:author="clevy pomegranate-econsulting.com" w:date="2018-06-30T15:56:00Z">
        <w:r w:rsidR="002004CA">
          <w:t xml:space="preserve">one or </w:t>
        </w:r>
      </w:ins>
      <w:ins w:id="3223" w:author="clevy pomegranate-econsulting.com" w:date="2018-06-30T15:57:00Z">
        <w:r w:rsidR="002004CA">
          <w:t>more</w:t>
        </w:r>
      </w:ins>
      <w:ins w:id="3224" w:author="clevy pomegranate-econsulting.com" w:date="2018-06-30T15:56:00Z">
        <w:r w:rsidR="002004CA" w:rsidRPr="00375960">
          <w:t xml:space="preserve"> </w:t>
        </w:r>
      </w:ins>
      <w:r w:rsidRPr="00375960">
        <w:t>Vital Signs Observation (templateID 1.3.6.1.4.1.19376.1.5.3.1.4.13.2 [PCC TF-2])</w:t>
      </w:r>
      <w:ins w:id="3225" w:author="clevy pomegranate-econsulting.com" w:date="2018-06-30T06:30:00Z">
        <w:r w:rsidR="00A45FFF">
          <w:t>.</w:t>
        </w:r>
      </w:ins>
      <w:del w:id="3226" w:author="clevy pomegranate-econsulting.com" w:date="2018-06-30T06:30:00Z">
        <w:r w:rsidRPr="00375960" w:rsidDel="00A45FFF">
          <w:delText xml:space="preserve"> encoding the concept in /code.</w:delText>
        </w:r>
      </w:del>
    </w:p>
    <w:p w14:paraId="4D54AD40" w14:textId="77777777" w:rsidR="00E01AB3" w:rsidRPr="00375960" w:rsidRDefault="00E01AB3" w:rsidP="00E01AB3">
      <w:pPr>
        <w:pStyle w:val="BodyText"/>
      </w:pPr>
    </w:p>
    <w:tbl>
      <w:tblPr>
        <w:tblW w:w="8900" w:type="dxa"/>
        <w:tblCellMar>
          <w:left w:w="0" w:type="dxa"/>
          <w:right w:w="0" w:type="dxa"/>
        </w:tblCellMar>
        <w:tblLook w:val="04A0" w:firstRow="1" w:lastRow="0" w:firstColumn="1" w:lastColumn="0" w:noHBand="0" w:noVBand="1"/>
        <w:tblPrChange w:id="3227" w:author="Andrea K. Fourquet" w:date="2018-07-15T22:19:00Z">
          <w:tblPr>
            <w:tblW w:w="8900" w:type="dxa"/>
            <w:tblCellMar>
              <w:left w:w="0" w:type="dxa"/>
              <w:right w:w="0" w:type="dxa"/>
            </w:tblCellMar>
            <w:tblLook w:val="04A0" w:firstRow="1" w:lastRow="0" w:firstColumn="1" w:lastColumn="0" w:noHBand="0" w:noVBand="1"/>
          </w:tblPr>
        </w:tblPrChange>
      </w:tblPr>
      <w:tblGrid>
        <w:gridCol w:w="1165"/>
        <w:gridCol w:w="4945"/>
        <w:gridCol w:w="1350"/>
        <w:gridCol w:w="90"/>
        <w:gridCol w:w="1350"/>
        <w:tblGridChange w:id="3228">
          <w:tblGrid>
            <w:gridCol w:w="1165"/>
            <w:gridCol w:w="4945"/>
            <w:gridCol w:w="1350"/>
            <w:gridCol w:w="90"/>
            <w:gridCol w:w="1350"/>
          </w:tblGrid>
        </w:tblGridChange>
      </w:tblGrid>
      <w:tr w:rsidR="00E01AB3" w:rsidRPr="00375960" w14:paraId="53239B21" w14:textId="77777777" w:rsidTr="003C65B9">
        <w:trPr>
          <w:tblHeader/>
          <w:trPrChange w:id="3229" w:author="Andrea K. Fourquet" w:date="2018-07-15T22:19:00Z">
            <w:trPr>
              <w:tblHeader/>
            </w:trPr>
          </w:trPrChange>
        </w:trPr>
        <w:tc>
          <w:tcPr>
            <w:tcW w:w="1165" w:type="dxa"/>
            <w:tcBorders>
              <w:top w:val="single" w:sz="8" w:space="0" w:color="auto"/>
              <w:left w:val="single" w:sz="8" w:space="0" w:color="auto"/>
              <w:bottom w:val="single" w:sz="8" w:space="0" w:color="auto"/>
              <w:right w:val="single" w:sz="4" w:space="0" w:color="auto"/>
            </w:tcBorders>
            <w:shd w:val="clear" w:color="auto" w:fill="D9D9D9" w:themeFill="background1" w:themeFillShade="D9"/>
            <w:tcMar>
              <w:top w:w="0" w:type="dxa"/>
              <w:left w:w="108" w:type="dxa"/>
              <w:bottom w:w="0" w:type="dxa"/>
              <w:right w:w="108" w:type="dxa"/>
            </w:tcMar>
            <w:hideMark/>
            <w:tcPrChange w:id="3230" w:author="Andrea K. Fourquet" w:date="2018-07-15T22:19:00Z">
              <w:tcPr>
                <w:tcW w:w="116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tcPrChange>
          </w:tcPr>
          <w:p w14:paraId="448750E8" w14:textId="77777777" w:rsidR="00E01AB3" w:rsidRPr="009B73AF" w:rsidRDefault="00E01AB3" w:rsidP="00E7637C">
            <w:pPr>
              <w:pStyle w:val="TableEntryHeader"/>
            </w:pPr>
            <w:r w:rsidRPr="009B73AF">
              <w:t>LOINC</w:t>
            </w:r>
          </w:p>
        </w:tc>
        <w:tc>
          <w:tcPr>
            <w:tcW w:w="4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Change w:id="3231" w:author="Andrea K. Fourquet" w:date="2018-07-15T22:19:00Z">
              <w:tcPr>
                <w:tcW w:w="494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tcPrChange>
          </w:tcPr>
          <w:p w14:paraId="1637BA43" w14:textId="77777777" w:rsidR="00E01AB3" w:rsidRPr="009B73AF" w:rsidRDefault="00E01AB3" w:rsidP="00E7637C">
            <w:pPr>
              <w:pStyle w:val="TableEntryHeader"/>
            </w:pPr>
            <w:r w:rsidRPr="009B73AF">
              <w:t>Description</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Change w:id="3232" w:author="Andrea K. Fourquet" w:date="2018-07-15T22:19:00Z">
              <w:tcPr>
                <w:tcW w:w="1440" w:type="dxa"/>
                <w:gridSpan w:val="2"/>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tcPrChange>
          </w:tcPr>
          <w:p w14:paraId="72F157FB" w14:textId="77777777" w:rsidR="00E01AB3" w:rsidRPr="009B73AF" w:rsidRDefault="00E01AB3" w:rsidP="00E7637C">
            <w:pPr>
              <w:pStyle w:val="TableEntryHeader"/>
            </w:pPr>
            <w:r w:rsidRPr="009B73AF">
              <w:t>Units</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Change w:id="3233" w:author="Andrea K. Fourquet" w:date="2018-07-15T22:19:00Z">
              <w:tcPr>
                <w:tcW w:w="135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tcPrChange>
          </w:tcPr>
          <w:p w14:paraId="2FC92881" w14:textId="77777777" w:rsidR="00E01AB3" w:rsidRPr="009B73AF" w:rsidRDefault="00E01AB3" w:rsidP="00E7637C">
            <w:pPr>
              <w:pStyle w:val="TableEntryHeader"/>
            </w:pPr>
            <w:r w:rsidRPr="009B73AF">
              <w:t xml:space="preserve">Type </w:t>
            </w:r>
          </w:p>
        </w:tc>
      </w:tr>
      <w:tr w:rsidR="003C65B9" w:rsidRPr="00375960" w14:paraId="5EF01C13" w14:textId="77777777" w:rsidTr="003C65B9">
        <w:trPr>
          <w:trHeight w:val="552"/>
          <w:trPrChange w:id="3234" w:author="Andrea K. Fourquet" w:date="2018-07-15T22:19:00Z">
            <w:trPr>
              <w:trHeight w:val="552"/>
            </w:trPr>
          </w:trPrChange>
        </w:trPr>
        <w:tc>
          <w:tcPr>
            <w:tcW w:w="1165" w:type="dxa"/>
            <w:tcBorders>
              <w:top w:val="nil"/>
              <w:left w:val="single" w:sz="8" w:space="0" w:color="auto"/>
              <w:bottom w:val="single" w:sz="4" w:space="0" w:color="auto"/>
              <w:right w:val="single" w:sz="4" w:space="0" w:color="auto"/>
            </w:tcBorders>
            <w:tcMar>
              <w:top w:w="0" w:type="dxa"/>
              <w:left w:w="108" w:type="dxa"/>
              <w:bottom w:w="0" w:type="dxa"/>
              <w:right w:w="108" w:type="dxa"/>
            </w:tcMar>
            <w:hideMark/>
            <w:tcPrChange w:id="3235" w:author="Andrea K. Fourquet" w:date="2018-07-15T22:19:00Z">
              <w:tcPr>
                <w:tcW w:w="1165" w:type="dxa"/>
                <w:tcBorders>
                  <w:top w:val="nil"/>
                  <w:left w:val="single" w:sz="8" w:space="0" w:color="auto"/>
                  <w:bottom w:val="single" w:sz="4" w:space="0" w:color="auto"/>
                  <w:right w:val="single" w:sz="4" w:space="0" w:color="auto"/>
                </w:tcBorders>
                <w:tcMar>
                  <w:top w:w="0" w:type="dxa"/>
                  <w:left w:w="108" w:type="dxa"/>
                  <w:bottom w:w="0" w:type="dxa"/>
                  <w:right w:w="108" w:type="dxa"/>
                </w:tcMar>
                <w:hideMark/>
              </w:tcPr>
            </w:tcPrChange>
          </w:tcPr>
          <w:p w14:paraId="180318A8" w14:textId="77777777" w:rsidR="003C65B9" w:rsidRPr="00375960" w:rsidRDefault="003C65B9" w:rsidP="00E7637C">
            <w:pPr>
              <w:pStyle w:val="TableEntry"/>
            </w:pPr>
            <w:r w:rsidRPr="00375960">
              <w:t>8478-0</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Change w:id="3236" w:author="Andrea K. Fourquet" w:date="2018-07-15T22:19: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tcPrChange>
          </w:tcPr>
          <w:p w14:paraId="49D5AC70" w14:textId="77777777" w:rsidR="003C65B9" w:rsidRPr="00375960" w:rsidRDefault="003C65B9" w:rsidP="00E7637C">
            <w:pPr>
              <w:pStyle w:val="TableEntry"/>
            </w:pPr>
            <w:r w:rsidRPr="00375960">
              <w:t>MEAN ARTERIAL PRESSURE</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237" w:author="Andrea K. Fourquet" w:date="2018-07-15T22:19: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25452280" w14:textId="55EE9493" w:rsidR="003C65B9" w:rsidRPr="00375960" w:rsidRDefault="003C65B9" w:rsidP="00E7637C">
            <w:pPr>
              <w:pStyle w:val="TableEntry"/>
            </w:pPr>
            <w:del w:id="3238" w:author="Andrea K. Fourquet" w:date="2018-07-15T22:14:00Z">
              <w:r w:rsidRPr="00375960" w:rsidDel="00B67BD5">
                <w:delText>mm[Hg]</w:delText>
              </w:r>
            </w:del>
            <w:ins w:id="3239" w:author="Andrea K. Fourquet" w:date="2018-07-15T22:21:00Z">
              <w:r w:rsidR="00561FDD">
                <w:t xml:space="preserve"> mm[Hg]</w:t>
              </w:r>
            </w:ins>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Change w:id="3240" w:author="Andrea K. Fourquet" w:date="2018-07-15T22:19:00Z">
              <w:tcPr>
                <w:tcW w:w="1350" w:type="dxa"/>
                <w:tcBorders>
                  <w:top w:val="nil"/>
                  <w:left w:val="single" w:sz="4" w:space="0" w:color="auto"/>
                  <w:right w:val="single" w:sz="8" w:space="0" w:color="auto"/>
                </w:tcBorders>
                <w:tcMar>
                  <w:top w:w="0" w:type="dxa"/>
                  <w:left w:w="108" w:type="dxa"/>
                  <w:bottom w:w="0" w:type="dxa"/>
                  <w:right w:w="108" w:type="dxa"/>
                </w:tcMar>
                <w:hideMark/>
              </w:tcPr>
            </w:tcPrChange>
          </w:tcPr>
          <w:p w14:paraId="68494BDC" w14:textId="77777777" w:rsidR="003C65B9" w:rsidRPr="00375960" w:rsidRDefault="003C65B9" w:rsidP="00E7637C">
            <w:pPr>
              <w:pStyle w:val="TableEntry"/>
            </w:pPr>
            <w:r w:rsidRPr="00375960">
              <w:t xml:space="preserve">PQ </w:t>
            </w:r>
          </w:p>
        </w:tc>
      </w:tr>
      <w:tr w:rsidR="00B97EDF" w:rsidRPr="00375960" w14:paraId="202983E7" w14:textId="77777777" w:rsidTr="00BC0653">
        <w:tc>
          <w:tcPr>
            <w:tcW w:w="1165" w:type="dxa"/>
            <w:tcBorders>
              <w:top w:val="single" w:sz="4" w:space="0" w:color="auto"/>
              <w:left w:val="single" w:sz="8" w:space="0" w:color="auto"/>
              <w:bottom w:val="single" w:sz="8" w:space="0" w:color="auto"/>
              <w:right w:val="single" w:sz="4" w:space="0" w:color="auto"/>
            </w:tcBorders>
            <w:tcMar>
              <w:top w:w="0" w:type="dxa"/>
              <w:left w:w="108" w:type="dxa"/>
              <w:bottom w:w="0" w:type="dxa"/>
              <w:right w:w="108" w:type="dxa"/>
            </w:tcMar>
            <w:tcPrChange w:id="3241" w:author="Andrea K. Fourquet" w:date="2018-07-15T22:23:00Z">
              <w:tcPr>
                <w:tcW w:w="1165" w:type="dxa"/>
                <w:tcBorders>
                  <w:top w:val="single" w:sz="4" w:space="0" w:color="auto"/>
                  <w:left w:val="single" w:sz="8" w:space="0" w:color="auto"/>
                  <w:bottom w:val="single" w:sz="8" w:space="0" w:color="auto"/>
                  <w:right w:val="single" w:sz="4" w:space="0" w:color="auto"/>
                </w:tcBorders>
                <w:tcMar>
                  <w:top w:w="0" w:type="dxa"/>
                  <w:left w:w="108" w:type="dxa"/>
                  <w:bottom w:w="0" w:type="dxa"/>
                  <w:right w:w="108" w:type="dxa"/>
                </w:tcMar>
              </w:tcPr>
            </w:tcPrChange>
          </w:tcPr>
          <w:p w14:paraId="1FB5DC81" w14:textId="77777777" w:rsidR="00B97EDF" w:rsidRPr="00375960" w:rsidRDefault="00B97EDF" w:rsidP="00B97EDF">
            <w:pPr>
              <w:pStyle w:val="TableEntry"/>
            </w:pPr>
            <w:r w:rsidRPr="00375960">
              <w:t>19889-5</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242"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1ED909FF" w14:textId="77777777" w:rsidR="00B97EDF" w:rsidRPr="00375960" w:rsidRDefault="00B97EDF" w:rsidP="00B97EDF">
            <w:pPr>
              <w:pStyle w:val="TableEntry"/>
            </w:pPr>
            <w:r w:rsidRPr="00375960">
              <w:t>END TITLE CARBON DIOXIDE (ETCO2)</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243"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076139E8" w14:textId="458FD70C" w:rsidR="00B97EDF" w:rsidRPr="00375960" w:rsidRDefault="00B97EDF" w:rsidP="00B97EDF">
            <w:pPr>
              <w:pStyle w:val="TableEntry"/>
            </w:pPr>
            <w:del w:id="3244" w:author="Andrea K. Fourquet" w:date="2018-07-15T22:14:00Z">
              <w:r w:rsidDel="00B67BD5">
                <w:delText>%</w:delText>
              </w:r>
            </w:del>
            <w:ins w:id="3245" w:author="Andrea K. Fourquet" w:date="2018-07-15T22:22:00Z">
              <w:r>
                <w:t>%</w:t>
              </w:r>
            </w:ins>
          </w:p>
        </w:tc>
        <w:tc>
          <w:tcPr>
            <w:tcW w:w="1350" w:type="dxa"/>
            <w:tcBorders>
              <w:top w:val="single" w:sz="4" w:space="0" w:color="auto"/>
              <w:left w:val="single" w:sz="4" w:space="0" w:color="auto"/>
              <w:bottom w:val="single" w:sz="4" w:space="0" w:color="auto"/>
              <w:right w:val="single" w:sz="4" w:space="0" w:color="auto"/>
            </w:tcBorders>
            <w:tcPrChange w:id="3246" w:author="Andrea K. Fourquet" w:date="2018-07-15T22:23:00Z">
              <w:tcPr>
                <w:tcW w:w="1350" w:type="dxa"/>
                <w:tcBorders>
                  <w:left w:val="single" w:sz="4" w:space="0" w:color="auto"/>
                  <w:right w:val="single" w:sz="8" w:space="0" w:color="auto"/>
                </w:tcBorders>
                <w:vAlign w:val="center"/>
              </w:tcPr>
            </w:tcPrChange>
          </w:tcPr>
          <w:p w14:paraId="37F72A96" w14:textId="6A5B90BD" w:rsidR="00B97EDF" w:rsidRPr="00375960" w:rsidRDefault="00B97EDF" w:rsidP="00B97EDF">
            <w:ins w:id="3247" w:author="Andrea K. Fourquet" w:date="2018-07-15T22:23:00Z">
              <w:r w:rsidRPr="00CB2246">
                <w:t xml:space="preserve">PQ </w:t>
              </w:r>
            </w:ins>
          </w:p>
        </w:tc>
      </w:tr>
      <w:tr w:rsidR="00B97EDF" w:rsidRPr="00375960" w14:paraId="4D0AAC9A" w14:textId="77777777" w:rsidTr="00BC0653">
        <w:tc>
          <w:tcPr>
            <w:tcW w:w="1165" w:type="dxa"/>
            <w:tcBorders>
              <w:top w:val="nil"/>
              <w:left w:val="single" w:sz="8" w:space="0" w:color="auto"/>
              <w:bottom w:val="single" w:sz="4" w:space="0" w:color="auto"/>
              <w:right w:val="single" w:sz="4" w:space="0" w:color="auto"/>
            </w:tcBorders>
            <w:tcMar>
              <w:top w:w="0" w:type="dxa"/>
              <w:left w:w="108" w:type="dxa"/>
              <w:bottom w:w="0" w:type="dxa"/>
              <w:right w:w="108" w:type="dxa"/>
            </w:tcMar>
            <w:tcPrChange w:id="3248" w:author="Andrea K. Fourquet" w:date="2018-07-15T22:23:00Z">
              <w:tcPr>
                <w:tcW w:w="1165" w:type="dxa"/>
                <w:tcBorders>
                  <w:top w:val="nil"/>
                  <w:left w:val="single" w:sz="8" w:space="0" w:color="auto"/>
                  <w:bottom w:val="single" w:sz="4" w:space="0" w:color="auto"/>
                  <w:right w:val="single" w:sz="4" w:space="0" w:color="auto"/>
                </w:tcBorders>
                <w:tcMar>
                  <w:top w:w="0" w:type="dxa"/>
                  <w:left w:w="108" w:type="dxa"/>
                  <w:bottom w:w="0" w:type="dxa"/>
                  <w:right w:w="108" w:type="dxa"/>
                </w:tcMar>
              </w:tcPr>
            </w:tcPrChange>
          </w:tcPr>
          <w:p w14:paraId="73B5EC5D" w14:textId="77777777" w:rsidR="00B97EDF" w:rsidRPr="00375960" w:rsidRDefault="00B97EDF" w:rsidP="00B97EDF">
            <w:pPr>
              <w:pStyle w:val="TableEntry"/>
            </w:pPr>
            <w:r w:rsidRPr="00375960">
              <w:t>20563-3</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249"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25399583" w14:textId="77777777" w:rsidR="00B97EDF" w:rsidRPr="00375960" w:rsidRDefault="00B97EDF" w:rsidP="00B97EDF">
            <w:pPr>
              <w:pStyle w:val="TableEntry"/>
            </w:pPr>
            <w:r w:rsidRPr="00375960">
              <w:t>CARBON MONOXIDE (CO)</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250"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2D298175" w14:textId="6F29C310" w:rsidR="00B97EDF" w:rsidRPr="00375960" w:rsidRDefault="00B97EDF" w:rsidP="00B97EDF">
            <w:pPr>
              <w:pStyle w:val="TableEntry"/>
            </w:pPr>
            <w:ins w:id="3251" w:author="Andrea K. Fourquet" w:date="2018-07-15T22:22:00Z">
              <w:r>
                <w:t>%</w:t>
              </w:r>
            </w:ins>
          </w:p>
        </w:tc>
        <w:tc>
          <w:tcPr>
            <w:tcW w:w="1350" w:type="dxa"/>
            <w:tcBorders>
              <w:top w:val="single" w:sz="4" w:space="0" w:color="auto"/>
              <w:left w:val="single" w:sz="4" w:space="0" w:color="auto"/>
              <w:bottom w:val="single" w:sz="4" w:space="0" w:color="auto"/>
              <w:right w:val="single" w:sz="4" w:space="0" w:color="auto"/>
            </w:tcBorders>
            <w:tcPrChange w:id="3252" w:author="Andrea K. Fourquet" w:date="2018-07-15T22:23:00Z">
              <w:tcPr>
                <w:tcW w:w="1350" w:type="dxa"/>
                <w:tcBorders>
                  <w:left w:val="single" w:sz="4" w:space="0" w:color="auto"/>
                  <w:right w:val="single" w:sz="8" w:space="0" w:color="auto"/>
                </w:tcBorders>
                <w:vAlign w:val="center"/>
              </w:tcPr>
            </w:tcPrChange>
          </w:tcPr>
          <w:p w14:paraId="2C582831" w14:textId="55CC8591" w:rsidR="00B97EDF" w:rsidRPr="00375960" w:rsidRDefault="00B97EDF" w:rsidP="00B97EDF">
            <w:ins w:id="3253" w:author="Andrea K. Fourquet" w:date="2018-07-15T22:23:00Z">
              <w:r w:rsidRPr="00CB2246">
                <w:t xml:space="preserve">PQ </w:t>
              </w:r>
            </w:ins>
          </w:p>
        </w:tc>
      </w:tr>
      <w:tr w:rsidR="00B97EDF" w:rsidRPr="00375960" w14:paraId="2C9A87DB" w14:textId="77777777" w:rsidTr="00BC0653">
        <w:trPr>
          <w:trHeight w:val="210"/>
          <w:trPrChange w:id="3254" w:author="Andrea K. Fourquet" w:date="2018-07-15T22:23:00Z">
            <w:trPr>
              <w:trHeight w:val="210"/>
            </w:trPr>
          </w:trPrChange>
        </w:trPr>
        <w:tc>
          <w:tcPr>
            <w:tcW w:w="11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Change w:id="3255" w:author="Andrea K. Fourquet" w:date="2018-07-15T22:23:00Z">
              <w:tcPr>
                <w:tcW w:w="11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tcPrChange>
          </w:tcPr>
          <w:p w14:paraId="2D8C70C1" w14:textId="77777777" w:rsidR="00B97EDF" w:rsidRPr="00375960" w:rsidRDefault="00B97EDF" w:rsidP="00B97EDF">
            <w:pPr>
              <w:pStyle w:val="TableEntry"/>
            </w:pPr>
            <w:r w:rsidRPr="00375960">
              <w:t>2339-0</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Change w:id="3256"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tcPrChange>
          </w:tcPr>
          <w:p w14:paraId="7FCE69A9" w14:textId="77777777" w:rsidR="00B97EDF" w:rsidRPr="00375960" w:rsidRDefault="00B97EDF" w:rsidP="00B97EDF">
            <w:pPr>
              <w:pStyle w:val="TableEntry"/>
            </w:pPr>
            <w:r w:rsidRPr="00375960">
              <w:t xml:space="preserve">BLOOD GLUCOSE LEVEL </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257"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2CB87886" w14:textId="6A2928F2" w:rsidR="00B97EDF" w:rsidRPr="00375960" w:rsidRDefault="00B97EDF" w:rsidP="00B97EDF">
            <w:pPr>
              <w:pStyle w:val="TableEntry"/>
            </w:pPr>
            <w:del w:id="3258" w:author="Andrea K. Fourquet" w:date="2018-07-15T22:14:00Z">
              <w:r w:rsidRPr="00375960" w:rsidDel="00B67BD5">
                <w:delText xml:space="preserve">mg/dl </w:delText>
              </w:r>
            </w:del>
            <w:ins w:id="3259" w:author="Andrea K. Fourquet" w:date="2018-07-15T22:22:00Z">
              <w:r>
                <w:t>mg/dl</w:t>
              </w:r>
            </w:ins>
          </w:p>
        </w:tc>
        <w:tc>
          <w:tcPr>
            <w:tcW w:w="1350" w:type="dxa"/>
            <w:tcBorders>
              <w:top w:val="single" w:sz="4" w:space="0" w:color="auto"/>
              <w:left w:val="single" w:sz="4" w:space="0" w:color="auto"/>
              <w:bottom w:val="single" w:sz="4" w:space="0" w:color="auto"/>
              <w:right w:val="single" w:sz="4" w:space="0" w:color="auto"/>
            </w:tcBorders>
            <w:hideMark/>
            <w:tcPrChange w:id="3260" w:author="Andrea K. Fourquet" w:date="2018-07-15T22:23:00Z">
              <w:tcPr>
                <w:tcW w:w="1350" w:type="dxa"/>
                <w:tcBorders>
                  <w:top w:val="single" w:sz="4" w:space="0" w:color="auto"/>
                  <w:left w:val="single" w:sz="4" w:space="0" w:color="auto"/>
                  <w:bottom w:val="single" w:sz="4" w:space="0" w:color="auto"/>
                  <w:right w:val="single" w:sz="4" w:space="0" w:color="auto"/>
                </w:tcBorders>
                <w:vAlign w:val="center"/>
                <w:hideMark/>
              </w:tcPr>
            </w:tcPrChange>
          </w:tcPr>
          <w:p w14:paraId="3BF47789" w14:textId="222CDC87" w:rsidR="00B97EDF" w:rsidRPr="00375960" w:rsidRDefault="00B97EDF" w:rsidP="00B97EDF">
            <w:ins w:id="3261" w:author="Andrea K. Fourquet" w:date="2018-07-15T22:23:00Z">
              <w:r w:rsidRPr="00CB2246">
                <w:t xml:space="preserve">PQ </w:t>
              </w:r>
            </w:ins>
          </w:p>
        </w:tc>
      </w:tr>
      <w:tr w:rsidR="00B97EDF" w:rsidRPr="00375960" w:rsidDel="003C65B9" w14:paraId="7EE4DB2F" w14:textId="24FA5DF9" w:rsidTr="00BC0653">
        <w:trPr>
          <w:trHeight w:val="210"/>
          <w:del w:id="3262" w:author="Andrea K. Fourquet" w:date="2018-07-15T22:21:00Z"/>
          <w:trPrChange w:id="3263" w:author="Andrea K. Fourquet" w:date="2018-07-15T22:23:00Z">
            <w:trPr>
              <w:trHeight w:val="210"/>
            </w:trPr>
          </w:trPrChange>
        </w:trPr>
        <w:tc>
          <w:tcPr>
            <w:tcW w:w="11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264" w:author="Andrea K. Fourquet" w:date="2018-07-15T22:23:00Z">
              <w:tcPr>
                <w:tcW w:w="11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21E77D9E" w14:textId="520750BB" w:rsidR="00B97EDF" w:rsidRPr="00375960" w:rsidDel="003C65B9" w:rsidRDefault="00B97EDF" w:rsidP="00B97EDF">
            <w:pPr>
              <w:pStyle w:val="TableEntry"/>
              <w:rPr>
                <w:del w:id="3265" w:author="Andrea K. Fourquet" w:date="2018-07-15T22:21:00Z"/>
              </w:rPr>
            </w:pP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266"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48CAD50A" w14:textId="7DB0EB33" w:rsidR="00B97EDF" w:rsidRPr="00375960" w:rsidDel="003C65B9" w:rsidRDefault="00B97EDF" w:rsidP="00B97EDF">
            <w:pPr>
              <w:pStyle w:val="TableEntry"/>
              <w:rPr>
                <w:del w:id="3267" w:author="Andrea K. Fourquet" w:date="2018-07-15T22:21:00Z"/>
              </w:rPr>
            </w:pP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268"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285BB4C7" w14:textId="073BF87F" w:rsidR="00B97EDF" w:rsidRPr="00375960" w:rsidDel="003C65B9" w:rsidRDefault="00B97EDF" w:rsidP="00B97EDF">
            <w:pPr>
              <w:pStyle w:val="TableEntry"/>
              <w:rPr>
                <w:del w:id="3269" w:author="Andrea K. Fourquet" w:date="2018-07-15T22:21:00Z"/>
              </w:rPr>
            </w:pPr>
          </w:p>
        </w:tc>
        <w:tc>
          <w:tcPr>
            <w:tcW w:w="1350" w:type="dxa"/>
            <w:tcBorders>
              <w:top w:val="single" w:sz="4" w:space="0" w:color="auto"/>
              <w:left w:val="single" w:sz="4" w:space="0" w:color="auto"/>
              <w:bottom w:val="single" w:sz="4" w:space="0" w:color="auto"/>
              <w:right w:val="single" w:sz="4" w:space="0" w:color="auto"/>
            </w:tcBorders>
            <w:tcPrChange w:id="3270" w:author="Andrea K. Fourquet" w:date="2018-07-15T22:23:00Z">
              <w:tcPr>
                <w:tcW w:w="1350" w:type="dxa"/>
                <w:tcBorders>
                  <w:top w:val="single" w:sz="4" w:space="0" w:color="auto"/>
                  <w:left w:val="single" w:sz="4" w:space="0" w:color="auto"/>
                  <w:bottom w:val="single" w:sz="4" w:space="0" w:color="auto"/>
                  <w:right w:val="single" w:sz="4" w:space="0" w:color="auto"/>
                </w:tcBorders>
                <w:vAlign w:val="center"/>
              </w:tcPr>
            </w:tcPrChange>
          </w:tcPr>
          <w:p w14:paraId="61330F75" w14:textId="06E4EDB1" w:rsidR="00B97EDF" w:rsidRPr="00375960" w:rsidDel="003C65B9" w:rsidRDefault="00B97EDF" w:rsidP="00B97EDF">
            <w:pPr>
              <w:rPr>
                <w:del w:id="3271" w:author="Andrea K. Fourquet" w:date="2018-07-15T22:21:00Z"/>
              </w:rPr>
            </w:pPr>
          </w:p>
        </w:tc>
      </w:tr>
      <w:tr w:rsidR="00B97EDF" w:rsidRPr="00375960" w14:paraId="6AE31C57" w14:textId="77777777" w:rsidTr="00BC0653">
        <w:tc>
          <w:tcPr>
            <w:tcW w:w="1165" w:type="dxa"/>
            <w:tcBorders>
              <w:top w:val="single" w:sz="4" w:space="0" w:color="auto"/>
              <w:left w:val="single" w:sz="8" w:space="0" w:color="auto"/>
              <w:bottom w:val="single" w:sz="8" w:space="0" w:color="auto"/>
              <w:right w:val="single" w:sz="4" w:space="0" w:color="auto"/>
            </w:tcBorders>
            <w:tcMar>
              <w:top w:w="0" w:type="dxa"/>
              <w:left w:w="108" w:type="dxa"/>
              <w:bottom w:w="0" w:type="dxa"/>
              <w:right w:w="108" w:type="dxa"/>
            </w:tcMar>
            <w:tcPrChange w:id="3272" w:author="Andrea K. Fourquet" w:date="2018-07-15T22:23:00Z">
              <w:tcPr>
                <w:tcW w:w="1165" w:type="dxa"/>
                <w:tcBorders>
                  <w:top w:val="single" w:sz="4" w:space="0" w:color="auto"/>
                  <w:left w:val="single" w:sz="8" w:space="0" w:color="auto"/>
                  <w:bottom w:val="single" w:sz="8" w:space="0" w:color="auto"/>
                  <w:right w:val="single" w:sz="4" w:space="0" w:color="auto"/>
                </w:tcBorders>
                <w:tcMar>
                  <w:top w:w="0" w:type="dxa"/>
                  <w:left w:w="108" w:type="dxa"/>
                  <w:bottom w:w="0" w:type="dxa"/>
                  <w:right w:w="108" w:type="dxa"/>
                </w:tcMar>
              </w:tcPr>
            </w:tcPrChange>
          </w:tcPr>
          <w:p w14:paraId="3F5AA22B" w14:textId="77777777" w:rsidR="00B97EDF" w:rsidRPr="00375960" w:rsidRDefault="00B97EDF" w:rsidP="00B97EDF">
            <w:pPr>
              <w:pStyle w:val="TableEntry"/>
            </w:pPr>
            <w:r w:rsidRPr="00375960">
              <w:t>9267-6</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273"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130C1BA6" w14:textId="77777777" w:rsidR="00B97EDF" w:rsidRPr="00375960" w:rsidRDefault="00B97EDF" w:rsidP="00B97EDF">
            <w:pPr>
              <w:pStyle w:val="TableEntry"/>
            </w:pPr>
            <w:r w:rsidRPr="00375960">
              <w:t>GLASGOW COMA SCORE-EYE</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274"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528D627B" w14:textId="5EF64D3E" w:rsidR="00B97EDF" w:rsidRPr="00375960" w:rsidRDefault="00B97EDF" w:rsidP="00B97EDF">
            <w:pPr>
              <w:pStyle w:val="TableEntry"/>
            </w:pPr>
            <w:del w:id="3275" w:author="Andrea K. Fourquet" w:date="2018-07-15T22:14:00Z">
              <w:r w:rsidRPr="00375960" w:rsidDel="00B67BD5">
                <w:delText>n/a</w:delText>
              </w:r>
            </w:del>
            <w:ins w:id="3276" w:author="Andrea K. Fourquet" w:date="2018-07-15T22:22:00Z">
              <w:r>
                <w:t>n/a</w:t>
              </w:r>
            </w:ins>
          </w:p>
        </w:tc>
        <w:tc>
          <w:tcPr>
            <w:tcW w:w="1350" w:type="dxa"/>
            <w:tcBorders>
              <w:top w:val="single" w:sz="4" w:space="0" w:color="auto"/>
              <w:left w:val="single" w:sz="4" w:space="0" w:color="auto"/>
              <w:bottom w:val="single" w:sz="4" w:space="0" w:color="auto"/>
              <w:right w:val="single" w:sz="4" w:space="0" w:color="auto"/>
            </w:tcBorders>
            <w:tcPrChange w:id="3277" w:author="Andrea K. Fourquet" w:date="2018-07-15T22:23:00Z">
              <w:tcPr>
                <w:tcW w:w="1350" w:type="dxa"/>
                <w:tcBorders>
                  <w:left w:val="single" w:sz="4" w:space="0" w:color="auto"/>
                  <w:right w:val="single" w:sz="8" w:space="0" w:color="auto"/>
                </w:tcBorders>
                <w:vAlign w:val="center"/>
              </w:tcPr>
            </w:tcPrChange>
          </w:tcPr>
          <w:p w14:paraId="1507E4D9" w14:textId="710192A2" w:rsidR="00B97EDF" w:rsidRPr="00375960" w:rsidRDefault="00B97EDF" w:rsidP="00B97EDF">
            <w:ins w:id="3278" w:author="Andrea K. Fourquet" w:date="2018-07-15T22:23:00Z">
              <w:r w:rsidRPr="00CB2246">
                <w:t xml:space="preserve">PQ </w:t>
              </w:r>
            </w:ins>
          </w:p>
        </w:tc>
      </w:tr>
      <w:tr w:rsidR="00B97EDF" w:rsidRPr="00375960" w14:paraId="00C64C20" w14:textId="77777777" w:rsidTr="00BC0653">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Change w:id="3279" w:author="Andrea K. Fourquet" w:date="2018-07-15T22:23:00Z">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tcPrChange>
          </w:tcPr>
          <w:p w14:paraId="25C328B2" w14:textId="77777777" w:rsidR="00B97EDF" w:rsidRPr="00375960" w:rsidRDefault="00B97EDF" w:rsidP="00B97EDF">
            <w:pPr>
              <w:pStyle w:val="TableEntry"/>
            </w:pPr>
            <w:r w:rsidRPr="00375960">
              <w:t>9268-4</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280"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4AFD0E81" w14:textId="77777777" w:rsidR="00B97EDF" w:rsidRPr="00375960" w:rsidRDefault="00B97EDF" w:rsidP="00B97EDF">
            <w:pPr>
              <w:pStyle w:val="TableEntry"/>
            </w:pPr>
            <w:r w:rsidRPr="00375960">
              <w:t>GLASGOW MOTOR</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281"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69223C88" w14:textId="0DFF887F" w:rsidR="00B97EDF" w:rsidRPr="00375960" w:rsidRDefault="00B97EDF" w:rsidP="00B97EDF">
            <w:pPr>
              <w:pStyle w:val="xtableentry"/>
            </w:pPr>
            <w:ins w:id="3282" w:author="Andrea K. Fourquet" w:date="2018-07-15T22:23:00Z">
              <w:r w:rsidRPr="00A44423">
                <w:t>n/a</w:t>
              </w:r>
            </w:ins>
          </w:p>
        </w:tc>
        <w:tc>
          <w:tcPr>
            <w:tcW w:w="1350" w:type="dxa"/>
            <w:tcBorders>
              <w:top w:val="single" w:sz="4" w:space="0" w:color="auto"/>
              <w:left w:val="single" w:sz="4" w:space="0" w:color="auto"/>
              <w:bottom w:val="single" w:sz="4" w:space="0" w:color="auto"/>
              <w:right w:val="single" w:sz="4" w:space="0" w:color="auto"/>
            </w:tcBorders>
            <w:tcPrChange w:id="3283" w:author="Andrea K. Fourquet" w:date="2018-07-15T22:23:00Z">
              <w:tcPr>
                <w:tcW w:w="1350" w:type="dxa"/>
                <w:tcBorders>
                  <w:left w:val="single" w:sz="4" w:space="0" w:color="auto"/>
                  <w:right w:val="single" w:sz="8" w:space="0" w:color="auto"/>
                </w:tcBorders>
                <w:vAlign w:val="center"/>
              </w:tcPr>
            </w:tcPrChange>
          </w:tcPr>
          <w:p w14:paraId="61792D28" w14:textId="64633ED8" w:rsidR="00B97EDF" w:rsidRPr="00375960" w:rsidRDefault="00B97EDF" w:rsidP="00B97EDF">
            <w:ins w:id="3284" w:author="Andrea K. Fourquet" w:date="2018-07-15T22:23:00Z">
              <w:r w:rsidRPr="00CB2246">
                <w:t xml:space="preserve">PQ </w:t>
              </w:r>
            </w:ins>
          </w:p>
        </w:tc>
      </w:tr>
      <w:tr w:rsidR="00B97EDF" w:rsidRPr="00375960" w14:paraId="2D5C04E7" w14:textId="77777777" w:rsidTr="00BC0653">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Change w:id="3285" w:author="Andrea K. Fourquet" w:date="2018-07-15T22:23:00Z">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tcPrChange>
          </w:tcPr>
          <w:p w14:paraId="52630D03" w14:textId="77777777" w:rsidR="00B97EDF" w:rsidRPr="00375960" w:rsidRDefault="00B97EDF" w:rsidP="00B97EDF">
            <w:pPr>
              <w:pStyle w:val="TableEntry"/>
            </w:pPr>
            <w:r w:rsidRPr="00375960">
              <w:t>9270-0</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286"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3CF71E6F" w14:textId="77777777" w:rsidR="00B97EDF" w:rsidRPr="00375960" w:rsidRDefault="00B97EDF" w:rsidP="00B97EDF">
            <w:pPr>
              <w:pStyle w:val="TableEntry"/>
            </w:pPr>
            <w:r w:rsidRPr="00375960">
              <w:t>GLASGOW COMA SCORE.VERBAL</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287"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6F574E4E" w14:textId="1F2436B9" w:rsidR="00B97EDF" w:rsidRPr="00375960" w:rsidRDefault="00B97EDF" w:rsidP="00B97EDF">
            <w:pPr>
              <w:pStyle w:val="xtableentry"/>
            </w:pPr>
            <w:ins w:id="3288" w:author="Andrea K. Fourquet" w:date="2018-07-15T22:23:00Z">
              <w:r w:rsidRPr="00A44423">
                <w:t>n/a</w:t>
              </w:r>
            </w:ins>
          </w:p>
        </w:tc>
        <w:tc>
          <w:tcPr>
            <w:tcW w:w="1350" w:type="dxa"/>
            <w:tcBorders>
              <w:top w:val="single" w:sz="4" w:space="0" w:color="auto"/>
              <w:left w:val="single" w:sz="4" w:space="0" w:color="auto"/>
              <w:bottom w:val="single" w:sz="4" w:space="0" w:color="auto"/>
              <w:right w:val="single" w:sz="4" w:space="0" w:color="auto"/>
            </w:tcBorders>
            <w:tcPrChange w:id="3289" w:author="Andrea K. Fourquet" w:date="2018-07-15T22:23:00Z">
              <w:tcPr>
                <w:tcW w:w="1350" w:type="dxa"/>
                <w:tcBorders>
                  <w:left w:val="single" w:sz="4" w:space="0" w:color="auto"/>
                  <w:right w:val="single" w:sz="8" w:space="0" w:color="auto"/>
                </w:tcBorders>
                <w:vAlign w:val="center"/>
              </w:tcPr>
            </w:tcPrChange>
          </w:tcPr>
          <w:p w14:paraId="0363F934" w14:textId="4E6ED72F" w:rsidR="00B97EDF" w:rsidRPr="00375960" w:rsidRDefault="00B97EDF" w:rsidP="00B97EDF">
            <w:ins w:id="3290" w:author="Andrea K. Fourquet" w:date="2018-07-15T22:23:00Z">
              <w:r w:rsidRPr="00CB2246">
                <w:t xml:space="preserve">PQ </w:t>
              </w:r>
            </w:ins>
          </w:p>
        </w:tc>
      </w:tr>
      <w:tr w:rsidR="00B97EDF" w:rsidRPr="00375960" w14:paraId="57927322" w14:textId="77777777" w:rsidTr="00BC0653">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Change w:id="3291" w:author="Andrea K. Fourquet" w:date="2018-07-15T22:23:00Z">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tcPrChange>
          </w:tcPr>
          <w:p w14:paraId="3E34D08F" w14:textId="77777777" w:rsidR="00B97EDF" w:rsidRPr="00375960" w:rsidRDefault="00B97EDF" w:rsidP="00B97EDF">
            <w:pPr>
              <w:pStyle w:val="TableEntry"/>
            </w:pPr>
            <w:r w:rsidRPr="00375960">
              <w:t>9269-2</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292"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0B31D219" w14:textId="77777777" w:rsidR="00B97EDF" w:rsidRPr="00375960" w:rsidRDefault="00B97EDF" w:rsidP="00B97EDF">
            <w:pPr>
              <w:pStyle w:val="TableEntry"/>
            </w:pPr>
            <w:r w:rsidRPr="00375960">
              <w:t>TOTAL GLASGOW COMA SCORE</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293"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1155BBE3" w14:textId="4B540EBB" w:rsidR="00B97EDF" w:rsidRPr="00375960" w:rsidRDefault="00B97EDF" w:rsidP="00B97EDF">
            <w:pPr>
              <w:pStyle w:val="xtableentry"/>
            </w:pPr>
            <w:ins w:id="3294" w:author="Andrea K. Fourquet" w:date="2018-07-15T22:23:00Z">
              <w:r w:rsidRPr="00A44423">
                <w:t>n/a</w:t>
              </w:r>
            </w:ins>
          </w:p>
        </w:tc>
        <w:tc>
          <w:tcPr>
            <w:tcW w:w="1350" w:type="dxa"/>
            <w:tcBorders>
              <w:top w:val="single" w:sz="4" w:space="0" w:color="auto"/>
              <w:left w:val="single" w:sz="4" w:space="0" w:color="auto"/>
              <w:bottom w:val="single" w:sz="4" w:space="0" w:color="auto"/>
              <w:right w:val="single" w:sz="4" w:space="0" w:color="auto"/>
            </w:tcBorders>
            <w:tcPrChange w:id="3295" w:author="Andrea K. Fourquet" w:date="2018-07-15T22:23:00Z">
              <w:tcPr>
                <w:tcW w:w="1350" w:type="dxa"/>
                <w:tcBorders>
                  <w:left w:val="single" w:sz="4" w:space="0" w:color="auto"/>
                  <w:right w:val="single" w:sz="8" w:space="0" w:color="auto"/>
                </w:tcBorders>
                <w:vAlign w:val="center"/>
              </w:tcPr>
            </w:tcPrChange>
          </w:tcPr>
          <w:p w14:paraId="2115ACCA" w14:textId="0D420370" w:rsidR="00B97EDF" w:rsidRPr="00375960" w:rsidRDefault="00B97EDF" w:rsidP="00B97EDF">
            <w:ins w:id="3296" w:author="Andrea K. Fourquet" w:date="2018-07-15T22:23:00Z">
              <w:r w:rsidRPr="00CB2246">
                <w:t xml:space="preserve">PQ </w:t>
              </w:r>
            </w:ins>
          </w:p>
        </w:tc>
      </w:tr>
      <w:tr w:rsidR="00B97EDF" w:rsidRPr="00375960" w14:paraId="461BB1D4" w14:textId="77777777" w:rsidTr="00BC0653">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Change w:id="3297" w:author="Andrea K. Fourquet" w:date="2018-07-15T22:23:00Z">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tcPrChange>
          </w:tcPr>
          <w:p w14:paraId="2857D092" w14:textId="77777777" w:rsidR="00B97EDF" w:rsidRPr="00375960" w:rsidRDefault="00B97EDF" w:rsidP="00B97EDF">
            <w:pPr>
              <w:pStyle w:val="TableEntry"/>
            </w:pPr>
            <w:r w:rsidRPr="00375960">
              <w:t>9267-6</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298"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4BE9361F" w14:textId="77777777" w:rsidR="00B97EDF" w:rsidRPr="00375960" w:rsidRDefault="00B97EDF" w:rsidP="00B97EDF">
            <w:pPr>
              <w:pStyle w:val="TableEntry"/>
            </w:pPr>
            <w:r w:rsidRPr="00375960">
              <w:t>GLASCOW QUALIFIER</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299"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4CCE2F3C" w14:textId="72C5E642" w:rsidR="00B97EDF" w:rsidRPr="00375960" w:rsidRDefault="00B97EDF" w:rsidP="00B97EDF">
            <w:pPr>
              <w:pStyle w:val="xtableentry"/>
            </w:pPr>
            <w:ins w:id="3300" w:author="Andrea K. Fourquet" w:date="2018-07-15T22:23:00Z">
              <w:r w:rsidRPr="00A44423">
                <w:t>n/a</w:t>
              </w:r>
            </w:ins>
          </w:p>
        </w:tc>
        <w:tc>
          <w:tcPr>
            <w:tcW w:w="1350" w:type="dxa"/>
            <w:tcBorders>
              <w:top w:val="single" w:sz="4" w:space="0" w:color="auto"/>
              <w:left w:val="single" w:sz="4" w:space="0" w:color="auto"/>
              <w:bottom w:val="single" w:sz="4" w:space="0" w:color="auto"/>
              <w:right w:val="single" w:sz="4" w:space="0" w:color="auto"/>
            </w:tcBorders>
            <w:tcPrChange w:id="3301" w:author="Andrea K. Fourquet" w:date="2018-07-15T22:23:00Z">
              <w:tcPr>
                <w:tcW w:w="1350" w:type="dxa"/>
                <w:tcBorders>
                  <w:left w:val="single" w:sz="4" w:space="0" w:color="auto"/>
                  <w:right w:val="single" w:sz="8" w:space="0" w:color="auto"/>
                </w:tcBorders>
                <w:vAlign w:val="center"/>
              </w:tcPr>
            </w:tcPrChange>
          </w:tcPr>
          <w:p w14:paraId="1CF6E0D3" w14:textId="388A9F9A" w:rsidR="00B97EDF" w:rsidRPr="00375960" w:rsidRDefault="00B97EDF" w:rsidP="00B97EDF">
            <w:ins w:id="3302" w:author="Andrea K. Fourquet" w:date="2018-07-15T22:23:00Z">
              <w:r w:rsidRPr="00CB2246">
                <w:t xml:space="preserve">PQ </w:t>
              </w:r>
            </w:ins>
          </w:p>
        </w:tc>
      </w:tr>
      <w:tr w:rsidR="00B97EDF" w:rsidRPr="00375960" w14:paraId="6DA50DED" w14:textId="77777777" w:rsidTr="00BC0653">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Change w:id="3303" w:author="Andrea K. Fourquet" w:date="2018-07-15T22:23:00Z">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tcPrChange>
          </w:tcPr>
          <w:p w14:paraId="2F81EE2E" w14:textId="77777777" w:rsidR="00B97EDF" w:rsidRPr="00375960" w:rsidRDefault="00B97EDF" w:rsidP="00B97EDF">
            <w:pPr>
              <w:pStyle w:val="TableEntry"/>
            </w:pPr>
            <w:r w:rsidRPr="00375960">
              <w:t>38208-5</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304"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269B1E39" w14:textId="77777777" w:rsidR="00B97EDF" w:rsidRPr="00375960" w:rsidRDefault="00B97EDF" w:rsidP="00B97EDF">
            <w:pPr>
              <w:pStyle w:val="TableEntry"/>
            </w:pPr>
            <w:r w:rsidRPr="00375960">
              <w:t>PAIN SCALE SCORE</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305"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27E33D6F" w14:textId="2D1F7960" w:rsidR="00B97EDF" w:rsidRPr="00375960" w:rsidRDefault="00B97EDF" w:rsidP="00B97EDF">
            <w:pPr>
              <w:pStyle w:val="xtableentry"/>
            </w:pPr>
            <w:ins w:id="3306" w:author="Andrea K. Fourquet" w:date="2018-07-15T22:23:00Z">
              <w:r w:rsidRPr="00A44423">
                <w:t>n/a</w:t>
              </w:r>
            </w:ins>
          </w:p>
        </w:tc>
        <w:tc>
          <w:tcPr>
            <w:tcW w:w="1350" w:type="dxa"/>
            <w:tcBorders>
              <w:top w:val="single" w:sz="4" w:space="0" w:color="auto"/>
              <w:left w:val="single" w:sz="4" w:space="0" w:color="auto"/>
              <w:bottom w:val="single" w:sz="4" w:space="0" w:color="auto"/>
              <w:right w:val="single" w:sz="4" w:space="0" w:color="auto"/>
            </w:tcBorders>
            <w:tcPrChange w:id="3307" w:author="Andrea K. Fourquet" w:date="2018-07-15T22:23:00Z">
              <w:tcPr>
                <w:tcW w:w="1350" w:type="dxa"/>
                <w:tcBorders>
                  <w:left w:val="single" w:sz="4" w:space="0" w:color="auto"/>
                  <w:right w:val="single" w:sz="8" w:space="0" w:color="auto"/>
                </w:tcBorders>
                <w:vAlign w:val="center"/>
              </w:tcPr>
            </w:tcPrChange>
          </w:tcPr>
          <w:p w14:paraId="53B8A52A" w14:textId="3919AE76" w:rsidR="00B97EDF" w:rsidRPr="00375960" w:rsidRDefault="00B97EDF" w:rsidP="00B97EDF">
            <w:ins w:id="3308" w:author="Andrea K. Fourquet" w:date="2018-07-15T22:23:00Z">
              <w:r w:rsidRPr="00CB2246">
                <w:t xml:space="preserve">PQ </w:t>
              </w:r>
            </w:ins>
          </w:p>
        </w:tc>
      </w:tr>
      <w:tr w:rsidR="00B97EDF" w:rsidRPr="00375960" w14:paraId="17720371" w14:textId="77777777" w:rsidTr="00BC0653">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Change w:id="3309" w:author="Andrea K. Fourquet" w:date="2018-07-15T22:23:00Z">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tcPrChange>
          </w:tcPr>
          <w:p w14:paraId="70143CD9" w14:textId="77777777" w:rsidR="00B97EDF" w:rsidRPr="00375960" w:rsidRDefault="00B97EDF" w:rsidP="00B97EDF">
            <w:pPr>
              <w:pStyle w:val="TableEntry"/>
            </w:pPr>
            <w:r w:rsidRPr="00375960">
              <w:t>80316-3 </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310"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536F457F" w14:textId="77777777" w:rsidR="00B97EDF" w:rsidRPr="00375960" w:rsidRDefault="00B97EDF" w:rsidP="00B97EDF">
            <w:pPr>
              <w:pStyle w:val="TableEntry"/>
            </w:pPr>
            <w:r w:rsidRPr="00375960">
              <w:t>PAIN SCALE TYPE</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311"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6EC9EBEE" w14:textId="2B80140B" w:rsidR="00B97EDF" w:rsidRPr="00375960" w:rsidRDefault="00B97EDF" w:rsidP="00B97EDF">
            <w:pPr>
              <w:pStyle w:val="xtableentry"/>
            </w:pPr>
            <w:ins w:id="3312" w:author="Andrea K. Fourquet" w:date="2018-07-15T22:23:00Z">
              <w:r w:rsidRPr="00A44423">
                <w:t>n/a</w:t>
              </w:r>
            </w:ins>
          </w:p>
        </w:tc>
        <w:tc>
          <w:tcPr>
            <w:tcW w:w="1350" w:type="dxa"/>
            <w:tcBorders>
              <w:top w:val="single" w:sz="4" w:space="0" w:color="auto"/>
              <w:left w:val="single" w:sz="4" w:space="0" w:color="auto"/>
              <w:bottom w:val="single" w:sz="4" w:space="0" w:color="auto"/>
              <w:right w:val="single" w:sz="4" w:space="0" w:color="auto"/>
            </w:tcBorders>
            <w:tcPrChange w:id="3313" w:author="Andrea K. Fourquet" w:date="2018-07-15T22:23:00Z">
              <w:tcPr>
                <w:tcW w:w="1350" w:type="dxa"/>
                <w:tcBorders>
                  <w:left w:val="single" w:sz="4" w:space="0" w:color="auto"/>
                  <w:right w:val="single" w:sz="8" w:space="0" w:color="auto"/>
                </w:tcBorders>
                <w:vAlign w:val="center"/>
              </w:tcPr>
            </w:tcPrChange>
          </w:tcPr>
          <w:p w14:paraId="536CFEA6" w14:textId="2946C4B4" w:rsidR="00B97EDF" w:rsidRPr="00375960" w:rsidRDefault="00B97EDF" w:rsidP="00B97EDF">
            <w:ins w:id="3314" w:author="Andrea K. Fourquet" w:date="2018-07-15T22:23:00Z">
              <w:r w:rsidRPr="00CB2246">
                <w:t xml:space="preserve">PQ </w:t>
              </w:r>
            </w:ins>
          </w:p>
        </w:tc>
      </w:tr>
      <w:tr w:rsidR="00B97EDF" w:rsidRPr="00375960" w14:paraId="39BAC325" w14:textId="77777777" w:rsidTr="00BC0653">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Change w:id="3315" w:author="Andrea K. Fourquet" w:date="2018-07-15T22:23:00Z">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tcPrChange>
          </w:tcPr>
          <w:p w14:paraId="0BFAD76D" w14:textId="77777777" w:rsidR="00B97EDF" w:rsidRPr="00375960" w:rsidRDefault="00B97EDF" w:rsidP="00B97EDF">
            <w:pPr>
              <w:pStyle w:val="TableEntry"/>
            </w:pPr>
            <w:r w:rsidRPr="00375960">
              <w:t>72089-6</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316"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31272E1D" w14:textId="77777777" w:rsidR="00B97EDF" w:rsidRPr="00375960" w:rsidRDefault="00B97EDF" w:rsidP="00B97EDF">
            <w:pPr>
              <w:pStyle w:val="TableEntry"/>
            </w:pPr>
            <w:r w:rsidRPr="00375960">
              <w:t>STROKE SCALE SCORE</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317"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4720ED3F" w14:textId="6B8DBE5D" w:rsidR="00B97EDF" w:rsidRPr="00375960" w:rsidRDefault="00B97EDF" w:rsidP="00B97EDF">
            <w:pPr>
              <w:pStyle w:val="xtableentry"/>
            </w:pPr>
            <w:ins w:id="3318" w:author="Andrea K. Fourquet" w:date="2018-07-15T22:23:00Z">
              <w:r w:rsidRPr="00A44423">
                <w:t>n/a</w:t>
              </w:r>
            </w:ins>
          </w:p>
        </w:tc>
        <w:tc>
          <w:tcPr>
            <w:tcW w:w="1350" w:type="dxa"/>
            <w:tcBorders>
              <w:top w:val="single" w:sz="4" w:space="0" w:color="auto"/>
              <w:left w:val="single" w:sz="4" w:space="0" w:color="auto"/>
              <w:bottom w:val="single" w:sz="4" w:space="0" w:color="auto"/>
              <w:right w:val="single" w:sz="4" w:space="0" w:color="auto"/>
            </w:tcBorders>
            <w:tcPrChange w:id="3319" w:author="Andrea K. Fourquet" w:date="2018-07-15T22:23:00Z">
              <w:tcPr>
                <w:tcW w:w="1350" w:type="dxa"/>
                <w:tcBorders>
                  <w:left w:val="single" w:sz="4" w:space="0" w:color="auto"/>
                  <w:right w:val="single" w:sz="8" w:space="0" w:color="auto"/>
                </w:tcBorders>
                <w:vAlign w:val="center"/>
              </w:tcPr>
            </w:tcPrChange>
          </w:tcPr>
          <w:p w14:paraId="553A5424" w14:textId="1AF4ED15" w:rsidR="00B97EDF" w:rsidRPr="00375960" w:rsidRDefault="00B97EDF" w:rsidP="00B97EDF">
            <w:ins w:id="3320" w:author="Andrea K. Fourquet" w:date="2018-07-15T22:23:00Z">
              <w:r w:rsidRPr="00CB2246">
                <w:t xml:space="preserve">PQ </w:t>
              </w:r>
            </w:ins>
          </w:p>
        </w:tc>
      </w:tr>
      <w:tr w:rsidR="00B97EDF" w:rsidRPr="00375960" w14:paraId="7653C548" w14:textId="77777777" w:rsidTr="00BC0653">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Change w:id="3321" w:author="Andrea K. Fourquet" w:date="2018-07-15T22:23:00Z">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tcPrChange>
          </w:tcPr>
          <w:p w14:paraId="4CDD22A8" w14:textId="77777777" w:rsidR="00B97EDF" w:rsidRPr="00375960" w:rsidRDefault="00B97EDF" w:rsidP="00B97EDF">
            <w:pPr>
              <w:pStyle w:val="TableEntry"/>
            </w:pPr>
            <w:r w:rsidRPr="00375960">
              <w:t>67521-5</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322"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5A87540E" w14:textId="77777777" w:rsidR="00B97EDF" w:rsidRPr="00375960" w:rsidRDefault="00B97EDF" w:rsidP="00B97EDF">
            <w:pPr>
              <w:pStyle w:val="TableEntry"/>
            </w:pPr>
            <w:r w:rsidRPr="00375960">
              <w:t>STROKE SCALE TYPE</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323"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14B092CD" w14:textId="37CCE3DB" w:rsidR="00B97EDF" w:rsidRPr="00375960" w:rsidRDefault="00B97EDF" w:rsidP="00B97EDF">
            <w:pPr>
              <w:pStyle w:val="xtableentry"/>
            </w:pPr>
            <w:ins w:id="3324" w:author="Andrea K. Fourquet" w:date="2018-07-15T22:23:00Z">
              <w:r w:rsidRPr="00A44423">
                <w:t>n/a</w:t>
              </w:r>
            </w:ins>
          </w:p>
        </w:tc>
        <w:tc>
          <w:tcPr>
            <w:tcW w:w="1350" w:type="dxa"/>
            <w:tcBorders>
              <w:top w:val="single" w:sz="4" w:space="0" w:color="auto"/>
              <w:left w:val="single" w:sz="4" w:space="0" w:color="auto"/>
              <w:bottom w:val="single" w:sz="4" w:space="0" w:color="auto"/>
              <w:right w:val="single" w:sz="4" w:space="0" w:color="auto"/>
            </w:tcBorders>
            <w:tcPrChange w:id="3325" w:author="Andrea K. Fourquet" w:date="2018-07-15T22:23:00Z">
              <w:tcPr>
                <w:tcW w:w="1350" w:type="dxa"/>
                <w:tcBorders>
                  <w:left w:val="single" w:sz="4" w:space="0" w:color="auto"/>
                  <w:right w:val="single" w:sz="8" w:space="0" w:color="auto"/>
                </w:tcBorders>
                <w:vAlign w:val="center"/>
              </w:tcPr>
            </w:tcPrChange>
          </w:tcPr>
          <w:p w14:paraId="54FC83A9" w14:textId="4138013E" w:rsidR="00B97EDF" w:rsidRPr="00375960" w:rsidRDefault="00B97EDF" w:rsidP="00B97EDF">
            <w:ins w:id="3326" w:author="Andrea K. Fourquet" w:date="2018-07-15T22:23:00Z">
              <w:r w:rsidRPr="00CB2246">
                <w:t xml:space="preserve">PQ </w:t>
              </w:r>
            </w:ins>
          </w:p>
        </w:tc>
      </w:tr>
      <w:tr w:rsidR="00B97EDF" w:rsidRPr="00375960" w14:paraId="7F64593D" w14:textId="77777777" w:rsidTr="00BC0653">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Change w:id="3327" w:author="Andrea K. Fourquet" w:date="2018-07-15T22:23:00Z">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tcPrChange>
          </w:tcPr>
          <w:p w14:paraId="06C441A9" w14:textId="77777777" w:rsidR="00B97EDF" w:rsidRPr="00375960" w:rsidRDefault="00B97EDF" w:rsidP="00B97EDF">
            <w:pPr>
              <w:pStyle w:val="TableEntry"/>
            </w:pPr>
            <w:r w:rsidRPr="00375960">
              <w:t>48334-7</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328"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3217B674" w14:textId="77777777" w:rsidR="00B97EDF" w:rsidRPr="00375960" w:rsidRDefault="00B97EDF" w:rsidP="00B97EDF">
            <w:pPr>
              <w:pStyle w:val="TableEntry"/>
            </w:pPr>
            <w:r w:rsidRPr="00375960">
              <w:t>APGAR 1 MINUTE</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329"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52BF539C" w14:textId="4A4E1BF4" w:rsidR="00B97EDF" w:rsidRPr="00375960" w:rsidRDefault="00B97EDF" w:rsidP="00B97EDF">
            <w:pPr>
              <w:pStyle w:val="xtableentry"/>
            </w:pPr>
            <w:ins w:id="3330" w:author="Andrea K. Fourquet" w:date="2018-07-15T22:23:00Z">
              <w:r w:rsidRPr="00A44423">
                <w:t>n/a</w:t>
              </w:r>
            </w:ins>
          </w:p>
        </w:tc>
        <w:tc>
          <w:tcPr>
            <w:tcW w:w="1350" w:type="dxa"/>
            <w:tcBorders>
              <w:top w:val="single" w:sz="4" w:space="0" w:color="auto"/>
              <w:left w:val="single" w:sz="4" w:space="0" w:color="auto"/>
              <w:bottom w:val="single" w:sz="4" w:space="0" w:color="auto"/>
              <w:right w:val="single" w:sz="4" w:space="0" w:color="auto"/>
            </w:tcBorders>
            <w:tcPrChange w:id="3331" w:author="Andrea K. Fourquet" w:date="2018-07-15T22:23:00Z">
              <w:tcPr>
                <w:tcW w:w="1350" w:type="dxa"/>
                <w:tcBorders>
                  <w:left w:val="single" w:sz="4" w:space="0" w:color="auto"/>
                  <w:right w:val="single" w:sz="8" w:space="0" w:color="auto"/>
                </w:tcBorders>
                <w:vAlign w:val="center"/>
              </w:tcPr>
            </w:tcPrChange>
          </w:tcPr>
          <w:p w14:paraId="10F76EDA" w14:textId="1C946D5C" w:rsidR="00B97EDF" w:rsidRPr="00375960" w:rsidRDefault="00B97EDF" w:rsidP="00B97EDF">
            <w:ins w:id="3332" w:author="Andrea K. Fourquet" w:date="2018-07-15T22:23:00Z">
              <w:r w:rsidRPr="00CB2246">
                <w:t xml:space="preserve">PQ </w:t>
              </w:r>
            </w:ins>
          </w:p>
        </w:tc>
      </w:tr>
      <w:tr w:rsidR="00B97EDF" w:rsidRPr="00375960" w14:paraId="77FEE9BB" w14:textId="77777777" w:rsidTr="00BC0653">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Change w:id="3333" w:author="Andrea K. Fourquet" w:date="2018-07-15T22:23:00Z">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tcPrChange>
          </w:tcPr>
          <w:p w14:paraId="47C07444" w14:textId="77777777" w:rsidR="00B97EDF" w:rsidRPr="00375960" w:rsidRDefault="00B97EDF" w:rsidP="00B97EDF">
            <w:pPr>
              <w:pStyle w:val="TableEntry"/>
            </w:pPr>
            <w:r w:rsidRPr="00375960">
              <w:t>48333-9</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334"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3D393F54" w14:textId="77777777" w:rsidR="00B97EDF" w:rsidRPr="00375960" w:rsidRDefault="00B97EDF" w:rsidP="00B97EDF">
            <w:pPr>
              <w:pStyle w:val="TableEntry"/>
            </w:pPr>
            <w:r w:rsidRPr="00375960">
              <w:t>APGAR 5 MINUTE</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335"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583F3F33" w14:textId="31933FDA" w:rsidR="00B97EDF" w:rsidRPr="00375960" w:rsidRDefault="00B97EDF" w:rsidP="00B97EDF">
            <w:pPr>
              <w:pStyle w:val="xtableentry"/>
            </w:pPr>
            <w:ins w:id="3336" w:author="Andrea K. Fourquet" w:date="2018-07-15T22:23:00Z">
              <w:r w:rsidRPr="00A44423">
                <w:t>n/a</w:t>
              </w:r>
            </w:ins>
          </w:p>
        </w:tc>
        <w:tc>
          <w:tcPr>
            <w:tcW w:w="1350" w:type="dxa"/>
            <w:tcBorders>
              <w:top w:val="single" w:sz="4" w:space="0" w:color="auto"/>
              <w:left w:val="single" w:sz="4" w:space="0" w:color="auto"/>
              <w:bottom w:val="single" w:sz="4" w:space="0" w:color="auto"/>
              <w:right w:val="single" w:sz="4" w:space="0" w:color="auto"/>
            </w:tcBorders>
            <w:tcPrChange w:id="3337" w:author="Andrea K. Fourquet" w:date="2018-07-15T22:23:00Z">
              <w:tcPr>
                <w:tcW w:w="1350" w:type="dxa"/>
                <w:tcBorders>
                  <w:left w:val="single" w:sz="4" w:space="0" w:color="auto"/>
                  <w:right w:val="single" w:sz="8" w:space="0" w:color="auto"/>
                </w:tcBorders>
                <w:vAlign w:val="center"/>
              </w:tcPr>
            </w:tcPrChange>
          </w:tcPr>
          <w:p w14:paraId="0D685E86" w14:textId="053420FE" w:rsidR="00B97EDF" w:rsidRPr="00375960" w:rsidRDefault="00B97EDF" w:rsidP="00B97EDF">
            <w:ins w:id="3338" w:author="Andrea K. Fourquet" w:date="2018-07-15T22:23:00Z">
              <w:r w:rsidRPr="00CB2246">
                <w:t xml:space="preserve">PQ </w:t>
              </w:r>
            </w:ins>
          </w:p>
        </w:tc>
      </w:tr>
      <w:tr w:rsidR="00B97EDF" w:rsidRPr="00375960" w14:paraId="062EB4C3" w14:textId="77777777" w:rsidTr="00BC0653">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Change w:id="3339" w:author="Andrea K. Fourquet" w:date="2018-07-15T22:23:00Z">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tcPrChange>
          </w:tcPr>
          <w:p w14:paraId="0959ADD6" w14:textId="77777777" w:rsidR="00B97EDF" w:rsidRPr="00375960" w:rsidRDefault="00B97EDF" w:rsidP="00B97EDF">
            <w:pPr>
              <w:pStyle w:val="TableEntry"/>
            </w:pPr>
            <w:r w:rsidRPr="00375960">
              <w:t>48332-1</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340"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506EAACE" w14:textId="77777777" w:rsidR="00B97EDF" w:rsidRPr="00375960" w:rsidRDefault="00B97EDF" w:rsidP="00B97EDF">
            <w:pPr>
              <w:pStyle w:val="TableEntry"/>
            </w:pPr>
            <w:r w:rsidRPr="00375960">
              <w:t>APGAR 10 MINUTE</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341"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409B864A" w14:textId="79054A5C" w:rsidR="00B97EDF" w:rsidRPr="00375960" w:rsidRDefault="00B97EDF" w:rsidP="00B97EDF">
            <w:pPr>
              <w:pStyle w:val="xtableentry"/>
            </w:pPr>
            <w:ins w:id="3342" w:author="Andrea K. Fourquet" w:date="2018-07-15T22:23:00Z">
              <w:r w:rsidRPr="00A44423">
                <w:t>n/a</w:t>
              </w:r>
            </w:ins>
          </w:p>
        </w:tc>
        <w:tc>
          <w:tcPr>
            <w:tcW w:w="1350" w:type="dxa"/>
            <w:tcBorders>
              <w:top w:val="single" w:sz="4" w:space="0" w:color="auto"/>
              <w:left w:val="single" w:sz="4" w:space="0" w:color="auto"/>
              <w:bottom w:val="single" w:sz="4" w:space="0" w:color="auto"/>
              <w:right w:val="single" w:sz="4" w:space="0" w:color="auto"/>
            </w:tcBorders>
            <w:tcPrChange w:id="3343" w:author="Andrea K. Fourquet" w:date="2018-07-15T22:23:00Z">
              <w:tcPr>
                <w:tcW w:w="1350" w:type="dxa"/>
                <w:tcBorders>
                  <w:left w:val="single" w:sz="4" w:space="0" w:color="auto"/>
                  <w:right w:val="single" w:sz="8" w:space="0" w:color="auto"/>
                </w:tcBorders>
                <w:vAlign w:val="center"/>
              </w:tcPr>
            </w:tcPrChange>
          </w:tcPr>
          <w:p w14:paraId="297B9C7A" w14:textId="3BE25716" w:rsidR="00B97EDF" w:rsidRPr="00375960" w:rsidRDefault="00B97EDF" w:rsidP="00B97EDF">
            <w:ins w:id="3344" w:author="Andrea K. Fourquet" w:date="2018-07-15T22:23:00Z">
              <w:r w:rsidRPr="00CB2246">
                <w:t xml:space="preserve">PQ </w:t>
              </w:r>
            </w:ins>
          </w:p>
        </w:tc>
      </w:tr>
      <w:tr w:rsidR="00B97EDF" w:rsidRPr="00375960" w14:paraId="7A6C531B" w14:textId="77777777" w:rsidTr="00BC0653">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Change w:id="3345" w:author="Andrea K. Fourquet" w:date="2018-07-15T22:23:00Z">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tcPrChange>
          </w:tcPr>
          <w:p w14:paraId="08840692" w14:textId="0AFDB7C7" w:rsidR="00B97EDF" w:rsidRPr="00375960" w:rsidRDefault="00B97EDF" w:rsidP="00B97EDF">
            <w:pPr>
              <w:pStyle w:val="TableEntry"/>
            </w:pPr>
            <w:r w:rsidRPr="00375960">
              <w:t>80341-1</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346"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4BFCC0A4" w14:textId="04B1B57D" w:rsidR="00B97EDF" w:rsidRPr="00375960" w:rsidRDefault="00B97EDF" w:rsidP="00B97EDF">
            <w:pPr>
              <w:pStyle w:val="TableEntry"/>
            </w:pPr>
            <w:r w:rsidRPr="00375960">
              <w:t xml:space="preserve">RESPIRATORY EFFORT </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3347"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3A7736DC" w14:textId="5B02A627" w:rsidR="00B97EDF" w:rsidRPr="00375960" w:rsidRDefault="00B97EDF" w:rsidP="00B97EDF">
            <w:pPr>
              <w:pStyle w:val="xtableentry"/>
            </w:pPr>
            <w:ins w:id="3348" w:author="Andrea K. Fourquet" w:date="2018-07-15T22:23:00Z">
              <w:r w:rsidRPr="00A44423">
                <w:t>n/a</w:t>
              </w:r>
            </w:ins>
          </w:p>
        </w:tc>
        <w:tc>
          <w:tcPr>
            <w:tcW w:w="1350" w:type="dxa"/>
            <w:tcBorders>
              <w:top w:val="single" w:sz="4" w:space="0" w:color="auto"/>
              <w:left w:val="single" w:sz="4" w:space="0" w:color="auto"/>
              <w:bottom w:val="single" w:sz="4" w:space="0" w:color="auto"/>
              <w:right w:val="single" w:sz="4" w:space="0" w:color="auto"/>
            </w:tcBorders>
            <w:tcPrChange w:id="3349" w:author="Andrea K. Fourquet" w:date="2018-07-15T22:23:00Z">
              <w:tcPr>
                <w:tcW w:w="1350" w:type="dxa"/>
                <w:tcBorders>
                  <w:left w:val="single" w:sz="4" w:space="0" w:color="auto"/>
                  <w:right w:val="single" w:sz="8" w:space="0" w:color="auto"/>
                </w:tcBorders>
                <w:vAlign w:val="center"/>
              </w:tcPr>
            </w:tcPrChange>
          </w:tcPr>
          <w:p w14:paraId="0A806340" w14:textId="7533C446" w:rsidR="00B97EDF" w:rsidRPr="00375960" w:rsidRDefault="00B97EDF" w:rsidP="00B97EDF">
            <w:ins w:id="3350" w:author="Andrea K. Fourquet" w:date="2018-07-15T22:23:00Z">
              <w:r w:rsidRPr="00CB2246">
                <w:t xml:space="preserve">PQ </w:t>
              </w:r>
            </w:ins>
          </w:p>
        </w:tc>
      </w:tr>
      <w:tr w:rsidR="00B97EDF" w:rsidRPr="00375960" w14:paraId="1F8A53AE" w14:textId="77777777" w:rsidTr="00BC0653">
        <w:trPr>
          <w:trHeight w:val="245"/>
          <w:trPrChange w:id="3351" w:author="Andrea K. Fourquet" w:date="2018-07-15T22:24:00Z">
            <w:trPr>
              <w:trHeight w:val="245"/>
            </w:trPr>
          </w:trPrChange>
        </w:trPr>
        <w:tc>
          <w:tcPr>
            <w:tcW w:w="1165" w:type="dxa"/>
            <w:tcBorders>
              <w:top w:val="nil"/>
              <w:left w:val="single" w:sz="8" w:space="0" w:color="auto"/>
              <w:bottom w:val="nil"/>
              <w:right w:val="single" w:sz="4" w:space="0" w:color="auto"/>
            </w:tcBorders>
            <w:tcMar>
              <w:top w:w="0" w:type="dxa"/>
              <w:left w:w="108" w:type="dxa"/>
              <w:bottom w:w="0" w:type="dxa"/>
              <w:right w:w="108" w:type="dxa"/>
            </w:tcMar>
            <w:tcPrChange w:id="3352" w:author="Andrea K. Fourquet" w:date="2018-07-15T22:24:00Z">
              <w:tcPr>
                <w:tcW w:w="1165" w:type="dxa"/>
                <w:tcBorders>
                  <w:top w:val="nil"/>
                  <w:left w:val="single" w:sz="8" w:space="0" w:color="auto"/>
                  <w:bottom w:val="nil"/>
                  <w:right w:val="single" w:sz="4" w:space="0" w:color="auto"/>
                </w:tcBorders>
                <w:tcMar>
                  <w:top w:w="0" w:type="dxa"/>
                  <w:left w:w="108" w:type="dxa"/>
                  <w:bottom w:w="0" w:type="dxa"/>
                  <w:right w:w="108" w:type="dxa"/>
                </w:tcMar>
              </w:tcPr>
            </w:tcPrChange>
          </w:tcPr>
          <w:p w14:paraId="48D95868" w14:textId="1EC9EA4C" w:rsidR="00B97EDF" w:rsidRPr="00375960" w:rsidRDefault="00B97EDF" w:rsidP="00B97EDF">
            <w:pPr>
              <w:pStyle w:val="TableEntry"/>
            </w:pPr>
            <w:r w:rsidRPr="00375960">
              <w:t>11454-6</w:t>
            </w:r>
          </w:p>
        </w:tc>
        <w:tc>
          <w:tcPr>
            <w:tcW w:w="4945" w:type="dxa"/>
            <w:tcBorders>
              <w:top w:val="single" w:sz="4" w:space="0" w:color="auto"/>
              <w:left w:val="single" w:sz="4" w:space="0" w:color="auto"/>
              <w:right w:val="single" w:sz="4" w:space="0" w:color="auto"/>
            </w:tcBorders>
            <w:tcMar>
              <w:top w:w="0" w:type="dxa"/>
              <w:left w:w="108" w:type="dxa"/>
              <w:bottom w:w="0" w:type="dxa"/>
              <w:right w:w="108" w:type="dxa"/>
            </w:tcMar>
            <w:tcPrChange w:id="3353" w:author="Andrea K. Fourquet" w:date="2018-07-15T22:24:00Z">
              <w:tcPr>
                <w:tcW w:w="4945" w:type="dxa"/>
                <w:tcBorders>
                  <w:top w:val="single" w:sz="4" w:space="0" w:color="auto"/>
                  <w:left w:val="single" w:sz="4" w:space="0" w:color="auto"/>
                  <w:right w:val="single" w:sz="4" w:space="0" w:color="auto"/>
                </w:tcBorders>
                <w:tcMar>
                  <w:top w:w="0" w:type="dxa"/>
                  <w:left w:w="108" w:type="dxa"/>
                  <w:bottom w:w="0" w:type="dxa"/>
                  <w:right w:w="108" w:type="dxa"/>
                </w:tcMar>
              </w:tcPr>
            </w:tcPrChange>
          </w:tcPr>
          <w:p w14:paraId="55217721" w14:textId="5E73D924" w:rsidR="00B97EDF" w:rsidRPr="00375960" w:rsidRDefault="00B97EDF" w:rsidP="00B97EDF">
            <w:pPr>
              <w:pStyle w:val="TableEntry"/>
            </w:pPr>
            <w:r w:rsidRPr="00375960">
              <w:t>RESPONSIVENESS ASSESSMENT AT FIRST ENCOUNTER</w:t>
            </w:r>
          </w:p>
        </w:tc>
        <w:tc>
          <w:tcPr>
            <w:tcW w:w="1440" w:type="dxa"/>
            <w:gridSpan w:val="2"/>
            <w:tcBorders>
              <w:top w:val="single" w:sz="4" w:space="0" w:color="auto"/>
              <w:left w:val="single" w:sz="4" w:space="0" w:color="auto"/>
              <w:right w:val="single" w:sz="4" w:space="0" w:color="auto"/>
            </w:tcBorders>
            <w:tcMar>
              <w:top w:w="0" w:type="dxa"/>
              <w:left w:w="108" w:type="dxa"/>
              <w:bottom w:w="0" w:type="dxa"/>
              <w:right w:w="108" w:type="dxa"/>
            </w:tcMar>
            <w:tcPrChange w:id="3354" w:author="Andrea K. Fourquet" w:date="2018-07-15T22:24:00Z">
              <w:tcPr>
                <w:tcW w:w="1440" w:type="dxa"/>
                <w:gridSpan w:val="2"/>
                <w:tcBorders>
                  <w:top w:val="single" w:sz="4" w:space="0" w:color="auto"/>
                  <w:left w:val="single" w:sz="4" w:space="0" w:color="auto"/>
                  <w:right w:val="single" w:sz="4" w:space="0" w:color="auto"/>
                </w:tcBorders>
                <w:tcMar>
                  <w:top w:w="0" w:type="dxa"/>
                  <w:left w:w="108" w:type="dxa"/>
                  <w:bottom w:w="0" w:type="dxa"/>
                  <w:right w:w="108" w:type="dxa"/>
                </w:tcMar>
              </w:tcPr>
            </w:tcPrChange>
          </w:tcPr>
          <w:p w14:paraId="7FE415A9" w14:textId="0FAD1464" w:rsidR="00B97EDF" w:rsidRPr="00375960" w:rsidRDefault="00B97EDF" w:rsidP="00B97EDF">
            <w:pPr>
              <w:pStyle w:val="xtableentry"/>
            </w:pPr>
            <w:ins w:id="3355" w:author="Andrea K. Fourquet" w:date="2018-07-15T22:23:00Z">
              <w:r w:rsidRPr="00A44423">
                <w:t>n/a</w:t>
              </w:r>
            </w:ins>
          </w:p>
        </w:tc>
        <w:tc>
          <w:tcPr>
            <w:tcW w:w="1350" w:type="dxa"/>
            <w:tcBorders>
              <w:top w:val="single" w:sz="4" w:space="0" w:color="auto"/>
              <w:left w:val="single" w:sz="4" w:space="0" w:color="auto"/>
              <w:right w:val="single" w:sz="4" w:space="0" w:color="auto"/>
            </w:tcBorders>
            <w:hideMark/>
            <w:tcPrChange w:id="3356" w:author="Andrea K. Fourquet" w:date="2018-07-15T22:24:00Z">
              <w:tcPr>
                <w:tcW w:w="1350" w:type="dxa"/>
                <w:tcBorders>
                  <w:top w:val="single" w:sz="4" w:space="0" w:color="auto"/>
                  <w:left w:val="single" w:sz="4" w:space="0" w:color="auto"/>
                  <w:right w:val="single" w:sz="4" w:space="0" w:color="auto"/>
                </w:tcBorders>
                <w:vAlign w:val="center"/>
                <w:hideMark/>
              </w:tcPr>
            </w:tcPrChange>
          </w:tcPr>
          <w:p w14:paraId="6C1FEB14" w14:textId="5A6E85BC" w:rsidR="00B97EDF" w:rsidRPr="00375960" w:rsidRDefault="00B97EDF" w:rsidP="00B97EDF">
            <w:ins w:id="3357" w:author="Andrea K. Fourquet" w:date="2018-07-15T22:24:00Z">
              <w:r w:rsidRPr="00CB2246">
                <w:t xml:space="preserve">PQ </w:t>
              </w:r>
            </w:ins>
          </w:p>
        </w:tc>
      </w:tr>
      <w:tr w:rsidR="00B97EDF" w:rsidRPr="00375960" w:rsidDel="00B97EDF" w14:paraId="4B905887" w14:textId="20422260" w:rsidTr="00BC0653">
        <w:trPr>
          <w:gridAfter w:val="2"/>
          <w:wAfter w:w="1440" w:type="dxa"/>
          <w:trHeight w:val="245"/>
          <w:del w:id="3358" w:author="Andrea K. Fourquet" w:date="2018-07-15T22:24:00Z"/>
        </w:trPr>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p w14:paraId="13EFD5DF" w14:textId="56498F95" w:rsidR="00B97EDF" w:rsidRPr="00375960" w:rsidDel="00B97EDF" w:rsidRDefault="00B97EDF" w:rsidP="00B97EDF">
            <w:pPr>
              <w:pStyle w:val="TableEntry"/>
              <w:rPr>
                <w:del w:id="3359" w:author="Andrea K. Fourquet" w:date="2018-07-15T22:24:00Z"/>
              </w:rPr>
            </w:pPr>
          </w:p>
        </w:tc>
        <w:tc>
          <w:tcPr>
            <w:tcW w:w="4945" w:type="dxa"/>
            <w:tcBorders>
              <w:left w:val="single" w:sz="4" w:space="0" w:color="auto"/>
              <w:bottom w:val="single" w:sz="4" w:space="0" w:color="auto"/>
              <w:right w:val="single" w:sz="4" w:space="0" w:color="auto"/>
            </w:tcBorders>
            <w:tcMar>
              <w:top w:w="0" w:type="dxa"/>
              <w:left w:w="108" w:type="dxa"/>
              <w:bottom w:w="0" w:type="dxa"/>
              <w:right w:w="108" w:type="dxa"/>
            </w:tcMar>
          </w:tcPr>
          <w:p w14:paraId="72EC8E18" w14:textId="5F161FD8" w:rsidR="00B97EDF" w:rsidRPr="00375960" w:rsidDel="00B97EDF" w:rsidRDefault="00B97EDF" w:rsidP="00B97EDF">
            <w:pPr>
              <w:pStyle w:val="TableEntry"/>
              <w:rPr>
                <w:del w:id="3360" w:author="Andrea K. Fourquet" w:date="2018-07-15T22:24:00Z"/>
              </w:rPr>
            </w:pPr>
          </w:p>
        </w:tc>
        <w:tc>
          <w:tcPr>
            <w:tcW w:w="1350" w:type="dxa"/>
            <w:tcBorders>
              <w:left w:val="single" w:sz="4" w:space="0" w:color="auto"/>
              <w:bottom w:val="single" w:sz="4" w:space="0" w:color="auto"/>
              <w:right w:val="single" w:sz="4" w:space="0" w:color="auto"/>
            </w:tcBorders>
            <w:vAlign w:val="center"/>
          </w:tcPr>
          <w:p w14:paraId="3A8997C6" w14:textId="164CED8E" w:rsidR="00B97EDF" w:rsidRPr="00375960" w:rsidDel="00B97EDF" w:rsidRDefault="00B97EDF" w:rsidP="00B97EDF">
            <w:pPr>
              <w:rPr>
                <w:del w:id="3361" w:author="Andrea K. Fourquet" w:date="2018-07-15T22:24:00Z"/>
              </w:rPr>
            </w:pPr>
          </w:p>
        </w:tc>
      </w:tr>
    </w:tbl>
    <w:p w14:paraId="0D26A0B6" w14:textId="07C00DBE" w:rsidR="00E01AB3" w:rsidRPr="00637C1A" w:rsidRDefault="00E01AB3" w:rsidP="00637C1A">
      <w:pPr>
        <w:pStyle w:val="BodyText"/>
      </w:pPr>
      <w:r w:rsidRPr="00637C1A">
        <w:t xml:space="preserve">In </w:t>
      </w:r>
      <w:r w:rsidR="003D6123" w:rsidRPr="00637C1A">
        <w:t>addition,</w:t>
      </w:r>
      <w:r w:rsidRPr="00637C1A">
        <w:t xml:space="preserve"> the following attributes will be supported for the additional LOINC definitions:</w:t>
      </w:r>
    </w:p>
    <w:p w14:paraId="1DF020A3" w14:textId="5ABC8002" w:rsidR="00E01AB3" w:rsidRPr="00637C1A" w:rsidRDefault="00E01AB3" w:rsidP="00637C1A">
      <w:pPr>
        <w:pStyle w:val="BodyText"/>
      </w:pPr>
      <w:r w:rsidRPr="00637C1A">
        <w:t xml:space="preserve">The Method of Measurement SHALL be included in the Vital Signs Observation for the following </w:t>
      </w:r>
      <w:ins w:id="3362" w:author="clevy pomegranate-econsulting.com" w:date="2018-06-30T15:55:00Z">
        <w:r w:rsidR="002004CA">
          <w:t>v</w:t>
        </w:r>
      </w:ins>
      <w:del w:id="3363" w:author="clevy pomegranate-econsulting.com" w:date="2018-06-30T15:55:00Z">
        <w:r w:rsidRPr="00637C1A" w:rsidDel="002004CA">
          <w:delText>V</w:delText>
        </w:r>
      </w:del>
      <w:r w:rsidRPr="00637C1A">
        <w:t xml:space="preserve">ital </w:t>
      </w:r>
      <w:ins w:id="3364" w:author="clevy pomegranate-econsulting.com" w:date="2018-06-30T15:55:00Z">
        <w:r w:rsidR="002004CA">
          <w:t>s</w:t>
        </w:r>
      </w:ins>
      <w:del w:id="3365" w:author="clevy pomegranate-econsulting.com" w:date="2018-06-30T15:55:00Z">
        <w:r w:rsidRPr="00637C1A" w:rsidDel="002004CA">
          <w:delText>S</w:delText>
        </w:r>
      </w:del>
      <w:r w:rsidRPr="00637C1A">
        <w:t xml:space="preserve">igns: </w:t>
      </w:r>
    </w:p>
    <w:p w14:paraId="2020E1BC" w14:textId="77777777" w:rsidR="00E01AB3" w:rsidRPr="00FB265F" w:rsidRDefault="00E01AB3" w:rsidP="00E7637C">
      <w:pPr>
        <w:pStyle w:val="ListBullet2"/>
      </w:pPr>
      <w:r w:rsidRPr="00FB265F">
        <w:t>Systolic Blood Pressure</w:t>
      </w:r>
    </w:p>
    <w:p w14:paraId="2880BEF1" w14:textId="71474047" w:rsidR="00E01AB3" w:rsidRPr="00FB265F" w:rsidRDefault="00E01AB3" w:rsidP="00E7637C">
      <w:pPr>
        <w:pStyle w:val="ListBullet2"/>
      </w:pPr>
      <w:r w:rsidRPr="00FB265F">
        <w:t>Diastolic Blood Pressure</w:t>
      </w:r>
    </w:p>
    <w:p w14:paraId="6E29EEA0" w14:textId="77777777" w:rsidR="00E01AB3" w:rsidRPr="00FB265F" w:rsidRDefault="00E01AB3" w:rsidP="00E7637C">
      <w:pPr>
        <w:pStyle w:val="ListBullet2"/>
      </w:pPr>
      <w:r w:rsidRPr="00FB265F">
        <w:t>Mean Arterial Pressure</w:t>
      </w:r>
    </w:p>
    <w:p w14:paraId="59B4707A" w14:textId="77777777" w:rsidR="00E01AB3" w:rsidRPr="00FB265F" w:rsidRDefault="00E01AB3" w:rsidP="00E7637C">
      <w:pPr>
        <w:pStyle w:val="ListBullet2"/>
      </w:pPr>
      <w:r w:rsidRPr="00FB265F">
        <w:t>Temperature</w:t>
      </w:r>
    </w:p>
    <w:p w14:paraId="7A4BD800" w14:textId="77777777" w:rsidR="00E01AB3" w:rsidRPr="00FB265F" w:rsidRDefault="00E01AB3" w:rsidP="00E7637C">
      <w:pPr>
        <w:pStyle w:val="ListBullet2"/>
      </w:pPr>
      <w:r w:rsidRPr="00FB265F">
        <w:t>Stroke Score</w:t>
      </w:r>
    </w:p>
    <w:p w14:paraId="4AAA767B" w14:textId="77777777" w:rsidR="00E01AB3" w:rsidRPr="00FB265F" w:rsidRDefault="00E01AB3" w:rsidP="00E7637C">
      <w:pPr>
        <w:pStyle w:val="ListBullet2"/>
      </w:pPr>
      <w:r w:rsidRPr="00FB265F">
        <w:t xml:space="preserve"> and Heart Rate (if LOINC /value 8886-4 is designated). </w:t>
      </w:r>
    </w:p>
    <w:p w14:paraId="0890178A" w14:textId="5FF2D283" w:rsidR="00E01AB3" w:rsidRPr="00375960" w:rsidRDefault="00A45FFF" w:rsidP="00E01AB3">
      <w:pPr>
        <w:pStyle w:val="BodyText"/>
      </w:pPr>
      <w:ins w:id="3366" w:author="clevy pomegranate-econsulting.com" w:date="2018-06-30T06:31:00Z">
        <w:r>
          <w:t xml:space="preserve">The </w:t>
        </w:r>
      </w:ins>
      <w:ins w:id="3367" w:author="clevy pomegranate-econsulting.com" w:date="2018-06-30T06:35:00Z">
        <w:r>
          <w:t>&lt;</w:t>
        </w:r>
      </w:ins>
      <w:ins w:id="3368" w:author="clevy pomegranate-econsulting.com" w:date="2018-06-30T15:35:00Z">
        <w:r w:rsidR="001D63FE">
          <w:t>methodCode</w:t>
        </w:r>
      </w:ins>
      <w:ins w:id="3369" w:author="clevy pomegranate-econsulting.com" w:date="2018-06-30T06:35:00Z">
        <w:r>
          <w:t>&gt;</w:t>
        </w:r>
      </w:ins>
      <w:ins w:id="3370" w:author="clevy pomegranate-econsulting.com" w:date="2018-06-30T06:31:00Z">
        <w:r>
          <w:t xml:space="preserve">element </w:t>
        </w:r>
      </w:ins>
      <w:ins w:id="3371" w:author="clevy pomegranate-econsulting.com" w:date="2018-06-30T15:32:00Z">
        <w:r w:rsidR="001D63FE">
          <w:t>SHALL</w:t>
        </w:r>
      </w:ins>
      <w:ins w:id="3372" w:author="clevy pomegranate-econsulting.com" w:date="2018-06-30T06:31:00Z">
        <w:r>
          <w:t xml:space="preserve"> be e</w:t>
        </w:r>
      </w:ins>
      <w:del w:id="3373" w:author="clevy pomegranate-econsulting.com" w:date="2018-06-30T06:31:00Z">
        <w:r w:rsidR="00E01AB3" w:rsidRPr="00375960" w:rsidDel="00A45FFF">
          <w:delText>E</w:delText>
        </w:r>
      </w:del>
      <w:r w:rsidR="00E01AB3" w:rsidRPr="00375960">
        <w:t>ncod</w:t>
      </w:r>
      <w:ins w:id="3374" w:author="clevy pomegranate-econsulting.com" w:date="2018-06-30T06:33:00Z">
        <w:r>
          <w:t>ed</w:t>
        </w:r>
      </w:ins>
      <w:del w:id="3375" w:author="clevy pomegranate-econsulting.com" w:date="2018-06-30T06:33:00Z">
        <w:r w:rsidR="00E01AB3" w:rsidRPr="00375960" w:rsidDel="00A45FFF">
          <w:delText>ing</w:delText>
        </w:r>
      </w:del>
      <w:del w:id="3376" w:author="clevy pomegranate-econsulting.com" w:date="2018-06-30T06:32:00Z">
        <w:r w:rsidR="00E01AB3" w:rsidRPr="00375960" w:rsidDel="00A45FFF">
          <w:delText xml:space="preserve"> the concept</w:delText>
        </w:r>
      </w:del>
      <w:r w:rsidR="00E01AB3" w:rsidRPr="00375960">
        <w:t xml:space="preserve"> in</w:t>
      </w:r>
      <w:ins w:id="3377" w:author="clevy pomegranate-econsulting.com" w:date="2018-06-30T06:32:00Z">
        <w:r>
          <w:t xml:space="preserve"> the</w:t>
        </w:r>
      </w:ins>
      <w:r w:rsidR="00E01AB3" w:rsidRPr="00375960">
        <w:t xml:space="preserve"> /methodCode</w:t>
      </w:r>
      <w:ins w:id="3378" w:author="clevy pomegranate-econsulting.com" w:date="2018-06-30T06:32:00Z">
        <w:r>
          <w:t xml:space="preserve"> </w:t>
        </w:r>
      </w:ins>
      <w:ins w:id="3379" w:author="clevy pomegranate-econsulting.com" w:date="2018-06-30T06:36:00Z">
        <w:r>
          <w:t>concept</w:t>
        </w:r>
      </w:ins>
      <w:r w:rsidR="00E01AB3" w:rsidRPr="00375960">
        <w:t>.</w:t>
      </w:r>
    </w:p>
    <w:p w14:paraId="1AE3CE38" w14:textId="5C31641B" w:rsidR="00E01AB3" w:rsidRPr="00375960" w:rsidRDefault="00E01AB3" w:rsidP="00E01AB3">
      <w:pPr>
        <w:pStyle w:val="BodyText"/>
      </w:pPr>
      <w:r w:rsidRPr="00375960">
        <w:t>The Stroke Scale Type SHALL be drawn from the StrokeScale concept domain as defined by local jurisdiction</w:t>
      </w:r>
      <w:r w:rsidR="00375960">
        <w:t xml:space="preserve">. </w:t>
      </w:r>
      <w:r w:rsidRPr="00375960">
        <w:t>(</w:t>
      </w:r>
      <w:r w:rsidR="00674DC8">
        <w:t xml:space="preserve">e.g., </w:t>
      </w:r>
      <w:r w:rsidRPr="00375960">
        <w:t xml:space="preserve">In the US the value set </w:t>
      </w:r>
      <w:del w:id="3380" w:author="clevy pomegranate-econsulting.com" w:date="2018-06-30T15:32:00Z">
        <w:r w:rsidRPr="00375960" w:rsidDel="001D63FE">
          <w:delText xml:space="preserve">shall </w:delText>
        </w:r>
      </w:del>
      <w:ins w:id="3381" w:author="clevy pomegranate-econsulting.com" w:date="2018-06-30T15:32:00Z">
        <w:r w:rsidR="001D63FE">
          <w:t>SHALL</w:t>
        </w:r>
        <w:r w:rsidR="001D63FE" w:rsidRPr="00375960">
          <w:t xml:space="preserve"> </w:t>
        </w:r>
      </w:ins>
      <w:r w:rsidRPr="00375960">
        <w:t>be</w:t>
      </w:r>
      <w:ins w:id="3382" w:author="clevy pomegranate-econsulting.com" w:date="2018-06-30T15:32:00Z">
        <w:r w:rsidR="001D63FE">
          <w:t xml:space="preserve"> drawn</w:t>
        </w:r>
      </w:ins>
      <w:r w:rsidRPr="00375960">
        <w:t xml:space="preserve"> </w:t>
      </w:r>
      <w:ins w:id="3383" w:author="clevy pomegranate-econsulting.com" w:date="2018-06-30T06:32:00Z">
        <w:r w:rsidR="00A45FFF">
          <w:t xml:space="preserve">from the </w:t>
        </w:r>
      </w:ins>
      <w:r w:rsidRPr="00375960">
        <w:t xml:space="preserve">StrokeScale (templateID 2.16.840.1.113883.17.3.11.88 [HL7 EMS PCR]) </w:t>
      </w:r>
      <w:ins w:id="3384" w:author="clevy pomegranate-econsulting.com" w:date="2018-06-30T15:32:00Z">
        <w:r w:rsidR="001D63FE">
          <w:t>v</w:t>
        </w:r>
      </w:ins>
      <w:del w:id="3385" w:author="clevy pomegranate-econsulting.com" w:date="2018-06-30T15:32:00Z">
        <w:r w:rsidRPr="00375960" w:rsidDel="001D63FE">
          <w:delText>V</w:delText>
        </w:r>
      </w:del>
      <w:r w:rsidRPr="00375960">
        <w:t xml:space="preserve">alue </w:t>
      </w:r>
      <w:ins w:id="3386" w:author="clevy pomegranate-econsulting.com" w:date="2018-06-30T15:32:00Z">
        <w:r w:rsidR="001D63FE">
          <w:t>s</w:t>
        </w:r>
      </w:ins>
      <w:del w:id="3387" w:author="clevy pomegranate-econsulting.com" w:date="2018-06-30T15:32:00Z">
        <w:r w:rsidRPr="00375960" w:rsidDel="001D63FE">
          <w:delText>S</w:delText>
        </w:r>
      </w:del>
      <w:r w:rsidRPr="00375960">
        <w:t>et</w:t>
      </w:r>
      <w:r w:rsidR="00375960">
        <w:t xml:space="preserve">. </w:t>
      </w:r>
      <w:ins w:id="3388" w:author="clevy pomegranate-econsulting.com" w:date="2018-06-30T06:34:00Z">
        <w:r w:rsidR="00A45FFF">
          <w:t>The &lt;</w:t>
        </w:r>
      </w:ins>
      <w:ins w:id="3389" w:author="clevy pomegranate-econsulting.com" w:date="2018-06-30T06:35:00Z">
        <w:r w:rsidR="00A45FFF">
          <w:t>value</w:t>
        </w:r>
      </w:ins>
      <w:ins w:id="3390" w:author="clevy pomegranate-econsulting.com" w:date="2018-06-30T06:34:00Z">
        <w:r w:rsidR="00A45FFF">
          <w:t xml:space="preserve">&gt; element </w:t>
        </w:r>
      </w:ins>
      <w:ins w:id="3391" w:author="clevy pomegranate-econsulting.com" w:date="2018-06-30T15:32:00Z">
        <w:r w:rsidR="001D63FE">
          <w:t xml:space="preserve">SHALL </w:t>
        </w:r>
      </w:ins>
      <w:ins w:id="3392" w:author="clevy pomegranate-econsulting.com" w:date="2018-06-30T06:34:00Z">
        <w:r w:rsidR="00A45FFF">
          <w:t>be</w:t>
        </w:r>
      </w:ins>
      <w:ins w:id="3393" w:author="clevy pomegranate-econsulting.com" w:date="2018-06-30T06:35:00Z">
        <w:r w:rsidR="00A45FFF">
          <w:t xml:space="preserve"> </w:t>
        </w:r>
      </w:ins>
      <w:del w:id="3394" w:author="clevy pomegranate-econsulting.com" w:date="2018-06-30T06:38:00Z">
        <w:r w:rsidRPr="00375960" w:rsidDel="00A45FFF">
          <w:delText xml:space="preserve">Encoding </w:delText>
        </w:r>
      </w:del>
      <w:ins w:id="3395" w:author="clevy pomegranate-econsulting.com" w:date="2018-06-30T06:38:00Z">
        <w:r w:rsidR="00A45FFF">
          <w:t>e</w:t>
        </w:r>
        <w:r w:rsidR="00A45FFF" w:rsidRPr="00375960">
          <w:t>ncod</w:t>
        </w:r>
        <w:r w:rsidR="00A45FFF">
          <w:t>ed</w:t>
        </w:r>
        <w:r w:rsidR="00A45FFF" w:rsidRPr="00375960">
          <w:t xml:space="preserve"> </w:t>
        </w:r>
      </w:ins>
      <w:r w:rsidRPr="00375960">
        <w:t>the</w:t>
      </w:r>
      <w:del w:id="3396" w:author="clevy pomegranate-econsulting.com" w:date="2018-06-30T06:38:00Z">
        <w:r w:rsidRPr="00375960" w:rsidDel="00A45FFF">
          <w:delText xml:space="preserve"> concept</w:delText>
        </w:r>
      </w:del>
      <w:r w:rsidRPr="00375960">
        <w:t xml:space="preserve"> in /methodCode</w:t>
      </w:r>
      <w:ins w:id="3397" w:author="clevy pomegranate-econsulting.com" w:date="2018-06-30T06:38:00Z">
        <w:r w:rsidR="00A45FFF">
          <w:t xml:space="preserve"> concept</w:t>
        </w:r>
      </w:ins>
      <w:r w:rsidRPr="00375960">
        <w:t>.</w:t>
      </w:r>
    </w:p>
    <w:p w14:paraId="306AFFF4" w14:textId="171574FE" w:rsidR="00E01AB3" w:rsidRPr="00375960" w:rsidRDefault="00E01AB3" w:rsidP="00E01AB3">
      <w:pPr>
        <w:pStyle w:val="BodyText"/>
      </w:pPr>
      <w:r w:rsidRPr="00375960">
        <w:lastRenderedPageBreak/>
        <w:t xml:space="preserve">The Glasgow Qualifier SHALL be drawn from the GlasgowComaScoreSpecialCircumstances (templateID 2.16.840.1.113883.17.3.11.89 [HL7 EMS PCR]) </w:t>
      </w:r>
      <w:ins w:id="3398" w:author="clevy pomegranate-econsulting.com" w:date="2018-06-30T15:33:00Z">
        <w:r w:rsidR="001D63FE">
          <w:t>v</w:t>
        </w:r>
      </w:ins>
      <w:del w:id="3399" w:author="clevy pomegranate-econsulting.com" w:date="2018-06-30T15:33:00Z">
        <w:r w:rsidRPr="00375960" w:rsidDel="001D63FE">
          <w:delText>V</w:delText>
        </w:r>
      </w:del>
      <w:r w:rsidRPr="00375960">
        <w:t xml:space="preserve">alue </w:t>
      </w:r>
      <w:ins w:id="3400" w:author="clevy pomegranate-econsulting.com" w:date="2018-06-30T15:33:00Z">
        <w:r w:rsidR="001D63FE">
          <w:t>s</w:t>
        </w:r>
      </w:ins>
      <w:del w:id="3401" w:author="clevy pomegranate-econsulting.com" w:date="2018-06-30T15:33:00Z">
        <w:r w:rsidRPr="00375960" w:rsidDel="001D63FE">
          <w:delText>S</w:delText>
        </w:r>
      </w:del>
      <w:r w:rsidRPr="00375960">
        <w:t xml:space="preserve">et. </w:t>
      </w:r>
      <w:ins w:id="3402" w:author="clevy pomegranate-econsulting.com" w:date="2018-06-30T06:36:00Z">
        <w:r w:rsidR="00A45FFF">
          <w:t xml:space="preserve">The &lt;value&gt; element </w:t>
        </w:r>
      </w:ins>
      <w:ins w:id="3403" w:author="clevy pomegranate-econsulting.com" w:date="2018-06-30T15:33:00Z">
        <w:r w:rsidR="001D63FE">
          <w:t>SHALL</w:t>
        </w:r>
      </w:ins>
      <w:ins w:id="3404" w:author="clevy pomegranate-econsulting.com" w:date="2018-06-30T06:36:00Z">
        <w:r w:rsidR="00A45FFF">
          <w:t xml:space="preserve"> be e</w:t>
        </w:r>
      </w:ins>
      <w:del w:id="3405" w:author="clevy pomegranate-econsulting.com" w:date="2018-06-30T06:36:00Z">
        <w:r w:rsidRPr="00375960" w:rsidDel="00A45FFF">
          <w:delText>E</w:delText>
        </w:r>
      </w:del>
      <w:r w:rsidRPr="00375960">
        <w:t>ncod</w:t>
      </w:r>
      <w:ins w:id="3406" w:author="clevy pomegranate-econsulting.com" w:date="2018-06-30T06:36:00Z">
        <w:r w:rsidR="00A45FFF">
          <w:t>ed</w:t>
        </w:r>
      </w:ins>
      <w:del w:id="3407" w:author="clevy pomegranate-econsulting.com" w:date="2018-06-30T06:36:00Z">
        <w:r w:rsidRPr="00375960" w:rsidDel="00A45FFF">
          <w:delText>ing</w:delText>
        </w:r>
      </w:del>
      <w:r w:rsidRPr="00375960">
        <w:t xml:space="preserve"> </w:t>
      </w:r>
      <w:del w:id="3408" w:author="clevy pomegranate-econsulting.com" w:date="2018-06-30T06:37:00Z">
        <w:r w:rsidRPr="00375960" w:rsidDel="00A45FFF">
          <w:delText xml:space="preserve">the concept </w:delText>
        </w:r>
      </w:del>
      <w:r w:rsidRPr="00375960">
        <w:t>in</w:t>
      </w:r>
      <w:ins w:id="3409" w:author="clevy pomegranate-econsulting.com" w:date="2018-06-30T06:37:00Z">
        <w:r w:rsidR="00A45FFF">
          <w:t xml:space="preserve"> the</w:t>
        </w:r>
      </w:ins>
      <w:ins w:id="3410" w:author="clevy pomegranate-econsulting.com" w:date="2018-06-30T06:39:00Z">
        <w:r w:rsidR="005F2630">
          <w:t xml:space="preserve"> </w:t>
        </w:r>
      </w:ins>
      <w:del w:id="3411" w:author="clevy pomegranate-econsulting.com" w:date="2018-06-30T06:37:00Z">
        <w:r w:rsidRPr="00375960" w:rsidDel="00A45FFF">
          <w:delText xml:space="preserve"> </w:delText>
        </w:r>
      </w:del>
      <w:r w:rsidRPr="00375960">
        <w:t>/value</w:t>
      </w:r>
      <w:ins w:id="3412" w:author="clevy pomegranate-econsulting.com" w:date="2018-06-30T06:37:00Z">
        <w:r w:rsidR="00A45FFF">
          <w:t xml:space="preserve"> concept</w:t>
        </w:r>
      </w:ins>
      <w:r w:rsidRPr="00375960">
        <w:t>.</w:t>
      </w:r>
    </w:p>
    <w:p w14:paraId="13EA03AB" w14:textId="1F2FB68E" w:rsidR="00E01AB3" w:rsidRPr="00375960" w:rsidRDefault="00E01AB3" w:rsidP="00E01AB3">
      <w:pPr>
        <w:pStyle w:val="BodyText"/>
      </w:pPr>
      <w:r w:rsidRPr="00375960">
        <w:t xml:space="preserve">The Stroke Type SHALL be drawn from the Stroke Scale Interpretation concept domain as defined by local jurisdiction. </w:t>
      </w:r>
      <w:del w:id="3413" w:author="clevy pomegranate-econsulting.com" w:date="2018-06-30T06:37:00Z">
        <w:r w:rsidRPr="00375960" w:rsidDel="00A45FFF">
          <w:delText>E</w:delText>
        </w:r>
      </w:del>
      <w:del w:id="3414" w:author="clevy pomegranate-econsulting.com" w:date="2018-06-30T06:42:00Z">
        <w:r w:rsidRPr="00375960" w:rsidDel="005F2630">
          <w:delText>ncod</w:delText>
        </w:r>
      </w:del>
      <w:del w:id="3415" w:author="clevy pomegranate-econsulting.com" w:date="2018-06-30T06:38:00Z">
        <w:r w:rsidRPr="00375960" w:rsidDel="00A45FFF">
          <w:delText>ing</w:delText>
        </w:r>
      </w:del>
      <w:del w:id="3416" w:author="clevy pomegranate-econsulting.com" w:date="2018-06-30T06:42:00Z">
        <w:r w:rsidRPr="00375960" w:rsidDel="005F2630">
          <w:delText xml:space="preserve"> the concept </w:delText>
        </w:r>
      </w:del>
      <w:r w:rsidRPr="00375960">
        <w:t>(</w:t>
      </w:r>
      <w:r w:rsidR="00674DC8">
        <w:t xml:space="preserve">e.g., </w:t>
      </w:r>
      <w:r w:rsidRPr="00375960">
        <w:t>In the US the value set shall be Stroke (templateID 2.16.840.1.113883.17.3.11.93 [HL7 EMS PCR]) Value Set</w:t>
      </w:r>
      <w:r w:rsidR="00375960">
        <w:t xml:space="preserve">. </w:t>
      </w:r>
      <w:ins w:id="3417" w:author="clevy pomegranate-econsulting.com" w:date="2018-06-30T06:37:00Z">
        <w:r w:rsidR="00A45FFF">
          <w:t xml:space="preserve">The &lt;value&gt; element </w:t>
        </w:r>
      </w:ins>
      <w:ins w:id="3418" w:author="clevy pomegranate-econsulting.com" w:date="2018-06-30T15:33:00Z">
        <w:r w:rsidR="001D63FE">
          <w:t>SHALL</w:t>
        </w:r>
      </w:ins>
      <w:ins w:id="3419" w:author="clevy pomegranate-econsulting.com" w:date="2018-06-30T06:37:00Z">
        <w:r w:rsidR="00A45FFF">
          <w:t xml:space="preserve"> be e</w:t>
        </w:r>
      </w:ins>
      <w:del w:id="3420" w:author="clevy pomegranate-econsulting.com" w:date="2018-06-30T06:37:00Z">
        <w:r w:rsidRPr="00375960" w:rsidDel="00A45FFF">
          <w:delText>E</w:delText>
        </w:r>
      </w:del>
      <w:r w:rsidRPr="00375960">
        <w:t>ncod</w:t>
      </w:r>
      <w:ins w:id="3421" w:author="clevy pomegranate-econsulting.com" w:date="2018-06-30T06:37:00Z">
        <w:r w:rsidR="00A45FFF">
          <w:t>ed</w:t>
        </w:r>
      </w:ins>
      <w:del w:id="3422" w:author="clevy pomegranate-econsulting.com" w:date="2018-06-30T06:37:00Z">
        <w:r w:rsidRPr="00375960" w:rsidDel="00A45FFF">
          <w:delText>ing</w:delText>
        </w:r>
      </w:del>
      <w:r w:rsidRPr="00375960">
        <w:t xml:space="preserve"> the </w:t>
      </w:r>
      <w:del w:id="3423" w:author="clevy pomegranate-econsulting.com" w:date="2018-06-30T06:37:00Z">
        <w:r w:rsidRPr="00375960" w:rsidDel="00A45FFF">
          <w:delText>concept</w:delText>
        </w:r>
        <w:r w:rsidR="001F6CF9" w:rsidRPr="00375960" w:rsidDel="00A45FFF">
          <w:delText xml:space="preserve"> </w:delText>
        </w:r>
      </w:del>
      <w:r w:rsidR="001F6CF9" w:rsidRPr="00375960">
        <w:t>/methodCode</w:t>
      </w:r>
      <w:ins w:id="3424" w:author="clevy pomegranate-econsulting.com" w:date="2018-06-30T06:37:00Z">
        <w:r w:rsidR="00A45FFF">
          <w:t xml:space="preserve"> concept</w:t>
        </w:r>
      </w:ins>
      <w:r w:rsidR="001F6CF9" w:rsidRPr="00375960">
        <w:t>.</w:t>
      </w:r>
    </w:p>
    <w:p w14:paraId="139B6A4D" w14:textId="4381CA2F" w:rsidR="00E01AB3" w:rsidRPr="00375960" w:rsidRDefault="00E01AB3" w:rsidP="00E01AB3">
      <w:pPr>
        <w:pStyle w:val="BodyText"/>
      </w:pPr>
      <w:r w:rsidRPr="00375960">
        <w:t xml:space="preserve">The Level of Responsiveness SHALL be drawn from the LevelOfResponsiveness (templateID 2.16.840.1.113883.17.3.11.21 [HL7 EMS PCR]) </w:t>
      </w:r>
      <w:ins w:id="3425" w:author="clevy pomegranate-econsulting.com" w:date="2018-06-30T15:33:00Z">
        <w:r w:rsidR="001D63FE">
          <w:t>v</w:t>
        </w:r>
      </w:ins>
      <w:del w:id="3426" w:author="clevy pomegranate-econsulting.com" w:date="2018-06-30T15:33:00Z">
        <w:r w:rsidRPr="00375960" w:rsidDel="001D63FE">
          <w:delText>V</w:delText>
        </w:r>
      </w:del>
      <w:r w:rsidRPr="00375960">
        <w:t xml:space="preserve">alue </w:t>
      </w:r>
      <w:ins w:id="3427" w:author="clevy pomegranate-econsulting.com" w:date="2018-06-30T15:33:00Z">
        <w:r w:rsidR="001D63FE">
          <w:t>s</w:t>
        </w:r>
      </w:ins>
      <w:del w:id="3428" w:author="clevy pomegranate-econsulting.com" w:date="2018-06-30T15:33:00Z">
        <w:r w:rsidRPr="00375960" w:rsidDel="001D63FE">
          <w:delText>S</w:delText>
        </w:r>
      </w:del>
      <w:r w:rsidRPr="00375960">
        <w:t xml:space="preserve">et. </w:t>
      </w:r>
      <w:ins w:id="3429" w:author="clevy pomegranate-econsulting.com" w:date="2018-06-30T06:42:00Z">
        <w:r w:rsidR="005F2630">
          <w:t xml:space="preserve">The &lt;value&gt; element </w:t>
        </w:r>
      </w:ins>
      <w:ins w:id="3430" w:author="clevy pomegranate-econsulting.com" w:date="2018-06-30T15:33:00Z">
        <w:r w:rsidR="001D63FE">
          <w:t>SHALL</w:t>
        </w:r>
      </w:ins>
      <w:ins w:id="3431" w:author="clevy pomegranate-econsulting.com" w:date="2018-06-30T06:42:00Z">
        <w:r w:rsidR="005F2630">
          <w:t xml:space="preserve"> be e</w:t>
        </w:r>
      </w:ins>
      <w:del w:id="3432" w:author="clevy pomegranate-econsulting.com" w:date="2018-06-30T06:42:00Z">
        <w:r w:rsidRPr="00375960" w:rsidDel="005F2630">
          <w:delText>E</w:delText>
        </w:r>
      </w:del>
      <w:r w:rsidRPr="00375960">
        <w:t>ncod</w:t>
      </w:r>
      <w:ins w:id="3433" w:author="clevy pomegranate-econsulting.com" w:date="2018-06-30T06:42:00Z">
        <w:r w:rsidR="005F2630">
          <w:t>ed</w:t>
        </w:r>
      </w:ins>
      <w:del w:id="3434" w:author="clevy pomegranate-econsulting.com" w:date="2018-06-30T06:42:00Z">
        <w:r w:rsidRPr="00375960" w:rsidDel="005F2630">
          <w:delText>ing</w:delText>
        </w:r>
      </w:del>
      <w:r w:rsidRPr="00375960">
        <w:t xml:space="preserve"> the concept in /value</w:t>
      </w:r>
      <w:ins w:id="3435" w:author="clevy pomegranate-econsulting.com" w:date="2018-06-30T06:42:00Z">
        <w:r w:rsidR="005F2630">
          <w:t xml:space="preserve"> concept</w:t>
        </w:r>
      </w:ins>
      <w:r w:rsidRPr="00375960">
        <w:t>.</w:t>
      </w:r>
    </w:p>
    <w:p w14:paraId="4C49C1C5" w14:textId="5FEBE2F2" w:rsidR="00E01AB3" w:rsidRPr="00E7637C" w:rsidRDefault="00E01AB3" w:rsidP="00E7637C">
      <w:pPr>
        <w:pStyle w:val="Heading6"/>
      </w:pPr>
      <w:bookmarkStart w:id="3436" w:name="_6.2.1.1.6.3_Allergies_and"/>
      <w:bookmarkStart w:id="3437" w:name="_Hlk512983170"/>
      <w:bookmarkStart w:id="3438" w:name="_Toc514942341"/>
      <w:bookmarkEnd w:id="3436"/>
      <w:r w:rsidRPr="00E7637C">
        <w:t>6.3.1.D</w:t>
      </w:r>
      <w:ins w:id="3439" w:author="Andrea K. Fourquet" w:date="2018-07-18T00:58:00Z">
        <w:r w:rsidR="00FB5624">
          <w:t>2</w:t>
        </w:r>
      </w:ins>
      <w:r w:rsidRPr="00E7637C">
        <w:t xml:space="preserve">.5.5 </w:t>
      </w:r>
      <w:bookmarkEnd w:id="3437"/>
      <w:r w:rsidRPr="00E7637C">
        <w:t>Current Medications –Constraints</w:t>
      </w:r>
      <w:bookmarkEnd w:id="3438"/>
    </w:p>
    <w:p w14:paraId="1DC99D84" w14:textId="4D88FD0B" w:rsidR="00643A60" w:rsidRDefault="00643A60" w:rsidP="00637C1A">
      <w:pPr>
        <w:pStyle w:val="BodyText"/>
        <w:rPr>
          <w:ins w:id="3440" w:author="clevy pomegranate-econsulting.com" w:date="2018-06-30T14:50:00Z"/>
        </w:rPr>
      </w:pPr>
      <w:ins w:id="3441" w:author="clevy pomegranate-econsulting.com" w:date="2018-06-30T14:49:00Z">
        <w:r>
          <w:t>The following special cases exist for encoding the product medication</w:t>
        </w:r>
      </w:ins>
      <w:ins w:id="3442" w:author="clevy pomegranate-econsulting.com" w:date="2018-06-30T14:50:00Z">
        <w:r>
          <w:t>:</w:t>
        </w:r>
      </w:ins>
    </w:p>
    <w:p w14:paraId="1E6797C8" w14:textId="330ECA62" w:rsidR="00E01AB3" w:rsidRPr="00637C1A" w:rsidRDefault="00E01AB3">
      <w:pPr>
        <w:pStyle w:val="BodyText"/>
        <w:numPr>
          <w:ilvl w:val="0"/>
          <w:numId w:val="44"/>
        </w:numPr>
        <w:pPrChange w:id="3443" w:author="clevy pomegranate-econsulting.com" w:date="2018-06-30T14:50:00Z">
          <w:pPr>
            <w:pStyle w:val="BodyText"/>
          </w:pPr>
        </w:pPrChange>
      </w:pPr>
      <w:r w:rsidRPr="00637C1A">
        <w:t xml:space="preserve">In the case that the patient is currently on </w:t>
      </w:r>
      <w:ins w:id="3444" w:author="clevy pomegranate-econsulting.com" w:date="2018-06-30T14:51:00Z">
        <w:r w:rsidR="00643A60">
          <w:t>a</w:t>
        </w:r>
      </w:ins>
      <w:del w:id="3445" w:author="clevy pomegranate-econsulting.com" w:date="2018-06-30T14:51:00Z">
        <w:r w:rsidRPr="00637C1A" w:rsidDel="00643A60">
          <w:delText>A</w:delText>
        </w:r>
      </w:del>
      <w:r w:rsidRPr="00637C1A">
        <w:t xml:space="preserve">nticoagulants and no </w:t>
      </w:r>
      <w:ins w:id="3446" w:author="clevy pomegranate-econsulting.com" w:date="2018-06-30T14:51:00Z">
        <w:r w:rsidR="00643A60">
          <w:t>m</w:t>
        </w:r>
      </w:ins>
      <w:del w:id="3447" w:author="clevy pomegranate-econsulting.com" w:date="2018-06-30T14:51:00Z">
        <w:r w:rsidRPr="00637C1A" w:rsidDel="00643A60">
          <w:delText>M</w:delText>
        </w:r>
      </w:del>
      <w:r w:rsidRPr="00637C1A">
        <w:t xml:space="preserve">edication details are provided for the </w:t>
      </w:r>
      <w:ins w:id="3448" w:author="clevy pomegranate-econsulting.com" w:date="2018-06-30T14:51:00Z">
        <w:r w:rsidR="00643A60">
          <w:t>a</w:t>
        </w:r>
      </w:ins>
      <w:del w:id="3449" w:author="clevy pomegranate-econsulting.com" w:date="2018-06-30T14:51:00Z">
        <w:r w:rsidRPr="00637C1A" w:rsidDel="00643A60">
          <w:delText>A</w:delText>
        </w:r>
      </w:del>
      <w:r w:rsidRPr="00637C1A">
        <w:t xml:space="preserve">nticoagulants, the product SHALL be coded using {81839001, SNOMED CT, Anticoagulant (product)}. </w:t>
      </w:r>
      <w:ins w:id="3450" w:author="clevy pomegranate-econsulting.com" w:date="2018-06-30T06:43:00Z">
        <w:r w:rsidR="005F2630">
          <w:t xml:space="preserve">The </w:t>
        </w:r>
      </w:ins>
      <w:ins w:id="3451" w:author="clevy pomegranate-econsulting.com" w:date="2018-06-30T06:45:00Z">
        <w:r w:rsidR="005F2630">
          <w:t>product</w:t>
        </w:r>
      </w:ins>
      <w:ins w:id="3452" w:author="clevy pomegranate-econsulting.com" w:date="2018-06-30T06:43:00Z">
        <w:r w:rsidR="005F2630">
          <w:t xml:space="preserve"> </w:t>
        </w:r>
      </w:ins>
      <w:ins w:id="3453" w:author="clevy pomegranate-econsulting.com" w:date="2018-06-30T15:36:00Z">
        <w:r w:rsidR="001D63FE">
          <w:t>SHALL</w:t>
        </w:r>
      </w:ins>
      <w:ins w:id="3454" w:author="clevy pomegranate-econsulting.com" w:date="2018-06-30T06:43:00Z">
        <w:r w:rsidR="005F2630">
          <w:t xml:space="preserve"> be e</w:t>
        </w:r>
      </w:ins>
      <w:del w:id="3455" w:author="clevy pomegranate-econsulting.com" w:date="2018-06-30T06:43:00Z">
        <w:r w:rsidRPr="00637C1A" w:rsidDel="005F2630">
          <w:delText>E</w:delText>
        </w:r>
      </w:del>
      <w:r w:rsidRPr="00637C1A">
        <w:t>ncod</w:t>
      </w:r>
      <w:ins w:id="3456" w:author="clevy pomegranate-econsulting.com" w:date="2018-06-30T06:45:00Z">
        <w:r w:rsidR="005F2630">
          <w:t>ed</w:t>
        </w:r>
      </w:ins>
      <w:del w:id="3457" w:author="clevy pomegranate-econsulting.com" w:date="2018-06-30T06:45:00Z">
        <w:r w:rsidRPr="00637C1A" w:rsidDel="005F2630">
          <w:delText>ing</w:delText>
        </w:r>
      </w:del>
      <w:del w:id="3458" w:author="clevy pomegranate-econsulting.com" w:date="2018-06-30T06:46:00Z">
        <w:r w:rsidRPr="00637C1A" w:rsidDel="005F2630">
          <w:delText xml:space="preserve"> </w:delText>
        </w:r>
      </w:del>
      <w:del w:id="3459" w:author="clevy pomegranate-econsulting.com" w:date="2018-06-30T06:45:00Z">
        <w:r w:rsidRPr="00637C1A" w:rsidDel="005F2630">
          <w:delText>the concept</w:delText>
        </w:r>
      </w:del>
      <w:r w:rsidRPr="00637C1A">
        <w:t xml:space="preserve"> in</w:t>
      </w:r>
      <w:ins w:id="3460" w:author="clevy pomegranate-econsulting.com" w:date="2018-06-30T06:46:00Z">
        <w:r w:rsidR="005F2630">
          <w:t xml:space="preserve"> the</w:t>
        </w:r>
      </w:ins>
      <w:r w:rsidRPr="00637C1A">
        <w:t xml:space="preserve"> the Product Entry (templateID 1.3.6.1.4.1.19376.1.5.3.1.4.7.2[PCC TF-2]) /manufacturedProduct/manufacturedMaterial/code</w:t>
      </w:r>
      <w:ins w:id="3461" w:author="clevy pomegranate-econsulting.com" w:date="2018-06-30T06:47:00Z">
        <w:r w:rsidR="005F2630">
          <w:t xml:space="preserve"> con</w:t>
        </w:r>
      </w:ins>
      <w:ins w:id="3462" w:author="clevy pomegranate-econsulting.com" w:date="2018-06-30T06:48:00Z">
        <w:r w:rsidR="005F2630">
          <w:t>cept</w:t>
        </w:r>
      </w:ins>
      <w:r w:rsidRPr="00637C1A">
        <w:t>.</w:t>
      </w:r>
    </w:p>
    <w:p w14:paraId="51EAF506" w14:textId="5D7A3BA6" w:rsidR="00E01AB3" w:rsidRPr="00E7637C" w:rsidRDefault="00E01AB3">
      <w:pPr>
        <w:pStyle w:val="BodyText"/>
        <w:numPr>
          <w:ilvl w:val="0"/>
          <w:numId w:val="44"/>
        </w:numPr>
        <w:pPrChange w:id="3463" w:author="clevy pomegranate-econsulting.com" w:date="2018-06-30T14:50:00Z">
          <w:pPr>
            <w:pStyle w:val="BodyText"/>
          </w:pPr>
        </w:pPrChange>
      </w:pPr>
      <w:r w:rsidRPr="00637C1A">
        <w:t xml:space="preserve">In the case that the patient is currently on medications, but none of the medication details exist and the </w:t>
      </w:r>
      <w:ins w:id="3464" w:author="clevy pomegranate-econsulting.com" w:date="2018-06-30T06:21:00Z">
        <w:r w:rsidR="00AE0A49">
          <w:t>p</w:t>
        </w:r>
      </w:ins>
      <w:del w:id="3465" w:author="clevy pomegranate-econsulting.com" w:date="2018-06-30T06:21:00Z">
        <w:r w:rsidRPr="00637C1A" w:rsidDel="00AE0A49">
          <w:delText>P</w:delText>
        </w:r>
      </w:del>
      <w:r w:rsidRPr="00637C1A">
        <w:t>atient is not on anticoagulants, the Medications Section (templateIDs 2.16.840.1.113883.10.20.1.24 and 1.3.6.1.4.1.19376.1.5.3.1.4.7 [PCC TF-2]) SHALL be coded using {</w:t>
      </w:r>
      <w:r w:rsidRPr="00E7637C">
        <w:t xml:space="preserve">182904002, SNOMED CT, Drug Treatment Unknown}. </w:t>
      </w:r>
      <w:ins w:id="3466" w:author="clevy pomegranate-econsulting.com" w:date="2018-06-30T06:47:00Z">
        <w:r w:rsidR="005F2630">
          <w:t>The &lt;</w:t>
        </w:r>
      </w:ins>
      <w:ins w:id="3467" w:author="clevy pomegranate-econsulting.com" w:date="2018-06-30T14:58:00Z">
        <w:r w:rsidR="00643A60">
          <w:t>code</w:t>
        </w:r>
      </w:ins>
      <w:ins w:id="3468" w:author="clevy pomegranate-econsulting.com" w:date="2018-06-30T06:47:00Z">
        <w:r w:rsidR="005F2630">
          <w:t xml:space="preserve">&gt; element </w:t>
        </w:r>
      </w:ins>
      <w:ins w:id="3469" w:author="clevy pomegranate-econsulting.com" w:date="2018-06-30T15:37:00Z">
        <w:r w:rsidR="001D63FE">
          <w:t>SHALL</w:t>
        </w:r>
      </w:ins>
      <w:ins w:id="3470" w:author="clevy pomegranate-econsulting.com" w:date="2018-06-30T06:47:00Z">
        <w:r w:rsidR="005F2630">
          <w:t xml:space="preserve"> be e</w:t>
        </w:r>
      </w:ins>
      <w:del w:id="3471" w:author="clevy pomegranate-econsulting.com" w:date="2018-06-30T06:47:00Z">
        <w:r w:rsidRPr="00E7637C" w:rsidDel="005F2630">
          <w:delText>E</w:delText>
        </w:r>
      </w:del>
      <w:r w:rsidRPr="00E7637C">
        <w:t>ncod</w:t>
      </w:r>
      <w:ins w:id="3472" w:author="clevy pomegranate-econsulting.com" w:date="2018-06-30T06:47:00Z">
        <w:r w:rsidR="005F2630">
          <w:t>ed</w:t>
        </w:r>
      </w:ins>
      <w:del w:id="3473" w:author="clevy pomegranate-econsulting.com" w:date="2018-06-30T06:47:00Z">
        <w:r w:rsidRPr="00E7637C" w:rsidDel="005F2630">
          <w:delText>ing</w:delText>
        </w:r>
      </w:del>
      <w:r w:rsidRPr="00E7637C">
        <w:t xml:space="preserve"> </w:t>
      </w:r>
      <w:del w:id="3474" w:author="clevy pomegranate-econsulting.com" w:date="2018-06-30T06:47:00Z">
        <w:r w:rsidRPr="00E7637C" w:rsidDel="005F2630">
          <w:delText xml:space="preserve">the concept </w:delText>
        </w:r>
      </w:del>
      <w:r w:rsidRPr="00E7637C">
        <w:t xml:space="preserve">in the </w:t>
      </w:r>
      <w:r w:rsidRPr="00637C1A">
        <w:t>substanceAdminstration/act/code</w:t>
      </w:r>
      <w:ins w:id="3475" w:author="clevy pomegranate-econsulting.com" w:date="2018-06-30T06:47:00Z">
        <w:r w:rsidR="005F2630">
          <w:t xml:space="preserve"> concept</w:t>
        </w:r>
      </w:ins>
      <w:r w:rsidRPr="00637C1A">
        <w:t>.</w:t>
      </w:r>
    </w:p>
    <w:p w14:paraId="0E065DC6" w14:textId="2607D1D2" w:rsidR="00AB5E20" w:rsidRPr="00E7637C" w:rsidDel="008F54E1" w:rsidRDefault="00E01AB3">
      <w:pPr>
        <w:pStyle w:val="BodyText"/>
        <w:numPr>
          <w:ilvl w:val="0"/>
          <w:numId w:val="44"/>
        </w:numPr>
        <w:rPr>
          <w:del w:id="3476" w:author="clevy pomegranate-econsulting.com" w:date="2018-06-30T15:23:00Z"/>
        </w:rPr>
        <w:pPrChange w:id="3477" w:author="clevy pomegranate-econsulting.com" w:date="2018-06-30T14:50:00Z">
          <w:pPr>
            <w:pStyle w:val="BodyText"/>
          </w:pPr>
        </w:pPrChange>
      </w:pPr>
      <w:r w:rsidRPr="00637C1A">
        <w:t>In the case that the patient is currently not on medications, the Medications Section (template IDs 2.16.840.1.113883.10.20.1.24 and 1.3.6.1.4.1.19376.1.5.3.1.4.7 [PCC TF-2]) SHALL be coded using {</w:t>
      </w:r>
      <w:r w:rsidRPr="00E7637C">
        <w:t>182849000, SNOMED CT, No Drug Therapy Prescribed}.</w:t>
      </w:r>
      <w:r w:rsidRPr="00637C1A">
        <w:t xml:space="preserve"> </w:t>
      </w:r>
      <w:ins w:id="3478" w:author="clevy pomegranate-econsulting.com" w:date="2018-06-30T06:48:00Z">
        <w:r w:rsidR="005F2630">
          <w:t>The &lt;</w:t>
        </w:r>
      </w:ins>
      <w:ins w:id="3479" w:author="clevy pomegranate-econsulting.com" w:date="2018-06-30T14:58:00Z">
        <w:r w:rsidR="00643A60">
          <w:t>code</w:t>
        </w:r>
      </w:ins>
      <w:ins w:id="3480" w:author="clevy pomegranate-econsulting.com" w:date="2018-06-30T06:48:00Z">
        <w:r w:rsidR="005F2630">
          <w:t xml:space="preserve">&gt; element </w:t>
        </w:r>
      </w:ins>
      <w:ins w:id="3481" w:author="clevy pomegranate-econsulting.com" w:date="2018-06-30T15:37:00Z">
        <w:r w:rsidR="001D63FE">
          <w:t>SHALL</w:t>
        </w:r>
      </w:ins>
      <w:ins w:id="3482" w:author="clevy pomegranate-econsulting.com" w:date="2018-06-30T06:48:00Z">
        <w:r w:rsidR="005F2630">
          <w:t xml:space="preserve"> be e</w:t>
        </w:r>
      </w:ins>
      <w:del w:id="3483" w:author="clevy pomegranate-econsulting.com" w:date="2018-06-30T06:48:00Z">
        <w:r w:rsidRPr="00E7637C" w:rsidDel="005F2630">
          <w:delText>E</w:delText>
        </w:r>
      </w:del>
      <w:r w:rsidRPr="00E7637C">
        <w:t>ncod</w:t>
      </w:r>
      <w:ins w:id="3484" w:author="clevy pomegranate-econsulting.com" w:date="2018-06-30T06:48:00Z">
        <w:r w:rsidR="005F2630">
          <w:t>ed</w:t>
        </w:r>
      </w:ins>
      <w:del w:id="3485" w:author="clevy pomegranate-econsulting.com" w:date="2018-06-30T06:48:00Z">
        <w:r w:rsidRPr="00E7637C" w:rsidDel="005F2630">
          <w:delText>ing the concept</w:delText>
        </w:r>
      </w:del>
      <w:r w:rsidRPr="00E7637C">
        <w:t xml:space="preserve"> in the </w:t>
      </w:r>
      <w:r w:rsidRPr="00637C1A">
        <w:t>substanceAdminstration/act/code</w:t>
      </w:r>
      <w:ins w:id="3486" w:author="clevy pomegranate-econsulting.com" w:date="2018-06-30T06:48:00Z">
        <w:r w:rsidR="005F2630">
          <w:t xml:space="preserve"> concept</w:t>
        </w:r>
      </w:ins>
      <w:r w:rsidRPr="00637C1A">
        <w:t>.</w:t>
      </w:r>
    </w:p>
    <w:p w14:paraId="5C5DD7C0" w14:textId="1325479C" w:rsidR="008F54E1" w:rsidRPr="008F54E1" w:rsidRDefault="008F54E1">
      <w:pPr>
        <w:pStyle w:val="BodyText"/>
        <w:numPr>
          <w:ilvl w:val="0"/>
          <w:numId w:val="44"/>
        </w:numPr>
        <w:rPr>
          <w:ins w:id="3487" w:author="clevy pomegranate-econsulting.com" w:date="2018-06-30T15:19:00Z"/>
          <w:rFonts w:eastAsia="Calibri"/>
        </w:rPr>
        <w:pPrChange w:id="3488" w:author="clevy pomegranate-econsulting.com" w:date="2018-06-30T15:23:00Z">
          <w:pPr>
            <w:pStyle w:val="BodyText"/>
          </w:pPr>
        </w:pPrChange>
      </w:pPr>
    </w:p>
    <w:p w14:paraId="0089B869" w14:textId="29AE2837" w:rsidR="000869CD" w:rsidRPr="00E7637C" w:rsidRDefault="000869CD" w:rsidP="00E7637C">
      <w:pPr>
        <w:pStyle w:val="BodyText"/>
      </w:pPr>
      <w:r w:rsidRPr="00637C1A">
        <w:rPr>
          <w:rFonts w:eastAsia="Calibri"/>
        </w:rPr>
        <w:t xml:space="preserve">The routeCode shall be drawn from the Medication Administration Route concept domain as defined by local jurisdiction. </w:t>
      </w:r>
      <w:ins w:id="3489" w:author="clevy pomegranate-econsulting.com" w:date="2018-06-30T14:45:00Z">
        <w:r w:rsidR="00AE0DC2">
          <w:rPr>
            <w:rFonts w:eastAsia="Calibri"/>
          </w:rPr>
          <w:t xml:space="preserve">The </w:t>
        </w:r>
      </w:ins>
      <w:ins w:id="3490" w:author="clevy pomegranate-econsulting.com" w:date="2018-06-30T14:46:00Z">
        <w:r w:rsidR="00AE0DC2">
          <w:rPr>
            <w:rFonts w:eastAsia="Calibri"/>
          </w:rPr>
          <w:t>&lt;</w:t>
        </w:r>
      </w:ins>
      <w:ins w:id="3491" w:author="clevy pomegranate-econsulting.com" w:date="2018-06-30T14:56:00Z">
        <w:r w:rsidR="00643A60">
          <w:rPr>
            <w:rFonts w:eastAsia="Calibri"/>
          </w:rPr>
          <w:t>routeCode</w:t>
        </w:r>
      </w:ins>
      <w:ins w:id="3492" w:author="clevy pomegranate-econsulting.com" w:date="2018-06-30T14:46:00Z">
        <w:r w:rsidR="00AE0DC2">
          <w:rPr>
            <w:rFonts w:eastAsia="Calibri"/>
          </w:rPr>
          <w:t>&gt; element shall be e</w:t>
        </w:r>
      </w:ins>
      <w:ins w:id="3493" w:author="clevy pomegranate-econsulting.com" w:date="2018-06-30T14:52:00Z">
        <w:r w:rsidR="00643A60">
          <w:rPr>
            <w:rFonts w:eastAsia="Calibri"/>
          </w:rPr>
          <w:t>n</w:t>
        </w:r>
      </w:ins>
      <w:del w:id="3494" w:author="clevy pomegranate-econsulting.com" w:date="2018-06-30T14:45:00Z">
        <w:r w:rsidRPr="00637C1A" w:rsidDel="00AE0DC2">
          <w:rPr>
            <w:rFonts w:eastAsia="Calibri"/>
          </w:rPr>
          <w:delText>En</w:delText>
        </w:r>
      </w:del>
      <w:r w:rsidRPr="00637C1A">
        <w:rPr>
          <w:rFonts w:eastAsia="Calibri"/>
        </w:rPr>
        <w:t>cod</w:t>
      </w:r>
      <w:ins w:id="3495" w:author="clevy pomegranate-econsulting.com" w:date="2018-06-30T14:46:00Z">
        <w:r w:rsidR="00AE0DC2">
          <w:rPr>
            <w:rFonts w:eastAsia="Calibri"/>
          </w:rPr>
          <w:t>ed</w:t>
        </w:r>
      </w:ins>
      <w:del w:id="3496" w:author="clevy pomegranate-econsulting.com" w:date="2018-06-30T14:46:00Z">
        <w:r w:rsidRPr="00637C1A" w:rsidDel="00AE0DC2">
          <w:rPr>
            <w:rFonts w:eastAsia="Calibri"/>
          </w:rPr>
          <w:delText>ing</w:delText>
        </w:r>
      </w:del>
      <w:r w:rsidRPr="00637C1A">
        <w:rPr>
          <w:rFonts w:eastAsia="Calibri"/>
        </w:rPr>
        <w:t xml:space="preserve"> </w:t>
      </w:r>
      <w:del w:id="3497" w:author="clevy pomegranate-econsulting.com" w:date="2018-06-30T14:46:00Z">
        <w:r w:rsidRPr="00637C1A" w:rsidDel="00AE0DC2">
          <w:rPr>
            <w:rFonts w:eastAsia="Calibri"/>
          </w:rPr>
          <w:delText xml:space="preserve">the concept </w:delText>
        </w:r>
      </w:del>
      <w:r w:rsidRPr="00637C1A">
        <w:rPr>
          <w:rFonts w:eastAsia="Calibri"/>
        </w:rPr>
        <w:t>in</w:t>
      </w:r>
      <w:r w:rsidR="006B53DD">
        <w:rPr>
          <w:rFonts w:eastAsia="Calibri"/>
        </w:rPr>
        <w:t xml:space="preserve"> </w:t>
      </w:r>
      <w:ins w:id="3498" w:author="clevy pomegranate-econsulting.com" w:date="2018-06-30T14:47:00Z">
        <w:r w:rsidR="00AE0DC2">
          <w:rPr>
            <w:rFonts w:eastAsia="Calibri"/>
          </w:rPr>
          <w:t xml:space="preserve">the </w:t>
        </w:r>
      </w:ins>
      <w:r w:rsidRPr="00637C1A">
        <w:rPr>
          <w:rFonts w:eastAsia="Calibri"/>
        </w:rPr>
        <w:t>substanceAdminstration (templateID 2.16.840.1.113883.10.20.1.24 and 1.3.6.1.4.1.19376.1.5.3.1.4.7 [PCC TF-2])/routeCode</w:t>
      </w:r>
      <w:ins w:id="3499" w:author="clevy pomegranate-econsulting.com" w:date="2018-06-30T14:47:00Z">
        <w:r w:rsidR="00AE0DC2">
          <w:rPr>
            <w:rFonts w:eastAsia="Calibri"/>
          </w:rPr>
          <w:t xml:space="preserve"> concept. </w:t>
        </w:r>
      </w:ins>
      <w:r w:rsidRPr="00637C1A">
        <w:rPr>
          <w:rFonts w:eastAsia="Calibri"/>
        </w:rPr>
        <w:t xml:space="preserve"> (</w:t>
      </w:r>
      <w:r w:rsidR="00674DC8">
        <w:rPr>
          <w:rFonts w:eastAsia="Calibri"/>
        </w:rPr>
        <w:t xml:space="preserve">e.g., </w:t>
      </w:r>
      <w:ins w:id="3500" w:author="clevy pomegranate-econsulting.com" w:date="2018-06-30T14:47:00Z">
        <w:r w:rsidR="00AE0DC2">
          <w:rPr>
            <w:rFonts w:eastAsia="Calibri"/>
          </w:rPr>
          <w:t>I</w:t>
        </w:r>
      </w:ins>
      <w:del w:id="3501" w:author="clevy pomegranate-econsulting.com" w:date="2018-06-30T14:47:00Z">
        <w:r w:rsidRPr="00637C1A" w:rsidDel="00AE0DC2">
          <w:rPr>
            <w:rFonts w:eastAsia="Calibri"/>
          </w:rPr>
          <w:delText>i</w:delText>
        </w:r>
      </w:del>
      <w:r w:rsidRPr="00637C1A">
        <w:rPr>
          <w:rFonts w:eastAsia="Calibri"/>
        </w:rPr>
        <w:t xml:space="preserve">n the US the value set </w:t>
      </w:r>
      <w:del w:id="3502" w:author="clevy pomegranate-econsulting.com" w:date="2018-06-30T15:37:00Z">
        <w:r w:rsidRPr="00637C1A" w:rsidDel="001D63FE">
          <w:rPr>
            <w:rFonts w:eastAsia="Calibri"/>
          </w:rPr>
          <w:delText xml:space="preserve">shall </w:delText>
        </w:r>
      </w:del>
      <w:ins w:id="3503" w:author="clevy pomegranate-econsulting.com" w:date="2018-06-30T15:37:00Z">
        <w:r w:rsidR="001D63FE">
          <w:rPr>
            <w:rFonts w:eastAsia="Calibri"/>
          </w:rPr>
          <w:t>SHALL</w:t>
        </w:r>
        <w:r w:rsidR="001D63FE" w:rsidRPr="00637C1A">
          <w:rPr>
            <w:rFonts w:eastAsia="Calibri"/>
          </w:rPr>
          <w:t xml:space="preserve"> </w:t>
        </w:r>
      </w:ins>
      <w:r w:rsidRPr="00637C1A">
        <w:rPr>
          <w:rFonts w:eastAsia="Calibri"/>
        </w:rPr>
        <w:t>be</w:t>
      </w:r>
      <w:ins w:id="3504" w:author="clevy pomegranate-econsulting.com" w:date="2018-06-30T14:47:00Z">
        <w:r w:rsidR="00AE0DC2">
          <w:rPr>
            <w:rFonts w:eastAsia="Calibri"/>
          </w:rPr>
          <w:t xml:space="preserve"> drawn from the</w:t>
        </w:r>
      </w:ins>
      <w:r w:rsidRPr="00637C1A">
        <w:rPr>
          <w:rFonts w:eastAsia="Calibri"/>
        </w:rPr>
        <w:t xml:space="preserve"> </w:t>
      </w:r>
      <w:r w:rsidRPr="00637C1A">
        <w:t>EMSLevelOfService – MedicationAdminstrationRoute 2.16.840.1.113883.17.3.11.43</w:t>
      </w:r>
      <w:ins w:id="3505" w:author="clevy pomegranate-econsulting.com" w:date="2018-06-30T14:47:00Z">
        <w:r w:rsidR="00AE0DC2">
          <w:t xml:space="preserve"> [HL7</w:t>
        </w:r>
      </w:ins>
      <w:ins w:id="3506" w:author="clevy pomegranate-econsulting.com" w:date="2018-06-30T14:48:00Z">
        <w:r w:rsidR="00AE0DC2">
          <w:t xml:space="preserve"> </w:t>
        </w:r>
        <w:r w:rsidR="00AE0DC2" w:rsidRPr="00375960">
          <w:t>[HL7 EMS PCR]</w:t>
        </w:r>
        <w:r w:rsidR="00AE0DC2">
          <w:t xml:space="preserve"> </w:t>
        </w:r>
      </w:ins>
      <w:ins w:id="3507" w:author="clevy pomegranate-econsulting.com" w:date="2018-06-30T15:37:00Z">
        <w:r w:rsidR="001D63FE">
          <w:t>v</w:t>
        </w:r>
      </w:ins>
      <w:ins w:id="3508" w:author="clevy pomegranate-econsulting.com" w:date="2018-06-30T14:48:00Z">
        <w:r w:rsidR="00AE0DC2">
          <w:t xml:space="preserve">alue </w:t>
        </w:r>
      </w:ins>
      <w:ins w:id="3509" w:author="clevy pomegranate-econsulting.com" w:date="2018-06-30T15:37:00Z">
        <w:r w:rsidR="001D63FE">
          <w:t>s</w:t>
        </w:r>
      </w:ins>
      <w:ins w:id="3510" w:author="clevy pomegranate-econsulting.com" w:date="2018-06-30T14:48:00Z">
        <w:r w:rsidR="00AE0DC2">
          <w:t>et</w:t>
        </w:r>
      </w:ins>
      <w:r w:rsidRPr="00637C1A">
        <w:t>).</w:t>
      </w:r>
      <w:r w:rsidRPr="00637C1A">
        <w:rPr>
          <w:rFonts w:eastAsia="Calibri"/>
        </w:rPr>
        <w:t xml:space="preserve"> </w:t>
      </w:r>
    </w:p>
    <w:p w14:paraId="44F1D75B" w14:textId="0D0E3A70" w:rsidR="000869CD" w:rsidRPr="00E7637C" w:rsidRDefault="000869CD" w:rsidP="00E7637C">
      <w:pPr>
        <w:pStyle w:val="BodyText"/>
      </w:pPr>
      <w:r w:rsidRPr="00637C1A">
        <w:rPr>
          <w:rFonts w:eastAsia="Calibri"/>
        </w:rPr>
        <w:t xml:space="preserve">The manufacturedMaterial shall be drawn from the Manufactured Material concept domain as defined by local jurisdiction. </w:t>
      </w:r>
      <w:ins w:id="3511" w:author="clevy pomegranate-econsulting.com" w:date="2018-06-30T14:53:00Z">
        <w:r w:rsidR="00643A60">
          <w:rPr>
            <w:rFonts w:eastAsia="Calibri"/>
          </w:rPr>
          <w:t>The</w:t>
        </w:r>
      </w:ins>
      <w:ins w:id="3512" w:author="clevy pomegranate-econsulting.com" w:date="2018-06-30T14:55:00Z">
        <w:r w:rsidR="00643A60">
          <w:rPr>
            <w:rFonts w:eastAsia="Calibri"/>
          </w:rPr>
          <w:t xml:space="preserve"> &lt;</w:t>
        </w:r>
      </w:ins>
      <w:ins w:id="3513" w:author="clevy pomegranate-econsulting.com" w:date="2018-06-30T14:57:00Z">
        <w:r w:rsidR="00643A60">
          <w:rPr>
            <w:rFonts w:eastAsia="Calibri"/>
          </w:rPr>
          <w:t>code</w:t>
        </w:r>
      </w:ins>
      <w:ins w:id="3514" w:author="clevy pomegranate-econsulting.com" w:date="2018-06-30T14:55:00Z">
        <w:r w:rsidR="00643A60">
          <w:rPr>
            <w:rFonts w:eastAsia="Calibri"/>
          </w:rPr>
          <w:t>&gt; element</w:t>
        </w:r>
      </w:ins>
      <w:ins w:id="3515" w:author="clevy pomegranate-econsulting.com" w:date="2018-06-30T14:53:00Z">
        <w:r w:rsidR="00643A60">
          <w:rPr>
            <w:rFonts w:eastAsia="Calibri"/>
          </w:rPr>
          <w:t xml:space="preserve"> </w:t>
        </w:r>
      </w:ins>
      <w:del w:id="3516" w:author="clevy pomegranate-econsulting.com" w:date="2018-06-30T15:07:00Z">
        <w:r w:rsidRPr="00637C1A" w:rsidDel="00EF0013">
          <w:rPr>
            <w:rFonts w:eastAsia="Calibri"/>
          </w:rPr>
          <w:delText xml:space="preserve">Encoding </w:delText>
        </w:r>
      </w:del>
      <w:ins w:id="3517" w:author="clevy pomegranate-econsulting.com" w:date="2018-06-30T15:07:00Z">
        <w:r w:rsidR="00EF0013">
          <w:rPr>
            <w:rFonts w:eastAsia="Calibri"/>
          </w:rPr>
          <w:t>shal</w:t>
        </w:r>
      </w:ins>
      <w:ins w:id="3518" w:author="clevy pomegranate-econsulting.com" w:date="2018-06-30T15:08:00Z">
        <w:r w:rsidR="00EF0013">
          <w:rPr>
            <w:rFonts w:eastAsia="Calibri"/>
          </w:rPr>
          <w:t>l be e</w:t>
        </w:r>
      </w:ins>
      <w:ins w:id="3519" w:author="clevy pomegranate-econsulting.com" w:date="2018-06-30T15:07:00Z">
        <w:r w:rsidR="00EF0013" w:rsidRPr="00637C1A">
          <w:rPr>
            <w:rFonts w:eastAsia="Calibri"/>
          </w:rPr>
          <w:t>ncod</w:t>
        </w:r>
      </w:ins>
      <w:ins w:id="3520" w:author="clevy pomegranate-econsulting.com" w:date="2018-06-30T15:08:00Z">
        <w:r w:rsidR="00EF0013">
          <w:rPr>
            <w:rFonts w:eastAsia="Calibri"/>
          </w:rPr>
          <w:t xml:space="preserve">ed </w:t>
        </w:r>
      </w:ins>
      <w:del w:id="3521" w:author="clevy pomegranate-econsulting.com" w:date="2018-06-30T15:08:00Z">
        <w:r w:rsidRPr="00637C1A" w:rsidDel="00EF0013">
          <w:rPr>
            <w:rFonts w:eastAsia="Calibri"/>
          </w:rPr>
          <w:delText xml:space="preserve">the concept </w:delText>
        </w:r>
      </w:del>
      <w:r w:rsidRPr="00637C1A">
        <w:rPr>
          <w:rFonts w:eastAsia="Calibri"/>
        </w:rPr>
        <w:t xml:space="preserve">in </w:t>
      </w:r>
      <w:ins w:id="3522" w:author="clevy pomegranate-econsulting.com" w:date="2018-06-30T15:08:00Z">
        <w:r w:rsidR="00EF0013">
          <w:rPr>
            <w:rFonts w:eastAsia="Calibri"/>
          </w:rPr>
          <w:t xml:space="preserve">the </w:t>
        </w:r>
      </w:ins>
      <w:r w:rsidRPr="00637C1A">
        <w:rPr>
          <w:rFonts w:eastAsia="Calibri"/>
        </w:rPr>
        <w:t>substanceAdminstration (templateID 2.16.840.1.113883.10.20.1.24 and 1.3.6.1.4.1.19376.1.5.3.1.4.7 [PCC TF-</w:t>
      </w:r>
      <w:r w:rsidRPr="00637C1A">
        <w:rPr>
          <w:rFonts w:eastAsia="Calibri"/>
        </w:rPr>
        <w:lastRenderedPageBreak/>
        <w:t>2])/consumable/manufacturedProduct/manufacturedMaterial</w:t>
      </w:r>
      <w:ins w:id="3523" w:author="clevy pomegranate-econsulting.com" w:date="2018-06-30T15:08:00Z">
        <w:r w:rsidR="00EF0013">
          <w:rPr>
            <w:rFonts w:eastAsia="Calibri"/>
          </w:rPr>
          <w:t xml:space="preserve"> concept</w:t>
        </w:r>
      </w:ins>
      <w:r w:rsidRPr="00637C1A">
        <w:rPr>
          <w:rFonts w:eastAsia="Calibri"/>
        </w:rPr>
        <w:t xml:space="preserve"> (</w:t>
      </w:r>
      <w:r w:rsidR="00674DC8">
        <w:rPr>
          <w:rFonts w:eastAsia="Calibri"/>
        </w:rPr>
        <w:t xml:space="preserve">e.g., </w:t>
      </w:r>
      <w:ins w:id="3524" w:author="clevy pomegranate-econsulting.com" w:date="2018-06-30T15:09:00Z">
        <w:r w:rsidR="00EF0013">
          <w:rPr>
            <w:rFonts w:eastAsia="Calibri"/>
          </w:rPr>
          <w:t>I</w:t>
        </w:r>
      </w:ins>
      <w:del w:id="3525" w:author="clevy pomegranate-econsulting.com" w:date="2018-06-30T15:08:00Z">
        <w:r w:rsidRPr="00637C1A" w:rsidDel="00EF0013">
          <w:rPr>
            <w:rFonts w:eastAsia="Calibri"/>
          </w:rPr>
          <w:delText>i</w:delText>
        </w:r>
      </w:del>
      <w:r w:rsidRPr="00637C1A">
        <w:rPr>
          <w:rFonts w:eastAsia="Calibri"/>
        </w:rPr>
        <w:t xml:space="preserve">n the US the value set shall be </w:t>
      </w:r>
      <w:del w:id="3526" w:author="clevy pomegranate-econsulting.com" w:date="2018-06-30T15:09:00Z">
        <w:r w:rsidRPr="00637C1A" w:rsidDel="00EF0013">
          <w:delText xml:space="preserve">– </w:delText>
        </w:r>
      </w:del>
      <w:ins w:id="3527" w:author="clevy pomegranate-econsulting.com" w:date="2018-06-30T15:09:00Z">
        <w:r w:rsidR="00EF0013">
          <w:t>drawn from the</w:t>
        </w:r>
        <w:r w:rsidR="00EF0013" w:rsidRPr="00637C1A">
          <w:t xml:space="preserve"> </w:t>
        </w:r>
      </w:ins>
      <w:r w:rsidRPr="00637C1A">
        <w:t>RxNorm 2.16.840.1.113883.6.88</w:t>
      </w:r>
      <w:ins w:id="3528" w:author="clevy pomegranate-econsulting.com" w:date="2018-06-30T15:09:00Z">
        <w:r w:rsidR="00EF0013">
          <w:t xml:space="preserve"> </w:t>
        </w:r>
      </w:ins>
      <w:ins w:id="3529" w:author="clevy pomegranate-econsulting.com" w:date="2018-06-30T15:37:00Z">
        <w:r w:rsidR="001D63FE">
          <w:t>v</w:t>
        </w:r>
      </w:ins>
      <w:ins w:id="3530" w:author="clevy pomegranate-econsulting.com" w:date="2018-06-30T15:09:00Z">
        <w:r w:rsidR="00EF0013">
          <w:t xml:space="preserve">alue </w:t>
        </w:r>
      </w:ins>
      <w:ins w:id="3531" w:author="clevy pomegranate-econsulting.com" w:date="2018-06-30T15:37:00Z">
        <w:r w:rsidR="001D63FE">
          <w:t>s</w:t>
        </w:r>
      </w:ins>
      <w:ins w:id="3532" w:author="clevy pomegranate-econsulting.com" w:date="2018-06-30T15:09:00Z">
        <w:r w:rsidR="00EF0013">
          <w:t>et</w:t>
        </w:r>
      </w:ins>
      <w:r w:rsidRPr="00637C1A">
        <w:t>).</w:t>
      </w:r>
      <w:r w:rsidRPr="00637C1A">
        <w:rPr>
          <w:rFonts w:eastAsia="Calibri"/>
        </w:rPr>
        <w:t xml:space="preserve"> </w:t>
      </w:r>
    </w:p>
    <w:p w14:paraId="19774F75" w14:textId="5566952C" w:rsidR="00E01AB3" w:rsidRPr="00E7637C" w:rsidRDefault="00E01AB3" w:rsidP="00E7637C">
      <w:pPr>
        <w:pStyle w:val="Heading6"/>
      </w:pPr>
      <w:bookmarkStart w:id="3533" w:name="_Toc514942342"/>
      <w:r w:rsidRPr="00E7637C">
        <w:t>6.3.1.D</w:t>
      </w:r>
      <w:ins w:id="3534" w:author="Andrea K. Fourquet" w:date="2018-07-18T00:58:00Z">
        <w:r w:rsidR="00FB5624">
          <w:t>2</w:t>
        </w:r>
      </w:ins>
      <w:r w:rsidRPr="00E7637C">
        <w:t>.5.6 Medications Administered –Constraints</w:t>
      </w:r>
      <w:bookmarkEnd w:id="3533"/>
    </w:p>
    <w:p w14:paraId="7A9BDA90" w14:textId="43E950C7" w:rsidR="00E01AB3" w:rsidRPr="00E7637C" w:rsidRDefault="00E01AB3" w:rsidP="00E7637C">
      <w:pPr>
        <w:pStyle w:val="BodyText"/>
      </w:pPr>
      <w:r w:rsidRPr="00375960">
        <w:t xml:space="preserve">In the case that the </w:t>
      </w:r>
      <w:ins w:id="3535" w:author="clevy pomegranate-econsulting.com" w:date="2018-06-30T07:07:00Z">
        <w:r w:rsidR="00F7685C">
          <w:t>m</w:t>
        </w:r>
      </w:ins>
      <w:del w:id="3536" w:author="clevy pomegranate-econsulting.com" w:date="2018-06-30T07:07:00Z">
        <w:r w:rsidRPr="00375960" w:rsidDel="00F7685C">
          <w:delText>M</w:delText>
        </w:r>
      </w:del>
      <w:r w:rsidRPr="00375960">
        <w:t xml:space="preserve">edication is not </w:t>
      </w:r>
      <w:ins w:id="3537" w:author="clevy pomegranate-econsulting.com" w:date="2018-06-30T07:07:00Z">
        <w:r w:rsidR="00F7685C">
          <w:t>a</w:t>
        </w:r>
      </w:ins>
      <w:del w:id="3538" w:author="clevy pomegranate-econsulting.com" w:date="2018-06-30T07:07:00Z">
        <w:r w:rsidRPr="00375960" w:rsidDel="00F7685C">
          <w:delText>A</w:delText>
        </w:r>
      </w:del>
      <w:r w:rsidRPr="00375960">
        <w:t xml:space="preserve">dministered, this </w:t>
      </w:r>
      <w:del w:id="3539" w:author="clevy pomegranate-econsulting.com" w:date="2018-06-30T15:04:00Z">
        <w:r w:rsidRPr="00375960" w:rsidDel="00EF0013">
          <w:delText xml:space="preserve">SHALL </w:delText>
        </w:r>
      </w:del>
      <w:ins w:id="3540" w:author="clevy pomegranate-econsulting.com" w:date="2018-06-30T15:04:00Z">
        <w:r w:rsidR="00EF0013">
          <w:t>shall</w:t>
        </w:r>
        <w:r w:rsidR="00EF0013" w:rsidRPr="00375960">
          <w:t xml:space="preserve"> </w:t>
        </w:r>
      </w:ins>
      <w:r w:rsidRPr="00375960">
        <w:t xml:space="preserve">be reflected in the substanceAdministration (templateID 2.16.840.1.113883.10.20.1.24 and 1.3.6.1.4.1.19376.1.5.3.1.4.7 [PCC TF-2]). </w:t>
      </w:r>
      <w:ins w:id="3541" w:author="clevy pomegranate-econsulting.com" w:date="2018-06-30T15:03:00Z">
        <w:r w:rsidR="00EF0013">
          <w:t>T</w:t>
        </w:r>
      </w:ins>
      <w:ins w:id="3542" w:author="clevy pomegranate-econsulting.com" w:date="2018-06-30T15:01:00Z">
        <w:r w:rsidR="00EF0013">
          <w:t xml:space="preserve">he </w:t>
        </w:r>
        <w:r w:rsidR="00EF0013" w:rsidRPr="00EF0013">
          <w:t xml:space="preserve">negationInd </w:t>
        </w:r>
      </w:ins>
      <w:ins w:id="3543" w:author="clevy pomegranate-econsulting.com" w:date="2018-06-30T15:03:00Z">
        <w:r w:rsidR="00EF0013">
          <w:t xml:space="preserve">SHALL </w:t>
        </w:r>
      </w:ins>
      <w:ins w:id="3544" w:author="clevy pomegranate-econsulting.com" w:date="2018-06-30T15:01:00Z">
        <w:r w:rsidR="00EF0013" w:rsidRPr="00EF0013">
          <w:t>be set to "true"</w:t>
        </w:r>
      </w:ins>
      <w:ins w:id="3545" w:author="clevy pomegranate-econsulting.com" w:date="2018-06-30T15:07:00Z">
        <w:r w:rsidR="00EF0013">
          <w:t>,</w:t>
        </w:r>
      </w:ins>
      <w:ins w:id="3546" w:author="clevy pomegranate-econsulting.com" w:date="2018-06-30T15:01:00Z">
        <w:r w:rsidR="00EF0013" w:rsidRPr="00EF0013">
          <w:t xml:space="preserve"> </w:t>
        </w:r>
      </w:ins>
      <w:del w:id="3547" w:author="clevy pomegranate-econsulting.com" w:date="2018-06-30T15:01:00Z">
        <w:r w:rsidRPr="00375960" w:rsidDel="00EF0013">
          <w:delText xml:space="preserve">Encoded with a negationInd =True, </w:delText>
        </w:r>
      </w:del>
      <w:r w:rsidRPr="00375960">
        <w:t xml:space="preserve">and </w:t>
      </w:r>
      <w:del w:id="3548" w:author="clevy pomegranate-econsulting.com" w:date="2018-06-30T15:04:00Z">
        <w:r w:rsidRPr="00375960" w:rsidDel="00EF0013">
          <w:delText xml:space="preserve">with </w:delText>
        </w:r>
      </w:del>
      <w:r w:rsidRPr="00375960">
        <w:t>an</w:t>
      </w:r>
      <w:r w:rsidR="001F6CF9" w:rsidRPr="00375960">
        <w:t xml:space="preserve"> </w:t>
      </w:r>
      <w:r w:rsidRPr="00375960">
        <w:t xml:space="preserve">entryRelationship </w:t>
      </w:r>
      <w:del w:id="3549" w:author="clevy pomegranate-econsulting.com" w:date="2018-06-30T15:04:00Z">
        <w:r w:rsidRPr="00375960" w:rsidDel="00EF0013">
          <w:delText xml:space="preserve">such that it </w:delText>
        </w:r>
      </w:del>
      <w:r w:rsidRPr="00375960">
        <w:t>SHALL contain exactly one [1..1] @typeCode="RSON"</w:t>
      </w:r>
      <w:r w:rsidR="00E51916" w:rsidRPr="00375960">
        <w:t xml:space="preserve"> </w:t>
      </w:r>
      <w:ins w:id="3550" w:author="clevy pomegranate-econsulting.com" w:date="2018-06-30T15:06:00Z">
        <w:r w:rsidR="00EF0013">
          <w:t xml:space="preserve">drawn from the </w:t>
        </w:r>
      </w:ins>
      <w:del w:id="3551" w:author="clevy pomegranate-econsulting.com" w:date="2018-06-30T15:06:00Z">
        <w:r w:rsidR="001F6CF9" w:rsidRPr="00375960" w:rsidDel="00EF0013">
          <w:delText xml:space="preserve">using </w:delText>
        </w:r>
        <w:r w:rsidR="00E51916" w:rsidRPr="00375960" w:rsidDel="00EF0013">
          <w:delText xml:space="preserve">the </w:delText>
        </w:r>
        <w:r w:rsidR="001F6CF9" w:rsidRPr="00375960" w:rsidDel="00EF0013">
          <w:delText xml:space="preserve">value </w:delText>
        </w:r>
        <w:r w:rsidR="00E51916" w:rsidRPr="00375960" w:rsidDel="00EF0013">
          <w:delText xml:space="preserve">set </w:delText>
        </w:r>
      </w:del>
      <w:r w:rsidR="00E51916" w:rsidRPr="00375960">
        <w:t>MedicationNotGiven Reason (2.16.840.1.113883.17.3.11.92 [</w:t>
      </w:r>
      <w:r w:rsidR="00692AFE" w:rsidRPr="00375960">
        <w:t xml:space="preserve">HL7 </w:t>
      </w:r>
      <w:r w:rsidR="00E51916" w:rsidRPr="00375960">
        <w:t>EMS PCR])</w:t>
      </w:r>
      <w:r w:rsidR="001F6CF9" w:rsidRPr="00375960">
        <w:t xml:space="preserve"> </w:t>
      </w:r>
      <w:ins w:id="3552" w:author="clevy pomegranate-econsulting.com" w:date="2018-06-30T15:38:00Z">
        <w:r w:rsidR="001D63FE">
          <w:t>v</w:t>
        </w:r>
      </w:ins>
      <w:ins w:id="3553" w:author="clevy pomegranate-econsulting.com" w:date="2018-06-30T15:06:00Z">
        <w:r w:rsidR="00EF0013">
          <w:t>alue e</w:t>
        </w:r>
      </w:ins>
      <w:ins w:id="3554" w:author="clevy pomegranate-econsulting.com" w:date="2018-06-30T15:38:00Z">
        <w:r w:rsidR="001D63FE">
          <w:t>s</w:t>
        </w:r>
      </w:ins>
      <w:ins w:id="3555" w:author="clevy pomegranate-econsulting.com" w:date="2018-06-30T15:06:00Z">
        <w:r w:rsidR="00EF0013">
          <w:t>t</w:t>
        </w:r>
      </w:ins>
      <w:ins w:id="3556" w:author="clevy pomegranate-econsulting.com" w:date="2018-06-30T15:07:00Z">
        <w:r w:rsidR="00EF0013">
          <w:t xml:space="preserve"> and encoded </w:t>
        </w:r>
      </w:ins>
      <w:r w:rsidR="001F6CF9" w:rsidRPr="00375960">
        <w:t>in the /value</w:t>
      </w:r>
      <w:ins w:id="3557" w:author="clevy pomegranate-econsulting.com" w:date="2018-06-30T15:10:00Z">
        <w:r w:rsidR="00B440D3">
          <w:t xml:space="preserve"> concept</w:t>
        </w:r>
      </w:ins>
      <w:r w:rsidR="001F6CF9" w:rsidRPr="00375960">
        <w:t>.</w:t>
      </w:r>
    </w:p>
    <w:p w14:paraId="1E75FDC9" w14:textId="7E4E9D52" w:rsidR="00E01AB3" w:rsidRPr="00375960" w:rsidRDefault="00E01AB3" w:rsidP="00637C1A">
      <w:pPr>
        <w:pStyle w:val="BodyText"/>
      </w:pPr>
      <w:r w:rsidRPr="00375960">
        <w:rPr>
          <w:rFonts w:eastAsia="Calibri"/>
        </w:rPr>
        <w:t xml:space="preserve">The routeCode shall be drawn from the Medication Administration Route concept domain as defined by local jurisdiction. </w:t>
      </w:r>
      <w:ins w:id="3558" w:author="clevy pomegranate-econsulting.com" w:date="2018-06-30T15:10:00Z">
        <w:r w:rsidR="00B440D3">
          <w:rPr>
            <w:rFonts w:eastAsia="Calibri"/>
          </w:rPr>
          <w:t>The &lt;routeCode</w:t>
        </w:r>
      </w:ins>
      <w:ins w:id="3559" w:author="clevy pomegranate-econsulting.com" w:date="2018-06-30T15:11:00Z">
        <w:r w:rsidR="00B440D3">
          <w:rPr>
            <w:rFonts w:eastAsia="Calibri"/>
          </w:rPr>
          <w:t>&gt;</w:t>
        </w:r>
      </w:ins>
      <w:ins w:id="3560" w:author="clevy pomegranate-econsulting.com" w:date="2018-06-30T15:10:00Z">
        <w:r w:rsidR="00B440D3">
          <w:rPr>
            <w:rFonts w:eastAsia="Calibri"/>
          </w:rPr>
          <w:t xml:space="preserve"> Element </w:t>
        </w:r>
      </w:ins>
      <w:ins w:id="3561" w:author="clevy pomegranate-econsulting.com" w:date="2018-06-30T15:38:00Z">
        <w:r w:rsidR="001D63FE">
          <w:rPr>
            <w:rFonts w:eastAsia="Calibri"/>
          </w:rPr>
          <w:t>SHALL</w:t>
        </w:r>
      </w:ins>
      <w:ins w:id="3562" w:author="clevy pomegranate-econsulting.com" w:date="2018-06-30T15:10:00Z">
        <w:r w:rsidR="00B440D3">
          <w:rPr>
            <w:rFonts w:eastAsia="Calibri"/>
          </w:rPr>
          <w:t xml:space="preserve"> be e</w:t>
        </w:r>
      </w:ins>
      <w:del w:id="3563" w:author="clevy pomegranate-econsulting.com" w:date="2018-06-30T15:10:00Z">
        <w:r w:rsidRPr="00375960" w:rsidDel="00B440D3">
          <w:rPr>
            <w:rFonts w:eastAsia="Calibri"/>
          </w:rPr>
          <w:delText>E</w:delText>
        </w:r>
      </w:del>
      <w:r w:rsidRPr="00375960">
        <w:rPr>
          <w:rFonts w:eastAsia="Calibri"/>
        </w:rPr>
        <w:t>ncod</w:t>
      </w:r>
      <w:ins w:id="3564" w:author="clevy pomegranate-econsulting.com" w:date="2018-06-30T15:12:00Z">
        <w:r w:rsidR="00B440D3">
          <w:rPr>
            <w:rFonts w:eastAsia="Calibri"/>
          </w:rPr>
          <w:t>ed</w:t>
        </w:r>
      </w:ins>
      <w:del w:id="3565" w:author="clevy pomegranate-econsulting.com" w:date="2018-06-30T15:12:00Z">
        <w:r w:rsidRPr="00375960" w:rsidDel="00B440D3">
          <w:rPr>
            <w:rFonts w:eastAsia="Calibri"/>
          </w:rPr>
          <w:delText>ing</w:delText>
        </w:r>
      </w:del>
      <w:r w:rsidRPr="00375960">
        <w:rPr>
          <w:rFonts w:eastAsia="Calibri"/>
        </w:rPr>
        <w:t xml:space="preserve"> </w:t>
      </w:r>
      <w:del w:id="3566" w:author="clevy pomegranate-econsulting.com" w:date="2018-06-30T15:10:00Z">
        <w:r w:rsidRPr="00375960" w:rsidDel="00B440D3">
          <w:rPr>
            <w:rFonts w:eastAsia="Calibri"/>
          </w:rPr>
          <w:delText xml:space="preserve">the concept </w:delText>
        </w:r>
      </w:del>
      <w:r w:rsidRPr="00375960">
        <w:rPr>
          <w:rFonts w:eastAsia="Calibri"/>
        </w:rPr>
        <w:t xml:space="preserve">in </w:t>
      </w:r>
      <w:ins w:id="3567" w:author="clevy pomegranate-econsulting.com" w:date="2018-06-30T15:10:00Z">
        <w:r w:rsidR="00B440D3">
          <w:rPr>
            <w:rFonts w:eastAsia="Calibri"/>
          </w:rPr>
          <w:t xml:space="preserve">the </w:t>
        </w:r>
      </w:ins>
      <w:r w:rsidRPr="00375960">
        <w:rPr>
          <w:rFonts w:eastAsia="Calibri"/>
        </w:rPr>
        <w:t>substanceAdminstration (templateID 2.16.840.1.113883.10.20.1.24 and 1.3.6.1.4.1.19376.1.5.3.1.4.7 [PCC TF-2])/routeCode</w:t>
      </w:r>
      <w:ins w:id="3568" w:author="clevy pomegranate-econsulting.com" w:date="2018-06-30T15:11:00Z">
        <w:r w:rsidR="00B440D3">
          <w:rPr>
            <w:rFonts w:eastAsia="Calibri"/>
          </w:rPr>
          <w:t xml:space="preserve"> concept</w:t>
        </w:r>
      </w:ins>
      <w:r w:rsidRPr="00375960">
        <w:rPr>
          <w:rFonts w:eastAsia="Calibri"/>
        </w:rPr>
        <w:t xml:space="preserve"> (</w:t>
      </w:r>
      <w:r w:rsidR="00674DC8">
        <w:rPr>
          <w:rFonts w:eastAsia="Calibri"/>
        </w:rPr>
        <w:t xml:space="preserve">e.g., </w:t>
      </w:r>
      <w:ins w:id="3569" w:author="clevy pomegranate-econsulting.com" w:date="2018-06-30T15:11:00Z">
        <w:r w:rsidR="00B440D3">
          <w:rPr>
            <w:rFonts w:eastAsia="Calibri"/>
          </w:rPr>
          <w:t>I</w:t>
        </w:r>
      </w:ins>
      <w:del w:id="3570" w:author="clevy pomegranate-econsulting.com" w:date="2018-06-30T15:11:00Z">
        <w:r w:rsidRPr="00375960" w:rsidDel="00B440D3">
          <w:rPr>
            <w:rFonts w:eastAsia="Calibri"/>
          </w:rPr>
          <w:delText>i</w:delText>
        </w:r>
      </w:del>
      <w:r w:rsidRPr="00375960">
        <w:rPr>
          <w:rFonts w:eastAsia="Calibri"/>
        </w:rPr>
        <w:t xml:space="preserve">n the US the value set shall be </w:t>
      </w:r>
      <w:ins w:id="3571" w:author="clevy pomegranate-econsulting.com" w:date="2018-06-30T15:11:00Z">
        <w:r w:rsidR="00B440D3">
          <w:rPr>
            <w:rFonts w:eastAsia="Calibri"/>
          </w:rPr>
          <w:t xml:space="preserve">drawn from the </w:t>
        </w:r>
      </w:ins>
      <w:r w:rsidRPr="00375960">
        <w:rPr>
          <w:szCs w:val="24"/>
        </w:rPr>
        <w:t>EMSLevelOfService – MedicationAdminstrationRoute 2.16.840.1.113883.17.3.11.43</w:t>
      </w:r>
      <w:r w:rsidR="00692AFE" w:rsidRPr="00375960">
        <w:rPr>
          <w:szCs w:val="24"/>
        </w:rPr>
        <w:t xml:space="preserve"> [HL7 EMS PCR]</w:t>
      </w:r>
      <w:ins w:id="3572" w:author="clevy pomegranate-econsulting.com" w:date="2018-06-30T15:11:00Z">
        <w:r w:rsidR="00B440D3">
          <w:rPr>
            <w:szCs w:val="24"/>
          </w:rPr>
          <w:t xml:space="preserve"> </w:t>
        </w:r>
      </w:ins>
      <w:ins w:id="3573" w:author="clevy pomegranate-econsulting.com" w:date="2018-06-30T15:39:00Z">
        <w:r w:rsidR="001D63FE">
          <w:rPr>
            <w:szCs w:val="24"/>
          </w:rPr>
          <w:t>v</w:t>
        </w:r>
      </w:ins>
      <w:ins w:id="3574" w:author="clevy pomegranate-econsulting.com" w:date="2018-06-30T15:11:00Z">
        <w:r w:rsidR="00B440D3">
          <w:rPr>
            <w:szCs w:val="24"/>
          </w:rPr>
          <w:t xml:space="preserve">alue </w:t>
        </w:r>
      </w:ins>
      <w:ins w:id="3575" w:author="clevy pomegranate-econsulting.com" w:date="2018-06-30T15:39:00Z">
        <w:r w:rsidR="001D63FE">
          <w:rPr>
            <w:szCs w:val="24"/>
          </w:rPr>
          <w:t>s</w:t>
        </w:r>
      </w:ins>
      <w:ins w:id="3576" w:author="clevy pomegranate-econsulting.com" w:date="2018-06-30T15:11:00Z">
        <w:r w:rsidR="00B440D3">
          <w:rPr>
            <w:szCs w:val="24"/>
          </w:rPr>
          <w:t>et</w:t>
        </w:r>
      </w:ins>
      <w:r w:rsidRPr="00375960">
        <w:rPr>
          <w:szCs w:val="24"/>
        </w:rPr>
        <w:t>).</w:t>
      </w:r>
      <w:r w:rsidRPr="00375960">
        <w:rPr>
          <w:rFonts w:eastAsia="Calibri"/>
        </w:rPr>
        <w:t xml:space="preserve"> </w:t>
      </w:r>
    </w:p>
    <w:p w14:paraId="1F241EDA" w14:textId="62DCCAAB" w:rsidR="00E01AB3" w:rsidRPr="00375960" w:rsidRDefault="00E01AB3" w:rsidP="00637C1A">
      <w:pPr>
        <w:pStyle w:val="BodyText"/>
        <w:rPr>
          <w:rFonts w:eastAsia="Calibri"/>
        </w:rPr>
      </w:pPr>
      <w:r w:rsidRPr="00375960">
        <w:rPr>
          <w:rFonts w:eastAsia="Calibri"/>
        </w:rPr>
        <w:t>The manufacturedMaterial shall be drawn from the Medical Clinical Drug concept domain as defined by the local jurisdiction</w:t>
      </w:r>
      <w:r w:rsidR="00375960">
        <w:rPr>
          <w:rFonts w:eastAsia="Calibri"/>
        </w:rPr>
        <w:t xml:space="preserve">. </w:t>
      </w:r>
      <w:ins w:id="3577" w:author="clevy pomegranate-econsulting.com" w:date="2018-06-30T15:12:00Z">
        <w:r w:rsidR="00B440D3">
          <w:rPr>
            <w:rFonts w:eastAsia="Calibri"/>
          </w:rPr>
          <w:t xml:space="preserve">The &lt;manufacturedMaterial&gt; element </w:t>
        </w:r>
      </w:ins>
      <w:ins w:id="3578" w:author="clevy pomegranate-econsulting.com" w:date="2018-06-30T15:39:00Z">
        <w:r w:rsidR="001D63FE">
          <w:rPr>
            <w:rFonts w:eastAsia="Calibri"/>
          </w:rPr>
          <w:t>SHALL</w:t>
        </w:r>
      </w:ins>
      <w:ins w:id="3579" w:author="clevy pomegranate-econsulting.com" w:date="2018-06-30T15:13:00Z">
        <w:r w:rsidR="00B440D3">
          <w:rPr>
            <w:rFonts w:eastAsia="Calibri"/>
          </w:rPr>
          <w:t xml:space="preserve"> be e</w:t>
        </w:r>
      </w:ins>
      <w:del w:id="3580" w:author="clevy pomegranate-econsulting.com" w:date="2018-06-30T15:13:00Z">
        <w:r w:rsidRPr="00375960" w:rsidDel="00B440D3">
          <w:rPr>
            <w:rFonts w:eastAsia="Calibri"/>
          </w:rPr>
          <w:delText>E</w:delText>
        </w:r>
      </w:del>
      <w:r w:rsidRPr="00375960">
        <w:rPr>
          <w:rFonts w:eastAsia="Calibri"/>
        </w:rPr>
        <w:t>ncod</w:t>
      </w:r>
      <w:ins w:id="3581" w:author="clevy pomegranate-econsulting.com" w:date="2018-06-30T15:13:00Z">
        <w:r w:rsidR="00B440D3">
          <w:rPr>
            <w:rFonts w:eastAsia="Calibri"/>
          </w:rPr>
          <w:t>ed</w:t>
        </w:r>
      </w:ins>
      <w:del w:id="3582" w:author="clevy pomegranate-econsulting.com" w:date="2018-06-30T15:13:00Z">
        <w:r w:rsidRPr="00375960" w:rsidDel="00B440D3">
          <w:rPr>
            <w:rFonts w:eastAsia="Calibri"/>
          </w:rPr>
          <w:delText>ing</w:delText>
        </w:r>
      </w:del>
      <w:r w:rsidRPr="00375960">
        <w:rPr>
          <w:rFonts w:eastAsia="Calibri"/>
        </w:rPr>
        <w:t xml:space="preserve"> the </w:t>
      </w:r>
      <w:del w:id="3583" w:author="clevy pomegranate-econsulting.com" w:date="2018-06-30T15:13:00Z">
        <w:r w:rsidRPr="00375960" w:rsidDel="00B440D3">
          <w:rPr>
            <w:rFonts w:eastAsia="Calibri"/>
          </w:rPr>
          <w:delText xml:space="preserve">concept </w:delText>
        </w:r>
      </w:del>
      <w:r w:rsidRPr="00375960">
        <w:rPr>
          <w:rFonts w:eastAsia="Calibri"/>
        </w:rPr>
        <w:t xml:space="preserve">in the substanceAdminstration (templateID 2.16.840.1.113883.10.20.1.24 and 1.3.6.1.4.1.19376.1.5.3.1.4.7 [PCC TF-2])/consumable/manufacturedProduct/manufactureredMaterial </w:t>
      </w:r>
      <w:ins w:id="3584" w:author="clevy pomegranate-econsulting.com" w:date="2018-06-30T15:13:00Z">
        <w:r w:rsidR="00B440D3">
          <w:rPr>
            <w:rFonts w:eastAsia="Calibri"/>
          </w:rPr>
          <w:t xml:space="preserve">concept </w:t>
        </w:r>
      </w:ins>
      <w:r w:rsidRPr="00375960">
        <w:rPr>
          <w:rFonts w:eastAsia="Calibri"/>
        </w:rPr>
        <w:t>(</w:t>
      </w:r>
      <w:r w:rsidR="00674DC8">
        <w:rPr>
          <w:rFonts w:eastAsia="Calibri"/>
        </w:rPr>
        <w:t xml:space="preserve">e.g., </w:t>
      </w:r>
      <w:ins w:id="3585" w:author="clevy pomegranate-econsulting.com" w:date="2018-06-30T15:13:00Z">
        <w:r w:rsidR="00B440D3">
          <w:rPr>
            <w:rFonts w:eastAsia="Calibri"/>
          </w:rPr>
          <w:t>I</w:t>
        </w:r>
      </w:ins>
      <w:del w:id="3586" w:author="clevy pomegranate-econsulting.com" w:date="2018-06-30T15:13:00Z">
        <w:r w:rsidRPr="00375960" w:rsidDel="00B440D3">
          <w:rPr>
            <w:rFonts w:eastAsia="Calibri"/>
          </w:rPr>
          <w:delText>i</w:delText>
        </w:r>
      </w:del>
      <w:r w:rsidRPr="00375960">
        <w:rPr>
          <w:rFonts w:eastAsia="Calibri"/>
        </w:rPr>
        <w:t xml:space="preserve">n the US the value set shall be </w:t>
      </w:r>
      <w:del w:id="3587" w:author="clevy pomegranate-econsulting.com" w:date="2018-06-30T15:13:00Z">
        <w:r w:rsidRPr="00375960" w:rsidDel="00B440D3">
          <w:rPr>
            <w:rFonts w:eastAsia="Calibri"/>
          </w:rPr>
          <w:delText xml:space="preserve">- </w:delText>
        </w:r>
      </w:del>
      <w:ins w:id="3588" w:author="clevy pomegranate-econsulting.com" w:date="2018-06-30T15:13:00Z">
        <w:r w:rsidR="00B440D3">
          <w:rPr>
            <w:rFonts w:eastAsia="Calibri"/>
          </w:rPr>
          <w:t xml:space="preserve">drawn from the </w:t>
        </w:r>
        <w:r w:rsidR="00B440D3" w:rsidRPr="00375960">
          <w:rPr>
            <w:rFonts w:eastAsia="Calibri"/>
          </w:rPr>
          <w:t xml:space="preserve"> </w:t>
        </w:r>
      </w:ins>
      <w:r w:rsidRPr="00375960">
        <w:rPr>
          <w:rFonts w:eastAsia="Calibri"/>
        </w:rPr>
        <w:t>MedicationClinicalDrug 2.16.840.1.113883.3.88.12.80.17</w:t>
      </w:r>
      <w:r w:rsidR="00692AFE" w:rsidRPr="00375960">
        <w:rPr>
          <w:rFonts w:eastAsia="Calibri"/>
        </w:rPr>
        <w:t xml:space="preserve"> [HL7 EMS PCR]</w:t>
      </w:r>
      <w:ins w:id="3589" w:author="clevy pomegranate-econsulting.com" w:date="2018-06-30T15:14:00Z">
        <w:r w:rsidR="00B440D3">
          <w:rPr>
            <w:rFonts w:eastAsia="Calibri"/>
          </w:rPr>
          <w:t xml:space="preserve"> </w:t>
        </w:r>
      </w:ins>
      <w:ins w:id="3590" w:author="clevy pomegranate-econsulting.com" w:date="2018-06-30T15:39:00Z">
        <w:r w:rsidR="001D63FE">
          <w:rPr>
            <w:rFonts w:eastAsia="Calibri"/>
          </w:rPr>
          <w:t>v</w:t>
        </w:r>
      </w:ins>
      <w:ins w:id="3591" w:author="clevy pomegranate-econsulting.com" w:date="2018-06-30T15:14:00Z">
        <w:r w:rsidR="00B440D3">
          <w:rPr>
            <w:rFonts w:eastAsia="Calibri"/>
          </w:rPr>
          <w:t xml:space="preserve">alue </w:t>
        </w:r>
      </w:ins>
      <w:ins w:id="3592" w:author="clevy pomegranate-econsulting.com" w:date="2018-06-30T15:39:00Z">
        <w:r w:rsidR="001D63FE">
          <w:rPr>
            <w:rFonts w:eastAsia="Calibri"/>
          </w:rPr>
          <w:t>s</w:t>
        </w:r>
      </w:ins>
      <w:ins w:id="3593" w:author="clevy pomegranate-econsulting.com" w:date="2018-06-30T15:14:00Z">
        <w:r w:rsidR="00B440D3">
          <w:rPr>
            <w:rFonts w:eastAsia="Calibri"/>
          </w:rPr>
          <w:t>et</w:t>
        </w:r>
      </w:ins>
      <w:r w:rsidRPr="00375960">
        <w:rPr>
          <w:rFonts w:eastAsia="Calibri"/>
        </w:rPr>
        <w:t>).</w:t>
      </w:r>
    </w:p>
    <w:p w14:paraId="1BD91F5A" w14:textId="75EB0209" w:rsidR="000869CD" w:rsidRPr="00375960" w:rsidRDefault="000869CD" w:rsidP="00637C1A">
      <w:pPr>
        <w:pStyle w:val="BodyText"/>
        <w:rPr>
          <w:rFonts w:eastAsia="Calibri"/>
        </w:rPr>
      </w:pPr>
      <w:r w:rsidRPr="00375960">
        <w:rPr>
          <w:rFonts w:eastAsia="Calibri"/>
        </w:rPr>
        <w:t xml:space="preserve">The assignedEntity shall be drawn from the Provider Role concept domain as defined by local jurisdiction. </w:t>
      </w:r>
      <w:del w:id="3594" w:author="clevy pomegranate-econsulting.com" w:date="2018-06-30T15:14:00Z">
        <w:r w:rsidRPr="00375960" w:rsidDel="00B440D3">
          <w:rPr>
            <w:rFonts w:eastAsia="Calibri"/>
          </w:rPr>
          <w:delText xml:space="preserve">Encoding </w:delText>
        </w:r>
      </w:del>
      <w:ins w:id="3595" w:author="clevy pomegranate-econsulting.com" w:date="2018-06-30T15:14:00Z">
        <w:r w:rsidR="00B440D3">
          <w:rPr>
            <w:rFonts w:eastAsia="Calibri"/>
          </w:rPr>
          <w:t xml:space="preserve">The &lt;ProviderRole&gt; element </w:t>
        </w:r>
      </w:ins>
      <w:ins w:id="3596" w:author="clevy pomegranate-econsulting.com" w:date="2018-06-30T15:39:00Z">
        <w:r w:rsidR="00EE04A8">
          <w:rPr>
            <w:rFonts w:eastAsia="Calibri"/>
          </w:rPr>
          <w:t>SHALL</w:t>
        </w:r>
      </w:ins>
      <w:ins w:id="3597" w:author="clevy pomegranate-econsulting.com" w:date="2018-06-30T15:14:00Z">
        <w:r w:rsidR="00B440D3">
          <w:rPr>
            <w:rFonts w:eastAsia="Calibri"/>
          </w:rPr>
          <w:t xml:space="preserve"> be  e</w:t>
        </w:r>
        <w:r w:rsidR="00B440D3" w:rsidRPr="00375960">
          <w:rPr>
            <w:rFonts w:eastAsia="Calibri"/>
          </w:rPr>
          <w:t>ncod</w:t>
        </w:r>
      </w:ins>
      <w:ins w:id="3598" w:author="clevy pomegranate-econsulting.com" w:date="2018-06-30T15:15:00Z">
        <w:r w:rsidR="00B440D3">
          <w:rPr>
            <w:rFonts w:eastAsia="Calibri"/>
          </w:rPr>
          <w:t>ed</w:t>
        </w:r>
      </w:ins>
      <w:ins w:id="3599" w:author="clevy pomegranate-econsulting.com" w:date="2018-06-30T15:14:00Z">
        <w:r w:rsidR="00B440D3" w:rsidRPr="00375960">
          <w:rPr>
            <w:rFonts w:eastAsia="Calibri"/>
          </w:rPr>
          <w:t xml:space="preserve"> </w:t>
        </w:r>
      </w:ins>
      <w:del w:id="3600" w:author="clevy pomegranate-econsulting.com" w:date="2018-06-30T15:15:00Z">
        <w:r w:rsidRPr="00375960" w:rsidDel="00B440D3">
          <w:rPr>
            <w:rFonts w:eastAsia="Calibri"/>
          </w:rPr>
          <w:delText xml:space="preserve">the concept </w:delText>
        </w:r>
      </w:del>
      <w:r w:rsidRPr="00375960">
        <w:rPr>
          <w:rFonts w:eastAsia="Calibri"/>
        </w:rPr>
        <w:t xml:space="preserve">in </w:t>
      </w:r>
      <w:ins w:id="3601" w:author="clevy pomegranate-econsulting.com" w:date="2018-06-30T15:15:00Z">
        <w:r w:rsidR="00B440D3">
          <w:rPr>
            <w:rFonts w:eastAsia="Calibri"/>
          </w:rPr>
          <w:t xml:space="preserve">the </w:t>
        </w:r>
      </w:ins>
      <w:r w:rsidRPr="00375960">
        <w:rPr>
          <w:rFonts w:eastAsia="Calibri"/>
        </w:rPr>
        <w:t>substanceAdminstration (templateID 2.16.840.1.113883.10.20.1.24 and 1.3.6.1.4.1.19376.1.5.3.1.4.7 [PCC TF-2])/performer/assignedEntity/code</w:t>
      </w:r>
      <w:ins w:id="3602" w:author="clevy pomegranate-econsulting.com" w:date="2018-06-30T15:15:00Z">
        <w:r w:rsidR="00B440D3">
          <w:rPr>
            <w:rFonts w:eastAsia="Calibri"/>
          </w:rPr>
          <w:t xml:space="preserve"> concept</w:t>
        </w:r>
      </w:ins>
      <w:r w:rsidRPr="00375960">
        <w:rPr>
          <w:rFonts w:eastAsia="Calibri"/>
        </w:rPr>
        <w:t xml:space="preserve"> (</w:t>
      </w:r>
      <w:r w:rsidR="00674DC8">
        <w:rPr>
          <w:rFonts w:eastAsia="Calibri"/>
        </w:rPr>
        <w:t xml:space="preserve">e.g., </w:t>
      </w:r>
      <w:ins w:id="3603" w:author="clevy pomegranate-econsulting.com" w:date="2018-06-30T15:15:00Z">
        <w:r w:rsidR="00B440D3">
          <w:rPr>
            <w:rFonts w:eastAsia="Calibri"/>
          </w:rPr>
          <w:t>I</w:t>
        </w:r>
      </w:ins>
      <w:del w:id="3604" w:author="clevy pomegranate-econsulting.com" w:date="2018-06-30T15:15:00Z">
        <w:r w:rsidRPr="00375960" w:rsidDel="00B440D3">
          <w:rPr>
            <w:rFonts w:eastAsia="Calibri"/>
          </w:rPr>
          <w:delText>i</w:delText>
        </w:r>
      </w:del>
      <w:r w:rsidRPr="00375960">
        <w:rPr>
          <w:rFonts w:eastAsia="Calibri"/>
        </w:rPr>
        <w:t>n the US the value set shall be</w:t>
      </w:r>
      <w:r w:rsidRPr="00375960">
        <w:rPr>
          <w:szCs w:val="24"/>
        </w:rPr>
        <w:t xml:space="preserve"> </w:t>
      </w:r>
      <w:del w:id="3605" w:author="clevy pomegranate-econsulting.com" w:date="2018-06-30T15:15:00Z">
        <w:r w:rsidRPr="00375960" w:rsidDel="00B440D3">
          <w:rPr>
            <w:szCs w:val="24"/>
          </w:rPr>
          <w:delText xml:space="preserve">– </w:delText>
        </w:r>
      </w:del>
      <w:ins w:id="3606" w:author="clevy pomegranate-econsulting.com" w:date="2018-06-30T15:15:00Z">
        <w:r w:rsidR="00B440D3">
          <w:rPr>
            <w:szCs w:val="24"/>
          </w:rPr>
          <w:t xml:space="preserve">drawn from the </w:t>
        </w:r>
        <w:r w:rsidR="00B440D3" w:rsidRPr="00375960">
          <w:rPr>
            <w:szCs w:val="24"/>
          </w:rPr>
          <w:t xml:space="preserve"> </w:t>
        </w:r>
      </w:ins>
      <w:r w:rsidRPr="00375960">
        <w:rPr>
          <w:szCs w:val="24"/>
        </w:rPr>
        <w:t>ProviderRole 2.16.840.1.113883.17.3.11.46</w:t>
      </w:r>
      <w:r w:rsidR="00692AFE" w:rsidRPr="00375960">
        <w:rPr>
          <w:szCs w:val="24"/>
        </w:rPr>
        <w:t xml:space="preserve"> [HL7 EMS PCR</w:t>
      </w:r>
      <w:ins w:id="3607" w:author="clevy pomegranate-econsulting.com" w:date="2018-06-30T15:15:00Z">
        <w:r w:rsidR="00B440D3">
          <w:rPr>
            <w:szCs w:val="24"/>
          </w:rPr>
          <w:t xml:space="preserve">] </w:t>
        </w:r>
      </w:ins>
      <w:ins w:id="3608" w:author="clevy pomegranate-econsulting.com" w:date="2018-06-30T15:39:00Z">
        <w:r w:rsidR="00EE04A8">
          <w:rPr>
            <w:szCs w:val="24"/>
          </w:rPr>
          <w:t>v</w:t>
        </w:r>
      </w:ins>
      <w:ins w:id="3609" w:author="clevy pomegranate-econsulting.com" w:date="2018-06-30T15:15:00Z">
        <w:r w:rsidR="00B440D3">
          <w:rPr>
            <w:szCs w:val="24"/>
          </w:rPr>
          <w:t xml:space="preserve">alue </w:t>
        </w:r>
      </w:ins>
      <w:ins w:id="3610" w:author="clevy pomegranate-econsulting.com" w:date="2018-06-30T15:39:00Z">
        <w:r w:rsidR="00EE04A8">
          <w:rPr>
            <w:szCs w:val="24"/>
          </w:rPr>
          <w:t>s</w:t>
        </w:r>
      </w:ins>
      <w:ins w:id="3611" w:author="clevy pomegranate-econsulting.com" w:date="2018-06-30T15:15:00Z">
        <w:r w:rsidR="00B440D3">
          <w:rPr>
            <w:szCs w:val="24"/>
          </w:rPr>
          <w:t>et.</w:t>
        </w:r>
      </w:ins>
      <w:r w:rsidRPr="00375960">
        <w:rPr>
          <w:szCs w:val="24"/>
        </w:rPr>
        <w:t>).</w:t>
      </w:r>
      <w:r w:rsidRPr="00375960">
        <w:rPr>
          <w:rFonts w:eastAsia="Calibri"/>
        </w:rPr>
        <w:t xml:space="preserve"> </w:t>
      </w:r>
    </w:p>
    <w:p w14:paraId="1C02538B" w14:textId="2EE4BF2A" w:rsidR="00E01AB3" w:rsidRPr="00375960" w:rsidRDefault="00E01AB3" w:rsidP="00E7637C">
      <w:pPr>
        <w:pStyle w:val="BodyText"/>
      </w:pPr>
      <w:r w:rsidRPr="00375960">
        <w:rPr>
          <w:rFonts w:eastAsia="Calibri"/>
        </w:rPr>
        <w:t xml:space="preserve">If a complication is identified as part of the administration of a medication, the </w:t>
      </w:r>
      <w:ins w:id="3612" w:author="clevy pomegranate-econsulting.com" w:date="2018-06-30T07:09:00Z">
        <w:r w:rsidR="00F7685C">
          <w:rPr>
            <w:rFonts w:eastAsia="Calibri"/>
          </w:rPr>
          <w:t>m</w:t>
        </w:r>
      </w:ins>
      <w:del w:id="3613" w:author="clevy pomegranate-econsulting.com" w:date="2018-06-30T07:09:00Z">
        <w:r w:rsidRPr="00375960" w:rsidDel="00F7685C">
          <w:rPr>
            <w:rFonts w:eastAsia="Calibri"/>
          </w:rPr>
          <w:delText>M</w:delText>
        </w:r>
      </w:del>
      <w:r w:rsidRPr="00375960">
        <w:rPr>
          <w:rFonts w:eastAsia="Calibri"/>
        </w:rPr>
        <w:t xml:space="preserve">edication </w:t>
      </w:r>
      <w:ins w:id="3614" w:author="clevy pomegranate-econsulting.com" w:date="2018-06-30T07:09:00Z">
        <w:r w:rsidR="00F7685C">
          <w:rPr>
            <w:rFonts w:eastAsia="Calibri"/>
          </w:rPr>
          <w:t>c</w:t>
        </w:r>
      </w:ins>
      <w:del w:id="3615" w:author="clevy pomegranate-econsulting.com" w:date="2018-06-30T07:09:00Z">
        <w:r w:rsidRPr="00375960" w:rsidDel="00F7685C">
          <w:rPr>
            <w:rFonts w:eastAsia="Calibri"/>
          </w:rPr>
          <w:delText>C</w:delText>
        </w:r>
      </w:del>
      <w:r w:rsidRPr="00375960">
        <w:rPr>
          <w:rFonts w:eastAsia="Calibri"/>
        </w:rPr>
        <w:t>omplication SHALL be documented in Allergies and Other Adverse Reaction Section (templateID 1.3.6.1.4.1.19376.1.5.3.1.3.13 [PCC TF-2]).</w:t>
      </w:r>
    </w:p>
    <w:p w14:paraId="204BC2E8" w14:textId="6D67CF80" w:rsidR="00E01AB3" w:rsidRPr="00E7637C" w:rsidRDefault="00E01AB3" w:rsidP="00E7637C">
      <w:pPr>
        <w:pStyle w:val="Heading6"/>
      </w:pPr>
      <w:bookmarkStart w:id="3616" w:name="_Toc514942343"/>
      <w:bookmarkStart w:id="3617" w:name="_Toc345074707"/>
      <w:bookmarkStart w:id="3618" w:name="_Hlk512983450"/>
      <w:r w:rsidRPr="00E7637C">
        <w:t>6.3.1.D</w:t>
      </w:r>
      <w:ins w:id="3619" w:author="Andrea K. Fourquet" w:date="2018-07-18T00:58:00Z">
        <w:r w:rsidR="00FB5624">
          <w:t>2</w:t>
        </w:r>
      </w:ins>
      <w:r w:rsidRPr="00E7637C">
        <w:t>.5.7 Reason for Referral Constraints</w:t>
      </w:r>
      <w:bookmarkEnd w:id="3616"/>
      <w:r w:rsidRPr="00E7637C">
        <w:t xml:space="preserve"> </w:t>
      </w:r>
      <w:bookmarkEnd w:id="3617"/>
    </w:p>
    <w:bookmarkEnd w:id="3618"/>
    <w:p w14:paraId="1580F5BB" w14:textId="77777777" w:rsidR="00E01AB3" w:rsidRPr="00375960" w:rsidRDefault="00E01AB3" w:rsidP="00E01AB3">
      <w:pPr>
        <w:pStyle w:val="BodyText"/>
      </w:pPr>
      <w:r w:rsidRPr="00375960">
        <w:t>The EMS Situation narrative SHALL be documented in the Reason For Referral Section within the Reason For Referral Section (templateID 1.3.6.1.4.1.19376.1.5.3.1.3.1 [PCC TF-2]).</w:t>
      </w:r>
    </w:p>
    <w:p w14:paraId="0F5FCA4C" w14:textId="1D9C6423" w:rsidR="00E01AB3" w:rsidRPr="00375960" w:rsidRDefault="00E01AB3" w:rsidP="00E01AB3">
      <w:pPr>
        <w:pStyle w:val="BodyText"/>
      </w:pPr>
      <w:r w:rsidRPr="00375960">
        <w:t>The</w:t>
      </w:r>
      <w:r w:rsidR="00BD28B4">
        <w:t xml:space="preserve"> EMS Situation</w:t>
      </w:r>
      <w:r w:rsidRPr="00375960">
        <w:t xml:space="preserve"> Patient’s Primary and Secondary Symptoms SHALL be documented in the Reason for Referral as a Simple Observation (templateID 1.3.6.1.4.1.19376.1.5.3.1.4.1[TF-2]).</w:t>
      </w:r>
    </w:p>
    <w:p w14:paraId="57109560" w14:textId="54E5DC2E" w:rsidR="00BD28B4" w:rsidRPr="00375960" w:rsidRDefault="00E01AB3" w:rsidP="00E01AB3">
      <w:pPr>
        <w:pStyle w:val="BodyText"/>
      </w:pPr>
      <w:r w:rsidRPr="00375960">
        <w:t>The</w:t>
      </w:r>
      <w:r w:rsidR="00BD28B4">
        <w:t xml:space="preserve"> EMS Situation</w:t>
      </w:r>
      <w:r w:rsidRPr="00375960">
        <w:t xml:space="preserve"> Provider’s Primary Impression and Provider’s Secondary Impression SHALL be documented in the Reason for Referral Section as a Condition Entry (templateID 1.3.6.1.4.1.19376.1.5.3.1.4.5 [PCC TF-2]) </w:t>
      </w:r>
      <w:r w:rsidR="00670317">
        <w:t>.</w:t>
      </w:r>
    </w:p>
    <w:p w14:paraId="08441F24" w14:textId="367739EE" w:rsidR="00E01AB3" w:rsidRPr="00E7637C" w:rsidRDefault="00E01AB3" w:rsidP="00E7637C">
      <w:pPr>
        <w:pStyle w:val="Heading6"/>
      </w:pPr>
      <w:bookmarkStart w:id="3620" w:name="_Hlk512983518"/>
      <w:bookmarkStart w:id="3621" w:name="_Toc514942344"/>
      <w:bookmarkStart w:id="3622" w:name="_Hlk512988732"/>
      <w:r w:rsidRPr="00E7637C">
        <w:lastRenderedPageBreak/>
        <w:t>6.3.1.D</w:t>
      </w:r>
      <w:ins w:id="3623" w:author="Andrea K. Fourquet" w:date="2018-07-18T00:58:00Z">
        <w:r w:rsidR="00FB5624">
          <w:t>2</w:t>
        </w:r>
      </w:ins>
      <w:r w:rsidRPr="00E7637C">
        <w:t xml:space="preserve">.5.8 Physical Examination </w:t>
      </w:r>
      <w:bookmarkEnd w:id="3620"/>
      <w:r w:rsidRPr="00E7637C">
        <w:t>Constraints</w:t>
      </w:r>
      <w:bookmarkEnd w:id="3621"/>
      <w:r w:rsidRPr="00E7637C">
        <w:t xml:space="preserve"> </w:t>
      </w:r>
    </w:p>
    <w:bookmarkEnd w:id="3622"/>
    <w:p w14:paraId="68F92C92" w14:textId="5479CEE2" w:rsidR="009F6081" w:rsidRDefault="009F6081" w:rsidP="00E01AB3">
      <w:pPr>
        <w:pStyle w:val="BodyText"/>
        <w:rPr>
          <w:ins w:id="3624" w:author="clevy pomegranate-econsulting.com" w:date="2018-06-30T07:53:00Z"/>
        </w:rPr>
      </w:pPr>
      <w:ins w:id="3625" w:author="clevy pomegranate-econsulting.com" w:date="2018-06-30T07:56:00Z">
        <w:r>
          <w:t>The p</w:t>
        </w:r>
      </w:ins>
      <w:ins w:id="3626" w:author="clevy pomegranate-econsulting.com" w:date="2018-06-30T07:54:00Z">
        <w:r>
          <w:t xml:space="preserve">hysical </w:t>
        </w:r>
      </w:ins>
      <w:ins w:id="3627" w:author="clevy pomegranate-econsulting.com" w:date="2018-06-30T07:56:00Z">
        <w:r>
          <w:t>e</w:t>
        </w:r>
      </w:ins>
      <w:ins w:id="3628" w:author="clevy pomegranate-econsulting.com" w:date="2018-06-30T07:54:00Z">
        <w:r>
          <w:t>xamination assessment</w:t>
        </w:r>
      </w:ins>
      <w:ins w:id="3629" w:author="clevy pomegranate-econsulting.com" w:date="2018-06-30T07:56:00Z">
        <w:r>
          <w:t xml:space="preserve"> findings</w:t>
        </w:r>
      </w:ins>
      <w:ins w:id="3630" w:author="clevy pomegranate-econsulting.com" w:date="2018-06-30T07:54:00Z">
        <w:r>
          <w:t xml:space="preserve"> SHALL be </w:t>
        </w:r>
      </w:ins>
      <w:ins w:id="3631" w:author="clevy pomegranate-econsulting.com" w:date="2018-06-30T07:56:00Z">
        <w:r>
          <w:t>drawn from</w:t>
        </w:r>
      </w:ins>
      <w:ins w:id="3632" w:author="clevy pomegranate-econsulting.com" w:date="2018-06-30T07:54:00Z">
        <w:r>
          <w:t xml:space="preserve"> the HL7 E</w:t>
        </w:r>
      </w:ins>
      <w:ins w:id="3633" w:author="clevy pomegranate-econsulting.com" w:date="2018-06-30T07:55:00Z">
        <w:r>
          <w:t xml:space="preserve">MS PCR </w:t>
        </w:r>
      </w:ins>
      <w:ins w:id="3634" w:author="clevy pomegranate-econsulting.com" w:date="2018-06-30T07:59:00Z">
        <w:r>
          <w:t xml:space="preserve">assessment </w:t>
        </w:r>
      </w:ins>
      <w:ins w:id="3635" w:author="clevy pomegranate-econsulting.com" w:date="2018-06-30T07:55:00Z">
        <w:r>
          <w:t>value sets.</w:t>
        </w:r>
      </w:ins>
      <w:ins w:id="3636" w:author="clevy pomegranate-econsulting.com" w:date="2018-06-30T07:56:00Z">
        <w:r>
          <w:t xml:space="preserve"> </w:t>
        </w:r>
      </w:ins>
      <w:ins w:id="3637" w:author="clevy pomegranate-econsulting.com" w:date="2018-06-30T07:19:00Z">
        <w:r w:rsidR="00E21C9F">
          <w:t xml:space="preserve">The </w:t>
        </w:r>
      </w:ins>
      <w:ins w:id="3638" w:author="clevy pomegranate-econsulting.com" w:date="2018-06-30T07:20:00Z">
        <w:r w:rsidR="00E21C9F">
          <w:t xml:space="preserve">following table </w:t>
        </w:r>
        <w:r w:rsidR="003A708D">
          <w:t xml:space="preserve">provides the mappings between </w:t>
        </w:r>
      </w:ins>
      <w:ins w:id="3639" w:author="clevy pomegranate-econsulting.com" w:date="2018-06-30T07:21:00Z">
        <w:r w:rsidR="003A708D">
          <w:t>the HL7 EMS PCR and IHE PCC</w:t>
        </w:r>
      </w:ins>
      <w:ins w:id="3640" w:author="clevy pomegranate-econsulting.com" w:date="2018-06-30T14:13:00Z">
        <w:r w:rsidR="00C903ED">
          <w:t xml:space="preserve"> [TF-2]</w:t>
        </w:r>
      </w:ins>
      <w:ins w:id="3641" w:author="clevy pomegranate-econsulting.com" w:date="2018-06-30T07:21:00Z">
        <w:r w:rsidR="003A708D">
          <w:t xml:space="preserve"> </w:t>
        </w:r>
      </w:ins>
      <w:ins w:id="3642" w:author="clevy pomegranate-econsulting.com" w:date="2018-06-30T07:22:00Z">
        <w:r w:rsidR="003A708D">
          <w:t>assessment</w:t>
        </w:r>
      </w:ins>
      <w:ins w:id="3643" w:author="clevy pomegranate-econsulting.com" w:date="2018-06-30T07:57:00Z">
        <w:r>
          <w:t xml:space="preserve"> concepts</w:t>
        </w:r>
      </w:ins>
      <w:ins w:id="3644" w:author="clevy pomegranate-econsulting.com" w:date="2018-06-30T07:22:00Z">
        <w:r w:rsidR="003A708D">
          <w:t xml:space="preserve">.  The </w:t>
        </w:r>
      </w:ins>
      <w:ins w:id="3645" w:author="clevy pomegranate-econsulting.com" w:date="2018-06-30T07:57:00Z">
        <w:r>
          <w:t xml:space="preserve">assessment &lt;value&gt; element </w:t>
        </w:r>
      </w:ins>
      <w:ins w:id="3646" w:author="clevy pomegranate-econsulting.com" w:date="2018-06-30T07:58:00Z">
        <w:r>
          <w:t xml:space="preserve">shall be encoded in the /value </w:t>
        </w:r>
      </w:ins>
      <w:ins w:id="3647" w:author="clevy pomegranate-econsulting.com" w:date="2018-06-30T07:59:00Z">
        <w:r>
          <w:t>con</w:t>
        </w:r>
        <w:commentRangeStart w:id="3648"/>
        <w:r>
          <w:t>cept</w:t>
        </w:r>
      </w:ins>
      <w:commentRangeEnd w:id="3648"/>
      <w:r w:rsidR="006C1306">
        <w:rPr>
          <w:rStyle w:val="CommentReference"/>
        </w:rPr>
        <w:commentReference w:id="3648"/>
      </w:r>
      <w:ins w:id="3649" w:author="clevy pomegranate-econsulting.com" w:date="2018-06-30T07:22:00Z">
        <w:r w:rsidR="003A708D">
          <w:t>.</w:t>
        </w:r>
      </w:ins>
    </w:p>
    <w:p w14:paraId="25A39B43" w14:textId="77777777" w:rsidR="009F6081" w:rsidRDefault="009F6081" w:rsidP="00E01AB3">
      <w:pPr>
        <w:pStyle w:val="BodyText"/>
        <w:rPr>
          <w:ins w:id="3650" w:author="clevy pomegranate-econsulting.com" w:date="2018-06-30T07:22:00Z"/>
        </w:rPr>
      </w:pPr>
    </w:p>
    <w:tbl>
      <w:tblPr>
        <w:tblStyle w:val="TableGrid"/>
        <w:tblW w:w="0" w:type="auto"/>
        <w:tblLook w:val="04A0" w:firstRow="1" w:lastRow="0" w:firstColumn="1" w:lastColumn="0" w:noHBand="0" w:noVBand="1"/>
      </w:tblPr>
      <w:tblGrid>
        <w:gridCol w:w="1673"/>
        <w:gridCol w:w="3219"/>
        <w:gridCol w:w="1555"/>
        <w:gridCol w:w="2903"/>
      </w:tblGrid>
      <w:tr w:rsidR="00820D7D" w14:paraId="0FBF6B64" w14:textId="77777777" w:rsidTr="003A708D">
        <w:trPr>
          <w:ins w:id="3651" w:author="clevy pomegranate-econsulting.com" w:date="2018-06-30T07:26:00Z"/>
        </w:trPr>
        <w:tc>
          <w:tcPr>
            <w:tcW w:w="2024" w:type="dxa"/>
          </w:tcPr>
          <w:p w14:paraId="47571F99" w14:textId="7B0FFE01" w:rsidR="003A708D" w:rsidRPr="003A708D" w:rsidRDefault="003A708D" w:rsidP="003A708D">
            <w:pPr>
              <w:pStyle w:val="BodyText"/>
              <w:rPr>
                <w:ins w:id="3652" w:author="clevy pomegranate-econsulting.com" w:date="2018-06-30T07:26:00Z"/>
                <w:rFonts w:ascii="Arial" w:hAnsi="Arial" w:cs="Arial"/>
                <w:b/>
                <w:sz w:val="20"/>
              </w:rPr>
            </w:pPr>
            <w:ins w:id="3653" w:author="clevy pomegranate-econsulting.com" w:date="2018-06-30T07:28:00Z">
              <w:r>
                <w:rPr>
                  <w:rFonts w:ascii="Arial" w:hAnsi="Arial" w:cs="Arial"/>
                  <w:b/>
                  <w:sz w:val="20"/>
                </w:rPr>
                <w:t xml:space="preserve">IHE </w:t>
              </w:r>
            </w:ins>
            <w:ins w:id="3654" w:author="clevy pomegranate-econsulting.com" w:date="2018-06-30T07:26:00Z">
              <w:r w:rsidRPr="003A708D">
                <w:rPr>
                  <w:rFonts w:ascii="Arial" w:hAnsi="Arial" w:cs="Arial"/>
                  <w:b/>
                  <w:sz w:val="20"/>
                </w:rPr>
                <w:t xml:space="preserve">Assessment </w:t>
              </w:r>
            </w:ins>
            <w:ins w:id="3655" w:author="clevy pomegranate-econsulting.com" w:date="2018-06-30T07:30:00Z">
              <w:r w:rsidR="00820D7D">
                <w:rPr>
                  <w:rFonts w:ascii="Arial" w:hAnsi="Arial" w:cs="Arial"/>
                  <w:b/>
                  <w:sz w:val="20"/>
                </w:rPr>
                <w:t>Concept</w:t>
              </w:r>
            </w:ins>
          </w:p>
        </w:tc>
        <w:tc>
          <w:tcPr>
            <w:tcW w:w="1280" w:type="dxa"/>
          </w:tcPr>
          <w:p w14:paraId="3266A79E" w14:textId="06AEAD21" w:rsidR="003A708D" w:rsidRPr="003A708D" w:rsidRDefault="003A708D" w:rsidP="003A708D">
            <w:pPr>
              <w:pStyle w:val="BodyText"/>
              <w:rPr>
                <w:ins w:id="3656" w:author="clevy pomegranate-econsulting.com" w:date="2018-06-30T07:29:00Z"/>
                <w:rFonts w:ascii="Arial" w:hAnsi="Arial" w:cs="Arial"/>
                <w:b/>
                <w:sz w:val="20"/>
              </w:rPr>
            </w:pPr>
            <w:ins w:id="3657" w:author="clevy pomegranate-econsulting.com" w:date="2018-06-30T07:29:00Z">
              <w:r w:rsidRPr="003A708D">
                <w:rPr>
                  <w:rFonts w:ascii="Arial" w:hAnsi="Arial" w:cs="Arial"/>
                  <w:b/>
                  <w:sz w:val="20"/>
                </w:rPr>
                <w:t>IHE PCC templateID</w:t>
              </w:r>
            </w:ins>
          </w:p>
        </w:tc>
        <w:tc>
          <w:tcPr>
            <w:tcW w:w="2970" w:type="dxa"/>
          </w:tcPr>
          <w:p w14:paraId="74640ADF" w14:textId="2150DDF5" w:rsidR="003A708D" w:rsidRPr="003A708D" w:rsidRDefault="00820D7D" w:rsidP="003A708D">
            <w:pPr>
              <w:pStyle w:val="BodyText"/>
              <w:rPr>
                <w:ins w:id="3658" w:author="clevy pomegranate-econsulting.com" w:date="2018-06-30T07:26:00Z"/>
                <w:rFonts w:ascii="Arial" w:hAnsi="Arial" w:cs="Arial"/>
                <w:b/>
                <w:sz w:val="20"/>
              </w:rPr>
            </w:pPr>
            <w:ins w:id="3659" w:author="clevy pomegranate-econsulting.com" w:date="2018-06-30T07:30:00Z">
              <w:r>
                <w:rPr>
                  <w:rFonts w:ascii="Arial" w:hAnsi="Arial" w:cs="Arial"/>
                  <w:b/>
                  <w:sz w:val="20"/>
                </w:rPr>
                <w:t>HL7 EMS PCR Assessment Concept</w:t>
              </w:r>
            </w:ins>
          </w:p>
        </w:tc>
        <w:tc>
          <w:tcPr>
            <w:tcW w:w="3076" w:type="dxa"/>
          </w:tcPr>
          <w:p w14:paraId="3D01F922" w14:textId="5A5FD947" w:rsidR="003A708D" w:rsidRPr="003A708D" w:rsidRDefault="003A708D" w:rsidP="003A708D">
            <w:pPr>
              <w:pStyle w:val="BodyText"/>
              <w:rPr>
                <w:ins w:id="3660" w:author="clevy pomegranate-econsulting.com" w:date="2018-06-30T07:26:00Z"/>
                <w:rFonts w:ascii="Arial" w:hAnsi="Arial" w:cs="Arial"/>
                <w:b/>
                <w:sz w:val="20"/>
              </w:rPr>
            </w:pPr>
            <w:ins w:id="3661" w:author="clevy pomegranate-econsulting.com" w:date="2018-06-30T07:29:00Z">
              <w:r w:rsidRPr="003A708D">
                <w:rPr>
                  <w:rFonts w:ascii="Arial" w:hAnsi="Arial" w:cs="Arial"/>
                  <w:b/>
                  <w:sz w:val="20"/>
                </w:rPr>
                <w:t xml:space="preserve">HL7 EMS PCR </w:t>
              </w:r>
            </w:ins>
            <w:ins w:id="3662" w:author="clevy pomegranate-econsulting.com" w:date="2018-06-30T07:53:00Z">
              <w:r w:rsidR="009F6081">
                <w:rPr>
                  <w:rFonts w:ascii="Arial" w:hAnsi="Arial" w:cs="Arial"/>
                  <w:b/>
                  <w:sz w:val="20"/>
                </w:rPr>
                <w:t>Value Set</w:t>
              </w:r>
            </w:ins>
          </w:p>
        </w:tc>
      </w:tr>
      <w:tr w:rsidR="00820D7D" w14:paraId="07EB615F" w14:textId="77777777" w:rsidTr="003A708D">
        <w:trPr>
          <w:ins w:id="3663" w:author="clevy pomegranate-econsulting.com" w:date="2018-06-30T07:26:00Z"/>
        </w:trPr>
        <w:tc>
          <w:tcPr>
            <w:tcW w:w="2024" w:type="dxa"/>
          </w:tcPr>
          <w:p w14:paraId="3D878D3B" w14:textId="7E5A5136" w:rsidR="003A708D" w:rsidRPr="00820D7D" w:rsidRDefault="00820D7D" w:rsidP="003A708D">
            <w:pPr>
              <w:pStyle w:val="BodyText"/>
              <w:rPr>
                <w:ins w:id="3664" w:author="clevy pomegranate-econsulting.com" w:date="2018-06-30T07:26:00Z"/>
                <w:rFonts w:ascii="Arial" w:hAnsi="Arial" w:cs="Arial"/>
                <w:sz w:val="20"/>
              </w:rPr>
            </w:pPr>
            <w:ins w:id="3665" w:author="clevy pomegranate-econsulting.com" w:date="2018-06-30T07:31:00Z">
              <w:r w:rsidRPr="00820D7D">
                <w:rPr>
                  <w:rFonts w:ascii="Arial" w:hAnsi="Arial" w:cs="Arial"/>
                  <w:sz w:val="20"/>
                </w:rPr>
                <w:t>Integumentary System</w:t>
              </w:r>
            </w:ins>
          </w:p>
        </w:tc>
        <w:tc>
          <w:tcPr>
            <w:tcW w:w="1280" w:type="dxa"/>
          </w:tcPr>
          <w:p w14:paraId="573AEBFD" w14:textId="6039C9AC" w:rsidR="003A708D" w:rsidRPr="003A708D" w:rsidRDefault="003A708D" w:rsidP="003A708D">
            <w:pPr>
              <w:pStyle w:val="BodyText"/>
              <w:rPr>
                <w:ins w:id="3666" w:author="clevy pomegranate-econsulting.com" w:date="2018-06-30T07:29:00Z"/>
                <w:rFonts w:ascii="Arial" w:hAnsi="Arial" w:cs="Arial"/>
                <w:sz w:val="20"/>
              </w:rPr>
            </w:pPr>
            <w:ins w:id="3667" w:author="clevy pomegranate-econsulting.com" w:date="2018-06-30T07:29:00Z">
              <w:r w:rsidRPr="003A708D">
                <w:rPr>
                  <w:rFonts w:ascii="Arial" w:hAnsi="Arial" w:cs="Arial"/>
                  <w:sz w:val="20"/>
                </w:rPr>
                <w:t>1.3.6.1.4.1.19376.1.5.3.1.1.9.17</w:t>
              </w:r>
            </w:ins>
          </w:p>
        </w:tc>
        <w:tc>
          <w:tcPr>
            <w:tcW w:w="2970" w:type="dxa"/>
          </w:tcPr>
          <w:p w14:paraId="1441E93A" w14:textId="73525E32" w:rsidR="003A708D" w:rsidRPr="003A708D" w:rsidRDefault="00820D7D" w:rsidP="003A708D">
            <w:pPr>
              <w:pStyle w:val="BodyText"/>
              <w:rPr>
                <w:ins w:id="3668" w:author="clevy pomegranate-econsulting.com" w:date="2018-06-30T07:26:00Z"/>
                <w:rFonts w:ascii="Arial" w:hAnsi="Arial" w:cs="Arial"/>
                <w:sz w:val="20"/>
              </w:rPr>
            </w:pPr>
            <w:ins w:id="3669" w:author="clevy pomegranate-econsulting.com" w:date="2018-06-30T07:30:00Z">
              <w:r>
                <w:rPr>
                  <w:rFonts w:ascii="Arial" w:hAnsi="Arial" w:cs="Arial"/>
                  <w:sz w:val="20"/>
                </w:rPr>
                <w:t xml:space="preserve">Skin </w:t>
              </w:r>
            </w:ins>
          </w:p>
        </w:tc>
        <w:tc>
          <w:tcPr>
            <w:tcW w:w="3076" w:type="dxa"/>
          </w:tcPr>
          <w:p w14:paraId="3F9D12EA" w14:textId="62CFEF74" w:rsidR="003A708D" w:rsidRPr="003A708D" w:rsidRDefault="003A708D" w:rsidP="003A708D">
            <w:pPr>
              <w:pStyle w:val="BodyText"/>
              <w:rPr>
                <w:ins w:id="3670" w:author="clevy pomegranate-econsulting.com" w:date="2018-06-30T07:26:00Z"/>
                <w:rFonts w:ascii="Arial" w:hAnsi="Arial" w:cs="Arial"/>
                <w:sz w:val="20"/>
              </w:rPr>
            </w:pPr>
            <w:ins w:id="3671" w:author="clevy pomegranate-econsulting.com" w:date="2018-06-30T07:30:00Z">
              <w:r w:rsidRPr="003A708D">
                <w:rPr>
                  <w:rFonts w:ascii="Arial" w:hAnsi="Arial" w:cs="Arial"/>
                  <w:sz w:val="20"/>
                </w:rPr>
                <w:t>2.16.840.1.113883.17.3.11.25</w:t>
              </w:r>
            </w:ins>
          </w:p>
        </w:tc>
      </w:tr>
      <w:tr w:rsidR="00820D7D" w14:paraId="77DA26C9" w14:textId="77777777" w:rsidTr="003A708D">
        <w:trPr>
          <w:ins w:id="3672" w:author="clevy pomegranate-econsulting.com" w:date="2018-06-30T07:26:00Z"/>
        </w:trPr>
        <w:tc>
          <w:tcPr>
            <w:tcW w:w="2024" w:type="dxa"/>
          </w:tcPr>
          <w:p w14:paraId="6C031C20" w14:textId="4A5D8D91" w:rsidR="003A708D" w:rsidRPr="003A708D" w:rsidRDefault="003A708D" w:rsidP="003A708D">
            <w:pPr>
              <w:pStyle w:val="BodyText"/>
              <w:rPr>
                <w:ins w:id="3673" w:author="clevy pomegranate-econsulting.com" w:date="2018-06-30T07:26:00Z"/>
                <w:rFonts w:ascii="Arial" w:hAnsi="Arial" w:cs="Arial"/>
                <w:sz w:val="20"/>
              </w:rPr>
            </w:pPr>
            <w:ins w:id="3674" w:author="clevy pomegranate-econsulting.com" w:date="2018-06-30T07:26:00Z">
              <w:r>
                <w:rPr>
                  <w:rFonts w:ascii="Arial" w:hAnsi="Arial" w:cs="Arial"/>
                  <w:sz w:val="20"/>
                </w:rPr>
                <w:t>Head Assessment</w:t>
              </w:r>
            </w:ins>
          </w:p>
        </w:tc>
        <w:tc>
          <w:tcPr>
            <w:tcW w:w="1280" w:type="dxa"/>
          </w:tcPr>
          <w:p w14:paraId="57CC6BBB" w14:textId="72C56A3E" w:rsidR="003A708D" w:rsidRPr="003A708D" w:rsidRDefault="00820D7D" w:rsidP="003A708D">
            <w:pPr>
              <w:pStyle w:val="BodyText"/>
              <w:rPr>
                <w:ins w:id="3675" w:author="clevy pomegranate-econsulting.com" w:date="2018-06-30T07:29:00Z"/>
                <w:rFonts w:ascii="Arial" w:hAnsi="Arial" w:cs="Arial"/>
                <w:sz w:val="20"/>
              </w:rPr>
            </w:pPr>
            <w:ins w:id="3676" w:author="clevy pomegranate-econsulting.com" w:date="2018-06-30T07:33:00Z">
              <w:r w:rsidRPr="00820D7D">
                <w:rPr>
                  <w:rFonts w:ascii="Arial" w:hAnsi="Arial" w:cs="Arial"/>
                  <w:sz w:val="20"/>
                </w:rPr>
                <w:t>1.3.6.1.4.1.19376.1.5.3.1.1.9.18</w:t>
              </w:r>
            </w:ins>
          </w:p>
        </w:tc>
        <w:tc>
          <w:tcPr>
            <w:tcW w:w="2970" w:type="dxa"/>
          </w:tcPr>
          <w:p w14:paraId="4E5AF4AE" w14:textId="64F4E5BF" w:rsidR="003A708D" w:rsidRPr="003A708D" w:rsidRDefault="00820D7D" w:rsidP="003A708D">
            <w:pPr>
              <w:pStyle w:val="BodyText"/>
              <w:rPr>
                <w:ins w:id="3677" w:author="clevy pomegranate-econsulting.com" w:date="2018-06-30T07:26:00Z"/>
                <w:rFonts w:ascii="Arial" w:hAnsi="Arial" w:cs="Arial"/>
                <w:sz w:val="20"/>
              </w:rPr>
            </w:pPr>
            <w:ins w:id="3678" w:author="clevy pomegranate-econsulting.com" w:date="2018-06-30T07:33:00Z">
              <w:r>
                <w:rPr>
                  <w:rFonts w:ascii="Arial" w:hAnsi="Arial" w:cs="Arial"/>
                  <w:sz w:val="20"/>
                </w:rPr>
                <w:t xml:space="preserve">Head </w:t>
              </w:r>
            </w:ins>
          </w:p>
        </w:tc>
        <w:tc>
          <w:tcPr>
            <w:tcW w:w="3076" w:type="dxa"/>
          </w:tcPr>
          <w:p w14:paraId="12699732" w14:textId="28640E99" w:rsidR="003A708D" w:rsidRPr="003A708D" w:rsidRDefault="00820D7D" w:rsidP="003A708D">
            <w:pPr>
              <w:pStyle w:val="BodyText"/>
              <w:rPr>
                <w:ins w:id="3679" w:author="clevy pomegranate-econsulting.com" w:date="2018-06-30T07:26:00Z"/>
                <w:rFonts w:ascii="Arial" w:hAnsi="Arial" w:cs="Arial"/>
                <w:sz w:val="20"/>
              </w:rPr>
            </w:pPr>
            <w:ins w:id="3680" w:author="clevy pomegranate-econsulting.com" w:date="2018-06-30T07:33:00Z">
              <w:r w:rsidRPr="00820D7D">
                <w:rPr>
                  <w:rFonts w:ascii="Arial" w:hAnsi="Arial" w:cs="Arial"/>
                  <w:sz w:val="20"/>
                </w:rPr>
                <w:t>2.16.840.1.113883.17.3.11.26</w:t>
              </w:r>
            </w:ins>
          </w:p>
        </w:tc>
      </w:tr>
      <w:tr w:rsidR="00820D7D" w14:paraId="727AA241" w14:textId="77777777" w:rsidTr="003A708D">
        <w:trPr>
          <w:ins w:id="3681" w:author="clevy pomegranate-econsulting.com" w:date="2018-06-30T07:26:00Z"/>
        </w:trPr>
        <w:tc>
          <w:tcPr>
            <w:tcW w:w="2024" w:type="dxa"/>
          </w:tcPr>
          <w:p w14:paraId="070EF41E" w14:textId="73EB5ED3" w:rsidR="003A708D" w:rsidRPr="003A708D" w:rsidRDefault="00820D7D" w:rsidP="003A708D">
            <w:pPr>
              <w:pStyle w:val="BodyText"/>
              <w:rPr>
                <w:ins w:id="3682" w:author="clevy pomegranate-econsulting.com" w:date="2018-06-30T07:26:00Z"/>
                <w:rFonts w:ascii="Arial" w:hAnsi="Arial" w:cs="Arial"/>
                <w:sz w:val="20"/>
              </w:rPr>
            </w:pPr>
            <w:ins w:id="3683" w:author="clevy pomegranate-econsulting.com" w:date="2018-06-30T07:34:00Z">
              <w:r w:rsidRPr="00820D7D">
                <w:rPr>
                  <w:rFonts w:ascii="Arial" w:hAnsi="Arial" w:cs="Arial"/>
                  <w:sz w:val="20"/>
                </w:rPr>
                <w:t>Neurologic System</w:t>
              </w:r>
            </w:ins>
          </w:p>
        </w:tc>
        <w:tc>
          <w:tcPr>
            <w:tcW w:w="1280" w:type="dxa"/>
          </w:tcPr>
          <w:p w14:paraId="3B1DB246" w14:textId="042ED28A" w:rsidR="003A708D" w:rsidRPr="003A708D" w:rsidRDefault="00820D7D" w:rsidP="003A708D">
            <w:pPr>
              <w:pStyle w:val="BodyText"/>
              <w:rPr>
                <w:ins w:id="3684" w:author="clevy pomegranate-econsulting.com" w:date="2018-06-30T07:29:00Z"/>
                <w:rFonts w:ascii="Arial" w:hAnsi="Arial" w:cs="Arial"/>
                <w:sz w:val="20"/>
              </w:rPr>
            </w:pPr>
            <w:ins w:id="3685" w:author="clevy pomegranate-econsulting.com" w:date="2018-06-30T07:35:00Z">
              <w:r w:rsidRPr="00820D7D">
                <w:rPr>
                  <w:rFonts w:ascii="Arial" w:hAnsi="Arial" w:cs="Arial"/>
                  <w:sz w:val="20"/>
                </w:rPr>
                <w:t>1.3.6.1.4.1.19376.1.5.3.1.1.9.35</w:t>
              </w:r>
            </w:ins>
          </w:p>
        </w:tc>
        <w:tc>
          <w:tcPr>
            <w:tcW w:w="2970" w:type="dxa"/>
          </w:tcPr>
          <w:p w14:paraId="63B7E98E" w14:textId="221EB850" w:rsidR="003A708D" w:rsidRPr="003A708D" w:rsidRDefault="00820D7D" w:rsidP="003A708D">
            <w:pPr>
              <w:pStyle w:val="BodyText"/>
              <w:rPr>
                <w:ins w:id="3686" w:author="clevy pomegranate-econsulting.com" w:date="2018-06-30T07:26:00Z"/>
                <w:rFonts w:ascii="Arial" w:hAnsi="Arial" w:cs="Arial"/>
                <w:sz w:val="20"/>
              </w:rPr>
            </w:pPr>
            <w:ins w:id="3687" w:author="clevy pomegranate-econsulting.com" w:date="2018-06-30T07:34:00Z">
              <w:r w:rsidRPr="00820D7D">
                <w:rPr>
                  <w:rFonts w:ascii="Arial" w:hAnsi="Arial" w:cs="Arial"/>
                  <w:sz w:val="20"/>
                </w:rPr>
                <w:t xml:space="preserve">Neurological </w:t>
              </w:r>
            </w:ins>
          </w:p>
        </w:tc>
        <w:tc>
          <w:tcPr>
            <w:tcW w:w="3076" w:type="dxa"/>
          </w:tcPr>
          <w:p w14:paraId="2187D171" w14:textId="162D3BD7" w:rsidR="003A708D" w:rsidRPr="003A708D" w:rsidRDefault="00820D7D" w:rsidP="003A708D">
            <w:pPr>
              <w:pStyle w:val="BodyText"/>
              <w:rPr>
                <w:ins w:id="3688" w:author="clevy pomegranate-econsulting.com" w:date="2018-06-30T07:26:00Z"/>
                <w:rFonts w:ascii="Arial" w:hAnsi="Arial" w:cs="Arial"/>
                <w:sz w:val="20"/>
              </w:rPr>
            </w:pPr>
            <w:ins w:id="3689" w:author="clevy pomegranate-econsulting.com" w:date="2018-06-30T07:35:00Z">
              <w:r w:rsidRPr="00820D7D">
                <w:rPr>
                  <w:rFonts w:ascii="Arial" w:hAnsi="Arial" w:cs="Arial"/>
                  <w:sz w:val="20"/>
                </w:rPr>
                <w:t>2.16.840.1.113883.17.3.11.40</w:t>
              </w:r>
            </w:ins>
          </w:p>
        </w:tc>
      </w:tr>
      <w:tr w:rsidR="00820D7D" w14:paraId="3B951F2A" w14:textId="77777777" w:rsidTr="003A708D">
        <w:trPr>
          <w:ins w:id="3690" w:author="clevy pomegranate-econsulting.com" w:date="2018-06-30T07:26:00Z"/>
        </w:trPr>
        <w:tc>
          <w:tcPr>
            <w:tcW w:w="2024" w:type="dxa"/>
          </w:tcPr>
          <w:p w14:paraId="65AF9F62" w14:textId="4AA78877" w:rsidR="003A708D" w:rsidRPr="003A708D" w:rsidRDefault="00820D7D" w:rsidP="003A708D">
            <w:pPr>
              <w:pStyle w:val="BodyText"/>
              <w:rPr>
                <w:ins w:id="3691" w:author="clevy pomegranate-econsulting.com" w:date="2018-06-30T07:26:00Z"/>
                <w:rFonts w:ascii="Arial" w:hAnsi="Arial" w:cs="Arial"/>
                <w:sz w:val="20"/>
              </w:rPr>
            </w:pPr>
            <w:ins w:id="3692" w:author="clevy pomegranate-econsulting.com" w:date="2018-06-30T07:36:00Z">
              <w:r w:rsidRPr="00820D7D">
                <w:rPr>
                  <w:rFonts w:ascii="Arial" w:hAnsi="Arial" w:cs="Arial"/>
                  <w:sz w:val="20"/>
                </w:rPr>
                <w:t>Ears, Nose, Mouth and Throat</w:t>
              </w:r>
            </w:ins>
          </w:p>
        </w:tc>
        <w:tc>
          <w:tcPr>
            <w:tcW w:w="1280" w:type="dxa"/>
          </w:tcPr>
          <w:p w14:paraId="0BE0A0A4" w14:textId="1F1BB2AB" w:rsidR="003A708D" w:rsidRPr="003A708D" w:rsidRDefault="00820D7D" w:rsidP="003A708D">
            <w:pPr>
              <w:pStyle w:val="BodyText"/>
              <w:rPr>
                <w:ins w:id="3693" w:author="clevy pomegranate-econsulting.com" w:date="2018-06-30T07:29:00Z"/>
                <w:rFonts w:ascii="Arial" w:hAnsi="Arial" w:cs="Arial"/>
                <w:sz w:val="20"/>
              </w:rPr>
            </w:pPr>
            <w:ins w:id="3694" w:author="clevy pomegranate-econsulting.com" w:date="2018-06-30T07:37:00Z">
              <w:r w:rsidRPr="00820D7D">
                <w:rPr>
                  <w:rFonts w:ascii="Arial" w:hAnsi="Arial" w:cs="Arial"/>
                  <w:sz w:val="20"/>
                </w:rPr>
                <w:t>1.3.6.1.4.1.19376.1.5.3.1.1.9.20</w:t>
              </w:r>
            </w:ins>
          </w:p>
        </w:tc>
        <w:tc>
          <w:tcPr>
            <w:tcW w:w="2970" w:type="dxa"/>
          </w:tcPr>
          <w:p w14:paraId="1D82518A" w14:textId="0F91AC6F" w:rsidR="003A708D" w:rsidRPr="003A708D" w:rsidRDefault="00820D7D" w:rsidP="003A708D">
            <w:pPr>
              <w:pStyle w:val="BodyText"/>
              <w:rPr>
                <w:ins w:id="3695" w:author="clevy pomegranate-econsulting.com" w:date="2018-06-30T07:26:00Z"/>
                <w:rFonts w:ascii="Arial" w:hAnsi="Arial" w:cs="Arial"/>
                <w:sz w:val="20"/>
              </w:rPr>
            </w:pPr>
            <w:ins w:id="3696" w:author="clevy pomegranate-econsulting.com" w:date="2018-06-30T07:35:00Z">
              <w:r>
                <w:rPr>
                  <w:rFonts w:ascii="Arial" w:hAnsi="Arial" w:cs="Arial"/>
                  <w:sz w:val="20"/>
                </w:rPr>
                <w:t xml:space="preserve">Face </w:t>
              </w:r>
            </w:ins>
          </w:p>
        </w:tc>
        <w:tc>
          <w:tcPr>
            <w:tcW w:w="3076" w:type="dxa"/>
          </w:tcPr>
          <w:p w14:paraId="2B7ED3EE" w14:textId="7EFE2C85" w:rsidR="003A708D" w:rsidRPr="003A708D" w:rsidRDefault="00820D7D" w:rsidP="003A708D">
            <w:pPr>
              <w:pStyle w:val="BodyText"/>
              <w:rPr>
                <w:ins w:id="3697" w:author="clevy pomegranate-econsulting.com" w:date="2018-06-30T07:26:00Z"/>
                <w:rFonts w:ascii="Arial" w:hAnsi="Arial" w:cs="Arial"/>
                <w:sz w:val="20"/>
              </w:rPr>
            </w:pPr>
            <w:ins w:id="3698" w:author="clevy pomegranate-econsulting.com" w:date="2018-06-30T07:36:00Z">
              <w:r w:rsidRPr="00820D7D">
                <w:rPr>
                  <w:rFonts w:ascii="Arial" w:hAnsi="Arial" w:cs="Arial"/>
                  <w:sz w:val="20"/>
                </w:rPr>
                <w:t>2.16.840.1.113883.17.3.11.27</w:t>
              </w:r>
            </w:ins>
          </w:p>
        </w:tc>
      </w:tr>
      <w:tr w:rsidR="00820D7D" w14:paraId="5FE059C8" w14:textId="77777777" w:rsidTr="003A708D">
        <w:trPr>
          <w:ins w:id="3699" w:author="clevy pomegranate-econsulting.com" w:date="2018-06-30T07:26:00Z"/>
        </w:trPr>
        <w:tc>
          <w:tcPr>
            <w:tcW w:w="2024" w:type="dxa"/>
          </w:tcPr>
          <w:p w14:paraId="62D94F98" w14:textId="2C41CC96" w:rsidR="003A708D" w:rsidRPr="003A708D" w:rsidRDefault="00820D7D" w:rsidP="003A708D">
            <w:pPr>
              <w:pStyle w:val="BodyText"/>
              <w:rPr>
                <w:ins w:id="3700" w:author="clevy pomegranate-econsulting.com" w:date="2018-06-30T07:26:00Z"/>
                <w:rFonts w:ascii="Arial" w:hAnsi="Arial" w:cs="Arial"/>
                <w:sz w:val="20"/>
              </w:rPr>
            </w:pPr>
            <w:ins w:id="3701" w:author="clevy pomegranate-econsulting.com" w:date="2018-06-30T07:37:00Z">
              <w:r>
                <w:rPr>
                  <w:rFonts w:ascii="Arial" w:hAnsi="Arial" w:cs="Arial"/>
                  <w:sz w:val="20"/>
                </w:rPr>
                <w:t>Neck</w:t>
              </w:r>
            </w:ins>
          </w:p>
        </w:tc>
        <w:tc>
          <w:tcPr>
            <w:tcW w:w="1280" w:type="dxa"/>
          </w:tcPr>
          <w:p w14:paraId="0B8FBF84" w14:textId="188E1376" w:rsidR="003A708D" w:rsidRPr="00436A52" w:rsidRDefault="00820D7D" w:rsidP="003A708D">
            <w:pPr>
              <w:pStyle w:val="BodyText"/>
              <w:rPr>
                <w:ins w:id="3702" w:author="clevy pomegranate-econsulting.com" w:date="2018-06-30T07:29:00Z"/>
                <w:rFonts w:ascii="Arial" w:hAnsi="Arial" w:cs="Arial"/>
                <w:sz w:val="20"/>
              </w:rPr>
            </w:pPr>
            <w:ins w:id="3703" w:author="clevy pomegranate-econsulting.com" w:date="2018-06-30T07:38:00Z">
              <w:r w:rsidRPr="00436A52">
                <w:rPr>
                  <w:rFonts w:ascii="Arial" w:hAnsi="Arial" w:cs="Arial"/>
                  <w:sz w:val="20"/>
                </w:rPr>
                <w:t>1.3.6.1.4.1.19376.1.5.3.1.1.9.24</w:t>
              </w:r>
            </w:ins>
          </w:p>
        </w:tc>
        <w:tc>
          <w:tcPr>
            <w:tcW w:w="2970" w:type="dxa"/>
          </w:tcPr>
          <w:p w14:paraId="45CF630B" w14:textId="47920C60" w:rsidR="003A708D" w:rsidRPr="003A708D" w:rsidRDefault="00820D7D" w:rsidP="003A708D">
            <w:pPr>
              <w:pStyle w:val="BodyText"/>
              <w:rPr>
                <w:ins w:id="3704" w:author="clevy pomegranate-econsulting.com" w:date="2018-06-30T07:26:00Z"/>
                <w:rFonts w:ascii="Arial" w:hAnsi="Arial" w:cs="Arial"/>
                <w:sz w:val="20"/>
              </w:rPr>
            </w:pPr>
            <w:ins w:id="3705" w:author="clevy pomegranate-econsulting.com" w:date="2018-06-30T07:38:00Z">
              <w:r>
                <w:rPr>
                  <w:rFonts w:ascii="Arial" w:hAnsi="Arial" w:cs="Arial"/>
                  <w:sz w:val="20"/>
                </w:rPr>
                <w:t>Neck</w:t>
              </w:r>
            </w:ins>
          </w:p>
        </w:tc>
        <w:tc>
          <w:tcPr>
            <w:tcW w:w="3076" w:type="dxa"/>
          </w:tcPr>
          <w:p w14:paraId="40177B42" w14:textId="22A41445" w:rsidR="003A708D" w:rsidRPr="00820D7D" w:rsidRDefault="00820D7D" w:rsidP="003A708D">
            <w:pPr>
              <w:pStyle w:val="BodyText"/>
              <w:rPr>
                <w:ins w:id="3706" w:author="clevy pomegranate-econsulting.com" w:date="2018-06-30T07:26:00Z"/>
                <w:rFonts w:ascii="Arial" w:hAnsi="Arial" w:cs="Arial"/>
                <w:sz w:val="20"/>
              </w:rPr>
            </w:pPr>
            <w:ins w:id="3707" w:author="clevy pomegranate-econsulting.com" w:date="2018-06-30T07:38:00Z">
              <w:r w:rsidRPr="00820D7D">
                <w:rPr>
                  <w:rFonts w:ascii="Arial" w:hAnsi="Arial" w:cs="Arial"/>
                  <w:sz w:val="20"/>
                </w:rPr>
                <w:t>2.16.840.1.113883.17.3.11.28</w:t>
              </w:r>
            </w:ins>
          </w:p>
        </w:tc>
      </w:tr>
      <w:tr w:rsidR="00820D7D" w14:paraId="395F8C9A" w14:textId="77777777" w:rsidTr="003A708D">
        <w:trPr>
          <w:ins w:id="3708" w:author="clevy pomegranate-econsulting.com" w:date="2018-06-30T07:26:00Z"/>
        </w:trPr>
        <w:tc>
          <w:tcPr>
            <w:tcW w:w="2024" w:type="dxa"/>
          </w:tcPr>
          <w:p w14:paraId="3CE14072" w14:textId="1451AEDD" w:rsidR="003A708D" w:rsidRPr="003A708D" w:rsidRDefault="00820D7D" w:rsidP="003A708D">
            <w:pPr>
              <w:pStyle w:val="BodyText"/>
              <w:rPr>
                <w:ins w:id="3709" w:author="clevy pomegranate-econsulting.com" w:date="2018-06-30T07:26:00Z"/>
                <w:rFonts w:ascii="Arial" w:hAnsi="Arial" w:cs="Arial"/>
                <w:sz w:val="20"/>
              </w:rPr>
            </w:pPr>
            <w:ins w:id="3710" w:author="clevy pomegranate-econsulting.com" w:date="2018-06-30T07:39:00Z">
              <w:r w:rsidRPr="00820D7D">
                <w:rPr>
                  <w:rFonts w:ascii="Arial" w:hAnsi="Arial" w:cs="Arial"/>
                  <w:sz w:val="20"/>
                </w:rPr>
                <w:t>Thorax and Lungs</w:t>
              </w:r>
            </w:ins>
          </w:p>
        </w:tc>
        <w:tc>
          <w:tcPr>
            <w:tcW w:w="1280" w:type="dxa"/>
          </w:tcPr>
          <w:p w14:paraId="7FFD11BF" w14:textId="3BD32ED8" w:rsidR="003A708D" w:rsidRPr="003A708D" w:rsidRDefault="00436A52" w:rsidP="003A708D">
            <w:pPr>
              <w:pStyle w:val="BodyText"/>
              <w:rPr>
                <w:ins w:id="3711" w:author="clevy pomegranate-econsulting.com" w:date="2018-06-30T07:29:00Z"/>
                <w:rFonts w:ascii="Arial" w:hAnsi="Arial" w:cs="Arial"/>
                <w:sz w:val="20"/>
              </w:rPr>
            </w:pPr>
            <w:ins w:id="3712" w:author="clevy pomegranate-econsulting.com" w:date="2018-06-30T07:40:00Z">
              <w:r w:rsidRPr="00436A52">
                <w:rPr>
                  <w:rFonts w:ascii="Arial" w:hAnsi="Arial" w:cs="Arial"/>
                  <w:sz w:val="20"/>
                </w:rPr>
                <w:t>1.3.6.1.4.1.19376.1.5.3.1.1.9.26</w:t>
              </w:r>
            </w:ins>
          </w:p>
        </w:tc>
        <w:tc>
          <w:tcPr>
            <w:tcW w:w="2970" w:type="dxa"/>
          </w:tcPr>
          <w:p w14:paraId="287239BF" w14:textId="23909ECF" w:rsidR="003A708D" w:rsidRPr="003A708D" w:rsidRDefault="00820D7D" w:rsidP="003A708D">
            <w:pPr>
              <w:pStyle w:val="BodyText"/>
              <w:rPr>
                <w:ins w:id="3713" w:author="clevy pomegranate-econsulting.com" w:date="2018-06-30T07:26:00Z"/>
                <w:rFonts w:ascii="Arial" w:hAnsi="Arial" w:cs="Arial"/>
                <w:sz w:val="20"/>
              </w:rPr>
            </w:pPr>
            <w:ins w:id="3714" w:author="clevy pomegranate-econsulting.com" w:date="2018-06-30T07:39:00Z">
              <w:r w:rsidRPr="00820D7D">
                <w:rPr>
                  <w:rFonts w:ascii="Arial" w:hAnsi="Arial" w:cs="Arial"/>
                  <w:sz w:val="20"/>
                </w:rPr>
                <w:t>Chest And Lung</w:t>
              </w:r>
            </w:ins>
          </w:p>
        </w:tc>
        <w:tc>
          <w:tcPr>
            <w:tcW w:w="3076" w:type="dxa"/>
          </w:tcPr>
          <w:p w14:paraId="411E102E" w14:textId="462F3B64" w:rsidR="003A708D" w:rsidRPr="003A708D" w:rsidRDefault="00820D7D" w:rsidP="003A708D">
            <w:pPr>
              <w:pStyle w:val="BodyText"/>
              <w:rPr>
                <w:ins w:id="3715" w:author="clevy pomegranate-econsulting.com" w:date="2018-06-30T07:26:00Z"/>
                <w:rFonts w:ascii="Arial" w:hAnsi="Arial" w:cs="Arial"/>
                <w:sz w:val="20"/>
              </w:rPr>
            </w:pPr>
            <w:ins w:id="3716" w:author="clevy pomegranate-econsulting.com" w:date="2018-06-30T07:39:00Z">
              <w:r w:rsidRPr="00820D7D">
                <w:rPr>
                  <w:rFonts w:ascii="Arial" w:hAnsi="Arial" w:cs="Arial"/>
                  <w:sz w:val="20"/>
                </w:rPr>
                <w:t>2.16.840.1.113883.17.3.11.29</w:t>
              </w:r>
            </w:ins>
          </w:p>
        </w:tc>
      </w:tr>
      <w:tr w:rsidR="00820D7D" w14:paraId="0D7C8B38" w14:textId="77777777" w:rsidTr="003A708D">
        <w:trPr>
          <w:ins w:id="3717" w:author="clevy pomegranate-econsulting.com" w:date="2018-06-30T07:26:00Z"/>
        </w:trPr>
        <w:tc>
          <w:tcPr>
            <w:tcW w:w="2024" w:type="dxa"/>
          </w:tcPr>
          <w:p w14:paraId="21A1CC42" w14:textId="38B857AF" w:rsidR="003A708D" w:rsidRPr="003A708D" w:rsidRDefault="00436A52" w:rsidP="003A708D">
            <w:pPr>
              <w:pStyle w:val="BodyText"/>
              <w:rPr>
                <w:ins w:id="3718" w:author="clevy pomegranate-econsulting.com" w:date="2018-06-30T07:26:00Z"/>
                <w:rFonts w:ascii="Arial" w:hAnsi="Arial" w:cs="Arial"/>
                <w:sz w:val="20"/>
              </w:rPr>
            </w:pPr>
            <w:ins w:id="3719" w:author="clevy pomegranate-econsulting.com" w:date="2018-06-30T07:41:00Z">
              <w:r>
                <w:rPr>
                  <w:rFonts w:ascii="Arial" w:hAnsi="Arial" w:cs="Arial"/>
                  <w:sz w:val="20"/>
                </w:rPr>
                <w:t>Heart</w:t>
              </w:r>
            </w:ins>
          </w:p>
        </w:tc>
        <w:tc>
          <w:tcPr>
            <w:tcW w:w="1280" w:type="dxa"/>
          </w:tcPr>
          <w:p w14:paraId="283598F3" w14:textId="2AB7BCFC" w:rsidR="003A708D" w:rsidRPr="003A708D" w:rsidRDefault="00436A52" w:rsidP="003A708D">
            <w:pPr>
              <w:pStyle w:val="BodyText"/>
              <w:rPr>
                <w:ins w:id="3720" w:author="clevy pomegranate-econsulting.com" w:date="2018-06-30T07:29:00Z"/>
                <w:rFonts w:ascii="Arial" w:hAnsi="Arial" w:cs="Arial"/>
                <w:sz w:val="20"/>
              </w:rPr>
            </w:pPr>
            <w:ins w:id="3721" w:author="clevy pomegranate-econsulting.com" w:date="2018-06-30T07:41:00Z">
              <w:r w:rsidRPr="00436A52">
                <w:rPr>
                  <w:rFonts w:ascii="Arial" w:hAnsi="Arial" w:cs="Arial"/>
                  <w:sz w:val="20"/>
                </w:rPr>
                <w:t>1.3.6.1.4.1.19376.1.5.3.1.1.9.29</w:t>
              </w:r>
            </w:ins>
          </w:p>
        </w:tc>
        <w:tc>
          <w:tcPr>
            <w:tcW w:w="2970" w:type="dxa"/>
          </w:tcPr>
          <w:p w14:paraId="5725D16C" w14:textId="3187851E" w:rsidR="003A708D" w:rsidRPr="003A708D" w:rsidRDefault="00436A52" w:rsidP="003A708D">
            <w:pPr>
              <w:pStyle w:val="BodyText"/>
              <w:rPr>
                <w:ins w:id="3722" w:author="clevy pomegranate-econsulting.com" w:date="2018-06-30T07:26:00Z"/>
                <w:rFonts w:ascii="Arial" w:hAnsi="Arial" w:cs="Arial"/>
                <w:sz w:val="20"/>
              </w:rPr>
            </w:pPr>
            <w:ins w:id="3723" w:author="clevy pomegranate-econsulting.com" w:date="2018-06-30T07:41:00Z">
              <w:r>
                <w:rPr>
                  <w:rFonts w:ascii="Arial" w:hAnsi="Arial" w:cs="Arial"/>
                  <w:sz w:val="20"/>
                </w:rPr>
                <w:t>Heart</w:t>
              </w:r>
            </w:ins>
          </w:p>
        </w:tc>
        <w:tc>
          <w:tcPr>
            <w:tcW w:w="3076" w:type="dxa"/>
          </w:tcPr>
          <w:p w14:paraId="60E00715" w14:textId="1169D22E" w:rsidR="003A708D" w:rsidRPr="003A708D" w:rsidRDefault="00436A52" w:rsidP="003A708D">
            <w:pPr>
              <w:pStyle w:val="BodyText"/>
              <w:rPr>
                <w:ins w:id="3724" w:author="clevy pomegranate-econsulting.com" w:date="2018-06-30T07:26:00Z"/>
                <w:rFonts w:ascii="Arial" w:hAnsi="Arial" w:cs="Arial"/>
                <w:sz w:val="20"/>
              </w:rPr>
            </w:pPr>
            <w:ins w:id="3725" w:author="clevy pomegranate-econsulting.com" w:date="2018-06-30T07:41:00Z">
              <w:r w:rsidRPr="00436A52">
                <w:rPr>
                  <w:rFonts w:ascii="Arial" w:hAnsi="Arial" w:cs="Arial"/>
                  <w:sz w:val="20"/>
                </w:rPr>
                <w:t>2.16.840.1.113883.17.3.11.30</w:t>
              </w:r>
            </w:ins>
          </w:p>
        </w:tc>
      </w:tr>
      <w:tr w:rsidR="00820D7D" w14:paraId="4C02EC3A" w14:textId="77777777" w:rsidTr="003A708D">
        <w:trPr>
          <w:ins w:id="3726" w:author="clevy pomegranate-econsulting.com" w:date="2018-06-30T07:26:00Z"/>
        </w:trPr>
        <w:tc>
          <w:tcPr>
            <w:tcW w:w="2024" w:type="dxa"/>
          </w:tcPr>
          <w:p w14:paraId="7DF5ADF8" w14:textId="2220311F" w:rsidR="003A708D" w:rsidRPr="003A708D" w:rsidRDefault="00436A52" w:rsidP="003A708D">
            <w:pPr>
              <w:pStyle w:val="BodyText"/>
              <w:rPr>
                <w:ins w:id="3727" w:author="clevy pomegranate-econsulting.com" w:date="2018-06-30T07:26:00Z"/>
                <w:rFonts w:ascii="Arial" w:hAnsi="Arial" w:cs="Arial"/>
                <w:sz w:val="20"/>
              </w:rPr>
            </w:pPr>
            <w:ins w:id="3728" w:author="clevy pomegranate-econsulting.com" w:date="2018-06-30T07:42:00Z">
              <w:r>
                <w:rPr>
                  <w:rFonts w:ascii="Arial" w:hAnsi="Arial" w:cs="Arial"/>
                  <w:sz w:val="20"/>
                </w:rPr>
                <w:t>Abdomen</w:t>
              </w:r>
            </w:ins>
          </w:p>
        </w:tc>
        <w:tc>
          <w:tcPr>
            <w:tcW w:w="1280" w:type="dxa"/>
          </w:tcPr>
          <w:p w14:paraId="55FF8C38" w14:textId="75BC7549" w:rsidR="003A708D" w:rsidRPr="003A708D" w:rsidRDefault="00436A52" w:rsidP="003A708D">
            <w:pPr>
              <w:pStyle w:val="BodyText"/>
              <w:rPr>
                <w:ins w:id="3729" w:author="clevy pomegranate-econsulting.com" w:date="2018-06-30T07:29:00Z"/>
                <w:rFonts w:ascii="Arial" w:hAnsi="Arial" w:cs="Arial"/>
                <w:sz w:val="20"/>
              </w:rPr>
            </w:pPr>
            <w:ins w:id="3730" w:author="clevy pomegranate-econsulting.com" w:date="2018-06-30T07:43:00Z">
              <w:r>
                <w:rPr>
                  <w:rFonts w:ascii="Arial" w:hAnsi="Arial" w:cs="Arial"/>
                  <w:sz w:val="20"/>
                </w:rPr>
                <w:t>1</w:t>
              </w:r>
              <w:r w:rsidRPr="00436A52">
                <w:rPr>
                  <w:rFonts w:ascii="Arial" w:hAnsi="Arial" w:cs="Arial"/>
                  <w:sz w:val="20"/>
                </w:rPr>
                <w:t>.3.6.1.4.1.19376.1.5.3.1.1.9.31</w:t>
              </w:r>
            </w:ins>
          </w:p>
        </w:tc>
        <w:tc>
          <w:tcPr>
            <w:tcW w:w="2970" w:type="dxa"/>
          </w:tcPr>
          <w:p w14:paraId="55200000" w14:textId="34CCAB7F" w:rsidR="003A708D" w:rsidRPr="003A708D" w:rsidRDefault="00436A52" w:rsidP="003A708D">
            <w:pPr>
              <w:pStyle w:val="BodyText"/>
              <w:rPr>
                <w:ins w:id="3731" w:author="clevy pomegranate-econsulting.com" w:date="2018-06-30T07:26:00Z"/>
                <w:rFonts w:ascii="Arial" w:hAnsi="Arial" w:cs="Arial"/>
                <w:sz w:val="20"/>
              </w:rPr>
            </w:pPr>
            <w:ins w:id="3732" w:author="clevy pomegranate-econsulting.com" w:date="2018-06-30T07:42:00Z">
              <w:r>
                <w:rPr>
                  <w:rFonts w:ascii="Arial" w:hAnsi="Arial" w:cs="Arial"/>
                  <w:sz w:val="20"/>
                </w:rPr>
                <w:t>Abdomen</w:t>
              </w:r>
            </w:ins>
          </w:p>
        </w:tc>
        <w:tc>
          <w:tcPr>
            <w:tcW w:w="3076" w:type="dxa"/>
          </w:tcPr>
          <w:p w14:paraId="47ACD20C" w14:textId="2215AE4E" w:rsidR="003A708D" w:rsidRPr="003A708D" w:rsidRDefault="00436A52" w:rsidP="003A708D">
            <w:pPr>
              <w:pStyle w:val="BodyText"/>
              <w:rPr>
                <w:ins w:id="3733" w:author="clevy pomegranate-econsulting.com" w:date="2018-06-30T07:26:00Z"/>
                <w:rFonts w:ascii="Arial" w:hAnsi="Arial" w:cs="Arial"/>
                <w:sz w:val="20"/>
              </w:rPr>
            </w:pPr>
            <w:ins w:id="3734" w:author="clevy pomegranate-econsulting.com" w:date="2018-06-30T07:42:00Z">
              <w:r w:rsidRPr="00436A52">
                <w:rPr>
                  <w:rFonts w:ascii="Arial" w:hAnsi="Arial" w:cs="Arial"/>
                  <w:sz w:val="20"/>
                </w:rPr>
                <w:t>2.16.840.1.113883.17.3.11.32</w:t>
              </w:r>
            </w:ins>
          </w:p>
        </w:tc>
      </w:tr>
      <w:tr w:rsidR="00820D7D" w14:paraId="65F256C7" w14:textId="77777777" w:rsidTr="003A708D">
        <w:trPr>
          <w:ins w:id="3735" w:author="clevy pomegranate-econsulting.com" w:date="2018-06-30T07:26:00Z"/>
        </w:trPr>
        <w:tc>
          <w:tcPr>
            <w:tcW w:w="2024" w:type="dxa"/>
          </w:tcPr>
          <w:p w14:paraId="272D4D0E" w14:textId="5E5748DC" w:rsidR="003A708D" w:rsidRPr="003A708D" w:rsidRDefault="00436A52" w:rsidP="003A708D">
            <w:pPr>
              <w:pStyle w:val="BodyText"/>
              <w:rPr>
                <w:ins w:id="3736" w:author="clevy pomegranate-econsulting.com" w:date="2018-06-30T07:26:00Z"/>
                <w:rFonts w:ascii="Arial" w:hAnsi="Arial" w:cs="Arial"/>
                <w:sz w:val="20"/>
              </w:rPr>
            </w:pPr>
            <w:ins w:id="3737" w:author="clevy pomegranate-econsulting.com" w:date="2018-06-30T07:45:00Z">
              <w:r w:rsidRPr="00436A52">
                <w:rPr>
                  <w:rFonts w:ascii="Arial" w:hAnsi="Arial" w:cs="Arial"/>
                  <w:sz w:val="20"/>
                </w:rPr>
                <w:t>Genitalia</w:t>
              </w:r>
            </w:ins>
          </w:p>
        </w:tc>
        <w:tc>
          <w:tcPr>
            <w:tcW w:w="1280" w:type="dxa"/>
          </w:tcPr>
          <w:p w14:paraId="3CEC2FA7" w14:textId="24CE08CF" w:rsidR="003A708D" w:rsidRPr="003A708D" w:rsidRDefault="00436A52" w:rsidP="003A708D">
            <w:pPr>
              <w:pStyle w:val="BodyText"/>
              <w:rPr>
                <w:ins w:id="3738" w:author="clevy pomegranate-econsulting.com" w:date="2018-06-30T07:29:00Z"/>
                <w:rFonts w:ascii="Arial" w:hAnsi="Arial" w:cs="Arial"/>
                <w:sz w:val="20"/>
              </w:rPr>
            </w:pPr>
            <w:ins w:id="3739" w:author="clevy pomegranate-econsulting.com" w:date="2018-06-30T07:45:00Z">
              <w:r w:rsidRPr="00436A52">
                <w:rPr>
                  <w:rFonts w:ascii="Arial" w:hAnsi="Arial" w:cs="Arial"/>
                  <w:sz w:val="20"/>
                </w:rPr>
                <w:t>1.3.6.1.4.1.19376.1.5.3.1.1.9.36</w:t>
              </w:r>
            </w:ins>
          </w:p>
        </w:tc>
        <w:tc>
          <w:tcPr>
            <w:tcW w:w="2970" w:type="dxa"/>
          </w:tcPr>
          <w:p w14:paraId="0FF1DFB7" w14:textId="7C6C5826" w:rsidR="003A708D" w:rsidRPr="003A708D" w:rsidRDefault="00436A52" w:rsidP="003A708D">
            <w:pPr>
              <w:pStyle w:val="BodyText"/>
              <w:rPr>
                <w:ins w:id="3740" w:author="clevy pomegranate-econsulting.com" w:date="2018-06-30T07:26:00Z"/>
                <w:rFonts w:ascii="Arial" w:hAnsi="Arial" w:cs="Arial"/>
                <w:sz w:val="20"/>
              </w:rPr>
            </w:pPr>
            <w:ins w:id="3741" w:author="clevy pomegranate-econsulting.com" w:date="2018-06-30T07:44:00Z">
              <w:r w:rsidRPr="00436A52">
                <w:rPr>
                  <w:rFonts w:ascii="Arial" w:hAnsi="Arial" w:cs="Arial"/>
                  <w:sz w:val="20"/>
                </w:rPr>
                <w:t>Pelvic And Genitourinary</w:t>
              </w:r>
            </w:ins>
          </w:p>
        </w:tc>
        <w:tc>
          <w:tcPr>
            <w:tcW w:w="3076" w:type="dxa"/>
          </w:tcPr>
          <w:p w14:paraId="4D2029D9" w14:textId="4212F6E2" w:rsidR="003A708D" w:rsidRPr="003A708D" w:rsidRDefault="00436A52" w:rsidP="003A708D">
            <w:pPr>
              <w:pStyle w:val="BodyText"/>
              <w:rPr>
                <w:ins w:id="3742" w:author="clevy pomegranate-econsulting.com" w:date="2018-06-30T07:26:00Z"/>
                <w:rFonts w:ascii="Arial" w:hAnsi="Arial" w:cs="Arial"/>
                <w:sz w:val="20"/>
              </w:rPr>
            </w:pPr>
            <w:ins w:id="3743" w:author="clevy pomegranate-econsulting.com" w:date="2018-06-30T07:44:00Z">
              <w:r w:rsidRPr="00436A52">
                <w:rPr>
                  <w:rFonts w:ascii="Arial" w:hAnsi="Arial" w:cs="Arial"/>
                  <w:sz w:val="20"/>
                </w:rPr>
                <w:t>2.16.840.1.113883.17.3.11.33</w:t>
              </w:r>
            </w:ins>
          </w:p>
        </w:tc>
      </w:tr>
      <w:tr w:rsidR="00436A52" w14:paraId="5B02705B" w14:textId="77777777" w:rsidTr="003A708D">
        <w:trPr>
          <w:ins w:id="3744" w:author="clevy pomegranate-econsulting.com" w:date="2018-06-30T07:45:00Z"/>
        </w:trPr>
        <w:tc>
          <w:tcPr>
            <w:tcW w:w="2024" w:type="dxa"/>
          </w:tcPr>
          <w:p w14:paraId="608B8E0B" w14:textId="35371C77" w:rsidR="00436A52" w:rsidRPr="00436A52" w:rsidRDefault="00436A52" w:rsidP="003A708D">
            <w:pPr>
              <w:pStyle w:val="BodyText"/>
              <w:rPr>
                <w:ins w:id="3745" w:author="clevy pomegranate-econsulting.com" w:date="2018-06-30T07:45:00Z"/>
                <w:rFonts w:ascii="Arial" w:hAnsi="Arial" w:cs="Arial"/>
                <w:sz w:val="20"/>
              </w:rPr>
            </w:pPr>
            <w:ins w:id="3746" w:author="clevy pomegranate-econsulting.com" w:date="2018-06-30T07:47:00Z">
              <w:r w:rsidRPr="00436A52">
                <w:rPr>
                  <w:rFonts w:ascii="Arial" w:hAnsi="Arial" w:cs="Arial"/>
                  <w:sz w:val="20"/>
                </w:rPr>
                <w:t>Musculoskeletal</w:t>
              </w:r>
            </w:ins>
          </w:p>
        </w:tc>
        <w:tc>
          <w:tcPr>
            <w:tcW w:w="1280" w:type="dxa"/>
          </w:tcPr>
          <w:p w14:paraId="64D53048" w14:textId="64EEA173" w:rsidR="00436A52" w:rsidRPr="00436A52" w:rsidRDefault="00436A52" w:rsidP="009F6081">
            <w:pPr>
              <w:pStyle w:val="BodyText"/>
              <w:jc w:val="right"/>
              <w:rPr>
                <w:ins w:id="3747" w:author="clevy pomegranate-econsulting.com" w:date="2018-06-30T07:45:00Z"/>
                <w:rFonts w:ascii="Arial" w:hAnsi="Arial" w:cs="Arial"/>
                <w:sz w:val="20"/>
              </w:rPr>
            </w:pPr>
            <w:ins w:id="3748" w:author="clevy pomegranate-econsulting.com" w:date="2018-06-30T07:47:00Z">
              <w:r w:rsidRPr="00436A52">
                <w:rPr>
                  <w:rFonts w:ascii="Arial" w:hAnsi="Arial" w:cs="Arial"/>
                  <w:sz w:val="20"/>
                </w:rPr>
                <w:t>1.3.6.1.4.1.19376.1.5.3.1.1.9.34</w:t>
              </w:r>
            </w:ins>
          </w:p>
        </w:tc>
        <w:tc>
          <w:tcPr>
            <w:tcW w:w="2970" w:type="dxa"/>
          </w:tcPr>
          <w:p w14:paraId="61AA36C3" w14:textId="6AE1AC3B" w:rsidR="00436A52" w:rsidRPr="00436A52" w:rsidRDefault="00436A52" w:rsidP="003A708D">
            <w:pPr>
              <w:pStyle w:val="BodyText"/>
              <w:rPr>
                <w:ins w:id="3749" w:author="clevy pomegranate-econsulting.com" w:date="2018-06-30T07:45:00Z"/>
                <w:rFonts w:ascii="Arial" w:hAnsi="Arial" w:cs="Arial"/>
                <w:sz w:val="20"/>
              </w:rPr>
            </w:pPr>
            <w:ins w:id="3750" w:author="clevy pomegranate-econsulting.com" w:date="2018-06-30T07:46:00Z">
              <w:r w:rsidRPr="00436A52">
                <w:rPr>
                  <w:rFonts w:ascii="Arial" w:hAnsi="Arial" w:cs="Arial"/>
                  <w:sz w:val="20"/>
                </w:rPr>
                <w:t>Back and Spine</w:t>
              </w:r>
            </w:ins>
          </w:p>
        </w:tc>
        <w:tc>
          <w:tcPr>
            <w:tcW w:w="3076" w:type="dxa"/>
          </w:tcPr>
          <w:p w14:paraId="5A03B34D" w14:textId="7D6E11FD" w:rsidR="00436A52" w:rsidRPr="00436A52" w:rsidRDefault="00436A52" w:rsidP="003A708D">
            <w:pPr>
              <w:pStyle w:val="BodyText"/>
              <w:rPr>
                <w:ins w:id="3751" w:author="clevy pomegranate-econsulting.com" w:date="2018-06-30T07:45:00Z"/>
                <w:rFonts w:ascii="Arial" w:hAnsi="Arial" w:cs="Arial"/>
                <w:sz w:val="20"/>
              </w:rPr>
            </w:pPr>
            <w:ins w:id="3752" w:author="clevy pomegranate-econsulting.com" w:date="2018-06-30T07:47:00Z">
              <w:r w:rsidRPr="00436A52">
                <w:rPr>
                  <w:rFonts w:ascii="Arial" w:hAnsi="Arial" w:cs="Arial"/>
                  <w:sz w:val="20"/>
                </w:rPr>
                <w:t>2.16.840.1.113883.17.3.11.34</w:t>
              </w:r>
            </w:ins>
          </w:p>
        </w:tc>
      </w:tr>
      <w:tr w:rsidR="00436A52" w14:paraId="49C52E37" w14:textId="77777777" w:rsidTr="003A708D">
        <w:trPr>
          <w:ins w:id="3753" w:author="clevy pomegranate-econsulting.com" w:date="2018-06-30T07:47:00Z"/>
        </w:trPr>
        <w:tc>
          <w:tcPr>
            <w:tcW w:w="2024" w:type="dxa"/>
          </w:tcPr>
          <w:p w14:paraId="2BBD0621" w14:textId="3C55DCF0" w:rsidR="00436A52" w:rsidRPr="00436A52" w:rsidRDefault="00436A52" w:rsidP="003A708D">
            <w:pPr>
              <w:pStyle w:val="BodyText"/>
              <w:rPr>
                <w:ins w:id="3754" w:author="clevy pomegranate-econsulting.com" w:date="2018-06-30T07:47:00Z"/>
                <w:rFonts w:ascii="Arial" w:hAnsi="Arial" w:cs="Arial"/>
                <w:sz w:val="20"/>
              </w:rPr>
            </w:pPr>
            <w:ins w:id="3755" w:author="clevy pomegranate-econsulting.com" w:date="2018-06-30T07:48:00Z">
              <w:r w:rsidRPr="00436A52">
                <w:rPr>
                  <w:rFonts w:ascii="Arial" w:hAnsi="Arial" w:cs="Arial"/>
                  <w:sz w:val="20"/>
                </w:rPr>
                <w:t>Extremities</w:t>
              </w:r>
            </w:ins>
          </w:p>
        </w:tc>
        <w:tc>
          <w:tcPr>
            <w:tcW w:w="1280" w:type="dxa"/>
          </w:tcPr>
          <w:p w14:paraId="0DA0F470" w14:textId="3AEB2903" w:rsidR="00436A52" w:rsidRPr="00436A52" w:rsidRDefault="00436A52" w:rsidP="00436A52">
            <w:pPr>
              <w:pStyle w:val="BodyText"/>
              <w:jc w:val="right"/>
              <w:rPr>
                <w:ins w:id="3756" w:author="clevy pomegranate-econsulting.com" w:date="2018-06-30T07:47:00Z"/>
                <w:rFonts w:ascii="Arial" w:hAnsi="Arial" w:cs="Arial"/>
                <w:sz w:val="20"/>
              </w:rPr>
            </w:pPr>
            <w:ins w:id="3757" w:author="clevy pomegranate-econsulting.com" w:date="2018-06-30T07:49:00Z">
              <w:r w:rsidRPr="00436A52">
                <w:rPr>
                  <w:rFonts w:ascii="Arial" w:hAnsi="Arial" w:cs="Arial"/>
                  <w:sz w:val="20"/>
                </w:rPr>
                <w:t>1.3.6.1.4.1.19376.1.5.3.1.1.16.2.1</w:t>
              </w:r>
            </w:ins>
          </w:p>
        </w:tc>
        <w:tc>
          <w:tcPr>
            <w:tcW w:w="2970" w:type="dxa"/>
          </w:tcPr>
          <w:p w14:paraId="72CE14FF" w14:textId="4C7C0566" w:rsidR="00436A52" w:rsidRPr="00436A52" w:rsidRDefault="00436A52" w:rsidP="003A708D">
            <w:pPr>
              <w:pStyle w:val="BodyText"/>
              <w:rPr>
                <w:ins w:id="3758" w:author="clevy pomegranate-econsulting.com" w:date="2018-06-30T07:47:00Z"/>
                <w:rFonts w:ascii="Arial" w:hAnsi="Arial" w:cs="Arial"/>
                <w:sz w:val="20"/>
              </w:rPr>
            </w:pPr>
            <w:ins w:id="3759" w:author="clevy pomegranate-econsulting.com" w:date="2018-06-30T07:48:00Z">
              <w:r w:rsidRPr="00436A52">
                <w:rPr>
                  <w:rFonts w:ascii="Arial" w:hAnsi="Arial" w:cs="Arial"/>
                  <w:sz w:val="20"/>
                </w:rPr>
                <w:t>Extremities</w:t>
              </w:r>
            </w:ins>
          </w:p>
        </w:tc>
        <w:tc>
          <w:tcPr>
            <w:tcW w:w="3076" w:type="dxa"/>
          </w:tcPr>
          <w:p w14:paraId="67087032" w14:textId="4D6028D9" w:rsidR="00436A52" w:rsidRPr="00436A52" w:rsidRDefault="00436A52" w:rsidP="003A708D">
            <w:pPr>
              <w:pStyle w:val="BodyText"/>
              <w:rPr>
                <w:ins w:id="3760" w:author="clevy pomegranate-econsulting.com" w:date="2018-06-30T07:47:00Z"/>
                <w:rFonts w:ascii="Arial" w:hAnsi="Arial" w:cs="Arial"/>
                <w:sz w:val="20"/>
              </w:rPr>
            </w:pPr>
            <w:ins w:id="3761" w:author="clevy pomegranate-econsulting.com" w:date="2018-06-30T07:48:00Z">
              <w:r w:rsidRPr="00436A52">
                <w:rPr>
                  <w:rFonts w:ascii="Arial" w:hAnsi="Arial" w:cs="Arial"/>
                  <w:sz w:val="20"/>
                </w:rPr>
                <w:t>2.16.840.1.113883.17.3.11.36</w:t>
              </w:r>
            </w:ins>
          </w:p>
        </w:tc>
      </w:tr>
      <w:tr w:rsidR="00436A52" w14:paraId="63EC89A2" w14:textId="77777777" w:rsidTr="003A708D">
        <w:trPr>
          <w:ins w:id="3762" w:author="clevy pomegranate-econsulting.com" w:date="2018-06-30T07:49:00Z"/>
        </w:trPr>
        <w:tc>
          <w:tcPr>
            <w:tcW w:w="2024" w:type="dxa"/>
          </w:tcPr>
          <w:p w14:paraId="3C33C89A" w14:textId="767C0A28" w:rsidR="00436A52" w:rsidRPr="00436A52" w:rsidRDefault="00436A52" w:rsidP="003A708D">
            <w:pPr>
              <w:pStyle w:val="BodyText"/>
              <w:rPr>
                <w:ins w:id="3763" w:author="clevy pomegranate-econsulting.com" w:date="2018-06-30T07:49:00Z"/>
                <w:rFonts w:ascii="Arial" w:hAnsi="Arial" w:cs="Arial"/>
                <w:sz w:val="20"/>
              </w:rPr>
            </w:pPr>
            <w:ins w:id="3764" w:author="clevy pomegranate-econsulting.com" w:date="2018-06-30T07:49:00Z">
              <w:r>
                <w:rPr>
                  <w:rFonts w:ascii="Arial" w:hAnsi="Arial" w:cs="Arial"/>
                  <w:sz w:val="20"/>
                </w:rPr>
                <w:t>Eye</w:t>
              </w:r>
            </w:ins>
          </w:p>
        </w:tc>
        <w:tc>
          <w:tcPr>
            <w:tcW w:w="1280" w:type="dxa"/>
          </w:tcPr>
          <w:p w14:paraId="29A3933D" w14:textId="428CCDBD" w:rsidR="00436A52" w:rsidRPr="00436A52" w:rsidRDefault="00436A52" w:rsidP="00436A52">
            <w:pPr>
              <w:pStyle w:val="BodyText"/>
              <w:jc w:val="right"/>
              <w:rPr>
                <w:ins w:id="3765" w:author="clevy pomegranate-econsulting.com" w:date="2018-06-30T07:49:00Z"/>
                <w:rFonts w:ascii="Arial" w:hAnsi="Arial" w:cs="Arial"/>
                <w:sz w:val="20"/>
              </w:rPr>
            </w:pPr>
            <w:ins w:id="3766" w:author="clevy pomegranate-econsulting.com" w:date="2018-06-30T07:50:00Z">
              <w:r w:rsidRPr="00436A52">
                <w:rPr>
                  <w:rFonts w:ascii="Arial" w:hAnsi="Arial" w:cs="Arial"/>
                  <w:sz w:val="20"/>
                </w:rPr>
                <w:t>1.3.6.1.4.1.19376.1.5.3.1.1.1.9.1</w:t>
              </w:r>
            </w:ins>
          </w:p>
        </w:tc>
        <w:tc>
          <w:tcPr>
            <w:tcW w:w="2970" w:type="dxa"/>
          </w:tcPr>
          <w:p w14:paraId="03545618" w14:textId="37034729" w:rsidR="00436A52" w:rsidRPr="00436A52" w:rsidRDefault="00436A52" w:rsidP="003A708D">
            <w:pPr>
              <w:pStyle w:val="BodyText"/>
              <w:rPr>
                <w:ins w:id="3767" w:author="clevy pomegranate-econsulting.com" w:date="2018-06-30T07:49:00Z"/>
                <w:rFonts w:ascii="Arial" w:hAnsi="Arial" w:cs="Arial"/>
                <w:sz w:val="20"/>
              </w:rPr>
            </w:pPr>
            <w:ins w:id="3768" w:author="clevy pomegranate-econsulting.com" w:date="2018-06-30T07:49:00Z">
              <w:r>
                <w:rPr>
                  <w:rFonts w:ascii="Arial" w:hAnsi="Arial" w:cs="Arial"/>
                  <w:sz w:val="20"/>
                </w:rPr>
                <w:t>Eye</w:t>
              </w:r>
            </w:ins>
          </w:p>
        </w:tc>
        <w:tc>
          <w:tcPr>
            <w:tcW w:w="3076" w:type="dxa"/>
          </w:tcPr>
          <w:p w14:paraId="55777C68" w14:textId="72978EF8" w:rsidR="00436A52" w:rsidRPr="00436A52" w:rsidRDefault="00436A52" w:rsidP="003A708D">
            <w:pPr>
              <w:pStyle w:val="BodyText"/>
              <w:rPr>
                <w:ins w:id="3769" w:author="clevy pomegranate-econsulting.com" w:date="2018-06-30T07:49:00Z"/>
                <w:rFonts w:ascii="Arial" w:hAnsi="Arial" w:cs="Arial"/>
                <w:sz w:val="20"/>
              </w:rPr>
            </w:pPr>
            <w:ins w:id="3770" w:author="clevy pomegranate-econsulting.com" w:date="2018-06-30T07:50:00Z">
              <w:r w:rsidRPr="00436A52">
                <w:rPr>
                  <w:rFonts w:ascii="Arial" w:hAnsi="Arial" w:cs="Arial"/>
                  <w:sz w:val="20"/>
                </w:rPr>
                <w:t>2.16.840.1.113883.17.3.11.38</w:t>
              </w:r>
            </w:ins>
          </w:p>
        </w:tc>
      </w:tr>
      <w:tr w:rsidR="009F6081" w14:paraId="6F9D2817" w14:textId="77777777" w:rsidTr="003A708D">
        <w:trPr>
          <w:ins w:id="3771" w:author="clevy pomegranate-econsulting.com" w:date="2018-06-30T07:50:00Z"/>
        </w:trPr>
        <w:tc>
          <w:tcPr>
            <w:tcW w:w="2024" w:type="dxa"/>
          </w:tcPr>
          <w:p w14:paraId="4D90910B" w14:textId="779E8D15" w:rsidR="009F6081" w:rsidRDefault="009F6081" w:rsidP="003A708D">
            <w:pPr>
              <w:pStyle w:val="BodyText"/>
              <w:rPr>
                <w:ins w:id="3772" w:author="clevy pomegranate-econsulting.com" w:date="2018-06-30T07:50:00Z"/>
                <w:rFonts w:ascii="Arial" w:hAnsi="Arial" w:cs="Arial"/>
                <w:sz w:val="20"/>
              </w:rPr>
            </w:pPr>
            <w:ins w:id="3773" w:author="clevy pomegranate-econsulting.com" w:date="2018-06-30T07:50:00Z">
              <w:r>
                <w:rPr>
                  <w:rFonts w:ascii="Arial" w:hAnsi="Arial" w:cs="Arial"/>
                  <w:sz w:val="20"/>
                </w:rPr>
                <w:t>Men</w:t>
              </w:r>
            </w:ins>
            <w:ins w:id="3774" w:author="clevy pomegranate-econsulting.com" w:date="2018-06-30T07:51:00Z">
              <w:r>
                <w:rPr>
                  <w:rFonts w:ascii="Arial" w:hAnsi="Arial" w:cs="Arial"/>
                  <w:sz w:val="20"/>
                </w:rPr>
                <w:t>tal Status Entry</w:t>
              </w:r>
            </w:ins>
          </w:p>
        </w:tc>
        <w:tc>
          <w:tcPr>
            <w:tcW w:w="1280" w:type="dxa"/>
          </w:tcPr>
          <w:p w14:paraId="3E191FA6" w14:textId="16037282" w:rsidR="009F6081" w:rsidRPr="00436A52" w:rsidRDefault="009F6081">
            <w:pPr>
              <w:pStyle w:val="BodyText"/>
              <w:rPr>
                <w:ins w:id="3775" w:author="clevy pomegranate-econsulting.com" w:date="2018-06-30T07:50:00Z"/>
                <w:rFonts w:ascii="Arial" w:hAnsi="Arial" w:cs="Arial"/>
                <w:sz w:val="20"/>
              </w:rPr>
              <w:pPrChange w:id="3776" w:author="clevy pomegranate-econsulting.com" w:date="2018-06-30T07:51:00Z">
                <w:pPr>
                  <w:pStyle w:val="BodyText"/>
                  <w:jc w:val="right"/>
                </w:pPr>
              </w:pPrChange>
            </w:pPr>
            <w:ins w:id="3777" w:author="clevy pomegranate-econsulting.com" w:date="2018-06-30T07:51:00Z">
              <w:r>
                <w:rPr>
                  <w:rFonts w:ascii="Arial" w:hAnsi="Arial" w:cs="Arial"/>
                  <w:sz w:val="20"/>
                </w:rPr>
                <w:t>OID TBD</w:t>
              </w:r>
            </w:ins>
          </w:p>
        </w:tc>
        <w:tc>
          <w:tcPr>
            <w:tcW w:w="2970" w:type="dxa"/>
          </w:tcPr>
          <w:p w14:paraId="64DFF62C" w14:textId="7E8BCF29" w:rsidR="009F6081" w:rsidRDefault="009F6081" w:rsidP="003A708D">
            <w:pPr>
              <w:pStyle w:val="BodyText"/>
              <w:rPr>
                <w:ins w:id="3778" w:author="clevy pomegranate-econsulting.com" w:date="2018-06-30T07:50:00Z"/>
                <w:rFonts w:ascii="Arial" w:hAnsi="Arial" w:cs="Arial"/>
                <w:sz w:val="20"/>
              </w:rPr>
            </w:pPr>
            <w:ins w:id="3779" w:author="clevy pomegranate-econsulting.com" w:date="2018-06-30T07:51:00Z">
              <w:r>
                <w:rPr>
                  <w:rFonts w:ascii="Arial" w:hAnsi="Arial" w:cs="Arial"/>
                  <w:sz w:val="20"/>
                </w:rPr>
                <w:t>Mental</w:t>
              </w:r>
            </w:ins>
          </w:p>
        </w:tc>
        <w:tc>
          <w:tcPr>
            <w:tcW w:w="3076" w:type="dxa"/>
          </w:tcPr>
          <w:p w14:paraId="7EF3F223" w14:textId="7A1631AD" w:rsidR="009F6081" w:rsidRPr="00436A52" w:rsidRDefault="009F6081" w:rsidP="003A708D">
            <w:pPr>
              <w:pStyle w:val="BodyText"/>
              <w:rPr>
                <w:ins w:id="3780" w:author="clevy pomegranate-econsulting.com" w:date="2018-06-30T07:50:00Z"/>
                <w:rFonts w:ascii="Arial" w:hAnsi="Arial" w:cs="Arial"/>
                <w:sz w:val="20"/>
              </w:rPr>
            </w:pPr>
            <w:ins w:id="3781" w:author="clevy pomegranate-econsulting.com" w:date="2018-06-30T07:52:00Z">
              <w:r w:rsidRPr="009F6081">
                <w:rPr>
                  <w:rFonts w:ascii="Arial" w:hAnsi="Arial" w:cs="Arial"/>
                  <w:sz w:val="20"/>
                </w:rPr>
                <w:t>2.16.840.1.113883.17.3.11.84</w:t>
              </w:r>
            </w:ins>
          </w:p>
        </w:tc>
      </w:tr>
    </w:tbl>
    <w:p w14:paraId="386B52A3" w14:textId="09486E41" w:rsidR="00E01AB3" w:rsidDel="000969B1" w:rsidRDefault="00E01AB3" w:rsidP="00E01AB3">
      <w:pPr>
        <w:pStyle w:val="BodyText"/>
        <w:rPr>
          <w:del w:id="3782" w:author="clevy pomegranate-econsulting.com" w:date="2018-06-30T07:34:00Z"/>
        </w:rPr>
      </w:pPr>
      <w:del w:id="3783" w:author="clevy pomegranate-econsulting.com" w:date="2018-06-30T07:34:00Z">
        <w:r w:rsidRPr="00375960" w:rsidDel="00820D7D">
          <w:delText>The Skin Assessment SHALL be drawn from the SkinAssessment (templateID 2.16.840.1.113883.17.3.11.25 [HL7 EMS PCR]) Value Set. Encoding the concept in Integumentary System (templateID 1.3.6.1.4.1.19376.1.5.3.1.1.9.17 [PCC TF-2]) /value.</w:delText>
        </w:r>
      </w:del>
    </w:p>
    <w:p w14:paraId="3ABA5DCC" w14:textId="77777777" w:rsidR="000969B1" w:rsidRDefault="000969B1" w:rsidP="00E01AB3">
      <w:pPr>
        <w:pStyle w:val="BodyText"/>
        <w:rPr>
          <w:ins w:id="3784" w:author="clevy pomegranate-econsulting.com" w:date="2018-06-30T08:01:00Z"/>
        </w:rPr>
      </w:pPr>
    </w:p>
    <w:p w14:paraId="7F9ED33D" w14:textId="35E7255E" w:rsidR="000969B1" w:rsidRDefault="000969B1" w:rsidP="000969B1">
      <w:pPr>
        <w:pStyle w:val="BodyText"/>
        <w:rPr>
          <w:ins w:id="3785" w:author="clevy pomegranate-econsulting.com" w:date="2018-06-30T14:14:00Z"/>
        </w:rPr>
      </w:pPr>
      <w:ins w:id="3786" w:author="clevy pomegranate-econsulting.com" w:date="2018-06-30T08:00:00Z">
        <w:r>
          <w:t>Additionally, t</w:t>
        </w:r>
      </w:ins>
      <w:ins w:id="3787" w:author="clevy pomegranate-econsulting.com" w:date="2018-06-30T08:01:00Z">
        <w:r>
          <w:t xml:space="preserve">he </w:t>
        </w:r>
      </w:ins>
      <w:ins w:id="3788" w:author="clevy pomegranate-econsulting.com" w:date="2018-06-30T08:02:00Z">
        <w:r>
          <w:t xml:space="preserve">following target site locations SHALL also be </w:t>
        </w:r>
      </w:ins>
      <w:ins w:id="3789" w:author="clevy pomegranate-econsulting.com" w:date="2018-06-30T08:01:00Z">
        <w:r>
          <w:t xml:space="preserve">drawn from the HL7 EMS PCR </w:t>
        </w:r>
      </w:ins>
      <w:ins w:id="3790" w:author="clevy pomegranate-econsulting.com" w:date="2018-06-30T14:08:00Z">
        <w:r w:rsidR="00771FA4">
          <w:t xml:space="preserve">finding location </w:t>
        </w:r>
      </w:ins>
      <w:ins w:id="3791" w:author="clevy pomegranate-econsulting.com" w:date="2018-06-30T08:01:00Z">
        <w:r>
          <w:t>value sets</w:t>
        </w:r>
      </w:ins>
      <w:ins w:id="3792" w:author="clevy pomegranate-econsulting.com" w:date="2018-06-30T14:09:00Z">
        <w:r w:rsidR="00C903ED">
          <w:t xml:space="preserve"> and mapped into the IHE PCC</w:t>
        </w:r>
      </w:ins>
      <w:ins w:id="3793" w:author="clevy pomegranate-econsulting.com" w:date="2018-06-30T14:13:00Z">
        <w:r w:rsidR="00C903ED">
          <w:t xml:space="preserve"> [TF-2]</w:t>
        </w:r>
      </w:ins>
      <w:ins w:id="3794" w:author="clevy pomegranate-econsulting.com" w:date="2018-06-30T14:09:00Z">
        <w:r w:rsidR="00C903ED">
          <w:t xml:space="preserve"> assessment targe</w:t>
        </w:r>
      </w:ins>
      <w:ins w:id="3795" w:author="clevy pomegranate-econsulting.com" w:date="2018-06-30T14:10:00Z">
        <w:r w:rsidR="00C903ED">
          <w:t>t site</w:t>
        </w:r>
      </w:ins>
      <w:ins w:id="3796" w:author="clevy pomegranate-econsulting.com" w:date="2018-06-30T14:12:00Z">
        <w:r w:rsidR="00C903ED">
          <w:t>.</w:t>
        </w:r>
      </w:ins>
      <w:ins w:id="3797" w:author="clevy pomegranate-econsulting.com" w:date="2018-06-30T14:10:00Z">
        <w:r w:rsidR="00C903ED">
          <w:t xml:space="preserve"> </w:t>
        </w:r>
      </w:ins>
      <w:ins w:id="3798" w:author="clevy pomegranate-econsulting.com" w:date="2018-06-30T08:01:00Z">
        <w:r>
          <w:t xml:space="preserve"> The t</w:t>
        </w:r>
      </w:ins>
      <w:ins w:id="3799" w:author="clevy pomegranate-econsulting.com" w:date="2018-06-30T08:03:00Z">
        <w:r>
          <w:t>arget site location</w:t>
        </w:r>
      </w:ins>
      <w:ins w:id="3800" w:author="clevy pomegranate-econsulting.com" w:date="2018-06-30T08:01:00Z">
        <w:r>
          <w:t xml:space="preserve"> &lt;value&gt; element shall be encoded in the /</w:t>
        </w:r>
      </w:ins>
      <w:ins w:id="3801" w:author="clevy pomegranate-econsulting.com" w:date="2018-06-30T08:04:00Z">
        <w:r w:rsidRPr="00375960">
          <w:t>targetSiteCode/code</w:t>
        </w:r>
      </w:ins>
      <w:ins w:id="3802" w:author="clevy pomegranate-econsulting.com" w:date="2018-06-30T08:01:00Z">
        <w:r>
          <w:t xml:space="preserve"> concept.</w:t>
        </w:r>
      </w:ins>
    </w:p>
    <w:p w14:paraId="7F91694D" w14:textId="77777777" w:rsidR="00C903ED" w:rsidRDefault="00C903ED" w:rsidP="000969B1">
      <w:pPr>
        <w:pStyle w:val="BodyText"/>
        <w:rPr>
          <w:ins w:id="3803" w:author="clevy pomegranate-econsulting.com" w:date="2018-06-30T08:01:00Z"/>
        </w:rPr>
      </w:pPr>
    </w:p>
    <w:tbl>
      <w:tblPr>
        <w:tblStyle w:val="TableGrid"/>
        <w:tblW w:w="0" w:type="auto"/>
        <w:tblLook w:val="04A0" w:firstRow="1" w:lastRow="0" w:firstColumn="1" w:lastColumn="0" w:noHBand="0" w:noVBand="1"/>
      </w:tblPr>
      <w:tblGrid>
        <w:gridCol w:w="1146"/>
        <w:gridCol w:w="3037"/>
        <w:gridCol w:w="2442"/>
        <w:gridCol w:w="2725"/>
      </w:tblGrid>
      <w:tr w:rsidR="00D548B5" w:rsidRPr="003A708D" w14:paraId="4C75D716" w14:textId="77777777" w:rsidTr="002004CA">
        <w:trPr>
          <w:ins w:id="3804" w:author="clevy pomegranate-econsulting.com" w:date="2018-06-30T14:14:00Z"/>
        </w:trPr>
        <w:tc>
          <w:tcPr>
            <w:tcW w:w="2024" w:type="dxa"/>
          </w:tcPr>
          <w:p w14:paraId="1C470671" w14:textId="789A66F4" w:rsidR="00C903ED" w:rsidRPr="003A708D" w:rsidRDefault="00C903ED" w:rsidP="002004CA">
            <w:pPr>
              <w:pStyle w:val="BodyText"/>
              <w:rPr>
                <w:ins w:id="3805" w:author="clevy pomegranate-econsulting.com" w:date="2018-06-30T14:14:00Z"/>
                <w:rFonts w:ascii="Arial" w:hAnsi="Arial" w:cs="Arial"/>
                <w:b/>
                <w:sz w:val="20"/>
              </w:rPr>
            </w:pPr>
            <w:ins w:id="3806" w:author="clevy pomegranate-econsulting.com" w:date="2018-06-30T14:14:00Z">
              <w:r>
                <w:rPr>
                  <w:rFonts w:ascii="Arial" w:hAnsi="Arial" w:cs="Arial"/>
                  <w:b/>
                  <w:sz w:val="20"/>
                </w:rPr>
                <w:lastRenderedPageBreak/>
                <w:t>IHE Target Site</w:t>
              </w:r>
              <w:r w:rsidRPr="003A708D">
                <w:rPr>
                  <w:rFonts w:ascii="Arial" w:hAnsi="Arial" w:cs="Arial"/>
                  <w:b/>
                  <w:sz w:val="20"/>
                </w:rPr>
                <w:t xml:space="preserve"> </w:t>
              </w:r>
              <w:r>
                <w:rPr>
                  <w:rFonts w:ascii="Arial" w:hAnsi="Arial" w:cs="Arial"/>
                  <w:b/>
                  <w:sz w:val="20"/>
                </w:rPr>
                <w:t>Concept</w:t>
              </w:r>
            </w:ins>
          </w:p>
        </w:tc>
        <w:tc>
          <w:tcPr>
            <w:tcW w:w="1280" w:type="dxa"/>
          </w:tcPr>
          <w:p w14:paraId="6BCED6D1" w14:textId="77777777" w:rsidR="00C903ED" w:rsidRPr="003A708D" w:rsidRDefault="00C903ED" w:rsidP="002004CA">
            <w:pPr>
              <w:pStyle w:val="BodyText"/>
              <w:rPr>
                <w:ins w:id="3807" w:author="clevy pomegranate-econsulting.com" w:date="2018-06-30T14:14:00Z"/>
                <w:rFonts w:ascii="Arial" w:hAnsi="Arial" w:cs="Arial"/>
                <w:b/>
                <w:sz w:val="20"/>
              </w:rPr>
            </w:pPr>
            <w:ins w:id="3808" w:author="clevy pomegranate-econsulting.com" w:date="2018-06-30T14:14:00Z">
              <w:r w:rsidRPr="003A708D">
                <w:rPr>
                  <w:rFonts w:ascii="Arial" w:hAnsi="Arial" w:cs="Arial"/>
                  <w:b/>
                  <w:sz w:val="20"/>
                </w:rPr>
                <w:t>IHE PCC templateID</w:t>
              </w:r>
            </w:ins>
          </w:p>
        </w:tc>
        <w:tc>
          <w:tcPr>
            <w:tcW w:w="2970" w:type="dxa"/>
          </w:tcPr>
          <w:p w14:paraId="791411D9" w14:textId="2B3F9A1A" w:rsidR="00C903ED" w:rsidRPr="003A708D" w:rsidRDefault="00C903ED" w:rsidP="002004CA">
            <w:pPr>
              <w:pStyle w:val="BodyText"/>
              <w:rPr>
                <w:ins w:id="3809" w:author="clevy pomegranate-econsulting.com" w:date="2018-06-30T14:14:00Z"/>
                <w:rFonts w:ascii="Arial" w:hAnsi="Arial" w:cs="Arial"/>
                <w:b/>
                <w:sz w:val="20"/>
              </w:rPr>
            </w:pPr>
            <w:ins w:id="3810" w:author="clevy pomegranate-econsulting.com" w:date="2018-06-30T14:14:00Z">
              <w:r>
                <w:rPr>
                  <w:rFonts w:ascii="Arial" w:hAnsi="Arial" w:cs="Arial"/>
                  <w:b/>
                  <w:sz w:val="20"/>
                </w:rPr>
                <w:t xml:space="preserve">HL7 EMS PCR </w:t>
              </w:r>
            </w:ins>
            <w:ins w:id="3811" w:author="clevy pomegranate-econsulting.com" w:date="2018-06-30T14:15:00Z">
              <w:r>
                <w:rPr>
                  <w:rFonts w:ascii="Arial" w:hAnsi="Arial" w:cs="Arial"/>
                  <w:b/>
                  <w:sz w:val="20"/>
                </w:rPr>
                <w:t>Finding Location</w:t>
              </w:r>
            </w:ins>
            <w:ins w:id="3812" w:author="clevy pomegranate-econsulting.com" w:date="2018-06-30T14:14:00Z">
              <w:r>
                <w:rPr>
                  <w:rFonts w:ascii="Arial" w:hAnsi="Arial" w:cs="Arial"/>
                  <w:b/>
                  <w:sz w:val="20"/>
                </w:rPr>
                <w:t xml:space="preserve"> Concept</w:t>
              </w:r>
            </w:ins>
          </w:p>
        </w:tc>
        <w:tc>
          <w:tcPr>
            <w:tcW w:w="3076" w:type="dxa"/>
          </w:tcPr>
          <w:p w14:paraId="11FDB0D7" w14:textId="77777777" w:rsidR="00C903ED" w:rsidRPr="003A708D" w:rsidRDefault="00C903ED" w:rsidP="002004CA">
            <w:pPr>
              <w:pStyle w:val="BodyText"/>
              <w:rPr>
                <w:ins w:id="3813" w:author="clevy pomegranate-econsulting.com" w:date="2018-06-30T14:14:00Z"/>
                <w:rFonts w:ascii="Arial" w:hAnsi="Arial" w:cs="Arial"/>
                <w:b/>
                <w:sz w:val="20"/>
              </w:rPr>
            </w:pPr>
            <w:ins w:id="3814" w:author="clevy pomegranate-econsulting.com" w:date="2018-06-30T14:14:00Z">
              <w:r w:rsidRPr="003A708D">
                <w:rPr>
                  <w:rFonts w:ascii="Arial" w:hAnsi="Arial" w:cs="Arial"/>
                  <w:b/>
                  <w:sz w:val="20"/>
                </w:rPr>
                <w:t xml:space="preserve">HL7 EMS PCR </w:t>
              </w:r>
              <w:r>
                <w:rPr>
                  <w:rFonts w:ascii="Arial" w:hAnsi="Arial" w:cs="Arial"/>
                  <w:b/>
                  <w:sz w:val="20"/>
                </w:rPr>
                <w:t>Value Set</w:t>
              </w:r>
            </w:ins>
          </w:p>
        </w:tc>
      </w:tr>
      <w:tr w:rsidR="00D548B5" w:rsidRPr="003A708D" w14:paraId="5007FB8F" w14:textId="77777777" w:rsidTr="002004CA">
        <w:trPr>
          <w:ins w:id="3815" w:author="clevy pomegranate-econsulting.com" w:date="2018-06-30T14:14:00Z"/>
        </w:trPr>
        <w:tc>
          <w:tcPr>
            <w:tcW w:w="2024" w:type="dxa"/>
          </w:tcPr>
          <w:p w14:paraId="5FC93C8F" w14:textId="129D8617" w:rsidR="00C903ED" w:rsidRPr="00820D7D" w:rsidRDefault="00C903ED" w:rsidP="002004CA">
            <w:pPr>
              <w:pStyle w:val="BodyText"/>
              <w:rPr>
                <w:ins w:id="3816" w:author="clevy pomegranate-econsulting.com" w:date="2018-06-30T14:14:00Z"/>
                <w:rFonts w:ascii="Arial" w:hAnsi="Arial" w:cs="Arial"/>
                <w:sz w:val="20"/>
              </w:rPr>
            </w:pPr>
            <w:ins w:id="3817" w:author="clevy pomegranate-econsulting.com" w:date="2018-06-30T14:15:00Z">
              <w:r>
                <w:rPr>
                  <w:rFonts w:ascii="Arial" w:hAnsi="Arial" w:cs="Arial"/>
                  <w:sz w:val="20"/>
                </w:rPr>
                <w:t>Abdomen target site</w:t>
              </w:r>
            </w:ins>
          </w:p>
        </w:tc>
        <w:tc>
          <w:tcPr>
            <w:tcW w:w="1280" w:type="dxa"/>
          </w:tcPr>
          <w:p w14:paraId="4625246C" w14:textId="1AA91FB5" w:rsidR="00C903ED" w:rsidRPr="003A708D" w:rsidRDefault="00C903ED" w:rsidP="002004CA">
            <w:pPr>
              <w:pStyle w:val="BodyText"/>
              <w:rPr>
                <w:ins w:id="3818" w:author="clevy pomegranate-econsulting.com" w:date="2018-06-30T14:14:00Z"/>
                <w:rFonts w:ascii="Arial" w:hAnsi="Arial" w:cs="Arial"/>
                <w:sz w:val="20"/>
              </w:rPr>
            </w:pPr>
            <w:ins w:id="3819" w:author="clevy pomegranate-econsulting.com" w:date="2018-06-30T14:14:00Z">
              <w:r w:rsidRPr="003A708D">
                <w:rPr>
                  <w:rFonts w:ascii="Arial" w:hAnsi="Arial" w:cs="Arial"/>
                  <w:sz w:val="20"/>
                </w:rPr>
                <w:t>1.3.6.1.4.1.19376.1.5.3.1.1.9.</w:t>
              </w:r>
            </w:ins>
            <w:ins w:id="3820" w:author="clevy pomegranate-econsulting.com" w:date="2018-06-30T14:16:00Z">
              <w:r>
                <w:rPr>
                  <w:rFonts w:ascii="Arial" w:hAnsi="Arial" w:cs="Arial"/>
                  <w:sz w:val="20"/>
                </w:rPr>
                <w:t>31</w:t>
              </w:r>
            </w:ins>
          </w:p>
        </w:tc>
        <w:tc>
          <w:tcPr>
            <w:tcW w:w="2970" w:type="dxa"/>
          </w:tcPr>
          <w:p w14:paraId="19F32159" w14:textId="0B67C695" w:rsidR="00C903ED" w:rsidRPr="003A708D" w:rsidRDefault="00D548B5" w:rsidP="002004CA">
            <w:pPr>
              <w:pStyle w:val="BodyText"/>
              <w:rPr>
                <w:ins w:id="3821" w:author="clevy pomegranate-econsulting.com" w:date="2018-06-30T14:14:00Z"/>
                <w:rFonts w:ascii="Arial" w:hAnsi="Arial" w:cs="Arial"/>
                <w:sz w:val="20"/>
              </w:rPr>
            </w:pPr>
            <w:ins w:id="3822" w:author="clevy pomegranate-econsulting.com" w:date="2018-06-30T14:19:00Z">
              <w:r>
                <w:rPr>
                  <w:rFonts w:ascii="Arial" w:hAnsi="Arial" w:cs="Arial"/>
                  <w:sz w:val="20"/>
                </w:rPr>
                <w:t>AbdominalFinding Location</w:t>
              </w:r>
            </w:ins>
            <w:ins w:id="3823" w:author="clevy pomegranate-econsulting.com" w:date="2018-06-30T14:14:00Z">
              <w:r w:rsidR="00C903ED">
                <w:rPr>
                  <w:rFonts w:ascii="Arial" w:hAnsi="Arial" w:cs="Arial"/>
                  <w:sz w:val="20"/>
                </w:rPr>
                <w:t xml:space="preserve"> </w:t>
              </w:r>
            </w:ins>
          </w:p>
        </w:tc>
        <w:tc>
          <w:tcPr>
            <w:tcW w:w="3076" w:type="dxa"/>
          </w:tcPr>
          <w:p w14:paraId="1F530C34" w14:textId="10E03ACE" w:rsidR="00C903ED" w:rsidRPr="003A708D" w:rsidRDefault="00C903ED" w:rsidP="002004CA">
            <w:pPr>
              <w:pStyle w:val="BodyText"/>
              <w:rPr>
                <w:ins w:id="3824" w:author="clevy pomegranate-econsulting.com" w:date="2018-06-30T14:14:00Z"/>
                <w:rFonts w:ascii="Arial" w:hAnsi="Arial" w:cs="Arial"/>
                <w:sz w:val="20"/>
              </w:rPr>
            </w:pPr>
            <w:ins w:id="3825" w:author="clevy pomegranate-econsulting.com" w:date="2018-06-30T14:14:00Z">
              <w:r w:rsidRPr="003A708D">
                <w:rPr>
                  <w:rFonts w:ascii="Arial" w:hAnsi="Arial" w:cs="Arial"/>
                  <w:sz w:val="20"/>
                </w:rPr>
                <w:t>2.16.840.1.113883.17.3.11.</w:t>
              </w:r>
            </w:ins>
            <w:ins w:id="3826" w:author="clevy pomegranate-econsulting.com" w:date="2018-06-30T14:20:00Z">
              <w:r w:rsidR="00D548B5">
                <w:rPr>
                  <w:rFonts w:ascii="Arial" w:hAnsi="Arial" w:cs="Arial"/>
                  <w:sz w:val="20"/>
                </w:rPr>
                <w:t>32</w:t>
              </w:r>
            </w:ins>
          </w:p>
        </w:tc>
      </w:tr>
      <w:tr w:rsidR="00D548B5" w:rsidRPr="003A708D" w14:paraId="4BD7ED95" w14:textId="77777777" w:rsidTr="002004CA">
        <w:trPr>
          <w:ins w:id="3827" w:author="clevy pomegranate-econsulting.com" w:date="2018-06-30T14:14:00Z"/>
        </w:trPr>
        <w:tc>
          <w:tcPr>
            <w:tcW w:w="2024" w:type="dxa"/>
          </w:tcPr>
          <w:p w14:paraId="5D4A8087" w14:textId="71901EAB" w:rsidR="00C903ED" w:rsidRPr="003A708D" w:rsidRDefault="00C903ED" w:rsidP="002004CA">
            <w:pPr>
              <w:pStyle w:val="BodyText"/>
              <w:rPr>
                <w:ins w:id="3828" w:author="clevy pomegranate-econsulting.com" w:date="2018-06-30T14:14:00Z"/>
                <w:rFonts w:ascii="Arial" w:hAnsi="Arial" w:cs="Arial"/>
                <w:sz w:val="20"/>
              </w:rPr>
            </w:pPr>
            <w:ins w:id="3829" w:author="clevy pomegranate-econsulting.com" w:date="2018-06-30T14:15:00Z">
              <w:r>
                <w:rPr>
                  <w:rFonts w:ascii="Arial" w:hAnsi="Arial" w:cs="Arial"/>
                  <w:sz w:val="20"/>
                </w:rPr>
                <w:t>Back and Spine ta</w:t>
              </w:r>
            </w:ins>
            <w:ins w:id="3830" w:author="clevy pomegranate-econsulting.com" w:date="2018-06-30T14:16:00Z">
              <w:r>
                <w:rPr>
                  <w:rFonts w:ascii="Arial" w:hAnsi="Arial" w:cs="Arial"/>
                  <w:sz w:val="20"/>
                </w:rPr>
                <w:t>rget site</w:t>
              </w:r>
            </w:ins>
          </w:p>
        </w:tc>
        <w:tc>
          <w:tcPr>
            <w:tcW w:w="1280" w:type="dxa"/>
          </w:tcPr>
          <w:p w14:paraId="0E31A43F" w14:textId="48C55B1C" w:rsidR="00C903ED" w:rsidRPr="003A708D" w:rsidRDefault="00C903ED" w:rsidP="002004CA">
            <w:pPr>
              <w:pStyle w:val="BodyText"/>
              <w:rPr>
                <w:ins w:id="3831" w:author="clevy pomegranate-econsulting.com" w:date="2018-06-30T14:14:00Z"/>
                <w:rFonts w:ascii="Arial" w:hAnsi="Arial" w:cs="Arial"/>
                <w:sz w:val="20"/>
              </w:rPr>
            </w:pPr>
            <w:ins w:id="3832" w:author="clevy pomegranate-econsulting.com" w:date="2018-06-30T14:14:00Z">
              <w:r w:rsidRPr="00820D7D">
                <w:rPr>
                  <w:rFonts w:ascii="Arial" w:hAnsi="Arial" w:cs="Arial"/>
                  <w:sz w:val="20"/>
                </w:rPr>
                <w:t>1.3.6.1.4.1.19376.1.5.3.1.1.9.</w:t>
              </w:r>
            </w:ins>
            <w:ins w:id="3833" w:author="clevy pomegranate-econsulting.com" w:date="2018-06-30T14:16:00Z">
              <w:r>
                <w:rPr>
                  <w:rFonts w:ascii="Arial" w:hAnsi="Arial" w:cs="Arial"/>
                  <w:sz w:val="20"/>
                </w:rPr>
                <w:t>3</w:t>
              </w:r>
            </w:ins>
            <w:ins w:id="3834" w:author="clevy pomegranate-econsulting.com" w:date="2018-06-30T14:17:00Z">
              <w:r>
                <w:rPr>
                  <w:rFonts w:ascii="Arial" w:hAnsi="Arial" w:cs="Arial"/>
                  <w:sz w:val="20"/>
                </w:rPr>
                <w:t>4</w:t>
              </w:r>
            </w:ins>
          </w:p>
        </w:tc>
        <w:tc>
          <w:tcPr>
            <w:tcW w:w="2970" w:type="dxa"/>
          </w:tcPr>
          <w:p w14:paraId="2176B944" w14:textId="6D12CA06" w:rsidR="00C903ED" w:rsidRPr="003A708D" w:rsidRDefault="00D548B5" w:rsidP="002004CA">
            <w:pPr>
              <w:pStyle w:val="BodyText"/>
              <w:rPr>
                <w:ins w:id="3835" w:author="clevy pomegranate-econsulting.com" w:date="2018-06-30T14:14:00Z"/>
                <w:rFonts w:ascii="Arial" w:hAnsi="Arial" w:cs="Arial"/>
                <w:sz w:val="20"/>
              </w:rPr>
            </w:pPr>
            <w:ins w:id="3836" w:author="clevy pomegranate-econsulting.com" w:date="2018-06-30T14:19:00Z">
              <w:r>
                <w:rPr>
                  <w:rFonts w:ascii="Arial" w:hAnsi="Arial" w:cs="Arial"/>
                  <w:sz w:val="20"/>
                </w:rPr>
                <w:t>BackSpineFindingLocation</w:t>
              </w:r>
            </w:ins>
          </w:p>
        </w:tc>
        <w:tc>
          <w:tcPr>
            <w:tcW w:w="3076" w:type="dxa"/>
          </w:tcPr>
          <w:p w14:paraId="62AE17E7" w14:textId="19827208" w:rsidR="00C903ED" w:rsidRPr="003A708D" w:rsidRDefault="00C903ED" w:rsidP="002004CA">
            <w:pPr>
              <w:pStyle w:val="BodyText"/>
              <w:rPr>
                <w:ins w:id="3837" w:author="clevy pomegranate-econsulting.com" w:date="2018-06-30T14:14:00Z"/>
                <w:rFonts w:ascii="Arial" w:hAnsi="Arial" w:cs="Arial"/>
                <w:sz w:val="20"/>
              </w:rPr>
            </w:pPr>
            <w:ins w:id="3838" w:author="clevy pomegranate-econsulting.com" w:date="2018-06-30T14:14:00Z">
              <w:r w:rsidRPr="00820D7D">
                <w:rPr>
                  <w:rFonts w:ascii="Arial" w:hAnsi="Arial" w:cs="Arial"/>
                  <w:sz w:val="20"/>
                </w:rPr>
                <w:t>2.16.840.1.113883.17.3.11.</w:t>
              </w:r>
            </w:ins>
            <w:ins w:id="3839" w:author="clevy pomegranate-econsulting.com" w:date="2018-06-30T14:20:00Z">
              <w:r w:rsidR="00D548B5">
                <w:rPr>
                  <w:rFonts w:ascii="Arial" w:hAnsi="Arial" w:cs="Arial"/>
                  <w:sz w:val="20"/>
                </w:rPr>
                <w:t>35</w:t>
              </w:r>
            </w:ins>
          </w:p>
        </w:tc>
      </w:tr>
      <w:tr w:rsidR="00D548B5" w:rsidRPr="003A708D" w14:paraId="53D3DADA" w14:textId="77777777" w:rsidTr="002004CA">
        <w:trPr>
          <w:ins w:id="3840" w:author="clevy pomegranate-econsulting.com" w:date="2018-06-30T14:14:00Z"/>
        </w:trPr>
        <w:tc>
          <w:tcPr>
            <w:tcW w:w="2024" w:type="dxa"/>
          </w:tcPr>
          <w:p w14:paraId="35C23FDA" w14:textId="0D1F4B2F" w:rsidR="00C903ED" w:rsidRPr="003A708D" w:rsidRDefault="00C903ED" w:rsidP="002004CA">
            <w:pPr>
              <w:pStyle w:val="BodyText"/>
              <w:rPr>
                <w:ins w:id="3841" w:author="clevy pomegranate-econsulting.com" w:date="2018-06-30T14:14:00Z"/>
                <w:rFonts w:ascii="Arial" w:hAnsi="Arial" w:cs="Arial"/>
                <w:sz w:val="20"/>
              </w:rPr>
            </w:pPr>
            <w:ins w:id="3842" w:author="clevy pomegranate-econsulting.com" w:date="2018-06-30T14:17:00Z">
              <w:r>
                <w:rPr>
                  <w:rFonts w:ascii="Arial" w:hAnsi="Arial" w:cs="Arial"/>
                  <w:sz w:val="20"/>
                </w:rPr>
                <w:t>Extremities</w:t>
              </w:r>
            </w:ins>
          </w:p>
        </w:tc>
        <w:tc>
          <w:tcPr>
            <w:tcW w:w="1280" w:type="dxa"/>
          </w:tcPr>
          <w:p w14:paraId="7818560C" w14:textId="0CDF44CF" w:rsidR="00C903ED" w:rsidRPr="003A708D" w:rsidRDefault="00C903ED" w:rsidP="002004CA">
            <w:pPr>
              <w:pStyle w:val="BodyText"/>
              <w:rPr>
                <w:ins w:id="3843" w:author="clevy pomegranate-econsulting.com" w:date="2018-06-30T14:14:00Z"/>
                <w:rFonts w:ascii="Arial" w:hAnsi="Arial" w:cs="Arial"/>
                <w:sz w:val="20"/>
              </w:rPr>
            </w:pPr>
            <w:ins w:id="3844" w:author="clevy pomegranate-econsulting.com" w:date="2018-06-30T14:14:00Z">
              <w:r w:rsidRPr="00820D7D">
                <w:rPr>
                  <w:rFonts w:ascii="Arial" w:hAnsi="Arial" w:cs="Arial"/>
                  <w:sz w:val="20"/>
                </w:rPr>
                <w:t>1.3.6.1.4.1.19376.1.5.3.1.1.</w:t>
              </w:r>
            </w:ins>
            <w:ins w:id="3845" w:author="clevy pomegranate-econsulting.com" w:date="2018-06-30T14:18:00Z">
              <w:r>
                <w:rPr>
                  <w:rFonts w:ascii="Arial" w:hAnsi="Arial" w:cs="Arial"/>
                  <w:sz w:val="20"/>
                </w:rPr>
                <w:t>16.2.1</w:t>
              </w:r>
            </w:ins>
          </w:p>
        </w:tc>
        <w:tc>
          <w:tcPr>
            <w:tcW w:w="2970" w:type="dxa"/>
          </w:tcPr>
          <w:p w14:paraId="58AA11FA" w14:textId="3CA22D88" w:rsidR="00C903ED" w:rsidRPr="003A708D" w:rsidRDefault="00D548B5" w:rsidP="002004CA">
            <w:pPr>
              <w:pStyle w:val="BodyText"/>
              <w:rPr>
                <w:ins w:id="3846" w:author="clevy pomegranate-econsulting.com" w:date="2018-06-30T14:14:00Z"/>
                <w:rFonts w:ascii="Arial" w:hAnsi="Arial" w:cs="Arial"/>
                <w:sz w:val="20"/>
              </w:rPr>
            </w:pPr>
            <w:ins w:id="3847" w:author="clevy pomegranate-econsulting.com" w:date="2018-06-30T14:19:00Z">
              <w:r>
                <w:rPr>
                  <w:rFonts w:ascii="Arial" w:hAnsi="Arial" w:cs="Arial"/>
                  <w:sz w:val="20"/>
                </w:rPr>
                <w:t>ExtremityFinding Location</w:t>
              </w:r>
            </w:ins>
          </w:p>
        </w:tc>
        <w:tc>
          <w:tcPr>
            <w:tcW w:w="3076" w:type="dxa"/>
          </w:tcPr>
          <w:p w14:paraId="0F809B56" w14:textId="20602270" w:rsidR="00C903ED" w:rsidRPr="003A708D" w:rsidRDefault="00C903ED" w:rsidP="002004CA">
            <w:pPr>
              <w:pStyle w:val="BodyText"/>
              <w:rPr>
                <w:ins w:id="3848" w:author="clevy pomegranate-econsulting.com" w:date="2018-06-30T14:14:00Z"/>
                <w:rFonts w:ascii="Arial" w:hAnsi="Arial" w:cs="Arial"/>
                <w:sz w:val="20"/>
              </w:rPr>
            </w:pPr>
            <w:ins w:id="3849" w:author="clevy pomegranate-econsulting.com" w:date="2018-06-30T14:14:00Z">
              <w:r w:rsidRPr="00820D7D">
                <w:rPr>
                  <w:rFonts w:ascii="Arial" w:hAnsi="Arial" w:cs="Arial"/>
                  <w:sz w:val="20"/>
                </w:rPr>
                <w:t>2.16.840.1.113883.17.3.11.</w:t>
              </w:r>
            </w:ins>
            <w:ins w:id="3850" w:author="clevy pomegranate-econsulting.com" w:date="2018-06-30T14:20:00Z">
              <w:r w:rsidR="00D548B5">
                <w:rPr>
                  <w:rFonts w:ascii="Arial" w:hAnsi="Arial" w:cs="Arial"/>
                  <w:sz w:val="20"/>
                </w:rPr>
                <w:t>37</w:t>
              </w:r>
            </w:ins>
          </w:p>
        </w:tc>
      </w:tr>
      <w:tr w:rsidR="00D548B5" w:rsidRPr="003A708D" w14:paraId="3542B3A9" w14:textId="77777777" w:rsidTr="002004CA">
        <w:trPr>
          <w:ins w:id="3851" w:author="clevy pomegranate-econsulting.com" w:date="2018-06-30T14:22:00Z"/>
        </w:trPr>
        <w:tc>
          <w:tcPr>
            <w:tcW w:w="2024" w:type="dxa"/>
          </w:tcPr>
          <w:p w14:paraId="04AD2A14" w14:textId="1E9B38FF" w:rsidR="00D548B5" w:rsidRDefault="00D548B5" w:rsidP="002004CA">
            <w:pPr>
              <w:pStyle w:val="BodyText"/>
              <w:rPr>
                <w:ins w:id="3852" w:author="clevy pomegranate-econsulting.com" w:date="2018-06-30T14:22:00Z"/>
                <w:rFonts w:ascii="Arial" w:hAnsi="Arial" w:cs="Arial"/>
                <w:sz w:val="20"/>
              </w:rPr>
            </w:pPr>
            <w:ins w:id="3853" w:author="clevy pomegranate-econsulting.com" w:date="2018-06-30T14:22:00Z">
              <w:r>
                <w:rPr>
                  <w:rFonts w:ascii="Arial" w:hAnsi="Arial" w:cs="Arial"/>
                  <w:sz w:val="20"/>
                </w:rPr>
                <w:t>Eye target site</w:t>
              </w:r>
            </w:ins>
          </w:p>
        </w:tc>
        <w:tc>
          <w:tcPr>
            <w:tcW w:w="1280" w:type="dxa"/>
          </w:tcPr>
          <w:p w14:paraId="0233FE1D" w14:textId="12D9FE03" w:rsidR="00D548B5" w:rsidRPr="00820D7D" w:rsidRDefault="00D548B5" w:rsidP="002004CA">
            <w:pPr>
              <w:pStyle w:val="BodyText"/>
              <w:rPr>
                <w:ins w:id="3854" w:author="clevy pomegranate-econsulting.com" w:date="2018-06-30T14:22:00Z"/>
                <w:rFonts w:ascii="Arial" w:hAnsi="Arial" w:cs="Arial"/>
                <w:sz w:val="20"/>
              </w:rPr>
            </w:pPr>
            <w:ins w:id="3855" w:author="clevy pomegranate-econsulting.com" w:date="2018-06-30T14:22:00Z">
              <w:r w:rsidRPr="00820D7D">
                <w:rPr>
                  <w:rFonts w:ascii="Arial" w:hAnsi="Arial" w:cs="Arial"/>
                  <w:sz w:val="20"/>
                </w:rPr>
                <w:t>1.3.6.1.4.1.19376.1.5.3.1.1.9.</w:t>
              </w:r>
            </w:ins>
            <w:ins w:id="3856" w:author="clevy pomegranate-econsulting.com" w:date="2018-06-30T14:23:00Z">
              <w:r>
                <w:rPr>
                  <w:rFonts w:ascii="Arial" w:hAnsi="Arial" w:cs="Arial"/>
                  <w:sz w:val="20"/>
                </w:rPr>
                <w:t>1</w:t>
              </w:r>
            </w:ins>
          </w:p>
        </w:tc>
        <w:tc>
          <w:tcPr>
            <w:tcW w:w="2970" w:type="dxa"/>
          </w:tcPr>
          <w:p w14:paraId="1FA83E88" w14:textId="6D8527A7" w:rsidR="00D548B5" w:rsidRDefault="00D548B5" w:rsidP="002004CA">
            <w:pPr>
              <w:pStyle w:val="BodyText"/>
              <w:rPr>
                <w:ins w:id="3857" w:author="clevy pomegranate-econsulting.com" w:date="2018-06-30T14:22:00Z"/>
                <w:rFonts w:ascii="Arial" w:hAnsi="Arial" w:cs="Arial"/>
                <w:sz w:val="20"/>
              </w:rPr>
            </w:pPr>
            <w:ins w:id="3858" w:author="clevy pomegranate-econsulting.com" w:date="2018-06-30T14:23:00Z">
              <w:r>
                <w:rPr>
                  <w:rFonts w:ascii="Arial" w:hAnsi="Arial" w:cs="Arial"/>
                  <w:sz w:val="20"/>
                </w:rPr>
                <w:t>EyeFindingLocation</w:t>
              </w:r>
            </w:ins>
          </w:p>
        </w:tc>
        <w:tc>
          <w:tcPr>
            <w:tcW w:w="3076" w:type="dxa"/>
          </w:tcPr>
          <w:p w14:paraId="1473B064" w14:textId="27A3A781" w:rsidR="00D548B5" w:rsidRPr="00820D7D" w:rsidRDefault="00D548B5" w:rsidP="002004CA">
            <w:pPr>
              <w:pStyle w:val="BodyText"/>
              <w:rPr>
                <w:ins w:id="3859" w:author="clevy pomegranate-econsulting.com" w:date="2018-06-30T14:22:00Z"/>
                <w:rFonts w:ascii="Arial" w:hAnsi="Arial" w:cs="Arial"/>
                <w:sz w:val="20"/>
              </w:rPr>
            </w:pPr>
            <w:ins w:id="3860" w:author="clevy pomegranate-econsulting.com" w:date="2018-06-30T14:23:00Z">
              <w:r w:rsidRPr="00820D7D">
                <w:rPr>
                  <w:rFonts w:ascii="Arial" w:hAnsi="Arial" w:cs="Arial"/>
                  <w:sz w:val="20"/>
                </w:rPr>
                <w:t>2.16.840.1.113883.17.3.11.</w:t>
              </w:r>
              <w:r>
                <w:rPr>
                  <w:rFonts w:ascii="Arial" w:hAnsi="Arial" w:cs="Arial"/>
                  <w:sz w:val="20"/>
                </w:rPr>
                <w:t>39</w:t>
              </w:r>
            </w:ins>
          </w:p>
        </w:tc>
      </w:tr>
    </w:tbl>
    <w:p w14:paraId="6807342C" w14:textId="77777777" w:rsidR="009F6081" w:rsidRPr="00375960" w:rsidRDefault="009F6081" w:rsidP="00E01AB3">
      <w:pPr>
        <w:pStyle w:val="BodyText"/>
        <w:rPr>
          <w:ins w:id="3861" w:author="clevy pomegranate-econsulting.com" w:date="2018-06-30T08:00:00Z"/>
        </w:rPr>
      </w:pPr>
    </w:p>
    <w:p w14:paraId="36EE0C61" w14:textId="29F88179" w:rsidR="00E01AB3" w:rsidRPr="00375960" w:rsidDel="00820D7D" w:rsidRDefault="00E01AB3" w:rsidP="00E01AB3">
      <w:pPr>
        <w:pStyle w:val="BodyText"/>
        <w:rPr>
          <w:del w:id="3862" w:author="clevy pomegranate-econsulting.com" w:date="2018-06-30T07:34:00Z"/>
        </w:rPr>
      </w:pPr>
      <w:del w:id="3863" w:author="clevy pomegranate-econsulting.com" w:date="2018-06-30T07:34:00Z">
        <w:r w:rsidRPr="00375960" w:rsidDel="00820D7D">
          <w:delText>The Head Assessment SHALL be drawn from the HeadAssessmentFinding (templateID 2.16.840.1.113883.17.3.11.26 [HL7 EMS PCR]) Value Set. Encoding the concept in Head (templateID 1.3.6.1.4.1.19376.1.5.3.1.1.9.18 [PCC TF-2]) /value.</w:delText>
        </w:r>
      </w:del>
    </w:p>
    <w:p w14:paraId="55CC12B7" w14:textId="756EBD14" w:rsidR="00E01AB3" w:rsidRPr="00375960" w:rsidDel="00820D7D" w:rsidRDefault="00E01AB3" w:rsidP="00E01AB3">
      <w:pPr>
        <w:pStyle w:val="BodyText"/>
        <w:rPr>
          <w:del w:id="3864" w:author="clevy pomegranate-econsulting.com" w:date="2018-06-30T07:37:00Z"/>
        </w:rPr>
      </w:pPr>
      <w:del w:id="3865" w:author="clevy pomegranate-econsulting.com" w:date="2018-06-30T07:37:00Z">
        <w:r w:rsidRPr="00375960" w:rsidDel="00820D7D">
          <w:delText>The Neurological Assessment SHALL be drawn from the NeurologicalAssessmentFinding (templateID 2.16.840.1.113883.17.3.11.40 [HL7 EMS PCR]) Value Set. Encoding the concept in Neurologic System (templateID 1.3.6.1.4.1.19376.1.5.3.1.1.9.35 [PCC TF-2]) /value.</w:delText>
        </w:r>
      </w:del>
    </w:p>
    <w:p w14:paraId="6AD306BB" w14:textId="11FDD342" w:rsidR="00E01AB3" w:rsidRPr="00375960" w:rsidDel="00820D7D" w:rsidRDefault="00E01AB3" w:rsidP="00E01AB3">
      <w:pPr>
        <w:pStyle w:val="BodyText"/>
        <w:rPr>
          <w:del w:id="3866" w:author="clevy pomegranate-econsulting.com" w:date="2018-06-30T07:37:00Z"/>
        </w:rPr>
      </w:pPr>
      <w:del w:id="3867" w:author="clevy pomegranate-econsulting.com" w:date="2018-06-30T07:37:00Z">
        <w:r w:rsidRPr="00375960" w:rsidDel="00820D7D">
          <w:delText>The Face Assessment SHALL be drawn from the FaceAssessmentFinding (templateID 2.16.840.1.113883.17.3.11.27 [HL7 EMS PCR]) Value Set. Encoding the concept in Ears, Nose, Mouth and Throat (templateID 1.3.6.1.4.1.19376.1.5.3.1.1.9.</w:delText>
        </w:r>
        <w:r w:rsidR="0040313B" w:rsidRPr="00375960" w:rsidDel="00820D7D">
          <w:delText>20</w:delText>
        </w:r>
        <w:r w:rsidRPr="00375960" w:rsidDel="00820D7D">
          <w:delText xml:space="preserve"> [PCC TF-2]) /value.</w:delText>
        </w:r>
      </w:del>
    </w:p>
    <w:p w14:paraId="31FE56DD" w14:textId="2D603DD5" w:rsidR="00E01AB3" w:rsidRPr="00375960" w:rsidDel="00820D7D" w:rsidRDefault="00E01AB3" w:rsidP="00E01AB3">
      <w:pPr>
        <w:pStyle w:val="BodyText"/>
        <w:rPr>
          <w:del w:id="3868" w:author="clevy pomegranate-econsulting.com" w:date="2018-06-30T07:39:00Z"/>
        </w:rPr>
      </w:pPr>
      <w:del w:id="3869" w:author="clevy pomegranate-econsulting.com" w:date="2018-06-30T07:39:00Z">
        <w:r w:rsidRPr="00375960" w:rsidDel="00820D7D">
          <w:delText>The Neck Assessment SHALL be drawn from the NeckAssessmentFinding (templateID 2.16.840.1.113883.17.3.11.28 [HL7 EMS PCR]) Value Set. Encoding the concept in Neck (templateID 1.3.6.1.4.1.19376.1.5.3.1.1.9.24 [PCC TF-2]) /value.</w:delText>
        </w:r>
      </w:del>
    </w:p>
    <w:p w14:paraId="7C4BAC3C" w14:textId="2AB1F634" w:rsidR="00E01AB3" w:rsidRPr="00375960" w:rsidDel="00436A52" w:rsidRDefault="00E01AB3" w:rsidP="00E01AB3">
      <w:pPr>
        <w:pStyle w:val="BodyText"/>
        <w:rPr>
          <w:del w:id="3870" w:author="clevy pomegranate-econsulting.com" w:date="2018-06-30T07:41:00Z"/>
        </w:rPr>
      </w:pPr>
      <w:del w:id="3871" w:author="clevy pomegranate-econsulting.com" w:date="2018-06-30T07:41:00Z">
        <w:r w:rsidRPr="00375960" w:rsidDel="00436A52">
          <w:delText>The Chest And Lung Assessment SHALL be drawn from the ChestLungAssessmentFinding (templateID 2.16.840.1.113883.17.3.11.29 [HL7 EMS PCR]) Value Set. Encoding the concept in Thorax and Lungs (templateID 1.3.6.1.4.1.19376.1.5.3.1.1.9.26 [PCC TF-2]) /value.</w:delText>
        </w:r>
      </w:del>
    </w:p>
    <w:p w14:paraId="7F7D3FCF" w14:textId="5E04A144" w:rsidR="00E01AB3" w:rsidRPr="00375960" w:rsidDel="00436A52" w:rsidRDefault="00E01AB3" w:rsidP="00E01AB3">
      <w:pPr>
        <w:pStyle w:val="BodyText"/>
        <w:rPr>
          <w:del w:id="3872" w:author="clevy pomegranate-econsulting.com" w:date="2018-06-30T07:43:00Z"/>
        </w:rPr>
      </w:pPr>
      <w:del w:id="3873" w:author="clevy pomegranate-econsulting.com" w:date="2018-06-30T07:43:00Z">
        <w:r w:rsidRPr="00375960" w:rsidDel="00436A52">
          <w:delText>The Heart Assessment SHALL be drawn from the HeartAssessmentFinding (templateID 2.16.840.1.113883.17.3.11.30 [HL7 EMS PCR]) Value Set. Encoding the concept in Heart (templateID 1.3.6.1.4.1.19376.1.5.3.1.1.9.29 [PCC TF-2]) /value.</w:delText>
        </w:r>
      </w:del>
    </w:p>
    <w:p w14:paraId="0305E94E" w14:textId="38EED781" w:rsidR="00E01AB3" w:rsidRPr="00375960" w:rsidDel="00436A52" w:rsidRDefault="00E01AB3" w:rsidP="00E01AB3">
      <w:pPr>
        <w:pStyle w:val="BodyText"/>
        <w:rPr>
          <w:del w:id="3874" w:author="clevy pomegranate-econsulting.com" w:date="2018-06-30T07:43:00Z"/>
        </w:rPr>
      </w:pPr>
      <w:del w:id="3875" w:author="clevy pomegranate-econsulting.com" w:date="2018-06-30T07:43:00Z">
        <w:r w:rsidRPr="00375960" w:rsidDel="00436A52">
          <w:delText>The Abdomen Assessment SHALL be drawn from the AbdomenAssessmentFinding (templateID 2.16.840.1.113883.17.3.11.32 [HL7 EMS PCR]) Value Set. Encoding the concept in Abdomen (templateID1.3.6.1.4.1.19376.1.5.3.1.1.9.31 [PCC TF-2]) /value.</w:delText>
        </w:r>
      </w:del>
    </w:p>
    <w:p w14:paraId="14D4079E" w14:textId="06ADA095" w:rsidR="00E01AB3" w:rsidRPr="00375960" w:rsidDel="00D548B5" w:rsidRDefault="00E01AB3" w:rsidP="00E01AB3">
      <w:pPr>
        <w:pStyle w:val="BodyText"/>
        <w:rPr>
          <w:del w:id="3876" w:author="clevy pomegranate-econsulting.com" w:date="2018-06-30T14:22:00Z"/>
        </w:rPr>
      </w:pPr>
      <w:del w:id="3877" w:author="clevy pomegranate-econsulting.com" w:date="2018-06-30T14:22:00Z">
        <w:r w:rsidRPr="00375960" w:rsidDel="00D548B5">
          <w:delText>The Abdomen target Site SHALL be drawn from the AbdominalFindingLocation (templateID 2.16.840.1.113883.17.3.11.32 [HL7 EMS PCR]) Value Set. Encoding the concept in Abdomen (templateID 1.3.6.1.4.1.19376.1.5.3.1.1.9.31 [PCC TF-2]) /targetSiteCode/code.</w:delText>
        </w:r>
      </w:del>
    </w:p>
    <w:p w14:paraId="2534E74F" w14:textId="4949781D" w:rsidR="00E01AB3" w:rsidRPr="00375960" w:rsidDel="00436A52" w:rsidRDefault="00E01AB3" w:rsidP="00E01AB3">
      <w:pPr>
        <w:pStyle w:val="BodyText"/>
        <w:rPr>
          <w:del w:id="3878" w:author="clevy pomegranate-econsulting.com" w:date="2018-06-30T07:46:00Z"/>
        </w:rPr>
      </w:pPr>
      <w:del w:id="3879" w:author="clevy pomegranate-econsulting.com" w:date="2018-06-30T07:46:00Z">
        <w:r w:rsidRPr="00375960" w:rsidDel="00436A52">
          <w:delText xml:space="preserve">The Pelvic And Genitourinary Assessment SHALL be drawn from the PelvisGenitourinaryAssessment (templateID 2.16.840.1.113883.17.3.11.33 [HL7 EMS PCR]) </w:delText>
        </w:r>
        <w:r w:rsidRPr="00375960" w:rsidDel="00436A52">
          <w:lastRenderedPageBreak/>
          <w:delText>Value Set. Encoding the concept in Genitalia (templateID 1.3.6.1.4.1.19376.1.5.3.1.1.9.36 [PCC TF-2]) /value.</w:delText>
        </w:r>
      </w:del>
    </w:p>
    <w:p w14:paraId="799A80EF" w14:textId="1E704F10" w:rsidR="00E01AB3" w:rsidRPr="00375960" w:rsidDel="00436A52" w:rsidRDefault="00E01AB3" w:rsidP="00E01AB3">
      <w:pPr>
        <w:pStyle w:val="BodyText"/>
        <w:rPr>
          <w:del w:id="3880" w:author="clevy pomegranate-econsulting.com" w:date="2018-06-30T07:47:00Z"/>
        </w:rPr>
      </w:pPr>
      <w:del w:id="3881" w:author="clevy pomegranate-econsulting.com" w:date="2018-06-30T07:47:00Z">
        <w:r w:rsidRPr="00375960" w:rsidDel="00436A52">
          <w:delText>The Back and Spine Assessment SHALL be drawn from the BackSpineAssessmentFinding (templateID 2.16.840.1.113883.17.3.11.34 [HL7 EMS PCR]) Value Set. Encoding the concept in Musculoskeletal System (templateID 1.3.6.1.4.1.19376.1.5.3.1.1.9.34 [PCC TF-2]) /value.</w:delText>
        </w:r>
      </w:del>
    </w:p>
    <w:p w14:paraId="475EB71D" w14:textId="769C7F83" w:rsidR="00E01AB3" w:rsidRPr="00375960" w:rsidDel="00D548B5" w:rsidRDefault="00E01AB3" w:rsidP="00E01AB3">
      <w:pPr>
        <w:pStyle w:val="BodyText"/>
        <w:rPr>
          <w:del w:id="3882" w:author="clevy pomegranate-econsulting.com" w:date="2018-06-30T14:22:00Z"/>
        </w:rPr>
      </w:pPr>
      <w:del w:id="3883" w:author="clevy pomegranate-econsulting.com" w:date="2018-06-30T14:22:00Z">
        <w:r w:rsidRPr="00375960" w:rsidDel="00D548B5">
          <w:delText>The Back and Spine target Site SHALL be drawn from the BackSpineFindingLocation (templateID 2.16.840.1.113883.17.3.11.35 [HL7 EMS PCR]) Value Set. Encoding the concept in Musculoskeletal System (templateID 1.3.6.1.4.1.19376.1.5.3.1.1.9.34 [PCC TF-2]) /targetSiteCode/code.</w:delText>
        </w:r>
      </w:del>
    </w:p>
    <w:p w14:paraId="17A3BD30" w14:textId="614BEF39" w:rsidR="00E01AB3" w:rsidRPr="00375960" w:rsidDel="00436A52" w:rsidRDefault="00E01AB3" w:rsidP="00E01AB3">
      <w:pPr>
        <w:pStyle w:val="BodyText"/>
        <w:rPr>
          <w:del w:id="3884" w:author="clevy pomegranate-econsulting.com" w:date="2018-06-30T07:49:00Z"/>
        </w:rPr>
      </w:pPr>
      <w:del w:id="3885" w:author="clevy pomegranate-econsulting.com" w:date="2018-06-30T07:49:00Z">
        <w:r w:rsidRPr="00375960" w:rsidDel="00436A52">
          <w:delText>The Extremities Assessment SHALL be drawn from the ExtremitiesAssessmentFinding (templateID 2.16.840.1.113883.17.3.11.36 [HL7 EMS PCR]) Value Set. Encoding the concept in Extremities (templateID 1.3.6.1.4.1.19376.1.5.3.1.1.16.2.1 [PCC TF-2]) /value.</w:delText>
        </w:r>
      </w:del>
    </w:p>
    <w:p w14:paraId="7F9D9241" w14:textId="3A016C52" w:rsidR="00E01AB3" w:rsidRPr="00375960" w:rsidDel="00D548B5" w:rsidRDefault="00E01AB3" w:rsidP="00E01AB3">
      <w:pPr>
        <w:pStyle w:val="BodyText"/>
        <w:rPr>
          <w:del w:id="3886" w:author="clevy pomegranate-econsulting.com" w:date="2018-06-30T14:22:00Z"/>
        </w:rPr>
      </w:pPr>
      <w:del w:id="3887" w:author="clevy pomegranate-econsulting.com" w:date="2018-06-30T14:22:00Z">
        <w:r w:rsidRPr="00375960" w:rsidDel="00D548B5">
          <w:delText>The Extremities target Site SHALL be drawn from the ExtremityFindingLocation (templateID 2.16.840.1.113883.17.3.11.37 [HL7 EMS PCR]) Value Set. Encoding the concept in Extremities (templateID 1.3.6.1.4.1.19376.1.5.3.1.1.16.2.1 [PCC TF-2]) /targetSiteCode/code.</w:delText>
        </w:r>
      </w:del>
    </w:p>
    <w:p w14:paraId="5B00D42D" w14:textId="158055DC" w:rsidR="00E01AB3" w:rsidRPr="00375960" w:rsidDel="009F6081" w:rsidRDefault="00E01AB3" w:rsidP="00E01AB3">
      <w:pPr>
        <w:pStyle w:val="BodyText"/>
        <w:rPr>
          <w:del w:id="3888" w:author="clevy pomegranate-econsulting.com" w:date="2018-06-30T07:50:00Z"/>
        </w:rPr>
      </w:pPr>
      <w:del w:id="3889" w:author="clevy pomegranate-econsulting.com" w:date="2018-06-30T07:50:00Z">
        <w:r w:rsidRPr="00375960" w:rsidDel="009F6081">
          <w:delText>The Eye Assessment SHALL be drawn from the EyeAssessmentFinding (templateID 2.16.840.1.113883.17.3.11.38 [HL7 EMS PCR]) Value Set. Encoding the concept in Eye (templateID 1.3.6.1.4.1.19376.1.5.3.1.1.1.9.1 [PCC TF-2]) /value.</w:delText>
        </w:r>
      </w:del>
    </w:p>
    <w:p w14:paraId="1A47FCEF" w14:textId="2898EDD4" w:rsidR="00E01AB3" w:rsidRPr="00375960" w:rsidDel="00D548B5" w:rsidRDefault="00E01AB3" w:rsidP="00E01AB3">
      <w:pPr>
        <w:pStyle w:val="BodyText"/>
        <w:rPr>
          <w:del w:id="3890" w:author="clevy pomegranate-econsulting.com" w:date="2018-06-30T14:23:00Z"/>
        </w:rPr>
      </w:pPr>
      <w:del w:id="3891" w:author="clevy pomegranate-econsulting.com" w:date="2018-06-30T14:23:00Z">
        <w:r w:rsidRPr="00375960" w:rsidDel="00D548B5">
          <w:delText>The eye target Site SHALL be drawn from the EyeFindingLocation (templateID 2.16.840.1.113883.17.3.11.39 [HL7 EMS PCR]) Value Set. Encoding the concept in Eye (templateID 1.3.6.1.4.1.19376.1.5.3.1.1.9.1 [PCC TF-2]) /targetSiteCode/code.</w:delText>
        </w:r>
      </w:del>
    </w:p>
    <w:p w14:paraId="61353537" w14:textId="6D2F0C32" w:rsidR="00E01AB3" w:rsidRPr="00375960" w:rsidRDefault="00E01AB3" w:rsidP="00E01AB3">
      <w:pPr>
        <w:pStyle w:val="BodyText"/>
      </w:pPr>
      <w:del w:id="3892" w:author="clevy pomegranate-econsulting.com" w:date="2018-06-30T08:04:00Z">
        <w:r w:rsidRPr="00375960" w:rsidDel="000969B1">
          <w:delText>The Mental Assessment SHALL be drawn from the MentalAssessmentFinding (templateID 2.16.840.1.113883.17.3.11.84 [HL7 EMS PCR]) Value Set. Encoding the concept in Mental Status Entry (templateID TBD [need OID]) /value.</w:delText>
        </w:r>
      </w:del>
    </w:p>
    <w:p w14:paraId="514764BB" w14:textId="38A90F9C" w:rsidR="00E01AB3" w:rsidRPr="00375960" w:rsidRDefault="00E01AB3" w:rsidP="00E01AB3">
      <w:pPr>
        <w:pStyle w:val="Heading6"/>
        <w:numPr>
          <w:ilvl w:val="0"/>
          <w:numId w:val="0"/>
        </w:numPr>
        <w:rPr>
          <w:noProof w:val="0"/>
        </w:rPr>
      </w:pPr>
      <w:bookmarkStart w:id="3893" w:name="_Toc514942345"/>
      <w:r w:rsidRPr="00375960">
        <w:rPr>
          <w:noProof w:val="0"/>
        </w:rPr>
        <w:t>6.3.1.D</w:t>
      </w:r>
      <w:ins w:id="3894" w:author="Andrea K. Fourquet" w:date="2018-07-18T00:58:00Z">
        <w:r w:rsidR="00FB5624">
          <w:rPr>
            <w:noProof w:val="0"/>
          </w:rPr>
          <w:t>2</w:t>
        </w:r>
      </w:ins>
      <w:r w:rsidRPr="00375960">
        <w:rPr>
          <w:noProof w:val="0"/>
        </w:rPr>
        <w:t>.5.9 EMS Response Unit Level Of Care Capability Observation Constraint</w:t>
      </w:r>
      <w:bookmarkEnd w:id="3893"/>
    </w:p>
    <w:p w14:paraId="3AF04D66" w14:textId="6DC55BE4" w:rsidR="00E01AB3" w:rsidRPr="00375960" w:rsidRDefault="00E01AB3" w:rsidP="00E01AB3">
      <w:pPr>
        <w:pStyle w:val="BodyText"/>
        <w:rPr>
          <w:rFonts w:eastAsia="Calibri"/>
        </w:rPr>
      </w:pPr>
      <w:r w:rsidRPr="00375960">
        <w:rPr>
          <w:rFonts w:eastAsia="Calibri"/>
        </w:rPr>
        <w:t xml:space="preserve">The </w:t>
      </w:r>
      <w:ins w:id="3895" w:author="clevy pomegranate-econsulting.com" w:date="2018-06-30T15:40:00Z">
        <w:r w:rsidR="00EE04A8">
          <w:rPr>
            <w:rFonts w:eastAsia="Calibri"/>
          </w:rPr>
          <w:t>&lt;v</w:t>
        </w:r>
      </w:ins>
      <w:del w:id="3896" w:author="clevy pomegranate-econsulting.com" w:date="2018-06-30T15:40:00Z">
        <w:r w:rsidRPr="00375960" w:rsidDel="00EE04A8">
          <w:rPr>
            <w:rFonts w:eastAsia="Calibri"/>
          </w:rPr>
          <w:delText>V</w:delText>
        </w:r>
      </w:del>
      <w:r w:rsidRPr="00375960">
        <w:rPr>
          <w:rFonts w:eastAsia="Calibri"/>
        </w:rPr>
        <w:t>alue</w:t>
      </w:r>
      <w:ins w:id="3897" w:author="clevy pomegranate-econsulting.com" w:date="2018-06-30T15:40:00Z">
        <w:r w:rsidR="00EE04A8">
          <w:rPr>
            <w:rFonts w:eastAsia="Calibri"/>
          </w:rPr>
          <w:t>&gt; element</w:t>
        </w:r>
      </w:ins>
      <w:r w:rsidRPr="00375960">
        <w:rPr>
          <w:rFonts w:eastAsia="Calibri"/>
        </w:rPr>
        <w:t xml:space="preserve"> for Unit Level Of Care Capability observation/value SHALL be drawn from a value set bound to concept domain UnitLevelOfCare. </w:t>
      </w:r>
    </w:p>
    <w:p w14:paraId="2FD61860" w14:textId="1AB15418" w:rsidR="00E01AB3" w:rsidRPr="00375960" w:rsidRDefault="00E01AB3" w:rsidP="00E01AB3">
      <w:pPr>
        <w:pStyle w:val="BodyText"/>
        <w:rPr>
          <w:rFonts w:eastAsia="Calibri"/>
        </w:rPr>
      </w:pPr>
      <w:r w:rsidRPr="00375960">
        <w:rPr>
          <w:rFonts w:eastAsia="Calibri"/>
        </w:rPr>
        <w:t>The concept domain for Unit Level Of Care Capability is defined by local jurisdiction (</w:t>
      </w:r>
      <w:r w:rsidR="00674DC8">
        <w:rPr>
          <w:rFonts w:eastAsia="Calibri"/>
        </w:rPr>
        <w:t xml:space="preserve">e.g., </w:t>
      </w:r>
      <w:ins w:id="3898" w:author="clevy pomegranate-econsulting.com" w:date="2018-06-30T15:24:00Z">
        <w:r w:rsidR="008F54E1">
          <w:rPr>
            <w:rFonts w:eastAsia="Calibri"/>
          </w:rPr>
          <w:t>I</w:t>
        </w:r>
      </w:ins>
      <w:del w:id="3899" w:author="clevy pomegranate-econsulting.com" w:date="2018-06-30T15:24:00Z">
        <w:r w:rsidRPr="00375960" w:rsidDel="008F54E1">
          <w:rPr>
            <w:rFonts w:eastAsia="Calibri"/>
          </w:rPr>
          <w:delText>i</w:delText>
        </w:r>
      </w:del>
      <w:r w:rsidRPr="00375960">
        <w:rPr>
          <w:rFonts w:eastAsia="Calibri"/>
        </w:rPr>
        <w:t xml:space="preserve">n the US the value set shall </w:t>
      </w:r>
      <w:r w:rsidRPr="00375960">
        <w:rPr>
          <w:rFonts w:eastAsia="Calibri"/>
          <w:szCs w:val="24"/>
        </w:rPr>
        <w:t>be</w:t>
      </w:r>
      <w:ins w:id="3900" w:author="clevy pomegranate-econsulting.com" w:date="2018-06-30T15:24:00Z">
        <w:r w:rsidR="008F54E1">
          <w:rPr>
            <w:rFonts w:eastAsia="Calibri"/>
            <w:szCs w:val="24"/>
          </w:rPr>
          <w:t xml:space="preserve"> drawn from the</w:t>
        </w:r>
      </w:ins>
      <w:r w:rsidRPr="00375960">
        <w:rPr>
          <w:rFonts w:eastAsia="Calibri"/>
          <w:szCs w:val="24"/>
        </w:rPr>
        <w:t xml:space="preserve"> </w:t>
      </w:r>
      <w:r w:rsidRPr="00375960">
        <w:rPr>
          <w:szCs w:val="24"/>
        </w:rPr>
        <w:t xml:space="preserve">UnitLevelOfCare </w:t>
      </w:r>
      <w:del w:id="3901" w:author="clevy pomegranate-econsulting.com" w:date="2018-06-30T15:24:00Z">
        <w:r w:rsidRPr="00375960" w:rsidDel="008F54E1">
          <w:rPr>
            <w:szCs w:val="24"/>
          </w:rPr>
          <w:delText xml:space="preserve">- </w:delText>
        </w:r>
      </w:del>
      <w:r w:rsidRPr="00375960">
        <w:rPr>
          <w:szCs w:val="24"/>
        </w:rPr>
        <w:t>2.16.840.1.113883.17.3.11.105</w:t>
      </w:r>
      <w:r w:rsidR="00692AFE" w:rsidRPr="00375960">
        <w:rPr>
          <w:szCs w:val="24"/>
        </w:rPr>
        <w:t xml:space="preserve"> [HL7 EMS PCR]</w:t>
      </w:r>
      <w:ins w:id="3902" w:author="clevy pomegranate-econsulting.com" w:date="2018-06-30T15:40:00Z">
        <w:r w:rsidR="00EE04A8">
          <w:rPr>
            <w:szCs w:val="24"/>
          </w:rPr>
          <w:t xml:space="preserve"> value set</w:t>
        </w:r>
      </w:ins>
      <w:ins w:id="3903" w:author="clevy pomegranate-econsulting.com" w:date="2018-06-30T15:41:00Z">
        <w:r w:rsidR="00EE04A8">
          <w:rPr>
            <w:szCs w:val="24"/>
          </w:rPr>
          <w:t>.</w:t>
        </w:r>
      </w:ins>
      <w:r w:rsidRPr="00375960">
        <w:rPr>
          <w:szCs w:val="24"/>
        </w:rPr>
        <w:t>).</w:t>
      </w:r>
      <w:r w:rsidRPr="00375960">
        <w:rPr>
          <w:rFonts w:eastAsia="Calibri"/>
        </w:rPr>
        <w:t xml:space="preserve"> </w:t>
      </w:r>
    </w:p>
    <w:p w14:paraId="4371D7F1" w14:textId="72A7F72B" w:rsidR="00E01AB3" w:rsidRPr="00E7637C" w:rsidRDefault="00E01AB3" w:rsidP="00E7637C">
      <w:pPr>
        <w:pStyle w:val="Heading6"/>
      </w:pPr>
      <w:bookmarkStart w:id="3904" w:name="_Toc514942346"/>
      <w:r w:rsidRPr="00E7637C">
        <w:t>6.3.1.D</w:t>
      </w:r>
      <w:ins w:id="3905" w:author="Andrea K. Fourquet" w:date="2018-07-18T00:58:00Z">
        <w:r w:rsidR="00FB5624">
          <w:t>2</w:t>
        </w:r>
      </w:ins>
      <w:r w:rsidRPr="00E7637C">
        <w:t>.5.10 History of Present Illness Constraint</w:t>
      </w:r>
      <w:bookmarkEnd w:id="3904"/>
    </w:p>
    <w:p w14:paraId="017613D1" w14:textId="77777777" w:rsidR="00E01AB3" w:rsidRPr="00375960" w:rsidRDefault="00E01AB3" w:rsidP="00E01AB3">
      <w:pPr>
        <w:pStyle w:val="BodyText"/>
      </w:pPr>
      <w:r w:rsidRPr="00375960">
        <w:t>The Content Creator SHALL create a text entry within the History of Present Illness Section (templateID 1.3.6.1.4.1.19376.1.5.3.1.3.4 [PCC TF-2]) that contain the narrative description of EMS Patient Care Report Narrative the EMS encounter.</w:t>
      </w:r>
    </w:p>
    <w:p w14:paraId="29E2F58B" w14:textId="2EFDC842" w:rsidR="00E01AB3" w:rsidRPr="00E7637C" w:rsidRDefault="00E01AB3" w:rsidP="00E7637C">
      <w:pPr>
        <w:pStyle w:val="Heading6"/>
      </w:pPr>
      <w:bookmarkStart w:id="3906" w:name="_Toc514942347"/>
      <w:r w:rsidRPr="00E7637C">
        <w:t>6.3.1.D</w:t>
      </w:r>
      <w:ins w:id="3907" w:author="Andrea K. Fourquet" w:date="2018-07-18T00:58:00Z">
        <w:r w:rsidR="00FB5624">
          <w:t>2</w:t>
        </w:r>
      </w:ins>
      <w:r w:rsidRPr="00E7637C">
        <w:t>.5.11 Active Problems</w:t>
      </w:r>
      <w:bookmarkEnd w:id="3906"/>
      <w:r w:rsidRPr="00E7637C">
        <w:t xml:space="preserve"> </w:t>
      </w:r>
    </w:p>
    <w:p w14:paraId="02F2AD51" w14:textId="6DAB8C6F" w:rsidR="00E01AB3" w:rsidRPr="00375960" w:rsidRDefault="00E01AB3" w:rsidP="00E01AB3">
      <w:pPr>
        <w:pStyle w:val="BodyText"/>
      </w:pPr>
      <w:r w:rsidRPr="00375960">
        <w:t>The</w:t>
      </w:r>
      <w:r w:rsidR="00BD28B4">
        <w:t xml:space="preserve"> EMS Situation</w:t>
      </w:r>
      <w:r w:rsidRPr="00375960">
        <w:t xml:space="preserve"> Provider’s Primary Impression and Provider’s Secondary Impression SHALL be documented in the Active Problems Section within the Active Problems Section (templateID 1.3.6.1.4.1.193796.1.5.3.1.3.1 [PCC TF-2]).</w:t>
      </w:r>
    </w:p>
    <w:p w14:paraId="32EFB6E9" w14:textId="3C782C21" w:rsidR="00E01AB3" w:rsidRPr="00E7637C" w:rsidRDefault="00E01AB3" w:rsidP="00E7637C">
      <w:pPr>
        <w:pStyle w:val="Heading6"/>
      </w:pPr>
      <w:bookmarkStart w:id="3908" w:name="_Toc514942348"/>
      <w:r w:rsidRPr="00E7637C">
        <w:lastRenderedPageBreak/>
        <w:t>6.3.1.D</w:t>
      </w:r>
      <w:ins w:id="3909" w:author="Andrea K. Fourquet" w:date="2018-07-18T00:58:00Z">
        <w:r w:rsidR="00FB5624">
          <w:t>2</w:t>
        </w:r>
      </w:ins>
      <w:r w:rsidRPr="00E7637C">
        <w:t>.5.12 Allergies and Other Adverse Reaction –Constraints</w:t>
      </w:r>
      <w:bookmarkEnd w:id="3908"/>
    </w:p>
    <w:p w14:paraId="4FF3F806" w14:textId="6EA421E7" w:rsidR="00E01AB3" w:rsidRPr="00375960" w:rsidRDefault="00E01AB3" w:rsidP="00E7637C">
      <w:pPr>
        <w:pStyle w:val="BodyText"/>
      </w:pPr>
      <w:r w:rsidRPr="00375960">
        <w:t>A complication associated with the EMS administration of a medication shall be documented as an Allergy and Other Adverse Reaction. The medication complication SHALL be documented in an Allergy and Intolerance Concern (templateID 1.3.6.1.4.1.19376.1.5.3.1.4.5.3 [PCC TF-2])</w:t>
      </w:r>
      <w:r w:rsidR="00375960">
        <w:t xml:space="preserve">. </w:t>
      </w:r>
      <w:r w:rsidRPr="00375960">
        <w:t xml:space="preserve">The Allergy and Intolerance Concern SHALL </w:t>
      </w:r>
      <w:r w:rsidR="009921BE" w:rsidRPr="00375960">
        <w:t>contain</w:t>
      </w:r>
      <w:r w:rsidRPr="00375960">
        <w:t xml:space="preserve"> exactly one [1..1] code/@code=”67541-3” (Medication complication NEMSIS) and </w:t>
      </w:r>
      <w:ins w:id="3910" w:author="clevy pomegranate-econsulting.com" w:date="2018-06-30T15:26:00Z">
        <w:r w:rsidR="008F54E1">
          <w:t xml:space="preserve">the &lt;value&gt; element </w:t>
        </w:r>
      </w:ins>
      <w:ins w:id="3911" w:author="clevy pomegranate-econsulting.com" w:date="2018-06-30T15:27:00Z">
        <w:r w:rsidR="008F54E1">
          <w:t>shall be encoded in the</w:t>
        </w:r>
      </w:ins>
      <w:del w:id="3912" w:author="clevy pomegranate-econsulting.com" w:date="2018-06-30T15:27:00Z">
        <w:r w:rsidRPr="00375960" w:rsidDel="008F54E1">
          <w:delText>a</w:delText>
        </w:r>
      </w:del>
      <w:r w:rsidRPr="00375960">
        <w:t xml:space="preserve"> /value</w:t>
      </w:r>
      <w:ins w:id="3913" w:author="clevy pomegranate-econsulting.com" w:date="2018-06-30T15:41:00Z">
        <w:r w:rsidR="00EE04A8">
          <w:t xml:space="preserve"> concept</w:t>
        </w:r>
      </w:ins>
      <w:ins w:id="3914" w:author="clevy pomegranate-econsulting.com" w:date="2018-06-30T15:28:00Z">
        <w:r w:rsidR="008F54E1">
          <w:t>.</w:t>
        </w:r>
      </w:ins>
      <w:r w:rsidRPr="00375960">
        <w:t xml:space="preserve"> </w:t>
      </w:r>
      <w:ins w:id="3915" w:author="clevy pomegranate-econsulting.com" w:date="2018-06-30T15:28:00Z">
        <w:r w:rsidR="008F54E1">
          <w:t>The value set SH</w:t>
        </w:r>
      </w:ins>
      <w:ins w:id="3916" w:author="clevy pomegranate-econsulting.com" w:date="2018-06-30T15:29:00Z">
        <w:r w:rsidR="008F54E1">
          <w:t xml:space="preserve">ALL be </w:t>
        </w:r>
      </w:ins>
      <w:r w:rsidRPr="00375960">
        <w:t xml:space="preserve">drawn from the MedicationComplication </w:t>
      </w:r>
      <w:r w:rsidR="00692AFE" w:rsidRPr="00375960">
        <w:t>(</w:t>
      </w:r>
      <w:r w:rsidRPr="00375960">
        <w:t>2.16.840.1.113883.17.3.11.45 [EMS-PCR]</w:t>
      </w:r>
      <w:r w:rsidR="00692AFE" w:rsidRPr="00375960">
        <w:t>)</w:t>
      </w:r>
      <w:r w:rsidRPr="00375960">
        <w:t xml:space="preserve"> value set.</w:t>
      </w:r>
    </w:p>
    <w:p w14:paraId="5D7EE65E" w14:textId="77777777" w:rsidR="00E01AB3" w:rsidRPr="00375960" w:rsidRDefault="00E01AB3" w:rsidP="00E01AB3">
      <w:pPr>
        <w:pStyle w:val="Heading5"/>
        <w:numPr>
          <w:ilvl w:val="0"/>
          <w:numId w:val="0"/>
        </w:numPr>
        <w:rPr>
          <w:noProof w:val="0"/>
        </w:rPr>
      </w:pPr>
      <w:bookmarkStart w:id="3917" w:name="_Toc345074710"/>
      <w:bookmarkStart w:id="3918" w:name="_Toc514942349"/>
      <w:r w:rsidRPr="00375960">
        <w:rPr>
          <w:noProof w:val="0"/>
        </w:rPr>
        <w:t>6.3.1.D.6 PCS Conformance and Example</w:t>
      </w:r>
      <w:bookmarkEnd w:id="3917"/>
      <w:bookmarkEnd w:id="3918"/>
    </w:p>
    <w:p w14:paraId="685880C2" w14:textId="77777777" w:rsidR="00E01AB3" w:rsidRPr="00375960" w:rsidRDefault="00E01AB3" w:rsidP="00E01AB3">
      <w:pPr>
        <w:pStyle w:val="BodyText"/>
      </w:pPr>
      <w:r w:rsidRPr="00375960">
        <w:t xml:space="preserve">CDA Release 2.0 documents that conform to the requirements of this document content module shall indicate their conformance by the inclusion of the &lt;templateId&gt; XML elements in the header of the document. </w:t>
      </w:r>
    </w:p>
    <w:p w14:paraId="26507FCD" w14:textId="77777777" w:rsidR="00E01AB3" w:rsidRPr="00375960" w:rsidRDefault="00E01AB3" w:rsidP="00E01AB3">
      <w:pPr>
        <w:pStyle w:val="BodyText"/>
        <w:rPr>
          <w:lang w:eastAsia="x-none"/>
        </w:rPr>
      </w:pPr>
      <w:r w:rsidRPr="00375960">
        <w:t>A CDA Document may conform to more than one template. This content module inherits from the Medical Summary 1.3.6.1.4.1.19376.1.5.3.1.1.2</w:t>
      </w:r>
      <w:r w:rsidRPr="00375960">
        <w:rPr>
          <w:i/>
        </w:rPr>
        <w:t xml:space="preserve"> </w:t>
      </w:r>
      <w:r w:rsidRPr="00375960">
        <w:t xml:space="preserve">and so must conform to the requirements of those templates as well this document specification, </w:t>
      </w:r>
      <w:commentRangeStart w:id="3919"/>
      <w:r w:rsidRPr="00375960">
        <w:t>PCS</w:t>
      </w:r>
      <w:r w:rsidRPr="00375960">
        <w:rPr>
          <w:i/>
        </w:rPr>
        <w:t xml:space="preserve"> templateID</w:t>
      </w:r>
      <w:commentRangeEnd w:id="3919"/>
      <w:r w:rsidR="00EE04A8">
        <w:rPr>
          <w:rStyle w:val="CommentReference"/>
        </w:rPr>
        <w:commentReference w:id="3919"/>
      </w:r>
      <w:r w:rsidRPr="00375960">
        <w:t xml:space="preserve">. </w:t>
      </w:r>
    </w:p>
    <w:p w14:paraId="79438F78" w14:textId="68224C28" w:rsidR="00E01AB3" w:rsidRPr="00E7637C" w:rsidDel="0035551F" w:rsidRDefault="00E01AB3" w:rsidP="00E01AB3">
      <w:pPr>
        <w:pStyle w:val="BodyText"/>
        <w:rPr>
          <w:del w:id="3920" w:author="Andrea K. Fourquet" w:date="2018-07-17T13:00:00Z"/>
        </w:rPr>
      </w:pPr>
      <w:del w:id="3921" w:author="Andrea K. Fourquet" w:date="2018-07-17T13:00:00Z">
        <w:r w:rsidRPr="00375960" w:rsidDel="0035551F">
          <w:delText>A complete example</w:delText>
        </w:r>
        <w:r w:rsidRPr="00375960" w:rsidDel="0035551F">
          <w:rPr>
            <w:lang w:eastAsia="x-none"/>
          </w:rPr>
          <w:delText xml:space="preserve"> of the Paramedicine Care Summary (PCS) Document Content Module is available on the IHE ftp server at:</w:delText>
        </w:r>
        <w:r w:rsidRPr="00E7637C" w:rsidDel="0035551F">
          <w:delText xml:space="preserve"> </w:delText>
        </w:r>
        <w:r w:rsidR="003D219F" w:rsidDel="0035551F">
          <w:rPr>
            <w:rStyle w:val="Hyperlink"/>
          </w:rPr>
          <w:fldChar w:fldCharType="begin"/>
        </w:r>
        <w:r w:rsidR="003D219F" w:rsidDel="0035551F">
          <w:rPr>
            <w:rStyle w:val="Hyperlink"/>
          </w:rPr>
          <w:delInstrText xml:space="preserve"> HYPERLINK "ftp://ftp.ihe.net/TF_Implementation_Material/PCC/PCS/" \t "_blank" </w:delInstrText>
        </w:r>
        <w:r w:rsidR="003D219F" w:rsidDel="0035551F">
          <w:rPr>
            <w:rStyle w:val="Hyperlink"/>
          </w:rPr>
          <w:fldChar w:fldCharType="separate"/>
        </w:r>
        <w:r w:rsidRPr="00E7637C" w:rsidDel="0035551F">
          <w:rPr>
            <w:rStyle w:val="Hyperlink"/>
          </w:rPr>
          <w:delText>ftp://ftp.ihe.net/TF_Implementation_Material/PCC/PCS/</w:delText>
        </w:r>
        <w:r w:rsidR="003D219F" w:rsidDel="0035551F">
          <w:rPr>
            <w:rStyle w:val="Hyperlink"/>
          </w:rPr>
          <w:fldChar w:fldCharType="end"/>
        </w:r>
        <w:r w:rsidR="00715154" w:rsidRPr="00E7637C" w:rsidDel="0035551F">
          <w:delText>.</w:delText>
        </w:r>
      </w:del>
    </w:p>
    <w:p w14:paraId="2FE3F10C" w14:textId="77777777" w:rsidR="00E01AB3" w:rsidRPr="00375960" w:rsidRDefault="00E01AB3" w:rsidP="00E01AB3">
      <w:pPr>
        <w:pStyle w:val="BodyText"/>
      </w:pPr>
      <w:r w:rsidRPr="00375960">
        <w:t>Note that this is an example and is meant to be informative and not normative. This example shows the &lt;templateId (OIDs)&gt; elements for all of the specified templates.</w:t>
      </w:r>
    </w:p>
    <w:p w14:paraId="3E3B15C5" w14:textId="0E162CAF" w:rsidR="00E01AB3" w:rsidRDefault="00E01AB3" w:rsidP="00E01AB3">
      <w:pPr>
        <w:pStyle w:val="BodyText"/>
        <w:rPr>
          <w:ins w:id="3922" w:author="Lori Reed-Fourquet" w:date="2018-07-17T17:59:00Z"/>
        </w:rPr>
      </w:pPr>
    </w:p>
    <w:p w14:paraId="03BCDD4A" w14:textId="36C7B187" w:rsidR="00871D3A" w:rsidRDefault="00871D3A" w:rsidP="00E01AB3">
      <w:pPr>
        <w:pStyle w:val="BodyText"/>
        <w:rPr>
          <w:ins w:id="3923" w:author="Lori Reed-Fourquet" w:date="2018-07-17T17:59:00Z"/>
        </w:rPr>
      </w:pPr>
    </w:p>
    <w:p w14:paraId="25F24C88" w14:textId="77777777" w:rsidR="00871D3A" w:rsidRPr="00375960" w:rsidRDefault="00871D3A" w:rsidP="00E01AB3">
      <w:pPr>
        <w:pStyle w:val="BodyText"/>
      </w:pPr>
    </w:p>
    <w:p w14:paraId="380BC422" w14:textId="6DA812F7" w:rsidR="00951F63" w:rsidRPr="00375960" w:rsidRDefault="00951F63" w:rsidP="00951F63">
      <w:pPr>
        <w:pStyle w:val="EditorInstructions"/>
      </w:pPr>
      <w:r w:rsidRPr="00375960">
        <w:t xml:space="preserve">Add to </w:t>
      </w:r>
      <w:r w:rsidR="009B73AF">
        <w:t>S</w:t>
      </w:r>
      <w:r w:rsidRPr="00375960">
        <w:t>ection 6.3.2 Header Content Modules</w:t>
      </w:r>
    </w:p>
    <w:p w14:paraId="36702105" w14:textId="77777777" w:rsidR="00B9303B" w:rsidRPr="00375960" w:rsidRDefault="00B9303B" w:rsidP="00EA3BCB">
      <w:pPr>
        <w:pStyle w:val="Heading3"/>
        <w:numPr>
          <w:ilvl w:val="0"/>
          <w:numId w:val="0"/>
        </w:numPr>
        <w:rPr>
          <w:bCs/>
          <w:noProof w:val="0"/>
        </w:rPr>
      </w:pPr>
      <w:bookmarkStart w:id="3924" w:name="_Toc345074711"/>
      <w:bookmarkStart w:id="3925" w:name="_Toc514942350"/>
      <w:r w:rsidRPr="00375960">
        <w:rPr>
          <w:bCs/>
          <w:noProof w:val="0"/>
        </w:rPr>
        <w:t>6.3.2</w:t>
      </w:r>
      <w:r w:rsidR="00291725" w:rsidRPr="00375960">
        <w:rPr>
          <w:bCs/>
          <w:noProof w:val="0"/>
        </w:rPr>
        <w:t xml:space="preserve"> </w:t>
      </w:r>
      <w:r w:rsidRPr="00375960">
        <w:rPr>
          <w:bCs/>
          <w:noProof w:val="0"/>
        </w:rPr>
        <w:t>CDA Header Content Modules</w:t>
      </w:r>
      <w:bookmarkEnd w:id="3924"/>
      <w:bookmarkEnd w:id="3925"/>
    </w:p>
    <w:p w14:paraId="06AFA066" w14:textId="6F700EAC" w:rsidR="00951F63" w:rsidRPr="00E7637C" w:rsidRDefault="00951F63" w:rsidP="00E7637C">
      <w:pPr>
        <w:pStyle w:val="Heading4"/>
      </w:pPr>
      <w:bookmarkStart w:id="3926" w:name="_Toc345074712"/>
      <w:bookmarkStart w:id="3927" w:name="_Toc514942351"/>
      <w:r w:rsidRPr="00E7637C">
        <w:t>6.3.2</w:t>
      </w:r>
      <w:r w:rsidR="00EA7E83" w:rsidRPr="00E7637C">
        <w:t>.</w:t>
      </w:r>
      <w:r w:rsidR="00774B6B" w:rsidRPr="00E7637C">
        <w:t>H</w:t>
      </w:r>
      <w:r w:rsidR="00291725" w:rsidRPr="00E7637C">
        <w:t xml:space="preserve"> </w:t>
      </w:r>
      <w:r w:rsidR="00D63C44" w:rsidRPr="00E7637C">
        <w:t>CDA</w:t>
      </w:r>
      <w:r w:rsidRPr="00E7637C">
        <w:t xml:space="preserve"> Header </w:t>
      </w:r>
      <w:r w:rsidR="00774B6B" w:rsidRPr="00E7637C">
        <w:t xml:space="preserve">Content </w:t>
      </w:r>
      <w:r w:rsidR="00EA7E83" w:rsidRPr="00E7637C">
        <w:t>Module</w:t>
      </w:r>
      <w:bookmarkEnd w:id="3926"/>
      <w:bookmarkEnd w:id="3927"/>
      <w:r w:rsidR="00EA7E83" w:rsidRPr="00E7637C">
        <w:t xml:space="preserve"> </w:t>
      </w:r>
    </w:p>
    <w:p w14:paraId="263C1E2B" w14:textId="4BC87183" w:rsidR="00C20EFF" w:rsidRPr="00375960" w:rsidRDefault="00951F63" w:rsidP="0045004A">
      <w:pPr>
        <w:pStyle w:val="Heading5"/>
        <w:numPr>
          <w:ilvl w:val="0"/>
          <w:numId w:val="0"/>
        </w:numPr>
        <w:rPr>
          <w:noProof w:val="0"/>
        </w:rPr>
      </w:pPr>
      <w:bookmarkStart w:id="3928" w:name="_Toc291167520"/>
      <w:bookmarkStart w:id="3929" w:name="_Toc291231459"/>
      <w:bookmarkStart w:id="3930" w:name="_Toc296340389"/>
      <w:bookmarkStart w:id="3931" w:name="_Toc345074713"/>
      <w:bookmarkStart w:id="3932" w:name="_Toc514942352"/>
      <w:r w:rsidRPr="00375960">
        <w:rPr>
          <w:noProof w:val="0"/>
        </w:rPr>
        <w:t>6.3.2.</w:t>
      </w:r>
      <w:r w:rsidR="008A3FD2" w:rsidRPr="00375960">
        <w:rPr>
          <w:noProof w:val="0"/>
        </w:rPr>
        <w:t>H</w:t>
      </w:r>
      <w:r w:rsidRPr="00375960">
        <w:rPr>
          <w:noProof w:val="0"/>
        </w:rPr>
        <w:t xml:space="preserve">.1 </w:t>
      </w:r>
      <w:bookmarkEnd w:id="3928"/>
      <w:bookmarkEnd w:id="3929"/>
      <w:bookmarkEnd w:id="3930"/>
      <w:r w:rsidR="0013722C" w:rsidRPr="00375960">
        <w:rPr>
          <w:noProof w:val="0"/>
        </w:rPr>
        <w:t xml:space="preserve">Ethnicity </w:t>
      </w:r>
      <w:r w:rsidR="00C20EFF" w:rsidRPr="00375960">
        <w:rPr>
          <w:rFonts w:eastAsia="Calibri"/>
          <w:noProof w:val="0"/>
        </w:rPr>
        <w:t>Vocabulary Constraint</w:t>
      </w:r>
      <w:bookmarkEnd w:id="3931"/>
      <w:r w:rsidR="0013722C" w:rsidRPr="00375960">
        <w:rPr>
          <w:rFonts w:eastAsia="Calibri"/>
          <w:noProof w:val="0"/>
        </w:rPr>
        <w:t>s</w:t>
      </w:r>
      <w:bookmarkEnd w:id="3932"/>
    </w:p>
    <w:p w14:paraId="0801AEA2" w14:textId="2A689B0A" w:rsidR="00216D47" w:rsidRPr="00375960" w:rsidRDefault="00216D47" w:rsidP="00E7637C">
      <w:pPr>
        <w:pStyle w:val="BodyText"/>
        <w:rPr>
          <w:rFonts w:eastAsia="Calibri"/>
        </w:rPr>
      </w:pPr>
      <w:r w:rsidRPr="00375960">
        <w:rPr>
          <w:rFonts w:eastAsia="Calibri"/>
        </w:rPr>
        <w:t xml:space="preserve">Collection of Ethnicity information may be restricted by some jurisdictions as constrained by national extension. When used, ethnicity SHALL use values from the Ethnicity concept domain as specified by jurisdiction. </w:t>
      </w:r>
    </w:p>
    <w:p w14:paraId="09AA94F4" w14:textId="6035F090" w:rsidR="00363069" w:rsidRPr="00375960" w:rsidRDefault="00951F63" w:rsidP="00363069">
      <w:pPr>
        <w:pStyle w:val="Heading5"/>
        <w:numPr>
          <w:ilvl w:val="0"/>
          <w:numId w:val="0"/>
        </w:numPr>
        <w:rPr>
          <w:rFonts w:eastAsia="Calibri"/>
          <w:noProof w:val="0"/>
        </w:rPr>
      </w:pPr>
      <w:bookmarkStart w:id="3933" w:name="_Toc291167521"/>
      <w:bookmarkStart w:id="3934" w:name="_Toc291231460"/>
      <w:bookmarkStart w:id="3935" w:name="_Toc296340390"/>
      <w:bookmarkStart w:id="3936" w:name="_Toc345074714"/>
      <w:bookmarkStart w:id="3937" w:name="_Toc514942353"/>
      <w:r w:rsidRPr="00375960">
        <w:rPr>
          <w:noProof w:val="0"/>
        </w:rPr>
        <w:t>6.</w:t>
      </w:r>
      <w:r w:rsidR="00C20EFF" w:rsidRPr="00375960">
        <w:rPr>
          <w:noProof w:val="0"/>
        </w:rPr>
        <w:t>3.</w:t>
      </w:r>
      <w:r w:rsidRPr="00375960">
        <w:rPr>
          <w:noProof w:val="0"/>
        </w:rPr>
        <w:t>2.</w:t>
      </w:r>
      <w:r w:rsidR="00C20EFF" w:rsidRPr="00375960">
        <w:rPr>
          <w:noProof w:val="0"/>
        </w:rPr>
        <w:t>H</w:t>
      </w:r>
      <w:r w:rsidRPr="00375960">
        <w:rPr>
          <w:noProof w:val="0"/>
        </w:rPr>
        <w:t xml:space="preserve">.2 </w:t>
      </w:r>
      <w:bookmarkEnd w:id="3933"/>
      <w:bookmarkEnd w:id="3934"/>
      <w:bookmarkEnd w:id="3935"/>
      <w:r w:rsidR="00C1110A" w:rsidRPr="00375960">
        <w:rPr>
          <w:noProof w:val="0"/>
        </w:rPr>
        <w:t>Marital Status</w:t>
      </w:r>
      <w:r w:rsidR="0045004A" w:rsidRPr="00375960">
        <w:rPr>
          <w:noProof w:val="0"/>
        </w:rPr>
        <w:t xml:space="preserve"> </w:t>
      </w:r>
      <w:r w:rsidR="00363069" w:rsidRPr="00375960">
        <w:rPr>
          <w:rFonts w:eastAsia="Calibri"/>
          <w:noProof w:val="0"/>
        </w:rPr>
        <w:t>Vocabulary Constraint</w:t>
      </w:r>
      <w:bookmarkEnd w:id="3936"/>
      <w:bookmarkEnd w:id="3937"/>
    </w:p>
    <w:p w14:paraId="5A2DF059" w14:textId="4927EE2F" w:rsidR="0088711C" w:rsidRPr="009508BD" w:rsidRDefault="0088711C" w:rsidP="00E7637C">
      <w:pPr>
        <w:pStyle w:val="BodyText"/>
        <w:rPr>
          <w:rFonts w:eastAsia="Calibri"/>
        </w:rPr>
      </w:pPr>
      <w:r w:rsidRPr="009508BD">
        <w:rPr>
          <w:rFonts w:eastAsia="Calibri"/>
        </w:rPr>
        <w:t xml:space="preserve">The value for </w:t>
      </w:r>
      <w:r w:rsidR="0086488A" w:rsidRPr="009508BD">
        <w:rPr>
          <w:rFonts w:eastAsia="Calibri"/>
        </w:rPr>
        <w:t>Marital status</w:t>
      </w:r>
      <w:r w:rsidRPr="009508BD">
        <w:rPr>
          <w:rFonts w:eastAsia="Calibri"/>
        </w:rPr>
        <w:t>/ code SHALL be drawn from HL7 Marital Status value set</w:t>
      </w:r>
      <w:r w:rsidR="0071446A">
        <w:rPr>
          <w:rFonts w:eastAsia="Calibri"/>
        </w:rPr>
        <w:t xml:space="preserve"> </w:t>
      </w:r>
      <w:r w:rsidRPr="009508BD">
        <w:rPr>
          <w:rFonts w:eastAsia="Calibri"/>
        </w:rPr>
        <w:t>2.16.840.1.113883.1.11.12212</w:t>
      </w:r>
      <w:r w:rsidR="00692AFE" w:rsidRPr="009508BD">
        <w:rPr>
          <w:rFonts w:eastAsia="Calibri"/>
        </w:rPr>
        <w:t xml:space="preserve"> [HL7 EMS PCR]</w:t>
      </w:r>
      <w:r w:rsidRPr="009508BD">
        <w:rPr>
          <w:rFonts w:eastAsia="Calibri"/>
        </w:rPr>
        <w:t xml:space="preserve"> unless further extended by national extension. </w:t>
      </w:r>
    </w:p>
    <w:p w14:paraId="702110CE" w14:textId="722B5D02" w:rsidR="00363069" w:rsidRPr="00375960" w:rsidRDefault="00C20EFF" w:rsidP="00363069">
      <w:pPr>
        <w:pStyle w:val="Heading5"/>
        <w:numPr>
          <w:ilvl w:val="0"/>
          <w:numId w:val="0"/>
        </w:numPr>
        <w:rPr>
          <w:rFonts w:eastAsia="Calibri"/>
          <w:noProof w:val="0"/>
        </w:rPr>
      </w:pPr>
      <w:bookmarkStart w:id="3938" w:name="_Toc345074715"/>
      <w:bookmarkStart w:id="3939" w:name="_Toc514942354"/>
      <w:r w:rsidRPr="00375960">
        <w:rPr>
          <w:noProof w:val="0"/>
        </w:rPr>
        <w:lastRenderedPageBreak/>
        <w:t xml:space="preserve">6.3.2.H.3 </w:t>
      </w:r>
      <w:bookmarkEnd w:id="3938"/>
      <w:r w:rsidR="00C1110A" w:rsidRPr="00375960">
        <w:rPr>
          <w:noProof w:val="0"/>
        </w:rPr>
        <w:t xml:space="preserve">Race </w:t>
      </w:r>
      <w:r w:rsidR="00C1110A" w:rsidRPr="00375960">
        <w:rPr>
          <w:rFonts w:eastAsia="Calibri"/>
          <w:noProof w:val="0"/>
        </w:rPr>
        <w:t>Vocabulary Constraint</w:t>
      </w:r>
      <w:bookmarkEnd w:id="3939"/>
    </w:p>
    <w:p w14:paraId="6FDCDDC7" w14:textId="77777777" w:rsidR="00C1110A" w:rsidRPr="00375960" w:rsidRDefault="00C1110A" w:rsidP="00E7637C">
      <w:pPr>
        <w:pStyle w:val="BodyText"/>
        <w:rPr>
          <w:rFonts w:eastAsia="Calibri"/>
        </w:rPr>
      </w:pPr>
      <w:r w:rsidRPr="00375960">
        <w:rPr>
          <w:rFonts w:eastAsia="Calibri"/>
        </w:rPr>
        <w:t xml:space="preserve">Collection of Race information may be restricted by some jurisdictions as constrained by national extension. When used, race SHALL use values from the Race concept domain as specified by jurisdiction. </w:t>
      </w:r>
    </w:p>
    <w:p w14:paraId="2485076D" w14:textId="504E6B8A" w:rsidR="00C1110A" w:rsidRPr="00375960" w:rsidRDefault="00C1110A" w:rsidP="00C1110A">
      <w:pPr>
        <w:pStyle w:val="Heading5"/>
        <w:numPr>
          <w:ilvl w:val="0"/>
          <w:numId w:val="0"/>
        </w:numPr>
        <w:rPr>
          <w:rFonts w:eastAsia="Calibri"/>
          <w:noProof w:val="0"/>
        </w:rPr>
      </w:pPr>
      <w:bookmarkStart w:id="3940" w:name="_Toc514942355"/>
      <w:r w:rsidRPr="00375960">
        <w:rPr>
          <w:noProof w:val="0"/>
        </w:rPr>
        <w:t>6.3.2.H.</w:t>
      </w:r>
      <w:r w:rsidR="00BD7AB2" w:rsidRPr="00375960">
        <w:rPr>
          <w:noProof w:val="0"/>
        </w:rPr>
        <w:t>4</w:t>
      </w:r>
      <w:r w:rsidRPr="00375960">
        <w:rPr>
          <w:noProof w:val="0"/>
        </w:rPr>
        <w:t xml:space="preserve"> </w:t>
      </w:r>
      <w:r w:rsidR="0088711C" w:rsidRPr="00375960">
        <w:rPr>
          <w:noProof w:val="0"/>
        </w:rPr>
        <w:t xml:space="preserve">Religious Affiliation </w:t>
      </w:r>
      <w:r w:rsidRPr="00375960">
        <w:rPr>
          <w:rFonts w:eastAsia="Calibri"/>
          <w:noProof w:val="0"/>
        </w:rPr>
        <w:t>Vocabulary Constraint</w:t>
      </w:r>
      <w:bookmarkEnd w:id="3940"/>
    </w:p>
    <w:p w14:paraId="6B807116" w14:textId="7ABF355E" w:rsidR="00820798" w:rsidRPr="00375960" w:rsidRDefault="00820798" w:rsidP="00E7637C">
      <w:pPr>
        <w:pStyle w:val="BodyText"/>
        <w:rPr>
          <w:rFonts w:eastAsia="Calibri"/>
        </w:rPr>
      </w:pPr>
      <w:r w:rsidRPr="00375960">
        <w:rPr>
          <w:rFonts w:eastAsia="Calibri"/>
        </w:rPr>
        <w:t xml:space="preserve">Collection of Religious Affiliation information may be restricted by some jurisdictions as constrained by national extension. When used, Religious Affiliation SHALL use values from the Ethnicity concept domain as specified by jurisdiction. </w:t>
      </w:r>
    </w:p>
    <w:p w14:paraId="5F01977A" w14:textId="6E660AFA" w:rsidR="00C1110A" w:rsidRPr="00375960" w:rsidRDefault="00C1110A" w:rsidP="00C1110A">
      <w:pPr>
        <w:pStyle w:val="Heading5"/>
        <w:numPr>
          <w:ilvl w:val="0"/>
          <w:numId w:val="0"/>
        </w:numPr>
        <w:rPr>
          <w:rFonts w:eastAsia="Calibri"/>
          <w:noProof w:val="0"/>
        </w:rPr>
      </w:pPr>
      <w:bookmarkStart w:id="3941" w:name="_Toc514942356"/>
      <w:r w:rsidRPr="00375960">
        <w:rPr>
          <w:noProof w:val="0"/>
        </w:rPr>
        <w:t>6.3.2.H.</w:t>
      </w:r>
      <w:r w:rsidR="00BD7AB2" w:rsidRPr="00375960">
        <w:rPr>
          <w:noProof w:val="0"/>
        </w:rPr>
        <w:t>5</w:t>
      </w:r>
      <w:r w:rsidRPr="00375960">
        <w:rPr>
          <w:noProof w:val="0"/>
        </w:rPr>
        <w:t xml:space="preserve"> </w:t>
      </w:r>
      <w:r w:rsidR="0088711C" w:rsidRPr="00375960">
        <w:rPr>
          <w:noProof w:val="0"/>
        </w:rPr>
        <w:t xml:space="preserve">Language Communication </w:t>
      </w:r>
      <w:r w:rsidRPr="00375960">
        <w:rPr>
          <w:rFonts w:eastAsia="Calibri"/>
          <w:noProof w:val="0"/>
        </w:rPr>
        <w:t>Vocabulary Constraint</w:t>
      </w:r>
      <w:bookmarkEnd w:id="3941"/>
    </w:p>
    <w:p w14:paraId="187E3184" w14:textId="726824A7" w:rsidR="0086488A" w:rsidRPr="00375960" w:rsidRDefault="0086488A" w:rsidP="00E7637C">
      <w:pPr>
        <w:pStyle w:val="BodyText"/>
        <w:rPr>
          <w:rFonts w:eastAsia="Calibri"/>
        </w:rPr>
      </w:pPr>
      <w:r w:rsidRPr="00375960">
        <w:rPr>
          <w:rFonts w:eastAsia="Calibri"/>
        </w:rPr>
        <w:t>The value for Language Communication/ code SHALL be drawn from the ISO Language value set 639-2 unless further extended by national extension.</w:t>
      </w:r>
    </w:p>
    <w:p w14:paraId="7BF89BA2" w14:textId="21837218" w:rsidR="0088711C" w:rsidRPr="00375960" w:rsidRDefault="0088711C" w:rsidP="0088711C">
      <w:pPr>
        <w:pStyle w:val="Heading5"/>
        <w:numPr>
          <w:ilvl w:val="0"/>
          <w:numId w:val="0"/>
        </w:numPr>
        <w:rPr>
          <w:rFonts w:eastAsia="Calibri"/>
          <w:noProof w:val="0"/>
        </w:rPr>
      </w:pPr>
      <w:bookmarkStart w:id="3942" w:name="_Toc514942357"/>
      <w:r w:rsidRPr="00375960">
        <w:rPr>
          <w:noProof w:val="0"/>
        </w:rPr>
        <w:t>6.3.2.H.</w:t>
      </w:r>
      <w:r w:rsidR="00BD28B4">
        <w:rPr>
          <w:noProof w:val="0"/>
        </w:rPr>
        <w:t>6</w:t>
      </w:r>
      <w:r w:rsidRPr="00375960">
        <w:rPr>
          <w:noProof w:val="0"/>
        </w:rPr>
        <w:t xml:space="preserve"> </w:t>
      </w:r>
      <w:r w:rsidR="005D55B8" w:rsidRPr="00375960">
        <w:rPr>
          <w:noProof w:val="0"/>
        </w:rPr>
        <w:t>Participant</w:t>
      </w:r>
      <w:r w:rsidR="005D55B8" w:rsidRPr="00375960">
        <w:rPr>
          <w:rFonts w:eastAsia="Calibri"/>
          <w:noProof w:val="0"/>
        </w:rPr>
        <w:t xml:space="preserve"> </w:t>
      </w:r>
      <w:r w:rsidRPr="00375960">
        <w:rPr>
          <w:rFonts w:eastAsia="Calibri"/>
          <w:noProof w:val="0"/>
        </w:rPr>
        <w:t>Constraint</w:t>
      </w:r>
      <w:bookmarkEnd w:id="3942"/>
    </w:p>
    <w:p w14:paraId="01F79F52" w14:textId="42D2F911" w:rsidR="005D55B8" w:rsidRPr="00375960" w:rsidRDefault="00250E95" w:rsidP="004840AE">
      <w:pPr>
        <w:pStyle w:val="BodyText"/>
        <w:rPr>
          <w:rFonts w:eastAsia="Calibri"/>
        </w:rPr>
      </w:pPr>
      <w:r w:rsidRPr="00375960">
        <w:rPr>
          <w:rFonts w:eastAsia="Calibri"/>
        </w:rPr>
        <w:t>The Participant SHOULD</w:t>
      </w:r>
      <w:r w:rsidR="005D55B8" w:rsidRPr="00375960">
        <w:rPr>
          <w:rFonts w:eastAsia="Calibri"/>
        </w:rPr>
        <w:t xml:space="preserve"> </w:t>
      </w:r>
      <w:r w:rsidRPr="00375960">
        <w:rPr>
          <w:rFonts w:eastAsia="Calibri"/>
        </w:rPr>
        <w:t xml:space="preserve">contain an associatedEntity may </w:t>
      </w:r>
      <w:r w:rsidR="005D55B8" w:rsidRPr="00375960">
        <w:rPr>
          <w:rFonts w:eastAsia="Calibri"/>
        </w:rPr>
        <w:t xml:space="preserve">be restricted </w:t>
      </w:r>
      <w:r w:rsidRPr="00375960">
        <w:rPr>
          <w:rFonts w:eastAsia="Calibri"/>
        </w:rPr>
        <w:t>by</w:t>
      </w:r>
      <w:r w:rsidR="005D55B8" w:rsidRPr="00375960">
        <w:rPr>
          <w:rFonts w:eastAsia="Calibri"/>
        </w:rPr>
        <w:t xml:space="preserve"> jurisdictions as constrained by national extension. When used, </w:t>
      </w:r>
      <w:r w:rsidRPr="00375960">
        <w:rPr>
          <w:rFonts w:eastAsia="Calibri"/>
        </w:rPr>
        <w:t>participant/associatedEntity/code</w:t>
      </w:r>
      <w:r w:rsidR="005D55B8" w:rsidRPr="00375960">
        <w:rPr>
          <w:rFonts w:eastAsia="Calibri"/>
        </w:rPr>
        <w:t xml:space="preserve"> SHALL use values from the </w:t>
      </w:r>
      <w:r w:rsidRPr="00375960">
        <w:rPr>
          <w:rFonts w:eastAsia="Calibri"/>
        </w:rPr>
        <w:t>DestinationType</w:t>
      </w:r>
      <w:r w:rsidR="005D55B8" w:rsidRPr="00375960">
        <w:rPr>
          <w:rFonts w:eastAsia="Calibri"/>
        </w:rPr>
        <w:t xml:space="preserve"> concept domain as specified by jurisdiction.</w:t>
      </w:r>
    </w:p>
    <w:p w14:paraId="69F4F9A1" w14:textId="31693A38" w:rsidR="0088711C" w:rsidRPr="00375960" w:rsidRDefault="0088711C" w:rsidP="0088711C">
      <w:pPr>
        <w:pStyle w:val="Heading5"/>
        <w:numPr>
          <w:ilvl w:val="0"/>
          <w:numId w:val="0"/>
        </w:numPr>
        <w:rPr>
          <w:rFonts w:eastAsia="Calibri"/>
          <w:noProof w:val="0"/>
        </w:rPr>
      </w:pPr>
      <w:bookmarkStart w:id="3943" w:name="_Toc514942358"/>
      <w:r w:rsidRPr="00375960">
        <w:rPr>
          <w:noProof w:val="0"/>
        </w:rPr>
        <w:t>6.3.2.H.</w:t>
      </w:r>
      <w:r w:rsidR="00BD28B4">
        <w:rPr>
          <w:noProof w:val="0"/>
        </w:rPr>
        <w:t>7</w:t>
      </w:r>
      <w:r w:rsidRPr="00375960">
        <w:rPr>
          <w:noProof w:val="0"/>
        </w:rPr>
        <w:t xml:space="preserve"> </w:t>
      </w:r>
      <w:r w:rsidR="0002309D" w:rsidRPr="00375960">
        <w:rPr>
          <w:noProof w:val="0"/>
        </w:rPr>
        <w:t>documentationOf</w:t>
      </w:r>
      <w:r w:rsidRPr="00375960">
        <w:rPr>
          <w:noProof w:val="0"/>
        </w:rPr>
        <w:t xml:space="preserve"> </w:t>
      </w:r>
      <w:r w:rsidRPr="00375960">
        <w:rPr>
          <w:rFonts w:eastAsia="Calibri"/>
          <w:noProof w:val="0"/>
        </w:rPr>
        <w:t>Vocabulary Constraint</w:t>
      </w:r>
      <w:bookmarkEnd w:id="3943"/>
    </w:p>
    <w:p w14:paraId="25C128CC" w14:textId="0F187618" w:rsidR="0002309D" w:rsidRPr="00375960" w:rsidRDefault="0002309D" w:rsidP="0002309D">
      <w:pPr>
        <w:pStyle w:val="BodyText"/>
        <w:rPr>
          <w:rFonts w:eastAsia="Calibri"/>
        </w:rPr>
      </w:pPr>
      <w:r w:rsidRPr="00375960">
        <w:rPr>
          <w:rFonts w:eastAsia="Calibri"/>
        </w:rPr>
        <w:t>The serviceEvent may be restricted by jurisdictions as constrained by national extension. The documentationOf/serviceEvent/code SHALL use values from the ServiceType concept domain as specified by jurisdiction.</w:t>
      </w:r>
    </w:p>
    <w:p w14:paraId="271BA18B" w14:textId="7059EB64" w:rsidR="0002309D" w:rsidRPr="00375960" w:rsidRDefault="0002309D" w:rsidP="0002309D">
      <w:pPr>
        <w:pStyle w:val="BodyText"/>
        <w:rPr>
          <w:rFonts w:eastAsia="Calibri"/>
        </w:rPr>
      </w:pPr>
      <w:r w:rsidRPr="00375960">
        <w:rPr>
          <w:rFonts w:eastAsia="Calibri"/>
        </w:rPr>
        <w:t>The serviceEvent performer may be restricted by jurisdictions as constrained by national extension. The documentationOf/serviceEvent/performer/functionCode/code SHALL use values from the ProviderResponseRole concept domain as specified by jurisdiction.</w:t>
      </w:r>
    </w:p>
    <w:p w14:paraId="27B0B52D" w14:textId="44A85D2E" w:rsidR="00D91405" w:rsidRPr="00375960" w:rsidRDefault="00D91405" w:rsidP="00D91405">
      <w:pPr>
        <w:pStyle w:val="BodyText"/>
        <w:rPr>
          <w:rFonts w:eastAsia="Calibri"/>
        </w:rPr>
      </w:pPr>
      <w:r w:rsidRPr="00375960">
        <w:rPr>
          <w:rFonts w:eastAsia="Calibri"/>
        </w:rPr>
        <w:t>The serviceEvent performer assignedEntity may be restricted by jurisdictions as constrained by national extension. The documentationOf/serviceEvent/performer/assignedEntity/code SHALL use values from the CrewRoleLevel concept domain as specified by jurisdiction.</w:t>
      </w:r>
    </w:p>
    <w:p w14:paraId="33DFAAB9" w14:textId="0A0B7F50" w:rsidR="00D91405" w:rsidRPr="00375960" w:rsidRDefault="00D91405" w:rsidP="00D91405">
      <w:pPr>
        <w:pStyle w:val="Heading5"/>
        <w:numPr>
          <w:ilvl w:val="0"/>
          <w:numId w:val="0"/>
        </w:numPr>
        <w:rPr>
          <w:rFonts w:eastAsia="Calibri"/>
          <w:noProof w:val="0"/>
        </w:rPr>
      </w:pPr>
      <w:bookmarkStart w:id="3944" w:name="_Toc514942359"/>
      <w:r w:rsidRPr="00375960">
        <w:rPr>
          <w:noProof w:val="0"/>
        </w:rPr>
        <w:t>6.3.2.H.</w:t>
      </w:r>
      <w:r w:rsidR="00BD28B4">
        <w:rPr>
          <w:noProof w:val="0"/>
        </w:rPr>
        <w:t>8</w:t>
      </w:r>
      <w:r w:rsidRPr="00375960">
        <w:rPr>
          <w:noProof w:val="0"/>
        </w:rPr>
        <w:t xml:space="preserve"> componentOf </w:t>
      </w:r>
      <w:r w:rsidRPr="00375960">
        <w:rPr>
          <w:rFonts w:eastAsia="Calibri"/>
          <w:noProof w:val="0"/>
        </w:rPr>
        <w:t>Vocabulary Constraint</w:t>
      </w:r>
      <w:bookmarkEnd w:id="3944"/>
    </w:p>
    <w:p w14:paraId="16F76B4C" w14:textId="1485BE5E" w:rsidR="00D91405" w:rsidRPr="00375960" w:rsidRDefault="00D91405" w:rsidP="00D91405">
      <w:pPr>
        <w:pStyle w:val="BodyText"/>
        <w:rPr>
          <w:rFonts w:eastAsia="Calibri"/>
        </w:rPr>
      </w:pPr>
      <w:r w:rsidRPr="00375960">
        <w:rPr>
          <w:rFonts w:eastAsia="Calibri"/>
        </w:rPr>
        <w:t>The Health Care Facility may be restricted by jurisdictions as constrained by national extension. The componentOf/encompassingEncounter/location/healthCareFacility/code SHALL use values from the UnitResponseRole concept domain as specified by jurisdiction.</w:t>
      </w:r>
    </w:p>
    <w:p w14:paraId="5F0EA9B2" w14:textId="77777777" w:rsidR="002F41AA" w:rsidRPr="00375960" w:rsidRDefault="002F41AA" w:rsidP="002F41AA">
      <w:pPr>
        <w:pStyle w:val="Heading3"/>
        <w:numPr>
          <w:ilvl w:val="0"/>
          <w:numId w:val="0"/>
        </w:numPr>
        <w:rPr>
          <w:bCs/>
          <w:noProof w:val="0"/>
        </w:rPr>
      </w:pPr>
      <w:bookmarkStart w:id="3945" w:name="_Toc514942360"/>
      <w:bookmarkStart w:id="3946" w:name="_Toc345074716"/>
      <w:r w:rsidRPr="00375960">
        <w:rPr>
          <w:bCs/>
          <w:noProof w:val="0"/>
        </w:rPr>
        <w:t>6.3.3 CDA Section Content Modules</w:t>
      </w:r>
      <w:bookmarkEnd w:id="3945"/>
    </w:p>
    <w:p w14:paraId="50910B92" w14:textId="77777777" w:rsidR="002F41AA" w:rsidRPr="00375960" w:rsidRDefault="002F41AA" w:rsidP="002F41AA">
      <w:pPr>
        <w:pStyle w:val="BodyText"/>
      </w:pPr>
    </w:p>
    <w:p w14:paraId="6775CE2E" w14:textId="7C28591A" w:rsidR="002F41AA" w:rsidRPr="00375960" w:rsidRDefault="002F41AA" w:rsidP="002F41AA">
      <w:pPr>
        <w:pStyle w:val="EditorInstructions"/>
      </w:pPr>
      <w:r w:rsidRPr="00375960">
        <w:t>Modify the table in Section 6.3.3.4.30 to add the items listed as Bold/Underline below</w:t>
      </w:r>
    </w:p>
    <w:p w14:paraId="2D73BB5D" w14:textId="77777777" w:rsidR="002F41AA" w:rsidRPr="00375960" w:rsidRDefault="002F41AA" w:rsidP="002F41AA">
      <w:pPr>
        <w:pStyle w:val="Heading5"/>
        <w:rPr>
          <w:noProof w:val="0"/>
        </w:rPr>
      </w:pPr>
      <w:bookmarkStart w:id="3947" w:name="_Toc466555282"/>
      <w:bookmarkStart w:id="3948" w:name="_Toc514942361"/>
      <w:r w:rsidRPr="00375960">
        <w:rPr>
          <w:noProof w:val="0"/>
        </w:rPr>
        <w:lastRenderedPageBreak/>
        <w:t>6.3.3.4.30 Coded Detailed Physical Examination Section 1.3.6.1.4.1.19376.1.5.3.1.1.9.15.1</w:t>
      </w:r>
      <w:bookmarkEnd w:id="3947"/>
      <w:bookmarkEnd w:id="3948"/>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2F41AA" w:rsidRPr="00375960" w14:paraId="3E1E9363" w14:textId="77777777" w:rsidTr="002F4C50">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BE7B3E7" w14:textId="77777777" w:rsidR="002F41AA" w:rsidRPr="00375960" w:rsidRDefault="002F41AA" w:rsidP="002F4C50">
            <w:pPr>
              <w:pStyle w:val="TableEntryHeader"/>
            </w:pPr>
            <w:r w:rsidRPr="00375960">
              <w:t xml:space="preserve">Template ID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12ED8BF3" w14:textId="77777777" w:rsidR="002F41AA" w:rsidRPr="00375960" w:rsidRDefault="002F41AA" w:rsidP="002F4C50">
            <w:pPr>
              <w:pStyle w:val="TableEntry"/>
            </w:pPr>
            <w:r w:rsidRPr="00375960">
              <w:t>1.3.6.1.4.1.19376.1.5.3.1.1.9.15.1</w:t>
            </w:r>
          </w:p>
        </w:tc>
      </w:tr>
      <w:tr w:rsidR="002F41AA" w:rsidRPr="00375960" w14:paraId="1A0CEA07" w14:textId="77777777" w:rsidTr="002F4C50">
        <w:tblPrEx>
          <w:tblBorders>
            <w:top w:val="single" w:sz="6" w:space="0" w:color="000000"/>
            <w:left w:val="single" w:sz="6" w:space="0" w:color="000000"/>
            <w:bottom w:val="single" w:sz="6" w:space="0" w:color="000000"/>
            <w:right w:val="single" w:sz="6" w:space="0" w:color="000000"/>
          </w:tblBorders>
        </w:tblPrEx>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60919F4" w14:textId="77777777" w:rsidR="002F41AA" w:rsidRPr="00375960" w:rsidRDefault="002F41AA" w:rsidP="002F4C50">
            <w:pPr>
              <w:pStyle w:val="TableEntryHeader"/>
            </w:pPr>
            <w:r w:rsidRPr="00375960">
              <w:t xml:space="preserve">Parent Template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6356914" w14:textId="77777777" w:rsidR="002F41AA" w:rsidRPr="00375960" w:rsidRDefault="002F41AA" w:rsidP="002F4C50">
            <w:pPr>
              <w:pStyle w:val="TableEntry"/>
            </w:pPr>
            <w:r w:rsidRPr="00375960">
              <w:t xml:space="preserve">Detailed Physical Examination (1.3.6.1.4.1.19376.1.5.3.1.1.9.15) </w:t>
            </w:r>
          </w:p>
        </w:tc>
      </w:tr>
      <w:tr w:rsidR="002F41AA" w:rsidRPr="00375960" w14:paraId="3F5053DD" w14:textId="77777777" w:rsidTr="002F4C50">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C7AC623" w14:textId="77777777" w:rsidR="002F41AA" w:rsidRPr="00375960" w:rsidRDefault="002F41AA" w:rsidP="002F4C50">
            <w:pPr>
              <w:pStyle w:val="TableEntryHeader"/>
            </w:pPr>
            <w:r w:rsidRPr="00375960">
              <w:t xml:space="preserve">General Description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0D102461" w14:textId="77777777" w:rsidR="002F41AA" w:rsidRPr="00375960" w:rsidRDefault="002F41AA" w:rsidP="002F4C50">
            <w:pPr>
              <w:pStyle w:val="TableEntry"/>
            </w:pPr>
            <w:r w:rsidRPr="00375960">
              <w:t>The Coded Detailed Physical Examination section shall contain a narrative description of the patient’s physical findings. It shall include subsections, if known, for the exams that are performed.</w:t>
            </w:r>
          </w:p>
        </w:tc>
      </w:tr>
      <w:tr w:rsidR="002F41AA" w:rsidRPr="00375960" w14:paraId="52232A99" w14:textId="77777777" w:rsidTr="002F4C50">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07AE08B9" w14:textId="77777777" w:rsidR="002F41AA" w:rsidRPr="00375960" w:rsidRDefault="002F41AA" w:rsidP="002F4C50">
            <w:pPr>
              <w:pStyle w:val="TableEntryHeader"/>
            </w:pPr>
            <w:r w:rsidRPr="00375960">
              <w:t xml:space="preserve">LOINC Code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3A9166F7" w14:textId="77777777" w:rsidR="002F41AA" w:rsidRPr="00375960" w:rsidRDefault="002F41AA" w:rsidP="002F4C50">
            <w:pPr>
              <w:pStyle w:val="TableEntryHeader"/>
            </w:pPr>
            <w:r w:rsidRPr="00375960">
              <w:t xml:space="preserve">Opt </w:t>
            </w:r>
          </w:p>
        </w:tc>
        <w:tc>
          <w:tcPr>
            <w:tcW w:w="3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727EFB0" w14:textId="77777777" w:rsidR="002F41AA" w:rsidRPr="00375960" w:rsidRDefault="002F41AA" w:rsidP="002F4C50">
            <w:pPr>
              <w:pStyle w:val="TableEntryHeader"/>
            </w:pPr>
            <w:r w:rsidRPr="00375960">
              <w:t xml:space="preserve">Description </w:t>
            </w:r>
          </w:p>
        </w:tc>
      </w:tr>
      <w:tr w:rsidR="002F41AA" w:rsidRPr="00375960" w14:paraId="3ED0F33A"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2A260C92" w14:textId="77777777" w:rsidR="002F41AA" w:rsidRPr="00375960" w:rsidRDefault="002F41AA" w:rsidP="002F4C50">
            <w:pPr>
              <w:pStyle w:val="TableEntry"/>
            </w:pPr>
            <w:r w:rsidRPr="00375960">
              <w:t>29545-1</w:t>
            </w:r>
          </w:p>
        </w:tc>
        <w:tc>
          <w:tcPr>
            <w:tcW w:w="0" w:type="auto"/>
            <w:tcBorders>
              <w:top w:val="single" w:sz="4" w:space="0" w:color="000000"/>
              <w:left w:val="single" w:sz="4" w:space="0" w:color="000000"/>
              <w:bottom w:val="single" w:sz="4" w:space="0" w:color="000000"/>
              <w:right w:val="single" w:sz="4" w:space="0" w:color="000000"/>
            </w:tcBorders>
            <w:vAlign w:val="center"/>
          </w:tcPr>
          <w:p w14:paraId="10BD007A" w14:textId="77777777" w:rsidR="002F41AA" w:rsidRPr="00375960" w:rsidRDefault="002F41AA" w:rsidP="002F4C50">
            <w:pPr>
              <w:pStyle w:val="TableEntry"/>
            </w:pPr>
            <w:r w:rsidRPr="00375960">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3DC80E14" w14:textId="77777777" w:rsidR="002F41AA" w:rsidRPr="00375960" w:rsidRDefault="002F41AA" w:rsidP="002F4C50">
            <w:pPr>
              <w:pStyle w:val="TableEntry"/>
            </w:pPr>
            <w:r w:rsidRPr="00375960">
              <w:t>PHYSICAL EXAMINATION</w:t>
            </w:r>
          </w:p>
        </w:tc>
      </w:tr>
      <w:tr w:rsidR="002F41AA" w:rsidRPr="00375960" w14:paraId="5E89A609" w14:textId="77777777" w:rsidTr="002F4C50">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10FC95D" w14:textId="77777777" w:rsidR="002F41AA" w:rsidRPr="00375960" w:rsidRDefault="002F41AA" w:rsidP="002F4C50">
            <w:pPr>
              <w:pStyle w:val="TableEntryHeader"/>
            </w:pPr>
            <w:r w:rsidRPr="00375960">
              <w:t xml:space="preserve">Subsections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05ACF810" w14:textId="77777777" w:rsidR="002F41AA" w:rsidRPr="00375960" w:rsidRDefault="002F41AA" w:rsidP="002F4C50">
            <w:pPr>
              <w:pStyle w:val="TableEntryHeader"/>
            </w:pPr>
            <w:r w:rsidRPr="00375960">
              <w:t xml:space="preserve">Opt </w:t>
            </w:r>
          </w:p>
        </w:tc>
        <w:tc>
          <w:tcPr>
            <w:tcW w:w="3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57B53A47" w14:textId="77777777" w:rsidR="002F41AA" w:rsidRPr="00375960" w:rsidRDefault="002F41AA" w:rsidP="002F4C50">
            <w:pPr>
              <w:pStyle w:val="TableEntryHeader"/>
            </w:pPr>
            <w:r w:rsidRPr="00375960">
              <w:t xml:space="preserve">Description </w:t>
            </w:r>
          </w:p>
        </w:tc>
      </w:tr>
      <w:tr w:rsidR="002F41AA" w:rsidRPr="00375960" w14:paraId="2461DCFE"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61B384DA" w14:textId="77777777" w:rsidR="002F41AA" w:rsidRPr="00375960" w:rsidRDefault="002F41AA" w:rsidP="002F4C50">
            <w:pPr>
              <w:pStyle w:val="TableEntry"/>
            </w:pPr>
            <w:r w:rsidRPr="00375960">
              <w:t>1.3.6.1.4.1.19376.1.5.3.1.1.5.3.2</w:t>
            </w:r>
          </w:p>
        </w:tc>
        <w:tc>
          <w:tcPr>
            <w:tcW w:w="0" w:type="auto"/>
            <w:tcBorders>
              <w:top w:val="single" w:sz="4" w:space="0" w:color="000000"/>
              <w:left w:val="single" w:sz="4" w:space="0" w:color="000000"/>
              <w:bottom w:val="single" w:sz="4" w:space="0" w:color="000000"/>
              <w:right w:val="single" w:sz="4" w:space="0" w:color="000000"/>
            </w:tcBorders>
            <w:vAlign w:val="center"/>
          </w:tcPr>
          <w:p w14:paraId="3EFC9A61"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7BBB4663" w14:textId="77777777" w:rsidR="002F41AA" w:rsidRPr="00375960" w:rsidRDefault="002F41AA" w:rsidP="002F4C50">
            <w:pPr>
              <w:pStyle w:val="TableEntry"/>
            </w:pPr>
            <w:r w:rsidRPr="00375960">
              <w:t>Coded Vital Signs</w:t>
            </w:r>
          </w:p>
          <w:p w14:paraId="5A884B49" w14:textId="77777777" w:rsidR="002F41AA" w:rsidRPr="00375960" w:rsidRDefault="002F41AA" w:rsidP="002F4C50">
            <w:pPr>
              <w:pStyle w:val="TableEntry"/>
            </w:pPr>
            <w:r w:rsidRPr="00375960">
              <w:t>Vital signs may be a subsection of the physical examination or they may</w:t>
            </w:r>
          </w:p>
          <w:p w14:paraId="39BD0B28" w14:textId="2E3E3B5C" w:rsidR="002F41AA" w:rsidRPr="00375960" w:rsidRDefault="002F41AA" w:rsidP="002F4C50">
            <w:pPr>
              <w:pStyle w:val="TableEntry"/>
            </w:pPr>
            <w:r w:rsidRPr="00375960">
              <w:t>stand alone</w:t>
            </w:r>
            <w:r w:rsidR="0071446A">
              <w:t>.</w:t>
            </w:r>
          </w:p>
        </w:tc>
      </w:tr>
      <w:tr w:rsidR="002F41AA" w:rsidRPr="00375960" w14:paraId="265B7502"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967BF7C" w14:textId="77777777" w:rsidR="002F41AA" w:rsidRPr="00375960" w:rsidRDefault="002F41AA" w:rsidP="002F4C50">
            <w:pPr>
              <w:pStyle w:val="TableEntry"/>
            </w:pPr>
            <w:r w:rsidRPr="00375960">
              <w:t>1.3.6.1.4.1.19376.1.5.3.1.1.9.16</w:t>
            </w:r>
          </w:p>
        </w:tc>
        <w:tc>
          <w:tcPr>
            <w:tcW w:w="0" w:type="auto"/>
            <w:tcBorders>
              <w:top w:val="single" w:sz="4" w:space="0" w:color="000000"/>
              <w:left w:val="single" w:sz="4" w:space="0" w:color="000000"/>
              <w:bottom w:val="single" w:sz="4" w:space="0" w:color="000000"/>
              <w:right w:val="single" w:sz="4" w:space="0" w:color="000000"/>
            </w:tcBorders>
            <w:vAlign w:val="center"/>
          </w:tcPr>
          <w:p w14:paraId="7C29CF43"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6B0127A9" w14:textId="77777777" w:rsidR="002F41AA" w:rsidRPr="00375960" w:rsidRDefault="002F41AA" w:rsidP="002F4C50">
            <w:pPr>
              <w:pStyle w:val="TableEntry"/>
            </w:pPr>
            <w:r w:rsidRPr="00375960">
              <w:t>General Appearance</w:t>
            </w:r>
          </w:p>
        </w:tc>
      </w:tr>
      <w:tr w:rsidR="002F41AA" w:rsidRPr="00375960" w14:paraId="6B76D994"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1DA495E3" w14:textId="77777777" w:rsidR="002F41AA" w:rsidRPr="00375960" w:rsidRDefault="002F41AA" w:rsidP="002F4C50">
            <w:pPr>
              <w:pStyle w:val="TableEntry"/>
            </w:pPr>
            <w:r w:rsidRPr="00375960">
              <w:t>1.3.6.1.4.1.19376.1.5.3.1.1.9.48</w:t>
            </w:r>
          </w:p>
        </w:tc>
        <w:tc>
          <w:tcPr>
            <w:tcW w:w="0" w:type="auto"/>
            <w:tcBorders>
              <w:top w:val="single" w:sz="4" w:space="0" w:color="000000"/>
              <w:left w:val="single" w:sz="4" w:space="0" w:color="000000"/>
              <w:bottom w:val="single" w:sz="4" w:space="0" w:color="000000"/>
              <w:right w:val="single" w:sz="4" w:space="0" w:color="000000"/>
            </w:tcBorders>
            <w:vAlign w:val="center"/>
          </w:tcPr>
          <w:p w14:paraId="4E16D5DE"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D178C86" w14:textId="77777777" w:rsidR="002F41AA" w:rsidRPr="00375960" w:rsidRDefault="002F41AA" w:rsidP="002F4C50">
            <w:pPr>
              <w:pStyle w:val="TableEntry"/>
            </w:pPr>
            <w:r w:rsidRPr="00375960">
              <w:t>Visible Implanted Medical Devices</w:t>
            </w:r>
          </w:p>
        </w:tc>
      </w:tr>
      <w:tr w:rsidR="002F41AA" w:rsidRPr="00375960" w14:paraId="557AAB56"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4985E7FE" w14:textId="77777777" w:rsidR="002F41AA" w:rsidRPr="00375960" w:rsidRDefault="002F41AA" w:rsidP="002F4C50">
            <w:pPr>
              <w:pStyle w:val="TableEntry"/>
            </w:pPr>
            <w:r w:rsidRPr="00375960">
              <w:t>1.3.6.1.4.1.19376.1.5.3.1.1.9.17</w:t>
            </w:r>
          </w:p>
        </w:tc>
        <w:tc>
          <w:tcPr>
            <w:tcW w:w="0" w:type="auto"/>
            <w:tcBorders>
              <w:top w:val="single" w:sz="4" w:space="0" w:color="000000"/>
              <w:left w:val="single" w:sz="4" w:space="0" w:color="000000"/>
              <w:bottom w:val="single" w:sz="4" w:space="0" w:color="000000"/>
              <w:right w:val="single" w:sz="4" w:space="0" w:color="000000"/>
            </w:tcBorders>
            <w:vAlign w:val="center"/>
          </w:tcPr>
          <w:p w14:paraId="3121E466"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7C43F0D2" w14:textId="77777777" w:rsidR="002F41AA" w:rsidRPr="00375960" w:rsidRDefault="002F41AA" w:rsidP="002F4C50">
            <w:pPr>
              <w:pStyle w:val="TableEntry"/>
            </w:pPr>
            <w:r w:rsidRPr="00375960">
              <w:t>Integumentary System</w:t>
            </w:r>
          </w:p>
        </w:tc>
      </w:tr>
      <w:tr w:rsidR="002F41AA" w:rsidRPr="00375960" w14:paraId="612ED7CA"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E0BF69B" w14:textId="77777777" w:rsidR="002F41AA" w:rsidRPr="00375960" w:rsidRDefault="002F41AA" w:rsidP="002F4C50">
            <w:pPr>
              <w:pStyle w:val="TableEntry"/>
            </w:pPr>
            <w:r w:rsidRPr="00375960">
              <w:t>1.3.6.1.4.1.19376.1.5.3.1.1.9.18</w:t>
            </w:r>
          </w:p>
        </w:tc>
        <w:tc>
          <w:tcPr>
            <w:tcW w:w="0" w:type="auto"/>
            <w:tcBorders>
              <w:top w:val="single" w:sz="4" w:space="0" w:color="000000"/>
              <w:left w:val="single" w:sz="4" w:space="0" w:color="000000"/>
              <w:bottom w:val="single" w:sz="4" w:space="0" w:color="000000"/>
              <w:right w:val="single" w:sz="4" w:space="0" w:color="000000"/>
            </w:tcBorders>
            <w:vAlign w:val="center"/>
          </w:tcPr>
          <w:p w14:paraId="0C007586"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08A947A9" w14:textId="77777777" w:rsidR="002F41AA" w:rsidRPr="00375960" w:rsidRDefault="002F41AA" w:rsidP="002F4C50">
            <w:pPr>
              <w:pStyle w:val="TableEntry"/>
            </w:pPr>
            <w:r w:rsidRPr="00375960">
              <w:t>Head</w:t>
            </w:r>
          </w:p>
        </w:tc>
      </w:tr>
      <w:tr w:rsidR="002F41AA" w:rsidRPr="00375960" w14:paraId="6D00D4E8"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D193F77" w14:textId="77777777" w:rsidR="002F41AA" w:rsidRPr="00375960" w:rsidRDefault="002F41AA" w:rsidP="002F4C50">
            <w:pPr>
              <w:pStyle w:val="TableEntry"/>
            </w:pPr>
            <w:r w:rsidRPr="00375960">
              <w:t>1.3.6.1.4.1.19376.1.5.3.1.1.9.19</w:t>
            </w:r>
          </w:p>
        </w:tc>
        <w:tc>
          <w:tcPr>
            <w:tcW w:w="0" w:type="auto"/>
            <w:tcBorders>
              <w:top w:val="single" w:sz="4" w:space="0" w:color="000000"/>
              <w:left w:val="single" w:sz="4" w:space="0" w:color="000000"/>
              <w:bottom w:val="single" w:sz="4" w:space="0" w:color="000000"/>
              <w:right w:val="single" w:sz="4" w:space="0" w:color="000000"/>
            </w:tcBorders>
            <w:vAlign w:val="center"/>
          </w:tcPr>
          <w:p w14:paraId="2CA4A554"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3674CF9" w14:textId="77777777" w:rsidR="002F41AA" w:rsidRPr="00375960" w:rsidRDefault="002F41AA" w:rsidP="002F4C50">
            <w:pPr>
              <w:pStyle w:val="TableEntry"/>
            </w:pPr>
            <w:r w:rsidRPr="00375960">
              <w:t>Eyes</w:t>
            </w:r>
          </w:p>
        </w:tc>
      </w:tr>
      <w:tr w:rsidR="002F41AA" w:rsidRPr="00375960" w14:paraId="78093D96"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3F4AA10" w14:textId="77777777" w:rsidR="002F41AA" w:rsidRPr="00375960" w:rsidRDefault="002F41AA" w:rsidP="002F4C50">
            <w:pPr>
              <w:pStyle w:val="TableEntry"/>
            </w:pPr>
            <w:r w:rsidRPr="00375960">
              <w:t>1.3.6.1.4.1.19376.1.5.3.1.1.9.20</w:t>
            </w:r>
          </w:p>
        </w:tc>
        <w:tc>
          <w:tcPr>
            <w:tcW w:w="0" w:type="auto"/>
            <w:tcBorders>
              <w:top w:val="single" w:sz="4" w:space="0" w:color="000000"/>
              <w:left w:val="single" w:sz="4" w:space="0" w:color="000000"/>
              <w:bottom w:val="single" w:sz="4" w:space="0" w:color="000000"/>
              <w:right w:val="single" w:sz="4" w:space="0" w:color="000000"/>
            </w:tcBorders>
            <w:vAlign w:val="center"/>
          </w:tcPr>
          <w:p w14:paraId="6C2D034C"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5E4727F" w14:textId="77777777" w:rsidR="002F41AA" w:rsidRPr="00375960" w:rsidRDefault="002F41AA" w:rsidP="002F4C50">
            <w:pPr>
              <w:pStyle w:val="TableEntry"/>
            </w:pPr>
            <w:r w:rsidRPr="00375960">
              <w:t>Ears, Nose, Mouth and Throat</w:t>
            </w:r>
          </w:p>
        </w:tc>
      </w:tr>
      <w:tr w:rsidR="002F41AA" w:rsidRPr="00375960" w14:paraId="2DA838BC"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158CA053" w14:textId="77777777" w:rsidR="002F41AA" w:rsidRPr="00375960" w:rsidRDefault="002F41AA" w:rsidP="002F4C50">
            <w:pPr>
              <w:pStyle w:val="TableEntry"/>
            </w:pPr>
            <w:r w:rsidRPr="00375960">
              <w:t>1.3.6.1.4.1.19376.1.5.3.1.1.9.21</w:t>
            </w:r>
          </w:p>
        </w:tc>
        <w:tc>
          <w:tcPr>
            <w:tcW w:w="0" w:type="auto"/>
            <w:tcBorders>
              <w:top w:val="single" w:sz="4" w:space="0" w:color="000000"/>
              <w:left w:val="single" w:sz="4" w:space="0" w:color="000000"/>
              <w:bottom w:val="single" w:sz="4" w:space="0" w:color="000000"/>
              <w:right w:val="single" w:sz="4" w:space="0" w:color="000000"/>
            </w:tcBorders>
            <w:vAlign w:val="center"/>
          </w:tcPr>
          <w:p w14:paraId="4EEF5B4E"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F8EA04B" w14:textId="77777777" w:rsidR="002F41AA" w:rsidRPr="00375960" w:rsidRDefault="002F41AA" w:rsidP="002F4C50">
            <w:pPr>
              <w:pStyle w:val="TableEntry"/>
            </w:pPr>
            <w:r w:rsidRPr="00375960">
              <w:t>Ears</w:t>
            </w:r>
          </w:p>
        </w:tc>
      </w:tr>
      <w:tr w:rsidR="002F41AA" w:rsidRPr="00375960" w14:paraId="2465A3C7"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299555D2" w14:textId="77777777" w:rsidR="002F41AA" w:rsidRPr="00375960" w:rsidRDefault="002F41AA" w:rsidP="002F4C50">
            <w:pPr>
              <w:pStyle w:val="TableEntry"/>
            </w:pPr>
            <w:r w:rsidRPr="00375960">
              <w:t>1.3.6.1.4.1.19376.1.5.3.1.1.9.22</w:t>
            </w:r>
          </w:p>
        </w:tc>
        <w:tc>
          <w:tcPr>
            <w:tcW w:w="0" w:type="auto"/>
            <w:tcBorders>
              <w:top w:val="single" w:sz="4" w:space="0" w:color="000000"/>
              <w:left w:val="single" w:sz="4" w:space="0" w:color="000000"/>
              <w:bottom w:val="single" w:sz="4" w:space="0" w:color="000000"/>
              <w:right w:val="single" w:sz="4" w:space="0" w:color="000000"/>
            </w:tcBorders>
            <w:vAlign w:val="center"/>
          </w:tcPr>
          <w:p w14:paraId="610A24BD"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D30637D" w14:textId="77777777" w:rsidR="002F41AA" w:rsidRPr="00375960" w:rsidRDefault="002F41AA" w:rsidP="002F4C50">
            <w:pPr>
              <w:pStyle w:val="TableEntry"/>
            </w:pPr>
            <w:r w:rsidRPr="00375960">
              <w:t>Nose</w:t>
            </w:r>
          </w:p>
        </w:tc>
      </w:tr>
      <w:tr w:rsidR="002F41AA" w:rsidRPr="00375960" w14:paraId="7BF1B8CF"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6A48DC50" w14:textId="77777777" w:rsidR="002F41AA" w:rsidRPr="00375960" w:rsidRDefault="002F41AA" w:rsidP="002F4C50">
            <w:pPr>
              <w:pStyle w:val="TableEntry"/>
            </w:pPr>
            <w:r w:rsidRPr="00375960">
              <w:t>1.3.6.1.4.1.19376.1.5.3.1.1.9.23</w:t>
            </w:r>
          </w:p>
        </w:tc>
        <w:tc>
          <w:tcPr>
            <w:tcW w:w="0" w:type="auto"/>
            <w:tcBorders>
              <w:top w:val="single" w:sz="4" w:space="0" w:color="000000"/>
              <w:left w:val="single" w:sz="4" w:space="0" w:color="000000"/>
              <w:bottom w:val="single" w:sz="4" w:space="0" w:color="000000"/>
              <w:right w:val="single" w:sz="4" w:space="0" w:color="000000"/>
            </w:tcBorders>
            <w:vAlign w:val="center"/>
          </w:tcPr>
          <w:p w14:paraId="0838CCCC"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06155886" w14:textId="77777777" w:rsidR="002F41AA" w:rsidRPr="00375960" w:rsidRDefault="002F41AA" w:rsidP="002F4C50">
            <w:pPr>
              <w:pStyle w:val="TableEntry"/>
            </w:pPr>
            <w:r w:rsidRPr="00375960">
              <w:t>Mouth, Throat, and Teeth</w:t>
            </w:r>
          </w:p>
        </w:tc>
      </w:tr>
      <w:tr w:rsidR="002F41AA" w:rsidRPr="00375960" w14:paraId="646FEC32"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034BDCE2" w14:textId="77777777" w:rsidR="002F41AA" w:rsidRPr="00375960" w:rsidRDefault="002F41AA" w:rsidP="002F4C50">
            <w:pPr>
              <w:pStyle w:val="TableEntry"/>
            </w:pPr>
            <w:r w:rsidRPr="00375960">
              <w:t>1.3.6.1.4.1.19376.1.5.3.1.1.9.24</w:t>
            </w:r>
          </w:p>
        </w:tc>
        <w:tc>
          <w:tcPr>
            <w:tcW w:w="0" w:type="auto"/>
            <w:tcBorders>
              <w:top w:val="single" w:sz="4" w:space="0" w:color="000000"/>
              <w:left w:val="single" w:sz="4" w:space="0" w:color="000000"/>
              <w:bottom w:val="single" w:sz="4" w:space="0" w:color="000000"/>
              <w:right w:val="single" w:sz="4" w:space="0" w:color="000000"/>
            </w:tcBorders>
            <w:vAlign w:val="center"/>
          </w:tcPr>
          <w:p w14:paraId="10656B00"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DC68884" w14:textId="77777777" w:rsidR="002F41AA" w:rsidRPr="00375960" w:rsidRDefault="002F41AA" w:rsidP="002F4C50">
            <w:pPr>
              <w:pStyle w:val="TableEntry"/>
            </w:pPr>
            <w:r w:rsidRPr="00375960">
              <w:t>Neck</w:t>
            </w:r>
          </w:p>
        </w:tc>
      </w:tr>
      <w:tr w:rsidR="002F41AA" w:rsidRPr="00375960" w14:paraId="2070ABAD"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34C51581" w14:textId="77777777" w:rsidR="002F41AA" w:rsidRPr="00375960" w:rsidRDefault="002F41AA" w:rsidP="002F4C50">
            <w:pPr>
              <w:pStyle w:val="TableEntry"/>
            </w:pPr>
            <w:r w:rsidRPr="00375960">
              <w:t>1.3.6.1.4.1.19376.1.5.3.1.1.9.25</w:t>
            </w:r>
          </w:p>
        </w:tc>
        <w:tc>
          <w:tcPr>
            <w:tcW w:w="0" w:type="auto"/>
            <w:tcBorders>
              <w:top w:val="single" w:sz="4" w:space="0" w:color="000000"/>
              <w:left w:val="single" w:sz="4" w:space="0" w:color="000000"/>
              <w:bottom w:val="single" w:sz="4" w:space="0" w:color="000000"/>
              <w:right w:val="single" w:sz="4" w:space="0" w:color="000000"/>
            </w:tcBorders>
            <w:vAlign w:val="center"/>
          </w:tcPr>
          <w:p w14:paraId="07D6B974"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3954479" w14:textId="77777777" w:rsidR="002F41AA" w:rsidRPr="00375960" w:rsidRDefault="002F41AA" w:rsidP="002F4C50">
            <w:pPr>
              <w:pStyle w:val="TableEntry"/>
            </w:pPr>
            <w:r w:rsidRPr="00375960">
              <w:t>Endocrine System</w:t>
            </w:r>
          </w:p>
        </w:tc>
      </w:tr>
      <w:tr w:rsidR="002F41AA" w:rsidRPr="00375960" w14:paraId="0600A307"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1D76DDE6" w14:textId="77777777" w:rsidR="002F41AA" w:rsidRPr="00375960" w:rsidRDefault="002F41AA" w:rsidP="002F4C50">
            <w:pPr>
              <w:pStyle w:val="TableEntry"/>
            </w:pPr>
            <w:r w:rsidRPr="00375960">
              <w:t>1.3.6.1.4.1.19376.1.5.3.1.1.9.26</w:t>
            </w:r>
          </w:p>
        </w:tc>
        <w:tc>
          <w:tcPr>
            <w:tcW w:w="0" w:type="auto"/>
            <w:tcBorders>
              <w:top w:val="single" w:sz="4" w:space="0" w:color="000000"/>
              <w:left w:val="single" w:sz="4" w:space="0" w:color="000000"/>
              <w:bottom w:val="single" w:sz="4" w:space="0" w:color="000000"/>
              <w:right w:val="single" w:sz="4" w:space="0" w:color="000000"/>
            </w:tcBorders>
            <w:vAlign w:val="center"/>
          </w:tcPr>
          <w:p w14:paraId="742B700E"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176CF6F" w14:textId="35F8E0D4" w:rsidR="002F41AA" w:rsidRPr="00375960" w:rsidRDefault="003C27D7" w:rsidP="002F4C50">
            <w:pPr>
              <w:pStyle w:val="TableEntry"/>
            </w:pPr>
            <w:ins w:id="3949" w:author="Andrea K. Fourquet" w:date="2018-07-17T13:07:00Z">
              <w:r>
                <w:t xml:space="preserve">M </w:t>
              </w:r>
            </w:ins>
            <w:r w:rsidR="002F41AA" w:rsidRPr="00375960">
              <w:t>Thorax and Lungs</w:t>
            </w:r>
          </w:p>
        </w:tc>
      </w:tr>
      <w:tr w:rsidR="002F41AA" w:rsidRPr="00375960" w14:paraId="05D4EC37"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617B04E1" w14:textId="77777777" w:rsidR="002F41AA" w:rsidRPr="00375960" w:rsidRDefault="002F41AA" w:rsidP="002F4C50">
            <w:pPr>
              <w:pStyle w:val="TableEntry"/>
            </w:pPr>
            <w:r w:rsidRPr="00375960">
              <w:t>1.3.6.1.4.1.19376.1.5.3.1.1.9.27</w:t>
            </w:r>
          </w:p>
        </w:tc>
        <w:tc>
          <w:tcPr>
            <w:tcW w:w="0" w:type="auto"/>
            <w:tcBorders>
              <w:top w:val="single" w:sz="4" w:space="0" w:color="000000"/>
              <w:left w:val="single" w:sz="4" w:space="0" w:color="000000"/>
              <w:bottom w:val="single" w:sz="4" w:space="0" w:color="000000"/>
              <w:right w:val="single" w:sz="4" w:space="0" w:color="000000"/>
            </w:tcBorders>
            <w:vAlign w:val="center"/>
          </w:tcPr>
          <w:p w14:paraId="47771490"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3E5CB693" w14:textId="77777777" w:rsidR="002F41AA" w:rsidRPr="00375960" w:rsidRDefault="002F41AA" w:rsidP="002F4C50">
            <w:pPr>
              <w:pStyle w:val="TableEntry"/>
            </w:pPr>
            <w:r w:rsidRPr="00375960">
              <w:t>Chest Wall</w:t>
            </w:r>
          </w:p>
        </w:tc>
      </w:tr>
      <w:tr w:rsidR="002F41AA" w:rsidRPr="00375960" w14:paraId="5914F297"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476A00B" w14:textId="77777777" w:rsidR="002F41AA" w:rsidRPr="00375960" w:rsidRDefault="002F41AA" w:rsidP="002F4C50">
            <w:pPr>
              <w:pStyle w:val="TableEntry"/>
            </w:pPr>
            <w:r w:rsidRPr="00375960">
              <w:t>1.3.6.1.4.1.19376.1.5.3.1.1.9.28</w:t>
            </w:r>
          </w:p>
        </w:tc>
        <w:tc>
          <w:tcPr>
            <w:tcW w:w="0" w:type="auto"/>
            <w:tcBorders>
              <w:top w:val="single" w:sz="4" w:space="0" w:color="000000"/>
              <w:left w:val="single" w:sz="4" w:space="0" w:color="000000"/>
              <w:bottom w:val="single" w:sz="4" w:space="0" w:color="000000"/>
              <w:right w:val="single" w:sz="4" w:space="0" w:color="000000"/>
            </w:tcBorders>
            <w:vAlign w:val="center"/>
          </w:tcPr>
          <w:p w14:paraId="65E6AA53"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D21144F" w14:textId="77777777" w:rsidR="002F41AA" w:rsidRPr="00375960" w:rsidRDefault="002F41AA" w:rsidP="002F4C50">
            <w:pPr>
              <w:pStyle w:val="TableEntry"/>
            </w:pPr>
            <w:r w:rsidRPr="00375960">
              <w:t>Breasts</w:t>
            </w:r>
          </w:p>
        </w:tc>
      </w:tr>
      <w:tr w:rsidR="002F41AA" w:rsidRPr="00375960" w14:paraId="62BD99C4"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13AB672C" w14:textId="77777777" w:rsidR="002F41AA" w:rsidRPr="00375960" w:rsidRDefault="002F41AA" w:rsidP="002F4C50">
            <w:pPr>
              <w:pStyle w:val="TableEntry"/>
            </w:pPr>
            <w:r w:rsidRPr="00375960">
              <w:t>1.3.6.1.4.1.19376.1.5.3.1.1.9.29</w:t>
            </w:r>
          </w:p>
        </w:tc>
        <w:tc>
          <w:tcPr>
            <w:tcW w:w="0" w:type="auto"/>
            <w:tcBorders>
              <w:top w:val="single" w:sz="4" w:space="0" w:color="000000"/>
              <w:left w:val="single" w:sz="4" w:space="0" w:color="000000"/>
              <w:bottom w:val="single" w:sz="4" w:space="0" w:color="000000"/>
              <w:right w:val="single" w:sz="4" w:space="0" w:color="000000"/>
            </w:tcBorders>
            <w:vAlign w:val="center"/>
          </w:tcPr>
          <w:p w14:paraId="31A1AE12"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229FAD07" w14:textId="77777777" w:rsidR="002F41AA" w:rsidRPr="00375960" w:rsidRDefault="002F41AA" w:rsidP="002F4C50">
            <w:pPr>
              <w:pStyle w:val="TableEntry"/>
            </w:pPr>
            <w:r w:rsidRPr="00375960">
              <w:t>Heart</w:t>
            </w:r>
          </w:p>
        </w:tc>
      </w:tr>
      <w:tr w:rsidR="002F41AA" w:rsidRPr="00375960" w14:paraId="6317A878"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1EC0E533" w14:textId="77777777" w:rsidR="002F41AA" w:rsidRPr="00375960" w:rsidRDefault="002F41AA" w:rsidP="002F4C50">
            <w:pPr>
              <w:pStyle w:val="TableEntry"/>
            </w:pPr>
            <w:r w:rsidRPr="00375960">
              <w:t>1.3.6.1.4.1.19376.1.5.3.1.1.9.30</w:t>
            </w:r>
          </w:p>
        </w:tc>
        <w:tc>
          <w:tcPr>
            <w:tcW w:w="0" w:type="auto"/>
            <w:tcBorders>
              <w:top w:val="single" w:sz="4" w:space="0" w:color="000000"/>
              <w:left w:val="single" w:sz="4" w:space="0" w:color="000000"/>
              <w:bottom w:val="single" w:sz="4" w:space="0" w:color="000000"/>
              <w:right w:val="single" w:sz="4" w:space="0" w:color="000000"/>
            </w:tcBorders>
            <w:vAlign w:val="center"/>
          </w:tcPr>
          <w:p w14:paraId="692585B4"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F8742B9" w14:textId="77777777" w:rsidR="002F41AA" w:rsidRPr="00375960" w:rsidRDefault="002F41AA" w:rsidP="002F4C50">
            <w:pPr>
              <w:pStyle w:val="TableEntry"/>
            </w:pPr>
            <w:r w:rsidRPr="00375960">
              <w:t>Respiratory System</w:t>
            </w:r>
          </w:p>
        </w:tc>
      </w:tr>
      <w:tr w:rsidR="002F41AA" w:rsidRPr="00375960" w14:paraId="41C2328C"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1DA6E7B3" w14:textId="77777777" w:rsidR="002F41AA" w:rsidRPr="00375960" w:rsidRDefault="002F41AA" w:rsidP="002F4C50">
            <w:pPr>
              <w:pStyle w:val="TableEntry"/>
            </w:pPr>
            <w:r w:rsidRPr="00375960">
              <w:t>1.3.6.1.4.1.19376.1.5.3.1.1.9.31</w:t>
            </w:r>
          </w:p>
        </w:tc>
        <w:tc>
          <w:tcPr>
            <w:tcW w:w="0" w:type="auto"/>
            <w:tcBorders>
              <w:top w:val="single" w:sz="4" w:space="0" w:color="000000"/>
              <w:left w:val="single" w:sz="4" w:space="0" w:color="000000"/>
              <w:bottom w:val="single" w:sz="4" w:space="0" w:color="000000"/>
              <w:right w:val="single" w:sz="4" w:space="0" w:color="000000"/>
            </w:tcBorders>
            <w:vAlign w:val="center"/>
          </w:tcPr>
          <w:p w14:paraId="27138B48"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33D3070C" w14:textId="77777777" w:rsidR="002F41AA" w:rsidRPr="00375960" w:rsidRDefault="002F41AA" w:rsidP="002F4C50">
            <w:pPr>
              <w:pStyle w:val="TableEntry"/>
            </w:pPr>
            <w:r w:rsidRPr="00375960">
              <w:t>Abdomen</w:t>
            </w:r>
          </w:p>
        </w:tc>
      </w:tr>
      <w:tr w:rsidR="002F41AA" w:rsidRPr="00375960" w14:paraId="70D922F9"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21A00DF" w14:textId="77777777" w:rsidR="002F41AA" w:rsidRPr="00375960" w:rsidRDefault="002F41AA" w:rsidP="002F4C50">
            <w:pPr>
              <w:pStyle w:val="TableEntry"/>
            </w:pPr>
            <w:r w:rsidRPr="00375960">
              <w:t>1.3.6.1.4.1.19376.1.5.3.1.1.9.32</w:t>
            </w:r>
          </w:p>
        </w:tc>
        <w:tc>
          <w:tcPr>
            <w:tcW w:w="0" w:type="auto"/>
            <w:tcBorders>
              <w:top w:val="single" w:sz="4" w:space="0" w:color="000000"/>
              <w:left w:val="single" w:sz="4" w:space="0" w:color="000000"/>
              <w:bottom w:val="single" w:sz="4" w:space="0" w:color="000000"/>
              <w:right w:val="single" w:sz="4" w:space="0" w:color="000000"/>
            </w:tcBorders>
            <w:vAlign w:val="center"/>
          </w:tcPr>
          <w:p w14:paraId="4AA046F3"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01CEAD40" w14:textId="77777777" w:rsidR="002F41AA" w:rsidRPr="00375960" w:rsidRDefault="002F41AA" w:rsidP="002F4C50">
            <w:pPr>
              <w:pStyle w:val="TableEntry"/>
            </w:pPr>
            <w:r w:rsidRPr="00375960">
              <w:t>Lymphatic System</w:t>
            </w:r>
          </w:p>
        </w:tc>
      </w:tr>
      <w:tr w:rsidR="002F41AA" w:rsidRPr="00375960" w14:paraId="4DA94C2F"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51FA989" w14:textId="77777777" w:rsidR="002F41AA" w:rsidRPr="00375960" w:rsidRDefault="002F41AA" w:rsidP="002F4C50">
            <w:pPr>
              <w:pStyle w:val="TableEntry"/>
            </w:pPr>
            <w:r w:rsidRPr="00375960">
              <w:t>1.3.6.1.4.1.19376.1.5.3.1.1.9.33</w:t>
            </w:r>
          </w:p>
        </w:tc>
        <w:tc>
          <w:tcPr>
            <w:tcW w:w="0" w:type="auto"/>
            <w:tcBorders>
              <w:top w:val="single" w:sz="4" w:space="0" w:color="000000"/>
              <w:left w:val="single" w:sz="4" w:space="0" w:color="000000"/>
              <w:bottom w:val="single" w:sz="4" w:space="0" w:color="000000"/>
              <w:right w:val="single" w:sz="4" w:space="0" w:color="000000"/>
            </w:tcBorders>
            <w:vAlign w:val="center"/>
          </w:tcPr>
          <w:p w14:paraId="3AB7E016"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3B1C7460" w14:textId="77777777" w:rsidR="002F41AA" w:rsidRPr="00375960" w:rsidRDefault="002F41AA" w:rsidP="002F4C50">
            <w:pPr>
              <w:pStyle w:val="TableEntry"/>
            </w:pPr>
            <w:r w:rsidRPr="00375960">
              <w:t>Vessels</w:t>
            </w:r>
          </w:p>
        </w:tc>
      </w:tr>
      <w:tr w:rsidR="002F41AA" w:rsidRPr="00375960" w14:paraId="2FC241DE"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72DC8196" w14:textId="77777777" w:rsidR="002F41AA" w:rsidRPr="00375960" w:rsidRDefault="002F41AA" w:rsidP="002F4C50">
            <w:pPr>
              <w:pStyle w:val="TableEntry"/>
            </w:pPr>
            <w:r w:rsidRPr="00375960">
              <w:t>1.3.6.1.4.1.19376.1.5.3.1.1.9.34</w:t>
            </w:r>
          </w:p>
        </w:tc>
        <w:tc>
          <w:tcPr>
            <w:tcW w:w="0" w:type="auto"/>
            <w:tcBorders>
              <w:top w:val="single" w:sz="4" w:space="0" w:color="000000"/>
              <w:left w:val="single" w:sz="4" w:space="0" w:color="000000"/>
              <w:bottom w:val="single" w:sz="4" w:space="0" w:color="000000"/>
              <w:right w:val="single" w:sz="4" w:space="0" w:color="000000"/>
            </w:tcBorders>
            <w:vAlign w:val="center"/>
          </w:tcPr>
          <w:p w14:paraId="10644185"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71323FB0" w14:textId="77777777" w:rsidR="002F41AA" w:rsidRPr="00375960" w:rsidRDefault="002F41AA" w:rsidP="002F4C50">
            <w:pPr>
              <w:pStyle w:val="TableEntry"/>
            </w:pPr>
            <w:r w:rsidRPr="00375960">
              <w:t>Musculoskeletal System</w:t>
            </w:r>
          </w:p>
        </w:tc>
      </w:tr>
      <w:tr w:rsidR="002F41AA" w:rsidRPr="00375960" w14:paraId="335AEE39"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4A65B019" w14:textId="77777777" w:rsidR="002F41AA" w:rsidRPr="00375960" w:rsidRDefault="002F41AA" w:rsidP="002F4C50">
            <w:pPr>
              <w:pStyle w:val="TableEntry"/>
            </w:pPr>
            <w:r w:rsidRPr="00375960">
              <w:t>1.3.6.1.4.1.19376.1.5.3.1.1.9.35</w:t>
            </w:r>
          </w:p>
        </w:tc>
        <w:tc>
          <w:tcPr>
            <w:tcW w:w="0" w:type="auto"/>
            <w:tcBorders>
              <w:top w:val="single" w:sz="4" w:space="0" w:color="000000"/>
              <w:left w:val="single" w:sz="4" w:space="0" w:color="000000"/>
              <w:bottom w:val="single" w:sz="4" w:space="0" w:color="000000"/>
              <w:right w:val="single" w:sz="4" w:space="0" w:color="000000"/>
            </w:tcBorders>
            <w:vAlign w:val="center"/>
          </w:tcPr>
          <w:p w14:paraId="3A218FBD"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34942BA3" w14:textId="77777777" w:rsidR="002F41AA" w:rsidRPr="00375960" w:rsidRDefault="002F41AA" w:rsidP="002F4C50">
            <w:pPr>
              <w:pStyle w:val="TableEntry"/>
            </w:pPr>
            <w:r w:rsidRPr="00375960">
              <w:t>Neurologic System</w:t>
            </w:r>
          </w:p>
        </w:tc>
      </w:tr>
      <w:tr w:rsidR="002F41AA" w:rsidRPr="00375960" w14:paraId="0B55755A"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4271CAA9" w14:textId="77777777" w:rsidR="002F41AA" w:rsidRPr="00375960" w:rsidRDefault="002F41AA" w:rsidP="002F4C50">
            <w:pPr>
              <w:pStyle w:val="TableEntry"/>
            </w:pPr>
            <w:r w:rsidRPr="00375960">
              <w:t>1.3.6.1.4.1.19376.1.5.3.1.1.9.36</w:t>
            </w:r>
          </w:p>
        </w:tc>
        <w:tc>
          <w:tcPr>
            <w:tcW w:w="0" w:type="auto"/>
            <w:tcBorders>
              <w:top w:val="single" w:sz="4" w:space="0" w:color="000000"/>
              <w:left w:val="single" w:sz="4" w:space="0" w:color="000000"/>
              <w:bottom w:val="single" w:sz="4" w:space="0" w:color="000000"/>
              <w:right w:val="single" w:sz="4" w:space="0" w:color="000000"/>
            </w:tcBorders>
            <w:vAlign w:val="center"/>
          </w:tcPr>
          <w:p w14:paraId="227899F3"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07B6CFFB" w14:textId="77777777" w:rsidR="002F41AA" w:rsidRPr="00375960" w:rsidRDefault="002F41AA" w:rsidP="002F4C50">
            <w:pPr>
              <w:pStyle w:val="TableEntry"/>
            </w:pPr>
            <w:r w:rsidRPr="00375960">
              <w:t>Genitalia</w:t>
            </w:r>
          </w:p>
        </w:tc>
      </w:tr>
      <w:tr w:rsidR="002F41AA" w:rsidRPr="00375960" w14:paraId="78BD1B30"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6883B4C4" w14:textId="77777777" w:rsidR="002F41AA" w:rsidRPr="00375960" w:rsidRDefault="002F41AA" w:rsidP="002F4C50">
            <w:pPr>
              <w:pStyle w:val="TableEntry"/>
            </w:pPr>
            <w:r w:rsidRPr="00375960">
              <w:t>1.3.6.1.4.1.19376.1.5.3.1.1.9.37</w:t>
            </w:r>
          </w:p>
        </w:tc>
        <w:tc>
          <w:tcPr>
            <w:tcW w:w="0" w:type="auto"/>
            <w:tcBorders>
              <w:top w:val="single" w:sz="4" w:space="0" w:color="000000"/>
              <w:left w:val="single" w:sz="4" w:space="0" w:color="000000"/>
              <w:bottom w:val="single" w:sz="4" w:space="0" w:color="000000"/>
              <w:right w:val="single" w:sz="4" w:space="0" w:color="000000"/>
            </w:tcBorders>
            <w:vAlign w:val="center"/>
          </w:tcPr>
          <w:p w14:paraId="1FBAB073"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80FFF2C" w14:textId="77777777" w:rsidR="002F41AA" w:rsidRPr="00375960" w:rsidRDefault="002F41AA" w:rsidP="002F4C50">
            <w:pPr>
              <w:pStyle w:val="TableEntry"/>
            </w:pPr>
            <w:r w:rsidRPr="00375960">
              <w:t>Rectum</w:t>
            </w:r>
          </w:p>
        </w:tc>
      </w:tr>
      <w:tr w:rsidR="002F41AA" w:rsidRPr="00375960" w14:paraId="33A12038"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09C90956" w14:textId="77777777" w:rsidR="002F41AA" w:rsidRPr="00375960" w:rsidRDefault="002F41AA" w:rsidP="002F4C50">
            <w:pPr>
              <w:pStyle w:val="TableEntry"/>
            </w:pPr>
            <w:r w:rsidRPr="00375960">
              <w:t>1.3.6.1.4.1.19376.1.5.3.1.1.16.2.1</w:t>
            </w:r>
          </w:p>
        </w:tc>
        <w:tc>
          <w:tcPr>
            <w:tcW w:w="0" w:type="auto"/>
            <w:tcBorders>
              <w:top w:val="single" w:sz="4" w:space="0" w:color="000000"/>
              <w:left w:val="single" w:sz="4" w:space="0" w:color="000000"/>
              <w:bottom w:val="single" w:sz="4" w:space="0" w:color="000000"/>
              <w:right w:val="single" w:sz="4" w:space="0" w:color="000000"/>
            </w:tcBorders>
            <w:vAlign w:val="center"/>
          </w:tcPr>
          <w:p w14:paraId="0077D654"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065FCD5" w14:textId="77777777" w:rsidR="002F41AA" w:rsidRPr="00375960" w:rsidRDefault="002F41AA" w:rsidP="002F4C50">
            <w:pPr>
              <w:pStyle w:val="TableEntry"/>
            </w:pPr>
            <w:r w:rsidRPr="00375960">
              <w:t>Extremities</w:t>
            </w:r>
          </w:p>
        </w:tc>
      </w:tr>
      <w:tr w:rsidR="002F41AA" w:rsidRPr="00375960" w14:paraId="7D127926"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475DC319" w14:textId="77777777" w:rsidR="002F41AA" w:rsidRPr="00375960" w:rsidRDefault="002F41AA" w:rsidP="002F4C50">
            <w:pPr>
              <w:pStyle w:val="TableEntry"/>
            </w:pPr>
            <w:r w:rsidRPr="00375960">
              <w:t>1.3.6.1.4.1.19376.1.5.3.1.1.21.2.10</w:t>
            </w:r>
          </w:p>
        </w:tc>
        <w:tc>
          <w:tcPr>
            <w:tcW w:w="0" w:type="auto"/>
            <w:tcBorders>
              <w:top w:val="single" w:sz="4" w:space="0" w:color="000000"/>
              <w:left w:val="single" w:sz="4" w:space="0" w:color="000000"/>
              <w:bottom w:val="single" w:sz="4" w:space="0" w:color="000000"/>
              <w:right w:val="single" w:sz="4" w:space="0" w:color="000000"/>
            </w:tcBorders>
            <w:vAlign w:val="center"/>
          </w:tcPr>
          <w:p w14:paraId="7312617F"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23332B57" w14:textId="77777777" w:rsidR="002F41AA" w:rsidRPr="00375960" w:rsidRDefault="002F41AA" w:rsidP="002F4C50">
            <w:pPr>
              <w:pStyle w:val="TableEntry"/>
            </w:pPr>
            <w:r w:rsidRPr="00375960">
              <w:t>Pelvis</w:t>
            </w:r>
          </w:p>
        </w:tc>
      </w:tr>
      <w:tr w:rsidR="002F41AA" w:rsidRPr="00375960" w14:paraId="0CD12DCC"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48BEB11F" w14:textId="77777777" w:rsidR="002F41AA" w:rsidRPr="00375960" w:rsidRDefault="002F41AA" w:rsidP="002F4C50">
            <w:pPr>
              <w:pStyle w:val="TableEntry"/>
              <w:rPr>
                <w:b/>
                <w:u w:val="single"/>
              </w:rPr>
            </w:pPr>
            <w:r w:rsidRPr="00375960">
              <w:rPr>
                <w:b/>
                <w:u w:val="single"/>
              </w:rPr>
              <w:t>TBD</w:t>
            </w:r>
          </w:p>
        </w:tc>
        <w:tc>
          <w:tcPr>
            <w:tcW w:w="0" w:type="auto"/>
            <w:tcBorders>
              <w:top w:val="single" w:sz="4" w:space="0" w:color="000000"/>
              <w:left w:val="single" w:sz="4" w:space="0" w:color="000000"/>
              <w:bottom w:val="single" w:sz="4" w:space="0" w:color="000000"/>
              <w:right w:val="single" w:sz="4" w:space="0" w:color="000000"/>
            </w:tcBorders>
            <w:vAlign w:val="center"/>
          </w:tcPr>
          <w:p w14:paraId="569DD817" w14:textId="77777777" w:rsidR="002F41AA" w:rsidRPr="00375960" w:rsidRDefault="002F41AA" w:rsidP="002F4C50">
            <w:pPr>
              <w:pStyle w:val="TableEntry"/>
              <w:rPr>
                <w:b/>
                <w:u w:val="single"/>
              </w:rPr>
            </w:pPr>
            <w:r w:rsidRPr="00375960">
              <w:rPr>
                <w:b/>
                <w:u w:val="single"/>
              </w:rPr>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0077BE6E" w14:textId="77777777" w:rsidR="002F41AA" w:rsidRPr="00375960" w:rsidRDefault="002F41AA" w:rsidP="002F4C50">
            <w:pPr>
              <w:pStyle w:val="TableEntry"/>
              <w:rPr>
                <w:b/>
                <w:u w:val="single"/>
              </w:rPr>
            </w:pPr>
            <w:r w:rsidRPr="00375960">
              <w:rPr>
                <w:b/>
                <w:u w:val="single"/>
              </w:rPr>
              <w:t>Mental Status Organizer</w:t>
            </w:r>
          </w:p>
        </w:tc>
      </w:tr>
    </w:tbl>
    <w:p w14:paraId="4FD6A88D" w14:textId="77777777" w:rsidR="002F41AA" w:rsidRPr="00375960" w:rsidRDefault="002F41AA" w:rsidP="002F41AA">
      <w:pPr>
        <w:pStyle w:val="BodyText"/>
      </w:pPr>
    </w:p>
    <w:p w14:paraId="790D0C76" w14:textId="69E4D23F" w:rsidR="002F41AA" w:rsidRPr="00375960" w:rsidRDefault="002F41AA" w:rsidP="002F41AA">
      <w:pPr>
        <w:pStyle w:val="EditorInstructions"/>
      </w:pPr>
      <w:r w:rsidRPr="00375960">
        <w:t xml:space="preserve">Add to </w:t>
      </w:r>
      <w:r w:rsidR="00674DC8">
        <w:t>Section</w:t>
      </w:r>
      <w:r w:rsidRPr="00375960">
        <w:t xml:space="preserve"> 6.3.3.10 Section Content Modules</w:t>
      </w:r>
    </w:p>
    <w:p w14:paraId="04A40E4C" w14:textId="77777777" w:rsidR="002F41AA" w:rsidRPr="00375960" w:rsidRDefault="002F41AA" w:rsidP="00E7637C">
      <w:pPr>
        <w:pStyle w:val="Heading5"/>
      </w:pPr>
      <w:bookmarkStart w:id="3950" w:name="_Toc345074717"/>
      <w:bookmarkStart w:id="3951" w:name="_Toc514942362"/>
      <w:r w:rsidRPr="00375960">
        <w:t>6.3.3.10.S1. Mental Status Organizer- Section Content Module</w:t>
      </w:r>
      <w:bookmarkEnd w:id="3950"/>
      <w:bookmarkEnd w:id="3951"/>
      <w:r w:rsidRPr="00375960">
        <w:t xml:space="preserve"> </w:t>
      </w:r>
      <w:bookmarkStart w:id="3952" w:name="_Toc291167503"/>
      <w:bookmarkStart w:id="3953" w:name="_Toc291231442"/>
      <w:bookmarkStart w:id="3954" w:name="_Toc296340356"/>
    </w:p>
    <w:p w14:paraId="24C51DCD" w14:textId="209CAC2E" w:rsidR="002F41AA" w:rsidRPr="00375960" w:rsidRDefault="002F41AA" w:rsidP="002F41AA">
      <w:pPr>
        <w:pStyle w:val="TableTitle"/>
      </w:pPr>
      <w:r w:rsidRPr="00375960">
        <w:t>Table 6.3.3.10.S1-1</w:t>
      </w:r>
      <w:r w:rsidR="004E2D0B">
        <w:t>:</w:t>
      </w:r>
      <w:r w:rsidRPr="00375960">
        <w:t xml:space="preserve"> Mental Status Organizer Section</w:t>
      </w:r>
      <w:bookmarkEnd w:id="3952"/>
      <w:bookmarkEnd w:id="3953"/>
      <w:bookmarkEnd w:id="3954"/>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2F41AA" w:rsidRPr="00375960" w14:paraId="299263AB"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915110C" w14:textId="77777777" w:rsidR="002F41AA" w:rsidRPr="00375960" w:rsidRDefault="002F41AA" w:rsidP="002F4C50">
            <w:pPr>
              <w:pStyle w:val="TableEntryHeader"/>
            </w:pPr>
            <w:r w:rsidRPr="00375960">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83BCF73" w14:textId="77777777" w:rsidR="002F41AA" w:rsidRPr="00375960" w:rsidRDefault="002F41AA" w:rsidP="002F4C50">
            <w:pPr>
              <w:pStyle w:val="TableEntry"/>
            </w:pPr>
            <w:r w:rsidRPr="00375960">
              <w:t>Mental Status Organizer Section</w:t>
            </w:r>
          </w:p>
        </w:tc>
      </w:tr>
      <w:tr w:rsidR="002F41AA" w:rsidRPr="00375960" w14:paraId="579B3009"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0065862" w14:textId="77777777" w:rsidR="002F41AA" w:rsidRPr="00375960" w:rsidRDefault="002F41AA" w:rsidP="002F4C50">
            <w:pPr>
              <w:pStyle w:val="TableEntryHeader"/>
            </w:pPr>
            <w:r w:rsidRPr="00375960">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E798975" w14:textId="77777777" w:rsidR="002F41AA" w:rsidRPr="00375960" w:rsidRDefault="002F41AA" w:rsidP="002F4C50">
            <w:pPr>
              <w:pStyle w:val="TableEntry"/>
            </w:pPr>
            <w:r w:rsidRPr="00375960">
              <w:t>TBD</w:t>
            </w:r>
          </w:p>
        </w:tc>
      </w:tr>
      <w:tr w:rsidR="002F41AA" w:rsidRPr="00375960" w14:paraId="4F0E17EA"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78E9DA3" w14:textId="77777777" w:rsidR="002F41AA" w:rsidRPr="00375960" w:rsidRDefault="002F41AA" w:rsidP="002F4C50">
            <w:pPr>
              <w:pStyle w:val="TableEntryHeader"/>
            </w:pPr>
            <w:r w:rsidRPr="00375960">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5426449" w14:textId="77777777" w:rsidR="002F41AA" w:rsidRPr="00375960" w:rsidRDefault="002F41AA" w:rsidP="002F4C50">
            <w:pPr>
              <w:pStyle w:val="TableEntry"/>
            </w:pPr>
            <w:r w:rsidRPr="00375960">
              <w:t>None</w:t>
            </w:r>
          </w:p>
        </w:tc>
      </w:tr>
      <w:tr w:rsidR="002F41AA" w:rsidRPr="00375960" w14:paraId="3889C213"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AB84C37" w14:textId="77777777" w:rsidR="002F41AA" w:rsidRPr="00375960" w:rsidRDefault="002F41AA" w:rsidP="002F4C50">
            <w:pPr>
              <w:pStyle w:val="TableEntryHeader"/>
            </w:pPr>
            <w:r w:rsidRPr="00375960">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B50BC83" w14:textId="77777777" w:rsidR="002F41AA" w:rsidRPr="00375960" w:rsidRDefault="002F41AA" w:rsidP="002F4C50">
            <w:pPr>
              <w:pStyle w:val="TableEntry"/>
            </w:pPr>
            <w:r w:rsidRPr="00375960">
              <w:t>The Mental Status Organizer template may be used to group related Mental Status Observations (e.g., results of mental tests) and associated Assessment Scale Observations into subcategories and/or groupings by time. Subcategories can be things such as Mood and Affect, Behavior, Thought Process, Perception, Cognition, etc.</w:t>
            </w:r>
          </w:p>
          <w:p w14:paraId="235CC1F6" w14:textId="0176F3AF" w:rsidR="002F41AA" w:rsidRPr="00375960" w:rsidRDefault="002F41AA" w:rsidP="002F4C50">
            <w:pPr>
              <w:pStyle w:val="TableEntry"/>
            </w:pPr>
            <w:r w:rsidRPr="00375960">
              <w:t>NOTE: This is modelled to be consistent with HL7 C</w:t>
            </w:r>
            <w:r w:rsidR="00CE5105">
              <w:t>-</w:t>
            </w:r>
            <w:r w:rsidRPr="00375960">
              <w:t>CDA R2, for consistency, but re-defining for international use</w:t>
            </w:r>
            <w:r w:rsidR="0071446A">
              <w:t>.</w:t>
            </w:r>
          </w:p>
        </w:tc>
      </w:tr>
      <w:tr w:rsidR="002F41AA" w:rsidRPr="00375960" w14:paraId="6432F790"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7E7263A" w14:textId="77777777" w:rsidR="002F41AA" w:rsidRPr="00375960" w:rsidRDefault="002F41AA" w:rsidP="002F4C50">
            <w:pPr>
              <w:pStyle w:val="TableEntryHeader"/>
            </w:pPr>
            <w:r w:rsidRPr="00375960">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9B231F3" w14:textId="77777777" w:rsidR="002F41AA" w:rsidRPr="00375960" w:rsidRDefault="002F41AA" w:rsidP="002F4C50">
            <w:pPr>
              <w:pStyle w:val="TableEntry"/>
            </w:pPr>
            <w:r w:rsidRPr="00375960">
              <w:t>75275-8, LOINC, “Cognitive Function”</w:t>
            </w:r>
          </w:p>
        </w:tc>
      </w:tr>
      <w:tr w:rsidR="002F41AA" w:rsidRPr="00375960" w14:paraId="4F9F2C0B"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25049AC" w14:textId="77777777" w:rsidR="002F41AA" w:rsidRPr="00375960" w:rsidRDefault="002F41AA" w:rsidP="002F4C50">
            <w:pPr>
              <w:pStyle w:val="TableEntryHeader"/>
            </w:pPr>
            <w:r w:rsidRPr="00375960">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D2716B7" w14:textId="47B42C0F" w:rsidR="002F41AA" w:rsidRPr="00375960" w:rsidRDefault="00525E1F" w:rsidP="002F4C50">
            <w:pPr>
              <w:pStyle w:val="TableEntry"/>
            </w:pPr>
            <w:r w:rsidRPr="00375960">
              <w:t>May vary</w:t>
            </w:r>
          </w:p>
        </w:tc>
      </w:tr>
      <w:tr w:rsidR="002F41AA" w:rsidRPr="00375960" w14:paraId="4CAA1F81"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869795D" w14:textId="77777777" w:rsidR="002F41AA" w:rsidRPr="00375960" w:rsidRDefault="002F41AA" w:rsidP="002F4C50">
            <w:pPr>
              <w:pStyle w:val="TableEntryHeader"/>
            </w:pPr>
            <w:r w:rsidRPr="00375960">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161B6AE" w14:textId="737EB881" w:rsidR="002F41AA" w:rsidRPr="00375960" w:rsidRDefault="00525E1F" w:rsidP="002F4C50">
            <w:pPr>
              <w:pStyle w:val="TableEntry"/>
            </w:pPr>
            <w:r w:rsidRPr="00375960">
              <w:t>May vary</w:t>
            </w:r>
          </w:p>
        </w:tc>
      </w:tr>
      <w:tr w:rsidR="002F41AA" w:rsidRPr="00375960" w14:paraId="6A3A2235"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878017" w14:textId="77777777" w:rsidR="002F41AA" w:rsidRPr="00375960" w:rsidRDefault="002F41AA" w:rsidP="002F4C50">
            <w:pPr>
              <w:pStyle w:val="TableEntryHeader"/>
            </w:pPr>
            <w:r w:rsidRPr="00375960">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A49BF3C" w14:textId="77777777" w:rsidR="002F41AA" w:rsidRPr="00375960" w:rsidRDefault="002F41AA" w:rsidP="002F4C50">
            <w:pPr>
              <w:pStyle w:val="TableEntry"/>
            </w:pPr>
            <w:r w:rsidRPr="00375960">
              <w:t>current recordTarget</w:t>
            </w:r>
          </w:p>
        </w:tc>
      </w:tr>
      <w:tr w:rsidR="002F41AA" w:rsidRPr="00375960" w14:paraId="77818AFE" w14:textId="77777777" w:rsidTr="002F4C50">
        <w:tc>
          <w:tcPr>
            <w:tcW w:w="492" w:type="pct"/>
            <w:tcBorders>
              <w:top w:val="single" w:sz="4" w:space="0" w:color="auto"/>
            </w:tcBorders>
            <w:shd w:val="clear" w:color="auto" w:fill="E6E6E6"/>
            <w:vAlign w:val="center"/>
          </w:tcPr>
          <w:p w14:paraId="533F3B0C" w14:textId="77777777" w:rsidR="002F41AA" w:rsidRPr="00375960" w:rsidRDefault="002F41AA" w:rsidP="002F4C50">
            <w:pPr>
              <w:pStyle w:val="TableEntryHeader"/>
            </w:pPr>
            <w:r w:rsidRPr="00375960">
              <w:t xml:space="preserve">Opt and Card </w:t>
            </w:r>
          </w:p>
        </w:tc>
        <w:tc>
          <w:tcPr>
            <w:tcW w:w="626" w:type="pct"/>
            <w:tcBorders>
              <w:top w:val="single" w:sz="4" w:space="0" w:color="auto"/>
            </w:tcBorders>
            <w:shd w:val="clear" w:color="auto" w:fill="E6E6E6"/>
            <w:vAlign w:val="center"/>
          </w:tcPr>
          <w:p w14:paraId="3BC91580" w14:textId="77777777" w:rsidR="002F41AA" w:rsidRPr="00375960" w:rsidRDefault="002F41AA" w:rsidP="002F4C50">
            <w:pPr>
              <w:pStyle w:val="TableEntryHeader"/>
            </w:pPr>
            <w:r w:rsidRPr="00375960">
              <w:t>Condition</w:t>
            </w:r>
          </w:p>
        </w:tc>
        <w:tc>
          <w:tcPr>
            <w:tcW w:w="1115" w:type="pct"/>
            <w:tcBorders>
              <w:top w:val="single" w:sz="4" w:space="0" w:color="auto"/>
            </w:tcBorders>
            <w:shd w:val="clear" w:color="auto" w:fill="E4E4E4"/>
          </w:tcPr>
          <w:p w14:paraId="2C4A96AF" w14:textId="77777777" w:rsidR="002F41AA" w:rsidRPr="00375960" w:rsidRDefault="002F41AA" w:rsidP="002F4C50">
            <w:pPr>
              <w:pStyle w:val="TableEntryHeader"/>
            </w:pPr>
            <w:r w:rsidRPr="00375960">
              <w:t>Data Element or Section Name</w:t>
            </w:r>
          </w:p>
        </w:tc>
        <w:tc>
          <w:tcPr>
            <w:tcW w:w="1302" w:type="pct"/>
            <w:tcBorders>
              <w:top w:val="single" w:sz="4" w:space="0" w:color="auto"/>
            </w:tcBorders>
            <w:shd w:val="clear" w:color="auto" w:fill="E4E4E4"/>
            <w:vAlign w:val="center"/>
          </w:tcPr>
          <w:p w14:paraId="4483807B" w14:textId="77777777" w:rsidR="002F41AA" w:rsidRPr="00375960" w:rsidRDefault="002F41AA" w:rsidP="002F4C50">
            <w:pPr>
              <w:pStyle w:val="TableEntryHeader"/>
            </w:pPr>
            <w:r w:rsidRPr="00375960">
              <w:t>Template ID</w:t>
            </w:r>
          </w:p>
        </w:tc>
        <w:tc>
          <w:tcPr>
            <w:tcW w:w="773" w:type="pct"/>
            <w:tcBorders>
              <w:top w:val="single" w:sz="4" w:space="0" w:color="auto"/>
            </w:tcBorders>
            <w:shd w:val="clear" w:color="auto" w:fill="E4E4E4"/>
            <w:vAlign w:val="center"/>
          </w:tcPr>
          <w:p w14:paraId="03E4BE69" w14:textId="77777777" w:rsidR="002F41AA" w:rsidRPr="00375960" w:rsidRDefault="002F41AA" w:rsidP="002F4C50">
            <w:pPr>
              <w:pStyle w:val="TableEntryHeader"/>
            </w:pPr>
            <w:r w:rsidRPr="00375960">
              <w:t>Specification Document</w:t>
            </w:r>
          </w:p>
        </w:tc>
        <w:tc>
          <w:tcPr>
            <w:tcW w:w="692" w:type="pct"/>
            <w:tcBorders>
              <w:top w:val="single" w:sz="4" w:space="0" w:color="auto"/>
            </w:tcBorders>
            <w:shd w:val="clear" w:color="auto" w:fill="E4E4E4"/>
            <w:vAlign w:val="center"/>
          </w:tcPr>
          <w:p w14:paraId="79697FCF" w14:textId="77777777" w:rsidR="002F41AA" w:rsidRPr="00375960" w:rsidRDefault="002F41AA" w:rsidP="002F4C50">
            <w:pPr>
              <w:pStyle w:val="TableEntryHeader"/>
            </w:pPr>
            <w:r w:rsidRPr="00375960">
              <w:t>Vocabulary</w:t>
            </w:r>
          </w:p>
          <w:p w14:paraId="5F5914D8" w14:textId="77777777" w:rsidR="002F41AA" w:rsidRPr="00375960" w:rsidRDefault="002F41AA" w:rsidP="002F4C50">
            <w:pPr>
              <w:pStyle w:val="TableEntryHeader"/>
            </w:pPr>
            <w:r w:rsidRPr="00375960">
              <w:t>Constraint</w:t>
            </w:r>
          </w:p>
        </w:tc>
      </w:tr>
      <w:tr w:rsidR="002F41AA" w:rsidRPr="00375960" w14:paraId="7B1F8C9E" w14:textId="77777777" w:rsidTr="002F4C50">
        <w:tc>
          <w:tcPr>
            <w:tcW w:w="5000" w:type="pct"/>
            <w:gridSpan w:val="6"/>
            <w:tcBorders>
              <w:top w:val="single" w:sz="4" w:space="0" w:color="auto"/>
              <w:left w:val="single" w:sz="4" w:space="0" w:color="auto"/>
              <w:bottom w:val="single" w:sz="4" w:space="0" w:color="auto"/>
              <w:right w:val="single" w:sz="4" w:space="0" w:color="auto"/>
            </w:tcBorders>
          </w:tcPr>
          <w:p w14:paraId="3FBE1B06" w14:textId="77777777" w:rsidR="002F41AA" w:rsidRPr="00375960" w:rsidRDefault="002F41AA" w:rsidP="002F4C50">
            <w:pPr>
              <w:pStyle w:val="TableEntryHeader"/>
            </w:pPr>
            <w:r w:rsidRPr="00375960">
              <w:t>Entries</w:t>
            </w:r>
          </w:p>
        </w:tc>
      </w:tr>
      <w:tr w:rsidR="002F41AA" w:rsidRPr="00375960" w14:paraId="2F005C2A" w14:textId="77777777" w:rsidTr="002F4C50">
        <w:tc>
          <w:tcPr>
            <w:tcW w:w="492" w:type="pct"/>
            <w:tcBorders>
              <w:top w:val="single" w:sz="4" w:space="0" w:color="auto"/>
              <w:left w:val="single" w:sz="4" w:space="0" w:color="auto"/>
              <w:bottom w:val="single" w:sz="4" w:space="0" w:color="auto"/>
              <w:right w:val="single" w:sz="4" w:space="0" w:color="auto"/>
            </w:tcBorders>
            <w:vAlign w:val="center"/>
          </w:tcPr>
          <w:p w14:paraId="046288A1" w14:textId="77777777" w:rsidR="002F41AA" w:rsidRPr="00375960" w:rsidRDefault="002F41AA" w:rsidP="002F4C50">
            <w:pPr>
              <w:pStyle w:val="TableEntry"/>
            </w:pPr>
            <w:r w:rsidRPr="00375960">
              <w:t>R [1..*]</w:t>
            </w:r>
          </w:p>
        </w:tc>
        <w:tc>
          <w:tcPr>
            <w:tcW w:w="626" w:type="pct"/>
            <w:tcBorders>
              <w:top w:val="single" w:sz="4" w:space="0" w:color="auto"/>
              <w:left w:val="single" w:sz="4" w:space="0" w:color="auto"/>
              <w:bottom w:val="single" w:sz="4" w:space="0" w:color="auto"/>
              <w:right w:val="single" w:sz="4" w:space="0" w:color="auto"/>
            </w:tcBorders>
            <w:vAlign w:val="center"/>
          </w:tcPr>
          <w:p w14:paraId="53204C73" w14:textId="77777777" w:rsidR="002F41AA" w:rsidRPr="00375960" w:rsidRDefault="002F41AA" w:rsidP="002F4C50">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921A7F4" w14:textId="03040E2B" w:rsidR="002F41AA" w:rsidRPr="00375960" w:rsidRDefault="002F41AA" w:rsidP="002F4C50">
            <w:pPr>
              <w:pStyle w:val="TableEntry"/>
            </w:pPr>
            <w:r w:rsidRPr="00375960">
              <w:t>Mental Status Observation</w:t>
            </w:r>
            <w:r w:rsidR="00525E1F" w:rsidRPr="00375960">
              <w:t xml:space="preserve"> entry</w:t>
            </w:r>
          </w:p>
        </w:tc>
        <w:tc>
          <w:tcPr>
            <w:tcW w:w="1302" w:type="pct"/>
            <w:tcBorders>
              <w:top w:val="single" w:sz="4" w:space="0" w:color="auto"/>
              <w:left w:val="single" w:sz="4" w:space="0" w:color="auto"/>
              <w:bottom w:val="single" w:sz="4" w:space="0" w:color="auto"/>
              <w:right w:val="single" w:sz="4" w:space="0" w:color="auto"/>
            </w:tcBorders>
            <w:vAlign w:val="center"/>
          </w:tcPr>
          <w:p w14:paraId="3B34FCC1" w14:textId="77777777" w:rsidR="002F41AA" w:rsidRPr="00375960" w:rsidRDefault="002F41AA" w:rsidP="002F4C50">
            <w:pPr>
              <w:pStyle w:val="TableEntry"/>
            </w:pPr>
            <w:r w:rsidRPr="00375960">
              <w:t>TBD</w:t>
            </w:r>
          </w:p>
        </w:tc>
        <w:tc>
          <w:tcPr>
            <w:tcW w:w="773" w:type="pct"/>
            <w:tcBorders>
              <w:top w:val="single" w:sz="4" w:space="0" w:color="auto"/>
              <w:left w:val="single" w:sz="4" w:space="0" w:color="auto"/>
              <w:bottom w:val="single" w:sz="4" w:space="0" w:color="auto"/>
              <w:right w:val="single" w:sz="4" w:space="0" w:color="auto"/>
            </w:tcBorders>
            <w:vAlign w:val="center"/>
          </w:tcPr>
          <w:p w14:paraId="7AD14C08" w14:textId="77777777" w:rsidR="002F41AA" w:rsidRPr="00375960" w:rsidRDefault="002F41AA" w:rsidP="002F4C50">
            <w:pPr>
              <w:pStyle w:val="TableEntry"/>
            </w:pPr>
            <w:r w:rsidRPr="00375960">
              <w:t>6.3.4.E1</w:t>
            </w:r>
          </w:p>
        </w:tc>
        <w:tc>
          <w:tcPr>
            <w:tcW w:w="692" w:type="pct"/>
            <w:tcBorders>
              <w:top w:val="single" w:sz="4" w:space="0" w:color="auto"/>
              <w:left w:val="single" w:sz="4" w:space="0" w:color="auto"/>
              <w:bottom w:val="single" w:sz="4" w:space="0" w:color="auto"/>
              <w:right w:val="single" w:sz="4" w:space="0" w:color="auto"/>
            </w:tcBorders>
            <w:vAlign w:val="center"/>
          </w:tcPr>
          <w:p w14:paraId="4A5EB987" w14:textId="77777777" w:rsidR="002F41AA" w:rsidRPr="00375960" w:rsidRDefault="002F41AA" w:rsidP="002F4C50">
            <w:pPr>
              <w:pStyle w:val="TableEntry"/>
            </w:pPr>
          </w:p>
        </w:tc>
      </w:tr>
    </w:tbl>
    <w:p w14:paraId="3BDC9538" w14:textId="77777777" w:rsidR="002F41AA" w:rsidRPr="00375960" w:rsidRDefault="002F41AA" w:rsidP="002F41AA">
      <w:pPr>
        <w:pStyle w:val="BodyText"/>
      </w:pPr>
    </w:p>
    <w:p w14:paraId="185556A5" w14:textId="77777777" w:rsidR="002F41AA" w:rsidRPr="00375960" w:rsidRDefault="002F41AA" w:rsidP="002F41AA">
      <w:pPr>
        <w:pStyle w:val="XMLFragment"/>
        <w:rPr>
          <w:noProof w:val="0"/>
        </w:rPr>
      </w:pPr>
      <w:r w:rsidRPr="00375960">
        <w:rPr>
          <w:bCs/>
          <w:noProof w:val="0"/>
        </w:rPr>
        <w:t>&lt;component&gt;</w:t>
      </w:r>
    </w:p>
    <w:p w14:paraId="1CE9AE7E" w14:textId="77777777" w:rsidR="002F41AA" w:rsidRPr="00375960" w:rsidRDefault="002F41AA" w:rsidP="002F41AA">
      <w:pPr>
        <w:pStyle w:val="XMLFragment"/>
        <w:rPr>
          <w:noProof w:val="0"/>
        </w:rPr>
      </w:pPr>
    </w:p>
    <w:p w14:paraId="4BD7D43D" w14:textId="77777777" w:rsidR="002F41AA" w:rsidRPr="00375960" w:rsidRDefault="002F41AA" w:rsidP="002F41AA">
      <w:pPr>
        <w:pStyle w:val="XMLFragment"/>
        <w:rPr>
          <w:noProof w:val="0"/>
        </w:rPr>
      </w:pPr>
      <w:r w:rsidRPr="00375960">
        <w:rPr>
          <w:noProof w:val="0"/>
        </w:rPr>
        <w:t xml:space="preserve">  &lt;section&gt;</w:t>
      </w:r>
    </w:p>
    <w:p w14:paraId="31F61867" w14:textId="77777777" w:rsidR="002F41AA" w:rsidRPr="00375960" w:rsidRDefault="002F41AA" w:rsidP="002F41AA">
      <w:pPr>
        <w:pStyle w:val="XMLFragment"/>
        <w:rPr>
          <w:noProof w:val="0"/>
        </w:rPr>
      </w:pPr>
      <w:r w:rsidRPr="00375960">
        <w:rPr>
          <w:noProof w:val="0"/>
        </w:rPr>
        <w:t xml:space="preserve">    &lt;templateId root=’TBD’/&gt;</w:t>
      </w:r>
    </w:p>
    <w:p w14:paraId="49130501" w14:textId="77777777" w:rsidR="002F41AA" w:rsidRPr="00375960" w:rsidRDefault="002F41AA" w:rsidP="002F41AA">
      <w:pPr>
        <w:pStyle w:val="XMLFragment"/>
        <w:rPr>
          <w:noProof w:val="0"/>
        </w:rPr>
      </w:pPr>
      <w:r w:rsidRPr="00375960">
        <w:rPr>
          <w:noProof w:val="0"/>
        </w:rPr>
        <w:t xml:space="preserve">    &lt;id root=' ' extension=' '/&gt;</w:t>
      </w:r>
    </w:p>
    <w:p w14:paraId="79B3CC2E" w14:textId="77777777" w:rsidR="002F41AA" w:rsidRPr="00375960" w:rsidRDefault="002F41AA" w:rsidP="002F41AA">
      <w:pPr>
        <w:pStyle w:val="XMLFragment"/>
        <w:rPr>
          <w:noProof w:val="0"/>
        </w:rPr>
      </w:pPr>
      <w:r w:rsidRPr="00375960">
        <w:rPr>
          <w:noProof w:val="0"/>
        </w:rPr>
        <w:t xml:space="preserve">    &lt;code code=’ 75275-8’ displayName=’Cognitive Function’</w:t>
      </w:r>
    </w:p>
    <w:p w14:paraId="01ACF23B" w14:textId="77777777" w:rsidR="002F41AA" w:rsidRPr="00375960" w:rsidRDefault="002F41AA" w:rsidP="002F41AA">
      <w:pPr>
        <w:pStyle w:val="XMLFragment"/>
        <w:rPr>
          <w:noProof w:val="0"/>
        </w:rPr>
      </w:pPr>
      <w:r w:rsidRPr="00375960">
        <w:rPr>
          <w:noProof w:val="0"/>
        </w:rPr>
        <w:t xml:space="preserve">      codeSystem='2.16.840.1.113883.6.1' codeSystemName='LOINC'/&gt;</w:t>
      </w:r>
    </w:p>
    <w:p w14:paraId="62D57C1A" w14:textId="77777777" w:rsidR="002F41AA" w:rsidRPr="00375960" w:rsidRDefault="002F41AA" w:rsidP="002F41AA">
      <w:pPr>
        <w:pStyle w:val="XMLFragment"/>
        <w:rPr>
          <w:noProof w:val="0"/>
        </w:rPr>
      </w:pPr>
      <w:r w:rsidRPr="00375960">
        <w:rPr>
          <w:noProof w:val="0"/>
        </w:rPr>
        <w:t xml:space="preserve">    &lt;text&gt;</w:t>
      </w:r>
    </w:p>
    <w:p w14:paraId="3306D3E8" w14:textId="77777777" w:rsidR="002F41AA" w:rsidRPr="00375960" w:rsidRDefault="002F41AA" w:rsidP="002F41AA">
      <w:pPr>
        <w:pStyle w:val="XMLFragment"/>
        <w:rPr>
          <w:noProof w:val="0"/>
        </w:rPr>
      </w:pPr>
      <w:r w:rsidRPr="00375960">
        <w:rPr>
          <w:noProof w:val="0"/>
        </w:rPr>
        <w:t xml:space="preserve">      Text as described above</w:t>
      </w:r>
    </w:p>
    <w:p w14:paraId="27FC2953" w14:textId="77777777" w:rsidR="002F41AA" w:rsidRPr="00375960" w:rsidRDefault="002F41AA" w:rsidP="002F41AA">
      <w:pPr>
        <w:pStyle w:val="XMLFragment"/>
        <w:rPr>
          <w:noProof w:val="0"/>
        </w:rPr>
      </w:pPr>
      <w:r w:rsidRPr="00375960">
        <w:rPr>
          <w:noProof w:val="0"/>
        </w:rPr>
        <w:t xml:space="preserve">    &lt;/text&gt;  </w:t>
      </w:r>
    </w:p>
    <w:p w14:paraId="0FCA17EB" w14:textId="77777777" w:rsidR="002F41AA" w:rsidRPr="00375960" w:rsidRDefault="002F41AA" w:rsidP="002F41AA">
      <w:pPr>
        <w:pStyle w:val="XMLFragment"/>
        <w:rPr>
          <w:noProof w:val="0"/>
        </w:rPr>
      </w:pPr>
      <w:r w:rsidRPr="00375960">
        <w:rPr>
          <w:noProof w:val="0"/>
        </w:rPr>
        <w:t xml:space="preserve">       </w:t>
      </w:r>
    </w:p>
    <w:p w14:paraId="57043FC7" w14:textId="77777777" w:rsidR="002F41AA" w:rsidRPr="00375960" w:rsidRDefault="002F41AA" w:rsidP="002F41AA">
      <w:pPr>
        <w:pStyle w:val="XMLFragment"/>
        <w:rPr>
          <w:noProof w:val="0"/>
        </w:rPr>
      </w:pPr>
      <w:r w:rsidRPr="00375960">
        <w:rPr>
          <w:noProof w:val="0"/>
        </w:rPr>
        <w:t xml:space="preserve">  &lt;/section&gt;</w:t>
      </w:r>
    </w:p>
    <w:p w14:paraId="590F91FA" w14:textId="77777777" w:rsidR="002F41AA" w:rsidRPr="00375960" w:rsidRDefault="002F41AA" w:rsidP="002F41AA">
      <w:pPr>
        <w:pStyle w:val="XMLFragment"/>
        <w:rPr>
          <w:noProof w:val="0"/>
        </w:rPr>
      </w:pPr>
      <w:r w:rsidRPr="00375960">
        <w:rPr>
          <w:noProof w:val="0"/>
        </w:rPr>
        <w:t>&lt;/component&gt;</w:t>
      </w:r>
    </w:p>
    <w:p w14:paraId="4560181C" w14:textId="77777777" w:rsidR="002F41AA" w:rsidRPr="00375960" w:rsidRDefault="002F41AA" w:rsidP="002F41AA">
      <w:pPr>
        <w:pStyle w:val="FigureTitle"/>
      </w:pPr>
      <w:r w:rsidRPr="00375960">
        <w:t>Figure 6.3.3.10.S1-1: Specification for Mental Status Organizer Section</w:t>
      </w:r>
    </w:p>
    <w:p w14:paraId="1289C06B" w14:textId="77777777" w:rsidR="002F41AA" w:rsidRPr="00375960" w:rsidRDefault="002F41AA" w:rsidP="00E7637C">
      <w:pPr>
        <w:pStyle w:val="Heading5"/>
      </w:pPr>
      <w:bookmarkStart w:id="3955" w:name="_Toc514942363"/>
      <w:r w:rsidRPr="00375960">
        <w:lastRenderedPageBreak/>
        <w:t>6.3.3.10.S2 Review of Systems - EMS - Section Content Module</w:t>
      </w:r>
      <w:bookmarkEnd w:id="3955"/>
      <w:r w:rsidRPr="00375960">
        <w:t xml:space="preserve"> </w:t>
      </w:r>
    </w:p>
    <w:p w14:paraId="49A77EF8" w14:textId="6E6EF92E" w:rsidR="002F41AA" w:rsidRPr="00375960" w:rsidRDefault="002F41AA" w:rsidP="002F41AA">
      <w:pPr>
        <w:pStyle w:val="TableTitle"/>
      </w:pPr>
      <w:r w:rsidRPr="00375960">
        <w:t>Table 6.3.3.10.S2-1</w:t>
      </w:r>
      <w:r w:rsidR="009B73AF">
        <w:t>:</w:t>
      </w:r>
      <w:r w:rsidRPr="00375960">
        <w:t xml:space="preserve"> Review of Systems - EMS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2F41AA" w:rsidRPr="00375960" w14:paraId="3C622870"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9BECF7A" w14:textId="77777777" w:rsidR="002F41AA" w:rsidRPr="00375960" w:rsidRDefault="002F41AA" w:rsidP="002F4C50">
            <w:pPr>
              <w:pStyle w:val="TableEntryHeader"/>
            </w:pPr>
            <w:r w:rsidRPr="00375960">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82A5DEC" w14:textId="77777777" w:rsidR="002F41AA" w:rsidRPr="00375960" w:rsidRDefault="002F41AA" w:rsidP="002F4C50">
            <w:pPr>
              <w:pStyle w:val="TableEntry"/>
            </w:pPr>
            <w:r w:rsidRPr="00375960">
              <w:t xml:space="preserve">Review of Systems - EMS </w:t>
            </w:r>
          </w:p>
        </w:tc>
      </w:tr>
      <w:tr w:rsidR="002F41AA" w:rsidRPr="00375960" w14:paraId="4C49C258"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CB61446" w14:textId="77777777" w:rsidR="002F41AA" w:rsidRPr="00375960" w:rsidRDefault="002F41AA" w:rsidP="002F4C50">
            <w:pPr>
              <w:pStyle w:val="TableEntryHeader"/>
            </w:pPr>
            <w:r w:rsidRPr="00375960">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0349521" w14:textId="77777777" w:rsidR="002F41AA" w:rsidRPr="00375960" w:rsidRDefault="002F41AA" w:rsidP="002F4C50">
            <w:pPr>
              <w:pStyle w:val="TableEntry"/>
            </w:pPr>
            <w:r w:rsidRPr="00375960">
              <w:t>TBD</w:t>
            </w:r>
          </w:p>
        </w:tc>
      </w:tr>
      <w:tr w:rsidR="002F41AA" w:rsidRPr="00375960" w14:paraId="695AD8C5"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4B17C04" w14:textId="77777777" w:rsidR="002F41AA" w:rsidRPr="00375960" w:rsidRDefault="002F41AA" w:rsidP="002F4C50">
            <w:pPr>
              <w:pStyle w:val="TableEntryHeader"/>
            </w:pPr>
            <w:r w:rsidRPr="00375960">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7EF7B52" w14:textId="77777777" w:rsidR="002F41AA" w:rsidRPr="00375960" w:rsidRDefault="002F41AA" w:rsidP="002F4C50">
            <w:pPr>
              <w:pStyle w:val="TableEntry"/>
            </w:pPr>
            <w:r w:rsidRPr="00375960">
              <w:t>Review of Systems (1.3.6.1.4.1.19376.1.5.3.1.3.18)</w:t>
            </w:r>
          </w:p>
        </w:tc>
      </w:tr>
      <w:tr w:rsidR="002F41AA" w:rsidRPr="00375960" w14:paraId="0EA5D160"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D3AF18E" w14:textId="77777777" w:rsidR="002F41AA" w:rsidRPr="00375960" w:rsidRDefault="002F41AA" w:rsidP="002F4C50">
            <w:pPr>
              <w:pStyle w:val="TableEntryHeader"/>
            </w:pPr>
            <w:r w:rsidRPr="00375960">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951B552" w14:textId="77777777" w:rsidR="002F41AA" w:rsidRPr="00375960" w:rsidRDefault="002F41AA" w:rsidP="002F4C50">
            <w:pPr>
              <w:pStyle w:val="TableEntry"/>
            </w:pPr>
            <w:r w:rsidRPr="00375960">
              <w:t>The EMS review of systems section shall contain only required and optional subsections dealing with the responses the patient gave to a set of routine questions on body systems in general and specific risks not covered in general review of systems.</w:t>
            </w:r>
          </w:p>
        </w:tc>
      </w:tr>
      <w:tr w:rsidR="002F41AA" w:rsidRPr="00375960" w14:paraId="671EF6A2"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5E0767" w14:textId="77777777" w:rsidR="002F41AA" w:rsidRPr="00375960" w:rsidRDefault="002F41AA" w:rsidP="002F4C50">
            <w:pPr>
              <w:pStyle w:val="TableEntryHeader"/>
            </w:pPr>
            <w:r w:rsidRPr="00375960">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44E9E62" w14:textId="77777777" w:rsidR="002F41AA" w:rsidRPr="00375960" w:rsidRDefault="002F41AA" w:rsidP="002F4C50">
            <w:pPr>
              <w:pStyle w:val="TableEntry"/>
            </w:pPr>
            <w:r w:rsidRPr="00375960">
              <w:t>10187-3, LOINC, “Review of Systems”</w:t>
            </w:r>
          </w:p>
        </w:tc>
      </w:tr>
      <w:tr w:rsidR="002F41AA" w:rsidRPr="00375960" w14:paraId="67994445"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9E8874F" w14:textId="77777777" w:rsidR="002F41AA" w:rsidRPr="00375960" w:rsidRDefault="002F41AA" w:rsidP="002F4C50">
            <w:pPr>
              <w:pStyle w:val="TableEntryHeader"/>
            </w:pPr>
            <w:r w:rsidRPr="00375960">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89BAF19" w14:textId="7C902860" w:rsidR="002F41AA" w:rsidRPr="00375960" w:rsidRDefault="00E8740E" w:rsidP="002F4C50">
            <w:pPr>
              <w:pStyle w:val="TableEntry"/>
            </w:pPr>
            <w:r w:rsidRPr="00375960">
              <w:t xml:space="preserve">May vary </w:t>
            </w:r>
          </w:p>
        </w:tc>
      </w:tr>
      <w:tr w:rsidR="002F41AA" w:rsidRPr="00375960" w14:paraId="79E14941"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DDD045F" w14:textId="77777777" w:rsidR="002F41AA" w:rsidRPr="00375960" w:rsidRDefault="002F41AA" w:rsidP="002F4C50">
            <w:pPr>
              <w:pStyle w:val="TableEntryHeader"/>
            </w:pPr>
            <w:r w:rsidRPr="00375960">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2FDB3A3" w14:textId="1A85D2FF" w:rsidR="002F41AA" w:rsidRPr="00375960" w:rsidRDefault="00E8740E" w:rsidP="002F4C50">
            <w:pPr>
              <w:pStyle w:val="TableEntry"/>
            </w:pPr>
            <w:r w:rsidRPr="00375960">
              <w:t>May vary</w:t>
            </w:r>
          </w:p>
        </w:tc>
      </w:tr>
      <w:tr w:rsidR="002F41AA" w:rsidRPr="00375960" w14:paraId="670A64A3"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2C44909" w14:textId="77777777" w:rsidR="002F41AA" w:rsidRPr="00375960" w:rsidRDefault="002F41AA" w:rsidP="002F4C50">
            <w:pPr>
              <w:pStyle w:val="TableEntryHeader"/>
            </w:pPr>
            <w:r w:rsidRPr="00375960">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F32B303" w14:textId="77777777" w:rsidR="002F41AA" w:rsidRPr="00375960" w:rsidRDefault="002F41AA" w:rsidP="002F4C50">
            <w:pPr>
              <w:pStyle w:val="TableEntry"/>
            </w:pPr>
            <w:r w:rsidRPr="00375960">
              <w:t>current recordTarget</w:t>
            </w:r>
          </w:p>
        </w:tc>
      </w:tr>
      <w:tr w:rsidR="002F41AA" w:rsidRPr="00375960" w14:paraId="194AF3EA" w14:textId="77777777" w:rsidTr="002F4C50">
        <w:tc>
          <w:tcPr>
            <w:tcW w:w="492" w:type="pct"/>
            <w:tcBorders>
              <w:top w:val="single" w:sz="4" w:space="0" w:color="auto"/>
            </w:tcBorders>
            <w:shd w:val="clear" w:color="auto" w:fill="E6E6E6"/>
            <w:vAlign w:val="center"/>
          </w:tcPr>
          <w:p w14:paraId="14C3A64C" w14:textId="77777777" w:rsidR="002F41AA" w:rsidRPr="00375960" w:rsidRDefault="002F41AA" w:rsidP="002F4C50">
            <w:pPr>
              <w:pStyle w:val="TableEntryHeader"/>
            </w:pPr>
            <w:r w:rsidRPr="00375960">
              <w:t xml:space="preserve">Opt and Card </w:t>
            </w:r>
          </w:p>
        </w:tc>
        <w:tc>
          <w:tcPr>
            <w:tcW w:w="626" w:type="pct"/>
            <w:tcBorders>
              <w:top w:val="single" w:sz="4" w:space="0" w:color="auto"/>
            </w:tcBorders>
            <w:shd w:val="clear" w:color="auto" w:fill="E6E6E6"/>
            <w:vAlign w:val="center"/>
          </w:tcPr>
          <w:p w14:paraId="30CF665C" w14:textId="77777777" w:rsidR="002F41AA" w:rsidRPr="00375960" w:rsidRDefault="002F41AA" w:rsidP="002F4C50">
            <w:pPr>
              <w:pStyle w:val="TableEntryHeader"/>
            </w:pPr>
            <w:r w:rsidRPr="00375960">
              <w:t>Condition</w:t>
            </w:r>
          </w:p>
        </w:tc>
        <w:tc>
          <w:tcPr>
            <w:tcW w:w="1115" w:type="pct"/>
            <w:tcBorders>
              <w:top w:val="single" w:sz="4" w:space="0" w:color="auto"/>
            </w:tcBorders>
            <w:shd w:val="clear" w:color="auto" w:fill="E4E4E4"/>
          </w:tcPr>
          <w:p w14:paraId="1F96AC78" w14:textId="77777777" w:rsidR="002F41AA" w:rsidRPr="00375960" w:rsidRDefault="002F41AA" w:rsidP="002F4C50">
            <w:pPr>
              <w:pStyle w:val="TableEntryHeader"/>
            </w:pPr>
            <w:r w:rsidRPr="00375960">
              <w:t>Data Element or Section Name</w:t>
            </w:r>
          </w:p>
        </w:tc>
        <w:tc>
          <w:tcPr>
            <w:tcW w:w="1302" w:type="pct"/>
            <w:tcBorders>
              <w:top w:val="single" w:sz="4" w:space="0" w:color="auto"/>
            </w:tcBorders>
            <w:shd w:val="clear" w:color="auto" w:fill="E4E4E4"/>
            <w:vAlign w:val="center"/>
          </w:tcPr>
          <w:p w14:paraId="72633149" w14:textId="77777777" w:rsidR="002F41AA" w:rsidRPr="00375960" w:rsidRDefault="002F41AA" w:rsidP="002F4C50">
            <w:pPr>
              <w:pStyle w:val="TableEntryHeader"/>
            </w:pPr>
            <w:r w:rsidRPr="00375960">
              <w:t>Template ID</w:t>
            </w:r>
          </w:p>
        </w:tc>
        <w:tc>
          <w:tcPr>
            <w:tcW w:w="773" w:type="pct"/>
            <w:tcBorders>
              <w:top w:val="single" w:sz="4" w:space="0" w:color="auto"/>
            </w:tcBorders>
            <w:shd w:val="clear" w:color="auto" w:fill="E4E4E4"/>
            <w:vAlign w:val="center"/>
          </w:tcPr>
          <w:p w14:paraId="6266B87A" w14:textId="77777777" w:rsidR="002F41AA" w:rsidRPr="00375960" w:rsidRDefault="002F41AA" w:rsidP="002F4C50">
            <w:pPr>
              <w:pStyle w:val="TableEntryHeader"/>
            </w:pPr>
            <w:r w:rsidRPr="00375960">
              <w:t>Specification Document</w:t>
            </w:r>
          </w:p>
        </w:tc>
        <w:tc>
          <w:tcPr>
            <w:tcW w:w="692" w:type="pct"/>
            <w:tcBorders>
              <w:top w:val="single" w:sz="4" w:space="0" w:color="auto"/>
            </w:tcBorders>
            <w:shd w:val="clear" w:color="auto" w:fill="E4E4E4"/>
            <w:vAlign w:val="center"/>
          </w:tcPr>
          <w:p w14:paraId="19BFFD02" w14:textId="77777777" w:rsidR="002F41AA" w:rsidRPr="00375960" w:rsidRDefault="002F41AA" w:rsidP="002F4C50">
            <w:pPr>
              <w:pStyle w:val="TableEntryHeader"/>
            </w:pPr>
            <w:r w:rsidRPr="00375960">
              <w:t>Vocabulary</w:t>
            </w:r>
          </w:p>
          <w:p w14:paraId="755A03A6" w14:textId="77777777" w:rsidR="002F41AA" w:rsidRPr="00375960" w:rsidRDefault="002F41AA" w:rsidP="002F4C50">
            <w:pPr>
              <w:pStyle w:val="TableEntryHeader"/>
            </w:pPr>
            <w:r w:rsidRPr="00375960">
              <w:t>Constraint</w:t>
            </w:r>
          </w:p>
        </w:tc>
      </w:tr>
      <w:tr w:rsidR="002F41AA" w:rsidRPr="00375960" w14:paraId="1138E111" w14:textId="77777777" w:rsidTr="002F4C50">
        <w:tc>
          <w:tcPr>
            <w:tcW w:w="5000" w:type="pct"/>
            <w:gridSpan w:val="6"/>
          </w:tcPr>
          <w:p w14:paraId="6B7C0E2E" w14:textId="77777777" w:rsidR="002F41AA" w:rsidRPr="00375960" w:rsidRDefault="002F41AA" w:rsidP="002F4C50">
            <w:pPr>
              <w:pStyle w:val="TableEntryHeader"/>
            </w:pPr>
            <w:r w:rsidRPr="00375960">
              <w:t>Subsections</w:t>
            </w:r>
          </w:p>
        </w:tc>
      </w:tr>
      <w:tr w:rsidR="002F41AA" w:rsidRPr="00375960" w14:paraId="16174E50" w14:textId="77777777" w:rsidTr="002F4C50">
        <w:tc>
          <w:tcPr>
            <w:tcW w:w="492" w:type="pct"/>
            <w:vAlign w:val="center"/>
          </w:tcPr>
          <w:p w14:paraId="4E1F0172" w14:textId="309BF31B" w:rsidR="002F41AA" w:rsidRPr="00375960" w:rsidRDefault="002F41AA" w:rsidP="002F4C50">
            <w:pPr>
              <w:pStyle w:val="TableEntry"/>
            </w:pPr>
            <w:r w:rsidRPr="00375960">
              <w:t>R2 [</w:t>
            </w:r>
            <w:ins w:id="3956" w:author="Lori Reed-Fourquet" w:date="2018-07-17T22:34:00Z">
              <w:r w:rsidR="009B5650">
                <w:t>0</w:t>
              </w:r>
            </w:ins>
            <w:del w:id="3957" w:author="Lori Reed-Fourquet" w:date="2018-07-17T22:34:00Z">
              <w:r w:rsidRPr="00375960" w:rsidDel="009B5650">
                <w:delText>1</w:delText>
              </w:r>
            </w:del>
            <w:r w:rsidRPr="00375960">
              <w:t>..1]</w:t>
            </w:r>
          </w:p>
        </w:tc>
        <w:tc>
          <w:tcPr>
            <w:tcW w:w="626" w:type="pct"/>
            <w:vAlign w:val="center"/>
          </w:tcPr>
          <w:p w14:paraId="16875C11" w14:textId="77777777" w:rsidR="002F41AA" w:rsidRPr="00375960" w:rsidRDefault="002F41AA" w:rsidP="002F4C50">
            <w:pPr>
              <w:pStyle w:val="TableEntry"/>
            </w:pPr>
          </w:p>
        </w:tc>
        <w:tc>
          <w:tcPr>
            <w:tcW w:w="1115" w:type="pct"/>
            <w:vAlign w:val="center"/>
          </w:tcPr>
          <w:p w14:paraId="61E3AFFF" w14:textId="77777777" w:rsidR="002F41AA" w:rsidRPr="007475AB" w:rsidRDefault="002F41AA" w:rsidP="00E7637C">
            <w:pPr>
              <w:pStyle w:val="TableEntry"/>
            </w:pPr>
            <w:r w:rsidRPr="007475AB">
              <w:t>Pregnancy Status Review</w:t>
            </w:r>
          </w:p>
        </w:tc>
        <w:tc>
          <w:tcPr>
            <w:tcW w:w="1302" w:type="pct"/>
            <w:vAlign w:val="center"/>
          </w:tcPr>
          <w:p w14:paraId="76E3AFD6" w14:textId="77777777" w:rsidR="002F41AA" w:rsidRPr="00375960" w:rsidRDefault="002F41AA" w:rsidP="002F4C50">
            <w:pPr>
              <w:pStyle w:val="TableEntry"/>
            </w:pPr>
            <w:r w:rsidRPr="00375960">
              <w:t>1.3.6.1.4.1.19376.1.5.3.1.1.9.47</w:t>
            </w:r>
          </w:p>
        </w:tc>
        <w:tc>
          <w:tcPr>
            <w:tcW w:w="773" w:type="pct"/>
            <w:vAlign w:val="center"/>
          </w:tcPr>
          <w:p w14:paraId="17DD9BA8" w14:textId="77777777" w:rsidR="002F41AA" w:rsidRPr="00375960" w:rsidRDefault="002F41AA" w:rsidP="002F4C50">
            <w:pPr>
              <w:pStyle w:val="TableEntry"/>
            </w:pPr>
            <w:r w:rsidRPr="00375960">
              <w:t>PCC TF-3:6.3.3.2.34</w:t>
            </w:r>
          </w:p>
        </w:tc>
        <w:tc>
          <w:tcPr>
            <w:tcW w:w="692" w:type="pct"/>
            <w:vAlign w:val="center"/>
          </w:tcPr>
          <w:p w14:paraId="2BA939B3" w14:textId="77777777" w:rsidR="002F41AA" w:rsidRPr="00375960" w:rsidRDefault="002F41AA" w:rsidP="002F4C50">
            <w:pPr>
              <w:pStyle w:val="TableEntry"/>
            </w:pPr>
            <w:r w:rsidRPr="00375960">
              <w:t>6.3.3.10.S.1</w:t>
            </w:r>
          </w:p>
        </w:tc>
      </w:tr>
      <w:tr w:rsidR="002F41AA" w:rsidRPr="00375960" w14:paraId="5E4954B7" w14:textId="77777777" w:rsidTr="002F4C50">
        <w:tc>
          <w:tcPr>
            <w:tcW w:w="5000" w:type="pct"/>
            <w:gridSpan w:val="6"/>
            <w:tcBorders>
              <w:top w:val="single" w:sz="4" w:space="0" w:color="auto"/>
              <w:left w:val="single" w:sz="4" w:space="0" w:color="auto"/>
              <w:bottom w:val="single" w:sz="4" w:space="0" w:color="auto"/>
              <w:right w:val="single" w:sz="4" w:space="0" w:color="auto"/>
            </w:tcBorders>
          </w:tcPr>
          <w:p w14:paraId="17241514" w14:textId="77777777" w:rsidR="002F41AA" w:rsidRPr="00375960" w:rsidRDefault="002F41AA" w:rsidP="002F4C50">
            <w:pPr>
              <w:pStyle w:val="TableEntryHeader"/>
            </w:pPr>
            <w:r w:rsidRPr="00375960">
              <w:t>Entries</w:t>
            </w:r>
          </w:p>
        </w:tc>
      </w:tr>
      <w:tr w:rsidR="002F41AA" w:rsidRPr="00375960" w14:paraId="539775FE" w14:textId="77777777" w:rsidTr="002F4C50">
        <w:tc>
          <w:tcPr>
            <w:tcW w:w="492" w:type="pct"/>
            <w:tcBorders>
              <w:top w:val="single" w:sz="4" w:space="0" w:color="auto"/>
              <w:left w:val="single" w:sz="4" w:space="0" w:color="auto"/>
              <w:bottom w:val="single" w:sz="4" w:space="0" w:color="auto"/>
              <w:right w:val="single" w:sz="4" w:space="0" w:color="auto"/>
            </w:tcBorders>
            <w:vAlign w:val="center"/>
          </w:tcPr>
          <w:p w14:paraId="3E43D004" w14:textId="3E2DB72D" w:rsidR="002F41AA" w:rsidRPr="00375960" w:rsidRDefault="002F41AA" w:rsidP="002F4C50">
            <w:pPr>
              <w:pStyle w:val="TableEntry"/>
            </w:pPr>
            <w:r w:rsidRPr="00375960">
              <w:t>R2 [</w:t>
            </w:r>
            <w:ins w:id="3958" w:author="Lori Reed-Fourquet" w:date="2018-07-17T22:34:00Z">
              <w:r w:rsidR="009B5650">
                <w:t>0</w:t>
              </w:r>
            </w:ins>
            <w:del w:id="3959" w:author="Lori Reed-Fourquet" w:date="2018-07-17T22:34:00Z">
              <w:r w:rsidRPr="00375960" w:rsidDel="009B5650">
                <w:delText>1</w:delText>
              </w:r>
            </w:del>
            <w:r w:rsidRPr="00375960">
              <w:t>..1]</w:t>
            </w:r>
          </w:p>
        </w:tc>
        <w:tc>
          <w:tcPr>
            <w:tcW w:w="626" w:type="pct"/>
            <w:tcBorders>
              <w:top w:val="single" w:sz="4" w:space="0" w:color="auto"/>
              <w:left w:val="single" w:sz="4" w:space="0" w:color="auto"/>
              <w:bottom w:val="single" w:sz="4" w:space="0" w:color="auto"/>
              <w:right w:val="single" w:sz="4" w:space="0" w:color="auto"/>
            </w:tcBorders>
            <w:vAlign w:val="center"/>
          </w:tcPr>
          <w:p w14:paraId="4A8FF3A2" w14:textId="77777777" w:rsidR="002F41AA" w:rsidRPr="00375960" w:rsidRDefault="002F41AA" w:rsidP="002F4C50">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F8260F3" w14:textId="77777777" w:rsidR="002F41AA" w:rsidRPr="00375960" w:rsidRDefault="002F41AA" w:rsidP="002F4C50">
            <w:pPr>
              <w:pStyle w:val="TableEntry"/>
            </w:pPr>
            <w:r w:rsidRPr="00375960">
              <w:t>Last Oral Intake</w:t>
            </w:r>
          </w:p>
        </w:tc>
        <w:tc>
          <w:tcPr>
            <w:tcW w:w="1302" w:type="pct"/>
            <w:tcBorders>
              <w:top w:val="single" w:sz="4" w:space="0" w:color="auto"/>
              <w:left w:val="single" w:sz="4" w:space="0" w:color="auto"/>
              <w:bottom w:val="single" w:sz="4" w:space="0" w:color="auto"/>
              <w:right w:val="single" w:sz="4" w:space="0" w:color="auto"/>
            </w:tcBorders>
            <w:vAlign w:val="center"/>
          </w:tcPr>
          <w:p w14:paraId="17CE0E9D" w14:textId="77777777" w:rsidR="002F41AA" w:rsidRPr="00375960" w:rsidRDefault="002F41AA" w:rsidP="002F4C50">
            <w:pPr>
              <w:pStyle w:val="TableEntry"/>
            </w:pPr>
            <w:r w:rsidRPr="00375960">
              <w:t>TBD</w:t>
            </w:r>
          </w:p>
        </w:tc>
        <w:tc>
          <w:tcPr>
            <w:tcW w:w="773" w:type="pct"/>
            <w:tcBorders>
              <w:top w:val="single" w:sz="4" w:space="0" w:color="auto"/>
              <w:left w:val="single" w:sz="4" w:space="0" w:color="auto"/>
              <w:bottom w:val="single" w:sz="4" w:space="0" w:color="auto"/>
              <w:right w:val="single" w:sz="4" w:space="0" w:color="auto"/>
            </w:tcBorders>
            <w:vAlign w:val="center"/>
          </w:tcPr>
          <w:p w14:paraId="571369B0" w14:textId="77777777" w:rsidR="002F41AA" w:rsidRPr="00375960" w:rsidRDefault="002F41AA" w:rsidP="002F4C50">
            <w:pPr>
              <w:pStyle w:val="TableEntry"/>
            </w:pPr>
            <w:r w:rsidRPr="00375960">
              <w:t>6.3.4.E2</w:t>
            </w:r>
          </w:p>
        </w:tc>
        <w:tc>
          <w:tcPr>
            <w:tcW w:w="692" w:type="pct"/>
            <w:tcBorders>
              <w:top w:val="single" w:sz="4" w:space="0" w:color="auto"/>
              <w:left w:val="single" w:sz="4" w:space="0" w:color="auto"/>
              <w:bottom w:val="single" w:sz="4" w:space="0" w:color="auto"/>
              <w:right w:val="single" w:sz="4" w:space="0" w:color="auto"/>
            </w:tcBorders>
            <w:vAlign w:val="center"/>
          </w:tcPr>
          <w:p w14:paraId="1ECA57CF" w14:textId="77777777" w:rsidR="002F41AA" w:rsidRPr="00375960" w:rsidRDefault="002F41AA" w:rsidP="002F4C50">
            <w:pPr>
              <w:pStyle w:val="TableEntry"/>
            </w:pPr>
          </w:p>
        </w:tc>
      </w:tr>
      <w:tr w:rsidR="002F41AA" w:rsidRPr="00375960" w14:paraId="4458A3BF" w14:textId="77777777" w:rsidTr="002F4C50">
        <w:tc>
          <w:tcPr>
            <w:tcW w:w="492" w:type="pct"/>
            <w:tcBorders>
              <w:top w:val="single" w:sz="4" w:space="0" w:color="auto"/>
              <w:left w:val="single" w:sz="4" w:space="0" w:color="auto"/>
              <w:bottom w:val="single" w:sz="4" w:space="0" w:color="auto"/>
              <w:right w:val="single" w:sz="4" w:space="0" w:color="auto"/>
            </w:tcBorders>
            <w:vAlign w:val="center"/>
          </w:tcPr>
          <w:p w14:paraId="74966A49" w14:textId="037FEB6A" w:rsidR="002F41AA" w:rsidRPr="00375960" w:rsidRDefault="002F41AA" w:rsidP="002F4C50">
            <w:pPr>
              <w:pStyle w:val="TableEntry"/>
            </w:pPr>
            <w:r w:rsidRPr="00375960">
              <w:t>R2 [</w:t>
            </w:r>
            <w:ins w:id="3960" w:author="Lori Reed-Fourquet" w:date="2018-07-17T22:34:00Z">
              <w:r w:rsidR="009B5650">
                <w:t>0</w:t>
              </w:r>
            </w:ins>
            <w:del w:id="3961" w:author="Lori Reed-Fourquet" w:date="2018-07-17T22:34:00Z">
              <w:r w:rsidRPr="00375960" w:rsidDel="009B5650">
                <w:delText>1</w:delText>
              </w:r>
            </w:del>
            <w:r w:rsidRPr="00375960">
              <w:t>..1]</w:t>
            </w:r>
          </w:p>
        </w:tc>
        <w:tc>
          <w:tcPr>
            <w:tcW w:w="626" w:type="pct"/>
            <w:tcBorders>
              <w:top w:val="single" w:sz="4" w:space="0" w:color="auto"/>
              <w:left w:val="single" w:sz="4" w:space="0" w:color="auto"/>
              <w:bottom w:val="single" w:sz="4" w:space="0" w:color="auto"/>
              <w:right w:val="single" w:sz="4" w:space="0" w:color="auto"/>
            </w:tcBorders>
            <w:vAlign w:val="center"/>
          </w:tcPr>
          <w:p w14:paraId="49786AA1" w14:textId="77777777" w:rsidR="002F41AA" w:rsidRPr="00375960" w:rsidRDefault="002F41AA" w:rsidP="002F4C50">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2B9F82EC" w14:textId="77777777" w:rsidR="002F41AA" w:rsidRPr="00375960" w:rsidRDefault="002F41AA" w:rsidP="002F4C50">
            <w:pPr>
              <w:pStyle w:val="TableEntry"/>
            </w:pPr>
            <w:r w:rsidRPr="00375960">
              <w:t xml:space="preserve">Last Known Well </w:t>
            </w:r>
          </w:p>
        </w:tc>
        <w:tc>
          <w:tcPr>
            <w:tcW w:w="1302" w:type="pct"/>
            <w:tcBorders>
              <w:top w:val="single" w:sz="4" w:space="0" w:color="auto"/>
              <w:left w:val="single" w:sz="4" w:space="0" w:color="auto"/>
              <w:bottom w:val="single" w:sz="4" w:space="0" w:color="auto"/>
              <w:right w:val="single" w:sz="4" w:space="0" w:color="auto"/>
            </w:tcBorders>
            <w:vAlign w:val="center"/>
          </w:tcPr>
          <w:p w14:paraId="216E68CF" w14:textId="77777777" w:rsidR="002F41AA" w:rsidRPr="00375960" w:rsidRDefault="002F41AA" w:rsidP="002F4C50">
            <w:pPr>
              <w:pStyle w:val="TableEntry"/>
            </w:pPr>
            <w:r w:rsidRPr="00375960">
              <w:t>TBD</w:t>
            </w:r>
          </w:p>
        </w:tc>
        <w:tc>
          <w:tcPr>
            <w:tcW w:w="773" w:type="pct"/>
            <w:tcBorders>
              <w:top w:val="single" w:sz="4" w:space="0" w:color="auto"/>
              <w:left w:val="single" w:sz="4" w:space="0" w:color="auto"/>
              <w:bottom w:val="single" w:sz="4" w:space="0" w:color="auto"/>
              <w:right w:val="single" w:sz="4" w:space="0" w:color="auto"/>
            </w:tcBorders>
            <w:vAlign w:val="center"/>
          </w:tcPr>
          <w:p w14:paraId="23B79535" w14:textId="77777777" w:rsidR="002F41AA" w:rsidRPr="00375960" w:rsidRDefault="002F41AA" w:rsidP="002F4C50">
            <w:pPr>
              <w:pStyle w:val="TableEntry"/>
            </w:pPr>
            <w:r w:rsidRPr="00375960">
              <w:t>6.3.4.E3</w:t>
            </w:r>
          </w:p>
        </w:tc>
        <w:tc>
          <w:tcPr>
            <w:tcW w:w="692" w:type="pct"/>
            <w:tcBorders>
              <w:top w:val="single" w:sz="4" w:space="0" w:color="auto"/>
              <w:left w:val="single" w:sz="4" w:space="0" w:color="auto"/>
              <w:bottom w:val="single" w:sz="4" w:space="0" w:color="auto"/>
              <w:right w:val="single" w:sz="4" w:space="0" w:color="auto"/>
            </w:tcBorders>
            <w:vAlign w:val="center"/>
          </w:tcPr>
          <w:p w14:paraId="54E3DB15" w14:textId="77777777" w:rsidR="002F41AA" w:rsidRPr="00375960" w:rsidRDefault="002F41AA" w:rsidP="002F4C50">
            <w:pPr>
              <w:pStyle w:val="TableEntry"/>
            </w:pPr>
          </w:p>
        </w:tc>
      </w:tr>
    </w:tbl>
    <w:p w14:paraId="178EBE8A" w14:textId="77777777" w:rsidR="002F41AA" w:rsidRPr="00375960" w:rsidRDefault="002F41AA" w:rsidP="002F41AA"/>
    <w:p w14:paraId="5A307A0A" w14:textId="77777777" w:rsidR="002F41AA" w:rsidRPr="00375960" w:rsidRDefault="002F41AA" w:rsidP="002F41AA">
      <w:pPr>
        <w:pStyle w:val="XMLFragment"/>
        <w:pBdr>
          <w:left w:val="single" w:sz="4" w:space="7" w:color="auto"/>
          <w:right w:val="single" w:sz="4" w:space="3" w:color="auto"/>
        </w:pBdr>
        <w:rPr>
          <w:noProof w:val="0"/>
        </w:rPr>
      </w:pPr>
      <w:r w:rsidRPr="00375960">
        <w:rPr>
          <w:bCs/>
          <w:noProof w:val="0"/>
        </w:rPr>
        <w:lastRenderedPageBreak/>
        <w:t>&lt;component&gt;</w:t>
      </w:r>
    </w:p>
    <w:p w14:paraId="10C6BD88"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&lt;section&gt;</w:t>
      </w:r>
    </w:p>
    <w:p w14:paraId="3361D376"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&lt;templateId root='1.3.6.1.4.1.19376.1.5.3.1.3.18'/&gt;</w:t>
      </w:r>
    </w:p>
    <w:p w14:paraId="4AFA3387" w14:textId="29E7E44A"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&lt;templateId root=</w:t>
      </w:r>
      <w:del w:id="3962" w:author="Lori Reed-Fourquet" w:date="2018-07-17T23:15:00Z">
        <w:r w:rsidRPr="00375960" w:rsidDel="00BB66EE">
          <w:rPr>
            <w:noProof w:val="0"/>
          </w:rPr>
          <w:delText>'1.3.6.1.4.1.19376.1.5.3.1.1.9.</w:delText>
        </w:r>
        <w:commentRangeStart w:id="3963"/>
        <w:r w:rsidRPr="00375960" w:rsidDel="00BB66EE">
          <w:rPr>
            <w:noProof w:val="0"/>
          </w:rPr>
          <w:delText>13'</w:delText>
        </w:r>
      </w:del>
      <w:ins w:id="3964" w:author="Lori Reed-Fourquet" w:date="2018-07-17T23:15:00Z">
        <w:r w:rsidR="00BB66EE">
          <w:rPr>
            <w:noProof w:val="0"/>
          </w:rPr>
          <w:t>’TBD’</w:t>
        </w:r>
        <w:commentRangeEnd w:id="3963"/>
        <w:r w:rsidR="00BB66EE">
          <w:rPr>
            <w:rStyle w:val="CommentReference"/>
            <w:rFonts w:ascii="Times New Roman" w:hAnsi="Times New Roman" w:cs="Times New Roman"/>
            <w:noProof w:val="0"/>
          </w:rPr>
          <w:commentReference w:id="3963"/>
        </w:r>
      </w:ins>
      <w:r w:rsidRPr="00375960">
        <w:rPr>
          <w:noProof w:val="0"/>
        </w:rPr>
        <w:t>/&gt;</w:t>
      </w:r>
    </w:p>
    <w:p w14:paraId="7B979DD4"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&lt;id root=' ' extension=' '/&gt;</w:t>
      </w:r>
    </w:p>
    <w:p w14:paraId="028EBB6A"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&lt;code code='10187-3' displayName='REVIEW OF SYSTEMS'</w:t>
      </w:r>
    </w:p>
    <w:p w14:paraId="38B88C7A"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codeSystem='2.16.840.1.113883.6.1' codeSystemName='LOINC'/&gt;</w:t>
      </w:r>
    </w:p>
    <w:p w14:paraId="1AF1FC4B"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&lt;text&gt;</w:t>
      </w:r>
    </w:p>
    <w:p w14:paraId="506876CD"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Text as described above</w:t>
      </w:r>
    </w:p>
    <w:p w14:paraId="52A28118"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&lt;/text&gt;  </w:t>
      </w:r>
    </w:p>
    <w:p w14:paraId="3F3F61C4"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&lt;component&gt;</w:t>
      </w:r>
    </w:p>
    <w:p w14:paraId="7D967331"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&lt;section&gt;</w:t>
      </w:r>
    </w:p>
    <w:p w14:paraId="0FCE1A96"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&lt;templateId root='1.3.6.1.4.1.19376.1.5.3.1.1.9.47'/&gt;</w:t>
      </w:r>
    </w:p>
    <w:p w14:paraId="70DEA2AA"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 Required if known Pregnancy Status Review Section content --&gt;</w:t>
      </w:r>
    </w:p>
    <w:p w14:paraId="28133A1D"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&lt;/section&gt;</w:t>
      </w:r>
    </w:p>
    <w:p w14:paraId="04A922CF"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&lt;/component&gt;</w:t>
      </w:r>
    </w:p>
    <w:p w14:paraId="67A9227C"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&lt;entry&gt;</w:t>
      </w:r>
    </w:p>
    <w:p w14:paraId="5E9CCD3B"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w:t>
      </w:r>
    </w:p>
    <w:p w14:paraId="407A36A3" w14:textId="0A629A46"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 Required if known Last Oral Intake Entry element --&gt;</w:t>
      </w:r>
    </w:p>
    <w:p w14:paraId="2B8EDBC4"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&lt;templateId root=’TBD’/&gt;</w:t>
      </w:r>
    </w:p>
    <w:p w14:paraId="2291ABCC"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w:t>
      </w:r>
    </w:p>
    <w:p w14:paraId="4978706C"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&lt;/entry&gt;</w:t>
      </w:r>
    </w:p>
    <w:p w14:paraId="2C7DCBBB"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&lt;entry&gt;</w:t>
      </w:r>
    </w:p>
    <w:p w14:paraId="70FD9F5F"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w:t>
      </w:r>
    </w:p>
    <w:p w14:paraId="4CD7E291" w14:textId="03C52BAD"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 Required if known Last Known Well Entry element --&gt;</w:t>
      </w:r>
    </w:p>
    <w:p w14:paraId="111BB39D"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&lt;templateId root=’TBD’/&gt;</w:t>
      </w:r>
    </w:p>
    <w:p w14:paraId="6EC646D4"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w:t>
      </w:r>
    </w:p>
    <w:p w14:paraId="47982714"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&lt;/entry&gt;</w:t>
      </w:r>
    </w:p>
    <w:p w14:paraId="3320120B"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&lt;/section&gt;</w:t>
      </w:r>
    </w:p>
    <w:p w14:paraId="7060F96C"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&lt;/component&gt;</w:t>
      </w:r>
    </w:p>
    <w:p w14:paraId="534DA4BC" w14:textId="287A3910" w:rsidR="002F41AA" w:rsidRPr="00375960" w:rsidRDefault="002F41AA" w:rsidP="002F41AA">
      <w:pPr>
        <w:pStyle w:val="FigureTitle"/>
      </w:pPr>
      <w:r w:rsidRPr="00375960">
        <w:t>Figure 6.3.3.10.S2-1: Specification for Review of Systems</w:t>
      </w:r>
      <w:r w:rsidR="0091468D">
        <w:t xml:space="preserve"> </w:t>
      </w:r>
      <w:r w:rsidRPr="00375960">
        <w:t>- EMS Section</w:t>
      </w:r>
    </w:p>
    <w:p w14:paraId="28DDE03F" w14:textId="77777777" w:rsidR="002F41AA" w:rsidRPr="00375960" w:rsidRDefault="002F41AA" w:rsidP="00E7637C">
      <w:pPr>
        <w:pStyle w:val="Heading6"/>
        <w:rPr>
          <w:noProof w:val="0"/>
        </w:rPr>
      </w:pPr>
      <w:bookmarkStart w:id="3965" w:name="_Toc514942364"/>
      <w:r w:rsidRPr="00375960">
        <w:rPr>
          <w:noProof w:val="0"/>
        </w:rPr>
        <w:t>6.3.3.10.S2.1 Pregnancy Status Vocabulary Constraint</w:t>
      </w:r>
      <w:bookmarkEnd w:id="3965"/>
    </w:p>
    <w:p w14:paraId="62F09C7D" w14:textId="3E2940D3" w:rsidR="002F41AA" w:rsidRPr="00375960" w:rsidRDefault="002F41AA" w:rsidP="00E7637C">
      <w:pPr>
        <w:pStyle w:val="BodyText"/>
        <w:rPr>
          <w:rFonts w:eastAsia="Calibri"/>
        </w:rPr>
      </w:pPr>
      <w:r w:rsidRPr="00375960">
        <w:rPr>
          <w:rFonts w:eastAsia="Calibri"/>
        </w:rPr>
        <w:t>The value for Pregnancy Status/ code SHALL be drawn from the Pregnancy value set</w:t>
      </w:r>
      <w:r w:rsidR="009508BD">
        <w:rPr>
          <w:rFonts w:eastAsia="Calibri"/>
        </w:rPr>
        <w:t xml:space="preserve"> </w:t>
      </w:r>
      <w:r w:rsidRPr="00375960">
        <w:rPr>
          <w:rFonts w:eastAsia="Calibri"/>
        </w:rPr>
        <w:t>2.16.840.1.113883.17.3.11.42</w:t>
      </w:r>
      <w:r w:rsidR="00692AFE" w:rsidRPr="00375960">
        <w:rPr>
          <w:rFonts w:eastAsia="Calibri"/>
        </w:rPr>
        <w:t xml:space="preserve"> [HL7 EMS PCR]</w:t>
      </w:r>
      <w:r w:rsidRPr="00375960">
        <w:rPr>
          <w:rFonts w:eastAsia="Calibri"/>
        </w:rPr>
        <w:t xml:space="preserve"> unless further extended by national extension. </w:t>
      </w:r>
    </w:p>
    <w:p w14:paraId="49BEA783" w14:textId="169A80C5" w:rsidR="001C053B" w:rsidRPr="00375960" w:rsidRDefault="001C053B" w:rsidP="001C053B">
      <w:pPr>
        <w:pStyle w:val="Heading5"/>
        <w:rPr>
          <w:ins w:id="3966" w:author="Lori Reed-Fourquet" w:date="2018-07-17T22:08:00Z"/>
        </w:rPr>
      </w:pPr>
      <w:bookmarkStart w:id="3967" w:name="_Toc514942365"/>
      <w:ins w:id="3968" w:author="Lori Reed-Fourquet" w:date="2018-07-17T22:08:00Z">
        <w:r w:rsidRPr="00375960">
          <w:lastRenderedPageBreak/>
          <w:t>6.3.3.10.S</w:t>
        </w:r>
        <w:r>
          <w:t>3</w:t>
        </w:r>
        <w:r w:rsidRPr="00375960">
          <w:t xml:space="preserve"> </w:t>
        </w:r>
      </w:ins>
      <w:ins w:id="3969" w:author="Lori Reed-Fourquet" w:date="2018-07-17T22:09:00Z">
        <w:r>
          <w:t>EMS Procedures and Interventions</w:t>
        </w:r>
      </w:ins>
      <w:ins w:id="3970" w:author="Lori Reed-Fourquet" w:date="2018-07-17T22:08:00Z">
        <w:r w:rsidRPr="00375960">
          <w:t xml:space="preserve"> Section Content Module </w:t>
        </w:r>
      </w:ins>
    </w:p>
    <w:p w14:paraId="322D2A07" w14:textId="42B57D9A" w:rsidR="001C053B" w:rsidRPr="00375960" w:rsidRDefault="001C053B" w:rsidP="001C053B">
      <w:pPr>
        <w:pStyle w:val="TableTitle"/>
        <w:rPr>
          <w:ins w:id="3971" w:author="Lori Reed-Fourquet" w:date="2018-07-17T22:08:00Z"/>
        </w:rPr>
      </w:pPr>
      <w:ins w:id="3972" w:author="Lori Reed-Fourquet" w:date="2018-07-17T22:08:00Z">
        <w:r w:rsidRPr="00375960">
          <w:t>Table 6.3.3.10.S</w:t>
        </w:r>
      </w:ins>
      <w:ins w:id="3973" w:author="Lori Reed-Fourquet" w:date="2018-07-17T22:13:00Z">
        <w:r>
          <w:t>3</w:t>
        </w:r>
      </w:ins>
      <w:ins w:id="3974" w:author="Lori Reed-Fourquet" w:date="2018-07-17T22:08:00Z">
        <w:r w:rsidRPr="00375960">
          <w:t>-1</w:t>
        </w:r>
        <w:r>
          <w:t>:</w:t>
        </w:r>
        <w:r w:rsidRPr="00375960">
          <w:t xml:space="preserve"> </w:t>
        </w:r>
      </w:ins>
      <w:ins w:id="3975" w:author="Lori Reed-Fourquet" w:date="2018-07-17T22:13:00Z">
        <w:r w:rsidRPr="001C053B">
          <w:t>EMS Procedures and Interventions Section</w:t>
        </w:r>
      </w:ins>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1C053B" w:rsidRPr="00375960" w14:paraId="0A0DF57C" w14:textId="77777777" w:rsidTr="00EC7534">
        <w:trPr>
          <w:ins w:id="3976" w:author="Lori Reed-Fourquet" w:date="2018-07-17T22:08: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9B2156E" w14:textId="77777777" w:rsidR="001C053B" w:rsidRPr="00375960" w:rsidRDefault="001C053B" w:rsidP="00EC7534">
            <w:pPr>
              <w:pStyle w:val="TableEntryHeader"/>
              <w:rPr>
                <w:ins w:id="3977" w:author="Lori Reed-Fourquet" w:date="2018-07-17T22:08:00Z"/>
              </w:rPr>
            </w:pPr>
            <w:ins w:id="3978" w:author="Lori Reed-Fourquet" w:date="2018-07-17T22:08:00Z">
              <w:r w:rsidRPr="00375960">
                <w:t>Template Name</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FECC9FF" w14:textId="1E2560B7" w:rsidR="001C053B" w:rsidRPr="00375960" w:rsidRDefault="001C053B" w:rsidP="00EC7534">
            <w:pPr>
              <w:pStyle w:val="TableEntry"/>
              <w:rPr>
                <w:ins w:id="3979" w:author="Lori Reed-Fourquet" w:date="2018-07-17T22:08:00Z"/>
              </w:rPr>
            </w:pPr>
            <w:ins w:id="3980" w:author="Lori Reed-Fourquet" w:date="2018-07-17T22:13:00Z">
              <w:r w:rsidRPr="001C053B">
                <w:t>EMS Procedures and Interventions Section</w:t>
              </w:r>
            </w:ins>
          </w:p>
        </w:tc>
      </w:tr>
      <w:tr w:rsidR="001C053B" w:rsidRPr="00375960" w14:paraId="747F3066" w14:textId="77777777" w:rsidTr="00EC7534">
        <w:trPr>
          <w:ins w:id="3981" w:author="Lori Reed-Fourquet" w:date="2018-07-17T22:08: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48F5237" w14:textId="77777777" w:rsidR="001C053B" w:rsidRPr="00375960" w:rsidRDefault="001C053B" w:rsidP="00EC7534">
            <w:pPr>
              <w:pStyle w:val="TableEntryHeader"/>
              <w:rPr>
                <w:ins w:id="3982" w:author="Lori Reed-Fourquet" w:date="2018-07-17T22:08:00Z"/>
              </w:rPr>
            </w:pPr>
            <w:ins w:id="3983" w:author="Lori Reed-Fourquet" w:date="2018-07-17T22:08:00Z">
              <w:r w:rsidRPr="00375960">
                <w:t xml:space="preserve">Template ID </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951DC5A" w14:textId="77777777" w:rsidR="001C053B" w:rsidRPr="00375960" w:rsidRDefault="001C053B" w:rsidP="00EC7534">
            <w:pPr>
              <w:pStyle w:val="TableEntry"/>
              <w:rPr>
                <w:ins w:id="3984" w:author="Lori Reed-Fourquet" w:date="2018-07-17T22:08:00Z"/>
              </w:rPr>
            </w:pPr>
            <w:commentRangeStart w:id="3985"/>
            <w:ins w:id="3986" w:author="Lori Reed-Fourquet" w:date="2018-07-17T22:08:00Z">
              <w:r w:rsidRPr="00375960">
                <w:t>TBD</w:t>
              </w:r>
            </w:ins>
            <w:commentRangeEnd w:id="3985"/>
            <w:ins w:id="3987" w:author="Lori Reed-Fourquet" w:date="2018-07-17T22:13:00Z">
              <w:r>
                <w:rPr>
                  <w:rStyle w:val="CommentReference"/>
                </w:rPr>
                <w:commentReference w:id="3985"/>
              </w:r>
            </w:ins>
          </w:p>
        </w:tc>
      </w:tr>
      <w:tr w:rsidR="001C053B" w:rsidRPr="00375960" w14:paraId="2D6BBF35" w14:textId="77777777" w:rsidTr="00EC7534">
        <w:trPr>
          <w:ins w:id="3988" w:author="Lori Reed-Fourquet" w:date="2018-07-17T22:08: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E70B2BD" w14:textId="77777777" w:rsidR="001C053B" w:rsidRPr="00375960" w:rsidRDefault="001C053B" w:rsidP="00EC7534">
            <w:pPr>
              <w:pStyle w:val="TableEntryHeader"/>
              <w:rPr>
                <w:ins w:id="3989" w:author="Lori Reed-Fourquet" w:date="2018-07-17T22:08:00Z"/>
              </w:rPr>
            </w:pPr>
            <w:ins w:id="3990" w:author="Lori Reed-Fourquet" w:date="2018-07-17T22:08:00Z">
              <w:r w:rsidRPr="00375960">
                <w:t xml:space="preserve">Parent Template </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485D5E6" w14:textId="3B7F9130" w:rsidR="001C053B" w:rsidRPr="00375960" w:rsidRDefault="001C053B" w:rsidP="00EC7534">
            <w:pPr>
              <w:pStyle w:val="TableEntry"/>
              <w:rPr>
                <w:ins w:id="3991" w:author="Lori Reed-Fourquet" w:date="2018-07-17T22:08:00Z"/>
              </w:rPr>
            </w:pPr>
            <w:ins w:id="3992" w:author="Lori Reed-Fourquet" w:date="2018-07-17T22:19:00Z">
              <w:r w:rsidRPr="001C053B">
                <w:t xml:space="preserve">Procedures and Interventions Section </w:t>
              </w:r>
            </w:ins>
            <w:ins w:id="3993" w:author="Lori Reed-Fourquet" w:date="2018-07-17T22:20:00Z">
              <w:r>
                <w:t>(</w:t>
              </w:r>
            </w:ins>
            <w:ins w:id="3994" w:author="Lori Reed-Fourquet" w:date="2018-07-17T22:19:00Z">
              <w:r w:rsidRPr="001C053B">
                <w:t>1.3.6.1.4.1.19376.1.5.3.1.1.13.2.11</w:t>
              </w:r>
            </w:ins>
            <w:ins w:id="3995" w:author="Lori Reed-Fourquet" w:date="2018-07-17T22:08:00Z">
              <w:r w:rsidRPr="00375960">
                <w:t>)</w:t>
              </w:r>
            </w:ins>
          </w:p>
        </w:tc>
      </w:tr>
      <w:tr w:rsidR="001C053B" w:rsidRPr="00375960" w14:paraId="55DF323F" w14:textId="77777777" w:rsidTr="00EC7534">
        <w:trPr>
          <w:ins w:id="3996" w:author="Lori Reed-Fourquet" w:date="2018-07-17T22:08: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9932840" w14:textId="77777777" w:rsidR="001C053B" w:rsidRPr="00375960" w:rsidRDefault="001C053B" w:rsidP="00EC7534">
            <w:pPr>
              <w:pStyle w:val="TableEntryHeader"/>
              <w:rPr>
                <w:ins w:id="3997" w:author="Lori Reed-Fourquet" w:date="2018-07-17T22:08:00Z"/>
              </w:rPr>
            </w:pPr>
            <w:ins w:id="3998" w:author="Lori Reed-Fourquet" w:date="2018-07-17T22:08:00Z">
              <w:r w:rsidRPr="00375960">
                <w:t xml:space="preserve">General Description </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D7BEA7A" w14:textId="73D5DA01" w:rsidR="001C053B" w:rsidRPr="00375960" w:rsidRDefault="001C053B" w:rsidP="00EC7534">
            <w:pPr>
              <w:pStyle w:val="TableEntry"/>
              <w:rPr>
                <w:ins w:id="3999" w:author="Lori Reed-Fourquet" w:date="2018-07-17T22:08:00Z"/>
              </w:rPr>
            </w:pPr>
            <w:ins w:id="4000" w:author="Lori Reed-Fourquet" w:date="2018-07-17T22:08:00Z">
              <w:r w:rsidRPr="00375960">
                <w:t xml:space="preserve">The EMS </w:t>
              </w:r>
            </w:ins>
            <w:ins w:id="4001" w:author="Lori Reed-Fourquet" w:date="2018-07-17T22:20:00Z">
              <w:r>
                <w:t xml:space="preserve">Procedures and Interventions Section shall contain </w:t>
              </w:r>
              <w:r w:rsidR="005377F6">
                <w:t>coded proced</w:t>
              </w:r>
            </w:ins>
            <w:ins w:id="4002" w:author="Lori Reed-Fourquet" w:date="2018-07-17T22:21:00Z">
              <w:r w:rsidR="005377F6">
                <w:t>ures perform</w:t>
              </w:r>
            </w:ins>
            <w:ins w:id="4003" w:author="Lori Reed-Fourquet" w:date="2018-07-17T22:22:00Z">
              <w:r w:rsidR="005377F6">
                <w:t xml:space="preserve">ed during Pre-hospital paramedical care </w:t>
              </w:r>
            </w:ins>
            <w:ins w:id="4004" w:author="Lori Reed-Fourquet" w:date="2018-07-17T22:23:00Z">
              <w:r w:rsidR="005377F6">
                <w:t xml:space="preserve">including information related to the </w:t>
              </w:r>
            </w:ins>
            <w:ins w:id="4005" w:author="Lori Reed-Fourquet" w:date="2018-07-17T22:24:00Z">
              <w:r w:rsidR="005377F6">
                <w:t>success, unsuccessful attemp</w:t>
              </w:r>
            </w:ins>
            <w:ins w:id="4006" w:author="Lori Reed-Fourquet" w:date="2018-07-17T22:25:00Z">
              <w:r w:rsidR="005377F6">
                <w:t>t</w:t>
              </w:r>
            </w:ins>
            <w:ins w:id="4007" w:author="Lori Reed-Fourquet" w:date="2018-07-17T22:24:00Z">
              <w:r w:rsidR="005377F6">
                <w:t xml:space="preserve">s, and </w:t>
              </w:r>
            </w:ins>
            <w:ins w:id="4008" w:author="Lori Reed-Fourquet" w:date="2018-07-17T22:25:00Z">
              <w:r w:rsidR="005377F6">
                <w:t>patient response as documented by the paramedicine care provider.</w:t>
              </w:r>
            </w:ins>
          </w:p>
        </w:tc>
      </w:tr>
      <w:tr w:rsidR="001C053B" w:rsidRPr="00375960" w14:paraId="7D9EDE98" w14:textId="77777777" w:rsidTr="00EC7534">
        <w:trPr>
          <w:ins w:id="4009" w:author="Lori Reed-Fourquet" w:date="2018-07-17T22:08: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E977240" w14:textId="77777777" w:rsidR="001C053B" w:rsidRPr="00375960" w:rsidRDefault="001C053B" w:rsidP="00EC7534">
            <w:pPr>
              <w:pStyle w:val="TableEntryHeader"/>
              <w:rPr>
                <w:ins w:id="4010" w:author="Lori Reed-Fourquet" w:date="2018-07-17T22:08:00Z"/>
              </w:rPr>
            </w:pPr>
            <w:ins w:id="4011" w:author="Lori Reed-Fourquet" w:date="2018-07-17T22:08:00Z">
              <w:r w:rsidRPr="00375960">
                <w:t>Section Code</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306F983" w14:textId="524B985A" w:rsidR="001C053B" w:rsidRPr="00375960" w:rsidRDefault="005377F6" w:rsidP="00EC7534">
            <w:pPr>
              <w:pStyle w:val="TableEntry"/>
              <w:rPr>
                <w:ins w:id="4012" w:author="Lori Reed-Fourquet" w:date="2018-07-17T22:08:00Z"/>
              </w:rPr>
            </w:pPr>
            <w:ins w:id="4013" w:author="Lori Reed-Fourquet" w:date="2018-07-17T22:26:00Z">
              <w:r w:rsidRPr="005377F6">
                <w:t>29554-3</w:t>
              </w:r>
            </w:ins>
            <w:ins w:id="4014" w:author="Lori Reed-Fourquet" w:date="2018-07-17T22:08:00Z">
              <w:r w:rsidR="001C053B" w:rsidRPr="00375960">
                <w:t>, LOINC, “</w:t>
              </w:r>
            </w:ins>
            <w:ins w:id="4015" w:author="Lori Reed-Fourquet" w:date="2018-07-17T22:26:00Z">
              <w:r>
                <w:t>Procedure</w:t>
              </w:r>
            </w:ins>
            <w:ins w:id="4016" w:author="Lori Reed-Fourquet" w:date="2018-07-17T22:08:00Z">
              <w:r w:rsidR="001C053B" w:rsidRPr="00375960">
                <w:t>”</w:t>
              </w:r>
            </w:ins>
          </w:p>
        </w:tc>
      </w:tr>
      <w:tr w:rsidR="001C053B" w:rsidRPr="00375960" w14:paraId="37D54D7E" w14:textId="77777777" w:rsidTr="00EC7534">
        <w:trPr>
          <w:ins w:id="4017" w:author="Lori Reed-Fourquet" w:date="2018-07-17T22:08: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2CE5C69" w14:textId="77777777" w:rsidR="001C053B" w:rsidRPr="00375960" w:rsidRDefault="001C053B" w:rsidP="00EC7534">
            <w:pPr>
              <w:pStyle w:val="TableEntryHeader"/>
              <w:rPr>
                <w:ins w:id="4018" w:author="Lori Reed-Fourquet" w:date="2018-07-17T22:08:00Z"/>
              </w:rPr>
            </w:pPr>
            <w:ins w:id="4019" w:author="Lori Reed-Fourquet" w:date="2018-07-17T22:08:00Z">
              <w:r w:rsidRPr="00375960">
                <w:t>Author</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1BC1743" w14:textId="77777777" w:rsidR="001C053B" w:rsidRPr="00375960" w:rsidRDefault="001C053B" w:rsidP="00EC7534">
            <w:pPr>
              <w:pStyle w:val="TableEntry"/>
              <w:rPr>
                <w:ins w:id="4020" w:author="Lori Reed-Fourquet" w:date="2018-07-17T22:08:00Z"/>
              </w:rPr>
            </w:pPr>
            <w:ins w:id="4021" w:author="Lori Reed-Fourquet" w:date="2018-07-17T22:08:00Z">
              <w:r w:rsidRPr="00375960">
                <w:t xml:space="preserve">May vary </w:t>
              </w:r>
            </w:ins>
          </w:p>
        </w:tc>
      </w:tr>
      <w:tr w:rsidR="001C053B" w:rsidRPr="00375960" w14:paraId="378D3E3A" w14:textId="77777777" w:rsidTr="00EC7534">
        <w:trPr>
          <w:ins w:id="4022" w:author="Lori Reed-Fourquet" w:date="2018-07-17T22:08: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D0AA0AF" w14:textId="77777777" w:rsidR="001C053B" w:rsidRPr="00375960" w:rsidRDefault="001C053B" w:rsidP="00EC7534">
            <w:pPr>
              <w:pStyle w:val="TableEntryHeader"/>
              <w:rPr>
                <w:ins w:id="4023" w:author="Lori Reed-Fourquet" w:date="2018-07-17T22:08:00Z"/>
              </w:rPr>
            </w:pPr>
            <w:ins w:id="4024" w:author="Lori Reed-Fourquet" w:date="2018-07-17T22:08:00Z">
              <w:r w:rsidRPr="00375960">
                <w:t>Informant</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BC31F1B" w14:textId="77777777" w:rsidR="001C053B" w:rsidRPr="00375960" w:rsidRDefault="001C053B" w:rsidP="00EC7534">
            <w:pPr>
              <w:pStyle w:val="TableEntry"/>
              <w:rPr>
                <w:ins w:id="4025" w:author="Lori Reed-Fourquet" w:date="2018-07-17T22:08:00Z"/>
              </w:rPr>
            </w:pPr>
            <w:ins w:id="4026" w:author="Lori Reed-Fourquet" w:date="2018-07-17T22:08:00Z">
              <w:r w:rsidRPr="00375960">
                <w:t>May vary</w:t>
              </w:r>
            </w:ins>
          </w:p>
        </w:tc>
      </w:tr>
      <w:tr w:rsidR="001C053B" w:rsidRPr="00375960" w14:paraId="20A35B22" w14:textId="77777777" w:rsidTr="00EC7534">
        <w:trPr>
          <w:ins w:id="4027" w:author="Lori Reed-Fourquet" w:date="2018-07-17T22:08: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09914CE" w14:textId="77777777" w:rsidR="001C053B" w:rsidRPr="00375960" w:rsidRDefault="001C053B" w:rsidP="00EC7534">
            <w:pPr>
              <w:pStyle w:val="TableEntryHeader"/>
              <w:rPr>
                <w:ins w:id="4028" w:author="Lori Reed-Fourquet" w:date="2018-07-17T22:08:00Z"/>
              </w:rPr>
            </w:pPr>
            <w:ins w:id="4029" w:author="Lori Reed-Fourquet" w:date="2018-07-17T22:08:00Z">
              <w:r w:rsidRPr="00375960">
                <w:t>Subject</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BC00597" w14:textId="77777777" w:rsidR="001C053B" w:rsidRPr="00375960" w:rsidRDefault="001C053B" w:rsidP="00EC7534">
            <w:pPr>
              <w:pStyle w:val="TableEntry"/>
              <w:rPr>
                <w:ins w:id="4030" w:author="Lori Reed-Fourquet" w:date="2018-07-17T22:08:00Z"/>
              </w:rPr>
            </w:pPr>
            <w:ins w:id="4031" w:author="Lori Reed-Fourquet" w:date="2018-07-17T22:08:00Z">
              <w:r w:rsidRPr="00375960">
                <w:t>current recordTarget</w:t>
              </w:r>
            </w:ins>
          </w:p>
        </w:tc>
      </w:tr>
      <w:tr w:rsidR="001C053B" w:rsidRPr="00375960" w14:paraId="398AC9ED" w14:textId="77777777" w:rsidTr="00EC7534">
        <w:trPr>
          <w:ins w:id="4032" w:author="Lori Reed-Fourquet" w:date="2018-07-17T22:08:00Z"/>
        </w:trPr>
        <w:tc>
          <w:tcPr>
            <w:tcW w:w="492" w:type="pct"/>
            <w:tcBorders>
              <w:top w:val="single" w:sz="4" w:space="0" w:color="auto"/>
            </w:tcBorders>
            <w:shd w:val="clear" w:color="auto" w:fill="E6E6E6"/>
            <w:vAlign w:val="center"/>
          </w:tcPr>
          <w:p w14:paraId="35EBE2B2" w14:textId="77777777" w:rsidR="001C053B" w:rsidRPr="00375960" w:rsidRDefault="001C053B" w:rsidP="00EC7534">
            <w:pPr>
              <w:pStyle w:val="TableEntryHeader"/>
              <w:rPr>
                <w:ins w:id="4033" w:author="Lori Reed-Fourquet" w:date="2018-07-17T22:08:00Z"/>
              </w:rPr>
            </w:pPr>
            <w:ins w:id="4034" w:author="Lori Reed-Fourquet" w:date="2018-07-17T22:08:00Z">
              <w:r w:rsidRPr="00375960">
                <w:t xml:space="preserve">Opt and Card </w:t>
              </w:r>
            </w:ins>
          </w:p>
        </w:tc>
        <w:tc>
          <w:tcPr>
            <w:tcW w:w="626" w:type="pct"/>
            <w:tcBorders>
              <w:top w:val="single" w:sz="4" w:space="0" w:color="auto"/>
            </w:tcBorders>
            <w:shd w:val="clear" w:color="auto" w:fill="E6E6E6"/>
            <w:vAlign w:val="center"/>
          </w:tcPr>
          <w:p w14:paraId="35649B1C" w14:textId="77777777" w:rsidR="001C053B" w:rsidRPr="00375960" w:rsidRDefault="001C053B" w:rsidP="00EC7534">
            <w:pPr>
              <w:pStyle w:val="TableEntryHeader"/>
              <w:rPr>
                <w:ins w:id="4035" w:author="Lori Reed-Fourquet" w:date="2018-07-17T22:08:00Z"/>
              </w:rPr>
            </w:pPr>
            <w:ins w:id="4036" w:author="Lori Reed-Fourquet" w:date="2018-07-17T22:08:00Z">
              <w:r w:rsidRPr="00375960">
                <w:t>Condition</w:t>
              </w:r>
            </w:ins>
          </w:p>
        </w:tc>
        <w:tc>
          <w:tcPr>
            <w:tcW w:w="1115" w:type="pct"/>
            <w:tcBorders>
              <w:top w:val="single" w:sz="4" w:space="0" w:color="auto"/>
            </w:tcBorders>
            <w:shd w:val="clear" w:color="auto" w:fill="E4E4E4"/>
          </w:tcPr>
          <w:p w14:paraId="6F9F4FD8" w14:textId="77777777" w:rsidR="001C053B" w:rsidRPr="00375960" w:rsidRDefault="001C053B" w:rsidP="00EC7534">
            <w:pPr>
              <w:pStyle w:val="TableEntryHeader"/>
              <w:rPr>
                <w:ins w:id="4037" w:author="Lori Reed-Fourquet" w:date="2018-07-17T22:08:00Z"/>
              </w:rPr>
            </w:pPr>
            <w:ins w:id="4038" w:author="Lori Reed-Fourquet" w:date="2018-07-17T22:08:00Z">
              <w:r w:rsidRPr="00375960">
                <w:t>Data Element or Section Name</w:t>
              </w:r>
            </w:ins>
          </w:p>
        </w:tc>
        <w:tc>
          <w:tcPr>
            <w:tcW w:w="1302" w:type="pct"/>
            <w:tcBorders>
              <w:top w:val="single" w:sz="4" w:space="0" w:color="auto"/>
            </w:tcBorders>
            <w:shd w:val="clear" w:color="auto" w:fill="E4E4E4"/>
            <w:vAlign w:val="center"/>
          </w:tcPr>
          <w:p w14:paraId="4DC70708" w14:textId="77777777" w:rsidR="001C053B" w:rsidRPr="00375960" w:rsidRDefault="001C053B" w:rsidP="00EC7534">
            <w:pPr>
              <w:pStyle w:val="TableEntryHeader"/>
              <w:rPr>
                <w:ins w:id="4039" w:author="Lori Reed-Fourquet" w:date="2018-07-17T22:08:00Z"/>
              </w:rPr>
            </w:pPr>
            <w:ins w:id="4040" w:author="Lori Reed-Fourquet" w:date="2018-07-17T22:08:00Z">
              <w:r w:rsidRPr="00375960">
                <w:t>Template ID</w:t>
              </w:r>
            </w:ins>
          </w:p>
        </w:tc>
        <w:tc>
          <w:tcPr>
            <w:tcW w:w="773" w:type="pct"/>
            <w:tcBorders>
              <w:top w:val="single" w:sz="4" w:space="0" w:color="auto"/>
            </w:tcBorders>
            <w:shd w:val="clear" w:color="auto" w:fill="E4E4E4"/>
            <w:vAlign w:val="center"/>
          </w:tcPr>
          <w:p w14:paraId="67659798" w14:textId="77777777" w:rsidR="001C053B" w:rsidRPr="00375960" w:rsidRDefault="001C053B" w:rsidP="00EC7534">
            <w:pPr>
              <w:pStyle w:val="TableEntryHeader"/>
              <w:rPr>
                <w:ins w:id="4041" w:author="Lori Reed-Fourquet" w:date="2018-07-17T22:08:00Z"/>
              </w:rPr>
            </w:pPr>
            <w:ins w:id="4042" w:author="Lori Reed-Fourquet" w:date="2018-07-17T22:08:00Z">
              <w:r w:rsidRPr="00375960">
                <w:t>Specification Document</w:t>
              </w:r>
            </w:ins>
          </w:p>
        </w:tc>
        <w:tc>
          <w:tcPr>
            <w:tcW w:w="692" w:type="pct"/>
            <w:tcBorders>
              <w:top w:val="single" w:sz="4" w:space="0" w:color="auto"/>
            </w:tcBorders>
            <w:shd w:val="clear" w:color="auto" w:fill="E4E4E4"/>
            <w:vAlign w:val="center"/>
          </w:tcPr>
          <w:p w14:paraId="3F758C51" w14:textId="77777777" w:rsidR="001C053B" w:rsidRPr="00375960" w:rsidRDefault="001C053B" w:rsidP="00EC7534">
            <w:pPr>
              <w:pStyle w:val="TableEntryHeader"/>
              <w:rPr>
                <w:ins w:id="4043" w:author="Lori Reed-Fourquet" w:date="2018-07-17T22:08:00Z"/>
              </w:rPr>
            </w:pPr>
            <w:ins w:id="4044" w:author="Lori Reed-Fourquet" w:date="2018-07-17T22:08:00Z">
              <w:r w:rsidRPr="00375960">
                <w:t>Vocabulary</w:t>
              </w:r>
            </w:ins>
          </w:p>
          <w:p w14:paraId="1B94E10F" w14:textId="77777777" w:rsidR="001C053B" w:rsidRPr="00375960" w:rsidRDefault="001C053B" w:rsidP="00EC7534">
            <w:pPr>
              <w:pStyle w:val="TableEntryHeader"/>
              <w:rPr>
                <w:ins w:id="4045" w:author="Lori Reed-Fourquet" w:date="2018-07-17T22:08:00Z"/>
              </w:rPr>
            </w:pPr>
            <w:ins w:id="4046" w:author="Lori Reed-Fourquet" w:date="2018-07-17T22:08:00Z">
              <w:r w:rsidRPr="00375960">
                <w:t>Constraint</w:t>
              </w:r>
            </w:ins>
          </w:p>
        </w:tc>
      </w:tr>
      <w:tr w:rsidR="001C053B" w:rsidRPr="00375960" w14:paraId="11B400B4" w14:textId="77777777" w:rsidTr="00EC7534">
        <w:trPr>
          <w:ins w:id="4047" w:author="Lori Reed-Fourquet" w:date="2018-07-17T22:08:00Z"/>
        </w:trPr>
        <w:tc>
          <w:tcPr>
            <w:tcW w:w="5000" w:type="pct"/>
            <w:gridSpan w:val="6"/>
            <w:tcBorders>
              <w:top w:val="single" w:sz="4" w:space="0" w:color="auto"/>
              <w:left w:val="single" w:sz="4" w:space="0" w:color="auto"/>
              <w:bottom w:val="single" w:sz="4" w:space="0" w:color="auto"/>
              <w:right w:val="single" w:sz="4" w:space="0" w:color="auto"/>
            </w:tcBorders>
          </w:tcPr>
          <w:p w14:paraId="1DD50F2D" w14:textId="77777777" w:rsidR="001C053B" w:rsidRPr="00375960" w:rsidRDefault="001C053B" w:rsidP="00EC7534">
            <w:pPr>
              <w:pStyle w:val="TableEntryHeader"/>
              <w:rPr>
                <w:ins w:id="4048" w:author="Lori Reed-Fourquet" w:date="2018-07-17T22:08:00Z"/>
              </w:rPr>
            </w:pPr>
            <w:ins w:id="4049" w:author="Lori Reed-Fourquet" w:date="2018-07-17T22:08:00Z">
              <w:r w:rsidRPr="00375960">
                <w:t>Entries</w:t>
              </w:r>
            </w:ins>
          </w:p>
        </w:tc>
      </w:tr>
      <w:tr w:rsidR="001C053B" w:rsidRPr="00375960" w14:paraId="682674C3" w14:textId="77777777" w:rsidTr="00EC7534">
        <w:trPr>
          <w:ins w:id="4050" w:author="Lori Reed-Fourquet" w:date="2018-07-17T22:08:00Z"/>
        </w:trPr>
        <w:tc>
          <w:tcPr>
            <w:tcW w:w="492" w:type="pct"/>
            <w:tcBorders>
              <w:top w:val="single" w:sz="4" w:space="0" w:color="auto"/>
              <w:left w:val="single" w:sz="4" w:space="0" w:color="auto"/>
              <w:bottom w:val="single" w:sz="4" w:space="0" w:color="auto"/>
              <w:right w:val="single" w:sz="4" w:space="0" w:color="auto"/>
            </w:tcBorders>
            <w:vAlign w:val="center"/>
          </w:tcPr>
          <w:p w14:paraId="418BA29A" w14:textId="1C50B93C" w:rsidR="001C053B" w:rsidRPr="00375960" w:rsidRDefault="001C053B" w:rsidP="00EC7534">
            <w:pPr>
              <w:pStyle w:val="TableEntry"/>
              <w:rPr>
                <w:ins w:id="4051" w:author="Lori Reed-Fourquet" w:date="2018-07-17T22:08:00Z"/>
              </w:rPr>
            </w:pPr>
            <w:ins w:id="4052" w:author="Lori Reed-Fourquet" w:date="2018-07-17T22:08:00Z">
              <w:r w:rsidRPr="00375960">
                <w:t>R [1..1]</w:t>
              </w:r>
            </w:ins>
          </w:p>
        </w:tc>
        <w:tc>
          <w:tcPr>
            <w:tcW w:w="626" w:type="pct"/>
            <w:tcBorders>
              <w:top w:val="single" w:sz="4" w:space="0" w:color="auto"/>
              <w:left w:val="single" w:sz="4" w:space="0" w:color="auto"/>
              <w:bottom w:val="single" w:sz="4" w:space="0" w:color="auto"/>
              <w:right w:val="single" w:sz="4" w:space="0" w:color="auto"/>
            </w:tcBorders>
            <w:vAlign w:val="center"/>
          </w:tcPr>
          <w:p w14:paraId="24E9C40A" w14:textId="77777777" w:rsidR="001C053B" w:rsidRPr="00375960" w:rsidRDefault="001C053B" w:rsidP="00EC7534">
            <w:pPr>
              <w:pStyle w:val="TableEntry"/>
              <w:rPr>
                <w:ins w:id="4053" w:author="Lori Reed-Fourquet" w:date="2018-07-17T22:08:00Z"/>
              </w:rPr>
            </w:pPr>
          </w:p>
        </w:tc>
        <w:tc>
          <w:tcPr>
            <w:tcW w:w="1115" w:type="pct"/>
            <w:tcBorders>
              <w:top w:val="single" w:sz="4" w:space="0" w:color="auto"/>
              <w:left w:val="single" w:sz="4" w:space="0" w:color="auto"/>
              <w:bottom w:val="single" w:sz="4" w:space="0" w:color="auto"/>
              <w:right w:val="single" w:sz="4" w:space="0" w:color="auto"/>
            </w:tcBorders>
            <w:vAlign w:val="center"/>
          </w:tcPr>
          <w:p w14:paraId="37128229" w14:textId="08BECD5B" w:rsidR="001C053B" w:rsidRPr="00375960" w:rsidRDefault="005377F6" w:rsidP="00EC7534">
            <w:pPr>
              <w:pStyle w:val="TableEntry"/>
              <w:rPr>
                <w:ins w:id="4054" w:author="Lori Reed-Fourquet" w:date="2018-07-17T22:08:00Z"/>
              </w:rPr>
            </w:pPr>
            <w:ins w:id="4055" w:author="Lori Reed-Fourquet" w:date="2018-07-17T22:31:00Z">
              <w:r>
                <w:t>Procedure</w:t>
              </w:r>
            </w:ins>
          </w:p>
        </w:tc>
        <w:tc>
          <w:tcPr>
            <w:tcW w:w="1302" w:type="pct"/>
            <w:tcBorders>
              <w:top w:val="single" w:sz="4" w:space="0" w:color="auto"/>
              <w:left w:val="single" w:sz="4" w:space="0" w:color="auto"/>
              <w:bottom w:val="single" w:sz="4" w:space="0" w:color="auto"/>
              <w:right w:val="single" w:sz="4" w:space="0" w:color="auto"/>
            </w:tcBorders>
            <w:vAlign w:val="center"/>
          </w:tcPr>
          <w:p w14:paraId="5C182028" w14:textId="675B285B" w:rsidR="001C053B" w:rsidRPr="00375960" w:rsidRDefault="005377F6" w:rsidP="00EC7534">
            <w:pPr>
              <w:pStyle w:val="TableEntry"/>
              <w:rPr>
                <w:ins w:id="4056" w:author="Lori Reed-Fourquet" w:date="2018-07-17T22:08:00Z"/>
              </w:rPr>
            </w:pPr>
            <w:ins w:id="4057" w:author="Lori Reed-Fourquet" w:date="2018-07-17T22:30:00Z">
              <w:r>
                <w:t>1</w:t>
              </w:r>
              <w:r w:rsidRPr="005377F6">
                <w:t>.3.6.1.4.1.19376.1.5.3.1.4.19</w:t>
              </w:r>
            </w:ins>
          </w:p>
        </w:tc>
        <w:tc>
          <w:tcPr>
            <w:tcW w:w="773" w:type="pct"/>
            <w:tcBorders>
              <w:top w:val="single" w:sz="4" w:space="0" w:color="auto"/>
              <w:left w:val="single" w:sz="4" w:space="0" w:color="auto"/>
              <w:bottom w:val="single" w:sz="4" w:space="0" w:color="auto"/>
              <w:right w:val="single" w:sz="4" w:space="0" w:color="auto"/>
            </w:tcBorders>
            <w:vAlign w:val="center"/>
          </w:tcPr>
          <w:p w14:paraId="24968064" w14:textId="4141EE60" w:rsidR="001C053B" w:rsidRPr="00375960" w:rsidRDefault="009B5650" w:rsidP="00EC7534">
            <w:pPr>
              <w:pStyle w:val="TableEntry"/>
              <w:rPr>
                <w:ins w:id="4058" w:author="Lori Reed-Fourquet" w:date="2018-07-17T22:08:00Z"/>
              </w:rPr>
            </w:pPr>
            <w:ins w:id="4059" w:author="Lori Reed-Fourquet" w:date="2018-07-17T22:31:00Z">
              <w:r>
                <w:t>PCC TF-2:</w:t>
              </w:r>
            </w:ins>
            <w:ins w:id="4060" w:author="Lori Reed-Fourquet" w:date="2018-07-17T22:32:00Z">
              <w:r>
                <w:t xml:space="preserve"> </w:t>
              </w:r>
              <w:r w:rsidRPr="009B5650">
                <w:t>6.3.4.33</w:t>
              </w:r>
            </w:ins>
          </w:p>
        </w:tc>
        <w:tc>
          <w:tcPr>
            <w:tcW w:w="692" w:type="pct"/>
            <w:tcBorders>
              <w:top w:val="single" w:sz="4" w:space="0" w:color="auto"/>
              <w:left w:val="single" w:sz="4" w:space="0" w:color="auto"/>
              <w:bottom w:val="single" w:sz="4" w:space="0" w:color="auto"/>
              <w:right w:val="single" w:sz="4" w:space="0" w:color="auto"/>
            </w:tcBorders>
            <w:vAlign w:val="center"/>
          </w:tcPr>
          <w:p w14:paraId="3CC83859" w14:textId="77777777" w:rsidR="001C053B" w:rsidRPr="00375960" w:rsidRDefault="001C053B" w:rsidP="00EC7534">
            <w:pPr>
              <w:pStyle w:val="TableEntry"/>
              <w:rPr>
                <w:ins w:id="4061" w:author="Lori Reed-Fourquet" w:date="2018-07-17T22:08:00Z"/>
              </w:rPr>
            </w:pPr>
          </w:p>
        </w:tc>
      </w:tr>
      <w:tr w:rsidR="001C053B" w:rsidRPr="00375960" w14:paraId="6BD5B406" w14:textId="77777777" w:rsidTr="00EC7534">
        <w:trPr>
          <w:ins w:id="4062" w:author="Lori Reed-Fourquet" w:date="2018-07-17T22:08:00Z"/>
        </w:trPr>
        <w:tc>
          <w:tcPr>
            <w:tcW w:w="492" w:type="pct"/>
            <w:tcBorders>
              <w:top w:val="single" w:sz="4" w:space="0" w:color="auto"/>
              <w:left w:val="single" w:sz="4" w:space="0" w:color="auto"/>
              <w:bottom w:val="single" w:sz="4" w:space="0" w:color="auto"/>
              <w:right w:val="single" w:sz="4" w:space="0" w:color="auto"/>
            </w:tcBorders>
            <w:vAlign w:val="center"/>
          </w:tcPr>
          <w:p w14:paraId="265A5327" w14:textId="618FDB0F" w:rsidR="001C053B" w:rsidRPr="00375960" w:rsidRDefault="001C053B" w:rsidP="00EC7534">
            <w:pPr>
              <w:pStyle w:val="TableEntry"/>
              <w:rPr>
                <w:ins w:id="4063" w:author="Lori Reed-Fourquet" w:date="2018-07-17T22:08:00Z"/>
              </w:rPr>
            </w:pPr>
            <w:ins w:id="4064" w:author="Lori Reed-Fourquet" w:date="2018-07-17T22:08:00Z">
              <w:r w:rsidRPr="00375960">
                <w:t>R2 [</w:t>
              </w:r>
            </w:ins>
            <w:ins w:id="4065" w:author="Lori Reed-Fourquet" w:date="2018-07-17T22:33:00Z">
              <w:r w:rsidR="009B5650">
                <w:t>0</w:t>
              </w:r>
            </w:ins>
            <w:ins w:id="4066" w:author="Lori Reed-Fourquet" w:date="2018-07-17T22:08:00Z">
              <w:r w:rsidRPr="00375960">
                <w:t>..1]</w:t>
              </w:r>
            </w:ins>
          </w:p>
        </w:tc>
        <w:tc>
          <w:tcPr>
            <w:tcW w:w="626" w:type="pct"/>
            <w:tcBorders>
              <w:top w:val="single" w:sz="4" w:space="0" w:color="auto"/>
              <w:left w:val="single" w:sz="4" w:space="0" w:color="auto"/>
              <w:bottom w:val="single" w:sz="4" w:space="0" w:color="auto"/>
              <w:right w:val="single" w:sz="4" w:space="0" w:color="auto"/>
            </w:tcBorders>
            <w:vAlign w:val="center"/>
          </w:tcPr>
          <w:p w14:paraId="7234D1BC" w14:textId="77777777" w:rsidR="001C053B" w:rsidRPr="00375960" w:rsidRDefault="001C053B" w:rsidP="00EC7534">
            <w:pPr>
              <w:pStyle w:val="TableEntry"/>
              <w:rPr>
                <w:ins w:id="4067" w:author="Lori Reed-Fourquet" w:date="2018-07-17T22:08:00Z"/>
              </w:rPr>
            </w:pPr>
          </w:p>
        </w:tc>
        <w:tc>
          <w:tcPr>
            <w:tcW w:w="1115" w:type="pct"/>
            <w:tcBorders>
              <w:top w:val="single" w:sz="4" w:space="0" w:color="auto"/>
              <w:left w:val="single" w:sz="4" w:space="0" w:color="auto"/>
              <w:bottom w:val="single" w:sz="4" w:space="0" w:color="auto"/>
              <w:right w:val="single" w:sz="4" w:space="0" w:color="auto"/>
            </w:tcBorders>
            <w:vAlign w:val="center"/>
          </w:tcPr>
          <w:p w14:paraId="6F5F1FF1" w14:textId="7957F2FE" w:rsidR="001C053B" w:rsidRPr="00375960" w:rsidRDefault="009B5650" w:rsidP="00EC7534">
            <w:pPr>
              <w:pStyle w:val="TableEntry"/>
              <w:rPr>
                <w:ins w:id="4068" w:author="Lori Reed-Fourquet" w:date="2018-07-17T22:08:00Z"/>
              </w:rPr>
            </w:pPr>
            <w:ins w:id="4069" w:author="Lori Reed-Fourquet" w:date="2018-07-17T22:35:00Z">
              <w:r w:rsidRPr="009B5650">
                <w:t>Abandoned Procedure Reason Observation</w:t>
              </w:r>
            </w:ins>
          </w:p>
        </w:tc>
        <w:tc>
          <w:tcPr>
            <w:tcW w:w="1302" w:type="pct"/>
            <w:tcBorders>
              <w:top w:val="single" w:sz="4" w:space="0" w:color="auto"/>
              <w:left w:val="single" w:sz="4" w:space="0" w:color="auto"/>
              <w:bottom w:val="single" w:sz="4" w:space="0" w:color="auto"/>
              <w:right w:val="single" w:sz="4" w:space="0" w:color="auto"/>
            </w:tcBorders>
            <w:vAlign w:val="center"/>
          </w:tcPr>
          <w:p w14:paraId="2F594A20" w14:textId="551E021C" w:rsidR="001C053B" w:rsidRPr="00375960" w:rsidRDefault="009B5650" w:rsidP="00EC7534">
            <w:pPr>
              <w:pStyle w:val="TableEntry"/>
              <w:rPr>
                <w:ins w:id="4070" w:author="Lori Reed-Fourquet" w:date="2018-07-17T22:08:00Z"/>
              </w:rPr>
            </w:pPr>
            <w:ins w:id="4071" w:author="Lori Reed-Fourquet" w:date="2018-07-17T22:35:00Z">
              <w:r w:rsidRPr="009B5650">
                <w:t>2.16.840.1.1133883.17.3.10.1.130</w:t>
              </w:r>
            </w:ins>
          </w:p>
        </w:tc>
        <w:tc>
          <w:tcPr>
            <w:tcW w:w="773" w:type="pct"/>
            <w:tcBorders>
              <w:top w:val="single" w:sz="4" w:space="0" w:color="auto"/>
              <w:left w:val="single" w:sz="4" w:space="0" w:color="auto"/>
              <w:bottom w:val="single" w:sz="4" w:space="0" w:color="auto"/>
              <w:right w:val="single" w:sz="4" w:space="0" w:color="auto"/>
            </w:tcBorders>
            <w:vAlign w:val="center"/>
          </w:tcPr>
          <w:p w14:paraId="0F7D84EB" w14:textId="03675C47" w:rsidR="001C053B" w:rsidRPr="00375960" w:rsidRDefault="009B5650" w:rsidP="00EC7534">
            <w:pPr>
              <w:pStyle w:val="TableEntry"/>
              <w:rPr>
                <w:ins w:id="4072" w:author="Lori Reed-Fourquet" w:date="2018-07-17T22:08:00Z"/>
              </w:rPr>
            </w:pPr>
            <w:ins w:id="4073" w:author="Lori Reed-Fourquet" w:date="2018-07-17T22:36:00Z">
              <w:r w:rsidRPr="009B5650">
                <w:t>HL7 EMS Run Report R2</w:t>
              </w:r>
            </w:ins>
          </w:p>
        </w:tc>
        <w:tc>
          <w:tcPr>
            <w:tcW w:w="692" w:type="pct"/>
            <w:tcBorders>
              <w:top w:val="single" w:sz="4" w:space="0" w:color="auto"/>
              <w:left w:val="single" w:sz="4" w:space="0" w:color="auto"/>
              <w:bottom w:val="single" w:sz="4" w:space="0" w:color="auto"/>
              <w:right w:val="single" w:sz="4" w:space="0" w:color="auto"/>
            </w:tcBorders>
            <w:vAlign w:val="center"/>
          </w:tcPr>
          <w:p w14:paraId="5D60F64C" w14:textId="77777777" w:rsidR="001C053B" w:rsidRPr="00375960" w:rsidRDefault="001C053B" w:rsidP="00EC7534">
            <w:pPr>
              <w:pStyle w:val="TableEntry"/>
              <w:rPr>
                <w:ins w:id="4074" w:author="Lori Reed-Fourquet" w:date="2018-07-17T22:08:00Z"/>
              </w:rPr>
            </w:pPr>
          </w:p>
        </w:tc>
      </w:tr>
      <w:tr w:rsidR="009B5650" w:rsidRPr="00375960" w14:paraId="74E7BCC3" w14:textId="77777777" w:rsidTr="00EC7534">
        <w:trPr>
          <w:ins w:id="4075" w:author="Lori Reed-Fourquet" w:date="2018-07-17T22:36:00Z"/>
        </w:trPr>
        <w:tc>
          <w:tcPr>
            <w:tcW w:w="492" w:type="pct"/>
            <w:tcBorders>
              <w:top w:val="single" w:sz="4" w:space="0" w:color="auto"/>
              <w:left w:val="single" w:sz="4" w:space="0" w:color="auto"/>
              <w:bottom w:val="single" w:sz="4" w:space="0" w:color="auto"/>
              <w:right w:val="single" w:sz="4" w:space="0" w:color="auto"/>
            </w:tcBorders>
            <w:vAlign w:val="center"/>
          </w:tcPr>
          <w:p w14:paraId="188A1F55" w14:textId="00FC20E0" w:rsidR="009B5650" w:rsidRPr="00375960" w:rsidRDefault="009B5650" w:rsidP="00EC7534">
            <w:pPr>
              <w:pStyle w:val="TableEntry"/>
              <w:rPr>
                <w:ins w:id="4076" w:author="Lori Reed-Fourquet" w:date="2018-07-17T22:36:00Z"/>
              </w:rPr>
            </w:pPr>
            <w:ins w:id="4077" w:author="Lori Reed-Fourquet" w:date="2018-07-17T22:44:00Z">
              <w:r w:rsidRPr="00375960">
                <w:t>R2 [</w:t>
              </w:r>
              <w:r>
                <w:t>0</w:t>
              </w:r>
              <w:r w:rsidRPr="00375960">
                <w:t>..1]</w:t>
              </w:r>
            </w:ins>
          </w:p>
        </w:tc>
        <w:tc>
          <w:tcPr>
            <w:tcW w:w="626" w:type="pct"/>
            <w:tcBorders>
              <w:top w:val="single" w:sz="4" w:space="0" w:color="auto"/>
              <w:left w:val="single" w:sz="4" w:space="0" w:color="auto"/>
              <w:bottom w:val="single" w:sz="4" w:space="0" w:color="auto"/>
              <w:right w:val="single" w:sz="4" w:space="0" w:color="auto"/>
            </w:tcBorders>
            <w:vAlign w:val="center"/>
          </w:tcPr>
          <w:p w14:paraId="05E0B95A" w14:textId="77777777" w:rsidR="009B5650" w:rsidRPr="00375960" w:rsidRDefault="009B5650" w:rsidP="00EC7534">
            <w:pPr>
              <w:pStyle w:val="TableEntry"/>
              <w:rPr>
                <w:ins w:id="4078" w:author="Lori Reed-Fourquet" w:date="2018-07-17T22:36:00Z"/>
              </w:rPr>
            </w:pPr>
          </w:p>
        </w:tc>
        <w:tc>
          <w:tcPr>
            <w:tcW w:w="1115" w:type="pct"/>
            <w:tcBorders>
              <w:top w:val="single" w:sz="4" w:space="0" w:color="auto"/>
              <w:left w:val="single" w:sz="4" w:space="0" w:color="auto"/>
              <w:bottom w:val="single" w:sz="4" w:space="0" w:color="auto"/>
              <w:right w:val="single" w:sz="4" w:space="0" w:color="auto"/>
            </w:tcBorders>
            <w:vAlign w:val="center"/>
          </w:tcPr>
          <w:p w14:paraId="19337163" w14:textId="091F0CED" w:rsidR="009B5650" w:rsidRPr="009B5650" w:rsidRDefault="009B5650" w:rsidP="00EC7534">
            <w:pPr>
              <w:pStyle w:val="TableEntry"/>
              <w:rPr>
                <w:ins w:id="4079" w:author="Lori Reed-Fourquet" w:date="2018-07-17T22:36:00Z"/>
              </w:rPr>
            </w:pPr>
            <w:ins w:id="4080" w:author="Lori Reed-Fourquet" w:date="2018-07-17T22:44:00Z">
              <w:r w:rsidRPr="009B5650">
                <w:t>Procedure Prior Indicator</w:t>
              </w:r>
            </w:ins>
          </w:p>
        </w:tc>
        <w:tc>
          <w:tcPr>
            <w:tcW w:w="1302" w:type="pct"/>
            <w:tcBorders>
              <w:top w:val="single" w:sz="4" w:space="0" w:color="auto"/>
              <w:left w:val="single" w:sz="4" w:space="0" w:color="auto"/>
              <w:bottom w:val="single" w:sz="4" w:space="0" w:color="auto"/>
              <w:right w:val="single" w:sz="4" w:space="0" w:color="auto"/>
            </w:tcBorders>
            <w:vAlign w:val="center"/>
          </w:tcPr>
          <w:p w14:paraId="6591A593" w14:textId="24D993E1" w:rsidR="009B5650" w:rsidRPr="009B5650" w:rsidRDefault="009B5650" w:rsidP="00EC7534">
            <w:pPr>
              <w:pStyle w:val="TableEntry"/>
              <w:rPr>
                <w:ins w:id="4081" w:author="Lori Reed-Fourquet" w:date="2018-07-17T22:36:00Z"/>
              </w:rPr>
            </w:pPr>
            <w:ins w:id="4082" w:author="Lori Reed-Fourquet" w:date="2018-07-17T22:44:00Z">
              <w:r w:rsidRPr="009B5650">
                <w:t>2.16.840.1.1133883.17.3.10.1.131</w:t>
              </w:r>
            </w:ins>
          </w:p>
        </w:tc>
        <w:tc>
          <w:tcPr>
            <w:tcW w:w="773" w:type="pct"/>
            <w:tcBorders>
              <w:top w:val="single" w:sz="4" w:space="0" w:color="auto"/>
              <w:left w:val="single" w:sz="4" w:space="0" w:color="auto"/>
              <w:bottom w:val="single" w:sz="4" w:space="0" w:color="auto"/>
              <w:right w:val="single" w:sz="4" w:space="0" w:color="auto"/>
            </w:tcBorders>
            <w:vAlign w:val="center"/>
          </w:tcPr>
          <w:p w14:paraId="1F89E49A" w14:textId="619354A7" w:rsidR="009B5650" w:rsidRPr="009B5650" w:rsidRDefault="009B5650" w:rsidP="00EC7534">
            <w:pPr>
              <w:pStyle w:val="TableEntry"/>
              <w:rPr>
                <w:ins w:id="4083" w:author="Lori Reed-Fourquet" w:date="2018-07-17T22:36:00Z"/>
              </w:rPr>
            </w:pPr>
            <w:ins w:id="4084" w:author="Lori Reed-Fourquet" w:date="2018-07-17T22:45:00Z">
              <w:r w:rsidRPr="009B5650">
                <w:t>HL7 EMS Run Report R2</w:t>
              </w:r>
            </w:ins>
          </w:p>
        </w:tc>
        <w:tc>
          <w:tcPr>
            <w:tcW w:w="692" w:type="pct"/>
            <w:tcBorders>
              <w:top w:val="single" w:sz="4" w:space="0" w:color="auto"/>
              <w:left w:val="single" w:sz="4" w:space="0" w:color="auto"/>
              <w:bottom w:val="single" w:sz="4" w:space="0" w:color="auto"/>
              <w:right w:val="single" w:sz="4" w:space="0" w:color="auto"/>
            </w:tcBorders>
            <w:vAlign w:val="center"/>
          </w:tcPr>
          <w:p w14:paraId="0813A684" w14:textId="77777777" w:rsidR="009B5650" w:rsidRPr="00375960" w:rsidRDefault="009B5650" w:rsidP="00EC7534">
            <w:pPr>
              <w:pStyle w:val="TableEntry"/>
              <w:rPr>
                <w:ins w:id="4085" w:author="Lori Reed-Fourquet" w:date="2018-07-17T22:36:00Z"/>
              </w:rPr>
            </w:pPr>
          </w:p>
        </w:tc>
      </w:tr>
      <w:tr w:rsidR="009B5650" w:rsidRPr="00375960" w14:paraId="1F286BC4" w14:textId="77777777" w:rsidTr="00EC7534">
        <w:trPr>
          <w:ins w:id="4086" w:author="Lori Reed-Fourquet" w:date="2018-07-17T22:45:00Z"/>
        </w:trPr>
        <w:tc>
          <w:tcPr>
            <w:tcW w:w="492" w:type="pct"/>
            <w:tcBorders>
              <w:top w:val="single" w:sz="4" w:space="0" w:color="auto"/>
              <w:left w:val="single" w:sz="4" w:space="0" w:color="auto"/>
              <w:bottom w:val="single" w:sz="4" w:space="0" w:color="auto"/>
              <w:right w:val="single" w:sz="4" w:space="0" w:color="auto"/>
            </w:tcBorders>
            <w:vAlign w:val="center"/>
          </w:tcPr>
          <w:p w14:paraId="61F993DC" w14:textId="489C2705" w:rsidR="009B5650" w:rsidRPr="00375960" w:rsidRDefault="009B5650" w:rsidP="00EC7534">
            <w:pPr>
              <w:pStyle w:val="TableEntry"/>
              <w:rPr>
                <w:ins w:id="4087" w:author="Lori Reed-Fourquet" w:date="2018-07-17T22:45:00Z"/>
              </w:rPr>
            </w:pPr>
            <w:ins w:id="4088" w:author="Lori Reed-Fourquet" w:date="2018-07-17T22:46:00Z">
              <w:r w:rsidRPr="00375960">
                <w:t>R2 [</w:t>
              </w:r>
              <w:r>
                <w:t>0</w:t>
              </w:r>
              <w:r w:rsidRPr="00375960">
                <w:t>..1]</w:t>
              </w:r>
            </w:ins>
          </w:p>
        </w:tc>
        <w:tc>
          <w:tcPr>
            <w:tcW w:w="626" w:type="pct"/>
            <w:tcBorders>
              <w:top w:val="single" w:sz="4" w:space="0" w:color="auto"/>
              <w:left w:val="single" w:sz="4" w:space="0" w:color="auto"/>
              <w:bottom w:val="single" w:sz="4" w:space="0" w:color="auto"/>
              <w:right w:val="single" w:sz="4" w:space="0" w:color="auto"/>
            </w:tcBorders>
            <w:vAlign w:val="center"/>
          </w:tcPr>
          <w:p w14:paraId="3EAA5635" w14:textId="77777777" w:rsidR="009B5650" w:rsidRPr="00375960" w:rsidRDefault="009B5650" w:rsidP="00EC7534">
            <w:pPr>
              <w:pStyle w:val="TableEntry"/>
              <w:rPr>
                <w:ins w:id="4089" w:author="Lori Reed-Fourquet" w:date="2018-07-17T22:45:00Z"/>
              </w:rPr>
            </w:pPr>
          </w:p>
        </w:tc>
        <w:tc>
          <w:tcPr>
            <w:tcW w:w="1115" w:type="pct"/>
            <w:tcBorders>
              <w:top w:val="single" w:sz="4" w:space="0" w:color="auto"/>
              <w:left w:val="single" w:sz="4" w:space="0" w:color="auto"/>
              <w:bottom w:val="single" w:sz="4" w:space="0" w:color="auto"/>
              <w:right w:val="single" w:sz="4" w:space="0" w:color="auto"/>
            </w:tcBorders>
            <w:vAlign w:val="center"/>
          </w:tcPr>
          <w:p w14:paraId="27BA0FB0" w14:textId="0AE3CDCA" w:rsidR="009B5650" w:rsidRPr="009B5650" w:rsidRDefault="009B5650" w:rsidP="00EC7534">
            <w:pPr>
              <w:pStyle w:val="TableEntry"/>
              <w:rPr>
                <w:ins w:id="4090" w:author="Lori Reed-Fourquet" w:date="2018-07-17T22:45:00Z"/>
              </w:rPr>
            </w:pPr>
            <w:ins w:id="4091" w:author="Lori Reed-Fourquet" w:date="2018-07-17T22:45:00Z">
              <w:r w:rsidRPr="009B5650">
                <w:t>Procedure Number Of Attempts Observation</w:t>
              </w:r>
            </w:ins>
          </w:p>
        </w:tc>
        <w:tc>
          <w:tcPr>
            <w:tcW w:w="1302" w:type="pct"/>
            <w:tcBorders>
              <w:top w:val="single" w:sz="4" w:space="0" w:color="auto"/>
              <w:left w:val="single" w:sz="4" w:space="0" w:color="auto"/>
              <w:bottom w:val="single" w:sz="4" w:space="0" w:color="auto"/>
              <w:right w:val="single" w:sz="4" w:space="0" w:color="auto"/>
            </w:tcBorders>
            <w:vAlign w:val="center"/>
          </w:tcPr>
          <w:p w14:paraId="27F8A403" w14:textId="7A6F8F4E" w:rsidR="009B5650" w:rsidRPr="009B5650" w:rsidRDefault="009B5650" w:rsidP="00EC7534">
            <w:pPr>
              <w:pStyle w:val="TableEntry"/>
              <w:rPr>
                <w:ins w:id="4092" w:author="Lori Reed-Fourquet" w:date="2018-07-17T22:45:00Z"/>
              </w:rPr>
            </w:pPr>
            <w:ins w:id="4093" w:author="Lori Reed-Fourquet" w:date="2018-07-17T22:46:00Z">
              <w:r w:rsidRPr="009B5650">
                <w:t>2.16.840.1.1133883.17.3.10.1.132</w:t>
              </w:r>
            </w:ins>
          </w:p>
        </w:tc>
        <w:tc>
          <w:tcPr>
            <w:tcW w:w="773" w:type="pct"/>
            <w:tcBorders>
              <w:top w:val="single" w:sz="4" w:space="0" w:color="auto"/>
              <w:left w:val="single" w:sz="4" w:space="0" w:color="auto"/>
              <w:bottom w:val="single" w:sz="4" w:space="0" w:color="auto"/>
              <w:right w:val="single" w:sz="4" w:space="0" w:color="auto"/>
            </w:tcBorders>
            <w:vAlign w:val="center"/>
          </w:tcPr>
          <w:p w14:paraId="08B8CF1A" w14:textId="20F222D2" w:rsidR="009B5650" w:rsidRPr="009B5650" w:rsidRDefault="009B5650" w:rsidP="00EC7534">
            <w:pPr>
              <w:pStyle w:val="TableEntry"/>
              <w:rPr>
                <w:ins w:id="4094" w:author="Lori Reed-Fourquet" w:date="2018-07-17T22:45:00Z"/>
              </w:rPr>
            </w:pPr>
            <w:ins w:id="4095" w:author="Lori Reed-Fourquet" w:date="2018-07-17T22:46:00Z">
              <w:r w:rsidRPr="009B5650">
                <w:t>HL7 EMS Run Report R2</w:t>
              </w:r>
            </w:ins>
          </w:p>
        </w:tc>
        <w:tc>
          <w:tcPr>
            <w:tcW w:w="692" w:type="pct"/>
            <w:tcBorders>
              <w:top w:val="single" w:sz="4" w:space="0" w:color="auto"/>
              <w:left w:val="single" w:sz="4" w:space="0" w:color="auto"/>
              <w:bottom w:val="single" w:sz="4" w:space="0" w:color="auto"/>
              <w:right w:val="single" w:sz="4" w:space="0" w:color="auto"/>
            </w:tcBorders>
            <w:vAlign w:val="center"/>
          </w:tcPr>
          <w:p w14:paraId="34EDBAEA" w14:textId="77777777" w:rsidR="009B5650" w:rsidRPr="00375960" w:rsidRDefault="009B5650" w:rsidP="00EC7534">
            <w:pPr>
              <w:pStyle w:val="TableEntry"/>
              <w:rPr>
                <w:ins w:id="4096" w:author="Lori Reed-Fourquet" w:date="2018-07-17T22:45:00Z"/>
              </w:rPr>
            </w:pPr>
          </w:p>
        </w:tc>
      </w:tr>
      <w:tr w:rsidR="009B5650" w:rsidRPr="00375960" w14:paraId="43E4D14B" w14:textId="77777777" w:rsidTr="00EC7534">
        <w:trPr>
          <w:ins w:id="4097" w:author="Lori Reed-Fourquet" w:date="2018-07-17T22:47:00Z"/>
        </w:trPr>
        <w:tc>
          <w:tcPr>
            <w:tcW w:w="492" w:type="pct"/>
            <w:tcBorders>
              <w:top w:val="single" w:sz="4" w:space="0" w:color="auto"/>
              <w:left w:val="single" w:sz="4" w:space="0" w:color="auto"/>
              <w:bottom w:val="single" w:sz="4" w:space="0" w:color="auto"/>
              <w:right w:val="single" w:sz="4" w:space="0" w:color="auto"/>
            </w:tcBorders>
            <w:vAlign w:val="center"/>
          </w:tcPr>
          <w:p w14:paraId="51E3D6C9" w14:textId="2F9A6557" w:rsidR="009B5650" w:rsidRPr="00375960" w:rsidRDefault="009B5650" w:rsidP="00EC7534">
            <w:pPr>
              <w:pStyle w:val="TableEntry"/>
              <w:rPr>
                <w:ins w:id="4098" w:author="Lori Reed-Fourquet" w:date="2018-07-17T22:47:00Z"/>
              </w:rPr>
            </w:pPr>
            <w:ins w:id="4099" w:author="Lori Reed-Fourquet" w:date="2018-07-17T22:47:00Z">
              <w:r w:rsidRPr="00375960">
                <w:t>R2 [</w:t>
              </w:r>
              <w:r>
                <w:t>0</w:t>
              </w:r>
              <w:r w:rsidRPr="00375960">
                <w:t>..1]</w:t>
              </w:r>
            </w:ins>
          </w:p>
        </w:tc>
        <w:tc>
          <w:tcPr>
            <w:tcW w:w="626" w:type="pct"/>
            <w:tcBorders>
              <w:top w:val="single" w:sz="4" w:space="0" w:color="auto"/>
              <w:left w:val="single" w:sz="4" w:space="0" w:color="auto"/>
              <w:bottom w:val="single" w:sz="4" w:space="0" w:color="auto"/>
              <w:right w:val="single" w:sz="4" w:space="0" w:color="auto"/>
            </w:tcBorders>
            <w:vAlign w:val="center"/>
          </w:tcPr>
          <w:p w14:paraId="2CB3BF2D" w14:textId="77777777" w:rsidR="009B5650" w:rsidRPr="00375960" w:rsidRDefault="009B5650" w:rsidP="00EC7534">
            <w:pPr>
              <w:pStyle w:val="TableEntry"/>
              <w:rPr>
                <w:ins w:id="4100" w:author="Lori Reed-Fourquet" w:date="2018-07-17T22:47:00Z"/>
              </w:rPr>
            </w:pPr>
          </w:p>
        </w:tc>
        <w:tc>
          <w:tcPr>
            <w:tcW w:w="1115" w:type="pct"/>
            <w:tcBorders>
              <w:top w:val="single" w:sz="4" w:space="0" w:color="auto"/>
              <w:left w:val="single" w:sz="4" w:space="0" w:color="auto"/>
              <w:bottom w:val="single" w:sz="4" w:space="0" w:color="auto"/>
              <w:right w:val="single" w:sz="4" w:space="0" w:color="auto"/>
            </w:tcBorders>
            <w:vAlign w:val="center"/>
          </w:tcPr>
          <w:p w14:paraId="06B9F93E" w14:textId="4CA2468A" w:rsidR="009B5650" w:rsidRPr="009B5650" w:rsidRDefault="009B5650" w:rsidP="00EC7534">
            <w:pPr>
              <w:pStyle w:val="TableEntry"/>
              <w:rPr>
                <w:ins w:id="4101" w:author="Lori Reed-Fourquet" w:date="2018-07-17T22:47:00Z"/>
              </w:rPr>
            </w:pPr>
            <w:ins w:id="4102" w:author="Lori Reed-Fourquet" w:date="2018-07-17T22:47:00Z">
              <w:r w:rsidRPr="009B5650">
                <w:t>Procedure Successful Observation</w:t>
              </w:r>
            </w:ins>
          </w:p>
        </w:tc>
        <w:tc>
          <w:tcPr>
            <w:tcW w:w="1302" w:type="pct"/>
            <w:tcBorders>
              <w:top w:val="single" w:sz="4" w:space="0" w:color="auto"/>
              <w:left w:val="single" w:sz="4" w:space="0" w:color="auto"/>
              <w:bottom w:val="single" w:sz="4" w:space="0" w:color="auto"/>
              <w:right w:val="single" w:sz="4" w:space="0" w:color="auto"/>
            </w:tcBorders>
            <w:vAlign w:val="center"/>
          </w:tcPr>
          <w:p w14:paraId="279B7579" w14:textId="6A1EBBA3" w:rsidR="009B5650" w:rsidRPr="009B5650" w:rsidRDefault="009B5650" w:rsidP="00EC7534">
            <w:pPr>
              <w:pStyle w:val="TableEntry"/>
              <w:rPr>
                <w:ins w:id="4103" w:author="Lori Reed-Fourquet" w:date="2018-07-17T22:47:00Z"/>
              </w:rPr>
            </w:pPr>
            <w:ins w:id="4104" w:author="Lori Reed-Fourquet" w:date="2018-07-17T22:47:00Z">
              <w:r w:rsidRPr="009B5650">
                <w:t>2.16.840.1.1133883.17.3.10.1.133</w:t>
              </w:r>
            </w:ins>
          </w:p>
        </w:tc>
        <w:tc>
          <w:tcPr>
            <w:tcW w:w="773" w:type="pct"/>
            <w:tcBorders>
              <w:top w:val="single" w:sz="4" w:space="0" w:color="auto"/>
              <w:left w:val="single" w:sz="4" w:space="0" w:color="auto"/>
              <w:bottom w:val="single" w:sz="4" w:space="0" w:color="auto"/>
              <w:right w:val="single" w:sz="4" w:space="0" w:color="auto"/>
            </w:tcBorders>
            <w:vAlign w:val="center"/>
          </w:tcPr>
          <w:p w14:paraId="11F67468" w14:textId="0978900F" w:rsidR="009B5650" w:rsidRPr="009B5650" w:rsidRDefault="009B5650" w:rsidP="00EC7534">
            <w:pPr>
              <w:pStyle w:val="TableEntry"/>
              <w:rPr>
                <w:ins w:id="4105" w:author="Lori Reed-Fourquet" w:date="2018-07-17T22:47:00Z"/>
              </w:rPr>
            </w:pPr>
            <w:ins w:id="4106" w:author="Lori Reed-Fourquet" w:date="2018-07-17T22:48:00Z">
              <w:r w:rsidRPr="009B5650">
                <w:t>HL7 EMS Run Report R2</w:t>
              </w:r>
            </w:ins>
          </w:p>
        </w:tc>
        <w:tc>
          <w:tcPr>
            <w:tcW w:w="692" w:type="pct"/>
            <w:tcBorders>
              <w:top w:val="single" w:sz="4" w:space="0" w:color="auto"/>
              <w:left w:val="single" w:sz="4" w:space="0" w:color="auto"/>
              <w:bottom w:val="single" w:sz="4" w:space="0" w:color="auto"/>
              <w:right w:val="single" w:sz="4" w:space="0" w:color="auto"/>
            </w:tcBorders>
            <w:vAlign w:val="center"/>
          </w:tcPr>
          <w:p w14:paraId="36DC7E44" w14:textId="77777777" w:rsidR="009B5650" w:rsidRPr="00375960" w:rsidRDefault="009B5650" w:rsidP="00EC7534">
            <w:pPr>
              <w:pStyle w:val="TableEntry"/>
              <w:rPr>
                <w:ins w:id="4107" w:author="Lori Reed-Fourquet" w:date="2018-07-17T22:47:00Z"/>
              </w:rPr>
            </w:pPr>
          </w:p>
        </w:tc>
      </w:tr>
      <w:tr w:rsidR="0089303E" w:rsidRPr="00375960" w14:paraId="2B8522F9" w14:textId="77777777" w:rsidTr="00EC7534">
        <w:trPr>
          <w:ins w:id="4108" w:author="Lori Reed-Fourquet" w:date="2018-07-17T22:48:00Z"/>
        </w:trPr>
        <w:tc>
          <w:tcPr>
            <w:tcW w:w="492" w:type="pct"/>
            <w:tcBorders>
              <w:top w:val="single" w:sz="4" w:space="0" w:color="auto"/>
              <w:left w:val="single" w:sz="4" w:space="0" w:color="auto"/>
              <w:bottom w:val="single" w:sz="4" w:space="0" w:color="auto"/>
              <w:right w:val="single" w:sz="4" w:space="0" w:color="auto"/>
            </w:tcBorders>
            <w:vAlign w:val="center"/>
          </w:tcPr>
          <w:p w14:paraId="385669F9" w14:textId="76ED8313" w:rsidR="0089303E" w:rsidRPr="00375960" w:rsidRDefault="0089303E" w:rsidP="00EC7534">
            <w:pPr>
              <w:pStyle w:val="TableEntry"/>
              <w:rPr>
                <w:ins w:id="4109" w:author="Lori Reed-Fourquet" w:date="2018-07-17T22:48:00Z"/>
              </w:rPr>
            </w:pPr>
            <w:ins w:id="4110" w:author="Lori Reed-Fourquet" w:date="2018-07-17T22:49:00Z">
              <w:r w:rsidRPr="00375960">
                <w:t>R2 [</w:t>
              </w:r>
              <w:r>
                <w:t>0</w:t>
              </w:r>
              <w:r w:rsidRPr="00375960">
                <w:t>..1]</w:t>
              </w:r>
            </w:ins>
          </w:p>
        </w:tc>
        <w:tc>
          <w:tcPr>
            <w:tcW w:w="626" w:type="pct"/>
            <w:tcBorders>
              <w:top w:val="single" w:sz="4" w:space="0" w:color="auto"/>
              <w:left w:val="single" w:sz="4" w:space="0" w:color="auto"/>
              <w:bottom w:val="single" w:sz="4" w:space="0" w:color="auto"/>
              <w:right w:val="single" w:sz="4" w:space="0" w:color="auto"/>
            </w:tcBorders>
            <w:vAlign w:val="center"/>
          </w:tcPr>
          <w:p w14:paraId="662C4867" w14:textId="77777777" w:rsidR="0089303E" w:rsidRPr="00375960" w:rsidRDefault="0089303E" w:rsidP="00EC7534">
            <w:pPr>
              <w:pStyle w:val="TableEntry"/>
              <w:rPr>
                <w:ins w:id="4111" w:author="Lori Reed-Fourquet" w:date="2018-07-17T22:48:00Z"/>
              </w:rPr>
            </w:pPr>
          </w:p>
        </w:tc>
        <w:tc>
          <w:tcPr>
            <w:tcW w:w="1115" w:type="pct"/>
            <w:tcBorders>
              <w:top w:val="single" w:sz="4" w:space="0" w:color="auto"/>
              <w:left w:val="single" w:sz="4" w:space="0" w:color="auto"/>
              <w:bottom w:val="single" w:sz="4" w:space="0" w:color="auto"/>
              <w:right w:val="single" w:sz="4" w:space="0" w:color="auto"/>
            </w:tcBorders>
            <w:vAlign w:val="center"/>
          </w:tcPr>
          <w:p w14:paraId="4BE2742E" w14:textId="32E7062C" w:rsidR="0089303E" w:rsidRPr="009B5650" w:rsidRDefault="0089303E" w:rsidP="00EC7534">
            <w:pPr>
              <w:pStyle w:val="TableEntry"/>
              <w:rPr>
                <w:ins w:id="4112" w:author="Lori Reed-Fourquet" w:date="2018-07-17T22:48:00Z"/>
              </w:rPr>
            </w:pPr>
            <w:ins w:id="4113" w:author="Lori Reed-Fourquet" w:date="2018-07-17T22:48:00Z">
              <w:r w:rsidRPr="0089303E">
                <w:t>Procedure Complications Observation</w:t>
              </w:r>
            </w:ins>
          </w:p>
        </w:tc>
        <w:tc>
          <w:tcPr>
            <w:tcW w:w="1302" w:type="pct"/>
            <w:tcBorders>
              <w:top w:val="single" w:sz="4" w:space="0" w:color="auto"/>
              <w:left w:val="single" w:sz="4" w:space="0" w:color="auto"/>
              <w:bottom w:val="single" w:sz="4" w:space="0" w:color="auto"/>
              <w:right w:val="single" w:sz="4" w:space="0" w:color="auto"/>
            </w:tcBorders>
            <w:vAlign w:val="center"/>
          </w:tcPr>
          <w:p w14:paraId="498FDD9B" w14:textId="472120E4" w:rsidR="0089303E" w:rsidRPr="009B5650" w:rsidRDefault="0089303E" w:rsidP="00EC7534">
            <w:pPr>
              <w:pStyle w:val="TableEntry"/>
              <w:rPr>
                <w:ins w:id="4114" w:author="Lori Reed-Fourquet" w:date="2018-07-17T22:48:00Z"/>
              </w:rPr>
            </w:pPr>
            <w:ins w:id="4115" w:author="Lori Reed-Fourquet" w:date="2018-07-17T22:48:00Z">
              <w:r w:rsidRPr="0089303E">
                <w:t>2.16.840.1.1133883.17.3.10.1.179</w:t>
              </w:r>
            </w:ins>
          </w:p>
        </w:tc>
        <w:tc>
          <w:tcPr>
            <w:tcW w:w="773" w:type="pct"/>
            <w:tcBorders>
              <w:top w:val="single" w:sz="4" w:space="0" w:color="auto"/>
              <w:left w:val="single" w:sz="4" w:space="0" w:color="auto"/>
              <w:bottom w:val="single" w:sz="4" w:space="0" w:color="auto"/>
              <w:right w:val="single" w:sz="4" w:space="0" w:color="auto"/>
            </w:tcBorders>
            <w:vAlign w:val="center"/>
          </w:tcPr>
          <w:p w14:paraId="2F35556E" w14:textId="232D2907" w:rsidR="0089303E" w:rsidRPr="009B5650" w:rsidRDefault="0089303E" w:rsidP="00EC7534">
            <w:pPr>
              <w:pStyle w:val="TableEntry"/>
              <w:rPr>
                <w:ins w:id="4116" w:author="Lori Reed-Fourquet" w:date="2018-07-17T22:48:00Z"/>
              </w:rPr>
            </w:pPr>
            <w:ins w:id="4117" w:author="Lori Reed-Fourquet" w:date="2018-07-17T22:48:00Z">
              <w:r w:rsidRPr="009B5650">
                <w:t>HL7 EMS Run Report R2</w:t>
              </w:r>
            </w:ins>
          </w:p>
        </w:tc>
        <w:tc>
          <w:tcPr>
            <w:tcW w:w="692" w:type="pct"/>
            <w:tcBorders>
              <w:top w:val="single" w:sz="4" w:space="0" w:color="auto"/>
              <w:left w:val="single" w:sz="4" w:space="0" w:color="auto"/>
              <w:bottom w:val="single" w:sz="4" w:space="0" w:color="auto"/>
              <w:right w:val="single" w:sz="4" w:space="0" w:color="auto"/>
            </w:tcBorders>
            <w:vAlign w:val="center"/>
          </w:tcPr>
          <w:p w14:paraId="2C1B39CC" w14:textId="77777777" w:rsidR="0089303E" w:rsidRPr="00375960" w:rsidRDefault="0089303E" w:rsidP="00EC7534">
            <w:pPr>
              <w:pStyle w:val="TableEntry"/>
              <w:rPr>
                <w:ins w:id="4118" w:author="Lori Reed-Fourquet" w:date="2018-07-17T22:48:00Z"/>
              </w:rPr>
            </w:pPr>
          </w:p>
        </w:tc>
      </w:tr>
      <w:tr w:rsidR="0089303E" w:rsidRPr="00375960" w14:paraId="65E5E66D" w14:textId="77777777" w:rsidTr="00EC7534">
        <w:trPr>
          <w:ins w:id="4119" w:author="Lori Reed-Fourquet" w:date="2018-07-17T22:49:00Z"/>
        </w:trPr>
        <w:tc>
          <w:tcPr>
            <w:tcW w:w="492" w:type="pct"/>
            <w:tcBorders>
              <w:top w:val="single" w:sz="4" w:space="0" w:color="auto"/>
              <w:left w:val="single" w:sz="4" w:space="0" w:color="auto"/>
              <w:bottom w:val="single" w:sz="4" w:space="0" w:color="auto"/>
              <w:right w:val="single" w:sz="4" w:space="0" w:color="auto"/>
            </w:tcBorders>
            <w:vAlign w:val="center"/>
          </w:tcPr>
          <w:p w14:paraId="2DDCB30B" w14:textId="1D045085" w:rsidR="0089303E" w:rsidRPr="00375960" w:rsidRDefault="0089303E" w:rsidP="00EC7534">
            <w:pPr>
              <w:pStyle w:val="TableEntry"/>
              <w:rPr>
                <w:ins w:id="4120" w:author="Lori Reed-Fourquet" w:date="2018-07-17T22:49:00Z"/>
              </w:rPr>
            </w:pPr>
            <w:ins w:id="4121" w:author="Lori Reed-Fourquet" w:date="2018-07-17T22:50:00Z">
              <w:r w:rsidRPr="00375960">
                <w:t>R2 [</w:t>
              </w:r>
              <w:r>
                <w:t>0</w:t>
              </w:r>
              <w:r w:rsidRPr="00375960">
                <w:t>..1]</w:t>
              </w:r>
            </w:ins>
          </w:p>
        </w:tc>
        <w:tc>
          <w:tcPr>
            <w:tcW w:w="626" w:type="pct"/>
            <w:tcBorders>
              <w:top w:val="single" w:sz="4" w:space="0" w:color="auto"/>
              <w:left w:val="single" w:sz="4" w:space="0" w:color="auto"/>
              <w:bottom w:val="single" w:sz="4" w:space="0" w:color="auto"/>
              <w:right w:val="single" w:sz="4" w:space="0" w:color="auto"/>
            </w:tcBorders>
            <w:vAlign w:val="center"/>
          </w:tcPr>
          <w:p w14:paraId="06CD6C2A" w14:textId="77777777" w:rsidR="0089303E" w:rsidRPr="00375960" w:rsidRDefault="0089303E" w:rsidP="00EC7534">
            <w:pPr>
              <w:pStyle w:val="TableEntry"/>
              <w:rPr>
                <w:ins w:id="4122" w:author="Lori Reed-Fourquet" w:date="2018-07-17T22:49:00Z"/>
              </w:rPr>
            </w:pPr>
          </w:p>
        </w:tc>
        <w:tc>
          <w:tcPr>
            <w:tcW w:w="1115" w:type="pct"/>
            <w:tcBorders>
              <w:top w:val="single" w:sz="4" w:space="0" w:color="auto"/>
              <w:left w:val="single" w:sz="4" w:space="0" w:color="auto"/>
              <w:bottom w:val="single" w:sz="4" w:space="0" w:color="auto"/>
              <w:right w:val="single" w:sz="4" w:space="0" w:color="auto"/>
            </w:tcBorders>
            <w:vAlign w:val="center"/>
          </w:tcPr>
          <w:p w14:paraId="11BB3F75" w14:textId="1687C797" w:rsidR="0089303E" w:rsidRPr="0089303E" w:rsidRDefault="0089303E" w:rsidP="00EC7534">
            <w:pPr>
              <w:pStyle w:val="TableEntry"/>
              <w:rPr>
                <w:ins w:id="4123" w:author="Lori Reed-Fourquet" w:date="2018-07-17T22:49:00Z"/>
              </w:rPr>
            </w:pPr>
            <w:ins w:id="4124" w:author="Lori Reed-Fourquet" w:date="2018-07-17T22:50:00Z">
              <w:r w:rsidRPr="0089303E">
                <w:t>Procedure Patient Response Observation</w:t>
              </w:r>
            </w:ins>
          </w:p>
        </w:tc>
        <w:tc>
          <w:tcPr>
            <w:tcW w:w="1302" w:type="pct"/>
            <w:tcBorders>
              <w:top w:val="single" w:sz="4" w:space="0" w:color="auto"/>
              <w:left w:val="single" w:sz="4" w:space="0" w:color="auto"/>
              <w:bottom w:val="single" w:sz="4" w:space="0" w:color="auto"/>
              <w:right w:val="single" w:sz="4" w:space="0" w:color="auto"/>
            </w:tcBorders>
            <w:vAlign w:val="center"/>
          </w:tcPr>
          <w:p w14:paraId="577E27D2" w14:textId="282C82CF" w:rsidR="0089303E" w:rsidRPr="0089303E" w:rsidRDefault="0089303E" w:rsidP="00EC7534">
            <w:pPr>
              <w:pStyle w:val="TableEntry"/>
              <w:rPr>
                <w:ins w:id="4125" w:author="Lori Reed-Fourquet" w:date="2018-07-17T22:49:00Z"/>
              </w:rPr>
            </w:pPr>
            <w:ins w:id="4126" w:author="Lori Reed-Fourquet" w:date="2018-07-17T22:49:00Z">
              <w:r w:rsidRPr="0089303E">
                <w:t>2.16.840.1.1133883.17.3.10.1.135</w:t>
              </w:r>
            </w:ins>
          </w:p>
        </w:tc>
        <w:tc>
          <w:tcPr>
            <w:tcW w:w="773" w:type="pct"/>
            <w:tcBorders>
              <w:top w:val="single" w:sz="4" w:space="0" w:color="auto"/>
              <w:left w:val="single" w:sz="4" w:space="0" w:color="auto"/>
              <w:bottom w:val="single" w:sz="4" w:space="0" w:color="auto"/>
              <w:right w:val="single" w:sz="4" w:space="0" w:color="auto"/>
            </w:tcBorders>
            <w:vAlign w:val="center"/>
          </w:tcPr>
          <w:p w14:paraId="1DCA8599" w14:textId="11A524D4" w:rsidR="0089303E" w:rsidRPr="009B5650" w:rsidRDefault="0089303E" w:rsidP="00EC7534">
            <w:pPr>
              <w:pStyle w:val="TableEntry"/>
              <w:rPr>
                <w:ins w:id="4127" w:author="Lori Reed-Fourquet" w:date="2018-07-17T22:49:00Z"/>
              </w:rPr>
            </w:pPr>
            <w:ins w:id="4128" w:author="Lori Reed-Fourquet" w:date="2018-07-17T22:50:00Z">
              <w:r w:rsidRPr="009B5650">
                <w:t>HL7 EMS Run Report R2</w:t>
              </w:r>
            </w:ins>
          </w:p>
        </w:tc>
        <w:tc>
          <w:tcPr>
            <w:tcW w:w="692" w:type="pct"/>
            <w:tcBorders>
              <w:top w:val="single" w:sz="4" w:space="0" w:color="auto"/>
              <w:left w:val="single" w:sz="4" w:space="0" w:color="auto"/>
              <w:bottom w:val="single" w:sz="4" w:space="0" w:color="auto"/>
              <w:right w:val="single" w:sz="4" w:space="0" w:color="auto"/>
            </w:tcBorders>
            <w:vAlign w:val="center"/>
          </w:tcPr>
          <w:p w14:paraId="7D73FE0B" w14:textId="77777777" w:rsidR="0089303E" w:rsidRPr="00375960" w:rsidRDefault="0089303E" w:rsidP="00EC7534">
            <w:pPr>
              <w:pStyle w:val="TableEntry"/>
              <w:rPr>
                <w:ins w:id="4129" w:author="Lori Reed-Fourquet" w:date="2018-07-17T22:49:00Z"/>
              </w:rPr>
            </w:pPr>
          </w:p>
        </w:tc>
      </w:tr>
      <w:tr w:rsidR="0089303E" w:rsidRPr="00375960" w14:paraId="0567EF10" w14:textId="77777777" w:rsidTr="00EC7534">
        <w:trPr>
          <w:ins w:id="4130" w:author="Lori Reed-Fourquet" w:date="2018-07-17T22:52:00Z"/>
        </w:trPr>
        <w:tc>
          <w:tcPr>
            <w:tcW w:w="492" w:type="pct"/>
            <w:tcBorders>
              <w:top w:val="single" w:sz="4" w:space="0" w:color="auto"/>
              <w:left w:val="single" w:sz="4" w:space="0" w:color="auto"/>
              <w:bottom w:val="single" w:sz="4" w:space="0" w:color="auto"/>
              <w:right w:val="single" w:sz="4" w:space="0" w:color="auto"/>
            </w:tcBorders>
            <w:vAlign w:val="center"/>
          </w:tcPr>
          <w:p w14:paraId="618B9CDD" w14:textId="27E11936" w:rsidR="0089303E" w:rsidRPr="00375960" w:rsidRDefault="0089303E" w:rsidP="00EC7534">
            <w:pPr>
              <w:pStyle w:val="TableEntry"/>
              <w:rPr>
                <w:ins w:id="4131" w:author="Lori Reed-Fourquet" w:date="2018-07-17T22:52:00Z"/>
              </w:rPr>
            </w:pPr>
            <w:ins w:id="4132" w:author="Lori Reed-Fourquet" w:date="2018-07-17T22:53:00Z">
              <w:r w:rsidRPr="00375960">
                <w:t>R2 [</w:t>
              </w:r>
              <w:r>
                <w:t>0</w:t>
              </w:r>
              <w:r w:rsidRPr="00375960">
                <w:t>..1]</w:t>
              </w:r>
            </w:ins>
          </w:p>
        </w:tc>
        <w:tc>
          <w:tcPr>
            <w:tcW w:w="626" w:type="pct"/>
            <w:tcBorders>
              <w:top w:val="single" w:sz="4" w:space="0" w:color="auto"/>
              <w:left w:val="single" w:sz="4" w:space="0" w:color="auto"/>
              <w:bottom w:val="single" w:sz="4" w:space="0" w:color="auto"/>
              <w:right w:val="single" w:sz="4" w:space="0" w:color="auto"/>
            </w:tcBorders>
            <w:vAlign w:val="center"/>
          </w:tcPr>
          <w:p w14:paraId="440DAC97" w14:textId="77777777" w:rsidR="0089303E" w:rsidRPr="00375960" w:rsidRDefault="0089303E" w:rsidP="00EC7534">
            <w:pPr>
              <w:pStyle w:val="TableEntry"/>
              <w:rPr>
                <w:ins w:id="4133" w:author="Lori Reed-Fourquet" w:date="2018-07-17T22:52:00Z"/>
              </w:rPr>
            </w:pPr>
          </w:p>
        </w:tc>
        <w:tc>
          <w:tcPr>
            <w:tcW w:w="1115" w:type="pct"/>
            <w:tcBorders>
              <w:top w:val="single" w:sz="4" w:space="0" w:color="auto"/>
              <w:left w:val="single" w:sz="4" w:space="0" w:color="auto"/>
              <w:bottom w:val="single" w:sz="4" w:space="0" w:color="auto"/>
              <w:right w:val="single" w:sz="4" w:space="0" w:color="auto"/>
            </w:tcBorders>
            <w:vAlign w:val="center"/>
          </w:tcPr>
          <w:p w14:paraId="5BA302AF" w14:textId="298A1EAC" w:rsidR="0089303E" w:rsidRPr="0089303E" w:rsidRDefault="0089303E" w:rsidP="00EC7534">
            <w:pPr>
              <w:pStyle w:val="TableEntry"/>
              <w:rPr>
                <w:ins w:id="4134" w:author="Lori Reed-Fourquet" w:date="2018-07-17T22:52:00Z"/>
              </w:rPr>
            </w:pPr>
            <w:ins w:id="4135" w:author="Lori Reed-Fourquet" w:date="2018-07-17T22:52:00Z">
              <w:r w:rsidRPr="0089303E">
                <w:t>Airway Confirmation Observation</w:t>
              </w:r>
            </w:ins>
          </w:p>
        </w:tc>
        <w:tc>
          <w:tcPr>
            <w:tcW w:w="1302" w:type="pct"/>
            <w:tcBorders>
              <w:top w:val="single" w:sz="4" w:space="0" w:color="auto"/>
              <w:left w:val="single" w:sz="4" w:space="0" w:color="auto"/>
              <w:bottom w:val="single" w:sz="4" w:space="0" w:color="auto"/>
              <w:right w:val="single" w:sz="4" w:space="0" w:color="auto"/>
            </w:tcBorders>
            <w:vAlign w:val="center"/>
          </w:tcPr>
          <w:p w14:paraId="17AAC7A6" w14:textId="14C8DFF7" w:rsidR="0089303E" w:rsidRPr="0089303E" w:rsidRDefault="0089303E" w:rsidP="00EC7534">
            <w:pPr>
              <w:pStyle w:val="TableEntry"/>
              <w:rPr>
                <w:ins w:id="4136" w:author="Lori Reed-Fourquet" w:date="2018-07-17T22:52:00Z"/>
              </w:rPr>
            </w:pPr>
            <w:ins w:id="4137" w:author="Lori Reed-Fourquet" w:date="2018-07-17T22:52:00Z">
              <w:r w:rsidRPr="0089303E">
                <w:t>2.16.840.1.1133883.17.3.10.1.175</w:t>
              </w:r>
            </w:ins>
          </w:p>
        </w:tc>
        <w:tc>
          <w:tcPr>
            <w:tcW w:w="773" w:type="pct"/>
            <w:tcBorders>
              <w:top w:val="single" w:sz="4" w:space="0" w:color="auto"/>
              <w:left w:val="single" w:sz="4" w:space="0" w:color="auto"/>
              <w:bottom w:val="single" w:sz="4" w:space="0" w:color="auto"/>
              <w:right w:val="single" w:sz="4" w:space="0" w:color="auto"/>
            </w:tcBorders>
            <w:vAlign w:val="center"/>
          </w:tcPr>
          <w:p w14:paraId="0DB9D724" w14:textId="0440CA77" w:rsidR="0089303E" w:rsidRPr="009B5650" w:rsidRDefault="0089303E" w:rsidP="00EC7534">
            <w:pPr>
              <w:pStyle w:val="TableEntry"/>
              <w:rPr>
                <w:ins w:id="4138" w:author="Lori Reed-Fourquet" w:date="2018-07-17T22:52:00Z"/>
              </w:rPr>
            </w:pPr>
            <w:ins w:id="4139" w:author="Lori Reed-Fourquet" w:date="2018-07-17T22:55:00Z">
              <w:r w:rsidRPr="009B5650">
                <w:t>HL7 EMS Run Report R2</w:t>
              </w:r>
            </w:ins>
          </w:p>
        </w:tc>
        <w:tc>
          <w:tcPr>
            <w:tcW w:w="692" w:type="pct"/>
            <w:tcBorders>
              <w:top w:val="single" w:sz="4" w:space="0" w:color="auto"/>
              <w:left w:val="single" w:sz="4" w:space="0" w:color="auto"/>
              <w:bottom w:val="single" w:sz="4" w:space="0" w:color="auto"/>
              <w:right w:val="single" w:sz="4" w:space="0" w:color="auto"/>
            </w:tcBorders>
            <w:vAlign w:val="center"/>
          </w:tcPr>
          <w:p w14:paraId="2D7F3D85" w14:textId="77777777" w:rsidR="0089303E" w:rsidRPr="00375960" w:rsidRDefault="0089303E" w:rsidP="00EC7534">
            <w:pPr>
              <w:pStyle w:val="TableEntry"/>
              <w:rPr>
                <w:ins w:id="4140" w:author="Lori Reed-Fourquet" w:date="2018-07-17T22:52:00Z"/>
              </w:rPr>
            </w:pPr>
          </w:p>
        </w:tc>
      </w:tr>
    </w:tbl>
    <w:p w14:paraId="00683209" w14:textId="5E9B3CFF" w:rsidR="001C053B" w:rsidRDefault="001C053B" w:rsidP="001C053B">
      <w:pPr>
        <w:rPr>
          <w:ins w:id="4141" w:author="Lori Reed-Fourquet" w:date="2018-07-17T22:55:00Z"/>
        </w:rPr>
      </w:pPr>
    </w:p>
    <w:p w14:paraId="56B4EA5C" w14:textId="06DC21FA" w:rsidR="0089303E" w:rsidRPr="0089303E" w:rsidRDefault="0089303E">
      <w:pPr>
        <w:pStyle w:val="Heading5"/>
        <w:rPr>
          <w:ins w:id="4142" w:author="Lori Reed-Fourquet" w:date="2018-07-17T22:56:00Z"/>
          <w:color w:val="000000"/>
          <w:sz w:val="23"/>
          <w:szCs w:val="23"/>
        </w:rPr>
        <w:pPrChange w:id="4143" w:author="Lori Reed-Fourquet" w:date="2018-07-17T22:57:00Z">
          <w:pPr>
            <w:autoSpaceDE w:val="0"/>
            <w:autoSpaceDN w:val="0"/>
            <w:adjustRightInd w:val="0"/>
          </w:pPr>
        </w:pPrChange>
      </w:pPr>
      <w:ins w:id="4144" w:author="Lori Reed-Fourquet" w:date="2018-07-17T22:57:00Z">
        <w:r w:rsidRPr="00375960">
          <w:t>6.3.3.10.S</w:t>
        </w:r>
        <w:r>
          <w:t xml:space="preserve">3.1 </w:t>
        </w:r>
      </w:ins>
      <w:ins w:id="4145" w:author="Lori Reed-Fourquet" w:date="2018-07-17T22:56:00Z">
        <w:r w:rsidRPr="0089303E">
          <w:rPr>
            <w:rFonts w:cs="Arial"/>
            <w:bCs/>
            <w:color w:val="000000"/>
            <w:sz w:val="23"/>
            <w:szCs w:val="23"/>
          </w:rPr>
          <w:t>&lt;effectiveTime&gt;&lt;low value=''/&gt;&lt;high value=''/&gt;&lt;/effectiveTime&gt;</w:t>
        </w:r>
        <w:r w:rsidRPr="0089303E">
          <w:rPr>
            <w:color w:val="000000"/>
            <w:sz w:val="23"/>
            <w:szCs w:val="23"/>
          </w:rPr>
          <w:t xml:space="preserve"> </w:t>
        </w:r>
      </w:ins>
    </w:p>
    <w:p w14:paraId="047FDA15" w14:textId="2A71CFF0" w:rsidR="0089303E" w:rsidRDefault="0089303E" w:rsidP="0089303E">
      <w:pPr>
        <w:rPr>
          <w:ins w:id="4146" w:author="Lori Reed-Fourquet" w:date="2018-07-17T23:00:00Z"/>
          <w:color w:val="000000"/>
          <w:sz w:val="23"/>
          <w:szCs w:val="23"/>
        </w:rPr>
      </w:pPr>
      <w:ins w:id="4147" w:author="Lori Reed-Fourquet" w:date="2018-07-17T22:56:00Z">
        <w:r w:rsidRPr="0089303E">
          <w:rPr>
            <w:color w:val="000000"/>
            <w:sz w:val="23"/>
            <w:szCs w:val="23"/>
          </w:rPr>
          <w:t>This element should be present, and records the time at which the procedure occurred (in EVN mood), the desired time of the procedure in INT mood.</w:t>
        </w:r>
      </w:ins>
      <w:ins w:id="4148" w:author="Lori Reed-Fourquet" w:date="2018-07-17T22:58:00Z">
        <w:r>
          <w:rPr>
            <w:color w:val="000000"/>
            <w:sz w:val="23"/>
            <w:szCs w:val="23"/>
          </w:rPr>
          <w:t xml:space="preserve"> </w:t>
        </w:r>
        <w:r w:rsidRPr="0089303E">
          <w:rPr>
            <w:color w:val="000000"/>
            <w:sz w:val="23"/>
            <w:szCs w:val="23"/>
          </w:rPr>
          <w:t>If an abandoned time is recorded</w:t>
        </w:r>
        <w:r>
          <w:rPr>
            <w:color w:val="000000"/>
            <w:sz w:val="23"/>
            <w:szCs w:val="23"/>
          </w:rPr>
          <w:t>, the time it i</w:t>
        </w:r>
      </w:ins>
      <w:ins w:id="4149" w:author="Lori Reed-Fourquet" w:date="2018-07-17T22:59:00Z">
        <w:r>
          <w:rPr>
            <w:color w:val="000000"/>
            <w:sz w:val="23"/>
            <w:szCs w:val="23"/>
          </w:rPr>
          <w:t xml:space="preserve">s abandoned is reflected in </w:t>
        </w:r>
        <w:r w:rsidR="00E66AE0">
          <w:rPr>
            <w:color w:val="000000"/>
            <w:sz w:val="23"/>
            <w:szCs w:val="23"/>
          </w:rPr>
          <w:t>effectiveTime(high).</w:t>
        </w:r>
      </w:ins>
    </w:p>
    <w:p w14:paraId="6B42F0B1" w14:textId="1C7DF36E" w:rsidR="00E66AE0" w:rsidRDefault="00E66AE0" w:rsidP="0089303E">
      <w:pPr>
        <w:rPr>
          <w:ins w:id="4150" w:author="Lori Reed-Fourquet" w:date="2018-07-17T23:00:00Z"/>
        </w:rPr>
      </w:pPr>
    </w:p>
    <w:p w14:paraId="25178F1D" w14:textId="40743E91" w:rsidR="00E66AE0" w:rsidRPr="00E66AE0" w:rsidRDefault="00E66AE0">
      <w:pPr>
        <w:pStyle w:val="Heading5"/>
        <w:rPr>
          <w:ins w:id="4151" w:author="Lori Reed-Fourquet" w:date="2018-07-17T23:00:00Z"/>
          <w:color w:val="000000"/>
          <w:sz w:val="23"/>
          <w:szCs w:val="23"/>
        </w:rPr>
        <w:pPrChange w:id="4152" w:author="Lori Reed-Fourquet" w:date="2018-07-17T23:00:00Z">
          <w:pPr>
            <w:autoSpaceDE w:val="0"/>
            <w:autoSpaceDN w:val="0"/>
            <w:adjustRightInd w:val="0"/>
          </w:pPr>
        </w:pPrChange>
      </w:pPr>
      <w:ins w:id="4153" w:author="Lori Reed-Fourquet" w:date="2018-07-17T23:00:00Z">
        <w:r w:rsidRPr="00375960">
          <w:lastRenderedPageBreak/>
          <w:t>6.3.3.10.S</w:t>
        </w:r>
        <w:r>
          <w:t>3.</w:t>
        </w:r>
      </w:ins>
      <w:ins w:id="4154" w:author="Lori Reed-Fourquet" w:date="2018-07-17T23:02:00Z">
        <w:r>
          <w:t>2</w:t>
        </w:r>
      </w:ins>
      <w:ins w:id="4155" w:author="Lori Reed-Fourquet" w:date="2018-07-17T23:00:00Z">
        <w:r>
          <w:t xml:space="preserve"> </w:t>
        </w:r>
        <w:r w:rsidRPr="00E66AE0">
          <w:rPr>
            <w:rFonts w:cs="Arial"/>
            <w:bCs/>
            <w:color w:val="000000"/>
            <w:sz w:val="23"/>
            <w:szCs w:val="23"/>
          </w:rPr>
          <w:t xml:space="preserve">&lt;approachSiteCode code='' displayName='' codeSystem='' codeSystemName=''/&gt; </w:t>
        </w:r>
      </w:ins>
    </w:p>
    <w:p w14:paraId="26F07335" w14:textId="68F8B692" w:rsidR="00E66AE0" w:rsidRDefault="00E66AE0" w:rsidP="00E66AE0">
      <w:pPr>
        <w:rPr>
          <w:ins w:id="4156" w:author="Lori Reed-Fourquet" w:date="2018-07-17T23:04:00Z"/>
          <w:rFonts w:ascii="TimesNewRomanPSMT" w:hAnsi="TimesNewRomanPSMT" w:cs="TimesNewRomanPSMT"/>
          <w:sz w:val="20"/>
          <w:szCs w:val="20"/>
        </w:rPr>
      </w:pPr>
      <w:ins w:id="4157" w:author="Lori Reed-Fourquet" w:date="2018-07-17T23:00:00Z">
        <w:r w:rsidRPr="00E66AE0">
          <w:rPr>
            <w:color w:val="000000"/>
            <w:sz w:val="23"/>
            <w:szCs w:val="23"/>
          </w:rPr>
          <w:t>This element may be present to indicate the procedure approach</w:t>
        </w:r>
      </w:ins>
      <w:ins w:id="4158" w:author="Lori Reed-Fourquet" w:date="2018-07-17T23:01:00Z">
        <w:r>
          <w:rPr>
            <w:color w:val="000000"/>
            <w:sz w:val="23"/>
            <w:szCs w:val="23"/>
          </w:rPr>
          <w:t xml:space="preserve">. </w:t>
        </w:r>
        <w:r w:rsidRPr="00E66AE0">
          <w:rPr>
            <w:color w:val="000000"/>
            <w:sz w:val="23"/>
            <w:szCs w:val="23"/>
          </w:rPr>
          <w:t>Required conditionally if procedure code is intravenous catheterization</w:t>
        </w:r>
        <w:r>
          <w:rPr>
            <w:color w:val="000000"/>
            <w:sz w:val="23"/>
            <w:szCs w:val="23"/>
          </w:rPr>
          <w:t>, using valueSe</w:t>
        </w:r>
      </w:ins>
      <w:ins w:id="4159" w:author="Lori Reed-Fourquet" w:date="2018-07-17T23:02:00Z">
        <w:r>
          <w:rPr>
            <w:color w:val="000000"/>
            <w:sz w:val="23"/>
            <w:szCs w:val="23"/>
          </w:rPr>
          <w:t xml:space="preserve">t </w:t>
        </w:r>
        <w:r>
          <w:rPr>
            <w:rFonts w:ascii="TimesNewRomanPSMT" w:hAnsi="TimesNewRomanPSMT" w:cs="TimesNewRomanPSMT"/>
            <w:sz w:val="20"/>
            <w:szCs w:val="20"/>
          </w:rPr>
          <w:t>IVSite - 2.16.840.1.113883.17.3.11.56 unless otherwise constrained by jurisdiction.</w:t>
        </w:r>
      </w:ins>
    </w:p>
    <w:p w14:paraId="2880F0EF" w14:textId="3A44D13C" w:rsidR="00E66AE0" w:rsidRDefault="00E66AE0" w:rsidP="00E66AE0">
      <w:pPr>
        <w:rPr>
          <w:ins w:id="4160" w:author="Lori Reed-Fourquet" w:date="2018-07-17T23:04:00Z"/>
          <w:rFonts w:ascii="TimesNewRomanPSMT" w:hAnsi="TimesNewRomanPSMT" w:cs="TimesNewRomanPSMT"/>
          <w:sz w:val="20"/>
          <w:szCs w:val="20"/>
        </w:rPr>
      </w:pPr>
    </w:p>
    <w:p w14:paraId="2C01EE45" w14:textId="7AC18F3B" w:rsidR="00E66AE0" w:rsidRPr="00E66AE0" w:rsidRDefault="00E66AE0">
      <w:pPr>
        <w:pStyle w:val="Heading5"/>
        <w:rPr>
          <w:ins w:id="4161" w:author="Lori Reed-Fourquet" w:date="2018-07-17T23:04:00Z"/>
          <w:color w:val="000000"/>
          <w:sz w:val="23"/>
          <w:szCs w:val="23"/>
        </w:rPr>
        <w:pPrChange w:id="4162" w:author="Lori Reed-Fourquet" w:date="2018-07-17T23:04:00Z">
          <w:pPr>
            <w:autoSpaceDE w:val="0"/>
            <w:autoSpaceDN w:val="0"/>
            <w:adjustRightInd w:val="0"/>
          </w:pPr>
        </w:pPrChange>
      </w:pPr>
      <w:ins w:id="4163" w:author="Lori Reed-Fourquet" w:date="2018-07-17T23:04:00Z">
        <w:r w:rsidRPr="00375960">
          <w:t>6.3.3.10.S</w:t>
        </w:r>
        <w:r>
          <w:t xml:space="preserve">3.2 </w:t>
        </w:r>
        <w:r w:rsidRPr="00E66AE0">
          <w:rPr>
            <w:rFonts w:cs="Arial"/>
            <w:bCs/>
            <w:color w:val="000000"/>
            <w:sz w:val="23"/>
            <w:szCs w:val="23"/>
          </w:rPr>
          <w:t xml:space="preserve"> &lt;performer&gt; </w:t>
        </w:r>
      </w:ins>
    </w:p>
    <w:p w14:paraId="7D1BB293" w14:textId="5431618E" w:rsidR="00E66AE0" w:rsidRDefault="00E66AE0" w:rsidP="00E66AE0">
      <w:pPr>
        <w:rPr>
          <w:ins w:id="4164" w:author="Lori Reed-Fourquet" w:date="2018-07-17T23:06:00Z"/>
          <w:color w:val="000000"/>
          <w:sz w:val="23"/>
          <w:szCs w:val="23"/>
        </w:rPr>
      </w:pPr>
      <w:ins w:id="4165" w:author="Lori Reed-Fourquet" w:date="2018-07-17T23:04:00Z">
        <w:r w:rsidRPr="00E66AE0">
          <w:rPr>
            <w:color w:val="000000"/>
            <w:sz w:val="23"/>
            <w:szCs w:val="23"/>
          </w:rPr>
          <w:t xml:space="preserve">For </w:t>
        </w:r>
        <w:r>
          <w:rPr>
            <w:color w:val="000000"/>
            <w:sz w:val="23"/>
            <w:szCs w:val="23"/>
          </w:rPr>
          <w:t>procedures</w:t>
        </w:r>
        <w:r w:rsidRPr="00E66AE0">
          <w:rPr>
            <w:color w:val="000000"/>
            <w:sz w:val="23"/>
            <w:szCs w:val="23"/>
          </w:rPr>
          <w:t xml:space="preserve"> in EVN mood, at least one performer should be present that identifies the provider of the service given. More than one performer may be present. The &lt;time&gt; element should be used to indicate the duration of the participation of the performer when it is substantially different from that of the effectiveTime of the </w:t>
        </w:r>
      </w:ins>
      <w:ins w:id="4166" w:author="Lori Reed-Fourquet" w:date="2018-07-17T23:06:00Z">
        <w:r>
          <w:rPr>
            <w:color w:val="000000"/>
            <w:sz w:val="23"/>
            <w:szCs w:val="23"/>
          </w:rPr>
          <w:t>procedure</w:t>
        </w:r>
      </w:ins>
      <w:ins w:id="4167" w:author="Lori Reed-Fourquet" w:date="2018-07-17T23:04:00Z">
        <w:r w:rsidRPr="00E66AE0">
          <w:rPr>
            <w:color w:val="000000"/>
            <w:sz w:val="23"/>
            <w:szCs w:val="23"/>
          </w:rPr>
          <w:t xml:space="preserve">. </w:t>
        </w:r>
      </w:ins>
    </w:p>
    <w:p w14:paraId="434ED708" w14:textId="77777777" w:rsidR="00E66AE0" w:rsidRDefault="00E66AE0">
      <w:pPr>
        <w:autoSpaceDE w:val="0"/>
        <w:autoSpaceDN w:val="0"/>
        <w:adjustRightInd w:val="0"/>
        <w:ind w:left="720"/>
        <w:rPr>
          <w:ins w:id="4168" w:author="Lori Reed-Fourquet" w:date="2018-07-17T23:06:00Z"/>
          <w:rFonts w:ascii="TimesNewRomanPSMT" w:hAnsi="TimesNewRomanPSMT" w:cs="TimesNewRomanPSMT"/>
          <w:color w:val="000000"/>
          <w:sz w:val="20"/>
          <w:szCs w:val="20"/>
        </w:rPr>
        <w:pPrChange w:id="4169" w:author="Lori Reed-Fourquet" w:date="2018-07-17T23:07:00Z">
          <w:pPr>
            <w:autoSpaceDE w:val="0"/>
            <w:autoSpaceDN w:val="0"/>
            <w:adjustRightInd w:val="0"/>
          </w:pPr>
        </w:pPrChange>
      </w:pPr>
    </w:p>
    <w:p w14:paraId="351ABBB7" w14:textId="3B680240" w:rsidR="00E66AE0" w:rsidRDefault="00E66AE0">
      <w:pPr>
        <w:autoSpaceDE w:val="0"/>
        <w:autoSpaceDN w:val="0"/>
        <w:adjustRightInd w:val="0"/>
        <w:ind w:left="720"/>
        <w:rPr>
          <w:ins w:id="4170" w:author="Lori Reed-Fourquet" w:date="2018-07-17T23:06:00Z"/>
          <w:rFonts w:ascii="TimesNewRomanPSMT" w:hAnsi="TimesNewRomanPSMT" w:cs="TimesNewRomanPSMT"/>
          <w:color w:val="000000"/>
          <w:sz w:val="20"/>
          <w:szCs w:val="20"/>
        </w:rPr>
        <w:pPrChange w:id="4171" w:author="Lori Reed-Fourquet" w:date="2018-07-17T23:07:00Z">
          <w:pPr>
            <w:autoSpaceDE w:val="0"/>
            <w:autoSpaceDN w:val="0"/>
            <w:adjustRightInd w:val="0"/>
          </w:pPr>
        </w:pPrChange>
      </w:pPr>
      <w:ins w:id="4172" w:author="Lori Reed-Fourquet" w:date="2018-07-17T23:06:00Z">
        <w:r>
          <w:rPr>
            <w:rFonts w:ascii="TimesNewRomanPSMT" w:hAnsi="TimesNewRomanPSMT" w:cs="TimesNewRomanPSMT"/>
            <w:color w:val="000000"/>
            <w:sz w:val="20"/>
            <w:szCs w:val="20"/>
          </w:rPr>
          <w:t xml:space="preserve">Such performers </w:t>
        </w:r>
        <w:r>
          <w:rPr>
            <w:rFonts w:ascii="TimesNewRomanPS-BoldMT" w:hAnsi="TimesNewRomanPS-BoldMT" w:cs="TimesNewRomanPS-BoldMT"/>
            <w:b/>
            <w:bCs/>
            <w:color w:val="000000"/>
            <w:sz w:val="20"/>
            <w:szCs w:val="20"/>
          </w:rPr>
          <w:t xml:space="preserve">SHALL </w:t>
        </w:r>
        <w:r>
          <w:rPr>
            <w:rFonts w:ascii="TimesNewRomanPSMT" w:hAnsi="TimesNewRomanPSMT" w:cs="TimesNewRomanPSMT"/>
            <w:color w:val="000000"/>
            <w:sz w:val="20"/>
            <w:szCs w:val="20"/>
          </w:rPr>
          <w:t xml:space="preserve">contain exactly one [1..1] </w:t>
        </w:r>
        <w:r>
          <w:rPr>
            <w:rFonts w:ascii="CourierNewPS-BoldMT" w:hAnsi="CourierNewPS-BoldMT" w:cs="CourierNewPS-BoldMT"/>
            <w:b/>
            <w:bCs/>
            <w:color w:val="000000"/>
            <w:sz w:val="20"/>
            <w:szCs w:val="20"/>
          </w:rPr>
          <w:t>assignedEntity</w:t>
        </w:r>
      </w:ins>
    </w:p>
    <w:p w14:paraId="5DA02CA0" w14:textId="2EF2DFCC" w:rsidR="00E66AE0" w:rsidRDefault="00E66AE0">
      <w:pPr>
        <w:autoSpaceDE w:val="0"/>
        <w:autoSpaceDN w:val="0"/>
        <w:adjustRightInd w:val="0"/>
        <w:ind w:left="720"/>
        <w:rPr>
          <w:ins w:id="4173" w:author="Lori Reed-Fourquet" w:date="2018-07-17T23:06:00Z"/>
          <w:rFonts w:ascii="TimesNewRomanPSMT" w:hAnsi="TimesNewRomanPSMT" w:cs="TimesNewRomanPSMT"/>
          <w:color w:val="000000"/>
          <w:sz w:val="20"/>
          <w:szCs w:val="20"/>
        </w:rPr>
        <w:pPrChange w:id="4174" w:author="Lori Reed-Fourquet" w:date="2018-07-17T23:07:00Z">
          <w:pPr>
            <w:autoSpaceDE w:val="0"/>
            <w:autoSpaceDN w:val="0"/>
            <w:adjustRightInd w:val="0"/>
          </w:pPr>
        </w:pPrChange>
      </w:pPr>
      <w:ins w:id="4175" w:author="Lori Reed-Fourquet" w:date="2018-07-17T23:06:00Z">
        <w:r>
          <w:rPr>
            <w:rFonts w:ascii="TimesNewRomanPS-BoldMT" w:hAnsi="TimesNewRomanPS-BoldMT" w:cs="TimesNewRomanPS-BoldMT"/>
            <w:b/>
            <w:bCs/>
            <w:color w:val="000000"/>
            <w:sz w:val="20"/>
            <w:szCs w:val="20"/>
          </w:rPr>
          <w:t xml:space="preserve">a. </w:t>
        </w:r>
        <w:r>
          <w:rPr>
            <w:rFonts w:ascii="TimesNewRomanPSMT" w:hAnsi="TimesNewRomanPSMT" w:cs="TimesNewRomanPSMT"/>
            <w:color w:val="000000"/>
            <w:sz w:val="20"/>
            <w:szCs w:val="20"/>
          </w:rPr>
          <w:t xml:space="preserve">This assignedEntity </w:t>
        </w:r>
        <w:r>
          <w:rPr>
            <w:rFonts w:ascii="TimesNewRomanPS-BoldMT" w:hAnsi="TimesNewRomanPS-BoldMT" w:cs="TimesNewRomanPS-BoldMT"/>
            <w:b/>
            <w:bCs/>
            <w:color w:val="000000"/>
            <w:sz w:val="20"/>
            <w:szCs w:val="20"/>
          </w:rPr>
          <w:t xml:space="preserve">SHALL </w:t>
        </w:r>
        <w:r>
          <w:rPr>
            <w:rFonts w:ascii="TimesNewRomanPSMT" w:hAnsi="TimesNewRomanPSMT" w:cs="TimesNewRomanPSMT"/>
            <w:color w:val="000000"/>
            <w:sz w:val="20"/>
            <w:szCs w:val="20"/>
          </w:rPr>
          <w:t xml:space="preserve">contain exactly one [1..1] </w:t>
        </w:r>
        <w:r>
          <w:rPr>
            <w:rFonts w:ascii="CourierNewPS-BoldMT" w:hAnsi="CourierNewPS-BoldMT" w:cs="CourierNewPS-BoldMT"/>
            <w:b/>
            <w:bCs/>
            <w:color w:val="000000"/>
            <w:sz w:val="20"/>
            <w:szCs w:val="20"/>
          </w:rPr>
          <w:t xml:space="preserve">id </w:t>
        </w:r>
      </w:ins>
      <w:ins w:id="4176" w:author="Lori Reed-Fourquet" w:date="2018-07-17T23:07:00Z">
        <w:r w:rsidRPr="00E66AE0">
          <w:rPr>
            <w:rFonts w:ascii="TimesNewRomanPSMT" w:hAnsi="TimesNewRomanPSMT" w:cs="TimesNewRomanPSMT"/>
            <w:color w:val="000000"/>
            <w:sz w:val="20"/>
            <w:szCs w:val="20"/>
            <w:rPrChange w:id="4177" w:author="Lori Reed-Fourquet" w:date="2018-07-17T23:08:00Z">
              <w:rPr>
                <w:rFonts w:ascii="CourierNewPS-BoldMT" w:hAnsi="CourierNewPS-BoldMT" w:cs="CourierNewPS-BoldMT"/>
                <w:b/>
                <w:bCs/>
                <w:color w:val="000000"/>
                <w:sz w:val="20"/>
                <w:szCs w:val="20"/>
              </w:rPr>
            </w:rPrChange>
          </w:rPr>
          <w:t xml:space="preserve">indicating the performer’s jurisdiction </w:t>
        </w:r>
      </w:ins>
      <w:ins w:id="4178" w:author="Lori Reed-Fourquet" w:date="2018-07-17T23:08:00Z">
        <w:r w:rsidRPr="00E66AE0">
          <w:rPr>
            <w:rFonts w:ascii="TimesNewRomanPSMT" w:hAnsi="TimesNewRomanPSMT" w:cs="TimesNewRomanPSMT"/>
            <w:color w:val="000000"/>
            <w:sz w:val="20"/>
            <w:szCs w:val="20"/>
            <w:rPrChange w:id="4179" w:author="Lori Reed-Fourquet" w:date="2018-07-17T23:08:00Z">
              <w:rPr>
                <w:rFonts w:ascii="CourierNewPS-BoldMT" w:hAnsi="CourierNewPS-BoldMT" w:cs="CourierNewPS-BoldMT"/>
                <w:b/>
                <w:bCs/>
                <w:color w:val="000000"/>
                <w:sz w:val="20"/>
                <w:szCs w:val="20"/>
              </w:rPr>
            </w:rPrChange>
          </w:rPr>
          <w:t xml:space="preserve">license number as defined by the jurisdiction </w:t>
        </w:r>
      </w:ins>
    </w:p>
    <w:p w14:paraId="05786865" w14:textId="353F9276" w:rsidR="00E66AE0" w:rsidRDefault="00E66AE0">
      <w:pPr>
        <w:autoSpaceDE w:val="0"/>
        <w:autoSpaceDN w:val="0"/>
        <w:adjustRightInd w:val="0"/>
        <w:ind w:left="720"/>
        <w:rPr>
          <w:ins w:id="4180" w:author="Lori Reed-Fourquet" w:date="2018-07-17T23:05:00Z"/>
          <w:color w:val="000000"/>
          <w:sz w:val="23"/>
          <w:szCs w:val="23"/>
        </w:rPr>
        <w:pPrChange w:id="4181" w:author="Lori Reed-Fourquet" w:date="2018-07-17T23:11:00Z">
          <w:pPr/>
        </w:pPrChange>
      </w:pPr>
      <w:ins w:id="4182" w:author="Lori Reed-Fourquet" w:date="2018-07-17T23:06:00Z">
        <w:r>
          <w:rPr>
            <w:rFonts w:ascii="TimesNewRomanPS-BoldMT" w:hAnsi="TimesNewRomanPS-BoldMT" w:cs="TimesNewRomanPS-BoldMT"/>
            <w:b/>
            <w:bCs/>
            <w:color w:val="000000"/>
            <w:sz w:val="20"/>
            <w:szCs w:val="20"/>
          </w:rPr>
          <w:t xml:space="preserve">b. </w:t>
        </w:r>
        <w:r>
          <w:rPr>
            <w:rFonts w:ascii="TimesNewRomanPSMT" w:hAnsi="TimesNewRomanPSMT" w:cs="TimesNewRomanPSMT"/>
            <w:color w:val="000000"/>
            <w:sz w:val="20"/>
            <w:szCs w:val="20"/>
          </w:rPr>
          <w:t xml:space="preserve">This assignedEntity </w:t>
        </w:r>
        <w:r>
          <w:rPr>
            <w:rFonts w:ascii="TimesNewRomanPS-BoldMT" w:hAnsi="TimesNewRomanPS-BoldMT" w:cs="TimesNewRomanPS-BoldMT"/>
            <w:b/>
            <w:bCs/>
            <w:color w:val="000000"/>
            <w:sz w:val="20"/>
            <w:szCs w:val="20"/>
          </w:rPr>
          <w:t xml:space="preserve">SHALL </w:t>
        </w:r>
        <w:r>
          <w:rPr>
            <w:rFonts w:ascii="TimesNewRomanPSMT" w:hAnsi="TimesNewRomanPSMT" w:cs="TimesNewRomanPSMT"/>
            <w:color w:val="000000"/>
            <w:sz w:val="20"/>
            <w:szCs w:val="20"/>
          </w:rPr>
          <w:t xml:space="preserve">contain exactly one [1..1] </w:t>
        </w:r>
        <w:r>
          <w:rPr>
            <w:rFonts w:ascii="CourierNewPS-BoldMT" w:hAnsi="CourierNewPS-BoldMT" w:cs="CourierNewPS-BoldMT"/>
            <w:b/>
            <w:bCs/>
            <w:color w:val="000000"/>
            <w:sz w:val="20"/>
            <w:szCs w:val="20"/>
          </w:rPr>
          <w:t xml:space="preserve">code </w:t>
        </w:r>
        <w:r>
          <w:rPr>
            <w:rFonts w:ascii="TimesNewRomanPSMT" w:hAnsi="TimesNewRomanPSMT" w:cs="TimesNewRomanPSMT"/>
            <w:color w:val="000000"/>
            <w:sz w:val="20"/>
            <w:szCs w:val="20"/>
          </w:rPr>
          <w:t xml:space="preserve">which </w:t>
        </w:r>
        <w:r>
          <w:rPr>
            <w:rFonts w:ascii="TimesNewRomanPS-BoldMT" w:hAnsi="TimesNewRomanPS-BoldMT" w:cs="TimesNewRomanPS-BoldMT"/>
            <w:b/>
            <w:bCs/>
            <w:color w:val="000000"/>
            <w:sz w:val="20"/>
            <w:szCs w:val="20"/>
          </w:rPr>
          <w:t xml:space="preserve">SHALL </w:t>
        </w:r>
      </w:ins>
      <w:ins w:id="4183" w:author="Lori Reed-Fourquet" w:date="2018-07-17T23:11:00Z">
        <w:r w:rsidR="00BB66EE">
          <w:rPr>
            <w:rFonts w:ascii="TimesNewRomanPSMT" w:hAnsi="TimesNewRomanPSMT" w:cs="TimesNewRomanPSMT"/>
            <w:color w:val="000000"/>
            <w:sz w:val="20"/>
            <w:szCs w:val="20"/>
          </w:rPr>
          <w:t xml:space="preserve"> </w:t>
        </w:r>
      </w:ins>
      <w:ins w:id="4184" w:author="Lori Reed-Fourquet" w:date="2018-07-17T23:12:00Z">
        <w:r w:rsidR="00BB66EE">
          <w:rPr>
            <w:rFonts w:ascii="TimesNewRomanPSMT" w:hAnsi="TimesNewRomanPSMT" w:cs="TimesNewRomanPSMT"/>
            <w:color w:val="000000"/>
            <w:sz w:val="20"/>
            <w:szCs w:val="20"/>
          </w:rPr>
          <w:t xml:space="preserve">use </w:t>
        </w:r>
      </w:ins>
      <w:ins w:id="4185" w:author="Lori Reed-Fourquet" w:date="2018-07-17T23:11:00Z">
        <w:r w:rsidR="00BB66EE">
          <w:rPr>
            <w:rFonts w:ascii="TimesNewRomanPSMT" w:hAnsi="TimesNewRomanPSMT" w:cs="TimesNewRomanPSMT"/>
            <w:color w:val="000000"/>
            <w:sz w:val="20"/>
            <w:szCs w:val="20"/>
          </w:rPr>
          <w:t>values from the Provider</w:t>
        </w:r>
      </w:ins>
      <w:ins w:id="4186" w:author="Lori Reed-Fourquet" w:date="2018-07-17T23:13:00Z">
        <w:r w:rsidR="00BB66EE">
          <w:rPr>
            <w:rFonts w:ascii="TimesNewRomanPSMT" w:hAnsi="TimesNewRomanPSMT" w:cs="TimesNewRomanPSMT"/>
            <w:color w:val="000000"/>
            <w:sz w:val="20"/>
            <w:szCs w:val="20"/>
          </w:rPr>
          <w:t xml:space="preserve"> </w:t>
        </w:r>
      </w:ins>
      <w:ins w:id="4187" w:author="Lori Reed-Fourquet" w:date="2018-07-17T23:11:00Z">
        <w:r w:rsidR="00BB66EE">
          <w:rPr>
            <w:rFonts w:ascii="TimesNewRomanPSMT" w:hAnsi="TimesNewRomanPSMT" w:cs="TimesNewRomanPSMT"/>
            <w:color w:val="000000"/>
            <w:sz w:val="20"/>
            <w:szCs w:val="20"/>
          </w:rPr>
          <w:t>Role concept</w:t>
        </w:r>
      </w:ins>
      <w:ins w:id="4188" w:author="Lori Reed-Fourquet" w:date="2018-07-17T23:10:00Z">
        <w:r w:rsidR="00BB66EE">
          <w:rPr>
            <w:rFonts w:ascii="TimesNewRomanPSMT" w:hAnsi="TimesNewRomanPSMT" w:cs="TimesNewRomanPSMT"/>
            <w:color w:val="000000"/>
            <w:sz w:val="20"/>
            <w:szCs w:val="20"/>
          </w:rPr>
          <w:t xml:space="preserve"> domain </w:t>
        </w:r>
      </w:ins>
      <w:ins w:id="4189" w:author="Lori Reed-Fourquet" w:date="2018-07-17T23:11:00Z">
        <w:r w:rsidR="00BB66EE">
          <w:rPr>
            <w:rFonts w:ascii="TimesNewRomanPSMT" w:hAnsi="TimesNewRomanPSMT" w:cs="TimesNewRomanPSMT"/>
            <w:color w:val="000000"/>
            <w:sz w:val="20"/>
            <w:szCs w:val="20"/>
          </w:rPr>
          <w:t>as specified by jurisdiction.</w:t>
        </w:r>
      </w:ins>
    </w:p>
    <w:p w14:paraId="061C518C" w14:textId="03AEBB3F" w:rsidR="00E66AE0" w:rsidRDefault="00E66AE0">
      <w:pPr>
        <w:ind w:left="720"/>
        <w:rPr>
          <w:ins w:id="4190" w:author="Lori Reed-Fourquet" w:date="2018-07-17T23:05:00Z"/>
          <w:rFonts w:ascii="TimesNewRomanPSMT" w:hAnsi="TimesNewRomanPSMT" w:cs="TimesNewRomanPSMT"/>
          <w:sz w:val="20"/>
          <w:szCs w:val="20"/>
        </w:rPr>
        <w:pPrChange w:id="4191" w:author="Lori Reed-Fourquet" w:date="2018-07-17T23:07:00Z">
          <w:pPr/>
        </w:pPrChange>
      </w:pPr>
    </w:p>
    <w:p w14:paraId="60E70BA0" w14:textId="27A67794" w:rsidR="002D4A3E" w:rsidRPr="002D4A3E" w:rsidRDefault="002D4A3E">
      <w:pPr>
        <w:pStyle w:val="Heading5"/>
        <w:rPr>
          <w:ins w:id="4192" w:author="Lori Reed-Fourquet" w:date="2018-07-17T23:29:00Z"/>
          <w:color w:val="000000"/>
          <w:sz w:val="23"/>
          <w:szCs w:val="23"/>
          <w:rPrChange w:id="4193" w:author="Lori Reed-Fourquet" w:date="2018-07-17T23:30:00Z">
            <w:rPr>
              <w:ins w:id="4194" w:author="Lori Reed-Fourquet" w:date="2018-07-17T23:29:00Z"/>
              <w:rFonts w:ascii="TimesNewRomanPSMT" w:hAnsi="TimesNewRomanPSMT" w:cs="TimesNewRomanPSMT"/>
              <w:sz w:val="20"/>
              <w:szCs w:val="20"/>
            </w:rPr>
          </w:rPrChange>
        </w:rPr>
        <w:pPrChange w:id="4195" w:author="Lori Reed-Fourquet" w:date="2018-07-17T23:30:00Z">
          <w:pPr>
            <w:autoSpaceDE w:val="0"/>
            <w:autoSpaceDN w:val="0"/>
            <w:adjustRightInd w:val="0"/>
          </w:pPr>
        </w:pPrChange>
      </w:pPr>
      <w:ins w:id="4196" w:author="Lori Reed-Fourquet" w:date="2018-07-17T23:29:00Z">
        <w:r w:rsidRPr="00375960">
          <w:t>6.3.3.10.S</w:t>
        </w:r>
        <w:r>
          <w:t xml:space="preserve">3.2 </w:t>
        </w:r>
        <w:r w:rsidRPr="00E66AE0">
          <w:rPr>
            <w:rFonts w:cs="Arial"/>
            <w:bCs/>
            <w:color w:val="000000"/>
            <w:sz w:val="23"/>
            <w:szCs w:val="23"/>
          </w:rPr>
          <w:t xml:space="preserve"> </w:t>
        </w:r>
        <w:r>
          <w:rPr>
            <w:rFonts w:ascii="TimesNewRomanPSMT" w:hAnsi="TimesNewRomanPSMT" w:cs="TimesNewRomanPSMT"/>
            <w:sz w:val="20"/>
          </w:rPr>
          <w:t xml:space="preserve"> </w:t>
        </w:r>
        <w:r w:rsidRPr="002D4A3E">
          <w:rPr>
            <w:rFonts w:cs="Arial"/>
            <w:bCs/>
            <w:color w:val="000000"/>
            <w:sz w:val="23"/>
            <w:szCs w:val="23"/>
            <w:rPrChange w:id="4197" w:author="Lori Reed-Fourquet" w:date="2018-07-17T23:30:00Z">
              <w:rPr>
                <w:rFonts w:ascii="CourierNewPS-BoldMT" w:hAnsi="CourierNewPS-BoldMT" w:cs="CourierNewPS-BoldMT"/>
                <w:bCs/>
                <w:sz w:val="20"/>
              </w:rPr>
            </w:rPrChange>
          </w:rPr>
          <w:t xml:space="preserve">@negationInd </w:t>
        </w:r>
      </w:ins>
    </w:p>
    <w:p w14:paraId="01049217" w14:textId="3A1AD956" w:rsidR="00E66AE0" w:rsidRDefault="002D4A3E" w:rsidP="002D4A3E">
      <w:pPr>
        <w:rPr>
          <w:ins w:id="4198" w:author="Lori Reed-Fourquet" w:date="2018-07-17T23:31:00Z"/>
          <w:color w:val="000000"/>
          <w:sz w:val="23"/>
          <w:szCs w:val="23"/>
        </w:rPr>
      </w:pPr>
      <w:ins w:id="4199" w:author="Lori Reed-Fourquet" w:date="2018-07-17T23:29:00Z">
        <w:r w:rsidRPr="002D4A3E">
          <w:rPr>
            <w:color w:val="000000"/>
            <w:sz w:val="23"/>
            <w:szCs w:val="23"/>
            <w:rPrChange w:id="4200" w:author="Lori Reed-Fourquet" w:date="2018-07-17T23:31:00Z">
              <w:rPr>
                <w:rFonts w:ascii="TimesNewRomanPS-ItalicMT" w:hAnsi="TimesNewRomanPS-ItalicMT" w:cs="TimesNewRomanPS-ItalicMT"/>
                <w:i/>
                <w:iCs/>
                <w:sz w:val="20"/>
                <w:szCs w:val="20"/>
              </w:rPr>
            </w:rPrChange>
          </w:rPr>
          <w:t xml:space="preserve">Required to document a procedure not performed, with required </w:t>
        </w:r>
      </w:ins>
      <w:ins w:id="4201" w:author="Lori Reed-Fourquet" w:date="2018-07-17T23:33:00Z">
        <w:r w:rsidR="00E40C40">
          <w:rPr>
            <w:color w:val="000000"/>
            <w:sz w:val="23"/>
            <w:szCs w:val="23"/>
          </w:rPr>
          <w:t>entryRelationship typeCode=RSON</w:t>
        </w:r>
      </w:ins>
    </w:p>
    <w:p w14:paraId="00528310" w14:textId="272F08DC" w:rsidR="002D4A3E" w:rsidRDefault="002D4A3E" w:rsidP="002D4A3E">
      <w:pPr>
        <w:rPr>
          <w:ins w:id="4202" w:author="Lori Reed-Fourquet" w:date="2018-07-17T23:31:00Z"/>
          <w:color w:val="000000"/>
          <w:sz w:val="23"/>
          <w:szCs w:val="23"/>
        </w:rPr>
      </w:pPr>
    </w:p>
    <w:p w14:paraId="1DE6ADA2" w14:textId="30E3877E" w:rsidR="00E40C40" w:rsidRPr="00E40C40" w:rsidRDefault="00E40C40">
      <w:pPr>
        <w:pStyle w:val="Heading5"/>
        <w:rPr>
          <w:ins w:id="4203" w:author="Lori Reed-Fourquet" w:date="2018-07-17T23:32:00Z"/>
          <w:color w:val="000000"/>
          <w:sz w:val="23"/>
          <w:szCs w:val="23"/>
        </w:rPr>
        <w:pPrChange w:id="4204" w:author="Lori Reed-Fourquet" w:date="2018-07-17T23:32:00Z">
          <w:pPr>
            <w:autoSpaceDE w:val="0"/>
            <w:autoSpaceDN w:val="0"/>
            <w:adjustRightInd w:val="0"/>
          </w:pPr>
        </w:pPrChange>
      </w:pPr>
      <w:ins w:id="4205" w:author="Lori Reed-Fourquet" w:date="2018-07-17T23:32:00Z">
        <w:r w:rsidRPr="00375960">
          <w:t>6.3.3.10.S</w:t>
        </w:r>
        <w:r>
          <w:t xml:space="preserve">3.2 </w:t>
        </w:r>
        <w:r w:rsidRPr="00E66AE0">
          <w:rPr>
            <w:rFonts w:cs="Arial"/>
            <w:bCs/>
            <w:color w:val="000000"/>
            <w:sz w:val="23"/>
            <w:szCs w:val="23"/>
          </w:rPr>
          <w:t xml:space="preserve"> </w:t>
        </w:r>
        <w:r>
          <w:rPr>
            <w:rFonts w:ascii="TimesNewRomanPSMT" w:hAnsi="TimesNewRomanPSMT" w:cs="TimesNewRomanPSMT"/>
            <w:sz w:val="20"/>
          </w:rPr>
          <w:t xml:space="preserve"> </w:t>
        </w:r>
        <w:r w:rsidRPr="00E40C40">
          <w:rPr>
            <w:rFonts w:cs="Arial"/>
            <w:bCs/>
            <w:color w:val="000000"/>
            <w:sz w:val="23"/>
            <w:szCs w:val="23"/>
          </w:rPr>
          <w:t xml:space="preserve">&lt;entryRelationship typeCode='RSON'&gt; </w:t>
        </w:r>
      </w:ins>
    </w:p>
    <w:p w14:paraId="5273B8F0" w14:textId="3E8883F3" w:rsidR="002D4A3E" w:rsidRPr="002D4A3E" w:rsidRDefault="00E40C40" w:rsidP="00E40C40">
      <w:pPr>
        <w:rPr>
          <w:ins w:id="4206" w:author="Lori Reed-Fourquet" w:date="2018-07-17T22:08:00Z"/>
          <w:color w:val="000000"/>
          <w:sz w:val="23"/>
          <w:szCs w:val="23"/>
          <w:rPrChange w:id="4207" w:author="Lori Reed-Fourquet" w:date="2018-07-17T23:31:00Z">
            <w:rPr>
              <w:ins w:id="4208" w:author="Lori Reed-Fourquet" w:date="2018-07-17T22:08:00Z"/>
            </w:rPr>
          </w:rPrChange>
        </w:rPr>
      </w:pPr>
      <w:ins w:id="4209" w:author="Lori Reed-Fourquet" w:date="2018-07-17T23:32:00Z">
        <w:r w:rsidRPr="00E40C40">
          <w:rPr>
            <w:color w:val="000000"/>
            <w:sz w:val="23"/>
            <w:szCs w:val="23"/>
          </w:rPr>
          <w:t xml:space="preserve">A &lt;procedure&gt; act may indicate one or more reasons for the procedure. These reasons identify the concern that was the reason for the procedure via an Internal Reference (see PCC TF-2: 6.3.4.10 Internal References) to the concern. The extension and root of each observation present must match the identifier of a concern entry contained elsewhere within the CDA document. </w:t>
        </w:r>
        <w:r>
          <w:rPr>
            <w:color w:val="000000"/>
            <w:sz w:val="23"/>
            <w:szCs w:val="23"/>
          </w:rPr>
          <w:t>For procedures not performed, this is used to docu</w:t>
        </w:r>
      </w:ins>
      <w:ins w:id="4210" w:author="Lori Reed-Fourquet" w:date="2018-07-17T23:33:00Z">
        <w:r>
          <w:rPr>
            <w:color w:val="000000"/>
            <w:sz w:val="23"/>
            <w:szCs w:val="23"/>
          </w:rPr>
          <w:t>ment the “reason not performed”</w:t>
        </w:r>
      </w:ins>
      <w:ins w:id="4211" w:author="Lori Reed-Fourquet" w:date="2018-07-17T23:34:00Z">
        <w:r>
          <w:rPr>
            <w:color w:val="000000"/>
            <w:sz w:val="23"/>
            <w:szCs w:val="23"/>
          </w:rPr>
          <w:t xml:space="preserve">, documenting the reason using valueSet </w:t>
        </w:r>
        <w:r w:rsidRPr="00E40C40">
          <w:rPr>
            <w:color w:val="000000"/>
            <w:sz w:val="23"/>
            <w:szCs w:val="23"/>
            <w:rPrChange w:id="4212" w:author="Lori Reed-Fourquet" w:date="2018-07-17T23:35:00Z">
              <w:rPr>
                <w:rFonts w:ascii="TimesNewRomanPSMT" w:hAnsi="TimesNewRomanPSMT" w:cs="TimesNewRomanPSMT"/>
                <w:sz w:val="20"/>
                <w:szCs w:val="20"/>
              </w:rPr>
            </w:rPrChange>
          </w:rPr>
          <w:t>Reason Procedure not Performed Superset - 2.16.840.1.113883.17.3.11.100</w:t>
        </w:r>
      </w:ins>
      <w:ins w:id="4213" w:author="Lori Reed-Fourquet" w:date="2018-07-17T23:35:00Z">
        <w:r w:rsidRPr="00E40C40">
          <w:rPr>
            <w:color w:val="000000"/>
            <w:sz w:val="23"/>
            <w:szCs w:val="23"/>
            <w:rPrChange w:id="4214" w:author="Lori Reed-Fourquet" w:date="2018-07-17T23:35:00Z">
              <w:rPr>
                <w:rFonts w:ascii="TimesNewRomanPSMT" w:hAnsi="TimesNewRomanPSMT" w:cs="TimesNewRomanPSMT"/>
                <w:sz w:val="20"/>
                <w:szCs w:val="20"/>
              </w:rPr>
            </w:rPrChange>
          </w:rPr>
          <w:t xml:space="preserve"> unless otherwise specified by jurisdiction.</w:t>
        </w:r>
      </w:ins>
    </w:p>
    <w:p w14:paraId="38542D74" w14:textId="77777777" w:rsidR="001C053B" w:rsidRPr="00375960" w:rsidRDefault="001C053B" w:rsidP="001C053B">
      <w:pPr>
        <w:pStyle w:val="XMLFragment"/>
        <w:pBdr>
          <w:left w:val="single" w:sz="4" w:space="7" w:color="auto"/>
          <w:right w:val="single" w:sz="4" w:space="3" w:color="auto"/>
        </w:pBdr>
        <w:rPr>
          <w:ins w:id="4215" w:author="Lori Reed-Fourquet" w:date="2018-07-17T22:08:00Z"/>
          <w:noProof w:val="0"/>
        </w:rPr>
      </w:pPr>
      <w:ins w:id="4216" w:author="Lori Reed-Fourquet" w:date="2018-07-17T22:08:00Z">
        <w:r w:rsidRPr="00375960">
          <w:rPr>
            <w:bCs/>
            <w:noProof w:val="0"/>
          </w:rPr>
          <w:lastRenderedPageBreak/>
          <w:t>&lt;component&gt;</w:t>
        </w:r>
      </w:ins>
    </w:p>
    <w:p w14:paraId="10609F1A" w14:textId="77777777" w:rsidR="001C053B" w:rsidRPr="00375960" w:rsidRDefault="001C053B" w:rsidP="001C053B">
      <w:pPr>
        <w:pStyle w:val="XMLFragment"/>
        <w:pBdr>
          <w:left w:val="single" w:sz="4" w:space="7" w:color="auto"/>
          <w:right w:val="single" w:sz="4" w:space="3" w:color="auto"/>
        </w:pBdr>
        <w:rPr>
          <w:ins w:id="4217" w:author="Lori Reed-Fourquet" w:date="2018-07-17T22:08:00Z"/>
          <w:noProof w:val="0"/>
        </w:rPr>
      </w:pPr>
      <w:ins w:id="4218" w:author="Lori Reed-Fourquet" w:date="2018-07-17T22:08:00Z">
        <w:r w:rsidRPr="00375960">
          <w:rPr>
            <w:noProof w:val="0"/>
          </w:rPr>
          <w:t xml:space="preserve">  &lt;section&gt;</w:t>
        </w:r>
      </w:ins>
    </w:p>
    <w:p w14:paraId="65C44FC8" w14:textId="0D152171" w:rsidR="001C053B" w:rsidRPr="00375960" w:rsidRDefault="001C053B" w:rsidP="001C053B">
      <w:pPr>
        <w:pStyle w:val="XMLFragment"/>
        <w:pBdr>
          <w:left w:val="single" w:sz="4" w:space="7" w:color="auto"/>
          <w:right w:val="single" w:sz="4" w:space="3" w:color="auto"/>
        </w:pBdr>
        <w:rPr>
          <w:ins w:id="4219" w:author="Lori Reed-Fourquet" w:date="2018-07-17T22:08:00Z"/>
          <w:noProof w:val="0"/>
        </w:rPr>
      </w:pPr>
      <w:ins w:id="4220" w:author="Lori Reed-Fourquet" w:date="2018-07-17T22:08:00Z">
        <w:r w:rsidRPr="00375960">
          <w:rPr>
            <w:noProof w:val="0"/>
          </w:rPr>
          <w:t xml:space="preserve">    &lt;templateId root='</w:t>
        </w:r>
      </w:ins>
      <w:ins w:id="4221" w:author="Lori Reed-Fourquet" w:date="2018-07-17T23:14:00Z">
        <w:r w:rsidR="00BB66EE" w:rsidRPr="00BB66EE">
          <w:rPr>
            <w:noProof w:val="0"/>
          </w:rPr>
          <w:t>1.3.6.1.4.1.19376.1.5.3.1.1.13.2.11</w:t>
        </w:r>
        <w:r w:rsidR="00BB66EE">
          <w:rPr>
            <w:noProof w:val="0"/>
          </w:rPr>
          <w:t>’</w:t>
        </w:r>
      </w:ins>
      <w:ins w:id="4222" w:author="Lori Reed-Fourquet" w:date="2018-07-17T22:08:00Z">
        <w:r w:rsidRPr="00375960">
          <w:rPr>
            <w:noProof w:val="0"/>
          </w:rPr>
          <w:t>/&gt;</w:t>
        </w:r>
      </w:ins>
    </w:p>
    <w:p w14:paraId="3735935C" w14:textId="143FC5E4" w:rsidR="001C053B" w:rsidRPr="00375960" w:rsidRDefault="001C053B" w:rsidP="001C053B">
      <w:pPr>
        <w:pStyle w:val="XMLFragment"/>
        <w:pBdr>
          <w:left w:val="single" w:sz="4" w:space="7" w:color="auto"/>
          <w:right w:val="single" w:sz="4" w:space="3" w:color="auto"/>
        </w:pBdr>
        <w:rPr>
          <w:ins w:id="4223" w:author="Lori Reed-Fourquet" w:date="2018-07-17T22:08:00Z"/>
          <w:noProof w:val="0"/>
        </w:rPr>
      </w:pPr>
      <w:ins w:id="4224" w:author="Lori Reed-Fourquet" w:date="2018-07-17T22:08:00Z">
        <w:r w:rsidRPr="00375960">
          <w:rPr>
            <w:noProof w:val="0"/>
          </w:rPr>
          <w:t xml:space="preserve">    &lt;templateId root=</w:t>
        </w:r>
        <w:commentRangeStart w:id="4225"/>
        <w:r w:rsidRPr="00375960">
          <w:rPr>
            <w:noProof w:val="0"/>
          </w:rPr>
          <w:t>'</w:t>
        </w:r>
      </w:ins>
      <w:ins w:id="4226" w:author="Lori Reed-Fourquet" w:date="2018-07-17T23:14:00Z">
        <w:r w:rsidR="00BB66EE">
          <w:rPr>
            <w:noProof w:val="0"/>
          </w:rPr>
          <w:t>TBD’</w:t>
        </w:r>
        <w:commentRangeEnd w:id="4225"/>
        <w:r w:rsidR="00BB66EE">
          <w:rPr>
            <w:rStyle w:val="CommentReference"/>
            <w:rFonts w:ascii="Times New Roman" w:hAnsi="Times New Roman" w:cs="Times New Roman"/>
            <w:noProof w:val="0"/>
          </w:rPr>
          <w:commentReference w:id="4225"/>
        </w:r>
      </w:ins>
      <w:ins w:id="4227" w:author="Lori Reed-Fourquet" w:date="2018-07-17T22:08:00Z">
        <w:r w:rsidRPr="00375960">
          <w:rPr>
            <w:noProof w:val="0"/>
          </w:rPr>
          <w:t>/&gt;</w:t>
        </w:r>
      </w:ins>
    </w:p>
    <w:p w14:paraId="1D62F2E3" w14:textId="77777777" w:rsidR="001C053B" w:rsidRPr="00375960" w:rsidRDefault="001C053B" w:rsidP="001C053B">
      <w:pPr>
        <w:pStyle w:val="XMLFragment"/>
        <w:pBdr>
          <w:left w:val="single" w:sz="4" w:space="7" w:color="auto"/>
          <w:right w:val="single" w:sz="4" w:space="3" w:color="auto"/>
        </w:pBdr>
        <w:rPr>
          <w:ins w:id="4228" w:author="Lori Reed-Fourquet" w:date="2018-07-17T22:08:00Z"/>
          <w:noProof w:val="0"/>
        </w:rPr>
      </w:pPr>
      <w:ins w:id="4229" w:author="Lori Reed-Fourquet" w:date="2018-07-17T22:08:00Z">
        <w:r w:rsidRPr="00375960">
          <w:rPr>
            <w:noProof w:val="0"/>
          </w:rPr>
          <w:t xml:space="preserve">    &lt;id root=' ' extension=' '/&gt;</w:t>
        </w:r>
      </w:ins>
    </w:p>
    <w:p w14:paraId="780CA65C" w14:textId="4F3405A0" w:rsidR="001C053B" w:rsidRPr="00375960" w:rsidRDefault="001C053B" w:rsidP="001C053B">
      <w:pPr>
        <w:pStyle w:val="XMLFragment"/>
        <w:pBdr>
          <w:left w:val="single" w:sz="4" w:space="7" w:color="auto"/>
          <w:right w:val="single" w:sz="4" w:space="3" w:color="auto"/>
        </w:pBdr>
        <w:rPr>
          <w:ins w:id="4230" w:author="Lori Reed-Fourquet" w:date="2018-07-17T22:08:00Z"/>
          <w:noProof w:val="0"/>
        </w:rPr>
      </w:pPr>
      <w:ins w:id="4231" w:author="Lori Reed-Fourquet" w:date="2018-07-17T22:08:00Z">
        <w:r w:rsidRPr="00375960">
          <w:rPr>
            <w:noProof w:val="0"/>
          </w:rPr>
          <w:t xml:space="preserve">    &lt;code code='</w:t>
        </w:r>
      </w:ins>
      <w:ins w:id="4232" w:author="Lori Reed-Fourquet" w:date="2018-07-17T23:16:00Z">
        <w:r w:rsidR="00DA0A48" w:rsidRPr="005377F6">
          <w:t>29554-3</w:t>
        </w:r>
      </w:ins>
      <w:ins w:id="4233" w:author="Lori Reed-Fourquet" w:date="2018-07-17T22:08:00Z">
        <w:r w:rsidRPr="00375960">
          <w:rPr>
            <w:noProof w:val="0"/>
          </w:rPr>
          <w:t>' displayName='</w:t>
        </w:r>
      </w:ins>
      <w:ins w:id="4234" w:author="Lori Reed-Fourquet" w:date="2018-07-17T23:17:00Z">
        <w:r w:rsidR="00DA0A48">
          <w:rPr>
            <w:noProof w:val="0"/>
          </w:rPr>
          <w:t>Procedure</w:t>
        </w:r>
      </w:ins>
      <w:ins w:id="4235" w:author="Lori Reed-Fourquet" w:date="2018-07-17T22:08:00Z">
        <w:r w:rsidRPr="00375960">
          <w:rPr>
            <w:noProof w:val="0"/>
          </w:rPr>
          <w:t>'</w:t>
        </w:r>
      </w:ins>
    </w:p>
    <w:p w14:paraId="18570498" w14:textId="77777777" w:rsidR="001C053B" w:rsidRPr="00375960" w:rsidRDefault="001C053B" w:rsidP="001C053B">
      <w:pPr>
        <w:pStyle w:val="XMLFragment"/>
        <w:pBdr>
          <w:left w:val="single" w:sz="4" w:space="7" w:color="auto"/>
          <w:right w:val="single" w:sz="4" w:space="3" w:color="auto"/>
        </w:pBdr>
        <w:rPr>
          <w:ins w:id="4236" w:author="Lori Reed-Fourquet" w:date="2018-07-17T22:08:00Z"/>
          <w:noProof w:val="0"/>
        </w:rPr>
      </w:pPr>
      <w:ins w:id="4237" w:author="Lori Reed-Fourquet" w:date="2018-07-17T22:08:00Z">
        <w:r w:rsidRPr="00375960">
          <w:rPr>
            <w:noProof w:val="0"/>
          </w:rPr>
          <w:t xml:space="preserve">      codeSystem='2.16.840.1.113883.6.1' codeSystemName='LOINC'/&gt;</w:t>
        </w:r>
      </w:ins>
    </w:p>
    <w:p w14:paraId="5D5807B8" w14:textId="77777777" w:rsidR="001C053B" w:rsidRPr="00375960" w:rsidRDefault="001C053B" w:rsidP="001C053B">
      <w:pPr>
        <w:pStyle w:val="XMLFragment"/>
        <w:pBdr>
          <w:left w:val="single" w:sz="4" w:space="7" w:color="auto"/>
          <w:right w:val="single" w:sz="4" w:space="3" w:color="auto"/>
        </w:pBdr>
        <w:rPr>
          <w:ins w:id="4238" w:author="Lori Reed-Fourquet" w:date="2018-07-17T22:08:00Z"/>
          <w:noProof w:val="0"/>
        </w:rPr>
      </w:pPr>
      <w:ins w:id="4239" w:author="Lori Reed-Fourquet" w:date="2018-07-17T22:08:00Z">
        <w:r w:rsidRPr="00375960">
          <w:rPr>
            <w:noProof w:val="0"/>
          </w:rPr>
          <w:t xml:space="preserve">    &lt;text&gt;</w:t>
        </w:r>
      </w:ins>
    </w:p>
    <w:p w14:paraId="152D0925" w14:textId="77777777" w:rsidR="001C053B" w:rsidRPr="00375960" w:rsidRDefault="001C053B" w:rsidP="001C053B">
      <w:pPr>
        <w:pStyle w:val="XMLFragment"/>
        <w:pBdr>
          <w:left w:val="single" w:sz="4" w:space="7" w:color="auto"/>
          <w:right w:val="single" w:sz="4" w:space="3" w:color="auto"/>
        </w:pBdr>
        <w:rPr>
          <w:ins w:id="4240" w:author="Lori Reed-Fourquet" w:date="2018-07-17T22:08:00Z"/>
          <w:noProof w:val="0"/>
        </w:rPr>
      </w:pPr>
      <w:ins w:id="4241" w:author="Lori Reed-Fourquet" w:date="2018-07-17T22:08:00Z">
        <w:r w:rsidRPr="00375960">
          <w:rPr>
            <w:noProof w:val="0"/>
          </w:rPr>
          <w:t xml:space="preserve">      Text as described above</w:t>
        </w:r>
      </w:ins>
    </w:p>
    <w:p w14:paraId="7BC4881C" w14:textId="77777777" w:rsidR="001C053B" w:rsidRPr="00375960" w:rsidRDefault="001C053B" w:rsidP="001C053B">
      <w:pPr>
        <w:pStyle w:val="XMLFragment"/>
        <w:pBdr>
          <w:left w:val="single" w:sz="4" w:space="7" w:color="auto"/>
          <w:right w:val="single" w:sz="4" w:space="3" w:color="auto"/>
        </w:pBdr>
        <w:rPr>
          <w:ins w:id="4242" w:author="Lori Reed-Fourquet" w:date="2018-07-17T22:08:00Z"/>
          <w:noProof w:val="0"/>
        </w:rPr>
      </w:pPr>
      <w:ins w:id="4243" w:author="Lori Reed-Fourquet" w:date="2018-07-17T22:08:00Z">
        <w:r w:rsidRPr="00375960">
          <w:rPr>
            <w:noProof w:val="0"/>
          </w:rPr>
          <w:t xml:space="preserve">    &lt;/text&gt;  </w:t>
        </w:r>
      </w:ins>
    </w:p>
    <w:p w14:paraId="22AF5531" w14:textId="77777777" w:rsidR="00DA0A48" w:rsidRPr="00375960" w:rsidRDefault="00DA0A48" w:rsidP="00DA0A48">
      <w:pPr>
        <w:pStyle w:val="XMLFragment"/>
        <w:pBdr>
          <w:left w:val="single" w:sz="4" w:space="7" w:color="auto"/>
          <w:right w:val="single" w:sz="4" w:space="3" w:color="auto"/>
        </w:pBdr>
        <w:rPr>
          <w:ins w:id="4244" w:author="Lori Reed-Fourquet" w:date="2018-07-17T23:17:00Z"/>
          <w:noProof w:val="0"/>
        </w:rPr>
      </w:pPr>
      <w:ins w:id="4245" w:author="Lori Reed-Fourquet" w:date="2018-07-17T23:17:00Z">
        <w:r w:rsidRPr="00375960">
          <w:rPr>
            <w:noProof w:val="0"/>
          </w:rPr>
          <w:t xml:space="preserve">    &lt;entry&gt;</w:t>
        </w:r>
      </w:ins>
    </w:p>
    <w:p w14:paraId="3B63F977" w14:textId="77777777" w:rsidR="00DA0A48" w:rsidRPr="00375960" w:rsidRDefault="00DA0A48" w:rsidP="00DA0A48">
      <w:pPr>
        <w:pStyle w:val="XMLFragment"/>
        <w:pBdr>
          <w:left w:val="single" w:sz="4" w:space="7" w:color="auto"/>
          <w:right w:val="single" w:sz="4" w:space="3" w:color="auto"/>
        </w:pBdr>
        <w:rPr>
          <w:ins w:id="4246" w:author="Lori Reed-Fourquet" w:date="2018-07-17T23:17:00Z"/>
          <w:noProof w:val="0"/>
        </w:rPr>
      </w:pPr>
      <w:ins w:id="4247" w:author="Lori Reed-Fourquet" w:date="2018-07-17T23:17:00Z">
        <w:r w:rsidRPr="00375960">
          <w:rPr>
            <w:noProof w:val="0"/>
          </w:rPr>
          <w:t xml:space="preserve">         :</w:t>
        </w:r>
      </w:ins>
    </w:p>
    <w:p w14:paraId="05661AB5" w14:textId="0DFD991B" w:rsidR="00DA0A48" w:rsidRPr="00375960" w:rsidRDefault="00DA0A48" w:rsidP="00DA0A48">
      <w:pPr>
        <w:pStyle w:val="XMLFragment"/>
        <w:pBdr>
          <w:left w:val="single" w:sz="4" w:space="7" w:color="auto"/>
          <w:right w:val="single" w:sz="4" w:space="3" w:color="auto"/>
        </w:pBdr>
        <w:rPr>
          <w:ins w:id="4248" w:author="Lori Reed-Fourquet" w:date="2018-07-17T23:17:00Z"/>
          <w:noProof w:val="0"/>
        </w:rPr>
      </w:pPr>
      <w:ins w:id="4249" w:author="Lori Reed-Fourquet" w:date="2018-07-17T23:17:00Z">
        <w:r w:rsidRPr="00375960">
          <w:rPr>
            <w:noProof w:val="0"/>
          </w:rPr>
          <w:t xml:space="preserve">      &lt;!-- Required </w:t>
        </w:r>
      </w:ins>
      <w:ins w:id="4250" w:author="Lori Reed-Fourquet" w:date="2018-07-17T23:18:00Z">
        <w:r>
          <w:rPr>
            <w:noProof w:val="0"/>
          </w:rPr>
          <w:t>Procedure</w:t>
        </w:r>
      </w:ins>
      <w:ins w:id="4251" w:author="Lori Reed-Fourquet" w:date="2018-07-17T23:17:00Z">
        <w:r w:rsidRPr="00375960">
          <w:rPr>
            <w:noProof w:val="0"/>
          </w:rPr>
          <w:t xml:space="preserve"> Entry element --&gt;</w:t>
        </w:r>
      </w:ins>
    </w:p>
    <w:p w14:paraId="391B4861" w14:textId="1444958F" w:rsidR="00DA0A48" w:rsidRPr="00375960" w:rsidRDefault="00DA0A48" w:rsidP="00DA0A48">
      <w:pPr>
        <w:pStyle w:val="XMLFragment"/>
        <w:pBdr>
          <w:left w:val="single" w:sz="4" w:space="7" w:color="auto"/>
          <w:right w:val="single" w:sz="4" w:space="3" w:color="auto"/>
        </w:pBdr>
        <w:rPr>
          <w:ins w:id="4252" w:author="Lori Reed-Fourquet" w:date="2018-07-17T23:17:00Z"/>
          <w:noProof w:val="0"/>
        </w:rPr>
      </w:pPr>
      <w:ins w:id="4253" w:author="Lori Reed-Fourquet" w:date="2018-07-17T23:17:00Z">
        <w:r w:rsidRPr="00375960">
          <w:rPr>
            <w:noProof w:val="0"/>
          </w:rPr>
          <w:t xml:space="preserve">        &lt;templateId root=’</w:t>
        </w:r>
      </w:ins>
      <w:ins w:id="4254" w:author="Lori Reed-Fourquet" w:date="2018-07-17T23:18:00Z">
        <w:r w:rsidRPr="00DA0A48">
          <w:rPr>
            <w:noProof w:val="0"/>
          </w:rPr>
          <w:t>1.3.6.1.4.1.19376.1.5.3.1.4.19</w:t>
        </w:r>
      </w:ins>
      <w:ins w:id="4255" w:author="Lori Reed-Fourquet" w:date="2018-07-17T23:17:00Z">
        <w:r w:rsidRPr="00375960">
          <w:rPr>
            <w:noProof w:val="0"/>
          </w:rPr>
          <w:t>’/&gt;</w:t>
        </w:r>
      </w:ins>
    </w:p>
    <w:p w14:paraId="66B474AC" w14:textId="77777777" w:rsidR="00DA0A48" w:rsidRPr="00375960" w:rsidRDefault="00DA0A48" w:rsidP="00DA0A48">
      <w:pPr>
        <w:pStyle w:val="XMLFragment"/>
        <w:pBdr>
          <w:left w:val="single" w:sz="4" w:space="7" w:color="auto"/>
          <w:right w:val="single" w:sz="4" w:space="3" w:color="auto"/>
        </w:pBdr>
        <w:rPr>
          <w:ins w:id="4256" w:author="Lori Reed-Fourquet" w:date="2018-07-17T23:17:00Z"/>
          <w:noProof w:val="0"/>
        </w:rPr>
      </w:pPr>
      <w:ins w:id="4257" w:author="Lori Reed-Fourquet" w:date="2018-07-17T23:17:00Z">
        <w:r w:rsidRPr="00375960">
          <w:rPr>
            <w:noProof w:val="0"/>
          </w:rPr>
          <w:t xml:space="preserve">         :</w:t>
        </w:r>
      </w:ins>
    </w:p>
    <w:p w14:paraId="33ECD69B" w14:textId="77777777" w:rsidR="00DA0A48" w:rsidRPr="00375960" w:rsidRDefault="00DA0A48" w:rsidP="00DA0A48">
      <w:pPr>
        <w:pStyle w:val="XMLFragment"/>
        <w:pBdr>
          <w:left w:val="single" w:sz="4" w:space="7" w:color="auto"/>
          <w:right w:val="single" w:sz="4" w:space="3" w:color="auto"/>
        </w:pBdr>
        <w:rPr>
          <w:ins w:id="4258" w:author="Lori Reed-Fourquet" w:date="2018-07-17T23:17:00Z"/>
          <w:noProof w:val="0"/>
        </w:rPr>
      </w:pPr>
      <w:ins w:id="4259" w:author="Lori Reed-Fourquet" w:date="2018-07-17T23:17:00Z">
        <w:r w:rsidRPr="00375960">
          <w:rPr>
            <w:noProof w:val="0"/>
          </w:rPr>
          <w:t xml:space="preserve">    &lt;/entry&gt;</w:t>
        </w:r>
      </w:ins>
    </w:p>
    <w:p w14:paraId="3A7EDE44" w14:textId="77777777" w:rsidR="001C053B" w:rsidRPr="00375960" w:rsidRDefault="001C053B" w:rsidP="001C053B">
      <w:pPr>
        <w:pStyle w:val="XMLFragment"/>
        <w:pBdr>
          <w:left w:val="single" w:sz="4" w:space="7" w:color="auto"/>
          <w:right w:val="single" w:sz="4" w:space="3" w:color="auto"/>
        </w:pBdr>
        <w:rPr>
          <w:ins w:id="4260" w:author="Lori Reed-Fourquet" w:date="2018-07-17T22:08:00Z"/>
          <w:noProof w:val="0"/>
        </w:rPr>
      </w:pPr>
      <w:ins w:id="4261" w:author="Lori Reed-Fourquet" w:date="2018-07-17T22:08:00Z">
        <w:r w:rsidRPr="00375960">
          <w:rPr>
            <w:noProof w:val="0"/>
          </w:rPr>
          <w:t xml:space="preserve">    &lt;entry&gt;</w:t>
        </w:r>
      </w:ins>
    </w:p>
    <w:p w14:paraId="3021A814" w14:textId="77777777" w:rsidR="001C053B" w:rsidRPr="00375960" w:rsidRDefault="001C053B" w:rsidP="001C053B">
      <w:pPr>
        <w:pStyle w:val="XMLFragment"/>
        <w:pBdr>
          <w:left w:val="single" w:sz="4" w:space="7" w:color="auto"/>
          <w:right w:val="single" w:sz="4" w:space="3" w:color="auto"/>
        </w:pBdr>
        <w:rPr>
          <w:ins w:id="4262" w:author="Lori Reed-Fourquet" w:date="2018-07-17T22:08:00Z"/>
          <w:noProof w:val="0"/>
        </w:rPr>
      </w:pPr>
      <w:ins w:id="4263" w:author="Lori Reed-Fourquet" w:date="2018-07-17T22:08:00Z">
        <w:r w:rsidRPr="00375960">
          <w:rPr>
            <w:noProof w:val="0"/>
          </w:rPr>
          <w:t xml:space="preserve">         :</w:t>
        </w:r>
      </w:ins>
    </w:p>
    <w:p w14:paraId="1639C4C9" w14:textId="29E4EF89" w:rsidR="001C053B" w:rsidRPr="00375960" w:rsidRDefault="001C053B" w:rsidP="001C053B">
      <w:pPr>
        <w:pStyle w:val="XMLFragment"/>
        <w:pBdr>
          <w:left w:val="single" w:sz="4" w:space="7" w:color="auto"/>
          <w:right w:val="single" w:sz="4" w:space="3" w:color="auto"/>
        </w:pBdr>
        <w:rPr>
          <w:ins w:id="4264" w:author="Lori Reed-Fourquet" w:date="2018-07-17T22:08:00Z"/>
          <w:noProof w:val="0"/>
        </w:rPr>
      </w:pPr>
      <w:ins w:id="4265" w:author="Lori Reed-Fourquet" w:date="2018-07-17T22:08:00Z">
        <w:r w:rsidRPr="00375960">
          <w:rPr>
            <w:noProof w:val="0"/>
          </w:rPr>
          <w:t xml:space="preserve">      &lt;!-- Required if known </w:t>
        </w:r>
      </w:ins>
      <w:ins w:id="4266" w:author="Lori Reed-Fourquet" w:date="2018-07-17T23:19:00Z">
        <w:r w:rsidR="00DA0A48" w:rsidRPr="00DA0A48">
          <w:rPr>
            <w:noProof w:val="0"/>
          </w:rPr>
          <w:t>Abandoned Procedure Reason Observation</w:t>
        </w:r>
        <w:r w:rsidR="00DA0A48">
          <w:rPr>
            <w:noProof w:val="0"/>
          </w:rPr>
          <w:t xml:space="preserve"> </w:t>
        </w:r>
      </w:ins>
      <w:ins w:id="4267" w:author="Lori Reed-Fourquet" w:date="2018-07-17T22:08:00Z">
        <w:r w:rsidRPr="00375960">
          <w:rPr>
            <w:noProof w:val="0"/>
          </w:rPr>
          <w:t>Entry element --&gt;</w:t>
        </w:r>
      </w:ins>
    </w:p>
    <w:p w14:paraId="413F0B5E" w14:textId="7EF73182" w:rsidR="001C053B" w:rsidRPr="00375960" w:rsidRDefault="001C053B" w:rsidP="001C053B">
      <w:pPr>
        <w:pStyle w:val="XMLFragment"/>
        <w:pBdr>
          <w:left w:val="single" w:sz="4" w:space="7" w:color="auto"/>
          <w:right w:val="single" w:sz="4" w:space="3" w:color="auto"/>
        </w:pBdr>
        <w:rPr>
          <w:ins w:id="4268" w:author="Lori Reed-Fourquet" w:date="2018-07-17T22:08:00Z"/>
          <w:noProof w:val="0"/>
        </w:rPr>
      </w:pPr>
      <w:ins w:id="4269" w:author="Lori Reed-Fourquet" w:date="2018-07-17T22:08:00Z">
        <w:r w:rsidRPr="00375960">
          <w:rPr>
            <w:noProof w:val="0"/>
          </w:rPr>
          <w:t xml:space="preserve">        &lt;templateId root=’</w:t>
        </w:r>
      </w:ins>
      <w:ins w:id="4270" w:author="Lori Reed-Fourquet" w:date="2018-07-17T23:20:00Z">
        <w:r w:rsidR="00DA0A48" w:rsidRPr="00DA0A48">
          <w:rPr>
            <w:noProof w:val="0"/>
          </w:rPr>
          <w:t>2.16.840.1.1133883.17.3.10.1.130</w:t>
        </w:r>
      </w:ins>
      <w:ins w:id="4271" w:author="Lori Reed-Fourquet" w:date="2018-07-17T22:08:00Z">
        <w:r w:rsidRPr="00375960">
          <w:rPr>
            <w:noProof w:val="0"/>
          </w:rPr>
          <w:t>’/&gt;</w:t>
        </w:r>
      </w:ins>
    </w:p>
    <w:p w14:paraId="2AA3DF67" w14:textId="77777777" w:rsidR="001C053B" w:rsidRPr="00375960" w:rsidRDefault="001C053B" w:rsidP="001C053B">
      <w:pPr>
        <w:pStyle w:val="XMLFragment"/>
        <w:pBdr>
          <w:left w:val="single" w:sz="4" w:space="7" w:color="auto"/>
          <w:right w:val="single" w:sz="4" w:space="3" w:color="auto"/>
        </w:pBdr>
        <w:rPr>
          <w:ins w:id="4272" w:author="Lori Reed-Fourquet" w:date="2018-07-17T22:08:00Z"/>
          <w:noProof w:val="0"/>
        </w:rPr>
      </w:pPr>
      <w:ins w:id="4273" w:author="Lori Reed-Fourquet" w:date="2018-07-17T22:08:00Z">
        <w:r w:rsidRPr="00375960">
          <w:rPr>
            <w:noProof w:val="0"/>
          </w:rPr>
          <w:t xml:space="preserve">         :</w:t>
        </w:r>
      </w:ins>
    </w:p>
    <w:p w14:paraId="6BBE4C7B" w14:textId="77777777" w:rsidR="001C053B" w:rsidRPr="00375960" w:rsidRDefault="001C053B" w:rsidP="001C053B">
      <w:pPr>
        <w:pStyle w:val="XMLFragment"/>
        <w:pBdr>
          <w:left w:val="single" w:sz="4" w:space="7" w:color="auto"/>
          <w:right w:val="single" w:sz="4" w:space="3" w:color="auto"/>
        </w:pBdr>
        <w:rPr>
          <w:ins w:id="4274" w:author="Lori Reed-Fourquet" w:date="2018-07-17T22:08:00Z"/>
          <w:noProof w:val="0"/>
        </w:rPr>
      </w:pPr>
      <w:ins w:id="4275" w:author="Lori Reed-Fourquet" w:date="2018-07-17T22:08:00Z">
        <w:r w:rsidRPr="00375960">
          <w:rPr>
            <w:noProof w:val="0"/>
          </w:rPr>
          <w:t xml:space="preserve">    &lt;/entry&gt;</w:t>
        </w:r>
      </w:ins>
    </w:p>
    <w:p w14:paraId="7E88F142" w14:textId="77777777" w:rsidR="001C053B" w:rsidRPr="00375960" w:rsidRDefault="001C053B" w:rsidP="001C053B">
      <w:pPr>
        <w:pStyle w:val="XMLFragment"/>
        <w:pBdr>
          <w:left w:val="single" w:sz="4" w:space="7" w:color="auto"/>
          <w:right w:val="single" w:sz="4" w:space="3" w:color="auto"/>
        </w:pBdr>
        <w:rPr>
          <w:ins w:id="4276" w:author="Lori Reed-Fourquet" w:date="2018-07-17T22:08:00Z"/>
          <w:noProof w:val="0"/>
        </w:rPr>
      </w:pPr>
      <w:ins w:id="4277" w:author="Lori Reed-Fourquet" w:date="2018-07-17T22:08:00Z">
        <w:r w:rsidRPr="00375960">
          <w:rPr>
            <w:noProof w:val="0"/>
          </w:rPr>
          <w:t xml:space="preserve">    &lt;entry&gt;</w:t>
        </w:r>
      </w:ins>
    </w:p>
    <w:p w14:paraId="669C6470" w14:textId="77777777" w:rsidR="001C053B" w:rsidRPr="00375960" w:rsidRDefault="001C053B" w:rsidP="001C053B">
      <w:pPr>
        <w:pStyle w:val="XMLFragment"/>
        <w:pBdr>
          <w:left w:val="single" w:sz="4" w:space="7" w:color="auto"/>
          <w:right w:val="single" w:sz="4" w:space="3" w:color="auto"/>
        </w:pBdr>
        <w:rPr>
          <w:ins w:id="4278" w:author="Lori Reed-Fourquet" w:date="2018-07-17T22:08:00Z"/>
          <w:noProof w:val="0"/>
        </w:rPr>
      </w:pPr>
      <w:ins w:id="4279" w:author="Lori Reed-Fourquet" w:date="2018-07-17T22:08:00Z">
        <w:r w:rsidRPr="00375960">
          <w:rPr>
            <w:noProof w:val="0"/>
          </w:rPr>
          <w:t xml:space="preserve">         :</w:t>
        </w:r>
      </w:ins>
    </w:p>
    <w:p w14:paraId="18C61972" w14:textId="4CD6BE6B" w:rsidR="001C053B" w:rsidRPr="00375960" w:rsidRDefault="001C053B" w:rsidP="001C053B">
      <w:pPr>
        <w:pStyle w:val="XMLFragment"/>
        <w:pBdr>
          <w:left w:val="single" w:sz="4" w:space="7" w:color="auto"/>
          <w:right w:val="single" w:sz="4" w:space="3" w:color="auto"/>
        </w:pBdr>
        <w:rPr>
          <w:ins w:id="4280" w:author="Lori Reed-Fourquet" w:date="2018-07-17T22:08:00Z"/>
          <w:noProof w:val="0"/>
        </w:rPr>
      </w:pPr>
      <w:ins w:id="4281" w:author="Lori Reed-Fourquet" w:date="2018-07-17T22:08:00Z">
        <w:r w:rsidRPr="00375960">
          <w:rPr>
            <w:noProof w:val="0"/>
          </w:rPr>
          <w:t xml:space="preserve">      &lt;!-- Required if known </w:t>
        </w:r>
      </w:ins>
      <w:ins w:id="4282" w:author="Lori Reed-Fourquet" w:date="2018-07-17T23:20:00Z">
        <w:r w:rsidR="00C86227" w:rsidRPr="00C86227">
          <w:rPr>
            <w:noProof w:val="0"/>
          </w:rPr>
          <w:t>Procedure Prior Indicator</w:t>
        </w:r>
      </w:ins>
      <w:ins w:id="4283" w:author="Lori Reed-Fourquet" w:date="2018-07-17T23:21:00Z">
        <w:r w:rsidR="00C86227">
          <w:rPr>
            <w:noProof w:val="0"/>
          </w:rPr>
          <w:t xml:space="preserve"> </w:t>
        </w:r>
      </w:ins>
      <w:ins w:id="4284" w:author="Lori Reed-Fourquet" w:date="2018-07-17T22:08:00Z">
        <w:r w:rsidRPr="00375960">
          <w:rPr>
            <w:noProof w:val="0"/>
          </w:rPr>
          <w:t>Entry element --&gt;</w:t>
        </w:r>
      </w:ins>
    </w:p>
    <w:p w14:paraId="02CAEE74" w14:textId="3A634BAF" w:rsidR="001C053B" w:rsidRPr="00375960" w:rsidRDefault="001C053B" w:rsidP="001C053B">
      <w:pPr>
        <w:pStyle w:val="XMLFragment"/>
        <w:pBdr>
          <w:left w:val="single" w:sz="4" w:space="7" w:color="auto"/>
          <w:right w:val="single" w:sz="4" w:space="3" w:color="auto"/>
        </w:pBdr>
        <w:rPr>
          <w:ins w:id="4285" w:author="Lori Reed-Fourquet" w:date="2018-07-17T22:08:00Z"/>
          <w:noProof w:val="0"/>
        </w:rPr>
      </w:pPr>
      <w:ins w:id="4286" w:author="Lori Reed-Fourquet" w:date="2018-07-17T22:08:00Z">
        <w:r w:rsidRPr="00375960">
          <w:rPr>
            <w:noProof w:val="0"/>
          </w:rPr>
          <w:t xml:space="preserve">        &lt;templateId root=’</w:t>
        </w:r>
      </w:ins>
      <w:ins w:id="4287" w:author="Lori Reed-Fourquet" w:date="2018-07-17T23:20:00Z">
        <w:r w:rsidR="00C86227" w:rsidRPr="009B5650">
          <w:t>2.16.840.1.1133883.17.3.10.1.131</w:t>
        </w:r>
      </w:ins>
      <w:ins w:id="4288" w:author="Lori Reed-Fourquet" w:date="2018-07-17T22:08:00Z">
        <w:r w:rsidRPr="00375960">
          <w:rPr>
            <w:noProof w:val="0"/>
          </w:rPr>
          <w:t>’/&gt;</w:t>
        </w:r>
      </w:ins>
    </w:p>
    <w:p w14:paraId="3E2A88EB" w14:textId="77777777" w:rsidR="001C053B" w:rsidRPr="00375960" w:rsidRDefault="001C053B" w:rsidP="001C053B">
      <w:pPr>
        <w:pStyle w:val="XMLFragment"/>
        <w:pBdr>
          <w:left w:val="single" w:sz="4" w:space="7" w:color="auto"/>
          <w:right w:val="single" w:sz="4" w:space="3" w:color="auto"/>
        </w:pBdr>
        <w:rPr>
          <w:ins w:id="4289" w:author="Lori Reed-Fourquet" w:date="2018-07-17T22:08:00Z"/>
          <w:noProof w:val="0"/>
        </w:rPr>
      </w:pPr>
      <w:ins w:id="4290" w:author="Lori Reed-Fourquet" w:date="2018-07-17T22:08:00Z">
        <w:r w:rsidRPr="00375960">
          <w:rPr>
            <w:noProof w:val="0"/>
          </w:rPr>
          <w:t xml:space="preserve">         :</w:t>
        </w:r>
      </w:ins>
    </w:p>
    <w:p w14:paraId="00D382BC" w14:textId="77777777" w:rsidR="001C053B" w:rsidRPr="00375960" w:rsidRDefault="001C053B" w:rsidP="001C053B">
      <w:pPr>
        <w:pStyle w:val="XMLFragment"/>
        <w:pBdr>
          <w:left w:val="single" w:sz="4" w:space="7" w:color="auto"/>
          <w:right w:val="single" w:sz="4" w:space="3" w:color="auto"/>
        </w:pBdr>
        <w:rPr>
          <w:ins w:id="4291" w:author="Lori Reed-Fourquet" w:date="2018-07-17T22:08:00Z"/>
          <w:noProof w:val="0"/>
        </w:rPr>
      </w:pPr>
      <w:ins w:id="4292" w:author="Lori Reed-Fourquet" w:date="2018-07-17T22:08:00Z">
        <w:r w:rsidRPr="00375960">
          <w:rPr>
            <w:noProof w:val="0"/>
          </w:rPr>
          <w:t xml:space="preserve">    &lt;/entry&gt;</w:t>
        </w:r>
      </w:ins>
    </w:p>
    <w:p w14:paraId="432346EA" w14:textId="77777777" w:rsidR="00C86227" w:rsidRPr="00375960" w:rsidRDefault="00C86227" w:rsidP="00C86227">
      <w:pPr>
        <w:pStyle w:val="XMLFragment"/>
        <w:pBdr>
          <w:left w:val="single" w:sz="4" w:space="7" w:color="auto"/>
          <w:right w:val="single" w:sz="4" w:space="3" w:color="auto"/>
        </w:pBdr>
        <w:rPr>
          <w:ins w:id="4293" w:author="Lori Reed-Fourquet" w:date="2018-07-17T23:21:00Z"/>
          <w:noProof w:val="0"/>
        </w:rPr>
      </w:pPr>
      <w:ins w:id="4294" w:author="Lori Reed-Fourquet" w:date="2018-07-17T23:21:00Z">
        <w:r w:rsidRPr="00375960">
          <w:rPr>
            <w:noProof w:val="0"/>
          </w:rPr>
          <w:t xml:space="preserve">    &lt;entry&gt;</w:t>
        </w:r>
      </w:ins>
    </w:p>
    <w:p w14:paraId="3B6450C1" w14:textId="77777777" w:rsidR="00C86227" w:rsidRPr="00375960" w:rsidRDefault="00C86227" w:rsidP="00C86227">
      <w:pPr>
        <w:pStyle w:val="XMLFragment"/>
        <w:pBdr>
          <w:left w:val="single" w:sz="4" w:space="7" w:color="auto"/>
          <w:right w:val="single" w:sz="4" w:space="3" w:color="auto"/>
        </w:pBdr>
        <w:rPr>
          <w:ins w:id="4295" w:author="Lori Reed-Fourquet" w:date="2018-07-17T23:21:00Z"/>
          <w:noProof w:val="0"/>
        </w:rPr>
      </w:pPr>
      <w:ins w:id="4296" w:author="Lori Reed-Fourquet" w:date="2018-07-17T23:21:00Z">
        <w:r w:rsidRPr="00375960">
          <w:rPr>
            <w:noProof w:val="0"/>
          </w:rPr>
          <w:t xml:space="preserve">         :</w:t>
        </w:r>
      </w:ins>
    </w:p>
    <w:p w14:paraId="127ADC79" w14:textId="405D8FE0" w:rsidR="00C86227" w:rsidRPr="00375960" w:rsidRDefault="00C86227" w:rsidP="00C86227">
      <w:pPr>
        <w:pStyle w:val="XMLFragment"/>
        <w:pBdr>
          <w:left w:val="single" w:sz="4" w:space="7" w:color="auto"/>
          <w:right w:val="single" w:sz="4" w:space="3" w:color="auto"/>
        </w:pBdr>
        <w:rPr>
          <w:ins w:id="4297" w:author="Lori Reed-Fourquet" w:date="2018-07-17T23:21:00Z"/>
          <w:noProof w:val="0"/>
        </w:rPr>
      </w:pPr>
      <w:ins w:id="4298" w:author="Lori Reed-Fourquet" w:date="2018-07-17T23:21:00Z">
        <w:r w:rsidRPr="00375960">
          <w:rPr>
            <w:noProof w:val="0"/>
          </w:rPr>
          <w:t xml:space="preserve">      &lt;!-- Required if known </w:t>
        </w:r>
        <w:r w:rsidRPr="00C86227">
          <w:rPr>
            <w:noProof w:val="0"/>
          </w:rPr>
          <w:t>Procedure Number Of Attempts Observation</w:t>
        </w:r>
        <w:r>
          <w:rPr>
            <w:noProof w:val="0"/>
          </w:rPr>
          <w:t xml:space="preserve"> </w:t>
        </w:r>
        <w:r w:rsidRPr="00375960">
          <w:rPr>
            <w:noProof w:val="0"/>
          </w:rPr>
          <w:t>Entry element --&gt;</w:t>
        </w:r>
      </w:ins>
    </w:p>
    <w:p w14:paraId="0E68D811" w14:textId="60500457" w:rsidR="00C86227" w:rsidRPr="00375960" w:rsidRDefault="00C86227" w:rsidP="00C86227">
      <w:pPr>
        <w:pStyle w:val="XMLFragment"/>
        <w:pBdr>
          <w:left w:val="single" w:sz="4" w:space="7" w:color="auto"/>
          <w:right w:val="single" w:sz="4" w:space="3" w:color="auto"/>
        </w:pBdr>
        <w:rPr>
          <w:ins w:id="4299" w:author="Lori Reed-Fourquet" w:date="2018-07-17T23:21:00Z"/>
          <w:noProof w:val="0"/>
        </w:rPr>
      </w:pPr>
      <w:ins w:id="4300" w:author="Lori Reed-Fourquet" w:date="2018-07-17T23:21:00Z">
        <w:r w:rsidRPr="00375960">
          <w:rPr>
            <w:noProof w:val="0"/>
          </w:rPr>
          <w:t xml:space="preserve">        &lt;templateId root=’</w:t>
        </w:r>
        <w:r w:rsidRPr="009B5650">
          <w:t>2.16.840.1.1133883.17.3.10.1.13</w:t>
        </w:r>
        <w:r>
          <w:t>2</w:t>
        </w:r>
        <w:r w:rsidRPr="00375960">
          <w:rPr>
            <w:noProof w:val="0"/>
          </w:rPr>
          <w:t>’/&gt;</w:t>
        </w:r>
      </w:ins>
    </w:p>
    <w:p w14:paraId="6735A9F0" w14:textId="77777777" w:rsidR="00C86227" w:rsidRPr="00375960" w:rsidRDefault="00C86227" w:rsidP="00C86227">
      <w:pPr>
        <w:pStyle w:val="XMLFragment"/>
        <w:pBdr>
          <w:left w:val="single" w:sz="4" w:space="7" w:color="auto"/>
          <w:right w:val="single" w:sz="4" w:space="3" w:color="auto"/>
        </w:pBdr>
        <w:rPr>
          <w:ins w:id="4301" w:author="Lori Reed-Fourquet" w:date="2018-07-17T23:21:00Z"/>
          <w:noProof w:val="0"/>
        </w:rPr>
      </w:pPr>
      <w:ins w:id="4302" w:author="Lori Reed-Fourquet" w:date="2018-07-17T23:21:00Z">
        <w:r w:rsidRPr="00375960">
          <w:rPr>
            <w:noProof w:val="0"/>
          </w:rPr>
          <w:t xml:space="preserve">         :</w:t>
        </w:r>
      </w:ins>
    </w:p>
    <w:p w14:paraId="10C54B02" w14:textId="77777777" w:rsidR="00C86227" w:rsidRPr="00375960" w:rsidRDefault="00C86227" w:rsidP="00C86227">
      <w:pPr>
        <w:pStyle w:val="XMLFragment"/>
        <w:pBdr>
          <w:left w:val="single" w:sz="4" w:space="7" w:color="auto"/>
          <w:right w:val="single" w:sz="4" w:space="3" w:color="auto"/>
        </w:pBdr>
        <w:rPr>
          <w:ins w:id="4303" w:author="Lori Reed-Fourquet" w:date="2018-07-17T23:21:00Z"/>
          <w:noProof w:val="0"/>
        </w:rPr>
      </w:pPr>
      <w:ins w:id="4304" w:author="Lori Reed-Fourquet" w:date="2018-07-17T23:21:00Z">
        <w:r w:rsidRPr="00375960">
          <w:rPr>
            <w:noProof w:val="0"/>
          </w:rPr>
          <w:t xml:space="preserve">    &lt;/entry&gt;</w:t>
        </w:r>
      </w:ins>
    </w:p>
    <w:p w14:paraId="3615F10B" w14:textId="77777777" w:rsidR="00C86227" w:rsidRPr="00375960" w:rsidRDefault="00C86227" w:rsidP="00C86227">
      <w:pPr>
        <w:pStyle w:val="XMLFragment"/>
        <w:pBdr>
          <w:left w:val="single" w:sz="4" w:space="7" w:color="auto"/>
          <w:right w:val="single" w:sz="4" w:space="3" w:color="auto"/>
        </w:pBdr>
        <w:rPr>
          <w:ins w:id="4305" w:author="Lori Reed-Fourquet" w:date="2018-07-17T23:21:00Z"/>
          <w:noProof w:val="0"/>
        </w:rPr>
      </w:pPr>
      <w:ins w:id="4306" w:author="Lori Reed-Fourquet" w:date="2018-07-17T23:21:00Z">
        <w:r w:rsidRPr="00375960">
          <w:rPr>
            <w:noProof w:val="0"/>
          </w:rPr>
          <w:t xml:space="preserve">    &lt;entry&gt;</w:t>
        </w:r>
      </w:ins>
    </w:p>
    <w:p w14:paraId="02CCFDA1" w14:textId="77777777" w:rsidR="00C86227" w:rsidRPr="00375960" w:rsidRDefault="00C86227" w:rsidP="00C86227">
      <w:pPr>
        <w:pStyle w:val="XMLFragment"/>
        <w:pBdr>
          <w:left w:val="single" w:sz="4" w:space="7" w:color="auto"/>
          <w:right w:val="single" w:sz="4" w:space="3" w:color="auto"/>
        </w:pBdr>
        <w:rPr>
          <w:ins w:id="4307" w:author="Lori Reed-Fourquet" w:date="2018-07-17T23:21:00Z"/>
          <w:noProof w:val="0"/>
        </w:rPr>
      </w:pPr>
      <w:ins w:id="4308" w:author="Lori Reed-Fourquet" w:date="2018-07-17T23:21:00Z">
        <w:r w:rsidRPr="00375960">
          <w:rPr>
            <w:noProof w:val="0"/>
          </w:rPr>
          <w:t xml:space="preserve">         :</w:t>
        </w:r>
      </w:ins>
    </w:p>
    <w:p w14:paraId="0D2AB9AC" w14:textId="55448287" w:rsidR="00C86227" w:rsidRPr="00375960" w:rsidRDefault="00C86227" w:rsidP="00C86227">
      <w:pPr>
        <w:pStyle w:val="XMLFragment"/>
        <w:pBdr>
          <w:left w:val="single" w:sz="4" w:space="7" w:color="auto"/>
          <w:right w:val="single" w:sz="4" w:space="3" w:color="auto"/>
        </w:pBdr>
        <w:rPr>
          <w:ins w:id="4309" w:author="Lori Reed-Fourquet" w:date="2018-07-17T23:21:00Z"/>
          <w:noProof w:val="0"/>
        </w:rPr>
      </w:pPr>
      <w:ins w:id="4310" w:author="Lori Reed-Fourquet" w:date="2018-07-17T23:21:00Z">
        <w:r w:rsidRPr="00375960">
          <w:rPr>
            <w:noProof w:val="0"/>
          </w:rPr>
          <w:t xml:space="preserve">      &lt;!-- Required if known </w:t>
        </w:r>
      </w:ins>
      <w:ins w:id="4311" w:author="Lori Reed-Fourquet" w:date="2018-07-17T23:22:00Z">
        <w:r w:rsidRPr="00C86227">
          <w:rPr>
            <w:noProof w:val="0"/>
          </w:rPr>
          <w:t>Procedure Successful Observation</w:t>
        </w:r>
        <w:r>
          <w:rPr>
            <w:noProof w:val="0"/>
          </w:rPr>
          <w:t xml:space="preserve"> </w:t>
        </w:r>
      </w:ins>
      <w:ins w:id="4312" w:author="Lori Reed-Fourquet" w:date="2018-07-17T23:21:00Z">
        <w:r w:rsidRPr="00375960">
          <w:rPr>
            <w:noProof w:val="0"/>
          </w:rPr>
          <w:t>Entry element --&gt;</w:t>
        </w:r>
      </w:ins>
    </w:p>
    <w:p w14:paraId="3B21A718" w14:textId="5ABA7056" w:rsidR="00C86227" w:rsidRPr="00375960" w:rsidRDefault="00C86227" w:rsidP="00C86227">
      <w:pPr>
        <w:pStyle w:val="XMLFragment"/>
        <w:pBdr>
          <w:left w:val="single" w:sz="4" w:space="7" w:color="auto"/>
          <w:right w:val="single" w:sz="4" w:space="3" w:color="auto"/>
        </w:pBdr>
        <w:rPr>
          <w:ins w:id="4313" w:author="Lori Reed-Fourquet" w:date="2018-07-17T23:21:00Z"/>
          <w:noProof w:val="0"/>
        </w:rPr>
      </w:pPr>
      <w:ins w:id="4314" w:author="Lori Reed-Fourquet" w:date="2018-07-17T23:21:00Z">
        <w:r w:rsidRPr="00375960">
          <w:rPr>
            <w:noProof w:val="0"/>
          </w:rPr>
          <w:t xml:space="preserve">        &lt;templateId root=’</w:t>
        </w:r>
        <w:r w:rsidRPr="009B5650">
          <w:t>2.16.840.1.1133883.17.3.10.1.13</w:t>
        </w:r>
      </w:ins>
      <w:ins w:id="4315" w:author="Lori Reed-Fourquet" w:date="2018-07-17T23:22:00Z">
        <w:r>
          <w:t>3</w:t>
        </w:r>
      </w:ins>
      <w:ins w:id="4316" w:author="Lori Reed-Fourquet" w:date="2018-07-17T23:21:00Z">
        <w:r w:rsidRPr="00375960">
          <w:rPr>
            <w:noProof w:val="0"/>
          </w:rPr>
          <w:t>’/&gt;</w:t>
        </w:r>
      </w:ins>
    </w:p>
    <w:p w14:paraId="1514299D" w14:textId="77777777" w:rsidR="00C86227" w:rsidRPr="00375960" w:rsidRDefault="00C86227" w:rsidP="00C86227">
      <w:pPr>
        <w:pStyle w:val="XMLFragment"/>
        <w:pBdr>
          <w:left w:val="single" w:sz="4" w:space="7" w:color="auto"/>
          <w:right w:val="single" w:sz="4" w:space="3" w:color="auto"/>
        </w:pBdr>
        <w:rPr>
          <w:ins w:id="4317" w:author="Lori Reed-Fourquet" w:date="2018-07-17T23:21:00Z"/>
          <w:noProof w:val="0"/>
        </w:rPr>
      </w:pPr>
      <w:ins w:id="4318" w:author="Lori Reed-Fourquet" w:date="2018-07-17T23:21:00Z">
        <w:r w:rsidRPr="00375960">
          <w:rPr>
            <w:noProof w:val="0"/>
          </w:rPr>
          <w:t xml:space="preserve">         :</w:t>
        </w:r>
      </w:ins>
    </w:p>
    <w:p w14:paraId="418D37CA" w14:textId="77777777" w:rsidR="00C86227" w:rsidRPr="00375960" w:rsidRDefault="00C86227" w:rsidP="00C86227">
      <w:pPr>
        <w:pStyle w:val="XMLFragment"/>
        <w:pBdr>
          <w:left w:val="single" w:sz="4" w:space="7" w:color="auto"/>
          <w:right w:val="single" w:sz="4" w:space="3" w:color="auto"/>
        </w:pBdr>
        <w:rPr>
          <w:ins w:id="4319" w:author="Lori Reed-Fourquet" w:date="2018-07-17T23:21:00Z"/>
          <w:noProof w:val="0"/>
        </w:rPr>
      </w:pPr>
      <w:ins w:id="4320" w:author="Lori Reed-Fourquet" w:date="2018-07-17T23:21:00Z">
        <w:r w:rsidRPr="00375960">
          <w:rPr>
            <w:noProof w:val="0"/>
          </w:rPr>
          <w:t xml:space="preserve">    &lt;/entry&gt;</w:t>
        </w:r>
      </w:ins>
    </w:p>
    <w:p w14:paraId="7570FD4B" w14:textId="77777777" w:rsidR="00C86227" w:rsidRPr="00375960" w:rsidRDefault="00C86227" w:rsidP="00C86227">
      <w:pPr>
        <w:pStyle w:val="XMLFragment"/>
        <w:pBdr>
          <w:left w:val="single" w:sz="4" w:space="7" w:color="auto"/>
          <w:right w:val="single" w:sz="4" w:space="3" w:color="auto"/>
        </w:pBdr>
        <w:rPr>
          <w:ins w:id="4321" w:author="Lori Reed-Fourquet" w:date="2018-07-17T23:21:00Z"/>
          <w:noProof w:val="0"/>
        </w:rPr>
      </w:pPr>
      <w:ins w:id="4322" w:author="Lori Reed-Fourquet" w:date="2018-07-17T23:21:00Z">
        <w:r w:rsidRPr="00375960">
          <w:rPr>
            <w:noProof w:val="0"/>
          </w:rPr>
          <w:t xml:space="preserve">    &lt;entry&gt;</w:t>
        </w:r>
      </w:ins>
    </w:p>
    <w:p w14:paraId="0AB21B4A" w14:textId="77777777" w:rsidR="00C86227" w:rsidRPr="00375960" w:rsidRDefault="00C86227" w:rsidP="00C86227">
      <w:pPr>
        <w:pStyle w:val="XMLFragment"/>
        <w:pBdr>
          <w:left w:val="single" w:sz="4" w:space="7" w:color="auto"/>
          <w:right w:val="single" w:sz="4" w:space="3" w:color="auto"/>
        </w:pBdr>
        <w:rPr>
          <w:ins w:id="4323" w:author="Lori Reed-Fourquet" w:date="2018-07-17T23:21:00Z"/>
          <w:noProof w:val="0"/>
        </w:rPr>
      </w:pPr>
      <w:ins w:id="4324" w:author="Lori Reed-Fourquet" w:date="2018-07-17T23:21:00Z">
        <w:r w:rsidRPr="00375960">
          <w:rPr>
            <w:noProof w:val="0"/>
          </w:rPr>
          <w:t xml:space="preserve">         :</w:t>
        </w:r>
      </w:ins>
    </w:p>
    <w:p w14:paraId="6DCD8EDE" w14:textId="45E1B77F" w:rsidR="00C86227" w:rsidRPr="00375960" w:rsidRDefault="00C86227" w:rsidP="00C86227">
      <w:pPr>
        <w:pStyle w:val="XMLFragment"/>
        <w:pBdr>
          <w:left w:val="single" w:sz="4" w:space="7" w:color="auto"/>
          <w:right w:val="single" w:sz="4" w:space="3" w:color="auto"/>
        </w:pBdr>
        <w:rPr>
          <w:ins w:id="4325" w:author="Lori Reed-Fourquet" w:date="2018-07-17T23:21:00Z"/>
          <w:noProof w:val="0"/>
        </w:rPr>
      </w:pPr>
      <w:ins w:id="4326" w:author="Lori Reed-Fourquet" w:date="2018-07-17T23:21:00Z">
        <w:r w:rsidRPr="00375960">
          <w:rPr>
            <w:noProof w:val="0"/>
          </w:rPr>
          <w:t xml:space="preserve">      &lt;!-- Required if known </w:t>
        </w:r>
      </w:ins>
      <w:ins w:id="4327" w:author="Lori Reed-Fourquet" w:date="2018-07-17T23:23:00Z">
        <w:r w:rsidRPr="00C86227">
          <w:rPr>
            <w:noProof w:val="0"/>
          </w:rPr>
          <w:t>Procedure Complications Observation</w:t>
        </w:r>
        <w:r>
          <w:rPr>
            <w:noProof w:val="0"/>
          </w:rPr>
          <w:t xml:space="preserve"> </w:t>
        </w:r>
      </w:ins>
      <w:ins w:id="4328" w:author="Lori Reed-Fourquet" w:date="2018-07-17T23:21:00Z">
        <w:r w:rsidRPr="00375960">
          <w:rPr>
            <w:noProof w:val="0"/>
          </w:rPr>
          <w:t>Entry element --&gt;</w:t>
        </w:r>
      </w:ins>
    </w:p>
    <w:p w14:paraId="01EEC234" w14:textId="3EA72116" w:rsidR="00C86227" w:rsidRPr="00375960" w:rsidRDefault="00C86227" w:rsidP="00C86227">
      <w:pPr>
        <w:pStyle w:val="XMLFragment"/>
        <w:pBdr>
          <w:left w:val="single" w:sz="4" w:space="7" w:color="auto"/>
          <w:right w:val="single" w:sz="4" w:space="3" w:color="auto"/>
        </w:pBdr>
        <w:rPr>
          <w:ins w:id="4329" w:author="Lori Reed-Fourquet" w:date="2018-07-17T23:21:00Z"/>
          <w:noProof w:val="0"/>
        </w:rPr>
      </w:pPr>
      <w:ins w:id="4330" w:author="Lori Reed-Fourquet" w:date="2018-07-17T23:21:00Z">
        <w:r w:rsidRPr="00375960">
          <w:rPr>
            <w:noProof w:val="0"/>
          </w:rPr>
          <w:t xml:space="preserve">        &lt;templateId root=’</w:t>
        </w:r>
        <w:r w:rsidRPr="009B5650">
          <w:t>2.16.840.1.1133883.17.3.10.1.1</w:t>
        </w:r>
      </w:ins>
      <w:ins w:id="4331" w:author="Lori Reed-Fourquet" w:date="2018-07-17T23:23:00Z">
        <w:r>
          <w:t>79</w:t>
        </w:r>
      </w:ins>
      <w:ins w:id="4332" w:author="Lori Reed-Fourquet" w:date="2018-07-17T23:21:00Z">
        <w:r w:rsidRPr="00375960">
          <w:rPr>
            <w:noProof w:val="0"/>
          </w:rPr>
          <w:t>’/&gt;</w:t>
        </w:r>
      </w:ins>
    </w:p>
    <w:p w14:paraId="3F9CF991" w14:textId="77777777" w:rsidR="00C86227" w:rsidRPr="00375960" w:rsidRDefault="00C86227" w:rsidP="00C86227">
      <w:pPr>
        <w:pStyle w:val="XMLFragment"/>
        <w:pBdr>
          <w:left w:val="single" w:sz="4" w:space="7" w:color="auto"/>
          <w:right w:val="single" w:sz="4" w:space="3" w:color="auto"/>
        </w:pBdr>
        <w:rPr>
          <w:ins w:id="4333" w:author="Lori Reed-Fourquet" w:date="2018-07-17T23:21:00Z"/>
          <w:noProof w:val="0"/>
        </w:rPr>
      </w:pPr>
      <w:ins w:id="4334" w:author="Lori Reed-Fourquet" w:date="2018-07-17T23:21:00Z">
        <w:r w:rsidRPr="00375960">
          <w:rPr>
            <w:noProof w:val="0"/>
          </w:rPr>
          <w:t xml:space="preserve">         :</w:t>
        </w:r>
      </w:ins>
    </w:p>
    <w:p w14:paraId="041EFDC2" w14:textId="79F7EDDE" w:rsidR="00C86227" w:rsidRDefault="00C86227" w:rsidP="00C86227">
      <w:pPr>
        <w:pStyle w:val="XMLFragment"/>
        <w:pBdr>
          <w:left w:val="single" w:sz="4" w:space="7" w:color="auto"/>
          <w:right w:val="single" w:sz="4" w:space="3" w:color="auto"/>
        </w:pBdr>
        <w:rPr>
          <w:ins w:id="4335" w:author="Lori Reed-Fourquet" w:date="2018-07-17T23:23:00Z"/>
          <w:noProof w:val="0"/>
        </w:rPr>
      </w:pPr>
      <w:ins w:id="4336" w:author="Lori Reed-Fourquet" w:date="2018-07-17T23:21:00Z">
        <w:r w:rsidRPr="00375960">
          <w:rPr>
            <w:noProof w:val="0"/>
          </w:rPr>
          <w:t xml:space="preserve">    &lt;/entry&gt;</w:t>
        </w:r>
      </w:ins>
    </w:p>
    <w:p w14:paraId="1F2F3FA9" w14:textId="77777777" w:rsidR="00C86227" w:rsidRPr="00375960" w:rsidRDefault="00C86227" w:rsidP="00C86227">
      <w:pPr>
        <w:pStyle w:val="XMLFragment"/>
        <w:pBdr>
          <w:left w:val="single" w:sz="4" w:space="7" w:color="auto"/>
          <w:right w:val="single" w:sz="4" w:space="3" w:color="auto"/>
        </w:pBdr>
        <w:rPr>
          <w:ins w:id="4337" w:author="Lori Reed-Fourquet" w:date="2018-07-17T23:23:00Z"/>
          <w:noProof w:val="0"/>
        </w:rPr>
      </w:pPr>
      <w:ins w:id="4338" w:author="Lori Reed-Fourquet" w:date="2018-07-17T23:23:00Z">
        <w:r w:rsidRPr="00375960">
          <w:rPr>
            <w:noProof w:val="0"/>
          </w:rPr>
          <w:t xml:space="preserve">    &lt;entry&gt;</w:t>
        </w:r>
      </w:ins>
    </w:p>
    <w:p w14:paraId="72A9F602" w14:textId="77777777" w:rsidR="00C86227" w:rsidRPr="00375960" w:rsidRDefault="00C86227" w:rsidP="00C86227">
      <w:pPr>
        <w:pStyle w:val="XMLFragment"/>
        <w:pBdr>
          <w:left w:val="single" w:sz="4" w:space="7" w:color="auto"/>
          <w:right w:val="single" w:sz="4" w:space="3" w:color="auto"/>
        </w:pBdr>
        <w:rPr>
          <w:ins w:id="4339" w:author="Lori Reed-Fourquet" w:date="2018-07-17T23:23:00Z"/>
          <w:noProof w:val="0"/>
        </w:rPr>
      </w:pPr>
      <w:ins w:id="4340" w:author="Lori Reed-Fourquet" w:date="2018-07-17T23:23:00Z">
        <w:r w:rsidRPr="00375960">
          <w:rPr>
            <w:noProof w:val="0"/>
          </w:rPr>
          <w:t xml:space="preserve">         :</w:t>
        </w:r>
      </w:ins>
    </w:p>
    <w:p w14:paraId="7D4F8CBB" w14:textId="7034447A" w:rsidR="00C86227" w:rsidRPr="00375960" w:rsidRDefault="00C86227" w:rsidP="00C86227">
      <w:pPr>
        <w:pStyle w:val="XMLFragment"/>
        <w:pBdr>
          <w:left w:val="single" w:sz="4" w:space="7" w:color="auto"/>
          <w:right w:val="single" w:sz="4" w:space="3" w:color="auto"/>
        </w:pBdr>
        <w:rPr>
          <w:ins w:id="4341" w:author="Lori Reed-Fourquet" w:date="2018-07-17T23:23:00Z"/>
          <w:noProof w:val="0"/>
        </w:rPr>
      </w:pPr>
      <w:ins w:id="4342" w:author="Lori Reed-Fourquet" w:date="2018-07-17T23:23:00Z">
        <w:r w:rsidRPr="00375960">
          <w:rPr>
            <w:noProof w:val="0"/>
          </w:rPr>
          <w:t xml:space="preserve">      &lt;!-- Required if known </w:t>
        </w:r>
        <w:r w:rsidRPr="00C86227">
          <w:rPr>
            <w:noProof w:val="0"/>
          </w:rPr>
          <w:t>Procedure Patient Response Observatio</w:t>
        </w:r>
        <w:r>
          <w:rPr>
            <w:noProof w:val="0"/>
          </w:rPr>
          <w:t xml:space="preserve">n </w:t>
        </w:r>
        <w:r w:rsidRPr="00375960">
          <w:rPr>
            <w:noProof w:val="0"/>
          </w:rPr>
          <w:t>Entry element --&gt;</w:t>
        </w:r>
      </w:ins>
    </w:p>
    <w:p w14:paraId="6FD6D240" w14:textId="036C49D2" w:rsidR="00C86227" w:rsidRPr="00375960" w:rsidRDefault="00C86227" w:rsidP="00C86227">
      <w:pPr>
        <w:pStyle w:val="XMLFragment"/>
        <w:pBdr>
          <w:left w:val="single" w:sz="4" w:space="7" w:color="auto"/>
          <w:right w:val="single" w:sz="4" w:space="3" w:color="auto"/>
        </w:pBdr>
        <w:rPr>
          <w:ins w:id="4343" w:author="Lori Reed-Fourquet" w:date="2018-07-17T23:23:00Z"/>
          <w:noProof w:val="0"/>
        </w:rPr>
      </w:pPr>
      <w:ins w:id="4344" w:author="Lori Reed-Fourquet" w:date="2018-07-17T23:23:00Z">
        <w:r w:rsidRPr="00375960">
          <w:rPr>
            <w:noProof w:val="0"/>
          </w:rPr>
          <w:t xml:space="preserve">        &lt;templateId root=’</w:t>
        </w:r>
        <w:r w:rsidRPr="009B5650">
          <w:t>2.16.840.1.1133883.17.3.10.1.1</w:t>
        </w:r>
      </w:ins>
      <w:ins w:id="4345" w:author="Lori Reed-Fourquet" w:date="2018-07-17T23:24:00Z">
        <w:r>
          <w:t>35</w:t>
        </w:r>
      </w:ins>
      <w:ins w:id="4346" w:author="Lori Reed-Fourquet" w:date="2018-07-17T23:23:00Z">
        <w:r w:rsidRPr="00375960">
          <w:rPr>
            <w:noProof w:val="0"/>
          </w:rPr>
          <w:t>’/&gt;</w:t>
        </w:r>
      </w:ins>
    </w:p>
    <w:p w14:paraId="1F4CC5E2" w14:textId="77777777" w:rsidR="00C86227" w:rsidRPr="00375960" w:rsidRDefault="00C86227" w:rsidP="00C86227">
      <w:pPr>
        <w:pStyle w:val="XMLFragment"/>
        <w:pBdr>
          <w:left w:val="single" w:sz="4" w:space="7" w:color="auto"/>
          <w:right w:val="single" w:sz="4" w:space="3" w:color="auto"/>
        </w:pBdr>
        <w:rPr>
          <w:ins w:id="4347" w:author="Lori Reed-Fourquet" w:date="2018-07-17T23:23:00Z"/>
          <w:noProof w:val="0"/>
        </w:rPr>
      </w:pPr>
      <w:ins w:id="4348" w:author="Lori Reed-Fourquet" w:date="2018-07-17T23:23:00Z">
        <w:r w:rsidRPr="00375960">
          <w:rPr>
            <w:noProof w:val="0"/>
          </w:rPr>
          <w:lastRenderedPageBreak/>
          <w:t xml:space="preserve">         :</w:t>
        </w:r>
      </w:ins>
    </w:p>
    <w:p w14:paraId="376D487F" w14:textId="063015A5" w:rsidR="00C86227" w:rsidRPr="00375960" w:rsidRDefault="00C86227" w:rsidP="00C86227">
      <w:pPr>
        <w:pStyle w:val="XMLFragment"/>
        <w:pBdr>
          <w:left w:val="single" w:sz="4" w:space="7" w:color="auto"/>
          <w:right w:val="single" w:sz="4" w:space="3" w:color="auto"/>
        </w:pBdr>
        <w:rPr>
          <w:ins w:id="4349" w:author="Lori Reed-Fourquet" w:date="2018-07-17T23:21:00Z"/>
          <w:noProof w:val="0"/>
        </w:rPr>
      </w:pPr>
      <w:ins w:id="4350" w:author="Lori Reed-Fourquet" w:date="2018-07-17T23:23:00Z">
        <w:r w:rsidRPr="00375960">
          <w:rPr>
            <w:noProof w:val="0"/>
          </w:rPr>
          <w:t xml:space="preserve">    &lt;/entry&gt;</w:t>
        </w:r>
      </w:ins>
    </w:p>
    <w:p w14:paraId="208B418C" w14:textId="77777777" w:rsidR="00C86227" w:rsidRPr="00375960" w:rsidRDefault="00C86227" w:rsidP="00C86227">
      <w:pPr>
        <w:pStyle w:val="XMLFragment"/>
        <w:pBdr>
          <w:left w:val="single" w:sz="4" w:space="7" w:color="auto"/>
          <w:right w:val="single" w:sz="4" w:space="3" w:color="auto"/>
        </w:pBdr>
        <w:rPr>
          <w:ins w:id="4351" w:author="Lori Reed-Fourquet" w:date="2018-07-17T23:24:00Z"/>
          <w:noProof w:val="0"/>
        </w:rPr>
      </w:pPr>
      <w:ins w:id="4352" w:author="Lori Reed-Fourquet" w:date="2018-07-17T23:24:00Z">
        <w:r w:rsidRPr="00375960">
          <w:rPr>
            <w:noProof w:val="0"/>
          </w:rPr>
          <w:t xml:space="preserve">    &lt;entry&gt;</w:t>
        </w:r>
      </w:ins>
    </w:p>
    <w:p w14:paraId="195E60C4" w14:textId="77777777" w:rsidR="00C86227" w:rsidRPr="00375960" w:rsidRDefault="00C86227" w:rsidP="00C86227">
      <w:pPr>
        <w:pStyle w:val="XMLFragment"/>
        <w:pBdr>
          <w:left w:val="single" w:sz="4" w:space="7" w:color="auto"/>
          <w:right w:val="single" w:sz="4" w:space="3" w:color="auto"/>
        </w:pBdr>
        <w:rPr>
          <w:ins w:id="4353" w:author="Lori Reed-Fourquet" w:date="2018-07-17T23:24:00Z"/>
          <w:noProof w:val="0"/>
        </w:rPr>
      </w:pPr>
      <w:ins w:id="4354" w:author="Lori Reed-Fourquet" w:date="2018-07-17T23:24:00Z">
        <w:r w:rsidRPr="00375960">
          <w:rPr>
            <w:noProof w:val="0"/>
          </w:rPr>
          <w:t xml:space="preserve">         :</w:t>
        </w:r>
      </w:ins>
    </w:p>
    <w:p w14:paraId="54B30EED" w14:textId="351995CC" w:rsidR="00C86227" w:rsidRPr="00375960" w:rsidRDefault="00C86227" w:rsidP="00C86227">
      <w:pPr>
        <w:pStyle w:val="XMLFragment"/>
        <w:pBdr>
          <w:left w:val="single" w:sz="4" w:space="7" w:color="auto"/>
          <w:right w:val="single" w:sz="4" w:space="3" w:color="auto"/>
        </w:pBdr>
        <w:rPr>
          <w:ins w:id="4355" w:author="Lori Reed-Fourquet" w:date="2018-07-17T23:24:00Z"/>
          <w:noProof w:val="0"/>
        </w:rPr>
      </w:pPr>
      <w:ins w:id="4356" w:author="Lori Reed-Fourquet" w:date="2018-07-17T23:24:00Z">
        <w:r w:rsidRPr="00375960">
          <w:rPr>
            <w:noProof w:val="0"/>
          </w:rPr>
          <w:t xml:space="preserve">      &lt;!-- Required if known </w:t>
        </w:r>
        <w:r w:rsidRPr="00C86227">
          <w:rPr>
            <w:noProof w:val="0"/>
          </w:rPr>
          <w:t>Airway Confirmation Observatio</w:t>
        </w:r>
        <w:r>
          <w:rPr>
            <w:noProof w:val="0"/>
          </w:rPr>
          <w:t xml:space="preserve">n </w:t>
        </w:r>
        <w:r w:rsidRPr="00375960">
          <w:rPr>
            <w:noProof w:val="0"/>
          </w:rPr>
          <w:t>Entry element --&gt;</w:t>
        </w:r>
      </w:ins>
    </w:p>
    <w:p w14:paraId="74507E20" w14:textId="10AD32C2" w:rsidR="00C86227" w:rsidRPr="00375960" w:rsidRDefault="00C86227" w:rsidP="00C86227">
      <w:pPr>
        <w:pStyle w:val="XMLFragment"/>
        <w:pBdr>
          <w:left w:val="single" w:sz="4" w:space="7" w:color="auto"/>
          <w:right w:val="single" w:sz="4" w:space="3" w:color="auto"/>
        </w:pBdr>
        <w:rPr>
          <w:ins w:id="4357" w:author="Lori Reed-Fourquet" w:date="2018-07-17T23:24:00Z"/>
          <w:noProof w:val="0"/>
        </w:rPr>
      </w:pPr>
      <w:ins w:id="4358" w:author="Lori Reed-Fourquet" w:date="2018-07-17T23:24:00Z">
        <w:r w:rsidRPr="00375960">
          <w:rPr>
            <w:noProof w:val="0"/>
          </w:rPr>
          <w:t xml:space="preserve">        &lt;templateId root=’</w:t>
        </w:r>
        <w:r w:rsidRPr="009B5650">
          <w:t>2.16.840.1.1133883.17.3.10.1.1</w:t>
        </w:r>
        <w:r>
          <w:t>75</w:t>
        </w:r>
        <w:r w:rsidRPr="00375960">
          <w:rPr>
            <w:noProof w:val="0"/>
          </w:rPr>
          <w:t>’/&gt;</w:t>
        </w:r>
      </w:ins>
    </w:p>
    <w:p w14:paraId="4F037E45" w14:textId="77777777" w:rsidR="00C86227" w:rsidRPr="00375960" w:rsidRDefault="00C86227" w:rsidP="00C86227">
      <w:pPr>
        <w:pStyle w:val="XMLFragment"/>
        <w:pBdr>
          <w:left w:val="single" w:sz="4" w:space="7" w:color="auto"/>
          <w:right w:val="single" w:sz="4" w:space="3" w:color="auto"/>
        </w:pBdr>
        <w:rPr>
          <w:ins w:id="4359" w:author="Lori Reed-Fourquet" w:date="2018-07-17T23:24:00Z"/>
          <w:noProof w:val="0"/>
        </w:rPr>
      </w:pPr>
      <w:ins w:id="4360" w:author="Lori Reed-Fourquet" w:date="2018-07-17T23:24:00Z">
        <w:r w:rsidRPr="00375960">
          <w:rPr>
            <w:noProof w:val="0"/>
          </w:rPr>
          <w:t xml:space="preserve">         :</w:t>
        </w:r>
      </w:ins>
    </w:p>
    <w:p w14:paraId="54100597" w14:textId="77777777" w:rsidR="00C86227" w:rsidRPr="00375960" w:rsidRDefault="00C86227" w:rsidP="00C86227">
      <w:pPr>
        <w:pStyle w:val="XMLFragment"/>
        <w:pBdr>
          <w:left w:val="single" w:sz="4" w:space="7" w:color="auto"/>
          <w:right w:val="single" w:sz="4" w:space="3" w:color="auto"/>
        </w:pBdr>
        <w:rPr>
          <w:ins w:id="4361" w:author="Lori Reed-Fourquet" w:date="2018-07-17T23:24:00Z"/>
          <w:noProof w:val="0"/>
        </w:rPr>
      </w:pPr>
      <w:ins w:id="4362" w:author="Lori Reed-Fourquet" w:date="2018-07-17T23:24:00Z">
        <w:r w:rsidRPr="00375960">
          <w:rPr>
            <w:noProof w:val="0"/>
          </w:rPr>
          <w:t xml:space="preserve">    &lt;/entry&gt;</w:t>
        </w:r>
      </w:ins>
    </w:p>
    <w:p w14:paraId="4D4B04DE" w14:textId="77777777" w:rsidR="001C053B" w:rsidRPr="00375960" w:rsidRDefault="001C053B" w:rsidP="001C053B">
      <w:pPr>
        <w:pStyle w:val="XMLFragment"/>
        <w:pBdr>
          <w:left w:val="single" w:sz="4" w:space="7" w:color="auto"/>
          <w:right w:val="single" w:sz="4" w:space="3" w:color="auto"/>
        </w:pBdr>
        <w:rPr>
          <w:ins w:id="4363" w:author="Lori Reed-Fourquet" w:date="2018-07-17T22:08:00Z"/>
          <w:noProof w:val="0"/>
        </w:rPr>
      </w:pPr>
      <w:ins w:id="4364" w:author="Lori Reed-Fourquet" w:date="2018-07-17T22:08:00Z">
        <w:r w:rsidRPr="00375960">
          <w:rPr>
            <w:noProof w:val="0"/>
          </w:rPr>
          <w:t xml:space="preserve">  &lt;/section&gt;</w:t>
        </w:r>
      </w:ins>
    </w:p>
    <w:p w14:paraId="520696AF" w14:textId="77777777" w:rsidR="001C053B" w:rsidRPr="00375960" w:rsidRDefault="001C053B" w:rsidP="001C053B">
      <w:pPr>
        <w:pStyle w:val="XMLFragment"/>
        <w:pBdr>
          <w:left w:val="single" w:sz="4" w:space="7" w:color="auto"/>
          <w:right w:val="single" w:sz="4" w:space="3" w:color="auto"/>
        </w:pBdr>
        <w:rPr>
          <w:ins w:id="4365" w:author="Lori Reed-Fourquet" w:date="2018-07-17T22:08:00Z"/>
          <w:noProof w:val="0"/>
        </w:rPr>
      </w:pPr>
      <w:ins w:id="4366" w:author="Lori Reed-Fourquet" w:date="2018-07-17T22:08:00Z">
        <w:r w:rsidRPr="00375960">
          <w:rPr>
            <w:noProof w:val="0"/>
          </w:rPr>
          <w:t>&lt;/component&gt;</w:t>
        </w:r>
      </w:ins>
    </w:p>
    <w:p w14:paraId="61CF9B4D" w14:textId="44AAC436" w:rsidR="001C053B" w:rsidRPr="00375960" w:rsidRDefault="001C053B" w:rsidP="001C053B">
      <w:pPr>
        <w:pStyle w:val="FigureTitle"/>
        <w:rPr>
          <w:ins w:id="4367" w:author="Lori Reed-Fourquet" w:date="2018-07-17T22:08:00Z"/>
        </w:rPr>
      </w:pPr>
      <w:ins w:id="4368" w:author="Lori Reed-Fourquet" w:date="2018-07-17T22:08:00Z">
        <w:r w:rsidRPr="00375960">
          <w:t>Figure 6.3.3.10.S</w:t>
        </w:r>
        <w:r>
          <w:t>3</w:t>
        </w:r>
        <w:r w:rsidRPr="00375960">
          <w:t xml:space="preserve">-1: </w:t>
        </w:r>
      </w:ins>
      <w:ins w:id="4369" w:author="Lori Reed-Fourquet" w:date="2018-07-17T23:25:00Z">
        <w:r w:rsidR="00C86227" w:rsidRPr="00C86227">
          <w:t>EMS Procedures and Interventions Section</w:t>
        </w:r>
      </w:ins>
    </w:p>
    <w:p w14:paraId="43B04BD0" w14:textId="77777777" w:rsidR="002F41AA" w:rsidRPr="00375960" w:rsidRDefault="002F41AA" w:rsidP="002F41AA">
      <w:pPr>
        <w:pStyle w:val="Heading3"/>
        <w:numPr>
          <w:ilvl w:val="0"/>
          <w:numId w:val="0"/>
        </w:numPr>
        <w:rPr>
          <w:bCs/>
          <w:noProof w:val="0"/>
        </w:rPr>
      </w:pPr>
      <w:r w:rsidRPr="00375960">
        <w:rPr>
          <w:bCs/>
          <w:noProof w:val="0"/>
        </w:rPr>
        <w:t>6.3.4 CDA Entry Content Modules</w:t>
      </w:r>
      <w:bookmarkEnd w:id="3967"/>
    </w:p>
    <w:p w14:paraId="5D5953AF" w14:textId="77777777" w:rsidR="002F41AA" w:rsidRPr="00375960" w:rsidRDefault="002F41AA" w:rsidP="002F41AA">
      <w:pPr>
        <w:pStyle w:val="BodyText"/>
      </w:pPr>
    </w:p>
    <w:p w14:paraId="46EC5AB5" w14:textId="4FA8A23D" w:rsidR="002F41AA" w:rsidRPr="00375960" w:rsidRDefault="002F41AA" w:rsidP="002F41AA">
      <w:pPr>
        <w:pStyle w:val="EditorInstructions"/>
      </w:pPr>
      <w:r w:rsidRPr="00375960">
        <w:t xml:space="preserve">Add to </w:t>
      </w:r>
      <w:r w:rsidR="00674DC8">
        <w:t>Section</w:t>
      </w:r>
      <w:r w:rsidRPr="00375960">
        <w:t xml:space="preserve"> 6.3.4.E Entry Content Modules</w:t>
      </w:r>
    </w:p>
    <w:p w14:paraId="7460AE70" w14:textId="77777777" w:rsidR="002F41AA" w:rsidRPr="00E7637C" w:rsidRDefault="002F41AA" w:rsidP="00E7637C">
      <w:pPr>
        <w:pStyle w:val="Heading4"/>
      </w:pPr>
      <w:bookmarkStart w:id="4370" w:name="_Toc345074723"/>
      <w:bookmarkStart w:id="4371" w:name="_Toc514942366"/>
      <w:r w:rsidRPr="00E7637C">
        <w:t>6.3.4.E1 Mental Status Entry Content Module</w:t>
      </w:r>
      <w:bookmarkEnd w:id="4370"/>
      <w:bookmarkEnd w:id="4371"/>
      <w:r w:rsidRPr="00E7637C">
        <w:t xml:space="preserve"> </w:t>
      </w:r>
    </w:p>
    <w:p w14:paraId="3C10F2FA" w14:textId="77777777" w:rsidR="002F41AA" w:rsidRPr="00375960" w:rsidRDefault="002F41AA" w:rsidP="002F41AA">
      <w:pPr>
        <w:pStyle w:val="BodyText"/>
        <w:rPr>
          <w:szCs w:val="24"/>
          <w:lang w:eastAsia="x-none"/>
        </w:rPr>
      </w:pPr>
    </w:p>
    <w:p w14:paraId="7146370F" w14:textId="6F5A5C08" w:rsidR="002F41AA" w:rsidRPr="00375960" w:rsidRDefault="002F41AA" w:rsidP="002F41AA">
      <w:pPr>
        <w:pStyle w:val="TableTitle"/>
      </w:pPr>
      <w:r w:rsidRPr="00375960">
        <w:t>Table 6.3.4.E1-1</w:t>
      </w:r>
      <w:r w:rsidR="009B73AF">
        <w:t>:</w:t>
      </w:r>
      <w:r w:rsidRPr="00375960">
        <w:t xml:space="preserve"> Mental Status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8"/>
        <w:gridCol w:w="537"/>
        <w:gridCol w:w="810"/>
        <w:gridCol w:w="454"/>
        <w:gridCol w:w="1606"/>
        <w:gridCol w:w="357"/>
        <w:gridCol w:w="985"/>
        <w:gridCol w:w="989"/>
        <w:gridCol w:w="1253"/>
        <w:gridCol w:w="1522"/>
        <w:gridCol w:w="9"/>
      </w:tblGrid>
      <w:tr w:rsidR="002F41AA" w:rsidRPr="00375960" w14:paraId="11621EEA" w14:textId="77777777" w:rsidTr="002F4C50">
        <w:tc>
          <w:tcPr>
            <w:tcW w:w="1405" w:type="pct"/>
            <w:gridSpan w:val="4"/>
            <w:shd w:val="clear" w:color="auto" w:fill="E6E6E6"/>
            <w:vAlign w:val="center"/>
          </w:tcPr>
          <w:p w14:paraId="2DBB3D47" w14:textId="77777777" w:rsidR="002F41AA" w:rsidRPr="00375960" w:rsidRDefault="002F41AA" w:rsidP="002F4C50">
            <w:pPr>
              <w:pStyle w:val="TableTitle"/>
            </w:pPr>
            <w:r w:rsidRPr="00375960">
              <w:t>Template Name</w:t>
            </w:r>
          </w:p>
        </w:tc>
        <w:tc>
          <w:tcPr>
            <w:tcW w:w="3595" w:type="pct"/>
            <w:gridSpan w:val="7"/>
            <w:vAlign w:val="center"/>
          </w:tcPr>
          <w:p w14:paraId="032A85F8" w14:textId="77777777" w:rsidR="002F41AA" w:rsidRPr="00375960" w:rsidRDefault="002F41AA" w:rsidP="002F4C50">
            <w:pPr>
              <w:pStyle w:val="TableEntry"/>
            </w:pPr>
            <w:r w:rsidRPr="00375960">
              <w:t>Mental Status Entry</w:t>
            </w:r>
          </w:p>
        </w:tc>
      </w:tr>
      <w:tr w:rsidR="002F41AA" w:rsidRPr="00375960" w14:paraId="6DF53271" w14:textId="77777777" w:rsidTr="002F4C50">
        <w:tc>
          <w:tcPr>
            <w:tcW w:w="1405" w:type="pct"/>
            <w:gridSpan w:val="4"/>
            <w:shd w:val="clear" w:color="auto" w:fill="E6E6E6"/>
            <w:vAlign w:val="center"/>
          </w:tcPr>
          <w:p w14:paraId="7C48A3BD" w14:textId="77777777" w:rsidR="002F41AA" w:rsidRPr="00375960" w:rsidRDefault="002F41AA" w:rsidP="002F4C50">
            <w:pPr>
              <w:pStyle w:val="TableEntryHeader"/>
            </w:pPr>
            <w:r w:rsidRPr="00375960">
              <w:t xml:space="preserve">Template ID </w:t>
            </w:r>
          </w:p>
        </w:tc>
        <w:tc>
          <w:tcPr>
            <w:tcW w:w="3595" w:type="pct"/>
            <w:gridSpan w:val="7"/>
            <w:vAlign w:val="center"/>
          </w:tcPr>
          <w:p w14:paraId="09BE8B5D" w14:textId="61C6B504" w:rsidR="002F41AA" w:rsidRPr="00375960" w:rsidRDefault="00466AED" w:rsidP="002F4C50">
            <w:pPr>
              <w:pStyle w:val="TableEntry"/>
            </w:pPr>
            <w:r w:rsidRPr="00375960">
              <w:t>oid</w:t>
            </w:r>
          </w:p>
        </w:tc>
      </w:tr>
      <w:tr w:rsidR="002F41AA" w:rsidRPr="00375960" w14:paraId="285DAA86" w14:textId="77777777" w:rsidTr="002F4C50">
        <w:tc>
          <w:tcPr>
            <w:tcW w:w="1405" w:type="pct"/>
            <w:gridSpan w:val="4"/>
            <w:shd w:val="clear" w:color="auto" w:fill="E6E6E6"/>
            <w:vAlign w:val="center"/>
          </w:tcPr>
          <w:p w14:paraId="729D1A13" w14:textId="77777777" w:rsidR="002F41AA" w:rsidRPr="00375960" w:rsidRDefault="002F41AA" w:rsidP="002F4C50">
            <w:pPr>
              <w:pStyle w:val="TableEntryHeader"/>
            </w:pPr>
            <w:r w:rsidRPr="00375960">
              <w:t xml:space="preserve">Parent Template </w:t>
            </w:r>
          </w:p>
        </w:tc>
        <w:tc>
          <w:tcPr>
            <w:tcW w:w="3595" w:type="pct"/>
            <w:gridSpan w:val="7"/>
            <w:vAlign w:val="center"/>
          </w:tcPr>
          <w:p w14:paraId="0FFE4304" w14:textId="77777777" w:rsidR="002F41AA" w:rsidRPr="00375960" w:rsidRDefault="002F41AA" w:rsidP="002F4C50">
            <w:pPr>
              <w:pStyle w:val="TableEntry"/>
            </w:pPr>
            <w:r w:rsidRPr="00375960">
              <w:t>NA</w:t>
            </w:r>
          </w:p>
        </w:tc>
      </w:tr>
      <w:tr w:rsidR="002F41AA" w:rsidRPr="00375960" w14:paraId="2F78F118" w14:textId="77777777" w:rsidTr="002F4C50">
        <w:tc>
          <w:tcPr>
            <w:tcW w:w="1405" w:type="pct"/>
            <w:gridSpan w:val="4"/>
            <w:shd w:val="clear" w:color="auto" w:fill="E6E6E6"/>
            <w:vAlign w:val="center"/>
          </w:tcPr>
          <w:p w14:paraId="2C63A7C1" w14:textId="77777777" w:rsidR="002F41AA" w:rsidRPr="00375960" w:rsidRDefault="002F41AA" w:rsidP="002F4C50">
            <w:pPr>
              <w:pStyle w:val="TableEntryHeader"/>
            </w:pPr>
            <w:r w:rsidRPr="00375960">
              <w:t xml:space="preserve">General Description </w:t>
            </w:r>
          </w:p>
        </w:tc>
        <w:tc>
          <w:tcPr>
            <w:tcW w:w="3595" w:type="pct"/>
            <w:gridSpan w:val="7"/>
            <w:vAlign w:val="center"/>
          </w:tcPr>
          <w:p w14:paraId="06275F20" w14:textId="77777777" w:rsidR="002F41AA" w:rsidRPr="00375960" w:rsidRDefault="002F41AA" w:rsidP="002F4C50">
            <w:pPr>
              <w:pStyle w:val="TableEntry"/>
            </w:pPr>
            <w:r w:rsidRPr="00375960">
              <w:t>Qualitative assessment of condition of patient’s mental status.</w:t>
            </w:r>
          </w:p>
        </w:tc>
      </w:tr>
      <w:tr w:rsidR="002F41AA" w:rsidRPr="00375960" w14:paraId="02ECAB51" w14:textId="77777777" w:rsidTr="002F4C50">
        <w:tc>
          <w:tcPr>
            <w:tcW w:w="729" w:type="pct"/>
            <w:gridSpan w:val="2"/>
            <w:shd w:val="clear" w:color="auto" w:fill="E6E6E6"/>
            <w:vAlign w:val="center"/>
          </w:tcPr>
          <w:p w14:paraId="4DC5EE79" w14:textId="77777777" w:rsidR="002F41AA" w:rsidRPr="00375960" w:rsidRDefault="002F41AA" w:rsidP="002F4C50">
            <w:pPr>
              <w:pStyle w:val="TableEntryHeader"/>
            </w:pPr>
            <w:r w:rsidRPr="00375960">
              <w:t>Class/Mood</w:t>
            </w:r>
          </w:p>
        </w:tc>
        <w:tc>
          <w:tcPr>
            <w:tcW w:w="1726" w:type="pct"/>
            <w:gridSpan w:val="4"/>
            <w:shd w:val="clear" w:color="auto" w:fill="E6E6E6"/>
            <w:vAlign w:val="center"/>
          </w:tcPr>
          <w:p w14:paraId="3D5A801C" w14:textId="77777777" w:rsidR="002F41AA" w:rsidRPr="00375960" w:rsidRDefault="002F41AA" w:rsidP="002F4C50">
            <w:pPr>
              <w:pStyle w:val="TableEntryHeader"/>
            </w:pPr>
            <w:r w:rsidRPr="00375960">
              <w:t xml:space="preserve">Code </w:t>
            </w:r>
          </w:p>
        </w:tc>
        <w:tc>
          <w:tcPr>
            <w:tcW w:w="527" w:type="pct"/>
            <w:shd w:val="clear" w:color="auto" w:fill="E6E6E6"/>
            <w:vAlign w:val="center"/>
          </w:tcPr>
          <w:p w14:paraId="53F17814" w14:textId="77777777" w:rsidR="002F41AA" w:rsidRPr="00375960" w:rsidRDefault="002F41AA" w:rsidP="002F4C50">
            <w:pPr>
              <w:pStyle w:val="TableEntryHeader"/>
            </w:pPr>
            <w:r w:rsidRPr="00375960">
              <w:t>Data Type</w:t>
            </w:r>
          </w:p>
        </w:tc>
        <w:tc>
          <w:tcPr>
            <w:tcW w:w="2019" w:type="pct"/>
            <w:gridSpan w:val="4"/>
            <w:shd w:val="clear" w:color="auto" w:fill="E6E6E6"/>
            <w:vAlign w:val="center"/>
          </w:tcPr>
          <w:p w14:paraId="71988329" w14:textId="77777777" w:rsidR="002F41AA" w:rsidRPr="00375960" w:rsidRDefault="002F41AA" w:rsidP="002F4C50">
            <w:pPr>
              <w:pStyle w:val="TableEntryHeader"/>
            </w:pPr>
            <w:r w:rsidRPr="00375960">
              <w:t xml:space="preserve">Value </w:t>
            </w:r>
          </w:p>
        </w:tc>
      </w:tr>
      <w:tr w:rsidR="002F41AA" w:rsidRPr="00375960" w14:paraId="73270A1D" w14:textId="77777777" w:rsidTr="002F4C50">
        <w:tc>
          <w:tcPr>
            <w:tcW w:w="729" w:type="pct"/>
            <w:gridSpan w:val="2"/>
            <w:vAlign w:val="center"/>
          </w:tcPr>
          <w:p w14:paraId="4C74F9CC" w14:textId="77777777" w:rsidR="002F41AA" w:rsidRPr="00375960" w:rsidRDefault="002F41AA" w:rsidP="009508BD">
            <w:pPr>
              <w:pStyle w:val="TableEntry"/>
            </w:pPr>
            <w:r w:rsidRPr="00375960">
              <w:t>OBS/EVN</w:t>
            </w:r>
          </w:p>
        </w:tc>
        <w:tc>
          <w:tcPr>
            <w:tcW w:w="1726" w:type="pct"/>
            <w:gridSpan w:val="4"/>
            <w:vAlign w:val="center"/>
          </w:tcPr>
          <w:p w14:paraId="17DBC391" w14:textId="1364D1DC" w:rsidR="002F41AA" w:rsidRPr="00375960" w:rsidRDefault="002F41AA" w:rsidP="009508BD">
            <w:pPr>
              <w:pStyle w:val="TableEntry"/>
            </w:pPr>
            <w:r w:rsidRPr="00375960">
              <w:t>75275-8, LOINC, Cognitive Function</w:t>
            </w:r>
          </w:p>
        </w:tc>
        <w:tc>
          <w:tcPr>
            <w:tcW w:w="527" w:type="pct"/>
            <w:vAlign w:val="center"/>
          </w:tcPr>
          <w:p w14:paraId="64EA43F3" w14:textId="77777777" w:rsidR="002F41AA" w:rsidRPr="00375960" w:rsidRDefault="002F41AA" w:rsidP="009508BD">
            <w:pPr>
              <w:pStyle w:val="TableEntry"/>
            </w:pPr>
            <w:r w:rsidRPr="00375960">
              <w:t>CD</w:t>
            </w:r>
          </w:p>
        </w:tc>
        <w:tc>
          <w:tcPr>
            <w:tcW w:w="2019" w:type="pct"/>
            <w:gridSpan w:val="4"/>
            <w:vAlign w:val="center"/>
          </w:tcPr>
          <w:p w14:paraId="7D85053E" w14:textId="1DD39447" w:rsidR="002F41AA" w:rsidRPr="00375960" w:rsidRDefault="002F41AA" w:rsidP="009508BD">
            <w:pPr>
              <w:pStyle w:val="TableEntry"/>
            </w:pPr>
            <w:r w:rsidRPr="00375960">
              <w:t>SNOMED CT (CodeSystem: 2.16.840.1.113883.6.96)</w:t>
            </w:r>
          </w:p>
        </w:tc>
      </w:tr>
      <w:tr w:rsidR="002F41AA" w:rsidRPr="00375960" w14:paraId="65B65FA4" w14:textId="77777777" w:rsidTr="002F4C50">
        <w:trPr>
          <w:gridAfter w:val="1"/>
          <w:wAfter w:w="6" w:type="pct"/>
        </w:trPr>
        <w:tc>
          <w:tcPr>
            <w:tcW w:w="442" w:type="pct"/>
            <w:tcBorders>
              <w:bottom w:val="single" w:sz="4" w:space="0" w:color="auto"/>
            </w:tcBorders>
            <w:shd w:val="clear" w:color="auto" w:fill="E6E6E6"/>
            <w:vAlign w:val="center"/>
          </w:tcPr>
          <w:p w14:paraId="3BBBFEA2" w14:textId="77777777" w:rsidR="002F41AA" w:rsidRPr="00375960" w:rsidRDefault="002F41AA" w:rsidP="002F4C50">
            <w:pPr>
              <w:pStyle w:val="TableEntryHeader"/>
            </w:pPr>
            <w:r w:rsidRPr="00375960">
              <w:t>Opt and Card</w:t>
            </w:r>
          </w:p>
        </w:tc>
        <w:tc>
          <w:tcPr>
            <w:tcW w:w="720" w:type="pct"/>
            <w:gridSpan w:val="2"/>
            <w:tcBorders>
              <w:bottom w:val="single" w:sz="4" w:space="0" w:color="auto"/>
            </w:tcBorders>
            <w:shd w:val="clear" w:color="auto" w:fill="E6E6E6"/>
            <w:vAlign w:val="center"/>
          </w:tcPr>
          <w:p w14:paraId="36246FAF" w14:textId="77777777" w:rsidR="002F41AA" w:rsidRPr="00375960" w:rsidRDefault="002F41AA" w:rsidP="002F4C50">
            <w:pPr>
              <w:pStyle w:val="TableEntryHeader"/>
            </w:pPr>
            <w:r w:rsidRPr="00375960">
              <w:t>entryRelationship</w:t>
            </w:r>
          </w:p>
        </w:tc>
        <w:tc>
          <w:tcPr>
            <w:tcW w:w="1102" w:type="pct"/>
            <w:gridSpan w:val="2"/>
            <w:tcBorders>
              <w:bottom w:val="single" w:sz="4" w:space="0" w:color="auto"/>
            </w:tcBorders>
            <w:shd w:val="clear" w:color="auto" w:fill="E6E6E6"/>
            <w:vAlign w:val="center"/>
          </w:tcPr>
          <w:p w14:paraId="2EDD5674" w14:textId="77777777" w:rsidR="002F41AA" w:rsidRPr="00375960" w:rsidRDefault="002F41AA" w:rsidP="002F4C50">
            <w:pPr>
              <w:pStyle w:val="TableEntryHeader"/>
            </w:pPr>
            <w:r w:rsidRPr="00375960">
              <w:t xml:space="preserve">Description </w:t>
            </w:r>
          </w:p>
        </w:tc>
        <w:tc>
          <w:tcPr>
            <w:tcW w:w="1247" w:type="pct"/>
            <w:gridSpan w:val="3"/>
            <w:tcBorders>
              <w:bottom w:val="single" w:sz="4" w:space="0" w:color="auto"/>
            </w:tcBorders>
            <w:shd w:val="clear" w:color="auto" w:fill="E6E6E6"/>
            <w:vAlign w:val="center"/>
          </w:tcPr>
          <w:p w14:paraId="7C4A7DB9" w14:textId="77777777" w:rsidR="002F41AA" w:rsidRPr="00375960" w:rsidRDefault="002F41AA" w:rsidP="002F4C50">
            <w:pPr>
              <w:pStyle w:val="TableEntryHeader"/>
            </w:pPr>
            <w:r w:rsidRPr="00375960">
              <w:t>Template ID</w:t>
            </w:r>
          </w:p>
        </w:tc>
        <w:tc>
          <w:tcPr>
            <w:tcW w:w="670" w:type="pct"/>
            <w:tcBorders>
              <w:bottom w:val="single" w:sz="4" w:space="0" w:color="auto"/>
            </w:tcBorders>
            <w:shd w:val="clear" w:color="auto" w:fill="E6E6E6"/>
            <w:vAlign w:val="center"/>
          </w:tcPr>
          <w:p w14:paraId="50C61D63" w14:textId="77777777" w:rsidR="002F41AA" w:rsidRPr="00375960" w:rsidRDefault="002F41AA" w:rsidP="002F4C50">
            <w:pPr>
              <w:pStyle w:val="TableEntryHeader"/>
            </w:pPr>
            <w:r w:rsidRPr="00375960">
              <w:t>Specification Document</w:t>
            </w:r>
          </w:p>
        </w:tc>
        <w:tc>
          <w:tcPr>
            <w:tcW w:w="814" w:type="pct"/>
            <w:tcBorders>
              <w:bottom w:val="single" w:sz="4" w:space="0" w:color="auto"/>
            </w:tcBorders>
            <w:shd w:val="clear" w:color="auto" w:fill="E4E4E4"/>
            <w:vAlign w:val="center"/>
          </w:tcPr>
          <w:p w14:paraId="5B62507B" w14:textId="77777777" w:rsidR="002F41AA" w:rsidRPr="00375960" w:rsidRDefault="002F41AA" w:rsidP="002F4C50">
            <w:pPr>
              <w:pStyle w:val="TableEntryHeader"/>
            </w:pPr>
            <w:r w:rsidRPr="00375960">
              <w:t>Vocabulary Constraint</w:t>
            </w:r>
          </w:p>
        </w:tc>
      </w:tr>
      <w:tr w:rsidR="002F41AA" w:rsidRPr="00375960" w14:paraId="0B07F619" w14:textId="77777777" w:rsidTr="002F4C50">
        <w:trPr>
          <w:gridAfter w:val="1"/>
          <w:wAfter w:w="6" w:type="pct"/>
        </w:trPr>
        <w:tc>
          <w:tcPr>
            <w:tcW w:w="442" w:type="pct"/>
            <w:tcBorders>
              <w:top w:val="single" w:sz="4" w:space="0" w:color="auto"/>
              <w:left w:val="single" w:sz="4" w:space="0" w:color="auto"/>
              <w:bottom w:val="single" w:sz="4" w:space="0" w:color="auto"/>
              <w:right w:val="single" w:sz="4" w:space="0" w:color="auto"/>
            </w:tcBorders>
            <w:shd w:val="clear" w:color="auto" w:fill="auto"/>
            <w:vAlign w:val="center"/>
          </w:tcPr>
          <w:p w14:paraId="207FF211" w14:textId="77777777" w:rsidR="002F41AA" w:rsidRPr="00375960" w:rsidRDefault="002F41AA" w:rsidP="002F4C50">
            <w:pPr>
              <w:pStyle w:val="TableEntry"/>
            </w:pPr>
            <w:bookmarkStart w:id="4372" w:name="_6.2.4.4.1__Simple"/>
            <w:bookmarkStart w:id="4373" w:name="_Toc296340404"/>
            <w:bookmarkStart w:id="4374" w:name="_Toc345074724"/>
            <w:bookmarkEnd w:id="4372"/>
            <w:r w:rsidRPr="00375960">
              <w:t>R [1..1]</w:t>
            </w:r>
          </w:p>
        </w:tc>
        <w:tc>
          <w:tcPr>
            <w:tcW w:w="72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7647B2" w14:textId="77777777" w:rsidR="002F41AA" w:rsidRPr="00375960" w:rsidRDefault="002F41AA" w:rsidP="002F4C50">
            <w:pPr>
              <w:pStyle w:val="TableEntry"/>
            </w:pPr>
          </w:p>
        </w:tc>
        <w:tc>
          <w:tcPr>
            <w:tcW w:w="110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A9697B" w14:textId="77777777" w:rsidR="002F41AA" w:rsidRPr="00375960" w:rsidRDefault="002F41AA" w:rsidP="002F4C50">
            <w:pPr>
              <w:pStyle w:val="TableEntry"/>
            </w:pPr>
            <w:r w:rsidRPr="00375960">
              <w:t>Simple Observation</w:t>
            </w:r>
          </w:p>
        </w:tc>
        <w:tc>
          <w:tcPr>
            <w:tcW w:w="124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406A26" w14:textId="77777777" w:rsidR="002F41AA" w:rsidRPr="00375960" w:rsidRDefault="002F41AA" w:rsidP="002F4C50">
            <w:pPr>
              <w:pStyle w:val="TableEntry"/>
            </w:pPr>
            <w:r w:rsidRPr="00375960">
              <w:t>1.3.6.1.4.1.19376.1.5.3.1.4.13</w:t>
            </w:r>
          </w:p>
        </w:tc>
        <w:tc>
          <w:tcPr>
            <w:tcW w:w="670" w:type="pct"/>
            <w:tcBorders>
              <w:top w:val="single" w:sz="4" w:space="0" w:color="auto"/>
              <w:left w:val="single" w:sz="4" w:space="0" w:color="auto"/>
              <w:bottom w:val="single" w:sz="4" w:space="0" w:color="auto"/>
              <w:right w:val="single" w:sz="4" w:space="0" w:color="auto"/>
            </w:tcBorders>
            <w:shd w:val="clear" w:color="auto" w:fill="auto"/>
            <w:vAlign w:val="center"/>
          </w:tcPr>
          <w:p w14:paraId="7F35252B" w14:textId="77777777" w:rsidR="002F41AA" w:rsidRPr="00375960" w:rsidRDefault="002F41AA" w:rsidP="002F4C50">
            <w:pPr>
              <w:pStyle w:val="TableEntry"/>
            </w:pP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14:paraId="34DFDC02" w14:textId="4E5A309C" w:rsidR="002F41AA" w:rsidRPr="00375960" w:rsidRDefault="002F41AA" w:rsidP="002F4C50">
            <w:pPr>
              <w:pStyle w:val="TableEntry"/>
            </w:pPr>
            <w:r w:rsidRPr="00375960">
              <w:t>Concept Domain Mental Status</w:t>
            </w:r>
          </w:p>
        </w:tc>
      </w:tr>
    </w:tbl>
    <w:p w14:paraId="4B78C77E" w14:textId="77777777" w:rsidR="002F41AA" w:rsidRPr="00E7637C" w:rsidRDefault="002F41AA" w:rsidP="00E7637C">
      <w:pPr>
        <w:pStyle w:val="Heading4"/>
      </w:pPr>
      <w:bookmarkStart w:id="4375" w:name="_Toc514942367"/>
      <w:bookmarkEnd w:id="4373"/>
      <w:bookmarkEnd w:id="4374"/>
      <w:r w:rsidRPr="00E7637C">
        <w:lastRenderedPageBreak/>
        <w:t>6.3.4.E2 Last Oral Intake Entry Content Module</w:t>
      </w:r>
      <w:bookmarkEnd w:id="4375"/>
      <w:r w:rsidRPr="00E7637C">
        <w:t xml:space="preserve"> </w:t>
      </w:r>
    </w:p>
    <w:p w14:paraId="7389FF44" w14:textId="638C5078" w:rsidR="002F41AA" w:rsidRPr="00375960" w:rsidRDefault="002F41AA" w:rsidP="002F41AA">
      <w:pPr>
        <w:pStyle w:val="TableTitle"/>
      </w:pPr>
      <w:r w:rsidRPr="00375960">
        <w:t>Table 6.3.4.E2-1</w:t>
      </w:r>
      <w:r w:rsidR="009B73AF">
        <w:t>:</w:t>
      </w:r>
      <w:r w:rsidRPr="00375960">
        <w:t xml:space="preserve"> Last Oral Intake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2"/>
        <w:gridCol w:w="537"/>
        <w:gridCol w:w="810"/>
        <w:gridCol w:w="454"/>
        <w:gridCol w:w="1606"/>
        <w:gridCol w:w="357"/>
        <w:gridCol w:w="985"/>
        <w:gridCol w:w="989"/>
        <w:gridCol w:w="1253"/>
        <w:gridCol w:w="1522"/>
        <w:gridCol w:w="15"/>
      </w:tblGrid>
      <w:tr w:rsidR="002F41AA" w:rsidRPr="00375960" w14:paraId="793A50CB" w14:textId="77777777" w:rsidTr="002F4C50">
        <w:tc>
          <w:tcPr>
            <w:tcW w:w="1402" w:type="pct"/>
            <w:gridSpan w:val="4"/>
            <w:shd w:val="clear" w:color="auto" w:fill="E6E6E6"/>
            <w:vAlign w:val="center"/>
          </w:tcPr>
          <w:p w14:paraId="1012D362" w14:textId="77777777" w:rsidR="002F41AA" w:rsidRPr="00375960" w:rsidRDefault="002F41AA" w:rsidP="002F4C50">
            <w:pPr>
              <w:pStyle w:val="TableTitle"/>
            </w:pPr>
            <w:r w:rsidRPr="00375960">
              <w:t>Template Name</w:t>
            </w:r>
          </w:p>
        </w:tc>
        <w:tc>
          <w:tcPr>
            <w:tcW w:w="3598" w:type="pct"/>
            <w:gridSpan w:val="7"/>
            <w:vAlign w:val="center"/>
          </w:tcPr>
          <w:p w14:paraId="3D441DDC" w14:textId="77777777" w:rsidR="002F41AA" w:rsidRPr="00375960" w:rsidRDefault="002F41AA" w:rsidP="002F4C50">
            <w:pPr>
              <w:pStyle w:val="TableEntry"/>
            </w:pPr>
            <w:r w:rsidRPr="00375960">
              <w:t>Last Oral Intake Entry</w:t>
            </w:r>
          </w:p>
        </w:tc>
      </w:tr>
      <w:tr w:rsidR="002F41AA" w:rsidRPr="00375960" w14:paraId="074F8E51" w14:textId="77777777" w:rsidTr="002F4C50">
        <w:tc>
          <w:tcPr>
            <w:tcW w:w="1402" w:type="pct"/>
            <w:gridSpan w:val="4"/>
            <w:shd w:val="clear" w:color="auto" w:fill="E6E6E6"/>
            <w:vAlign w:val="center"/>
          </w:tcPr>
          <w:p w14:paraId="4D3A6DB6" w14:textId="77777777" w:rsidR="002F41AA" w:rsidRPr="00375960" w:rsidRDefault="002F41AA" w:rsidP="002F4C50">
            <w:pPr>
              <w:pStyle w:val="TableEntryHeader"/>
            </w:pPr>
            <w:r w:rsidRPr="00375960">
              <w:t xml:space="preserve">Template ID </w:t>
            </w:r>
          </w:p>
        </w:tc>
        <w:tc>
          <w:tcPr>
            <w:tcW w:w="3598" w:type="pct"/>
            <w:gridSpan w:val="7"/>
            <w:vAlign w:val="center"/>
          </w:tcPr>
          <w:p w14:paraId="558FC398" w14:textId="744A42AB" w:rsidR="002F41AA" w:rsidRPr="00375960" w:rsidRDefault="00466AED" w:rsidP="002F4C50">
            <w:pPr>
              <w:pStyle w:val="TableEntry"/>
            </w:pPr>
            <w:r w:rsidRPr="00375960">
              <w:t>Oid</w:t>
            </w:r>
          </w:p>
        </w:tc>
      </w:tr>
      <w:tr w:rsidR="002F41AA" w:rsidRPr="00375960" w14:paraId="0C6C581E" w14:textId="77777777" w:rsidTr="002F4C50">
        <w:tc>
          <w:tcPr>
            <w:tcW w:w="1402" w:type="pct"/>
            <w:gridSpan w:val="4"/>
            <w:shd w:val="clear" w:color="auto" w:fill="E6E6E6"/>
            <w:vAlign w:val="center"/>
          </w:tcPr>
          <w:p w14:paraId="121362B7" w14:textId="77777777" w:rsidR="002F41AA" w:rsidRPr="00375960" w:rsidRDefault="002F41AA" w:rsidP="002F4C50">
            <w:pPr>
              <w:pStyle w:val="TableEntryHeader"/>
            </w:pPr>
            <w:r w:rsidRPr="00375960">
              <w:t xml:space="preserve">Parent Template </w:t>
            </w:r>
          </w:p>
        </w:tc>
        <w:tc>
          <w:tcPr>
            <w:tcW w:w="3598" w:type="pct"/>
            <w:gridSpan w:val="7"/>
            <w:vAlign w:val="center"/>
          </w:tcPr>
          <w:p w14:paraId="0CBEBD2E" w14:textId="77777777" w:rsidR="002F41AA" w:rsidRPr="00375960" w:rsidRDefault="002F41AA" w:rsidP="002F4C50">
            <w:pPr>
              <w:pStyle w:val="TableEntry"/>
            </w:pPr>
            <w:r w:rsidRPr="00375960">
              <w:t>1.3.6.1.4.1.19376.1.5.3.1.4.13</w:t>
            </w:r>
          </w:p>
        </w:tc>
      </w:tr>
      <w:tr w:rsidR="002F41AA" w:rsidRPr="00375960" w14:paraId="12FFDF96" w14:textId="77777777" w:rsidTr="002F4C50">
        <w:tc>
          <w:tcPr>
            <w:tcW w:w="1402" w:type="pct"/>
            <w:gridSpan w:val="4"/>
            <w:shd w:val="clear" w:color="auto" w:fill="E6E6E6"/>
            <w:vAlign w:val="center"/>
          </w:tcPr>
          <w:p w14:paraId="337D3889" w14:textId="77777777" w:rsidR="002F41AA" w:rsidRPr="00375960" w:rsidRDefault="002F41AA" w:rsidP="002F4C50">
            <w:pPr>
              <w:pStyle w:val="TableEntryHeader"/>
            </w:pPr>
            <w:r w:rsidRPr="00375960">
              <w:t xml:space="preserve">General Description </w:t>
            </w:r>
          </w:p>
        </w:tc>
        <w:tc>
          <w:tcPr>
            <w:tcW w:w="3598" w:type="pct"/>
            <w:gridSpan w:val="7"/>
            <w:vAlign w:val="center"/>
          </w:tcPr>
          <w:p w14:paraId="65EEBE1A" w14:textId="77777777" w:rsidR="002F41AA" w:rsidRPr="00375960" w:rsidRDefault="002F41AA" w:rsidP="002F4C50">
            <w:pPr>
              <w:pStyle w:val="TableEntry"/>
            </w:pPr>
            <w:r w:rsidRPr="00375960">
              <w:t>Time of patient’s last oral intake</w:t>
            </w:r>
          </w:p>
        </w:tc>
      </w:tr>
      <w:tr w:rsidR="002F41AA" w:rsidRPr="00375960" w14:paraId="2DDAF1C0" w14:textId="77777777" w:rsidTr="002F4C50">
        <w:tc>
          <w:tcPr>
            <w:tcW w:w="726" w:type="pct"/>
            <w:gridSpan w:val="2"/>
            <w:shd w:val="clear" w:color="auto" w:fill="E6E6E6"/>
            <w:vAlign w:val="center"/>
          </w:tcPr>
          <w:p w14:paraId="7D3145CB" w14:textId="77777777" w:rsidR="002F41AA" w:rsidRPr="00375960" w:rsidRDefault="002F41AA" w:rsidP="002F4C50">
            <w:pPr>
              <w:pStyle w:val="TableEntryHeader"/>
            </w:pPr>
            <w:r w:rsidRPr="00375960">
              <w:t>Class/Mood</w:t>
            </w:r>
          </w:p>
        </w:tc>
        <w:tc>
          <w:tcPr>
            <w:tcW w:w="1726" w:type="pct"/>
            <w:gridSpan w:val="4"/>
            <w:shd w:val="clear" w:color="auto" w:fill="E6E6E6"/>
            <w:vAlign w:val="center"/>
          </w:tcPr>
          <w:p w14:paraId="664F87D0" w14:textId="77777777" w:rsidR="002F41AA" w:rsidRPr="00375960" w:rsidRDefault="002F41AA" w:rsidP="002F4C50">
            <w:pPr>
              <w:pStyle w:val="TableEntryHeader"/>
            </w:pPr>
            <w:r w:rsidRPr="00375960">
              <w:t xml:space="preserve">Code </w:t>
            </w:r>
          </w:p>
        </w:tc>
        <w:tc>
          <w:tcPr>
            <w:tcW w:w="527" w:type="pct"/>
            <w:shd w:val="clear" w:color="auto" w:fill="E6E6E6"/>
            <w:vAlign w:val="center"/>
          </w:tcPr>
          <w:p w14:paraId="141A1533" w14:textId="77777777" w:rsidR="002F41AA" w:rsidRPr="00375960" w:rsidRDefault="002F41AA" w:rsidP="002F4C50">
            <w:pPr>
              <w:pStyle w:val="TableEntryHeader"/>
            </w:pPr>
            <w:r w:rsidRPr="00375960">
              <w:t>Data Type</w:t>
            </w:r>
          </w:p>
        </w:tc>
        <w:tc>
          <w:tcPr>
            <w:tcW w:w="2022" w:type="pct"/>
            <w:gridSpan w:val="4"/>
            <w:shd w:val="clear" w:color="auto" w:fill="E6E6E6"/>
            <w:vAlign w:val="center"/>
          </w:tcPr>
          <w:p w14:paraId="47AC08D0" w14:textId="77777777" w:rsidR="002F41AA" w:rsidRPr="00375960" w:rsidRDefault="002F41AA" w:rsidP="002F4C50">
            <w:pPr>
              <w:pStyle w:val="TableEntryHeader"/>
            </w:pPr>
            <w:r w:rsidRPr="00375960">
              <w:t xml:space="preserve">Value </w:t>
            </w:r>
          </w:p>
        </w:tc>
      </w:tr>
      <w:tr w:rsidR="002F41AA" w:rsidRPr="00375960" w14:paraId="544E7043" w14:textId="77777777" w:rsidTr="002F4C50">
        <w:tc>
          <w:tcPr>
            <w:tcW w:w="726" w:type="pct"/>
            <w:gridSpan w:val="2"/>
            <w:vAlign w:val="center"/>
          </w:tcPr>
          <w:p w14:paraId="43791297" w14:textId="77777777" w:rsidR="002F41AA" w:rsidRPr="00375960" w:rsidRDefault="002F41AA" w:rsidP="002F4C50">
            <w:pPr>
              <w:pStyle w:val="TableEntry"/>
            </w:pPr>
            <w:r w:rsidRPr="00375960">
              <w:t>OBS/EVN</w:t>
            </w:r>
          </w:p>
        </w:tc>
        <w:tc>
          <w:tcPr>
            <w:tcW w:w="1726" w:type="pct"/>
            <w:gridSpan w:val="4"/>
            <w:vAlign w:val="center"/>
          </w:tcPr>
          <w:p w14:paraId="041B8260" w14:textId="58EC39D7" w:rsidR="002F41AA" w:rsidRPr="00375960" w:rsidRDefault="002F41AA" w:rsidP="009508BD">
            <w:pPr>
              <w:pStyle w:val="TableEntry"/>
            </w:pPr>
            <w:r w:rsidRPr="00375960">
              <w:t>67517-3, LOINC, Last oral intake [Date and time] NEMSIS</w:t>
            </w:r>
          </w:p>
        </w:tc>
        <w:tc>
          <w:tcPr>
            <w:tcW w:w="527" w:type="pct"/>
            <w:vAlign w:val="center"/>
          </w:tcPr>
          <w:p w14:paraId="2E655C31" w14:textId="77777777" w:rsidR="002F41AA" w:rsidRPr="00375960" w:rsidRDefault="002F41AA" w:rsidP="002F4C50">
            <w:pPr>
              <w:pStyle w:val="TableEntry"/>
            </w:pPr>
            <w:r w:rsidRPr="00375960">
              <w:t>TS</w:t>
            </w:r>
          </w:p>
        </w:tc>
        <w:tc>
          <w:tcPr>
            <w:tcW w:w="2022" w:type="pct"/>
            <w:gridSpan w:val="4"/>
            <w:vAlign w:val="center"/>
          </w:tcPr>
          <w:p w14:paraId="018E89F0" w14:textId="77777777" w:rsidR="002F41AA" w:rsidRPr="00375960" w:rsidRDefault="002F41AA" w:rsidP="002F4C50">
            <w:pPr>
              <w:pStyle w:val="Default"/>
            </w:pPr>
            <w:r w:rsidRPr="00375960">
              <w:rPr>
                <w:rFonts w:ascii="Times New Roman" w:hAnsi="Times New Roman" w:cs="Times New Roman"/>
                <w:color w:val="auto"/>
                <w:sz w:val="18"/>
                <w:szCs w:val="20"/>
              </w:rPr>
              <w:t>NA</w:t>
            </w:r>
          </w:p>
        </w:tc>
      </w:tr>
      <w:tr w:rsidR="002F41AA" w:rsidRPr="00375960" w14:paraId="2570306C" w14:textId="77777777" w:rsidTr="002F4C50">
        <w:trPr>
          <w:gridAfter w:val="1"/>
          <w:wAfter w:w="9" w:type="pct"/>
        </w:trPr>
        <w:tc>
          <w:tcPr>
            <w:tcW w:w="439" w:type="pct"/>
            <w:shd w:val="clear" w:color="auto" w:fill="E6E6E6"/>
            <w:vAlign w:val="center"/>
          </w:tcPr>
          <w:p w14:paraId="60359D65" w14:textId="77777777" w:rsidR="002F41AA" w:rsidRPr="00375960" w:rsidRDefault="002F41AA" w:rsidP="002F4C50">
            <w:pPr>
              <w:pStyle w:val="TableEntryHeader"/>
            </w:pPr>
            <w:r w:rsidRPr="00375960">
              <w:t>Opt and Card</w:t>
            </w:r>
          </w:p>
        </w:tc>
        <w:tc>
          <w:tcPr>
            <w:tcW w:w="720" w:type="pct"/>
            <w:gridSpan w:val="2"/>
            <w:shd w:val="clear" w:color="auto" w:fill="E6E6E6"/>
            <w:vAlign w:val="center"/>
          </w:tcPr>
          <w:p w14:paraId="03E415F2" w14:textId="77777777" w:rsidR="002F41AA" w:rsidRPr="00375960" w:rsidRDefault="002F41AA" w:rsidP="002F4C50">
            <w:pPr>
              <w:pStyle w:val="TableEntryHeader"/>
            </w:pPr>
            <w:r w:rsidRPr="00375960">
              <w:t>entryRelationship</w:t>
            </w:r>
          </w:p>
        </w:tc>
        <w:tc>
          <w:tcPr>
            <w:tcW w:w="1102" w:type="pct"/>
            <w:gridSpan w:val="2"/>
            <w:shd w:val="clear" w:color="auto" w:fill="E6E6E6"/>
            <w:vAlign w:val="center"/>
          </w:tcPr>
          <w:p w14:paraId="602A87C1" w14:textId="77777777" w:rsidR="002F41AA" w:rsidRPr="00375960" w:rsidRDefault="002F41AA" w:rsidP="002F4C50">
            <w:pPr>
              <w:pStyle w:val="TableEntryHeader"/>
            </w:pPr>
            <w:r w:rsidRPr="00375960">
              <w:t xml:space="preserve">Description </w:t>
            </w:r>
          </w:p>
        </w:tc>
        <w:tc>
          <w:tcPr>
            <w:tcW w:w="1247" w:type="pct"/>
            <w:gridSpan w:val="3"/>
            <w:shd w:val="clear" w:color="auto" w:fill="E6E6E6"/>
            <w:vAlign w:val="center"/>
          </w:tcPr>
          <w:p w14:paraId="5AA6E2B6" w14:textId="77777777" w:rsidR="002F41AA" w:rsidRPr="00375960" w:rsidRDefault="002F41AA" w:rsidP="002F4C50">
            <w:pPr>
              <w:pStyle w:val="TableEntryHeader"/>
            </w:pPr>
            <w:r w:rsidRPr="00375960">
              <w:t>Template ID</w:t>
            </w:r>
          </w:p>
        </w:tc>
        <w:tc>
          <w:tcPr>
            <w:tcW w:w="670" w:type="pct"/>
            <w:shd w:val="clear" w:color="auto" w:fill="E6E6E6"/>
            <w:vAlign w:val="center"/>
          </w:tcPr>
          <w:p w14:paraId="4F5433A9" w14:textId="77777777" w:rsidR="002F41AA" w:rsidRPr="00375960" w:rsidRDefault="002F41AA" w:rsidP="002F4C50">
            <w:pPr>
              <w:pStyle w:val="TableEntryHeader"/>
            </w:pPr>
            <w:r w:rsidRPr="00375960">
              <w:t>Specification Document</w:t>
            </w:r>
          </w:p>
        </w:tc>
        <w:tc>
          <w:tcPr>
            <w:tcW w:w="814" w:type="pct"/>
            <w:shd w:val="clear" w:color="auto" w:fill="E4E4E4"/>
            <w:vAlign w:val="center"/>
          </w:tcPr>
          <w:p w14:paraId="6C4EC889" w14:textId="77777777" w:rsidR="002F41AA" w:rsidRPr="00375960" w:rsidRDefault="002F41AA" w:rsidP="002F4C50">
            <w:pPr>
              <w:pStyle w:val="TableEntryHeader"/>
            </w:pPr>
            <w:r w:rsidRPr="00375960">
              <w:t>Vocabulary Constraint</w:t>
            </w:r>
          </w:p>
        </w:tc>
      </w:tr>
      <w:tr w:rsidR="002F41AA" w:rsidRPr="00375960" w14:paraId="02719576" w14:textId="77777777" w:rsidTr="002F4C50">
        <w:trPr>
          <w:gridAfter w:val="1"/>
          <w:wAfter w:w="9" w:type="pct"/>
        </w:trPr>
        <w:tc>
          <w:tcPr>
            <w:tcW w:w="439" w:type="pct"/>
            <w:shd w:val="clear" w:color="auto" w:fill="auto"/>
            <w:vAlign w:val="center"/>
          </w:tcPr>
          <w:p w14:paraId="5BFE746D" w14:textId="77777777" w:rsidR="002F41AA" w:rsidRPr="00375960" w:rsidRDefault="002F41AA" w:rsidP="002F4C50">
            <w:pPr>
              <w:pStyle w:val="TableEntry"/>
            </w:pPr>
            <w:r w:rsidRPr="00375960">
              <w:t>R [1..1]</w:t>
            </w:r>
          </w:p>
        </w:tc>
        <w:tc>
          <w:tcPr>
            <w:tcW w:w="720" w:type="pct"/>
            <w:gridSpan w:val="2"/>
            <w:shd w:val="clear" w:color="auto" w:fill="auto"/>
            <w:vAlign w:val="center"/>
          </w:tcPr>
          <w:p w14:paraId="4BC56798" w14:textId="77777777" w:rsidR="002F41AA" w:rsidRPr="00375960" w:rsidRDefault="002F41AA" w:rsidP="002F4C50">
            <w:pPr>
              <w:pStyle w:val="TableEntry"/>
            </w:pPr>
          </w:p>
        </w:tc>
        <w:tc>
          <w:tcPr>
            <w:tcW w:w="1102" w:type="pct"/>
            <w:gridSpan w:val="2"/>
            <w:vAlign w:val="center"/>
          </w:tcPr>
          <w:p w14:paraId="6F23FE91" w14:textId="77777777" w:rsidR="002F41AA" w:rsidRPr="00375960" w:rsidRDefault="002F41AA" w:rsidP="002F4C50">
            <w:pPr>
              <w:pStyle w:val="TableEntry"/>
            </w:pPr>
            <w:r w:rsidRPr="00375960">
              <w:t>Simple Observation</w:t>
            </w:r>
          </w:p>
        </w:tc>
        <w:tc>
          <w:tcPr>
            <w:tcW w:w="1247" w:type="pct"/>
            <w:gridSpan w:val="3"/>
            <w:vAlign w:val="center"/>
          </w:tcPr>
          <w:p w14:paraId="52EA0466" w14:textId="77777777" w:rsidR="002F41AA" w:rsidRPr="00375960" w:rsidRDefault="002F41AA" w:rsidP="002F4C50">
            <w:pPr>
              <w:pStyle w:val="TableEntry"/>
            </w:pPr>
            <w:r w:rsidRPr="00375960">
              <w:t>1.3.6.1.4.1.19376.1.5.3.1.4.13</w:t>
            </w:r>
          </w:p>
        </w:tc>
        <w:tc>
          <w:tcPr>
            <w:tcW w:w="670" w:type="pct"/>
            <w:vAlign w:val="center"/>
          </w:tcPr>
          <w:p w14:paraId="76B7A37B" w14:textId="77777777" w:rsidR="002F41AA" w:rsidRPr="00375960" w:rsidRDefault="002F41AA" w:rsidP="002F4C50">
            <w:pPr>
              <w:pStyle w:val="TableEntry"/>
            </w:pPr>
          </w:p>
        </w:tc>
        <w:tc>
          <w:tcPr>
            <w:tcW w:w="814" w:type="pct"/>
            <w:vAlign w:val="center"/>
          </w:tcPr>
          <w:p w14:paraId="7E078B22" w14:textId="77777777" w:rsidR="002F41AA" w:rsidRPr="00375960" w:rsidRDefault="002F41AA" w:rsidP="002F4C50">
            <w:pPr>
              <w:pStyle w:val="TableEntry"/>
            </w:pPr>
            <w:r w:rsidRPr="00375960">
              <w:t>NA</w:t>
            </w:r>
          </w:p>
        </w:tc>
      </w:tr>
    </w:tbl>
    <w:p w14:paraId="5A7F77F4" w14:textId="77777777" w:rsidR="002F41AA" w:rsidRPr="00E7637C" w:rsidRDefault="002F41AA" w:rsidP="00E7637C">
      <w:pPr>
        <w:pStyle w:val="Heading4"/>
      </w:pPr>
      <w:bookmarkStart w:id="4376" w:name="_Toc514942368"/>
      <w:r w:rsidRPr="00E7637C">
        <w:t>6.3.4.E3 Last Known Well Entry Content Module</w:t>
      </w:r>
      <w:bookmarkEnd w:id="4376"/>
      <w:r w:rsidRPr="00E7637C">
        <w:t xml:space="preserve"> </w:t>
      </w:r>
    </w:p>
    <w:p w14:paraId="6729AC4C" w14:textId="3DCD95BB" w:rsidR="002F41AA" w:rsidRPr="00375960" w:rsidRDefault="002F41AA" w:rsidP="002F41AA">
      <w:pPr>
        <w:pStyle w:val="TableTitle"/>
      </w:pPr>
      <w:r w:rsidRPr="00375960">
        <w:t>Table 6.3.4.E3-1</w:t>
      </w:r>
      <w:r w:rsidR="009B73AF">
        <w:t>:</w:t>
      </w:r>
      <w:r w:rsidRPr="00375960">
        <w:t xml:space="preserve"> Last Known Well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361"/>
        <w:gridCol w:w="1264"/>
        <w:gridCol w:w="1964"/>
        <w:gridCol w:w="985"/>
        <w:gridCol w:w="3776"/>
      </w:tblGrid>
      <w:tr w:rsidR="002F41AA" w:rsidRPr="00375960" w14:paraId="76380DE3" w14:textId="77777777" w:rsidTr="00E01AB3">
        <w:tc>
          <w:tcPr>
            <w:tcW w:w="1404" w:type="pct"/>
            <w:gridSpan w:val="2"/>
            <w:shd w:val="clear" w:color="auto" w:fill="E6E6E6"/>
            <w:vAlign w:val="center"/>
          </w:tcPr>
          <w:p w14:paraId="44C3DC97" w14:textId="77777777" w:rsidR="002F41AA" w:rsidRPr="00375960" w:rsidRDefault="002F41AA" w:rsidP="00F77B67">
            <w:pPr>
              <w:pStyle w:val="TableEntryHeader"/>
            </w:pPr>
            <w:r w:rsidRPr="00375960">
              <w:t>Template Name</w:t>
            </w:r>
          </w:p>
        </w:tc>
        <w:tc>
          <w:tcPr>
            <w:tcW w:w="3596" w:type="pct"/>
            <w:gridSpan w:val="3"/>
            <w:vAlign w:val="center"/>
          </w:tcPr>
          <w:p w14:paraId="28F265CC" w14:textId="77777777" w:rsidR="002F41AA" w:rsidRPr="00375960" w:rsidRDefault="002F41AA" w:rsidP="002F4C50">
            <w:pPr>
              <w:pStyle w:val="TableEntry"/>
            </w:pPr>
            <w:r w:rsidRPr="00375960">
              <w:t>Last Known Well Entry</w:t>
            </w:r>
          </w:p>
        </w:tc>
      </w:tr>
      <w:tr w:rsidR="002F41AA" w:rsidRPr="00375960" w14:paraId="25448B76" w14:textId="77777777" w:rsidTr="00E01AB3">
        <w:tc>
          <w:tcPr>
            <w:tcW w:w="1404" w:type="pct"/>
            <w:gridSpan w:val="2"/>
            <w:shd w:val="clear" w:color="auto" w:fill="E6E6E6"/>
            <w:vAlign w:val="center"/>
          </w:tcPr>
          <w:p w14:paraId="5F79A1F1" w14:textId="77777777" w:rsidR="002F41AA" w:rsidRPr="00375960" w:rsidRDefault="002F41AA" w:rsidP="002F4C50">
            <w:pPr>
              <w:pStyle w:val="TableEntryHeader"/>
            </w:pPr>
            <w:r w:rsidRPr="00375960">
              <w:t xml:space="preserve">Template ID </w:t>
            </w:r>
          </w:p>
        </w:tc>
        <w:tc>
          <w:tcPr>
            <w:tcW w:w="3596" w:type="pct"/>
            <w:gridSpan w:val="3"/>
            <w:vAlign w:val="center"/>
          </w:tcPr>
          <w:p w14:paraId="58468AB8" w14:textId="002FE509" w:rsidR="002F41AA" w:rsidRPr="00375960" w:rsidRDefault="00466AED" w:rsidP="002F4C50">
            <w:pPr>
              <w:pStyle w:val="TableEntry"/>
            </w:pPr>
            <w:r w:rsidRPr="00375960">
              <w:t>oid</w:t>
            </w:r>
          </w:p>
        </w:tc>
      </w:tr>
      <w:tr w:rsidR="002F41AA" w:rsidRPr="00375960" w14:paraId="6068444C" w14:textId="77777777" w:rsidTr="00E01AB3">
        <w:tc>
          <w:tcPr>
            <w:tcW w:w="1404" w:type="pct"/>
            <w:gridSpan w:val="2"/>
            <w:shd w:val="clear" w:color="auto" w:fill="E6E6E6"/>
            <w:vAlign w:val="center"/>
          </w:tcPr>
          <w:p w14:paraId="51A706CE" w14:textId="77777777" w:rsidR="002F41AA" w:rsidRPr="00375960" w:rsidRDefault="002F41AA" w:rsidP="002F4C50">
            <w:pPr>
              <w:pStyle w:val="TableEntryHeader"/>
            </w:pPr>
            <w:r w:rsidRPr="00375960">
              <w:t xml:space="preserve">Parent Template </w:t>
            </w:r>
          </w:p>
        </w:tc>
        <w:tc>
          <w:tcPr>
            <w:tcW w:w="3596" w:type="pct"/>
            <w:gridSpan w:val="3"/>
            <w:vAlign w:val="center"/>
          </w:tcPr>
          <w:p w14:paraId="0FBCFDFB" w14:textId="77777777" w:rsidR="002F41AA" w:rsidRPr="00375960" w:rsidRDefault="002F41AA" w:rsidP="002F4C50">
            <w:pPr>
              <w:pStyle w:val="TableEntry"/>
            </w:pPr>
            <w:r w:rsidRPr="00375960">
              <w:t>1.3.6.1.4.1.19376.1.5.3.1.4.13</w:t>
            </w:r>
          </w:p>
        </w:tc>
      </w:tr>
      <w:tr w:rsidR="002F41AA" w:rsidRPr="00375960" w14:paraId="6BE1E0B1" w14:textId="77777777" w:rsidTr="00E01AB3">
        <w:tc>
          <w:tcPr>
            <w:tcW w:w="1404" w:type="pct"/>
            <w:gridSpan w:val="2"/>
            <w:shd w:val="clear" w:color="auto" w:fill="E6E6E6"/>
            <w:vAlign w:val="center"/>
          </w:tcPr>
          <w:p w14:paraId="1B1107B4" w14:textId="77777777" w:rsidR="002F41AA" w:rsidRPr="00375960" w:rsidRDefault="002F41AA" w:rsidP="002F4C50">
            <w:pPr>
              <w:pStyle w:val="TableEntryHeader"/>
            </w:pPr>
            <w:r w:rsidRPr="00375960">
              <w:t xml:space="preserve">General Description </w:t>
            </w:r>
          </w:p>
        </w:tc>
        <w:tc>
          <w:tcPr>
            <w:tcW w:w="3596" w:type="pct"/>
            <w:gridSpan w:val="3"/>
            <w:vAlign w:val="center"/>
          </w:tcPr>
          <w:p w14:paraId="77615409" w14:textId="77777777" w:rsidR="002F41AA" w:rsidRPr="00375960" w:rsidRDefault="002F41AA" w:rsidP="002F4C50">
            <w:pPr>
              <w:pStyle w:val="TableEntry"/>
            </w:pPr>
            <w:r w:rsidRPr="00375960">
              <w:t>The time prior to hospital arrival at which the patient was last known to be without the signs and symptoms of the current condition or at his or her baseline state of health.</w:t>
            </w:r>
          </w:p>
        </w:tc>
      </w:tr>
      <w:tr w:rsidR="002F41AA" w:rsidRPr="00375960" w14:paraId="1719D5B0" w14:textId="77777777" w:rsidTr="00E01AB3">
        <w:tc>
          <w:tcPr>
            <w:tcW w:w="728" w:type="pct"/>
            <w:shd w:val="clear" w:color="auto" w:fill="E6E6E6"/>
            <w:vAlign w:val="center"/>
          </w:tcPr>
          <w:p w14:paraId="5375D738" w14:textId="77777777" w:rsidR="002F41AA" w:rsidRPr="00375960" w:rsidRDefault="002F41AA" w:rsidP="002F4C50">
            <w:pPr>
              <w:pStyle w:val="TableEntryHeader"/>
            </w:pPr>
            <w:r w:rsidRPr="00375960">
              <w:t>Class/Mood</w:t>
            </w:r>
          </w:p>
        </w:tc>
        <w:tc>
          <w:tcPr>
            <w:tcW w:w="1726" w:type="pct"/>
            <w:gridSpan w:val="2"/>
            <w:shd w:val="clear" w:color="auto" w:fill="E6E6E6"/>
            <w:vAlign w:val="center"/>
          </w:tcPr>
          <w:p w14:paraId="6ACE4EFE" w14:textId="77777777" w:rsidR="002F41AA" w:rsidRPr="00375960" w:rsidRDefault="002F41AA" w:rsidP="002F4C50">
            <w:pPr>
              <w:pStyle w:val="TableEntryHeader"/>
            </w:pPr>
            <w:r w:rsidRPr="00375960">
              <w:t xml:space="preserve">Code </w:t>
            </w:r>
          </w:p>
        </w:tc>
        <w:tc>
          <w:tcPr>
            <w:tcW w:w="527" w:type="pct"/>
            <w:shd w:val="clear" w:color="auto" w:fill="E6E6E6"/>
            <w:vAlign w:val="center"/>
          </w:tcPr>
          <w:p w14:paraId="07B94357" w14:textId="77777777" w:rsidR="002F41AA" w:rsidRPr="00375960" w:rsidRDefault="002F41AA" w:rsidP="002F4C50">
            <w:pPr>
              <w:pStyle w:val="TableEntryHeader"/>
            </w:pPr>
            <w:r w:rsidRPr="00375960">
              <w:t>Data Type</w:t>
            </w:r>
          </w:p>
        </w:tc>
        <w:tc>
          <w:tcPr>
            <w:tcW w:w="2020" w:type="pct"/>
            <w:shd w:val="clear" w:color="auto" w:fill="E6E6E6"/>
            <w:vAlign w:val="center"/>
          </w:tcPr>
          <w:p w14:paraId="695904CB" w14:textId="77777777" w:rsidR="002F41AA" w:rsidRPr="00375960" w:rsidRDefault="002F41AA" w:rsidP="002F4C50">
            <w:pPr>
              <w:pStyle w:val="TableEntryHeader"/>
            </w:pPr>
            <w:r w:rsidRPr="00375960">
              <w:t xml:space="preserve">Value </w:t>
            </w:r>
          </w:p>
        </w:tc>
      </w:tr>
      <w:tr w:rsidR="002F41AA" w:rsidRPr="00375960" w14:paraId="127381D2" w14:textId="77777777" w:rsidTr="00E01AB3">
        <w:tc>
          <w:tcPr>
            <w:tcW w:w="728" w:type="pct"/>
            <w:vAlign w:val="center"/>
          </w:tcPr>
          <w:p w14:paraId="552770AA" w14:textId="77777777" w:rsidR="002F41AA" w:rsidRPr="00375960" w:rsidRDefault="002F41AA" w:rsidP="002F4C50">
            <w:pPr>
              <w:pStyle w:val="TableEntry"/>
            </w:pPr>
            <w:r w:rsidRPr="00375960">
              <w:t>OBS/EVN</w:t>
            </w:r>
          </w:p>
        </w:tc>
        <w:tc>
          <w:tcPr>
            <w:tcW w:w="1726" w:type="pct"/>
            <w:gridSpan w:val="2"/>
            <w:vAlign w:val="center"/>
          </w:tcPr>
          <w:p w14:paraId="36168791" w14:textId="7973C2F8" w:rsidR="002F41AA" w:rsidRPr="00375960" w:rsidRDefault="00466AED" w:rsidP="009508BD">
            <w:pPr>
              <w:pStyle w:val="TableEntry"/>
            </w:pPr>
            <w:r w:rsidRPr="00375960">
              <w:t>Oid-TBD</w:t>
            </w:r>
            <w:r w:rsidR="002F41AA" w:rsidRPr="00375960">
              <w:t xml:space="preserve">, LOINC, Time last known well [Date and time] </w:t>
            </w:r>
          </w:p>
        </w:tc>
        <w:tc>
          <w:tcPr>
            <w:tcW w:w="527" w:type="pct"/>
            <w:vAlign w:val="center"/>
          </w:tcPr>
          <w:p w14:paraId="195BA789" w14:textId="77777777" w:rsidR="002F41AA" w:rsidRPr="00375960" w:rsidRDefault="002F41AA" w:rsidP="002F4C50">
            <w:pPr>
              <w:pStyle w:val="TableEntry"/>
            </w:pPr>
            <w:r w:rsidRPr="00375960">
              <w:t>TS</w:t>
            </w:r>
          </w:p>
        </w:tc>
        <w:tc>
          <w:tcPr>
            <w:tcW w:w="2020" w:type="pct"/>
            <w:vAlign w:val="center"/>
          </w:tcPr>
          <w:p w14:paraId="6C36EEC9" w14:textId="77777777" w:rsidR="002F41AA" w:rsidRPr="00375960" w:rsidRDefault="002F41AA" w:rsidP="002F4C50">
            <w:pPr>
              <w:pStyle w:val="TableEntry"/>
            </w:pPr>
            <w:r w:rsidRPr="00375960">
              <w:t>NA</w:t>
            </w:r>
          </w:p>
        </w:tc>
      </w:tr>
    </w:tbl>
    <w:p w14:paraId="62FB2378" w14:textId="3984F444" w:rsidR="00FB5814" w:rsidRPr="00375960" w:rsidRDefault="005B5325" w:rsidP="00611799">
      <w:pPr>
        <w:pStyle w:val="Heading2"/>
        <w:numPr>
          <w:ilvl w:val="0"/>
          <w:numId w:val="0"/>
        </w:numPr>
        <w:rPr>
          <w:noProof w:val="0"/>
          <w:szCs w:val="24"/>
        </w:rPr>
      </w:pPr>
      <w:bookmarkStart w:id="4377" w:name="_Toc335730763"/>
      <w:bookmarkStart w:id="4378" w:name="_Toc336000666"/>
      <w:bookmarkStart w:id="4379" w:name="_Toc336002388"/>
      <w:bookmarkStart w:id="4380" w:name="_Toc336006583"/>
      <w:bookmarkStart w:id="4381" w:name="_Toc335730764"/>
      <w:bookmarkStart w:id="4382" w:name="_Toc336000667"/>
      <w:bookmarkStart w:id="4383" w:name="_Toc336002389"/>
      <w:bookmarkStart w:id="4384" w:name="_Toc336006584"/>
      <w:bookmarkStart w:id="4385" w:name="_Toc514942369"/>
      <w:bookmarkStart w:id="4386" w:name="_Toc291167547"/>
      <w:bookmarkStart w:id="4387" w:name="_Toc291231486"/>
      <w:bookmarkStart w:id="4388" w:name="_Toc296340423"/>
      <w:bookmarkEnd w:id="3946"/>
      <w:bookmarkEnd w:id="4377"/>
      <w:bookmarkEnd w:id="4378"/>
      <w:bookmarkEnd w:id="4379"/>
      <w:bookmarkEnd w:id="4380"/>
      <w:bookmarkEnd w:id="4381"/>
      <w:bookmarkEnd w:id="4382"/>
      <w:bookmarkEnd w:id="4383"/>
      <w:bookmarkEnd w:id="4384"/>
      <w:r w:rsidRPr="00375960">
        <w:rPr>
          <w:noProof w:val="0"/>
        </w:rPr>
        <w:t xml:space="preserve">6.5 </w:t>
      </w:r>
      <w:bookmarkStart w:id="4389" w:name="_Toc345074728"/>
      <w:r w:rsidR="00611799" w:rsidRPr="00375960">
        <w:rPr>
          <w:noProof w:val="0"/>
        </w:rPr>
        <w:t>PCC</w:t>
      </w:r>
      <w:r w:rsidR="00255462" w:rsidRPr="00375960">
        <w:rPr>
          <w:noProof w:val="0"/>
        </w:rPr>
        <w:t xml:space="preserve"> </w:t>
      </w:r>
      <w:r w:rsidR="001439BB" w:rsidRPr="00375960">
        <w:rPr>
          <w:noProof w:val="0"/>
        </w:rPr>
        <w:t>Value Sets</w:t>
      </w:r>
      <w:bookmarkEnd w:id="4389"/>
      <w:r w:rsidR="009F5CC2" w:rsidRPr="00375960">
        <w:rPr>
          <w:noProof w:val="0"/>
        </w:rPr>
        <w:t xml:space="preserve"> and Concept Domains</w:t>
      </w:r>
      <w:bookmarkEnd w:id="4385"/>
    </w:p>
    <w:p w14:paraId="58C29A6D" w14:textId="2D9C0D4C" w:rsidR="001439BB" w:rsidRPr="00375960" w:rsidRDefault="00865DF9" w:rsidP="00AD069D">
      <w:pPr>
        <w:pStyle w:val="Heading3"/>
        <w:numPr>
          <w:ilvl w:val="0"/>
          <w:numId w:val="0"/>
        </w:numPr>
        <w:rPr>
          <w:rFonts w:eastAsia="Calibri"/>
          <w:noProof w:val="0"/>
        </w:rPr>
      </w:pPr>
      <w:bookmarkStart w:id="4390" w:name="_Toc345074729"/>
      <w:bookmarkStart w:id="4391" w:name="_Toc514942370"/>
      <w:r w:rsidRPr="00375960">
        <w:rPr>
          <w:rFonts w:eastAsia="Calibri"/>
          <w:noProof w:val="0"/>
        </w:rPr>
        <w:t>6.5.</w:t>
      </w:r>
      <w:bookmarkEnd w:id="4390"/>
      <w:r w:rsidR="004E2D0B">
        <w:rPr>
          <w:rFonts w:eastAsia="Calibri"/>
          <w:noProof w:val="0"/>
        </w:rPr>
        <w:t>X</w:t>
      </w:r>
      <w:r w:rsidR="002F3F08" w:rsidRPr="00375960">
        <w:rPr>
          <w:rFonts w:eastAsia="Calibri"/>
          <w:noProof w:val="0"/>
        </w:rPr>
        <w:t xml:space="preserve"> Paramedicine Care Summary Concept Domains</w:t>
      </w:r>
      <w:bookmarkEnd w:id="4391"/>
      <w:r w:rsidR="002F3F08" w:rsidRPr="00375960">
        <w:rPr>
          <w:rFonts w:eastAsia="Calibri"/>
          <w:noProof w:val="0"/>
        </w:rPr>
        <w:t xml:space="preserve"> </w:t>
      </w:r>
    </w:p>
    <w:p w14:paraId="56B35A75" w14:textId="7F967EBF" w:rsidR="00611799" w:rsidRPr="00375960" w:rsidRDefault="00611799" w:rsidP="00611799">
      <w:pPr>
        <w:pStyle w:val="BodyText"/>
        <w:rPr>
          <w:rFonts w:eastAsia="Calibri"/>
        </w:rPr>
      </w:pPr>
      <w:r w:rsidRPr="00375960">
        <w:rPr>
          <w:rFonts w:eastAsia="Calibri"/>
        </w:rPr>
        <w:t>Th</w:t>
      </w:r>
      <w:r w:rsidR="009B73AF">
        <w:rPr>
          <w:rFonts w:eastAsia="Calibri"/>
        </w:rPr>
        <w:t>e</w:t>
      </w:r>
      <w:r w:rsidRPr="00375960">
        <w:rPr>
          <w:rFonts w:eastAsia="Calibri"/>
        </w:rPr>
        <w:t xml:space="preserve"> Concept Domains below are used in the Paramedicine Care Summary.</w:t>
      </w:r>
    </w:p>
    <w:p w14:paraId="30244C90" w14:textId="77777777" w:rsidR="009F5CC2" w:rsidRPr="00375960"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375960" w14:paraId="5CE689F9" w14:textId="77777777" w:rsidTr="00EA3BCB">
        <w:trPr>
          <w:trHeight w:val="548"/>
          <w:jc w:val="center"/>
        </w:trPr>
        <w:tc>
          <w:tcPr>
            <w:tcW w:w="3789" w:type="dxa"/>
            <w:shd w:val="clear" w:color="auto" w:fill="D9D9D9"/>
          </w:tcPr>
          <w:p w14:paraId="7B99F8B1" w14:textId="00C7E2BC" w:rsidR="009F5CC2" w:rsidRPr="00375960" w:rsidRDefault="002F3F08" w:rsidP="0093034E">
            <w:pPr>
              <w:pStyle w:val="TableEntryHeader"/>
              <w:rPr>
                <w:rFonts w:cs="Arial"/>
              </w:rPr>
            </w:pPr>
            <w:r w:rsidRPr="00375960">
              <w:rPr>
                <w:rFonts w:eastAsia="Calibri"/>
              </w:rPr>
              <w:t>Paramedicine Care Summary</w:t>
            </w:r>
            <w:r w:rsidR="009F5CC2" w:rsidRPr="00375960">
              <w:rPr>
                <w:rFonts w:cs="Arial"/>
              </w:rPr>
              <w:t xml:space="preserve"> </w:t>
            </w:r>
          </w:p>
        </w:tc>
      </w:tr>
      <w:tr w:rsidR="009F5CC2" w:rsidRPr="00375960" w14:paraId="49D0C6FD" w14:textId="77777777" w:rsidTr="00EA3BCB">
        <w:trPr>
          <w:jc w:val="center"/>
        </w:trPr>
        <w:tc>
          <w:tcPr>
            <w:tcW w:w="3789" w:type="dxa"/>
          </w:tcPr>
          <w:p w14:paraId="1347F00C" w14:textId="7213B694" w:rsidR="009F5CC2" w:rsidRPr="00375960" w:rsidRDefault="00611799" w:rsidP="009508BD">
            <w:pPr>
              <w:pStyle w:val="TableEntry"/>
              <w:rPr>
                <w:rFonts w:eastAsia="Calibri"/>
              </w:rPr>
            </w:pPr>
            <w:r w:rsidRPr="00375960">
              <w:rPr>
                <w:rFonts w:eastAsia="Calibri"/>
              </w:rPr>
              <w:t>Ethnicity</w:t>
            </w:r>
          </w:p>
        </w:tc>
      </w:tr>
      <w:tr w:rsidR="00611799" w:rsidRPr="00375960" w14:paraId="56276A1C" w14:textId="77777777" w:rsidTr="00EA3BCB">
        <w:trPr>
          <w:jc w:val="center"/>
        </w:trPr>
        <w:tc>
          <w:tcPr>
            <w:tcW w:w="3789" w:type="dxa"/>
          </w:tcPr>
          <w:p w14:paraId="696EAE73" w14:textId="74A46209" w:rsidR="00611799" w:rsidRPr="00375960" w:rsidRDefault="00611799" w:rsidP="009508BD">
            <w:pPr>
              <w:pStyle w:val="TableEntry"/>
              <w:rPr>
                <w:rFonts w:eastAsia="Calibri"/>
              </w:rPr>
            </w:pPr>
            <w:r w:rsidRPr="00375960">
              <w:rPr>
                <w:rFonts w:eastAsia="Calibri"/>
              </w:rPr>
              <w:t xml:space="preserve">Marital Status </w:t>
            </w:r>
          </w:p>
        </w:tc>
      </w:tr>
      <w:tr w:rsidR="00611799" w:rsidRPr="00375960" w14:paraId="5056EB6E" w14:textId="77777777" w:rsidTr="00EA3BCB">
        <w:trPr>
          <w:jc w:val="center"/>
        </w:trPr>
        <w:tc>
          <w:tcPr>
            <w:tcW w:w="3789" w:type="dxa"/>
          </w:tcPr>
          <w:p w14:paraId="411EA96F" w14:textId="6151EA2E" w:rsidR="00611799" w:rsidRPr="00375960" w:rsidRDefault="00611799" w:rsidP="009508BD">
            <w:pPr>
              <w:pStyle w:val="TableEntry"/>
              <w:rPr>
                <w:rFonts w:eastAsia="Calibri"/>
              </w:rPr>
            </w:pPr>
            <w:r w:rsidRPr="00375960">
              <w:rPr>
                <w:rFonts w:eastAsia="Calibri"/>
              </w:rPr>
              <w:t>Race</w:t>
            </w:r>
          </w:p>
        </w:tc>
      </w:tr>
      <w:tr w:rsidR="00611799" w:rsidRPr="00375960" w14:paraId="624C03DF" w14:textId="77777777" w:rsidTr="00EA3BCB">
        <w:trPr>
          <w:jc w:val="center"/>
        </w:trPr>
        <w:tc>
          <w:tcPr>
            <w:tcW w:w="3789" w:type="dxa"/>
          </w:tcPr>
          <w:p w14:paraId="3192A837" w14:textId="1E91CABE" w:rsidR="00611799" w:rsidRPr="00375960" w:rsidRDefault="00611799" w:rsidP="009508BD">
            <w:pPr>
              <w:pStyle w:val="TableEntry"/>
              <w:rPr>
                <w:rFonts w:eastAsia="Calibri"/>
              </w:rPr>
            </w:pPr>
            <w:r w:rsidRPr="00375960">
              <w:rPr>
                <w:rFonts w:eastAsia="Calibri"/>
              </w:rPr>
              <w:t xml:space="preserve">Religious Affiliation </w:t>
            </w:r>
          </w:p>
        </w:tc>
      </w:tr>
      <w:tr w:rsidR="00611799" w:rsidRPr="00375960" w14:paraId="5E35C1EE" w14:textId="77777777" w:rsidTr="00EA3BCB">
        <w:trPr>
          <w:jc w:val="center"/>
        </w:trPr>
        <w:tc>
          <w:tcPr>
            <w:tcW w:w="3789" w:type="dxa"/>
          </w:tcPr>
          <w:p w14:paraId="710815B5" w14:textId="4F5DA6FE" w:rsidR="00611799" w:rsidRPr="00375960" w:rsidRDefault="00611799" w:rsidP="009508BD">
            <w:pPr>
              <w:pStyle w:val="TableEntry"/>
              <w:rPr>
                <w:rFonts w:eastAsia="Calibri"/>
              </w:rPr>
            </w:pPr>
            <w:r w:rsidRPr="00375960">
              <w:rPr>
                <w:rFonts w:eastAsia="Calibri"/>
              </w:rPr>
              <w:lastRenderedPageBreak/>
              <w:t xml:space="preserve">Language Communication </w:t>
            </w:r>
          </w:p>
        </w:tc>
      </w:tr>
      <w:tr w:rsidR="00611799" w:rsidRPr="00375960" w14:paraId="12245984" w14:textId="77777777" w:rsidTr="00EA3BCB">
        <w:trPr>
          <w:jc w:val="center"/>
        </w:trPr>
        <w:tc>
          <w:tcPr>
            <w:tcW w:w="3789" w:type="dxa"/>
          </w:tcPr>
          <w:p w14:paraId="5CC87B05" w14:textId="178AE99C" w:rsidR="00611799" w:rsidRPr="00375960" w:rsidRDefault="00611799" w:rsidP="009508BD">
            <w:pPr>
              <w:pStyle w:val="TableEntry"/>
              <w:rPr>
                <w:rFonts w:eastAsia="Calibri"/>
              </w:rPr>
            </w:pPr>
            <w:r w:rsidRPr="00375960">
              <w:rPr>
                <w:rFonts w:eastAsia="Calibri"/>
              </w:rPr>
              <w:t xml:space="preserve">Data Enterer </w:t>
            </w:r>
          </w:p>
        </w:tc>
      </w:tr>
      <w:tr w:rsidR="00611799" w:rsidRPr="00375960" w14:paraId="783DEE55" w14:textId="77777777" w:rsidTr="00EA3BCB">
        <w:trPr>
          <w:jc w:val="center"/>
        </w:trPr>
        <w:tc>
          <w:tcPr>
            <w:tcW w:w="3789" w:type="dxa"/>
          </w:tcPr>
          <w:p w14:paraId="3E1CF709" w14:textId="7AED1974" w:rsidR="00611799" w:rsidRPr="00375960" w:rsidRDefault="00611799" w:rsidP="009508BD">
            <w:pPr>
              <w:pStyle w:val="TableEntry"/>
              <w:rPr>
                <w:rFonts w:eastAsia="Calibri"/>
              </w:rPr>
            </w:pPr>
            <w:r w:rsidRPr="00375960">
              <w:rPr>
                <w:rFonts w:eastAsia="Calibri"/>
              </w:rPr>
              <w:t xml:space="preserve">Confidentiality code </w:t>
            </w:r>
          </w:p>
        </w:tc>
      </w:tr>
      <w:tr w:rsidR="00611799" w:rsidRPr="00375960" w14:paraId="41625D29" w14:textId="77777777" w:rsidTr="00EA3BCB">
        <w:trPr>
          <w:jc w:val="center"/>
        </w:trPr>
        <w:tc>
          <w:tcPr>
            <w:tcW w:w="3789" w:type="dxa"/>
          </w:tcPr>
          <w:p w14:paraId="6F91A48B" w14:textId="759CC0B0" w:rsidR="00611799" w:rsidRPr="00375960" w:rsidRDefault="00611799" w:rsidP="009508BD">
            <w:pPr>
              <w:pStyle w:val="TableEntry"/>
              <w:rPr>
                <w:rFonts w:eastAsia="Calibri"/>
              </w:rPr>
            </w:pPr>
            <w:r w:rsidRPr="00375960">
              <w:rPr>
                <w:rFonts w:eastAsia="Calibri"/>
              </w:rPr>
              <w:t>Destination</w:t>
            </w:r>
          </w:p>
        </w:tc>
      </w:tr>
      <w:tr w:rsidR="00611799" w:rsidRPr="00375960" w14:paraId="58368F36" w14:textId="77777777" w:rsidTr="00EA3BCB">
        <w:trPr>
          <w:jc w:val="center"/>
        </w:trPr>
        <w:tc>
          <w:tcPr>
            <w:tcW w:w="3789" w:type="dxa"/>
          </w:tcPr>
          <w:p w14:paraId="20CC49C3" w14:textId="4020EE7F" w:rsidR="00611799" w:rsidRPr="00375960" w:rsidRDefault="00611799" w:rsidP="009508BD">
            <w:pPr>
              <w:pStyle w:val="TableEntry"/>
              <w:rPr>
                <w:rFonts w:eastAsia="Calibri"/>
              </w:rPr>
            </w:pPr>
            <w:r w:rsidRPr="00375960">
              <w:rPr>
                <w:rFonts w:eastAsia="Calibri"/>
              </w:rPr>
              <w:t xml:space="preserve">Service Type </w:t>
            </w:r>
          </w:p>
        </w:tc>
      </w:tr>
      <w:tr w:rsidR="00611799" w:rsidRPr="00375960" w14:paraId="5A8CEFDB" w14:textId="77777777" w:rsidTr="00EA3BCB">
        <w:trPr>
          <w:jc w:val="center"/>
        </w:trPr>
        <w:tc>
          <w:tcPr>
            <w:tcW w:w="3789" w:type="dxa"/>
          </w:tcPr>
          <w:p w14:paraId="3D03EC4C" w14:textId="540FE279" w:rsidR="00611799" w:rsidRPr="00375960" w:rsidRDefault="00D63C44" w:rsidP="009508BD">
            <w:pPr>
              <w:pStyle w:val="TableEntry"/>
              <w:rPr>
                <w:rFonts w:eastAsia="Calibri"/>
              </w:rPr>
            </w:pPr>
            <w:r w:rsidRPr="00375960">
              <w:rPr>
                <w:rFonts w:eastAsia="Calibri"/>
              </w:rPr>
              <w:t>advanced directives</w:t>
            </w:r>
          </w:p>
        </w:tc>
      </w:tr>
      <w:tr w:rsidR="00611799" w:rsidRPr="00375960" w14:paraId="1EDB2248" w14:textId="77777777" w:rsidTr="00EA3BCB">
        <w:trPr>
          <w:jc w:val="center"/>
        </w:trPr>
        <w:tc>
          <w:tcPr>
            <w:tcW w:w="3789" w:type="dxa"/>
          </w:tcPr>
          <w:p w14:paraId="3D0FB68D" w14:textId="7A7C2A02" w:rsidR="00611799" w:rsidRPr="00375960" w:rsidRDefault="00D63C44" w:rsidP="009508BD">
            <w:pPr>
              <w:pStyle w:val="TableEntry"/>
              <w:rPr>
                <w:rFonts w:eastAsia="Calibri"/>
              </w:rPr>
            </w:pPr>
            <w:r w:rsidRPr="00375960">
              <w:rPr>
                <w:rFonts w:eastAsia="Calibri"/>
              </w:rPr>
              <w:t>Allerg</w:t>
            </w:r>
            <w:r w:rsidR="00A3326B" w:rsidRPr="00375960">
              <w:rPr>
                <w:rFonts w:eastAsia="Calibri"/>
              </w:rPr>
              <w:t>en</w:t>
            </w:r>
          </w:p>
        </w:tc>
      </w:tr>
      <w:tr w:rsidR="00611799" w:rsidRPr="00375960" w14:paraId="17845319" w14:textId="77777777" w:rsidTr="00EA3BCB">
        <w:trPr>
          <w:jc w:val="center"/>
        </w:trPr>
        <w:tc>
          <w:tcPr>
            <w:tcW w:w="3789" w:type="dxa"/>
          </w:tcPr>
          <w:p w14:paraId="359B07BB" w14:textId="71704CB9" w:rsidR="00611799" w:rsidRPr="00375960" w:rsidRDefault="00D63C44" w:rsidP="009508BD">
            <w:pPr>
              <w:pStyle w:val="TableEntry"/>
              <w:rPr>
                <w:rFonts w:eastAsia="Calibri"/>
              </w:rPr>
            </w:pPr>
            <w:r w:rsidRPr="00375960">
              <w:rPr>
                <w:rFonts w:eastAsia="Calibri"/>
              </w:rPr>
              <w:t>EMS Level of Service</w:t>
            </w:r>
          </w:p>
        </w:tc>
      </w:tr>
      <w:tr w:rsidR="00611799" w:rsidRPr="00375960" w14:paraId="02F48518" w14:textId="77777777" w:rsidTr="00EA3BCB">
        <w:trPr>
          <w:jc w:val="center"/>
        </w:trPr>
        <w:tc>
          <w:tcPr>
            <w:tcW w:w="3789" w:type="dxa"/>
          </w:tcPr>
          <w:p w14:paraId="4FFEF471" w14:textId="4023A758" w:rsidR="00611799" w:rsidRPr="00375960" w:rsidRDefault="00D63C44" w:rsidP="009508BD">
            <w:pPr>
              <w:pStyle w:val="TableEntry"/>
              <w:rPr>
                <w:rFonts w:eastAsia="Calibri"/>
              </w:rPr>
            </w:pPr>
            <w:r w:rsidRPr="00375960">
              <w:rPr>
                <w:rFonts w:eastAsia="Calibri"/>
              </w:rPr>
              <w:t>Medications Administration route</w:t>
            </w:r>
          </w:p>
        </w:tc>
      </w:tr>
      <w:tr w:rsidR="008D2AC8" w:rsidRPr="00375960" w14:paraId="0EBD207E" w14:textId="77777777" w:rsidTr="00EA3BCB">
        <w:trPr>
          <w:jc w:val="center"/>
        </w:trPr>
        <w:tc>
          <w:tcPr>
            <w:tcW w:w="3789" w:type="dxa"/>
          </w:tcPr>
          <w:p w14:paraId="4FABD953" w14:textId="3919C31A" w:rsidR="008D2AC8" w:rsidRPr="00375960" w:rsidRDefault="008D2AC8" w:rsidP="009508BD">
            <w:pPr>
              <w:pStyle w:val="TableEntry"/>
              <w:rPr>
                <w:rFonts w:eastAsia="Calibri"/>
              </w:rPr>
            </w:pPr>
            <w:r w:rsidRPr="00375960">
              <w:rPr>
                <w:szCs w:val="24"/>
              </w:rPr>
              <w:t xml:space="preserve">UnitLevelOfCare </w:t>
            </w:r>
          </w:p>
        </w:tc>
      </w:tr>
      <w:tr w:rsidR="00FE377C" w:rsidRPr="00375960" w14:paraId="2609384E" w14:textId="77777777" w:rsidTr="00EA3BCB">
        <w:trPr>
          <w:jc w:val="center"/>
        </w:trPr>
        <w:tc>
          <w:tcPr>
            <w:tcW w:w="3789" w:type="dxa"/>
          </w:tcPr>
          <w:p w14:paraId="21466E7B" w14:textId="759A2CFA" w:rsidR="00FE377C" w:rsidRPr="00375960" w:rsidRDefault="00FE377C" w:rsidP="00E7637C">
            <w:pPr>
              <w:pStyle w:val="TableEntry"/>
            </w:pPr>
            <w:r w:rsidRPr="00375960">
              <w:t xml:space="preserve">UnitResponseRole </w:t>
            </w:r>
          </w:p>
        </w:tc>
      </w:tr>
      <w:tr w:rsidR="008D2AC8" w:rsidRPr="00375960" w14:paraId="4206D3F2" w14:textId="77777777" w:rsidTr="00EA3BCB">
        <w:trPr>
          <w:jc w:val="center"/>
        </w:trPr>
        <w:tc>
          <w:tcPr>
            <w:tcW w:w="3789" w:type="dxa"/>
          </w:tcPr>
          <w:p w14:paraId="692B6D23" w14:textId="1AFDCAE6" w:rsidR="008D2AC8" w:rsidRPr="00375960" w:rsidRDefault="008D2AC8" w:rsidP="009508BD">
            <w:pPr>
              <w:pStyle w:val="TableEntry"/>
              <w:rPr>
                <w:rFonts w:eastAsia="Calibri"/>
              </w:rPr>
            </w:pPr>
            <w:r w:rsidRPr="00375960">
              <w:rPr>
                <w:rFonts w:eastAsia="Calibri"/>
              </w:rPr>
              <w:t xml:space="preserve">Manufactured Material </w:t>
            </w:r>
          </w:p>
        </w:tc>
      </w:tr>
      <w:tr w:rsidR="006F3BC5" w:rsidRPr="00375960" w14:paraId="41D8CFC1" w14:textId="77777777" w:rsidTr="00EA3BCB">
        <w:trPr>
          <w:jc w:val="center"/>
        </w:trPr>
        <w:tc>
          <w:tcPr>
            <w:tcW w:w="3789" w:type="dxa"/>
          </w:tcPr>
          <w:p w14:paraId="1BA91D61" w14:textId="6892132A" w:rsidR="006F3BC5" w:rsidRPr="00375960" w:rsidRDefault="006F3BC5" w:rsidP="009508BD">
            <w:pPr>
              <w:pStyle w:val="TableEntry"/>
              <w:rPr>
                <w:rFonts w:eastAsia="Calibri"/>
              </w:rPr>
            </w:pPr>
            <w:r w:rsidRPr="00375960">
              <w:rPr>
                <w:rFonts w:eastAsia="Calibri"/>
              </w:rPr>
              <w:t xml:space="preserve">Destination type </w:t>
            </w:r>
          </w:p>
        </w:tc>
      </w:tr>
      <w:tr w:rsidR="006F3BC5" w:rsidRPr="00375960" w14:paraId="60646EF4" w14:textId="77777777" w:rsidTr="00EA3BCB">
        <w:trPr>
          <w:jc w:val="center"/>
        </w:trPr>
        <w:tc>
          <w:tcPr>
            <w:tcW w:w="3789" w:type="dxa"/>
          </w:tcPr>
          <w:p w14:paraId="6D7C9B73" w14:textId="4B897373" w:rsidR="006F3BC5" w:rsidRPr="00375960" w:rsidRDefault="006F3BC5" w:rsidP="00E7637C">
            <w:pPr>
              <w:pStyle w:val="TableEntry"/>
              <w:rPr>
                <w:rFonts w:eastAsia="Calibri"/>
              </w:rPr>
            </w:pPr>
            <w:r w:rsidRPr="00375960">
              <w:t>ProviderResponseRole</w:t>
            </w:r>
          </w:p>
        </w:tc>
      </w:tr>
      <w:tr w:rsidR="006F3BC5" w:rsidRPr="00375960" w14:paraId="0F0E463F" w14:textId="77777777" w:rsidTr="00EA3BCB">
        <w:trPr>
          <w:jc w:val="center"/>
        </w:trPr>
        <w:tc>
          <w:tcPr>
            <w:tcW w:w="3789" w:type="dxa"/>
          </w:tcPr>
          <w:p w14:paraId="62F93FB7" w14:textId="2C5D67BB" w:rsidR="006F3BC5" w:rsidRPr="00375960" w:rsidRDefault="006F3BC5" w:rsidP="00E7637C">
            <w:pPr>
              <w:pStyle w:val="TableEntry"/>
              <w:rPr>
                <w:rFonts w:eastAsia="Calibri"/>
              </w:rPr>
            </w:pPr>
            <w:r w:rsidRPr="00375960">
              <w:t xml:space="preserve">CrewRoleLevel </w:t>
            </w:r>
          </w:p>
        </w:tc>
      </w:tr>
      <w:tr w:rsidR="00BB66EE" w:rsidRPr="00375960" w14:paraId="21C7F259" w14:textId="77777777" w:rsidTr="00EA3BCB">
        <w:trPr>
          <w:jc w:val="center"/>
          <w:ins w:id="4392" w:author="Lori Reed-Fourquet" w:date="2018-07-17T23:10:00Z"/>
        </w:trPr>
        <w:tc>
          <w:tcPr>
            <w:tcW w:w="3789" w:type="dxa"/>
          </w:tcPr>
          <w:p w14:paraId="48E8B080" w14:textId="06459A20" w:rsidR="00BB66EE" w:rsidRPr="00375960" w:rsidRDefault="00BB66EE" w:rsidP="00E7637C">
            <w:pPr>
              <w:pStyle w:val="TableEntry"/>
              <w:rPr>
                <w:ins w:id="4393" w:author="Lori Reed-Fourquet" w:date="2018-07-17T23:10:00Z"/>
              </w:rPr>
            </w:pPr>
            <w:ins w:id="4394" w:author="Lori Reed-Fourquet" w:date="2018-07-17T23:10:00Z">
              <w:r>
                <w:t>ProviderRole</w:t>
              </w:r>
            </w:ins>
          </w:p>
        </w:tc>
      </w:tr>
    </w:tbl>
    <w:p w14:paraId="3E95DFE8" w14:textId="5E090703" w:rsidR="0069675E" w:rsidRPr="00375960" w:rsidRDefault="00C9360A" w:rsidP="0069675E">
      <w:pPr>
        <w:pStyle w:val="Heading2"/>
        <w:numPr>
          <w:ilvl w:val="0"/>
          <w:numId w:val="0"/>
        </w:numPr>
        <w:ind w:left="576" w:hanging="576"/>
        <w:rPr>
          <w:rFonts w:eastAsia="Arial"/>
          <w:noProof w:val="0"/>
        </w:rPr>
      </w:pPr>
      <w:bookmarkStart w:id="4395" w:name="_Toc514942371"/>
      <w:bookmarkStart w:id="4396" w:name="_Toc345074731"/>
      <w:bookmarkEnd w:id="4386"/>
      <w:bookmarkEnd w:id="4387"/>
      <w:bookmarkEnd w:id="4388"/>
      <w:r>
        <w:rPr>
          <w:rFonts w:eastAsia="Arial"/>
          <w:noProof w:val="0"/>
        </w:rPr>
        <w:t xml:space="preserve">6.6 </w:t>
      </w:r>
      <w:r w:rsidR="0069675E" w:rsidRPr="00375960">
        <w:rPr>
          <w:rFonts w:eastAsia="Arial"/>
          <w:noProof w:val="0"/>
        </w:rPr>
        <w:t>HL7 FHIR Content Module</w:t>
      </w:r>
      <w:bookmarkEnd w:id="4395"/>
    </w:p>
    <w:p w14:paraId="510AEBDF" w14:textId="731EEB99" w:rsidR="007F554B" w:rsidRPr="00375960" w:rsidRDefault="007F554B" w:rsidP="007F554B">
      <w:pPr>
        <w:pStyle w:val="Heading3"/>
        <w:numPr>
          <w:ilvl w:val="0"/>
          <w:numId w:val="0"/>
        </w:numPr>
        <w:ind w:left="720" w:hanging="720"/>
        <w:rPr>
          <w:rFonts w:eastAsia="Arial"/>
          <w:noProof w:val="0"/>
        </w:rPr>
      </w:pPr>
      <w:bookmarkStart w:id="4397" w:name="_Toc514942372"/>
      <w:r w:rsidRPr="00375960">
        <w:rPr>
          <w:rFonts w:eastAsia="Arial"/>
          <w:noProof w:val="0"/>
        </w:rPr>
        <w:t>6.6.</w:t>
      </w:r>
      <w:r w:rsidR="00267285" w:rsidRPr="00E7637C">
        <w:rPr>
          <w:rFonts w:eastAsia="Arial"/>
          <w:noProof w:val="0"/>
          <w:highlight w:val="yellow"/>
        </w:rPr>
        <w:t>X</w:t>
      </w:r>
      <w:r w:rsidR="00267285" w:rsidRPr="00375960">
        <w:rPr>
          <w:rFonts w:eastAsia="Arial"/>
          <w:noProof w:val="0"/>
        </w:rPr>
        <w:t xml:space="preserve"> </w:t>
      </w:r>
      <w:r w:rsidRPr="00375960">
        <w:rPr>
          <w:rFonts w:eastAsia="Arial"/>
          <w:noProof w:val="0"/>
        </w:rPr>
        <w:t>Transport Content</w:t>
      </w:r>
      <w:bookmarkEnd w:id="4397"/>
    </w:p>
    <w:p w14:paraId="381DE88E" w14:textId="77777777" w:rsidR="0069675E" w:rsidRPr="00375960" w:rsidRDefault="0069675E" w:rsidP="00E7637C">
      <w:pPr>
        <w:pStyle w:val="Heading4"/>
      </w:pPr>
      <w:bookmarkStart w:id="4398" w:name="_Toc514942373"/>
      <w:r w:rsidRPr="00375960">
        <w:t>6.6</w:t>
      </w:r>
      <w:r w:rsidRPr="00375960">
        <w:rPr>
          <w:highlight w:val="yellow"/>
        </w:rPr>
        <w:t>.X.</w:t>
      </w:r>
      <w:r w:rsidRPr="00375960">
        <w:t>1 Referenced Standards</w:t>
      </w:r>
      <w:bookmarkEnd w:id="4398"/>
    </w:p>
    <w:p w14:paraId="6E6F5797" w14:textId="77777777" w:rsidR="0069675E" w:rsidRPr="00375960" w:rsidRDefault="0069675E" w:rsidP="0069675E">
      <w:pPr>
        <w:pStyle w:val="ListBullet2"/>
      </w:pPr>
      <w:r w:rsidRPr="00375960">
        <w:t>HL7 Version 3 Domain Analysis Model: Emergency Medical Services, Release 1 &lt;</w:t>
      </w:r>
      <w:hyperlink r:id="rId33" w:history="1">
        <w:r w:rsidRPr="00375960">
          <w:rPr>
            <w:rStyle w:val="Hyperlink"/>
          </w:rPr>
          <w:t>http://www.hl7.org/implement/standards/product_brief.cfm?product_id=39&gt;</w:t>
        </w:r>
      </w:hyperlink>
    </w:p>
    <w:p w14:paraId="40802B0D" w14:textId="77777777" w:rsidR="0069675E" w:rsidRPr="00375960" w:rsidRDefault="0069675E" w:rsidP="0069675E">
      <w:pPr>
        <w:pStyle w:val="ListBullet2"/>
      </w:pPr>
      <w:r w:rsidRPr="00375960">
        <w:t>HL7 Version 3 Domain Information Model; Emergency Medical Services, Release 1 &lt;</w:t>
      </w:r>
      <w:hyperlink r:id="rId34" w:history="1">
        <w:r w:rsidRPr="00375960">
          <w:rPr>
            <w:rStyle w:val="Hyperlink"/>
          </w:rPr>
          <w:t>http://www.hl7.org/implement/standards/product_brief.cfm?product_id=302&gt;</w:t>
        </w:r>
      </w:hyperlink>
    </w:p>
    <w:p w14:paraId="10005A7B" w14:textId="77777777" w:rsidR="0069675E" w:rsidRPr="00375960" w:rsidRDefault="0069675E" w:rsidP="0069675E">
      <w:pPr>
        <w:pStyle w:val="ListBullet2"/>
      </w:pPr>
      <w:r w:rsidRPr="00375960">
        <w:t>HL7 Version 3 Implementation Guide for CDA Release 2 - Level 3: Emergency Medical Services; Patient Care Report, Release 2 - US Realm &lt;</w:t>
      </w:r>
      <w:hyperlink r:id="rId35" w:history="1">
        <w:r w:rsidRPr="00375960">
          <w:rPr>
            <w:rStyle w:val="Hyperlink"/>
          </w:rPr>
          <w:t>http://www.hl7.org/implement/standards/product_brief.cfm?product_id=438&gt;</w:t>
        </w:r>
      </w:hyperlink>
    </w:p>
    <w:p w14:paraId="789BE278" w14:textId="77777777" w:rsidR="0069675E" w:rsidRPr="00375960" w:rsidRDefault="0069675E" w:rsidP="0069675E">
      <w:pPr>
        <w:pStyle w:val="ListBullet2"/>
      </w:pPr>
      <w:r w:rsidRPr="00375960">
        <w:t xml:space="preserve">HL7 Version 3 Domain Analysis Model: Trauma Registry Data Submission, Release </w:t>
      </w:r>
      <w:hyperlink r:id="rId36" w:history="1">
        <w:r w:rsidRPr="00375960">
          <w:rPr>
            <w:rStyle w:val="Hyperlink"/>
          </w:rPr>
          <w:t>http://www.hl7.org/implement/standards/product_brief.cfm?product_id=363</w:t>
        </w:r>
      </w:hyperlink>
    </w:p>
    <w:p w14:paraId="0F4C01DE" w14:textId="77777777" w:rsidR="0069675E" w:rsidRPr="00375960" w:rsidRDefault="0069675E" w:rsidP="0069675E">
      <w:pPr>
        <w:pStyle w:val="ListBullet2"/>
      </w:pPr>
      <w:r w:rsidRPr="00375960">
        <w:t xml:space="preserve">HL7 CDA® R2 Implementation Guide: Trauma Registry Data Submission, Release 1 - US Realm </w:t>
      </w:r>
      <w:hyperlink r:id="rId37" w:history="1">
        <w:r w:rsidRPr="00375960">
          <w:rPr>
            <w:rStyle w:val="Hyperlink"/>
          </w:rPr>
          <w:t>http://www.hl7.org/implement/standards/product_brief.cfm?product_id=355</w:t>
        </w:r>
      </w:hyperlink>
    </w:p>
    <w:p w14:paraId="71F06741" w14:textId="77777777" w:rsidR="0069675E" w:rsidRPr="00E7637C" w:rsidRDefault="0069675E" w:rsidP="0069675E">
      <w:pPr>
        <w:pStyle w:val="ListBullet2"/>
        <w:rPr>
          <w:rStyle w:val="BodyTextChar"/>
        </w:rPr>
      </w:pPr>
      <w:r w:rsidRPr="00375960">
        <w:t xml:space="preserve">HL7 Version 2.7.1 Implementation Guide: Message Transformations with OASIS Tracking of Emergency Patients (TEP), Release 1 </w:t>
      </w:r>
      <w:hyperlink r:id="rId38" w:history="1">
        <w:r w:rsidRPr="00375960">
          <w:rPr>
            <w:rStyle w:val="Hyperlink"/>
          </w:rPr>
          <w:t>http://www.hl7.org/implement/standards/product_brief.cfm?product_id=439</w:t>
        </w:r>
      </w:hyperlink>
    </w:p>
    <w:p w14:paraId="2EB61F00" w14:textId="77777777" w:rsidR="0069675E" w:rsidRPr="00375960" w:rsidRDefault="0069675E" w:rsidP="0069675E">
      <w:pPr>
        <w:pStyle w:val="ListBullet2"/>
      </w:pPr>
      <w:r w:rsidRPr="00375960">
        <w:t xml:space="preserve">National Trauma Data Standard Data Dictionary </w:t>
      </w:r>
      <w:hyperlink r:id="rId39" w:history="1">
        <w:r w:rsidRPr="00375960">
          <w:rPr>
            <w:rStyle w:val="Hyperlink"/>
          </w:rPr>
          <w:t>https://www.facs.org/~/media/files/quality%20programs/trauma/ntdb/ntds/data%20dictionaries/ntds%20data%20dictionary%202018.ashx</w:t>
        </w:r>
      </w:hyperlink>
      <w:r w:rsidRPr="00375960">
        <w:rPr>
          <w:rStyle w:val="Hyperlink"/>
        </w:rPr>
        <w:t xml:space="preserve"> </w:t>
      </w:r>
    </w:p>
    <w:p w14:paraId="1BD01C8B" w14:textId="77777777" w:rsidR="0069675E" w:rsidRPr="00375960" w:rsidRDefault="0069675E" w:rsidP="0069675E">
      <w:pPr>
        <w:pStyle w:val="ListBullet2"/>
      </w:pPr>
      <w:r w:rsidRPr="00375960">
        <w:t xml:space="preserve">HL7 FHIR standard STU3 </w:t>
      </w:r>
      <w:hyperlink r:id="rId40" w:history="1">
        <w:r w:rsidRPr="00375960">
          <w:rPr>
            <w:rStyle w:val="Hyperlink"/>
          </w:rPr>
          <w:t>http://hl7.org/fhir/STU3/index.html</w:t>
        </w:r>
      </w:hyperlink>
      <w:r w:rsidRPr="00375960">
        <w:t xml:space="preserve"> </w:t>
      </w:r>
    </w:p>
    <w:p w14:paraId="19E3B64C" w14:textId="63C25243" w:rsidR="0069675E" w:rsidRPr="00375960" w:rsidDel="00B0673B" w:rsidRDefault="0069675E" w:rsidP="00E7637C">
      <w:pPr>
        <w:pStyle w:val="Heading4"/>
        <w:rPr>
          <w:del w:id="4399" w:author="Andrea K. Fourquet" w:date="2018-07-18T01:13:00Z"/>
        </w:rPr>
      </w:pPr>
      <w:bookmarkStart w:id="4400" w:name="_Toc514942374"/>
      <w:del w:id="4401" w:author="Andrea K. Fourquet" w:date="2018-07-18T01:13:00Z">
        <w:r w:rsidRPr="00375960" w:rsidDel="00B0673B">
          <w:lastRenderedPageBreak/>
          <w:delText>6.6.</w:delText>
        </w:r>
        <w:r w:rsidRPr="00375960" w:rsidDel="00B0673B">
          <w:rPr>
            <w:highlight w:val="yellow"/>
          </w:rPr>
          <w:delText>X</w:delText>
        </w:r>
        <w:r w:rsidRPr="00375960" w:rsidDel="00B0673B">
          <w:delText>.2 Trigger Events</w:delText>
        </w:r>
        <w:bookmarkEnd w:id="4400"/>
      </w:del>
    </w:p>
    <w:p w14:paraId="4FD5451E" w14:textId="62B8C622" w:rsidR="0069675E" w:rsidRPr="00375960" w:rsidDel="00B0673B" w:rsidRDefault="0069675E" w:rsidP="00E7637C">
      <w:pPr>
        <w:pStyle w:val="BodyText"/>
        <w:rPr>
          <w:del w:id="4402" w:author="Andrea K. Fourquet" w:date="2018-07-18T01:13:00Z"/>
        </w:rPr>
      </w:pPr>
      <w:del w:id="4403" w:author="Andrea K. Fourquet" w:date="2018-07-18T01:13:00Z">
        <w:r w:rsidRPr="00375960" w:rsidDel="00B0673B">
          <w:delText xml:space="preserve">Upon patient handoff from the paramedicine care to the receiving facility care, a paramedicine care summary bundle is created and sent to the receiving facility using Provide Document Bundle [ITI-65] transaction. </w:delText>
        </w:r>
      </w:del>
    </w:p>
    <w:p w14:paraId="43C982FD" w14:textId="77777777" w:rsidR="0069675E" w:rsidRPr="00375960" w:rsidRDefault="0069675E" w:rsidP="00E7637C">
      <w:pPr>
        <w:pStyle w:val="Heading4"/>
      </w:pPr>
      <w:bookmarkStart w:id="4404" w:name="_Toc514942375"/>
      <w:r w:rsidRPr="00375960">
        <w:t>6.6.</w:t>
      </w:r>
      <w:r w:rsidRPr="00375960">
        <w:rPr>
          <w:highlight w:val="yellow"/>
        </w:rPr>
        <w:t>X.</w:t>
      </w:r>
      <w:r w:rsidRPr="00375960">
        <w:t>3 Message Semantics</w:t>
      </w:r>
      <w:bookmarkEnd w:id="4404"/>
    </w:p>
    <w:p w14:paraId="24B2FDC0" w14:textId="26621D41" w:rsidR="0069675E" w:rsidRPr="00375960" w:rsidRDefault="0069675E" w:rsidP="00E7637C">
      <w:pPr>
        <w:pStyle w:val="BodyText"/>
      </w:pPr>
      <w:r w:rsidRPr="00375960">
        <w:t xml:space="preserve">The Transport Data creator shall initiate a Provide Document Bundle Request [ITI-65] transaction providing a bundle as specified in this section. FHIR “transaction” using a “create” action by sending </w:t>
      </w:r>
      <w:r w:rsidR="003D6123" w:rsidRPr="00375960">
        <w:t>an HTTP POST request method</w:t>
      </w:r>
      <w:r w:rsidRPr="00375960">
        <w:t xml:space="preserve"> composed of a FHIR Bundle Resource containing the DocumentManifest resource, one or more DocumentReference Resources, zero or more List Resources, and zero or more Binary Resources to the Document Recipient. Refer to ITI TF-3: 4.5.1 for details on the FHIR Resources and how Document Sharing metadata attributes are mapped. The media type of the HTTP body shall be either application/fhir+json or application/fhir+xml.</w:t>
      </w:r>
    </w:p>
    <w:p w14:paraId="01BD806D" w14:textId="77777777" w:rsidR="0069675E" w:rsidRPr="00375960" w:rsidRDefault="0069675E" w:rsidP="00E7637C">
      <w:pPr>
        <w:pStyle w:val="Heading5"/>
        <w:rPr>
          <w:rFonts w:eastAsia="Arial"/>
        </w:rPr>
      </w:pPr>
      <w:bookmarkStart w:id="4405" w:name="_Toc514942376"/>
      <w:r w:rsidRPr="00375960">
        <w:rPr>
          <w:rFonts w:eastAsia="Arial"/>
        </w:rPr>
        <w:t>6.6.</w:t>
      </w:r>
      <w:r w:rsidRPr="00375960">
        <w:rPr>
          <w:rFonts w:eastAsia="Arial"/>
          <w:highlight w:val="yellow"/>
        </w:rPr>
        <w:t>X</w:t>
      </w:r>
      <w:r w:rsidRPr="00375960">
        <w:rPr>
          <w:rFonts w:eastAsia="Arial"/>
        </w:rPr>
        <w:t>.3.1 FHIR Resource Bundle Content</w:t>
      </w:r>
      <w:bookmarkEnd w:id="4405"/>
      <w:r w:rsidRPr="00375960">
        <w:rPr>
          <w:rFonts w:eastAsia="Arial"/>
        </w:rPr>
        <w:t xml:space="preserve"> </w:t>
      </w:r>
    </w:p>
    <w:p w14:paraId="5DF4889F" w14:textId="77777777" w:rsidR="0069675E" w:rsidRPr="00375960" w:rsidRDefault="0069675E" w:rsidP="00E7637C">
      <w:pPr>
        <w:pStyle w:val="BodyText"/>
        <w:rPr>
          <w:rFonts w:eastAsia="Arial"/>
        </w:rPr>
      </w:pPr>
    </w:p>
    <w:tbl>
      <w:tblPr>
        <w:tblStyle w:val="12"/>
        <w:tblW w:w="1007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530"/>
        <w:gridCol w:w="6030"/>
      </w:tblGrid>
      <w:tr w:rsidR="0069675E" w:rsidRPr="00375960" w14:paraId="42AACC6E" w14:textId="77777777" w:rsidTr="002F4C50">
        <w:trPr>
          <w:cantSplit/>
          <w:trHeight w:val="540"/>
          <w:tblHeader/>
        </w:trPr>
        <w:tc>
          <w:tcPr>
            <w:tcW w:w="2518" w:type="dxa"/>
            <w:shd w:val="clear" w:color="auto" w:fill="D9D9D9"/>
          </w:tcPr>
          <w:p w14:paraId="092A305B" w14:textId="77777777" w:rsidR="0069675E" w:rsidRPr="00375960" w:rsidRDefault="0069675E" w:rsidP="002F4C50">
            <w:pPr>
              <w:pStyle w:val="TableEntryHeader"/>
            </w:pPr>
            <w:r w:rsidRPr="00375960">
              <w:t>FHIR Resource location</w:t>
            </w:r>
          </w:p>
        </w:tc>
        <w:tc>
          <w:tcPr>
            <w:tcW w:w="1530" w:type="dxa"/>
            <w:shd w:val="clear" w:color="auto" w:fill="D9D9D9" w:themeFill="background1" w:themeFillShade="D9"/>
          </w:tcPr>
          <w:p w14:paraId="328DCF74" w14:textId="77777777" w:rsidR="0069675E" w:rsidRPr="00375960" w:rsidRDefault="0069675E" w:rsidP="002F4C50">
            <w:pPr>
              <w:pStyle w:val="TableEntryHeader"/>
            </w:pPr>
            <w:r w:rsidRPr="00375960">
              <w:t>Cardinality</w:t>
            </w:r>
          </w:p>
        </w:tc>
        <w:tc>
          <w:tcPr>
            <w:tcW w:w="6030" w:type="dxa"/>
            <w:shd w:val="clear" w:color="auto" w:fill="D9D9D9"/>
          </w:tcPr>
          <w:p w14:paraId="055C580E" w14:textId="77777777" w:rsidR="0069675E" w:rsidRPr="00375960" w:rsidRDefault="0069675E" w:rsidP="002F4C50">
            <w:pPr>
              <w:pStyle w:val="TableEntryHeader"/>
            </w:pPr>
            <w:r w:rsidRPr="00375960">
              <w:t xml:space="preserve">Structured Definition </w:t>
            </w:r>
          </w:p>
        </w:tc>
      </w:tr>
      <w:tr w:rsidR="0069675E" w:rsidRPr="00375960" w14:paraId="54CD0E14" w14:textId="77777777" w:rsidTr="002F4C50">
        <w:trPr>
          <w:cantSplit/>
        </w:trPr>
        <w:tc>
          <w:tcPr>
            <w:tcW w:w="2518" w:type="dxa"/>
            <w:tcMar>
              <w:left w:w="40" w:type="dxa"/>
              <w:right w:w="40" w:type="dxa"/>
            </w:tcMar>
          </w:tcPr>
          <w:p w14:paraId="2D716C68" w14:textId="77777777" w:rsidR="0069675E" w:rsidRPr="009508BD" w:rsidRDefault="0069675E" w:rsidP="009508BD">
            <w:pPr>
              <w:pStyle w:val="TableEntry"/>
            </w:pPr>
            <w:r w:rsidRPr="00E7637C">
              <w:rPr>
                <w:rFonts w:eastAsia="Arial"/>
              </w:rPr>
              <w:t>Composition</w:t>
            </w:r>
          </w:p>
        </w:tc>
        <w:tc>
          <w:tcPr>
            <w:tcW w:w="1530" w:type="dxa"/>
          </w:tcPr>
          <w:p w14:paraId="7358A074" w14:textId="77777777" w:rsidR="0069675E" w:rsidRPr="009508BD" w:rsidRDefault="0069675E" w:rsidP="009508BD">
            <w:pPr>
              <w:pStyle w:val="TableEntry"/>
            </w:pPr>
            <w:r w:rsidRPr="009508BD">
              <w:t>1..1</w:t>
            </w:r>
          </w:p>
        </w:tc>
        <w:tc>
          <w:tcPr>
            <w:tcW w:w="6030" w:type="dxa"/>
          </w:tcPr>
          <w:p w14:paraId="2A1077B4" w14:textId="77777777" w:rsidR="0069675E" w:rsidRPr="00E7637C" w:rsidRDefault="00117E04" w:rsidP="002F4C50">
            <w:pPr>
              <w:pStyle w:val="TableEntry"/>
              <w:rPr>
                <w:rStyle w:val="Hyperlink"/>
              </w:rPr>
            </w:pPr>
            <w:hyperlink r:id="rId41" w:history="1">
              <w:r w:rsidR="0069675E" w:rsidRPr="00E7637C">
                <w:rPr>
                  <w:rStyle w:val="Hyperlink"/>
                </w:rPr>
                <w:t xml:space="preserve">http://ihe.net/fhir/StructureDefinition/IHE.PCS.Composition </w:t>
              </w:r>
            </w:hyperlink>
          </w:p>
        </w:tc>
      </w:tr>
      <w:tr w:rsidR="0069675E" w:rsidRPr="00375960" w14:paraId="3C14FB21" w14:textId="77777777" w:rsidTr="002F4C50">
        <w:trPr>
          <w:cantSplit/>
        </w:trPr>
        <w:tc>
          <w:tcPr>
            <w:tcW w:w="2518" w:type="dxa"/>
            <w:tcMar>
              <w:left w:w="40" w:type="dxa"/>
              <w:right w:w="40" w:type="dxa"/>
            </w:tcMar>
          </w:tcPr>
          <w:p w14:paraId="59A1FF5D" w14:textId="77777777" w:rsidR="0069675E" w:rsidRPr="009508BD" w:rsidRDefault="0069675E" w:rsidP="009508BD">
            <w:pPr>
              <w:pStyle w:val="TableEntry"/>
            </w:pPr>
            <w:r w:rsidRPr="00E7637C">
              <w:rPr>
                <w:rFonts w:eastAsia="Arial"/>
              </w:rPr>
              <w:t>Patient</w:t>
            </w:r>
          </w:p>
        </w:tc>
        <w:tc>
          <w:tcPr>
            <w:tcW w:w="1530" w:type="dxa"/>
          </w:tcPr>
          <w:p w14:paraId="36CE746B" w14:textId="77777777" w:rsidR="0069675E" w:rsidRPr="009508BD" w:rsidRDefault="0069675E" w:rsidP="009508BD">
            <w:pPr>
              <w:pStyle w:val="TableEntry"/>
            </w:pPr>
            <w:r w:rsidRPr="009508BD">
              <w:t>1..1</w:t>
            </w:r>
          </w:p>
        </w:tc>
        <w:tc>
          <w:tcPr>
            <w:tcW w:w="6030" w:type="dxa"/>
          </w:tcPr>
          <w:p w14:paraId="2954FA59" w14:textId="77777777" w:rsidR="0069675E" w:rsidRPr="00E7637C" w:rsidRDefault="00117E04" w:rsidP="002F4C50">
            <w:pPr>
              <w:pStyle w:val="TableEntry"/>
              <w:rPr>
                <w:rStyle w:val="Hyperlink"/>
              </w:rPr>
            </w:pPr>
            <w:hyperlink r:id="rId42" w:history="1">
              <w:r w:rsidR="0069675E" w:rsidRPr="00E7637C">
                <w:rPr>
                  <w:rStyle w:val="Hyperlink"/>
                </w:rPr>
                <w:t xml:space="preserve">http://ihe.net/fhir/StructureDefinition/IHE.PCS.Patinet </w:t>
              </w:r>
            </w:hyperlink>
          </w:p>
        </w:tc>
      </w:tr>
      <w:tr w:rsidR="0069675E" w:rsidRPr="00375960" w14:paraId="2DCBB3F0" w14:textId="77777777" w:rsidTr="002F4C50">
        <w:trPr>
          <w:cantSplit/>
        </w:trPr>
        <w:tc>
          <w:tcPr>
            <w:tcW w:w="2518" w:type="dxa"/>
            <w:tcMar>
              <w:left w:w="40" w:type="dxa"/>
              <w:right w:w="40" w:type="dxa"/>
            </w:tcMar>
          </w:tcPr>
          <w:p w14:paraId="0BF2EFD1" w14:textId="77777777" w:rsidR="0069675E" w:rsidRPr="009508BD" w:rsidRDefault="0069675E" w:rsidP="009508BD">
            <w:pPr>
              <w:pStyle w:val="TableEntry"/>
            </w:pPr>
            <w:r w:rsidRPr="009508BD">
              <w:t xml:space="preserve">Condition </w:t>
            </w:r>
          </w:p>
        </w:tc>
        <w:tc>
          <w:tcPr>
            <w:tcW w:w="1530" w:type="dxa"/>
          </w:tcPr>
          <w:p w14:paraId="01E6DBB4" w14:textId="77777777" w:rsidR="0069675E" w:rsidRPr="009508BD" w:rsidRDefault="0069675E" w:rsidP="009508BD">
            <w:pPr>
              <w:pStyle w:val="TableEntry"/>
            </w:pPr>
            <w:r w:rsidRPr="00E7637C">
              <w:rPr>
                <w:rFonts w:eastAsia="Arial"/>
              </w:rPr>
              <w:t>0..*</w:t>
            </w:r>
          </w:p>
        </w:tc>
        <w:tc>
          <w:tcPr>
            <w:tcW w:w="6030" w:type="dxa"/>
          </w:tcPr>
          <w:p w14:paraId="10873367" w14:textId="77777777" w:rsidR="0069675E" w:rsidRPr="00E7637C" w:rsidRDefault="00117E04" w:rsidP="002F4C50">
            <w:pPr>
              <w:pStyle w:val="TableEntry"/>
              <w:rPr>
                <w:rStyle w:val="Hyperlink"/>
              </w:rPr>
            </w:pPr>
            <w:hyperlink r:id="rId43" w:history="1">
              <w:r w:rsidR="0069675E" w:rsidRPr="00E7637C">
                <w:rPr>
                  <w:rStyle w:val="Hyperlink"/>
                </w:rPr>
                <w:t xml:space="preserve">http://ihe.net/fhir/StructureDefinition/IHE.PCS.Condition </w:t>
              </w:r>
            </w:hyperlink>
          </w:p>
        </w:tc>
      </w:tr>
      <w:tr w:rsidR="0069675E" w:rsidRPr="00375960" w14:paraId="08CFCF18" w14:textId="77777777" w:rsidTr="002F4C50">
        <w:trPr>
          <w:cantSplit/>
        </w:trPr>
        <w:tc>
          <w:tcPr>
            <w:tcW w:w="2518" w:type="dxa"/>
            <w:tcMar>
              <w:left w:w="40" w:type="dxa"/>
              <w:right w:w="40" w:type="dxa"/>
            </w:tcMar>
          </w:tcPr>
          <w:p w14:paraId="7AC2CD89" w14:textId="77777777" w:rsidR="0069675E" w:rsidRPr="009508BD" w:rsidRDefault="0069675E" w:rsidP="009508BD">
            <w:pPr>
              <w:pStyle w:val="TableEntry"/>
            </w:pPr>
            <w:r w:rsidRPr="009508BD">
              <w:t xml:space="preserve">Procedure </w:t>
            </w:r>
          </w:p>
        </w:tc>
        <w:tc>
          <w:tcPr>
            <w:tcW w:w="1530" w:type="dxa"/>
          </w:tcPr>
          <w:p w14:paraId="1E53E853" w14:textId="77777777" w:rsidR="0069675E" w:rsidRPr="009508BD" w:rsidRDefault="0069675E" w:rsidP="009508BD">
            <w:pPr>
              <w:pStyle w:val="TableEntry"/>
            </w:pPr>
            <w:r w:rsidRPr="009508BD">
              <w:t>0..*</w:t>
            </w:r>
          </w:p>
        </w:tc>
        <w:tc>
          <w:tcPr>
            <w:tcW w:w="6030" w:type="dxa"/>
          </w:tcPr>
          <w:p w14:paraId="14046CD4" w14:textId="77777777" w:rsidR="0069675E" w:rsidRPr="00E7637C" w:rsidRDefault="00117E04" w:rsidP="002F4C50">
            <w:pPr>
              <w:pStyle w:val="TableEntry"/>
              <w:rPr>
                <w:rStyle w:val="Hyperlink"/>
              </w:rPr>
            </w:pPr>
            <w:hyperlink r:id="rId44" w:history="1">
              <w:r w:rsidR="0069675E" w:rsidRPr="00E7637C">
                <w:rPr>
                  <w:rStyle w:val="Hyperlink"/>
                </w:rPr>
                <w:t>http://ihe.net/fhir/StructureDefinition/IHE.PCS.Procedure</w:t>
              </w:r>
            </w:hyperlink>
          </w:p>
        </w:tc>
      </w:tr>
      <w:tr w:rsidR="0069675E" w:rsidRPr="00375960" w14:paraId="3350038F" w14:textId="77777777" w:rsidTr="002F4C50">
        <w:trPr>
          <w:cantSplit/>
        </w:trPr>
        <w:tc>
          <w:tcPr>
            <w:tcW w:w="2518" w:type="dxa"/>
            <w:tcMar>
              <w:left w:w="40" w:type="dxa"/>
              <w:right w:w="40" w:type="dxa"/>
            </w:tcMar>
          </w:tcPr>
          <w:p w14:paraId="27488989" w14:textId="77777777" w:rsidR="0069675E" w:rsidRPr="009508BD" w:rsidRDefault="0069675E" w:rsidP="009508BD">
            <w:pPr>
              <w:pStyle w:val="TableEntry"/>
            </w:pPr>
            <w:r w:rsidRPr="009508BD">
              <w:t xml:space="preserve">Medication Administration </w:t>
            </w:r>
          </w:p>
        </w:tc>
        <w:tc>
          <w:tcPr>
            <w:tcW w:w="1530" w:type="dxa"/>
          </w:tcPr>
          <w:p w14:paraId="24D120FE" w14:textId="77777777" w:rsidR="0069675E" w:rsidRPr="009508BD" w:rsidRDefault="0069675E" w:rsidP="009508BD">
            <w:pPr>
              <w:pStyle w:val="TableEntry"/>
            </w:pPr>
            <w:r w:rsidRPr="009508BD">
              <w:t>0..*</w:t>
            </w:r>
          </w:p>
        </w:tc>
        <w:tc>
          <w:tcPr>
            <w:tcW w:w="6030" w:type="dxa"/>
          </w:tcPr>
          <w:p w14:paraId="05EB6A0C" w14:textId="77777777" w:rsidR="0069675E" w:rsidRPr="00E7637C" w:rsidRDefault="00117E04" w:rsidP="002F4C50">
            <w:pPr>
              <w:pStyle w:val="TableEntry"/>
              <w:rPr>
                <w:rStyle w:val="Hyperlink"/>
              </w:rPr>
            </w:pPr>
            <w:hyperlink r:id="rId45" w:history="1">
              <w:r w:rsidR="0069675E" w:rsidRPr="00E7637C">
                <w:rPr>
                  <w:rStyle w:val="Hyperlink"/>
                </w:rPr>
                <w:t xml:space="preserve">http://ihe.net/fhir/StructureDefinition/IHE.PCS.MedicationAdministration </w:t>
              </w:r>
            </w:hyperlink>
          </w:p>
        </w:tc>
      </w:tr>
      <w:tr w:rsidR="0069675E" w:rsidRPr="00375960" w14:paraId="039641E6" w14:textId="77777777" w:rsidTr="002F4C50">
        <w:trPr>
          <w:cantSplit/>
        </w:trPr>
        <w:tc>
          <w:tcPr>
            <w:tcW w:w="2518" w:type="dxa"/>
            <w:tcMar>
              <w:left w:w="40" w:type="dxa"/>
              <w:right w:w="40" w:type="dxa"/>
            </w:tcMar>
          </w:tcPr>
          <w:p w14:paraId="1FA55D71" w14:textId="77777777" w:rsidR="0069675E" w:rsidRPr="009508BD" w:rsidRDefault="0069675E" w:rsidP="009508BD">
            <w:pPr>
              <w:pStyle w:val="TableEntry"/>
            </w:pPr>
            <w:r w:rsidRPr="009508BD">
              <w:t xml:space="preserve">Medication Statement </w:t>
            </w:r>
          </w:p>
        </w:tc>
        <w:tc>
          <w:tcPr>
            <w:tcW w:w="1530" w:type="dxa"/>
          </w:tcPr>
          <w:p w14:paraId="25FE7F62" w14:textId="77777777" w:rsidR="0069675E" w:rsidRPr="009508BD" w:rsidRDefault="0069675E" w:rsidP="009508BD">
            <w:pPr>
              <w:pStyle w:val="TableEntry"/>
            </w:pPr>
            <w:r w:rsidRPr="00E7637C">
              <w:rPr>
                <w:rFonts w:eastAsia="Arial"/>
              </w:rPr>
              <w:t>0..*</w:t>
            </w:r>
          </w:p>
        </w:tc>
        <w:tc>
          <w:tcPr>
            <w:tcW w:w="6030" w:type="dxa"/>
          </w:tcPr>
          <w:p w14:paraId="2F69A972" w14:textId="04415136" w:rsidR="0069675E" w:rsidRPr="00E7637C" w:rsidRDefault="00117E04" w:rsidP="002F4C50">
            <w:pPr>
              <w:pStyle w:val="TableEntry"/>
              <w:rPr>
                <w:rStyle w:val="Hyperlink"/>
              </w:rPr>
            </w:pPr>
            <w:hyperlink r:id="rId46" w:history="1">
              <w:r w:rsidR="0069675E" w:rsidRPr="00E7637C">
                <w:rPr>
                  <w:rStyle w:val="Hyperlink"/>
                </w:rPr>
                <w:t>http://ihe.net/fhir/StructureDefinition/IHE.PCS.MedicalStatement</w:t>
              </w:r>
            </w:hyperlink>
          </w:p>
        </w:tc>
      </w:tr>
      <w:tr w:rsidR="0069675E" w:rsidRPr="00375960" w14:paraId="72A7215C" w14:textId="77777777" w:rsidTr="002F4C50">
        <w:trPr>
          <w:cantSplit/>
        </w:trPr>
        <w:tc>
          <w:tcPr>
            <w:tcW w:w="2518" w:type="dxa"/>
            <w:tcMar>
              <w:left w:w="40" w:type="dxa"/>
              <w:right w:w="40" w:type="dxa"/>
            </w:tcMar>
          </w:tcPr>
          <w:p w14:paraId="366AD2F9" w14:textId="77777777" w:rsidR="0069675E" w:rsidRPr="009508BD" w:rsidRDefault="0069675E" w:rsidP="009508BD">
            <w:pPr>
              <w:pStyle w:val="TableEntry"/>
            </w:pPr>
            <w:r w:rsidRPr="009508BD">
              <w:t xml:space="preserve">Observation </w:t>
            </w:r>
          </w:p>
        </w:tc>
        <w:tc>
          <w:tcPr>
            <w:tcW w:w="1530" w:type="dxa"/>
          </w:tcPr>
          <w:p w14:paraId="3B2C59B2" w14:textId="77777777" w:rsidR="0069675E" w:rsidRPr="009508BD" w:rsidRDefault="0069675E" w:rsidP="009508BD">
            <w:pPr>
              <w:pStyle w:val="TableEntry"/>
            </w:pPr>
            <w:r w:rsidRPr="00E7637C">
              <w:rPr>
                <w:rFonts w:eastAsia="Arial"/>
              </w:rPr>
              <w:t>1..*</w:t>
            </w:r>
          </w:p>
        </w:tc>
        <w:tc>
          <w:tcPr>
            <w:tcW w:w="6030" w:type="dxa"/>
          </w:tcPr>
          <w:p w14:paraId="2F79E731" w14:textId="77777777" w:rsidR="0069675E" w:rsidRPr="00E7637C" w:rsidRDefault="00117E04" w:rsidP="002F4C50">
            <w:pPr>
              <w:pStyle w:val="TableEntry"/>
              <w:rPr>
                <w:rStyle w:val="Hyperlink"/>
              </w:rPr>
            </w:pPr>
            <w:hyperlink r:id="rId47" w:history="1">
              <w:r w:rsidR="0069675E" w:rsidRPr="00E7637C">
                <w:rPr>
                  <w:rStyle w:val="Hyperlink"/>
                </w:rPr>
                <w:t xml:space="preserve">http://ihe.net/fhir/StructureDefinition/IHE.PCS.Observation </w:t>
              </w:r>
            </w:hyperlink>
          </w:p>
        </w:tc>
      </w:tr>
      <w:tr w:rsidR="0069675E" w:rsidRPr="00375960" w14:paraId="4DA416BA" w14:textId="77777777" w:rsidTr="002F4C50">
        <w:trPr>
          <w:cantSplit/>
        </w:trPr>
        <w:tc>
          <w:tcPr>
            <w:tcW w:w="2518" w:type="dxa"/>
            <w:tcMar>
              <w:left w:w="40" w:type="dxa"/>
              <w:right w:w="40" w:type="dxa"/>
            </w:tcMar>
          </w:tcPr>
          <w:p w14:paraId="10B7A91B" w14:textId="77777777" w:rsidR="0069675E" w:rsidRPr="009508BD" w:rsidRDefault="0069675E" w:rsidP="009508BD">
            <w:pPr>
              <w:pStyle w:val="TableEntry"/>
            </w:pPr>
            <w:r w:rsidRPr="009508BD">
              <w:t xml:space="preserve">Encounter </w:t>
            </w:r>
          </w:p>
        </w:tc>
        <w:tc>
          <w:tcPr>
            <w:tcW w:w="1530" w:type="dxa"/>
          </w:tcPr>
          <w:p w14:paraId="70DF2CD3" w14:textId="77777777" w:rsidR="0069675E" w:rsidRPr="009508BD" w:rsidRDefault="0069675E" w:rsidP="009508BD">
            <w:pPr>
              <w:pStyle w:val="TableEntry"/>
            </w:pPr>
            <w:r w:rsidRPr="00E7637C">
              <w:rPr>
                <w:rFonts w:eastAsia="Arial"/>
              </w:rPr>
              <w:t>1..*</w:t>
            </w:r>
          </w:p>
        </w:tc>
        <w:tc>
          <w:tcPr>
            <w:tcW w:w="6030" w:type="dxa"/>
          </w:tcPr>
          <w:p w14:paraId="3CC78773" w14:textId="77777777" w:rsidR="0069675E" w:rsidRPr="00E7637C" w:rsidRDefault="00117E04" w:rsidP="002F4C50">
            <w:pPr>
              <w:pStyle w:val="TableEntry"/>
              <w:rPr>
                <w:rStyle w:val="Hyperlink"/>
              </w:rPr>
            </w:pPr>
            <w:hyperlink r:id="rId48" w:history="1">
              <w:r w:rsidR="0069675E" w:rsidRPr="00E7637C">
                <w:rPr>
                  <w:rStyle w:val="Hyperlink"/>
                </w:rPr>
                <w:t xml:space="preserve">http://ihe.net/fhir/StructureDefinition/IHE.PCS.Encounter </w:t>
              </w:r>
            </w:hyperlink>
          </w:p>
        </w:tc>
      </w:tr>
      <w:tr w:rsidR="0069675E" w:rsidRPr="00375960" w14:paraId="544374FB" w14:textId="77777777" w:rsidTr="002F4C50">
        <w:trPr>
          <w:cantSplit/>
        </w:trPr>
        <w:tc>
          <w:tcPr>
            <w:tcW w:w="2518" w:type="dxa"/>
            <w:tcMar>
              <w:left w:w="40" w:type="dxa"/>
              <w:right w:w="40" w:type="dxa"/>
            </w:tcMar>
          </w:tcPr>
          <w:p w14:paraId="2B08B025" w14:textId="77777777" w:rsidR="0069675E" w:rsidRPr="009508BD" w:rsidRDefault="0069675E" w:rsidP="009508BD">
            <w:pPr>
              <w:pStyle w:val="TableEntry"/>
            </w:pPr>
            <w:r w:rsidRPr="009508BD">
              <w:t>Location</w:t>
            </w:r>
          </w:p>
        </w:tc>
        <w:tc>
          <w:tcPr>
            <w:tcW w:w="1530" w:type="dxa"/>
          </w:tcPr>
          <w:p w14:paraId="075A355D" w14:textId="77777777" w:rsidR="0069675E" w:rsidRPr="009508BD" w:rsidRDefault="0069675E" w:rsidP="009508BD">
            <w:pPr>
              <w:pStyle w:val="TableEntry"/>
            </w:pPr>
            <w:r w:rsidRPr="00E7637C">
              <w:rPr>
                <w:rFonts w:eastAsia="Arial"/>
              </w:rPr>
              <w:t>1..1</w:t>
            </w:r>
          </w:p>
        </w:tc>
        <w:tc>
          <w:tcPr>
            <w:tcW w:w="6030" w:type="dxa"/>
          </w:tcPr>
          <w:p w14:paraId="2ABDF3EC" w14:textId="77777777" w:rsidR="0069675E" w:rsidRPr="00E7637C" w:rsidRDefault="00117E04" w:rsidP="002F4C50">
            <w:pPr>
              <w:pStyle w:val="TableEntry"/>
              <w:rPr>
                <w:rStyle w:val="Hyperlink"/>
              </w:rPr>
            </w:pPr>
            <w:hyperlink r:id="rId49" w:history="1">
              <w:r w:rsidR="0069675E" w:rsidRPr="00E7637C">
                <w:rPr>
                  <w:rStyle w:val="Hyperlink"/>
                </w:rPr>
                <w:t xml:space="preserve">http://ihe.net/fhir/StructureDefinition/IHE.PCS.Location </w:t>
              </w:r>
            </w:hyperlink>
          </w:p>
        </w:tc>
      </w:tr>
      <w:tr w:rsidR="0069675E" w:rsidRPr="00375960" w14:paraId="26D01A7B" w14:textId="77777777" w:rsidTr="002F4C50">
        <w:trPr>
          <w:cantSplit/>
        </w:trPr>
        <w:tc>
          <w:tcPr>
            <w:tcW w:w="2518" w:type="dxa"/>
            <w:tcMar>
              <w:left w:w="40" w:type="dxa"/>
              <w:right w:w="40" w:type="dxa"/>
            </w:tcMar>
          </w:tcPr>
          <w:p w14:paraId="3AEBAFA1" w14:textId="77777777" w:rsidR="0069675E" w:rsidRPr="009508BD" w:rsidRDefault="0069675E" w:rsidP="009508BD">
            <w:pPr>
              <w:pStyle w:val="TableEntry"/>
            </w:pPr>
            <w:r w:rsidRPr="00E7637C">
              <w:rPr>
                <w:rFonts w:eastAsia="Arial"/>
              </w:rPr>
              <w:t>Related Person</w:t>
            </w:r>
          </w:p>
        </w:tc>
        <w:tc>
          <w:tcPr>
            <w:tcW w:w="1530" w:type="dxa"/>
          </w:tcPr>
          <w:p w14:paraId="7EBD8349" w14:textId="77777777" w:rsidR="0069675E" w:rsidRPr="009508BD" w:rsidRDefault="0069675E" w:rsidP="009508BD">
            <w:pPr>
              <w:pStyle w:val="TableEntry"/>
            </w:pPr>
            <w:r w:rsidRPr="009508BD">
              <w:t>0..*</w:t>
            </w:r>
          </w:p>
        </w:tc>
        <w:tc>
          <w:tcPr>
            <w:tcW w:w="6030" w:type="dxa"/>
          </w:tcPr>
          <w:p w14:paraId="47627284" w14:textId="77777777" w:rsidR="0069675E" w:rsidRPr="00E7637C" w:rsidRDefault="00117E04" w:rsidP="002F4C50">
            <w:pPr>
              <w:pStyle w:val="TableEntry"/>
              <w:rPr>
                <w:rStyle w:val="Hyperlink"/>
              </w:rPr>
            </w:pPr>
            <w:hyperlink r:id="rId50" w:history="1">
              <w:r w:rsidR="0069675E" w:rsidRPr="00E7637C">
                <w:rPr>
                  <w:rStyle w:val="Hyperlink"/>
                </w:rPr>
                <w:t xml:space="preserve">http://ihe.net/fhir/StructureDefinition/IHE.PCS.RelatedPerson </w:t>
              </w:r>
            </w:hyperlink>
          </w:p>
        </w:tc>
      </w:tr>
      <w:tr w:rsidR="0069675E" w:rsidRPr="00375960" w14:paraId="7EF180BF" w14:textId="77777777" w:rsidTr="002F4C50">
        <w:trPr>
          <w:cantSplit/>
        </w:trPr>
        <w:tc>
          <w:tcPr>
            <w:tcW w:w="2518" w:type="dxa"/>
            <w:tcMar>
              <w:left w:w="40" w:type="dxa"/>
              <w:right w:w="40" w:type="dxa"/>
            </w:tcMar>
          </w:tcPr>
          <w:p w14:paraId="1894A313" w14:textId="77777777" w:rsidR="0069675E" w:rsidRPr="00E7637C" w:rsidRDefault="0069675E" w:rsidP="009508BD">
            <w:pPr>
              <w:pStyle w:val="TableEntry"/>
              <w:rPr>
                <w:rFonts w:eastAsia="Arial"/>
              </w:rPr>
            </w:pPr>
            <w:r w:rsidRPr="00E7637C">
              <w:rPr>
                <w:rFonts w:eastAsia="Arial"/>
              </w:rPr>
              <w:t>Allergy Intolerance</w:t>
            </w:r>
          </w:p>
        </w:tc>
        <w:tc>
          <w:tcPr>
            <w:tcW w:w="1530" w:type="dxa"/>
          </w:tcPr>
          <w:p w14:paraId="1940C0D5" w14:textId="77777777" w:rsidR="0069675E" w:rsidRPr="009508BD" w:rsidRDefault="0069675E" w:rsidP="009508BD">
            <w:pPr>
              <w:pStyle w:val="TableEntry"/>
            </w:pPr>
            <w:r w:rsidRPr="009508BD">
              <w:t>0..*</w:t>
            </w:r>
          </w:p>
        </w:tc>
        <w:tc>
          <w:tcPr>
            <w:tcW w:w="6030" w:type="dxa"/>
          </w:tcPr>
          <w:p w14:paraId="6432764E" w14:textId="77777777" w:rsidR="0069675E" w:rsidRPr="00E7637C" w:rsidRDefault="00117E04" w:rsidP="002F4C50">
            <w:pPr>
              <w:pStyle w:val="TableEntry"/>
              <w:rPr>
                <w:rStyle w:val="Hyperlink"/>
              </w:rPr>
            </w:pPr>
            <w:hyperlink r:id="rId51" w:history="1">
              <w:r w:rsidR="0069675E" w:rsidRPr="00E7637C">
                <w:rPr>
                  <w:rStyle w:val="Hyperlink"/>
                </w:rPr>
                <w:t xml:space="preserve">http://ihe.net/fhir/StructureDefinition/IHE.PCS.AllergyIntolerance </w:t>
              </w:r>
            </w:hyperlink>
          </w:p>
        </w:tc>
      </w:tr>
      <w:tr w:rsidR="0069675E" w:rsidRPr="00375960" w14:paraId="13153B40" w14:textId="77777777" w:rsidTr="002F4C50">
        <w:trPr>
          <w:cantSplit/>
        </w:trPr>
        <w:tc>
          <w:tcPr>
            <w:tcW w:w="2518" w:type="dxa"/>
            <w:tcMar>
              <w:left w:w="40" w:type="dxa"/>
              <w:right w:w="40" w:type="dxa"/>
            </w:tcMar>
          </w:tcPr>
          <w:p w14:paraId="11E52D9B" w14:textId="77777777" w:rsidR="0069675E" w:rsidRPr="00E7637C" w:rsidRDefault="0069675E" w:rsidP="009508BD">
            <w:pPr>
              <w:pStyle w:val="TableEntry"/>
              <w:rPr>
                <w:rFonts w:eastAsia="Arial"/>
              </w:rPr>
            </w:pPr>
            <w:r w:rsidRPr="00E7637C">
              <w:rPr>
                <w:rFonts w:eastAsia="Arial"/>
              </w:rPr>
              <w:t xml:space="preserve">Adverse Event </w:t>
            </w:r>
          </w:p>
        </w:tc>
        <w:tc>
          <w:tcPr>
            <w:tcW w:w="1530" w:type="dxa"/>
          </w:tcPr>
          <w:p w14:paraId="20133D7F" w14:textId="77777777" w:rsidR="0069675E" w:rsidRPr="009508BD" w:rsidRDefault="0069675E" w:rsidP="009508BD">
            <w:pPr>
              <w:pStyle w:val="TableEntry"/>
            </w:pPr>
            <w:r w:rsidRPr="009508BD">
              <w:t>0..1</w:t>
            </w:r>
          </w:p>
        </w:tc>
        <w:tc>
          <w:tcPr>
            <w:tcW w:w="6030" w:type="dxa"/>
          </w:tcPr>
          <w:p w14:paraId="1D2AEEBB" w14:textId="77777777" w:rsidR="0069675E" w:rsidRPr="00E7637C" w:rsidRDefault="00117E04" w:rsidP="002F4C50">
            <w:pPr>
              <w:pStyle w:val="TableEntry"/>
              <w:rPr>
                <w:rStyle w:val="Hyperlink"/>
              </w:rPr>
            </w:pPr>
            <w:hyperlink r:id="rId52" w:history="1">
              <w:r w:rsidR="0069675E" w:rsidRPr="00E7637C">
                <w:rPr>
                  <w:rStyle w:val="Hyperlink"/>
                </w:rPr>
                <w:t xml:space="preserve">http://ihe.net/fhir/StructureDefinition/IHE.PCS.AdverseEvent </w:t>
              </w:r>
            </w:hyperlink>
          </w:p>
        </w:tc>
      </w:tr>
      <w:tr w:rsidR="0069675E" w:rsidRPr="00375960" w14:paraId="4B982EDF" w14:textId="77777777" w:rsidTr="002F4C50">
        <w:trPr>
          <w:cantSplit/>
        </w:trPr>
        <w:tc>
          <w:tcPr>
            <w:tcW w:w="2518" w:type="dxa"/>
            <w:tcMar>
              <w:left w:w="40" w:type="dxa"/>
              <w:right w:w="40" w:type="dxa"/>
            </w:tcMar>
          </w:tcPr>
          <w:p w14:paraId="308ECC62" w14:textId="77777777" w:rsidR="0069675E" w:rsidRPr="00E7637C" w:rsidRDefault="0069675E" w:rsidP="009508BD">
            <w:pPr>
              <w:pStyle w:val="TableEntry"/>
              <w:rPr>
                <w:rFonts w:eastAsia="Arial"/>
              </w:rPr>
            </w:pPr>
            <w:r w:rsidRPr="00E7637C">
              <w:rPr>
                <w:rFonts w:eastAsia="Arial"/>
              </w:rPr>
              <w:t xml:space="preserve">Clinical Impression </w:t>
            </w:r>
          </w:p>
        </w:tc>
        <w:tc>
          <w:tcPr>
            <w:tcW w:w="1530" w:type="dxa"/>
          </w:tcPr>
          <w:p w14:paraId="7143A60A" w14:textId="77777777" w:rsidR="0069675E" w:rsidRPr="009508BD" w:rsidRDefault="0069675E" w:rsidP="009508BD">
            <w:pPr>
              <w:pStyle w:val="TableEntry"/>
            </w:pPr>
            <w:r w:rsidRPr="00E7637C">
              <w:rPr>
                <w:rFonts w:eastAsia="Arial"/>
              </w:rPr>
              <w:t>1..*</w:t>
            </w:r>
          </w:p>
        </w:tc>
        <w:tc>
          <w:tcPr>
            <w:tcW w:w="6030" w:type="dxa"/>
          </w:tcPr>
          <w:p w14:paraId="4B45B0B0" w14:textId="77777777" w:rsidR="0069675E" w:rsidRPr="00E7637C" w:rsidRDefault="00117E04" w:rsidP="002F4C50">
            <w:pPr>
              <w:pStyle w:val="TableEntry"/>
              <w:rPr>
                <w:rStyle w:val="Hyperlink"/>
              </w:rPr>
            </w:pPr>
            <w:hyperlink r:id="rId53" w:history="1">
              <w:r w:rsidR="0069675E" w:rsidRPr="00E7637C">
                <w:rPr>
                  <w:rStyle w:val="Hyperlink"/>
                </w:rPr>
                <w:t xml:space="preserve">http://ihe.net/fhir/StructureDefinition/IHE.PCS.ClinicalImpression </w:t>
              </w:r>
            </w:hyperlink>
          </w:p>
        </w:tc>
      </w:tr>
      <w:tr w:rsidR="0069675E" w:rsidRPr="00375960" w14:paraId="1776B042" w14:textId="77777777" w:rsidTr="002F4C50">
        <w:trPr>
          <w:cantSplit/>
        </w:trPr>
        <w:tc>
          <w:tcPr>
            <w:tcW w:w="2518" w:type="dxa"/>
            <w:tcMar>
              <w:left w:w="40" w:type="dxa"/>
              <w:right w:w="40" w:type="dxa"/>
            </w:tcMar>
          </w:tcPr>
          <w:p w14:paraId="284B002C" w14:textId="77777777" w:rsidR="0069675E" w:rsidRPr="00E7637C" w:rsidRDefault="0069675E" w:rsidP="009508BD">
            <w:pPr>
              <w:pStyle w:val="TableEntry"/>
              <w:rPr>
                <w:rFonts w:eastAsia="Arial"/>
              </w:rPr>
            </w:pPr>
            <w:r w:rsidRPr="00E7637C">
              <w:rPr>
                <w:rFonts w:eastAsia="Arial"/>
              </w:rPr>
              <w:t>Device</w:t>
            </w:r>
          </w:p>
        </w:tc>
        <w:tc>
          <w:tcPr>
            <w:tcW w:w="1530" w:type="dxa"/>
          </w:tcPr>
          <w:p w14:paraId="605265AF" w14:textId="77777777" w:rsidR="0069675E" w:rsidRPr="009508BD" w:rsidRDefault="0069675E" w:rsidP="009508BD">
            <w:pPr>
              <w:pStyle w:val="TableEntry"/>
            </w:pPr>
            <w:r w:rsidRPr="00E7637C">
              <w:rPr>
                <w:rFonts w:eastAsia="Arial"/>
              </w:rPr>
              <w:t>0..1*</w:t>
            </w:r>
          </w:p>
        </w:tc>
        <w:tc>
          <w:tcPr>
            <w:tcW w:w="6030" w:type="dxa"/>
          </w:tcPr>
          <w:p w14:paraId="5413D246" w14:textId="77777777" w:rsidR="0069675E" w:rsidRPr="00E7637C" w:rsidRDefault="00117E04" w:rsidP="002F4C50">
            <w:pPr>
              <w:pStyle w:val="TableEntry"/>
              <w:rPr>
                <w:rStyle w:val="Hyperlink"/>
              </w:rPr>
            </w:pPr>
            <w:hyperlink r:id="rId54" w:history="1">
              <w:r w:rsidR="0069675E" w:rsidRPr="00E7637C">
                <w:rPr>
                  <w:rStyle w:val="Hyperlink"/>
                </w:rPr>
                <w:t xml:space="preserve">http://ihe.net/fhir/StructureDefinition/IHE.PCS.Device </w:t>
              </w:r>
            </w:hyperlink>
          </w:p>
        </w:tc>
      </w:tr>
    </w:tbl>
    <w:p w14:paraId="2986D72F" w14:textId="77777777" w:rsidR="0069675E" w:rsidRPr="00375960" w:rsidRDefault="0069675E" w:rsidP="00E7637C">
      <w:pPr>
        <w:pStyle w:val="BodyText"/>
        <w:rPr>
          <w:rFonts w:eastAsia="Arial"/>
          <w:highlight w:val="yellow"/>
        </w:rPr>
      </w:pPr>
    </w:p>
    <w:p w14:paraId="34F9F281" w14:textId="58D52536" w:rsidR="0069675E" w:rsidRPr="00375960" w:rsidRDefault="0069675E" w:rsidP="00E7637C">
      <w:pPr>
        <w:pStyle w:val="Heading5"/>
        <w:rPr>
          <w:rFonts w:eastAsia="Arial"/>
        </w:rPr>
      </w:pPr>
      <w:bookmarkStart w:id="4406" w:name="_Toc514942377"/>
      <w:bookmarkStart w:id="4407" w:name="_Hlk518990361"/>
      <w:r w:rsidRPr="00375960">
        <w:rPr>
          <w:rFonts w:eastAsia="Arial"/>
        </w:rPr>
        <w:t>6.6.</w:t>
      </w:r>
      <w:r w:rsidRPr="00375960">
        <w:rPr>
          <w:rFonts w:eastAsia="Arial"/>
          <w:highlight w:val="yellow"/>
        </w:rPr>
        <w:t>X</w:t>
      </w:r>
      <w:r w:rsidRPr="00375960">
        <w:rPr>
          <w:rFonts w:eastAsia="Arial"/>
        </w:rPr>
        <w:t>.3.2 FHIR Resource Data Spe</w:t>
      </w:r>
      <w:commentRangeStart w:id="4408"/>
      <w:r w:rsidRPr="00375960">
        <w:rPr>
          <w:rFonts w:eastAsia="Arial"/>
        </w:rPr>
        <w:t>cification</w:t>
      </w:r>
      <w:commentRangeEnd w:id="4408"/>
      <w:r w:rsidR="00EC172B">
        <w:rPr>
          <w:rStyle w:val="CommentReference"/>
          <w:rFonts w:ascii="Times New Roman" w:hAnsi="Times New Roman"/>
          <w:b w:val="0"/>
          <w:noProof w:val="0"/>
          <w:kern w:val="0"/>
        </w:rPr>
        <w:commentReference w:id="4408"/>
      </w:r>
      <w:r w:rsidRPr="00375960">
        <w:rPr>
          <w:rFonts w:eastAsia="Arial"/>
        </w:rPr>
        <w:t>s</w:t>
      </w:r>
      <w:bookmarkEnd w:id="4406"/>
    </w:p>
    <w:bookmarkEnd w:id="4407"/>
    <w:p w14:paraId="73D8FCD3" w14:textId="3A7AE858" w:rsidR="0069675E" w:rsidRPr="00375960" w:rsidRDefault="0069675E" w:rsidP="0069675E">
      <w:pPr>
        <w:pStyle w:val="BodyText"/>
      </w:pPr>
      <w:r w:rsidRPr="00375960">
        <w:t xml:space="preserve">The following table shows the mapping of the FHIR Resources supporting the content for EMS Data Elements/Attributes. The Transport Data Creator SHALL support the Resources identified by this table. Transport Data Consumer SHALL receive paramedicine content from the specified resource for each attribute. </w:t>
      </w:r>
      <w:del w:id="4409" w:author="Andrea K. Fourquet" w:date="2018-07-10T09:42:00Z">
        <w:r w:rsidRPr="00375960" w:rsidDel="004C326C">
          <w:delText>The Quality Data Options SHALL require receiving systems to discreetly import data elements as indicated in the constraints column.</w:delText>
        </w:r>
      </w:del>
    </w:p>
    <w:p w14:paraId="6668332B" w14:textId="77777777" w:rsidR="0069675E" w:rsidRPr="00375960" w:rsidRDefault="0069675E" w:rsidP="0069675E">
      <w:pPr>
        <w:pStyle w:val="ListBullet2"/>
        <w:numPr>
          <w:ilvl w:val="0"/>
          <w:numId w:val="0"/>
        </w:numPr>
        <w:rPr>
          <w:highlight w:val="yellow"/>
        </w:rPr>
      </w:pPr>
    </w:p>
    <w:tbl>
      <w:tblPr>
        <w:tblStyle w:val="12"/>
        <w:tblW w:w="1007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0"/>
        <w:gridCol w:w="2188"/>
        <w:gridCol w:w="1440"/>
        <w:gridCol w:w="3240"/>
        <w:gridCol w:w="1440"/>
      </w:tblGrid>
      <w:tr w:rsidR="004456C1" w:rsidRPr="00375960" w14:paraId="47E11CF0" w14:textId="77777777" w:rsidTr="004456C1">
        <w:trPr>
          <w:cantSplit/>
          <w:trHeight w:val="540"/>
          <w:tblHeader/>
        </w:trPr>
        <w:tc>
          <w:tcPr>
            <w:tcW w:w="1770" w:type="dxa"/>
            <w:shd w:val="clear" w:color="auto" w:fill="D9D9D9"/>
          </w:tcPr>
          <w:p w14:paraId="28EE03E7" w14:textId="443F1345" w:rsidR="004456C1" w:rsidRPr="00375960" w:rsidRDefault="004456C1" w:rsidP="004456C1">
            <w:pPr>
              <w:pStyle w:val="TableEntryHeader"/>
            </w:pPr>
            <w:r w:rsidRPr="00375960">
              <w:lastRenderedPageBreak/>
              <w:t xml:space="preserve">Paramedicine Data Element </w:t>
            </w:r>
          </w:p>
        </w:tc>
        <w:tc>
          <w:tcPr>
            <w:tcW w:w="2188" w:type="dxa"/>
            <w:shd w:val="clear" w:color="auto" w:fill="D9D9D9" w:themeFill="background1" w:themeFillShade="D9"/>
          </w:tcPr>
          <w:p w14:paraId="4E187C40" w14:textId="77777777" w:rsidR="004456C1" w:rsidRPr="00375960" w:rsidRDefault="004456C1" w:rsidP="004456C1">
            <w:pPr>
              <w:pStyle w:val="TableEntryHeader"/>
            </w:pPr>
            <w:r w:rsidRPr="00375960">
              <w:t>FHIR Resource location</w:t>
            </w:r>
          </w:p>
        </w:tc>
        <w:tc>
          <w:tcPr>
            <w:tcW w:w="1440" w:type="dxa"/>
            <w:shd w:val="clear" w:color="auto" w:fill="D9D9D9"/>
          </w:tcPr>
          <w:p w14:paraId="1C637A18" w14:textId="77777777" w:rsidR="004456C1" w:rsidRPr="00375960" w:rsidRDefault="004456C1" w:rsidP="004456C1">
            <w:pPr>
              <w:pStyle w:val="TableEntryHeader"/>
            </w:pPr>
            <w:r w:rsidRPr="00375960">
              <w:t xml:space="preserve">Cardinality </w:t>
            </w:r>
          </w:p>
        </w:tc>
        <w:tc>
          <w:tcPr>
            <w:tcW w:w="3240" w:type="dxa"/>
            <w:shd w:val="clear" w:color="auto" w:fill="D9D9D9"/>
          </w:tcPr>
          <w:p w14:paraId="2F4FB234" w14:textId="77777777" w:rsidR="004456C1" w:rsidRPr="00375960" w:rsidRDefault="004456C1" w:rsidP="004456C1">
            <w:pPr>
              <w:pStyle w:val="TableEntryHeader"/>
            </w:pPr>
            <w:r w:rsidRPr="00375960">
              <w:t>EMS Data Description</w:t>
            </w:r>
          </w:p>
        </w:tc>
        <w:tc>
          <w:tcPr>
            <w:tcW w:w="1440" w:type="dxa"/>
            <w:shd w:val="clear" w:color="auto" w:fill="D9D9D9"/>
          </w:tcPr>
          <w:p w14:paraId="1F74334F" w14:textId="77777777" w:rsidR="004456C1" w:rsidRPr="00375960" w:rsidRDefault="004456C1" w:rsidP="004456C1">
            <w:pPr>
              <w:pStyle w:val="TableEntryHeader"/>
            </w:pPr>
            <w:r w:rsidRPr="00375960">
              <w:t xml:space="preserve">Constraint </w:t>
            </w:r>
          </w:p>
        </w:tc>
      </w:tr>
      <w:tr w:rsidR="004456C1" w:rsidRPr="00375960" w14:paraId="07D08607" w14:textId="77777777" w:rsidTr="004456C1">
        <w:trPr>
          <w:cantSplit/>
        </w:trPr>
        <w:tc>
          <w:tcPr>
            <w:tcW w:w="1770" w:type="dxa"/>
            <w:tcMar>
              <w:left w:w="40" w:type="dxa"/>
              <w:right w:w="40" w:type="dxa"/>
            </w:tcMar>
          </w:tcPr>
          <w:p w14:paraId="222008B8" w14:textId="77777777" w:rsidR="004456C1" w:rsidRPr="00375960" w:rsidRDefault="004456C1" w:rsidP="004456C1">
            <w:pPr>
              <w:pStyle w:val="TableEntry"/>
            </w:pPr>
            <w:r w:rsidRPr="00375960">
              <w:t>Patient Care Report Number</w:t>
            </w:r>
          </w:p>
        </w:tc>
        <w:tc>
          <w:tcPr>
            <w:tcW w:w="2188" w:type="dxa"/>
          </w:tcPr>
          <w:p w14:paraId="41FB330A" w14:textId="77777777" w:rsidR="004456C1" w:rsidRPr="00375960" w:rsidRDefault="004456C1" w:rsidP="004456C1">
            <w:pPr>
              <w:pStyle w:val="TableEntry"/>
            </w:pPr>
            <w:r w:rsidRPr="00375960">
              <w:t xml:space="preserve">Resource.Composition </w:t>
            </w:r>
          </w:p>
        </w:tc>
        <w:tc>
          <w:tcPr>
            <w:tcW w:w="1440" w:type="dxa"/>
          </w:tcPr>
          <w:p w14:paraId="5CE1E950" w14:textId="77777777" w:rsidR="004456C1" w:rsidRPr="00375960" w:rsidRDefault="004456C1" w:rsidP="004456C1">
            <w:pPr>
              <w:pStyle w:val="TableEntry"/>
            </w:pPr>
            <w:r w:rsidRPr="00375960">
              <w:t xml:space="preserve">RE </w:t>
            </w:r>
          </w:p>
          <w:p w14:paraId="61C0845E" w14:textId="77777777" w:rsidR="004456C1" w:rsidRPr="00375960" w:rsidRDefault="004456C1" w:rsidP="004456C1">
            <w:pPr>
              <w:pStyle w:val="TableEntry"/>
            </w:pPr>
            <w:r w:rsidRPr="00375960">
              <w:t>[0..1]</w:t>
            </w:r>
          </w:p>
        </w:tc>
        <w:tc>
          <w:tcPr>
            <w:tcW w:w="3240" w:type="dxa"/>
            <w:tcMar>
              <w:left w:w="40" w:type="dxa"/>
              <w:right w:w="40" w:type="dxa"/>
            </w:tcMar>
          </w:tcPr>
          <w:p w14:paraId="31A2EFFA" w14:textId="43479178" w:rsidR="004456C1" w:rsidRPr="00375960" w:rsidRDefault="004456C1" w:rsidP="00E7637C">
            <w:pPr>
              <w:pStyle w:val="TableEntry"/>
            </w:pPr>
            <w:r w:rsidRPr="00375960">
              <w:t>The unique number automatically assigned by the EMS agency for each Patient Care Report (PCR). This should be a unique number for the EMS agency for all of time</w:t>
            </w:r>
            <w:r w:rsidR="0071446A">
              <w:t>.</w:t>
            </w:r>
          </w:p>
        </w:tc>
        <w:tc>
          <w:tcPr>
            <w:tcW w:w="1440" w:type="dxa"/>
          </w:tcPr>
          <w:p w14:paraId="52DD1DE4" w14:textId="77777777" w:rsidR="004456C1" w:rsidRPr="00375960" w:rsidRDefault="004456C1" w:rsidP="004456C1">
            <w:pPr>
              <w:pStyle w:val="TableEntry"/>
            </w:pPr>
          </w:p>
        </w:tc>
      </w:tr>
      <w:tr w:rsidR="004456C1" w:rsidRPr="00375960" w:rsidDel="00550AB8" w14:paraId="2A04AB47" w14:textId="09C2EC13" w:rsidTr="004456C1">
        <w:trPr>
          <w:cantSplit/>
          <w:del w:id="4410" w:author="Andrea K. Fourquet" w:date="2018-07-10T12:51:00Z"/>
        </w:trPr>
        <w:tc>
          <w:tcPr>
            <w:tcW w:w="1770" w:type="dxa"/>
            <w:tcMar>
              <w:left w:w="40" w:type="dxa"/>
              <w:right w:w="40" w:type="dxa"/>
            </w:tcMar>
          </w:tcPr>
          <w:p w14:paraId="65B277FB" w14:textId="4279B08F" w:rsidR="004456C1" w:rsidRPr="00375960" w:rsidDel="00550AB8" w:rsidRDefault="004456C1" w:rsidP="004456C1">
            <w:pPr>
              <w:pStyle w:val="TableEntry"/>
              <w:rPr>
                <w:del w:id="4411" w:author="Andrea K. Fourquet" w:date="2018-07-10T12:51:00Z"/>
              </w:rPr>
            </w:pPr>
            <w:del w:id="4412" w:author="Andrea K. Fourquet" w:date="2018-07-10T12:51:00Z">
              <w:r w:rsidRPr="00375960" w:rsidDel="00550AB8">
                <w:delText>eSoftware Creator</w:delText>
              </w:r>
            </w:del>
          </w:p>
        </w:tc>
        <w:tc>
          <w:tcPr>
            <w:tcW w:w="2188" w:type="dxa"/>
          </w:tcPr>
          <w:p w14:paraId="0AB1D64B" w14:textId="668727D6" w:rsidR="004456C1" w:rsidRPr="00375960" w:rsidDel="00550AB8" w:rsidRDefault="004456C1" w:rsidP="004456C1">
            <w:pPr>
              <w:pStyle w:val="TableEntry"/>
              <w:rPr>
                <w:del w:id="4413" w:author="Andrea K. Fourquet" w:date="2018-07-10T12:51:00Z"/>
              </w:rPr>
            </w:pPr>
            <w:del w:id="4414" w:author="Andrea K. Fourquet" w:date="2018-07-10T12:51:00Z">
              <w:r w:rsidRPr="00375960" w:rsidDel="00550AB8">
                <w:delText>No Mapping Available</w:delText>
              </w:r>
            </w:del>
          </w:p>
        </w:tc>
        <w:tc>
          <w:tcPr>
            <w:tcW w:w="1440" w:type="dxa"/>
          </w:tcPr>
          <w:p w14:paraId="6376A342" w14:textId="0921E291" w:rsidR="004456C1" w:rsidRPr="00375960" w:rsidDel="00550AB8" w:rsidRDefault="004456C1" w:rsidP="004456C1">
            <w:pPr>
              <w:pStyle w:val="TableEntry"/>
              <w:rPr>
                <w:del w:id="4415" w:author="Andrea K. Fourquet" w:date="2018-07-10T12:51:00Z"/>
              </w:rPr>
            </w:pPr>
            <w:del w:id="4416" w:author="Andrea K. Fourquet" w:date="2018-07-10T12:51:00Z">
              <w:r w:rsidRPr="00375960" w:rsidDel="00550AB8">
                <w:delText>O</w:delText>
              </w:r>
            </w:del>
          </w:p>
          <w:p w14:paraId="5961F4AA" w14:textId="628D989F" w:rsidR="004456C1" w:rsidRPr="00375960" w:rsidDel="00550AB8" w:rsidRDefault="004456C1" w:rsidP="004456C1">
            <w:pPr>
              <w:pStyle w:val="TableEntry"/>
              <w:rPr>
                <w:del w:id="4417" w:author="Andrea K. Fourquet" w:date="2018-07-10T12:51:00Z"/>
              </w:rPr>
            </w:pPr>
            <w:del w:id="4418" w:author="Andrea K. Fourquet" w:date="2018-07-10T12:51:00Z">
              <w:r w:rsidRPr="00375960" w:rsidDel="00550AB8">
                <w:delText>[0..1]</w:delText>
              </w:r>
            </w:del>
          </w:p>
        </w:tc>
        <w:tc>
          <w:tcPr>
            <w:tcW w:w="3240" w:type="dxa"/>
            <w:tcMar>
              <w:left w:w="40" w:type="dxa"/>
              <w:right w:w="40" w:type="dxa"/>
            </w:tcMar>
          </w:tcPr>
          <w:p w14:paraId="1DF407DC" w14:textId="3BC853C6" w:rsidR="004456C1" w:rsidRPr="00375960" w:rsidDel="00550AB8" w:rsidRDefault="004456C1" w:rsidP="00E7637C">
            <w:pPr>
              <w:pStyle w:val="TableEntry"/>
              <w:rPr>
                <w:del w:id="4419" w:author="Andrea K. Fourquet" w:date="2018-07-10T12:51:00Z"/>
              </w:rPr>
            </w:pPr>
            <w:del w:id="4420" w:author="Andrea K. Fourquet" w:date="2018-07-10T12:51:00Z">
              <w:r w:rsidRPr="00375960" w:rsidDel="00550AB8">
                <w:delText>The name of the vendor, manufacturer, and developer who designed the application that created this record.</w:delText>
              </w:r>
            </w:del>
          </w:p>
        </w:tc>
        <w:tc>
          <w:tcPr>
            <w:tcW w:w="1440" w:type="dxa"/>
          </w:tcPr>
          <w:p w14:paraId="35DE3E31" w14:textId="0F429E63" w:rsidR="004456C1" w:rsidRPr="00375960" w:rsidDel="00550AB8" w:rsidRDefault="004456C1" w:rsidP="004456C1">
            <w:pPr>
              <w:pStyle w:val="TableEntry"/>
              <w:rPr>
                <w:del w:id="4421" w:author="Andrea K. Fourquet" w:date="2018-07-10T12:51:00Z"/>
              </w:rPr>
            </w:pPr>
          </w:p>
        </w:tc>
      </w:tr>
      <w:tr w:rsidR="004456C1" w:rsidRPr="00375960" w:rsidDel="00550AB8" w14:paraId="7930B5BF" w14:textId="65D41784" w:rsidTr="004456C1">
        <w:trPr>
          <w:cantSplit/>
          <w:del w:id="4422" w:author="Andrea K. Fourquet" w:date="2018-07-10T12:51:00Z"/>
        </w:trPr>
        <w:tc>
          <w:tcPr>
            <w:tcW w:w="1770" w:type="dxa"/>
            <w:tcMar>
              <w:left w:w="40" w:type="dxa"/>
              <w:right w:w="40" w:type="dxa"/>
            </w:tcMar>
          </w:tcPr>
          <w:p w14:paraId="102B9598" w14:textId="62975C84" w:rsidR="004456C1" w:rsidRPr="00375960" w:rsidDel="00550AB8" w:rsidRDefault="004456C1" w:rsidP="004456C1">
            <w:pPr>
              <w:pStyle w:val="TableEntry"/>
              <w:rPr>
                <w:del w:id="4423" w:author="Andrea K. Fourquet" w:date="2018-07-10T12:51:00Z"/>
              </w:rPr>
            </w:pPr>
            <w:del w:id="4424" w:author="Andrea K. Fourquet" w:date="2018-07-10T12:51:00Z">
              <w:r w:rsidRPr="00375960" w:rsidDel="00550AB8">
                <w:delText xml:space="preserve">eSoftware Name </w:delText>
              </w:r>
            </w:del>
          </w:p>
        </w:tc>
        <w:tc>
          <w:tcPr>
            <w:tcW w:w="2188" w:type="dxa"/>
          </w:tcPr>
          <w:p w14:paraId="731690AD" w14:textId="1B2A6559" w:rsidR="004456C1" w:rsidRPr="00375960" w:rsidDel="00550AB8" w:rsidRDefault="004456C1" w:rsidP="004456C1">
            <w:pPr>
              <w:pStyle w:val="TableEntry"/>
              <w:rPr>
                <w:del w:id="4425" w:author="Andrea K. Fourquet" w:date="2018-07-10T12:51:00Z"/>
              </w:rPr>
            </w:pPr>
            <w:del w:id="4426" w:author="Andrea K. Fourquet" w:date="2018-07-10T12:51:00Z">
              <w:r w:rsidRPr="00375960" w:rsidDel="00550AB8">
                <w:delText>No Mapping Available</w:delText>
              </w:r>
            </w:del>
          </w:p>
        </w:tc>
        <w:tc>
          <w:tcPr>
            <w:tcW w:w="1440" w:type="dxa"/>
          </w:tcPr>
          <w:p w14:paraId="43B94059" w14:textId="51777354" w:rsidR="004456C1" w:rsidRPr="00375960" w:rsidDel="00550AB8" w:rsidRDefault="004456C1" w:rsidP="004456C1">
            <w:pPr>
              <w:pStyle w:val="TableEntry"/>
              <w:rPr>
                <w:del w:id="4427" w:author="Andrea K. Fourquet" w:date="2018-07-10T12:51:00Z"/>
              </w:rPr>
            </w:pPr>
            <w:del w:id="4428" w:author="Andrea K. Fourquet" w:date="2018-07-10T12:51:00Z">
              <w:r w:rsidRPr="00375960" w:rsidDel="00550AB8">
                <w:delText>O</w:delText>
              </w:r>
            </w:del>
          </w:p>
          <w:p w14:paraId="34E667C8" w14:textId="309F4D97" w:rsidR="004456C1" w:rsidRPr="00375960" w:rsidDel="00550AB8" w:rsidRDefault="004456C1" w:rsidP="004456C1">
            <w:pPr>
              <w:pStyle w:val="TableEntry"/>
              <w:rPr>
                <w:del w:id="4429" w:author="Andrea K. Fourquet" w:date="2018-07-10T12:51:00Z"/>
              </w:rPr>
            </w:pPr>
            <w:del w:id="4430" w:author="Andrea K. Fourquet" w:date="2018-07-10T12:51:00Z">
              <w:r w:rsidRPr="00375960" w:rsidDel="00550AB8">
                <w:delText>[0..1]</w:delText>
              </w:r>
            </w:del>
          </w:p>
        </w:tc>
        <w:tc>
          <w:tcPr>
            <w:tcW w:w="3240" w:type="dxa"/>
            <w:tcMar>
              <w:left w:w="40" w:type="dxa"/>
              <w:right w:w="40" w:type="dxa"/>
            </w:tcMar>
          </w:tcPr>
          <w:p w14:paraId="06282825" w14:textId="3DA20A30" w:rsidR="004456C1" w:rsidRPr="00375960" w:rsidDel="00550AB8" w:rsidRDefault="004456C1" w:rsidP="00E7637C">
            <w:pPr>
              <w:pStyle w:val="TableEntry"/>
              <w:rPr>
                <w:del w:id="4431" w:author="Andrea K. Fourquet" w:date="2018-07-10T12:51:00Z"/>
              </w:rPr>
            </w:pPr>
            <w:del w:id="4432" w:author="Andrea K. Fourquet" w:date="2018-07-10T12:51:00Z">
              <w:r w:rsidRPr="00375960" w:rsidDel="00550AB8">
                <w:delText>The name of the application used to create this record.</w:delText>
              </w:r>
            </w:del>
          </w:p>
        </w:tc>
        <w:tc>
          <w:tcPr>
            <w:tcW w:w="1440" w:type="dxa"/>
          </w:tcPr>
          <w:p w14:paraId="4D98C7AA" w14:textId="0C6DA809" w:rsidR="004456C1" w:rsidRPr="00375960" w:rsidDel="00550AB8" w:rsidRDefault="004456C1" w:rsidP="004456C1">
            <w:pPr>
              <w:pStyle w:val="TableEntry"/>
              <w:rPr>
                <w:del w:id="4433" w:author="Andrea K. Fourquet" w:date="2018-07-10T12:51:00Z"/>
              </w:rPr>
            </w:pPr>
          </w:p>
        </w:tc>
      </w:tr>
      <w:tr w:rsidR="004456C1" w:rsidRPr="00375960" w:rsidDel="00550AB8" w14:paraId="7BB06319" w14:textId="1143B91E" w:rsidTr="004456C1">
        <w:trPr>
          <w:cantSplit/>
          <w:del w:id="4434" w:author="Andrea K. Fourquet" w:date="2018-07-10T12:51:00Z"/>
        </w:trPr>
        <w:tc>
          <w:tcPr>
            <w:tcW w:w="1770" w:type="dxa"/>
            <w:tcMar>
              <w:left w:w="40" w:type="dxa"/>
              <w:right w:w="40" w:type="dxa"/>
            </w:tcMar>
          </w:tcPr>
          <w:p w14:paraId="5CB95D4A" w14:textId="025827CC" w:rsidR="004456C1" w:rsidRPr="00375960" w:rsidDel="00550AB8" w:rsidRDefault="004456C1" w:rsidP="004456C1">
            <w:pPr>
              <w:pStyle w:val="TableEntry"/>
              <w:rPr>
                <w:del w:id="4435" w:author="Andrea K. Fourquet" w:date="2018-07-10T12:51:00Z"/>
              </w:rPr>
            </w:pPr>
            <w:del w:id="4436" w:author="Andrea K. Fourquet" w:date="2018-07-10T12:51:00Z">
              <w:r w:rsidRPr="00375960" w:rsidDel="00550AB8">
                <w:delText>eSoftware Version</w:delText>
              </w:r>
            </w:del>
          </w:p>
        </w:tc>
        <w:tc>
          <w:tcPr>
            <w:tcW w:w="2188" w:type="dxa"/>
          </w:tcPr>
          <w:p w14:paraId="4E3CD84B" w14:textId="6B713849" w:rsidR="004456C1" w:rsidRPr="00375960" w:rsidDel="00550AB8" w:rsidRDefault="004456C1" w:rsidP="004456C1">
            <w:pPr>
              <w:pStyle w:val="TableEntry"/>
              <w:rPr>
                <w:del w:id="4437" w:author="Andrea K. Fourquet" w:date="2018-07-10T12:51:00Z"/>
              </w:rPr>
            </w:pPr>
            <w:del w:id="4438" w:author="Andrea K. Fourquet" w:date="2018-07-10T12:51:00Z">
              <w:r w:rsidRPr="00375960" w:rsidDel="00550AB8">
                <w:delText>No Mapping Available</w:delText>
              </w:r>
            </w:del>
          </w:p>
        </w:tc>
        <w:tc>
          <w:tcPr>
            <w:tcW w:w="1440" w:type="dxa"/>
          </w:tcPr>
          <w:p w14:paraId="0F428B1E" w14:textId="3711210C" w:rsidR="004456C1" w:rsidRPr="00375960" w:rsidDel="00550AB8" w:rsidRDefault="004456C1" w:rsidP="004456C1">
            <w:pPr>
              <w:pStyle w:val="TableEntry"/>
              <w:rPr>
                <w:del w:id="4439" w:author="Andrea K. Fourquet" w:date="2018-07-10T12:51:00Z"/>
              </w:rPr>
            </w:pPr>
            <w:del w:id="4440" w:author="Andrea K. Fourquet" w:date="2018-07-10T12:51:00Z">
              <w:r w:rsidRPr="00375960" w:rsidDel="00550AB8">
                <w:delText>O</w:delText>
              </w:r>
            </w:del>
          </w:p>
          <w:p w14:paraId="06DFB786" w14:textId="1E111F3C" w:rsidR="004456C1" w:rsidRPr="00375960" w:rsidDel="00550AB8" w:rsidRDefault="004456C1" w:rsidP="004456C1">
            <w:pPr>
              <w:pStyle w:val="TableEntry"/>
              <w:rPr>
                <w:del w:id="4441" w:author="Andrea K. Fourquet" w:date="2018-07-10T12:51:00Z"/>
              </w:rPr>
            </w:pPr>
            <w:del w:id="4442" w:author="Andrea K. Fourquet" w:date="2018-07-10T12:51:00Z">
              <w:r w:rsidRPr="00375960" w:rsidDel="00550AB8">
                <w:delText>[0..1]</w:delText>
              </w:r>
            </w:del>
          </w:p>
        </w:tc>
        <w:tc>
          <w:tcPr>
            <w:tcW w:w="3240" w:type="dxa"/>
            <w:tcMar>
              <w:left w:w="40" w:type="dxa"/>
              <w:right w:w="40" w:type="dxa"/>
            </w:tcMar>
          </w:tcPr>
          <w:p w14:paraId="4F9036F1" w14:textId="0CCC1980" w:rsidR="004456C1" w:rsidRPr="00375960" w:rsidDel="00550AB8" w:rsidRDefault="004456C1" w:rsidP="00E7637C">
            <w:pPr>
              <w:pStyle w:val="TableEntry"/>
              <w:rPr>
                <w:del w:id="4443" w:author="Andrea K. Fourquet" w:date="2018-07-10T12:51:00Z"/>
              </w:rPr>
            </w:pPr>
            <w:del w:id="4444" w:author="Andrea K. Fourquet" w:date="2018-07-10T12:51:00Z">
              <w:r w:rsidRPr="00375960" w:rsidDel="00550AB8">
                <w:delText>The version of the application used to create this record.</w:delText>
              </w:r>
            </w:del>
          </w:p>
        </w:tc>
        <w:tc>
          <w:tcPr>
            <w:tcW w:w="1440" w:type="dxa"/>
          </w:tcPr>
          <w:p w14:paraId="6A989C48" w14:textId="0CFAEC31" w:rsidR="004456C1" w:rsidRPr="00375960" w:rsidDel="00550AB8" w:rsidRDefault="004456C1" w:rsidP="004456C1">
            <w:pPr>
              <w:pStyle w:val="TableEntry"/>
              <w:rPr>
                <w:del w:id="4445" w:author="Andrea K. Fourquet" w:date="2018-07-10T12:51:00Z"/>
              </w:rPr>
            </w:pPr>
          </w:p>
        </w:tc>
      </w:tr>
      <w:tr w:rsidR="004456C1" w:rsidRPr="00375960" w14:paraId="4B9FB05D" w14:textId="77777777" w:rsidTr="004456C1">
        <w:trPr>
          <w:cantSplit/>
        </w:trPr>
        <w:tc>
          <w:tcPr>
            <w:tcW w:w="1770" w:type="dxa"/>
            <w:tcMar>
              <w:left w:w="40" w:type="dxa"/>
              <w:right w:w="40" w:type="dxa"/>
            </w:tcMar>
          </w:tcPr>
          <w:p w14:paraId="38D6BA55" w14:textId="77777777" w:rsidR="004456C1" w:rsidRPr="00375960" w:rsidRDefault="004456C1" w:rsidP="004456C1">
            <w:pPr>
              <w:pStyle w:val="TableEntry"/>
            </w:pPr>
            <w:r w:rsidRPr="00375960">
              <w:t xml:space="preserve">EMS Agency Number </w:t>
            </w:r>
          </w:p>
        </w:tc>
        <w:tc>
          <w:tcPr>
            <w:tcW w:w="2188" w:type="dxa"/>
          </w:tcPr>
          <w:p w14:paraId="20B71949" w14:textId="0880EDAD" w:rsidR="004456C1" w:rsidRPr="00375960" w:rsidRDefault="00231EA5" w:rsidP="004456C1">
            <w:pPr>
              <w:pStyle w:val="TableEntry"/>
            </w:pPr>
            <w:r w:rsidRPr="00375960">
              <w:t>Organization</w:t>
            </w:r>
            <w:r w:rsidR="004456C1" w:rsidRPr="00375960">
              <w:t xml:space="preserve">.Identifier </w:t>
            </w:r>
          </w:p>
        </w:tc>
        <w:tc>
          <w:tcPr>
            <w:tcW w:w="1440" w:type="dxa"/>
          </w:tcPr>
          <w:p w14:paraId="2B51C729" w14:textId="77777777" w:rsidR="004456C1" w:rsidRPr="00375960" w:rsidRDefault="004456C1" w:rsidP="004456C1">
            <w:pPr>
              <w:pStyle w:val="TableEntry"/>
            </w:pPr>
            <w:r w:rsidRPr="00375960">
              <w:t xml:space="preserve">RE </w:t>
            </w:r>
          </w:p>
          <w:p w14:paraId="7B5227DD" w14:textId="77777777" w:rsidR="004456C1" w:rsidRPr="00375960" w:rsidRDefault="004456C1" w:rsidP="004456C1">
            <w:pPr>
              <w:pStyle w:val="TableEntry"/>
            </w:pPr>
            <w:r w:rsidRPr="00375960">
              <w:t>[0..1]</w:t>
            </w:r>
          </w:p>
        </w:tc>
        <w:tc>
          <w:tcPr>
            <w:tcW w:w="3240" w:type="dxa"/>
            <w:tcMar>
              <w:left w:w="40" w:type="dxa"/>
              <w:right w:w="40" w:type="dxa"/>
            </w:tcMar>
          </w:tcPr>
          <w:p w14:paraId="19D03D6D" w14:textId="1C4D8E93" w:rsidR="004456C1" w:rsidRPr="00375960" w:rsidRDefault="004456C1" w:rsidP="00E7637C">
            <w:pPr>
              <w:pStyle w:val="TableEntry"/>
            </w:pPr>
            <w:r w:rsidRPr="00375960">
              <w:t>The state-assigned provider number of the responding agency</w:t>
            </w:r>
            <w:r w:rsidR="0071446A">
              <w:t>.</w:t>
            </w:r>
          </w:p>
        </w:tc>
        <w:tc>
          <w:tcPr>
            <w:tcW w:w="1440" w:type="dxa"/>
          </w:tcPr>
          <w:p w14:paraId="64D1470D" w14:textId="77777777" w:rsidR="004456C1" w:rsidRPr="00375960" w:rsidRDefault="004456C1" w:rsidP="004456C1">
            <w:pPr>
              <w:pStyle w:val="TableEntry"/>
            </w:pPr>
          </w:p>
        </w:tc>
      </w:tr>
      <w:tr w:rsidR="004456C1" w:rsidRPr="00375960" w14:paraId="5FC90817" w14:textId="77777777" w:rsidTr="004456C1">
        <w:trPr>
          <w:cantSplit/>
        </w:trPr>
        <w:tc>
          <w:tcPr>
            <w:tcW w:w="1770" w:type="dxa"/>
            <w:tcMar>
              <w:left w:w="40" w:type="dxa"/>
              <w:right w:w="40" w:type="dxa"/>
            </w:tcMar>
          </w:tcPr>
          <w:p w14:paraId="483DB62D" w14:textId="77777777" w:rsidR="004456C1" w:rsidRPr="00375960" w:rsidRDefault="004456C1" w:rsidP="004456C1">
            <w:pPr>
              <w:pStyle w:val="TableEntry"/>
            </w:pPr>
            <w:r w:rsidRPr="00375960">
              <w:t>EMS Agency Name</w:t>
            </w:r>
          </w:p>
        </w:tc>
        <w:tc>
          <w:tcPr>
            <w:tcW w:w="2188" w:type="dxa"/>
          </w:tcPr>
          <w:p w14:paraId="0282C6C0" w14:textId="77777777" w:rsidR="004456C1" w:rsidRPr="00375960" w:rsidRDefault="004456C1" w:rsidP="004456C1">
            <w:pPr>
              <w:pStyle w:val="TableEntry"/>
            </w:pPr>
            <w:r w:rsidRPr="00375960">
              <w:t xml:space="preserve">Organization.name </w:t>
            </w:r>
          </w:p>
        </w:tc>
        <w:tc>
          <w:tcPr>
            <w:tcW w:w="1440" w:type="dxa"/>
          </w:tcPr>
          <w:p w14:paraId="6E0F6487" w14:textId="77777777" w:rsidR="004456C1" w:rsidRPr="00375960" w:rsidRDefault="004456C1" w:rsidP="004456C1">
            <w:pPr>
              <w:pStyle w:val="TableEntry"/>
            </w:pPr>
            <w:r w:rsidRPr="00375960">
              <w:t xml:space="preserve">RE </w:t>
            </w:r>
          </w:p>
          <w:p w14:paraId="5F907266" w14:textId="77777777" w:rsidR="004456C1" w:rsidRPr="00375960" w:rsidRDefault="004456C1" w:rsidP="004456C1">
            <w:pPr>
              <w:pStyle w:val="TableEntry"/>
            </w:pPr>
            <w:r w:rsidRPr="00375960">
              <w:t>[0..1]</w:t>
            </w:r>
          </w:p>
        </w:tc>
        <w:tc>
          <w:tcPr>
            <w:tcW w:w="3240" w:type="dxa"/>
            <w:tcMar>
              <w:left w:w="40" w:type="dxa"/>
              <w:right w:w="40" w:type="dxa"/>
            </w:tcMar>
          </w:tcPr>
          <w:p w14:paraId="43819E6D" w14:textId="77777777" w:rsidR="004456C1" w:rsidRPr="00375960" w:rsidRDefault="004456C1" w:rsidP="00FB265F">
            <w:pPr>
              <w:pStyle w:val="TableEntry"/>
            </w:pPr>
            <w:r w:rsidRPr="00375960">
              <w:t>N/A</w:t>
            </w:r>
          </w:p>
        </w:tc>
        <w:tc>
          <w:tcPr>
            <w:tcW w:w="1440" w:type="dxa"/>
          </w:tcPr>
          <w:p w14:paraId="5EA7A099" w14:textId="77777777" w:rsidR="004456C1" w:rsidRPr="00375960" w:rsidRDefault="004456C1" w:rsidP="004456C1">
            <w:pPr>
              <w:pStyle w:val="TableEntry"/>
            </w:pPr>
          </w:p>
        </w:tc>
      </w:tr>
      <w:tr w:rsidR="004456C1" w:rsidRPr="00375960" w14:paraId="0D87FFBE" w14:textId="77777777" w:rsidTr="004456C1">
        <w:trPr>
          <w:cantSplit/>
        </w:trPr>
        <w:tc>
          <w:tcPr>
            <w:tcW w:w="1770" w:type="dxa"/>
            <w:tcMar>
              <w:left w:w="40" w:type="dxa"/>
              <w:right w:w="40" w:type="dxa"/>
            </w:tcMar>
          </w:tcPr>
          <w:p w14:paraId="3E483385" w14:textId="77777777" w:rsidR="004456C1" w:rsidRPr="00375960" w:rsidRDefault="004456C1" w:rsidP="004456C1">
            <w:pPr>
              <w:pStyle w:val="TableEntry"/>
            </w:pPr>
            <w:r w:rsidRPr="00375960">
              <w:t>Incident number</w:t>
            </w:r>
          </w:p>
        </w:tc>
        <w:tc>
          <w:tcPr>
            <w:tcW w:w="2188" w:type="dxa"/>
          </w:tcPr>
          <w:p w14:paraId="72ED54FF" w14:textId="77777777" w:rsidR="004456C1" w:rsidRPr="00375960" w:rsidRDefault="004456C1" w:rsidP="004456C1">
            <w:pPr>
              <w:pStyle w:val="TableEntry"/>
            </w:pPr>
            <w:r w:rsidRPr="00375960">
              <w:t xml:space="preserve">Encounter.Identifier </w:t>
            </w:r>
          </w:p>
        </w:tc>
        <w:tc>
          <w:tcPr>
            <w:tcW w:w="1440" w:type="dxa"/>
          </w:tcPr>
          <w:p w14:paraId="15E2B91E" w14:textId="77777777" w:rsidR="004456C1" w:rsidRPr="00375960" w:rsidRDefault="004456C1" w:rsidP="004456C1">
            <w:pPr>
              <w:pStyle w:val="TableEntry"/>
            </w:pPr>
            <w:r w:rsidRPr="00375960">
              <w:t xml:space="preserve">RE </w:t>
            </w:r>
          </w:p>
          <w:p w14:paraId="35E47EC1" w14:textId="77777777" w:rsidR="004456C1" w:rsidRPr="00375960" w:rsidRDefault="004456C1" w:rsidP="004456C1">
            <w:pPr>
              <w:pStyle w:val="TableEntry"/>
            </w:pPr>
            <w:r w:rsidRPr="00375960">
              <w:t>[0..1]</w:t>
            </w:r>
          </w:p>
        </w:tc>
        <w:tc>
          <w:tcPr>
            <w:tcW w:w="3240" w:type="dxa"/>
            <w:tcMar>
              <w:left w:w="40" w:type="dxa"/>
              <w:right w:w="40" w:type="dxa"/>
            </w:tcMar>
          </w:tcPr>
          <w:p w14:paraId="19DF7733" w14:textId="615491A4" w:rsidR="004456C1" w:rsidRPr="00375960" w:rsidRDefault="004456C1" w:rsidP="00E7637C">
            <w:pPr>
              <w:pStyle w:val="TableEntry"/>
            </w:pPr>
            <w:r w:rsidRPr="00375960">
              <w:t xml:space="preserve">The incident number assigned by the </w:t>
            </w:r>
            <w:ins w:id="4446" w:author="Andrea K. Fourquet" w:date="2018-07-15T22:45:00Z">
              <w:r w:rsidR="00FA0412">
                <w:t>emergency</w:t>
              </w:r>
            </w:ins>
            <w:del w:id="4447" w:author="Andrea K. Fourquet" w:date="2018-07-15T22:45:00Z">
              <w:r w:rsidRPr="00375960" w:rsidDel="00FA0412">
                <w:delText>911</w:delText>
              </w:r>
            </w:del>
            <w:r w:rsidRPr="00375960">
              <w:t xml:space="preserve"> Dispatch System</w:t>
            </w:r>
            <w:r w:rsidR="0071446A">
              <w:t>.</w:t>
            </w:r>
          </w:p>
        </w:tc>
        <w:tc>
          <w:tcPr>
            <w:tcW w:w="1440" w:type="dxa"/>
          </w:tcPr>
          <w:p w14:paraId="2CECA523" w14:textId="77777777" w:rsidR="004456C1" w:rsidRPr="00375960" w:rsidRDefault="004456C1" w:rsidP="004456C1">
            <w:pPr>
              <w:pStyle w:val="TableEntry"/>
            </w:pPr>
          </w:p>
        </w:tc>
      </w:tr>
      <w:tr w:rsidR="004456C1" w:rsidRPr="00375960" w14:paraId="0D064B22" w14:textId="77777777" w:rsidTr="004456C1">
        <w:trPr>
          <w:cantSplit/>
        </w:trPr>
        <w:tc>
          <w:tcPr>
            <w:tcW w:w="1770" w:type="dxa"/>
            <w:tcMar>
              <w:left w:w="40" w:type="dxa"/>
              <w:right w:w="40" w:type="dxa"/>
            </w:tcMar>
          </w:tcPr>
          <w:p w14:paraId="356ACF33" w14:textId="77777777" w:rsidR="004456C1" w:rsidRPr="00375960" w:rsidRDefault="004456C1" w:rsidP="004456C1">
            <w:pPr>
              <w:pStyle w:val="TableEntry"/>
            </w:pPr>
            <w:r w:rsidRPr="00375960">
              <w:t xml:space="preserve">EMS response number </w:t>
            </w:r>
          </w:p>
        </w:tc>
        <w:tc>
          <w:tcPr>
            <w:tcW w:w="2188" w:type="dxa"/>
          </w:tcPr>
          <w:p w14:paraId="5D9BB3B0" w14:textId="77777777" w:rsidR="004456C1" w:rsidRPr="00375960" w:rsidRDefault="004456C1" w:rsidP="004456C1">
            <w:pPr>
              <w:pStyle w:val="TableEntry"/>
            </w:pPr>
            <w:r w:rsidRPr="00375960">
              <w:t>Encounter.Identifier</w:t>
            </w:r>
          </w:p>
        </w:tc>
        <w:tc>
          <w:tcPr>
            <w:tcW w:w="1440" w:type="dxa"/>
          </w:tcPr>
          <w:p w14:paraId="394950D0" w14:textId="77777777" w:rsidR="004456C1" w:rsidRPr="00375960" w:rsidRDefault="004456C1" w:rsidP="004456C1">
            <w:pPr>
              <w:pStyle w:val="TableEntry"/>
            </w:pPr>
            <w:r w:rsidRPr="00375960">
              <w:t xml:space="preserve">RE </w:t>
            </w:r>
          </w:p>
          <w:p w14:paraId="4CAE084A" w14:textId="77777777" w:rsidR="004456C1" w:rsidRPr="00375960" w:rsidRDefault="004456C1" w:rsidP="004456C1">
            <w:pPr>
              <w:pStyle w:val="TableEntry"/>
            </w:pPr>
            <w:r w:rsidRPr="00375960">
              <w:t>[0..1]</w:t>
            </w:r>
          </w:p>
        </w:tc>
        <w:tc>
          <w:tcPr>
            <w:tcW w:w="3240" w:type="dxa"/>
            <w:tcMar>
              <w:left w:w="40" w:type="dxa"/>
              <w:right w:w="40" w:type="dxa"/>
            </w:tcMar>
          </w:tcPr>
          <w:p w14:paraId="4B80D8B9" w14:textId="77777777" w:rsidR="004456C1" w:rsidRPr="00375960" w:rsidRDefault="004456C1" w:rsidP="00E7637C">
            <w:pPr>
              <w:pStyle w:val="TableEntry"/>
            </w:pPr>
            <w:r w:rsidRPr="00375960">
              <w:t>The internal EMS response number which is unique for each EMS Vehicle's (Unit) response to an incident within an EMS Agency.</w:t>
            </w:r>
          </w:p>
        </w:tc>
        <w:tc>
          <w:tcPr>
            <w:tcW w:w="1440" w:type="dxa"/>
          </w:tcPr>
          <w:p w14:paraId="290702E1" w14:textId="77777777" w:rsidR="004456C1" w:rsidRPr="00375960" w:rsidRDefault="004456C1" w:rsidP="004456C1">
            <w:pPr>
              <w:pStyle w:val="TableEntry"/>
            </w:pPr>
          </w:p>
        </w:tc>
      </w:tr>
      <w:tr w:rsidR="004456C1" w:rsidRPr="00375960" w14:paraId="0F0BC9B8" w14:textId="77777777" w:rsidTr="004456C1">
        <w:trPr>
          <w:cantSplit/>
        </w:trPr>
        <w:tc>
          <w:tcPr>
            <w:tcW w:w="1770" w:type="dxa"/>
            <w:tcMar>
              <w:left w:w="40" w:type="dxa"/>
              <w:right w:w="40" w:type="dxa"/>
            </w:tcMar>
          </w:tcPr>
          <w:p w14:paraId="457CFF37" w14:textId="77777777" w:rsidR="004456C1" w:rsidRPr="00375960" w:rsidRDefault="004456C1" w:rsidP="004456C1">
            <w:pPr>
              <w:pStyle w:val="TableEntry"/>
            </w:pPr>
            <w:r w:rsidRPr="00375960">
              <w:t>Type of service requested</w:t>
            </w:r>
          </w:p>
        </w:tc>
        <w:tc>
          <w:tcPr>
            <w:tcW w:w="2188" w:type="dxa"/>
          </w:tcPr>
          <w:p w14:paraId="6757ACBB" w14:textId="77777777" w:rsidR="004456C1" w:rsidRPr="00375960" w:rsidRDefault="004456C1" w:rsidP="004456C1">
            <w:pPr>
              <w:pStyle w:val="TableEntry"/>
            </w:pPr>
            <w:r w:rsidRPr="00375960">
              <w:t>Encounter.type</w:t>
            </w:r>
          </w:p>
        </w:tc>
        <w:tc>
          <w:tcPr>
            <w:tcW w:w="1440" w:type="dxa"/>
          </w:tcPr>
          <w:p w14:paraId="298A7447" w14:textId="77777777" w:rsidR="004456C1" w:rsidRPr="00375960" w:rsidRDefault="004456C1" w:rsidP="004456C1">
            <w:pPr>
              <w:pStyle w:val="TableEntry"/>
            </w:pPr>
            <w:r w:rsidRPr="00375960">
              <w:t xml:space="preserve">RE </w:t>
            </w:r>
          </w:p>
          <w:p w14:paraId="3F9B8250" w14:textId="77777777" w:rsidR="004456C1" w:rsidRPr="00375960" w:rsidRDefault="004456C1" w:rsidP="004456C1">
            <w:pPr>
              <w:pStyle w:val="TableEntry"/>
            </w:pPr>
            <w:r w:rsidRPr="00375960">
              <w:t>[0..1]</w:t>
            </w:r>
          </w:p>
        </w:tc>
        <w:tc>
          <w:tcPr>
            <w:tcW w:w="3240" w:type="dxa"/>
            <w:tcMar>
              <w:left w:w="40" w:type="dxa"/>
              <w:right w:w="40" w:type="dxa"/>
            </w:tcMar>
          </w:tcPr>
          <w:p w14:paraId="604028C5" w14:textId="42D320F9" w:rsidR="004456C1" w:rsidRPr="00375960" w:rsidRDefault="004456C1" w:rsidP="00FB265F">
            <w:pPr>
              <w:pStyle w:val="TableEntry"/>
            </w:pPr>
            <w:r w:rsidRPr="00375960">
              <w:t>The type of service or category of service requested of the EMS Agency responding for this specific EMS event</w:t>
            </w:r>
            <w:r w:rsidR="0071446A">
              <w:t>.</w:t>
            </w:r>
          </w:p>
        </w:tc>
        <w:tc>
          <w:tcPr>
            <w:tcW w:w="1440" w:type="dxa"/>
          </w:tcPr>
          <w:p w14:paraId="1868FF03" w14:textId="77777777" w:rsidR="004456C1" w:rsidRPr="00375960" w:rsidRDefault="004456C1" w:rsidP="004456C1">
            <w:pPr>
              <w:pStyle w:val="TableEntry"/>
            </w:pPr>
          </w:p>
        </w:tc>
      </w:tr>
      <w:tr w:rsidR="004456C1" w:rsidRPr="00375960" w:rsidDel="00550AB8" w14:paraId="36EB5AF3" w14:textId="36892BE9" w:rsidTr="004456C1">
        <w:trPr>
          <w:cantSplit/>
          <w:del w:id="4448" w:author="Andrea K. Fourquet" w:date="2018-07-10T12:52:00Z"/>
        </w:trPr>
        <w:tc>
          <w:tcPr>
            <w:tcW w:w="1770" w:type="dxa"/>
            <w:tcMar>
              <w:left w:w="40" w:type="dxa"/>
              <w:right w:w="40" w:type="dxa"/>
            </w:tcMar>
          </w:tcPr>
          <w:p w14:paraId="52465117" w14:textId="027E9B17" w:rsidR="004456C1" w:rsidRPr="00375960" w:rsidDel="00550AB8" w:rsidRDefault="004456C1" w:rsidP="004456C1">
            <w:pPr>
              <w:pStyle w:val="TableEntry"/>
              <w:rPr>
                <w:del w:id="4449" w:author="Andrea K. Fourquet" w:date="2018-07-10T12:52:00Z"/>
              </w:rPr>
            </w:pPr>
            <w:del w:id="4450" w:author="Andrea K. Fourquet" w:date="2018-07-10T12:52:00Z">
              <w:r w:rsidRPr="00375960" w:rsidDel="00550AB8">
                <w:delText xml:space="preserve">Standby Purpose </w:delText>
              </w:r>
            </w:del>
          </w:p>
        </w:tc>
        <w:tc>
          <w:tcPr>
            <w:tcW w:w="2188" w:type="dxa"/>
          </w:tcPr>
          <w:p w14:paraId="6EA1B080" w14:textId="653FC501" w:rsidR="004456C1" w:rsidRPr="00375960" w:rsidDel="00550AB8" w:rsidRDefault="004456C1" w:rsidP="004456C1">
            <w:pPr>
              <w:pStyle w:val="TableEntry"/>
              <w:rPr>
                <w:del w:id="4451" w:author="Andrea K. Fourquet" w:date="2018-07-10T12:52:00Z"/>
              </w:rPr>
            </w:pPr>
            <w:del w:id="4452" w:author="Andrea K. Fourquet" w:date="2018-07-10T12:52:00Z">
              <w:r w:rsidRPr="00375960" w:rsidDel="00550AB8">
                <w:delText xml:space="preserve">No Mapping Available </w:delText>
              </w:r>
            </w:del>
          </w:p>
        </w:tc>
        <w:tc>
          <w:tcPr>
            <w:tcW w:w="1440" w:type="dxa"/>
          </w:tcPr>
          <w:p w14:paraId="4BFD13D6" w14:textId="6DE84BB0" w:rsidR="004456C1" w:rsidRPr="00375960" w:rsidDel="00550AB8" w:rsidRDefault="004456C1" w:rsidP="004456C1">
            <w:pPr>
              <w:pStyle w:val="TableEntry"/>
              <w:rPr>
                <w:del w:id="4453" w:author="Andrea K. Fourquet" w:date="2018-07-10T12:52:00Z"/>
              </w:rPr>
            </w:pPr>
            <w:del w:id="4454" w:author="Andrea K. Fourquet" w:date="2018-07-10T12:52:00Z">
              <w:r w:rsidRPr="00375960" w:rsidDel="00550AB8">
                <w:delText xml:space="preserve">RE </w:delText>
              </w:r>
            </w:del>
          </w:p>
          <w:p w14:paraId="46EEE3F7" w14:textId="0BA21075" w:rsidR="004456C1" w:rsidRPr="00375960" w:rsidDel="00550AB8" w:rsidRDefault="004456C1" w:rsidP="004456C1">
            <w:pPr>
              <w:pStyle w:val="TableEntry"/>
              <w:rPr>
                <w:del w:id="4455" w:author="Andrea K. Fourquet" w:date="2018-07-10T12:52:00Z"/>
              </w:rPr>
            </w:pPr>
            <w:del w:id="4456" w:author="Andrea K. Fourquet" w:date="2018-07-10T12:52:00Z">
              <w:r w:rsidRPr="00375960" w:rsidDel="00550AB8">
                <w:delText>[0..*]</w:delText>
              </w:r>
            </w:del>
          </w:p>
        </w:tc>
        <w:tc>
          <w:tcPr>
            <w:tcW w:w="3240" w:type="dxa"/>
            <w:tcMar>
              <w:left w:w="40" w:type="dxa"/>
              <w:right w:w="40" w:type="dxa"/>
            </w:tcMar>
          </w:tcPr>
          <w:p w14:paraId="4ECADB7F" w14:textId="2C73F189" w:rsidR="004456C1" w:rsidRPr="00375960" w:rsidDel="00550AB8" w:rsidRDefault="004456C1" w:rsidP="00FB265F">
            <w:pPr>
              <w:pStyle w:val="TableEntry"/>
              <w:rPr>
                <w:del w:id="4457" w:author="Andrea K. Fourquet" w:date="2018-07-10T12:52:00Z"/>
              </w:rPr>
            </w:pPr>
            <w:del w:id="4458" w:author="Andrea K. Fourquet" w:date="2018-07-10T12:52:00Z">
              <w:r w:rsidRPr="00375960" w:rsidDel="00550AB8">
                <w:delText>The main reason the EMS Unit is on Standby as the Primary Type of Service for the EMS event.</w:delText>
              </w:r>
            </w:del>
          </w:p>
        </w:tc>
        <w:tc>
          <w:tcPr>
            <w:tcW w:w="1440" w:type="dxa"/>
          </w:tcPr>
          <w:p w14:paraId="57536F8D" w14:textId="7705DA00" w:rsidR="004456C1" w:rsidRPr="00375960" w:rsidDel="00550AB8" w:rsidRDefault="004456C1" w:rsidP="004456C1">
            <w:pPr>
              <w:pStyle w:val="TableEntry"/>
              <w:rPr>
                <w:del w:id="4459" w:author="Andrea K. Fourquet" w:date="2018-07-10T12:52:00Z"/>
              </w:rPr>
            </w:pPr>
          </w:p>
        </w:tc>
      </w:tr>
      <w:tr w:rsidR="004456C1" w:rsidRPr="00375960" w:rsidDel="00550AB8" w14:paraId="3C45049F" w14:textId="54A015E6" w:rsidTr="004456C1">
        <w:trPr>
          <w:cantSplit/>
          <w:del w:id="4460" w:author="Andrea K. Fourquet" w:date="2018-07-10T12:52:00Z"/>
        </w:trPr>
        <w:tc>
          <w:tcPr>
            <w:tcW w:w="1770" w:type="dxa"/>
            <w:tcMar>
              <w:left w:w="40" w:type="dxa"/>
              <w:right w:w="40" w:type="dxa"/>
            </w:tcMar>
          </w:tcPr>
          <w:p w14:paraId="7E0CF73D" w14:textId="3B517CC2" w:rsidR="004456C1" w:rsidRPr="00375960" w:rsidDel="00550AB8" w:rsidRDefault="004456C1" w:rsidP="004456C1">
            <w:pPr>
              <w:pStyle w:val="TableEntry"/>
              <w:rPr>
                <w:del w:id="4461" w:author="Andrea K. Fourquet" w:date="2018-07-10T12:52:00Z"/>
              </w:rPr>
            </w:pPr>
            <w:del w:id="4462" w:author="Andrea K. Fourquet" w:date="2018-07-10T12:52:00Z">
              <w:r w:rsidRPr="00375960" w:rsidDel="00550AB8">
                <w:delText xml:space="preserve">Primary Role of the Unit </w:delText>
              </w:r>
            </w:del>
          </w:p>
        </w:tc>
        <w:tc>
          <w:tcPr>
            <w:tcW w:w="2188" w:type="dxa"/>
          </w:tcPr>
          <w:p w14:paraId="5275CCA1" w14:textId="708EDC5B" w:rsidR="004456C1" w:rsidRPr="00375960" w:rsidDel="00550AB8" w:rsidRDefault="004456C1" w:rsidP="004456C1">
            <w:pPr>
              <w:pStyle w:val="TableEntry"/>
              <w:rPr>
                <w:del w:id="4463" w:author="Andrea K. Fourquet" w:date="2018-07-10T12:52:00Z"/>
              </w:rPr>
            </w:pPr>
            <w:del w:id="4464" w:author="Andrea K. Fourquet" w:date="2018-07-10T12:52:00Z">
              <w:r w:rsidRPr="00375960" w:rsidDel="00550AB8">
                <w:delText xml:space="preserve">No Mapping Available </w:delText>
              </w:r>
            </w:del>
          </w:p>
        </w:tc>
        <w:tc>
          <w:tcPr>
            <w:tcW w:w="1440" w:type="dxa"/>
          </w:tcPr>
          <w:p w14:paraId="0C3824DE" w14:textId="629E6554" w:rsidR="004456C1" w:rsidRPr="00375960" w:rsidDel="00550AB8" w:rsidRDefault="004456C1" w:rsidP="004456C1">
            <w:pPr>
              <w:pStyle w:val="TableEntry"/>
              <w:rPr>
                <w:del w:id="4465" w:author="Andrea K. Fourquet" w:date="2018-07-10T12:52:00Z"/>
              </w:rPr>
            </w:pPr>
            <w:del w:id="4466" w:author="Andrea K. Fourquet" w:date="2018-07-10T12:52:00Z">
              <w:r w:rsidRPr="00375960" w:rsidDel="00550AB8">
                <w:delText xml:space="preserve">RE </w:delText>
              </w:r>
            </w:del>
          </w:p>
          <w:p w14:paraId="60EB0D19" w14:textId="779DE6EC" w:rsidR="004456C1" w:rsidRPr="00375960" w:rsidDel="00550AB8" w:rsidRDefault="004456C1" w:rsidP="004456C1">
            <w:pPr>
              <w:pStyle w:val="TableEntry"/>
              <w:rPr>
                <w:del w:id="4467" w:author="Andrea K. Fourquet" w:date="2018-07-10T12:52:00Z"/>
              </w:rPr>
            </w:pPr>
            <w:del w:id="4468" w:author="Andrea K. Fourquet" w:date="2018-07-10T12:52:00Z">
              <w:r w:rsidRPr="00375960" w:rsidDel="00550AB8">
                <w:delText>[0..1]</w:delText>
              </w:r>
            </w:del>
          </w:p>
        </w:tc>
        <w:tc>
          <w:tcPr>
            <w:tcW w:w="3240" w:type="dxa"/>
            <w:tcMar>
              <w:left w:w="40" w:type="dxa"/>
              <w:right w:w="40" w:type="dxa"/>
            </w:tcMar>
          </w:tcPr>
          <w:p w14:paraId="3BC81294" w14:textId="759BC63E" w:rsidR="004456C1" w:rsidRPr="00375960" w:rsidDel="00550AB8" w:rsidRDefault="004456C1" w:rsidP="00FB265F">
            <w:pPr>
              <w:pStyle w:val="TableEntry"/>
              <w:rPr>
                <w:del w:id="4469" w:author="Andrea K. Fourquet" w:date="2018-07-10T12:52:00Z"/>
              </w:rPr>
            </w:pPr>
            <w:del w:id="4470" w:author="Andrea K. Fourquet" w:date="2018-07-10T12:52:00Z">
              <w:r w:rsidRPr="00375960" w:rsidDel="00550AB8">
                <w:delText>The primary role of the EMS Unit which responded to this specific EMS event</w:delText>
              </w:r>
              <w:r w:rsidR="0071446A" w:rsidDel="00550AB8">
                <w:delText>.</w:delText>
              </w:r>
            </w:del>
          </w:p>
        </w:tc>
        <w:tc>
          <w:tcPr>
            <w:tcW w:w="1440" w:type="dxa"/>
          </w:tcPr>
          <w:p w14:paraId="057D8ADD" w14:textId="74113EB8" w:rsidR="004456C1" w:rsidRPr="00375960" w:rsidDel="00550AB8" w:rsidRDefault="004456C1" w:rsidP="004456C1">
            <w:pPr>
              <w:pStyle w:val="TableEntry"/>
              <w:rPr>
                <w:del w:id="4471" w:author="Andrea K. Fourquet" w:date="2018-07-10T12:52:00Z"/>
              </w:rPr>
            </w:pPr>
          </w:p>
        </w:tc>
      </w:tr>
      <w:tr w:rsidR="004456C1" w:rsidRPr="00375960" w:rsidDel="00550AB8" w14:paraId="48859292" w14:textId="026B96F8" w:rsidTr="004456C1">
        <w:trPr>
          <w:cantSplit/>
          <w:del w:id="4472" w:author="Andrea K. Fourquet" w:date="2018-07-10T12:52:00Z"/>
        </w:trPr>
        <w:tc>
          <w:tcPr>
            <w:tcW w:w="1770" w:type="dxa"/>
            <w:tcMar>
              <w:left w:w="40" w:type="dxa"/>
              <w:right w:w="40" w:type="dxa"/>
            </w:tcMar>
          </w:tcPr>
          <w:p w14:paraId="3ECF146A" w14:textId="4E6F93C2" w:rsidR="004456C1" w:rsidRPr="00375960" w:rsidDel="00550AB8" w:rsidRDefault="004456C1" w:rsidP="004456C1">
            <w:pPr>
              <w:pStyle w:val="TableEntry"/>
              <w:rPr>
                <w:del w:id="4473" w:author="Andrea K. Fourquet" w:date="2018-07-10T12:52:00Z"/>
              </w:rPr>
            </w:pPr>
            <w:del w:id="4474" w:author="Andrea K. Fourquet" w:date="2018-07-10T12:52:00Z">
              <w:r w:rsidRPr="00375960" w:rsidDel="00550AB8">
                <w:delText xml:space="preserve">Type of dispatch delay </w:delText>
              </w:r>
            </w:del>
          </w:p>
        </w:tc>
        <w:tc>
          <w:tcPr>
            <w:tcW w:w="2188" w:type="dxa"/>
          </w:tcPr>
          <w:p w14:paraId="294EF961" w14:textId="55859033" w:rsidR="004456C1" w:rsidRPr="00375960" w:rsidDel="00550AB8" w:rsidRDefault="004456C1" w:rsidP="004456C1">
            <w:pPr>
              <w:pStyle w:val="TableEntry"/>
              <w:rPr>
                <w:del w:id="4475" w:author="Andrea K. Fourquet" w:date="2018-07-10T12:52:00Z"/>
              </w:rPr>
            </w:pPr>
            <w:del w:id="4476" w:author="Andrea K. Fourquet" w:date="2018-07-10T12:52:00Z">
              <w:r w:rsidRPr="00375960" w:rsidDel="00550AB8">
                <w:delText xml:space="preserve">No Mapping Available </w:delText>
              </w:r>
            </w:del>
          </w:p>
        </w:tc>
        <w:tc>
          <w:tcPr>
            <w:tcW w:w="1440" w:type="dxa"/>
          </w:tcPr>
          <w:p w14:paraId="55C1D408" w14:textId="2E09F6D7" w:rsidR="004456C1" w:rsidRPr="00375960" w:rsidDel="00550AB8" w:rsidRDefault="004456C1" w:rsidP="004456C1">
            <w:pPr>
              <w:pStyle w:val="TableEntry"/>
              <w:rPr>
                <w:del w:id="4477" w:author="Andrea K. Fourquet" w:date="2018-07-10T12:52:00Z"/>
              </w:rPr>
            </w:pPr>
            <w:del w:id="4478" w:author="Andrea K. Fourquet" w:date="2018-07-10T12:52:00Z">
              <w:r w:rsidRPr="00375960" w:rsidDel="00550AB8">
                <w:delText xml:space="preserve">RE </w:delText>
              </w:r>
            </w:del>
          </w:p>
          <w:p w14:paraId="07F00FED" w14:textId="30DA9E63" w:rsidR="004456C1" w:rsidRPr="00375960" w:rsidDel="00550AB8" w:rsidRDefault="004456C1" w:rsidP="004456C1">
            <w:pPr>
              <w:pStyle w:val="TableEntry"/>
              <w:rPr>
                <w:del w:id="4479" w:author="Andrea K. Fourquet" w:date="2018-07-10T12:52:00Z"/>
              </w:rPr>
            </w:pPr>
            <w:del w:id="4480" w:author="Andrea K. Fourquet" w:date="2018-07-10T12:52:00Z">
              <w:r w:rsidRPr="00375960" w:rsidDel="00550AB8">
                <w:delText>[0..1]</w:delText>
              </w:r>
            </w:del>
          </w:p>
        </w:tc>
        <w:tc>
          <w:tcPr>
            <w:tcW w:w="3240" w:type="dxa"/>
            <w:tcMar>
              <w:left w:w="40" w:type="dxa"/>
              <w:right w:w="40" w:type="dxa"/>
            </w:tcMar>
          </w:tcPr>
          <w:p w14:paraId="4A29290B" w14:textId="32A326FA" w:rsidR="004456C1" w:rsidRPr="00375960" w:rsidDel="00550AB8" w:rsidRDefault="004456C1" w:rsidP="00FB265F">
            <w:pPr>
              <w:pStyle w:val="TableEntry"/>
              <w:rPr>
                <w:del w:id="4481" w:author="Andrea K. Fourquet" w:date="2018-07-10T12:52:00Z"/>
              </w:rPr>
            </w:pPr>
            <w:del w:id="4482" w:author="Andrea K. Fourquet" w:date="2018-07-10T12:52:00Z">
              <w:r w:rsidRPr="00375960" w:rsidDel="00550AB8">
                <w:delText>The dispatch delays, if any, associated with the dispatch of the EMS unit to the EMS event.</w:delText>
              </w:r>
            </w:del>
          </w:p>
        </w:tc>
        <w:tc>
          <w:tcPr>
            <w:tcW w:w="1440" w:type="dxa"/>
          </w:tcPr>
          <w:p w14:paraId="2818551A" w14:textId="381B17C4" w:rsidR="004456C1" w:rsidRPr="00375960" w:rsidDel="00550AB8" w:rsidRDefault="004456C1" w:rsidP="004456C1">
            <w:pPr>
              <w:pStyle w:val="TableEntry"/>
              <w:rPr>
                <w:del w:id="4483" w:author="Andrea K. Fourquet" w:date="2018-07-10T12:52:00Z"/>
              </w:rPr>
            </w:pPr>
          </w:p>
        </w:tc>
      </w:tr>
      <w:tr w:rsidR="004456C1" w:rsidRPr="00375960" w:rsidDel="00550AB8" w14:paraId="6F4AE554" w14:textId="785F67C7" w:rsidTr="004456C1">
        <w:trPr>
          <w:cantSplit/>
          <w:del w:id="4484" w:author="Andrea K. Fourquet" w:date="2018-07-10T12:52:00Z"/>
        </w:trPr>
        <w:tc>
          <w:tcPr>
            <w:tcW w:w="1770" w:type="dxa"/>
            <w:tcMar>
              <w:left w:w="40" w:type="dxa"/>
              <w:right w:w="40" w:type="dxa"/>
            </w:tcMar>
          </w:tcPr>
          <w:p w14:paraId="4754D9DC" w14:textId="20870A40" w:rsidR="004456C1" w:rsidRPr="00375960" w:rsidDel="00550AB8" w:rsidRDefault="004456C1" w:rsidP="004456C1">
            <w:pPr>
              <w:pStyle w:val="TableEntry"/>
              <w:rPr>
                <w:del w:id="4485" w:author="Andrea K. Fourquet" w:date="2018-07-10T12:52:00Z"/>
              </w:rPr>
            </w:pPr>
            <w:del w:id="4486" w:author="Andrea K. Fourquet" w:date="2018-07-10T12:52:00Z">
              <w:r w:rsidRPr="00375960" w:rsidDel="00550AB8">
                <w:delText xml:space="preserve">Type of response delay </w:delText>
              </w:r>
            </w:del>
          </w:p>
        </w:tc>
        <w:tc>
          <w:tcPr>
            <w:tcW w:w="2188" w:type="dxa"/>
          </w:tcPr>
          <w:p w14:paraId="1D369934" w14:textId="778EC03C" w:rsidR="004456C1" w:rsidRPr="00375960" w:rsidDel="00550AB8" w:rsidRDefault="004456C1" w:rsidP="004456C1">
            <w:pPr>
              <w:pStyle w:val="TableEntry"/>
              <w:rPr>
                <w:del w:id="4487" w:author="Andrea K. Fourquet" w:date="2018-07-10T12:52:00Z"/>
              </w:rPr>
            </w:pPr>
            <w:del w:id="4488" w:author="Andrea K. Fourquet" w:date="2018-07-10T12:52:00Z">
              <w:r w:rsidRPr="00375960" w:rsidDel="00550AB8">
                <w:delText xml:space="preserve">No Mapping Available </w:delText>
              </w:r>
            </w:del>
          </w:p>
        </w:tc>
        <w:tc>
          <w:tcPr>
            <w:tcW w:w="1440" w:type="dxa"/>
          </w:tcPr>
          <w:p w14:paraId="52A00FEB" w14:textId="3653F19D" w:rsidR="004456C1" w:rsidRPr="00375960" w:rsidDel="00550AB8" w:rsidRDefault="004456C1" w:rsidP="004456C1">
            <w:pPr>
              <w:pStyle w:val="TableEntry"/>
              <w:rPr>
                <w:del w:id="4489" w:author="Andrea K. Fourquet" w:date="2018-07-10T12:52:00Z"/>
              </w:rPr>
            </w:pPr>
            <w:del w:id="4490" w:author="Andrea K. Fourquet" w:date="2018-07-10T12:52:00Z">
              <w:r w:rsidRPr="00375960" w:rsidDel="00550AB8">
                <w:delText xml:space="preserve">RE </w:delText>
              </w:r>
            </w:del>
          </w:p>
          <w:p w14:paraId="618F94C4" w14:textId="4B7DB2F0" w:rsidR="004456C1" w:rsidRPr="00375960" w:rsidDel="00550AB8" w:rsidRDefault="004456C1" w:rsidP="004456C1">
            <w:pPr>
              <w:pStyle w:val="TableEntry"/>
              <w:rPr>
                <w:del w:id="4491" w:author="Andrea K. Fourquet" w:date="2018-07-10T12:52:00Z"/>
              </w:rPr>
            </w:pPr>
            <w:del w:id="4492" w:author="Andrea K. Fourquet" w:date="2018-07-10T12:52:00Z">
              <w:r w:rsidRPr="00375960" w:rsidDel="00550AB8">
                <w:delText>[0..*]</w:delText>
              </w:r>
            </w:del>
          </w:p>
        </w:tc>
        <w:tc>
          <w:tcPr>
            <w:tcW w:w="3240" w:type="dxa"/>
            <w:tcMar>
              <w:left w:w="40" w:type="dxa"/>
              <w:right w:w="40" w:type="dxa"/>
            </w:tcMar>
          </w:tcPr>
          <w:p w14:paraId="4932A31C" w14:textId="217EBA43" w:rsidR="004456C1" w:rsidRPr="00375960" w:rsidDel="00550AB8" w:rsidRDefault="004456C1" w:rsidP="00FB265F">
            <w:pPr>
              <w:pStyle w:val="TableEntry"/>
              <w:rPr>
                <w:del w:id="4493" w:author="Andrea K. Fourquet" w:date="2018-07-10T12:52:00Z"/>
              </w:rPr>
            </w:pPr>
            <w:del w:id="4494" w:author="Andrea K. Fourquet" w:date="2018-07-10T12:52:00Z">
              <w:r w:rsidRPr="00375960" w:rsidDel="00550AB8">
                <w:delText>The response delays, if any, of the EMS unit associated with the EMS event.</w:delText>
              </w:r>
            </w:del>
          </w:p>
        </w:tc>
        <w:tc>
          <w:tcPr>
            <w:tcW w:w="1440" w:type="dxa"/>
          </w:tcPr>
          <w:p w14:paraId="36A83D78" w14:textId="15BC6AF1" w:rsidR="004456C1" w:rsidRPr="00375960" w:rsidDel="00550AB8" w:rsidRDefault="004456C1" w:rsidP="004456C1">
            <w:pPr>
              <w:pStyle w:val="TableEntry"/>
              <w:rPr>
                <w:del w:id="4495" w:author="Andrea K. Fourquet" w:date="2018-07-10T12:52:00Z"/>
              </w:rPr>
            </w:pPr>
          </w:p>
        </w:tc>
      </w:tr>
      <w:tr w:rsidR="004456C1" w:rsidRPr="00375960" w:rsidDel="00550AB8" w14:paraId="2CFE472E" w14:textId="3F31A16C" w:rsidTr="004456C1">
        <w:trPr>
          <w:cantSplit/>
          <w:del w:id="4496" w:author="Andrea K. Fourquet" w:date="2018-07-10T12:52:00Z"/>
        </w:trPr>
        <w:tc>
          <w:tcPr>
            <w:tcW w:w="1770" w:type="dxa"/>
            <w:tcMar>
              <w:left w:w="40" w:type="dxa"/>
              <w:right w:w="40" w:type="dxa"/>
            </w:tcMar>
          </w:tcPr>
          <w:p w14:paraId="274CC552" w14:textId="20627C29" w:rsidR="004456C1" w:rsidRPr="00375960" w:rsidDel="00550AB8" w:rsidRDefault="004456C1" w:rsidP="004456C1">
            <w:pPr>
              <w:pStyle w:val="TableEntry"/>
              <w:rPr>
                <w:del w:id="4497" w:author="Andrea K. Fourquet" w:date="2018-07-10T12:52:00Z"/>
              </w:rPr>
            </w:pPr>
            <w:del w:id="4498" w:author="Andrea K. Fourquet" w:date="2018-07-10T12:52:00Z">
              <w:r w:rsidRPr="00375960" w:rsidDel="00550AB8">
                <w:delText xml:space="preserve">Type of scene delay </w:delText>
              </w:r>
            </w:del>
          </w:p>
        </w:tc>
        <w:tc>
          <w:tcPr>
            <w:tcW w:w="2188" w:type="dxa"/>
          </w:tcPr>
          <w:p w14:paraId="473AB3BB" w14:textId="67413B62" w:rsidR="004456C1" w:rsidRPr="00375960" w:rsidDel="00550AB8" w:rsidRDefault="004456C1" w:rsidP="004456C1">
            <w:pPr>
              <w:pStyle w:val="TableEntry"/>
              <w:rPr>
                <w:del w:id="4499" w:author="Andrea K. Fourquet" w:date="2018-07-10T12:52:00Z"/>
              </w:rPr>
            </w:pPr>
            <w:del w:id="4500" w:author="Andrea K. Fourquet" w:date="2018-07-10T12:52:00Z">
              <w:r w:rsidRPr="00375960" w:rsidDel="00550AB8">
                <w:delText xml:space="preserve">No Mapping Available </w:delText>
              </w:r>
            </w:del>
          </w:p>
        </w:tc>
        <w:tc>
          <w:tcPr>
            <w:tcW w:w="1440" w:type="dxa"/>
          </w:tcPr>
          <w:p w14:paraId="320DD7B7" w14:textId="4EA1A607" w:rsidR="004456C1" w:rsidRPr="00375960" w:rsidDel="00550AB8" w:rsidRDefault="004456C1" w:rsidP="004456C1">
            <w:pPr>
              <w:pStyle w:val="TableEntry"/>
              <w:rPr>
                <w:del w:id="4501" w:author="Andrea K. Fourquet" w:date="2018-07-10T12:52:00Z"/>
              </w:rPr>
            </w:pPr>
            <w:del w:id="4502" w:author="Andrea K. Fourquet" w:date="2018-07-10T12:52:00Z">
              <w:r w:rsidRPr="00375960" w:rsidDel="00550AB8">
                <w:delText xml:space="preserve">RE </w:delText>
              </w:r>
            </w:del>
          </w:p>
          <w:p w14:paraId="58194598" w14:textId="6D132D4A" w:rsidR="004456C1" w:rsidRPr="00375960" w:rsidDel="00550AB8" w:rsidRDefault="004456C1" w:rsidP="004456C1">
            <w:pPr>
              <w:pStyle w:val="TableEntry"/>
              <w:rPr>
                <w:del w:id="4503" w:author="Andrea K. Fourquet" w:date="2018-07-10T12:52:00Z"/>
              </w:rPr>
            </w:pPr>
            <w:del w:id="4504" w:author="Andrea K. Fourquet" w:date="2018-07-10T12:52:00Z">
              <w:r w:rsidRPr="00375960" w:rsidDel="00550AB8">
                <w:delText>[0..1]</w:delText>
              </w:r>
            </w:del>
          </w:p>
        </w:tc>
        <w:tc>
          <w:tcPr>
            <w:tcW w:w="3240" w:type="dxa"/>
            <w:tcMar>
              <w:left w:w="40" w:type="dxa"/>
              <w:right w:w="40" w:type="dxa"/>
            </w:tcMar>
          </w:tcPr>
          <w:p w14:paraId="5C8FC84F" w14:textId="637C6504" w:rsidR="004456C1" w:rsidRPr="00375960" w:rsidDel="00550AB8" w:rsidRDefault="004456C1" w:rsidP="00E7637C">
            <w:pPr>
              <w:pStyle w:val="TableEntry"/>
              <w:rPr>
                <w:del w:id="4505" w:author="Andrea K. Fourquet" w:date="2018-07-10T12:52:00Z"/>
              </w:rPr>
            </w:pPr>
            <w:del w:id="4506" w:author="Andrea K. Fourquet" w:date="2018-07-10T12:52:00Z">
              <w:r w:rsidRPr="00375960" w:rsidDel="00550AB8">
                <w:delText>The scene delays, if any, of the EMS unit associated with the EMS event.</w:delText>
              </w:r>
            </w:del>
          </w:p>
        </w:tc>
        <w:tc>
          <w:tcPr>
            <w:tcW w:w="1440" w:type="dxa"/>
          </w:tcPr>
          <w:p w14:paraId="130474B7" w14:textId="363C37B3" w:rsidR="004456C1" w:rsidRPr="00375960" w:rsidDel="00550AB8" w:rsidRDefault="004456C1" w:rsidP="004456C1">
            <w:pPr>
              <w:pStyle w:val="TableEntry"/>
              <w:rPr>
                <w:del w:id="4507" w:author="Andrea K. Fourquet" w:date="2018-07-10T12:52:00Z"/>
              </w:rPr>
            </w:pPr>
          </w:p>
        </w:tc>
      </w:tr>
      <w:tr w:rsidR="004456C1" w:rsidRPr="00375960" w:rsidDel="00550AB8" w14:paraId="2611D2D1" w14:textId="143132EA" w:rsidTr="004456C1">
        <w:trPr>
          <w:cantSplit/>
          <w:del w:id="4508" w:author="Andrea K. Fourquet" w:date="2018-07-10T12:52:00Z"/>
        </w:trPr>
        <w:tc>
          <w:tcPr>
            <w:tcW w:w="1770" w:type="dxa"/>
            <w:tcMar>
              <w:left w:w="40" w:type="dxa"/>
              <w:right w:w="40" w:type="dxa"/>
            </w:tcMar>
          </w:tcPr>
          <w:p w14:paraId="31FD7A1E" w14:textId="25BAAD95" w:rsidR="004456C1" w:rsidRPr="00375960" w:rsidDel="00550AB8" w:rsidRDefault="004456C1" w:rsidP="004456C1">
            <w:pPr>
              <w:pStyle w:val="TableEntry"/>
              <w:rPr>
                <w:del w:id="4509" w:author="Andrea K. Fourquet" w:date="2018-07-10T12:52:00Z"/>
              </w:rPr>
            </w:pPr>
            <w:del w:id="4510" w:author="Andrea K. Fourquet" w:date="2018-07-10T12:52:00Z">
              <w:r w:rsidRPr="00375960" w:rsidDel="00550AB8">
                <w:delText>Type of transport delay</w:delText>
              </w:r>
            </w:del>
          </w:p>
        </w:tc>
        <w:tc>
          <w:tcPr>
            <w:tcW w:w="2188" w:type="dxa"/>
          </w:tcPr>
          <w:p w14:paraId="64429289" w14:textId="33233314" w:rsidR="004456C1" w:rsidRPr="00375960" w:rsidDel="00550AB8" w:rsidRDefault="004456C1" w:rsidP="004456C1">
            <w:pPr>
              <w:pStyle w:val="TableEntry"/>
              <w:rPr>
                <w:del w:id="4511" w:author="Andrea K. Fourquet" w:date="2018-07-10T12:52:00Z"/>
              </w:rPr>
            </w:pPr>
            <w:del w:id="4512" w:author="Andrea K. Fourquet" w:date="2018-07-10T12:52:00Z">
              <w:r w:rsidRPr="00375960" w:rsidDel="00550AB8">
                <w:delText xml:space="preserve">No Mapping Available </w:delText>
              </w:r>
            </w:del>
          </w:p>
        </w:tc>
        <w:tc>
          <w:tcPr>
            <w:tcW w:w="1440" w:type="dxa"/>
          </w:tcPr>
          <w:p w14:paraId="68FC701A" w14:textId="78BA8FD7" w:rsidR="004456C1" w:rsidRPr="00375960" w:rsidDel="00550AB8" w:rsidRDefault="004456C1" w:rsidP="004456C1">
            <w:pPr>
              <w:pStyle w:val="TableEntry"/>
              <w:rPr>
                <w:del w:id="4513" w:author="Andrea K. Fourquet" w:date="2018-07-10T12:52:00Z"/>
              </w:rPr>
            </w:pPr>
            <w:del w:id="4514" w:author="Andrea K. Fourquet" w:date="2018-07-10T12:52:00Z">
              <w:r w:rsidRPr="00375960" w:rsidDel="00550AB8">
                <w:delText xml:space="preserve">RE </w:delText>
              </w:r>
            </w:del>
          </w:p>
          <w:p w14:paraId="37658996" w14:textId="6947B768" w:rsidR="004456C1" w:rsidRPr="00375960" w:rsidDel="00550AB8" w:rsidRDefault="004456C1" w:rsidP="004456C1">
            <w:pPr>
              <w:pStyle w:val="TableEntry"/>
              <w:rPr>
                <w:del w:id="4515" w:author="Andrea K. Fourquet" w:date="2018-07-10T12:52:00Z"/>
              </w:rPr>
            </w:pPr>
            <w:del w:id="4516" w:author="Andrea K. Fourquet" w:date="2018-07-10T12:52:00Z">
              <w:r w:rsidRPr="00375960" w:rsidDel="00550AB8">
                <w:delText>[0..1]</w:delText>
              </w:r>
            </w:del>
          </w:p>
        </w:tc>
        <w:tc>
          <w:tcPr>
            <w:tcW w:w="3240" w:type="dxa"/>
            <w:tcMar>
              <w:left w:w="40" w:type="dxa"/>
              <w:right w:w="40" w:type="dxa"/>
            </w:tcMar>
          </w:tcPr>
          <w:p w14:paraId="5EA401D0" w14:textId="4C36153A" w:rsidR="004456C1" w:rsidRPr="00375960" w:rsidDel="00550AB8" w:rsidRDefault="004456C1" w:rsidP="00FB265F">
            <w:pPr>
              <w:pStyle w:val="TableEntry"/>
              <w:rPr>
                <w:del w:id="4517" w:author="Andrea K. Fourquet" w:date="2018-07-10T12:52:00Z"/>
              </w:rPr>
            </w:pPr>
            <w:del w:id="4518" w:author="Andrea K. Fourquet" w:date="2018-07-10T12:52:00Z">
              <w:r w:rsidRPr="00375960" w:rsidDel="00550AB8">
                <w:delText>The transport delays, if any, of the EMS unit associated with the EMS event.</w:delText>
              </w:r>
            </w:del>
          </w:p>
        </w:tc>
        <w:tc>
          <w:tcPr>
            <w:tcW w:w="1440" w:type="dxa"/>
          </w:tcPr>
          <w:p w14:paraId="54E66732" w14:textId="51D930C7" w:rsidR="004456C1" w:rsidRPr="00375960" w:rsidDel="00550AB8" w:rsidRDefault="004456C1" w:rsidP="004456C1">
            <w:pPr>
              <w:pStyle w:val="TableEntry"/>
              <w:rPr>
                <w:del w:id="4519" w:author="Andrea K. Fourquet" w:date="2018-07-10T12:52:00Z"/>
              </w:rPr>
            </w:pPr>
          </w:p>
        </w:tc>
      </w:tr>
      <w:tr w:rsidR="004456C1" w:rsidRPr="00375960" w:rsidDel="00550AB8" w14:paraId="614247CD" w14:textId="1B7DAF81" w:rsidTr="004456C1">
        <w:trPr>
          <w:cantSplit/>
          <w:del w:id="4520" w:author="Andrea K. Fourquet" w:date="2018-07-10T12:52:00Z"/>
        </w:trPr>
        <w:tc>
          <w:tcPr>
            <w:tcW w:w="1770" w:type="dxa"/>
            <w:tcMar>
              <w:left w:w="40" w:type="dxa"/>
              <w:right w:w="40" w:type="dxa"/>
            </w:tcMar>
          </w:tcPr>
          <w:p w14:paraId="14D153C0" w14:textId="0D247C56" w:rsidR="004456C1" w:rsidRPr="00375960" w:rsidDel="00550AB8" w:rsidRDefault="004456C1" w:rsidP="004456C1">
            <w:pPr>
              <w:pStyle w:val="TableEntry"/>
              <w:rPr>
                <w:del w:id="4521" w:author="Andrea K. Fourquet" w:date="2018-07-10T12:52:00Z"/>
              </w:rPr>
            </w:pPr>
            <w:del w:id="4522" w:author="Andrea K. Fourquet" w:date="2018-07-10T12:52:00Z">
              <w:r w:rsidRPr="00375960" w:rsidDel="00550AB8">
                <w:delText xml:space="preserve">Type of turn-around delay </w:delText>
              </w:r>
            </w:del>
          </w:p>
        </w:tc>
        <w:tc>
          <w:tcPr>
            <w:tcW w:w="2188" w:type="dxa"/>
          </w:tcPr>
          <w:p w14:paraId="3D86AC97" w14:textId="02FDB4A2" w:rsidR="004456C1" w:rsidRPr="00375960" w:rsidDel="00550AB8" w:rsidRDefault="004456C1" w:rsidP="004456C1">
            <w:pPr>
              <w:pStyle w:val="TableEntry"/>
              <w:rPr>
                <w:del w:id="4523" w:author="Andrea K. Fourquet" w:date="2018-07-10T12:52:00Z"/>
              </w:rPr>
            </w:pPr>
            <w:del w:id="4524" w:author="Andrea K. Fourquet" w:date="2018-07-10T12:52:00Z">
              <w:r w:rsidRPr="00375960" w:rsidDel="00550AB8">
                <w:delText xml:space="preserve">No Mapping Available </w:delText>
              </w:r>
            </w:del>
          </w:p>
        </w:tc>
        <w:tc>
          <w:tcPr>
            <w:tcW w:w="1440" w:type="dxa"/>
          </w:tcPr>
          <w:p w14:paraId="7297ED67" w14:textId="69C89685" w:rsidR="004456C1" w:rsidRPr="00375960" w:rsidDel="00550AB8" w:rsidRDefault="004456C1" w:rsidP="004456C1">
            <w:pPr>
              <w:pStyle w:val="TableEntry"/>
              <w:rPr>
                <w:del w:id="4525" w:author="Andrea K. Fourquet" w:date="2018-07-10T12:52:00Z"/>
              </w:rPr>
            </w:pPr>
            <w:del w:id="4526" w:author="Andrea K. Fourquet" w:date="2018-07-10T12:52:00Z">
              <w:r w:rsidRPr="00375960" w:rsidDel="00550AB8">
                <w:delText xml:space="preserve">RE </w:delText>
              </w:r>
            </w:del>
          </w:p>
          <w:p w14:paraId="497B6C5F" w14:textId="683F80A4" w:rsidR="004456C1" w:rsidRPr="00375960" w:rsidDel="00550AB8" w:rsidRDefault="004456C1" w:rsidP="004456C1">
            <w:pPr>
              <w:pStyle w:val="TableEntry"/>
              <w:rPr>
                <w:del w:id="4527" w:author="Andrea K. Fourquet" w:date="2018-07-10T12:52:00Z"/>
              </w:rPr>
            </w:pPr>
            <w:del w:id="4528" w:author="Andrea K. Fourquet" w:date="2018-07-10T12:52:00Z">
              <w:r w:rsidRPr="00375960" w:rsidDel="00550AB8">
                <w:delText>[0..1]</w:delText>
              </w:r>
            </w:del>
          </w:p>
        </w:tc>
        <w:tc>
          <w:tcPr>
            <w:tcW w:w="3240" w:type="dxa"/>
            <w:tcMar>
              <w:left w:w="40" w:type="dxa"/>
              <w:right w:w="40" w:type="dxa"/>
            </w:tcMar>
          </w:tcPr>
          <w:p w14:paraId="5FA503AC" w14:textId="4629FAE6" w:rsidR="004456C1" w:rsidRPr="00375960" w:rsidDel="00550AB8" w:rsidRDefault="004456C1" w:rsidP="00FB265F">
            <w:pPr>
              <w:pStyle w:val="TableEntry"/>
              <w:rPr>
                <w:del w:id="4529" w:author="Andrea K. Fourquet" w:date="2018-07-10T12:52:00Z"/>
              </w:rPr>
            </w:pPr>
            <w:del w:id="4530" w:author="Andrea K. Fourquet" w:date="2018-07-10T12:52:00Z">
              <w:r w:rsidRPr="00375960" w:rsidDel="00550AB8">
                <w:delText>The turn-around delays, if any, of EMS unit associated with the EMS event.</w:delText>
              </w:r>
            </w:del>
          </w:p>
        </w:tc>
        <w:tc>
          <w:tcPr>
            <w:tcW w:w="1440" w:type="dxa"/>
          </w:tcPr>
          <w:p w14:paraId="588AD60B" w14:textId="538B20FF" w:rsidR="004456C1" w:rsidRPr="00375960" w:rsidDel="00550AB8" w:rsidRDefault="004456C1" w:rsidP="004456C1">
            <w:pPr>
              <w:pStyle w:val="TableEntry"/>
              <w:rPr>
                <w:del w:id="4531" w:author="Andrea K. Fourquet" w:date="2018-07-10T12:52:00Z"/>
              </w:rPr>
            </w:pPr>
          </w:p>
        </w:tc>
      </w:tr>
      <w:tr w:rsidR="004456C1" w:rsidRPr="00375960" w:rsidDel="00550AB8" w14:paraId="0E899B20" w14:textId="6D4E26B8" w:rsidTr="004456C1">
        <w:trPr>
          <w:cantSplit/>
          <w:del w:id="4532" w:author="Andrea K. Fourquet" w:date="2018-07-10T12:52:00Z"/>
        </w:trPr>
        <w:tc>
          <w:tcPr>
            <w:tcW w:w="1770" w:type="dxa"/>
            <w:tcMar>
              <w:left w:w="40" w:type="dxa"/>
              <w:right w:w="40" w:type="dxa"/>
            </w:tcMar>
          </w:tcPr>
          <w:p w14:paraId="46C95B37" w14:textId="2A40CE16" w:rsidR="004456C1" w:rsidRPr="00375960" w:rsidDel="00550AB8" w:rsidRDefault="004456C1" w:rsidP="004456C1">
            <w:pPr>
              <w:pStyle w:val="TableEntry"/>
              <w:rPr>
                <w:del w:id="4533" w:author="Andrea K. Fourquet" w:date="2018-07-10T12:52:00Z"/>
              </w:rPr>
            </w:pPr>
            <w:del w:id="4534" w:author="Andrea K. Fourquet" w:date="2018-07-10T12:52:00Z">
              <w:r w:rsidRPr="00375960" w:rsidDel="00550AB8">
                <w:delText xml:space="preserve">EMS vehicle (unit) number </w:delText>
              </w:r>
            </w:del>
          </w:p>
        </w:tc>
        <w:tc>
          <w:tcPr>
            <w:tcW w:w="2188" w:type="dxa"/>
          </w:tcPr>
          <w:p w14:paraId="35BD1B5B" w14:textId="0A078882" w:rsidR="004456C1" w:rsidRPr="00375960" w:rsidDel="00550AB8" w:rsidRDefault="004456C1" w:rsidP="004456C1">
            <w:pPr>
              <w:pStyle w:val="TableEntry"/>
              <w:rPr>
                <w:del w:id="4535" w:author="Andrea K. Fourquet" w:date="2018-07-10T12:52:00Z"/>
              </w:rPr>
            </w:pPr>
            <w:del w:id="4536" w:author="Andrea K. Fourquet" w:date="2018-07-10T12:52:00Z">
              <w:r w:rsidRPr="00375960" w:rsidDel="00550AB8">
                <w:delText xml:space="preserve">No Mapping Available </w:delText>
              </w:r>
            </w:del>
          </w:p>
        </w:tc>
        <w:tc>
          <w:tcPr>
            <w:tcW w:w="1440" w:type="dxa"/>
          </w:tcPr>
          <w:p w14:paraId="32CF4BC0" w14:textId="21D0A227" w:rsidR="004456C1" w:rsidRPr="00375960" w:rsidDel="00550AB8" w:rsidRDefault="004456C1" w:rsidP="004456C1">
            <w:pPr>
              <w:pStyle w:val="TableEntry"/>
              <w:rPr>
                <w:del w:id="4537" w:author="Andrea K. Fourquet" w:date="2018-07-10T12:52:00Z"/>
              </w:rPr>
            </w:pPr>
            <w:del w:id="4538" w:author="Andrea K. Fourquet" w:date="2018-07-10T12:52:00Z">
              <w:r w:rsidRPr="00375960" w:rsidDel="00550AB8">
                <w:delText xml:space="preserve">RE </w:delText>
              </w:r>
            </w:del>
          </w:p>
          <w:p w14:paraId="5599C87C" w14:textId="28B005C8" w:rsidR="004456C1" w:rsidRPr="00375960" w:rsidDel="00550AB8" w:rsidRDefault="004456C1" w:rsidP="004456C1">
            <w:pPr>
              <w:pStyle w:val="TableEntry"/>
              <w:rPr>
                <w:del w:id="4539" w:author="Andrea K. Fourquet" w:date="2018-07-10T12:52:00Z"/>
              </w:rPr>
            </w:pPr>
            <w:del w:id="4540" w:author="Andrea K. Fourquet" w:date="2018-07-10T12:52:00Z">
              <w:r w:rsidRPr="00375960" w:rsidDel="00550AB8">
                <w:delText>[0..1]</w:delText>
              </w:r>
            </w:del>
          </w:p>
        </w:tc>
        <w:tc>
          <w:tcPr>
            <w:tcW w:w="3240" w:type="dxa"/>
            <w:tcMar>
              <w:left w:w="40" w:type="dxa"/>
              <w:right w:w="40" w:type="dxa"/>
            </w:tcMar>
          </w:tcPr>
          <w:p w14:paraId="177EC6B1" w14:textId="0B4A61DD" w:rsidR="004456C1" w:rsidRPr="00375960" w:rsidDel="00550AB8" w:rsidRDefault="004456C1" w:rsidP="00FB265F">
            <w:pPr>
              <w:pStyle w:val="TableEntry"/>
              <w:rPr>
                <w:del w:id="4541" w:author="Andrea K. Fourquet" w:date="2018-07-10T12:52:00Z"/>
              </w:rPr>
            </w:pPr>
            <w:del w:id="4542" w:author="Andrea K. Fourquet" w:date="2018-07-10T12:52:00Z">
              <w:r w:rsidRPr="00375960" w:rsidDel="00550AB8">
                <w:delText>The unique physical vehicle number of the responding unit.</w:delText>
              </w:r>
            </w:del>
          </w:p>
        </w:tc>
        <w:tc>
          <w:tcPr>
            <w:tcW w:w="1440" w:type="dxa"/>
          </w:tcPr>
          <w:p w14:paraId="759920BB" w14:textId="3F990B2A" w:rsidR="004456C1" w:rsidRPr="00375960" w:rsidDel="00550AB8" w:rsidRDefault="004456C1" w:rsidP="004456C1">
            <w:pPr>
              <w:pStyle w:val="TableEntry"/>
              <w:rPr>
                <w:del w:id="4543" w:author="Andrea K. Fourquet" w:date="2018-07-10T12:52:00Z"/>
              </w:rPr>
            </w:pPr>
          </w:p>
        </w:tc>
      </w:tr>
      <w:tr w:rsidR="004456C1" w:rsidRPr="00375960" w:rsidDel="00550AB8" w14:paraId="389CD43B" w14:textId="4C9D89E9" w:rsidTr="004456C1">
        <w:trPr>
          <w:cantSplit/>
          <w:del w:id="4544" w:author="Andrea K. Fourquet" w:date="2018-07-10T12:52:00Z"/>
        </w:trPr>
        <w:tc>
          <w:tcPr>
            <w:tcW w:w="1770" w:type="dxa"/>
            <w:tcMar>
              <w:left w:w="40" w:type="dxa"/>
              <w:right w:w="40" w:type="dxa"/>
            </w:tcMar>
          </w:tcPr>
          <w:p w14:paraId="5010D166" w14:textId="581CD3C0" w:rsidR="004456C1" w:rsidRPr="00375960" w:rsidDel="00550AB8" w:rsidRDefault="004456C1" w:rsidP="004456C1">
            <w:pPr>
              <w:pStyle w:val="TableEntry"/>
              <w:rPr>
                <w:del w:id="4545" w:author="Andrea K. Fourquet" w:date="2018-07-10T12:52:00Z"/>
              </w:rPr>
            </w:pPr>
            <w:del w:id="4546" w:author="Andrea K. Fourquet" w:date="2018-07-10T12:52:00Z">
              <w:r w:rsidRPr="00375960" w:rsidDel="00550AB8">
                <w:delText xml:space="preserve">EMS unit call sign </w:delText>
              </w:r>
            </w:del>
          </w:p>
        </w:tc>
        <w:tc>
          <w:tcPr>
            <w:tcW w:w="2188" w:type="dxa"/>
          </w:tcPr>
          <w:p w14:paraId="303E076E" w14:textId="0B89B1EB" w:rsidR="004456C1" w:rsidRPr="00375960" w:rsidDel="00550AB8" w:rsidRDefault="004456C1" w:rsidP="004456C1">
            <w:pPr>
              <w:pStyle w:val="TableEntry"/>
              <w:rPr>
                <w:del w:id="4547" w:author="Andrea K. Fourquet" w:date="2018-07-10T12:52:00Z"/>
              </w:rPr>
            </w:pPr>
            <w:del w:id="4548" w:author="Andrea K. Fourquet" w:date="2018-07-10T12:52:00Z">
              <w:r w:rsidRPr="00375960" w:rsidDel="00550AB8">
                <w:delText xml:space="preserve">No Mapping Available </w:delText>
              </w:r>
            </w:del>
          </w:p>
        </w:tc>
        <w:tc>
          <w:tcPr>
            <w:tcW w:w="1440" w:type="dxa"/>
          </w:tcPr>
          <w:p w14:paraId="56AFC47A" w14:textId="5D3CFB76" w:rsidR="004456C1" w:rsidRPr="00375960" w:rsidDel="00550AB8" w:rsidRDefault="004456C1" w:rsidP="004456C1">
            <w:pPr>
              <w:pStyle w:val="TableEntry"/>
              <w:rPr>
                <w:del w:id="4549" w:author="Andrea K. Fourquet" w:date="2018-07-10T12:52:00Z"/>
              </w:rPr>
            </w:pPr>
            <w:del w:id="4550" w:author="Andrea K. Fourquet" w:date="2018-07-10T12:52:00Z">
              <w:r w:rsidRPr="00375960" w:rsidDel="00550AB8">
                <w:delText xml:space="preserve">RE </w:delText>
              </w:r>
            </w:del>
          </w:p>
          <w:p w14:paraId="30115B08" w14:textId="7E1DBB39" w:rsidR="004456C1" w:rsidRPr="00375960" w:rsidDel="00550AB8" w:rsidRDefault="004456C1" w:rsidP="004456C1">
            <w:pPr>
              <w:pStyle w:val="TableEntry"/>
              <w:rPr>
                <w:del w:id="4551" w:author="Andrea K. Fourquet" w:date="2018-07-10T12:52:00Z"/>
              </w:rPr>
            </w:pPr>
            <w:del w:id="4552" w:author="Andrea K. Fourquet" w:date="2018-07-10T12:52:00Z">
              <w:r w:rsidRPr="00375960" w:rsidDel="00550AB8">
                <w:delText>[0..1]</w:delText>
              </w:r>
            </w:del>
          </w:p>
        </w:tc>
        <w:tc>
          <w:tcPr>
            <w:tcW w:w="3240" w:type="dxa"/>
            <w:tcMar>
              <w:left w:w="40" w:type="dxa"/>
              <w:right w:w="40" w:type="dxa"/>
            </w:tcMar>
          </w:tcPr>
          <w:p w14:paraId="75855AF5" w14:textId="202DE541" w:rsidR="004456C1" w:rsidRPr="00375960" w:rsidDel="00550AB8" w:rsidRDefault="004456C1" w:rsidP="00FB265F">
            <w:pPr>
              <w:pStyle w:val="TableEntry"/>
              <w:rPr>
                <w:del w:id="4553" w:author="Andrea K. Fourquet" w:date="2018-07-10T12:52:00Z"/>
              </w:rPr>
            </w:pPr>
            <w:del w:id="4554" w:author="Andrea K. Fourquet" w:date="2018-07-10T12:52:00Z">
              <w:r w:rsidRPr="00375960" w:rsidDel="00550AB8">
                <w:delText>The EMS unit number used to dispatch and communicate with the unit. This may be the same as the EMS Unit/Vehicle Number in many agencies.</w:delText>
              </w:r>
            </w:del>
          </w:p>
        </w:tc>
        <w:tc>
          <w:tcPr>
            <w:tcW w:w="1440" w:type="dxa"/>
          </w:tcPr>
          <w:p w14:paraId="17FF4F95" w14:textId="1BC0C04A" w:rsidR="004456C1" w:rsidRPr="00375960" w:rsidDel="00550AB8" w:rsidRDefault="004456C1" w:rsidP="004456C1">
            <w:pPr>
              <w:pStyle w:val="TableEntry"/>
              <w:rPr>
                <w:del w:id="4555" w:author="Andrea K. Fourquet" w:date="2018-07-10T12:52:00Z"/>
              </w:rPr>
            </w:pPr>
          </w:p>
        </w:tc>
      </w:tr>
      <w:tr w:rsidR="004456C1" w:rsidRPr="00375960" w14:paraId="2DB99390" w14:textId="77777777" w:rsidTr="004456C1">
        <w:trPr>
          <w:cantSplit/>
        </w:trPr>
        <w:tc>
          <w:tcPr>
            <w:tcW w:w="1770" w:type="dxa"/>
            <w:tcMar>
              <w:left w:w="40" w:type="dxa"/>
              <w:right w:w="40" w:type="dxa"/>
            </w:tcMar>
          </w:tcPr>
          <w:p w14:paraId="7386B1C0" w14:textId="77777777" w:rsidR="004456C1" w:rsidRPr="00375960" w:rsidRDefault="004456C1" w:rsidP="004456C1">
            <w:pPr>
              <w:pStyle w:val="TableEntry"/>
            </w:pPr>
            <w:r w:rsidRPr="00375960">
              <w:lastRenderedPageBreak/>
              <w:t xml:space="preserve">Level of care for this unit </w:t>
            </w:r>
          </w:p>
        </w:tc>
        <w:tc>
          <w:tcPr>
            <w:tcW w:w="2188" w:type="dxa"/>
          </w:tcPr>
          <w:p w14:paraId="115DF62F" w14:textId="77777777" w:rsidR="004456C1" w:rsidRPr="00375960" w:rsidRDefault="004456C1" w:rsidP="004456C1">
            <w:pPr>
              <w:pStyle w:val="TableEntry"/>
            </w:pPr>
            <w:r w:rsidRPr="00375960">
              <w:t xml:space="preserve">HealthService.characteristic </w:t>
            </w:r>
          </w:p>
        </w:tc>
        <w:tc>
          <w:tcPr>
            <w:tcW w:w="1440" w:type="dxa"/>
          </w:tcPr>
          <w:p w14:paraId="5CBA1E0C" w14:textId="77777777" w:rsidR="004456C1" w:rsidRPr="00375960" w:rsidRDefault="004456C1" w:rsidP="004456C1">
            <w:pPr>
              <w:pStyle w:val="TableEntry"/>
            </w:pPr>
            <w:r w:rsidRPr="00375960">
              <w:t xml:space="preserve">RE </w:t>
            </w:r>
          </w:p>
          <w:p w14:paraId="6B1F9C4E" w14:textId="77777777" w:rsidR="004456C1" w:rsidRPr="00375960" w:rsidRDefault="004456C1" w:rsidP="004456C1">
            <w:pPr>
              <w:pStyle w:val="TableEntry"/>
            </w:pPr>
            <w:r w:rsidRPr="00375960">
              <w:t>[0..1]</w:t>
            </w:r>
          </w:p>
        </w:tc>
        <w:tc>
          <w:tcPr>
            <w:tcW w:w="3240" w:type="dxa"/>
            <w:tcMar>
              <w:left w:w="40" w:type="dxa"/>
              <w:right w:w="40" w:type="dxa"/>
            </w:tcMar>
          </w:tcPr>
          <w:p w14:paraId="724B367B" w14:textId="388AB6AF" w:rsidR="004456C1" w:rsidRPr="00375960" w:rsidRDefault="004456C1" w:rsidP="00FB265F">
            <w:pPr>
              <w:pStyle w:val="TableEntry"/>
            </w:pPr>
            <w:r w:rsidRPr="00375960">
              <w:t>The level of care (BLS or ALS) the unit is able to provide based on the units' treatment capabilities for this EMS response.</w:t>
            </w:r>
          </w:p>
        </w:tc>
        <w:tc>
          <w:tcPr>
            <w:tcW w:w="1440" w:type="dxa"/>
          </w:tcPr>
          <w:p w14:paraId="4A760C10" w14:textId="77777777" w:rsidR="004456C1" w:rsidRPr="00375960" w:rsidRDefault="004456C1" w:rsidP="004456C1">
            <w:pPr>
              <w:pStyle w:val="TableEntry"/>
            </w:pPr>
          </w:p>
        </w:tc>
      </w:tr>
      <w:tr w:rsidR="004456C1" w:rsidRPr="00375960" w14:paraId="5D44EE90" w14:textId="77777777" w:rsidTr="004456C1">
        <w:trPr>
          <w:cantSplit/>
        </w:trPr>
        <w:tc>
          <w:tcPr>
            <w:tcW w:w="1770" w:type="dxa"/>
            <w:tcMar>
              <w:left w:w="40" w:type="dxa"/>
              <w:right w:w="40" w:type="dxa"/>
            </w:tcMar>
          </w:tcPr>
          <w:p w14:paraId="435EB54F" w14:textId="77777777" w:rsidR="004456C1" w:rsidRPr="00375960" w:rsidRDefault="004456C1" w:rsidP="004456C1">
            <w:pPr>
              <w:pStyle w:val="TableEntry"/>
            </w:pPr>
            <w:r w:rsidRPr="00375960">
              <w:t>Vehicle Dispatch Location</w:t>
            </w:r>
          </w:p>
        </w:tc>
        <w:tc>
          <w:tcPr>
            <w:tcW w:w="2188" w:type="dxa"/>
          </w:tcPr>
          <w:p w14:paraId="235E61CE" w14:textId="77777777" w:rsidR="004456C1" w:rsidRPr="00375960" w:rsidRDefault="004456C1" w:rsidP="004456C1">
            <w:pPr>
              <w:pStyle w:val="TableEntry"/>
            </w:pPr>
            <w:r w:rsidRPr="00375960">
              <w:t>HealthService.location</w:t>
            </w:r>
          </w:p>
        </w:tc>
        <w:tc>
          <w:tcPr>
            <w:tcW w:w="1440" w:type="dxa"/>
          </w:tcPr>
          <w:p w14:paraId="76DAE7F6" w14:textId="77777777" w:rsidR="004456C1" w:rsidRPr="007475AB" w:rsidRDefault="004456C1" w:rsidP="007475AB">
            <w:pPr>
              <w:pStyle w:val="TableEntry"/>
            </w:pPr>
            <w:r w:rsidRPr="007475AB">
              <w:t>O</w:t>
            </w:r>
          </w:p>
          <w:p w14:paraId="4701B730" w14:textId="77777777" w:rsidR="004456C1" w:rsidRPr="00375960" w:rsidRDefault="004456C1" w:rsidP="00E7637C">
            <w:pPr>
              <w:pStyle w:val="TableEntry"/>
            </w:pPr>
            <w:r w:rsidRPr="007475AB">
              <w:t>[0..1]</w:t>
            </w:r>
          </w:p>
        </w:tc>
        <w:tc>
          <w:tcPr>
            <w:tcW w:w="3240" w:type="dxa"/>
            <w:tcMar>
              <w:left w:w="40" w:type="dxa"/>
              <w:right w:w="40" w:type="dxa"/>
            </w:tcMar>
          </w:tcPr>
          <w:p w14:paraId="766FBABE" w14:textId="3C8F3A1B" w:rsidR="004456C1" w:rsidRPr="00375960" w:rsidRDefault="004456C1" w:rsidP="00FB265F">
            <w:pPr>
              <w:pStyle w:val="TableEntry"/>
            </w:pPr>
            <w:r w:rsidRPr="00375960">
              <w:t>The EMS location or healthcare facility representing the geographic location of the unit or crew at the time of dispatch.</w:t>
            </w:r>
          </w:p>
        </w:tc>
        <w:tc>
          <w:tcPr>
            <w:tcW w:w="1440" w:type="dxa"/>
          </w:tcPr>
          <w:p w14:paraId="375BF14D" w14:textId="77777777" w:rsidR="004456C1" w:rsidRPr="00375960" w:rsidRDefault="004456C1" w:rsidP="004456C1">
            <w:pPr>
              <w:pStyle w:val="TableEntry"/>
            </w:pPr>
          </w:p>
        </w:tc>
      </w:tr>
      <w:tr w:rsidR="004456C1" w:rsidRPr="00375960" w:rsidDel="00412E81" w14:paraId="4F02C94D" w14:textId="0E94716B" w:rsidTr="004456C1">
        <w:trPr>
          <w:cantSplit/>
          <w:del w:id="4556" w:author="Andrea K. Fourquet" w:date="2018-07-10T12:52:00Z"/>
        </w:trPr>
        <w:tc>
          <w:tcPr>
            <w:tcW w:w="1770" w:type="dxa"/>
            <w:tcMar>
              <w:left w:w="40" w:type="dxa"/>
              <w:right w:w="40" w:type="dxa"/>
            </w:tcMar>
          </w:tcPr>
          <w:p w14:paraId="3880F11D" w14:textId="514A30A8" w:rsidR="004456C1" w:rsidRPr="00375960" w:rsidDel="00412E81" w:rsidRDefault="004456C1" w:rsidP="004456C1">
            <w:pPr>
              <w:pStyle w:val="TableEntry"/>
              <w:rPr>
                <w:del w:id="4557" w:author="Andrea K. Fourquet" w:date="2018-07-10T12:52:00Z"/>
              </w:rPr>
            </w:pPr>
            <w:del w:id="4558" w:author="Andrea K. Fourquet" w:date="2018-07-10T12:52:00Z">
              <w:r w:rsidRPr="00375960" w:rsidDel="00412E81">
                <w:delText>Vehicle Dispatch GPS Location</w:delText>
              </w:r>
            </w:del>
          </w:p>
        </w:tc>
        <w:tc>
          <w:tcPr>
            <w:tcW w:w="2188" w:type="dxa"/>
          </w:tcPr>
          <w:p w14:paraId="45AEC777" w14:textId="08DF34AA" w:rsidR="004456C1" w:rsidRPr="00375960" w:rsidDel="00412E81" w:rsidRDefault="004456C1" w:rsidP="004456C1">
            <w:pPr>
              <w:pStyle w:val="TableEntry"/>
              <w:rPr>
                <w:del w:id="4559" w:author="Andrea K. Fourquet" w:date="2018-07-10T12:52:00Z"/>
              </w:rPr>
            </w:pPr>
            <w:del w:id="4560" w:author="Andrea K. Fourquet" w:date="2018-07-10T12:52:00Z">
              <w:r w:rsidRPr="00375960" w:rsidDel="00412E81">
                <w:delText>No Mapping Available</w:delText>
              </w:r>
            </w:del>
          </w:p>
        </w:tc>
        <w:tc>
          <w:tcPr>
            <w:tcW w:w="1440" w:type="dxa"/>
          </w:tcPr>
          <w:p w14:paraId="5D270994" w14:textId="319BE192" w:rsidR="004456C1" w:rsidRPr="00375960" w:rsidDel="00412E81" w:rsidRDefault="004456C1" w:rsidP="004456C1">
            <w:pPr>
              <w:pStyle w:val="TableEntry"/>
              <w:rPr>
                <w:del w:id="4561" w:author="Andrea K. Fourquet" w:date="2018-07-10T12:52:00Z"/>
              </w:rPr>
            </w:pPr>
            <w:del w:id="4562" w:author="Andrea K. Fourquet" w:date="2018-07-10T12:52:00Z">
              <w:r w:rsidRPr="00375960" w:rsidDel="00412E81">
                <w:delText>O</w:delText>
              </w:r>
            </w:del>
          </w:p>
          <w:p w14:paraId="3DA75B71" w14:textId="03E35BB1" w:rsidR="004456C1" w:rsidRPr="00375960" w:rsidDel="00412E81" w:rsidRDefault="004456C1" w:rsidP="004456C1">
            <w:pPr>
              <w:pStyle w:val="TableEntry"/>
              <w:rPr>
                <w:del w:id="4563" w:author="Andrea K. Fourquet" w:date="2018-07-10T12:52:00Z"/>
              </w:rPr>
            </w:pPr>
            <w:del w:id="4564" w:author="Andrea K. Fourquet" w:date="2018-07-10T12:52:00Z">
              <w:r w:rsidRPr="00375960" w:rsidDel="00412E81">
                <w:delText>[0..1]</w:delText>
              </w:r>
            </w:del>
          </w:p>
        </w:tc>
        <w:tc>
          <w:tcPr>
            <w:tcW w:w="3240" w:type="dxa"/>
            <w:tcMar>
              <w:left w:w="40" w:type="dxa"/>
              <w:right w:w="40" w:type="dxa"/>
            </w:tcMar>
          </w:tcPr>
          <w:p w14:paraId="3AD907ED" w14:textId="50F345F8" w:rsidR="004456C1" w:rsidRPr="00375960" w:rsidDel="00412E81" w:rsidRDefault="004456C1" w:rsidP="00FB265F">
            <w:pPr>
              <w:pStyle w:val="TableEntry"/>
              <w:rPr>
                <w:del w:id="4565" w:author="Andrea K. Fourquet" w:date="2018-07-10T12:52:00Z"/>
              </w:rPr>
            </w:pPr>
            <w:del w:id="4566" w:author="Andrea K. Fourquet" w:date="2018-07-10T12:52:00Z">
              <w:r w:rsidRPr="00375960" w:rsidDel="00412E81">
                <w:delText>The GPS coordinates associated with the EMS unit at the time of dispatch documented in decimal degrees.</w:delText>
              </w:r>
            </w:del>
          </w:p>
        </w:tc>
        <w:tc>
          <w:tcPr>
            <w:tcW w:w="1440" w:type="dxa"/>
          </w:tcPr>
          <w:p w14:paraId="3311DAC7" w14:textId="1FD02126" w:rsidR="004456C1" w:rsidRPr="00375960" w:rsidDel="00412E81" w:rsidRDefault="004456C1" w:rsidP="004456C1">
            <w:pPr>
              <w:pStyle w:val="TableEntry"/>
              <w:rPr>
                <w:del w:id="4567" w:author="Andrea K. Fourquet" w:date="2018-07-10T12:52:00Z"/>
              </w:rPr>
            </w:pPr>
          </w:p>
        </w:tc>
      </w:tr>
      <w:tr w:rsidR="004456C1" w:rsidRPr="00375960" w:rsidDel="00412E81" w14:paraId="6D359C02" w14:textId="11A8D76C" w:rsidTr="004456C1">
        <w:trPr>
          <w:cantSplit/>
          <w:del w:id="4568" w:author="Andrea K. Fourquet" w:date="2018-07-10T12:52:00Z"/>
        </w:trPr>
        <w:tc>
          <w:tcPr>
            <w:tcW w:w="1770" w:type="dxa"/>
            <w:tcMar>
              <w:left w:w="40" w:type="dxa"/>
              <w:right w:w="40" w:type="dxa"/>
            </w:tcMar>
          </w:tcPr>
          <w:p w14:paraId="38F173FA" w14:textId="142C6D52" w:rsidR="004456C1" w:rsidRPr="00375960" w:rsidDel="00412E81" w:rsidRDefault="004456C1" w:rsidP="004456C1">
            <w:pPr>
              <w:pStyle w:val="TableEntry"/>
              <w:rPr>
                <w:del w:id="4569" w:author="Andrea K. Fourquet" w:date="2018-07-10T12:52:00Z"/>
              </w:rPr>
            </w:pPr>
            <w:del w:id="4570" w:author="Andrea K. Fourquet" w:date="2018-07-10T12:52:00Z">
              <w:r w:rsidRPr="00375960" w:rsidDel="00412E81">
                <w:delText>Vehicle Dispatch Location US National Grid Coordinates</w:delText>
              </w:r>
            </w:del>
          </w:p>
        </w:tc>
        <w:tc>
          <w:tcPr>
            <w:tcW w:w="2188" w:type="dxa"/>
          </w:tcPr>
          <w:p w14:paraId="21FB11F8" w14:textId="22F053E4" w:rsidR="004456C1" w:rsidRPr="00375960" w:rsidDel="00412E81" w:rsidRDefault="004456C1" w:rsidP="004456C1">
            <w:pPr>
              <w:pStyle w:val="TableEntry"/>
              <w:rPr>
                <w:del w:id="4571" w:author="Andrea K. Fourquet" w:date="2018-07-10T12:52:00Z"/>
              </w:rPr>
            </w:pPr>
            <w:del w:id="4572" w:author="Andrea K. Fourquet" w:date="2018-07-10T12:52:00Z">
              <w:r w:rsidRPr="00375960" w:rsidDel="00412E81">
                <w:delText>No Mapping Available</w:delText>
              </w:r>
            </w:del>
          </w:p>
        </w:tc>
        <w:tc>
          <w:tcPr>
            <w:tcW w:w="1440" w:type="dxa"/>
          </w:tcPr>
          <w:p w14:paraId="37ED09E5" w14:textId="393F10AE" w:rsidR="004456C1" w:rsidRPr="00375960" w:rsidDel="00412E81" w:rsidRDefault="004456C1" w:rsidP="004456C1">
            <w:pPr>
              <w:pStyle w:val="TableEntry"/>
              <w:rPr>
                <w:del w:id="4573" w:author="Andrea K. Fourquet" w:date="2018-07-10T12:52:00Z"/>
              </w:rPr>
            </w:pPr>
            <w:del w:id="4574" w:author="Andrea K. Fourquet" w:date="2018-07-10T12:52:00Z">
              <w:r w:rsidRPr="00375960" w:rsidDel="00412E81">
                <w:delText>O</w:delText>
              </w:r>
            </w:del>
          </w:p>
          <w:p w14:paraId="1BA175E1" w14:textId="3104E9C6" w:rsidR="004456C1" w:rsidRPr="00375960" w:rsidDel="00412E81" w:rsidRDefault="004456C1" w:rsidP="004456C1">
            <w:pPr>
              <w:pStyle w:val="TableEntry"/>
              <w:rPr>
                <w:del w:id="4575" w:author="Andrea K. Fourquet" w:date="2018-07-10T12:52:00Z"/>
              </w:rPr>
            </w:pPr>
            <w:del w:id="4576" w:author="Andrea K. Fourquet" w:date="2018-07-10T12:52:00Z">
              <w:r w:rsidRPr="00375960" w:rsidDel="00412E81">
                <w:delText>[0..1]</w:delText>
              </w:r>
            </w:del>
          </w:p>
        </w:tc>
        <w:tc>
          <w:tcPr>
            <w:tcW w:w="3240" w:type="dxa"/>
            <w:tcMar>
              <w:left w:w="40" w:type="dxa"/>
              <w:right w:w="40" w:type="dxa"/>
            </w:tcMar>
          </w:tcPr>
          <w:p w14:paraId="0EB7AEA1" w14:textId="3D1DDA88" w:rsidR="004456C1" w:rsidRPr="00375960" w:rsidDel="00412E81" w:rsidRDefault="004456C1" w:rsidP="00FB265F">
            <w:pPr>
              <w:pStyle w:val="TableEntry"/>
              <w:rPr>
                <w:del w:id="4577" w:author="Andrea K. Fourquet" w:date="2018-07-10T12:52:00Z"/>
              </w:rPr>
            </w:pPr>
            <w:del w:id="4578" w:author="Andrea K. Fourquet" w:date="2018-07-10T12:52:00Z">
              <w:r w:rsidRPr="00375960" w:rsidDel="00412E81">
                <w:delText>The US National Grid Coordinates for the EMS Vehicle's Dispatch Location.</w:delText>
              </w:r>
            </w:del>
          </w:p>
        </w:tc>
        <w:tc>
          <w:tcPr>
            <w:tcW w:w="1440" w:type="dxa"/>
          </w:tcPr>
          <w:p w14:paraId="37B31B93" w14:textId="3D556FA5" w:rsidR="004456C1" w:rsidRPr="00375960" w:rsidDel="00412E81" w:rsidRDefault="004456C1" w:rsidP="004456C1">
            <w:pPr>
              <w:pStyle w:val="TableEntry"/>
              <w:rPr>
                <w:del w:id="4579" w:author="Andrea K. Fourquet" w:date="2018-07-10T12:52:00Z"/>
              </w:rPr>
            </w:pPr>
          </w:p>
        </w:tc>
      </w:tr>
      <w:tr w:rsidR="004456C1" w:rsidRPr="00375960" w:rsidDel="00412E81" w14:paraId="7F168E00" w14:textId="36DB948F" w:rsidTr="004456C1">
        <w:trPr>
          <w:cantSplit/>
          <w:del w:id="4580" w:author="Andrea K. Fourquet" w:date="2018-07-10T12:52:00Z"/>
        </w:trPr>
        <w:tc>
          <w:tcPr>
            <w:tcW w:w="1770" w:type="dxa"/>
            <w:tcMar>
              <w:left w:w="40" w:type="dxa"/>
              <w:right w:w="40" w:type="dxa"/>
            </w:tcMar>
          </w:tcPr>
          <w:p w14:paraId="3CAEEF1D" w14:textId="2EA89C52" w:rsidR="004456C1" w:rsidRPr="00375960" w:rsidDel="00412E81" w:rsidRDefault="004456C1" w:rsidP="004456C1">
            <w:pPr>
              <w:pStyle w:val="TableEntry"/>
              <w:rPr>
                <w:del w:id="4581" w:author="Andrea K. Fourquet" w:date="2018-07-10T12:52:00Z"/>
              </w:rPr>
            </w:pPr>
            <w:del w:id="4582" w:author="Andrea K. Fourquet" w:date="2018-07-10T12:52:00Z">
              <w:r w:rsidRPr="00375960" w:rsidDel="00412E81">
                <w:delText>Beginning Odometer Reading of Responding Vehicle</w:delText>
              </w:r>
            </w:del>
          </w:p>
        </w:tc>
        <w:tc>
          <w:tcPr>
            <w:tcW w:w="2188" w:type="dxa"/>
          </w:tcPr>
          <w:p w14:paraId="1E180514" w14:textId="6A40E857" w:rsidR="004456C1" w:rsidRPr="00375960" w:rsidDel="00412E81" w:rsidRDefault="004456C1" w:rsidP="004456C1">
            <w:pPr>
              <w:pStyle w:val="TableEntry"/>
              <w:rPr>
                <w:del w:id="4583" w:author="Andrea K. Fourquet" w:date="2018-07-10T12:52:00Z"/>
              </w:rPr>
            </w:pPr>
            <w:del w:id="4584" w:author="Andrea K. Fourquet" w:date="2018-07-10T12:52:00Z">
              <w:r w:rsidRPr="00375960" w:rsidDel="00412E81">
                <w:delText xml:space="preserve">No Mapping Available </w:delText>
              </w:r>
            </w:del>
          </w:p>
        </w:tc>
        <w:tc>
          <w:tcPr>
            <w:tcW w:w="1440" w:type="dxa"/>
          </w:tcPr>
          <w:p w14:paraId="1A878611" w14:textId="3C755A94" w:rsidR="004456C1" w:rsidRPr="00375960" w:rsidDel="00412E81" w:rsidRDefault="004456C1" w:rsidP="004456C1">
            <w:pPr>
              <w:pStyle w:val="TableEntry"/>
              <w:rPr>
                <w:del w:id="4585" w:author="Andrea K. Fourquet" w:date="2018-07-10T12:52:00Z"/>
              </w:rPr>
            </w:pPr>
            <w:del w:id="4586" w:author="Andrea K. Fourquet" w:date="2018-07-10T12:52:00Z">
              <w:r w:rsidRPr="00375960" w:rsidDel="00412E81">
                <w:delText>O</w:delText>
              </w:r>
            </w:del>
          </w:p>
          <w:p w14:paraId="5C2EFDAF" w14:textId="683306DF" w:rsidR="004456C1" w:rsidRPr="00375960" w:rsidDel="00412E81" w:rsidRDefault="004456C1" w:rsidP="004456C1">
            <w:pPr>
              <w:pStyle w:val="TableEntry"/>
              <w:rPr>
                <w:del w:id="4587" w:author="Andrea K. Fourquet" w:date="2018-07-10T12:52:00Z"/>
              </w:rPr>
            </w:pPr>
            <w:del w:id="4588" w:author="Andrea K. Fourquet" w:date="2018-07-10T12:52:00Z">
              <w:r w:rsidRPr="00375960" w:rsidDel="00412E81">
                <w:delText>[0..1]</w:delText>
              </w:r>
            </w:del>
          </w:p>
        </w:tc>
        <w:tc>
          <w:tcPr>
            <w:tcW w:w="3240" w:type="dxa"/>
            <w:tcMar>
              <w:left w:w="40" w:type="dxa"/>
              <w:right w:w="40" w:type="dxa"/>
            </w:tcMar>
          </w:tcPr>
          <w:p w14:paraId="1D96F499" w14:textId="65915A1D" w:rsidR="004456C1" w:rsidRPr="00375960" w:rsidDel="00412E81" w:rsidRDefault="004456C1" w:rsidP="00FB265F">
            <w:pPr>
              <w:pStyle w:val="TableEntry"/>
              <w:rPr>
                <w:del w:id="4589" w:author="Andrea K. Fourquet" w:date="2018-07-10T12:52:00Z"/>
              </w:rPr>
            </w:pPr>
            <w:del w:id="4590" w:author="Andrea K. Fourquet" w:date="2018-07-10T12:52:00Z">
              <w:r w:rsidRPr="00375960" w:rsidDel="00412E81">
                <w:delText>The mileage (counter or odometer reading) of the vehicle at the beginning of the call (when the wheels begin moving). If EMS vehicle/unit is via water or air travel document the number in "hours" as it relates to the documentation of Boat, Fixed Wing, or Rotor Craft in eDisposition.16 (EMS Transport Method)</w:delText>
              </w:r>
              <w:r w:rsidR="0071446A" w:rsidDel="00412E81">
                <w:delText>.</w:delText>
              </w:r>
            </w:del>
          </w:p>
        </w:tc>
        <w:tc>
          <w:tcPr>
            <w:tcW w:w="1440" w:type="dxa"/>
          </w:tcPr>
          <w:p w14:paraId="43326341" w14:textId="143B0280" w:rsidR="004456C1" w:rsidRPr="00375960" w:rsidDel="00412E81" w:rsidRDefault="004456C1" w:rsidP="004456C1">
            <w:pPr>
              <w:pStyle w:val="TableEntry"/>
              <w:rPr>
                <w:del w:id="4591" w:author="Andrea K. Fourquet" w:date="2018-07-10T12:52:00Z"/>
              </w:rPr>
            </w:pPr>
          </w:p>
        </w:tc>
      </w:tr>
      <w:tr w:rsidR="004456C1" w:rsidRPr="00375960" w:rsidDel="00412E81" w14:paraId="6392D8BD" w14:textId="13FD5C77" w:rsidTr="004456C1">
        <w:trPr>
          <w:cantSplit/>
          <w:del w:id="4592" w:author="Andrea K. Fourquet" w:date="2018-07-10T12:52:00Z"/>
        </w:trPr>
        <w:tc>
          <w:tcPr>
            <w:tcW w:w="1770" w:type="dxa"/>
            <w:tcMar>
              <w:left w:w="40" w:type="dxa"/>
              <w:right w:w="40" w:type="dxa"/>
            </w:tcMar>
          </w:tcPr>
          <w:p w14:paraId="1F528A97" w14:textId="26B4A2FD" w:rsidR="004456C1" w:rsidRPr="00375960" w:rsidDel="00412E81" w:rsidRDefault="004456C1" w:rsidP="004456C1">
            <w:pPr>
              <w:pStyle w:val="TableEntry"/>
              <w:rPr>
                <w:del w:id="4593" w:author="Andrea K. Fourquet" w:date="2018-07-10T12:52:00Z"/>
              </w:rPr>
            </w:pPr>
            <w:del w:id="4594" w:author="Andrea K. Fourquet" w:date="2018-07-10T12:52:00Z">
              <w:r w:rsidRPr="00375960" w:rsidDel="00412E81">
                <w:delText>On-Scene Odometer Reading of Responding Vehicle</w:delText>
              </w:r>
            </w:del>
          </w:p>
        </w:tc>
        <w:tc>
          <w:tcPr>
            <w:tcW w:w="2188" w:type="dxa"/>
          </w:tcPr>
          <w:p w14:paraId="3C9B8E9C" w14:textId="216CF245" w:rsidR="004456C1" w:rsidRPr="00375960" w:rsidDel="00412E81" w:rsidRDefault="004456C1" w:rsidP="004456C1">
            <w:pPr>
              <w:pStyle w:val="TableEntry"/>
              <w:rPr>
                <w:del w:id="4595" w:author="Andrea K. Fourquet" w:date="2018-07-10T12:52:00Z"/>
              </w:rPr>
            </w:pPr>
            <w:del w:id="4596" w:author="Andrea K. Fourquet" w:date="2018-07-10T12:52:00Z">
              <w:r w:rsidRPr="00375960" w:rsidDel="00412E81">
                <w:delText xml:space="preserve">No Mapping Available </w:delText>
              </w:r>
            </w:del>
          </w:p>
        </w:tc>
        <w:tc>
          <w:tcPr>
            <w:tcW w:w="1440" w:type="dxa"/>
          </w:tcPr>
          <w:p w14:paraId="36BAC2A6" w14:textId="1DDC145F" w:rsidR="004456C1" w:rsidRPr="00375960" w:rsidDel="00412E81" w:rsidRDefault="004456C1" w:rsidP="004456C1">
            <w:pPr>
              <w:pStyle w:val="TableEntry"/>
              <w:rPr>
                <w:del w:id="4597" w:author="Andrea K. Fourquet" w:date="2018-07-10T12:52:00Z"/>
              </w:rPr>
            </w:pPr>
            <w:del w:id="4598" w:author="Andrea K. Fourquet" w:date="2018-07-10T12:52:00Z">
              <w:r w:rsidRPr="00375960" w:rsidDel="00412E81">
                <w:delText>O</w:delText>
              </w:r>
            </w:del>
          </w:p>
          <w:p w14:paraId="35CA3B30" w14:textId="4DC5AE68" w:rsidR="004456C1" w:rsidRPr="00375960" w:rsidDel="00412E81" w:rsidRDefault="004456C1" w:rsidP="004456C1">
            <w:pPr>
              <w:pStyle w:val="TableEntry"/>
              <w:rPr>
                <w:del w:id="4599" w:author="Andrea K. Fourquet" w:date="2018-07-10T12:52:00Z"/>
              </w:rPr>
            </w:pPr>
            <w:del w:id="4600" w:author="Andrea K. Fourquet" w:date="2018-07-10T12:52:00Z">
              <w:r w:rsidRPr="00375960" w:rsidDel="00412E81">
                <w:delText>[0..1]</w:delText>
              </w:r>
            </w:del>
          </w:p>
        </w:tc>
        <w:tc>
          <w:tcPr>
            <w:tcW w:w="3240" w:type="dxa"/>
            <w:tcMar>
              <w:left w:w="40" w:type="dxa"/>
              <w:right w:w="40" w:type="dxa"/>
            </w:tcMar>
          </w:tcPr>
          <w:p w14:paraId="788CB0A5" w14:textId="558EA7A2" w:rsidR="004456C1" w:rsidRPr="00375960" w:rsidDel="00412E81" w:rsidRDefault="004456C1" w:rsidP="00FB265F">
            <w:pPr>
              <w:pStyle w:val="TableEntry"/>
              <w:rPr>
                <w:del w:id="4601" w:author="Andrea K. Fourquet" w:date="2018-07-10T12:52:00Z"/>
              </w:rPr>
            </w:pPr>
            <w:del w:id="4602" w:author="Andrea K. Fourquet" w:date="2018-07-10T12:52:00Z">
              <w:r w:rsidRPr="00375960" w:rsidDel="00412E81">
                <w:delText>The mileage (counter or odometer reading) of the vehicle when it arrives at the scene. If EMS vehicle/unit is via water or air travel document the number in "hours" as it relates to the documentation of Boat, Fixed Wing, or Rotor Craft in eDisposition.16 (EMS Transport Method)</w:delText>
              </w:r>
              <w:r w:rsidR="0071446A" w:rsidDel="00412E81">
                <w:delText>.</w:delText>
              </w:r>
            </w:del>
          </w:p>
        </w:tc>
        <w:tc>
          <w:tcPr>
            <w:tcW w:w="1440" w:type="dxa"/>
          </w:tcPr>
          <w:p w14:paraId="48619B62" w14:textId="5CC1DB0D" w:rsidR="004456C1" w:rsidRPr="00375960" w:rsidDel="00412E81" w:rsidRDefault="004456C1" w:rsidP="004456C1">
            <w:pPr>
              <w:pStyle w:val="TableEntry"/>
              <w:rPr>
                <w:del w:id="4603" w:author="Andrea K. Fourquet" w:date="2018-07-10T12:52:00Z"/>
              </w:rPr>
            </w:pPr>
          </w:p>
        </w:tc>
      </w:tr>
      <w:tr w:rsidR="004456C1" w:rsidRPr="00375960" w:rsidDel="00412E81" w14:paraId="204DA677" w14:textId="269B42DF" w:rsidTr="004456C1">
        <w:trPr>
          <w:cantSplit/>
          <w:del w:id="4604" w:author="Andrea K. Fourquet" w:date="2018-07-10T12:52:00Z"/>
        </w:trPr>
        <w:tc>
          <w:tcPr>
            <w:tcW w:w="1770" w:type="dxa"/>
            <w:tcMar>
              <w:left w:w="40" w:type="dxa"/>
              <w:right w:w="40" w:type="dxa"/>
            </w:tcMar>
          </w:tcPr>
          <w:p w14:paraId="1391B835" w14:textId="6017B79F" w:rsidR="004456C1" w:rsidRPr="00375960" w:rsidDel="00412E81" w:rsidRDefault="004456C1" w:rsidP="004456C1">
            <w:pPr>
              <w:pStyle w:val="TableEntry"/>
              <w:rPr>
                <w:del w:id="4605" w:author="Andrea K. Fourquet" w:date="2018-07-10T12:52:00Z"/>
              </w:rPr>
            </w:pPr>
            <w:del w:id="4606" w:author="Andrea K. Fourquet" w:date="2018-07-10T12:52:00Z">
              <w:r w:rsidRPr="00375960" w:rsidDel="00412E81">
                <w:delText>Patient Destination Odometer Reading of Responding Vehicle</w:delText>
              </w:r>
            </w:del>
          </w:p>
        </w:tc>
        <w:tc>
          <w:tcPr>
            <w:tcW w:w="2188" w:type="dxa"/>
          </w:tcPr>
          <w:p w14:paraId="58549228" w14:textId="0D190617" w:rsidR="004456C1" w:rsidRPr="00375960" w:rsidDel="00412E81" w:rsidRDefault="004456C1" w:rsidP="004456C1">
            <w:pPr>
              <w:pStyle w:val="TableEntry"/>
              <w:rPr>
                <w:del w:id="4607" w:author="Andrea K. Fourquet" w:date="2018-07-10T12:52:00Z"/>
              </w:rPr>
            </w:pPr>
            <w:del w:id="4608" w:author="Andrea K. Fourquet" w:date="2018-07-10T12:52:00Z">
              <w:r w:rsidRPr="00375960" w:rsidDel="00412E81">
                <w:delText xml:space="preserve">No Mapping Available </w:delText>
              </w:r>
            </w:del>
          </w:p>
        </w:tc>
        <w:tc>
          <w:tcPr>
            <w:tcW w:w="1440" w:type="dxa"/>
          </w:tcPr>
          <w:p w14:paraId="3F77FE9E" w14:textId="1059F28A" w:rsidR="004456C1" w:rsidRPr="00375960" w:rsidDel="00412E81" w:rsidRDefault="004456C1" w:rsidP="004456C1">
            <w:pPr>
              <w:pStyle w:val="TableEntry"/>
              <w:rPr>
                <w:del w:id="4609" w:author="Andrea K. Fourquet" w:date="2018-07-10T12:52:00Z"/>
              </w:rPr>
            </w:pPr>
            <w:del w:id="4610" w:author="Andrea K. Fourquet" w:date="2018-07-10T12:52:00Z">
              <w:r w:rsidRPr="00375960" w:rsidDel="00412E81">
                <w:delText>O</w:delText>
              </w:r>
            </w:del>
          </w:p>
          <w:p w14:paraId="796FD76D" w14:textId="3710300D" w:rsidR="004456C1" w:rsidRPr="00375960" w:rsidDel="00412E81" w:rsidRDefault="004456C1" w:rsidP="004456C1">
            <w:pPr>
              <w:pStyle w:val="TableEntry"/>
              <w:rPr>
                <w:del w:id="4611" w:author="Andrea K. Fourquet" w:date="2018-07-10T12:52:00Z"/>
              </w:rPr>
            </w:pPr>
            <w:del w:id="4612" w:author="Andrea K. Fourquet" w:date="2018-07-10T12:52:00Z">
              <w:r w:rsidRPr="00375960" w:rsidDel="00412E81">
                <w:delText>[0..1]</w:delText>
              </w:r>
            </w:del>
          </w:p>
        </w:tc>
        <w:tc>
          <w:tcPr>
            <w:tcW w:w="3240" w:type="dxa"/>
            <w:tcMar>
              <w:left w:w="40" w:type="dxa"/>
              <w:right w:w="40" w:type="dxa"/>
            </w:tcMar>
          </w:tcPr>
          <w:p w14:paraId="200DFC0D" w14:textId="2E61387F" w:rsidR="004456C1" w:rsidRPr="00375960" w:rsidDel="00412E81" w:rsidRDefault="004456C1" w:rsidP="00FB265F">
            <w:pPr>
              <w:pStyle w:val="TableEntry"/>
              <w:rPr>
                <w:del w:id="4613" w:author="Andrea K. Fourquet" w:date="2018-07-10T12:52:00Z"/>
              </w:rPr>
            </w:pPr>
            <w:del w:id="4614" w:author="Andrea K. Fourquet" w:date="2018-07-10T12:52:00Z">
              <w:r w:rsidRPr="00375960" w:rsidDel="00412E81">
                <w:delText>The mileage (counter or odometer reading) of the vehicle when it arrives at the patient's destination. If EMS vehicle/unit is via water or air travel document the number in "hours" as it relates to the documentation of Boat, Fixed Wing, or Rotor Craft in eDisposition.16 (EMS Transport Method)</w:delText>
              </w:r>
              <w:r w:rsidR="0071446A" w:rsidDel="00412E81">
                <w:delText>.</w:delText>
              </w:r>
            </w:del>
          </w:p>
        </w:tc>
        <w:tc>
          <w:tcPr>
            <w:tcW w:w="1440" w:type="dxa"/>
          </w:tcPr>
          <w:p w14:paraId="538B411C" w14:textId="62C12452" w:rsidR="004456C1" w:rsidRPr="00375960" w:rsidDel="00412E81" w:rsidRDefault="004456C1" w:rsidP="004456C1">
            <w:pPr>
              <w:pStyle w:val="TableEntry"/>
              <w:rPr>
                <w:del w:id="4615" w:author="Andrea K. Fourquet" w:date="2018-07-10T12:52:00Z"/>
              </w:rPr>
            </w:pPr>
          </w:p>
        </w:tc>
      </w:tr>
      <w:tr w:rsidR="004456C1" w:rsidRPr="00375960" w:rsidDel="00412E81" w14:paraId="28311230" w14:textId="5C410397" w:rsidTr="004456C1">
        <w:trPr>
          <w:cantSplit/>
          <w:del w:id="4616" w:author="Andrea K. Fourquet" w:date="2018-07-10T12:52:00Z"/>
        </w:trPr>
        <w:tc>
          <w:tcPr>
            <w:tcW w:w="1770" w:type="dxa"/>
            <w:tcMar>
              <w:left w:w="40" w:type="dxa"/>
              <w:right w:w="40" w:type="dxa"/>
            </w:tcMar>
          </w:tcPr>
          <w:p w14:paraId="5DF7EE28" w14:textId="012622E3" w:rsidR="004456C1" w:rsidRPr="00375960" w:rsidDel="00412E81" w:rsidRDefault="004456C1" w:rsidP="004456C1">
            <w:pPr>
              <w:pStyle w:val="TableEntry"/>
              <w:rPr>
                <w:del w:id="4617" w:author="Andrea K. Fourquet" w:date="2018-07-10T12:52:00Z"/>
              </w:rPr>
            </w:pPr>
            <w:del w:id="4618" w:author="Andrea K. Fourquet" w:date="2018-07-10T12:52:00Z">
              <w:r w:rsidRPr="00375960" w:rsidDel="00412E81">
                <w:delText>Ending Odometer Reading of Responding Vehicle</w:delText>
              </w:r>
            </w:del>
          </w:p>
        </w:tc>
        <w:tc>
          <w:tcPr>
            <w:tcW w:w="2188" w:type="dxa"/>
          </w:tcPr>
          <w:p w14:paraId="0B7866F3" w14:textId="574CB17D" w:rsidR="004456C1" w:rsidRPr="00375960" w:rsidDel="00412E81" w:rsidRDefault="004456C1" w:rsidP="004456C1">
            <w:pPr>
              <w:pStyle w:val="TableEntry"/>
              <w:rPr>
                <w:del w:id="4619" w:author="Andrea K. Fourquet" w:date="2018-07-10T12:52:00Z"/>
              </w:rPr>
            </w:pPr>
            <w:del w:id="4620" w:author="Andrea K. Fourquet" w:date="2018-07-10T12:52:00Z">
              <w:r w:rsidRPr="00375960" w:rsidDel="00412E81">
                <w:delText xml:space="preserve">No Mapping Available </w:delText>
              </w:r>
            </w:del>
          </w:p>
        </w:tc>
        <w:tc>
          <w:tcPr>
            <w:tcW w:w="1440" w:type="dxa"/>
          </w:tcPr>
          <w:p w14:paraId="251239C4" w14:textId="60B51A3F" w:rsidR="004456C1" w:rsidRPr="00375960" w:rsidDel="00412E81" w:rsidRDefault="004456C1" w:rsidP="004456C1">
            <w:pPr>
              <w:pStyle w:val="TableEntry"/>
              <w:rPr>
                <w:del w:id="4621" w:author="Andrea K. Fourquet" w:date="2018-07-10T12:52:00Z"/>
              </w:rPr>
            </w:pPr>
            <w:del w:id="4622" w:author="Andrea K. Fourquet" w:date="2018-07-10T12:52:00Z">
              <w:r w:rsidRPr="00375960" w:rsidDel="00412E81">
                <w:delText>O</w:delText>
              </w:r>
            </w:del>
          </w:p>
          <w:p w14:paraId="473EE49A" w14:textId="4C1F2088" w:rsidR="004456C1" w:rsidRPr="00375960" w:rsidDel="00412E81" w:rsidRDefault="004456C1" w:rsidP="004456C1">
            <w:pPr>
              <w:pStyle w:val="TableEntry"/>
              <w:rPr>
                <w:del w:id="4623" w:author="Andrea K. Fourquet" w:date="2018-07-10T12:52:00Z"/>
              </w:rPr>
            </w:pPr>
            <w:del w:id="4624" w:author="Andrea K. Fourquet" w:date="2018-07-10T12:52:00Z">
              <w:r w:rsidRPr="00375960" w:rsidDel="00412E81">
                <w:delText>[0..1]</w:delText>
              </w:r>
            </w:del>
          </w:p>
        </w:tc>
        <w:tc>
          <w:tcPr>
            <w:tcW w:w="3240" w:type="dxa"/>
            <w:tcMar>
              <w:left w:w="40" w:type="dxa"/>
              <w:right w:w="40" w:type="dxa"/>
            </w:tcMar>
          </w:tcPr>
          <w:p w14:paraId="46887449" w14:textId="35C94A6E" w:rsidR="004456C1" w:rsidRPr="00375960" w:rsidDel="00412E81" w:rsidRDefault="004456C1" w:rsidP="00FB265F">
            <w:pPr>
              <w:pStyle w:val="TableEntry"/>
              <w:rPr>
                <w:del w:id="4625" w:author="Andrea K. Fourquet" w:date="2018-07-10T12:52:00Z"/>
              </w:rPr>
            </w:pPr>
            <w:del w:id="4626" w:author="Andrea K. Fourquet" w:date="2018-07-10T12:52:00Z">
              <w:r w:rsidRPr="00375960" w:rsidDel="00412E81">
                <w:delText>If using a counter, this is the mileage traveled beginning with dispatch through the transport of the patient to their destination and ending when back in service, starting from 0. If EMS vehicle/unit is via water or air travel document the number in "hours" as it relates to the documentation of boat, Fixed Wing, or Rotor Craft in eDisposition.16</w:delText>
              </w:r>
              <w:r w:rsidR="0071446A" w:rsidDel="00412E81">
                <w:delText>.</w:delText>
              </w:r>
            </w:del>
          </w:p>
        </w:tc>
        <w:tc>
          <w:tcPr>
            <w:tcW w:w="1440" w:type="dxa"/>
          </w:tcPr>
          <w:p w14:paraId="7BE20043" w14:textId="063938B4" w:rsidR="004456C1" w:rsidRPr="00375960" w:rsidDel="00412E81" w:rsidRDefault="004456C1" w:rsidP="004456C1">
            <w:pPr>
              <w:pStyle w:val="TableEntry"/>
              <w:rPr>
                <w:del w:id="4627" w:author="Andrea K. Fourquet" w:date="2018-07-10T12:52:00Z"/>
              </w:rPr>
            </w:pPr>
          </w:p>
        </w:tc>
      </w:tr>
      <w:tr w:rsidR="004456C1" w:rsidRPr="00375960" w14:paraId="0F0F31F0" w14:textId="77777777" w:rsidTr="004456C1">
        <w:trPr>
          <w:cantSplit/>
        </w:trPr>
        <w:tc>
          <w:tcPr>
            <w:tcW w:w="1770" w:type="dxa"/>
            <w:tcMar>
              <w:left w:w="40" w:type="dxa"/>
              <w:right w:w="40" w:type="dxa"/>
            </w:tcMar>
          </w:tcPr>
          <w:p w14:paraId="7D937B0C" w14:textId="77777777" w:rsidR="004456C1" w:rsidRPr="00375960" w:rsidRDefault="004456C1" w:rsidP="004456C1">
            <w:pPr>
              <w:pStyle w:val="TableEntry"/>
            </w:pPr>
            <w:r w:rsidRPr="00375960">
              <w:t>Response Mode to Scene</w:t>
            </w:r>
          </w:p>
        </w:tc>
        <w:tc>
          <w:tcPr>
            <w:tcW w:w="2188" w:type="dxa"/>
          </w:tcPr>
          <w:p w14:paraId="1DE483BB" w14:textId="77777777" w:rsidR="004456C1" w:rsidRPr="00375960" w:rsidRDefault="004456C1" w:rsidP="004456C1">
            <w:pPr>
              <w:pStyle w:val="TableEntry"/>
            </w:pPr>
            <w:r w:rsidRPr="00375960">
              <w:t>Encounter.encounter-responceMode</w:t>
            </w:r>
          </w:p>
          <w:p w14:paraId="629E66E3" w14:textId="77777777" w:rsidR="004456C1" w:rsidRPr="00375960" w:rsidRDefault="004456C1" w:rsidP="004456C1">
            <w:pPr>
              <w:pStyle w:val="TableEntry"/>
            </w:pPr>
            <w:r w:rsidRPr="00375960">
              <w:t xml:space="preserve"> **IHE extension**</w:t>
            </w:r>
          </w:p>
        </w:tc>
        <w:tc>
          <w:tcPr>
            <w:tcW w:w="1440" w:type="dxa"/>
          </w:tcPr>
          <w:p w14:paraId="71DDF704" w14:textId="77777777" w:rsidR="004456C1" w:rsidRPr="00375960" w:rsidRDefault="004456C1" w:rsidP="004456C1">
            <w:pPr>
              <w:pStyle w:val="TableEntry"/>
            </w:pPr>
            <w:r w:rsidRPr="00375960">
              <w:t xml:space="preserve">RE </w:t>
            </w:r>
          </w:p>
          <w:p w14:paraId="6B5A4B83" w14:textId="77777777" w:rsidR="004456C1" w:rsidRPr="00375960" w:rsidRDefault="004456C1" w:rsidP="004456C1">
            <w:pPr>
              <w:pStyle w:val="TableEntry"/>
            </w:pPr>
            <w:r w:rsidRPr="00375960">
              <w:t>[0..1]</w:t>
            </w:r>
          </w:p>
        </w:tc>
        <w:tc>
          <w:tcPr>
            <w:tcW w:w="3240" w:type="dxa"/>
            <w:tcMar>
              <w:left w:w="40" w:type="dxa"/>
              <w:right w:w="40" w:type="dxa"/>
            </w:tcMar>
          </w:tcPr>
          <w:p w14:paraId="340D7611" w14:textId="727A5413" w:rsidR="004456C1" w:rsidRPr="00375960" w:rsidRDefault="004456C1" w:rsidP="009B73AF">
            <w:pPr>
              <w:pStyle w:val="TableEntry"/>
            </w:pPr>
            <w:r w:rsidRPr="00375960">
              <w:t>The indication whether the response was emergent or non-emergent. An emergent response is an immediate response (typically using lights and sirens).</w:t>
            </w:r>
          </w:p>
        </w:tc>
        <w:tc>
          <w:tcPr>
            <w:tcW w:w="1440" w:type="dxa"/>
          </w:tcPr>
          <w:p w14:paraId="037733E9" w14:textId="77777777" w:rsidR="004456C1" w:rsidRPr="00375960" w:rsidRDefault="004456C1" w:rsidP="004456C1">
            <w:pPr>
              <w:pStyle w:val="TableEntry"/>
            </w:pPr>
          </w:p>
        </w:tc>
      </w:tr>
      <w:tr w:rsidR="004456C1" w:rsidRPr="00375960" w14:paraId="50F47242" w14:textId="77777777" w:rsidTr="004456C1">
        <w:trPr>
          <w:cantSplit/>
        </w:trPr>
        <w:tc>
          <w:tcPr>
            <w:tcW w:w="1770" w:type="dxa"/>
            <w:tcMar>
              <w:left w:w="40" w:type="dxa"/>
              <w:right w:w="40" w:type="dxa"/>
            </w:tcMar>
          </w:tcPr>
          <w:p w14:paraId="54FB71D1" w14:textId="77777777" w:rsidR="004456C1" w:rsidRPr="00375960" w:rsidRDefault="004456C1" w:rsidP="004456C1">
            <w:pPr>
              <w:pStyle w:val="TableEntry"/>
            </w:pPr>
            <w:r w:rsidRPr="00375960">
              <w:lastRenderedPageBreak/>
              <w:t>Additional Response Mode Descriptors</w:t>
            </w:r>
          </w:p>
        </w:tc>
        <w:tc>
          <w:tcPr>
            <w:tcW w:w="2188" w:type="dxa"/>
          </w:tcPr>
          <w:p w14:paraId="4D4A5084" w14:textId="77777777" w:rsidR="004456C1" w:rsidRPr="00375960" w:rsidRDefault="004456C1" w:rsidP="004456C1">
            <w:pPr>
              <w:pStyle w:val="TableEntry"/>
            </w:pPr>
            <w:r w:rsidRPr="00375960">
              <w:t>Encounter.encounter- responceModeDescriptor</w:t>
            </w:r>
          </w:p>
          <w:p w14:paraId="36FFBFE1" w14:textId="77777777" w:rsidR="004456C1" w:rsidRPr="00375960" w:rsidRDefault="004456C1" w:rsidP="004456C1">
            <w:pPr>
              <w:pStyle w:val="TableEntry"/>
            </w:pPr>
            <w:r w:rsidRPr="00375960">
              <w:t xml:space="preserve"> **IHE extension**</w:t>
            </w:r>
          </w:p>
        </w:tc>
        <w:tc>
          <w:tcPr>
            <w:tcW w:w="1440" w:type="dxa"/>
          </w:tcPr>
          <w:p w14:paraId="0C70F21C" w14:textId="77777777" w:rsidR="004456C1" w:rsidRPr="00375960" w:rsidRDefault="004456C1" w:rsidP="004456C1">
            <w:pPr>
              <w:pStyle w:val="TableEntry"/>
            </w:pPr>
            <w:r w:rsidRPr="00375960">
              <w:t xml:space="preserve">RE </w:t>
            </w:r>
          </w:p>
          <w:p w14:paraId="6404C7B4" w14:textId="77777777" w:rsidR="004456C1" w:rsidRPr="00375960" w:rsidRDefault="004456C1" w:rsidP="004456C1">
            <w:pPr>
              <w:pStyle w:val="TableEntry"/>
            </w:pPr>
            <w:r w:rsidRPr="00375960">
              <w:t>[0..1]</w:t>
            </w:r>
          </w:p>
        </w:tc>
        <w:tc>
          <w:tcPr>
            <w:tcW w:w="3240" w:type="dxa"/>
            <w:tcMar>
              <w:left w:w="40" w:type="dxa"/>
              <w:right w:w="40" w:type="dxa"/>
            </w:tcMar>
          </w:tcPr>
          <w:p w14:paraId="6C9B4BCC" w14:textId="59F86319" w:rsidR="004456C1" w:rsidRPr="00375960" w:rsidRDefault="004456C1" w:rsidP="009B73AF">
            <w:pPr>
              <w:pStyle w:val="TableEntry"/>
            </w:pPr>
            <w:r w:rsidRPr="00375960">
              <w:t>The documentation of response mode techniques used for this EMS response.</w:t>
            </w:r>
          </w:p>
        </w:tc>
        <w:tc>
          <w:tcPr>
            <w:tcW w:w="1440" w:type="dxa"/>
          </w:tcPr>
          <w:p w14:paraId="1CB7C45A" w14:textId="77777777" w:rsidR="004456C1" w:rsidRPr="00375960" w:rsidRDefault="004456C1" w:rsidP="004456C1">
            <w:pPr>
              <w:pStyle w:val="TableEntry"/>
            </w:pPr>
          </w:p>
        </w:tc>
      </w:tr>
      <w:tr w:rsidR="004456C1" w:rsidRPr="00375960" w14:paraId="17C7A617" w14:textId="77777777" w:rsidTr="004456C1">
        <w:trPr>
          <w:cantSplit/>
        </w:trPr>
        <w:tc>
          <w:tcPr>
            <w:tcW w:w="1770" w:type="dxa"/>
            <w:tcMar>
              <w:left w:w="40" w:type="dxa"/>
              <w:right w:w="40" w:type="dxa"/>
            </w:tcMar>
          </w:tcPr>
          <w:p w14:paraId="4CD02558" w14:textId="77777777" w:rsidR="004456C1" w:rsidRPr="00375960" w:rsidRDefault="004456C1" w:rsidP="004456C1">
            <w:pPr>
              <w:pStyle w:val="TableEntry"/>
            </w:pPr>
            <w:r w:rsidRPr="00375960">
              <w:t>Complaint Reported by Dispatch</w:t>
            </w:r>
          </w:p>
        </w:tc>
        <w:tc>
          <w:tcPr>
            <w:tcW w:w="2188" w:type="dxa"/>
          </w:tcPr>
          <w:p w14:paraId="683572DD" w14:textId="77777777" w:rsidR="004456C1" w:rsidRPr="00375960" w:rsidRDefault="004456C1" w:rsidP="004456C1">
            <w:pPr>
              <w:pStyle w:val="TableEntry"/>
            </w:pPr>
            <w:r w:rsidRPr="00375960">
              <w:t>Encounter.reason</w:t>
            </w:r>
          </w:p>
        </w:tc>
        <w:tc>
          <w:tcPr>
            <w:tcW w:w="1440" w:type="dxa"/>
          </w:tcPr>
          <w:p w14:paraId="65847694" w14:textId="77777777" w:rsidR="004456C1" w:rsidRPr="00375960" w:rsidRDefault="004456C1" w:rsidP="004456C1">
            <w:pPr>
              <w:pStyle w:val="TableEntry"/>
            </w:pPr>
            <w:r w:rsidRPr="00375960">
              <w:t xml:space="preserve">RE </w:t>
            </w:r>
          </w:p>
          <w:p w14:paraId="25C5F3FE" w14:textId="77777777" w:rsidR="004456C1" w:rsidRPr="00375960" w:rsidRDefault="004456C1" w:rsidP="004456C1">
            <w:pPr>
              <w:pStyle w:val="TableEntry"/>
            </w:pPr>
            <w:r w:rsidRPr="00375960">
              <w:t>[0..*]</w:t>
            </w:r>
          </w:p>
        </w:tc>
        <w:tc>
          <w:tcPr>
            <w:tcW w:w="3240" w:type="dxa"/>
            <w:tcMar>
              <w:left w:w="40" w:type="dxa"/>
              <w:right w:w="40" w:type="dxa"/>
            </w:tcMar>
          </w:tcPr>
          <w:p w14:paraId="232DAD95" w14:textId="28FE9C36" w:rsidR="004456C1" w:rsidRPr="00375960" w:rsidRDefault="004456C1" w:rsidP="009B73AF">
            <w:pPr>
              <w:pStyle w:val="TableEntry"/>
            </w:pPr>
            <w:r w:rsidRPr="00375960">
              <w:t>The complaint dispatch reported to the responding unit.</w:t>
            </w:r>
          </w:p>
        </w:tc>
        <w:tc>
          <w:tcPr>
            <w:tcW w:w="1440" w:type="dxa"/>
          </w:tcPr>
          <w:p w14:paraId="2A68F68F" w14:textId="77777777" w:rsidR="004456C1" w:rsidRPr="00375960" w:rsidRDefault="004456C1" w:rsidP="004456C1">
            <w:pPr>
              <w:pStyle w:val="TableEntry"/>
            </w:pPr>
          </w:p>
        </w:tc>
      </w:tr>
      <w:tr w:rsidR="004456C1" w:rsidRPr="00375960" w:rsidDel="008F05EA" w14:paraId="54765FDB" w14:textId="58283B2B" w:rsidTr="004456C1">
        <w:trPr>
          <w:cantSplit/>
          <w:del w:id="4628" w:author="Andrea K. Fourquet" w:date="2018-07-10T12:53:00Z"/>
        </w:trPr>
        <w:tc>
          <w:tcPr>
            <w:tcW w:w="1770" w:type="dxa"/>
            <w:tcMar>
              <w:left w:w="40" w:type="dxa"/>
              <w:right w:w="40" w:type="dxa"/>
            </w:tcMar>
          </w:tcPr>
          <w:p w14:paraId="613B8789" w14:textId="20C59B0B" w:rsidR="004456C1" w:rsidRPr="00375960" w:rsidDel="008F05EA" w:rsidRDefault="004456C1" w:rsidP="004456C1">
            <w:pPr>
              <w:pStyle w:val="TableEntry"/>
              <w:rPr>
                <w:del w:id="4629" w:author="Andrea K. Fourquet" w:date="2018-07-10T12:53:00Z"/>
              </w:rPr>
            </w:pPr>
            <w:del w:id="4630" w:author="Andrea K. Fourquet" w:date="2018-07-10T12:53:00Z">
              <w:r w:rsidRPr="00375960" w:rsidDel="008F05EA">
                <w:delText xml:space="preserve">EMD Performed </w:delText>
              </w:r>
            </w:del>
          </w:p>
        </w:tc>
        <w:tc>
          <w:tcPr>
            <w:tcW w:w="2188" w:type="dxa"/>
          </w:tcPr>
          <w:p w14:paraId="43CB820A" w14:textId="548876F9" w:rsidR="004456C1" w:rsidRPr="00375960" w:rsidDel="008F05EA" w:rsidRDefault="004456C1" w:rsidP="004456C1">
            <w:pPr>
              <w:pStyle w:val="TableEntry"/>
              <w:rPr>
                <w:del w:id="4631" w:author="Andrea K. Fourquet" w:date="2018-07-10T12:53:00Z"/>
              </w:rPr>
            </w:pPr>
            <w:del w:id="4632" w:author="Andrea K. Fourquet" w:date="2018-07-10T12:53:00Z">
              <w:r w:rsidRPr="00375960" w:rsidDel="008F05EA">
                <w:delText>No Mapping Available</w:delText>
              </w:r>
            </w:del>
          </w:p>
        </w:tc>
        <w:tc>
          <w:tcPr>
            <w:tcW w:w="1440" w:type="dxa"/>
          </w:tcPr>
          <w:p w14:paraId="7148895B" w14:textId="17825544" w:rsidR="004456C1" w:rsidRPr="00375960" w:rsidDel="008F05EA" w:rsidRDefault="004456C1" w:rsidP="004456C1">
            <w:pPr>
              <w:pStyle w:val="TableEntry"/>
              <w:rPr>
                <w:del w:id="4633" w:author="Andrea K. Fourquet" w:date="2018-07-10T12:53:00Z"/>
              </w:rPr>
            </w:pPr>
            <w:del w:id="4634" w:author="Andrea K. Fourquet" w:date="2018-07-10T12:53:00Z">
              <w:r w:rsidRPr="00375960" w:rsidDel="008F05EA">
                <w:delText xml:space="preserve">RE </w:delText>
              </w:r>
            </w:del>
          </w:p>
          <w:p w14:paraId="06CA4C17" w14:textId="733531A7" w:rsidR="004456C1" w:rsidRPr="00375960" w:rsidDel="008F05EA" w:rsidRDefault="004456C1" w:rsidP="004456C1">
            <w:pPr>
              <w:pStyle w:val="TableEntry"/>
              <w:rPr>
                <w:del w:id="4635" w:author="Andrea K. Fourquet" w:date="2018-07-10T12:53:00Z"/>
              </w:rPr>
            </w:pPr>
            <w:del w:id="4636" w:author="Andrea K. Fourquet" w:date="2018-07-10T12:53:00Z">
              <w:r w:rsidRPr="00375960" w:rsidDel="008F05EA">
                <w:delText>[0..1]</w:delText>
              </w:r>
            </w:del>
          </w:p>
        </w:tc>
        <w:tc>
          <w:tcPr>
            <w:tcW w:w="3240" w:type="dxa"/>
            <w:tcMar>
              <w:left w:w="40" w:type="dxa"/>
              <w:right w:w="40" w:type="dxa"/>
            </w:tcMar>
          </w:tcPr>
          <w:p w14:paraId="3B4E3976" w14:textId="65826761" w:rsidR="004456C1" w:rsidRPr="00375960" w:rsidDel="008F05EA" w:rsidRDefault="004456C1" w:rsidP="009B73AF">
            <w:pPr>
              <w:pStyle w:val="TableEntry"/>
              <w:rPr>
                <w:del w:id="4637" w:author="Andrea K. Fourquet" w:date="2018-07-10T12:53:00Z"/>
              </w:rPr>
            </w:pPr>
            <w:del w:id="4638" w:author="Andrea K. Fourquet" w:date="2018-07-10T12:53:00Z">
              <w:r w:rsidRPr="00375960" w:rsidDel="008F05EA">
                <w:delText>Indication of whether Emergency Medical Dispatch was performed for this EMS event.</w:delText>
              </w:r>
            </w:del>
          </w:p>
        </w:tc>
        <w:tc>
          <w:tcPr>
            <w:tcW w:w="1440" w:type="dxa"/>
          </w:tcPr>
          <w:p w14:paraId="42FF3A8F" w14:textId="56C4D4E5" w:rsidR="004456C1" w:rsidRPr="00375960" w:rsidDel="008F05EA" w:rsidRDefault="004456C1" w:rsidP="004456C1">
            <w:pPr>
              <w:pStyle w:val="TableEntry"/>
              <w:rPr>
                <w:del w:id="4639" w:author="Andrea K. Fourquet" w:date="2018-07-10T12:53:00Z"/>
              </w:rPr>
            </w:pPr>
          </w:p>
        </w:tc>
      </w:tr>
      <w:tr w:rsidR="004456C1" w:rsidRPr="00375960" w:rsidDel="008F05EA" w14:paraId="4ADA6216" w14:textId="29F4D8AD" w:rsidTr="004456C1">
        <w:trPr>
          <w:cantSplit/>
          <w:del w:id="4640" w:author="Andrea K. Fourquet" w:date="2018-07-10T12:53:00Z"/>
        </w:trPr>
        <w:tc>
          <w:tcPr>
            <w:tcW w:w="1770" w:type="dxa"/>
            <w:tcMar>
              <w:left w:w="40" w:type="dxa"/>
              <w:right w:w="40" w:type="dxa"/>
            </w:tcMar>
          </w:tcPr>
          <w:p w14:paraId="5C484194" w14:textId="3FA16471" w:rsidR="004456C1" w:rsidRPr="00375960" w:rsidDel="008F05EA" w:rsidRDefault="004456C1" w:rsidP="004456C1">
            <w:pPr>
              <w:pStyle w:val="TableEntry"/>
              <w:rPr>
                <w:del w:id="4641" w:author="Andrea K. Fourquet" w:date="2018-07-10T12:53:00Z"/>
              </w:rPr>
            </w:pPr>
            <w:del w:id="4642" w:author="Andrea K. Fourquet" w:date="2018-07-10T12:53:00Z">
              <w:r w:rsidRPr="00375960" w:rsidDel="008F05EA">
                <w:delText xml:space="preserve">EMD Card Number </w:delText>
              </w:r>
            </w:del>
          </w:p>
        </w:tc>
        <w:tc>
          <w:tcPr>
            <w:tcW w:w="2188" w:type="dxa"/>
          </w:tcPr>
          <w:p w14:paraId="5B08AF9E" w14:textId="1AD73602" w:rsidR="004456C1" w:rsidRPr="00375960" w:rsidDel="008F05EA" w:rsidRDefault="004456C1" w:rsidP="004456C1">
            <w:pPr>
              <w:pStyle w:val="TableEntry"/>
              <w:rPr>
                <w:del w:id="4643" w:author="Andrea K. Fourquet" w:date="2018-07-10T12:53:00Z"/>
              </w:rPr>
            </w:pPr>
            <w:del w:id="4644" w:author="Andrea K. Fourquet" w:date="2018-07-10T12:53:00Z">
              <w:r w:rsidRPr="00375960" w:rsidDel="008F05EA">
                <w:delText xml:space="preserve">No Mapping Available </w:delText>
              </w:r>
            </w:del>
          </w:p>
        </w:tc>
        <w:tc>
          <w:tcPr>
            <w:tcW w:w="1440" w:type="dxa"/>
          </w:tcPr>
          <w:p w14:paraId="77462CF7" w14:textId="203FB90D" w:rsidR="004456C1" w:rsidRPr="00375960" w:rsidDel="008F05EA" w:rsidRDefault="004456C1" w:rsidP="004456C1">
            <w:pPr>
              <w:pStyle w:val="TableEntry"/>
              <w:rPr>
                <w:del w:id="4645" w:author="Andrea K. Fourquet" w:date="2018-07-10T12:53:00Z"/>
              </w:rPr>
            </w:pPr>
            <w:del w:id="4646" w:author="Andrea K. Fourquet" w:date="2018-07-10T12:53:00Z">
              <w:r w:rsidRPr="00375960" w:rsidDel="008F05EA">
                <w:delText xml:space="preserve">RE </w:delText>
              </w:r>
            </w:del>
          </w:p>
          <w:p w14:paraId="5A380780" w14:textId="039083B5" w:rsidR="004456C1" w:rsidRPr="00375960" w:rsidDel="008F05EA" w:rsidRDefault="004456C1" w:rsidP="004456C1">
            <w:pPr>
              <w:pStyle w:val="TableEntry"/>
              <w:rPr>
                <w:del w:id="4647" w:author="Andrea K. Fourquet" w:date="2018-07-10T12:53:00Z"/>
              </w:rPr>
            </w:pPr>
            <w:del w:id="4648" w:author="Andrea K. Fourquet" w:date="2018-07-10T12:53:00Z">
              <w:r w:rsidRPr="00375960" w:rsidDel="008F05EA">
                <w:delText>[0..1]</w:delText>
              </w:r>
            </w:del>
          </w:p>
        </w:tc>
        <w:tc>
          <w:tcPr>
            <w:tcW w:w="3240" w:type="dxa"/>
            <w:tcMar>
              <w:left w:w="40" w:type="dxa"/>
              <w:right w:w="40" w:type="dxa"/>
            </w:tcMar>
          </w:tcPr>
          <w:p w14:paraId="23D8B97C" w14:textId="5EA207FC" w:rsidR="004456C1" w:rsidRPr="00375960" w:rsidDel="008F05EA" w:rsidRDefault="004456C1" w:rsidP="009B73AF">
            <w:pPr>
              <w:pStyle w:val="TableEntry"/>
              <w:rPr>
                <w:del w:id="4649" w:author="Andrea K. Fourquet" w:date="2018-07-10T12:53:00Z"/>
              </w:rPr>
            </w:pPr>
            <w:del w:id="4650" w:author="Andrea K. Fourquet" w:date="2018-07-10T12:53:00Z">
              <w:r w:rsidRPr="00375960" w:rsidDel="008F05EA">
                <w:delText>The EMD card number reported by dispatch, consisting of the card number, dispatch level, and dispatch mode</w:delText>
              </w:r>
              <w:r w:rsidR="009B73AF" w:rsidDel="008F05EA">
                <w:delText>.</w:delText>
              </w:r>
            </w:del>
          </w:p>
        </w:tc>
        <w:tc>
          <w:tcPr>
            <w:tcW w:w="1440" w:type="dxa"/>
          </w:tcPr>
          <w:p w14:paraId="4C5097BF" w14:textId="0919483C" w:rsidR="004456C1" w:rsidRPr="00375960" w:rsidDel="008F05EA" w:rsidRDefault="004456C1" w:rsidP="004456C1">
            <w:pPr>
              <w:pStyle w:val="TableEntry"/>
              <w:rPr>
                <w:del w:id="4651" w:author="Andrea K. Fourquet" w:date="2018-07-10T12:53:00Z"/>
              </w:rPr>
            </w:pPr>
          </w:p>
        </w:tc>
      </w:tr>
      <w:tr w:rsidR="004456C1" w:rsidRPr="00375960" w:rsidDel="008F05EA" w14:paraId="285794DF" w14:textId="196A619A" w:rsidTr="004456C1">
        <w:trPr>
          <w:cantSplit/>
          <w:del w:id="4652" w:author="Andrea K. Fourquet" w:date="2018-07-10T12:53:00Z"/>
        </w:trPr>
        <w:tc>
          <w:tcPr>
            <w:tcW w:w="1770" w:type="dxa"/>
            <w:tcMar>
              <w:left w:w="40" w:type="dxa"/>
              <w:right w:w="40" w:type="dxa"/>
            </w:tcMar>
          </w:tcPr>
          <w:p w14:paraId="36F1CED1" w14:textId="128283B6" w:rsidR="004456C1" w:rsidRPr="00375960" w:rsidDel="008F05EA" w:rsidRDefault="004456C1" w:rsidP="004456C1">
            <w:pPr>
              <w:pStyle w:val="TableEntry"/>
              <w:rPr>
                <w:del w:id="4653" w:author="Andrea K. Fourquet" w:date="2018-07-10T12:53:00Z"/>
              </w:rPr>
            </w:pPr>
            <w:del w:id="4654" w:author="Andrea K. Fourquet" w:date="2018-07-10T12:53:00Z">
              <w:r w:rsidRPr="00375960" w:rsidDel="008F05EA">
                <w:delText>Dispatch Center Name or ID</w:delText>
              </w:r>
            </w:del>
          </w:p>
        </w:tc>
        <w:tc>
          <w:tcPr>
            <w:tcW w:w="2188" w:type="dxa"/>
          </w:tcPr>
          <w:p w14:paraId="7598062F" w14:textId="0B5E1FE6" w:rsidR="004456C1" w:rsidRPr="00375960" w:rsidDel="008F05EA" w:rsidRDefault="004456C1" w:rsidP="004456C1">
            <w:pPr>
              <w:pStyle w:val="TableEntry"/>
              <w:rPr>
                <w:del w:id="4655" w:author="Andrea K. Fourquet" w:date="2018-07-10T12:53:00Z"/>
              </w:rPr>
            </w:pPr>
            <w:del w:id="4656" w:author="Andrea K. Fourquet" w:date="2018-07-10T12:53:00Z">
              <w:r w:rsidRPr="00375960" w:rsidDel="008F05EA">
                <w:delText xml:space="preserve">No Mapping Available </w:delText>
              </w:r>
            </w:del>
          </w:p>
        </w:tc>
        <w:tc>
          <w:tcPr>
            <w:tcW w:w="1440" w:type="dxa"/>
          </w:tcPr>
          <w:p w14:paraId="6432263E" w14:textId="05FD1EDA" w:rsidR="004456C1" w:rsidRPr="00375960" w:rsidDel="008F05EA" w:rsidRDefault="004456C1" w:rsidP="004456C1">
            <w:pPr>
              <w:pStyle w:val="TableEntry"/>
              <w:rPr>
                <w:del w:id="4657" w:author="Andrea K. Fourquet" w:date="2018-07-10T12:53:00Z"/>
              </w:rPr>
            </w:pPr>
            <w:del w:id="4658" w:author="Andrea K. Fourquet" w:date="2018-07-10T12:53:00Z">
              <w:r w:rsidRPr="00375960" w:rsidDel="008F05EA">
                <w:delText xml:space="preserve">RE </w:delText>
              </w:r>
            </w:del>
          </w:p>
          <w:p w14:paraId="72F20B63" w14:textId="28C94B11" w:rsidR="004456C1" w:rsidRPr="00375960" w:rsidDel="008F05EA" w:rsidRDefault="004456C1" w:rsidP="004456C1">
            <w:pPr>
              <w:pStyle w:val="TableEntry"/>
              <w:rPr>
                <w:del w:id="4659" w:author="Andrea K. Fourquet" w:date="2018-07-10T12:53:00Z"/>
              </w:rPr>
            </w:pPr>
            <w:del w:id="4660" w:author="Andrea K. Fourquet" w:date="2018-07-10T12:53:00Z">
              <w:r w:rsidRPr="00375960" w:rsidDel="008F05EA">
                <w:delText>[0..1]</w:delText>
              </w:r>
            </w:del>
          </w:p>
        </w:tc>
        <w:tc>
          <w:tcPr>
            <w:tcW w:w="3240" w:type="dxa"/>
            <w:tcMar>
              <w:left w:w="40" w:type="dxa"/>
              <w:right w:w="40" w:type="dxa"/>
            </w:tcMar>
          </w:tcPr>
          <w:p w14:paraId="39FBA860" w14:textId="4E43127F" w:rsidR="004456C1" w:rsidRPr="00375960" w:rsidDel="008F05EA" w:rsidRDefault="004456C1" w:rsidP="009B73AF">
            <w:pPr>
              <w:pStyle w:val="TableEntry"/>
              <w:rPr>
                <w:del w:id="4661" w:author="Andrea K. Fourquet" w:date="2018-07-10T12:53:00Z"/>
              </w:rPr>
            </w:pPr>
            <w:del w:id="4662" w:author="Andrea K. Fourquet" w:date="2018-07-10T12:53:00Z">
              <w:r w:rsidRPr="00375960" w:rsidDel="008F05EA">
                <w:delText>The name or ID of the dispatch center providing electronic data to the PCR for the EMS agency, if applicable.</w:delText>
              </w:r>
            </w:del>
          </w:p>
        </w:tc>
        <w:tc>
          <w:tcPr>
            <w:tcW w:w="1440" w:type="dxa"/>
          </w:tcPr>
          <w:p w14:paraId="06774325" w14:textId="7E2981ED" w:rsidR="004456C1" w:rsidRPr="00375960" w:rsidDel="008F05EA" w:rsidRDefault="004456C1" w:rsidP="004456C1">
            <w:pPr>
              <w:pStyle w:val="TableEntry"/>
              <w:rPr>
                <w:del w:id="4663" w:author="Andrea K. Fourquet" w:date="2018-07-10T12:53:00Z"/>
              </w:rPr>
            </w:pPr>
          </w:p>
        </w:tc>
      </w:tr>
      <w:tr w:rsidR="004456C1" w:rsidRPr="00375960" w14:paraId="26DAB923" w14:textId="77777777" w:rsidTr="004456C1">
        <w:trPr>
          <w:cantSplit/>
        </w:trPr>
        <w:tc>
          <w:tcPr>
            <w:tcW w:w="1770" w:type="dxa"/>
            <w:tcMar>
              <w:left w:w="40" w:type="dxa"/>
              <w:right w:w="40" w:type="dxa"/>
            </w:tcMar>
          </w:tcPr>
          <w:p w14:paraId="42F6EBDB" w14:textId="77777777" w:rsidR="004456C1" w:rsidRPr="00375960" w:rsidRDefault="004456C1" w:rsidP="004456C1">
            <w:pPr>
              <w:pStyle w:val="TableEntry"/>
            </w:pPr>
            <w:r w:rsidRPr="00375960">
              <w:t>Dispatch Priority (Patient Acuity)</w:t>
            </w:r>
          </w:p>
        </w:tc>
        <w:tc>
          <w:tcPr>
            <w:tcW w:w="2188" w:type="dxa"/>
          </w:tcPr>
          <w:p w14:paraId="15C2F6EB" w14:textId="77777777" w:rsidR="004456C1" w:rsidRPr="00375960" w:rsidRDefault="004456C1" w:rsidP="004456C1">
            <w:pPr>
              <w:pStyle w:val="TableEntry"/>
            </w:pPr>
            <w:r w:rsidRPr="00375960">
              <w:t xml:space="preserve">Encounter.priority </w:t>
            </w:r>
          </w:p>
          <w:p w14:paraId="73875E59" w14:textId="77777777" w:rsidR="004456C1" w:rsidRPr="00375960" w:rsidRDefault="004456C1" w:rsidP="004456C1">
            <w:pPr>
              <w:pStyle w:val="TableEntry"/>
            </w:pPr>
            <w:r w:rsidRPr="00375960">
              <w:t>Encounter.priority.code</w:t>
            </w:r>
          </w:p>
        </w:tc>
        <w:tc>
          <w:tcPr>
            <w:tcW w:w="1440" w:type="dxa"/>
          </w:tcPr>
          <w:p w14:paraId="2B3B7964" w14:textId="77777777" w:rsidR="004456C1" w:rsidRPr="00375960" w:rsidRDefault="004456C1" w:rsidP="004456C1">
            <w:pPr>
              <w:pStyle w:val="TableEntry"/>
            </w:pPr>
            <w:r w:rsidRPr="00375960">
              <w:t xml:space="preserve">RE </w:t>
            </w:r>
          </w:p>
          <w:p w14:paraId="23ACAAF3" w14:textId="77777777" w:rsidR="004456C1" w:rsidRPr="00375960" w:rsidRDefault="004456C1" w:rsidP="004456C1">
            <w:pPr>
              <w:pStyle w:val="TableEntry"/>
            </w:pPr>
            <w:r w:rsidRPr="00375960">
              <w:t>[0..1]</w:t>
            </w:r>
          </w:p>
        </w:tc>
        <w:tc>
          <w:tcPr>
            <w:tcW w:w="3240" w:type="dxa"/>
            <w:tcMar>
              <w:left w:w="40" w:type="dxa"/>
              <w:right w:w="40" w:type="dxa"/>
            </w:tcMar>
          </w:tcPr>
          <w:p w14:paraId="1C4DF3A7" w14:textId="5699BAE2" w:rsidR="004456C1" w:rsidRPr="00375960" w:rsidRDefault="004456C1" w:rsidP="009B73AF">
            <w:pPr>
              <w:pStyle w:val="TableEntry"/>
            </w:pPr>
            <w:r w:rsidRPr="00375960">
              <w:t>The actual, apparent, or potential acuity of the patient's condition as determined through information obtained during the EMD process.</w:t>
            </w:r>
          </w:p>
        </w:tc>
        <w:tc>
          <w:tcPr>
            <w:tcW w:w="1440" w:type="dxa"/>
          </w:tcPr>
          <w:p w14:paraId="7589143F" w14:textId="77777777" w:rsidR="004456C1" w:rsidRPr="00375960" w:rsidRDefault="004456C1" w:rsidP="004456C1">
            <w:pPr>
              <w:pStyle w:val="TableEntry"/>
            </w:pPr>
          </w:p>
        </w:tc>
      </w:tr>
      <w:tr w:rsidR="004456C1" w:rsidRPr="00375960" w:rsidDel="00273B24" w14:paraId="19A1D64E" w14:textId="0FA16C27" w:rsidTr="004456C1">
        <w:trPr>
          <w:cantSplit/>
          <w:del w:id="4664" w:author="Andrea K. Fourquet" w:date="2018-07-10T12:53:00Z"/>
        </w:trPr>
        <w:tc>
          <w:tcPr>
            <w:tcW w:w="1770" w:type="dxa"/>
            <w:tcMar>
              <w:left w:w="40" w:type="dxa"/>
              <w:right w:w="40" w:type="dxa"/>
            </w:tcMar>
          </w:tcPr>
          <w:p w14:paraId="2FFD3E1F" w14:textId="7E710E4A" w:rsidR="004456C1" w:rsidRPr="00375960" w:rsidDel="00273B24" w:rsidRDefault="004456C1" w:rsidP="004456C1">
            <w:pPr>
              <w:pStyle w:val="TableEntry"/>
              <w:rPr>
                <w:del w:id="4665" w:author="Andrea K. Fourquet" w:date="2018-07-10T12:53:00Z"/>
              </w:rPr>
            </w:pPr>
            <w:del w:id="4666" w:author="Andrea K. Fourquet" w:date="2018-07-10T12:53:00Z">
              <w:r w:rsidRPr="00375960" w:rsidDel="00273B24">
                <w:delText>Unit Dispatched CAD Record ID</w:delText>
              </w:r>
            </w:del>
          </w:p>
        </w:tc>
        <w:tc>
          <w:tcPr>
            <w:tcW w:w="2188" w:type="dxa"/>
          </w:tcPr>
          <w:p w14:paraId="2144ECE7" w14:textId="37D2C577" w:rsidR="004456C1" w:rsidRPr="00375960" w:rsidDel="00273B24" w:rsidRDefault="004456C1" w:rsidP="004456C1">
            <w:pPr>
              <w:pStyle w:val="TableEntry"/>
              <w:rPr>
                <w:del w:id="4667" w:author="Andrea K. Fourquet" w:date="2018-07-10T12:53:00Z"/>
              </w:rPr>
            </w:pPr>
            <w:del w:id="4668" w:author="Andrea K. Fourquet" w:date="2018-07-10T12:53:00Z">
              <w:r w:rsidRPr="00375960" w:rsidDel="00273B24">
                <w:delText>No Mapping Available</w:delText>
              </w:r>
            </w:del>
          </w:p>
        </w:tc>
        <w:tc>
          <w:tcPr>
            <w:tcW w:w="1440" w:type="dxa"/>
          </w:tcPr>
          <w:p w14:paraId="6C4111E3" w14:textId="6C64F7FF" w:rsidR="004456C1" w:rsidRPr="00375960" w:rsidDel="00273B24" w:rsidRDefault="004456C1" w:rsidP="004456C1">
            <w:pPr>
              <w:pStyle w:val="TableEntry"/>
              <w:rPr>
                <w:del w:id="4669" w:author="Andrea K. Fourquet" w:date="2018-07-10T12:53:00Z"/>
              </w:rPr>
            </w:pPr>
            <w:del w:id="4670" w:author="Andrea K. Fourquet" w:date="2018-07-10T12:53:00Z">
              <w:r w:rsidRPr="00375960" w:rsidDel="00273B24">
                <w:delText xml:space="preserve">RE </w:delText>
              </w:r>
            </w:del>
          </w:p>
          <w:p w14:paraId="1758259B" w14:textId="021C9CEF" w:rsidR="004456C1" w:rsidRPr="00375960" w:rsidDel="00273B24" w:rsidRDefault="004456C1" w:rsidP="004456C1">
            <w:pPr>
              <w:pStyle w:val="TableEntry"/>
              <w:rPr>
                <w:del w:id="4671" w:author="Andrea K. Fourquet" w:date="2018-07-10T12:53:00Z"/>
              </w:rPr>
            </w:pPr>
            <w:del w:id="4672" w:author="Andrea K. Fourquet" w:date="2018-07-10T12:53:00Z">
              <w:r w:rsidRPr="00375960" w:rsidDel="00273B24">
                <w:delText>[0..1]</w:delText>
              </w:r>
            </w:del>
          </w:p>
        </w:tc>
        <w:tc>
          <w:tcPr>
            <w:tcW w:w="3240" w:type="dxa"/>
            <w:tcMar>
              <w:left w:w="40" w:type="dxa"/>
              <w:right w:w="40" w:type="dxa"/>
            </w:tcMar>
          </w:tcPr>
          <w:p w14:paraId="5210F27B" w14:textId="591B60DB" w:rsidR="004456C1" w:rsidRPr="00375960" w:rsidDel="00273B24" w:rsidRDefault="004456C1" w:rsidP="009B73AF">
            <w:pPr>
              <w:pStyle w:val="TableEntry"/>
              <w:rPr>
                <w:del w:id="4673" w:author="Andrea K. Fourquet" w:date="2018-07-10T12:53:00Z"/>
              </w:rPr>
            </w:pPr>
            <w:del w:id="4674" w:author="Andrea K. Fourquet" w:date="2018-07-10T12:53:00Z">
              <w:r w:rsidRPr="00375960" w:rsidDel="00273B24">
                <w:delText>The unique ID assigned by the CAD system for the specific unit response.</w:delText>
              </w:r>
            </w:del>
          </w:p>
        </w:tc>
        <w:tc>
          <w:tcPr>
            <w:tcW w:w="1440" w:type="dxa"/>
          </w:tcPr>
          <w:p w14:paraId="6F332F13" w14:textId="0A5F9345" w:rsidR="004456C1" w:rsidRPr="00375960" w:rsidDel="00273B24" w:rsidRDefault="004456C1" w:rsidP="004456C1">
            <w:pPr>
              <w:pStyle w:val="TableEntry"/>
              <w:rPr>
                <w:del w:id="4675" w:author="Andrea K. Fourquet" w:date="2018-07-10T12:53:00Z"/>
              </w:rPr>
            </w:pPr>
          </w:p>
        </w:tc>
      </w:tr>
      <w:tr w:rsidR="004456C1" w:rsidRPr="00375960" w14:paraId="6C45F874" w14:textId="77777777" w:rsidTr="004456C1">
        <w:trPr>
          <w:cantSplit/>
        </w:trPr>
        <w:tc>
          <w:tcPr>
            <w:tcW w:w="1770" w:type="dxa"/>
            <w:tcMar>
              <w:left w:w="40" w:type="dxa"/>
              <w:right w:w="40" w:type="dxa"/>
            </w:tcMar>
          </w:tcPr>
          <w:p w14:paraId="70A71F1D" w14:textId="77777777" w:rsidR="004456C1" w:rsidRPr="00375960" w:rsidRDefault="004456C1" w:rsidP="004456C1">
            <w:pPr>
              <w:pStyle w:val="TableEntry"/>
            </w:pPr>
            <w:r w:rsidRPr="00375960">
              <w:t>Crew ID Number</w:t>
            </w:r>
          </w:p>
        </w:tc>
        <w:tc>
          <w:tcPr>
            <w:tcW w:w="2188" w:type="dxa"/>
          </w:tcPr>
          <w:p w14:paraId="56617EE4" w14:textId="77777777" w:rsidR="004456C1" w:rsidRPr="00375960" w:rsidRDefault="004456C1" w:rsidP="004456C1">
            <w:pPr>
              <w:pStyle w:val="TableEntry"/>
            </w:pPr>
            <w:r w:rsidRPr="00375960">
              <w:t>Encounter.participant.individual (Practitioner.identifier)</w:t>
            </w:r>
          </w:p>
        </w:tc>
        <w:tc>
          <w:tcPr>
            <w:tcW w:w="1440" w:type="dxa"/>
          </w:tcPr>
          <w:p w14:paraId="754DC545" w14:textId="77777777" w:rsidR="004456C1" w:rsidRPr="00375960" w:rsidRDefault="004456C1" w:rsidP="004456C1">
            <w:pPr>
              <w:pStyle w:val="TableEntry"/>
            </w:pPr>
            <w:r w:rsidRPr="00375960">
              <w:t xml:space="preserve">RE </w:t>
            </w:r>
          </w:p>
          <w:p w14:paraId="4395DD1B" w14:textId="77777777" w:rsidR="004456C1" w:rsidRPr="00375960" w:rsidRDefault="004456C1" w:rsidP="004456C1">
            <w:pPr>
              <w:pStyle w:val="TableEntry"/>
            </w:pPr>
            <w:r w:rsidRPr="00375960">
              <w:t>[0..1]</w:t>
            </w:r>
          </w:p>
        </w:tc>
        <w:tc>
          <w:tcPr>
            <w:tcW w:w="3240" w:type="dxa"/>
            <w:tcMar>
              <w:left w:w="40" w:type="dxa"/>
              <w:right w:w="40" w:type="dxa"/>
            </w:tcMar>
          </w:tcPr>
          <w:p w14:paraId="0887FA16" w14:textId="3085EFA0" w:rsidR="004456C1" w:rsidRPr="00375960" w:rsidRDefault="004456C1" w:rsidP="009B73AF">
            <w:pPr>
              <w:pStyle w:val="TableEntry"/>
            </w:pPr>
            <w:r w:rsidRPr="00375960">
              <w:t>The state certification/licensure ID number assigned to the crew member.</w:t>
            </w:r>
          </w:p>
        </w:tc>
        <w:tc>
          <w:tcPr>
            <w:tcW w:w="1440" w:type="dxa"/>
          </w:tcPr>
          <w:p w14:paraId="6391D284" w14:textId="77777777" w:rsidR="004456C1" w:rsidRPr="00375960" w:rsidRDefault="004456C1" w:rsidP="004456C1">
            <w:pPr>
              <w:pStyle w:val="TableEntry"/>
            </w:pPr>
          </w:p>
        </w:tc>
      </w:tr>
      <w:tr w:rsidR="004456C1" w:rsidRPr="00375960" w14:paraId="23F2CB15" w14:textId="77777777" w:rsidTr="004456C1">
        <w:trPr>
          <w:cantSplit/>
        </w:trPr>
        <w:tc>
          <w:tcPr>
            <w:tcW w:w="1770" w:type="dxa"/>
            <w:tcMar>
              <w:left w:w="40" w:type="dxa"/>
              <w:right w:w="40" w:type="dxa"/>
            </w:tcMar>
          </w:tcPr>
          <w:p w14:paraId="53596690" w14:textId="77777777" w:rsidR="004456C1" w:rsidRPr="00375960" w:rsidRDefault="004456C1" w:rsidP="004456C1">
            <w:pPr>
              <w:pStyle w:val="TableEntry"/>
            </w:pPr>
            <w:r w:rsidRPr="00375960">
              <w:t>Crew Member Level</w:t>
            </w:r>
          </w:p>
        </w:tc>
        <w:tc>
          <w:tcPr>
            <w:tcW w:w="2188" w:type="dxa"/>
          </w:tcPr>
          <w:p w14:paraId="27C075DC" w14:textId="77777777" w:rsidR="004456C1" w:rsidRPr="00375960" w:rsidRDefault="004456C1" w:rsidP="004456C1">
            <w:pPr>
              <w:pStyle w:val="TableEntry"/>
            </w:pPr>
            <w:r w:rsidRPr="00375960">
              <w:t>Encounter.participant.individual (Practitioner.qualification.code)</w:t>
            </w:r>
          </w:p>
        </w:tc>
        <w:tc>
          <w:tcPr>
            <w:tcW w:w="1440" w:type="dxa"/>
          </w:tcPr>
          <w:p w14:paraId="1D7640B5" w14:textId="77777777" w:rsidR="004456C1" w:rsidRPr="00375960" w:rsidRDefault="004456C1" w:rsidP="004456C1">
            <w:pPr>
              <w:pStyle w:val="TableEntry"/>
            </w:pPr>
            <w:r w:rsidRPr="00375960">
              <w:t xml:space="preserve">RE </w:t>
            </w:r>
          </w:p>
          <w:p w14:paraId="5C9D13AE" w14:textId="77777777" w:rsidR="004456C1" w:rsidRPr="00375960" w:rsidRDefault="004456C1" w:rsidP="004456C1">
            <w:pPr>
              <w:pStyle w:val="TableEntry"/>
            </w:pPr>
            <w:r w:rsidRPr="00375960">
              <w:t>[0..1]</w:t>
            </w:r>
          </w:p>
        </w:tc>
        <w:tc>
          <w:tcPr>
            <w:tcW w:w="3240" w:type="dxa"/>
            <w:tcMar>
              <w:left w:w="40" w:type="dxa"/>
              <w:right w:w="40" w:type="dxa"/>
            </w:tcMar>
          </w:tcPr>
          <w:p w14:paraId="1A06B08B" w14:textId="1D469728" w:rsidR="004456C1" w:rsidRPr="00375960" w:rsidRDefault="004456C1" w:rsidP="009B73AF">
            <w:pPr>
              <w:pStyle w:val="TableEntry"/>
            </w:pPr>
            <w:r w:rsidRPr="00375960">
              <w:t>The functioning level of the crew member ID during this EMS patient encounter.</w:t>
            </w:r>
          </w:p>
        </w:tc>
        <w:tc>
          <w:tcPr>
            <w:tcW w:w="1440" w:type="dxa"/>
          </w:tcPr>
          <w:p w14:paraId="0DAF94F9" w14:textId="77777777" w:rsidR="004456C1" w:rsidRPr="00375960" w:rsidRDefault="004456C1" w:rsidP="004456C1">
            <w:pPr>
              <w:pStyle w:val="TableEntry"/>
            </w:pPr>
          </w:p>
        </w:tc>
      </w:tr>
      <w:tr w:rsidR="004456C1" w:rsidRPr="00375960" w14:paraId="54C0DD64" w14:textId="77777777" w:rsidTr="004456C1">
        <w:trPr>
          <w:cantSplit/>
        </w:trPr>
        <w:tc>
          <w:tcPr>
            <w:tcW w:w="1770" w:type="dxa"/>
            <w:tcMar>
              <w:left w:w="40" w:type="dxa"/>
              <w:right w:w="40" w:type="dxa"/>
            </w:tcMar>
          </w:tcPr>
          <w:p w14:paraId="3465A811" w14:textId="77777777" w:rsidR="004456C1" w:rsidRPr="00375960" w:rsidRDefault="004456C1" w:rsidP="004456C1">
            <w:pPr>
              <w:pStyle w:val="TableEntry"/>
            </w:pPr>
            <w:r w:rsidRPr="00375960">
              <w:t>Crew Member Response Role</w:t>
            </w:r>
          </w:p>
        </w:tc>
        <w:tc>
          <w:tcPr>
            <w:tcW w:w="2188" w:type="dxa"/>
          </w:tcPr>
          <w:p w14:paraId="3AED59EF" w14:textId="77777777" w:rsidR="004456C1" w:rsidRPr="00375960" w:rsidRDefault="004456C1" w:rsidP="004456C1">
            <w:pPr>
              <w:pStyle w:val="TableEntry"/>
            </w:pPr>
            <w:r w:rsidRPr="00375960">
              <w:t>Encounter.participant.type</w:t>
            </w:r>
          </w:p>
        </w:tc>
        <w:tc>
          <w:tcPr>
            <w:tcW w:w="1440" w:type="dxa"/>
          </w:tcPr>
          <w:p w14:paraId="3EA003C9" w14:textId="77777777" w:rsidR="004456C1" w:rsidRPr="00375960" w:rsidRDefault="004456C1" w:rsidP="004456C1">
            <w:pPr>
              <w:pStyle w:val="TableEntry"/>
            </w:pPr>
            <w:r w:rsidRPr="00375960">
              <w:t xml:space="preserve">RE </w:t>
            </w:r>
          </w:p>
          <w:p w14:paraId="1BBE0752" w14:textId="77777777" w:rsidR="004456C1" w:rsidRPr="00375960" w:rsidRDefault="004456C1" w:rsidP="004456C1">
            <w:pPr>
              <w:pStyle w:val="TableEntry"/>
            </w:pPr>
            <w:r w:rsidRPr="00375960">
              <w:t>[0..1]</w:t>
            </w:r>
          </w:p>
        </w:tc>
        <w:tc>
          <w:tcPr>
            <w:tcW w:w="3240" w:type="dxa"/>
            <w:tcMar>
              <w:left w:w="40" w:type="dxa"/>
              <w:right w:w="40" w:type="dxa"/>
            </w:tcMar>
          </w:tcPr>
          <w:p w14:paraId="758D4512" w14:textId="38219EB1" w:rsidR="004456C1" w:rsidRPr="00375960" w:rsidRDefault="004456C1" w:rsidP="009B73AF">
            <w:pPr>
              <w:pStyle w:val="TableEntry"/>
            </w:pPr>
            <w:r w:rsidRPr="00375960">
              <w:t>The role(s) of the role member during response, at scene treatment, and/or transport.</w:t>
            </w:r>
          </w:p>
        </w:tc>
        <w:tc>
          <w:tcPr>
            <w:tcW w:w="1440" w:type="dxa"/>
          </w:tcPr>
          <w:p w14:paraId="479FB3C8" w14:textId="77777777" w:rsidR="004456C1" w:rsidRPr="00375960" w:rsidRDefault="004456C1" w:rsidP="004456C1">
            <w:pPr>
              <w:pStyle w:val="TableEntry"/>
            </w:pPr>
          </w:p>
        </w:tc>
      </w:tr>
      <w:tr w:rsidR="004456C1" w:rsidRPr="00375960" w14:paraId="053FBF0E" w14:textId="77777777" w:rsidTr="004456C1">
        <w:trPr>
          <w:cantSplit/>
        </w:trPr>
        <w:tc>
          <w:tcPr>
            <w:tcW w:w="1770" w:type="dxa"/>
            <w:tcMar>
              <w:left w:w="40" w:type="dxa"/>
              <w:right w:w="40" w:type="dxa"/>
            </w:tcMar>
          </w:tcPr>
          <w:p w14:paraId="05FA2816" w14:textId="77777777" w:rsidR="004456C1" w:rsidRPr="00375960" w:rsidRDefault="004456C1" w:rsidP="004456C1">
            <w:pPr>
              <w:pStyle w:val="TableEntry"/>
            </w:pPr>
            <w:r w:rsidRPr="00375960">
              <w:t>PSAP Call Date/Time</w:t>
            </w:r>
          </w:p>
        </w:tc>
        <w:tc>
          <w:tcPr>
            <w:tcW w:w="2188" w:type="dxa"/>
          </w:tcPr>
          <w:p w14:paraId="68E096E7" w14:textId="77777777" w:rsidR="004456C1" w:rsidRPr="00375960" w:rsidRDefault="004456C1" w:rsidP="004456C1">
            <w:pPr>
              <w:pStyle w:val="TableEntry"/>
            </w:pPr>
            <w:r w:rsidRPr="00375960">
              <w:t>Encounter.statusHistory.code</w:t>
            </w:r>
          </w:p>
          <w:p w14:paraId="0B09FDA1" w14:textId="77777777" w:rsidR="004456C1" w:rsidRPr="00375960" w:rsidRDefault="004456C1" w:rsidP="004456C1">
            <w:pPr>
              <w:pStyle w:val="TableEntry"/>
            </w:pPr>
          </w:p>
          <w:p w14:paraId="1953B792" w14:textId="77777777" w:rsidR="004456C1" w:rsidRPr="00375960" w:rsidRDefault="004456C1" w:rsidP="004456C1">
            <w:pPr>
              <w:pStyle w:val="TableEntry"/>
            </w:pPr>
            <w:r w:rsidRPr="00375960">
              <w:t>Encounter.statusHistory.period.start</w:t>
            </w:r>
          </w:p>
          <w:p w14:paraId="3BB62AB7" w14:textId="77777777" w:rsidR="004456C1" w:rsidRPr="00375960" w:rsidRDefault="004456C1" w:rsidP="004456C1">
            <w:pPr>
              <w:pStyle w:val="TableEntry"/>
            </w:pPr>
          </w:p>
          <w:p w14:paraId="56917DAE" w14:textId="77777777" w:rsidR="004456C1" w:rsidRPr="00375960" w:rsidRDefault="004456C1" w:rsidP="004456C1">
            <w:pPr>
              <w:pStyle w:val="TableEntry"/>
            </w:pPr>
            <w:r w:rsidRPr="00375960">
              <w:t>Encounter.statusHistory – Type</w:t>
            </w:r>
          </w:p>
          <w:p w14:paraId="268F55D4" w14:textId="77777777" w:rsidR="004456C1" w:rsidRPr="00375960" w:rsidRDefault="004456C1" w:rsidP="004456C1">
            <w:pPr>
              <w:pStyle w:val="TableEntry"/>
            </w:pPr>
            <w:r w:rsidRPr="00375960">
              <w:t>**IHE Extension*</w:t>
            </w:r>
          </w:p>
        </w:tc>
        <w:tc>
          <w:tcPr>
            <w:tcW w:w="1440" w:type="dxa"/>
          </w:tcPr>
          <w:p w14:paraId="63DC62C8" w14:textId="77777777" w:rsidR="004456C1" w:rsidRPr="00375960" w:rsidRDefault="004456C1" w:rsidP="004456C1">
            <w:pPr>
              <w:pStyle w:val="TableEntry"/>
            </w:pPr>
            <w:r w:rsidRPr="00375960">
              <w:t xml:space="preserve">RE </w:t>
            </w:r>
          </w:p>
          <w:p w14:paraId="18C67869" w14:textId="77777777" w:rsidR="004456C1" w:rsidRPr="00375960" w:rsidRDefault="004456C1" w:rsidP="004456C1">
            <w:pPr>
              <w:pStyle w:val="TableEntry"/>
            </w:pPr>
            <w:r w:rsidRPr="00375960">
              <w:t>[0..1]</w:t>
            </w:r>
          </w:p>
        </w:tc>
        <w:tc>
          <w:tcPr>
            <w:tcW w:w="3240" w:type="dxa"/>
            <w:tcMar>
              <w:left w:w="40" w:type="dxa"/>
              <w:right w:w="40" w:type="dxa"/>
            </w:tcMar>
          </w:tcPr>
          <w:p w14:paraId="33364435" w14:textId="582F7A09" w:rsidR="004456C1" w:rsidRPr="00375960" w:rsidRDefault="004456C1" w:rsidP="009B73AF">
            <w:pPr>
              <w:pStyle w:val="TableEntry"/>
            </w:pPr>
            <w:r w:rsidRPr="00375960">
              <w:t>The date/time the phone rings (</w:t>
            </w:r>
            <w:ins w:id="4676" w:author="Andrea K. Fourquet" w:date="2018-07-15T22:45:00Z">
              <w:r w:rsidR="00FA0412">
                <w:t>emergency</w:t>
              </w:r>
            </w:ins>
            <w:del w:id="4677" w:author="Andrea K. Fourquet" w:date="2018-07-15T22:45:00Z">
              <w:r w:rsidRPr="00375960" w:rsidDel="00FA0412">
                <w:delText xml:space="preserve">911 </w:delText>
              </w:r>
            </w:del>
            <w:r w:rsidRPr="00375960">
              <w:t>call to public safety answering point or other designated entity) requesting EMS services.</w:t>
            </w:r>
          </w:p>
        </w:tc>
        <w:tc>
          <w:tcPr>
            <w:tcW w:w="1440" w:type="dxa"/>
          </w:tcPr>
          <w:p w14:paraId="43E36252" w14:textId="77777777" w:rsidR="004456C1" w:rsidRPr="00375960" w:rsidRDefault="004456C1" w:rsidP="004456C1">
            <w:pPr>
              <w:pStyle w:val="TableEntry"/>
            </w:pPr>
          </w:p>
        </w:tc>
      </w:tr>
      <w:tr w:rsidR="004456C1" w:rsidRPr="00375960" w14:paraId="2E941D1C" w14:textId="77777777" w:rsidTr="004456C1">
        <w:trPr>
          <w:cantSplit/>
        </w:trPr>
        <w:tc>
          <w:tcPr>
            <w:tcW w:w="1770" w:type="dxa"/>
            <w:tcMar>
              <w:left w:w="40" w:type="dxa"/>
              <w:right w:w="40" w:type="dxa"/>
            </w:tcMar>
          </w:tcPr>
          <w:p w14:paraId="799138B3" w14:textId="77777777" w:rsidR="004456C1" w:rsidRPr="00375960" w:rsidRDefault="004456C1" w:rsidP="004456C1">
            <w:pPr>
              <w:pStyle w:val="TableEntry"/>
            </w:pPr>
            <w:r w:rsidRPr="00375960">
              <w:t>Dispatched Notified Date/Time</w:t>
            </w:r>
          </w:p>
        </w:tc>
        <w:tc>
          <w:tcPr>
            <w:tcW w:w="2188" w:type="dxa"/>
          </w:tcPr>
          <w:p w14:paraId="53392935" w14:textId="77777777" w:rsidR="004456C1" w:rsidRPr="00375960" w:rsidRDefault="004456C1" w:rsidP="004456C1">
            <w:pPr>
              <w:pStyle w:val="TableEntry"/>
            </w:pPr>
            <w:r w:rsidRPr="00375960">
              <w:t>Encounter.statusHistory.code</w:t>
            </w:r>
          </w:p>
          <w:p w14:paraId="52EEAB99" w14:textId="77777777" w:rsidR="004456C1" w:rsidRPr="00375960" w:rsidRDefault="004456C1" w:rsidP="004456C1">
            <w:pPr>
              <w:pStyle w:val="TableEntry"/>
            </w:pPr>
          </w:p>
          <w:p w14:paraId="2939E227" w14:textId="77777777" w:rsidR="004456C1" w:rsidRPr="00375960" w:rsidRDefault="004456C1" w:rsidP="004456C1">
            <w:pPr>
              <w:pStyle w:val="TableEntry"/>
            </w:pPr>
            <w:r w:rsidRPr="00375960">
              <w:t>Encounter.statusHistory.period.start</w:t>
            </w:r>
          </w:p>
          <w:p w14:paraId="2CA5B647" w14:textId="77777777" w:rsidR="004456C1" w:rsidRPr="00375960" w:rsidRDefault="004456C1" w:rsidP="004456C1">
            <w:pPr>
              <w:pStyle w:val="TableEntry"/>
            </w:pPr>
          </w:p>
          <w:p w14:paraId="6C4E9FE7" w14:textId="77777777" w:rsidR="004456C1" w:rsidRPr="00375960" w:rsidRDefault="004456C1" w:rsidP="004456C1">
            <w:pPr>
              <w:pStyle w:val="TableEntry"/>
            </w:pPr>
            <w:r w:rsidRPr="00375960">
              <w:t>Encounter.statusHistory – Type</w:t>
            </w:r>
          </w:p>
          <w:p w14:paraId="1F594027" w14:textId="77777777" w:rsidR="004456C1" w:rsidRPr="00375960" w:rsidRDefault="004456C1" w:rsidP="004456C1">
            <w:pPr>
              <w:pStyle w:val="TableEntry"/>
            </w:pPr>
            <w:r w:rsidRPr="00375960">
              <w:t xml:space="preserve">**IHE Extension* </w:t>
            </w:r>
          </w:p>
        </w:tc>
        <w:tc>
          <w:tcPr>
            <w:tcW w:w="1440" w:type="dxa"/>
          </w:tcPr>
          <w:p w14:paraId="3DFEECEA" w14:textId="77777777" w:rsidR="004456C1" w:rsidRPr="00375960" w:rsidRDefault="004456C1" w:rsidP="004456C1">
            <w:pPr>
              <w:pStyle w:val="TableEntry"/>
            </w:pPr>
            <w:r w:rsidRPr="00375960">
              <w:t xml:space="preserve">RE </w:t>
            </w:r>
          </w:p>
          <w:p w14:paraId="77D39131" w14:textId="77777777" w:rsidR="004456C1" w:rsidRPr="00375960" w:rsidRDefault="004456C1" w:rsidP="004456C1">
            <w:pPr>
              <w:pStyle w:val="TableEntry"/>
            </w:pPr>
            <w:r w:rsidRPr="00375960">
              <w:t>[0..1]</w:t>
            </w:r>
          </w:p>
        </w:tc>
        <w:tc>
          <w:tcPr>
            <w:tcW w:w="3240" w:type="dxa"/>
            <w:tcMar>
              <w:left w:w="40" w:type="dxa"/>
              <w:right w:w="40" w:type="dxa"/>
            </w:tcMar>
          </w:tcPr>
          <w:p w14:paraId="689A37ED" w14:textId="3C2B789B" w:rsidR="004456C1" w:rsidRPr="00375960" w:rsidRDefault="004456C1" w:rsidP="009B73AF">
            <w:pPr>
              <w:pStyle w:val="TableEntry"/>
            </w:pPr>
            <w:r w:rsidRPr="00375960">
              <w:t xml:space="preserve">The date/time dispatch was notified by the </w:t>
            </w:r>
            <w:del w:id="4678" w:author="Andrea K. Fourquet" w:date="2018-07-15T22:45:00Z">
              <w:r w:rsidRPr="00375960" w:rsidDel="00FA0412">
                <w:delText>911</w:delText>
              </w:r>
            </w:del>
            <w:ins w:id="4679" w:author="Andrea K. Fourquet" w:date="2018-07-15T22:45:00Z">
              <w:r w:rsidR="00FA0412">
                <w:t>emergency</w:t>
              </w:r>
            </w:ins>
            <w:r w:rsidRPr="00375960">
              <w:t xml:space="preserve"> call taker (if a separate entity).</w:t>
            </w:r>
          </w:p>
        </w:tc>
        <w:tc>
          <w:tcPr>
            <w:tcW w:w="1440" w:type="dxa"/>
          </w:tcPr>
          <w:p w14:paraId="7F605B1B" w14:textId="77777777" w:rsidR="004456C1" w:rsidRPr="00375960" w:rsidRDefault="004456C1" w:rsidP="004456C1">
            <w:pPr>
              <w:pStyle w:val="TableEntry"/>
            </w:pPr>
          </w:p>
        </w:tc>
      </w:tr>
      <w:tr w:rsidR="004456C1" w:rsidRPr="00375960" w14:paraId="4E816113" w14:textId="77777777" w:rsidTr="004456C1">
        <w:trPr>
          <w:cantSplit/>
        </w:trPr>
        <w:tc>
          <w:tcPr>
            <w:tcW w:w="1770" w:type="dxa"/>
            <w:tcMar>
              <w:left w:w="40" w:type="dxa"/>
              <w:right w:w="40" w:type="dxa"/>
            </w:tcMar>
          </w:tcPr>
          <w:p w14:paraId="032D9038" w14:textId="77777777" w:rsidR="004456C1" w:rsidRPr="00375960" w:rsidRDefault="004456C1" w:rsidP="004456C1">
            <w:pPr>
              <w:pStyle w:val="TableEntry"/>
            </w:pPr>
            <w:r w:rsidRPr="00375960">
              <w:lastRenderedPageBreak/>
              <w:t>Unit Notified by Dispatch Date/Time</w:t>
            </w:r>
          </w:p>
        </w:tc>
        <w:tc>
          <w:tcPr>
            <w:tcW w:w="2188" w:type="dxa"/>
          </w:tcPr>
          <w:p w14:paraId="06026E0B" w14:textId="77777777" w:rsidR="004456C1" w:rsidRPr="00375960" w:rsidRDefault="004456C1" w:rsidP="004456C1">
            <w:pPr>
              <w:pStyle w:val="TableEntry"/>
            </w:pPr>
            <w:r w:rsidRPr="00375960">
              <w:t>Encounter.statusHistory.code</w:t>
            </w:r>
          </w:p>
          <w:p w14:paraId="26444A3B" w14:textId="77777777" w:rsidR="004456C1" w:rsidRPr="00375960" w:rsidRDefault="004456C1" w:rsidP="004456C1">
            <w:pPr>
              <w:pStyle w:val="TableEntry"/>
            </w:pPr>
          </w:p>
          <w:p w14:paraId="24E086AD" w14:textId="77777777" w:rsidR="004456C1" w:rsidRPr="00375960" w:rsidRDefault="004456C1" w:rsidP="004456C1">
            <w:pPr>
              <w:pStyle w:val="TableEntry"/>
            </w:pPr>
            <w:r w:rsidRPr="00375960">
              <w:t>Encounter.statusHistory.period.start</w:t>
            </w:r>
          </w:p>
          <w:p w14:paraId="549B6FDA" w14:textId="77777777" w:rsidR="004456C1" w:rsidRPr="00375960" w:rsidRDefault="004456C1" w:rsidP="004456C1">
            <w:pPr>
              <w:pStyle w:val="TableEntry"/>
            </w:pPr>
          </w:p>
          <w:p w14:paraId="6A1EEDF3" w14:textId="77777777" w:rsidR="004456C1" w:rsidRPr="00375960" w:rsidRDefault="004456C1" w:rsidP="004456C1">
            <w:pPr>
              <w:pStyle w:val="TableEntry"/>
            </w:pPr>
            <w:r w:rsidRPr="00375960">
              <w:t>Encounter.statusHistory – Type</w:t>
            </w:r>
          </w:p>
          <w:p w14:paraId="3F9B6D14" w14:textId="77777777" w:rsidR="004456C1" w:rsidRPr="00375960" w:rsidRDefault="004456C1" w:rsidP="004456C1">
            <w:pPr>
              <w:pStyle w:val="TableEntry"/>
            </w:pPr>
            <w:r w:rsidRPr="00375960">
              <w:t xml:space="preserve">**IHE Extension* </w:t>
            </w:r>
          </w:p>
        </w:tc>
        <w:tc>
          <w:tcPr>
            <w:tcW w:w="1440" w:type="dxa"/>
          </w:tcPr>
          <w:p w14:paraId="48B45E06" w14:textId="77777777" w:rsidR="004456C1" w:rsidRPr="00375960" w:rsidRDefault="004456C1" w:rsidP="004456C1">
            <w:pPr>
              <w:pStyle w:val="TableEntry"/>
            </w:pPr>
            <w:r w:rsidRPr="00375960">
              <w:t xml:space="preserve">RE </w:t>
            </w:r>
          </w:p>
          <w:p w14:paraId="4A87EA24" w14:textId="77777777" w:rsidR="004456C1" w:rsidRPr="00375960" w:rsidRDefault="004456C1" w:rsidP="004456C1">
            <w:pPr>
              <w:pStyle w:val="TableEntry"/>
            </w:pPr>
            <w:r w:rsidRPr="00375960">
              <w:t>[0..1]</w:t>
            </w:r>
          </w:p>
        </w:tc>
        <w:tc>
          <w:tcPr>
            <w:tcW w:w="3240" w:type="dxa"/>
            <w:tcMar>
              <w:left w:w="40" w:type="dxa"/>
              <w:right w:w="40" w:type="dxa"/>
            </w:tcMar>
          </w:tcPr>
          <w:p w14:paraId="173597CA" w14:textId="7FFE7C90" w:rsidR="004456C1" w:rsidRPr="00375960" w:rsidRDefault="004456C1" w:rsidP="009B73AF">
            <w:pPr>
              <w:pStyle w:val="TableEntry"/>
            </w:pPr>
            <w:r w:rsidRPr="00375960">
              <w:t>The date/time the responding unit was notified by dispatch.</w:t>
            </w:r>
          </w:p>
        </w:tc>
        <w:tc>
          <w:tcPr>
            <w:tcW w:w="1440" w:type="dxa"/>
          </w:tcPr>
          <w:p w14:paraId="7E0CDCD9" w14:textId="77777777" w:rsidR="004456C1" w:rsidRPr="00375960" w:rsidRDefault="004456C1" w:rsidP="004456C1">
            <w:pPr>
              <w:pStyle w:val="TableEntry"/>
            </w:pPr>
          </w:p>
        </w:tc>
      </w:tr>
      <w:tr w:rsidR="004456C1" w:rsidRPr="00375960" w14:paraId="34441221" w14:textId="77777777" w:rsidTr="004456C1">
        <w:trPr>
          <w:cantSplit/>
        </w:trPr>
        <w:tc>
          <w:tcPr>
            <w:tcW w:w="1770" w:type="dxa"/>
            <w:tcMar>
              <w:left w:w="40" w:type="dxa"/>
              <w:right w:w="40" w:type="dxa"/>
            </w:tcMar>
          </w:tcPr>
          <w:p w14:paraId="5475F3A3" w14:textId="77777777" w:rsidR="004456C1" w:rsidRPr="00375960" w:rsidRDefault="004456C1" w:rsidP="004456C1">
            <w:pPr>
              <w:pStyle w:val="TableEntry"/>
            </w:pPr>
            <w:r w:rsidRPr="00375960">
              <w:t>Dispatch Acknowledged Date/Time</w:t>
            </w:r>
          </w:p>
        </w:tc>
        <w:tc>
          <w:tcPr>
            <w:tcW w:w="2188" w:type="dxa"/>
          </w:tcPr>
          <w:p w14:paraId="4C1096F8" w14:textId="77777777" w:rsidR="004456C1" w:rsidRPr="00375960" w:rsidRDefault="004456C1" w:rsidP="004456C1">
            <w:pPr>
              <w:pStyle w:val="TableEntry"/>
            </w:pPr>
            <w:r w:rsidRPr="00375960">
              <w:t>Encounter.statusHistory.code</w:t>
            </w:r>
          </w:p>
          <w:p w14:paraId="337C915E" w14:textId="77777777" w:rsidR="004456C1" w:rsidRPr="00375960" w:rsidRDefault="004456C1" w:rsidP="004456C1">
            <w:pPr>
              <w:pStyle w:val="TableEntry"/>
            </w:pPr>
          </w:p>
          <w:p w14:paraId="4CE1A4DB" w14:textId="77777777" w:rsidR="004456C1" w:rsidRPr="00375960" w:rsidRDefault="004456C1" w:rsidP="004456C1">
            <w:pPr>
              <w:pStyle w:val="TableEntry"/>
            </w:pPr>
            <w:r w:rsidRPr="00375960">
              <w:t>Encounter.statusHistory.period.start</w:t>
            </w:r>
          </w:p>
          <w:p w14:paraId="077E3A02" w14:textId="77777777" w:rsidR="004456C1" w:rsidRPr="00375960" w:rsidRDefault="004456C1" w:rsidP="004456C1">
            <w:pPr>
              <w:pStyle w:val="TableEntry"/>
            </w:pPr>
          </w:p>
          <w:p w14:paraId="1084070B" w14:textId="77777777" w:rsidR="004456C1" w:rsidRPr="00375960" w:rsidRDefault="004456C1" w:rsidP="004456C1">
            <w:pPr>
              <w:pStyle w:val="TableEntry"/>
            </w:pPr>
            <w:r w:rsidRPr="00375960">
              <w:t>Encounter.statusHistory – Type</w:t>
            </w:r>
          </w:p>
          <w:p w14:paraId="340ED9D5" w14:textId="77777777" w:rsidR="004456C1" w:rsidRPr="00375960" w:rsidRDefault="004456C1" w:rsidP="004456C1">
            <w:pPr>
              <w:pStyle w:val="TableEntry"/>
            </w:pPr>
            <w:r w:rsidRPr="00375960">
              <w:t xml:space="preserve">**IHE Extension* </w:t>
            </w:r>
          </w:p>
        </w:tc>
        <w:tc>
          <w:tcPr>
            <w:tcW w:w="1440" w:type="dxa"/>
          </w:tcPr>
          <w:p w14:paraId="38C799FE" w14:textId="77777777" w:rsidR="004456C1" w:rsidRPr="00375960" w:rsidRDefault="004456C1" w:rsidP="004456C1">
            <w:pPr>
              <w:pStyle w:val="TableEntry"/>
            </w:pPr>
            <w:r w:rsidRPr="00375960">
              <w:t xml:space="preserve">RE </w:t>
            </w:r>
          </w:p>
          <w:p w14:paraId="5C6B8867" w14:textId="77777777" w:rsidR="004456C1" w:rsidRPr="00375960" w:rsidRDefault="004456C1" w:rsidP="004456C1">
            <w:pPr>
              <w:pStyle w:val="TableEntry"/>
            </w:pPr>
            <w:r w:rsidRPr="00375960">
              <w:t>[0..1]</w:t>
            </w:r>
          </w:p>
        </w:tc>
        <w:tc>
          <w:tcPr>
            <w:tcW w:w="3240" w:type="dxa"/>
            <w:tcMar>
              <w:left w:w="40" w:type="dxa"/>
              <w:right w:w="40" w:type="dxa"/>
            </w:tcMar>
          </w:tcPr>
          <w:p w14:paraId="14D20E17" w14:textId="60FDA648" w:rsidR="004456C1" w:rsidRPr="00375960" w:rsidRDefault="004456C1" w:rsidP="009B73AF">
            <w:pPr>
              <w:pStyle w:val="TableEntry"/>
            </w:pPr>
            <w:r w:rsidRPr="00375960">
              <w:t>The date/time the dispatch was acknowledged by the EMS Unit.</w:t>
            </w:r>
          </w:p>
        </w:tc>
        <w:tc>
          <w:tcPr>
            <w:tcW w:w="1440" w:type="dxa"/>
          </w:tcPr>
          <w:p w14:paraId="5973384F" w14:textId="77777777" w:rsidR="004456C1" w:rsidRPr="00375960" w:rsidRDefault="004456C1" w:rsidP="004456C1">
            <w:pPr>
              <w:pStyle w:val="TableEntry"/>
            </w:pPr>
          </w:p>
        </w:tc>
      </w:tr>
      <w:tr w:rsidR="004456C1" w:rsidRPr="00375960" w14:paraId="36CE1862" w14:textId="77777777" w:rsidTr="004456C1">
        <w:trPr>
          <w:cantSplit/>
        </w:trPr>
        <w:tc>
          <w:tcPr>
            <w:tcW w:w="1770" w:type="dxa"/>
            <w:tcMar>
              <w:left w:w="40" w:type="dxa"/>
              <w:right w:w="40" w:type="dxa"/>
            </w:tcMar>
          </w:tcPr>
          <w:p w14:paraId="32785741" w14:textId="77777777" w:rsidR="004456C1" w:rsidRPr="00375960" w:rsidRDefault="004456C1" w:rsidP="004456C1">
            <w:pPr>
              <w:pStyle w:val="TableEntry"/>
            </w:pPr>
            <w:r w:rsidRPr="00375960">
              <w:t>Unit En Route Date/Time</w:t>
            </w:r>
          </w:p>
        </w:tc>
        <w:tc>
          <w:tcPr>
            <w:tcW w:w="2188" w:type="dxa"/>
          </w:tcPr>
          <w:p w14:paraId="4DB8153B" w14:textId="77777777" w:rsidR="004456C1" w:rsidRPr="00375960" w:rsidRDefault="004456C1" w:rsidP="004456C1">
            <w:pPr>
              <w:pStyle w:val="TableEntry"/>
            </w:pPr>
            <w:r w:rsidRPr="00375960">
              <w:t>Encounter.statusHistory.code</w:t>
            </w:r>
          </w:p>
          <w:p w14:paraId="2A135040" w14:textId="77777777" w:rsidR="004456C1" w:rsidRPr="00375960" w:rsidRDefault="004456C1" w:rsidP="004456C1">
            <w:pPr>
              <w:pStyle w:val="TableEntry"/>
            </w:pPr>
          </w:p>
          <w:p w14:paraId="41FA7C98" w14:textId="77777777" w:rsidR="004456C1" w:rsidRPr="00375960" w:rsidRDefault="004456C1" w:rsidP="004456C1">
            <w:pPr>
              <w:pStyle w:val="TableEntry"/>
            </w:pPr>
            <w:r w:rsidRPr="00375960">
              <w:t>Encounter.statusHistory.period.start</w:t>
            </w:r>
          </w:p>
          <w:p w14:paraId="418AA8C9" w14:textId="77777777" w:rsidR="004456C1" w:rsidRPr="00375960" w:rsidRDefault="004456C1" w:rsidP="004456C1">
            <w:pPr>
              <w:pStyle w:val="TableEntry"/>
            </w:pPr>
          </w:p>
          <w:p w14:paraId="7F7A117D" w14:textId="77777777" w:rsidR="004456C1" w:rsidRPr="00375960" w:rsidRDefault="004456C1" w:rsidP="004456C1">
            <w:pPr>
              <w:pStyle w:val="TableEntry"/>
            </w:pPr>
            <w:r w:rsidRPr="00375960">
              <w:t>Encounter.statusHistory – Type</w:t>
            </w:r>
          </w:p>
          <w:p w14:paraId="08FDECE3" w14:textId="77777777" w:rsidR="004456C1" w:rsidRPr="00375960" w:rsidRDefault="004456C1" w:rsidP="004456C1">
            <w:pPr>
              <w:pStyle w:val="TableEntry"/>
            </w:pPr>
            <w:r w:rsidRPr="00375960">
              <w:t xml:space="preserve">**IHE Extension* </w:t>
            </w:r>
          </w:p>
        </w:tc>
        <w:tc>
          <w:tcPr>
            <w:tcW w:w="1440" w:type="dxa"/>
          </w:tcPr>
          <w:p w14:paraId="10757957" w14:textId="77777777" w:rsidR="004456C1" w:rsidRPr="00375960" w:rsidRDefault="004456C1" w:rsidP="004456C1">
            <w:pPr>
              <w:pStyle w:val="TableEntry"/>
            </w:pPr>
            <w:r w:rsidRPr="00375960">
              <w:t xml:space="preserve">RE </w:t>
            </w:r>
          </w:p>
          <w:p w14:paraId="05BCACEA" w14:textId="77777777" w:rsidR="004456C1" w:rsidRPr="00375960" w:rsidRDefault="004456C1" w:rsidP="004456C1">
            <w:pPr>
              <w:pStyle w:val="TableEntry"/>
            </w:pPr>
            <w:r w:rsidRPr="00375960">
              <w:t>[0..1]</w:t>
            </w:r>
          </w:p>
        </w:tc>
        <w:tc>
          <w:tcPr>
            <w:tcW w:w="3240" w:type="dxa"/>
            <w:tcMar>
              <w:left w:w="40" w:type="dxa"/>
              <w:right w:w="40" w:type="dxa"/>
            </w:tcMar>
          </w:tcPr>
          <w:p w14:paraId="342655E8" w14:textId="7DE10FAA" w:rsidR="004456C1" w:rsidRPr="00375960" w:rsidRDefault="004456C1" w:rsidP="009B73AF">
            <w:pPr>
              <w:pStyle w:val="TableEntry"/>
            </w:pPr>
            <w:r w:rsidRPr="00375960">
              <w:t>The date/time the unit responded; that is, the time the vehicle started moving.</w:t>
            </w:r>
          </w:p>
        </w:tc>
        <w:tc>
          <w:tcPr>
            <w:tcW w:w="1440" w:type="dxa"/>
          </w:tcPr>
          <w:p w14:paraId="3DBA8005" w14:textId="77777777" w:rsidR="004456C1" w:rsidRPr="00375960" w:rsidRDefault="004456C1" w:rsidP="004456C1">
            <w:pPr>
              <w:pStyle w:val="TableEntry"/>
            </w:pPr>
          </w:p>
        </w:tc>
      </w:tr>
      <w:tr w:rsidR="004456C1" w:rsidRPr="00375960" w14:paraId="30D72688" w14:textId="77777777" w:rsidTr="004456C1">
        <w:trPr>
          <w:cantSplit/>
        </w:trPr>
        <w:tc>
          <w:tcPr>
            <w:tcW w:w="1770" w:type="dxa"/>
            <w:tcMar>
              <w:left w:w="40" w:type="dxa"/>
              <w:right w:w="40" w:type="dxa"/>
            </w:tcMar>
          </w:tcPr>
          <w:p w14:paraId="1B8A35E7" w14:textId="77777777" w:rsidR="004456C1" w:rsidRPr="00375960" w:rsidRDefault="004456C1" w:rsidP="004456C1">
            <w:pPr>
              <w:pStyle w:val="TableEntry"/>
            </w:pPr>
            <w:r w:rsidRPr="00375960">
              <w:t>Unit Arrived on Scene Date/Time</w:t>
            </w:r>
          </w:p>
        </w:tc>
        <w:tc>
          <w:tcPr>
            <w:tcW w:w="2188" w:type="dxa"/>
          </w:tcPr>
          <w:p w14:paraId="2042B1A4" w14:textId="77777777" w:rsidR="004456C1" w:rsidRPr="00375960" w:rsidRDefault="004456C1" w:rsidP="004456C1">
            <w:pPr>
              <w:pStyle w:val="TableEntry"/>
            </w:pPr>
            <w:r w:rsidRPr="00375960">
              <w:t>Encounter.statusHistory.code</w:t>
            </w:r>
          </w:p>
          <w:p w14:paraId="39A5A86F" w14:textId="77777777" w:rsidR="004456C1" w:rsidRPr="00375960" w:rsidRDefault="004456C1" w:rsidP="004456C1">
            <w:pPr>
              <w:pStyle w:val="TableEntry"/>
            </w:pPr>
          </w:p>
          <w:p w14:paraId="233B8B95" w14:textId="77777777" w:rsidR="004456C1" w:rsidRPr="00375960" w:rsidRDefault="004456C1" w:rsidP="004456C1">
            <w:pPr>
              <w:pStyle w:val="TableEntry"/>
            </w:pPr>
            <w:r w:rsidRPr="00375960">
              <w:t>Encounter.statusHistory.period.start</w:t>
            </w:r>
          </w:p>
          <w:p w14:paraId="3E66A420" w14:textId="77777777" w:rsidR="004456C1" w:rsidRPr="00375960" w:rsidRDefault="004456C1" w:rsidP="004456C1">
            <w:pPr>
              <w:pStyle w:val="TableEntry"/>
            </w:pPr>
          </w:p>
          <w:p w14:paraId="02B34708" w14:textId="77777777" w:rsidR="004456C1" w:rsidRPr="00375960" w:rsidRDefault="004456C1" w:rsidP="004456C1">
            <w:pPr>
              <w:pStyle w:val="TableEntry"/>
            </w:pPr>
            <w:r w:rsidRPr="00375960">
              <w:t>Encounter.statusHistory – Type</w:t>
            </w:r>
          </w:p>
          <w:p w14:paraId="32B8A47F" w14:textId="77777777" w:rsidR="004456C1" w:rsidRPr="00375960" w:rsidRDefault="004456C1" w:rsidP="004456C1">
            <w:pPr>
              <w:pStyle w:val="TableEntry"/>
            </w:pPr>
            <w:r w:rsidRPr="00375960">
              <w:t xml:space="preserve">**IHE Extension* </w:t>
            </w:r>
          </w:p>
        </w:tc>
        <w:tc>
          <w:tcPr>
            <w:tcW w:w="1440" w:type="dxa"/>
          </w:tcPr>
          <w:p w14:paraId="708B6484" w14:textId="77777777" w:rsidR="004456C1" w:rsidRPr="00375960" w:rsidRDefault="004456C1" w:rsidP="004456C1">
            <w:pPr>
              <w:pStyle w:val="TableEntry"/>
            </w:pPr>
            <w:r w:rsidRPr="00375960">
              <w:t xml:space="preserve">RE </w:t>
            </w:r>
          </w:p>
          <w:p w14:paraId="2E9C1EA1" w14:textId="77777777" w:rsidR="004456C1" w:rsidRPr="00375960" w:rsidRDefault="004456C1" w:rsidP="004456C1">
            <w:pPr>
              <w:pStyle w:val="TableEntry"/>
            </w:pPr>
            <w:r w:rsidRPr="00375960">
              <w:t>[0..1]</w:t>
            </w:r>
          </w:p>
        </w:tc>
        <w:tc>
          <w:tcPr>
            <w:tcW w:w="3240" w:type="dxa"/>
            <w:tcMar>
              <w:left w:w="40" w:type="dxa"/>
              <w:right w:w="40" w:type="dxa"/>
            </w:tcMar>
          </w:tcPr>
          <w:p w14:paraId="301BD6AC" w14:textId="3E22E219" w:rsidR="004456C1" w:rsidRPr="00375960" w:rsidRDefault="004456C1" w:rsidP="009B73AF">
            <w:pPr>
              <w:pStyle w:val="TableEntry"/>
            </w:pPr>
            <w:r w:rsidRPr="00375960">
              <w:t>The date/time the responding unit arrived on the scene; that is, the time the vehicle stopped moving at the scene.</w:t>
            </w:r>
          </w:p>
        </w:tc>
        <w:tc>
          <w:tcPr>
            <w:tcW w:w="1440" w:type="dxa"/>
          </w:tcPr>
          <w:p w14:paraId="37075F13" w14:textId="77777777" w:rsidR="004456C1" w:rsidRPr="00375960" w:rsidRDefault="004456C1" w:rsidP="004456C1">
            <w:pPr>
              <w:pStyle w:val="TableEntry"/>
            </w:pPr>
          </w:p>
        </w:tc>
      </w:tr>
      <w:tr w:rsidR="004456C1" w:rsidRPr="00375960" w14:paraId="1BD38F76" w14:textId="77777777" w:rsidTr="004456C1">
        <w:trPr>
          <w:cantSplit/>
        </w:trPr>
        <w:tc>
          <w:tcPr>
            <w:tcW w:w="1770" w:type="dxa"/>
            <w:tcMar>
              <w:left w:w="40" w:type="dxa"/>
              <w:right w:w="40" w:type="dxa"/>
            </w:tcMar>
          </w:tcPr>
          <w:p w14:paraId="48EE05F3" w14:textId="77777777" w:rsidR="004456C1" w:rsidRPr="00375960" w:rsidRDefault="004456C1" w:rsidP="004456C1">
            <w:pPr>
              <w:pStyle w:val="TableEntry"/>
            </w:pPr>
            <w:r w:rsidRPr="00375960">
              <w:t>Arrived at Patient Date/Time</w:t>
            </w:r>
          </w:p>
        </w:tc>
        <w:tc>
          <w:tcPr>
            <w:tcW w:w="2188" w:type="dxa"/>
          </w:tcPr>
          <w:p w14:paraId="6E670D3F" w14:textId="77777777" w:rsidR="004456C1" w:rsidRPr="00375960" w:rsidRDefault="004456C1" w:rsidP="004456C1">
            <w:pPr>
              <w:pStyle w:val="TableEntry"/>
            </w:pPr>
            <w:r w:rsidRPr="00375960">
              <w:t>Encounter.statusHistory.code</w:t>
            </w:r>
          </w:p>
          <w:p w14:paraId="02741F27" w14:textId="77777777" w:rsidR="004456C1" w:rsidRPr="00375960" w:rsidRDefault="004456C1" w:rsidP="004456C1">
            <w:pPr>
              <w:pStyle w:val="TableEntry"/>
            </w:pPr>
          </w:p>
          <w:p w14:paraId="3BDBD8FC" w14:textId="77777777" w:rsidR="004456C1" w:rsidRPr="00375960" w:rsidRDefault="004456C1" w:rsidP="004456C1">
            <w:pPr>
              <w:pStyle w:val="TableEntry"/>
            </w:pPr>
            <w:r w:rsidRPr="00375960">
              <w:t>Encounter.statusHistory.period.start</w:t>
            </w:r>
          </w:p>
          <w:p w14:paraId="7C200FC4" w14:textId="77777777" w:rsidR="004456C1" w:rsidRPr="00375960" w:rsidRDefault="004456C1" w:rsidP="004456C1">
            <w:pPr>
              <w:pStyle w:val="TableEntry"/>
            </w:pPr>
          </w:p>
          <w:p w14:paraId="7509C956" w14:textId="77777777" w:rsidR="004456C1" w:rsidRPr="00375960" w:rsidRDefault="004456C1" w:rsidP="004456C1">
            <w:pPr>
              <w:pStyle w:val="TableEntry"/>
            </w:pPr>
            <w:r w:rsidRPr="00375960">
              <w:t>Encounter.statusHistory – Type</w:t>
            </w:r>
          </w:p>
          <w:p w14:paraId="137DE141" w14:textId="77777777" w:rsidR="004456C1" w:rsidRPr="00375960" w:rsidRDefault="004456C1" w:rsidP="004456C1">
            <w:pPr>
              <w:pStyle w:val="TableEntry"/>
            </w:pPr>
            <w:r w:rsidRPr="00375960">
              <w:t xml:space="preserve">**IHE Extension* </w:t>
            </w:r>
          </w:p>
        </w:tc>
        <w:tc>
          <w:tcPr>
            <w:tcW w:w="1440" w:type="dxa"/>
          </w:tcPr>
          <w:p w14:paraId="5F373B93" w14:textId="77777777" w:rsidR="004456C1" w:rsidRPr="00375960" w:rsidRDefault="004456C1" w:rsidP="004456C1">
            <w:pPr>
              <w:pStyle w:val="TableEntry"/>
            </w:pPr>
            <w:r w:rsidRPr="00375960">
              <w:t xml:space="preserve">RE </w:t>
            </w:r>
          </w:p>
          <w:p w14:paraId="64F562BF" w14:textId="77777777" w:rsidR="004456C1" w:rsidRPr="00375960" w:rsidRDefault="004456C1" w:rsidP="004456C1">
            <w:pPr>
              <w:pStyle w:val="TableEntry"/>
            </w:pPr>
            <w:r w:rsidRPr="00375960">
              <w:t>[0..1]</w:t>
            </w:r>
          </w:p>
        </w:tc>
        <w:tc>
          <w:tcPr>
            <w:tcW w:w="3240" w:type="dxa"/>
            <w:tcMar>
              <w:left w:w="40" w:type="dxa"/>
              <w:right w:w="40" w:type="dxa"/>
            </w:tcMar>
          </w:tcPr>
          <w:p w14:paraId="30E07E8C" w14:textId="5B489DF1" w:rsidR="004456C1" w:rsidRPr="00375960" w:rsidRDefault="004456C1" w:rsidP="009B73AF">
            <w:pPr>
              <w:pStyle w:val="TableEntry"/>
            </w:pPr>
            <w:r w:rsidRPr="00375960">
              <w:t>The date/time the responding unit arrived at the patient's side.</w:t>
            </w:r>
          </w:p>
        </w:tc>
        <w:tc>
          <w:tcPr>
            <w:tcW w:w="1440" w:type="dxa"/>
          </w:tcPr>
          <w:p w14:paraId="2F639EE5" w14:textId="77777777" w:rsidR="004456C1" w:rsidRPr="00375960" w:rsidRDefault="004456C1" w:rsidP="004456C1">
            <w:pPr>
              <w:pStyle w:val="TableEntry"/>
            </w:pPr>
          </w:p>
        </w:tc>
      </w:tr>
      <w:tr w:rsidR="004456C1" w:rsidRPr="00375960" w14:paraId="53877430" w14:textId="77777777" w:rsidTr="004456C1">
        <w:trPr>
          <w:cantSplit/>
        </w:trPr>
        <w:tc>
          <w:tcPr>
            <w:tcW w:w="1770" w:type="dxa"/>
            <w:tcMar>
              <w:left w:w="40" w:type="dxa"/>
              <w:right w:w="40" w:type="dxa"/>
            </w:tcMar>
          </w:tcPr>
          <w:p w14:paraId="1E33544C" w14:textId="77777777" w:rsidR="004456C1" w:rsidRPr="00375960" w:rsidRDefault="004456C1" w:rsidP="004456C1">
            <w:pPr>
              <w:pStyle w:val="TableEntry"/>
            </w:pPr>
            <w:r w:rsidRPr="00375960">
              <w:lastRenderedPageBreak/>
              <w:t>Transfer of EMS Patient Care Date/Time</w:t>
            </w:r>
          </w:p>
        </w:tc>
        <w:tc>
          <w:tcPr>
            <w:tcW w:w="2188" w:type="dxa"/>
          </w:tcPr>
          <w:p w14:paraId="3235A474" w14:textId="77777777" w:rsidR="004456C1" w:rsidRPr="00375960" w:rsidRDefault="004456C1" w:rsidP="004456C1">
            <w:pPr>
              <w:pStyle w:val="TableEntry"/>
            </w:pPr>
            <w:r w:rsidRPr="00375960">
              <w:t>Encounter.statusHistory.code</w:t>
            </w:r>
          </w:p>
          <w:p w14:paraId="4EF2BC7F" w14:textId="77777777" w:rsidR="004456C1" w:rsidRPr="00375960" w:rsidRDefault="004456C1" w:rsidP="004456C1">
            <w:pPr>
              <w:pStyle w:val="TableEntry"/>
            </w:pPr>
          </w:p>
          <w:p w14:paraId="5136437B" w14:textId="77777777" w:rsidR="004456C1" w:rsidRPr="00375960" w:rsidRDefault="004456C1" w:rsidP="004456C1">
            <w:pPr>
              <w:pStyle w:val="TableEntry"/>
            </w:pPr>
            <w:r w:rsidRPr="00375960">
              <w:t>Encounter.statusHistory.period.start</w:t>
            </w:r>
          </w:p>
          <w:p w14:paraId="29C79C61" w14:textId="77777777" w:rsidR="004456C1" w:rsidRPr="00375960" w:rsidRDefault="004456C1" w:rsidP="004456C1">
            <w:pPr>
              <w:pStyle w:val="TableEntry"/>
            </w:pPr>
          </w:p>
          <w:p w14:paraId="69C6EEC8" w14:textId="77777777" w:rsidR="004456C1" w:rsidRPr="00375960" w:rsidRDefault="004456C1" w:rsidP="004456C1">
            <w:pPr>
              <w:pStyle w:val="TableEntry"/>
            </w:pPr>
            <w:r w:rsidRPr="00375960">
              <w:t>Encounter.statusHistory – Type</w:t>
            </w:r>
          </w:p>
          <w:p w14:paraId="0FC35BAE" w14:textId="77777777" w:rsidR="004456C1" w:rsidRPr="00375960" w:rsidRDefault="004456C1" w:rsidP="004456C1">
            <w:pPr>
              <w:pStyle w:val="TableEntry"/>
            </w:pPr>
            <w:r w:rsidRPr="00375960">
              <w:t xml:space="preserve">**IHE Extension* </w:t>
            </w:r>
          </w:p>
        </w:tc>
        <w:tc>
          <w:tcPr>
            <w:tcW w:w="1440" w:type="dxa"/>
          </w:tcPr>
          <w:p w14:paraId="54A0E0B3" w14:textId="77777777" w:rsidR="004456C1" w:rsidRPr="00375960" w:rsidRDefault="004456C1" w:rsidP="004456C1">
            <w:pPr>
              <w:pStyle w:val="TableEntry"/>
            </w:pPr>
            <w:r w:rsidRPr="00375960">
              <w:t xml:space="preserve">RE </w:t>
            </w:r>
          </w:p>
          <w:p w14:paraId="3AD91F99" w14:textId="77777777" w:rsidR="004456C1" w:rsidRPr="00375960" w:rsidRDefault="004456C1" w:rsidP="004456C1">
            <w:pPr>
              <w:pStyle w:val="TableEntry"/>
            </w:pPr>
            <w:r w:rsidRPr="00375960">
              <w:t>[0..1]</w:t>
            </w:r>
          </w:p>
        </w:tc>
        <w:tc>
          <w:tcPr>
            <w:tcW w:w="3240" w:type="dxa"/>
            <w:tcMar>
              <w:left w:w="40" w:type="dxa"/>
              <w:right w:w="40" w:type="dxa"/>
            </w:tcMar>
          </w:tcPr>
          <w:p w14:paraId="6924F5D8" w14:textId="0BDFFD9F" w:rsidR="004456C1" w:rsidRPr="00375960" w:rsidRDefault="004456C1" w:rsidP="009B73AF">
            <w:pPr>
              <w:pStyle w:val="TableEntry"/>
            </w:pPr>
            <w:r w:rsidRPr="00375960">
              <w:t>The date/time the patient was transferred from this EMS agency to another EMS agency for care.</w:t>
            </w:r>
          </w:p>
        </w:tc>
        <w:tc>
          <w:tcPr>
            <w:tcW w:w="1440" w:type="dxa"/>
          </w:tcPr>
          <w:p w14:paraId="49F83EA1" w14:textId="77777777" w:rsidR="004456C1" w:rsidRPr="00375960" w:rsidRDefault="004456C1" w:rsidP="004456C1">
            <w:pPr>
              <w:pStyle w:val="TableEntry"/>
            </w:pPr>
          </w:p>
        </w:tc>
      </w:tr>
      <w:tr w:rsidR="004456C1" w:rsidRPr="00375960" w14:paraId="353D43FF" w14:textId="77777777" w:rsidTr="004456C1">
        <w:trPr>
          <w:cantSplit/>
        </w:trPr>
        <w:tc>
          <w:tcPr>
            <w:tcW w:w="1770" w:type="dxa"/>
            <w:tcMar>
              <w:left w:w="40" w:type="dxa"/>
              <w:right w:w="40" w:type="dxa"/>
            </w:tcMar>
          </w:tcPr>
          <w:p w14:paraId="0E813D24" w14:textId="77777777" w:rsidR="004456C1" w:rsidRPr="00375960" w:rsidRDefault="004456C1" w:rsidP="004456C1">
            <w:pPr>
              <w:pStyle w:val="TableEntry"/>
            </w:pPr>
            <w:r w:rsidRPr="00375960">
              <w:t>Unit Left Scene Date/Time</w:t>
            </w:r>
          </w:p>
        </w:tc>
        <w:tc>
          <w:tcPr>
            <w:tcW w:w="2188" w:type="dxa"/>
          </w:tcPr>
          <w:p w14:paraId="0F13508B" w14:textId="77777777" w:rsidR="004456C1" w:rsidRPr="00375960" w:rsidRDefault="004456C1" w:rsidP="004456C1">
            <w:pPr>
              <w:pStyle w:val="TableEntry"/>
            </w:pPr>
            <w:r w:rsidRPr="00375960">
              <w:t>Encounter.statusHistory.code</w:t>
            </w:r>
          </w:p>
          <w:p w14:paraId="73059C64" w14:textId="77777777" w:rsidR="004456C1" w:rsidRPr="00375960" w:rsidRDefault="004456C1" w:rsidP="004456C1">
            <w:pPr>
              <w:pStyle w:val="TableEntry"/>
            </w:pPr>
          </w:p>
          <w:p w14:paraId="394D9580" w14:textId="77777777" w:rsidR="004456C1" w:rsidRPr="00375960" w:rsidRDefault="004456C1" w:rsidP="004456C1">
            <w:pPr>
              <w:pStyle w:val="TableEntry"/>
            </w:pPr>
            <w:r w:rsidRPr="00375960">
              <w:t>Encounter.statusHistory.period.start</w:t>
            </w:r>
          </w:p>
          <w:p w14:paraId="706D1C00" w14:textId="77777777" w:rsidR="004456C1" w:rsidRPr="00375960" w:rsidRDefault="004456C1" w:rsidP="004456C1">
            <w:pPr>
              <w:pStyle w:val="TableEntry"/>
            </w:pPr>
          </w:p>
          <w:p w14:paraId="24D8174D" w14:textId="77777777" w:rsidR="004456C1" w:rsidRPr="00375960" w:rsidRDefault="004456C1" w:rsidP="004456C1">
            <w:pPr>
              <w:pStyle w:val="TableEntry"/>
            </w:pPr>
            <w:r w:rsidRPr="00375960">
              <w:t>Encounter.statusHistory – Type</w:t>
            </w:r>
          </w:p>
          <w:p w14:paraId="11029CA6" w14:textId="77777777" w:rsidR="004456C1" w:rsidRPr="00375960" w:rsidRDefault="004456C1" w:rsidP="004456C1">
            <w:pPr>
              <w:pStyle w:val="TableEntry"/>
            </w:pPr>
            <w:r w:rsidRPr="00375960">
              <w:t xml:space="preserve">**IHE Extension* </w:t>
            </w:r>
          </w:p>
        </w:tc>
        <w:tc>
          <w:tcPr>
            <w:tcW w:w="1440" w:type="dxa"/>
          </w:tcPr>
          <w:p w14:paraId="2C403E35" w14:textId="77777777" w:rsidR="004456C1" w:rsidRPr="00375960" w:rsidRDefault="004456C1" w:rsidP="004456C1">
            <w:pPr>
              <w:pStyle w:val="TableEntry"/>
            </w:pPr>
            <w:r w:rsidRPr="00375960">
              <w:t xml:space="preserve">RE </w:t>
            </w:r>
          </w:p>
          <w:p w14:paraId="379F500B" w14:textId="77777777" w:rsidR="004456C1" w:rsidRPr="00375960" w:rsidRDefault="004456C1" w:rsidP="004456C1">
            <w:pPr>
              <w:pStyle w:val="TableEntry"/>
            </w:pPr>
            <w:r w:rsidRPr="00375960">
              <w:t>[0..1]</w:t>
            </w:r>
          </w:p>
        </w:tc>
        <w:tc>
          <w:tcPr>
            <w:tcW w:w="3240" w:type="dxa"/>
            <w:tcMar>
              <w:left w:w="40" w:type="dxa"/>
              <w:right w:w="40" w:type="dxa"/>
            </w:tcMar>
          </w:tcPr>
          <w:p w14:paraId="11D82640" w14:textId="2B1172C9" w:rsidR="004456C1" w:rsidRPr="00375960" w:rsidRDefault="004456C1" w:rsidP="009B73AF">
            <w:pPr>
              <w:pStyle w:val="TableEntry"/>
            </w:pPr>
            <w:r w:rsidRPr="00375960">
              <w:t>The date/time the responding unit left the scene with a patient (started moving).</w:t>
            </w:r>
          </w:p>
        </w:tc>
        <w:tc>
          <w:tcPr>
            <w:tcW w:w="1440" w:type="dxa"/>
          </w:tcPr>
          <w:p w14:paraId="2C402E4E" w14:textId="77777777" w:rsidR="004456C1" w:rsidRPr="00375960" w:rsidRDefault="004456C1" w:rsidP="004456C1">
            <w:pPr>
              <w:pStyle w:val="TableEntry"/>
            </w:pPr>
          </w:p>
        </w:tc>
      </w:tr>
      <w:tr w:rsidR="004456C1" w:rsidRPr="00375960" w14:paraId="288CBCDA" w14:textId="77777777" w:rsidTr="004456C1">
        <w:trPr>
          <w:cantSplit/>
        </w:trPr>
        <w:tc>
          <w:tcPr>
            <w:tcW w:w="1770" w:type="dxa"/>
            <w:tcMar>
              <w:left w:w="40" w:type="dxa"/>
              <w:right w:w="40" w:type="dxa"/>
            </w:tcMar>
          </w:tcPr>
          <w:p w14:paraId="0A66696D" w14:textId="77777777" w:rsidR="004456C1" w:rsidRPr="00375960" w:rsidRDefault="004456C1" w:rsidP="004456C1">
            <w:pPr>
              <w:pStyle w:val="TableEntry"/>
            </w:pPr>
            <w:r w:rsidRPr="00375960">
              <w:t>Arrival at Destination Landing Area Date/Time</w:t>
            </w:r>
          </w:p>
        </w:tc>
        <w:tc>
          <w:tcPr>
            <w:tcW w:w="2188" w:type="dxa"/>
          </w:tcPr>
          <w:p w14:paraId="15E741A2" w14:textId="77777777" w:rsidR="004456C1" w:rsidRPr="00375960" w:rsidRDefault="004456C1" w:rsidP="004456C1">
            <w:pPr>
              <w:pStyle w:val="TableEntry"/>
            </w:pPr>
            <w:r w:rsidRPr="00375960">
              <w:t>Encounter.statusHistory.code</w:t>
            </w:r>
          </w:p>
          <w:p w14:paraId="63CD9ED1" w14:textId="77777777" w:rsidR="004456C1" w:rsidRPr="00375960" w:rsidRDefault="004456C1" w:rsidP="004456C1">
            <w:pPr>
              <w:pStyle w:val="TableEntry"/>
            </w:pPr>
          </w:p>
          <w:p w14:paraId="6252B641" w14:textId="77777777" w:rsidR="004456C1" w:rsidRPr="00375960" w:rsidRDefault="004456C1" w:rsidP="004456C1">
            <w:pPr>
              <w:pStyle w:val="TableEntry"/>
            </w:pPr>
            <w:r w:rsidRPr="00375960">
              <w:t>Encounter.statusHistory.period.start</w:t>
            </w:r>
          </w:p>
          <w:p w14:paraId="1A26BEE5" w14:textId="77777777" w:rsidR="004456C1" w:rsidRPr="00375960" w:rsidRDefault="004456C1" w:rsidP="004456C1">
            <w:pPr>
              <w:pStyle w:val="TableEntry"/>
            </w:pPr>
          </w:p>
          <w:p w14:paraId="5B762484" w14:textId="77777777" w:rsidR="004456C1" w:rsidRPr="00375960" w:rsidRDefault="004456C1" w:rsidP="004456C1">
            <w:pPr>
              <w:pStyle w:val="TableEntry"/>
            </w:pPr>
            <w:r w:rsidRPr="00375960">
              <w:t>Encounter.statusHistory – Type</w:t>
            </w:r>
          </w:p>
          <w:p w14:paraId="5E63C72D" w14:textId="77777777" w:rsidR="004456C1" w:rsidRPr="00375960" w:rsidRDefault="004456C1" w:rsidP="004456C1">
            <w:pPr>
              <w:pStyle w:val="TableEntry"/>
            </w:pPr>
            <w:r w:rsidRPr="00375960">
              <w:t xml:space="preserve">**IHE Extension* </w:t>
            </w:r>
          </w:p>
        </w:tc>
        <w:tc>
          <w:tcPr>
            <w:tcW w:w="1440" w:type="dxa"/>
          </w:tcPr>
          <w:p w14:paraId="34DCE06A" w14:textId="77777777" w:rsidR="004456C1" w:rsidRPr="00375960" w:rsidRDefault="004456C1" w:rsidP="004456C1">
            <w:pPr>
              <w:pStyle w:val="TableEntry"/>
            </w:pPr>
            <w:r w:rsidRPr="00375960">
              <w:t xml:space="preserve">RE </w:t>
            </w:r>
          </w:p>
          <w:p w14:paraId="189A1EE6" w14:textId="77777777" w:rsidR="004456C1" w:rsidRPr="00375960" w:rsidRDefault="004456C1" w:rsidP="004456C1">
            <w:pPr>
              <w:pStyle w:val="TableEntry"/>
            </w:pPr>
            <w:r w:rsidRPr="00375960">
              <w:t>[0..1]</w:t>
            </w:r>
          </w:p>
        </w:tc>
        <w:tc>
          <w:tcPr>
            <w:tcW w:w="3240" w:type="dxa"/>
            <w:tcMar>
              <w:left w:w="40" w:type="dxa"/>
              <w:right w:w="40" w:type="dxa"/>
            </w:tcMar>
          </w:tcPr>
          <w:p w14:paraId="76839408" w14:textId="576D616F" w:rsidR="004456C1" w:rsidRPr="00375960" w:rsidRDefault="004456C1" w:rsidP="009B73AF">
            <w:pPr>
              <w:pStyle w:val="TableEntry"/>
            </w:pPr>
            <w:r w:rsidRPr="00375960">
              <w:t>The date/time the Air Medical vehicle arrived at the destination landing area.</w:t>
            </w:r>
          </w:p>
        </w:tc>
        <w:tc>
          <w:tcPr>
            <w:tcW w:w="1440" w:type="dxa"/>
          </w:tcPr>
          <w:p w14:paraId="30D2F84F" w14:textId="77777777" w:rsidR="004456C1" w:rsidRPr="00375960" w:rsidRDefault="004456C1" w:rsidP="004456C1">
            <w:pPr>
              <w:pStyle w:val="TableEntry"/>
            </w:pPr>
          </w:p>
        </w:tc>
      </w:tr>
      <w:tr w:rsidR="004456C1" w:rsidRPr="00375960" w14:paraId="792A22BB" w14:textId="77777777" w:rsidTr="004456C1">
        <w:trPr>
          <w:cantSplit/>
        </w:trPr>
        <w:tc>
          <w:tcPr>
            <w:tcW w:w="1770" w:type="dxa"/>
            <w:tcMar>
              <w:left w:w="40" w:type="dxa"/>
              <w:right w:w="40" w:type="dxa"/>
            </w:tcMar>
          </w:tcPr>
          <w:p w14:paraId="3A35BBFB" w14:textId="77777777" w:rsidR="004456C1" w:rsidRPr="00375960" w:rsidRDefault="004456C1" w:rsidP="004456C1">
            <w:pPr>
              <w:pStyle w:val="TableEntry"/>
            </w:pPr>
            <w:r w:rsidRPr="00375960">
              <w:t>Patient Arrived at Destination Date/Time</w:t>
            </w:r>
          </w:p>
        </w:tc>
        <w:tc>
          <w:tcPr>
            <w:tcW w:w="2188" w:type="dxa"/>
          </w:tcPr>
          <w:p w14:paraId="3A795C48" w14:textId="77777777" w:rsidR="004456C1" w:rsidRPr="00375960" w:rsidRDefault="004456C1" w:rsidP="004456C1">
            <w:pPr>
              <w:pStyle w:val="TableEntry"/>
            </w:pPr>
            <w:r w:rsidRPr="00375960">
              <w:t>Encounter.statusHistory.code</w:t>
            </w:r>
          </w:p>
          <w:p w14:paraId="5CD616AA" w14:textId="77777777" w:rsidR="004456C1" w:rsidRPr="00375960" w:rsidRDefault="004456C1" w:rsidP="004456C1">
            <w:pPr>
              <w:pStyle w:val="TableEntry"/>
            </w:pPr>
          </w:p>
          <w:p w14:paraId="1C304FCD" w14:textId="77777777" w:rsidR="004456C1" w:rsidRPr="00375960" w:rsidRDefault="004456C1" w:rsidP="004456C1">
            <w:pPr>
              <w:pStyle w:val="TableEntry"/>
            </w:pPr>
            <w:r w:rsidRPr="00375960">
              <w:t>Encounter.statusHistory.period.start</w:t>
            </w:r>
          </w:p>
          <w:p w14:paraId="04722F5D" w14:textId="77777777" w:rsidR="004456C1" w:rsidRPr="00375960" w:rsidRDefault="004456C1" w:rsidP="004456C1">
            <w:pPr>
              <w:pStyle w:val="TableEntry"/>
            </w:pPr>
          </w:p>
          <w:p w14:paraId="2B8FA5A1" w14:textId="77777777" w:rsidR="004456C1" w:rsidRPr="00375960" w:rsidRDefault="004456C1" w:rsidP="004456C1">
            <w:pPr>
              <w:pStyle w:val="TableEntry"/>
            </w:pPr>
            <w:r w:rsidRPr="00375960">
              <w:t>Encounter.statusHistory – Type</w:t>
            </w:r>
          </w:p>
          <w:p w14:paraId="40D1D6B9" w14:textId="77777777" w:rsidR="004456C1" w:rsidRPr="00375960" w:rsidRDefault="004456C1" w:rsidP="004456C1">
            <w:pPr>
              <w:pStyle w:val="TableEntry"/>
            </w:pPr>
            <w:r w:rsidRPr="00375960">
              <w:t xml:space="preserve">**IHE Extension* </w:t>
            </w:r>
          </w:p>
        </w:tc>
        <w:tc>
          <w:tcPr>
            <w:tcW w:w="1440" w:type="dxa"/>
          </w:tcPr>
          <w:p w14:paraId="4D274AC0" w14:textId="77777777" w:rsidR="004456C1" w:rsidRPr="00375960" w:rsidRDefault="004456C1" w:rsidP="004456C1">
            <w:pPr>
              <w:pStyle w:val="TableEntry"/>
            </w:pPr>
            <w:r w:rsidRPr="00375960">
              <w:t xml:space="preserve">RE </w:t>
            </w:r>
          </w:p>
          <w:p w14:paraId="776B95E4" w14:textId="77777777" w:rsidR="004456C1" w:rsidRPr="00375960" w:rsidRDefault="004456C1" w:rsidP="004456C1">
            <w:pPr>
              <w:pStyle w:val="TableEntry"/>
            </w:pPr>
            <w:r w:rsidRPr="00375960">
              <w:t>[0..1]</w:t>
            </w:r>
          </w:p>
        </w:tc>
        <w:tc>
          <w:tcPr>
            <w:tcW w:w="3240" w:type="dxa"/>
            <w:tcMar>
              <w:left w:w="40" w:type="dxa"/>
              <w:right w:w="40" w:type="dxa"/>
            </w:tcMar>
          </w:tcPr>
          <w:p w14:paraId="571CDFE0" w14:textId="1A3FC60E" w:rsidR="004456C1" w:rsidRPr="00375960" w:rsidRDefault="004456C1" w:rsidP="009B73AF">
            <w:pPr>
              <w:pStyle w:val="TableEntry"/>
            </w:pPr>
            <w:r w:rsidRPr="00375960">
              <w:t>The date/time the responding unit arrived with the patient at the destination or transfer point.</w:t>
            </w:r>
          </w:p>
        </w:tc>
        <w:tc>
          <w:tcPr>
            <w:tcW w:w="1440" w:type="dxa"/>
          </w:tcPr>
          <w:p w14:paraId="09C58273" w14:textId="77777777" w:rsidR="004456C1" w:rsidRPr="00375960" w:rsidRDefault="004456C1" w:rsidP="004456C1">
            <w:pPr>
              <w:pStyle w:val="TableEntry"/>
            </w:pPr>
          </w:p>
        </w:tc>
      </w:tr>
      <w:tr w:rsidR="004456C1" w:rsidRPr="00375960" w14:paraId="0FF814A0" w14:textId="77777777" w:rsidTr="004456C1">
        <w:trPr>
          <w:cantSplit/>
        </w:trPr>
        <w:tc>
          <w:tcPr>
            <w:tcW w:w="1770" w:type="dxa"/>
            <w:tcMar>
              <w:left w:w="40" w:type="dxa"/>
              <w:right w:w="40" w:type="dxa"/>
            </w:tcMar>
          </w:tcPr>
          <w:p w14:paraId="60835F89" w14:textId="77777777" w:rsidR="004456C1" w:rsidRPr="00375960" w:rsidRDefault="004456C1" w:rsidP="004456C1">
            <w:pPr>
              <w:pStyle w:val="TableEntry"/>
            </w:pPr>
            <w:r w:rsidRPr="00375960">
              <w:t>Destination Patient Transfer of Care Date/Time</w:t>
            </w:r>
          </w:p>
        </w:tc>
        <w:tc>
          <w:tcPr>
            <w:tcW w:w="2188" w:type="dxa"/>
          </w:tcPr>
          <w:p w14:paraId="2AF4F17F" w14:textId="77777777" w:rsidR="004456C1" w:rsidRPr="00375960" w:rsidRDefault="004456C1" w:rsidP="004456C1">
            <w:pPr>
              <w:pStyle w:val="TableEntry"/>
            </w:pPr>
            <w:r w:rsidRPr="00375960">
              <w:t>Encounter.statusHistory.code</w:t>
            </w:r>
          </w:p>
          <w:p w14:paraId="11E1701A" w14:textId="77777777" w:rsidR="004456C1" w:rsidRPr="00375960" w:rsidRDefault="004456C1" w:rsidP="004456C1">
            <w:pPr>
              <w:pStyle w:val="TableEntry"/>
            </w:pPr>
          </w:p>
          <w:p w14:paraId="10965C8E" w14:textId="77777777" w:rsidR="004456C1" w:rsidRPr="00375960" w:rsidRDefault="004456C1" w:rsidP="004456C1">
            <w:pPr>
              <w:pStyle w:val="TableEntry"/>
            </w:pPr>
            <w:r w:rsidRPr="00375960">
              <w:t>Encounter.statusHistory.period.start</w:t>
            </w:r>
          </w:p>
          <w:p w14:paraId="73697585" w14:textId="77777777" w:rsidR="004456C1" w:rsidRPr="00375960" w:rsidRDefault="004456C1" w:rsidP="004456C1">
            <w:pPr>
              <w:pStyle w:val="TableEntry"/>
            </w:pPr>
          </w:p>
          <w:p w14:paraId="2FCE6987" w14:textId="77777777" w:rsidR="004456C1" w:rsidRPr="00375960" w:rsidRDefault="004456C1" w:rsidP="004456C1">
            <w:pPr>
              <w:pStyle w:val="TableEntry"/>
            </w:pPr>
            <w:r w:rsidRPr="00375960">
              <w:t>Encounter.statusHistory – Type</w:t>
            </w:r>
          </w:p>
          <w:p w14:paraId="1CB31D69" w14:textId="77777777" w:rsidR="004456C1" w:rsidRPr="00375960" w:rsidRDefault="004456C1" w:rsidP="004456C1">
            <w:pPr>
              <w:pStyle w:val="TableEntry"/>
            </w:pPr>
            <w:r w:rsidRPr="00375960">
              <w:t xml:space="preserve">**IHE Extension* </w:t>
            </w:r>
          </w:p>
        </w:tc>
        <w:tc>
          <w:tcPr>
            <w:tcW w:w="1440" w:type="dxa"/>
          </w:tcPr>
          <w:p w14:paraId="1E7C15EB" w14:textId="77777777" w:rsidR="004456C1" w:rsidRPr="00375960" w:rsidRDefault="004456C1" w:rsidP="004456C1">
            <w:pPr>
              <w:pStyle w:val="TableEntry"/>
            </w:pPr>
            <w:r w:rsidRPr="00375960">
              <w:t>O</w:t>
            </w:r>
          </w:p>
          <w:p w14:paraId="1961AADF" w14:textId="77777777" w:rsidR="004456C1" w:rsidRPr="00375960" w:rsidRDefault="004456C1" w:rsidP="004456C1">
            <w:pPr>
              <w:pStyle w:val="TableEntry"/>
            </w:pPr>
            <w:r w:rsidRPr="00375960">
              <w:t>[0..1]</w:t>
            </w:r>
          </w:p>
        </w:tc>
        <w:tc>
          <w:tcPr>
            <w:tcW w:w="3240" w:type="dxa"/>
            <w:tcMar>
              <w:left w:w="40" w:type="dxa"/>
              <w:right w:w="40" w:type="dxa"/>
            </w:tcMar>
          </w:tcPr>
          <w:p w14:paraId="3170CDFD" w14:textId="1B9DBBB0" w:rsidR="004456C1" w:rsidRPr="00375960" w:rsidRDefault="004456C1" w:rsidP="009B73AF">
            <w:pPr>
              <w:pStyle w:val="TableEntry"/>
            </w:pPr>
            <w:r w:rsidRPr="00375960">
              <w:t>The date/time that patient care was transferred to the destination healthcare facilities staff.</w:t>
            </w:r>
          </w:p>
        </w:tc>
        <w:tc>
          <w:tcPr>
            <w:tcW w:w="1440" w:type="dxa"/>
          </w:tcPr>
          <w:p w14:paraId="4F9B32C8" w14:textId="77777777" w:rsidR="004456C1" w:rsidRPr="00375960" w:rsidRDefault="004456C1" w:rsidP="004456C1">
            <w:pPr>
              <w:pStyle w:val="TableEntry"/>
            </w:pPr>
          </w:p>
        </w:tc>
      </w:tr>
      <w:tr w:rsidR="004456C1" w:rsidRPr="00375960" w14:paraId="779283AF" w14:textId="77777777" w:rsidTr="004456C1">
        <w:trPr>
          <w:cantSplit/>
        </w:trPr>
        <w:tc>
          <w:tcPr>
            <w:tcW w:w="1770" w:type="dxa"/>
            <w:tcMar>
              <w:left w:w="40" w:type="dxa"/>
              <w:right w:w="40" w:type="dxa"/>
            </w:tcMar>
          </w:tcPr>
          <w:p w14:paraId="3B3BFC2B" w14:textId="77777777" w:rsidR="004456C1" w:rsidRPr="00375960" w:rsidRDefault="004456C1" w:rsidP="004456C1">
            <w:pPr>
              <w:pStyle w:val="TableEntry"/>
            </w:pPr>
            <w:r w:rsidRPr="00375960">
              <w:lastRenderedPageBreak/>
              <w:t>Unit Back In Service Date/Time</w:t>
            </w:r>
          </w:p>
        </w:tc>
        <w:tc>
          <w:tcPr>
            <w:tcW w:w="2188" w:type="dxa"/>
          </w:tcPr>
          <w:p w14:paraId="0745C063" w14:textId="77777777" w:rsidR="004456C1" w:rsidRPr="00375960" w:rsidRDefault="004456C1" w:rsidP="004456C1">
            <w:pPr>
              <w:pStyle w:val="TableEntry"/>
            </w:pPr>
            <w:r w:rsidRPr="00375960">
              <w:t>Encounter.statusHistory.code</w:t>
            </w:r>
          </w:p>
          <w:p w14:paraId="19F24360" w14:textId="77777777" w:rsidR="004456C1" w:rsidRPr="00375960" w:rsidRDefault="004456C1" w:rsidP="004456C1">
            <w:pPr>
              <w:pStyle w:val="TableEntry"/>
            </w:pPr>
          </w:p>
          <w:p w14:paraId="7E0F7032" w14:textId="77777777" w:rsidR="004456C1" w:rsidRPr="00375960" w:rsidRDefault="004456C1" w:rsidP="004456C1">
            <w:pPr>
              <w:pStyle w:val="TableEntry"/>
            </w:pPr>
            <w:r w:rsidRPr="00375960">
              <w:t>Encounter.statusHistory.period.start</w:t>
            </w:r>
          </w:p>
          <w:p w14:paraId="31502274" w14:textId="77777777" w:rsidR="004456C1" w:rsidRPr="00375960" w:rsidRDefault="004456C1" w:rsidP="004456C1">
            <w:pPr>
              <w:pStyle w:val="TableEntry"/>
            </w:pPr>
          </w:p>
          <w:p w14:paraId="6A469261" w14:textId="77777777" w:rsidR="004456C1" w:rsidRPr="00375960" w:rsidRDefault="004456C1" w:rsidP="004456C1">
            <w:pPr>
              <w:pStyle w:val="TableEntry"/>
            </w:pPr>
            <w:r w:rsidRPr="00375960">
              <w:t>Encounter.statusHistory – Type</w:t>
            </w:r>
          </w:p>
          <w:p w14:paraId="306A9610" w14:textId="77777777" w:rsidR="004456C1" w:rsidRPr="00375960" w:rsidRDefault="004456C1" w:rsidP="004456C1">
            <w:pPr>
              <w:pStyle w:val="TableEntry"/>
            </w:pPr>
            <w:r w:rsidRPr="00375960">
              <w:t xml:space="preserve">**IHE Extension* </w:t>
            </w:r>
          </w:p>
        </w:tc>
        <w:tc>
          <w:tcPr>
            <w:tcW w:w="1440" w:type="dxa"/>
          </w:tcPr>
          <w:p w14:paraId="040BC333" w14:textId="77777777" w:rsidR="004456C1" w:rsidRPr="00375960" w:rsidRDefault="004456C1" w:rsidP="004456C1">
            <w:pPr>
              <w:pStyle w:val="TableEntry"/>
            </w:pPr>
            <w:r w:rsidRPr="00375960">
              <w:t>O</w:t>
            </w:r>
          </w:p>
          <w:p w14:paraId="524C37C5" w14:textId="77777777" w:rsidR="004456C1" w:rsidRPr="00375960" w:rsidRDefault="004456C1" w:rsidP="004456C1">
            <w:pPr>
              <w:pStyle w:val="TableEntry"/>
            </w:pPr>
            <w:r w:rsidRPr="00375960">
              <w:t>[0..1]</w:t>
            </w:r>
          </w:p>
        </w:tc>
        <w:tc>
          <w:tcPr>
            <w:tcW w:w="3240" w:type="dxa"/>
            <w:tcMar>
              <w:left w:w="40" w:type="dxa"/>
              <w:right w:w="40" w:type="dxa"/>
            </w:tcMar>
          </w:tcPr>
          <w:p w14:paraId="2F4696DE" w14:textId="0D36160C" w:rsidR="004456C1" w:rsidRPr="00375960" w:rsidRDefault="004456C1" w:rsidP="009B73AF">
            <w:pPr>
              <w:pStyle w:val="TableEntry"/>
            </w:pPr>
            <w:r w:rsidRPr="00375960">
              <w:t>The date/time the unit back was back in service and available for response (finished with call, but not necessarily back in home location).</w:t>
            </w:r>
          </w:p>
        </w:tc>
        <w:tc>
          <w:tcPr>
            <w:tcW w:w="1440" w:type="dxa"/>
          </w:tcPr>
          <w:p w14:paraId="42169658" w14:textId="77777777" w:rsidR="004456C1" w:rsidRPr="00375960" w:rsidRDefault="004456C1" w:rsidP="004456C1">
            <w:pPr>
              <w:pStyle w:val="TableEntry"/>
            </w:pPr>
          </w:p>
        </w:tc>
      </w:tr>
      <w:tr w:rsidR="004456C1" w:rsidRPr="00375960" w14:paraId="468D8239" w14:textId="77777777" w:rsidTr="004456C1">
        <w:trPr>
          <w:cantSplit/>
        </w:trPr>
        <w:tc>
          <w:tcPr>
            <w:tcW w:w="1770" w:type="dxa"/>
            <w:tcMar>
              <w:left w:w="40" w:type="dxa"/>
              <w:right w:w="40" w:type="dxa"/>
            </w:tcMar>
          </w:tcPr>
          <w:p w14:paraId="4AD2C8FC" w14:textId="77777777" w:rsidR="004456C1" w:rsidRPr="00375960" w:rsidRDefault="004456C1" w:rsidP="004456C1">
            <w:pPr>
              <w:pStyle w:val="TableEntry"/>
            </w:pPr>
            <w:r w:rsidRPr="00375960">
              <w:t>Unit Canceled Date/Time</w:t>
            </w:r>
          </w:p>
        </w:tc>
        <w:tc>
          <w:tcPr>
            <w:tcW w:w="2188" w:type="dxa"/>
          </w:tcPr>
          <w:p w14:paraId="1375417E" w14:textId="77777777" w:rsidR="004456C1" w:rsidRPr="00375960" w:rsidRDefault="004456C1" w:rsidP="004456C1">
            <w:pPr>
              <w:pStyle w:val="TableEntry"/>
            </w:pPr>
            <w:r w:rsidRPr="00375960">
              <w:t>Encounter.statusHistory.code</w:t>
            </w:r>
          </w:p>
          <w:p w14:paraId="145E3F5D" w14:textId="77777777" w:rsidR="004456C1" w:rsidRPr="00375960" w:rsidRDefault="004456C1" w:rsidP="004456C1">
            <w:pPr>
              <w:pStyle w:val="TableEntry"/>
            </w:pPr>
          </w:p>
          <w:p w14:paraId="7EB19C49" w14:textId="77777777" w:rsidR="004456C1" w:rsidRPr="00375960" w:rsidRDefault="004456C1" w:rsidP="004456C1">
            <w:pPr>
              <w:pStyle w:val="TableEntry"/>
            </w:pPr>
            <w:r w:rsidRPr="00375960">
              <w:t>Encounter.statusHistory.period.start</w:t>
            </w:r>
          </w:p>
          <w:p w14:paraId="7EC5A3FD" w14:textId="77777777" w:rsidR="004456C1" w:rsidRPr="00375960" w:rsidRDefault="004456C1" w:rsidP="004456C1">
            <w:pPr>
              <w:pStyle w:val="TableEntry"/>
            </w:pPr>
          </w:p>
          <w:p w14:paraId="7F310A55" w14:textId="77777777" w:rsidR="004456C1" w:rsidRPr="00375960" w:rsidRDefault="004456C1" w:rsidP="004456C1">
            <w:pPr>
              <w:pStyle w:val="TableEntry"/>
            </w:pPr>
            <w:r w:rsidRPr="00375960">
              <w:t>Encounter.statusHistory – Type</w:t>
            </w:r>
          </w:p>
          <w:p w14:paraId="17664E9A" w14:textId="77777777" w:rsidR="004456C1" w:rsidRPr="00375960" w:rsidRDefault="004456C1" w:rsidP="004456C1">
            <w:pPr>
              <w:pStyle w:val="TableEntry"/>
            </w:pPr>
            <w:r w:rsidRPr="00375960">
              <w:t xml:space="preserve">**IHE Extension* </w:t>
            </w:r>
          </w:p>
        </w:tc>
        <w:tc>
          <w:tcPr>
            <w:tcW w:w="1440" w:type="dxa"/>
          </w:tcPr>
          <w:p w14:paraId="4AE216D4" w14:textId="77777777" w:rsidR="004456C1" w:rsidRPr="00375960" w:rsidRDefault="004456C1" w:rsidP="004456C1">
            <w:pPr>
              <w:pStyle w:val="TableEntry"/>
            </w:pPr>
            <w:r w:rsidRPr="00375960">
              <w:t>O</w:t>
            </w:r>
          </w:p>
          <w:p w14:paraId="5E929549" w14:textId="77777777" w:rsidR="004456C1" w:rsidRPr="00375960" w:rsidRDefault="004456C1" w:rsidP="004456C1">
            <w:pPr>
              <w:pStyle w:val="TableEntry"/>
            </w:pPr>
            <w:r w:rsidRPr="00375960">
              <w:t>[0..1]</w:t>
            </w:r>
          </w:p>
        </w:tc>
        <w:tc>
          <w:tcPr>
            <w:tcW w:w="3240" w:type="dxa"/>
            <w:tcMar>
              <w:left w:w="40" w:type="dxa"/>
              <w:right w:w="40" w:type="dxa"/>
            </w:tcMar>
          </w:tcPr>
          <w:p w14:paraId="215C9CDE" w14:textId="6EF88C4B" w:rsidR="004456C1" w:rsidRPr="00375960" w:rsidRDefault="004456C1" w:rsidP="009B73AF">
            <w:pPr>
              <w:pStyle w:val="TableEntry"/>
            </w:pPr>
            <w:r w:rsidRPr="00375960">
              <w:t>The date/time the unit was canceled.</w:t>
            </w:r>
          </w:p>
        </w:tc>
        <w:tc>
          <w:tcPr>
            <w:tcW w:w="1440" w:type="dxa"/>
          </w:tcPr>
          <w:p w14:paraId="78FABF65" w14:textId="77777777" w:rsidR="004456C1" w:rsidRPr="00375960" w:rsidRDefault="004456C1" w:rsidP="004456C1">
            <w:pPr>
              <w:pStyle w:val="TableEntry"/>
            </w:pPr>
          </w:p>
        </w:tc>
      </w:tr>
      <w:tr w:rsidR="004456C1" w:rsidRPr="00375960" w14:paraId="73BBF37B" w14:textId="77777777" w:rsidTr="004456C1">
        <w:trPr>
          <w:cantSplit/>
        </w:trPr>
        <w:tc>
          <w:tcPr>
            <w:tcW w:w="1770" w:type="dxa"/>
            <w:tcMar>
              <w:left w:w="40" w:type="dxa"/>
              <w:right w:w="40" w:type="dxa"/>
            </w:tcMar>
          </w:tcPr>
          <w:p w14:paraId="3DC99A5A" w14:textId="77777777" w:rsidR="004456C1" w:rsidRPr="00375960" w:rsidRDefault="004456C1" w:rsidP="004456C1">
            <w:pPr>
              <w:pStyle w:val="TableEntry"/>
            </w:pPr>
            <w:r w:rsidRPr="00375960">
              <w:t>Unit Back at Home Location Date/Time</w:t>
            </w:r>
          </w:p>
        </w:tc>
        <w:tc>
          <w:tcPr>
            <w:tcW w:w="2188" w:type="dxa"/>
          </w:tcPr>
          <w:p w14:paraId="7A3339C5" w14:textId="77777777" w:rsidR="004456C1" w:rsidRPr="00375960" w:rsidRDefault="004456C1" w:rsidP="004456C1">
            <w:pPr>
              <w:pStyle w:val="TableEntry"/>
            </w:pPr>
            <w:r w:rsidRPr="00375960">
              <w:t>Encounter.statusHistory.code</w:t>
            </w:r>
          </w:p>
          <w:p w14:paraId="1A3C3AEC" w14:textId="77777777" w:rsidR="004456C1" w:rsidRPr="00375960" w:rsidRDefault="004456C1" w:rsidP="004456C1">
            <w:pPr>
              <w:pStyle w:val="TableEntry"/>
            </w:pPr>
          </w:p>
          <w:p w14:paraId="13AD290F" w14:textId="77777777" w:rsidR="004456C1" w:rsidRPr="00375960" w:rsidRDefault="004456C1" w:rsidP="004456C1">
            <w:pPr>
              <w:pStyle w:val="TableEntry"/>
            </w:pPr>
            <w:r w:rsidRPr="00375960">
              <w:t>Encounter.statusHistory.period.start</w:t>
            </w:r>
          </w:p>
          <w:p w14:paraId="750CD633" w14:textId="77777777" w:rsidR="004456C1" w:rsidRPr="00375960" w:rsidRDefault="004456C1" w:rsidP="004456C1">
            <w:pPr>
              <w:pStyle w:val="TableEntry"/>
            </w:pPr>
          </w:p>
          <w:p w14:paraId="088253BF" w14:textId="77777777" w:rsidR="004456C1" w:rsidRPr="00375960" w:rsidRDefault="004456C1" w:rsidP="004456C1">
            <w:pPr>
              <w:pStyle w:val="TableEntry"/>
            </w:pPr>
            <w:r w:rsidRPr="00375960">
              <w:t>Encounter.statusHistory – Type</w:t>
            </w:r>
          </w:p>
          <w:p w14:paraId="0AD38B8D" w14:textId="77777777" w:rsidR="004456C1" w:rsidRPr="00375960" w:rsidRDefault="004456C1" w:rsidP="004456C1">
            <w:pPr>
              <w:pStyle w:val="TableEntry"/>
            </w:pPr>
            <w:r w:rsidRPr="00375960">
              <w:t xml:space="preserve">**IHE Extension* </w:t>
            </w:r>
          </w:p>
        </w:tc>
        <w:tc>
          <w:tcPr>
            <w:tcW w:w="1440" w:type="dxa"/>
          </w:tcPr>
          <w:p w14:paraId="709D466F" w14:textId="77777777" w:rsidR="004456C1" w:rsidRPr="00375960" w:rsidRDefault="004456C1" w:rsidP="004456C1">
            <w:pPr>
              <w:pStyle w:val="TableEntry"/>
            </w:pPr>
            <w:r w:rsidRPr="00375960">
              <w:t>O</w:t>
            </w:r>
          </w:p>
          <w:p w14:paraId="5CA40297" w14:textId="77777777" w:rsidR="004456C1" w:rsidRPr="00375960" w:rsidRDefault="004456C1" w:rsidP="004456C1">
            <w:pPr>
              <w:pStyle w:val="TableEntry"/>
            </w:pPr>
            <w:r w:rsidRPr="00375960">
              <w:t>[0..1]</w:t>
            </w:r>
          </w:p>
        </w:tc>
        <w:tc>
          <w:tcPr>
            <w:tcW w:w="3240" w:type="dxa"/>
            <w:tcMar>
              <w:left w:w="40" w:type="dxa"/>
              <w:right w:w="40" w:type="dxa"/>
            </w:tcMar>
          </w:tcPr>
          <w:p w14:paraId="0B6C2215" w14:textId="502B1374" w:rsidR="004456C1" w:rsidRPr="00375960" w:rsidRDefault="004456C1" w:rsidP="009B73AF">
            <w:pPr>
              <w:pStyle w:val="TableEntry"/>
            </w:pPr>
            <w:r w:rsidRPr="00375960">
              <w:t>The date/time the responding unit was back in their service area. With agencies who utilized Agency Status Management, home location means the service area as assigned through the agency status management protocol.</w:t>
            </w:r>
          </w:p>
        </w:tc>
        <w:tc>
          <w:tcPr>
            <w:tcW w:w="1440" w:type="dxa"/>
          </w:tcPr>
          <w:p w14:paraId="4E642A6A" w14:textId="77777777" w:rsidR="004456C1" w:rsidRPr="00375960" w:rsidRDefault="004456C1" w:rsidP="004456C1">
            <w:pPr>
              <w:pStyle w:val="TableEntry"/>
            </w:pPr>
          </w:p>
        </w:tc>
      </w:tr>
      <w:tr w:rsidR="004456C1" w:rsidRPr="00375960" w14:paraId="0EFB89A1" w14:textId="77777777" w:rsidTr="004456C1">
        <w:trPr>
          <w:cantSplit/>
        </w:trPr>
        <w:tc>
          <w:tcPr>
            <w:tcW w:w="1770" w:type="dxa"/>
            <w:tcMar>
              <w:left w:w="40" w:type="dxa"/>
              <w:right w:w="40" w:type="dxa"/>
            </w:tcMar>
          </w:tcPr>
          <w:p w14:paraId="0C78A0C2" w14:textId="77777777" w:rsidR="004456C1" w:rsidRPr="00375960" w:rsidRDefault="004456C1" w:rsidP="004456C1">
            <w:pPr>
              <w:pStyle w:val="TableEntry"/>
            </w:pPr>
            <w:r w:rsidRPr="00375960">
              <w:t>EMS Call Complete Date/Time</w:t>
            </w:r>
          </w:p>
        </w:tc>
        <w:tc>
          <w:tcPr>
            <w:tcW w:w="2188" w:type="dxa"/>
          </w:tcPr>
          <w:p w14:paraId="0ABBFBAF" w14:textId="77777777" w:rsidR="004456C1" w:rsidRPr="00375960" w:rsidRDefault="004456C1" w:rsidP="004456C1">
            <w:pPr>
              <w:pStyle w:val="TableEntry"/>
            </w:pPr>
            <w:r w:rsidRPr="00375960">
              <w:t>Encounter.statusHistory.code</w:t>
            </w:r>
          </w:p>
          <w:p w14:paraId="68B32DCE" w14:textId="77777777" w:rsidR="004456C1" w:rsidRPr="00375960" w:rsidRDefault="004456C1" w:rsidP="004456C1">
            <w:pPr>
              <w:pStyle w:val="TableEntry"/>
            </w:pPr>
          </w:p>
          <w:p w14:paraId="3CF131BF" w14:textId="77777777" w:rsidR="004456C1" w:rsidRPr="00375960" w:rsidRDefault="004456C1" w:rsidP="004456C1">
            <w:pPr>
              <w:pStyle w:val="TableEntry"/>
            </w:pPr>
            <w:r w:rsidRPr="00375960">
              <w:t>Encounter.statusHistory.period.start</w:t>
            </w:r>
          </w:p>
          <w:p w14:paraId="0C0E342C" w14:textId="77777777" w:rsidR="004456C1" w:rsidRPr="00375960" w:rsidRDefault="004456C1" w:rsidP="004456C1">
            <w:pPr>
              <w:pStyle w:val="TableEntry"/>
            </w:pPr>
          </w:p>
          <w:p w14:paraId="17F42FEA" w14:textId="77777777" w:rsidR="004456C1" w:rsidRPr="00375960" w:rsidRDefault="004456C1" w:rsidP="004456C1">
            <w:pPr>
              <w:pStyle w:val="TableEntry"/>
            </w:pPr>
            <w:r w:rsidRPr="00375960">
              <w:t>Encounter.statusHistory – Type</w:t>
            </w:r>
          </w:p>
          <w:p w14:paraId="0DDED2C4" w14:textId="77777777" w:rsidR="004456C1" w:rsidRPr="00375960" w:rsidRDefault="004456C1" w:rsidP="004456C1">
            <w:pPr>
              <w:pStyle w:val="TableEntry"/>
            </w:pPr>
            <w:r w:rsidRPr="00375960">
              <w:t xml:space="preserve">**IHE Extension* </w:t>
            </w:r>
          </w:p>
        </w:tc>
        <w:tc>
          <w:tcPr>
            <w:tcW w:w="1440" w:type="dxa"/>
          </w:tcPr>
          <w:p w14:paraId="384869DE" w14:textId="77777777" w:rsidR="004456C1" w:rsidRPr="00375960" w:rsidRDefault="004456C1" w:rsidP="004456C1">
            <w:pPr>
              <w:pStyle w:val="TableEntry"/>
            </w:pPr>
            <w:r w:rsidRPr="00375960">
              <w:t>O</w:t>
            </w:r>
          </w:p>
          <w:p w14:paraId="4D123A1F" w14:textId="77777777" w:rsidR="004456C1" w:rsidRPr="00375960" w:rsidRDefault="004456C1" w:rsidP="004456C1">
            <w:pPr>
              <w:pStyle w:val="TableEntry"/>
            </w:pPr>
            <w:r w:rsidRPr="00375960">
              <w:t>[0..1]</w:t>
            </w:r>
          </w:p>
        </w:tc>
        <w:tc>
          <w:tcPr>
            <w:tcW w:w="3240" w:type="dxa"/>
            <w:tcMar>
              <w:left w:w="40" w:type="dxa"/>
              <w:right w:w="40" w:type="dxa"/>
            </w:tcMar>
          </w:tcPr>
          <w:p w14:paraId="47E01EAF" w14:textId="1F962CDF" w:rsidR="004456C1" w:rsidRPr="00375960" w:rsidRDefault="004456C1" w:rsidP="009B73AF">
            <w:pPr>
              <w:pStyle w:val="TableEntry"/>
            </w:pPr>
            <w:r w:rsidRPr="00375960">
              <w:t>The date/time the responding unit completed all tasks associated with the event including transfer of the patient, and such things as cleaning and restocking.</w:t>
            </w:r>
          </w:p>
        </w:tc>
        <w:tc>
          <w:tcPr>
            <w:tcW w:w="1440" w:type="dxa"/>
          </w:tcPr>
          <w:p w14:paraId="7C060BB1" w14:textId="77777777" w:rsidR="004456C1" w:rsidRPr="00375960" w:rsidRDefault="004456C1" w:rsidP="004456C1">
            <w:pPr>
              <w:pStyle w:val="TableEntry"/>
            </w:pPr>
          </w:p>
        </w:tc>
      </w:tr>
      <w:tr w:rsidR="004456C1" w:rsidRPr="00375960" w14:paraId="6DCC4B47" w14:textId="77777777" w:rsidTr="004456C1">
        <w:trPr>
          <w:cantSplit/>
        </w:trPr>
        <w:tc>
          <w:tcPr>
            <w:tcW w:w="1770" w:type="dxa"/>
            <w:tcMar>
              <w:left w:w="40" w:type="dxa"/>
              <w:right w:w="40" w:type="dxa"/>
            </w:tcMar>
          </w:tcPr>
          <w:p w14:paraId="62DB9092" w14:textId="77777777" w:rsidR="004456C1" w:rsidRPr="00375960" w:rsidRDefault="004456C1" w:rsidP="004456C1">
            <w:pPr>
              <w:pStyle w:val="TableEntry"/>
            </w:pPr>
            <w:r w:rsidRPr="00375960">
              <w:t>EMS Patient ID</w:t>
            </w:r>
          </w:p>
        </w:tc>
        <w:tc>
          <w:tcPr>
            <w:tcW w:w="2188" w:type="dxa"/>
          </w:tcPr>
          <w:p w14:paraId="1C461BE4" w14:textId="77777777" w:rsidR="004456C1" w:rsidRPr="00375960" w:rsidRDefault="004456C1" w:rsidP="004456C1">
            <w:pPr>
              <w:pStyle w:val="TableEntry"/>
            </w:pPr>
            <w:r w:rsidRPr="00375960">
              <w:t xml:space="preserve">Encounter.subject (Patient.identifier) </w:t>
            </w:r>
          </w:p>
        </w:tc>
        <w:tc>
          <w:tcPr>
            <w:tcW w:w="1440" w:type="dxa"/>
          </w:tcPr>
          <w:p w14:paraId="48A8AE0E" w14:textId="77777777" w:rsidR="004456C1" w:rsidRPr="00375960" w:rsidRDefault="004456C1" w:rsidP="004456C1">
            <w:pPr>
              <w:pStyle w:val="TableEntry"/>
            </w:pPr>
            <w:r w:rsidRPr="00375960">
              <w:t xml:space="preserve">RE </w:t>
            </w:r>
          </w:p>
          <w:p w14:paraId="0A2A19B8" w14:textId="77777777" w:rsidR="004456C1" w:rsidRPr="00375960" w:rsidRDefault="004456C1" w:rsidP="004456C1">
            <w:pPr>
              <w:pStyle w:val="TableEntry"/>
            </w:pPr>
            <w:r w:rsidRPr="00375960">
              <w:t>[0..1]</w:t>
            </w:r>
          </w:p>
        </w:tc>
        <w:tc>
          <w:tcPr>
            <w:tcW w:w="3240" w:type="dxa"/>
            <w:tcMar>
              <w:left w:w="40" w:type="dxa"/>
              <w:right w:w="40" w:type="dxa"/>
            </w:tcMar>
          </w:tcPr>
          <w:p w14:paraId="2922B027" w14:textId="5F4437C8" w:rsidR="004456C1" w:rsidRPr="00375960" w:rsidRDefault="004456C1" w:rsidP="009B73AF">
            <w:pPr>
              <w:pStyle w:val="TableEntry"/>
            </w:pPr>
            <w:r w:rsidRPr="00375960">
              <w:t>The unique ID for the patient within the Agency</w:t>
            </w:r>
            <w:r w:rsidR="009B73AF">
              <w:t>.</w:t>
            </w:r>
          </w:p>
        </w:tc>
        <w:tc>
          <w:tcPr>
            <w:tcW w:w="1440" w:type="dxa"/>
          </w:tcPr>
          <w:p w14:paraId="32CC9712" w14:textId="77777777" w:rsidR="004456C1" w:rsidRPr="00375960" w:rsidRDefault="004456C1" w:rsidP="004456C1">
            <w:pPr>
              <w:pStyle w:val="TableEntry"/>
            </w:pPr>
          </w:p>
        </w:tc>
      </w:tr>
      <w:tr w:rsidR="004456C1" w:rsidRPr="00375960" w14:paraId="11F5221A" w14:textId="77777777" w:rsidTr="004456C1">
        <w:trPr>
          <w:cantSplit/>
        </w:trPr>
        <w:tc>
          <w:tcPr>
            <w:tcW w:w="1770" w:type="dxa"/>
            <w:tcMar>
              <w:left w:w="40" w:type="dxa"/>
              <w:right w:w="40" w:type="dxa"/>
            </w:tcMar>
          </w:tcPr>
          <w:p w14:paraId="5170D668" w14:textId="77777777" w:rsidR="004456C1" w:rsidRPr="00375960" w:rsidRDefault="004456C1" w:rsidP="004456C1">
            <w:pPr>
              <w:pStyle w:val="TableEntry"/>
            </w:pPr>
            <w:r w:rsidRPr="00375960">
              <w:t>Last name</w:t>
            </w:r>
          </w:p>
        </w:tc>
        <w:tc>
          <w:tcPr>
            <w:tcW w:w="2188" w:type="dxa"/>
          </w:tcPr>
          <w:p w14:paraId="70DE381C" w14:textId="77777777" w:rsidR="004456C1" w:rsidRPr="00375960" w:rsidRDefault="004456C1" w:rsidP="004456C1">
            <w:pPr>
              <w:pStyle w:val="TableEntry"/>
            </w:pPr>
            <w:r w:rsidRPr="00375960">
              <w:t>Encounter.subject (Patient.name)</w:t>
            </w:r>
          </w:p>
        </w:tc>
        <w:tc>
          <w:tcPr>
            <w:tcW w:w="1440" w:type="dxa"/>
          </w:tcPr>
          <w:p w14:paraId="181B6C55" w14:textId="77777777" w:rsidR="004456C1" w:rsidRPr="00375960" w:rsidRDefault="004456C1" w:rsidP="004456C1">
            <w:pPr>
              <w:pStyle w:val="TableEntry"/>
            </w:pPr>
            <w:r w:rsidRPr="00375960">
              <w:t>RE [0..1]</w:t>
            </w:r>
          </w:p>
        </w:tc>
        <w:tc>
          <w:tcPr>
            <w:tcW w:w="3240" w:type="dxa"/>
            <w:tcMar>
              <w:left w:w="40" w:type="dxa"/>
              <w:right w:w="40" w:type="dxa"/>
            </w:tcMar>
          </w:tcPr>
          <w:p w14:paraId="6F17AA8E" w14:textId="29E79293" w:rsidR="004456C1" w:rsidRPr="00375960" w:rsidRDefault="004456C1" w:rsidP="00FB265F">
            <w:pPr>
              <w:pStyle w:val="TableEntry"/>
            </w:pPr>
            <w:r w:rsidRPr="00375960">
              <w:t>The patient's last (family) name</w:t>
            </w:r>
            <w:r w:rsidR="009B73AF">
              <w:t>.</w:t>
            </w:r>
          </w:p>
        </w:tc>
        <w:tc>
          <w:tcPr>
            <w:tcW w:w="1440" w:type="dxa"/>
          </w:tcPr>
          <w:p w14:paraId="79F6F3D5" w14:textId="77777777" w:rsidR="004456C1" w:rsidRPr="00375960" w:rsidRDefault="004456C1" w:rsidP="004456C1">
            <w:pPr>
              <w:pStyle w:val="TableEntry"/>
            </w:pPr>
          </w:p>
        </w:tc>
      </w:tr>
      <w:tr w:rsidR="004456C1" w:rsidRPr="00375960" w14:paraId="2BD829B9" w14:textId="77777777" w:rsidTr="004456C1">
        <w:trPr>
          <w:cantSplit/>
        </w:trPr>
        <w:tc>
          <w:tcPr>
            <w:tcW w:w="1770" w:type="dxa"/>
            <w:tcMar>
              <w:left w:w="40" w:type="dxa"/>
              <w:right w:w="40" w:type="dxa"/>
            </w:tcMar>
          </w:tcPr>
          <w:p w14:paraId="0429EC55" w14:textId="77777777" w:rsidR="004456C1" w:rsidRPr="00375960" w:rsidRDefault="004456C1" w:rsidP="004456C1">
            <w:pPr>
              <w:pStyle w:val="TableEntry"/>
            </w:pPr>
            <w:r w:rsidRPr="00375960">
              <w:t>First name</w:t>
            </w:r>
          </w:p>
        </w:tc>
        <w:tc>
          <w:tcPr>
            <w:tcW w:w="2188" w:type="dxa"/>
          </w:tcPr>
          <w:p w14:paraId="575C24C9" w14:textId="77777777" w:rsidR="004456C1" w:rsidRPr="00375960" w:rsidRDefault="004456C1" w:rsidP="004456C1">
            <w:pPr>
              <w:pStyle w:val="TableEntry"/>
            </w:pPr>
            <w:r w:rsidRPr="00375960">
              <w:t>Encounter.subject (Patient.name)</w:t>
            </w:r>
          </w:p>
        </w:tc>
        <w:tc>
          <w:tcPr>
            <w:tcW w:w="1440" w:type="dxa"/>
          </w:tcPr>
          <w:p w14:paraId="04FC1DCC" w14:textId="77777777" w:rsidR="004456C1" w:rsidRPr="00375960" w:rsidRDefault="004456C1" w:rsidP="004456C1">
            <w:pPr>
              <w:pStyle w:val="TableEntry"/>
            </w:pPr>
            <w:r w:rsidRPr="00375960">
              <w:t>RE [0..1]</w:t>
            </w:r>
          </w:p>
        </w:tc>
        <w:tc>
          <w:tcPr>
            <w:tcW w:w="3240" w:type="dxa"/>
            <w:tcMar>
              <w:left w:w="40" w:type="dxa"/>
              <w:right w:w="40" w:type="dxa"/>
            </w:tcMar>
          </w:tcPr>
          <w:p w14:paraId="570FC85D" w14:textId="4F68813B" w:rsidR="004456C1" w:rsidRPr="00375960" w:rsidRDefault="004456C1" w:rsidP="00FB265F">
            <w:pPr>
              <w:pStyle w:val="TableEntry"/>
            </w:pPr>
            <w:r w:rsidRPr="00375960">
              <w:t>The patient's first (given) name</w:t>
            </w:r>
            <w:r w:rsidR="009B73AF">
              <w:t>.</w:t>
            </w:r>
          </w:p>
        </w:tc>
        <w:tc>
          <w:tcPr>
            <w:tcW w:w="1440" w:type="dxa"/>
          </w:tcPr>
          <w:p w14:paraId="13868CE7" w14:textId="77777777" w:rsidR="004456C1" w:rsidRPr="00375960" w:rsidRDefault="004456C1" w:rsidP="004456C1">
            <w:pPr>
              <w:pStyle w:val="TableEntry"/>
            </w:pPr>
          </w:p>
        </w:tc>
      </w:tr>
      <w:tr w:rsidR="004456C1" w:rsidRPr="00375960" w14:paraId="1B51BF9E" w14:textId="77777777" w:rsidTr="004456C1">
        <w:trPr>
          <w:cantSplit/>
        </w:trPr>
        <w:tc>
          <w:tcPr>
            <w:tcW w:w="1770" w:type="dxa"/>
            <w:tcMar>
              <w:left w:w="40" w:type="dxa"/>
              <w:right w:w="40" w:type="dxa"/>
            </w:tcMar>
          </w:tcPr>
          <w:p w14:paraId="1EC573B4" w14:textId="77777777" w:rsidR="004456C1" w:rsidRPr="00375960" w:rsidRDefault="004456C1" w:rsidP="004456C1">
            <w:pPr>
              <w:pStyle w:val="TableEntry"/>
            </w:pPr>
            <w:r w:rsidRPr="00375960">
              <w:t>middle initial</w:t>
            </w:r>
          </w:p>
        </w:tc>
        <w:tc>
          <w:tcPr>
            <w:tcW w:w="2188" w:type="dxa"/>
          </w:tcPr>
          <w:p w14:paraId="17F47D89" w14:textId="77777777" w:rsidR="004456C1" w:rsidRPr="00375960" w:rsidRDefault="004456C1" w:rsidP="004456C1">
            <w:pPr>
              <w:pStyle w:val="TableEntry"/>
            </w:pPr>
            <w:r w:rsidRPr="00375960">
              <w:t>Encounter.subject (Patient.name)</w:t>
            </w:r>
          </w:p>
        </w:tc>
        <w:tc>
          <w:tcPr>
            <w:tcW w:w="1440" w:type="dxa"/>
          </w:tcPr>
          <w:p w14:paraId="1980ACA4" w14:textId="77777777" w:rsidR="004456C1" w:rsidRPr="00375960" w:rsidRDefault="004456C1" w:rsidP="004456C1">
            <w:pPr>
              <w:pStyle w:val="TableEntry"/>
            </w:pPr>
            <w:r w:rsidRPr="00375960">
              <w:t>RE [0..1]</w:t>
            </w:r>
          </w:p>
        </w:tc>
        <w:tc>
          <w:tcPr>
            <w:tcW w:w="3240" w:type="dxa"/>
            <w:tcMar>
              <w:left w:w="40" w:type="dxa"/>
              <w:right w:w="40" w:type="dxa"/>
            </w:tcMar>
          </w:tcPr>
          <w:p w14:paraId="786BC812" w14:textId="288DF434" w:rsidR="004456C1" w:rsidRPr="00375960" w:rsidRDefault="004456C1" w:rsidP="00FB265F">
            <w:pPr>
              <w:pStyle w:val="TableEntry"/>
            </w:pPr>
            <w:r w:rsidRPr="00375960">
              <w:t>The patient's middle name, if any</w:t>
            </w:r>
            <w:r w:rsidR="009B73AF">
              <w:t>.</w:t>
            </w:r>
          </w:p>
        </w:tc>
        <w:tc>
          <w:tcPr>
            <w:tcW w:w="1440" w:type="dxa"/>
          </w:tcPr>
          <w:p w14:paraId="59E75917" w14:textId="77777777" w:rsidR="004456C1" w:rsidRPr="00375960" w:rsidRDefault="004456C1" w:rsidP="004456C1">
            <w:pPr>
              <w:pStyle w:val="TableEntry"/>
            </w:pPr>
          </w:p>
        </w:tc>
      </w:tr>
      <w:tr w:rsidR="004456C1" w:rsidRPr="00375960" w14:paraId="73A724D6" w14:textId="77777777" w:rsidTr="004456C1">
        <w:trPr>
          <w:cantSplit/>
        </w:trPr>
        <w:tc>
          <w:tcPr>
            <w:tcW w:w="1770" w:type="dxa"/>
            <w:tcMar>
              <w:left w:w="40" w:type="dxa"/>
              <w:right w:w="40" w:type="dxa"/>
            </w:tcMar>
          </w:tcPr>
          <w:p w14:paraId="2A30D855" w14:textId="77777777" w:rsidR="004456C1" w:rsidRPr="00375960" w:rsidRDefault="004456C1" w:rsidP="004456C1">
            <w:pPr>
              <w:pStyle w:val="TableEntry"/>
            </w:pPr>
            <w:r w:rsidRPr="00375960">
              <w:t>home address</w:t>
            </w:r>
          </w:p>
        </w:tc>
        <w:tc>
          <w:tcPr>
            <w:tcW w:w="2188" w:type="dxa"/>
          </w:tcPr>
          <w:p w14:paraId="2EE7F6BE" w14:textId="77777777" w:rsidR="004456C1" w:rsidRPr="00375960" w:rsidRDefault="004456C1" w:rsidP="004456C1">
            <w:pPr>
              <w:pStyle w:val="TableEntry"/>
            </w:pPr>
            <w:r w:rsidRPr="00375960">
              <w:t>Encounter.subject (Patient.address)</w:t>
            </w:r>
          </w:p>
        </w:tc>
        <w:tc>
          <w:tcPr>
            <w:tcW w:w="1440" w:type="dxa"/>
          </w:tcPr>
          <w:p w14:paraId="13F1A3E7" w14:textId="77777777" w:rsidR="004456C1" w:rsidRPr="00375960" w:rsidRDefault="004456C1" w:rsidP="004456C1">
            <w:pPr>
              <w:pStyle w:val="TableEntry"/>
            </w:pPr>
            <w:r w:rsidRPr="00375960">
              <w:t>RE [0..1]</w:t>
            </w:r>
          </w:p>
        </w:tc>
        <w:tc>
          <w:tcPr>
            <w:tcW w:w="3240" w:type="dxa"/>
            <w:tcMar>
              <w:left w:w="40" w:type="dxa"/>
              <w:right w:w="40" w:type="dxa"/>
            </w:tcMar>
          </w:tcPr>
          <w:p w14:paraId="38299655" w14:textId="46ABDCF8" w:rsidR="004456C1" w:rsidRPr="00375960" w:rsidRDefault="004456C1" w:rsidP="00FB265F">
            <w:pPr>
              <w:pStyle w:val="TableEntry"/>
            </w:pPr>
            <w:r w:rsidRPr="00375960">
              <w:t>Patient's address of residence</w:t>
            </w:r>
            <w:r w:rsidR="009B73AF">
              <w:t>.</w:t>
            </w:r>
          </w:p>
        </w:tc>
        <w:tc>
          <w:tcPr>
            <w:tcW w:w="1440" w:type="dxa"/>
          </w:tcPr>
          <w:p w14:paraId="2E79044F" w14:textId="77777777" w:rsidR="004456C1" w:rsidRPr="00375960" w:rsidRDefault="004456C1" w:rsidP="004456C1">
            <w:pPr>
              <w:pStyle w:val="TableEntry"/>
            </w:pPr>
          </w:p>
        </w:tc>
      </w:tr>
      <w:tr w:rsidR="004456C1" w:rsidRPr="00375960" w14:paraId="3568B948" w14:textId="77777777" w:rsidTr="004456C1">
        <w:trPr>
          <w:cantSplit/>
        </w:trPr>
        <w:tc>
          <w:tcPr>
            <w:tcW w:w="1770" w:type="dxa"/>
            <w:tcMar>
              <w:left w:w="40" w:type="dxa"/>
              <w:right w:w="40" w:type="dxa"/>
            </w:tcMar>
          </w:tcPr>
          <w:p w14:paraId="6E3D1349" w14:textId="77777777" w:rsidR="004456C1" w:rsidRPr="00375960" w:rsidRDefault="004456C1" w:rsidP="004456C1">
            <w:pPr>
              <w:pStyle w:val="TableEntry"/>
            </w:pPr>
            <w:r w:rsidRPr="00375960">
              <w:t>home city</w:t>
            </w:r>
          </w:p>
        </w:tc>
        <w:tc>
          <w:tcPr>
            <w:tcW w:w="2188" w:type="dxa"/>
          </w:tcPr>
          <w:p w14:paraId="3819C6F0" w14:textId="77777777" w:rsidR="004456C1" w:rsidRPr="00375960" w:rsidRDefault="004456C1" w:rsidP="004456C1">
            <w:pPr>
              <w:pStyle w:val="TableEntry"/>
            </w:pPr>
            <w:r w:rsidRPr="00375960">
              <w:t>Encounter.subject (Patient.address)</w:t>
            </w:r>
          </w:p>
        </w:tc>
        <w:tc>
          <w:tcPr>
            <w:tcW w:w="1440" w:type="dxa"/>
          </w:tcPr>
          <w:p w14:paraId="4FF1C2EC" w14:textId="77777777" w:rsidR="004456C1" w:rsidRPr="00375960" w:rsidRDefault="004456C1" w:rsidP="004456C1">
            <w:pPr>
              <w:pStyle w:val="TableEntry"/>
            </w:pPr>
            <w:r w:rsidRPr="00375960">
              <w:t>RE [0..1]</w:t>
            </w:r>
          </w:p>
        </w:tc>
        <w:tc>
          <w:tcPr>
            <w:tcW w:w="3240" w:type="dxa"/>
            <w:tcMar>
              <w:left w:w="40" w:type="dxa"/>
              <w:right w:w="40" w:type="dxa"/>
            </w:tcMar>
          </w:tcPr>
          <w:p w14:paraId="08CFBA7E" w14:textId="77777777" w:rsidR="004456C1" w:rsidRPr="00375960" w:rsidRDefault="004456C1" w:rsidP="00FB265F">
            <w:pPr>
              <w:pStyle w:val="TableEntry"/>
            </w:pPr>
            <w:r w:rsidRPr="00375960">
              <w:t>The patient's primary city or township of residence.</w:t>
            </w:r>
          </w:p>
        </w:tc>
        <w:tc>
          <w:tcPr>
            <w:tcW w:w="1440" w:type="dxa"/>
          </w:tcPr>
          <w:p w14:paraId="243236B0" w14:textId="77777777" w:rsidR="004456C1" w:rsidRPr="00375960" w:rsidRDefault="004456C1" w:rsidP="004456C1">
            <w:pPr>
              <w:pStyle w:val="TableEntry"/>
            </w:pPr>
          </w:p>
        </w:tc>
      </w:tr>
      <w:tr w:rsidR="004456C1" w:rsidRPr="00375960" w14:paraId="12C74BD1" w14:textId="77777777" w:rsidTr="004456C1">
        <w:trPr>
          <w:cantSplit/>
        </w:trPr>
        <w:tc>
          <w:tcPr>
            <w:tcW w:w="1770" w:type="dxa"/>
            <w:tcMar>
              <w:left w:w="40" w:type="dxa"/>
              <w:right w:w="40" w:type="dxa"/>
            </w:tcMar>
          </w:tcPr>
          <w:p w14:paraId="0D98D39B" w14:textId="77777777" w:rsidR="004456C1" w:rsidRPr="00375960" w:rsidRDefault="004456C1" w:rsidP="004456C1">
            <w:pPr>
              <w:pStyle w:val="TableEntry"/>
            </w:pPr>
            <w:r w:rsidRPr="00375960">
              <w:lastRenderedPageBreak/>
              <w:t>home country</w:t>
            </w:r>
          </w:p>
        </w:tc>
        <w:tc>
          <w:tcPr>
            <w:tcW w:w="2188" w:type="dxa"/>
          </w:tcPr>
          <w:p w14:paraId="3AFA899F" w14:textId="77777777" w:rsidR="004456C1" w:rsidRPr="00375960" w:rsidRDefault="004456C1" w:rsidP="004456C1">
            <w:pPr>
              <w:pStyle w:val="TableEntry"/>
            </w:pPr>
            <w:r w:rsidRPr="00375960">
              <w:t>Encounter.subject (Patient.address)</w:t>
            </w:r>
          </w:p>
        </w:tc>
        <w:tc>
          <w:tcPr>
            <w:tcW w:w="1440" w:type="dxa"/>
          </w:tcPr>
          <w:p w14:paraId="387E67F6" w14:textId="77777777" w:rsidR="004456C1" w:rsidRPr="00375960" w:rsidRDefault="004456C1" w:rsidP="004456C1">
            <w:pPr>
              <w:pStyle w:val="TableEntry"/>
            </w:pPr>
            <w:r w:rsidRPr="00375960">
              <w:t>RE [0..1]</w:t>
            </w:r>
          </w:p>
        </w:tc>
        <w:tc>
          <w:tcPr>
            <w:tcW w:w="3240" w:type="dxa"/>
            <w:tcMar>
              <w:left w:w="40" w:type="dxa"/>
              <w:right w:w="40" w:type="dxa"/>
            </w:tcMar>
          </w:tcPr>
          <w:p w14:paraId="646721FB" w14:textId="77777777" w:rsidR="004456C1" w:rsidRPr="00375960" w:rsidRDefault="004456C1" w:rsidP="00FB265F">
            <w:pPr>
              <w:pStyle w:val="TableEntry"/>
            </w:pPr>
            <w:r w:rsidRPr="00375960">
              <w:t>The patient's home county or parish of residence.</w:t>
            </w:r>
          </w:p>
        </w:tc>
        <w:tc>
          <w:tcPr>
            <w:tcW w:w="1440" w:type="dxa"/>
          </w:tcPr>
          <w:p w14:paraId="638F7D50" w14:textId="77777777" w:rsidR="004456C1" w:rsidRPr="00375960" w:rsidRDefault="004456C1" w:rsidP="004456C1">
            <w:pPr>
              <w:pStyle w:val="TableEntry"/>
            </w:pPr>
          </w:p>
        </w:tc>
      </w:tr>
      <w:tr w:rsidR="004456C1" w:rsidRPr="00375960" w14:paraId="5C8B4ACC" w14:textId="77777777" w:rsidTr="004456C1">
        <w:trPr>
          <w:cantSplit/>
        </w:trPr>
        <w:tc>
          <w:tcPr>
            <w:tcW w:w="1770" w:type="dxa"/>
            <w:tcMar>
              <w:left w:w="40" w:type="dxa"/>
              <w:right w:w="40" w:type="dxa"/>
            </w:tcMar>
          </w:tcPr>
          <w:p w14:paraId="02B45E08" w14:textId="77777777" w:rsidR="004456C1" w:rsidRPr="00375960" w:rsidRDefault="004456C1" w:rsidP="004456C1">
            <w:pPr>
              <w:pStyle w:val="TableEntry"/>
            </w:pPr>
            <w:r w:rsidRPr="00375960">
              <w:t>home state</w:t>
            </w:r>
          </w:p>
        </w:tc>
        <w:tc>
          <w:tcPr>
            <w:tcW w:w="2188" w:type="dxa"/>
          </w:tcPr>
          <w:p w14:paraId="5C8808DC" w14:textId="77777777" w:rsidR="004456C1" w:rsidRPr="00375960" w:rsidRDefault="004456C1" w:rsidP="004456C1">
            <w:pPr>
              <w:pStyle w:val="TableEntry"/>
            </w:pPr>
            <w:r w:rsidRPr="00375960">
              <w:t>Encounter.subject (Patient.address)</w:t>
            </w:r>
          </w:p>
        </w:tc>
        <w:tc>
          <w:tcPr>
            <w:tcW w:w="1440" w:type="dxa"/>
          </w:tcPr>
          <w:p w14:paraId="69C8C35A" w14:textId="77777777" w:rsidR="004456C1" w:rsidRPr="00375960" w:rsidRDefault="004456C1" w:rsidP="004456C1">
            <w:pPr>
              <w:pStyle w:val="TableEntry"/>
            </w:pPr>
            <w:r w:rsidRPr="00375960">
              <w:t>RE [0..1]</w:t>
            </w:r>
          </w:p>
        </w:tc>
        <w:tc>
          <w:tcPr>
            <w:tcW w:w="3240" w:type="dxa"/>
            <w:tcMar>
              <w:left w:w="40" w:type="dxa"/>
              <w:right w:w="40" w:type="dxa"/>
            </w:tcMar>
          </w:tcPr>
          <w:p w14:paraId="55FB45F6" w14:textId="77777777" w:rsidR="004456C1" w:rsidRPr="00375960" w:rsidRDefault="004456C1" w:rsidP="00FB265F">
            <w:pPr>
              <w:pStyle w:val="TableEntry"/>
            </w:pPr>
            <w:r w:rsidRPr="00375960">
              <w:t>The state, territory, or province where the patient resides.</w:t>
            </w:r>
          </w:p>
        </w:tc>
        <w:tc>
          <w:tcPr>
            <w:tcW w:w="1440" w:type="dxa"/>
          </w:tcPr>
          <w:p w14:paraId="23B7C848" w14:textId="77777777" w:rsidR="004456C1" w:rsidRPr="00375960" w:rsidRDefault="004456C1" w:rsidP="004456C1">
            <w:pPr>
              <w:pStyle w:val="TableEntry"/>
            </w:pPr>
          </w:p>
        </w:tc>
      </w:tr>
      <w:tr w:rsidR="004456C1" w:rsidRPr="00375960" w14:paraId="615BA1AD" w14:textId="77777777" w:rsidTr="004456C1">
        <w:trPr>
          <w:cantSplit/>
        </w:trPr>
        <w:tc>
          <w:tcPr>
            <w:tcW w:w="1770" w:type="dxa"/>
            <w:tcMar>
              <w:left w:w="40" w:type="dxa"/>
              <w:right w:w="40" w:type="dxa"/>
            </w:tcMar>
          </w:tcPr>
          <w:p w14:paraId="66C14960" w14:textId="77777777" w:rsidR="004456C1" w:rsidRPr="00375960" w:rsidRDefault="004456C1" w:rsidP="004456C1">
            <w:pPr>
              <w:pStyle w:val="TableEntry"/>
            </w:pPr>
            <w:r w:rsidRPr="00375960">
              <w:t>home zip code</w:t>
            </w:r>
          </w:p>
        </w:tc>
        <w:tc>
          <w:tcPr>
            <w:tcW w:w="2188" w:type="dxa"/>
          </w:tcPr>
          <w:p w14:paraId="2028DCD7" w14:textId="77777777" w:rsidR="004456C1" w:rsidRPr="00375960" w:rsidRDefault="004456C1" w:rsidP="004456C1">
            <w:pPr>
              <w:pStyle w:val="TableEntry"/>
            </w:pPr>
            <w:r w:rsidRPr="00375960">
              <w:t>Encounter.subject (Patient.address)</w:t>
            </w:r>
          </w:p>
        </w:tc>
        <w:tc>
          <w:tcPr>
            <w:tcW w:w="1440" w:type="dxa"/>
          </w:tcPr>
          <w:p w14:paraId="5AACEC56" w14:textId="77777777" w:rsidR="004456C1" w:rsidRPr="00375960" w:rsidRDefault="004456C1" w:rsidP="004456C1">
            <w:pPr>
              <w:pStyle w:val="TableEntry"/>
            </w:pPr>
            <w:r w:rsidRPr="00375960">
              <w:t>RE [0..1]</w:t>
            </w:r>
          </w:p>
        </w:tc>
        <w:tc>
          <w:tcPr>
            <w:tcW w:w="3240" w:type="dxa"/>
            <w:tcMar>
              <w:left w:w="40" w:type="dxa"/>
              <w:right w:w="40" w:type="dxa"/>
            </w:tcMar>
          </w:tcPr>
          <w:p w14:paraId="36F37CFA" w14:textId="77777777" w:rsidR="004456C1" w:rsidRPr="00375960" w:rsidRDefault="004456C1" w:rsidP="00FB265F">
            <w:pPr>
              <w:pStyle w:val="TableEntry"/>
            </w:pPr>
            <w:r w:rsidRPr="00375960">
              <w:t>The patient's ZIP code of residence.</w:t>
            </w:r>
          </w:p>
        </w:tc>
        <w:tc>
          <w:tcPr>
            <w:tcW w:w="1440" w:type="dxa"/>
          </w:tcPr>
          <w:p w14:paraId="360E6594" w14:textId="77777777" w:rsidR="004456C1" w:rsidRPr="00375960" w:rsidRDefault="004456C1" w:rsidP="004456C1">
            <w:pPr>
              <w:pStyle w:val="TableEntry"/>
            </w:pPr>
          </w:p>
        </w:tc>
      </w:tr>
      <w:tr w:rsidR="004456C1" w:rsidRPr="00375960" w14:paraId="5E0C23E6" w14:textId="77777777" w:rsidTr="004456C1">
        <w:trPr>
          <w:cantSplit/>
        </w:trPr>
        <w:tc>
          <w:tcPr>
            <w:tcW w:w="1770" w:type="dxa"/>
            <w:tcMar>
              <w:left w:w="40" w:type="dxa"/>
              <w:right w:w="40" w:type="dxa"/>
            </w:tcMar>
          </w:tcPr>
          <w:p w14:paraId="13564B8F" w14:textId="77777777" w:rsidR="004456C1" w:rsidRPr="00375960" w:rsidRDefault="004456C1" w:rsidP="004456C1">
            <w:pPr>
              <w:pStyle w:val="TableEntry"/>
            </w:pPr>
            <w:r w:rsidRPr="00375960">
              <w:t>country of residence</w:t>
            </w:r>
          </w:p>
        </w:tc>
        <w:tc>
          <w:tcPr>
            <w:tcW w:w="2188" w:type="dxa"/>
          </w:tcPr>
          <w:p w14:paraId="709D5B07" w14:textId="77777777" w:rsidR="004456C1" w:rsidRPr="00375960" w:rsidRDefault="004456C1" w:rsidP="004456C1">
            <w:pPr>
              <w:pStyle w:val="TableEntry"/>
            </w:pPr>
            <w:r w:rsidRPr="00375960">
              <w:t>Encounter.subject (Patient.address)</w:t>
            </w:r>
          </w:p>
        </w:tc>
        <w:tc>
          <w:tcPr>
            <w:tcW w:w="1440" w:type="dxa"/>
          </w:tcPr>
          <w:p w14:paraId="5FBA1094" w14:textId="77777777" w:rsidR="004456C1" w:rsidRPr="00375960" w:rsidRDefault="004456C1" w:rsidP="004456C1">
            <w:pPr>
              <w:pStyle w:val="TableEntry"/>
            </w:pPr>
            <w:r w:rsidRPr="00375960">
              <w:t>RE [0..1]</w:t>
            </w:r>
          </w:p>
        </w:tc>
        <w:tc>
          <w:tcPr>
            <w:tcW w:w="3240" w:type="dxa"/>
            <w:tcMar>
              <w:left w:w="40" w:type="dxa"/>
              <w:right w:w="40" w:type="dxa"/>
            </w:tcMar>
          </w:tcPr>
          <w:p w14:paraId="001AF37B" w14:textId="77777777" w:rsidR="004456C1" w:rsidRPr="00375960" w:rsidRDefault="004456C1" w:rsidP="00FB265F">
            <w:pPr>
              <w:pStyle w:val="TableEntry"/>
            </w:pPr>
            <w:r w:rsidRPr="00375960">
              <w:t>The country of residence of the patient.</w:t>
            </w:r>
          </w:p>
        </w:tc>
        <w:tc>
          <w:tcPr>
            <w:tcW w:w="1440" w:type="dxa"/>
          </w:tcPr>
          <w:p w14:paraId="24FB76E0" w14:textId="77777777" w:rsidR="004456C1" w:rsidRPr="00375960" w:rsidRDefault="004456C1" w:rsidP="004456C1">
            <w:pPr>
              <w:pStyle w:val="TableEntry"/>
            </w:pPr>
          </w:p>
        </w:tc>
      </w:tr>
      <w:tr w:rsidR="004456C1" w:rsidRPr="00375960" w14:paraId="6EF9F362" w14:textId="77777777" w:rsidTr="004456C1">
        <w:trPr>
          <w:cantSplit/>
        </w:trPr>
        <w:tc>
          <w:tcPr>
            <w:tcW w:w="1770" w:type="dxa"/>
            <w:tcMar>
              <w:left w:w="40" w:type="dxa"/>
              <w:right w:w="40" w:type="dxa"/>
            </w:tcMar>
          </w:tcPr>
          <w:p w14:paraId="12CA2372" w14:textId="77777777" w:rsidR="004456C1" w:rsidRPr="00375960" w:rsidRDefault="004456C1" w:rsidP="004456C1">
            <w:pPr>
              <w:pStyle w:val="TableEntry"/>
            </w:pPr>
            <w:r w:rsidRPr="00375960">
              <w:t>home census tract</w:t>
            </w:r>
          </w:p>
        </w:tc>
        <w:tc>
          <w:tcPr>
            <w:tcW w:w="2188" w:type="dxa"/>
          </w:tcPr>
          <w:p w14:paraId="6FBE8DAD" w14:textId="77777777" w:rsidR="004456C1" w:rsidRPr="00375960" w:rsidRDefault="004456C1" w:rsidP="004456C1">
            <w:pPr>
              <w:pStyle w:val="TableEntry"/>
            </w:pPr>
            <w:r w:rsidRPr="00375960">
              <w:t>Encounter.subject (Patient.address)</w:t>
            </w:r>
          </w:p>
        </w:tc>
        <w:tc>
          <w:tcPr>
            <w:tcW w:w="1440" w:type="dxa"/>
          </w:tcPr>
          <w:p w14:paraId="7C4E07B3" w14:textId="77777777" w:rsidR="004456C1" w:rsidRPr="00375960" w:rsidRDefault="004456C1" w:rsidP="004456C1">
            <w:pPr>
              <w:pStyle w:val="TableEntry"/>
            </w:pPr>
            <w:r w:rsidRPr="00375960">
              <w:t>O [0..1]</w:t>
            </w:r>
          </w:p>
        </w:tc>
        <w:tc>
          <w:tcPr>
            <w:tcW w:w="3240" w:type="dxa"/>
            <w:tcMar>
              <w:left w:w="40" w:type="dxa"/>
              <w:right w:w="40" w:type="dxa"/>
            </w:tcMar>
          </w:tcPr>
          <w:p w14:paraId="588A66EC" w14:textId="117A0194" w:rsidR="004456C1" w:rsidRPr="00375960" w:rsidRDefault="004456C1" w:rsidP="00FB265F">
            <w:pPr>
              <w:pStyle w:val="TableEntry"/>
            </w:pPr>
            <w:r w:rsidRPr="00375960">
              <w:t>The census tract in which the patient lives</w:t>
            </w:r>
            <w:r w:rsidR="009B73AF">
              <w:t>.</w:t>
            </w:r>
          </w:p>
        </w:tc>
        <w:tc>
          <w:tcPr>
            <w:tcW w:w="1440" w:type="dxa"/>
          </w:tcPr>
          <w:p w14:paraId="509B402E" w14:textId="77777777" w:rsidR="004456C1" w:rsidRPr="00375960" w:rsidRDefault="004456C1" w:rsidP="004456C1">
            <w:pPr>
              <w:pStyle w:val="TableEntry"/>
            </w:pPr>
          </w:p>
        </w:tc>
      </w:tr>
      <w:tr w:rsidR="004456C1" w:rsidRPr="00375960" w14:paraId="1FDD745F" w14:textId="77777777" w:rsidTr="004456C1">
        <w:trPr>
          <w:cantSplit/>
        </w:trPr>
        <w:tc>
          <w:tcPr>
            <w:tcW w:w="1770" w:type="dxa"/>
            <w:tcMar>
              <w:left w:w="40" w:type="dxa"/>
              <w:right w:w="40" w:type="dxa"/>
            </w:tcMar>
          </w:tcPr>
          <w:p w14:paraId="05FAEC2B" w14:textId="77777777" w:rsidR="004456C1" w:rsidRPr="00375960" w:rsidRDefault="004456C1" w:rsidP="004456C1">
            <w:pPr>
              <w:pStyle w:val="TableEntry"/>
            </w:pPr>
            <w:r w:rsidRPr="00375960">
              <w:t>social security number</w:t>
            </w:r>
          </w:p>
        </w:tc>
        <w:tc>
          <w:tcPr>
            <w:tcW w:w="2188" w:type="dxa"/>
          </w:tcPr>
          <w:p w14:paraId="0642E0F3" w14:textId="77777777" w:rsidR="004456C1" w:rsidRPr="00375960" w:rsidRDefault="004456C1" w:rsidP="004456C1">
            <w:pPr>
              <w:pStyle w:val="TableEntry"/>
            </w:pPr>
            <w:r w:rsidRPr="00375960">
              <w:t>Encounter.subject (Patient.identifier)</w:t>
            </w:r>
          </w:p>
        </w:tc>
        <w:tc>
          <w:tcPr>
            <w:tcW w:w="1440" w:type="dxa"/>
          </w:tcPr>
          <w:p w14:paraId="4EBC8E03" w14:textId="77777777" w:rsidR="004456C1" w:rsidRPr="00375960" w:rsidRDefault="004456C1" w:rsidP="004456C1">
            <w:pPr>
              <w:pStyle w:val="TableEntry"/>
            </w:pPr>
            <w:r w:rsidRPr="00375960">
              <w:t>O [0..1]</w:t>
            </w:r>
          </w:p>
        </w:tc>
        <w:tc>
          <w:tcPr>
            <w:tcW w:w="3240" w:type="dxa"/>
            <w:tcMar>
              <w:left w:w="40" w:type="dxa"/>
              <w:right w:w="40" w:type="dxa"/>
            </w:tcMar>
          </w:tcPr>
          <w:p w14:paraId="32A0EAB9" w14:textId="6837102A" w:rsidR="004456C1" w:rsidRPr="00375960" w:rsidRDefault="004456C1" w:rsidP="00FB265F">
            <w:pPr>
              <w:pStyle w:val="TableEntry"/>
            </w:pPr>
            <w:r w:rsidRPr="00375960">
              <w:t>The patient's social security number</w:t>
            </w:r>
            <w:r w:rsidR="009B73AF">
              <w:t>.</w:t>
            </w:r>
          </w:p>
        </w:tc>
        <w:tc>
          <w:tcPr>
            <w:tcW w:w="1440" w:type="dxa"/>
          </w:tcPr>
          <w:p w14:paraId="625988AE" w14:textId="77777777" w:rsidR="004456C1" w:rsidRPr="00375960" w:rsidRDefault="004456C1" w:rsidP="004456C1">
            <w:pPr>
              <w:pStyle w:val="TableEntry"/>
            </w:pPr>
          </w:p>
        </w:tc>
      </w:tr>
      <w:tr w:rsidR="004456C1" w:rsidRPr="00375960" w14:paraId="213086F3" w14:textId="77777777" w:rsidTr="004456C1">
        <w:trPr>
          <w:cantSplit/>
        </w:trPr>
        <w:tc>
          <w:tcPr>
            <w:tcW w:w="1770" w:type="dxa"/>
            <w:tcMar>
              <w:left w:w="40" w:type="dxa"/>
              <w:right w:w="40" w:type="dxa"/>
            </w:tcMar>
          </w:tcPr>
          <w:p w14:paraId="0DC62F57" w14:textId="77777777" w:rsidR="004456C1" w:rsidRPr="00375960" w:rsidRDefault="004456C1" w:rsidP="004456C1">
            <w:pPr>
              <w:pStyle w:val="TableEntry"/>
            </w:pPr>
            <w:r w:rsidRPr="00375960">
              <w:t>gender</w:t>
            </w:r>
          </w:p>
        </w:tc>
        <w:tc>
          <w:tcPr>
            <w:tcW w:w="2188" w:type="dxa"/>
          </w:tcPr>
          <w:p w14:paraId="0712D362" w14:textId="77777777" w:rsidR="004456C1" w:rsidRPr="00375960" w:rsidRDefault="004456C1" w:rsidP="004456C1">
            <w:pPr>
              <w:pStyle w:val="TableEntry"/>
            </w:pPr>
            <w:r w:rsidRPr="00375960">
              <w:t>Encounter.subject (Patient.gender)</w:t>
            </w:r>
          </w:p>
        </w:tc>
        <w:tc>
          <w:tcPr>
            <w:tcW w:w="1440" w:type="dxa"/>
          </w:tcPr>
          <w:p w14:paraId="7844019B" w14:textId="77777777" w:rsidR="004456C1" w:rsidRPr="00375960" w:rsidRDefault="004456C1" w:rsidP="004456C1">
            <w:pPr>
              <w:pStyle w:val="TableEntry"/>
            </w:pPr>
            <w:r w:rsidRPr="00375960">
              <w:t>RE [0..1]</w:t>
            </w:r>
          </w:p>
        </w:tc>
        <w:tc>
          <w:tcPr>
            <w:tcW w:w="3240" w:type="dxa"/>
            <w:tcMar>
              <w:left w:w="40" w:type="dxa"/>
              <w:right w:w="40" w:type="dxa"/>
            </w:tcMar>
          </w:tcPr>
          <w:p w14:paraId="63FEA18D" w14:textId="614E4D55" w:rsidR="004456C1" w:rsidRPr="00375960" w:rsidRDefault="004456C1" w:rsidP="00FB265F">
            <w:pPr>
              <w:pStyle w:val="TableEntry"/>
            </w:pPr>
            <w:r w:rsidRPr="00375960">
              <w:t>The Patient's Gender</w:t>
            </w:r>
            <w:r w:rsidR="009B73AF">
              <w:t>.</w:t>
            </w:r>
          </w:p>
        </w:tc>
        <w:tc>
          <w:tcPr>
            <w:tcW w:w="1440" w:type="dxa"/>
          </w:tcPr>
          <w:p w14:paraId="3A887D02" w14:textId="77777777" w:rsidR="004456C1" w:rsidRPr="00375960" w:rsidRDefault="004456C1" w:rsidP="004456C1">
            <w:pPr>
              <w:pStyle w:val="TableEntry"/>
            </w:pPr>
            <w:r w:rsidRPr="00375960">
              <w:t>PCC TF-3:3.6.6</w:t>
            </w:r>
            <w:r w:rsidRPr="00375960">
              <w:rPr>
                <w:highlight w:val="yellow"/>
              </w:rPr>
              <w:t>.X</w:t>
            </w:r>
            <w:r w:rsidRPr="00375960">
              <w:t>.4.1</w:t>
            </w:r>
          </w:p>
        </w:tc>
      </w:tr>
      <w:tr w:rsidR="004456C1" w:rsidRPr="00375960" w14:paraId="4D652BDD" w14:textId="77777777" w:rsidTr="004456C1">
        <w:trPr>
          <w:cantSplit/>
        </w:trPr>
        <w:tc>
          <w:tcPr>
            <w:tcW w:w="1770" w:type="dxa"/>
            <w:tcMar>
              <w:left w:w="40" w:type="dxa"/>
              <w:right w:w="40" w:type="dxa"/>
            </w:tcMar>
          </w:tcPr>
          <w:p w14:paraId="5DB5EE38" w14:textId="77777777" w:rsidR="004456C1" w:rsidRPr="00375960" w:rsidRDefault="004456C1" w:rsidP="004456C1">
            <w:pPr>
              <w:pStyle w:val="TableEntry"/>
            </w:pPr>
            <w:r w:rsidRPr="00375960">
              <w:t>Race</w:t>
            </w:r>
          </w:p>
        </w:tc>
        <w:tc>
          <w:tcPr>
            <w:tcW w:w="2188" w:type="dxa"/>
          </w:tcPr>
          <w:p w14:paraId="2780C14C" w14:textId="77777777" w:rsidR="004456C1" w:rsidRPr="00375960" w:rsidRDefault="004456C1" w:rsidP="004456C1">
            <w:pPr>
              <w:pStyle w:val="TableEntry"/>
            </w:pPr>
            <w:r w:rsidRPr="00375960">
              <w:t>Encounter.subject (Patient.race (US extension))</w:t>
            </w:r>
          </w:p>
        </w:tc>
        <w:tc>
          <w:tcPr>
            <w:tcW w:w="1440" w:type="dxa"/>
          </w:tcPr>
          <w:p w14:paraId="11844A1E" w14:textId="77777777" w:rsidR="004456C1" w:rsidRPr="00375960" w:rsidRDefault="004456C1" w:rsidP="004456C1">
            <w:pPr>
              <w:pStyle w:val="TableEntry"/>
            </w:pPr>
            <w:r w:rsidRPr="00375960">
              <w:t>O</w:t>
            </w:r>
          </w:p>
          <w:p w14:paraId="1B1C1BA5" w14:textId="77777777" w:rsidR="004456C1" w:rsidRPr="00375960" w:rsidRDefault="004456C1" w:rsidP="004456C1">
            <w:pPr>
              <w:pStyle w:val="TableEntry"/>
            </w:pPr>
            <w:r w:rsidRPr="00375960">
              <w:t>[0..*]</w:t>
            </w:r>
          </w:p>
        </w:tc>
        <w:tc>
          <w:tcPr>
            <w:tcW w:w="3240" w:type="dxa"/>
            <w:tcMar>
              <w:left w:w="40" w:type="dxa"/>
              <w:right w:w="40" w:type="dxa"/>
            </w:tcMar>
          </w:tcPr>
          <w:p w14:paraId="36398BA5" w14:textId="571CEC84" w:rsidR="004456C1" w:rsidRPr="00375960" w:rsidRDefault="004456C1" w:rsidP="009B73AF">
            <w:pPr>
              <w:pStyle w:val="TableEntry"/>
            </w:pPr>
            <w:r w:rsidRPr="00375960">
              <w:t>The patient's race as defined by the OMB (US Office of Management and Budget)</w:t>
            </w:r>
            <w:r w:rsidR="009B73AF">
              <w:t>.</w:t>
            </w:r>
          </w:p>
        </w:tc>
        <w:tc>
          <w:tcPr>
            <w:tcW w:w="1440" w:type="dxa"/>
          </w:tcPr>
          <w:p w14:paraId="58AF0524" w14:textId="77777777" w:rsidR="004456C1" w:rsidRPr="00375960" w:rsidRDefault="004456C1" w:rsidP="004456C1">
            <w:pPr>
              <w:pStyle w:val="TableEntry"/>
            </w:pPr>
            <w:r w:rsidRPr="00375960">
              <w:t>PCC TF-3:3.6.6</w:t>
            </w:r>
            <w:r w:rsidRPr="00375960">
              <w:rPr>
                <w:highlight w:val="yellow"/>
              </w:rPr>
              <w:t>.X</w:t>
            </w:r>
            <w:r w:rsidRPr="00375960">
              <w:t>.4.2</w:t>
            </w:r>
          </w:p>
        </w:tc>
      </w:tr>
      <w:tr w:rsidR="004456C1" w:rsidRPr="00375960" w14:paraId="35F37FCF" w14:textId="77777777" w:rsidTr="004456C1">
        <w:trPr>
          <w:cantSplit/>
        </w:trPr>
        <w:tc>
          <w:tcPr>
            <w:tcW w:w="1770" w:type="dxa"/>
            <w:tcMar>
              <w:left w:w="40" w:type="dxa"/>
              <w:right w:w="40" w:type="dxa"/>
            </w:tcMar>
          </w:tcPr>
          <w:p w14:paraId="3D50ABCE" w14:textId="77777777" w:rsidR="004456C1" w:rsidRPr="00375960" w:rsidRDefault="004456C1" w:rsidP="004456C1">
            <w:pPr>
              <w:pStyle w:val="TableEntry"/>
            </w:pPr>
            <w:r w:rsidRPr="00375960">
              <w:t>Age</w:t>
            </w:r>
          </w:p>
        </w:tc>
        <w:tc>
          <w:tcPr>
            <w:tcW w:w="2188" w:type="dxa"/>
          </w:tcPr>
          <w:p w14:paraId="5ADBD49A" w14:textId="77777777" w:rsidR="004456C1" w:rsidRPr="00375960" w:rsidRDefault="004456C1" w:rsidP="004456C1">
            <w:pPr>
              <w:pStyle w:val="TableEntry"/>
            </w:pPr>
            <w:r w:rsidRPr="00375960">
              <w:t>Encounter.subject (Patient.identifier)</w:t>
            </w:r>
          </w:p>
        </w:tc>
        <w:tc>
          <w:tcPr>
            <w:tcW w:w="1440" w:type="dxa"/>
          </w:tcPr>
          <w:p w14:paraId="3E77FED3" w14:textId="77777777" w:rsidR="004456C1" w:rsidRPr="00375960" w:rsidRDefault="004456C1" w:rsidP="004456C1">
            <w:pPr>
              <w:pStyle w:val="TableEntry"/>
            </w:pPr>
            <w:r w:rsidRPr="00375960">
              <w:t>RE [0..1]</w:t>
            </w:r>
          </w:p>
        </w:tc>
        <w:tc>
          <w:tcPr>
            <w:tcW w:w="3240" w:type="dxa"/>
            <w:tcMar>
              <w:left w:w="40" w:type="dxa"/>
              <w:right w:w="40" w:type="dxa"/>
            </w:tcMar>
          </w:tcPr>
          <w:p w14:paraId="1C77A731" w14:textId="1A646530" w:rsidR="004456C1" w:rsidRPr="00375960" w:rsidRDefault="004456C1" w:rsidP="00FB265F">
            <w:pPr>
              <w:pStyle w:val="TableEntry"/>
            </w:pPr>
            <w:r w:rsidRPr="00375960">
              <w:t>The patient's age (either calculated from date of birth or best approximation)</w:t>
            </w:r>
            <w:r w:rsidR="009B73AF">
              <w:t>.</w:t>
            </w:r>
          </w:p>
        </w:tc>
        <w:tc>
          <w:tcPr>
            <w:tcW w:w="1440" w:type="dxa"/>
          </w:tcPr>
          <w:p w14:paraId="3555C1AB" w14:textId="77777777" w:rsidR="004456C1" w:rsidRPr="00375960" w:rsidRDefault="004456C1" w:rsidP="004456C1">
            <w:pPr>
              <w:pStyle w:val="TableEntry"/>
            </w:pPr>
            <w:r w:rsidRPr="00375960">
              <w:t>PCC TF-3:3.6.6</w:t>
            </w:r>
            <w:r w:rsidRPr="00375960">
              <w:rPr>
                <w:highlight w:val="yellow"/>
              </w:rPr>
              <w:t>.X</w:t>
            </w:r>
            <w:r w:rsidRPr="00375960">
              <w:t>.4.2</w:t>
            </w:r>
          </w:p>
        </w:tc>
      </w:tr>
      <w:tr w:rsidR="004456C1" w:rsidRPr="00375960" w14:paraId="4106B68B" w14:textId="77777777" w:rsidTr="004456C1">
        <w:trPr>
          <w:cantSplit/>
        </w:trPr>
        <w:tc>
          <w:tcPr>
            <w:tcW w:w="1770" w:type="dxa"/>
            <w:tcMar>
              <w:left w:w="40" w:type="dxa"/>
              <w:right w:w="40" w:type="dxa"/>
            </w:tcMar>
          </w:tcPr>
          <w:p w14:paraId="597AF500" w14:textId="77777777" w:rsidR="004456C1" w:rsidRPr="00375960" w:rsidRDefault="004456C1" w:rsidP="004456C1">
            <w:pPr>
              <w:pStyle w:val="TableEntry"/>
            </w:pPr>
            <w:r w:rsidRPr="00375960">
              <w:t>Age Units</w:t>
            </w:r>
          </w:p>
        </w:tc>
        <w:tc>
          <w:tcPr>
            <w:tcW w:w="2188" w:type="dxa"/>
          </w:tcPr>
          <w:p w14:paraId="5D15E1CE" w14:textId="77777777" w:rsidR="004456C1" w:rsidRPr="00375960" w:rsidRDefault="004456C1" w:rsidP="004456C1">
            <w:pPr>
              <w:pStyle w:val="TableEntry"/>
            </w:pPr>
            <w:r w:rsidRPr="00375960">
              <w:t>Encounter.subject (Patient.identifier)</w:t>
            </w:r>
          </w:p>
        </w:tc>
        <w:tc>
          <w:tcPr>
            <w:tcW w:w="1440" w:type="dxa"/>
          </w:tcPr>
          <w:p w14:paraId="2B848FC0" w14:textId="77777777" w:rsidR="004456C1" w:rsidRPr="00375960" w:rsidRDefault="004456C1" w:rsidP="004456C1">
            <w:pPr>
              <w:pStyle w:val="TableEntry"/>
            </w:pPr>
            <w:r w:rsidRPr="00375960">
              <w:t>RE [0..1]</w:t>
            </w:r>
          </w:p>
        </w:tc>
        <w:tc>
          <w:tcPr>
            <w:tcW w:w="3240" w:type="dxa"/>
            <w:tcMar>
              <w:left w:w="40" w:type="dxa"/>
              <w:right w:w="40" w:type="dxa"/>
            </w:tcMar>
          </w:tcPr>
          <w:p w14:paraId="178B9284" w14:textId="5CFE9585" w:rsidR="004456C1" w:rsidRPr="00375960" w:rsidRDefault="004456C1" w:rsidP="00FB265F">
            <w:pPr>
              <w:pStyle w:val="TableEntry"/>
            </w:pPr>
            <w:r w:rsidRPr="00375960">
              <w:t>The unit used to define the patient's age</w:t>
            </w:r>
            <w:r w:rsidR="009B73AF">
              <w:t>.</w:t>
            </w:r>
          </w:p>
        </w:tc>
        <w:tc>
          <w:tcPr>
            <w:tcW w:w="1440" w:type="dxa"/>
          </w:tcPr>
          <w:p w14:paraId="60809CA8" w14:textId="77777777" w:rsidR="004456C1" w:rsidRPr="00375960" w:rsidRDefault="004456C1" w:rsidP="004456C1">
            <w:pPr>
              <w:pStyle w:val="TableEntry"/>
            </w:pPr>
          </w:p>
        </w:tc>
      </w:tr>
      <w:tr w:rsidR="004456C1" w:rsidRPr="00375960" w14:paraId="27A37798" w14:textId="77777777" w:rsidTr="004456C1">
        <w:trPr>
          <w:cantSplit/>
        </w:trPr>
        <w:tc>
          <w:tcPr>
            <w:tcW w:w="1770" w:type="dxa"/>
            <w:tcMar>
              <w:left w:w="40" w:type="dxa"/>
              <w:right w:w="40" w:type="dxa"/>
            </w:tcMar>
          </w:tcPr>
          <w:p w14:paraId="3995C059" w14:textId="77777777" w:rsidR="004456C1" w:rsidRPr="00375960" w:rsidRDefault="004456C1" w:rsidP="004456C1">
            <w:pPr>
              <w:pStyle w:val="TableEntry"/>
            </w:pPr>
            <w:r w:rsidRPr="00375960">
              <w:t>Date of Birth</w:t>
            </w:r>
          </w:p>
        </w:tc>
        <w:tc>
          <w:tcPr>
            <w:tcW w:w="2188" w:type="dxa"/>
          </w:tcPr>
          <w:p w14:paraId="4100E59B" w14:textId="77777777" w:rsidR="004456C1" w:rsidRPr="00375960" w:rsidRDefault="004456C1" w:rsidP="004456C1">
            <w:pPr>
              <w:pStyle w:val="TableEntry"/>
            </w:pPr>
            <w:r w:rsidRPr="00375960">
              <w:t>Encounter.subject (Patient.birthDate)</w:t>
            </w:r>
          </w:p>
        </w:tc>
        <w:tc>
          <w:tcPr>
            <w:tcW w:w="1440" w:type="dxa"/>
          </w:tcPr>
          <w:p w14:paraId="5A754BE4" w14:textId="77777777" w:rsidR="004456C1" w:rsidRPr="00375960" w:rsidRDefault="004456C1" w:rsidP="004456C1">
            <w:pPr>
              <w:pStyle w:val="TableEntry"/>
            </w:pPr>
            <w:r w:rsidRPr="00375960">
              <w:t>RE [0..1]</w:t>
            </w:r>
          </w:p>
        </w:tc>
        <w:tc>
          <w:tcPr>
            <w:tcW w:w="3240" w:type="dxa"/>
            <w:tcMar>
              <w:left w:w="40" w:type="dxa"/>
              <w:right w:w="40" w:type="dxa"/>
            </w:tcMar>
          </w:tcPr>
          <w:p w14:paraId="60ED48D6" w14:textId="4AD01BCF" w:rsidR="004456C1" w:rsidRPr="00375960" w:rsidRDefault="004456C1" w:rsidP="00FB265F">
            <w:pPr>
              <w:pStyle w:val="TableEntry"/>
            </w:pPr>
            <w:r w:rsidRPr="00375960">
              <w:t>The patient's date of birth</w:t>
            </w:r>
            <w:r w:rsidR="009B73AF">
              <w:t>.</w:t>
            </w:r>
          </w:p>
        </w:tc>
        <w:tc>
          <w:tcPr>
            <w:tcW w:w="1440" w:type="dxa"/>
          </w:tcPr>
          <w:p w14:paraId="0A101FE0" w14:textId="77777777" w:rsidR="004456C1" w:rsidRPr="00375960" w:rsidRDefault="004456C1" w:rsidP="004456C1">
            <w:pPr>
              <w:pStyle w:val="TableEntry"/>
            </w:pPr>
          </w:p>
        </w:tc>
      </w:tr>
      <w:tr w:rsidR="004456C1" w:rsidRPr="00375960" w14:paraId="60D78B05" w14:textId="77777777" w:rsidTr="004456C1">
        <w:trPr>
          <w:cantSplit/>
        </w:trPr>
        <w:tc>
          <w:tcPr>
            <w:tcW w:w="1770" w:type="dxa"/>
            <w:tcMar>
              <w:left w:w="40" w:type="dxa"/>
              <w:right w:w="40" w:type="dxa"/>
            </w:tcMar>
          </w:tcPr>
          <w:p w14:paraId="452FC3EE" w14:textId="77777777" w:rsidR="004456C1" w:rsidRPr="00375960" w:rsidRDefault="004456C1" w:rsidP="004456C1">
            <w:pPr>
              <w:pStyle w:val="TableEntry"/>
            </w:pPr>
            <w:r w:rsidRPr="00375960">
              <w:t>Patient's Phone Number</w:t>
            </w:r>
          </w:p>
        </w:tc>
        <w:tc>
          <w:tcPr>
            <w:tcW w:w="2188" w:type="dxa"/>
          </w:tcPr>
          <w:p w14:paraId="547C66C3" w14:textId="77777777" w:rsidR="004456C1" w:rsidRPr="00375960" w:rsidRDefault="004456C1" w:rsidP="004456C1">
            <w:pPr>
              <w:pStyle w:val="TableEntry"/>
            </w:pPr>
            <w:r w:rsidRPr="00375960">
              <w:t>Encounter.subject (Patient.telecom)</w:t>
            </w:r>
          </w:p>
        </w:tc>
        <w:tc>
          <w:tcPr>
            <w:tcW w:w="1440" w:type="dxa"/>
          </w:tcPr>
          <w:p w14:paraId="437F36DC" w14:textId="77777777" w:rsidR="004456C1" w:rsidRPr="00375960" w:rsidRDefault="004456C1" w:rsidP="004456C1">
            <w:pPr>
              <w:pStyle w:val="TableEntry"/>
            </w:pPr>
            <w:r w:rsidRPr="00375960">
              <w:t>RE [0..1]</w:t>
            </w:r>
          </w:p>
        </w:tc>
        <w:tc>
          <w:tcPr>
            <w:tcW w:w="3240" w:type="dxa"/>
            <w:tcMar>
              <w:left w:w="40" w:type="dxa"/>
              <w:right w:w="40" w:type="dxa"/>
            </w:tcMar>
          </w:tcPr>
          <w:p w14:paraId="02685E9B" w14:textId="5488C371" w:rsidR="004456C1" w:rsidRPr="00375960" w:rsidRDefault="004456C1" w:rsidP="00FB265F">
            <w:pPr>
              <w:pStyle w:val="TableEntry"/>
            </w:pPr>
            <w:r w:rsidRPr="00375960">
              <w:t>The patient's phone number</w:t>
            </w:r>
            <w:r w:rsidR="009B73AF">
              <w:t>.</w:t>
            </w:r>
          </w:p>
        </w:tc>
        <w:tc>
          <w:tcPr>
            <w:tcW w:w="1440" w:type="dxa"/>
          </w:tcPr>
          <w:p w14:paraId="79021B20" w14:textId="77777777" w:rsidR="004456C1" w:rsidRPr="00375960" w:rsidRDefault="004456C1" w:rsidP="004456C1">
            <w:pPr>
              <w:pStyle w:val="TableEntry"/>
            </w:pPr>
          </w:p>
        </w:tc>
      </w:tr>
      <w:tr w:rsidR="004456C1" w:rsidRPr="00375960" w14:paraId="57BF858A" w14:textId="77777777" w:rsidTr="004456C1">
        <w:trPr>
          <w:cantSplit/>
        </w:trPr>
        <w:tc>
          <w:tcPr>
            <w:tcW w:w="1770" w:type="dxa"/>
            <w:tcMar>
              <w:left w:w="40" w:type="dxa"/>
              <w:right w:w="40" w:type="dxa"/>
            </w:tcMar>
          </w:tcPr>
          <w:p w14:paraId="47FD1B0E" w14:textId="77777777" w:rsidR="004456C1" w:rsidRPr="00375960" w:rsidRDefault="004456C1" w:rsidP="004456C1">
            <w:pPr>
              <w:pStyle w:val="TableEntry"/>
            </w:pPr>
            <w:r w:rsidRPr="00375960">
              <w:t>Primary Method of Payment</w:t>
            </w:r>
          </w:p>
        </w:tc>
        <w:tc>
          <w:tcPr>
            <w:tcW w:w="2188" w:type="dxa"/>
          </w:tcPr>
          <w:p w14:paraId="5403B290" w14:textId="77777777" w:rsidR="004456C1" w:rsidRPr="00375960" w:rsidRDefault="004456C1" w:rsidP="004456C1">
            <w:pPr>
              <w:pStyle w:val="TableEntry"/>
            </w:pPr>
            <w:r w:rsidRPr="00375960">
              <w:t>Encounter.subject (Coverage.type)</w:t>
            </w:r>
          </w:p>
        </w:tc>
        <w:tc>
          <w:tcPr>
            <w:tcW w:w="1440" w:type="dxa"/>
          </w:tcPr>
          <w:p w14:paraId="2CE62D48" w14:textId="77777777" w:rsidR="004456C1" w:rsidRPr="00375960" w:rsidRDefault="004456C1" w:rsidP="004456C1">
            <w:pPr>
              <w:pStyle w:val="TableEntry"/>
            </w:pPr>
            <w:r w:rsidRPr="00375960">
              <w:t>RE [0..1]</w:t>
            </w:r>
          </w:p>
        </w:tc>
        <w:tc>
          <w:tcPr>
            <w:tcW w:w="3240" w:type="dxa"/>
            <w:tcMar>
              <w:left w:w="40" w:type="dxa"/>
              <w:right w:w="40" w:type="dxa"/>
            </w:tcMar>
          </w:tcPr>
          <w:p w14:paraId="1563FD5F" w14:textId="3299D407" w:rsidR="004456C1" w:rsidRPr="00375960" w:rsidRDefault="004456C1" w:rsidP="00FB265F">
            <w:pPr>
              <w:pStyle w:val="TableEntry"/>
            </w:pPr>
            <w:r w:rsidRPr="00375960">
              <w:t>The primary method of payment or type of insurance associated with this EMS encounter</w:t>
            </w:r>
            <w:r w:rsidR="009B73AF">
              <w:t>.</w:t>
            </w:r>
          </w:p>
        </w:tc>
        <w:tc>
          <w:tcPr>
            <w:tcW w:w="1440" w:type="dxa"/>
          </w:tcPr>
          <w:p w14:paraId="37FBF3AA" w14:textId="77777777" w:rsidR="004456C1" w:rsidRPr="00375960" w:rsidRDefault="004456C1" w:rsidP="004456C1">
            <w:pPr>
              <w:pStyle w:val="TableEntry"/>
            </w:pPr>
          </w:p>
        </w:tc>
      </w:tr>
      <w:tr w:rsidR="004456C1" w:rsidRPr="00375960" w14:paraId="7D21EFAC" w14:textId="77777777" w:rsidTr="004456C1">
        <w:trPr>
          <w:cantSplit/>
        </w:trPr>
        <w:tc>
          <w:tcPr>
            <w:tcW w:w="1770" w:type="dxa"/>
            <w:tcMar>
              <w:left w:w="40" w:type="dxa"/>
              <w:right w:w="40" w:type="dxa"/>
            </w:tcMar>
          </w:tcPr>
          <w:p w14:paraId="6972F598" w14:textId="77777777" w:rsidR="004456C1" w:rsidRPr="00375960" w:rsidRDefault="004456C1" w:rsidP="004456C1">
            <w:pPr>
              <w:pStyle w:val="TableEntry"/>
            </w:pPr>
            <w:r w:rsidRPr="00375960">
              <w:t>Closest Relative/Guardian Last Name</w:t>
            </w:r>
          </w:p>
        </w:tc>
        <w:tc>
          <w:tcPr>
            <w:tcW w:w="2188" w:type="dxa"/>
          </w:tcPr>
          <w:p w14:paraId="7A44A8B9" w14:textId="77777777" w:rsidR="004456C1" w:rsidRPr="00375960" w:rsidRDefault="004456C1" w:rsidP="004456C1">
            <w:pPr>
              <w:pStyle w:val="TableEntry"/>
            </w:pPr>
            <w:r w:rsidRPr="00375960">
              <w:t>Encounter.subject (RelatedPerson.name)</w:t>
            </w:r>
          </w:p>
        </w:tc>
        <w:tc>
          <w:tcPr>
            <w:tcW w:w="1440" w:type="dxa"/>
          </w:tcPr>
          <w:p w14:paraId="3709BF9D" w14:textId="77777777" w:rsidR="004456C1" w:rsidRPr="00375960" w:rsidRDefault="004456C1" w:rsidP="004456C1">
            <w:pPr>
              <w:pStyle w:val="TableEntry"/>
            </w:pPr>
            <w:r w:rsidRPr="00375960">
              <w:t>RE [0..1]</w:t>
            </w:r>
          </w:p>
        </w:tc>
        <w:tc>
          <w:tcPr>
            <w:tcW w:w="3240" w:type="dxa"/>
            <w:tcMar>
              <w:left w:w="40" w:type="dxa"/>
              <w:right w:w="40" w:type="dxa"/>
            </w:tcMar>
          </w:tcPr>
          <w:p w14:paraId="0C08AE00" w14:textId="30ED7486" w:rsidR="004456C1" w:rsidRPr="00375960" w:rsidRDefault="004456C1" w:rsidP="00FB265F">
            <w:pPr>
              <w:pStyle w:val="TableEntry"/>
            </w:pPr>
            <w:r w:rsidRPr="00375960">
              <w:t>The last (family) name of the patient's closest relative or guardian</w:t>
            </w:r>
            <w:r w:rsidR="009B73AF">
              <w:t>.</w:t>
            </w:r>
          </w:p>
        </w:tc>
        <w:tc>
          <w:tcPr>
            <w:tcW w:w="1440" w:type="dxa"/>
          </w:tcPr>
          <w:p w14:paraId="4407DFCF" w14:textId="77777777" w:rsidR="004456C1" w:rsidRPr="00375960" w:rsidRDefault="004456C1" w:rsidP="004456C1">
            <w:pPr>
              <w:pStyle w:val="TableEntry"/>
            </w:pPr>
          </w:p>
        </w:tc>
      </w:tr>
      <w:tr w:rsidR="004456C1" w:rsidRPr="00375960" w14:paraId="53BCD755" w14:textId="77777777" w:rsidTr="004456C1">
        <w:trPr>
          <w:cantSplit/>
        </w:trPr>
        <w:tc>
          <w:tcPr>
            <w:tcW w:w="1770" w:type="dxa"/>
            <w:tcMar>
              <w:left w:w="40" w:type="dxa"/>
              <w:right w:w="40" w:type="dxa"/>
            </w:tcMar>
          </w:tcPr>
          <w:p w14:paraId="19F493C5" w14:textId="77777777" w:rsidR="004456C1" w:rsidRPr="00375960" w:rsidRDefault="004456C1" w:rsidP="004456C1">
            <w:pPr>
              <w:pStyle w:val="TableEntry"/>
            </w:pPr>
            <w:r w:rsidRPr="00375960">
              <w:t>Closest Relative/Guardian First Name</w:t>
            </w:r>
          </w:p>
        </w:tc>
        <w:tc>
          <w:tcPr>
            <w:tcW w:w="2188" w:type="dxa"/>
          </w:tcPr>
          <w:p w14:paraId="56D5B0D3" w14:textId="77777777" w:rsidR="004456C1" w:rsidRPr="00375960" w:rsidRDefault="004456C1" w:rsidP="004456C1">
            <w:pPr>
              <w:pStyle w:val="TableEntry"/>
            </w:pPr>
            <w:r w:rsidRPr="00375960">
              <w:t>Encounter.subject (RelatedPerson.name)</w:t>
            </w:r>
          </w:p>
        </w:tc>
        <w:tc>
          <w:tcPr>
            <w:tcW w:w="1440" w:type="dxa"/>
          </w:tcPr>
          <w:p w14:paraId="5EED7AB3" w14:textId="77777777" w:rsidR="004456C1" w:rsidRPr="00375960" w:rsidRDefault="004456C1" w:rsidP="004456C1">
            <w:pPr>
              <w:pStyle w:val="TableEntry"/>
            </w:pPr>
            <w:r w:rsidRPr="00375960">
              <w:t>RE [0..1]</w:t>
            </w:r>
          </w:p>
        </w:tc>
        <w:tc>
          <w:tcPr>
            <w:tcW w:w="3240" w:type="dxa"/>
            <w:tcMar>
              <w:left w:w="40" w:type="dxa"/>
              <w:right w:w="40" w:type="dxa"/>
            </w:tcMar>
          </w:tcPr>
          <w:p w14:paraId="5788FC05" w14:textId="23FAFA30" w:rsidR="004456C1" w:rsidRPr="00375960" w:rsidRDefault="004456C1" w:rsidP="00FB265F">
            <w:pPr>
              <w:pStyle w:val="TableEntry"/>
            </w:pPr>
            <w:r w:rsidRPr="00375960">
              <w:t>The first (given) name of the patient's closest relative or guardian</w:t>
            </w:r>
            <w:r w:rsidR="009B73AF">
              <w:t>.</w:t>
            </w:r>
          </w:p>
        </w:tc>
        <w:tc>
          <w:tcPr>
            <w:tcW w:w="1440" w:type="dxa"/>
          </w:tcPr>
          <w:p w14:paraId="3D39213C" w14:textId="77777777" w:rsidR="004456C1" w:rsidRPr="00375960" w:rsidRDefault="004456C1" w:rsidP="004456C1">
            <w:pPr>
              <w:pStyle w:val="TableEntry"/>
            </w:pPr>
          </w:p>
        </w:tc>
      </w:tr>
      <w:tr w:rsidR="004456C1" w:rsidRPr="00375960" w14:paraId="71A241B9" w14:textId="77777777" w:rsidTr="004456C1">
        <w:trPr>
          <w:cantSplit/>
        </w:trPr>
        <w:tc>
          <w:tcPr>
            <w:tcW w:w="1770" w:type="dxa"/>
            <w:tcMar>
              <w:left w:w="40" w:type="dxa"/>
              <w:right w:w="40" w:type="dxa"/>
            </w:tcMar>
          </w:tcPr>
          <w:p w14:paraId="0E9DBE3C" w14:textId="77777777" w:rsidR="004456C1" w:rsidRPr="00375960" w:rsidRDefault="004456C1" w:rsidP="004456C1">
            <w:pPr>
              <w:pStyle w:val="TableEntry"/>
            </w:pPr>
            <w:r w:rsidRPr="00375960">
              <w:t>Closest Relative/Guardian Middle Initial/Name</w:t>
            </w:r>
          </w:p>
        </w:tc>
        <w:tc>
          <w:tcPr>
            <w:tcW w:w="2188" w:type="dxa"/>
          </w:tcPr>
          <w:p w14:paraId="5497BBEB" w14:textId="77777777" w:rsidR="004456C1" w:rsidRPr="00375960" w:rsidRDefault="004456C1" w:rsidP="004456C1">
            <w:pPr>
              <w:pStyle w:val="TableEntry"/>
            </w:pPr>
            <w:r w:rsidRPr="00375960">
              <w:t>Encounter.subject (RelatedPerson.name)</w:t>
            </w:r>
          </w:p>
        </w:tc>
        <w:tc>
          <w:tcPr>
            <w:tcW w:w="1440" w:type="dxa"/>
          </w:tcPr>
          <w:p w14:paraId="5C110215" w14:textId="77777777" w:rsidR="004456C1" w:rsidRPr="00375960" w:rsidRDefault="004456C1" w:rsidP="004456C1">
            <w:pPr>
              <w:pStyle w:val="TableEntry"/>
            </w:pPr>
            <w:r w:rsidRPr="00375960">
              <w:t>RE [0..1]</w:t>
            </w:r>
          </w:p>
        </w:tc>
        <w:tc>
          <w:tcPr>
            <w:tcW w:w="3240" w:type="dxa"/>
            <w:tcMar>
              <w:left w:w="40" w:type="dxa"/>
              <w:right w:w="40" w:type="dxa"/>
            </w:tcMar>
          </w:tcPr>
          <w:p w14:paraId="1389C60F" w14:textId="77777777" w:rsidR="004456C1" w:rsidRPr="00375960" w:rsidRDefault="004456C1" w:rsidP="00FB265F">
            <w:pPr>
              <w:pStyle w:val="TableEntry"/>
            </w:pPr>
            <w:r w:rsidRPr="00375960">
              <w:t>The middle name/initial, if any, of the closest patient's relative or guardian.</w:t>
            </w:r>
          </w:p>
        </w:tc>
        <w:tc>
          <w:tcPr>
            <w:tcW w:w="1440" w:type="dxa"/>
          </w:tcPr>
          <w:p w14:paraId="277FEC8A" w14:textId="77777777" w:rsidR="004456C1" w:rsidRPr="00375960" w:rsidRDefault="004456C1" w:rsidP="004456C1">
            <w:pPr>
              <w:pStyle w:val="TableEntry"/>
            </w:pPr>
          </w:p>
        </w:tc>
      </w:tr>
      <w:tr w:rsidR="004456C1" w:rsidRPr="00375960" w14:paraId="72933F6D" w14:textId="77777777" w:rsidTr="004456C1">
        <w:trPr>
          <w:cantSplit/>
        </w:trPr>
        <w:tc>
          <w:tcPr>
            <w:tcW w:w="1770" w:type="dxa"/>
            <w:tcMar>
              <w:left w:w="40" w:type="dxa"/>
              <w:right w:w="40" w:type="dxa"/>
            </w:tcMar>
          </w:tcPr>
          <w:p w14:paraId="78C03D01" w14:textId="77777777" w:rsidR="004456C1" w:rsidRPr="00375960" w:rsidRDefault="004456C1" w:rsidP="004456C1">
            <w:pPr>
              <w:pStyle w:val="TableEntry"/>
            </w:pPr>
            <w:r w:rsidRPr="00375960">
              <w:t>Closest Relative/Guardian Street Address</w:t>
            </w:r>
          </w:p>
        </w:tc>
        <w:tc>
          <w:tcPr>
            <w:tcW w:w="2188" w:type="dxa"/>
          </w:tcPr>
          <w:p w14:paraId="01F157A9" w14:textId="77777777" w:rsidR="004456C1" w:rsidRPr="00375960" w:rsidRDefault="004456C1" w:rsidP="004456C1">
            <w:pPr>
              <w:pStyle w:val="TableEntry"/>
            </w:pPr>
            <w:r w:rsidRPr="00375960">
              <w:t>Encounter.subject (RelatedPerson.address)</w:t>
            </w:r>
          </w:p>
        </w:tc>
        <w:tc>
          <w:tcPr>
            <w:tcW w:w="1440" w:type="dxa"/>
          </w:tcPr>
          <w:p w14:paraId="22BCB175" w14:textId="77777777" w:rsidR="004456C1" w:rsidRPr="00375960" w:rsidRDefault="004456C1" w:rsidP="004456C1">
            <w:pPr>
              <w:pStyle w:val="TableEntry"/>
            </w:pPr>
            <w:r w:rsidRPr="00375960">
              <w:t>RE [0..1]</w:t>
            </w:r>
          </w:p>
        </w:tc>
        <w:tc>
          <w:tcPr>
            <w:tcW w:w="3240" w:type="dxa"/>
            <w:tcMar>
              <w:left w:w="40" w:type="dxa"/>
              <w:right w:w="40" w:type="dxa"/>
            </w:tcMar>
          </w:tcPr>
          <w:p w14:paraId="3BF09EC9" w14:textId="6F25EEEA" w:rsidR="004456C1" w:rsidRPr="00375960" w:rsidRDefault="004456C1" w:rsidP="00FB265F">
            <w:pPr>
              <w:pStyle w:val="TableEntry"/>
            </w:pPr>
            <w:r w:rsidRPr="00375960">
              <w:t>The street address of the residence of the patient's closest relative or guardian</w:t>
            </w:r>
            <w:r w:rsidR="009B73AF">
              <w:t>.</w:t>
            </w:r>
          </w:p>
        </w:tc>
        <w:tc>
          <w:tcPr>
            <w:tcW w:w="1440" w:type="dxa"/>
          </w:tcPr>
          <w:p w14:paraId="1908683A" w14:textId="77777777" w:rsidR="004456C1" w:rsidRPr="00375960" w:rsidRDefault="004456C1" w:rsidP="004456C1">
            <w:pPr>
              <w:pStyle w:val="TableEntry"/>
            </w:pPr>
          </w:p>
        </w:tc>
      </w:tr>
      <w:tr w:rsidR="004456C1" w:rsidRPr="00375960" w14:paraId="375BCB5C" w14:textId="77777777" w:rsidTr="004456C1">
        <w:trPr>
          <w:cantSplit/>
        </w:trPr>
        <w:tc>
          <w:tcPr>
            <w:tcW w:w="1770" w:type="dxa"/>
            <w:tcMar>
              <w:left w:w="40" w:type="dxa"/>
              <w:right w:w="40" w:type="dxa"/>
            </w:tcMar>
          </w:tcPr>
          <w:p w14:paraId="15F527F2" w14:textId="77777777" w:rsidR="004456C1" w:rsidRPr="00375960" w:rsidRDefault="004456C1" w:rsidP="004456C1">
            <w:pPr>
              <w:pStyle w:val="TableEntry"/>
            </w:pPr>
            <w:r w:rsidRPr="00375960">
              <w:t>Closest Relative/Guardian City</w:t>
            </w:r>
          </w:p>
        </w:tc>
        <w:tc>
          <w:tcPr>
            <w:tcW w:w="2188" w:type="dxa"/>
          </w:tcPr>
          <w:p w14:paraId="790A1F64" w14:textId="77777777" w:rsidR="004456C1" w:rsidRPr="00375960" w:rsidRDefault="004456C1" w:rsidP="004456C1">
            <w:pPr>
              <w:pStyle w:val="TableEntry"/>
            </w:pPr>
            <w:r w:rsidRPr="00375960">
              <w:t>Encounter.subject (RelatedPerson.address)</w:t>
            </w:r>
          </w:p>
        </w:tc>
        <w:tc>
          <w:tcPr>
            <w:tcW w:w="1440" w:type="dxa"/>
          </w:tcPr>
          <w:p w14:paraId="14632D2D" w14:textId="77777777" w:rsidR="004456C1" w:rsidRPr="00375960" w:rsidRDefault="004456C1" w:rsidP="004456C1">
            <w:pPr>
              <w:pStyle w:val="TableEntry"/>
            </w:pPr>
            <w:r w:rsidRPr="00375960">
              <w:t>RE [0..1]</w:t>
            </w:r>
          </w:p>
        </w:tc>
        <w:tc>
          <w:tcPr>
            <w:tcW w:w="3240" w:type="dxa"/>
            <w:tcMar>
              <w:left w:w="40" w:type="dxa"/>
              <w:right w:w="40" w:type="dxa"/>
            </w:tcMar>
          </w:tcPr>
          <w:p w14:paraId="3BC8D5EA" w14:textId="77777777" w:rsidR="004456C1" w:rsidRPr="00375960" w:rsidRDefault="004456C1" w:rsidP="00FB265F">
            <w:pPr>
              <w:pStyle w:val="TableEntry"/>
            </w:pPr>
            <w:r w:rsidRPr="00375960">
              <w:t>The primary city or township of residence of the patient's closest relative or guardian.</w:t>
            </w:r>
          </w:p>
        </w:tc>
        <w:tc>
          <w:tcPr>
            <w:tcW w:w="1440" w:type="dxa"/>
          </w:tcPr>
          <w:p w14:paraId="22C33F30" w14:textId="77777777" w:rsidR="004456C1" w:rsidRPr="00375960" w:rsidRDefault="004456C1" w:rsidP="004456C1">
            <w:pPr>
              <w:pStyle w:val="TableEntry"/>
            </w:pPr>
          </w:p>
        </w:tc>
      </w:tr>
      <w:tr w:rsidR="004456C1" w:rsidRPr="00375960" w14:paraId="18871513" w14:textId="77777777" w:rsidTr="004456C1">
        <w:trPr>
          <w:cantSplit/>
        </w:trPr>
        <w:tc>
          <w:tcPr>
            <w:tcW w:w="1770" w:type="dxa"/>
            <w:tcMar>
              <w:left w:w="40" w:type="dxa"/>
              <w:right w:w="40" w:type="dxa"/>
            </w:tcMar>
          </w:tcPr>
          <w:p w14:paraId="579567BB" w14:textId="77777777" w:rsidR="004456C1" w:rsidRPr="00375960" w:rsidRDefault="004456C1" w:rsidP="004456C1">
            <w:pPr>
              <w:pStyle w:val="TableEntry"/>
            </w:pPr>
            <w:r w:rsidRPr="00375960">
              <w:t>Closest Relative/Guardian State</w:t>
            </w:r>
          </w:p>
        </w:tc>
        <w:tc>
          <w:tcPr>
            <w:tcW w:w="2188" w:type="dxa"/>
          </w:tcPr>
          <w:p w14:paraId="19B94C93" w14:textId="77777777" w:rsidR="004456C1" w:rsidRPr="00375960" w:rsidRDefault="004456C1" w:rsidP="004456C1">
            <w:pPr>
              <w:pStyle w:val="TableEntry"/>
            </w:pPr>
            <w:r w:rsidRPr="00375960">
              <w:t>Encounter.subject (RelatedPerson.address)</w:t>
            </w:r>
          </w:p>
        </w:tc>
        <w:tc>
          <w:tcPr>
            <w:tcW w:w="1440" w:type="dxa"/>
          </w:tcPr>
          <w:p w14:paraId="74BB5C7F" w14:textId="77777777" w:rsidR="004456C1" w:rsidRPr="00375960" w:rsidRDefault="004456C1" w:rsidP="004456C1">
            <w:pPr>
              <w:pStyle w:val="TableEntry"/>
            </w:pPr>
            <w:r w:rsidRPr="00375960">
              <w:t>RE [0..1]</w:t>
            </w:r>
          </w:p>
        </w:tc>
        <w:tc>
          <w:tcPr>
            <w:tcW w:w="3240" w:type="dxa"/>
            <w:tcMar>
              <w:left w:w="40" w:type="dxa"/>
              <w:right w:w="40" w:type="dxa"/>
            </w:tcMar>
          </w:tcPr>
          <w:p w14:paraId="52D85DB6" w14:textId="77777777" w:rsidR="004456C1" w:rsidRPr="00375960" w:rsidRDefault="004456C1" w:rsidP="00FB265F">
            <w:pPr>
              <w:pStyle w:val="TableEntry"/>
            </w:pPr>
            <w:r w:rsidRPr="00375960">
              <w:t>The state of residence of the patient's closest relative or guardian.</w:t>
            </w:r>
          </w:p>
        </w:tc>
        <w:tc>
          <w:tcPr>
            <w:tcW w:w="1440" w:type="dxa"/>
          </w:tcPr>
          <w:p w14:paraId="518FE668" w14:textId="77777777" w:rsidR="004456C1" w:rsidRPr="00375960" w:rsidRDefault="004456C1" w:rsidP="004456C1">
            <w:pPr>
              <w:pStyle w:val="TableEntry"/>
            </w:pPr>
          </w:p>
        </w:tc>
      </w:tr>
      <w:tr w:rsidR="004456C1" w:rsidRPr="00375960" w14:paraId="330CED32" w14:textId="77777777" w:rsidTr="004456C1">
        <w:trPr>
          <w:cantSplit/>
        </w:trPr>
        <w:tc>
          <w:tcPr>
            <w:tcW w:w="1770" w:type="dxa"/>
            <w:tcMar>
              <w:left w:w="40" w:type="dxa"/>
              <w:right w:w="40" w:type="dxa"/>
            </w:tcMar>
          </w:tcPr>
          <w:p w14:paraId="114045F5" w14:textId="77777777" w:rsidR="004456C1" w:rsidRPr="00375960" w:rsidRDefault="004456C1" w:rsidP="004456C1">
            <w:pPr>
              <w:pStyle w:val="TableEntry"/>
            </w:pPr>
            <w:r w:rsidRPr="00375960">
              <w:t>Closest Relative/Guardian Zip Code</w:t>
            </w:r>
          </w:p>
        </w:tc>
        <w:tc>
          <w:tcPr>
            <w:tcW w:w="2188" w:type="dxa"/>
          </w:tcPr>
          <w:p w14:paraId="69C8897D" w14:textId="77777777" w:rsidR="004456C1" w:rsidRPr="00375960" w:rsidRDefault="004456C1" w:rsidP="004456C1">
            <w:pPr>
              <w:pStyle w:val="TableEntry"/>
            </w:pPr>
            <w:r w:rsidRPr="00375960">
              <w:t>Encounter.subject (RelatedPerson.address)</w:t>
            </w:r>
          </w:p>
        </w:tc>
        <w:tc>
          <w:tcPr>
            <w:tcW w:w="1440" w:type="dxa"/>
          </w:tcPr>
          <w:p w14:paraId="4D4F772C" w14:textId="77777777" w:rsidR="004456C1" w:rsidRPr="00375960" w:rsidRDefault="004456C1" w:rsidP="004456C1">
            <w:pPr>
              <w:pStyle w:val="TableEntry"/>
            </w:pPr>
            <w:r w:rsidRPr="00375960">
              <w:t>RE [0..1]</w:t>
            </w:r>
          </w:p>
        </w:tc>
        <w:tc>
          <w:tcPr>
            <w:tcW w:w="3240" w:type="dxa"/>
            <w:tcMar>
              <w:left w:w="40" w:type="dxa"/>
              <w:right w:w="40" w:type="dxa"/>
            </w:tcMar>
          </w:tcPr>
          <w:p w14:paraId="7C9BA900" w14:textId="77777777" w:rsidR="004456C1" w:rsidRPr="00375960" w:rsidRDefault="004456C1" w:rsidP="00FB265F">
            <w:pPr>
              <w:pStyle w:val="TableEntry"/>
            </w:pPr>
            <w:r w:rsidRPr="00375960">
              <w:t>The ZIP Code of the residence of the patient's closest relative or guardian.</w:t>
            </w:r>
          </w:p>
        </w:tc>
        <w:tc>
          <w:tcPr>
            <w:tcW w:w="1440" w:type="dxa"/>
          </w:tcPr>
          <w:p w14:paraId="7AAF52EB" w14:textId="77777777" w:rsidR="004456C1" w:rsidRPr="00375960" w:rsidRDefault="004456C1" w:rsidP="004456C1">
            <w:pPr>
              <w:pStyle w:val="TableEntry"/>
            </w:pPr>
          </w:p>
        </w:tc>
      </w:tr>
      <w:tr w:rsidR="004456C1" w:rsidRPr="00375960" w14:paraId="3118B87F" w14:textId="77777777" w:rsidTr="004456C1">
        <w:trPr>
          <w:cantSplit/>
        </w:trPr>
        <w:tc>
          <w:tcPr>
            <w:tcW w:w="1770" w:type="dxa"/>
            <w:tcMar>
              <w:left w:w="40" w:type="dxa"/>
              <w:right w:w="40" w:type="dxa"/>
            </w:tcMar>
          </w:tcPr>
          <w:p w14:paraId="11F45954" w14:textId="77777777" w:rsidR="004456C1" w:rsidRPr="00375960" w:rsidRDefault="004456C1" w:rsidP="004456C1">
            <w:pPr>
              <w:pStyle w:val="TableEntry"/>
            </w:pPr>
            <w:r w:rsidRPr="00375960">
              <w:lastRenderedPageBreak/>
              <w:t>Closest Relative/Guardian Country</w:t>
            </w:r>
          </w:p>
        </w:tc>
        <w:tc>
          <w:tcPr>
            <w:tcW w:w="2188" w:type="dxa"/>
          </w:tcPr>
          <w:p w14:paraId="6613ADE6" w14:textId="77777777" w:rsidR="004456C1" w:rsidRPr="00375960" w:rsidRDefault="004456C1" w:rsidP="004456C1">
            <w:pPr>
              <w:pStyle w:val="TableEntry"/>
            </w:pPr>
            <w:r w:rsidRPr="00375960">
              <w:t>Encounter.subject (RelatedPerson.address)</w:t>
            </w:r>
          </w:p>
        </w:tc>
        <w:tc>
          <w:tcPr>
            <w:tcW w:w="1440" w:type="dxa"/>
          </w:tcPr>
          <w:p w14:paraId="1C034E36" w14:textId="77777777" w:rsidR="004456C1" w:rsidRPr="00375960" w:rsidRDefault="004456C1" w:rsidP="004456C1">
            <w:pPr>
              <w:pStyle w:val="TableEntry"/>
            </w:pPr>
            <w:r w:rsidRPr="00375960">
              <w:t>RE [0..1]</w:t>
            </w:r>
          </w:p>
        </w:tc>
        <w:tc>
          <w:tcPr>
            <w:tcW w:w="3240" w:type="dxa"/>
            <w:tcMar>
              <w:left w:w="40" w:type="dxa"/>
              <w:right w:w="40" w:type="dxa"/>
            </w:tcMar>
          </w:tcPr>
          <w:p w14:paraId="45DC388C" w14:textId="77777777" w:rsidR="004456C1" w:rsidRPr="00375960" w:rsidRDefault="004456C1" w:rsidP="00FB265F">
            <w:pPr>
              <w:pStyle w:val="TableEntry"/>
            </w:pPr>
            <w:r w:rsidRPr="00375960">
              <w:t>The country of residence of the patient's closest relative or guardian.</w:t>
            </w:r>
          </w:p>
        </w:tc>
        <w:tc>
          <w:tcPr>
            <w:tcW w:w="1440" w:type="dxa"/>
          </w:tcPr>
          <w:p w14:paraId="2C721EEA" w14:textId="77777777" w:rsidR="004456C1" w:rsidRPr="00375960" w:rsidRDefault="004456C1" w:rsidP="004456C1">
            <w:pPr>
              <w:pStyle w:val="TableEntry"/>
            </w:pPr>
          </w:p>
        </w:tc>
      </w:tr>
      <w:tr w:rsidR="004456C1" w:rsidRPr="00375960" w14:paraId="4C54CB3D" w14:textId="77777777" w:rsidTr="004456C1">
        <w:trPr>
          <w:cantSplit/>
        </w:trPr>
        <w:tc>
          <w:tcPr>
            <w:tcW w:w="1770" w:type="dxa"/>
            <w:tcMar>
              <w:left w:w="40" w:type="dxa"/>
              <w:right w:w="40" w:type="dxa"/>
            </w:tcMar>
          </w:tcPr>
          <w:p w14:paraId="1C6AB08A" w14:textId="77777777" w:rsidR="004456C1" w:rsidRPr="00375960" w:rsidRDefault="004456C1" w:rsidP="004456C1">
            <w:pPr>
              <w:pStyle w:val="TableEntry"/>
            </w:pPr>
            <w:r w:rsidRPr="00375960">
              <w:t>Closest Relative/Guardian Phone Number</w:t>
            </w:r>
          </w:p>
        </w:tc>
        <w:tc>
          <w:tcPr>
            <w:tcW w:w="2188" w:type="dxa"/>
          </w:tcPr>
          <w:p w14:paraId="44034DCA" w14:textId="77777777" w:rsidR="004456C1" w:rsidRPr="00375960" w:rsidRDefault="004456C1" w:rsidP="004456C1">
            <w:pPr>
              <w:pStyle w:val="TableEntry"/>
            </w:pPr>
            <w:r w:rsidRPr="00375960">
              <w:t>Encounter.subject (RelatedPerson.telecom)</w:t>
            </w:r>
          </w:p>
        </w:tc>
        <w:tc>
          <w:tcPr>
            <w:tcW w:w="1440" w:type="dxa"/>
          </w:tcPr>
          <w:p w14:paraId="4DCC05F0" w14:textId="77777777" w:rsidR="004456C1" w:rsidRPr="00375960" w:rsidRDefault="004456C1" w:rsidP="004456C1">
            <w:pPr>
              <w:pStyle w:val="TableEntry"/>
            </w:pPr>
            <w:r w:rsidRPr="00375960">
              <w:t>RE [0..1]</w:t>
            </w:r>
          </w:p>
        </w:tc>
        <w:tc>
          <w:tcPr>
            <w:tcW w:w="3240" w:type="dxa"/>
            <w:tcMar>
              <w:left w:w="40" w:type="dxa"/>
              <w:right w:w="40" w:type="dxa"/>
            </w:tcMar>
          </w:tcPr>
          <w:p w14:paraId="270CB3F0" w14:textId="0C8EC955" w:rsidR="004456C1" w:rsidRPr="00375960" w:rsidRDefault="004456C1" w:rsidP="00FB265F">
            <w:pPr>
              <w:pStyle w:val="TableEntry"/>
            </w:pPr>
            <w:r w:rsidRPr="00375960">
              <w:t>The phone number of the patient's closest relative or guardian</w:t>
            </w:r>
            <w:r w:rsidR="009B73AF">
              <w:t>.</w:t>
            </w:r>
          </w:p>
        </w:tc>
        <w:tc>
          <w:tcPr>
            <w:tcW w:w="1440" w:type="dxa"/>
          </w:tcPr>
          <w:p w14:paraId="2D5FB94F" w14:textId="77777777" w:rsidR="004456C1" w:rsidRPr="00375960" w:rsidRDefault="004456C1" w:rsidP="004456C1">
            <w:pPr>
              <w:pStyle w:val="TableEntry"/>
            </w:pPr>
          </w:p>
        </w:tc>
      </w:tr>
      <w:tr w:rsidR="004456C1" w:rsidRPr="00375960" w14:paraId="1874BCEA" w14:textId="77777777" w:rsidTr="004456C1">
        <w:trPr>
          <w:cantSplit/>
        </w:trPr>
        <w:tc>
          <w:tcPr>
            <w:tcW w:w="1770" w:type="dxa"/>
            <w:tcMar>
              <w:left w:w="40" w:type="dxa"/>
              <w:right w:w="40" w:type="dxa"/>
            </w:tcMar>
          </w:tcPr>
          <w:p w14:paraId="6C05BE32" w14:textId="77777777" w:rsidR="004456C1" w:rsidRPr="00375960" w:rsidRDefault="004456C1" w:rsidP="004456C1">
            <w:pPr>
              <w:pStyle w:val="TableEntry"/>
            </w:pPr>
            <w:r w:rsidRPr="00375960">
              <w:t>Closest Relative/Guardian Relationship</w:t>
            </w:r>
          </w:p>
        </w:tc>
        <w:tc>
          <w:tcPr>
            <w:tcW w:w="2188" w:type="dxa"/>
          </w:tcPr>
          <w:p w14:paraId="335E789B" w14:textId="77777777" w:rsidR="004456C1" w:rsidRPr="00375960" w:rsidRDefault="004456C1" w:rsidP="004456C1">
            <w:pPr>
              <w:pStyle w:val="TableEntry"/>
            </w:pPr>
            <w:r w:rsidRPr="00375960">
              <w:t>Encounter.subject (RelatedPerson.relationship)</w:t>
            </w:r>
          </w:p>
        </w:tc>
        <w:tc>
          <w:tcPr>
            <w:tcW w:w="1440" w:type="dxa"/>
          </w:tcPr>
          <w:p w14:paraId="4A459046" w14:textId="77777777" w:rsidR="004456C1" w:rsidRPr="00375960" w:rsidRDefault="004456C1" w:rsidP="004456C1">
            <w:pPr>
              <w:pStyle w:val="TableEntry"/>
            </w:pPr>
            <w:r w:rsidRPr="00375960">
              <w:t>RE [0..1]</w:t>
            </w:r>
          </w:p>
        </w:tc>
        <w:tc>
          <w:tcPr>
            <w:tcW w:w="3240" w:type="dxa"/>
            <w:tcMar>
              <w:left w:w="40" w:type="dxa"/>
              <w:right w:w="40" w:type="dxa"/>
            </w:tcMar>
          </w:tcPr>
          <w:p w14:paraId="69BCAF95" w14:textId="3FE76EB2" w:rsidR="004456C1" w:rsidRPr="00375960" w:rsidRDefault="004456C1" w:rsidP="00FB265F">
            <w:pPr>
              <w:pStyle w:val="TableEntry"/>
            </w:pPr>
            <w:r w:rsidRPr="00375960">
              <w:t>The relationship of the patient's closest relative or guardian</w:t>
            </w:r>
            <w:r w:rsidR="009B73AF">
              <w:t>.</w:t>
            </w:r>
          </w:p>
        </w:tc>
        <w:tc>
          <w:tcPr>
            <w:tcW w:w="1440" w:type="dxa"/>
          </w:tcPr>
          <w:p w14:paraId="06A8E563" w14:textId="77777777" w:rsidR="004456C1" w:rsidRPr="00375960" w:rsidRDefault="004456C1" w:rsidP="004456C1">
            <w:pPr>
              <w:pStyle w:val="TableEntry"/>
            </w:pPr>
          </w:p>
        </w:tc>
      </w:tr>
      <w:tr w:rsidR="004456C1" w:rsidRPr="00375960" w14:paraId="2D16D261" w14:textId="77777777" w:rsidTr="004456C1">
        <w:trPr>
          <w:cantSplit/>
        </w:trPr>
        <w:tc>
          <w:tcPr>
            <w:tcW w:w="1770" w:type="dxa"/>
            <w:tcMar>
              <w:left w:w="40" w:type="dxa"/>
              <w:right w:w="40" w:type="dxa"/>
            </w:tcMar>
          </w:tcPr>
          <w:p w14:paraId="51802E74" w14:textId="77777777" w:rsidR="004456C1" w:rsidRPr="00375960" w:rsidRDefault="004456C1" w:rsidP="004456C1">
            <w:pPr>
              <w:pStyle w:val="TableEntry"/>
            </w:pPr>
            <w:r w:rsidRPr="00375960">
              <w:t>Patient's Employer</w:t>
            </w:r>
          </w:p>
        </w:tc>
        <w:tc>
          <w:tcPr>
            <w:tcW w:w="2188" w:type="dxa"/>
          </w:tcPr>
          <w:p w14:paraId="3D8302FD" w14:textId="77777777" w:rsidR="004456C1" w:rsidRPr="00375960" w:rsidRDefault="004456C1" w:rsidP="004456C1">
            <w:pPr>
              <w:pStyle w:val="TableEntry"/>
            </w:pPr>
            <w:r w:rsidRPr="00375960">
              <w:t>Encounter.account(Acccount.coverage.(Coverage.issuer))</w:t>
            </w:r>
          </w:p>
        </w:tc>
        <w:tc>
          <w:tcPr>
            <w:tcW w:w="1440" w:type="dxa"/>
          </w:tcPr>
          <w:p w14:paraId="66167E7F" w14:textId="77777777" w:rsidR="004456C1" w:rsidRPr="00375960" w:rsidRDefault="004456C1" w:rsidP="004456C1">
            <w:pPr>
              <w:pStyle w:val="TableEntry"/>
            </w:pPr>
            <w:r w:rsidRPr="00375960">
              <w:t>O [0..1]</w:t>
            </w:r>
          </w:p>
        </w:tc>
        <w:tc>
          <w:tcPr>
            <w:tcW w:w="3240" w:type="dxa"/>
            <w:tcMar>
              <w:left w:w="40" w:type="dxa"/>
              <w:right w:w="40" w:type="dxa"/>
            </w:tcMar>
          </w:tcPr>
          <w:p w14:paraId="07FFBF22" w14:textId="64D87907" w:rsidR="004456C1" w:rsidRPr="00375960" w:rsidRDefault="004456C1" w:rsidP="00FB265F">
            <w:pPr>
              <w:pStyle w:val="TableEntry"/>
            </w:pPr>
            <w:r w:rsidRPr="00375960">
              <w:t>The patient's employer's Name</w:t>
            </w:r>
            <w:r w:rsidR="009B73AF">
              <w:t>.</w:t>
            </w:r>
          </w:p>
        </w:tc>
        <w:tc>
          <w:tcPr>
            <w:tcW w:w="1440" w:type="dxa"/>
          </w:tcPr>
          <w:p w14:paraId="79542B87" w14:textId="77777777" w:rsidR="004456C1" w:rsidRPr="00375960" w:rsidRDefault="004456C1" w:rsidP="004456C1">
            <w:pPr>
              <w:pStyle w:val="TableEntry"/>
            </w:pPr>
          </w:p>
        </w:tc>
      </w:tr>
      <w:tr w:rsidR="004456C1" w:rsidRPr="00375960" w14:paraId="3EACA7E2" w14:textId="77777777" w:rsidTr="004456C1">
        <w:trPr>
          <w:cantSplit/>
        </w:trPr>
        <w:tc>
          <w:tcPr>
            <w:tcW w:w="1770" w:type="dxa"/>
            <w:tcMar>
              <w:left w:w="40" w:type="dxa"/>
              <w:right w:w="40" w:type="dxa"/>
            </w:tcMar>
          </w:tcPr>
          <w:p w14:paraId="5F91A249" w14:textId="77777777" w:rsidR="004456C1" w:rsidRPr="00375960" w:rsidRDefault="004456C1" w:rsidP="004456C1">
            <w:pPr>
              <w:pStyle w:val="TableEntry"/>
            </w:pPr>
            <w:r w:rsidRPr="00375960">
              <w:t>Patient's Employer's Address</w:t>
            </w:r>
          </w:p>
        </w:tc>
        <w:tc>
          <w:tcPr>
            <w:tcW w:w="2188" w:type="dxa"/>
          </w:tcPr>
          <w:p w14:paraId="710BBC8F" w14:textId="77777777" w:rsidR="004456C1" w:rsidRPr="00375960" w:rsidRDefault="004456C1" w:rsidP="004456C1">
            <w:pPr>
              <w:pStyle w:val="TableEntry"/>
            </w:pPr>
            <w:r w:rsidRPr="00375960">
              <w:t>Encounter.account(Acccount.coverage(Coverage.identifier))</w:t>
            </w:r>
          </w:p>
        </w:tc>
        <w:tc>
          <w:tcPr>
            <w:tcW w:w="1440" w:type="dxa"/>
          </w:tcPr>
          <w:p w14:paraId="6A4DA552" w14:textId="77777777" w:rsidR="004456C1" w:rsidRPr="00375960" w:rsidRDefault="004456C1" w:rsidP="004456C1">
            <w:pPr>
              <w:pStyle w:val="TableEntry"/>
            </w:pPr>
            <w:r w:rsidRPr="00375960">
              <w:t>O [0..1]</w:t>
            </w:r>
          </w:p>
        </w:tc>
        <w:tc>
          <w:tcPr>
            <w:tcW w:w="3240" w:type="dxa"/>
            <w:tcMar>
              <w:left w:w="40" w:type="dxa"/>
              <w:right w:w="40" w:type="dxa"/>
            </w:tcMar>
          </w:tcPr>
          <w:p w14:paraId="3FCC1FDE" w14:textId="543B4033" w:rsidR="004456C1" w:rsidRPr="00375960" w:rsidRDefault="004456C1" w:rsidP="00FB265F">
            <w:pPr>
              <w:pStyle w:val="TableEntry"/>
            </w:pPr>
            <w:r w:rsidRPr="00375960">
              <w:t>The street address of the patient's employer</w:t>
            </w:r>
            <w:r w:rsidR="009B73AF">
              <w:t>.</w:t>
            </w:r>
          </w:p>
        </w:tc>
        <w:tc>
          <w:tcPr>
            <w:tcW w:w="1440" w:type="dxa"/>
          </w:tcPr>
          <w:p w14:paraId="14EF62C4" w14:textId="77777777" w:rsidR="004456C1" w:rsidRPr="00375960" w:rsidRDefault="004456C1" w:rsidP="004456C1">
            <w:pPr>
              <w:pStyle w:val="TableEntry"/>
            </w:pPr>
          </w:p>
        </w:tc>
      </w:tr>
      <w:tr w:rsidR="004456C1" w:rsidRPr="00375960" w14:paraId="4F6BB988" w14:textId="77777777" w:rsidTr="004456C1">
        <w:trPr>
          <w:cantSplit/>
        </w:trPr>
        <w:tc>
          <w:tcPr>
            <w:tcW w:w="1770" w:type="dxa"/>
            <w:tcMar>
              <w:left w:w="40" w:type="dxa"/>
              <w:right w:w="40" w:type="dxa"/>
            </w:tcMar>
          </w:tcPr>
          <w:p w14:paraId="00B1692A" w14:textId="77777777" w:rsidR="004456C1" w:rsidRPr="00375960" w:rsidRDefault="004456C1" w:rsidP="004456C1">
            <w:pPr>
              <w:pStyle w:val="TableEntry"/>
            </w:pPr>
            <w:r w:rsidRPr="00375960">
              <w:t>Patient's Employer's City</w:t>
            </w:r>
          </w:p>
        </w:tc>
        <w:tc>
          <w:tcPr>
            <w:tcW w:w="2188" w:type="dxa"/>
          </w:tcPr>
          <w:p w14:paraId="311C1E7D" w14:textId="77777777" w:rsidR="004456C1" w:rsidRPr="00375960" w:rsidRDefault="004456C1" w:rsidP="004456C1">
            <w:pPr>
              <w:pStyle w:val="TableEntry"/>
            </w:pPr>
            <w:r w:rsidRPr="00375960">
              <w:t>Encounter.account(Acccount.coverage(Coverage.identifier))</w:t>
            </w:r>
          </w:p>
        </w:tc>
        <w:tc>
          <w:tcPr>
            <w:tcW w:w="1440" w:type="dxa"/>
          </w:tcPr>
          <w:p w14:paraId="1ECA7E06" w14:textId="77777777" w:rsidR="004456C1" w:rsidRPr="00375960" w:rsidRDefault="004456C1" w:rsidP="004456C1">
            <w:pPr>
              <w:pStyle w:val="TableEntry"/>
            </w:pPr>
            <w:r w:rsidRPr="00375960">
              <w:t>O [0..1]</w:t>
            </w:r>
          </w:p>
        </w:tc>
        <w:tc>
          <w:tcPr>
            <w:tcW w:w="3240" w:type="dxa"/>
            <w:tcMar>
              <w:left w:w="40" w:type="dxa"/>
              <w:right w:w="40" w:type="dxa"/>
            </w:tcMar>
          </w:tcPr>
          <w:p w14:paraId="59517EA3" w14:textId="354E342C" w:rsidR="004456C1" w:rsidRPr="00375960" w:rsidRDefault="004456C1" w:rsidP="00FB265F">
            <w:pPr>
              <w:pStyle w:val="TableEntry"/>
            </w:pPr>
            <w:r w:rsidRPr="00375960">
              <w:t>The city or township of the patient's employer used for mailing purposes</w:t>
            </w:r>
            <w:r w:rsidR="009B73AF">
              <w:t>.</w:t>
            </w:r>
          </w:p>
        </w:tc>
        <w:tc>
          <w:tcPr>
            <w:tcW w:w="1440" w:type="dxa"/>
          </w:tcPr>
          <w:p w14:paraId="26741C3B" w14:textId="77777777" w:rsidR="004456C1" w:rsidRPr="00375960" w:rsidRDefault="004456C1" w:rsidP="004456C1">
            <w:pPr>
              <w:pStyle w:val="TableEntry"/>
            </w:pPr>
          </w:p>
        </w:tc>
      </w:tr>
      <w:tr w:rsidR="004456C1" w:rsidRPr="00375960" w14:paraId="78D87A67" w14:textId="77777777" w:rsidTr="004456C1">
        <w:trPr>
          <w:cantSplit/>
        </w:trPr>
        <w:tc>
          <w:tcPr>
            <w:tcW w:w="1770" w:type="dxa"/>
            <w:tcMar>
              <w:left w:w="40" w:type="dxa"/>
              <w:right w:w="40" w:type="dxa"/>
            </w:tcMar>
          </w:tcPr>
          <w:p w14:paraId="72B975CA" w14:textId="77777777" w:rsidR="004456C1" w:rsidRPr="00375960" w:rsidRDefault="004456C1" w:rsidP="004456C1">
            <w:pPr>
              <w:pStyle w:val="TableEntry"/>
            </w:pPr>
            <w:r w:rsidRPr="00375960">
              <w:t>Patient's Employer's State</w:t>
            </w:r>
          </w:p>
        </w:tc>
        <w:tc>
          <w:tcPr>
            <w:tcW w:w="2188" w:type="dxa"/>
          </w:tcPr>
          <w:p w14:paraId="4FE8A8FD" w14:textId="77777777" w:rsidR="004456C1" w:rsidRPr="00375960" w:rsidRDefault="004456C1" w:rsidP="004456C1">
            <w:pPr>
              <w:pStyle w:val="TableEntry"/>
            </w:pPr>
            <w:r w:rsidRPr="00375960">
              <w:t>Encounter.account(Acccount.coverage(Coverage.identifier))</w:t>
            </w:r>
          </w:p>
        </w:tc>
        <w:tc>
          <w:tcPr>
            <w:tcW w:w="1440" w:type="dxa"/>
          </w:tcPr>
          <w:p w14:paraId="2BA7CD40" w14:textId="77777777" w:rsidR="004456C1" w:rsidRPr="00375960" w:rsidRDefault="004456C1" w:rsidP="004456C1">
            <w:pPr>
              <w:pStyle w:val="TableEntry"/>
            </w:pPr>
            <w:r w:rsidRPr="00375960">
              <w:t>O [0..1]</w:t>
            </w:r>
          </w:p>
        </w:tc>
        <w:tc>
          <w:tcPr>
            <w:tcW w:w="3240" w:type="dxa"/>
            <w:tcMar>
              <w:left w:w="40" w:type="dxa"/>
              <w:right w:w="40" w:type="dxa"/>
            </w:tcMar>
          </w:tcPr>
          <w:p w14:paraId="5F79D3D5" w14:textId="284435DA" w:rsidR="004456C1" w:rsidRPr="00375960" w:rsidRDefault="004456C1" w:rsidP="00FB265F">
            <w:pPr>
              <w:pStyle w:val="TableEntry"/>
            </w:pPr>
            <w:r w:rsidRPr="00375960">
              <w:t>The state of the patient's employer</w:t>
            </w:r>
            <w:r w:rsidR="009B73AF">
              <w:t>.</w:t>
            </w:r>
          </w:p>
        </w:tc>
        <w:tc>
          <w:tcPr>
            <w:tcW w:w="1440" w:type="dxa"/>
          </w:tcPr>
          <w:p w14:paraId="5FC08C6F" w14:textId="77777777" w:rsidR="004456C1" w:rsidRPr="00375960" w:rsidRDefault="004456C1" w:rsidP="004456C1">
            <w:pPr>
              <w:pStyle w:val="TableEntry"/>
            </w:pPr>
          </w:p>
        </w:tc>
      </w:tr>
      <w:tr w:rsidR="004456C1" w:rsidRPr="00375960" w14:paraId="4513A24E" w14:textId="77777777" w:rsidTr="004456C1">
        <w:trPr>
          <w:cantSplit/>
        </w:trPr>
        <w:tc>
          <w:tcPr>
            <w:tcW w:w="1770" w:type="dxa"/>
            <w:tcMar>
              <w:left w:w="40" w:type="dxa"/>
              <w:right w:w="40" w:type="dxa"/>
            </w:tcMar>
          </w:tcPr>
          <w:p w14:paraId="23DCB9D4" w14:textId="77777777" w:rsidR="004456C1" w:rsidRPr="00375960" w:rsidRDefault="004456C1" w:rsidP="004456C1">
            <w:pPr>
              <w:pStyle w:val="TableEntry"/>
            </w:pPr>
            <w:r w:rsidRPr="00375960">
              <w:t>Patient's Employer's Zip Code</w:t>
            </w:r>
          </w:p>
        </w:tc>
        <w:tc>
          <w:tcPr>
            <w:tcW w:w="2188" w:type="dxa"/>
          </w:tcPr>
          <w:p w14:paraId="65D1CFF5" w14:textId="77777777" w:rsidR="004456C1" w:rsidRPr="00375960" w:rsidRDefault="004456C1" w:rsidP="004456C1">
            <w:pPr>
              <w:pStyle w:val="TableEntry"/>
            </w:pPr>
            <w:r w:rsidRPr="00375960">
              <w:t>Encounter.account(Acccount.coverage(Coverage.identifier))</w:t>
            </w:r>
          </w:p>
        </w:tc>
        <w:tc>
          <w:tcPr>
            <w:tcW w:w="1440" w:type="dxa"/>
          </w:tcPr>
          <w:p w14:paraId="3D23D0F5" w14:textId="77777777" w:rsidR="004456C1" w:rsidRPr="00375960" w:rsidRDefault="004456C1" w:rsidP="004456C1">
            <w:pPr>
              <w:pStyle w:val="TableEntry"/>
            </w:pPr>
            <w:r w:rsidRPr="00375960">
              <w:t>O [0..1]</w:t>
            </w:r>
          </w:p>
        </w:tc>
        <w:tc>
          <w:tcPr>
            <w:tcW w:w="3240" w:type="dxa"/>
            <w:tcMar>
              <w:left w:w="40" w:type="dxa"/>
              <w:right w:w="40" w:type="dxa"/>
            </w:tcMar>
          </w:tcPr>
          <w:p w14:paraId="22141083" w14:textId="036F21FD" w:rsidR="004456C1" w:rsidRPr="00375960" w:rsidRDefault="004456C1" w:rsidP="00FB265F">
            <w:pPr>
              <w:pStyle w:val="TableEntry"/>
            </w:pPr>
            <w:r w:rsidRPr="00375960">
              <w:t>The ZIP Code of the patient's employer</w:t>
            </w:r>
            <w:r w:rsidR="009B73AF">
              <w:t>.</w:t>
            </w:r>
          </w:p>
        </w:tc>
        <w:tc>
          <w:tcPr>
            <w:tcW w:w="1440" w:type="dxa"/>
          </w:tcPr>
          <w:p w14:paraId="76CA2C55" w14:textId="77777777" w:rsidR="004456C1" w:rsidRPr="00375960" w:rsidRDefault="004456C1" w:rsidP="004456C1">
            <w:pPr>
              <w:pStyle w:val="TableEntry"/>
            </w:pPr>
          </w:p>
        </w:tc>
      </w:tr>
      <w:tr w:rsidR="004456C1" w:rsidRPr="00375960" w14:paraId="74CC3F3F" w14:textId="77777777" w:rsidTr="004456C1">
        <w:trPr>
          <w:cantSplit/>
        </w:trPr>
        <w:tc>
          <w:tcPr>
            <w:tcW w:w="1770" w:type="dxa"/>
            <w:tcMar>
              <w:left w:w="40" w:type="dxa"/>
              <w:right w:w="40" w:type="dxa"/>
            </w:tcMar>
          </w:tcPr>
          <w:p w14:paraId="1D4653B1" w14:textId="77777777" w:rsidR="004456C1" w:rsidRPr="00375960" w:rsidRDefault="004456C1" w:rsidP="004456C1">
            <w:pPr>
              <w:pStyle w:val="TableEntry"/>
            </w:pPr>
            <w:r w:rsidRPr="00375960">
              <w:t>Patient's Employer's Country</w:t>
            </w:r>
          </w:p>
        </w:tc>
        <w:tc>
          <w:tcPr>
            <w:tcW w:w="2188" w:type="dxa"/>
          </w:tcPr>
          <w:p w14:paraId="2E058079" w14:textId="77777777" w:rsidR="004456C1" w:rsidRPr="00375960" w:rsidRDefault="004456C1" w:rsidP="004456C1">
            <w:pPr>
              <w:pStyle w:val="TableEntry"/>
            </w:pPr>
            <w:r w:rsidRPr="00375960">
              <w:t>Encounter.account(Acccount.coverage(Coverage.identifier))</w:t>
            </w:r>
          </w:p>
        </w:tc>
        <w:tc>
          <w:tcPr>
            <w:tcW w:w="1440" w:type="dxa"/>
          </w:tcPr>
          <w:p w14:paraId="241E6D43" w14:textId="77777777" w:rsidR="004456C1" w:rsidRPr="00375960" w:rsidRDefault="004456C1" w:rsidP="004456C1">
            <w:pPr>
              <w:pStyle w:val="TableEntry"/>
            </w:pPr>
            <w:r w:rsidRPr="00375960">
              <w:t>O [0..1]</w:t>
            </w:r>
          </w:p>
        </w:tc>
        <w:tc>
          <w:tcPr>
            <w:tcW w:w="3240" w:type="dxa"/>
            <w:tcMar>
              <w:left w:w="40" w:type="dxa"/>
              <w:right w:w="40" w:type="dxa"/>
            </w:tcMar>
          </w:tcPr>
          <w:p w14:paraId="3E526BDF" w14:textId="5A94DE49" w:rsidR="004456C1" w:rsidRPr="00375960" w:rsidRDefault="004456C1" w:rsidP="00FB265F">
            <w:pPr>
              <w:pStyle w:val="TableEntry"/>
            </w:pPr>
            <w:r w:rsidRPr="00375960">
              <w:t>The country of the patient's employer</w:t>
            </w:r>
            <w:r w:rsidR="009B73AF">
              <w:t>.</w:t>
            </w:r>
          </w:p>
        </w:tc>
        <w:tc>
          <w:tcPr>
            <w:tcW w:w="1440" w:type="dxa"/>
          </w:tcPr>
          <w:p w14:paraId="7B011D41" w14:textId="77777777" w:rsidR="004456C1" w:rsidRPr="00375960" w:rsidRDefault="004456C1" w:rsidP="004456C1">
            <w:pPr>
              <w:pStyle w:val="TableEntry"/>
            </w:pPr>
          </w:p>
        </w:tc>
      </w:tr>
      <w:tr w:rsidR="004456C1" w:rsidRPr="00375960" w14:paraId="6C25301B" w14:textId="77777777" w:rsidTr="004456C1">
        <w:trPr>
          <w:cantSplit/>
        </w:trPr>
        <w:tc>
          <w:tcPr>
            <w:tcW w:w="1770" w:type="dxa"/>
            <w:tcMar>
              <w:left w:w="40" w:type="dxa"/>
              <w:right w:w="40" w:type="dxa"/>
            </w:tcMar>
          </w:tcPr>
          <w:p w14:paraId="5AA33ECF" w14:textId="77777777" w:rsidR="004456C1" w:rsidRPr="00375960" w:rsidRDefault="004456C1" w:rsidP="004456C1">
            <w:pPr>
              <w:pStyle w:val="TableEntry"/>
            </w:pPr>
            <w:r w:rsidRPr="00375960">
              <w:t xml:space="preserve">Patient's Employer's Primary Phone Number </w:t>
            </w:r>
          </w:p>
        </w:tc>
        <w:tc>
          <w:tcPr>
            <w:tcW w:w="2188" w:type="dxa"/>
          </w:tcPr>
          <w:p w14:paraId="43AD6CD5" w14:textId="77777777" w:rsidR="004456C1" w:rsidRPr="00375960" w:rsidRDefault="004456C1" w:rsidP="004456C1">
            <w:pPr>
              <w:pStyle w:val="TableEntry"/>
            </w:pPr>
            <w:r w:rsidRPr="00375960">
              <w:t xml:space="preserve">Encounter.account(Acccount.coverage(Coverage.identifier)) </w:t>
            </w:r>
          </w:p>
        </w:tc>
        <w:tc>
          <w:tcPr>
            <w:tcW w:w="1440" w:type="dxa"/>
          </w:tcPr>
          <w:p w14:paraId="6F34F4DA" w14:textId="77777777" w:rsidR="004456C1" w:rsidRPr="00375960" w:rsidRDefault="004456C1" w:rsidP="004456C1">
            <w:pPr>
              <w:pStyle w:val="TableEntry"/>
            </w:pPr>
            <w:r w:rsidRPr="00375960">
              <w:t>O [0..1]</w:t>
            </w:r>
          </w:p>
        </w:tc>
        <w:tc>
          <w:tcPr>
            <w:tcW w:w="3240" w:type="dxa"/>
            <w:tcMar>
              <w:left w:w="40" w:type="dxa"/>
              <w:right w:w="40" w:type="dxa"/>
            </w:tcMar>
          </w:tcPr>
          <w:p w14:paraId="5DA2485A" w14:textId="77777777" w:rsidR="004456C1" w:rsidRPr="00375960" w:rsidRDefault="004456C1" w:rsidP="00FB265F">
            <w:pPr>
              <w:pStyle w:val="TableEntry"/>
            </w:pPr>
            <w:r w:rsidRPr="00375960">
              <w:t>The employer's primary phone number.</w:t>
            </w:r>
          </w:p>
        </w:tc>
        <w:tc>
          <w:tcPr>
            <w:tcW w:w="1440" w:type="dxa"/>
          </w:tcPr>
          <w:p w14:paraId="35BE99F6" w14:textId="77777777" w:rsidR="004456C1" w:rsidRPr="00375960" w:rsidRDefault="004456C1" w:rsidP="004456C1">
            <w:pPr>
              <w:pStyle w:val="TableEntry"/>
            </w:pPr>
          </w:p>
        </w:tc>
      </w:tr>
      <w:tr w:rsidR="004456C1" w:rsidRPr="00375960" w:rsidDel="00273B24" w14:paraId="1E398BBA" w14:textId="2778ED6D" w:rsidTr="004456C1">
        <w:trPr>
          <w:cantSplit/>
          <w:del w:id="4680" w:author="Andrea K. Fourquet" w:date="2018-07-10T12:54:00Z"/>
        </w:trPr>
        <w:tc>
          <w:tcPr>
            <w:tcW w:w="1770" w:type="dxa"/>
            <w:tcMar>
              <w:left w:w="40" w:type="dxa"/>
              <w:right w:w="40" w:type="dxa"/>
            </w:tcMar>
          </w:tcPr>
          <w:p w14:paraId="69B36F6C" w14:textId="024984DB" w:rsidR="004456C1" w:rsidRPr="00375960" w:rsidDel="00273B24" w:rsidRDefault="004456C1" w:rsidP="004456C1">
            <w:pPr>
              <w:pStyle w:val="TableEntry"/>
              <w:rPr>
                <w:del w:id="4681" w:author="Andrea K. Fourquet" w:date="2018-07-10T12:54:00Z"/>
              </w:rPr>
            </w:pPr>
            <w:del w:id="4682" w:author="Andrea K. Fourquet" w:date="2018-07-10T12:54:00Z">
              <w:r w:rsidRPr="00375960" w:rsidDel="00273B24">
                <w:delText xml:space="preserve">Response Urgency </w:delText>
              </w:r>
            </w:del>
          </w:p>
        </w:tc>
        <w:tc>
          <w:tcPr>
            <w:tcW w:w="2188" w:type="dxa"/>
          </w:tcPr>
          <w:p w14:paraId="23C66691" w14:textId="4BDB106D" w:rsidR="004456C1" w:rsidRPr="00375960" w:rsidDel="00273B24" w:rsidRDefault="004456C1" w:rsidP="004456C1">
            <w:pPr>
              <w:pStyle w:val="TableEntry"/>
              <w:rPr>
                <w:del w:id="4683" w:author="Andrea K. Fourquet" w:date="2018-07-10T12:54:00Z"/>
              </w:rPr>
            </w:pPr>
            <w:del w:id="4684" w:author="Andrea K. Fourquet" w:date="2018-07-10T12:54:00Z">
              <w:r w:rsidRPr="00375960" w:rsidDel="00273B24">
                <w:delText xml:space="preserve">No Mapping Available </w:delText>
              </w:r>
            </w:del>
          </w:p>
        </w:tc>
        <w:tc>
          <w:tcPr>
            <w:tcW w:w="1440" w:type="dxa"/>
          </w:tcPr>
          <w:p w14:paraId="0D598479" w14:textId="01C3B169" w:rsidR="004456C1" w:rsidRPr="00375960" w:rsidDel="00273B24" w:rsidRDefault="004456C1" w:rsidP="004456C1">
            <w:pPr>
              <w:pStyle w:val="TableEntry"/>
              <w:rPr>
                <w:del w:id="4685" w:author="Andrea K. Fourquet" w:date="2018-07-10T12:54:00Z"/>
              </w:rPr>
            </w:pPr>
            <w:del w:id="4686" w:author="Andrea K. Fourquet" w:date="2018-07-10T12:54:00Z">
              <w:r w:rsidRPr="00375960" w:rsidDel="00273B24">
                <w:delText>RE</w:delText>
              </w:r>
            </w:del>
          </w:p>
          <w:p w14:paraId="3E3BC77C" w14:textId="1632295D" w:rsidR="004456C1" w:rsidRPr="00375960" w:rsidDel="00273B24" w:rsidRDefault="004456C1" w:rsidP="004456C1">
            <w:pPr>
              <w:pStyle w:val="TableEntry"/>
              <w:rPr>
                <w:del w:id="4687" w:author="Andrea K. Fourquet" w:date="2018-07-10T12:54:00Z"/>
              </w:rPr>
            </w:pPr>
            <w:del w:id="4688" w:author="Andrea K. Fourquet" w:date="2018-07-10T12:54:00Z">
              <w:r w:rsidRPr="00375960" w:rsidDel="00273B24">
                <w:delText>[0..1]</w:delText>
              </w:r>
            </w:del>
          </w:p>
        </w:tc>
        <w:tc>
          <w:tcPr>
            <w:tcW w:w="3240" w:type="dxa"/>
            <w:tcMar>
              <w:left w:w="40" w:type="dxa"/>
              <w:right w:w="40" w:type="dxa"/>
            </w:tcMar>
          </w:tcPr>
          <w:p w14:paraId="1826E6DF" w14:textId="79309EAC" w:rsidR="004456C1" w:rsidRPr="00375960" w:rsidDel="00273B24" w:rsidRDefault="004456C1" w:rsidP="009B73AF">
            <w:pPr>
              <w:pStyle w:val="TableEntry"/>
              <w:rPr>
                <w:del w:id="4689" w:author="Andrea K. Fourquet" w:date="2018-07-10T12:54:00Z"/>
              </w:rPr>
            </w:pPr>
            <w:del w:id="4690" w:author="Andrea K. Fourquet" w:date="2018-07-10T12:54:00Z">
              <w:r w:rsidRPr="00375960" w:rsidDel="00273B24">
                <w:delText>The urgency in which the EMS agency began to mobilize resources for this EMS encounter.</w:delText>
              </w:r>
            </w:del>
          </w:p>
        </w:tc>
        <w:tc>
          <w:tcPr>
            <w:tcW w:w="1440" w:type="dxa"/>
          </w:tcPr>
          <w:p w14:paraId="2773BD7F" w14:textId="59442CD6" w:rsidR="004456C1" w:rsidRPr="00375960" w:rsidDel="00273B24" w:rsidRDefault="004456C1" w:rsidP="004456C1">
            <w:pPr>
              <w:pStyle w:val="TableEntry"/>
              <w:rPr>
                <w:del w:id="4691" w:author="Andrea K. Fourquet" w:date="2018-07-10T12:54:00Z"/>
              </w:rPr>
            </w:pPr>
          </w:p>
        </w:tc>
      </w:tr>
      <w:tr w:rsidR="004456C1" w:rsidRPr="00375960" w:rsidDel="00273B24" w14:paraId="18BD3CBE" w14:textId="3BB473A8" w:rsidTr="004456C1">
        <w:trPr>
          <w:cantSplit/>
          <w:del w:id="4692" w:author="Andrea K. Fourquet" w:date="2018-07-10T12:54:00Z"/>
        </w:trPr>
        <w:tc>
          <w:tcPr>
            <w:tcW w:w="1770" w:type="dxa"/>
            <w:tcMar>
              <w:left w:w="40" w:type="dxa"/>
              <w:right w:w="40" w:type="dxa"/>
            </w:tcMar>
          </w:tcPr>
          <w:p w14:paraId="20B22933" w14:textId="615AA555" w:rsidR="004456C1" w:rsidRPr="00375960" w:rsidDel="00273B24" w:rsidRDefault="004456C1" w:rsidP="004456C1">
            <w:pPr>
              <w:pStyle w:val="TableEntry"/>
              <w:rPr>
                <w:del w:id="4693" w:author="Andrea K. Fourquet" w:date="2018-07-10T12:54:00Z"/>
              </w:rPr>
            </w:pPr>
            <w:del w:id="4694" w:author="Andrea K. Fourquet" w:date="2018-07-10T12:54:00Z">
              <w:r w:rsidRPr="00375960" w:rsidDel="00273B24">
                <w:delText>First EMS Unit on Scene</w:delText>
              </w:r>
            </w:del>
          </w:p>
        </w:tc>
        <w:tc>
          <w:tcPr>
            <w:tcW w:w="2188" w:type="dxa"/>
          </w:tcPr>
          <w:p w14:paraId="6DE36011" w14:textId="3957F120" w:rsidR="004456C1" w:rsidRPr="00375960" w:rsidDel="00273B24" w:rsidRDefault="004456C1" w:rsidP="004456C1">
            <w:pPr>
              <w:pStyle w:val="TableEntry"/>
              <w:rPr>
                <w:del w:id="4695" w:author="Andrea K. Fourquet" w:date="2018-07-10T12:54:00Z"/>
              </w:rPr>
            </w:pPr>
            <w:del w:id="4696" w:author="Andrea K. Fourquet" w:date="2018-07-10T12:54:00Z">
              <w:r w:rsidRPr="00375960" w:rsidDel="00273B24">
                <w:delText>No Mapping Available</w:delText>
              </w:r>
            </w:del>
          </w:p>
        </w:tc>
        <w:tc>
          <w:tcPr>
            <w:tcW w:w="1440" w:type="dxa"/>
          </w:tcPr>
          <w:p w14:paraId="46E96483" w14:textId="4F8921B7" w:rsidR="004456C1" w:rsidRPr="00375960" w:rsidDel="00273B24" w:rsidRDefault="004456C1" w:rsidP="004456C1">
            <w:pPr>
              <w:pStyle w:val="TableEntry"/>
              <w:rPr>
                <w:del w:id="4697" w:author="Andrea K. Fourquet" w:date="2018-07-10T12:54:00Z"/>
              </w:rPr>
            </w:pPr>
            <w:del w:id="4698" w:author="Andrea K. Fourquet" w:date="2018-07-10T12:54:00Z">
              <w:r w:rsidRPr="00375960" w:rsidDel="00273B24">
                <w:delText>RE</w:delText>
              </w:r>
            </w:del>
          </w:p>
          <w:p w14:paraId="02C1C4A5" w14:textId="41E17591" w:rsidR="004456C1" w:rsidRPr="00375960" w:rsidDel="00273B24" w:rsidRDefault="004456C1" w:rsidP="004456C1">
            <w:pPr>
              <w:pStyle w:val="TableEntry"/>
              <w:rPr>
                <w:del w:id="4699" w:author="Andrea K. Fourquet" w:date="2018-07-10T12:54:00Z"/>
              </w:rPr>
            </w:pPr>
            <w:del w:id="4700" w:author="Andrea K. Fourquet" w:date="2018-07-10T12:54:00Z">
              <w:r w:rsidRPr="00375960" w:rsidDel="00273B24">
                <w:delText>[0..1]</w:delText>
              </w:r>
            </w:del>
          </w:p>
        </w:tc>
        <w:tc>
          <w:tcPr>
            <w:tcW w:w="3240" w:type="dxa"/>
            <w:tcMar>
              <w:left w:w="40" w:type="dxa"/>
              <w:right w:w="40" w:type="dxa"/>
            </w:tcMar>
          </w:tcPr>
          <w:p w14:paraId="779B0FFC" w14:textId="48DC11CA" w:rsidR="004456C1" w:rsidRPr="00375960" w:rsidDel="00273B24" w:rsidRDefault="004456C1" w:rsidP="009B73AF">
            <w:pPr>
              <w:pStyle w:val="TableEntry"/>
              <w:rPr>
                <w:del w:id="4701" w:author="Andrea K. Fourquet" w:date="2018-07-10T12:54:00Z"/>
              </w:rPr>
            </w:pPr>
            <w:del w:id="4702" w:author="Andrea K. Fourquet" w:date="2018-07-10T12:54:00Z">
              <w:r w:rsidRPr="00375960" w:rsidDel="00273B24">
                <w:delText>Documentation that this EMS Unit was the first EMS Unit for the EMS Agency on the Scene</w:delText>
              </w:r>
              <w:r w:rsidR="009B73AF" w:rsidDel="00273B24">
                <w:delText>.</w:delText>
              </w:r>
            </w:del>
          </w:p>
        </w:tc>
        <w:tc>
          <w:tcPr>
            <w:tcW w:w="1440" w:type="dxa"/>
          </w:tcPr>
          <w:p w14:paraId="12C1328E" w14:textId="3DA345AB" w:rsidR="004456C1" w:rsidRPr="00375960" w:rsidDel="00273B24" w:rsidRDefault="004456C1" w:rsidP="004456C1">
            <w:pPr>
              <w:pStyle w:val="TableEntry"/>
              <w:rPr>
                <w:del w:id="4703" w:author="Andrea K. Fourquet" w:date="2018-07-10T12:54:00Z"/>
              </w:rPr>
            </w:pPr>
          </w:p>
        </w:tc>
      </w:tr>
      <w:tr w:rsidR="004456C1" w:rsidRPr="00375960" w:rsidDel="00273B24" w14:paraId="7CCC8BCD" w14:textId="2FD20CC2" w:rsidTr="004456C1">
        <w:trPr>
          <w:cantSplit/>
          <w:del w:id="4704" w:author="Andrea K. Fourquet" w:date="2018-07-10T12:54:00Z"/>
        </w:trPr>
        <w:tc>
          <w:tcPr>
            <w:tcW w:w="1770" w:type="dxa"/>
            <w:tcMar>
              <w:left w:w="40" w:type="dxa"/>
              <w:right w:w="40" w:type="dxa"/>
            </w:tcMar>
          </w:tcPr>
          <w:p w14:paraId="2ECFFF9E" w14:textId="1C50B359" w:rsidR="004456C1" w:rsidRPr="00375960" w:rsidDel="00273B24" w:rsidRDefault="004456C1" w:rsidP="004456C1">
            <w:pPr>
              <w:pStyle w:val="TableEntry"/>
              <w:rPr>
                <w:del w:id="4705" w:author="Andrea K. Fourquet" w:date="2018-07-10T12:54:00Z"/>
              </w:rPr>
            </w:pPr>
            <w:del w:id="4706" w:author="Andrea K. Fourquet" w:date="2018-07-10T12:54:00Z">
              <w:r w:rsidRPr="00375960" w:rsidDel="00273B24">
                <w:delText>Other EMS or Public Safety Agencies at Scene</w:delText>
              </w:r>
            </w:del>
          </w:p>
        </w:tc>
        <w:tc>
          <w:tcPr>
            <w:tcW w:w="2188" w:type="dxa"/>
          </w:tcPr>
          <w:p w14:paraId="7C8E2BE2" w14:textId="2E85FAD8" w:rsidR="004456C1" w:rsidRPr="00375960" w:rsidDel="00273B24" w:rsidRDefault="004456C1" w:rsidP="004456C1">
            <w:pPr>
              <w:pStyle w:val="TableEntry"/>
              <w:rPr>
                <w:del w:id="4707" w:author="Andrea K. Fourquet" w:date="2018-07-10T12:54:00Z"/>
              </w:rPr>
            </w:pPr>
            <w:del w:id="4708" w:author="Andrea K. Fourquet" w:date="2018-07-10T12:54:00Z">
              <w:r w:rsidRPr="00375960" w:rsidDel="00273B24">
                <w:delText>No Mapping Available</w:delText>
              </w:r>
            </w:del>
          </w:p>
        </w:tc>
        <w:tc>
          <w:tcPr>
            <w:tcW w:w="1440" w:type="dxa"/>
          </w:tcPr>
          <w:p w14:paraId="753674FC" w14:textId="27966A81" w:rsidR="004456C1" w:rsidRPr="00375960" w:rsidDel="00273B24" w:rsidRDefault="004456C1" w:rsidP="004456C1">
            <w:pPr>
              <w:pStyle w:val="TableEntry"/>
              <w:rPr>
                <w:del w:id="4709" w:author="Andrea K. Fourquet" w:date="2018-07-10T12:54:00Z"/>
              </w:rPr>
            </w:pPr>
            <w:del w:id="4710" w:author="Andrea K. Fourquet" w:date="2018-07-10T12:54:00Z">
              <w:r w:rsidRPr="00375960" w:rsidDel="00273B24">
                <w:delText>RE</w:delText>
              </w:r>
            </w:del>
          </w:p>
          <w:p w14:paraId="4532D95D" w14:textId="6ED4D6F0" w:rsidR="004456C1" w:rsidRPr="00375960" w:rsidDel="00273B24" w:rsidRDefault="004456C1" w:rsidP="004456C1">
            <w:pPr>
              <w:pStyle w:val="TableEntry"/>
              <w:rPr>
                <w:del w:id="4711" w:author="Andrea K. Fourquet" w:date="2018-07-10T12:54:00Z"/>
              </w:rPr>
            </w:pPr>
            <w:del w:id="4712" w:author="Andrea K. Fourquet" w:date="2018-07-10T12:54:00Z">
              <w:r w:rsidRPr="00375960" w:rsidDel="00273B24">
                <w:delText>[0..1]</w:delText>
              </w:r>
            </w:del>
          </w:p>
        </w:tc>
        <w:tc>
          <w:tcPr>
            <w:tcW w:w="3240" w:type="dxa"/>
            <w:tcMar>
              <w:left w:w="40" w:type="dxa"/>
              <w:right w:w="40" w:type="dxa"/>
            </w:tcMar>
          </w:tcPr>
          <w:p w14:paraId="3358B77D" w14:textId="741D399F" w:rsidR="004456C1" w:rsidRPr="00375960" w:rsidDel="00273B24" w:rsidRDefault="004456C1" w:rsidP="009B73AF">
            <w:pPr>
              <w:pStyle w:val="TableEntry"/>
              <w:rPr>
                <w:del w:id="4713" w:author="Andrea K. Fourquet" w:date="2018-07-10T12:54:00Z"/>
              </w:rPr>
            </w:pPr>
            <w:del w:id="4714" w:author="Andrea K. Fourquet" w:date="2018-07-10T12:54:00Z">
              <w:r w:rsidRPr="00375960" w:rsidDel="00273B24">
                <w:delText>Other EMS agency names that were at the scene, if any</w:delText>
              </w:r>
              <w:r w:rsidR="009B73AF" w:rsidDel="00273B24">
                <w:delText>.</w:delText>
              </w:r>
            </w:del>
          </w:p>
        </w:tc>
        <w:tc>
          <w:tcPr>
            <w:tcW w:w="1440" w:type="dxa"/>
          </w:tcPr>
          <w:p w14:paraId="6D84054F" w14:textId="20386D9E" w:rsidR="004456C1" w:rsidRPr="00375960" w:rsidDel="00273B24" w:rsidRDefault="004456C1" w:rsidP="004456C1">
            <w:pPr>
              <w:pStyle w:val="TableEntry"/>
              <w:rPr>
                <w:del w:id="4715" w:author="Andrea K. Fourquet" w:date="2018-07-10T12:54:00Z"/>
              </w:rPr>
            </w:pPr>
          </w:p>
        </w:tc>
      </w:tr>
      <w:tr w:rsidR="004456C1" w:rsidRPr="00375960" w:rsidDel="00273B24" w14:paraId="3BBD468B" w14:textId="6A7B8DEF" w:rsidTr="004456C1">
        <w:trPr>
          <w:cantSplit/>
          <w:del w:id="4716" w:author="Andrea K. Fourquet" w:date="2018-07-10T12:54:00Z"/>
        </w:trPr>
        <w:tc>
          <w:tcPr>
            <w:tcW w:w="1770" w:type="dxa"/>
            <w:tcMar>
              <w:left w:w="40" w:type="dxa"/>
              <w:right w:w="40" w:type="dxa"/>
            </w:tcMar>
          </w:tcPr>
          <w:p w14:paraId="4E1C2B16" w14:textId="429C5A32" w:rsidR="004456C1" w:rsidRPr="00375960" w:rsidDel="00273B24" w:rsidRDefault="004456C1" w:rsidP="004456C1">
            <w:pPr>
              <w:pStyle w:val="TableEntry"/>
              <w:rPr>
                <w:del w:id="4717" w:author="Andrea K. Fourquet" w:date="2018-07-10T12:54:00Z"/>
              </w:rPr>
            </w:pPr>
            <w:del w:id="4718" w:author="Andrea K. Fourquet" w:date="2018-07-10T12:54:00Z">
              <w:r w:rsidRPr="00375960" w:rsidDel="00273B24">
                <w:delText>Other EMS or Public Safety Agency ID Number</w:delText>
              </w:r>
            </w:del>
          </w:p>
        </w:tc>
        <w:tc>
          <w:tcPr>
            <w:tcW w:w="2188" w:type="dxa"/>
          </w:tcPr>
          <w:p w14:paraId="29ADCF53" w14:textId="589E6F8F" w:rsidR="004456C1" w:rsidRPr="00375960" w:rsidDel="00273B24" w:rsidRDefault="004456C1" w:rsidP="004456C1">
            <w:pPr>
              <w:pStyle w:val="TableEntry"/>
              <w:rPr>
                <w:del w:id="4719" w:author="Andrea K. Fourquet" w:date="2018-07-10T12:54:00Z"/>
              </w:rPr>
            </w:pPr>
            <w:del w:id="4720" w:author="Andrea K. Fourquet" w:date="2018-07-10T12:54:00Z">
              <w:r w:rsidRPr="00375960" w:rsidDel="00273B24">
                <w:delText>No Mapping Available</w:delText>
              </w:r>
            </w:del>
          </w:p>
        </w:tc>
        <w:tc>
          <w:tcPr>
            <w:tcW w:w="1440" w:type="dxa"/>
          </w:tcPr>
          <w:p w14:paraId="0BF75EF3" w14:textId="6C27AD0B" w:rsidR="004456C1" w:rsidRPr="00375960" w:rsidDel="00273B24" w:rsidRDefault="004456C1" w:rsidP="004456C1">
            <w:pPr>
              <w:pStyle w:val="TableEntry"/>
              <w:rPr>
                <w:del w:id="4721" w:author="Andrea K. Fourquet" w:date="2018-07-10T12:54:00Z"/>
              </w:rPr>
            </w:pPr>
            <w:del w:id="4722" w:author="Andrea K. Fourquet" w:date="2018-07-10T12:54:00Z">
              <w:r w:rsidRPr="00375960" w:rsidDel="00273B24">
                <w:delText>RE</w:delText>
              </w:r>
            </w:del>
          </w:p>
          <w:p w14:paraId="2C0241CE" w14:textId="64B11BDC" w:rsidR="004456C1" w:rsidRPr="00375960" w:rsidDel="00273B24" w:rsidRDefault="004456C1" w:rsidP="004456C1">
            <w:pPr>
              <w:pStyle w:val="TableEntry"/>
              <w:rPr>
                <w:del w:id="4723" w:author="Andrea K. Fourquet" w:date="2018-07-10T12:54:00Z"/>
              </w:rPr>
            </w:pPr>
            <w:del w:id="4724" w:author="Andrea K. Fourquet" w:date="2018-07-10T12:54:00Z">
              <w:r w:rsidRPr="00375960" w:rsidDel="00273B24">
                <w:delText>[0..1]</w:delText>
              </w:r>
            </w:del>
          </w:p>
        </w:tc>
        <w:tc>
          <w:tcPr>
            <w:tcW w:w="3240" w:type="dxa"/>
            <w:tcMar>
              <w:left w:w="40" w:type="dxa"/>
              <w:right w:w="40" w:type="dxa"/>
            </w:tcMar>
          </w:tcPr>
          <w:p w14:paraId="2E797B41" w14:textId="1C8B293C" w:rsidR="004456C1" w:rsidRPr="00375960" w:rsidDel="00273B24" w:rsidRDefault="004456C1" w:rsidP="009B73AF">
            <w:pPr>
              <w:pStyle w:val="TableEntry"/>
              <w:rPr>
                <w:del w:id="4725" w:author="Andrea K. Fourquet" w:date="2018-07-10T12:54:00Z"/>
              </w:rPr>
            </w:pPr>
            <w:del w:id="4726" w:author="Andrea K. Fourquet" w:date="2018-07-10T12:54:00Z">
              <w:r w:rsidRPr="00375960" w:rsidDel="00273B24">
                <w:delText>The ID number for the EMS Agency or Other Public Safety listed in eScene.02</w:delText>
              </w:r>
              <w:r w:rsidR="009B73AF" w:rsidDel="00273B24">
                <w:delText>.</w:delText>
              </w:r>
            </w:del>
          </w:p>
        </w:tc>
        <w:tc>
          <w:tcPr>
            <w:tcW w:w="1440" w:type="dxa"/>
          </w:tcPr>
          <w:p w14:paraId="057A312D" w14:textId="21B9A855" w:rsidR="004456C1" w:rsidRPr="00375960" w:rsidDel="00273B24" w:rsidRDefault="004456C1" w:rsidP="004456C1">
            <w:pPr>
              <w:pStyle w:val="TableEntry"/>
              <w:rPr>
                <w:del w:id="4727" w:author="Andrea K. Fourquet" w:date="2018-07-10T12:54:00Z"/>
              </w:rPr>
            </w:pPr>
          </w:p>
        </w:tc>
      </w:tr>
      <w:tr w:rsidR="004456C1" w:rsidRPr="00375960" w:rsidDel="00273B24" w14:paraId="5ECCC44C" w14:textId="26715669" w:rsidTr="004456C1">
        <w:trPr>
          <w:cantSplit/>
          <w:del w:id="4728" w:author="Andrea K. Fourquet" w:date="2018-07-10T12:54:00Z"/>
        </w:trPr>
        <w:tc>
          <w:tcPr>
            <w:tcW w:w="1770" w:type="dxa"/>
            <w:tcMar>
              <w:left w:w="40" w:type="dxa"/>
              <w:right w:w="40" w:type="dxa"/>
            </w:tcMar>
          </w:tcPr>
          <w:p w14:paraId="67480900" w14:textId="3ABD5BD6" w:rsidR="004456C1" w:rsidRPr="00375960" w:rsidDel="00273B24" w:rsidRDefault="004456C1" w:rsidP="004456C1">
            <w:pPr>
              <w:pStyle w:val="TableEntry"/>
              <w:rPr>
                <w:del w:id="4729" w:author="Andrea K. Fourquet" w:date="2018-07-10T12:54:00Z"/>
              </w:rPr>
            </w:pPr>
            <w:del w:id="4730" w:author="Andrea K. Fourquet" w:date="2018-07-10T12:54:00Z">
              <w:r w:rsidRPr="00375960" w:rsidDel="00273B24">
                <w:delText>Type of Other Service at Scene</w:delText>
              </w:r>
            </w:del>
          </w:p>
        </w:tc>
        <w:tc>
          <w:tcPr>
            <w:tcW w:w="2188" w:type="dxa"/>
          </w:tcPr>
          <w:p w14:paraId="518E4248" w14:textId="72607842" w:rsidR="004456C1" w:rsidRPr="00375960" w:rsidDel="00273B24" w:rsidRDefault="004456C1" w:rsidP="004456C1">
            <w:pPr>
              <w:pStyle w:val="TableEntry"/>
              <w:rPr>
                <w:del w:id="4731" w:author="Andrea K. Fourquet" w:date="2018-07-10T12:54:00Z"/>
              </w:rPr>
            </w:pPr>
            <w:del w:id="4732" w:author="Andrea K. Fourquet" w:date="2018-07-10T12:54:00Z">
              <w:r w:rsidRPr="00375960" w:rsidDel="00273B24">
                <w:delText>No Mapping Available</w:delText>
              </w:r>
            </w:del>
          </w:p>
        </w:tc>
        <w:tc>
          <w:tcPr>
            <w:tcW w:w="1440" w:type="dxa"/>
          </w:tcPr>
          <w:p w14:paraId="5991929B" w14:textId="664AE5C4" w:rsidR="004456C1" w:rsidRPr="00375960" w:rsidDel="00273B24" w:rsidRDefault="004456C1" w:rsidP="004456C1">
            <w:pPr>
              <w:pStyle w:val="TableEntry"/>
              <w:rPr>
                <w:del w:id="4733" w:author="Andrea K. Fourquet" w:date="2018-07-10T12:54:00Z"/>
              </w:rPr>
            </w:pPr>
            <w:del w:id="4734" w:author="Andrea K. Fourquet" w:date="2018-07-10T12:54:00Z">
              <w:r w:rsidRPr="00375960" w:rsidDel="00273B24">
                <w:delText>RE</w:delText>
              </w:r>
            </w:del>
          </w:p>
          <w:p w14:paraId="40B224F7" w14:textId="34F37715" w:rsidR="004456C1" w:rsidRPr="00375960" w:rsidDel="00273B24" w:rsidRDefault="004456C1" w:rsidP="004456C1">
            <w:pPr>
              <w:pStyle w:val="TableEntry"/>
              <w:rPr>
                <w:del w:id="4735" w:author="Andrea K. Fourquet" w:date="2018-07-10T12:54:00Z"/>
              </w:rPr>
            </w:pPr>
            <w:del w:id="4736" w:author="Andrea K. Fourquet" w:date="2018-07-10T12:54:00Z">
              <w:r w:rsidRPr="00375960" w:rsidDel="00273B24">
                <w:delText>[0..1]</w:delText>
              </w:r>
            </w:del>
          </w:p>
        </w:tc>
        <w:tc>
          <w:tcPr>
            <w:tcW w:w="3240" w:type="dxa"/>
            <w:tcMar>
              <w:left w:w="40" w:type="dxa"/>
              <w:right w:w="40" w:type="dxa"/>
            </w:tcMar>
          </w:tcPr>
          <w:p w14:paraId="1151EAC3" w14:textId="57B3220F" w:rsidR="004456C1" w:rsidRPr="00375960" w:rsidDel="00273B24" w:rsidRDefault="004456C1" w:rsidP="009B73AF">
            <w:pPr>
              <w:pStyle w:val="TableEntry"/>
              <w:rPr>
                <w:del w:id="4737" w:author="Andrea K. Fourquet" w:date="2018-07-10T12:54:00Z"/>
              </w:rPr>
            </w:pPr>
            <w:del w:id="4738" w:author="Andrea K. Fourquet" w:date="2018-07-10T12:54:00Z">
              <w:r w:rsidRPr="00375960" w:rsidDel="00273B24">
                <w:delText>The type of public safety or EMS service associated with Other Agencies on Scene</w:delText>
              </w:r>
              <w:r w:rsidR="009B73AF" w:rsidDel="00273B24">
                <w:delText>.</w:delText>
              </w:r>
            </w:del>
          </w:p>
        </w:tc>
        <w:tc>
          <w:tcPr>
            <w:tcW w:w="1440" w:type="dxa"/>
          </w:tcPr>
          <w:p w14:paraId="0EA804CC" w14:textId="0E2E6F52" w:rsidR="004456C1" w:rsidRPr="00375960" w:rsidDel="00273B24" w:rsidRDefault="004456C1" w:rsidP="004456C1">
            <w:pPr>
              <w:pStyle w:val="TableEntry"/>
              <w:rPr>
                <w:del w:id="4739" w:author="Andrea K. Fourquet" w:date="2018-07-10T12:54:00Z"/>
              </w:rPr>
            </w:pPr>
          </w:p>
        </w:tc>
      </w:tr>
      <w:tr w:rsidR="004456C1" w:rsidRPr="00375960" w:rsidDel="00273B24" w14:paraId="1B050955" w14:textId="31F40ABA" w:rsidTr="004456C1">
        <w:trPr>
          <w:cantSplit/>
          <w:del w:id="4740" w:author="Andrea K. Fourquet" w:date="2018-07-10T12:54:00Z"/>
        </w:trPr>
        <w:tc>
          <w:tcPr>
            <w:tcW w:w="1770" w:type="dxa"/>
            <w:tcMar>
              <w:left w:w="40" w:type="dxa"/>
              <w:right w:w="40" w:type="dxa"/>
            </w:tcMar>
          </w:tcPr>
          <w:p w14:paraId="70938EAB" w14:textId="3658B14D" w:rsidR="004456C1" w:rsidRPr="00375960" w:rsidDel="00273B24" w:rsidRDefault="004456C1" w:rsidP="004456C1">
            <w:pPr>
              <w:pStyle w:val="TableEntry"/>
              <w:rPr>
                <w:del w:id="4741" w:author="Andrea K. Fourquet" w:date="2018-07-10T12:54:00Z"/>
              </w:rPr>
            </w:pPr>
            <w:del w:id="4742" w:author="Andrea K. Fourquet" w:date="2018-07-10T12:54:00Z">
              <w:r w:rsidRPr="00375960" w:rsidDel="00273B24">
                <w:delText>Date/Time Initial Responder Arrived on Scene</w:delText>
              </w:r>
            </w:del>
          </w:p>
        </w:tc>
        <w:tc>
          <w:tcPr>
            <w:tcW w:w="2188" w:type="dxa"/>
          </w:tcPr>
          <w:p w14:paraId="67D52803" w14:textId="44272E79" w:rsidR="004456C1" w:rsidRPr="00375960" w:rsidDel="00273B24" w:rsidRDefault="004456C1" w:rsidP="004456C1">
            <w:pPr>
              <w:pStyle w:val="TableEntry"/>
              <w:rPr>
                <w:del w:id="4743" w:author="Andrea K. Fourquet" w:date="2018-07-10T12:54:00Z"/>
              </w:rPr>
            </w:pPr>
            <w:del w:id="4744" w:author="Andrea K. Fourquet" w:date="2018-07-10T12:54:00Z">
              <w:r w:rsidRPr="00375960" w:rsidDel="00273B24">
                <w:delText>No Mapping Available</w:delText>
              </w:r>
            </w:del>
          </w:p>
        </w:tc>
        <w:tc>
          <w:tcPr>
            <w:tcW w:w="1440" w:type="dxa"/>
          </w:tcPr>
          <w:p w14:paraId="776CD886" w14:textId="4E14AB8D" w:rsidR="004456C1" w:rsidRPr="00375960" w:rsidDel="00273B24" w:rsidRDefault="004456C1" w:rsidP="004456C1">
            <w:pPr>
              <w:pStyle w:val="TableEntry"/>
              <w:rPr>
                <w:del w:id="4745" w:author="Andrea K. Fourquet" w:date="2018-07-10T12:54:00Z"/>
              </w:rPr>
            </w:pPr>
            <w:del w:id="4746" w:author="Andrea K. Fourquet" w:date="2018-07-10T12:54:00Z">
              <w:r w:rsidRPr="00375960" w:rsidDel="00273B24">
                <w:delText>RE</w:delText>
              </w:r>
            </w:del>
          </w:p>
          <w:p w14:paraId="25BB79ED" w14:textId="286D3A9D" w:rsidR="004456C1" w:rsidRPr="00375960" w:rsidDel="00273B24" w:rsidRDefault="004456C1" w:rsidP="004456C1">
            <w:pPr>
              <w:pStyle w:val="TableEntry"/>
              <w:rPr>
                <w:del w:id="4747" w:author="Andrea K. Fourquet" w:date="2018-07-10T12:54:00Z"/>
              </w:rPr>
            </w:pPr>
            <w:del w:id="4748" w:author="Andrea K. Fourquet" w:date="2018-07-10T12:54:00Z">
              <w:r w:rsidRPr="00375960" w:rsidDel="00273B24">
                <w:delText>[0..1]</w:delText>
              </w:r>
            </w:del>
          </w:p>
        </w:tc>
        <w:tc>
          <w:tcPr>
            <w:tcW w:w="3240" w:type="dxa"/>
            <w:tcMar>
              <w:left w:w="40" w:type="dxa"/>
              <w:right w:w="40" w:type="dxa"/>
            </w:tcMar>
          </w:tcPr>
          <w:p w14:paraId="78261DB8" w14:textId="080CC533" w:rsidR="004456C1" w:rsidRPr="00375960" w:rsidDel="00273B24" w:rsidRDefault="004456C1" w:rsidP="009B73AF">
            <w:pPr>
              <w:pStyle w:val="TableEntry"/>
              <w:rPr>
                <w:del w:id="4749" w:author="Andrea K. Fourquet" w:date="2018-07-10T12:54:00Z"/>
              </w:rPr>
            </w:pPr>
            <w:del w:id="4750" w:author="Andrea K. Fourquet" w:date="2018-07-10T12:54:00Z">
              <w:r w:rsidRPr="00375960" w:rsidDel="00273B24">
                <w:delText>The time that the initial responder arrived on the scene, if applicable.</w:delText>
              </w:r>
            </w:del>
          </w:p>
        </w:tc>
        <w:tc>
          <w:tcPr>
            <w:tcW w:w="1440" w:type="dxa"/>
          </w:tcPr>
          <w:p w14:paraId="694F1C7E" w14:textId="6CF5EF8E" w:rsidR="004456C1" w:rsidRPr="00375960" w:rsidDel="00273B24" w:rsidRDefault="004456C1" w:rsidP="004456C1">
            <w:pPr>
              <w:pStyle w:val="TableEntry"/>
              <w:rPr>
                <w:del w:id="4751" w:author="Andrea K. Fourquet" w:date="2018-07-10T12:54:00Z"/>
              </w:rPr>
            </w:pPr>
          </w:p>
        </w:tc>
      </w:tr>
      <w:tr w:rsidR="004456C1" w:rsidRPr="00375960" w:rsidDel="00273B24" w14:paraId="6B6DD72F" w14:textId="1392256F" w:rsidTr="004456C1">
        <w:trPr>
          <w:cantSplit/>
          <w:del w:id="4752" w:author="Andrea K. Fourquet" w:date="2018-07-10T12:54:00Z"/>
        </w:trPr>
        <w:tc>
          <w:tcPr>
            <w:tcW w:w="1770" w:type="dxa"/>
            <w:tcMar>
              <w:left w:w="40" w:type="dxa"/>
              <w:right w:w="40" w:type="dxa"/>
            </w:tcMar>
          </w:tcPr>
          <w:p w14:paraId="2B43C983" w14:textId="5CC92EEC" w:rsidR="004456C1" w:rsidRPr="00375960" w:rsidDel="00273B24" w:rsidRDefault="004456C1" w:rsidP="004456C1">
            <w:pPr>
              <w:pStyle w:val="TableEntry"/>
              <w:rPr>
                <w:del w:id="4753" w:author="Andrea K. Fourquet" w:date="2018-07-10T12:54:00Z"/>
              </w:rPr>
            </w:pPr>
            <w:del w:id="4754" w:author="Andrea K. Fourquet" w:date="2018-07-10T12:54:00Z">
              <w:r w:rsidRPr="00375960" w:rsidDel="00273B24">
                <w:delText xml:space="preserve">Numbers of Patients on Scene </w:delText>
              </w:r>
            </w:del>
          </w:p>
        </w:tc>
        <w:tc>
          <w:tcPr>
            <w:tcW w:w="2188" w:type="dxa"/>
          </w:tcPr>
          <w:p w14:paraId="629672F1" w14:textId="56E9F001" w:rsidR="004456C1" w:rsidRPr="00375960" w:rsidDel="00273B24" w:rsidRDefault="004456C1" w:rsidP="004456C1">
            <w:pPr>
              <w:pStyle w:val="TableEntry"/>
              <w:rPr>
                <w:del w:id="4755" w:author="Andrea K. Fourquet" w:date="2018-07-10T12:54:00Z"/>
              </w:rPr>
            </w:pPr>
            <w:del w:id="4756" w:author="Andrea K. Fourquet" w:date="2018-07-10T12:54:00Z">
              <w:r w:rsidRPr="00375960" w:rsidDel="00273B24">
                <w:delText>No Mapping Available</w:delText>
              </w:r>
            </w:del>
          </w:p>
        </w:tc>
        <w:tc>
          <w:tcPr>
            <w:tcW w:w="1440" w:type="dxa"/>
          </w:tcPr>
          <w:p w14:paraId="40C464E9" w14:textId="6237BAB7" w:rsidR="004456C1" w:rsidRPr="00375960" w:rsidDel="00273B24" w:rsidRDefault="004456C1" w:rsidP="004456C1">
            <w:pPr>
              <w:pStyle w:val="TableEntry"/>
              <w:rPr>
                <w:del w:id="4757" w:author="Andrea K. Fourquet" w:date="2018-07-10T12:54:00Z"/>
              </w:rPr>
            </w:pPr>
            <w:del w:id="4758" w:author="Andrea K. Fourquet" w:date="2018-07-10T12:54:00Z">
              <w:r w:rsidRPr="00375960" w:rsidDel="00273B24">
                <w:delText>RE</w:delText>
              </w:r>
            </w:del>
          </w:p>
          <w:p w14:paraId="496024EC" w14:textId="7C230898" w:rsidR="004456C1" w:rsidRPr="00375960" w:rsidDel="00273B24" w:rsidRDefault="004456C1" w:rsidP="004456C1">
            <w:pPr>
              <w:pStyle w:val="TableEntry"/>
              <w:rPr>
                <w:del w:id="4759" w:author="Andrea K. Fourquet" w:date="2018-07-10T12:54:00Z"/>
              </w:rPr>
            </w:pPr>
            <w:del w:id="4760" w:author="Andrea K. Fourquet" w:date="2018-07-10T12:54:00Z">
              <w:r w:rsidRPr="00375960" w:rsidDel="00273B24">
                <w:delText>[0..*]</w:delText>
              </w:r>
            </w:del>
          </w:p>
        </w:tc>
        <w:tc>
          <w:tcPr>
            <w:tcW w:w="3240" w:type="dxa"/>
            <w:tcMar>
              <w:left w:w="40" w:type="dxa"/>
              <w:right w:w="40" w:type="dxa"/>
            </w:tcMar>
          </w:tcPr>
          <w:p w14:paraId="1687FC16" w14:textId="16B97283" w:rsidR="004456C1" w:rsidRPr="00375960" w:rsidDel="00273B24" w:rsidRDefault="004456C1" w:rsidP="009B73AF">
            <w:pPr>
              <w:pStyle w:val="TableEntry"/>
              <w:rPr>
                <w:del w:id="4761" w:author="Andrea K. Fourquet" w:date="2018-07-10T12:54:00Z"/>
              </w:rPr>
            </w:pPr>
            <w:del w:id="4762" w:author="Andrea K. Fourquet" w:date="2018-07-10T12:54:00Z">
              <w:r w:rsidRPr="00375960" w:rsidDel="00273B24">
                <w:delText>Indicator of how many total patients were at the scene</w:delText>
              </w:r>
              <w:r w:rsidR="009B73AF" w:rsidDel="00273B24">
                <w:delText>.</w:delText>
              </w:r>
            </w:del>
          </w:p>
        </w:tc>
        <w:tc>
          <w:tcPr>
            <w:tcW w:w="1440" w:type="dxa"/>
          </w:tcPr>
          <w:p w14:paraId="79DE97AE" w14:textId="636ACEF3" w:rsidR="004456C1" w:rsidRPr="00375960" w:rsidDel="00273B24" w:rsidRDefault="004456C1" w:rsidP="004456C1">
            <w:pPr>
              <w:pStyle w:val="TableEntry"/>
              <w:rPr>
                <w:del w:id="4763" w:author="Andrea K. Fourquet" w:date="2018-07-10T12:54:00Z"/>
              </w:rPr>
            </w:pPr>
          </w:p>
        </w:tc>
      </w:tr>
      <w:tr w:rsidR="004456C1" w:rsidRPr="00375960" w14:paraId="060CB623" w14:textId="77777777" w:rsidTr="004456C1">
        <w:trPr>
          <w:cantSplit/>
        </w:trPr>
        <w:tc>
          <w:tcPr>
            <w:tcW w:w="1770" w:type="dxa"/>
            <w:tcMar>
              <w:left w:w="40" w:type="dxa"/>
              <w:right w:w="40" w:type="dxa"/>
            </w:tcMar>
          </w:tcPr>
          <w:p w14:paraId="6FE51258" w14:textId="77777777" w:rsidR="004456C1" w:rsidRPr="00375960" w:rsidRDefault="004456C1" w:rsidP="004456C1">
            <w:pPr>
              <w:pStyle w:val="TableEntry"/>
            </w:pPr>
            <w:r w:rsidRPr="00375960">
              <w:lastRenderedPageBreak/>
              <w:t>Mass Casualty Incident</w:t>
            </w:r>
          </w:p>
        </w:tc>
        <w:tc>
          <w:tcPr>
            <w:tcW w:w="2188" w:type="dxa"/>
          </w:tcPr>
          <w:p w14:paraId="41FDA5F1" w14:textId="77777777" w:rsidR="004456C1" w:rsidRPr="00375960" w:rsidRDefault="004456C1" w:rsidP="004456C1">
            <w:pPr>
              <w:pStyle w:val="TableEntry"/>
            </w:pPr>
            <w:r w:rsidRPr="00375960">
              <w:t xml:space="preserve">Encounter.encounter- massCasualty </w:t>
            </w:r>
          </w:p>
          <w:p w14:paraId="3AD3DEA6" w14:textId="77777777" w:rsidR="004456C1" w:rsidRPr="00375960" w:rsidRDefault="004456C1" w:rsidP="004456C1">
            <w:pPr>
              <w:pStyle w:val="TableEntry"/>
            </w:pPr>
            <w:r w:rsidRPr="00375960">
              <w:t xml:space="preserve"> **IHE extension**</w:t>
            </w:r>
          </w:p>
        </w:tc>
        <w:tc>
          <w:tcPr>
            <w:tcW w:w="1440" w:type="dxa"/>
          </w:tcPr>
          <w:p w14:paraId="6D1166CF" w14:textId="77777777" w:rsidR="004456C1" w:rsidRPr="00375960" w:rsidRDefault="004456C1" w:rsidP="004456C1">
            <w:pPr>
              <w:pStyle w:val="TableEntry"/>
            </w:pPr>
            <w:r w:rsidRPr="00375960">
              <w:t>RE</w:t>
            </w:r>
          </w:p>
          <w:p w14:paraId="4FA2119A" w14:textId="77777777" w:rsidR="004456C1" w:rsidRPr="00375960" w:rsidRDefault="004456C1" w:rsidP="004456C1">
            <w:pPr>
              <w:pStyle w:val="TableEntry"/>
            </w:pPr>
            <w:r w:rsidRPr="00375960">
              <w:t>[0..1]</w:t>
            </w:r>
          </w:p>
        </w:tc>
        <w:tc>
          <w:tcPr>
            <w:tcW w:w="3240" w:type="dxa"/>
            <w:tcMar>
              <w:left w:w="40" w:type="dxa"/>
              <w:right w:w="40" w:type="dxa"/>
            </w:tcMar>
          </w:tcPr>
          <w:p w14:paraId="2AAAC63E" w14:textId="3CEDC999" w:rsidR="004456C1" w:rsidRPr="00375960" w:rsidRDefault="004456C1" w:rsidP="009B73AF">
            <w:pPr>
              <w:pStyle w:val="TableEntry"/>
            </w:pPr>
            <w:r w:rsidRPr="00375960">
              <w:t>Indicator if this event would be considered a mass casualty incident (overwhelmed existing EMS resources)</w:t>
            </w:r>
            <w:r w:rsidR="009B73AF">
              <w:t>.</w:t>
            </w:r>
          </w:p>
        </w:tc>
        <w:tc>
          <w:tcPr>
            <w:tcW w:w="1440" w:type="dxa"/>
          </w:tcPr>
          <w:p w14:paraId="7483F9A2" w14:textId="77777777" w:rsidR="004456C1" w:rsidRPr="00375960" w:rsidRDefault="004456C1" w:rsidP="004456C1">
            <w:pPr>
              <w:pStyle w:val="TableEntry"/>
            </w:pPr>
          </w:p>
        </w:tc>
      </w:tr>
      <w:tr w:rsidR="004456C1" w:rsidRPr="00375960" w14:paraId="61966DE6" w14:textId="77777777" w:rsidTr="004456C1">
        <w:trPr>
          <w:cantSplit/>
        </w:trPr>
        <w:tc>
          <w:tcPr>
            <w:tcW w:w="1770" w:type="dxa"/>
            <w:tcMar>
              <w:left w:w="40" w:type="dxa"/>
              <w:right w:w="40" w:type="dxa"/>
            </w:tcMar>
          </w:tcPr>
          <w:p w14:paraId="30B420FA" w14:textId="77777777" w:rsidR="004456C1" w:rsidRPr="00375960" w:rsidRDefault="004456C1" w:rsidP="004456C1">
            <w:pPr>
              <w:pStyle w:val="TableEntry"/>
            </w:pPr>
            <w:r w:rsidRPr="00375960">
              <w:t>Triage Classification for MCI Patient</w:t>
            </w:r>
          </w:p>
        </w:tc>
        <w:tc>
          <w:tcPr>
            <w:tcW w:w="2188" w:type="dxa"/>
          </w:tcPr>
          <w:p w14:paraId="0961DC82" w14:textId="77777777" w:rsidR="004456C1" w:rsidRPr="00375960" w:rsidRDefault="004456C1" w:rsidP="004456C1">
            <w:pPr>
              <w:pStyle w:val="TableEntry"/>
            </w:pPr>
            <w:r w:rsidRPr="00375960">
              <w:t>Encounter.priority</w:t>
            </w:r>
          </w:p>
          <w:p w14:paraId="0A5517DC" w14:textId="77777777" w:rsidR="004456C1" w:rsidRPr="00375960" w:rsidRDefault="004456C1" w:rsidP="004456C1">
            <w:pPr>
              <w:pStyle w:val="TableEntry"/>
            </w:pPr>
            <w:r w:rsidRPr="00375960">
              <w:t>Encounter.priority.code</w:t>
            </w:r>
          </w:p>
        </w:tc>
        <w:tc>
          <w:tcPr>
            <w:tcW w:w="1440" w:type="dxa"/>
          </w:tcPr>
          <w:p w14:paraId="7D8101F9" w14:textId="77777777" w:rsidR="004456C1" w:rsidRPr="00375960" w:rsidRDefault="004456C1" w:rsidP="004456C1">
            <w:pPr>
              <w:pStyle w:val="TableEntry"/>
            </w:pPr>
            <w:r w:rsidRPr="00375960">
              <w:t>RE</w:t>
            </w:r>
          </w:p>
          <w:p w14:paraId="5935B05B" w14:textId="77777777" w:rsidR="004456C1" w:rsidRPr="00375960" w:rsidRDefault="004456C1" w:rsidP="004456C1">
            <w:pPr>
              <w:pStyle w:val="TableEntry"/>
            </w:pPr>
            <w:r w:rsidRPr="00375960">
              <w:t>[0..1]</w:t>
            </w:r>
          </w:p>
        </w:tc>
        <w:tc>
          <w:tcPr>
            <w:tcW w:w="3240" w:type="dxa"/>
            <w:tcMar>
              <w:left w:w="40" w:type="dxa"/>
              <w:right w:w="40" w:type="dxa"/>
            </w:tcMar>
          </w:tcPr>
          <w:p w14:paraId="62306F7F" w14:textId="095BC083" w:rsidR="004456C1" w:rsidRPr="00375960" w:rsidRDefault="004456C1" w:rsidP="009B73AF">
            <w:pPr>
              <w:pStyle w:val="TableEntry"/>
            </w:pPr>
            <w:r w:rsidRPr="00375960">
              <w:t>The color associated with the initial triage assessment/classification of the MCI patient.</w:t>
            </w:r>
          </w:p>
        </w:tc>
        <w:tc>
          <w:tcPr>
            <w:tcW w:w="1440" w:type="dxa"/>
          </w:tcPr>
          <w:p w14:paraId="7732593D" w14:textId="77777777" w:rsidR="004456C1" w:rsidRPr="00375960" w:rsidRDefault="004456C1" w:rsidP="004456C1">
            <w:pPr>
              <w:pStyle w:val="TableEntry"/>
            </w:pPr>
          </w:p>
        </w:tc>
      </w:tr>
      <w:tr w:rsidR="004456C1" w:rsidRPr="00375960" w14:paraId="5A3D4CA1" w14:textId="77777777" w:rsidTr="004456C1">
        <w:trPr>
          <w:cantSplit/>
        </w:trPr>
        <w:tc>
          <w:tcPr>
            <w:tcW w:w="1770" w:type="dxa"/>
            <w:tcMar>
              <w:left w:w="40" w:type="dxa"/>
              <w:right w:w="40" w:type="dxa"/>
            </w:tcMar>
          </w:tcPr>
          <w:p w14:paraId="6302EA64" w14:textId="77777777" w:rsidR="004456C1" w:rsidRPr="00375960" w:rsidRDefault="004456C1" w:rsidP="004456C1">
            <w:pPr>
              <w:pStyle w:val="TableEntry"/>
            </w:pPr>
            <w:r w:rsidRPr="00375960">
              <w:t>Incident Location Type</w:t>
            </w:r>
          </w:p>
        </w:tc>
        <w:tc>
          <w:tcPr>
            <w:tcW w:w="2188" w:type="dxa"/>
          </w:tcPr>
          <w:p w14:paraId="01E6F65E" w14:textId="77777777" w:rsidR="004456C1" w:rsidRPr="00375960" w:rsidRDefault="004456C1" w:rsidP="004456C1">
            <w:pPr>
              <w:pStyle w:val="TableEntry"/>
            </w:pPr>
            <w:r w:rsidRPr="00375960">
              <w:t>Encounter.encounter-incidentLocationType</w:t>
            </w:r>
          </w:p>
          <w:p w14:paraId="1486272D" w14:textId="77777777" w:rsidR="004456C1" w:rsidRPr="00375960" w:rsidRDefault="004456C1" w:rsidP="004456C1">
            <w:pPr>
              <w:pStyle w:val="TableEntry"/>
            </w:pPr>
            <w:r w:rsidRPr="00375960">
              <w:t>**IHE extension**</w:t>
            </w:r>
          </w:p>
        </w:tc>
        <w:tc>
          <w:tcPr>
            <w:tcW w:w="1440" w:type="dxa"/>
          </w:tcPr>
          <w:p w14:paraId="7999B792" w14:textId="77777777" w:rsidR="004456C1" w:rsidRPr="00375960" w:rsidRDefault="004456C1" w:rsidP="004456C1">
            <w:pPr>
              <w:pStyle w:val="TableEntry"/>
            </w:pPr>
            <w:r w:rsidRPr="00375960">
              <w:t>RE</w:t>
            </w:r>
          </w:p>
          <w:p w14:paraId="19246529" w14:textId="77777777" w:rsidR="004456C1" w:rsidRPr="00375960" w:rsidRDefault="004456C1" w:rsidP="004456C1">
            <w:pPr>
              <w:pStyle w:val="TableEntry"/>
            </w:pPr>
            <w:r w:rsidRPr="00375960">
              <w:t>[0..1]</w:t>
            </w:r>
          </w:p>
        </w:tc>
        <w:tc>
          <w:tcPr>
            <w:tcW w:w="3240" w:type="dxa"/>
            <w:tcMar>
              <w:left w:w="40" w:type="dxa"/>
              <w:right w:w="40" w:type="dxa"/>
            </w:tcMar>
          </w:tcPr>
          <w:p w14:paraId="367DB849" w14:textId="1FF51179" w:rsidR="004456C1" w:rsidRPr="00375960" w:rsidRDefault="004456C1" w:rsidP="00FB265F">
            <w:pPr>
              <w:pStyle w:val="TableEntry"/>
            </w:pPr>
            <w:r w:rsidRPr="00375960">
              <w:t>The kind of location where the incident happened</w:t>
            </w:r>
            <w:r w:rsidR="009B73AF">
              <w:t>.</w:t>
            </w:r>
          </w:p>
        </w:tc>
        <w:tc>
          <w:tcPr>
            <w:tcW w:w="1440" w:type="dxa"/>
          </w:tcPr>
          <w:p w14:paraId="101394BA" w14:textId="77777777" w:rsidR="004456C1" w:rsidRPr="00375960" w:rsidRDefault="004456C1" w:rsidP="004456C1">
            <w:pPr>
              <w:pStyle w:val="TableEntry"/>
            </w:pPr>
          </w:p>
        </w:tc>
      </w:tr>
      <w:tr w:rsidR="004456C1" w:rsidRPr="00375960" w14:paraId="5A166FE9" w14:textId="77777777" w:rsidTr="004456C1">
        <w:trPr>
          <w:cantSplit/>
        </w:trPr>
        <w:tc>
          <w:tcPr>
            <w:tcW w:w="1770" w:type="dxa"/>
            <w:tcMar>
              <w:left w:w="40" w:type="dxa"/>
              <w:right w:w="40" w:type="dxa"/>
            </w:tcMar>
          </w:tcPr>
          <w:p w14:paraId="7CB1AB01" w14:textId="77777777" w:rsidR="004456C1" w:rsidRPr="00375960" w:rsidRDefault="004456C1" w:rsidP="004456C1">
            <w:pPr>
              <w:pStyle w:val="TableEntry"/>
            </w:pPr>
            <w:r w:rsidRPr="00375960">
              <w:t>Incident Facility Code</w:t>
            </w:r>
          </w:p>
        </w:tc>
        <w:tc>
          <w:tcPr>
            <w:tcW w:w="2188" w:type="dxa"/>
          </w:tcPr>
          <w:p w14:paraId="46FA427E" w14:textId="77777777" w:rsidR="004456C1" w:rsidRPr="00375960" w:rsidRDefault="004456C1" w:rsidP="004456C1">
            <w:pPr>
              <w:pStyle w:val="TableEntry"/>
            </w:pPr>
            <w:r w:rsidRPr="00375960">
              <w:t>Encounter.encounter-incidentFacilityCode</w:t>
            </w:r>
          </w:p>
          <w:p w14:paraId="09D5C2CE" w14:textId="77777777" w:rsidR="004456C1" w:rsidRPr="00375960" w:rsidRDefault="004456C1" w:rsidP="004456C1">
            <w:pPr>
              <w:pStyle w:val="TableEntry"/>
            </w:pPr>
            <w:r w:rsidRPr="00375960">
              <w:t>**IHE extension**</w:t>
            </w:r>
          </w:p>
        </w:tc>
        <w:tc>
          <w:tcPr>
            <w:tcW w:w="1440" w:type="dxa"/>
          </w:tcPr>
          <w:p w14:paraId="689F02F2" w14:textId="77777777" w:rsidR="004456C1" w:rsidRPr="00375960" w:rsidRDefault="004456C1" w:rsidP="004456C1">
            <w:pPr>
              <w:pStyle w:val="TableEntry"/>
            </w:pPr>
            <w:r w:rsidRPr="00375960">
              <w:t>RE</w:t>
            </w:r>
          </w:p>
          <w:p w14:paraId="3740DAE7" w14:textId="77777777" w:rsidR="004456C1" w:rsidRPr="00375960" w:rsidRDefault="004456C1" w:rsidP="004456C1">
            <w:pPr>
              <w:pStyle w:val="TableEntry"/>
            </w:pPr>
            <w:r w:rsidRPr="00375960">
              <w:t>[0..1]</w:t>
            </w:r>
          </w:p>
        </w:tc>
        <w:tc>
          <w:tcPr>
            <w:tcW w:w="3240" w:type="dxa"/>
            <w:tcMar>
              <w:left w:w="40" w:type="dxa"/>
              <w:right w:w="40" w:type="dxa"/>
            </w:tcMar>
          </w:tcPr>
          <w:p w14:paraId="6C93CFD0" w14:textId="17AC050F" w:rsidR="004456C1" w:rsidRPr="00375960" w:rsidRDefault="004456C1" w:rsidP="00FB265F">
            <w:pPr>
              <w:pStyle w:val="TableEntry"/>
            </w:pPr>
            <w:r w:rsidRPr="00375960">
              <w:t>The state, regulatory, or other unique number (code) associated with the facility if the Incident is a Healthcare Facility.</w:t>
            </w:r>
          </w:p>
        </w:tc>
        <w:tc>
          <w:tcPr>
            <w:tcW w:w="1440" w:type="dxa"/>
          </w:tcPr>
          <w:p w14:paraId="7D9862E2" w14:textId="77777777" w:rsidR="004456C1" w:rsidRPr="00375960" w:rsidRDefault="004456C1" w:rsidP="004456C1">
            <w:pPr>
              <w:pStyle w:val="TableEntry"/>
            </w:pPr>
          </w:p>
        </w:tc>
      </w:tr>
      <w:tr w:rsidR="004456C1" w:rsidRPr="00375960" w:rsidDel="00DB39F6" w14:paraId="7337610B" w14:textId="23660E4A" w:rsidTr="004456C1">
        <w:trPr>
          <w:cantSplit/>
          <w:del w:id="4764" w:author="Andrea K. Fourquet" w:date="2018-07-10T12:54:00Z"/>
        </w:trPr>
        <w:tc>
          <w:tcPr>
            <w:tcW w:w="1770" w:type="dxa"/>
            <w:tcMar>
              <w:left w:w="40" w:type="dxa"/>
              <w:right w:w="40" w:type="dxa"/>
            </w:tcMar>
          </w:tcPr>
          <w:p w14:paraId="29D02892" w14:textId="2EA0EA39" w:rsidR="004456C1" w:rsidRPr="00375960" w:rsidDel="00DB39F6" w:rsidRDefault="004456C1" w:rsidP="004456C1">
            <w:pPr>
              <w:pStyle w:val="TableEntry"/>
              <w:rPr>
                <w:del w:id="4765" w:author="Andrea K. Fourquet" w:date="2018-07-10T12:54:00Z"/>
              </w:rPr>
            </w:pPr>
            <w:del w:id="4766" w:author="Andrea K. Fourquet" w:date="2018-07-10T12:54:00Z">
              <w:r w:rsidRPr="00375960" w:rsidDel="00DB39F6">
                <w:delText>Scene GPS Location</w:delText>
              </w:r>
            </w:del>
          </w:p>
        </w:tc>
        <w:tc>
          <w:tcPr>
            <w:tcW w:w="2188" w:type="dxa"/>
          </w:tcPr>
          <w:p w14:paraId="31B1243C" w14:textId="1CD6262C" w:rsidR="004456C1" w:rsidRPr="00375960" w:rsidDel="00DB39F6" w:rsidRDefault="004456C1" w:rsidP="004456C1">
            <w:pPr>
              <w:pStyle w:val="TableEntry"/>
              <w:rPr>
                <w:del w:id="4767" w:author="Andrea K. Fourquet" w:date="2018-07-10T12:54:00Z"/>
              </w:rPr>
            </w:pPr>
            <w:del w:id="4768" w:author="Andrea K. Fourquet" w:date="2018-07-10T12:54:00Z">
              <w:r w:rsidRPr="00375960" w:rsidDel="00DB39F6">
                <w:delText xml:space="preserve">No Mapping Available </w:delText>
              </w:r>
            </w:del>
          </w:p>
        </w:tc>
        <w:tc>
          <w:tcPr>
            <w:tcW w:w="1440" w:type="dxa"/>
          </w:tcPr>
          <w:p w14:paraId="73C7D84D" w14:textId="6A3A6A15" w:rsidR="004456C1" w:rsidRPr="00375960" w:rsidDel="00DB39F6" w:rsidRDefault="004456C1" w:rsidP="004456C1">
            <w:pPr>
              <w:pStyle w:val="TableEntry"/>
              <w:rPr>
                <w:del w:id="4769" w:author="Andrea K. Fourquet" w:date="2018-07-10T12:54:00Z"/>
              </w:rPr>
            </w:pPr>
            <w:del w:id="4770" w:author="Andrea K. Fourquet" w:date="2018-07-10T12:54:00Z">
              <w:r w:rsidRPr="00375960" w:rsidDel="00DB39F6">
                <w:delText>RE</w:delText>
              </w:r>
            </w:del>
          </w:p>
          <w:p w14:paraId="54C1FF40" w14:textId="730C2F08" w:rsidR="004456C1" w:rsidRPr="00375960" w:rsidDel="00DB39F6" w:rsidRDefault="004456C1" w:rsidP="004456C1">
            <w:pPr>
              <w:pStyle w:val="TableEntry"/>
              <w:rPr>
                <w:del w:id="4771" w:author="Andrea K. Fourquet" w:date="2018-07-10T12:54:00Z"/>
              </w:rPr>
            </w:pPr>
            <w:del w:id="4772" w:author="Andrea K. Fourquet" w:date="2018-07-10T12:54:00Z">
              <w:r w:rsidRPr="00375960" w:rsidDel="00DB39F6">
                <w:delText>[0..1]</w:delText>
              </w:r>
            </w:del>
          </w:p>
        </w:tc>
        <w:tc>
          <w:tcPr>
            <w:tcW w:w="3240" w:type="dxa"/>
            <w:tcMar>
              <w:left w:w="40" w:type="dxa"/>
              <w:right w:w="40" w:type="dxa"/>
            </w:tcMar>
          </w:tcPr>
          <w:p w14:paraId="519C5978" w14:textId="6DD8FFE2" w:rsidR="004456C1" w:rsidRPr="00375960" w:rsidDel="00DB39F6" w:rsidRDefault="004456C1" w:rsidP="00FB265F">
            <w:pPr>
              <w:pStyle w:val="TableEntry"/>
              <w:rPr>
                <w:del w:id="4773" w:author="Andrea K. Fourquet" w:date="2018-07-10T12:54:00Z"/>
              </w:rPr>
            </w:pPr>
            <w:del w:id="4774" w:author="Andrea K. Fourquet" w:date="2018-07-10T12:54:00Z">
              <w:r w:rsidRPr="00375960" w:rsidDel="00DB39F6">
                <w:delText>The GPS coordinates associated with the Scene.</w:delText>
              </w:r>
            </w:del>
          </w:p>
        </w:tc>
        <w:tc>
          <w:tcPr>
            <w:tcW w:w="1440" w:type="dxa"/>
          </w:tcPr>
          <w:p w14:paraId="76213691" w14:textId="38DD788A" w:rsidR="004456C1" w:rsidRPr="00375960" w:rsidDel="00DB39F6" w:rsidRDefault="004456C1" w:rsidP="004456C1">
            <w:pPr>
              <w:pStyle w:val="TableEntry"/>
              <w:rPr>
                <w:del w:id="4775" w:author="Andrea K. Fourquet" w:date="2018-07-10T12:54:00Z"/>
              </w:rPr>
            </w:pPr>
          </w:p>
        </w:tc>
      </w:tr>
      <w:tr w:rsidR="004456C1" w:rsidRPr="00375960" w:rsidDel="00DB39F6" w14:paraId="16B31A0C" w14:textId="5CC71945" w:rsidTr="004456C1">
        <w:trPr>
          <w:cantSplit/>
          <w:del w:id="4776" w:author="Andrea K. Fourquet" w:date="2018-07-10T12:54:00Z"/>
        </w:trPr>
        <w:tc>
          <w:tcPr>
            <w:tcW w:w="1770" w:type="dxa"/>
            <w:tcMar>
              <w:left w:w="40" w:type="dxa"/>
              <w:right w:w="40" w:type="dxa"/>
            </w:tcMar>
          </w:tcPr>
          <w:p w14:paraId="2E92D351" w14:textId="4C07739C" w:rsidR="004456C1" w:rsidRPr="00375960" w:rsidDel="00DB39F6" w:rsidRDefault="004456C1" w:rsidP="004456C1">
            <w:pPr>
              <w:pStyle w:val="TableEntry"/>
              <w:rPr>
                <w:del w:id="4777" w:author="Andrea K. Fourquet" w:date="2018-07-10T12:54:00Z"/>
              </w:rPr>
            </w:pPr>
            <w:del w:id="4778" w:author="Andrea K. Fourquet" w:date="2018-07-10T12:54:00Z">
              <w:r w:rsidRPr="00375960" w:rsidDel="00DB39F6">
                <w:delText>Scene US National Grid Coordinates</w:delText>
              </w:r>
            </w:del>
          </w:p>
        </w:tc>
        <w:tc>
          <w:tcPr>
            <w:tcW w:w="2188" w:type="dxa"/>
          </w:tcPr>
          <w:p w14:paraId="51C188B1" w14:textId="585ABC9A" w:rsidR="004456C1" w:rsidRPr="00375960" w:rsidDel="00DB39F6" w:rsidRDefault="004456C1" w:rsidP="004456C1">
            <w:pPr>
              <w:pStyle w:val="TableEntry"/>
              <w:rPr>
                <w:del w:id="4779" w:author="Andrea K. Fourquet" w:date="2018-07-10T12:54:00Z"/>
              </w:rPr>
            </w:pPr>
            <w:del w:id="4780" w:author="Andrea K. Fourquet" w:date="2018-07-10T12:54:00Z">
              <w:r w:rsidRPr="00375960" w:rsidDel="00DB39F6">
                <w:delText xml:space="preserve">No Mapping Available </w:delText>
              </w:r>
            </w:del>
          </w:p>
        </w:tc>
        <w:tc>
          <w:tcPr>
            <w:tcW w:w="1440" w:type="dxa"/>
          </w:tcPr>
          <w:p w14:paraId="08A5C5F8" w14:textId="703B39FA" w:rsidR="004456C1" w:rsidRPr="00375960" w:rsidDel="00DB39F6" w:rsidRDefault="004456C1" w:rsidP="004456C1">
            <w:pPr>
              <w:pStyle w:val="TableEntry"/>
              <w:rPr>
                <w:del w:id="4781" w:author="Andrea K. Fourquet" w:date="2018-07-10T12:54:00Z"/>
              </w:rPr>
            </w:pPr>
            <w:del w:id="4782" w:author="Andrea K. Fourquet" w:date="2018-07-10T12:54:00Z">
              <w:r w:rsidRPr="00375960" w:rsidDel="00DB39F6">
                <w:delText>O</w:delText>
              </w:r>
            </w:del>
          </w:p>
          <w:p w14:paraId="5AA88280" w14:textId="56CA4923" w:rsidR="004456C1" w:rsidRPr="00375960" w:rsidDel="00DB39F6" w:rsidRDefault="004456C1" w:rsidP="004456C1">
            <w:pPr>
              <w:pStyle w:val="TableEntry"/>
              <w:rPr>
                <w:del w:id="4783" w:author="Andrea K. Fourquet" w:date="2018-07-10T12:54:00Z"/>
              </w:rPr>
            </w:pPr>
            <w:del w:id="4784" w:author="Andrea K. Fourquet" w:date="2018-07-10T12:54:00Z">
              <w:r w:rsidRPr="00375960" w:rsidDel="00DB39F6">
                <w:delText>[0..1]</w:delText>
              </w:r>
            </w:del>
          </w:p>
        </w:tc>
        <w:tc>
          <w:tcPr>
            <w:tcW w:w="3240" w:type="dxa"/>
            <w:tcMar>
              <w:left w:w="40" w:type="dxa"/>
              <w:right w:w="40" w:type="dxa"/>
            </w:tcMar>
          </w:tcPr>
          <w:p w14:paraId="4BCD2E6C" w14:textId="12C3D05B" w:rsidR="004456C1" w:rsidRPr="00375960" w:rsidDel="00DB39F6" w:rsidRDefault="004456C1" w:rsidP="00FB265F">
            <w:pPr>
              <w:pStyle w:val="TableEntry"/>
              <w:rPr>
                <w:del w:id="4785" w:author="Andrea K. Fourquet" w:date="2018-07-10T12:54:00Z"/>
              </w:rPr>
            </w:pPr>
            <w:del w:id="4786" w:author="Andrea K. Fourquet" w:date="2018-07-10T12:54:00Z">
              <w:r w:rsidRPr="00375960" w:rsidDel="00DB39F6">
                <w:delText>The US National Grid Coordinates for the Scene.</w:delText>
              </w:r>
            </w:del>
          </w:p>
        </w:tc>
        <w:tc>
          <w:tcPr>
            <w:tcW w:w="1440" w:type="dxa"/>
          </w:tcPr>
          <w:p w14:paraId="197ACA64" w14:textId="7D1D0148" w:rsidR="004456C1" w:rsidRPr="00375960" w:rsidDel="00DB39F6" w:rsidRDefault="004456C1" w:rsidP="004456C1">
            <w:pPr>
              <w:pStyle w:val="TableEntry"/>
              <w:rPr>
                <w:del w:id="4787" w:author="Andrea K. Fourquet" w:date="2018-07-10T12:54:00Z"/>
              </w:rPr>
            </w:pPr>
          </w:p>
        </w:tc>
      </w:tr>
      <w:tr w:rsidR="004456C1" w:rsidRPr="00375960" w:rsidDel="00DB39F6" w14:paraId="237CD1F2" w14:textId="1B41E53B" w:rsidTr="004456C1">
        <w:trPr>
          <w:cantSplit/>
          <w:del w:id="4788" w:author="Andrea K. Fourquet" w:date="2018-07-10T12:54:00Z"/>
        </w:trPr>
        <w:tc>
          <w:tcPr>
            <w:tcW w:w="1770" w:type="dxa"/>
            <w:tcMar>
              <w:left w:w="40" w:type="dxa"/>
              <w:right w:w="40" w:type="dxa"/>
            </w:tcMar>
          </w:tcPr>
          <w:p w14:paraId="6FFB0F48" w14:textId="64327C88" w:rsidR="004456C1" w:rsidRPr="00375960" w:rsidDel="00DB39F6" w:rsidRDefault="004456C1" w:rsidP="004456C1">
            <w:pPr>
              <w:pStyle w:val="TableEntry"/>
              <w:rPr>
                <w:del w:id="4789" w:author="Andrea K. Fourquet" w:date="2018-07-10T12:54:00Z"/>
              </w:rPr>
            </w:pPr>
            <w:del w:id="4790" w:author="Andrea K. Fourquet" w:date="2018-07-10T12:54:00Z">
              <w:r w:rsidRPr="00375960" w:rsidDel="00DB39F6">
                <w:delText>Incident Facility or Location Name</w:delText>
              </w:r>
            </w:del>
          </w:p>
        </w:tc>
        <w:tc>
          <w:tcPr>
            <w:tcW w:w="2188" w:type="dxa"/>
          </w:tcPr>
          <w:p w14:paraId="0D861D98" w14:textId="5E6F9BA3" w:rsidR="004456C1" w:rsidRPr="00375960" w:rsidDel="00DB39F6" w:rsidRDefault="004456C1" w:rsidP="004456C1">
            <w:pPr>
              <w:pStyle w:val="TableEntry"/>
              <w:rPr>
                <w:del w:id="4791" w:author="Andrea K. Fourquet" w:date="2018-07-10T12:54:00Z"/>
              </w:rPr>
            </w:pPr>
            <w:del w:id="4792" w:author="Andrea K. Fourquet" w:date="2018-07-10T12:54:00Z">
              <w:r w:rsidRPr="00375960" w:rsidDel="00DB39F6">
                <w:delText>No Mapping Available</w:delText>
              </w:r>
            </w:del>
          </w:p>
        </w:tc>
        <w:tc>
          <w:tcPr>
            <w:tcW w:w="1440" w:type="dxa"/>
          </w:tcPr>
          <w:p w14:paraId="6D29FB00" w14:textId="3335C619" w:rsidR="004456C1" w:rsidRPr="00375960" w:rsidDel="00DB39F6" w:rsidRDefault="004456C1" w:rsidP="004456C1">
            <w:pPr>
              <w:pStyle w:val="TableEntry"/>
              <w:rPr>
                <w:del w:id="4793" w:author="Andrea K. Fourquet" w:date="2018-07-10T12:54:00Z"/>
              </w:rPr>
            </w:pPr>
            <w:del w:id="4794" w:author="Andrea K. Fourquet" w:date="2018-07-10T12:54:00Z">
              <w:r w:rsidRPr="00375960" w:rsidDel="00DB39F6">
                <w:delText>RE</w:delText>
              </w:r>
            </w:del>
          </w:p>
          <w:p w14:paraId="7E8F2456" w14:textId="0A58CFF6" w:rsidR="004456C1" w:rsidRPr="00375960" w:rsidDel="00DB39F6" w:rsidRDefault="004456C1" w:rsidP="004456C1">
            <w:pPr>
              <w:pStyle w:val="TableEntry"/>
              <w:rPr>
                <w:del w:id="4795" w:author="Andrea K. Fourquet" w:date="2018-07-10T12:54:00Z"/>
              </w:rPr>
            </w:pPr>
            <w:del w:id="4796" w:author="Andrea K. Fourquet" w:date="2018-07-10T12:54:00Z">
              <w:r w:rsidRPr="00375960" w:rsidDel="00DB39F6">
                <w:delText>[0..1]</w:delText>
              </w:r>
            </w:del>
          </w:p>
        </w:tc>
        <w:tc>
          <w:tcPr>
            <w:tcW w:w="3240" w:type="dxa"/>
            <w:tcMar>
              <w:left w:w="40" w:type="dxa"/>
              <w:right w:w="40" w:type="dxa"/>
            </w:tcMar>
          </w:tcPr>
          <w:p w14:paraId="3009C660" w14:textId="456FE7BF" w:rsidR="004456C1" w:rsidRPr="00375960" w:rsidDel="00DB39F6" w:rsidRDefault="004456C1" w:rsidP="00FB265F">
            <w:pPr>
              <w:pStyle w:val="TableEntry"/>
              <w:rPr>
                <w:del w:id="4797" w:author="Andrea K. Fourquet" w:date="2018-07-10T12:54:00Z"/>
              </w:rPr>
            </w:pPr>
            <w:del w:id="4798" w:author="Andrea K. Fourquet" w:date="2018-07-10T12:54:00Z">
              <w:r w:rsidRPr="00375960" w:rsidDel="00DB39F6">
                <w:delText>The name of the facility, business, building, etc. associated with the scene of the EMS event.</w:delText>
              </w:r>
            </w:del>
          </w:p>
        </w:tc>
        <w:tc>
          <w:tcPr>
            <w:tcW w:w="1440" w:type="dxa"/>
          </w:tcPr>
          <w:p w14:paraId="020C0DDF" w14:textId="711A5BD5" w:rsidR="004456C1" w:rsidRPr="00375960" w:rsidDel="00DB39F6" w:rsidRDefault="004456C1" w:rsidP="004456C1">
            <w:pPr>
              <w:pStyle w:val="TableEntry"/>
              <w:rPr>
                <w:del w:id="4799" w:author="Andrea K. Fourquet" w:date="2018-07-10T12:54:00Z"/>
              </w:rPr>
            </w:pPr>
          </w:p>
        </w:tc>
      </w:tr>
      <w:tr w:rsidR="004456C1" w:rsidRPr="00375960" w:rsidDel="00DB39F6" w14:paraId="31DCC46B" w14:textId="574A8367" w:rsidTr="004456C1">
        <w:trPr>
          <w:cantSplit/>
          <w:del w:id="4800" w:author="Andrea K. Fourquet" w:date="2018-07-10T12:54:00Z"/>
        </w:trPr>
        <w:tc>
          <w:tcPr>
            <w:tcW w:w="1770" w:type="dxa"/>
            <w:tcMar>
              <w:left w:w="40" w:type="dxa"/>
              <w:right w:w="40" w:type="dxa"/>
            </w:tcMar>
          </w:tcPr>
          <w:p w14:paraId="068EF1A9" w14:textId="0C6F29C5" w:rsidR="004456C1" w:rsidRPr="00375960" w:rsidDel="00DB39F6" w:rsidRDefault="004456C1" w:rsidP="004456C1">
            <w:pPr>
              <w:pStyle w:val="TableEntry"/>
              <w:rPr>
                <w:del w:id="4801" w:author="Andrea K. Fourquet" w:date="2018-07-10T12:54:00Z"/>
              </w:rPr>
            </w:pPr>
            <w:del w:id="4802" w:author="Andrea K. Fourquet" w:date="2018-07-10T12:54:00Z">
              <w:r w:rsidRPr="00375960" w:rsidDel="00DB39F6">
                <w:delText>Mile Post or Major Roadway</w:delText>
              </w:r>
            </w:del>
          </w:p>
        </w:tc>
        <w:tc>
          <w:tcPr>
            <w:tcW w:w="2188" w:type="dxa"/>
          </w:tcPr>
          <w:p w14:paraId="34D9821D" w14:textId="27ACB196" w:rsidR="004456C1" w:rsidRPr="00375960" w:rsidDel="00DB39F6" w:rsidRDefault="004456C1" w:rsidP="004456C1">
            <w:pPr>
              <w:pStyle w:val="TableEntry"/>
              <w:rPr>
                <w:del w:id="4803" w:author="Andrea K. Fourquet" w:date="2018-07-10T12:54:00Z"/>
              </w:rPr>
            </w:pPr>
            <w:del w:id="4804" w:author="Andrea K. Fourquet" w:date="2018-07-10T12:54:00Z">
              <w:r w:rsidRPr="00375960" w:rsidDel="00DB39F6">
                <w:delText>No Mapping Available</w:delText>
              </w:r>
            </w:del>
          </w:p>
        </w:tc>
        <w:tc>
          <w:tcPr>
            <w:tcW w:w="1440" w:type="dxa"/>
          </w:tcPr>
          <w:p w14:paraId="17616256" w14:textId="66F92A96" w:rsidR="004456C1" w:rsidRPr="00375960" w:rsidDel="00DB39F6" w:rsidRDefault="004456C1" w:rsidP="004456C1">
            <w:pPr>
              <w:pStyle w:val="TableEntry"/>
              <w:rPr>
                <w:del w:id="4805" w:author="Andrea K. Fourquet" w:date="2018-07-10T12:54:00Z"/>
              </w:rPr>
            </w:pPr>
            <w:del w:id="4806" w:author="Andrea K. Fourquet" w:date="2018-07-10T12:54:00Z">
              <w:r w:rsidRPr="00375960" w:rsidDel="00DB39F6">
                <w:delText>RE</w:delText>
              </w:r>
            </w:del>
          </w:p>
          <w:p w14:paraId="0E0641E1" w14:textId="5D779998" w:rsidR="004456C1" w:rsidRPr="00375960" w:rsidDel="00DB39F6" w:rsidRDefault="004456C1" w:rsidP="004456C1">
            <w:pPr>
              <w:pStyle w:val="TableEntry"/>
              <w:rPr>
                <w:del w:id="4807" w:author="Andrea K. Fourquet" w:date="2018-07-10T12:54:00Z"/>
              </w:rPr>
            </w:pPr>
            <w:del w:id="4808" w:author="Andrea K. Fourquet" w:date="2018-07-10T12:54:00Z">
              <w:r w:rsidRPr="00375960" w:rsidDel="00DB39F6">
                <w:delText>[0..1]</w:delText>
              </w:r>
            </w:del>
          </w:p>
        </w:tc>
        <w:tc>
          <w:tcPr>
            <w:tcW w:w="3240" w:type="dxa"/>
            <w:tcMar>
              <w:left w:w="40" w:type="dxa"/>
              <w:right w:w="40" w:type="dxa"/>
            </w:tcMar>
          </w:tcPr>
          <w:p w14:paraId="00ED5E4F" w14:textId="3B49B47A" w:rsidR="004456C1" w:rsidRPr="00375960" w:rsidDel="00DB39F6" w:rsidRDefault="004456C1" w:rsidP="00FB265F">
            <w:pPr>
              <w:pStyle w:val="TableEntry"/>
              <w:rPr>
                <w:del w:id="4809" w:author="Andrea K. Fourquet" w:date="2018-07-10T12:54:00Z"/>
              </w:rPr>
            </w:pPr>
            <w:del w:id="4810" w:author="Andrea K. Fourquet" w:date="2018-07-10T12:54:00Z">
              <w:r w:rsidRPr="00375960" w:rsidDel="00DB39F6">
                <w:delText>The mile post or major roadway associated with the incident locations</w:delText>
              </w:r>
              <w:r w:rsidR="009B73AF" w:rsidDel="00DB39F6">
                <w:delText>.</w:delText>
              </w:r>
            </w:del>
          </w:p>
        </w:tc>
        <w:tc>
          <w:tcPr>
            <w:tcW w:w="1440" w:type="dxa"/>
          </w:tcPr>
          <w:p w14:paraId="2D47ADA1" w14:textId="159D86D6" w:rsidR="004456C1" w:rsidRPr="00375960" w:rsidDel="00DB39F6" w:rsidRDefault="004456C1" w:rsidP="004456C1">
            <w:pPr>
              <w:pStyle w:val="TableEntry"/>
              <w:rPr>
                <w:del w:id="4811" w:author="Andrea K. Fourquet" w:date="2018-07-10T12:54:00Z"/>
              </w:rPr>
            </w:pPr>
          </w:p>
        </w:tc>
      </w:tr>
      <w:tr w:rsidR="004456C1" w:rsidRPr="00375960" w:rsidDel="00DB39F6" w14:paraId="74C23811" w14:textId="530DC7F3" w:rsidTr="004456C1">
        <w:trPr>
          <w:cantSplit/>
          <w:del w:id="4812" w:author="Andrea K. Fourquet" w:date="2018-07-10T12:54:00Z"/>
        </w:trPr>
        <w:tc>
          <w:tcPr>
            <w:tcW w:w="1770" w:type="dxa"/>
            <w:tcMar>
              <w:left w:w="40" w:type="dxa"/>
              <w:right w:w="40" w:type="dxa"/>
            </w:tcMar>
          </w:tcPr>
          <w:p w14:paraId="7D68146C" w14:textId="708AB439" w:rsidR="004456C1" w:rsidRPr="00375960" w:rsidDel="00DB39F6" w:rsidRDefault="004456C1" w:rsidP="004456C1">
            <w:pPr>
              <w:pStyle w:val="TableEntry"/>
              <w:rPr>
                <w:del w:id="4813" w:author="Andrea K. Fourquet" w:date="2018-07-10T12:54:00Z"/>
              </w:rPr>
            </w:pPr>
            <w:del w:id="4814" w:author="Andrea K. Fourquet" w:date="2018-07-10T12:54:00Z">
              <w:r w:rsidRPr="00375960" w:rsidDel="00DB39F6">
                <w:delText>Incident Street Address</w:delText>
              </w:r>
            </w:del>
          </w:p>
        </w:tc>
        <w:tc>
          <w:tcPr>
            <w:tcW w:w="2188" w:type="dxa"/>
          </w:tcPr>
          <w:p w14:paraId="1CE469BC" w14:textId="332D9F1F" w:rsidR="004456C1" w:rsidRPr="00375960" w:rsidDel="00DB39F6" w:rsidRDefault="004456C1" w:rsidP="004456C1">
            <w:pPr>
              <w:pStyle w:val="TableEntry"/>
              <w:rPr>
                <w:del w:id="4815" w:author="Andrea K. Fourquet" w:date="2018-07-10T12:54:00Z"/>
              </w:rPr>
            </w:pPr>
            <w:del w:id="4816" w:author="Andrea K. Fourquet" w:date="2018-07-10T12:54:00Z">
              <w:r w:rsidRPr="00375960" w:rsidDel="00DB39F6">
                <w:delText>No Mapping Available</w:delText>
              </w:r>
            </w:del>
          </w:p>
        </w:tc>
        <w:tc>
          <w:tcPr>
            <w:tcW w:w="1440" w:type="dxa"/>
          </w:tcPr>
          <w:p w14:paraId="01B92226" w14:textId="054FEA15" w:rsidR="004456C1" w:rsidRPr="00375960" w:rsidDel="00DB39F6" w:rsidRDefault="004456C1" w:rsidP="004456C1">
            <w:pPr>
              <w:pStyle w:val="TableEntry"/>
              <w:rPr>
                <w:del w:id="4817" w:author="Andrea K. Fourquet" w:date="2018-07-10T12:54:00Z"/>
              </w:rPr>
            </w:pPr>
            <w:del w:id="4818" w:author="Andrea K. Fourquet" w:date="2018-07-10T12:54:00Z">
              <w:r w:rsidRPr="00375960" w:rsidDel="00DB39F6">
                <w:delText>RE</w:delText>
              </w:r>
            </w:del>
          </w:p>
          <w:p w14:paraId="365FBEE8" w14:textId="09F13ED9" w:rsidR="004456C1" w:rsidRPr="00375960" w:rsidDel="00DB39F6" w:rsidRDefault="004456C1" w:rsidP="004456C1">
            <w:pPr>
              <w:pStyle w:val="TableEntry"/>
              <w:rPr>
                <w:del w:id="4819" w:author="Andrea K. Fourquet" w:date="2018-07-10T12:54:00Z"/>
              </w:rPr>
            </w:pPr>
            <w:del w:id="4820" w:author="Andrea K. Fourquet" w:date="2018-07-10T12:54:00Z">
              <w:r w:rsidRPr="00375960" w:rsidDel="00DB39F6">
                <w:delText>[0..1]</w:delText>
              </w:r>
            </w:del>
          </w:p>
        </w:tc>
        <w:tc>
          <w:tcPr>
            <w:tcW w:w="3240" w:type="dxa"/>
            <w:tcMar>
              <w:left w:w="40" w:type="dxa"/>
              <w:right w:w="40" w:type="dxa"/>
            </w:tcMar>
          </w:tcPr>
          <w:p w14:paraId="2E91E9F5" w14:textId="4B1A9658" w:rsidR="004456C1" w:rsidRPr="00375960" w:rsidDel="00DB39F6" w:rsidRDefault="004456C1" w:rsidP="00FB265F">
            <w:pPr>
              <w:pStyle w:val="TableEntry"/>
              <w:rPr>
                <w:del w:id="4821" w:author="Andrea K. Fourquet" w:date="2018-07-10T12:54:00Z"/>
              </w:rPr>
            </w:pPr>
            <w:del w:id="4822" w:author="Andrea K. Fourquet" w:date="2018-07-10T12:54:00Z">
              <w:r w:rsidRPr="00375960" w:rsidDel="00DB39F6">
                <w:delText>The street address where the patient was found, or, if no patient, the address to which the unit responded.</w:delText>
              </w:r>
            </w:del>
          </w:p>
        </w:tc>
        <w:tc>
          <w:tcPr>
            <w:tcW w:w="1440" w:type="dxa"/>
          </w:tcPr>
          <w:p w14:paraId="2EC91F4A" w14:textId="56068449" w:rsidR="004456C1" w:rsidRPr="00375960" w:rsidDel="00DB39F6" w:rsidRDefault="004456C1" w:rsidP="004456C1">
            <w:pPr>
              <w:pStyle w:val="TableEntry"/>
              <w:rPr>
                <w:del w:id="4823" w:author="Andrea K. Fourquet" w:date="2018-07-10T12:54:00Z"/>
              </w:rPr>
            </w:pPr>
          </w:p>
        </w:tc>
      </w:tr>
      <w:tr w:rsidR="004456C1" w:rsidRPr="00375960" w:rsidDel="00DB39F6" w14:paraId="1F2E740C" w14:textId="05B6A5B8" w:rsidTr="004456C1">
        <w:trPr>
          <w:cantSplit/>
          <w:del w:id="4824" w:author="Andrea K. Fourquet" w:date="2018-07-10T12:54:00Z"/>
        </w:trPr>
        <w:tc>
          <w:tcPr>
            <w:tcW w:w="1770" w:type="dxa"/>
            <w:tcMar>
              <w:left w:w="40" w:type="dxa"/>
              <w:right w:w="40" w:type="dxa"/>
            </w:tcMar>
          </w:tcPr>
          <w:p w14:paraId="59EDCA60" w14:textId="2701E11D" w:rsidR="004456C1" w:rsidRPr="00375960" w:rsidDel="00DB39F6" w:rsidRDefault="004456C1" w:rsidP="004456C1">
            <w:pPr>
              <w:pStyle w:val="TableEntry"/>
              <w:rPr>
                <w:del w:id="4825" w:author="Andrea K. Fourquet" w:date="2018-07-10T12:54:00Z"/>
              </w:rPr>
            </w:pPr>
            <w:del w:id="4826" w:author="Andrea K. Fourquet" w:date="2018-07-10T12:54:00Z">
              <w:r w:rsidRPr="00375960" w:rsidDel="00DB39F6">
                <w:delText>Incident Apartment, Suite, or Room</w:delText>
              </w:r>
            </w:del>
          </w:p>
        </w:tc>
        <w:tc>
          <w:tcPr>
            <w:tcW w:w="2188" w:type="dxa"/>
          </w:tcPr>
          <w:p w14:paraId="1279BBCA" w14:textId="600F6B09" w:rsidR="004456C1" w:rsidRPr="00375960" w:rsidDel="00DB39F6" w:rsidRDefault="004456C1" w:rsidP="004456C1">
            <w:pPr>
              <w:pStyle w:val="TableEntry"/>
              <w:rPr>
                <w:del w:id="4827" w:author="Andrea K. Fourquet" w:date="2018-07-10T12:54:00Z"/>
              </w:rPr>
            </w:pPr>
            <w:del w:id="4828" w:author="Andrea K. Fourquet" w:date="2018-07-10T12:54:00Z">
              <w:r w:rsidRPr="00375960" w:rsidDel="00DB39F6">
                <w:delText>No Mapping Available</w:delText>
              </w:r>
            </w:del>
          </w:p>
        </w:tc>
        <w:tc>
          <w:tcPr>
            <w:tcW w:w="1440" w:type="dxa"/>
          </w:tcPr>
          <w:p w14:paraId="6325F1F9" w14:textId="33017300" w:rsidR="004456C1" w:rsidRPr="00375960" w:rsidDel="00DB39F6" w:rsidRDefault="004456C1" w:rsidP="004456C1">
            <w:pPr>
              <w:pStyle w:val="TableEntry"/>
              <w:rPr>
                <w:del w:id="4829" w:author="Andrea K. Fourquet" w:date="2018-07-10T12:54:00Z"/>
              </w:rPr>
            </w:pPr>
            <w:del w:id="4830" w:author="Andrea K. Fourquet" w:date="2018-07-10T12:54:00Z">
              <w:r w:rsidRPr="00375960" w:rsidDel="00DB39F6">
                <w:delText>RE</w:delText>
              </w:r>
            </w:del>
          </w:p>
          <w:p w14:paraId="41C0C323" w14:textId="42BC0268" w:rsidR="004456C1" w:rsidRPr="00375960" w:rsidDel="00DB39F6" w:rsidRDefault="004456C1" w:rsidP="004456C1">
            <w:pPr>
              <w:pStyle w:val="TableEntry"/>
              <w:rPr>
                <w:del w:id="4831" w:author="Andrea K. Fourquet" w:date="2018-07-10T12:54:00Z"/>
              </w:rPr>
            </w:pPr>
            <w:del w:id="4832" w:author="Andrea K. Fourquet" w:date="2018-07-10T12:54:00Z">
              <w:r w:rsidRPr="00375960" w:rsidDel="00DB39F6">
                <w:delText>[0..1]</w:delText>
              </w:r>
            </w:del>
          </w:p>
        </w:tc>
        <w:tc>
          <w:tcPr>
            <w:tcW w:w="3240" w:type="dxa"/>
            <w:tcMar>
              <w:left w:w="40" w:type="dxa"/>
              <w:right w:w="40" w:type="dxa"/>
            </w:tcMar>
          </w:tcPr>
          <w:p w14:paraId="0AA0EE46" w14:textId="5D44335B" w:rsidR="004456C1" w:rsidRPr="00375960" w:rsidDel="00DB39F6" w:rsidRDefault="004456C1" w:rsidP="00FB265F">
            <w:pPr>
              <w:pStyle w:val="TableEntry"/>
              <w:rPr>
                <w:del w:id="4833" w:author="Andrea K. Fourquet" w:date="2018-07-10T12:54:00Z"/>
              </w:rPr>
            </w:pPr>
            <w:del w:id="4834" w:author="Andrea K. Fourquet" w:date="2018-07-10T12:54:00Z">
              <w:r w:rsidRPr="00375960" w:rsidDel="00DB39F6">
                <w:delText>The number of the specific apartment, suite, or room where the incident occurred.</w:delText>
              </w:r>
            </w:del>
          </w:p>
        </w:tc>
        <w:tc>
          <w:tcPr>
            <w:tcW w:w="1440" w:type="dxa"/>
          </w:tcPr>
          <w:p w14:paraId="5AE1B01F" w14:textId="1C731343" w:rsidR="004456C1" w:rsidRPr="00375960" w:rsidDel="00DB39F6" w:rsidRDefault="004456C1" w:rsidP="004456C1">
            <w:pPr>
              <w:pStyle w:val="TableEntry"/>
              <w:rPr>
                <w:del w:id="4835" w:author="Andrea K. Fourquet" w:date="2018-07-10T12:54:00Z"/>
              </w:rPr>
            </w:pPr>
          </w:p>
        </w:tc>
      </w:tr>
      <w:tr w:rsidR="004456C1" w:rsidRPr="00375960" w14:paraId="2CD74190" w14:textId="77777777" w:rsidTr="004456C1">
        <w:trPr>
          <w:cantSplit/>
        </w:trPr>
        <w:tc>
          <w:tcPr>
            <w:tcW w:w="1770" w:type="dxa"/>
            <w:tcMar>
              <w:left w:w="40" w:type="dxa"/>
              <w:right w:w="40" w:type="dxa"/>
            </w:tcMar>
          </w:tcPr>
          <w:p w14:paraId="5426C195" w14:textId="77777777" w:rsidR="004456C1" w:rsidRPr="00375960" w:rsidRDefault="004456C1" w:rsidP="004456C1">
            <w:pPr>
              <w:pStyle w:val="TableEntry"/>
            </w:pPr>
            <w:r w:rsidRPr="00375960">
              <w:t>Incident City</w:t>
            </w:r>
          </w:p>
        </w:tc>
        <w:tc>
          <w:tcPr>
            <w:tcW w:w="2188" w:type="dxa"/>
          </w:tcPr>
          <w:p w14:paraId="6DDD4712" w14:textId="77777777" w:rsidR="004456C1" w:rsidRPr="00375960" w:rsidRDefault="004456C1" w:rsidP="004456C1">
            <w:pPr>
              <w:pStyle w:val="TableEntry"/>
            </w:pPr>
            <w:r w:rsidRPr="00375960">
              <w:t>Encounter.encounter-incidentLocationAddress</w:t>
            </w:r>
          </w:p>
          <w:p w14:paraId="5CFC647D" w14:textId="77777777" w:rsidR="004456C1" w:rsidRPr="00375960" w:rsidRDefault="004456C1" w:rsidP="004456C1">
            <w:pPr>
              <w:pStyle w:val="TableEntry"/>
            </w:pPr>
            <w:r w:rsidRPr="00375960">
              <w:t>**IHE extension**</w:t>
            </w:r>
          </w:p>
        </w:tc>
        <w:tc>
          <w:tcPr>
            <w:tcW w:w="1440" w:type="dxa"/>
          </w:tcPr>
          <w:p w14:paraId="59A7FF6D" w14:textId="77777777" w:rsidR="004456C1" w:rsidRPr="00375960" w:rsidRDefault="004456C1" w:rsidP="004456C1">
            <w:pPr>
              <w:pStyle w:val="TableEntry"/>
            </w:pPr>
            <w:r w:rsidRPr="00375960">
              <w:t>RE</w:t>
            </w:r>
          </w:p>
          <w:p w14:paraId="1CFEE7A5" w14:textId="77777777" w:rsidR="004456C1" w:rsidRPr="00375960" w:rsidRDefault="004456C1" w:rsidP="004456C1">
            <w:pPr>
              <w:pStyle w:val="TableEntry"/>
            </w:pPr>
            <w:r w:rsidRPr="00375960">
              <w:t>[0..1]</w:t>
            </w:r>
          </w:p>
        </w:tc>
        <w:tc>
          <w:tcPr>
            <w:tcW w:w="3240" w:type="dxa"/>
            <w:tcMar>
              <w:left w:w="40" w:type="dxa"/>
              <w:right w:w="40" w:type="dxa"/>
            </w:tcMar>
          </w:tcPr>
          <w:p w14:paraId="54AB85DE" w14:textId="5C3DE2E2" w:rsidR="004456C1" w:rsidRPr="00375960" w:rsidRDefault="004456C1" w:rsidP="00FB265F">
            <w:pPr>
              <w:pStyle w:val="TableEntry"/>
            </w:pPr>
            <w:r w:rsidRPr="00375960">
              <w:t>The number of the specific apartment, suite, or room where the incident occurred.</w:t>
            </w:r>
          </w:p>
        </w:tc>
        <w:tc>
          <w:tcPr>
            <w:tcW w:w="1440" w:type="dxa"/>
          </w:tcPr>
          <w:p w14:paraId="533B812B" w14:textId="77777777" w:rsidR="004456C1" w:rsidRPr="00375960" w:rsidRDefault="004456C1" w:rsidP="004456C1">
            <w:pPr>
              <w:pStyle w:val="TableEntry"/>
            </w:pPr>
          </w:p>
        </w:tc>
      </w:tr>
      <w:tr w:rsidR="004456C1" w:rsidRPr="00375960" w14:paraId="14A4C05C" w14:textId="77777777" w:rsidTr="004456C1">
        <w:trPr>
          <w:cantSplit/>
        </w:trPr>
        <w:tc>
          <w:tcPr>
            <w:tcW w:w="1770" w:type="dxa"/>
            <w:tcMar>
              <w:left w:w="40" w:type="dxa"/>
              <w:right w:w="40" w:type="dxa"/>
            </w:tcMar>
          </w:tcPr>
          <w:p w14:paraId="58FAFD37" w14:textId="77777777" w:rsidR="004456C1" w:rsidRPr="00375960" w:rsidRDefault="004456C1" w:rsidP="004456C1">
            <w:pPr>
              <w:pStyle w:val="TableEntry"/>
            </w:pPr>
            <w:r w:rsidRPr="00375960">
              <w:t>Incident State</w:t>
            </w:r>
          </w:p>
        </w:tc>
        <w:tc>
          <w:tcPr>
            <w:tcW w:w="2188" w:type="dxa"/>
          </w:tcPr>
          <w:p w14:paraId="2FD100E5" w14:textId="77777777" w:rsidR="004456C1" w:rsidRPr="00375960" w:rsidRDefault="004456C1" w:rsidP="004456C1">
            <w:pPr>
              <w:pStyle w:val="TableEntry"/>
            </w:pPr>
            <w:r w:rsidRPr="00375960">
              <w:t>Encounter.encounter-incidentLocationAddress</w:t>
            </w:r>
          </w:p>
          <w:p w14:paraId="001C29D6" w14:textId="77777777" w:rsidR="004456C1" w:rsidRPr="00375960" w:rsidRDefault="004456C1" w:rsidP="004456C1">
            <w:pPr>
              <w:pStyle w:val="TableEntry"/>
            </w:pPr>
            <w:r w:rsidRPr="00375960">
              <w:t>**IHE extension**</w:t>
            </w:r>
          </w:p>
        </w:tc>
        <w:tc>
          <w:tcPr>
            <w:tcW w:w="1440" w:type="dxa"/>
          </w:tcPr>
          <w:p w14:paraId="537DA5A5" w14:textId="77777777" w:rsidR="004456C1" w:rsidRPr="00375960" w:rsidRDefault="004456C1" w:rsidP="004456C1">
            <w:pPr>
              <w:pStyle w:val="TableEntry"/>
            </w:pPr>
            <w:r w:rsidRPr="00375960">
              <w:t>RE</w:t>
            </w:r>
          </w:p>
          <w:p w14:paraId="16489FE9" w14:textId="77777777" w:rsidR="004456C1" w:rsidRPr="00375960" w:rsidRDefault="004456C1" w:rsidP="004456C1">
            <w:pPr>
              <w:pStyle w:val="TableEntry"/>
            </w:pPr>
            <w:r w:rsidRPr="00375960">
              <w:t>[0..1]</w:t>
            </w:r>
          </w:p>
        </w:tc>
        <w:tc>
          <w:tcPr>
            <w:tcW w:w="3240" w:type="dxa"/>
            <w:tcMar>
              <w:left w:w="40" w:type="dxa"/>
              <w:right w:w="40" w:type="dxa"/>
            </w:tcMar>
          </w:tcPr>
          <w:p w14:paraId="49BE197F" w14:textId="4D35DB75" w:rsidR="004456C1" w:rsidRPr="00375960" w:rsidRDefault="004456C1" w:rsidP="00FB265F">
            <w:pPr>
              <w:pStyle w:val="TableEntry"/>
            </w:pPr>
            <w:r w:rsidRPr="00375960">
              <w:t>The state, territory, or province where the patient was found or to which the unit responded (or best approximation)</w:t>
            </w:r>
            <w:r w:rsidR="009B73AF">
              <w:t>.</w:t>
            </w:r>
          </w:p>
        </w:tc>
        <w:tc>
          <w:tcPr>
            <w:tcW w:w="1440" w:type="dxa"/>
          </w:tcPr>
          <w:p w14:paraId="1CE4E7FE" w14:textId="77777777" w:rsidR="004456C1" w:rsidRPr="00375960" w:rsidRDefault="004456C1" w:rsidP="004456C1">
            <w:pPr>
              <w:pStyle w:val="TableEntry"/>
            </w:pPr>
          </w:p>
        </w:tc>
      </w:tr>
      <w:tr w:rsidR="004456C1" w:rsidRPr="00375960" w14:paraId="1655766D" w14:textId="77777777" w:rsidTr="004456C1">
        <w:trPr>
          <w:cantSplit/>
        </w:trPr>
        <w:tc>
          <w:tcPr>
            <w:tcW w:w="1770" w:type="dxa"/>
            <w:tcMar>
              <w:left w:w="40" w:type="dxa"/>
              <w:right w:w="40" w:type="dxa"/>
            </w:tcMar>
          </w:tcPr>
          <w:p w14:paraId="0F744F09" w14:textId="77777777" w:rsidR="004456C1" w:rsidRPr="00375960" w:rsidRDefault="004456C1" w:rsidP="004456C1">
            <w:pPr>
              <w:pStyle w:val="TableEntry"/>
            </w:pPr>
            <w:r w:rsidRPr="00375960">
              <w:t>Incident ZIP Code</w:t>
            </w:r>
          </w:p>
        </w:tc>
        <w:tc>
          <w:tcPr>
            <w:tcW w:w="2188" w:type="dxa"/>
          </w:tcPr>
          <w:p w14:paraId="7C08B5ED" w14:textId="77777777" w:rsidR="004456C1" w:rsidRPr="00375960" w:rsidRDefault="004456C1" w:rsidP="004456C1">
            <w:pPr>
              <w:pStyle w:val="TableEntry"/>
            </w:pPr>
            <w:r w:rsidRPr="00375960">
              <w:t>Encounter.encounter-incidentLocationAddress</w:t>
            </w:r>
          </w:p>
          <w:p w14:paraId="753844FF" w14:textId="77777777" w:rsidR="004456C1" w:rsidRPr="00375960" w:rsidRDefault="004456C1" w:rsidP="004456C1">
            <w:pPr>
              <w:pStyle w:val="TableEntry"/>
            </w:pPr>
            <w:r w:rsidRPr="00375960">
              <w:t>**IHE extension**</w:t>
            </w:r>
          </w:p>
        </w:tc>
        <w:tc>
          <w:tcPr>
            <w:tcW w:w="1440" w:type="dxa"/>
          </w:tcPr>
          <w:p w14:paraId="0ABBED3E" w14:textId="77777777" w:rsidR="004456C1" w:rsidRPr="00375960" w:rsidRDefault="004456C1" w:rsidP="004456C1">
            <w:pPr>
              <w:pStyle w:val="TableEntry"/>
            </w:pPr>
            <w:r w:rsidRPr="00375960">
              <w:t>RE</w:t>
            </w:r>
          </w:p>
          <w:p w14:paraId="668907B6" w14:textId="77777777" w:rsidR="004456C1" w:rsidRPr="00375960" w:rsidRDefault="004456C1" w:rsidP="004456C1">
            <w:pPr>
              <w:pStyle w:val="TableEntry"/>
            </w:pPr>
            <w:r w:rsidRPr="00375960">
              <w:t>[0..1]</w:t>
            </w:r>
          </w:p>
        </w:tc>
        <w:tc>
          <w:tcPr>
            <w:tcW w:w="3240" w:type="dxa"/>
            <w:tcMar>
              <w:left w:w="40" w:type="dxa"/>
              <w:right w:w="40" w:type="dxa"/>
            </w:tcMar>
          </w:tcPr>
          <w:p w14:paraId="56563A2D" w14:textId="2630EBCD" w:rsidR="004456C1" w:rsidRPr="00375960" w:rsidRDefault="004456C1" w:rsidP="00FB265F">
            <w:pPr>
              <w:pStyle w:val="TableEntry"/>
            </w:pPr>
            <w:r w:rsidRPr="00375960">
              <w:t>The ZIP code of the incident location</w:t>
            </w:r>
            <w:r w:rsidR="009B73AF">
              <w:t>.</w:t>
            </w:r>
          </w:p>
        </w:tc>
        <w:tc>
          <w:tcPr>
            <w:tcW w:w="1440" w:type="dxa"/>
          </w:tcPr>
          <w:p w14:paraId="4502C53C" w14:textId="77777777" w:rsidR="004456C1" w:rsidRPr="00375960" w:rsidRDefault="004456C1" w:rsidP="004456C1">
            <w:pPr>
              <w:pStyle w:val="TableEntry"/>
            </w:pPr>
          </w:p>
        </w:tc>
      </w:tr>
      <w:tr w:rsidR="004456C1" w:rsidRPr="00375960" w:rsidDel="00DB39F6" w14:paraId="2A7B45BD" w14:textId="4D12EEA4" w:rsidTr="004456C1">
        <w:trPr>
          <w:cantSplit/>
          <w:del w:id="4836" w:author="Andrea K. Fourquet" w:date="2018-07-10T12:54:00Z"/>
        </w:trPr>
        <w:tc>
          <w:tcPr>
            <w:tcW w:w="1770" w:type="dxa"/>
            <w:tcMar>
              <w:left w:w="40" w:type="dxa"/>
              <w:right w:w="40" w:type="dxa"/>
            </w:tcMar>
          </w:tcPr>
          <w:p w14:paraId="67ACEF17" w14:textId="30EB0CC2" w:rsidR="004456C1" w:rsidRPr="00375960" w:rsidDel="00DB39F6" w:rsidRDefault="004456C1" w:rsidP="004456C1">
            <w:pPr>
              <w:pStyle w:val="TableEntry"/>
              <w:rPr>
                <w:del w:id="4837" w:author="Andrea K. Fourquet" w:date="2018-07-10T12:54:00Z"/>
              </w:rPr>
            </w:pPr>
            <w:del w:id="4838" w:author="Andrea K. Fourquet" w:date="2018-07-10T12:54:00Z">
              <w:r w:rsidRPr="00375960" w:rsidDel="00DB39F6">
                <w:delText>Scene Cross Street or Directions</w:delText>
              </w:r>
            </w:del>
          </w:p>
        </w:tc>
        <w:tc>
          <w:tcPr>
            <w:tcW w:w="2188" w:type="dxa"/>
          </w:tcPr>
          <w:p w14:paraId="705D27BC" w14:textId="1223D262" w:rsidR="004456C1" w:rsidRPr="00375960" w:rsidDel="00DB39F6" w:rsidRDefault="004456C1" w:rsidP="004456C1">
            <w:pPr>
              <w:pStyle w:val="TableEntry"/>
              <w:rPr>
                <w:del w:id="4839" w:author="Andrea K. Fourquet" w:date="2018-07-10T12:54:00Z"/>
              </w:rPr>
            </w:pPr>
            <w:del w:id="4840" w:author="Andrea K. Fourquet" w:date="2018-07-10T12:54:00Z">
              <w:r w:rsidRPr="00375960" w:rsidDel="00DB39F6">
                <w:delText>No Mapping Available</w:delText>
              </w:r>
            </w:del>
          </w:p>
        </w:tc>
        <w:tc>
          <w:tcPr>
            <w:tcW w:w="1440" w:type="dxa"/>
          </w:tcPr>
          <w:p w14:paraId="40CA4418" w14:textId="6448D9A4" w:rsidR="004456C1" w:rsidRPr="00375960" w:rsidDel="00DB39F6" w:rsidRDefault="004456C1" w:rsidP="004456C1">
            <w:pPr>
              <w:pStyle w:val="TableEntry"/>
              <w:rPr>
                <w:del w:id="4841" w:author="Andrea K. Fourquet" w:date="2018-07-10T12:54:00Z"/>
              </w:rPr>
            </w:pPr>
            <w:del w:id="4842" w:author="Andrea K. Fourquet" w:date="2018-07-10T12:54:00Z">
              <w:r w:rsidRPr="00375960" w:rsidDel="00DB39F6">
                <w:delText>RE</w:delText>
              </w:r>
            </w:del>
          </w:p>
          <w:p w14:paraId="2AA31CAB" w14:textId="74E5CD8A" w:rsidR="004456C1" w:rsidRPr="00375960" w:rsidDel="00DB39F6" w:rsidRDefault="004456C1" w:rsidP="004456C1">
            <w:pPr>
              <w:pStyle w:val="TableEntry"/>
              <w:rPr>
                <w:del w:id="4843" w:author="Andrea K. Fourquet" w:date="2018-07-10T12:54:00Z"/>
              </w:rPr>
            </w:pPr>
            <w:del w:id="4844" w:author="Andrea K. Fourquet" w:date="2018-07-10T12:54:00Z">
              <w:r w:rsidRPr="00375960" w:rsidDel="00DB39F6">
                <w:delText>[0..1]</w:delText>
              </w:r>
            </w:del>
          </w:p>
        </w:tc>
        <w:tc>
          <w:tcPr>
            <w:tcW w:w="3240" w:type="dxa"/>
            <w:tcMar>
              <w:left w:w="40" w:type="dxa"/>
              <w:right w:w="40" w:type="dxa"/>
            </w:tcMar>
          </w:tcPr>
          <w:p w14:paraId="76C7CC95" w14:textId="58F6CB2A" w:rsidR="004456C1" w:rsidRPr="00375960" w:rsidDel="00DB39F6" w:rsidRDefault="004456C1" w:rsidP="00FB265F">
            <w:pPr>
              <w:pStyle w:val="TableEntry"/>
              <w:rPr>
                <w:del w:id="4845" w:author="Andrea K. Fourquet" w:date="2018-07-10T12:54:00Z"/>
              </w:rPr>
            </w:pPr>
            <w:del w:id="4846" w:author="Andrea K. Fourquet" w:date="2018-07-10T12:54:00Z">
              <w:r w:rsidRPr="00375960" w:rsidDel="00DB39F6">
                <w:delText>The nearest cross street to the incident address or directions from a recognized landmark or the second street name of an intersection.</w:delText>
              </w:r>
            </w:del>
          </w:p>
        </w:tc>
        <w:tc>
          <w:tcPr>
            <w:tcW w:w="1440" w:type="dxa"/>
          </w:tcPr>
          <w:p w14:paraId="6A0059A0" w14:textId="0EDCF0EA" w:rsidR="004456C1" w:rsidRPr="00375960" w:rsidDel="00DB39F6" w:rsidRDefault="004456C1" w:rsidP="004456C1">
            <w:pPr>
              <w:pStyle w:val="TableEntry"/>
              <w:rPr>
                <w:del w:id="4847" w:author="Andrea K. Fourquet" w:date="2018-07-10T12:54:00Z"/>
              </w:rPr>
            </w:pPr>
          </w:p>
        </w:tc>
      </w:tr>
      <w:tr w:rsidR="004456C1" w:rsidRPr="00375960" w14:paraId="5123B3EA" w14:textId="77777777" w:rsidTr="004456C1">
        <w:trPr>
          <w:cantSplit/>
        </w:trPr>
        <w:tc>
          <w:tcPr>
            <w:tcW w:w="1770" w:type="dxa"/>
            <w:tcMar>
              <w:left w:w="40" w:type="dxa"/>
              <w:right w:w="40" w:type="dxa"/>
            </w:tcMar>
          </w:tcPr>
          <w:p w14:paraId="562F2BBD" w14:textId="77777777" w:rsidR="004456C1" w:rsidRPr="00375960" w:rsidRDefault="004456C1" w:rsidP="004456C1">
            <w:pPr>
              <w:pStyle w:val="TableEntry"/>
            </w:pPr>
            <w:r w:rsidRPr="00375960">
              <w:t>Incident County</w:t>
            </w:r>
          </w:p>
        </w:tc>
        <w:tc>
          <w:tcPr>
            <w:tcW w:w="2188" w:type="dxa"/>
          </w:tcPr>
          <w:p w14:paraId="6AADE7D2" w14:textId="77777777" w:rsidR="004456C1" w:rsidRPr="00375960" w:rsidRDefault="004456C1" w:rsidP="004456C1">
            <w:pPr>
              <w:pStyle w:val="TableEntry"/>
            </w:pPr>
            <w:r w:rsidRPr="00375960">
              <w:t>Encounter.encounter-incidentLocationAddress</w:t>
            </w:r>
          </w:p>
          <w:p w14:paraId="2CA34E4A" w14:textId="77777777" w:rsidR="004456C1" w:rsidRPr="00375960" w:rsidRDefault="004456C1" w:rsidP="004456C1">
            <w:pPr>
              <w:pStyle w:val="TableEntry"/>
            </w:pPr>
            <w:r w:rsidRPr="00375960">
              <w:t>**IHE extension**</w:t>
            </w:r>
          </w:p>
        </w:tc>
        <w:tc>
          <w:tcPr>
            <w:tcW w:w="1440" w:type="dxa"/>
          </w:tcPr>
          <w:p w14:paraId="0FFF2F0C" w14:textId="77777777" w:rsidR="004456C1" w:rsidRPr="00375960" w:rsidRDefault="004456C1" w:rsidP="004456C1">
            <w:pPr>
              <w:pStyle w:val="TableEntry"/>
            </w:pPr>
            <w:r w:rsidRPr="00375960">
              <w:t>RE</w:t>
            </w:r>
          </w:p>
          <w:p w14:paraId="4BBCA1BF" w14:textId="77777777" w:rsidR="004456C1" w:rsidRPr="00375960" w:rsidRDefault="004456C1" w:rsidP="004456C1">
            <w:pPr>
              <w:pStyle w:val="TableEntry"/>
            </w:pPr>
            <w:r w:rsidRPr="00375960">
              <w:t>[0..1]</w:t>
            </w:r>
          </w:p>
        </w:tc>
        <w:tc>
          <w:tcPr>
            <w:tcW w:w="3240" w:type="dxa"/>
            <w:tcMar>
              <w:left w:w="40" w:type="dxa"/>
              <w:right w:w="40" w:type="dxa"/>
            </w:tcMar>
          </w:tcPr>
          <w:p w14:paraId="79B22523" w14:textId="69278350" w:rsidR="004456C1" w:rsidRPr="00375960" w:rsidRDefault="004456C1" w:rsidP="00FB265F">
            <w:pPr>
              <w:pStyle w:val="TableEntry"/>
            </w:pPr>
            <w:r w:rsidRPr="00375960">
              <w:t>The county or parish where the patient was found or to which the unit responded (or best approximation)</w:t>
            </w:r>
            <w:r w:rsidR="009B73AF">
              <w:t>.</w:t>
            </w:r>
          </w:p>
        </w:tc>
        <w:tc>
          <w:tcPr>
            <w:tcW w:w="1440" w:type="dxa"/>
          </w:tcPr>
          <w:p w14:paraId="4247A221" w14:textId="77777777" w:rsidR="004456C1" w:rsidRPr="00375960" w:rsidRDefault="004456C1" w:rsidP="004456C1">
            <w:pPr>
              <w:pStyle w:val="TableEntry"/>
            </w:pPr>
          </w:p>
        </w:tc>
      </w:tr>
      <w:tr w:rsidR="004456C1" w:rsidRPr="00375960" w14:paraId="7F8256A4" w14:textId="77777777" w:rsidTr="004456C1">
        <w:trPr>
          <w:cantSplit/>
        </w:trPr>
        <w:tc>
          <w:tcPr>
            <w:tcW w:w="1770" w:type="dxa"/>
            <w:tcMar>
              <w:left w:w="40" w:type="dxa"/>
              <w:right w:w="40" w:type="dxa"/>
            </w:tcMar>
          </w:tcPr>
          <w:p w14:paraId="61B9EF5F" w14:textId="77777777" w:rsidR="004456C1" w:rsidRPr="00375960" w:rsidRDefault="004456C1" w:rsidP="004456C1">
            <w:pPr>
              <w:pStyle w:val="TableEntry"/>
            </w:pPr>
            <w:r w:rsidRPr="00375960">
              <w:t>Incident Country</w:t>
            </w:r>
          </w:p>
        </w:tc>
        <w:tc>
          <w:tcPr>
            <w:tcW w:w="2188" w:type="dxa"/>
          </w:tcPr>
          <w:p w14:paraId="352107C6" w14:textId="77777777" w:rsidR="004456C1" w:rsidRPr="00375960" w:rsidRDefault="004456C1" w:rsidP="004456C1">
            <w:pPr>
              <w:pStyle w:val="TableEntry"/>
            </w:pPr>
            <w:r w:rsidRPr="00375960">
              <w:t>Encounter.encounter-incidentLocationAddress</w:t>
            </w:r>
          </w:p>
          <w:p w14:paraId="4F33FEDC" w14:textId="77777777" w:rsidR="004456C1" w:rsidRPr="00375960" w:rsidRDefault="004456C1" w:rsidP="004456C1">
            <w:pPr>
              <w:pStyle w:val="TableEntry"/>
            </w:pPr>
            <w:r w:rsidRPr="00375960">
              <w:t>**IHE extension**</w:t>
            </w:r>
          </w:p>
        </w:tc>
        <w:tc>
          <w:tcPr>
            <w:tcW w:w="1440" w:type="dxa"/>
          </w:tcPr>
          <w:p w14:paraId="18C52626" w14:textId="77777777" w:rsidR="004456C1" w:rsidRPr="00375960" w:rsidRDefault="004456C1" w:rsidP="004456C1">
            <w:pPr>
              <w:pStyle w:val="TableEntry"/>
            </w:pPr>
            <w:r w:rsidRPr="00375960">
              <w:t>RE</w:t>
            </w:r>
          </w:p>
          <w:p w14:paraId="5E554CAE" w14:textId="77777777" w:rsidR="004456C1" w:rsidRPr="00375960" w:rsidRDefault="004456C1" w:rsidP="004456C1">
            <w:pPr>
              <w:pStyle w:val="TableEntry"/>
            </w:pPr>
            <w:r w:rsidRPr="00375960">
              <w:t>[0..1]</w:t>
            </w:r>
          </w:p>
        </w:tc>
        <w:tc>
          <w:tcPr>
            <w:tcW w:w="3240" w:type="dxa"/>
            <w:tcMar>
              <w:left w:w="40" w:type="dxa"/>
              <w:right w:w="40" w:type="dxa"/>
            </w:tcMar>
          </w:tcPr>
          <w:p w14:paraId="7F8C3156" w14:textId="2BE57E3D" w:rsidR="004456C1" w:rsidRPr="00375960" w:rsidRDefault="004456C1" w:rsidP="00FB265F">
            <w:pPr>
              <w:pStyle w:val="TableEntry"/>
            </w:pPr>
            <w:r w:rsidRPr="00375960">
              <w:t>The country of the incident location.</w:t>
            </w:r>
          </w:p>
        </w:tc>
        <w:tc>
          <w:tcPr>
            <w:tcW w:w="1440" w:type="dxa"/>
          </w:tcPr>
          <w:p w14:paraId="404DB0BF" w14:textId="77777777" w:rsidR="004456C1" w:rsidRPr="00375960" w:rsidRDefault="004456C1" w:rsidP="004456C1">
            <w:pPr>
              <w:pStyle w:val="TableEntry"/>
            </w:pPr>
          </w:p>
        </w:tc>
      </w:tr>
      <w:tr w:rsidR="004456C1" w:rsidRPr="00375960" w:rsidDel="00DB39F6" w14:paraId="2279148E" w14:textId="20009A06" w:rsidTr="004456C1">
        <w:trPr>
          <w:cantSplit/>
          <w:del w:id="4848" w:author="Andrea K. Fourquet" w:date="2018-07-10T12:55:00Z"/>
        </w:trPr>
        <w:tc>
          <w:tcPr>
            <w:tcW w:w="1770" w:type="dxa"/>
            <w:tcMar>
              <w:left w:w="40" w:type="dxa"/>
              <w:right w:w="40" w:type="dxa"/>
            </w:tcMar>
          </w:tcPr>
          <w:p w14:paraId="4642C7D1" w14:textId="1345CAC4" w:rsidR="004456C1" w:rsidRPr="00375960" w:rsidDel="00DB39F6" w:rsidRDefault="004456C1" w:rsidP="004456C1">
            <w:pPr>
              <w:pStyle w:val="TableEntry"/>
              <w:rPr>
                <w:del w:id="4849" w:author="Andrea K. Fourquet" w:date="2018-07-10T12:55:00Z"/>
              </w:rPr>
            </w:pPr>
            <w:del w:id="4850" w:author="Andrea K. Fourquet" w:date="2018-07-10T12:55:00Z">
              <w:r w:rsidRPr="00375960" w:rsidDel="00DB39F6">
                <w:lastRenderedPageBreak/>
                <w:delText>Incident Census Tract</w:delText>
              </w:r>
            </w:del>
          </w:p>
        </w:tc>
        <w:tc>
          <w:tcPr>
            <w:tcW w:w="2188" w:type="dxa"/>
          </w:tcPr>
          <w:p w14:paraId="0AF868AF" w14:textId="15AA2D27" w:rsidR="004456C1" w:rsidRPr="00375960" w:rsidDel="00DB39F6" w:rsidRDefault="004456C1" w:rsidP="004456C1">
            <w:pPr>
              <w:pStyle w:val="TableEntry"/>
              <w:rPr>
                <w:del w:id="4851" w:author="Andrea K. Fourquet" w:date="2018-07-10T12:55:00Z"/>
              </w:rPr>
            </w:pPr>
            <w:del w:id="4852" w:author="Andrea K. Fourquet" w:date="2018-07-10T12:55:00Z">
              <w:r w:rsidRPr="00375960" w:rsidDel="00DB39F6">
                <w:delText>No Mapping Available</w:delText>
              </w:r>
            </w:del>
          </w:p>
        </w:tc>
        <w:tc>
          <w:tcPr>
            <w:tcW w:w="1440" w:type="dxa"/>
          </w:tcPr>
          <w:p w14:paraId="76D4A72F" w14:textId="6D6DFC2D" w:rsidR="004456C1" w:rsidRPr="00375960" w:rsidDel="00DB39F6" w:rsidRDefault="004456C1" w:rsidP="004456C1">
            <w:pPr>
              <w:pStyle w:val="TableEntry"/>
              <w:rPr>
                <w:del w:id="4853" w:author="Andrea K. Fourquet" w:date="2018-07-10T12:55:00Z"/>
              </w:rPr>
            </w:pPr>
            <w:del w:id="4854" w:author="Andrea K. Fourquet" w:date="2018-07-10T12:55:00Z">
              <w:r w:rsidRPr="00375960" w:rsidDel="00DB39F6">
                <w:delText>O</w:delText>
              </w:r>
            </w:del>
          </w:p>
          <w:p w14:paraId="571EBD52" w14:textId="7F597274" w:rsidR="004456C1" w:rsidRPr="00375960" w:rsidDel="00DB39F6" w:rsidRDefault="004456C1" w:rsidP="004456C1">
            <w:pPr>
              <w:pStyle w:val="TableEntry"/>
              <w:rPr>
                <w:del w:id="4855" w:author="Andrea K. Fourquet" w:date="2018-07-10T12:55:00Z"/>
              </w:rPr>
            </w:pPr>
            <w:del w:id="4856" w:author="Andrea K. Fourquet" w:date="2018-07-10T12:55:00Z">
              <w:r w:rsidRPr="00375960" w:rsidDel="00DB39F6">
                <w:delText>[0..1]</w:delText>
              </w:r>
            </w:del>
          </w:p>
        </w:tc>
        <w:tc>
          <w:tcPr>
            <w:tcW w:w="3240" w:type="dxa"/>
            <w:tcMar>
              <w:left w:w="40" w:type="dxa"/>
              <w:right w:w="40" w:type="dxa"/>
            </w:tcMar>
          </w:tcPr>
          <w:p w14:paraId="495AD736" w14:textId="0A22D42B" w:rsidR="004456C1" w:rsidRPr="00375960" w:rsidDel="00DB39F6" w:rsidRDefault="004456C1" w:rsidP="00FB265F">
            <w:pPr>
              <w:pStyle w:val="TableEntry"/>
              <w:rPr>
                <w:del w:id="4857" w:author="Andrea K. Fourquet" w:date="2018-07-10T12:55:00Z"/>
              </w:rPr>
            </w:pPr>
            <w:del w:id="4858" w:author="Andrea K. Fourquet" w:date="2018-07-10T12:55:00Z">
              <w:r w:rsidRPr="00375960" w:rsidDel="00DB39F6">
                <w:delText>The census tract in which the incident occurred.</w:delText>
              </w:r>
            </w:del>
          </w:p>
        </w:tc>
        <w:tc>
          <w:tcPr>
            <w:tcW w:w="1440" w:type="dxa"/>
          </w:tcPr>
          <w:p w14:paraId="3CFF1FF0" w14:textId="7532269F" w:rsidR="004456C1" w:rsidRPr="00375960" w:rsidDel="00DB39F6" w:rsidRDefault="004456C1" w:rsidP="004456C1">
            <w:pPr>
              <w:pStyle w:val="TableEntry"/>
              <w:rPr>
                <w:del w:id="4859" w:author="Andrea K. Fourquet" w:date="2018-07-10T12:55:00Z"/>
              </w:rPr>
            </w:pPr>
          </w:p>
        </w:tc>
      </w:tr>
      <w:tr w:rsidR="004456C1" w:rsidRPr="00375960" w14:paraId="3F0F8D69" w14:textId="77777777" w:rsidTr="004456C1">
        <w:trPr>
          <w:cantSplit/>
        </w:trPr>
        <w:tc>
          <w:tcPr>
            <w:tcW w:w="1770" w:type="dxa"/>
            <w:tcMar>
              <w:left w:w="40" w:type="dxa"/>
              <w:right w:w="40" w:type="dxa"/>
            </w:tcMar>
          </w:tcPr>
          <w:p w14:paraId="1A164150" w14:textId="77777777" w:rsidR="004456C1" w:rsidRPr="00375960" w:rsidRDefault="004456C1" w:rsidP="004456C1">
            <w:pPr>
              <w:pStyle w:val="TableEntry"/>
            </w:pPr>
            <w:r w:rsidRPr="00375960">
              <w:t>Date/Time of Symptom Onset</w:t>
            </w:r>
          </w:p>
        </w:tc>
        <w:tc>
          <w:tcPr>
            <w:tcW w:w="2188" w:type="dxa"/>
          </w:tcPr>
          <w:p w14:paraId="62D4569A" w14:textId="77777777" w:rsidR="004456C1" w:rsidRPr="00375960" w:rsidRDefault="004456C1" w:rsidP="004456C1">
            <w:pPr>
              <w:pStyle w:val="TableEntry"/>
            </w:pPr>
            <w:r w:rsidRPr="00375960">
              <w:t xml:space="preserve">Encounter.diagnosis.condition(condition. onsetDateTime) </w:t>
            </w:r>
          </w:p>
        </w:tc>
        <w:tc>
          <w:tcPr>
            <w:tcW w:w="1440" w:type="dxa"/>
          </w:tcPr>
          <w:p w14:paraId="070B4929" w14:textId="77777777" w:rsidR="004456C1" w:rsidRPr="00375960" w:rsidRDefault="004456C1" w:rsidP="004456C1">
            <w:pPr>
              <w:pStyle w:val="TableEntry"/>
            </w:pPr>
            <w:r w:rsidRPr="00375960">
              <w:t>RE</w:t>
            </w:r>
          </w:p>
          <w:p w14:paraId="57025CFF" w14:textId="77777777" w:rsidR="004456C1" w:rsidRPr="00375960" w:rsidRDefault="004456C1" w:rsidP="004456C1">
            <w:pPr>
              <w:pStyle w:val="TableEntry"/>
            </w:pPr>
            <w:r w:rsidRPr="00375960">
              <w:t>[0..1]</w:t>
            </w:r>
          </w:p>
        </w:tc>
        <w:tc>
          <w:tcPr>
            <w:tcW w:w="3240" w:type="dxa"/>
            <w:tcMar>
              <w:left w:w="40" w:type="dxa"/>
              <w:right w:w="40" w:type="dxa"/>
            </w:tcMar>
          </w:tcPr>
          <w:p w14:paraId="431FEE03" w14:textId="27E62551" w:rsidR="004456C1" w:rsidRPr="00375960" w:rsidRDefault="004456C1" w:rsidP="00FB265F">
            <w:pPr>
              <w:pStyle w:val="TableEntry"/>
            </w:pPr>
            <w:r w:rsidRPr="00375960">
              <w:t>The date and time the symptom began (or was discovered) as it relates to this EMS event. This is described or estimated by the patient, family, and/or healthcare professionals.</w:t>
            </w:r>
          </w:p>
        </w:tc>
        <w:tc>
          <w:tcPr>
            <w:tcW w:w="1440" w:type="dxa"/>
          </w:tcPr>
          <w:p w14:paraId="3AFAB571" w14:textId="77777777" w:rsidR="004456C1" w:rsidRPr="00375960" w:rsidRDefault="004456C1" w:rsidP="004456C1">
            <w:pPr>
              <w:pStyle w:val="TableEntry"/>
            </w:pPr>
          </w:p>
        </w:tc>
      </w:tr>
      <w:tr w:rsidR="004456C1" w:rsidRPr="00375960" w14:paraId="387B0D50" w14:textId="77777777" w:rsidTr="004456C1">
        <w:trPr>
          <w:cantSplit/>
        </w:trPr>
        <w:tc>
          <w:tcPr>
            <w:tcW w:w="1770" w:type="dxa"/>
            <w:tcMar>
              <w:left w:w="40" w:type="dxa"/>
              <w:right w:w="40" w:type="dxa"/>
            </w:tcMar>
          </w:tcPr>
          <w:p w14:paraId="52B0DB6C" w14:textId="77777777" w:rsidR="004456C1" w:rsidRPr="00375960" w:rsidRDefault="004456C1" w:rsidP="004456C1">
            <w:pPr>
              <w:pStyle w:val="TableEntry"/>
            </w:pPr>
            <w:r w:rsidRPr="00375960">
              <w:t xml:space="preserve">Possible Injury </w:t>
            </w:r>
          </w:p>
        </w:tc>
        <w:tc>
          <w:tcPr>
            <w:tcW w:w="2188" w:type="dxa"/>
          </w:tcPr>
          <w:p w14:paraId="65DE95C0" w14:textId="77777777" w:rsidR="004456C1" w:rsidRPr="00E7637C" w:rsidRDefault="004456C1" w:rsidP="004456C1">
            <w:pPr>
              <w:pStyle w:val="TableEntry"/>
              <w:rPr>
                <w:lang w:val="fr-CA"/>
              </w:rPr>
            </w:pPr>
            <w:r w:rsidRPr="00E7637C">
              <w:rPr>
                <w:lang w:val="fr-CA"/>
              </w:rPr>
              <w:t>Encounter.diagnosis.condition(condition.code)</w:t>
            </w:r>
          </w:p>
        </w:tc>
        <w:tc>
          <w:tcPr>
            <w:tcW w:w="1440" w:type="dxa"/>
          </w:tcPr>
          <w:p w14:paraId="2723C696" w14:textId="77777777" w:rsidR="004456C1" w:rsidRPr="00375960" w:rsidRDefault="004456C1" w:rsidP="004456C1">
            <w:pPr>
              <w:pStyle w:val="TableEntry"/>
            </w:pPr>
            <w:r w:rsidRPr="00375960">
              <w:t>RE</w:t>
            </w:r>
          </w:p>
          <w:p w14:paraId="2286282F" w14:textId="77777777" w:rsidR="004456C1" w:rsidRPr="00375960" w:rsidRDefault="004456C1" w:rsidP="004456C1">
            <w:pPr>
              <w:pStyle w:val="TableEntry"/>
            </w:pPr>
            <w:r w:rsidRPr="00375960">
              <w:t>[0..1]</w:t>
            </w:r>
          </w:p>
        </w:tc>
        <w:tc>
          <w:tcPr>
            <w:tcW w:w="3240" w:type="dxa"/>
            <w:tcMar>
              <w:left w:w="40" w:type="dxa"/>
              <w:right w:w="40" w:type="dxa"/>
            </w:tcMar>
          </w:tcPr>
          <w:p w14:paraId="60A406C5" w14:textId="43325FBB" w:rsidR="004456C1" w:rsidRPr="00375960" w:rsidRDefault="004456C1" w:rsidP="00FB265F">
            <w:pPr>
              <w:pStyle w:val="TableEntry"/>
            </w:pPr>
            <w:r w:rsidRPr="00375960">
              <w:t>Indication whether or not there was an injury</w:t>
            </w:r>
            <w:r w:rsidR="009B73AF">
              <w:t>.</w:t>
            </w:r>
          </w:p>
        </w:tc>
        <w:tc>
          <w:tcPr>
            <w:tcW w:w="1440" w:type="dxa"/>
          </w:tcPr>
          <w:p w14:paraId="0FA49880" w14:textId="77777777" w:rsidR="004456C1" w:rsidRPr="00375960" w:rsidRDefault="004456C1" w:rsidP="004456C1">
            <w:pPr>
              <w:pStyle w:val="TableEntry"/>
            </w:pPr>
          </w:p>
        </w:tc>
      </w:tr>
      <w:tr w:rsidR="004456C1" w:rsidRPr="00375960" w14:paraId="09F756D2" w14:textId="77777777" w:rsidTr="004456C1">
        <w:trPr>
          <w:cantSplit/>
        </w:trPr>
        <w:tc>
          <w:tcPr>
            <w:tcW w:w="1770" w:type="dxa"/>
            <w:tcMar>
              <w:left w:w="40" w:type="dxa"/>
              <w:right w:w="40" w:type="dxa"/>
            </w:tcMar>
          </w:tcPr>
          <w:p w14:paraId="63BA9359" w14:textId="77777777" w:rsidR="004456C1" w:rsidRPr="00375960" w:rsidRDefault="004456C1" w:rsidP="004456C1">
            <w:pPr>
              <w:pStyle w:val="TableEntry"/>
            </w:pPr>
            <w:r w:rsidRPr="00375960">
              <w:t xml:space="preserve">Complaint Type </w:t>
            </w:r>
          </w:p>
        </w:tc>
        <w:tc>
          <w:tcPr>
            <w:tcW w:w="2188" w:type="dxa"/>
          </w:tcPr>
          <w:p w14:paraId="07B39CA5" w14:textId="77777777" w:rsidR="004456C1" w:rsidRPr="00375960" w:rsidRDefault="004456C1" w:rsidP="004456C1">
            <w:pPr>
              <w:pStyle w:val="TableEntry"/>
            </w:pPr>
            <w:r w:rsidRPr="00375960">
              <w:t>Encounter.diagnosis.condition(Condition.category)</w:t>
            </w:r>
          </w:p>
        </w:tc>
        <w:tc>
          <w:tcPr>
            <w:tcW w:w="1440" w:type="dxa"/>
          </w:tcPr>
          <w:p w14:paraId="108D1B38" w14:textId="77777777" w:rsidR="004456C1" w:rsidRPr="00375960" w:rsidRDefault="004456C1" w:rsidP="004456C1">
            <w:pPr>
              <w:pStyle w:val="TableEntry"/>
            </w:pPr>
            <w:r w:rsidRPr="00375960">
              <w:t>RE</w:t>
            </w:r>
          </w:p>
          <w:p w14:paraId="1059EC71" w14:textId="77777777" w:rsidR="004456C1" w:rsidRPr="00375960" w:rsidRDefault="004456C1" w:rsidP="004456C1">
            <w:pPr>
              <w:pStyle w:val="TableEntry"/>
            </w:pPr>
            <w:r w:rsidRPr="00375960">
              <w:t>[0..*]</w:t>
            </w:r>
          </w:p>
        </w:tc>
        <w:tc>
          <w:tcPr>
            <w:tcW w:w="3240" w:type="dxa"/>
            <w:tcMar>
              <w:left w:w="40" w:type="dxa"/>
              <w:right w:w="40" w:type="dxa"/>
            </w:tcMar>
          </w:tcPr>
          <w:p w14:paraId="2B22D78F" w14:textId="7E8F5176" w:rsidR="004456C1" w:rsidRPr="00375960" w:rsidRDefault="004456C1" w:rsidP="00FB265F">
            <w:pPr>
              <w:pStyle w:val="TableEntry"/>
            </w:pPr>
            <w:r w:rsidRPr="00375960">
              <w:t>The type of patient healthcare complaint being documented.</w:t>
            </w:r>
          </w:p>
        </w:tc>
        <w:tc>
          <w:tcPr>
            <w:tcW w:w="1440" w:type="dxa"/>
          </w:tcPr>
          <w:p w14:paraId="72B44CE8" w14:textId="77777777" w:rsidR="004456C1" w:rsidRPr="00375960" w:rsidRDefault="004456C1" w:rsidP="004456C1">
            <w:pPr>
              <w:pStyle w:val="TableEntry"/>
            </w:pPr>
          </w:p>
        </w:tc>
      </w:tr>
      <w:tr w:rsidR="004456C1" w:rsidRPr="00375960" w14:paraId="5B3F2626" w14:textId="77777777" w:rsidTr="004456C1">
        <w:trPr>
          <w:cantSplit/>
        </w:trPr>
        <w:tc>
          <w:tcPr>
            <w:tcW w:w="1770" w:type="dxa"/>
            <w:tcMar>
              <w:left w:w="40" w:type="dxa"/>
              <w:right w:w="40" w:type="dxa"/>
            </w:tcMar>
          </w:tcPr>
          <w:p w14:paraId="70CA778D" w14:textId="77777777" w:rsidR="004456C1" w:rsidRPr="00375960" w:rsidRDefault="004456C1" w:rsidP="004456C1">
            <w:pPr>
              <w:pStyle w:val="TableEntry"/>
            </w:pPr>
            <w:r w:rsidRPr="00375960">
              <w:t xml:space="preserve">Complaint </w:t>
            </w:r>
          </w:p>
        </w:tc>
        <w:tc>
          <w:tcPr>
            <w:tcW w:w="2188" w:type="dxa"/>
          </w:tcPr>
          <w:p w14:paraId="22593E15" w14:textId="77777777" w:rsidR="004456C1" w:rsidRPr="00375960" w:rsidRDefault="004456C1" w:rsidP="004456C1">
            <w:pPr>
              <w:pStyle w:val="TableEntry"/>
            </w:pPr>
            <w:r w:rsidRPr="00375960">
              <w:t>Encounter.diagnosis.condition(Condition.note)</w:t>
            </w:r>
          </w:p>
        </w:tc>
        <w:tc>
          <w:tcPr>
            <w:tcW w:w="1440" w:type="dxa"/>
          </w:tcPr>
          <w:p w14:paraId="54AF67CC" w14:textId="77777777" w:rsidR="004456C1" w:rsidRPr="00375960" w:rsidRDefault="004456C1" w:rsidP="004456C1">
            <w:pPr>
              <w:pStyle w:val="TableEntry"/>
            </w:pPr>
            <w:r w:rsidRPr="00375960">
              <w:t>RE</w:t>
            </w:r>
          </w:p>
          <w:p w14:paraId="682DD17A" w14:textId="77777777" w:rsidR="004456C1" w:rsidRPr="00375960" w:rsidRDefault="004456C1" w:rsidP="004456C1">
            <w:pPr>
              <w:pStyle w:val="TableEntry"/>
            </w:pPr>
            <w:r w:rsidRPr="00375960">
              <w:t>[0..*]</w:t>
            </w:r>
          </w:p>
        </w:tc>
        <w:tc>
          <w:tcPr>
            <w:tcW w:w="3240" w:type="dxa"/>
            <w:tcMar>
              <w:left w:w="40" w:type="dxa"/>
              <w:right w:w="40" w:type="dxa"/>
            </w:tcMar>
          </w:tcPr>
          <w:p w14:paraId="25BC86A6" w14:textId="5B351579" w:rsidR="004456C1" w:rsidRPr="00375960" w:rsidRDefault="004456C1" w:rsidP="00FB265F">
            <w:pPr>
              <w:pStyle w:val="TableEntry"/>
            </w:pPr>
            <w:r w:rsidRPr="00375960">
              <w:t>The statement of the problem by the patient or the history provider.</w:t>
            </w:r>
          </w:p>
        </w:tc>
        <w:tc>
          <w:tcPr>
            <w:tcW w:w="1440" w:type="dxa"/>
          </w:tcPr>
          <w:p w14:paraId="4C86678B" w14:textId="77777777" w:rsidR="004456C1" w:rsidRPr="00375960" w:rsidRDefault="004456C1" w:rsidP="004456C1">
            <w:pPr>
              <w:pStyle w:val="TableEntry"/>
            </w:pPr>
          </w:p>
        </w:tc>
      </w:tr>
      <w:tr w:rsidR="004456C1" w:rsidRPr="00375960" w14:paraId="0D0DC2F1" w14:textId="77777777" w:rsidTr="004456C1">
        <w:trPr>
          <w:cantSplit/>
        </w:trPr>
        <w:tc>
          <w:tcPr>
            <w:tcW w:w="1770" w:type="dxa"/>
            <w:tcMar>
              <w:left w:w="40" w:type="dxa"/>
              <w:right w:w="40" w:type="dxa"/>
            </w:tcMar>
          </w:tcPr>
          <w:p w14:paraId="20A753CD" w14:textId="77777777" w:rsidR="004456C1" w:rsidRPr="00375960" w:rsidRDefault="004456C1" w:rsidP="004456C1">
            <w:pPr>
              <w:pStyle w:val="TableEntry"/>
            </w:pPr>
            <w:r w:rsidRPr="00375960">
              <w:t>Duration of Complaint</w:t>
            </w:r>
          </w:p>
        </w:tc>
        <w:tc>
          <w:tcPr>
            <w:tcW w:w="2188" w:type="dxa"/>
          </w:tcPr>
          <w:p w14:paraId="4E46AAB3" w14:textId="77777777" w:rsidR="004456C1" w:rsidRPr="00375960" w:rsidRDefault="004456C1" w:rsidP="004456C1">
            <w:pPr>
              <w:pStyle w:val="TableEntry"/>
            </w:pPr>
            <w:r w:rsidRPr="00375960">
              <w:t>Encounter.diagnosis.condition(Condition.abatemetDateTime)</w:t>
            </w:r>
          </w:p>
        </w:tc>
        <w:tc>
          <w:tcPr>
            <w:tcW w:w="1440" w:type="dxa"/>
          </w:tcPr>
          <w:p w14:paraId="080F7CF5" w14:textId="77777777" w:rsidR="004456C1" w:rsidRPr="00375960" w:rsidRDefault="004456C1" w:rsidP="004456C1">
            <w:pPr>
              <w:pStyle w:val="TableEntry"/>
            </w:pPr>
            <w:r w:rsidRPr="00375960">
              <w:t>RE</w:t>
            </w:r>
          </w:p>
          <w:p w14:paraId="55397402" w14:textId="77777777" w:rsidR="004456C1" w:rsidRPr="00375960" w:rsidRDefault="004456C1" w:rsidP="004456C1">
            <w:pPr>
              <w:pStyle w:val="TableEntry"/>
            </w:pPr>
            <w:r w:rsidRPr="00375960">
              <w:t>[0..1]</w:t>
            </w:r>
          </w:p>
        </w:tc>
        <w:tc>
          <w:tcPr>
            <w:tcW w:w="3240" w:type="dxa"/>
            <w:tcMar>
              <w:left w:w="40" w:type="dxa"/>
              <w:right w:w="40" w:type="dxa"/>
            </w:tcMar>
          </w:tcPr>
          <w:p w14:paraId="421CBC0E" w14:textId="1E85BBAB" w:rsidR="004456C1" w:rsidRPr="00375960" w:rsidRDefault="004456C1" w:rsidP="00FB265F">
            <w:pPr>
              <w:pStyle w:val="TableEntry"/>
            </w:pPr>
            <w:r w:rsidRPr="00375960">
              <w:t>The duration of the complaint</w:t>
            </w:r>
            <w:r w:rsidR="009B73AF">
              <w:t>.</w:t>
            </w:r>
          </w:p>
        </w:tc>
        <w:tc>
          <w:tcPr>
            <w:tcW w:w="1440" w:type="dxa"/>
          </w:tcPr>
          <w:p w14:paraId="63674D4F" w14:textId="77777777" w:rsidR="004456C1" w:rsidRPr="00375960" w:rsidRDefault="004456C1" w:rsidP="004456C1">
            <w:pPr>
              <w:pStyle w:val="TableEntry"/>
            </w:pPr>
          </w:p>
        </w:tc>
      </w:tr>
      <w:tr w:rsidR="004456C1" w:rsidRPr="00375960" w:rsidDel="007F1FEA" w14:paraId="02F38B92" w14:textId="3B953254" w:rsidTr="004456C1">
        <w:trPr>
          <w:cantSplit/>
          <w:del w:id="4860" w:author="Andrea K. Fourquet" w:date="2018-07-10T12:55:00Z"/>
        </w:trPr>
        <w:tc>
          <w:tcPr>
            <w:tcW w:w="1770" w:type="dxa"/>
            <w:tcMar>
              <w:left w:w="40" w:type="dxa"/>
              <w:right w:w="40" w:type="dxa"/>
            </w:tcMar>
          </w:tcPr>
          <w:p w14:paraId="63FC58F6" w14:textId="3B8D00CA" w:rsidR="004456C1" w:rsidRPr="00375960" w:rsidDel="007F1FEA" w:rsidRDefault="004456C1" w:rsidP="004456C1">
            <w:pPr>
              <w:pStyle w:val="TableEntry"/>
              <w:rPr>
                <w:del w:id="4861" w:author="Andrea K. Fourquet" w:date="2018-07-10T12:55:00Z"/>
              </w:rPr>
            </w:pPr>
            <w:del w:id="4862" w:author="Andrea K. Fourquet" w:date="2018-07-10T12:55:00Z">
              <w:r w:rsidRPr="00375960" w:rsidDel="007F1FEA">
                <w:delText xml:space="preserve">Time Units of Duration of Complaint </w:delText>
              </w:r>
            </w:del>
          </w:p>
        </w:tc>
        <w:tc>
          <w:tcPr>
            <w:tcW w:w="2188" w:type="dxa"/>
          </w:tcPr>
          <w:p w14:paraId="62EDC529" w14:textId="3900970C" w:rsidR="004456C1" w:rsidRPr="00375960" w:rsidDel="007F1FEA" w:rsidRDefault="004456C1" w:rsidP="004456C1">
            <w:pPr>
              <w:pStyle w:val="TableEntry"/>
              <w:rPr>
                <w:del w:id="4863" w:author="Andrea K. Fourquet" w:date="2018-07-10T12:55:00Z"/>
              </w:rPr>
            </w:pPr>
            <w:del w:id="4864" w:author="Andrea K. Fourquet" w:date="2018-07-10T12:55:00Z">
              <w:r w:rsidRPr="00375960" w:rsidDel="007F1FEA">
                <w:delText xml:space="preserve">No mapping available </w:delText>
              </w:r>
            </w:del>
          </w:p>
        </w:tc>
        <w:tc>
          <w:tcPr>
            <w:tcW w:w="1440" w:type="dxa"/>
          </w:tcPr>
          <w:p w14:paraId="56B19008" w14:textId="73F40A9B" w:rsidR="004456C1" w:rsidRPr="00375960" w:rsidDel="007F1FEA" w:rsidRDefault="004456C1" w:rsidP="004456C1">
            <w:pPr>
              <w:pStyle w:val="TableEntry"/>
              <w:rPr>
                <w:del w:id="4865" w:author="Andrea K. Fourquet" w:date="2018-07-10T12:55:00Z"/>
              </w:rPr>
            </w:pPr>
            <w:del w:id="4866" w:author="Andrea K. Fourquet" w:date="2018-07-10T12:55:00Z">
              <w:r w:rsidRPr="00375960" w:rsidDel="007F1FEA">
                <w:delText>RE</w:delText>
              </w:r>
            </w:del>
          </w:p>
          <w:p w14:paraId="74EF7073" w14:textId="009EE4E6" w:rsidR="004456C1" w:rsidRPr="00375960" w:rsidDel="007F1FEA" w:rsidRDefault="004456C1" w:rsidP="004456C1">
            <w:pPr>
              <w:pStyle w:val="TableEntry"/>
              <w:rPr>
                <w:del w:id="4867" w:author="Andrea K. Fourquet" w:date="2018-07-10T12:55:00Z"/>
              </w:rPr>
            </w:pPr>
            <w:del w:id="4868" w:author="Andrea K. Fourquet" w:date="2018-07-10T12:55:00Z">
              <w:r w:rsidRPr="00375960" w:rsidDel="007F1FEA">
                <w:delText>[0..1]</w:delText>
              </w:r>
            </w:del>
          </w:p>
        </w:tc>
        <w:tc>
          <w:tcPr>
            <w:tcW w:w="3240" w:type="dxa"/>
            <w:tcMar>
              <w:left w:w="40" w:type="dxa"/>
              <w:right w:w="40" w:type="dxa"/>
            </w:tcMar>
          </w:tcPr>
          <w:p w14:paraId="15152B29" w14:textId="26A35CED" w:rsidR="004456C1" w:rsidRPr="00375960" w:rsidDel="007F1FEA" w:rsidRDefault="004456C1" w:rsidP="00FB265F">
            <w:pPr>
              <w:pStyle w:val="TableEntry"/>
              <w:rPr>
                <w:del w:id="4869" w:author="Andrea K. Fourquet" w:date="2018-07-10T12:55:00Z"/>
              </w:rPr>
            </w:pPr>
            <w:del w:id="4870" w:author="Andrea K. Fourquet" w:date="2018-07-10T12:55:00Z">
              <w:r w:rsidRPr="00375960" w:rsidDel="007F1FEA">
                <w:delText>The time units of the duration of the patient's complaint</w:delText>
              </w:r>
              <w:r w:rsidR="009B73AF" w:rsidDel="007F1FEA">
                <w:delText>.</w:delText>
              </w:r>
            </w:del>
          </w:p>
        </w:tc>
        <w:tc>
          <w:tcPr>
            <w:tcW w:w="1440" w:type="dxa"/>
          </w:tcPr>
          <w:p w14:paraId="68258887" w14:textId="6430B4CE" w:rsidR="004456C1" w:rsidRPr="00375960" w:rsidDel="007F1FEA" w:rsidRDefault="004456C1" w:rsidP="004456C1">
            <w:pPr>
              <w:pStyle w:val="TableEntry"/>
              <w:rPr>
                <w:del w:id="4871" w:author="Andrea K. Fourquet" w:date="2018-07-10T12:55:00Z"/>
              </w:rPr>
            </w:pPr>
          </w:p>
        </w:tc>
      </w:tr>
      <w:tr w:rsidR="004456C1" w:rsidRPr="00375960" w14:paraId="03800295" w14:textId="77777777" w:rsidTr="004456C1">
        <w:trPr>
          <w:cantSplit/>
        </w:trPr>
        <w:tc>
          <w:tcPr>
            <w:tcW w:w="1770" w:type="dxa"/>
            <w:tcMar>
              <w:left w:w="40" w:type="dxa"/>
              <w:right w:w="40" w:type="dxa"/>
            </w:tcMar>
          </w:tcPr>
          <w:p w14:paraId="543E226D" w14:textId="77777777" w:rsidR="004456C1" w:rsidRPr="00375960" w:rsidRDefault="004456C1" w:rsidP="004456C1">
            <w:pPr>
              <w:pStyle w:val="TableEntry"/>
            </w:pPr>
            <w:r w:rsidRPr="00375960">
              <w:t xml:space="preserve">Chief complaint Anatomic Location </w:t>
            </w:r>
          </w:p>
        </w:tc>
        <w:tc>
          <w:tcPr>
            <w:tcW w:w="2188" w:type="dxa"/>
          </w:tcPr>
          <w:p w14:paraId="6EBB86E4" w14:textId="77777777" w:rsidR="004456C1" w:rsidRPr="00375960" w:rsidRDefault="004456C1" w:rsidP="004456C1">
            <w:pPr>
              <w:pStyle w:val="TableEntry"/>
            </w:pPr>
            <w:r w:rsidRPr="00375960">
              <w:t>Encounter.diagnosis.condition(Condition.bodySite)</w:t>
            </w:r>
          </w:p>
        </w:tc>
        <w:tc>
          <w:tcPr>
            <w:tcW w:w="1440" w:type="dxa"/>
          </w:tcPr>
          <w:p w14:paraId="2B32BAC3" w14:textId="77777777" w:rsidR="004456C1" w:rsidRPr="00375960" w:rsidRDefault="004456C1" w:rsidP="004456C1">
            <w:pPr>
              <w:pStyle w:val="TableEntry"/>
            </w:pPr>
            <w:r w:rsidRPr="00375960">
              <w:t>RE</w:t>
            </w:r>
          </w:p>
          <w:p w14:paraId="54338DE6" w14:textId="77777777" w:rsidR="004456C1" w:rsidRPr="00375960" w:rsidRDefault="004456C1" w:rsidP="004456C1">
            <w:pPr>
              <w:pStyle w:val="TableEntry"/>
            </w:pPr>
            <w:r w:rsidRPr="00375960">
              <w:t>[0..1]</w:t>
            </w:r>
          </w:p>
        </w:tc>
        <w:tc>
          <w:tcPr>
            <w:tcW w:w="3240" w:type="dxa"/>
            <w:tcMar>
              <w:left w:w="40" w:type="dxa"/>
              <w:right w:w="40" w:type="dxa"/>
            </w:tcMar>
          </w:tcPr>
          <w:p w14:paraId="632990BA" w14:textId="6305AFFF" w:rsidR="004456C1" w:rsidRPr="00375960" w:rsidRDefault="004456C1" w:rsidP="00FB265F">
            <w:pPr>
              <w:pStyle w:val="TableEntry"/>
            </w:pPr>
            <w:r w:rsidRPr="00375960">
              <w:t>The primary anatomic location of the chief complaint as identified by EMS personnel</w:t>
            </w:r>
            <w:r w:rsidR="009B73AF">
              <w:t>.</w:t>
            </w:r>
          </w:p>
        </w:tc>
        <w:tc>
          <w:tcPr>
            <w:tcW w:w="1440" w:type="dxa"/>
          </w:tcPr>
          <w:p w14:paraId="4CA2255B" w14:textId="77777777" w:rsidR="004456C1" w:rsidRPr="00375960" w:rsidRDefault="004456C1" w:rsidP="004456C1">
            <w:pPr>
              <w:pStyle w:val="TableEntry"/>
            </w:pPr>
          </w:p>
        </w:tc>
      </w:tr>
      <w:tr w:rsidR="004456C1" w:rsidRPr="00375960" w14:paraId="65573246" w14:textId="77777777" w:rsidTr="004456C1">
        <w:trPr>
          <w:cantSplit/>
        </w:trPr>
        <w:tc>
          <w:tcPr>
            <w:tcW w:w="1770" w:type="dxa"/>
            <w:tcMar>
              <w:left w:w="40" w:type="dxa"/>
              <w:right w:w="40" w:type="dxa"/>
            </w:tcMar>
          </w:tcPr>
          <w:p w14:paraId="60EFBE88" w14:textId="77777777" w:rsidR="004456C1" w:rsidRPr="00375960" w:rsidRDefault="004456C1" w:rsidP="004456C1">
            <w:pPr>
              <w:pStyle w:val="TableEntry"/>
            </w:pPr>
            <w:r w:rsidRPr="00375960">
              <w:t xml:space="preserve">Chief Complain organ system </w:t>
            </w:r>
          </w:p>
        </w:tc>
        <w:tc>
          <w:tcPr>
            <w:tcW w:w="2188" w:type="dxa"/>
          </w:tcPr>
          <w:p w14:paraId="686D4E48" w14:textId="77777777" w:rsidR="004456C1" w:rsidRPr="00375960" w:rsidRDefault="004456C1" w:rsidP="004456C1">
            <w:pPr>
              <w:pStyle w:val="TableEntry"/>
            </w:pPr>
            <w:r w:rsidRPr="00375960">
              <w:t>Encounter.diagnosis.condition(Condition.bodySite)</w:t>
            </w:r>
          </w:p>
        </w:tc>
        <w:tc>
          <w:tcPr>
            <w:tcW w:w="1440" w:type="dxa"/>
          </w:tcPr>
          <w:p w14:paraId="4461090E" w14:textId="77777777" w:rsidR="004456C1" w:rsidRPr="00375960" w:rsidRDefault="004456C1" w:rsidP="004456C1">
            <w:pPr>
              <w:pStyle w:val="TableEntry"/>
            </w:pPr>
            <w:r w:rsidRPr="00375960">
              <w:t>RE</w:t>
            </w:r>
          </w:p>
          <w:p w14:paraId="59A54350" w14:textId="77777777" w:rsidR="004456C1" w:rsidRPr="00375960" w:rsidRDefault="004456C1" w:rsidP="004456C1">
            <w:pPr>
              <w:pStyle w:val="TableEntry"/>
            </w:pPr>
            <w:r w:rsidRPr="00375960">
              <w:t>[0..1]</w:t>
            </w:r>
          </w:p>
        </w:tc>
        <w:tc>
          <w:tcPr>
            <w:tcW w:w="3240" w:type="dxa"/>
            <w:tcMar>
              <w:left w:w="40" w:type="dxa"/>
              <w:right w:w="40" w:type="dxa"/>
            </w:tcMar>
          </w:tcPr>
          <w:p w14:paraId="07794E57" w14:textId="6C3DBF1F" w:rsidR="004456C1" w:rsidRPr="00375960" w:rsidRDefault="004456C1" w:rsidP="009B73AF">
            <w:pPr>
              <w:pStyle w:val="TableEntry"/>
            </w:pPr>
            <w:r w:rsidRPr="00375960">
              <w:t>The primary organ system of the patient injured or medically affected.</w:t>
            </w:r>
          </w:p>
        </w:tc>
        <w:tc>
          <w:tcPr>
            <w:tcW w:w="1440" w:type="dxa"/>
          </w:tcPr>
          <w:p w14:paraId="53BF1A0C" w14:textId="77777777" w:rsidR="004456C1" w:rsidRPr="00375960" w:rsidRDefault="004456C1" w:rsidP="004456C1">
            <w:pPr>
              <w:pStyle w:val="TableEntry"/>
            </w:pPr>
          </w:p>
        </w:tc>
      </w:tr>
      <w:tr w:rsidR="004456C1" w:rsidRPr="00375960" w14:paraId="5B424603" w14:textId="77777777" w:rsidTr="004456C1">
        <w:trPr>
          <w:cantSplit/>
        </w:trPr>
        <w:tc>
          <w:tcPr>
            <w:tcW w:w="1770" w:type="dxa"/>
            <w:tcMar>
              <w:left w:w="40" w:type="dxa"/>
              <w:right w:w="40" w:type="dxa"/>
            </w:tcMar>
          </w:tcPr>
          <w:p w14:paraId="5D308131" w14:textId="77777777" w:rsidR="004456C1" w:rsidRPr="00375960" w:rsidRDefault="004456C1" w:rsidP="004456C1">
            <w:pPr>
              <w:pStyle w:val="TableEntry"/>
            </w:pPr>
            <w:r w:rsidRPr="00375960">
              <w:t xml:space="preserve">Primary Symptom </w:t>
            </w:r>
          </w:p>
        </w:tc>
        <w:tc>
          <w:tcPr>
            <w:tcW w:w="2188" w:type="dxa"/>
          </w:tcPr>
          <w:p w14:paraId="28D925DF" w14:textId="77777777" w:rsidR="004456C1" w:rsidRPr="00375960" w:rsidRDefault="004456C1" w:rsidP="004456C1">
            <w:pPr>
              <w:pStyle w:val="TableEntry"/>
            </w:pPr>
            <w:r w:rsidRPr="00375960">
              <w:t>Encounter.diagnosis.condition(Condition.evidence.code)</w:t>
            </w:r>
          </w:p>
        </w:tc>
        <w:tc>
          <w:tcPr>
            <w:tcW w:w="1440" w:type="dxa"/>
          </w:tcPr>
          <w:p w14:paraId="2D8E9329" w14:textId="77777777" w:rsidR="004456C1" w:rsidRPr="00375960" w:rsidRDefault="004456C1" w:rsidP="004456C1">
            <w:pPr>
              <w:pStyle w:val="TableEntry"/>
            </w:pPr>
            <w:r w:rsidRPr="00375960">
              <w:t>RE</w:t>
            </w:r>
          </w:p>
          <w:p w14:paraId="51B059BF" w14:textId="77777777" w:rsidR="004456C1" w:rsidRPr="00375960" w:rsidRDefault="004456C1" w:rsidP="004456C1">
            <w:pPr>
              <w:pStyle w:val="TableEntry"/>
            </w:pPr>
            <w:r w:rsidRPr="00375960">
              <w:t>[0..1]</w:t>
            </w:r>
          </w:p>
        </w:tc>
        <w:tc>
          <w:tcPr>
            <w:tcW w:w="3240" w:type="dxa"/>
            <w:tcMar>
              <w:left w:w="40" w:type="dxa"/>
              <w:right w:w="40" w:type="dxa"/>
            </w:tcMar>
          </w:tcPr>
          <w:p w14:paraId="5BB20AFA" w14:textId="17DA0146" w:rsidR="004456C1" w:rsidRPr="00375960" w:rsidRDefault="004456C1" w:rsidP="009B73AF">
            <w:pPr>
              <w:pStyle w:val="TableEntry"/>
            </w:pPr>
            <w:r w:rsidRPr="00375960">
              <w:t>The primary sign and symptom present in the patient or observed by EMS personnel</w:t>
            </w:r>
            <w:r w:rsidR="009B73AF">
              <w:t>.</w:t>
            </w:r>
          </w:p>
        </w:tc>
        <w:tc>
          <w:tcPr>
            <w:tcW w:w="1440" w:type="dxa"/>
          </w:tcPr>
          <w:p w14:paraId="585BF7E7" w14:textId="77777777" w:rsidR="004456C1" w:rsidRPr="00375960" w:rsidRDefault="004456C1" w:rsidP="004456C1">
            <w:pPr>
              <w:pStyle w:val="TableEntry"/>
            </w:pPr>
          </w:p>
        </w:tc>
      </w:tr>
      <w:tr w:rsidR="004456C1" w:rsidRPr="00375960" w14:paraId="46351279" w14:textId="77777777" w:rsidTr="004456C1">
        <w:trPr>
          <w:cantSplit/>
        </w:trPr>
        <w:tc>
          <w:tcPr>
            <w:tcW w:w="1770" w:type="dxa"/>
            <w:tcMar>
              <w:left w:w="40" w:type="dxa"/>
              <w:right w:w="40" w:type="dxa"/>
            </w:tcMar>
          </w:tcPr>
          <w:p w14:paraId="1884CCEA" w14:textId="77777777" w:rsidR="004456C1" w:rsidRPr="00375960" w:rsidRDefault="004456C1" w:rsidP="004456C1">
            <w:pPr>
              <w:pStyle w:val="TableEntry"/>
            </w:pPr>
            <w:r w:rsidRPr="00375960">
              <w:t xml:space="preserve">Other Associated symptoms </w:t>
            </w:r>
          </w:p>
        </w:tc>
        <w:tc>
          <w:tcPr>
            <w:tcW w:w="2188" w:type="dxa"/>
          </w:tcPr>
          <w:p w14:paraId="39B5EF18" w14:textId="77777777" w:rsidR="004456C1" w:rsidRPr="00375960" w:rsidRDefault="004456C1" w:rsidP="004456C1">
            <w:pPr>
              <w:pStyle w:val="TableEntry"/>
            </w:pPr>
            <w:r w:rsidRPr="00375960">
              <w:t>Encounter.diagnosis.condition(Condition.evidence.code)</w:t>
            </w:r>
          </w:p>
        </w:tc>
        <w:tc>
          <w:tcPr>
            <w:tcW w:w="1440" w:type="dxa"/>
          </w:tcPr>
          <w:p w14:paraId="13A24D81" w14:textId="77777777" w:rsidR="004456C1" w:rsidRPr="00375960" w:rsidRDefault="004456C1" w:rsidP="004456C1">
            <w:pPr>
              <w:pStyle w:val="TableEntry"/>
            </w:pPr>
            <w:r w:rsidRPr="00375960">
              <w:t>RE</w:t>
            </w:r>
          </w:p>
          <w:p w14:paraId="548402E9" w14:textId="77777777" w:rsidR="004456C1" w:rsidRPr="00375960" w:rsidRDefault="004456C1" w:rsidP="004456C1">
            <w:pPr>
              <w:pStyle w:val="TableEntry"/>
            </w:pPr>
            <w:r w:rsidRPr="00375960">
              <w:t>[0..*]</w:t>
            </w:r>
          </w:p>
        </w:tc>
        <w:tc>
          <w:tcPr>
            <w:tcW w:w="3240" w:type="dxa"/>
            <w:tcMar>
              <w:left w:w="40" w:type="dxa"/>
              <w:right w:w="40" w:type="dxa"/>
            </w:tcMar>
          </w:tcPr>
          <w:p w14:paraId="652684E2" w14:textId="216F9B65" w:rsidR="004456C1" w:rsidRPr="00375960" w:rsidRDefault="004456C1" w:rsidP="009B73AF">
            <w:pPr>
              <w:pStyle w:val="TableEntry"/>
            </w:pPr>
            <w:r w:rsidRPr="00375960">
              <w:t>Other symptoms identified by the patient or observed by EMS personnel</w:t>
            </w:r>
            <w:r w:rsidR="009B73AF">
              <w:t>.</w:t>
            </w:r>
          </w:p>
        </w:tc>
        <w:tc>
          <w:tcPr>
            <w:tcW w:w="1440" w:type="dxa"/>
          </w:tcPr>
          <w:p w14:paraId="11C4CE90" w14:textId="77777777" w:rsidR="004456C1" w:rsidRPr="00375960" w:rsidRDefault="004456C1" w:rsidP="004456C1">
            <w:pPr>
              <w:pStyle w:val="TableEntry"/>
            </w:pPr>
          </w:p>
        </w:tc>
      </w:tr>
      <w:tr w:rsidR="004456C1" w:rsidRPr="00375960" w14:paraId="581654B2" w14:textId="77777777" w:rsidTr="004456C1">
        <w:trPr>
          <w:cantSplit/>
        </w:trPr>
        <w:tc>
          <w:tcPr>
            <w:tcW w:w="1770" w:type="dxa"/>
            <w:tcMar>
              <w:left w:w="40" w:type="dxa"/>
              <w:right w:w="40" w:type="dxa"/>
            </w:tcMar>
          </w:tcPr>
          <w:p w14:paraId="7D129394" w14:textId="77777777" w:rsidR="004456C1" w:rsidRPr="00375960" w:rsidRDefault="004456C1" w:rsidP="004456C1">
            <w:pPr>
              <w:pStyle w:val="TableEntry"/>
            </w:pPr>
            <w:r w:rsidRPr="00375960">
              <w:t xml:space="preserve">Provider's Primary Impressions </w:t>
            </w:r>
          </w:p>
        </w:tc>
        <w:tc>
          <w:tcPr>
            <w:tcW w:w="2188" w:type="dxa"/>
          </w:tcPr>
          <w:p w14:paraId="4CB49CFC"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47F75214" w14:textId="77777777" w:rsidR="004456C1" w:rsidRPr="00375960" w:rsidRDefault="004456C1" w:rsidP="004456C1">
            <w:pPr>
              <w:pStyle w:val="TableEntry"/>
            </w:pPr>
            <w:r w:rsidRPr="00375960">
              <w:t>RE</w:t>
            </w:r>
          </w:p>
          <w:p w14:paraId="76149DA2" w14:textId="77777777" w:rsidR="004456C1" w:rsidRPr="00375960" w:rsidRDefault="004456C1" w:rsidP="004456C1">
            <w:pPr>
              <w:pStyle w:val="TableEntry"/>
            </w:pPr>
            <w:r w:rsidRPr="00375960">
              <w:t>[0..1]</w:t>
            </w:r>
          </w:p>
        </w:tc>
        <w:tc>
          <w:tcPr>
            <w:tcW w:w="3240" w:type="dxa"/>
            <w:tcMar>
              <w:left w:w="40" w:type="dxa"/>
              <w:right w:w="40" w:type="dxa"/>
            </w:tcMar>
          </w:tcPr>
          <w:p w14:paraId="0E845A22" w14:textId="51A937AC" w:rsidR="004456C1" w:rsidRPr="00375960" w:rsidRDefault="004456C1" w:rsidP="009B73AF">
            <w:pPr>
              <w:pStyle w:val="TableEntry"/>
            </w:pPr>
            <w:r w:rsidRPr="00375960">
              <w:t>The EMS personnel's impression of the patient's primary problem or most significant condition which led to the management given to the patient (treatments, medications, or procedures).</w:t>
            </w:r>
          </w:p>
        </w:tc>
        <w:tc>
          <w:tcPr>
            <w:tcW w:w="1440" w:type="dxa"/>
          </w:tcPr>
          <w:p w14:paraId="06828433" w14:textId="77777777" w:rsidR="004456C1" w:rsidRPr="00375960" w:rsidRDefault="004456C1" w:rsidP="004456C1">
            <w:pPr>
              <w:pStyle w:val="TableEntry"/>
            </w:pPr>
          </w:p>
        </w:tc>
      </w:tr>
      <w:tr w:rsidR="004456C1" w:rsidRPr="00375960" w14:paraId="020E8C54" w14:textId="77777777" w:rsidTr="004456C1">
        <w:trPr>
          <w:cantSplit/>
        </w:trPr>
        <w:tc>
          <w:tcPr>
            <w:tcW w:w="1770" w:type="dxa"/>
            <w:tcMar>
              <w:left w:w="40" w:type="dxa"/>
              <w:right w:w="40" w:type="dxa"/>
            </w:tcMar>
          </w:tcPr>
          <w:p w14:paraId="6BBC0508" w14:textId="77777777" w:rsidR="004456C1" w:rsidRPr="00375960" w:rsidRDefault="004456C1" w:rsidP="004456C1">
            <w:pPr>
              <w:pStyle w:val="TableEntry"/>
            </w:pPr>
            <w:r w:rsidRPr="00375960">
              <w:t>Provider’s Secondary Impressions</w:t>
            </w:r>
          </w:p>
        </w:tc>
        <w:tc>
          <w:tcPr>
            <w:tcW w:w="2188" w:type="dxa"/>
          </w:tcPr>
          <w:p w14:paraId="2719F1FA"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2964D738" w14:textId="77777777" w:rsidR="004456C1" w:rsidRPr="00375960" w:rsidRDefault="004456C1" w:rsidP="004456C1">
            <w:pPr>
              <w:pStyle w:val="TableEntry"/>
            </w:pPr>
            <w:r w:rsidRPr="00375960">
              <w:t>RE</w:t>
            </w:r>
          </w:p>
          <w:p w14:paraId="1CA13931" w14:textId="77777777" w:rsidR="004456C1" w:rsidRPr="00375960" w:rsidRDefault="004456C1" w:rsidP="004456C1">
            <w:pPr>
              <w:pStyle w:val="TableEntry"/>
            </w:pPr>
            <w:r w:rsidRPr="00375960">
              <w:t>[0..1]</w:t>
            </w:r>
          </w:p>
        </w:tc>
        <w:tc>
          <w:tcPr>
            <w:tcW w:w="3240" w:type="dxa"/>
            <w:tcMar>
              <w:left w:w="40" w:type="dxa"/>
              <w:right w:w="40" w:type="dxa"/>
            </w:tcMar>
          </w:tcPr>
          <w:p w14:paraId="74F9A676" w14:textId="63C9B459" w:rsidR="004456C1" w:rsidRPr="00375960" w:rsidRDefault="004456C1" w:rsidP="009B73AF">
            <w:pPr>
              <w:pStyle w:val="TableEntry"/>
            </w:pPr>
            <w:r w:rsidRPr="00375960">
              <w:t>The EMS personnel's impression of the patient's secondary problem or most significant condition which led to the management given to the patient (treatments, medications, or procedures).</w:t>
            </w:r>
          </w:p>
        </w:tc>
        <w:tc>
          <w:tcPr>
            <w:tcW w:w="1440" w:type="dxa"/>
          </w:tcPr>
          <w:p w14:paraId="2873EB17" w14:textId="77777777" w:rsidR="004456C1" w:rsidRPr="00375960" w:rsidRDefault="004456C1" w:rsidP="004456C1">
            <w:pPr>
              <w:pStyle w:val="TableEntry"/>
            </w:pPr>
          </w:p>
        </w:tc>
      </w:tr>
      <w:tr w:rsidR="004456C1" w:rsidRPr="00375960" w14:paraId="165E0DD4" w14:textId="77777777" w:rsidTr="004456C1">
        <w:trPr>
          <w:cantSplit/>
        </w:trPr>
        <w:tc>
          <w:tcPr>
            <w:tcW w:w="1770" w:type="dxa"/>
            <w:tcMar>
              <w:left w:w="40" w:type="dxa"/>
              <w:right w:w="40" w:type="dxa"/>
            </w:tcMar>
          </w:tcPr>
          <w:p w14:paraId="032A241F" w14:textId="77777777" w:rsidR="004456C1" w:rsidRPr="00375960" w:rsidRDefault="004456C1" w:rsidP="004456C1">
            <w:pPr>
              <w:pStyle w:val="TableEntry"/>
            </w:pPr>
            <w:r w:rsidRPr="00375960">
              <w:t>Initial Patient Acuity</w:t>
            </w:r>
          </w:p>
        </w:tc>
        <w:tc>
          <w:tcPr>
            <w:tcW w:w="2188" w:type="dxa"/>
          </w:tcPr>
          <w:p w14:paraId="02B8762F" w14:textId="77777777" w:rsidR="004456C1" w:rsidRPr="00375960" w:rsidRDefault="004456C1" w:rsidP="004456C1">
            <w:pPr>
              <w:pStyle w:val="TableEntry"/>
            </w:pPr>
            <w:r w:rsidRPr="00375960">
              <w:t>Encounter</w:t>
            </w:r>
            <w:r w:rsidRPr="00375960">
              <w:sym w:font="Wingdings" w:char="F0DF"/>
            </w:r>
            <w:r w:rsidRPr="00375960">
              <w:t xml:space="preserve">Observation.interpretation </w:t>
            </w:r>
          </w:p>
        </w:tc>
        <w:tc>
          <w:tcPr>
            <w:tcW w:w="1440" w:type="dxa"/>
          </w:tcPr>
          <w:p w14:paraId="799AA708" w14:textId="77777777" w:rsidR="004456C1" w:rsidRPr="00375960" w:rsidRDefault="004456C1" w:rsidP="004456C1">
            <w:pPr>
              <w:pStyle w:val="TableEntry"/>
            </w:pPr>
            <w:r w:rsidRPr="00375960">
              <w:t>RE</w:t>
            </w:r>
          </w:p>
          <w:p w14:paraId="3D06DECD" w14:textId="77777777" w:rsidR="004456C1" w:rsidRPr="00375960" w:rsidRDefault="004456C1" w:rsidP="004456C1">
            <w:pPr>
              <w:pStyle w:val="TableEntry"/>
            </w:pPr>
            <w:r w:rsidRPr="00375960">
              <w:t>[0..1]</w:t>
            </w:r>
          </w:p>
        </w:tc>
        <w:tc>
          <w:tcPr>
            <w:tcW w:w="3240" w:type="dxa"/>
            <w:tcMar>
              <w:left w:w="40" w:type="dxa"/>
              <w:right w:w="40" w:type="dxa"/>
            </w:tcMar>
          </w:tcPr>
          <w:p w14:paraId="0DB57FD4" w14:textId="4C18A5A1" w:rsidR="004456C1" w:rsidRPr="00375960" w:rsidRDefault="004456C1" w:rsidP="009B73AF">
            <w:pPr>
              <w:pStyle w:val="TableEntry"/>
            </w:pPr>
            <w:r w:rsidRPr="00375960">
              <w:t>The acuity of the patient's condition upon EMS arrival at the scene.</w:t>
            </w:r>
          </w:p>
        </w:tc>
        <w:tc>
          <w:tcPr>
            <w:tcW w:w="1440" w:type="dxa"/>
          </w:tcPr>
          <w:p w14:paraId="06F594E7" w14:textId="77777777" w:rsidR="004456C1" w:rsidRPr="00375960" w:rsidRDefault="004456C1" w:rsidP="004456C1">
            <w:pPr>
              <w:pStyle w:val="TableEntry"/>
            </w:pPr>
          </w:p>
        </w:tc>
      </w:tr>
      <w:tr w:rsidR="004456C1" w:rsidRPr="00375960" w14:paraId="5E003141" w14:textId="77777777" w:rsidTr="004456C1">
        <w:trPr>
          <w:cantSplit/>
        </w:trPr>
        <w:tc>
          <w:tcPr>
            <w:tcW w:w="1770" w:type="dxa"/>
            <w:tcMar>
              <w:left w:w="40" w:type="dxa"/>
              <w:right w:w="40" w:type="dxa"/>
            </w:tcMar>
          </w:tcPr>
          <w:p w14:paraId="3145426D" w14:textId="77777777" w:rsidR="004456C1" w:rsidRPr="00375960" w:rsidRDefault="004456C1" w:rsidP="004456C1">
            <w:pPr>
              <w:pStyle w:val="TableEntry"/>
            </w:pPr>
            <w:r w:rsidRPr="00375960">
              <w:t xml:space="preserve">Work-related Illness/Injury </w:t>
            </w:r>
          </w:p>
        </w:tc>
        <w:tc>
          <w:tcPr>
            <w:tcW w:w="2188" w:type="dxa"/>
          </w:tcPr>
          <w:p w14:paraId="49122338" w14:textId="77777777" w:rsidR="004456C1" w:rsidRPr="00375960" w:rsidRDefault="004456C1" w:rsidP="004456C1">
            <w:pPr>
              <w:pStyle w:val="TableEntry"/>
            </w:pPr>
            <w:r w:rsidRPr="00375960">
              <w:t>Encounter</w:t>
            </w:r>
            <w:r w:rsidRPr="00375960">
              <w:sym w:font="Wingdings" w:char="F0DF"/>
            </w:r>
            <w:r w:rsidRPr="00375960">
              <w:t>Observation.note</w:t>
            </w:r>
          </w:p>
        </w:tc>
        <w:tc>
          <w:tcPr>
            <w:tcW w:w="1440" w:type="dxa"/>
          </w:tcPr>
          <w:p w14:paraId="57DDEA18" w14:textId="77777777" w:rsidR="004456C1" w:rsidRPr="00375960" w:rsidRDefault="004456C1" w:rsidP="004456C1">
            <w:pPr>
              <w:pStyle w:val="TableEntry"/>
            </w:pPr>
            <w:r w:rsidRPr="00375960">
              <w:t>RE</w:t>
            </w:r>
          </w:p>
          <w:p w14:paraId="776A70E2" w14:textId="77777777" w:rsidR="004456C1" w:rsidRPr="00375960" w:rsidRDefault="004456C1" w:rsidP="004456C1">
            <w:pPr>
              <w:pStyle w:val="TableEntry"/>
            </w:pPr>
            <w:r w:rsidRPr="00375960">
              <w:t>[0..1]</w:t>
            </w:r>
          </w:p>
        </w:tc>
        <w:tc>
          <w:tcPr>
            <w:tcW w:w="3240" w:type="dxa"/>
            <w:tcMar>
              <w:left w:w="40" w:type="dxa"/>
              <w:right w:w="40" w:type="dxa"/>
            </w:tcMar>
          </w:tcPr>
          <w:p w14:paraId="56AE5F95" w14:textId="6896EF85" w:rsidR="004456C1" w:rsidRPr="00375960" w:rsidRDefault="004456C1" w:rsidP="00E7637C">
            <w:pPr>
              <w:pStyle w:val="TableEntry"/>
            </w:pPr>
            <w:r w:rsidRPr="00375960">
              <w:t>Indication of whether or not the illness or injury is work related.</w:t>
            </w:r>
          </w:p>
        </w:tc>
        <w:tc>
          <w:tcPr>
            <w:tcW w:w="1440" w:type="dxa"/>
          </w:tcPr>
          <w:p w14:paraId="7A95C053" w14:textId="77777777" w:rsidR="004456C1" w:rsidRPr="00375960" w:rsidRDefault="004456C1" w:rsidP="004456C1">
            <w:pPr>
              <w:pStyle w:val="TableEntry"/>
            </w:pPr>
          </w:p>
        </w:tc>
      </w:tr>
      <w:tr w:rsidR="004456C1" w:rsidRPr="00375960" w:rsidDel="007F1FEA" w14:paraId="790927E4" w14:textId="60666AA1" w:rsidTr="004456C1">
        <w:trPr>
          <w:cantSplit/>
          <w:del w:id="4872" w:author="Andrea K. Fourquet" w:date="2018-07-10T12:55:00Z"/>
        </w:trPr>
        <w:tc>
          <w:tcPr>
            <w:tcW w:w="1770" w:type="dxa"/>
            <w:tcMar>
              <w:left w:w="40" w:type="dxa"/>
              <w:right w:w="40" w:type="dxa"/>
            </w:tcMar>
          </w:tcPr>
          <w:p w14:paraId="486E6341" w14:textId="47469B8A" w:rsidR="004456C1" w:rsidRPr="00375960" w:rsidDel="007F1FEA" w:rsidRDefault="004456C1" w:rsidP="004456C1">
            <w:pPr>
              <w:pStyle w:val="TableEntry"/>
              <w:rPr>
                <w:del w:id="4873" w:author="Andrea K. Fourquet" w:date="2018-07-10T12:55:00Z"/>
              </w:rPr>
            </w:pPr>
            <w:del w:id="4874" w:author="Andrea K. Fourquet" w:date="2018-07-10T12:55:00Z">
              <w:r w:rsidRPr="00375960" w:rsidDel="007F1FEA">
                <w:delText xml:space="preserve">Patient's Occupational Industry </w:delText>
              </w:r>
            </w:del>
          </w:p>
        </w:tc>
        <w:tc>
          <w:tcPr>
            <w:tcW w:w="2188" w:type="dxa"/>
          </w:tcPr>
          <w:p w14:paraId="4DE289E2" w14:textId="2CF5585F" w:rsidR="004456C1" w:rsidRPr="00375960" w:rsidDel="007F1FEA" w:rsidRDefault="004456C1" w:rsidP="004456C1">
            <w:pPr>
              <w:pStyle w:val="TableEntry"/>
              <w:rPr>
                <w:del w:id="4875" w:author="Andrea K. Fourquet" w:date="2018-07-10T12:55:00Z"/>
              </w:rPr>
            </w:pPr>
            <w:del w:id="4876" w:author="Andrea K. Fourquet" w:date="2018-07-10T12:55:00Z">
              <w:r w:rsidRPr="00375960" w:rsidDel="007F1FEA">
                <w:delText xml:space="preserve">No mapping available </w:delText>
              </w:r>
            </w:del>
          </w:p>
        </w:tc>
        <w:tc>
          <w:tcPr>
            <w:tcW w:w="1440" w:type="dxa"/>
          </w:tcPr>
          <w:p w14:paraId="06D071B5" w14:textId="0D348260" w:rsidR="004456C1" w:rsidRPr="00375960" w:rsidDel="007F1FEA" w:rsidRDefault="004456C1" w:rsidP="004456C1">
            <w:pPr>
              <w:pStyle w:val="TableEntry"/>
              <w:rPr>
                <w:del w:id="4877" w:author="Andrea K. Fourquet" w:date="2018-07-10T12:55:00Z"/>
              </w:rPr>
            </w:pPr>
            <w:del w:id="4878" w:author="Andrea K. Fourquet" w:date="2018-07-10T12:55:00Z">
              <w:r w:rsidRPr="00375960" w:rsidDel="007F1FEA">
                <w:delText>RE</w:delText>
              </w:r>
            </w:del>
          </w:p>
          <w:p w14:paraId="05A6CEA0" w14:textId="18E52452" w:rsidR="004456C1" w:rsidRPr="00375960" w:rsidDel="007F1FEA" w:rsidRDefault="004456C1" w:rsidP="004456C1">
            <w:pPr>
              <w:pStyle w:val="TableEntry"/>
              <w:rPr>
                <w:del w:id="4879" w:author="Andrea K. Fourquet" w:date="2018-07-10T12:55:00Z"/>
              </w:rPr>
            </w:pPr>
            <w:del w:id="4880" w:author="Andrea K. Fourquet" w:date="2018-07-10T12:55:00Z">
              <w:r w:rsidRPr="00375960" w:rsidDel="007F1FEA">
                <w:delText>[0..1]</w:delText>
              </w:r>
            </w:del>
          </w:p>
        </w:tc>
        <w:tc>
          <w:tcPr>
            <w:tcW w:w="3240" w:type="dxa"/>
            <w:tcMar>
              <w:left w:w="40" w:type="dxa"/>
              <w:right w:w="40" w:type="dxa"/>
            </w:tcMar>
          </w:tcPr>
          <w:p w14:paraId="31C7F5E5" w14:textId="3BCEB408" w:rsidR="004456C1" w:rsidRPr="00375960" w:rsidDel="007F1FEA" w:rsidRDefault="004456C1" w:rsidP="009B73AF">
            <w:pPr>
              <w:pStyle w:val="TableEntry"/>
              <w:rPr>
                <w:del w:id="4881" w:author="Andrea K. Fourquet" w:date="2018-07-10T12:55:00Z"/>
              </w:rPr>
            </w:pPr>
            <w:del w:id="4882" w:author="Andrea K. Fourquet" w:date="2018-07-10T12:55:00Z">
              <w:r w:rsidRPr="00375960" w:rsidDel="007F1FEA">
                <w:delText>The occupational industry of the patient's work.</w:delText>
              </w:r>
            </w:del>
          </w:p>
        </w:tc>
        <w:tc>
          <w:tcPr>
            <w:tcW w:w="1440" w:type="dxa"/>
          </w:tcPr>
          <w:p w14:paraId="5F311540" w14:textId="03DD6B34" w:rsidR="004456C1" w:rsidRPr="00375960" w:rsidDel="007F1FEA" w:rsidRDefault="004456C1" w:rsidP="004456C1">
            <w:pPr>
              <w:pStyle w:val="TableEntry"/>
              <w:rPr>
                <w:del w:id="4883" w:author="Andrea K. Fourquet" w:date="2018-07-10T12:55:00Z"/>
              </w:rPr>
            </w:pPr>
          </w:p>
        </w:tc>
      </w:tr>
      <w:tr w:rsidR="004456C1" w:rsidRPr="00375960" w:rsidDel="007F1FEA" w14:paraId="3C1B86DC" w14:textId="35C09D57" w:rsidTr="004456C1">
        <w:trPr>
          <w:cantSplit/>
          <w:del w:id="4884" w:author="Andrea K. Fourquet" w:date="2018-07-10T12:55:00Z"/>
        </w:trPr>
        <w:tc>
          <w:tcPr>
            <w:tcW w:w="1770" w:type="dxa"/>
            <w:tcMar>
              <w:left w:w="40" w:type="dxa"/>
              <w:right w:w="40" w:type="dxa"/>
            </w:tcMar>
          </w:tcPr>
          <w:p w14:paraId="6F4C4864" w14:textId="56F37853" w:rsidR="004456C1" w:rsidRPr="00375960" w:rsidDel="007F1FEA" w:rsidRDefault="004456C1" w:rsidP="004456C1">
            <w:pPr>
              <w:pStyle w:val="TableEntry"/>
              <w:rPr>
                <w:del w:id="4885" w:author="Andrea K. Fourquet" w:date="2018-07-10T12:55:00Z"/>
              </w:rPr>
            </w:pPr>
            <w:del w:id="4886" w:author="Andrea K. Fourquet" w:date="2018-07-10T12:55:00Z">
              <w:r w:rsidRPr="00375960" w:rsidDel="007F1FEA">
                <w:lastRenderedPageBreak/>
                <w:delText>Patient's Occupation</w:delText>
              </w:r>
            </w:del>
          </w:p>
        </w:tc>
        <w:tc>
          <w:tcPr>
            <w:tcW w:w="2188" w:type="dxa"/>
          </w:tcPr>
          <w:p w14:paraId="5C821A30" w14:textId="436C42C1" w:rsidR="004456C1" w:rsidRPr="00375960" w:rsidDel="007F1FEA" w:rsidRDefault="004456C1" w:rsidP="004456C1">
            <w:pPr>
              <w:pStyle w:val="TableEntry"/>
              <w:rPr>
                <w:del w:id="4887" w:author="Andrea K. Fourquet" w:date="2018-07-10T12:55:00Z"/>
              </w:rPr>
            </w:pPr>
            <w:del w:id="4888" w:author="Andrea K. Fourquet" w:date="2018-07-10T12:55:00Z">
              <w:r w:rsidRPr="00375960" w:rsidDel="007F1FEA">
                <w:delText xml:space="preserve">No mapping available </w:delText>
              </w:r>
            </w:del>
          </w:p>
        </w:tc>
        <w:tc>
          <w:tcPr>
            <w:tcW w:w="1440" w:type="dxa"/>
          </w:tcPr>
          <w:p w14:paraId="06339901" w14:textId="44DD61C4" w:rsidR="004456C1" w:rsidRPr="00375960" w:rsidDel="007F1FEA" w:rsidRDefault="004456C1" w:rsidP="004456C1">
            <w:pPr>
              <w:pStyle w:val="TableEntry"/>
              <w:rPr>
                <w:del w:id="4889" w:author="Andrea K. Fourquet" w:date="2018-07-10T12:55:00Z"/>
              </w:rPr>
            </w:pPr>
            <w:del w:id="4890" w:author="Andrea K. Fourquet" w:date="2018-07-10T12:55:00Z">
              <w:r w:rsidRPr="00375960" w:rsidDel="007F1FEA">
                <w:delText>RE</w:delText>
              </w:r>
            </w:del>
          </w:p>
          <w:p w14:paraId="04816E9E" w14:textId="1D1BAEC2" w:rsidR="004456C1" w:rsidRPr="00375960" w:rsidDel="007F1FEA" w:rsidRDefault="004456C1" w:rsidP="004456C1">
            <w:pPr>
              <w:pStyle w:val="TableEntry"/>
              <w:rPr>
                <w:del w:id="4891" w:author="Andrea K. Fourquet" w:date="2018-07-10T12:55:00Z"/>
              </w:rPr>
            </w:pPr>
            <w:del w:id="4892" w:author="Andrea K. Fourquet" w:date="2018-07-10T12:55:00Z">
              <w:r w:rsidRPr="00375960" w:rsidDel="007F1FEA">
                <w:delText>[0..1]</w:delText>
              </w:r>
            </w:del>
          </w:p>
        </w:tc>
        <w:tc>
          <w:tcPr>
            <w:tcW w:w="3240" w:type="dxa"/>
            <w:tcMar>
              <w:left w:w="40" w:type="dxa"/>
              <w:right w:w="40" w:type="dxa"/>
            </w:tcMar>
          </w:tcPr>
          <w:p w14:paraId="08DF1104" w14:textId="4D905A7A" w:rsidR="004456C1" w:rsidRPr="00375960" w:rsidDel="007F1FEA" w:rsidRDefault="004456C1" w:rsidP="009B73AF">
            <w:pPr>
              <w:pStyle w:val="TableEntry"/>
              <w:rPr>
                <w:del w:id="4893" w:author="Andrea K. Fourquet" w:date="2018-07-10T12:55:00Z"/>
              </w:rPr>
            </w:pPr>
            <w:del w:id="4894" w:author="Andrea K. Fourquet" w:date="2018-07-10T12:55:00Z">
              <w:r w:rsidRPr="00375960" w:rsidDel="007F1FEA">
                <w:delText>The occupation of the patient.</w:delText>
              </w:r>
            </w:del>
          </w:p>
        </w:tc>
        <w:tc>
          <w:tcPr>
            <w:tcW w:w="1440" w:type="dxa"/>
          </w:tcPr>
          <w:p w14:paraId="709C6D57" w14:textId="35EBE518" w:rsidR="004456C1" w:rsidRPr="00375960" w:rsidDel="007F1FEA" w:rsidRDefault="004456C1" w:rsidP="004456C1">
            <w:pPr>
              <w:pStyle w:val="TableEntry"/>
              <w:rPr>
                <w:del w:id="4895" w:author="Andrea K. Fourquet" w:date="2018-07-10T12:55:00Z"/>
              </w:rPr>
            </w:pPr>
          </w:p>
        </w:tc>
      </w:tr>
      <w:tr w:rsidR="004456C1" w:rsidRPr="00375960" w14:paraId="4E8657DD" w14:textId="77777777" w:rsidTr="004456C1">
        <w:trPr>
          <w:cantSplit/>
        </w:trPr>
        <w:tc>
          <w:tcPr>
            <w:tcW w:w="1770" w:type="dxa"/>
            <w:tcMar>
              <w:left w:w="40" w:type="dxa"/>
              <w:right w:w="40" w:type="dxa"/>
            </w:tcMar>
          </w:tcPr>
          <w:p w14:paraId="07118143" w14:textId="77777777" w:rsidR="004456C1" w:rsidRPr="00375960" w:rsidRDefault="004456C1" w:rsidP="004456C1">
            <w:pPr>
              <w:pStyle w:val="TableEntry"/>
            </w:pPr>
            <w:r w:rsidRPr="00375960">
              <w:t xml:space="preserve">Patient Activity </w:t>
            </w:r>
          </w:p>
        </w:tc>
        <w:tc>
          <w:tcPr>
            <w:tcW w:w="2188" w:type="dxa"/>
          </w:tcPr>
          <w:p w14:paraId="4598AAED"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0CE219CC" w14:textId="77777777" w:rsidR="004456C1" w:rsidRPr="00375960" w:rsidRDefault="004456C1" w:rsidP="004456C1">
            <w:pPr>
              <w:pStyle w:val="TableEntry"/>
            </w:pPr>
            <w:r w:rsidRPr="00375960">
              <w:t>RE</w:t>
            </w:r>
          </w:p>
          <w:p w14:paraId="59045676" w14:textId="77777777" w:rsidR="004456C1" w:rsidRPr="00375960" w:rsidRDefault="004456C1" w:rsidP="004456C1">
            <w:pPr>
              <w:pStyle w:val="TableEntry"/>
            </w:pPr>
            <w:r w:rsidRPr="00375960">
              <w:t>[0..1]</w:t>
            </w:r>
          </w:p>
        </w:tc>
        <w:tc>
          <w:tcPr>
            <w:tcW w:w="3240" w:type="dxa"/>
            <w:tcMar>
              <w:left w:w="40" w:type="dxa"/>
              <w:right w:w="40" w:type="dxa"/>
            </w:tcMar>
          </w:tcPr>
          <w:p w14:paraId="43E9AAA9" w14:textId="67E6FF98" w:rsidR="004456C1" w:rsidRPr="00375960" w:rsidRDefault="004456C1" w:rsidP="009B73AF">
            <w:pPr>
              <w:pStyle w:val="TableEntry"/>
            </w:pPr>
            <w:r w:rsidRPr="00375960">
              <w:t>The activity the patient was involved in at the time the patient experienced the onset of symptoms or experienced an injury.</w:t>
            </w:r>
          </w:p>
        </w:tc>
        <w:tc>
          <w:tcPr>
            <w:tcW w:w="1440" w:type="dxa"/>
          </w:tcPr>
          <w:p w14:paraId="7644F560" w14:textId="77777777" w:rsidR="004456C1" w:rsidRPr="00375960" w:rsidRDefault="004456C1" w:rsidP="004456C1">
            <w:pPr>
              <w:pStyle w:val="TableEntry"/>
            </w:pPr>
          </w:p>
        </w:tc>
      </w:tr>
      <w:tr w:rsidR="004456C1" w:rsidRPr="00375960" w14:paraId="6C40BC40" w14:textId="77777777" w:rsidTr="004456C1">
        <w:trPr>
          <w:cantSplit/>
        </w:trPr>
        <w:tc>
          <w:tcPr>
            <w:tcW w:w="1770" w:type="dxa"/>
            <w:tcMar>
              <w:left w:w="40" w:type="dxa"/>
              <w:right w:w="40" w:type="dxa"/>
            </w:tcMar>
          </w:tcPr>
          <w:p w14:paraId="12E59A05" w14:textId="77777777" w:rsidR="004456C1" w:rsidRPr="00375960" w:rsidRDefault="004456C1" w:rsidP="004456C1">
            <w:pPr>
              <w:pStyle w:val="TableEntry"/>
            </w:pPr>
            <w:r w:rsidRPr="00375960">
              <w:t xml:space="preserve">Date/Time Last Known Well </w:t>
            </w:r>
          </w:p>
        </w:tc>
        <w:tc>
          <w:tcPr>
            <w:tcW w:w="2188" w:type="dxa"/>
          </w:tcPr>
          <w:p w14:paraId="0D527867"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2FE1BEF1" w14:textId="77777777" w:rsidR="004456C1" w:rsidRPr="00375960" w:rsidRDefault="004456C1" w:rsidP="004456C1">
            <w:pPr>
              <w:pStyle w:val="TableEntry"/>
            </w:pPr>
            <w:r w:rsidRPr="00375960">
              <w:t>RE</w:t>
            </w:r>
          </w:p>
          <w:p w14:paraId="0266EDE2" w14:textId="77777777" w:rsidR="004456C1" w:rsidRPr="00375960" w:rsidRDefault="004456C1" w:rsidP="004456C1">
            <w:pPr>
              <w:pStyle w:val="TableEntry"/>
            </w:pPr>
            <w:r w:rsidRPr="00375960">
              <w:t>[0..1]</w:t>
            </w:r>
          </w:p>
        </w:tc>
        <w:tc>
          <w:tcPr>
            <w:tcW w:w="3240" w:type="dxa"/>
            <w:tcMar>
              <w:left w:w="40" w:type="dxa"/>
              <w:right w:w="40" w:type="dxa"/>
            </w:tcMar>
          </w:tcPr>
          <w:p w14:paraId="1870B507" w14:textId="23E86268" w:rsidR="004456C1" w:rsidRPr="00375960" w:rsidRDefault="004456C1" w:rsidP="009B73AF">
            <w:pPr>
              <w:pStyle w:val="TableEntry"/>
            </w:pPr>
            <w:r w:rsidRPr="00375960">
              <w:t>The estimated date and time the patient was last known to be well or in their usual state of health. This is described or estimated by the patient, family, and/or bystanders.</w:t>
            </w:r>
          </w:p>
        </w:tc>
        <w:tc>
          <w:tcPr>
            <w:tcW w:w="1440" w:type="dxa"/>
          </w:tcPr>
          <w:p w14:paraId="36DD8B96" w14:textId="77777777" w:rsidR="004456C1" w:rsidRPr="00375960" w:rsidRDefault="004456C1" w:rsidP="004456C1">
            <w:pPr>
              <w:pStyle w:val="TableEntry"/>
            </w:pPr>
          </w:p>
        </w:tc>
      </w:tr>
      <w:tr w:rsidR="004456C1" w:rsidRPr="00375960" w14:paraId="1F116B76" w14:textId="77777777" w:rsidTr="004456C1">
        <w:trPr>
          <w:cantSplit/>
        </w:trPr>
        <w:tc>
          <w:tcPr>
            <w:tcW w:w="1770" w:type="dxa"/>
            <w:tcMar>
              <w:left w:w="40" w:type="dxa"/>
              <w:right w:w="40" w:type="dxa"/>
            </w:tcMar>
          </w:tcPr>
          <w:p w14:paraId="0A82DD63" w14:textId="77777777" w:rsidR="004456C1" w:rsidRPr="00375960" w:rsidRDefault="004456C1" w:rsidP="004456C1">
            <w:pPr>
              <w:pStyle w:val="TableEntry"/>
            </w:pPr>
            <w:r w:rsidRPr="00375960">
              <w:t>Cause of Injury</w:t>
            </w:r>
          </w:p>
        </w:tc>
        <w:tc>
          <w:tcPr>
            <w:tcW w:w="2188" w:type="dxa"/>
          </w:tcPr>
          <w:p w14:paraId="5973D570"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4BD0058D" w14:textId="77777777" w:rsidR="004456C1" w:rsidRPr="00375960" w:rsidRDefault="004456C1" w:rsidP="004456C1">
            <w:pPr>
              <w:pStyle w:val="TableEntry"/>
            </w:pPr>
            <w:r w:rsidRPr="00375960">
              <w:t>RE</w:t>
            </w:r>
          </w:p>
          <w:p w14:paraId="0671C03A" w14:textId="77777777" w:rsidR="004456C1" w:rsidRPr="00375960" w:rsidRDefault="004456C1" w:rsidP="004456C1">
            <w:pPr>
              <w:pStyle w:val="TableEntry"/>
            </w:pPr>
            <w:r w:rsidRPr="00375960">
              <w:t>[0..*]</w:t>
            </w:r>
          </w:p>
        </w:tc>
        <w:tc>
          <w:tcPr>
            <w:tcW w:w="3240" w:type="dxa"/>
            <w:tcMar>
              <w:left w:w="40" w:type="dxa"/>
              <w:right w:w="40" w:type="dxa"/>
            </w:tcMar>
          </w:tcPr>
          <w:p w14:paraId="69503AB6" w14:textId="2513F0BF" w:rsidR="004456C1" w:rsidRPr="00375960" w:rsidRDefault="004456C1" w:rsidP="009B73AF">
            <w:pPr>
              <w:pStyle w:val="TableEntry"/>
            </w:pPr>
            <w:r w:rsidRPr="00375960">
              <w:t>The category of the reported/suspected external cause of the injury.</w:t>
            </w:r>
          </w:p>
        </w:tc>
        <w:tc>
          <w:tcPr>
            <w:tcW w:w="1440" w:type="dxa"/>
          </w:tcPr>
          <w:p w14:paraId="45E937E0" w14:textId="77777777" w:rsidR="004456C1" w:rsidRPr="00375960" w:rsidRDefault="004456C1" w:rsidP="004456C1">
            <w:pPr>
              <w:pStyle w:val="TableEntry"/>
            </w:pPr>
          </w:p>
        </w:tc>
      </w:tr>
      <w:tr w:rsidR="004456C1" w:rsidRPr="00375960" w14:paraId="4A268DD8" w14:textId="77777777" w:rsidTr="004456C1">
        <w:trPr>
          <w:cantSplit/>
        </w:trPr>
        <w:tc>
          <w:tcPr>
            <w:tcW w:w="1770" w:type="dxa"/>
            <w:tcMar>
              <w:left w:w="40" w:type="dxa"/>
              <w:right w:w="40" w:type="dxa"/>
            </w:tcMar>
          </w:tcPr>
          <w:p w14:paraId="7A545499" w14:textId="77777777" w:rsidR="004456C1" w:rsidRPr="00375960" w:rsidRDefault="004456C1" w:rsidP="004456C1">
            <w:pPr>
              <w:pStyle w:val="TableEntry"/>
            </w:pPr>
            <w:r w:rsidRPr="00375960">
              <w:t xml:space="preserve">Mechanism of Injury </w:t>
            </w:r>
          </w:p>
        </w:tc>
        <w:tc>
          <w:tcPr>
            <w:tcW w:w="2188" w:type="dxa"/>
          </w:tcPr>
          <w:p w14:paraId="103E5D68" w14:textId="77777777" w:rsidR="004456C1" w:rsidRPr="00375960" w:rsidRDefault="004456C1" w:rsidP="004456C1">
            <w:pPr>
              <w:pStyle w:val="TableEntry"/>
            </w:pPr>
            <w:r w:rsidRPr="00375960">
              <w:t xml:space="preserve">No mapping available </w:t>
            </w:r>
          </w:p>
        </w:tc>
        <w:tc>
          <w:tcPr>
            <w:tcW w:w="1440" w:type="dxa"/>
          </w:tcPr>
          <w:p w14:paraId="439220F1" w14:textId="77777777" w:rsidR="004456C1" w:rsidRPr="00375960" w:rsidRDefault="004456C1" w:rsidP="004456C1">
            <w:pPr>
              <w:pStyle w:val="TableEntry"/>
            </w:pPr>
            <w:r w:rsidRPr="00375960">
              <w:t>RE</w:t>
            </w:r>
          </w:p>
          <w:p w14:paraId="5806A64D" w14:textId="77777777" w:rsidR="004456C1" w:rsidRPr="00375960" w:rsidRDefault="004456C1" w:rsidP="004456C1">
            <w:pPr>
              <w:pStyle w:val="TableEntry"/>
            </w:pPr>
            <w:r w:rsidRPr="00375960">
              <w:t>[0..1]</w:t>
            </w:r>
          </w:p>
        </w:tc>
        <w:tc>
          <w:tcPr>
            <w:tcW w:w="3240" w:type="dxa"/>
            <w:tcMar>
              <w:left w:w="40" w:type="dxa"/>
              <w:right w:w="40" w:type="dxa"/>
            </w:tcMar>
          </w:tcPr>
          <w:p w14:paraId="711E8EA1" w14:textId="09079560" w:rsidR="004456C1" w:rsidRPr="00375960" w:rsidRDefault="004456C1" w:rsidP="009B73AF">
            <w:pPr>
              <w:pStyle w:val="TableEntry"/>
            </w:pPr>
            <w:r w:rsidRPr="00375960">
              <w:t>The mechanism of the event which caused the injury</w:t>
            </w:r>
            <w:r w:rsidR="009B73AF">
              <w:t>.</w:t>
            </w:r>
          </w:p>
        </w:tc>
        <w:tc>
          <w:tcPr>
            <w:tcW w:w="1440" w:type="dxa"/>
          </w:tcPr>
          <w:p w14:paraId="3C52A8E8" w14:textId="77777777" w:rsidR="004456C1" w:rsidRPr="00375960" w:rsidRDefault="004456C1" w:rsidP="004456C1">
            <w:pPr>
              <w:pStyle w:val="TableEntry"/>
            </w:pPr>
          </w:p>
        </w:tc>
      </w:tr>
      <w:tr w:rsidR="004456C1" w:rsidRPr="00375960" w14:paraId="58B78F6C" w14:textId="77777777" w:rsidTr="004456C1">
        <w:trPr>
          <w:cantSplit/>
        </w:trPr>
        <w:tc>
          <w:tcPr>
            <w:tcW w:w="1770" w:type="dxa"/>
            <w:tcMar>
              <w:left w:w="40" w:type="dxa"/>
              <w:right w:w="40" w:type="dxa"/>
            </w:tcMar>
          </w:tcPr>
          <w:p w14:paraId="441C6ED6" w14:textId="77777777" w:rsidR="004456C1" w:rsidRPr="00375960" w:rsidRDefault="004456C1" w:rsidP="004456C1">
            <w:pPr>
              <w:pStyle w:val="TableEntry"/>
            </w:pPr>
            <w:r w:rsidRPr="00375960">
              <w:t xml:space="preserve">Trauma Center Criteria </w:t>
            </w:r>
          </w:p>
        </w:tc>
        <w:tc>
          <w:tcPr>
            <w:tcW w:w="2188" w:type="dxa"/>
          </w:tcPr>
          <w:p w14:paraId="11D4D9A4"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2DAE3083" w14:textId="77777777" w:rsidR="004456C1" w:rsidRPr="00375960" w:rsidRDefault="004456C1" w:rsidP="004456C1">
            <w:pPr>
              <w:pStyle w:val="TableEntry"/>
            </w:pPr>
            <w:r w:rsidRPr="00375960">
              <w:t>RE</w:t>
            </w:r>
          </w:p>
          <w:p w14:paraId="0E87D375" w14:textId="77777777" w:rsidR="004456C1" w:rsidRPr="00375960" w:rsidRDefault="004456C1" w:rsidP="004456C1">
            <w:pPr>
              <w:pStyle w:val="TableEntry"/>
            </w:pPr>
            <w:r w:rsidRPr="00375960">
              <w:t>[0..*]</w:t>
            </w:r>
          </w:p>
        </w:tc>
        <w:tc>
          <w:tcPr>
            <w:tcW w:w="3240" w:type="dxa"/>
            <w:tcMar>
              <w:left w:w="40" w:type="dxa"/>
              <w:right w:w="40" w:type="dxa"/>
            </w:tcMar>
          </w:tcPr>
          <w:p w14:paraId="0C6A3F3B" w14:textId="02FA2A04" w:rsidR="004456C1" w:rsidRPr="00375960" w:rsidRDefault="004456C1" w:rsidP="009B73AF">
            <w:pPr>
              <w:pStyle w:val="TableEntry"/>
            </w:pPr>
            <w:r w:rsidRPr="00375960">
              <w:t>Physiologic and Anatomic Field Trauma Triage Criteria (steps 1 and 2) as defined by the Centers for Disease Control.</w:t>
            </w:r>
          </w:p>
        </w:tc>
        <w:tc>
          <w:tcPr>
            <w:tcW w:w="1440" w:type="dxa"/>
          </w:tcPr>
          <w:p w14:paraId="630883DD" w14:textId="77777777" w:rsidR="004456C1" w:rsidRPr="00375960" w:rsidRDefault="004456C1" w:rsidP="004456C1">
            <w:pPr>
              <w:pStyle w:val="TableEntry"/>
            </w:pPr>
          </w:p>
        </w:tc>
      </w:tr>
      <w:tr w:rsidR="004456C1" w:rsidRPr="00375960" w14:paraId="0F6518D6" w14:textId="77777777" w:rsidTr="004456C1">
        <w:trPr>
          <w:cantSplit/>
        </w:trPr>
        <w:tc>
          <w:tcPr>
            <w:tcW w:w="1770" w:type="dxa"/>
            <w:tcMar>
              <w:left w:w="40" w:type="dxa"/>
              <w:right w:w="40" w:type="dxa"/>
            </w:tcMar>
          </w:tcPr>
          <w:p w14:paraId="15060FC8" w14:textId="77777777" w:rsidR="004456C1" w:rsidRPr="00375960" w:rsidRDefault="004456C1" w:rsidP="004456C1">
            <w:pPr>
              <w:pStyle w:val="TableEntry"/>
            </w:pPr>
            <w:r w:rsidRPr="00375960">
              <w:t>Vehicular, Pedestrian, or Other Injury Risk Factor</w:t>
            </w:r>
          </w:p>
        </w:tc>
        <w:tc>
          <w:tcPr>
            <w:tcW w:w="2188" w:type="dxa"/>
          </w:tcPr>
          <w:p w14:paraId="24983490"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7E254808" w14:textId="77777777" w:rsidR="004456C1" w:rsidRPr="00375960" w:rsidRDefault="004456C1" w:rsidP="004456C1">
            <w:pPr>
              <w:pStyle w:val="TableEntry"/>
            </w:pPr>
            <w:r w:rsidRPr="00375960">
              <w:t>RE</w:t>
            </w:r>
          </w:p>
          <w:p w14:paraId="7749654C" w14:textId="77777777" w:rsidR="004456C1" w:rsidRPr="00375960" w:rsidRDefault="004456C1" w:rsidP="004456C1">
            <w:pPr>
              <w:pStyle w:val="TableEntry"/>
            </w:pPr>
            <w:r w:rsidRPr="00375960">
              <w:t>[0..*]</w:t>
            </w:r>
          </w:p>
        </w:tc>
        <w:tc>
          <w:tcPr>
            <w:tcW w:w="3240" w:type="dxa"/>
            <w:tcMar>
              <w:left w:w="40" w:type="dxa"/>
              <w:right w:w="40" w:type="dxa"/>
            </w:tcMar>
          </w:tcPr>
          <w:p w14:paraId="41FFE2EF" w14:textId="522AA063" w:rsidR="004456C1" w:rsidRPr="00375960" w:rsidRDefault="004456C1" w:rsidP="009B73AF">
            <w:pPr>
              <w:pStyle w:val="TableEntry"/>
            </w:pPr>
            <w:r w:rsidRPr="00375960">
              <w:t>Mechanism and Special Considerations Field Trauma Triage Criteria (steps 3 and 4) as defined by the Centers for Disease Control.</w:t>
            </w:r>
          </w:p>
        </w:tc>
        <w:tc>
          <w:tcPr>
            <w:tcW w:w="1440" w:type="dxa"/>
          </w:tcPr>
          <w:p w14:paraId="10B1C87D" w14:textId="77777777" w:rsidR="004456C1" w:rsidRPr="00375960" w:rsidRDefault="004456C1" w:rsidP="004456C1">
            <w:pPr>
              <w:pStyle w:val="TableEntry"/>
            </w:pPr>
          </w:p>
        </w:tc>
      </w:tr>
      <w:tr w:rsidR="004456C1" w:rsidRPr="00375960" w14:paraId="56945822" w14:textId="77777777" w:rsidTr="004456C1">
        <w:trPr>
          <w:cantSplit/>
        </w:trPr>
        <w:tc>
          <w:tcPr>
            <w:tcW w:w="1770" w:type="dxa"/>
            <w:tcMar>
              <w:left w:w="40" w:type="dxa"/>
              <w:right w:w="40" w:type="dxa"/>
            </w:tcMar>
          </w:tcPr>
          <w:p w14:paraId="347690C6" w14:textId="77777777" w:rsidR="004456C1" w:rsidRPr="00375960" w:rsidRDefault="004456C1" w:rsidP="004456C1">
            <w:pPr>
              <w:pStyle w:val="TableEntry"/>
            </w:pPr>
            <w:r w:rsidRPr="00375960">
              <w:t>Main Area of the Vehicle Impacted by the Collision</w:t>
            </w:r>
          </w:p>
        </w:tc>
        <w:tc>
          <w:tcPr>
            <w:tcW w:w="2188" w:type="dxa"/>
          </w:tcPr>
          <w:p w14:paraId="439CDD43"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73E12B4E" w14:textId="77777777" w:rsidR="004456C1" w:rsidRPr="00375960" w:rsidRDefault="004456C1" w:rsidP="004456C1">
            <w:pPr>
              <w:pStyle w:val="TableEntry"/>
            </w:pPr>
            <w:r w:rsidRPr="00375960">
              <w:t>RE</w:t>
            </w:r>
          </w:p>
          <w:p w14:paraId="2047329E" w14:textId="77777777" w:rsidR="004456C1" w:rsidRPr="00375960" w:rsidRDefault="004456C1" w:rsidP="004456C1">
            <w:pPr>
              <w:pStyle w:val="TableEntry"/>
            </w:pPr>
            <w:r w:rsidRPr="00375960">
              <w:t>[0..1]</w:t>
            </w:r>
          </w:p>
        </w:tc>
        <w:tc>
          <w:tcPr>
            <w:tcW w:w="3240" w:type="dxa"/>
            <w:tcMar>
              <w:left w:w="40" w:type="dxa"/>
              <w:right w:w="40" w:type="dxa"/>
            </w:tcMar>
          </w:tcPr>
          <w:p w14:paraId="1758184E" w14:textId="4857D401" w:rsidR="004456C1" w:rsidRPr="00375960" w:rsidRDefault="004456C1" w:rsidP="009B73AF">
            <w:pPr>
              <w:pStyle w:val="TableEntry"/>
            </w:pPr>
            <w:r w:rsidRPr="00375960">
              <w:t>The area or location of initial impact on the vehicle based on 12-point clock diagram.</w:t>
            </w:r>
          </w:p>
        </w:tc>
        <w:tc>
          <w:tcPr>
            <w:tcW w:w="1440" w:type="dxa"/>
          </w:tcPr>
          <w:p w14:paraId="29A914EC" w14:textId="77777777" w:rsidR="004456C1" w:rsidRPr="00375960" w:rsidRDefault="004456C1" w:rsidP="004456C1">
            <w:pPr>
              <w:pStyle w:val="TableEntry"/>
            </w:pPr>
          </w:p>
        </w:tc>
      </w:tr>
      <w:tr w:rsidR="004456C1" w:rsidRPr="00375960" w14:paraId="6926ED80" w14:textId="77777777" w:rsidTr="004456C1">
        <w:trPr>
          <w:cantSplit/>
        </w:trPr>
        <w:tc>
          <w:tcPr>
            <w:tcW w:w="1770" w:type="dxa"/>
            <w:tcMar>
              <w:left w:w="40" w:type="dxa"/>
              <w:right w:w="40" w:type="dxa"/>
            </w:tcMar>
          </w:tcPr>
          <w:p w14:paraId="1405E540" w14:textId="77777777" w:rsidR="004456C1" w:rsidRPr="00375960" w:rsidRDefault="004456C1" w:rsidP="004456C1">
            <w:pPr>
              <w:pStyle w:val="TableEntry"/>
            </w:pPr>
            <w:r w:rsidRPr="00375960">
              <w:t>Location of Patient in Vehicle</w:t>
            </w:r>
          </w:p>
        </w:tc>
        <w:tc>
          <w:tcPr>
            <w:tcW w:w="2188" w:type="dxa"/>
          </w:tcPr>
          <w:p w14:paraId="41387402"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2DC74D90" w14:textId="77777777" w:rsidR="004456C1" w:rsidRPr="00375960" w:rsidRDefault="004456C1" w:rsidP="004456C1">
            <w:pPr>
              <w:pStyle w:val="TableEntry"/>
            </w:pPr>
            <w:r w:rsidRPr="00375960">
              <w:t>RE</w:t>
            </w:r>
          </w:p>
          <w:p w14:paraId="51F7692C" w14:textId="77777777" w:rsidR="004456C1" w:rsidRPr="00375960" w:rsidRDefault="004456C1" w:rsidP="004456C1">
            <w:pPr>
              <w:pStyle w:val="TableEntry"/>
            </w:pPr>
            <w:r w:rsidRPr="00375960">
              <w:t>[0..1]</w:t>
            </w:r>
          </w:p>
        </w:tc>
        <w:tc>
          <w:tcPr>
            <w:tcW w:w="3240" w:type="dxa"/>
            <w:tcMar>
              <w:left w:w="40" w:type="dxa"/>
              <w:right w:w="40" w:type="dxa"/>
            </w:tcMar>
          </w:tcPr>
          <w:p w14:paraId="32C2808B" w14:textId="6C6CF344" w:rsidR="004456C1" w:rsidRPr="00375960" w:rsidRDefault="004456C1" w:rsidP="009B73AF">
            <w:pPr>
              <w:pStyle w:val="TableEntry"/>
            </w:pPr>
            <w:r w:rsidRPr="00375960">
              <w:t>The seat row location of the vehicle at the time of the crash with the front seat numbered as 1</w:t>
            </w:r>
            <w:r w:rsidR="009B73AF">
              <w:t>.</w:t>
            </w:r>
          </w:p>
        </w:tc>
        <w:tc>
          <w:tcPr>
            <w:tcW w:w="1440" w:type="dxa"/>
          </w:tcPr>
          <w:p w14:paraId="6ACA2CD6" w14:textId="77777777" w:rsidR="004456C1" w:rsidRPr="00375960" w:rsidRDefault="004456C1" w:rsidP="004456C1">
            <w:pPr>
              <w:pStyle w:val="TableEntry"/>
            </w:pPr>
          </w:p>
        </w:tc>
      </w:tr>
      <w:tr w:rsidR="004456C1" w:rsidRPr="00375960" w14:paraId="0B7F6502" w14:textId="77777777" w:rsidTr="004456C1">
        <w:trPr>
          <w:cantSplit/>
        </w:trPr>
        <w:tc>
          <w:tcPr>
            <w:tcW w:w="1770" w:type="dxa"/>
            <w:tcMar>
              <w:left w:w="40" w:type="dxa"/>
              <w:right w:w="40" w:type="dxa"/>
            </w:tcMar>
          </w:tcPr>
          <w:p w14:paraId="157226BD" w14:textId="77777777" w:rsidR="004456C1" w:rsidRPr="00375960" w:rsidRDefault="004456C1" w:rsidP="004456C1">
            <w:pPr>
              <w:pStyle w:val="TableEntry"/>
            </w:pPr>
            <w:r w:rsidRPr="00375960">
              <w:t>Use of Occupant Safety Equipment</w:t>
            </w:r>
          </w:p>
        </w:tc>
        <w:tc>
          <w:tcPr>
            <w:tcW w:w="2188" w:type="dxa"/>
          </w:tcPr>
          <w:p w14:paraId="5744CEF7"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05C4BD50" w14:textId="77777777" w:rsidR="004456C1" w:rsidRPr="00375960" w:rsidRDefault="004456C1" w:rsidP="004456C1">
            <w:pPr>
              <w:pStyle w:val="TableEntry"/>
            </w:pPr>
            <w:r w:rsidRPr="00375960">
              <w:t>RE</w:t>
            </w:r>
          </w:p>
          <w:p w14:paraId="679F68E5" w14:textId="77777777" w:rsidR="004456C1" w:rsidRPr="00375960" w:rsidRDefault="004456C1" w:rsidP="004456C1">
            <w:pPr>
              <w:pStyle w:val="TableEntry"/>
            </w:pPr>
            <w:r w:rsidRPr="00375960">
              <w:t>[0..1]</w:t>
            </w:r>
          </w:p>
        </w:tc>
        <w:tc>
          <w:tcPr>
            <w:tcW w:w="3240" w:type="dxa"/>
            <w:tcMar>
              <w:left w:w="40" w:type="dxa"/>
              <w:right w:w="40" w:type="dxa"/>
            </w:tcMar>
          </w:tcPr>
          <w:p w14:paraId="256587D0" w14:textId="2ABD6DCB" w:rsidR="004456C1" w:rsidRPr="00375960" w:rsidRDefault="004456C1" w:rsidP="009B73AF">
            <w:pPr>
              <w:pStyle w:val="TableEntry"/>
            </w:pPr>
            <w:r w:rsidRPr="00375960">
              <w:t>Safety equipment in use by the patient at the time of the injury</w:t>
            </w:r>
            <w:r w:rsidR="009B73AF">
              <w:t>.</w:t>
            </w:r>
          </w:p>
        </w:tc>
        <w:tc>
          <w:tcPr>
            <w:tcW w:w="1440" w:type="dxa"/>
          </w:tcPr>
          <w:p w14:paraId="431804DD" w14:textId="77777777" w:rsidR="004456C1" w:rsidRPr="00375960" w:rsidRDefault="004456C1" w:rsidP="004456C1">
            <w:pPr>
              <w:pStyle w:val="TableEntry"/>
            </w:pPr>
          </w:p>
        </w:tc>
      </w:tr>
      <w:tr w:rsidR="004456C1" w:rsidRPr="00375960" w14:paraId="0124C708" w14:textId="77777777" w:rsidTr="004456C1">
        <w:trPr>
          <w:cantSplit/>
        </w:trPr>
        <w:tc>
          <w:tcPr>
            <w:tcW w:w="1770" w:type="dxa"/>
            <w:tcMar>
              <w:left w:w="40" w:type="dxa"/>
              <w:right w:w="40" w:type="dxa"/>
            </w:tcMar>
          </w:tcPr>
          <w:p w14:paraId="3152C596" w14:textId="77777777" w:rsidR="004456C1" w:rsidRPr="00375960" w:rsidRDefault="004456C1" w:rsidP="004456C1">
            <w:pPr>
              <w:pStyle w:val="TableEntry"/>
            </w:pPr>
            <w:r w:rsidRPr="00375960">
              <w:t>Airbag Deployment</w:t>
            </w:r>
          </w:p>
        </w:tc>
        <w:tc>
          <w:tcPr>
            <w:tcW w:w="2188" w:type="dxa"/>
          </w:tcPr>
          <w:p w14:paraId="4F72C663"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013194F7" w14:textId="77777777" w:rsidR="004456C1" w:rsidRPr="00375960" w:rsidRDefault="004456C1" w:rsidP="004456C1">
            <w:pPr>
              <w:pStyle w:val="TableEntry"/>
            </w:pPr>
            <w:r w:rsidRPr="00375960">
              <w:t>RE</w:t>
            </w:r>
          </w:p>
          <w:p w14:paraId="662C88C4" w14:textId="77777777" w:rsidR="004456C1" w:rsidRPr="00375960" w:rsidRDefault="004456C1" w:rsidP="004456C1">
            <w:pPr>
              <w:pStyle w:val="TableEntry"/>
            </w:pPr>
            <w:r w:rsidRPr="00375960">
              <w:t>[0..1]</w:t>
            </w:r>
          </w:p>
        </w:tc>
        <w:tc>
          <w:tcPr>
            <w:tcW w:w="3240" w:type="dxa"/>
            <w:tcMar>
              <w:left w:w="40" w:type="dxa"/>
              <w:right w:w="40" w:type="dxa"/>
            </w:tcMar>
          </w:tcPr>
          <w:p w14:paraId="530B5429" w14:textId="4029C26A" w:rsidR="004456C1" w:rsidRPr="00375960" w:rsidRDefault="004456C1" w:rsidP="009B73AF">
            <w:pPr>
              <w:pStyle w:val="TableEntry"/>
            </w:pPr>
            <w:r w:rsidRPr="00375960">
              <w:t>Indication of Airbag Deployment</w:t>
            </w:r>
            <w:r w:rsidR="009B73AF">
              <w:t>.</w:t>
            </w:r>
          </w:p>
        </w:tc>
        <w:tc>
          <w:tcPr>
            <w:tcW w:w="1440" w:type="dxa"/>
          </w:tcPr>
          <w:p w14:paraId="74A88C8C" w14:textId="77777777" w:rsidR="004456C1" w:rsidRPr="00375960" w:rsidRDefault="004456C1" w:rsidP="004456C1">
            <w:pPr>
              <w:pStyle w:val="TableEntry"/>
            </w:pPr>
          </w:p>
        </w:tc>
      </w:tr>
      <w:tr w:rsidR="004456C1" w:rsidRPr="00375960" w14:paraId="6B275944" w14:textId="77777777" w:rsidTr="004456C1">
        <w:trPr>
          <w:cantSplit/>
        </w:trPr>
        <w:tc>
          <w:tcPr>
            <w:tcW w:w="1770" w:type="dxa"/>
            <w:tcMar>
              <w:left w:w="40" w:type="dxa"/>
              <w:right w:w="40" w:type="dxa"/>
            </w:tcMar>
          </w:tcPr>
          <w:p w14:paraId="7AF42E3B" w14:textId="77777777" w:rsidR="004456C1" w:rsidRPr="00375960" w:rsidRDefault="004456C1" w:rsidP="004456C1">
            <w:pPr>
              <w:pStyle w:val="TableEntry"/>
            </w:pPr>
            <w:r w:rsidRPr="00375960">
              <w:t>Height of Fall (feet)</w:t>
            </w:r>
          </w:p>
        </w:tc>
        <w:tc>
          <w:tcPr>
            <w:tcW w:w="2188" w:type="dxa"/>
          </w:tcPr>
          <w:p w14:paraId="049E93B6"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529558F3" w14:textId="77777777" w:rsidR="004456C1" w:rsidRPr="00375960" w:rsidRDefault="004456C1" w:rsidP="004456C1">
            <w:pPr>
              <w:pStyle w:val="TableEntry"/>
            </w:pPr>
            <w:r w:rsidRPr="00375960">
              <w:t>RE</w:t>
            </w:r>
          </w:p>
          <w:p w14:paraId="46824615" w14:textId="77777777" w:rsidR="004456C1" w:rsidRPr="00375960" w:rsidRDefault="004456C1" w:rsidP="004456C1">
            <w:pPr>
              <w:pStyle w:val="TableEntry"/>
            </w:pPr>
            <w:r w:rsidRPr="00375960">
              <w:t>[0..1]</w:t>
            </w:r>
          </w:p>
        </w:tc>
        <w:tc>
          <w:tcPr>
            <w:tcW w:w="3240" w:type="dxa"/>
            <w:tcMar>
              <w:left w:w="40" w:type="dxa"/>
              <w:right w:w="40" w:type="dxa"/>
            </w:tcMar>
          </w:tcPr>
          <w:p w14:paraId="136EE9E4" w14:textId="1D1422CB" w:rsidR="004456C1" w:rsidRPr="00375960" w:rsidRDefault="004456C1" w:rsidP="009B73AF">
            <w:pPr>
              <w:pStyle w:val="TableEntry"/>
            </w:pPr>
            <w:r w:rsidRPr="00375960">
              <w:t>The distance in feet the patient fell, measured from the lowest point of the patient to the ground</w:t>
            </w:r>
            <w:r w:rsidR="009B73AF">
              <w:t>.</w:t>
            </w:r>
          </w:p>
        </w:tc>
        <w:tc>
          <w:tcPr>
            <w:tcW w:w="1440" w:type="dxa"/>
          </w:tcPr>
          <w:p w14:paraId="210F8328" w14:textId="77777777" w:rsidR="004456C1" w:rsidRPr="00375960" w:rsidRDefault="004456C1" w:rsidP="004456C1">
            <w:pPr>
              <w:pStyle w:val="TableEntry"/>
            </w:pPr>
          </w:p>
        </w:tc>
      </w:tr>
      <w:tr w:rsidR="004456C1" w:rsidRPr="00375960" w14:paraId="46237793" w14:textId="77777777" w:rsidTr="004456C1">
        <w:trPr>
          <w:cantSplit/>
        </w:trPr>
        <w:tc>
          <w:tcPr>
            <w:tcW w:w="1770" w:type="dxa"/>
            <w:tcMar>
              <w:left w:w="40" w:type="dxa"/>
              <w:right w:w="40" w:type="dxa"/>
            </w:tcMar>
          </w:tcPr>
          <w:p w14:paraId="5F986755" w14:textId="77777777" w:rsidR="004456C1" w:rsidRPr="00375960" w:rsidRDefault="004456C1" w:rsidP="004456C1">
            <w:pPr>
              <w:pStyle w:val="TableEntry"/>
            </w:pPr>
            <w:r w:rsidRPr="00375960">
              <w:t>OSHA Personal Protective Equipment Used</w:t>
            </w:r>
          </w:p>
        </w:tc>
        <w:tc>
          <w:tcPr>
            <w:tcW w:w="2188" w:type="dxa"/>
          </w:tcPr>
          <w:p w14:paraId="74C11BCA"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2F541483" w14:textId="77777777" w:rsidR="004456C1" w:rsidRPr="00375960" w:rsidRDefault="004456C1" w:rsidP="004456C1">
            <w:pPr>
              <w:pStyle w:val="TableEntry"/>
            </w:pPr>
            <w:r w:rsidRPr="00375960">
              <w:t>RE</w:t>
            </w:r>
          </w:p>
          <w:p w14:paraId="47A3B071" w14:textId="77777777" w:rsidR="004456C1" w:rsidRPr="00375960" w:rsidRDefault="004456C1" w:rsidP="004456C1">
            <w:pPr>
              <w:pStyle w:val="TableEntry"/>
            </w:pPr>
            <w:r w:rsidRPr="00375960">
              <w:t>[0..*]</w:t>
            </w:r>
          </w:p>
        </w:tc>
        <w:tc>
          <w:tcPr>
            <w:tcW w:w="3240" w:type="dxa"/>
            <w:tcMar>
              <w:left w:w="40" w:type="dxa"/>
              <w:right w:w="40" w:type="dxa"/>
            </w:tcMar>
          </w:tcPr>
          <w:p w14:paraId="4BC9561C" w14:textId="288787C2" w:rsidR="004456C1" w:rsidRPr="00375960" w:rsidRDefault="004456C1" w:rsidP="009B73AF">
            <w:pPr>
              <w:pStyle w:val="TableEntry"/>
            </w:pPr>
            <w:r w:rsidRPr="00375960">
              <w:t>Documentation of the use of OSHA required protective equipment used by the patient at the time of injury.</w:t>
            </w:r>
          </w:p>
        </w:tc>
        <w:tc>
          <w:tcPr>
            <w:tcW w:w="1440" w:type="dxa"/>
          </w:tcPr>
          <w:p w14:paraId="05F94046" w14:textId="77777777" w:rsidR="004456C1" w:rsidRPr="00375960" w:rsidRDefault="004456C1" w:rsidP="004456C1">
            <w:pPr>
              <w:pStyle w:val="TableEntry"/>
            </w:pPr>
          </w:p>
        </w:tc>
      </w:tr>
      <w:tr w:rsidR="004456C1" w:rsidRPr="00375960" w:rsidDel="007F1FEA" w14:paraId="428C6A56" w14:textId="7CA88069" w:rsidTr="004456C1">
        <w:trPr>
          <w:cantSplit/>
          <w:del w:id="4896" w:author="Andrea K. Fourquet" w:date="2018-07-10T12:56:00Z"/>
        </w:trPr>
        <w:tc>
          <w:tcPr>
            <w:tcW w:w="1770" w:type="dxa"/>
            <w:tcMar>
              <w:left w:w="40" w:type="dxa"/>
              <w:right w:w="40" w:type="dxa"/>
            </w:tcMar>
          </w:tcPr>
          <w:p w14:paraId="59AF1A71" w14:textId="53D72490" w:rsidR="004456C1" w:rsidRPr="00375960" w:rsidDel="007F1FEA" w:rsidRDefault="004456C1" w:rsidP="004456C1">
            <w:pPr>
              <w:pStyle w:val="TableEntry"/>
              <w:rPr>
                <w:del w:id="4897" w:author="Andrea K. Fourquet" w:date="2018-07-10T12:56:00Z"/>
              </w:rPr>
            </w:pPr>
            <w:del w:id="4898" w:author="Andrea K. Fourquet" w:date="2018-07-10T12:56:00Z">
              <w:r w:rsidRPr="00375960" w:rsidDel="007F1FEA">
                <w:delText>ACN System/Company Providing ACN Data</w:delText>
              </w:r>
            </w:del>
          </w:p>
        </w:tc>
        <w:tc>
          <w:tcPr>
            <w:tcW w:w="2188" w:type="dxa"/>
          </w:tcPr>
          <w:p w14:paraId="2D964B4D" w14:textId="19DAB329" w:rsidR="004456C1" w:rsidRPr="00375960" w:rsidDel="007F1FEA" w:rsidRDefault="004456C1" w:rsidP="004456C1">
            <w:pPr>
              <w:pStyle w:val="TableEntry"/>
              <w:rPr>
                <w:del w:id="4899" w:author="Andrea K. Fourquet" w:date="2018-07-10T12:56:00Z"/>
              </w:rPr>
            </w:pPr>
            <w:del w:id="4900" w:author="Andrea K. Fourquet" w:date="2018-07-10T12:56:00Z">
              <w:r w:rsidRPr="00375960" w:rsidDel="007F1FEA">
                <w:delText>No Mapping Available</w:delText>
              </w:r>
            </w:del>
          </w:p>
        </w:tc>
        <w:tc>
          <w:tcPr>
            <w:tcW w:w="1440" w:type="dxa"/>
          </w:tcPr>
          <w:p w14:paraId="79D3922D" w14:textId="0DA48865" w:rsidR="004456C1" w:rsidRPr="00375960" w:rsidDel="007F1FEA" w:rsidRDefault="004456C1" w:rsidP="004456C1">
            <w:pPr>
              <w:pStyle w:val="TableEntry"/>
              <w:rPr>
                <w:del w:id="4901" w:author="Andrea K. Fourquet" w:date="2018-07-10T12:56:00Z"/>
              </w:rPr>
            </w:pPr>
            <w:del w:id="4902" w:author="Andrea K. Fourquet" w:date="2018-07-10T12:56:00Z">
              <w:r w:rsidRPr="00375960" w:rsidDel="007F1FEA">
                <w:delText>RE</w:delText>
              </w:r>
            </w:del>
          </w:p>
          <w:p w14:paraId="449BB3F2" w14:textId="3ABEDDFC" w:rsidR="004456C1" w:rsidRPr="00375960" w:rsidDel="007F1FEA" w:rsidRDefault="004456C1" w:rsidP="004456C1">
            <w:pPr>
              <w:pStyle w:val="TableEntry"/>
              <w:rPr>
                <w:del w:id="4903" w:author="Andrea K. Fourquet" w:date="2018-07-10T12:56:00Z"/>
              </w:rPr>
            </w:pPr>
            <w:del w:id="4904" w:author="Andrea K. Fourquet" w:date="2018-07-10T12:56:00Z">
              <w:r w:rsidRPr="00375960" w:rsidDel="007F1FEA">
                <w:delText>[0..1]</w:delText>
              </w:r>
            </w:del>
          </w:p>
        </w:tc>
        <w:tc>
          <w:tcPr>
            <w:tcW w:w="3240" w:type="dxa"/>
            <w:tcMar>
              <w:left w:w="40" w:type="dxa"/>
              <w:right w:w="40" w:type="dxa"/>
            </w:tcMar>
          </w:tcPr>
          <w:p w14:paraId="23C45CA7" w14:textId="7551958B" w:rsidR="004456C1" w:rsidRPr="00375960" w:rsidDel="007F1FEA" w:rsidRDefault="004456C1" w:rsidP="009B73AF">
            <w:pPr>
              <w:pStyle w:val="TableEntry"/>
              <w:rPr>
                <w:del w:id="4905" w:author="Andrea K. Fourquet" w:date="2018-07-10T12:56:00Z"/>
              </w:rPr>
            </w:pPr>
            <w:del w:id="4906" w:author="Andrea K. Fourquet" w:date="2018-07-10T12:56:00Z">
              <w:r w:rsidRPr="00375960" w:rsidDel="007F1FEA">
                <w:delText>The agency providing the Automated Collision Notification (ACN) Data.</w:delText>
              </w:r>
            </w:del>
          </w:p>
        </w:tc>
        <w:tc>
          <w:tcPr>
            <w:tcW w:w="1440" w:type="dxa"/>
          </w:tcPr>
          <w:p w14:paraId="3F232698" w14:textId="55E2E643" w:rsidR="004456C1" w:rsidRPr="00375960" w:rsidDel="007F1FEA" w:rsidRDefault="004456C1" w:rsidP="004456C1">
            <w:pPr>
              <w:pStyle w:val="TableEntry"/>
              <w:rPr>
                <w:del w:id="4907" w:author="Andrea K. Fourquet" w:date="2018-07-10T12:56:00Z"/>
              </w:rPr>
            </w:pPr>
          </w:p>
        </w:tc>
      </w:tr>
      <w:tr w:rsidR="004456C1" w:rsidRPr="00375960" w:rsidDel="007F1FEA" w14:paraId="346BB799" w14:textId="69ADC630" w:rsidTr="004456C1">
        <w:trPr>
          <w:cantSplit/>
          <w:del w:id="4908" w:author="Andrea K. Fourquet" w:date="2018-07-10T12:56:00Z"/>
        </w:trPr>
        <w:tc>
          <w:tcPr>
            <w:tcW w:w="1770" w:type="dxa"/>
            <w:tcMar>
              <w:left w:w="40" w:type="dxa"/>
              <w:right w:w="40" w:type="dxa"/>
            </w:tcMar>
          </w:tcPr>
          <w:p w14:paraId="1FD84C45" w14:textId="00F6C039" w:rsidR="004456C1" w:rsidRPr="00375960" w:rsidDel="007F1FEA" w:rsidRDefault="004456C1" w:rsidP="004456C1">
            <w:pPr>
              <w:pStyle w:val="TableEntry"/>
              <w:rPr>
                <w:del w:id="4909" w:author="Andrea K. Fourquet" w:date="2018-07-10T12:56:00Z"/>
              </w:rPr>
            </w:pPr>
            <w:del w:id="4910" w:author="Andrea K. Fourquet" w:date="2018-07-10T12:56:00Z">
              <w:r w:rsidRPr="00375960" w:rsidDel="007F1FEA">
                <w:delText>ACN Incident ID</w:delText>
              </w:r>
            </w:del>
          </w:p>
        </w:tc>
        <w:tc>
          <w:tcPr>
            <w:tcW w:w="2188" w:type="dxa"/>
          </w:tcPr>
          <w:p w14:paraId="47F2C38A" w14:textId="43E9E05D" w:rsidR="004456C1" w:rsidRPr="00375960" w:rsidDel="007F1FEA" w:rsidRDefault="004456C1" w:rsidP="004456C1">
            <w:pPr>
              <w:pStyle w:val="TableEntry"/>
              <w:rPr>
                <w:del w:id="4911" w:author="Andrea K. Fourquet" w:date="2018-07-10T12:56:00Z"/>
              </w:rPr>
            </w:pPr>
            <w:del w:id="4912" w:author="Andrea K. Fourquet" w:date="2018-07-10T12:56:00Z">
              <w:r w:rsidRPr="00375960" w:rsidDel="007F1FEA">
                <w:delText>No Mapping Available</w:delText>
              </w:r>
            </w:del>
          </w:p>
        </w:tc>
        <w:tc>
          <w:tcPr>
            <w:tcW w:w="1440" w:type="dxa"/>
          </w:tcPr>
          <w:p w14:paraId="4744621E" w14:textId="0A116833" w:rsidR="004456C1" w:rsidRPr="00375960" w:rsidDel="007F1FEA" w:rsidRDefault="004456C1" w:rsidP="004456C1">
            <w:pPr>
              <w:pStyle w:val="TableEntry"/>
              <w:rPr>
                <w:del w:id="4913" w:author="Andrea K. Fourquet" w:date="2018-07-10T12:56:00Z"/>
              </w:rPr>
            </w:pPr>
            <w:del w:id="4914" w:author="Andrea K. Fourquet" w:date="2018-07-10T12:56:00Z">
              <w:r w:rsidRPr="00375960" w:rsidDel="007F1FEA">
                <w:delText>RE</w:delText>
              </w:r>
            </w:del>
          </w:p>
          <w:p w14:paraId="257502B3" w14:textId="506692DD" w:rsidR="004456C1" w:rsidRPr="00375960" w:rsidDel="007F1FEA" w:rsidRDefault="004456C1" w:rsidP="004456C1">
            <w:pPr>
              <w:pStyle w:val="TableEntry"/>
              <w:rPr>
                <w:del w:id="4915" w:author="Andrea K. Fourquet" w:date="2018-07-10T12:56:00Z"/>
              </w:rPr>
            </w:pPr>
            <w:del w:id="4916" w:author="Andrea K. Fourquet" w:date="2018-07-10T12:56:00Z">
              <w:r w:rsidRPr="00375960" w:rsidDel="007F1FEA">
                <w:delText>[0..1]</w:delText>
              </w:r>
            </w:del>
          </w:p>
        </w:tc>
        <w:tc>
          <w:tcPr>
            <w:tcW w:w="3240" w:type="dxa"/>
            <w:tcMar>
              <w:left w:w="40" w:type="dxa"/>
              <w:right w:w="40" w:type="dxa"/>
            </w:tcMar>
          </w:tcPr>
          <w:p w14:paraId="2275C6FB" w14:textId="14212BBC" w:rsidR="004456C1" w:rsidRPr="00375960" w:rsidDel="007F1FEA" w:rsidRDefault="004456C1" w:rsidP="009B73AF">
            <w:pPr>
              <w:pStyle w:val="TableEntry"/>
              <w:rPr>
                <w:del w:id="4917" w:author="Andrea K. Fourquet" w:date="2018-07-10T12:56:00Z"/>
              </w:rPr>
            </w:pPr>
            <w:del w:id="4918" w:author="Andrea K. Fourquet" w:date="2018-07-10T12:56:00Z">
              <w:r w:rsidRPr="00375960" w:rsidDel="007F1FEA">
                <w:delText>The Automated Collision Notification Incident ID.</w:delText>
              </w:r>
            </w:del>
          </w:p>
        </w:tc>
        <w:tc>
          <w:tcPr>
            <w:tcW w:w="1440" w:type="dxa"/>
          </w:tcPr>
          <w:p w14:paraId="1B5F5C7C" w14:textId="57977D46" w:rsidR="004456C1" w:rsidRPr="00375960" w:rsidDel="007F1FEA" w:rsidRDefault="004456C1" w:rsidP="004456C1">
            <w:pPr>
              <w:pStyle w:val="TableEntry"/>
              <w:rPr>
                <w:del w:id="4919" w:author="Andrea K. Fourquet" w:date="2018-07-10T12:56:00Z"/>
              </w:rPr>
            </w:pPr>
          </w:p>
        </w:tc>
      </w:tr>
      <w:tr w:rsidR="004456C1" w:rsidRPr="00375960" w:rsidDel="007F1FEA" w14:paraId="303001C8" w14:textId="6FC3BDF6" w:rsidTr="004456C1">
        <w:trPr>
          <w:cantSplit/>
          <w:del w:id="4920" w:author="Andrea K. Fourquet" w:date="2018-07-10T12:56:00Z"/>
        </w:trPr>
        <w:tc>
          <w:tcPr>
            <w:tcW w:w="1770" w:type="dxa"/>
            <w:tcMar>
              <w:left w:w="40" w:type="dxa"/>
              <w:right w:w="40" w:type="dxa"/>
            </w:tcMar>
          </w:tcPr>
          <w:p w14:paraId="236F250D" w14:textId="6A692169" w:rsidR="004456C1" w:rsidRPr="00375960" w:rsidDel="007F1FEA" w:rsidRDefault="004456C1" w:rsidP="004456C1">
            <w:pPr>
              <w:pStyle w:val="TableEntry"/>
              <w:rPr>
                <w:del w:id="4921" w:author="Andrea K. Fourquet" w:date="2018-07-10T12:56:00Z"/>
              </w:rPr>
            </w:pPr>
            <w:del w:id="4922" w:author="Andrea K. Fourquet" w:date="2018-07-10T12:56:00Z">
              <w:r w:rsidRPr="00375960" w:rsidDel="007F1FEA">
                <w:delText>ACN Call Back Phone Number</w:delText>
              </w:r>
            </w:del>
          </w:p>
        </w:tc>
        <w:tc>
          <w:tcPr>
            <w:tcW w:w="2188" w:type="dxa"/>
          </w:tcPr>
          <w:p w14:paraId="79ED2D99" w14:textId="7E4C802D" w:rsidR="004456C1" w:rsidRPr="00375960" w:rsidDel="007F1FEA" w:rsidRDefault="004456C1" w:rsidP="004456C1">
            <w:pPr>
              <w:pStyle w:val="TableEntry"/>
              <w:rPr>
                <w:del w:id="4923" w:author="Andrea K. Fourquet" w:date="2018-07-10T12:56:00Z"/>
              </w:rPr>
            </w:pPr>
            <w:del w:id="4924" w:author="Andrea K. Fourquet" w:date="2018-07-10T12:56:00Z">
              <w:r w:rsidRPr="00375960" w:rsidDel="007F1FEA">
                <w:delText>No Mapping Available</w:delText>
              </w:r>
            </w:del>
          </w:p>
        </w:tc>
        <w:tc>
          <w:tcPr>
            <w:tcW w:w="1440" w:type="dxa"/>
          </w:tcPr>
          <w:p w14:paraId="1AFB4A89" w14:textId="05432B44" w:rsidR="004456C1" w:rsidRPr="00375960" w:rsidDel="007F1FEA" w:rsidRDefault="004456C1" w:rsidP="004456C1">
            <w:pPr>
              <w:pStyle w:val="TableEntry"/>
              <w:rPr>
                <w:del w:id="4925" w:author="Andrea K. Fourquet" w:date="2018-07-10T12:56:00Z"/>
              </w:rPr>
            </w:pPr>
            <w:del w:id="4926" w:author="Andrea K. Fourquet" w:date="2018-07-10T12:56:00Z">
              <w:r w:rsidRPr="00375960" w:rsidDel="007F1FEA">
                <w:delText>RE</w:delText>
              </w:r>
            </w:del>
          </w:p>
          <w:p w14:paraId="3567184D" w14:textId="24793BBD" w:rsidR="004456C1" w:rsidRPr="00375960" w:rsidDel="007F1FEA" w:rsidRDefault="004456C1" w:rsidP="004456C1">
            <w:pPr>
              <w:pStyle w:val="TableEntry"/>
              <w:rPr>
                <w:del w:id="4927" w:author="Andrea K. Fourquet" w:date="2018-07-10T12:56:00Z"/>
              </w:rPr>
            </w:pPr>
            <w:del w:id="4928" w:author="Andrea K. Fourquet" w:date="2018-07-10T12:56:00Z">
              <w:r w:rsidRPr="00375960" w:rsidDel="007F1FEA">
                <w:delText>[0..1]</w:delText>
              </w:r>
            </w:del>
          </w:p>
        </w:tc>
        <w:tc>
          <w:tcPr>
            <w:tcW w:w="3240" w:type="dxa"/>
            <w:tcMar>
              <w:left w:w="40" w:type="dxa"/>
              <w:right w:w="40" w:type="dxa"/>
            </w:tcMar>
          </w:tcPr>
          <w:p w14:paraId="033BB98F" w14:textId="5BDEF12F" w:rsidR="004456C1" w:rsidRPr="00375960" w:rsidDel="007F1FEA" w:rsidRDefault="004456C1" w:rsidP="009B73AF">
            <w:pPr>
              <w:pStyle w:val="TableEntry"/>
              <w:rPr>
                <w:del w:id="4929" w:author="Andrea K. Fourquet" w:date="2018-07-10T12:56:00Z"/>
              </w:rPr>
            </w:pPr>
            <w:del w:id="4930" w:author="Andrea K. Fourquet" w:date="2018-07-10T12:56:00Z">
              <w:r w:rsidRPr="00375960" w:rsidDel="007F1FEA">
                <w:delText>The Automated Collision Notification Call Back Phone Number (US Only).</w:delText>
              </w:r>
            </w:del>
          </w:p>
        </w:tc>
        <w:tc>
          <w:tcPr>
            <w:tcW w:w="1440" w:type="dxa"/>
          </w:tcPr>
          <w:p w14:paraId="254A5873" w14:textId="12D77C2E" w:rsidR="004456C1" w:rsidRPr="00375960" w:rsidDel="007F1FEA" w:rsidRDefault="004456C1" w:rsidP="004456C1">
            <w:pPr>
              <w:pStyle w:val="TableEntry"/>
              <w:rPr>
                <w:del w:id="4931" w:author="Andrea K. Fourquet" w:date="2018-07-10T12:56:00Z"/>
              </w:rPr>
            </w:pPr>
          </w:p>
        </w:tc>
      </w:tr>
      <w:tr w:rsidR="004456C1" w:rsidRPr="00375960" w:rsidDel="007F1FEA" w14:paraId="0E6B9A05" w14:textId="0B5EF321" w:rsidTr="004456C1">
        <w:trPr>
          <w:cantSplit/>
          <w:del w:id="4932" w:author="Andrea K. Fourquet" w:date="2018-07-10T12:56:00Z"/>
        </w:trPr>
        <w:tc>
          <w:tcPr>
            <w:tcW w:w="1770" w:type="dxa"/>
            <w:tcMar>
              <w:left w:w="40" w:type="dxa"/>
              <w:right w:w="40" w:type="dxa"/>
            </w:tcMar>
          </w:tcPr>
          <w:p w14:paraId="3CC12382" w14:textId="2516311A" w:rsidR="004456C1" w:rsidRPr="00375960" w:rsidDel="007F1FEA" w:rsidRDefault="004456C1" w:rsidP="004456C1">
            <w:pPr>
              <w:pStyle w:val="TableEntry"/>
              <w:rPr>
                <w:del w:id="4933" w:author="Andrea K. Fourquet" w:date="2018-07-10T12:56:00Z"/>
              </w:rPr>
            </w:pPr>
            <w:del w:id="4934" w:author="Andrea K. Fourquet" w:date="2018-07-10T12:56:00Z">
              <w:r w:rsidRPr="00375960" w:rsidDel="007F1FEA">
                <w:delText>Date/Time of ACN Incident</w:delText>
              </w:r>
            </w:del>
          </w:p>
        </w:tc>
        <w:tc>
          <w:tcPr>
            <w:tcW w:w="2188" w:type="dxa"/>
          </w:tcPr>
          <w:p w14:paraId="587C0180" w14:textId="78CAE499" w:rsidR="004456C1" w:rsidRPr="00375960" w:rsidDel="007F1FEA" w:rsidRDefault="004456C1" w:rsidP="004456C1">
            <w:pPr>
              <w:pStyle w:val="TableEntry"/>
              <w:rPr>
                <w:del w:id="4935" w:author="Andrea K. Fourquet" w:date="2018-07-10T12:56:00Z"/>
              </w:rPr>
            </w:pPr>
            <w:del w:id="4936" w:author="Andrea K. Fourquet" w:date="2018-07-10T12:56:00Z">
              <w:r w:rsidRPr="00375960" w:rsidDel="007F1FEA">
                <w:delText>No Mapping Available</w:delText>
              </w:r>
            </w:del>
          </w:p>
        </w:tc>
        <w:tc>
          <w:tcPr>
            <w:tcW w:w="1440" w:type="dxa"/>
          </w:tcPr>
          <w:p w14:paraId="28526C16" w14:textId="0968F4CF" w:rsidR="004456C1" w:rsidRPr="00375960" w:rsidDel="007F1FEA" w:rsidRDefault="004456C1" w:rsidP="004456C1">
            <w:pPr>
              <w:pStyle w:val="TableEntry"/>
              <w:rPr>
                <w:del w:id="4937" w:author="Andrea K. Fourquet" w:date="2018-07-10T12:56:00Z"/>
              </w:rPr>
            </w:pPr>
            <w:del w:id="4938" w:author="Andrea K. Fourquet" w:date="2018-07-10T12:56:00Z">
              <w:r w:rsidRPr="00375960" w:rsidDel="007F1FEA">
                <w:delText>RE</w:delText>
              </w:r>
            </w:del>
          </w:p>
          <w:p w14:paraId="7D0940A2" w14:textId="624BD15F" w:rsidR="004456C1" w:rsidRPr="00375960" w:rsidDel="007F1FEA" w:rsidRDefault="004456C1" w:rsidP="004456C1">
            <w:pPr>
              <w:pStyle w:val="TableEntry"/>
              <w:rPr>
                <w:del w:id="4939" w:author="Andrea K. Fourquet" w:date="2018-07-10T12:56:00Z"/>
              </w:rPr>
            </w:pPr>
            <w:del w:id="4940" w:author="Andrea K. Fourquet" w:date="2018-07-10T12:56:00Z">
              <w:r w:rsidRPr="00375960" w:rsidDel="007F1FEA">
                <w:delText>[0..1]</w:delText>
              </w:r>
            </w:del>
          </w:p>
        </w:tc>
        <w:tc>
          <w:tcPr>
            <w:tcW w:w="3240" w:type="dxa"/>
            <w:tcMar>
              <w:left w:w="40" w:type="dxa"/>
              <w:right w:w="40" w:type="dxa"/>
            </w:tcMar>
          </w:tcPr>
          <w:p w14:paraId="427E60A0" w14:textId="12F4983C" w:rsidR="004456C1" w:rsidRPr="00375960" w:rsidDel="007F1FEA" w:rsidRDefault="004456C1" w:rsidP="009B73AF">
            <w:pPr>
              <w:pStyle w:val="TableEntry"/>
              <w:rPr>
                <w:del w:id="4941" w:author="Andrea K. Fourquet" w:date="2018-07-10T12:56:00Z"/>
              </w:rPr>
            </w:pPr>
            <w:del w:id="4942" w:author="Andrea K. Fourquet" w:date="2018-07-10T12:56:00Z">
              <w:r w:rsidRPr="00375960" w:rsidDel="007F1FEA">
                <w:delText>The Automated Collision Notification Incident Date and Time.</w:delText>
              </w:r>
            </w:del>
          </w:p>
        </w:tc>
        <w:tc>
          <w:tcPr>
            <w:tcW w:w="1440" w:type="dxa"/>
          </w:tcPr>
          <w:p w14:paraId="054DA2CF" w14:textId="4C80FC61" w:rsidR="004456C1" w:rsidRPr="00375960" w:rsidDel="007F1FEA" w:rsidRDefault="004456C1" w:rsidP="004456C1">
            <w:pPr>
              <w:pStyle w:val="TableEntry"/>
              <w:rPr>
                <w:del w:id="4943" w:author="Andrea K. Fourquet" w:date="2018-07-10T12:56:00Z"/>
              </w:rPr>
            </w:pPr>
          </w:p>
        </w:tc>
      </w:tr>
      <w:tr w:rsidR="004456C1" w:rsidRPr="00375960" w:rsidDel="007F1FEA" w14:paraId="0B75439E" w14:textId="26A327C9" w:rsidTr="004456C1">
        <w:trPr>
          <w:cantSplit/>
          <w:del w:id="4944" w:author="Andrea K. Fourquet" w:date="2018-07-10T12:56:00Z"/>
        </w:trPr>
        <w:tc>
          <w:tcPr>
            <w:tcW w:w="1770" w:type="dxa"/>
            <w:tcMar>
              <w:left w:w="40" w:type="dxa"/>
              <w:right w:w="40" w:type="dxa"/>
            </w:tcMar>
          </w:tcPr>
          <w:p w14:paraId="51007BD8" w14:textId="60A65DAC" w:rsidR="004456C1" w:rsidRPr="00375960" w:rsidDel="007F1FEA" w:rsidRDefault="004456C1" w:rsidP="004456C1">
            <w:pPr>
              <w:pStyle w:val="TableEntry"/>
              <w:rPr>
                <w:del w:id="4945" w:author="Andrea K. Fourquet" w:date="2018-07-10T12:56:00Z"/>
              </w:rPr>
            </w:pPr>
            <w:del w:id="4946" w:author="Andrea K. Fourquet" w:date="2018-07-10T12:56:00Z">
              <w:r w:rsidRPr="00375960" w:rsidDel="007F1FEA">
                <w:lastRenderedPageBreak/>
                <w:delText>ACN Incident Location</w:delText>
              </w:r>
            </w:del>
          </w:p>
        </w:tc>
        <w:tc>
          <w:tcPr>
            <w:tcW w:w="2188" w:type="dxa"/>
          </w:tcPr>
          <w:p w14:paraId="1A9BF8FE" w14:textId="4D73F7F4" w:rsidR="004456C1" w:rsidRPr="00375960" w:rsidDel="007F1FEA" w:rsidRDefault="004456C1" w:rsidP="004456C1">
            <w:pPr>
              <w:pStyle w:val="TableEntry"/>
              <w:rPr>
                <w:del w:id="4947" w:author="Andrea K. Fourquet" w:date="2018-07-10T12:56:00Z"/>
              </w:rPr>
            </w:pPr>
            <w:del w:id="4948" w:author="Andrea K. Fourquet" w:date="2018-07-10T12:56:00Z">
              <w:r w:rsidRPr="00375960" w:rsidDel="007F1FEA">
                <w:delText>No Mapping Available</w:delText>
              </w:r>
            </w:del>
          </w:p>
        </w:tc>
        <w:tc>
          <w:tcPr>
            <w:tcW w:w="1440" w:type="dxa"/>
          </w:tcPr>
          <w:p w14:paraId="6CABF4D9" w14:textId="061D298B" w:rsidR="004456C1" w:rsidRPr="00375960" w:rsidDel="007F1FEA" w:rsidRDefault="004456C1" w:rsidP="004456C1">
            <w:pPr>
              <w:pStyle w:val="TableEntry"/>
              <w:rPr>
                <w:del w:id="4949" w:author="Andrea K. Fourquet" w:date="2018-07-10T12:56:00Z"/>
              </w:rPr>
            </w:pPr>
            <w:del w:id="4950" w:author="Andrea K. Fourquet" w:date="2018-07-10T12:56:00Z">
              <w:r w:rsidRPr="00375960" w:rsidDel="007F1FEA">
                <w:delText>RE</w:delText>
              </w:r>
            </w:del>
          </w:p>
          <w:p w14:paraId="1BDD1B1A" w14:textId="5C0758F4" w:rsidR="004456C1" w:rsidRPr="00375960" w:rsidDel="007F1FEA" w:rsidRDefault="004456C1" w:rsidP="004456C1">
            <w:pPr>
              <w:pStyle w:val="TableEntry"/>
              <w:rPr>
                <w:del w:id="4951" w:author="Andrea K. Fourquet" w:date="2018-07-10T12:56:00Z"/>
              </w:rPr>
            </w:pPr>
            <w:del w:id="4952" w:author="Andrea K. Fourquet" w:date="2018-07-10T12:56:00Z">
              <w:r w:rsidRPr="00375960" w:rsidDel="007F1FEA">
                <w:delText>[0..1]</w:delText>
              </w:r>
            </w:del>
          </w:p>
        </w:tc>
        <w:tc>
          <w:tcPr>
            <w:tcW w:w="3240" w:type="dxa"/>
            <w:tcMar>
              <w:left w:w="40" w:type="dxa"/>
              <w:right w:w="40" w:type="dxa"/>
            </w:tcMar>
          </w:tcPr>
          <w:p w14:paraId="29565A26" w14:textId="2B846C93" w:rsidR="004456C1" w:rsidRPr="00375960" w:rsidDel="007F1FEA" w:rsidRDefault="004456C1" w:rsidP="009B73AF">
            <w:pPr>
              <w:pStyle w:val="TableEntry"/>
              <w:rPr>
                <w:del w:id="4953" w:author="Andrea K. Fourquet" w:date="2018-07-10T12:56:00Z"/>
              </w:rPr>
            </w:pPr>
            <w:del w:id="4954" w:author="Andrea K. Fourquet" w:date="2018-07-10T12:56:00Z">
              <w:r w:rsidRPr="00375960" w:rsidDel="007F1FEA">
                <w:delText>The Automated Collision Notification GPS Location.</w:delText>
              </w:r>
            </w:del>
          </w:p>
        </w:tc>
        <w:tc>
          <w:tcPr>
            <w:tcW w:w="1440" w:type="dxa"/>
          </w:tcPr>
          <w:p w14:paraId="70CD34F3" w14:textId="12461BBF" w:rsidR="004456C1" w:rsidRPr="00375960" w:rsidDel="007F1FEA" w:rsidRDefault="004456C1" w:rsidP="004456C1">
            <w:pPr>
              <w:pStyle w:val="TableEntry"/>
              <w:rPr>
                <w:del w:id="4955" w:author="Andrea K. Fourquet" w:date="2018-07-10T12:56:00Z"/>
              </w:rPr>
            </w:pPr>
          </w:p>
        </w:tc>
      </w:tr>
      <w:tr w:rsidR="004456C1" w:rsidRPr="00375960" w:rsidDel="007F1FEA" w14:paraId="1AEDF050" w14:textId="458DD697" w:rsidTr="004456C1">
        <w:trPr>
          <w:cantSplit/>
          <w:del w:id="4956" w:author="Andrea K. Fourquet" w:date="2018-07-10T12:56:00Z"/>
        </w:trPr>
        <w:tc>
          <w:tcPr>
            <w:tcW w:w="1770" w:type="dxa"/>
            <w:tcMar>
              <w:left w:w="40" w:type="dxa"/>
              <w:right w:w="40" w:type="dxa"/>
            </w:tcMar>
          </w:tcPr>
          <w:p w14:paraId="2CAFC942" w14:textId="53854CEF" w:rsidR="004456C1" w:rsidRPr="00375960" w:rsidDel="007F1FEA" w:rsidRDefault="004456C1" w:rsidP="004456C1">
            <w:pPr>
              <w:pStyle w:val="TableEntry"/>
              <w:rPr>
                <w:del w:id="4957" w:author="Andrea K. Fourquet" w:date="2018-07-10T12:56:00Z"/>
              </w:rPr>
            </w:pPr>
            <w:del w:id="4958" w:author="Andrea K. Fourquet" w:date="2018-07-10T12:56:00Z">
              <w:r w:rsidRPr="00375960" w:rsidDel="007F1FEA">
                <w:delText>ACN Incident Vehicle Body Type</w:delText>
              </w:r>
            </w:del>
          </w:p>
        </w:tc>
        <w:tc>
          <w:tcPr>
            <w:tcW w:w="2188" w:type="dxa"/>
          </w:tcPr>
          <w:p w14:paraId="6EC8C00A" w14:textId="68054036" w:rsidR="004456C1" w:rsidRPr="00375960" w:rsidDel="007F1FEA" w:rsidRDefault="004456C1" w:rsidP="004456C1">
            <w:pPr>
              <w:pStyle w:val="TableEntry"/>
              <w:rPr>
                <w:del w:id="4959" w:author="Andrea K. Fourquet" w:date="2018-07-10T12:56:00Z"/>
              </w:rPr>
            </w:pPr>
            <w:del w:id="4960" w:author="Andrea K. Fourquet" w:date="2018-07-10T12:56:00Z">
              <w:r w:rsidRPr="00375960" w:rsidDel="007F1FEA">
                <w:delText>No Mapping Available</w:delText>
              </w:r>
            </w:del>
          </w:p>
        </w:tc>
        <w:tc>
          <w:tcPr>
            <w:tcW w:w="1440" w:type="dxa"/>
          </w:tcPr>
          <w:p w14:paraId="267C4262" w14:textId="5A1B8475" w:rsidR="004456C1" w:rsidRPr="00375960" w:rsidDel="007F1FEA" w:rsidRDefault="004456C1" w:rsidP="004456C1">
            <w:pPr>
              <w:pStyle w:val="TableEntry"/>
              <w:rPr>
                <w:del w:id="4961" w:author="Andrea K. Fourquet" w:date="2018-07-10T12:56:00Z"/>
              </w:rPr>
            </w:pPr>
            <w:del w:id="4962" w:author="Andrea K. Fourquet" w:date="2018-07-10T12:56:00Z">
              <w:r w:rsidRPr="00375960" w:rsidDel="007F1FEA">
                <w:delText>RE</w:delText>
              </w:r>
            </w:del>
          </w:p>
          <w:p w14:paraId="080B8218" w14:textId="07F42F26" w:rsidR="004456C1" w:rsidRPr="00375960" w:rsidDel="007F1FEA" w:rsidRDefault="004456C1" w:rsidP="004456C1">
            <w:pPr>
              <w:pStyle w:val="TableEntry"/>
              <w:rPr>
                <w:del w:id="4963" w:author="Andrea K. Fourquet" w:date="2018-07-10T12:56:00Z"/>
              </w:rPr>
            </w:pPr>
            <w:del w:id="4964" w:author="Andrea K. Fourquet" w:date="2018-07-10T12:56:00Z">
              <w:r w:rsidRPr="00375960" w:rsidDel="007F1FEA">
                <w:delText>[0..1]</w:delText>
              </w:r>
            </w:del>
          </w:p>
        </w:tc>
        <w:tc>
          <w:tcPr>
            <w:tcW w:w="3240" w:type="dxa"/>
            <w:tcMar>
              <w:left w:w="40" w:type="dxa"/>
              <w:right w:w="40" w:type="dxa"/>
            </w:tcMar>
          </w:tcPr>
          <w:p w14:paraId="2C44BB91" w14:textId="4081073A" w:rsidR="004456C1" w:rsidRPr="00375960" w:rsidDel="007F1FEA" w:rsidRDefault="004456C1" w:rsidP="009B73AF">
            <w:pPr>
              <w:pStyle w:val="TableEntry"/>
              <w:rPr>
                <w:del w:id="4965" w:author="Andrea K. Fourquet" w:date="2018-07-10T12:56:00Z"/>
              </w:rPr>
            </w:pPr>
            <w:del w:id="4966" w:author="Andrea K. Fourquet" w:date="2018-07-10T12:56:00Z">
              <w:r w:rsidRPr="00375960" w:rsidDel="007F1FEA">
                <w:delText>The Automated Collision Notification Vehicle Body Type.</w:delText>
              </w:r>
            </w:del>
          </w:p>
        </w:tc>
        <w:tc>
          <w:tcPr>
            <w:tcW w:w="1440" w:type="dxa"/>
          </w:tcPr>
          <w:p w14:paraId="63DC7128" w14:textId="30FF19CF" w:rsidR="004456C1" w:rsidRPr="00375960" w:rsidDel="007F1FEA" w:rsidRDefault="004456C1" w:rsidP="004456C1">
            <w:pPr>
              <w:pStyle w:val="TableEntry"/>
              <w:rPr>
                <w:del w:id="4967" w:author="Andrea K. Fourquet" w:date="2018-07-10T12:56:00Z"/>
              </w:rPr>
            </w:pPr>
          </w:p>
        </w:tc>
      </w:tr>
      <w:tr w:rsidR="004456C1" w:rsidRPr="00375960" w:rsidDel="007F1FEA" w14:paraId="4873EA64" w14:textId="0DF732C6" w:rsidTr="004456C1">
        <w:trPr>
          <w:cantSplit/>
          <w:del w:id="4968" w:author="Andrea K. Fourquet" w:date="2018-07-10T12:56:00Z"/>
        </w:trPr>
        <w:tc>
          <w:tcPr>
            <w:tcW w:w="1770" w:type="dxa"/>
            <w:tcMar>
              <w:left w:w="40" w:type="dxa"/>
              <w:right w:w="40" w:type="dxa"/>
            </w:tcMar>
          </w:tcPr>
          <w:p w14:paraId="3528EC4E" w14:textId="3AD1FBB2" w:rsidR="004456C1" w:rsidRPr="00375960" w:rsidDel="007F1FEA" w:rsidRDefault="004456C1" w:rsidP="004456C1">
            <w:pPr>
              <w:pStyle w:val="TableEntry"/>
              <w:rPr>
                <w:del w:id="4969" w:author="Andrea K. Fourquet" w:date="2018-07-10T12:56:00Z"/>
              </w:rPr>
            </w:pPr>
            <w:del w:id="4970" w:author="Andrea K. Fourquet" w:date="2018-07-10T12:56:00Z">
              <w:r w:rsidRPr="00375960" w:rsidDel="007F1FEA">
                <w:delText>ACN Incident Vehicle Manufacturer</w:delText>
              </w:r>
            </w:del>
          </w:p>
        </w:tc>
        <w:tc>
          <w:tcPr>
            <w:tcW w:w="2188" w:type="dxa"/>
          </w:tcPr>
          <w:p w14:paraId="7DFE2B7F" w14:textId="4FBDF0D9" w:rsidR="004456C1" w:rsidRPr="00375960" w:rsidDel="007F1FEA" w:rsidRDefault="004456C1" w:rsidP="004456C1">
            <w:pPr>
              <w:pStyle w:val="TableEntry"/>
              <w:rPr>
                <w:del w:id="4971" w:author="Andrea K. Fourquet" w:date="2018-07-10T12:56:00Z"/>
              </w:rPr>
            </w:pPr>
            <w:del w:id="4972" w:author="Andrea K. Fourquet" w:date="2018-07-10T12:56:00Z">
              <w:r w:rsidRPr="00375960" w:rsidDel="007F1FEA">
                <w:delText>No Mapping Available</w:delText>
              </w:r>
            </w:del>
          </w:p>
        </w:tc>
        <w:tc>
          <w:tcPr>
            <w:tcW w:w="1440" w:type="dxa"/>
          </w:tcPr>
          <w:p w14:paraId="1AD7AC10" w14:textId="1B4F0086" w:rsidR="004456C1" w:rsidRPr="00375960" w:rsidDel="007F1FEA" w:rsidRDefault="004456C1" w:rsidP="004456C1">
            <w:pPr>
              <w:pStyle w:val="TableEntry"/>
              <w:rPr>
                <w:del w:id="4973" w:author="Andrea K. Fourquet" w:date="2018-07-10T12:56:00Z"/>
              </w:rPr>
            </w:pPr>
            <w:del w:id="4974" w:author="Andrea K. Fourquet" w:date="2018-07-10T12:56:00Z">
              <w:r w:rsidRPr="00375960" w:rsidDel="007F1FEA">
                <w:delText>RE</w:delText>
              </w:r>
            </w:del>
          </w:p>
          <w:p w14:paraId="5EF09E47" w14:textId="1916E82B" w:rsidR="004456C1" w:rsidRPr="00375960" w:rsidDel="007F1FEA" w:rsidRDefault="004456C1" w:rsidP="004456C1">
            <w:pPr>
              <w:pStyle w:val="TableEntry"/>
              <w:rPr>
                <w:del w:id="4975" w:author="Andrea K. Fourquet" w:date="2018-07-10T12:56:00Z"/>
              </w:rPr>
            </w:pPr>
            <w:del w:id="4976" w:author="Andrea K. Fourquet" w:date="2018-07-10T12:56:00Z">
              <w:r w:rsidRPr="00375960" w:rsidDel="007F1FEA">
                <w:delText>[0..1]</w:delText>
              </w:r>
            </w:del>
          </w:p>
        </w:tc>
        <w:tc>
          <w:tcPr>
            <w:tcW w:w="3240" w:type="dxa"/>
            <w:tcMar>
              <w:left w:w="40" w:type="dxa"/>
              <w:right w:w="40" w:type="dxa"/>
            </w:tcMar>
          </w:tcPr>
          <w:p w14:paraId="042908DC" w14:textId="51AB211C" w:rsidR="004456C1" w:rsidRPr="00375960" w:rsidDel="007F1FEA" w:rsidRDefault="004456C1" w:rsidP="009B73AF">
            <w:pPr>
              <w:pStyle w:val="TableEntry"/>
              <w:rPr>
                <w:del w:id="4977" w:author="Andrea K. Fourquet" w:date="2018-07-10T12:56:00Z"/>
              </w:rPr>
            </w:pPr>
            <w:del w:id="4978" w:author="Andrea K. Fourquet" w:date="2018-07-10T12:56:00Z">
              <w:r w:rsidRPr="00375960" w:rsidDel="007F1FEA">
                <w:delText>The Automated Collision Notification Vehicle Manufacturer (e.g., General Motors, Ford, BMW, etc.).</w:delText>
              </w:r>
            </w:del>
          </w:p>
        </w:tc>
        <w:tc>
          <w:tcPr>
            <w:tcW w:w="1440" w:type="dxa"/>
          </w:tcPr>
          <w:p w14:paraId="35458E61" w14:textId="2D220A70" w:rsidR="004456C1" w:rsidRPr="00375960" w:rsidDel="007F1FEA" w:rsidRDefault="004456C1" w:rsidP="004456C1">
            <w:pPr>
              <w:pStyle w:val="TableEntry"/>
              <w:rPr>
                <w:del w:id="4979" w:author="Andrea K. Fourquet" w:date="2018-07-10T12:56:00Z"/>
              </w:rPr>
            </w:pPr>
          </w:p>
        </w:tc>
      </w:tr>
      <w:tr w:rsidR="004456C1" w:rsidRPr="00375960" w:rsidDel="007F1FEA" w14:paraId="35F759A1" w14:textId="401640C2" w:rsidTr="004456C1">
        <w:trPr>
          <w:cantSplit/>
          <w:del w:id="4980" w:author="Andrea K. Fourquet" w:date="2018-07-10T12:56:00Z"/>
        </w:trPr>
        <w:tc>
          <w:tcPr>
            <w:tcW w:w="1770" w:type="dxa"/>
            <w:tcMar>
              <w:left w:w="40" w:type="dxa"/>
              <w:right w:w="40" w:type="dxa"/>
            </w:tcMar>
          </w:tcPr>
          <w:p w14:paraId="21F3DF4A" w14:textId="0719FDC9" w:rsidR="004456C1" w:rsidRPr="00375960" w:rsidDel="007F1FEA" w:rsidRDefault="004456C1" w:rsidP="004456C1">
            <w:pPr>
              <w:pStyle w:val="TableEntry"/>
              <w:rPr>
                <w:del w:id="4981" w:author="Andrea K. Fourquet" w:date="2018-07-10T12:56:00Z"/>
              </w:rPr>
            </w:pPr>
            <w:del w:id="4982" w:author="Andrea K. Fourquet" w:date="2018-07-10T12:56:00Z">
              <w:r w:rsidRPr="00375960" w:rsidDel="007F1FEA">
                <w:delText>ACN Incident Vehicle Make</w:delText>
              </w:r>
            </w:del>
          </w:p>
        </w:tc>
        <w:tc>
          <w:tcPr>
            <w:tcW w:w="2188" w:type="dxa"/>
          </w:tcPr>
          <w:p w14:paraId="23C9CF02" w14:textId="5D3E2F76" w:rsidR="004456C1" w:rsidRPr="00375960" w:rsidDel="007F1FEA" w:rsidRDefault="004456C1" w:rsidP="004456C1">
            <w:pPr>
              <w:pStyle w:val="TableEntry"/>
              <w:rPr>
                <w:del w:id="4983" w:author="Andrea K. Fourquet" w:date="2018-07-10T12:56:00Z"/>
              </w:rPr>
            </w:pPr>
            <w:del w:id="4984" w:author="Andrea K. Fourquet" w:date="2018-07-10T12:56:00Z">
              <w:r w:rsidRPr="00375960" w:rsidDel="007F1FEA">
                <w:delText>No Mapping Available</w:delText>
              </w:r>
            </w:del>
          </w:p>
        </w:tc>
        <w:tc>
          <w:tcPr>
            <w:tcW w:w="1440" w:type="dxa"/>
          </w:tcPr>
          <w:p w14:paraId="10175140" w14:textId="2C9384D3" w:rsidR="004456C1" w:rsidRPr="00375960" w:rsidDel="007F1FEA" w:rsidRDefault="004456C1" w:rsidP="004456C1">
            <w:pPr>
              <w:pStyle w:val="TableEntry"/>
              <w:rPr>
                <w:del w:id="4985" w:author="Andrea K. Fourquet" w:date="2018-07-10T12:56:00Z"/>
              </w:rPr>
            </w:pPr>
            <w:del w:id="4986" w:author="Andrea K. Fourquet" w:date="2018-07-10T12:56:00Z">
              <w:r w:rsidRPr="00375960" w:rsidDel="007F1FEA">
                <w:delText>RE</w:delText>
              </w:r>
            </w:del>
          </w:p>
          <w:p w14:paraId="6994CFB3" w14:textId="764D073D" w:rsidR="004456C1" w:rsidRPr="00375960" w:rsidDel="007F1FEA" w:rsidRDefault="004456C1" w:rsidP="004456C1">
            <w:pPr>
              <w:pStyle w:val="TableEntry"/>
              <w:rPr>
                <w:del w:id="4987" w:author="Andrea K. Fourquet" w:date="2018-07-10T12:56:00Z"/>
              </w:rPr>
            </w:pPr>
            <w:del w:id="4988" w:author="Andrea K. Fourquet" w:date="2018-07-10T12:56:00Z">
              <w:r w:rsidRPr="00375960" w:rsidDel="007F1FEA">
                <w:delText>[0..1]</w:delText>
              </w:r>
            </w:del>
          </w:p>
        </w:tc>
        <w:tc>
          <w:tcPr>
            <w:tcW w:w="3240" w:type="dxa"/>
            <w:tcMar>
              <w:left w:w="40" w:type="dxa"/>
              <w:right w:w="40" w:type="dxa"/>
            </w:tcMar>
          </w:tcPr>
          <w:p w14:paraId="15077CEE" w14:textId="33B924D4" w:rsidR="004456C1" w:rsidRPr="00375960" w:rsidDel="007F1FEA" w:rsidRDefault="004456C1" w:rsidP="009B73AF">
            <w:pPr>
              <w:pStyle w:val="TableEntry"/>
              <w:rPr>
                <w:del w:id="4989" w:author="Andrea K. Fourquet" w:date="2018-07-10T12:56:00Z"/>
              </w:rPr>
            </w:pPr>
            <w:del w:id="4990" w:author="Andrea K. Fourquet" w:date="2018-07-10T12:56:00Z">
              <w:r w:rsidRPr="00375960" w:rsidDel="007F1FEA">
                <w:delText>The Automated Collision Notification Vehicle Make (e.g., Cadillac, Ford, BMW, etc.).</w:delText>
              </w:r>
            </w:del>
          </w:p>
        </w:tc>
        <w:tc>
          <w:tcPr>
            <w:tcW w:w="1440" w:type="dxa"/>
          </w:tcPr>
          <w:p w14:paraId="5B50631E" w14:textId="60C6A78A" w:rsidR="004456C1" w:rsidRPr="00375960" w:rsidDel="007F1FEA" w:rsidRDefault="004456C1" w:rsidP="004456C1">
            <w:pPr>
              <w:pStyle w:val="TableEntry"/>
              <w:rPr>
                <w:del w:id="4991" w:author="Andrea K. Fourquet" w:date="2018-07-10T12:56:00Z"/>
              </w:rPr>
            </w:pPr>
          </w:p>
        </w:tc>
      </w:tr>
      <w:tr w:rsidR="004456C1" w:rsidRPr="00375960" w:rsidDel="007F1FEA" w14:paraId="7DDD2281" w14:textId="313A33C8" w:rsidTr="004456C1">
        <w:trPr>
          <w:cantSplit/>
          <w:del w:id="4992" w:author="Andrea K. Fourquet" w:date="2018-07-10T12:56:00Z"/>
        </w:trPr>
        <w:tc>
          <w:tcPr>
            <w:tcW w:w="1770" w:type="dxa"/>
            <w:tcMar>
              <w:left w:w="40" w:type="dxa"/>
              <w:right w:w="40" w:type="dxa"/>
            </w:tcMar>
          </w:tcPr>
          <w:p w14:paraId="6D364642" w14:textId="32478343" w:rsidR="004456C1" w:rsidRPr="00375960" w:rsidDel="007F1FEA" w:rsidRDefault="004456C1" w:rsidP="004456C1">
            <w:pPr>
              <w:pStyle w:val="TableEntry"/>
              <w:rPr>
                <w:del w:id="4993" w:author="Andrea K. Fourquet" w:date="2018-07-10T12:56:00Z"/>
              </w:rPr>
            </w:pPr>
            <w:del w:id="4994" w:author="Andrea K. Fourquet" w:date="2018-07-10T12:56:00Z">
              <w:r w:rsidRPr="00375960" w:rsidDel="007F1FEA">
                <w:delText>ACN Incident Vehicle Model</w:delText>
              </w:r>
            </w:del>
          </w:p>
        </w:tc>
        <w:tc>
          <w:tcPr>
            <w:tcW w:w="2188" w:type="dxa"/>
          </w:tcPr>
          <w:p w14:paraId="56324AD6" w14:textId="5830E6E1" w:rsidR="004456C1" w:rsidRPr="00375960" w:rsidDel="007F1FEA" w:rsidRDefault="004456C1" w:rsidP="004456C1">
            <w:pPr>
              <w:pStyle w:val="TableEntry"/>
              <w:rPr>
                <w:del w:id="4995" w:author="Andrea K. Fourquet" w:date="2018-07-10T12:56:00Z"/>
              </w:rPr>
            </w:pPr>
            <w:del w:id="4996" w:author="Andrea K. Fourquet" w:date="2018-07-10T12:56:00Z">
              <w:r w:rsidRPr="00375960" w:rsidDel="007F1FEA">
                <w:delText>No Mapping Available</w:delText>
              </w:r>
            </w:del>
          </w:p>
        </w:tc>
        <w:tc>
          <w:tcPr>
            <w:tcW w:w="1440" w:type="dxa"/>
          </w:tcPr>
          <w:p w14:paraId="626DCD21" w14:textId="55B24EDA" w:rsidR="004456C1" w:rsidRPr="00375960" w:rsidDel="007F1FEA" w:rsidRDefault="004456C1" w:rsidP="004456C1">
            <w:pPr>
              <w:pStyle w:val="TableEntry"/>
              <w:rPr>
                <w:del w:id="4997" w:author="Andrea K. Fourquet" w:date="2018-07-10T12:56:00Z"/>
              </w:rPr>
            </w:pPr>
            <w:del w:id="4998" w:author="Andrea K. Fourquet" w:date="2018-07-10T12:56:00Z">
              <w:r w:rsidRPr="00375960" w:rsidDel="007F1FEA">
                <w:delText>RE</w:delText>
              </w:r>
            </w:del>
          </w:p>
          <w:p w14:paraId="29635F94" w14:textId="5CA56606" w:rsidR="004456C1" w:rsidRPr="00375960" w:rsidDel="007F1FEA" w:rsidRDefault="004456C1" w:rsidP="004456C1">
            <w:pPr>
              <w:pStyle w:val="TableEntry"/>
              <w:rPr>
                <w:del w:id="4999" w:author="Andrea K. Fourquet" w:date="2018-07-10T12:56:00Z"/>
              </w:rPr>
            </w:pPr>
            <w:del w:id="5000" w:author="Andrea K. Fourquet" w:date="2018-07-10T12:56:00Z">
              <w:r w:rsidRPr="00375960" w:rsidDel="007F1FEA">
                <w:delText>[0..1]</w:delText>
              </w:r>
            </w:del>
          </w:p>
        </w:tc>
        <w:tc>
          <w:tcPr>
            <w:tcW w:w="3240" w:type="dxa"/>
            <w:tcMar>
              <w:left w:w="40" w:type="dxa"/>
              <w:right w:w="40" w:type="dxa"/>
            </w:tcMar>
          </w:tcPr>
          <w:p w14:paraId="64F3C64B" w14:textId="66C04EDE" w:rsidR="004456C1" w:rsidRPr="00375960" w:rsidDel="007F1FEA" w:rsidRDefault="004456C1" w:rsidP="009B73AF">
            <w:pPr>
              <w:pStyle w:val="TableEntry"/>
              <w:rPr>
                <w:del w:id="5001" w:author="Andrea K. Fourquet" w:date="2018-07-10T12:56:00Z"/>
              </w:rPr>
            </w:pPr>
            <w:del w:id="5002" w:author="Andrea K. Fourquet" w:date="2018-07-10T12:56:00Z">
              <w:r w:rsidRPr="00375960" w:rsidDel="007F1FEA">
                <w:delText>The Automated Collision Notification Vehicle Model (e.g., Escalade, Taurus, X6M, etc.).</w:delText>
              </w:r>
            </w:del>
          </w:p>
        </w:tc>
        <w:tc>
          <w:tcPr>
            <w:tcW w:w="1440" w:type="dxa"/>
          </w:tcPr>
          <w:p w14:paraId="770B0C20" w14:textId="7A9E9800" w:rsidR="004456C1" w:rsidRPr="00375960" w:rsidDel="007F1FEA" w:rsidRDefault="004456C1" w:rsidP="004456C1">
            <w:pPr>
              <w:pStyle w:val="TableEntry"/>
              <w:rPr>
                <w:del w:id="5003" w:author="Andrea K. Fourquet" w:date="2018-07-10T12:56:00Z"/>
              </w:rPr>
            </w:pPr>
          </w:p>
        </w:tc>
      </w:tr>
      <w:tr w:rsidR="004456C1" w:rsidRPr="00375960" w:rsidDel="007F1FEA" w14:paraId="710D0576" w14:textId="23EE085D" w:rsidTr="004456C1">
        <w:trPr>
          <w:cantSplit/>
          <w:del w:id="5004" w:author="Andrea K. Fourquet" w:date="2018-07-10T12:56:00Z"/>
        </w:trPr>
        <w:tc>
          <w:tcPr>
            <w:tcW w:w="1770" w:type="dxa"/>
            <w:tcMar>
              <w:left w:w="40" w:type="dxa"/>
              <w:right w:w="40" w:type="dxa"/>
            </w:tcMar>
          </w:tcPr>
          <w:p w14:paraId="2781AADF" w14:textId="009AAA28" w:rsidR="004456C1" w:rsidRPr="00375960" w:rsidDel="007F1FEA" w:rsidRDefault="004456C1" w:rsidP="004456C1">
            <w:pPr>
              <w:pStyle w:val="TableEntry"/>
              <w:rPr>
                <w:del w:id="5005" w:author="Andrea K. Fourquet" w:date="2018-07-10T12:56:00Z"/>
              </w:rPr>
            </w:pPr>
            <w:del w:id="5006" w:author="Andrea K. Fourquet" w:date="2018-07-10T12:56:00Z">
              <w:r w:rsidRPr="00375960" w:rsidDel="007F1FEA">
                <w:delText>ACN Incident Vehicle Model Year</w:delText>
              </w:r>
            </w:del>
          </w:p>
        </w:tc>
        <w:tc>
          <w:tcPr>
            <w:tcW w:w="2188" w:type="dxa"/>
          </w:tcPr>
          <w:p w14:paraId="3484F82A" w14:textId="36E77A62" w:rsidR="004456C1" w:rsidRPr="00375960" w:rsidDel="007F1FEA" w:rsidRDefault="004456C1" w:rsidP="004456C1">
            <w:pPr>
              <w:pStyle w:val="TableEntry"/>
              <w:rPr>
                <w:del w:id="5007" w:author="Andrea K. Fourquet" w:date="2018-07-10T12:56:00Z"/>
              </w:rPr>
            </w:pPr>
            <w:del w:id="5008" w:author="Andrea K. Fourquet" w:date="2018-07-10T12:56:00Z">
              <w:r w:rsidRPr="00375960" w:rsidDel="007F1FEA">
                <w:delText>No Mapping Available</w:delText>
              </w:r>
            </w:del>
          </w:p>
        </w:tc>
        <w:tc>
          <w:tcPr>
            <w:tcW w:w="1440" w:type="dxa"/>
          </w:tcPr>
          <w:p w14:paraId="6C314436" w14:textId="0F20486D" w:rsidR="004456C1" w:rsidRPr="00375960" w:rsidDel="007F1FEA" w:rsidRDefault="004456C1" w:rsidP="004456C1">
            <w:pPr>
              <w:pStyle w:val="TableEntry"/>
              <w:rPr>
                <w:del w:id="5009" w:author="Andrea K. Fourquet" w:date="2018-07-10T12:56:00Z"/>
              </w:rPr>
            </w:pPr>
            <w:del w:id="5010" w:author="Andrea K. Fourquet" w:date="2018-07-10T12:56:00Z">
              <w:r w:rsidRPr="00375960" w:rsidDel="007F1FEA">
                <w:delText>RE</w:delText>
              </w:r>
            </w:del>
          </w:p>
          <w:p w14:paraId="3912CD78" w14:textId="345AF614" w:rsidR="004456C1" w:rsidRPr="00375960" w:rsidDel="007F1FEA" w:rsidRDefault="004456C1" w:rsidP="004456C1">
            <w:pPr>
              <w:pStyle w:val="TableEntry"/>
              <w:rPr>
                <w:del w:id="5011" w:author="Andrea K. Fourquet" w:date="2018-07-10T12:56:00Z"/>
              </w:rPr>
            </w:pPr>
            <w:del w:id="5012" w:author="Andrea K. Fourquet" w:date="2018-07-10T12:56:00Z">
              <w:r w:rsidRPr="00375960" w:rsidDel="007F1FEA">
                <w:delText>[0..1]</w:delText>
              </w:r>
            </w:del>
          </w:p>
        </w:tc>
        <w:tc>
          <w:tcPr>
            <w:tcW w:w="3240" w:type="dxa"/>
            <w:tcMar>
              <w:left w:w="40" w:type="dxa"/>
              <w:right w:w="40" w:type="dxa"/>
            </w:tcMar>
          </w:tcPr>
          <w:p w14:paraId="2BCE9839" w14:textId="18062D7E" w:rsidR="004456C1" w:rsidRPr="00375960" w:rsidDel="007F1FEA" w:rsidRDefault="004456C1" w:rsidP="009B73AF">
            <w:pPr>
              <w:pStyle w:val="TableEntry"/>
              <w:rPr>
                <w:del w:id="5013" w:author="Andrea K. Fourquet" w:date="2018-07-10T12:56:00Z"/>
              </w:rPr>
            </w:pPr>
            <w:del w:id="5014" w:author="Andrea K. Fourquet" w:date="2018-07-10T12:56:00Z">
              <w:r w:rsidRPr="00375960" w:rsidDel="007F1FEA">
                <w:delText>The Automated Collision Notification Vehicle Model Year (e.g., 2010).</w:delText>
              </w:r>
            </w:del>
          </w:p>
        </w:tc>
        <w:tc>
          <w:tcPr>
            <w:tcW w:w="1440" w:type="dxa"/>
          </w:tcPr>
          <w:p w14:paraId="2FB2950E" w14:textId="400BE8C8" w:rsidR="004456C1" w:rsidRPr="00375960" w:rsidDel="007F1FEA" w:rsidRDefault="004456C1" w:rsidP="004456C1">
            <w:pPr>
              <w:pStyle w:val="TableEntry"/>
              <w:rPr>
                <w:del w:id="5015" w:author="Andrea K. Fourquet" w:date="2018-07-10T12:56:00Z"/>
              </w:rPr>
            </w:pPr>
          </w:p>
        </w:tc>
      </w:tr>
      <w:tr w:rsidR="004456C1" w:rsidRPr="00375960" w:rsidDel="007F1FEA" w14:paraId="4D84C5A6" w14:textId="672197E2" w:rsidTr="004456C1">
        <w:trPr>
          <w:cantSplit/>
          <w:del w:id="5016" w:author="Andrea K. Fourquet" w:date="2018-07-10T12:56:00Z"/>
        </w:trPr>
        <w:tc>
          <w:tcPr>
            <w:tcW w:w="1770" w:type="dxa"/>
            <w:tcMar>
              <w:left w:w="40" w:type="dxa"/>
              <w:right w:w="40" w:type="dxa"/>
            </w:tcMar>
          </w:tcPr>
          <w:p w14:paraId="1B9775BB" w14:textId="5688040C" w:rsidR="004456C1" w:rsidRPr="00375960" w:rsidDel="007F1FEA" w:rsidRDefault="004456C1" w:rsidP="004456C1">
            <w:pPr>
              <w:pStyle w:val="TableEntry"/>
              <w:rPr>
                <w:del w:id="5017" w:author="Andrea K. Fourquet" w:date="2018-07-10T12:56:00Z"/>
              </w:rPr>
            </w:pPr>
            <w:del w:id="5018" w:author="Andrea K. Fourquet" w:date="2018-07-10T12:56:00Z">
              <w:r w:rsidRPr="00375960" w:rsidDel="007F1FEA">
                <w:delText>ACN Incident Multiple Impacts</w:delText>
              </w:r>
            </w:del>
          </w:p>
        </w:tc>
        <w:tc>
          <w:tcPr>
            <w:tcW w:w="2188" w:type="dxa"/>
          </w:tcPr>
          <w:p w14:paraId="1C8C5623" w14:textId="75B851F4" w:rsidR="004456C1" w:rsidRPr="00375960" w:rsidDel="007F1FEA" w:rsidRDefault="004456C1" w:rsidP="004456C1">
            <w:pPr>
              <w:pStyle w:val="TableEntry"/>
              <w:rPr>
                <w:del w:id="5019" w:author="Andrea K. Fourquet" w:date="2018-07-10T12:56:00Z"/>
              </w:rPr>
            </w:pPr>
            <w:del w:id="5020" w:author="Andrea K. Fourquet" w:date="2018-07-10T12:56:00Z">
              <w:r w:rsidRPr="00375960" w:rsidDel="007F1FEA">
                <w:delText>No Mapping Available</w:delText>
              </w:r>
            </w:del>
          </w:p>
        </w:tc>
        <w:tc>
          <w:tcPr>
            <w:tcW w:w="1440" w:type="dxa"/>
          </w:tcPr>
          <w:p w14:paraId="4ED12FF7" w14:textId="4544798C" w:rsidR="004456C1" w:rsidRPr="00375960" w:rsidDel="007F1FEA" w:rsidRDefault="004456C1" w:rsidP="004456C1">
            <w:pPr>
              <w:pStyle w:val="TableEntry"/>
              <w:rPr>
                <w:del w:id="5021" w:author="Andrea K. Fourquet" w:date="2018-07-10T12:56:00Z"/>
              </w:rPr>
            </w:pPr>
            <w:del w:id="5022" w:author="Andrea K. Fourquet" w:date="2018-07-10T12:56:00Z">
              <w:r w:rsidRPr="00375960" w:rsidDel="007F1FEA">
                <w:delText>RE</w:delText>
              </w:r>
            </w:del>
          </w:p>
          <w:p w14:paraId="4A29F9DC" w14:textId="33270805" w:rsidR="004456C1" w:rsidRPr="00375960" w:rsidDel="007F1FEA" w:rsidRDefault="004456C1" w:rsidP="004456C1">
            <w:pPr>
              <w:pStyle w:val="TableEntry"/>
              <w:rPr>
                <w:del w:id="5023" w:author="Andrea K. Fourquet" w:date="2018-07-10T12:56:00Z"/>
              </w:rPr>
            </w:pPr>
            <w:del w:id="5024" w:author="Andrea K. Fourquet" w:date="2018-07-10T12:56:00Z">
              <w:r w:rsidRPr="00375960" w:rsidDel="007F1FEA">
                <w:delText>[0..1]</w:delText>
              </w:r>
            </w:del>
          </w:p>
        </w:tc>
        <w:tc>
          <w:tcPr>
            <w:tcW w:w="3240" w:type="dxa"/>
            <w:tcMar>
              <w:left w:w="40" w:type="dxa"/>
              <w:right w:w="40" w:type="dxa"/>
            </w:tcMar>
          </w:tcPr>
          <w:p w14:paraId="486783F3" w14:textId="071858AD" w:rsidR="004456C1" w:rsidRPr="00375960" w:rsidDel="007F1FEA" w:rsidRDefault="004456C1" w:rsidP="009B73AF">
            <w:pPr>
              <w:pStyle w:val="TableEntry"/>
              <w:rPr>
                <w:del w:id="5025" w:author="Andrea K. Fourquet" w:date="2018-07-10T12:56:00Z"/>
              </w:rPr>
            </w:pPr>
            <w:del w:id="5026" w:author="Andrea K. Fourquet" w:date="2018-07-10T12:56:00Z">
              <w:r w:rsidRPr="00375960" w:rsidDel="007F1FEA">
                <w:delText>The Automated Collision Notification Indication of Multiple Impacts associated with the collision.</w:delText>
              </w:r>
            </w:del>
          </w:p>
        </w:tc>
        <w:tc>
          <w:tcPr>
            <w:tcW w:w="1440" w:type="dxa"/>
          </w:tcPr>
          <w:p w14:paraId="463DD798" w14:textId="4C0E9972" w:rsidR="004456C1" w:rsidRPr="00375960" w:rsidDel="007F1FEA" w:rsidRDefault="004456C1" w:rsidP="004456C1">
            <w:pPr>
              <w:pStyle w:val="TableEntry"/>
              <w:rPr>
                <w:del w:id="5027" w:author="Andrea K. Fourquet" w:date="2018-07-10T12:56:00Z"/>
              </w:rPr>
            </w:pPr>
          </w:p>
        </w:tc>
      </w:tr>
      <w:tr w:rsidR="004456C1" w:rsidRPr="00375960" w:rsidDel="007F1FEA" w14:paraId="5CE2B241" w14:textId="125E5CEB" w:rsidTr="004456C1">
        <w:trPr>
          <w:cantSplit/>
          <w:del w:id="5028" w:author="Andrea K. Fourquet" w:date="2018-07-10T12:56:00Z"/>
        </w:trPr>
        <w:tc>
          <w:tcPr>
            <w:tcW w:w="1770" w:type="dxa"/>
            <w:tcMar>
              <w:left w:w="40" w:type="dxa"/>
              <w:right w:w="40" w:type="dxa"/>
            </w:tcMar>
          </w:tcPr>
          <w:p w14:paraId="799F4C90" w14:textId="5B58C043" w:rsidR="004456C1" w:rsidRPr="00375960" w:rsidDel="007F1FEA" w:rsidRDefault="004456C1" w:rsidP="004456C1">
            <w:pPr>
              <w:pStyle w:val="TableEntry"/>
              <w:rPr>
                <w:del w:id="5029" w:author="Andrea K. Fourquet" w:date="2018-07-10T12:56:00Z"/>
              </w:rPr>
            </w:pPr>
            <w:del w:id="5030" w:author="Andrea K. Fourquet" w:date="2018-07-10T12:56:00Z">
              <w:r w:rsidRPr="00375960" w:rsidDel="007F1FEA">
                <w:delText>ACN Incident Delta Velocity</w:delText>
              </w:r>
            </w:del>
          </w:p>
        </w:tc>
        <w:tc>
          <w:tcPr>
            <w:tcW w:w="2188" w:type="dxa"/>
          </w:tcPr>
          <w:p w14:paraId="6F4939A7" w14:textId="5823D971" w:rsidR="004456C1" w:rsidRPr="00375960" w:rsidDel="007F1FEA" w:rsidRDefault="004456C1" w:rsidP="004456C1">
            <w:pPr>
              <w:pStyle w:val="TableEntry"/>
              <w:rPr>
                <w:del w:id="5031" w:author="Andrea K. Fourquet" w:date="2018-07-10T12:56:00Z"/>
              </w:rPr>
            </w:pPr>
            <w:del w:id="5032" w:author="Andrea K. Fourquet" w:date="2018-07-10T12:56:00Z">
              <w:r w:rsidRPr="00375960" w:rsidDel="007F1FEA">
                <w:delText>No Mapping Available</w:delText>
              </w:r>
            </w:del>
          </w:p>
        </w:tc>
        <w:tc>
          <w:tcPr>
            <w:tcW w:w="1440" w:type="dxa"/>
          </w:tcPr>
          <w:p w14:paraId="6735B9EC" w14:textId="72924AEE" w:rsidR="004456C1" w:rsidRPr="00375960" w:rsidDel="007F1FEA" w:rsidRDefault="004456C1" w:rsidP="004456C1">
            <w:pPr>
              <w:pStyle w:val="TableEntry"/>
              <w:rPr>
                <w:del w:id="5033" w:author="Andrea K. Fourquet" w:date="2018-07-10T12:56:00Z"/>
              </w:rPr>
            </w:pPr>
            <w:del w:id="5034" w:author="Andrea K. Fourquet" w:date="2018-07-10T12:56:00Z">
              <w:r w:rsidRPr="00375960" w:rsidDel="007F1FEA">
                <w:delText>RE</w:delText>
              </w:r>
            </w:del>
          </w:p>
          <w:p w14:paraId="132A6F20" w14:textId="5DAE489C" w:rsidR="004456C1" w:rsidRPr="00375960" w:rsidDel="007F1FEA" w:rsidRDefault="004456C1" w:rsidP="004456C1">
            <w:pPr>
              <w:pStyle w:val="TableEntry"/>
              <w:rPr>
                <w:del w:id="5035" w:author="Andrea K. Fourquet" w:date="2018-07-10T12:56:00Z"/>
              </w:rPr>
            </w:pPr>
            <w:del w:id="5036" w:author="Andrea K. Fourquet" w:date="2018-07-10T12:56:00Z">
              <w:r w:rsidRPr="00375960" w:rsidDel="007F1FEA">
                <w:delText>[0..1]</w:delText>
              </w:r>
            </w:del>
          </w:p>
        </w:tc>
        <w:tc>
          <w:tcPr>
            <w:tcW w:w="3240" w:type="dxa"/>
            <w:tcMar>
              <w:left w:w="40" w:type="dxa"/>
              <w:right w:w="40" w:type="dxa"/>
            </w:tcMar>
          </w:tcPr>
          <w:p w14:paraId="3A536393" w14:textId="4CC0E0C6" w:rsidR="004456C1" w:rsidRPr="00375960" w:rsidDel="007F1FEA" w:rsidRDefault="004456C1" w:rsidP="009B73AF">
            <w:pPr>
              <w:pStyle w:val="TableEntry"/>
              <w:rPr>
                <w:del w:id="5037" w:author="Andrea K. Fourquet" w:date="2018-07-10T12:56:00Z"/>
              </w:rPr>
            </w:pPr>
            <w:del w:id="5038" w:author="Andrea K. Fourquet" w:date="2018-07-10T12:56:00Z">
              <w:r w:rsidRPr="00375960" w:rsidDel="007F1FEA">
                <w:delText>The Automated Collision Notification Delta Velocity (Delta V) force associated with the crash.</w:delText>
              </w:r>
            </w:del>
          </w:p>
        </w:tc>
        <w:tc>
          <w:tcPr>
            <w:tcW w:w="1440" w:type="dxa"/>
          </w:tcPr>
          <w:p w14:paraId="2C1FD95E" w14:textId="1E7BE71F" w:rsidR="004456C1" w:rsidRPr="00375960" w:rsidDel="007F1FEA" w:rsidRDefault="004456C1" w:rsidP="004456C1">
            <w:pPr>
              <w:pStyle w:val="TableEntry"/>
              <w:rPr>
                <w:del w:id="5039" w:author="Andrea K. Fourquet" w:date="2018-07-10T12:56:00Z"/>
              </w:rPr>
            </w:pPr>
          </w:p>
        </w:tc>
      </w:tr>
      <w:tr w:rsidR="004456C1" w:rsidRPr="00375960" w:rsidDel="007F1FEA" w14:paraId="4B80F8FD" w14:textId="1CC4DBE8" w:rsidTr="004456C1">
        <w:trPr>
          <w:cantSplit/>
          <w:del w:id="5040" w:author="Andrea K. Fourquet" w:date="2018-07-10T12:56:00Z"/>
        </w:trPr>
        <w:tc>
          <w:tcPr>
            <w:tcW w:w="1770" w:type="dxa"/>
            <w:tcMar>
              <w:left w:w="40" w:type="dxa"/>
              <w:right w:w="40" w:type="dxa"/>
            </w:tcMar>
          </w:tcPr>
          <w:p w14:paraId="7FDD4FE9" w14:textId="5BE07A6B" w:rsidR="004456C1" w:rsidRPr="00375960" w:rsidDel="007F1FEA" w:rsidRDefault="004456C1" w:rsidP="004456C1">
            <w:pPr>
              <w:pStyle w:val="TableEntry"/>
              <w:rPr>
                <w:del w:id="5041" w:author="Andrea K. Fourquet" w:date="2018-07-10T12:56:00Z"/>
              </w:rPr>
            </w:pPr>
            <w:del w:id="5042" w:author="Andrea K. Fourquet" w:date="2018-07-10T12:56:00Z">
              <w:r w:rsidRPr="00375960" w:rsidDel="007F1FEA">
                <w:delText>ACN High Probability of Injury</w:delText>
              </w:r>
            </w:del>
          </w:p>
        </w:tc>
        <w:tc>
          <w:tcPr>
            <w:tcW w:w="2188" w:type="dxa"/>
          </w:tcPr>
          <w:p w14:paraId="684F97DA" w14:textId="260D478B" w:rsidR="004456C1" w:rsidRPr="00375960" w:rsidDel="007F1FEA" w:rsidRDefault="004456C1" w:rsidP="004456C1">
            <w:pPr>
              <w:pStyle w:val="TableEntry"/>
              <w:rPr>
                <w:del w:id="5043" w:author="Andrea K. Fourquet" w:date="2018-07-10T12:56:00Z"/>
              </w:rPr>
            </w:pPr>
            <w:del w:id="5044" w:author="Andrea K. Fourquet" w:date="2018-07-10T12:56:00Z">
              <w:r w:rsidRPr="00375960" w:rsidDel="007F1FEA">
                <w:delText>No Mapping Available</w:delText>
              </w:r>
            </w:del>
          </w:p>
        </w:tc>
        <w:tc>
          <w:tcPr>
            <w:tcW w:w="1440" w:type="dxa"/>
          </w:tcPr>
          <w:p w14:paraId="508169ED" w14:textId="1AA60513" w:rsidR="004456C1" w:rsidRPr="00375960" w:rsidDel="007F1FEA" w:rsidRDefault="004456C1" w:rsidP="004456C1">
            <w:pPr>
              <w:pStyle w:val="TableEntry"/>
              <w:rPr>
                <w:del w:id="5045" w:author="Andrea K. Fourquet" w:date="2018-07-10T12:56:00Z"/>
              </w:rPr>
            </w:pPr>
            <w:del w:id="5046" w:author="Andrea K. Fourquet" w:date="2018-07-10T12:56:00Z">
              <w:r w:rsidRPr="00375960" w:rsidDel="007F1FEA">
                <w:delText>RE</w:delText>
              </w:r>
            </w:del>
          </w:p>
          <w:p w14:paraId="0FC979E0" w14:textId="7AB8FFB2" w:rsidR="004456C1" w:rsidRPr="00375960" w:rsidDel="007F1FEA" w:rsidRDefault="004456C1" w:rsidP="004456C1">
            <w:pPr>
              <w:pStyle w:val="TableEntry"/>
              <w:rPr>
                <w:del w:id="5047" w:author="Andrea K. Fourquet" w:date="2018-07-10T12:56:00Z"/>
              </w:rPr>
            </w:pPr>
            <w:del w:id="5048" w:author="Andrea K. Fourquet" w:date="2018-07-10T12:56:00Z">
              <w:r w:rsidRPr="00375960" w:rsidDel="007F1FEA">
                <w:delText>[0..1]</w:delText>
              </w:r>
            </w:del>
          </w:p>
        </w:tc>
        <w:tc>
          <w:tcPr>
            <w:tcW w:w="3240" w:type="dxa"/>
            <w:tcMar>
              <w:left w:w="40" w:type="dxa"/>
              <w:right w:w="40" w:type="dxa"/>
            </w:tcMar>
          </w:tcPr>
          <w:p w14:paraId="427F7E8B" w14:textId="0C244F17" w:rsidR="004456C1" w:rsidRPr="00375960" w:rsidDel="007F1FEA" w:rsidRDefault="004456C1" w:rsidP="009B73AF">
            <w:pPr>
              <w:pStyle w:val="TableEntry"/>
              <w:rPr>
                <w:del w:id="5049" w:author="Andrea K. Fourquet" w:date="2018-07-10T12:56:00Z"/>
              </w:rPr>
            </w:pPr>
            <w:del w:id="5050" w:author="Andrea K. Fourquet" w:date="2018-07-10T12:56:00Z">
              <w:r w:rsidRPr="00375960" w:rsidDel="007F1FEA">
                <w:delText>The Automated Collision Notification of the High Probability of Injury.</w:delText>
              </w:r>
            </w:del>
          </w:p>
        </w:tc>
        <w:tc>
          <w:tcPr>
            <w:tcW w:w="1440" w:type="dxa"/>
          </w:tcPr>
          <w:p w14:paraId="302661C1" w14:textId="67FAD4DC" w:rsidR="004456C1" w:rsidRPr="00375960" w:rsidDel="007F1FEA" w:rsidRDefault="004456C1" w:rsidP="004456C1">
            <w:pPr>
              <w:pStyle w:val="TableEntry"/>
              <w:rPr>
                <w:del w:id="5051" w:author="Andrea K. Fourquet" w:date="2018-07-10T12:56:00Z"/>
              </w:rPr>
            </w:pPr>
          </w:p>
        </w:tc>
      </w:tr>
      <w:tr w:rsidR="004456C1" w:rsidRPr="00375960" w:rsidDel="007F1FEA" w14:paraId="1D8286A9" w14:textId="022C4620" w:rsidTr="004456C1">
        <w:trPr>
          <w:cantSplit/>
          <w:del w:id="5052" w:author="Andrea K. Fourquet" w:date="2018-07-10T12:56:00Z"/>
        </w:trPr>
        <w:tc>
          <w:tcPr>
            <w:tcW w:w="1770" w:type="dxa"/>
            <w:tcMar>
              <w:left w:w="40" w:type="dxa"/>
              <w:right w:w="40" w:type="dxa"/>
            </w:tcMar>
          </w:tcPr>
          <w:p w14:paraId="2DDCCD84" w14:textId="5C3C4503" w:rsidR="004456C1" w:rsidRPr="00375960" w:rsidDel="007F1FEA" w:rsidRDefault="004456C1" w:rsidP="004456C1">
            <w:pPr>
              <w:pStyle w:val="TableEntry"/>
              <w:rPr>
                <w:del w:id="5053" w:author="Andrea K. Fourquet" w:date="2018-07-10T12:56:00Z"/>
              </w:rPr>
            </w:pPr>
            <w:del w:id="5054" w:author="Andrea K. Fourquet" w:date="2018-07-10T12:56:00Z">
              <w:r w:rsidRPr="00375960" w:rsidDel="007F1FEA">
                <w:delText>ACN Incident PDOF</w:delText>
              </w:r>
            </w:del>
          </w:p>
        </w:tc>
        <w:tc>
          <w:tcPr>
            <w:tcW w:w="2188" w:type="dxa"/>
          </w:tcPr>
          <w:p w14:paraId="0AC4FEFF" w14:textId="506D4427" w:rsidR="004456C1" w:rsidRPr="00375960" w:rsidDel="007F1FEA" w:rsidRDefault="004456C1" w:rsidP="004456C1">
            <w:pPr>
              <w:pStyle w:val="TableEntry"/>
              <w:rPr>
                <w:del w:id="5055" w:author="Andrea K. Fourquet" w:date="2018-07-10T12:56:00Z"/>
              </w:rPr>
            </w:pPr>
            <w:del w:id="5056" w:author="Andrea K. Fourquet" w:date="2018-07-10T12:56:00Z">
              <w:r w:rsidRPr="00375960" w:rsidDel="007F1FEA">
                <w:delText>No Mapping Available</w:delText>
              </w:r>
            </w:del>
          </w:p>
        </w:tc>
        <w:tc>
          <w:tcPr>
            <w:tcW w:w="1440" w:type="dxa"/>
          </w:tcPr>
          <w:p w14:paraId="42773F66" w14:textId="47AEE4F4" w:rsidR="004456C1" w:rsidRPr="00375960" w:rsidDel="007F1FEA" w:rsidRDefault="004456C1" w:rsidP="004456C1">
            <w:pPr>
              <w:pStyle w:val="TableEntry"/>
              <w:rPr>
                <w:del w:id="5057" w:author="Andrea K. Fourquet" w:date="2018-07-10T12:56:00Z"/>
              </w:rPr>
            </w:pPr>
            <w:del w:id="5058" w:author="Andrea K. Fourquet" w:date="2018-07-10T12:56:00Z">
              <w:r w:rsidRPr="00375960" w:rsidDel="007F1FEA">
                <w:delText>RE</w:delText>
              </w:r>
            </w:del>
          </w:p>
          <w:p w14:paraId="73C7FFD2" w14:textId="55BE577B" w:rsidR="004456C1" w:rsidRPr="00375960" w:rsidDel="007F1FEA" w:rsidRDefault="004456C1" w:rsidP="004456C1">
            <w:pPr>
              <w:pStyle w:val="TableEntry"/>
              <w:rPr>
                <w:del w:id="5059" w:author="Andrea K. Fourquet" w:date="2018-07-10T12:56:00Z"/>
              </w:rPr>
            </w:pPr>
            <w:del w:id="5060" w:author="Andrea K. Fourquet" w:date="2018-07-10T12:56:00Z">
              <w:r w:rsidRPr="00375960" w:rsidDel="007F1FEA">
                <w:delText>[0..1]</w:delText>
              </w:r>
            </w:del>
          </w:p>
        </w:tc>
        <w:tc>
          <w:tcPr>
            <w:tcW w:w="3240" w:type="dxa"/>
            <w:tcMar>
              <w:left w:w="40" w:type="dxa"/>
              <w:right w:w="40" w:type="dxa"/>
            </w:tcMar>
          </w:tcPr>
          <w:p w14:paraId="64CEBD9B" w14:textId="5F819352" w:rsidR="004456C1" w:rsidRPr="00375960" w:rsidDel="007F1FEA" w:rsidRDefault="004456C1" w:rsidP="009B73AF">
            <w:pPr>
              <w:pStyle w:val="TableEntry"/>
              <w:rPr>
                <w:del w:id="5061" w:author="Andrea K. Fourquet" w:date="2018-07-10T12:56:00Z"/>
              </w:rPr>
            </w:pPr>
            <w:del w:id="5062" w:author="Andrea K. Fourquet" w:date="2018-07-10T12:56:00Z">
              <w:r w:rsidRPr="00375960" w:rsidDel="007F1FEA">
                <w:delText>The Automated Collision Notification Principal Direction of Force (PDOF).</w:delText>
              </w:r>
            </w:del>
          </w:p>
        </w:tc>
        <w:tc>
          <w:tcPr>
            <w:tcW w:w="1440" w:type="dxa"/>
          </w:tcPr>
          <w:p w14:paraId="6A4CC084" w14:textId="08FD8D8E" w:rsidR="004456C1" w:rsidRPr="00375960" w:rsidDel="007F1FEA" w:rsidRDefault="004456C1" w:rsidP="004456C1">
            <w:pPr>
              <w:pStyle w:val="TableEntry"/>
              <w:rPr>
                <w:del w:id="5063" w:author="Andrea K. Fourquet" w:date="2018-07-10T12:56:00Z"/>
              </w:rPr>
            </w:pPr>
          </w:p>
        </w:tc>
      </w:tr>
      <w:tr w:rsidR="004456C1" w:rsidRPr="00375960" w:rsidDel="007F1FEA" w14:paraId="2C702E3A" w14:textId="47A19210" w:rsidTr="004456C1">
        <w:trPr>
          <w:cantSplit/>
          <w:del w:id="5064" w:author="Andrea K. Fourquet" w:date="2018-07-10T12:56:00Z"/>
        </w:trPr>
        <w:tc>
          <w:tcPr>
            <w:tcW w:w="1770" w:type="dxa"/>
            <w:tcMar>
              <w:left w:w="40" w:type="dxa"/>
              <w:right w:w="40" w:type="dxa"/>
            </w:tcMar>
          </w:tcPr>
          <w:p w14:paraId="3374BACA" w14:textId="2532ED17" w:rsidR="004456C1" w:rsidRPr="00375960" w:rsidDel="007F1FEA" w:rsidRDefault="004456C1" w:rsidP="004456C1">
            <w:pPr>
              <w:pStyle w:val="TableEntry"/>
              <w:rPr>
                <w:del w:id="5065" w:author="Andrea K. Fourquet" w:date="2018-07-10T12:56:00Z"/>
              </w:rPr>
            </w:pPr>
            <w:del w:id="5066" w:author="Andrea K. Fourquet" w:date="2018-07-10T12:56:00Z">
              <w:r w:rsidRPr="00375960" w:rsidDel="007F1FEA">
                <w:delText>ACN Incident Rollover</w:delText>
              </w:r>
            </w:del>
          </w:p>
        </w:tc>
        <w:tc>
          <w:tcPr>
            <w:tcW w:w="2188" w:type="dxa"/>
          </w:tcPr>
          <w:p w14:paraId="202EB678" w14:textId="7A3D57DA" w:rsidR="004456C1" w:rsidRPr="00375960" w:rsidDel="007F1FEA" w:rsidRDefault="004456C1" w:rsidP="004456C1">
            <w:pPr>
              <w:pStyle w:val="TableEntry"/>
              <w:rPr>
                <w:del w:id="5067" w:author="Andrea K. Fourquet" w:date="2018-07-10T12:56:00Z"/>
              </w:rPr>
            </w:pPr>
            <w:del w:id="5068" w:author="Andrea K. Fourquet" w:date="2018-07-10T12:56:00Z">
              <w:r w:rsidRPr="00375960" w:rsidDel="007F1FEA">
                <w:delText>No Mapping Available</w:delText>
              </w:r>
            </w:del>
          </w:p>
        </w:tc>
        <w:tc>
          <w:tcPr>
            <w:tcW w:w="1440" w:type="dxa"/>
          </w:tcPr>
          <w:p w14:paraId="3B1AE054" w14:textId="6F1A818F" w:rsidR="004456C1" w:rsidRPr="00375960" w:rsidDel="007F1FEA" w:rsidRDefault="004456C1" w:rsidP="004456C1">
            <w:pPr>
              <w:pStyle w:val="TableEntry"/>
              <w:rPr>
                <w:del w:id="5069" w:author="Andrea K. Fourquet" w:date="2018-07-10T12:56:00Z"/>
              </w:rPr>
            </w:pPr>
            <w:del w:id="5070" w:author="Andrea K. Fourquet" w:date="2018-07-10T12:56:00Z">
              <w:r w:rsidRPr="00375960" w:rsidDel="007F1FEA">
                <w:delText>RE</w:delText>
              </w:r>
            </w:del>
          </w:p>
          <w:p w14:paraId="111CBBFA" w14:textId="1A1840FE" w:rsidR="004456C1" w:rsidRPr="00375960" w:rsidDel="007F1FEA" w:rsidRDefault="004456C1" w:rsidP="004456C1">
            <w:pPr>
              <w:pStyle w:val="TableEntry"/>
              <w:rPr>
                <w:del w:id="5071" w:author="Andrea K. Fourquet" w:date="2018-07-10T12:56:00Z"/>
              </w:rPr>
            </w:pPr>
            <w:del w:id="5072" w:author="Andrea K. Fourquet" w:date="2018-07-10T12:56:00Z">
              <w:r w:rsidRPr="00375960" w:rsidDel="007F1FEA">
                <w:delText>[0..1]</w:delText>
              </w:r>
            </w:del>
          </w:p>
        </w:tc>
        <w:tc>
          <w:tcPr>
            <w:tcW w:w="3240" w:type="dxa"/>
            <w:tcMar>
              <w:left w:w="40" w:type="dxa"/>
              <w:right w:w="40" w:type="dxa"/>
            </w:tcMar>
          </w:tcPr>
          <w:p w14:paraId="166427E9" w14:textId="72F3B42A" w:rsidR="004456C1" w:rsidRPr="00375960" w:rsidDel="007F1FEA" w:rsidRDefault="004456C1" w:rsidP="00FB265F">
            <w:pPr>
              <w:pStyle w:val="TableEntry"/>
              <w:rPr>
                <w:del w:id="5073" w:author="Andrea K. Fourquet" w:date="2018-07-10T12:56:00Z"/>
              </w:rPr>
            </w:pPr>
            <w:del w:id="5074" w:author="Andrea K. Fourquet" w:date="2018-07-10T12:56:00Z">
              <w:r w:rsidRPr="00375960" w:rsidDel="007F1FEA">
                <w:delText>The Automated Collision Notification Indication that the Vehicle Rolled Over</w:delText>
              </w:r>
              <w:r w:rsidR="009B73AF" w:rsidDel="007F1FEA">
                <w:delText>.</w:delText>
              </w:r>
            </w:del>
          </w:p>
        </w:tc>
        <w:tc>
          <w:tcPr>
            <w:tcW w:w="1440" w:type="dxa"/>
          </w:tcPr>
          <w:p w14:paraId="1B5BD111" w14:textId="0A53B05D" w:rsidR="004456C1" w:rsidRPr="00375960" w:rsidDel="007F1FEA" w:rsidRDefault="004456C1" w:rsidP="004456C1">
            <w:pPr>
              <w:pStyle w:val="TableEntry"/>
              <w:rPr>
                <w:del w:id="5075" w:author="Andrea K. Fourquet" w:date="2018-07-10T12:56:00Z"/>
              </w:rPr>
            </w:pPr>
          </w:p>
        </w:tc>
      </w:tr>
      <w:tr w:rsidR="004456C1" w:rsidRPr="00375960" w:rsidDel="007F1FEA" w14:paraId="44F19B35" w14:textId="7C4B771A" w:rsidTr="004456C1">
        <w:trPr>
          <w:cantSplit/>
          <w:del w:id="5076" w:author="Andrea K. Fourquet" w:date="2018-07-10T12:56:00Z"/>
        </w:trPr>
        <w:tc>
          <w:tcPr>
            <w:tcW w:w="1770" w:type="dxa"/>
            <w:tcMar>
              <w:left w:w="40" w:type="dxa"/>
              <w:right w:w="40" w:type="dxa"/>
            </w:tcMar>
          </w:tcPr>
          <w:p w14:paraId="66AA319F" w14:textId="2700053B" w:rsidR="004456C1" w:rsidRPr="00375960" w:rsidDel="007F1FEA" w:rsidRDefault="004456C1" w:rsidP="004456C1">
            <w:pPr>
              <w:pStyle w:val="TableEntry"/>
              <w:rPr>
                <w:del w:id="5077" w:author="Andrea K. Fourquet" w:date="2018-07-10T12:56:00Z"/>
              </w:rPr>
            </w:pPr>
            <w:del w:id="5078" w:author="Andrea K. Fourquet" w:date="2018-07-10T12:56:00Z">
              <w:r w:rsidRPr="00375960" w:rsidDel="007F1FEA">
                <w:delText>ACN Vehicle Seat Location</w:delText>
              </w:r>
            </w:del>
          </w:p>
        </w:tc>
        <w:tc>
          <w:tcPr>
            <w:tcW w:w="2188" w:type="dxa"/>
          </w:tcPr>
          <w:p w14:paraId="2A3E96B3" w14:textId="0550077F" w:rsidR="004456C1" w:rsidRPr="00375960" w:rsidDel="007F1FEA" w:rsidRDefault="004456C1" w:rsidP="004456C1">
            <w:pPr>
              <w:pStyle w:val="TableEntry"/>
              <w:rPr>
                <w:del w:id="5079" w:author="Andrea K. Fourquet" w:date="2018-07-10T12:56:00Z"/>
              </w:rPr>
            </w:pPr>
            <w:del w:id="5080" w:author="Andrea K. Fourquet" w:date="2018-07-10T12:56:00Z">
              <w:r w:rsidRPr="00375960" w:rsidDel="007F1FEA">
                <w:delText>No Mapping Available</w:delText>
              </w:r>
            </w:del>
          </w:p>
        </w:tc>
        <w:tc>
          <w:tcPr>
            <w:tcW w:w="1440" w:type="dxa"/>
          </w:tcPr>
          <w:p w14:paraId="3E28271F" w14:textId="26C3D752" w:rsidR="004456C1" w:rsidRPr="00375960" w:rsidDel="007F1FEA" w:rsidRDefault="004456C1" w:rsidP="004456C1">
            <w:pPr>
              <w:pStyle w:val="TableEntry"/>
              <w:rPr>
                <w:del w:id="5081" w:author="Andrea K. Fourquet" w:date="2018-07-10T12:56:00Z"/>
              </w:rPr>
            </w:pPr>
            <w:del w:id="5082" w:author="Andrea K. Fourquet" w:date="2018-07-10T12:56:00Z">
              <w:r w:rsidRPr="00375960" w:rsidDel="007F1FEA">
                <w:delText>RE</w:delText>
              </w:r>
            </w:del>
          </w:p>
          <w:p w14:paraId="25719ECA" w14:textId="18658CCC" w:rsidR="004456C1" w:rsidRPr="00375960" w:rsidDel="007F1FEA" w:rsidRDefault="004456C1" w:rsidP="004456C1">
            <w:pPr>
              <w:pStyle w:val="TableEntry"/>
              <w:rPr>
                <w:del w:id="5083" w:author="Andrea K. Fourquet" w:date="2018-07-10T12:56:00Z"/>
              </w:rPr>
            </w:pPr>
            <w:del w:id="5084" w:author="Andrea K. Fourquet" w:date="2018-07-10T12:56:00Z">
              <w:r w:rsidRPr="00375960" w:rsidDel="007F1FEA">
                <w:delText>[0..1]</w:delText>
              </w:r>
            </w:del>
          </w:p>
        </w:tc>
        <w:tc>
          <w:tcPr>
            <w:tcW w:w="3240" w:type="dxa"/>
            <w:tcMar>
              <w:left w:w="40" w:type="dxa"/>
              <w:right w:w="40" w:type="dxa"/>
            </w:tcMar>
          </w:tcPr>
          <w:p w14:paraId="0685D7CD" w14:textId="074BCFF6" w:rsidR="004456C1" w:rsidRPr="00375960" w:rsidDel="007F1FEA" w:rsidRDefault="004456C1" w:rsidP="009B73AF">
            <w:pPr>
              <w:pStyle w:val="TableEntry"/>
              <w:rPr>
                <w:del w:id="5085" w:author="Andrea K. Fourquet" w:date="2018-07-10T12:56:00Z"/>
              </w:rPr>
            </w:pPr>
            <w:del w:id="5086" w:author="Andrea K. Fourquet" w:date="2018-07-10T12:56:00Z">
              <w:r w:rsidRPr="00375960" w:rsidDel="007F1FEA">
                <w:delText>The Automated Collision Notification Indication of the Occupant(s) Seat Location(s) within the vehicle.</w:delText>
              </w:r>
            </w:del>
          </w:p>
        </w:tc>
        <w:tc>
          <w:tcPr>
            <w:tcW w:w="1440" w:type="dxa"/>
          </w:tcPr>
          <w:p w14:paraId="57B48F7D" w14:textId="0275CD23" w:rsidR="004456C1" w:rsidRPr="00375960" w:rsidDel="007F1FEA" w:rsidRDefault="004456C1" w:rsidP="004456C1">
            <w:pPr>
              <w:pStyle w:val="TableEntry"/>
              <w:rPr>
                <w:del w:id="5087" w:author="Andrea K. Fourquet" w:date="2018-07-10T12:56:00Z"/>
              </w:rPr>
            </w:pPr>
          </w:p>
        </w:tc>
      </w:tr>
      <w:tr w:rsidR="004456C1" w:rsidRPr="00375960" w:rsidDel="007F1FEA" w14:paraId="46FC4F44" w14:textId="4339F0A9" w:rsidTr="004456C1">
        <w:trPr>
          <w:cantSplit/>
          <w:del w:id="5088" w:author="Andrea K. Fourquet" w:date="2018-07-10T12:56:00Z"/>
        </w:trPr>
        <w:tc>
          <w:tcPr>
            <w:tcW w:w="1770" w:type="dxa"/>
            <w:tcMar>
              <w:left w:w="40" w:type="dxa"/>
              <w:right w:w="40" w:type="dxa"/>
            </w:tcMar>
          </w:tcPr>
          <w:p w14:paraId="03DC1035" w14:textId="0779BEF8" w:rsidR="004456C1" w:rsidRPr="00375960" w:rsidDel="007F1FEA" w:rsidRDefault="004456C1" w:rsidP="004456C1">
            <w:pPr>
              <w:pStyle w:val="TableEntry"/>
              <w:rPr>
                <w:del w:id="5089" w:author="Andrea K. Fourquet" w:date="2018-07-10T12:56:00Z"/>
              </w:rPr>
            </w:pPr>
            <w:del w:id="5090" w:author="Andrea K. Fourquet" w:date="2018-07-10T12:56:00Z">
              <w:r w:rsidRPr="00375960" w:rsidDel="007F1FEA">
                <w:delText>Seat Occupied</w:delText>
              </w:r>
            </w:del>
          </w:p>
        </w:tc>
        <w:tc>
          <w:tcPr>
            <w:tcW w:w="2188" w:type="dxa"/>
          </w:tcPr>
          <w:p w14:paraId="2C666D77" w14:textId="650128AD" w:rsidR="004456C1" w:rsidRPr="00375960" w:rsidDel="007F1FEA" w:rsidRDefault="004456C1" w:rsidP="004456C1">
            <w:pPr>
              <w:pStyle w:val="TableEntry"/>
              <w:rPr>
                <w:del w:id="5091" w:author="Andrea K. Fourquet" w:date="2018-07-10T12:56:00Z"/>
              </w:rPr>
            </w:pPr>
            <w:del w:id="5092" w:author="Andrea K. Fourquet" w:date="2018-07-10T12:56:00Z">
              <w:r w:rsidRPr="00375960" w:rsidDel="007F1FEA">
                <w:delText>No Mapping Available</w:delText>
              </w:r>
            </w:del>
          </w:p>
        </w:tc>
        <w:tc>
          <w:tcPr>
            <w:tcW w:w="1440" w:type="dxa"/>
          </w:tcPr>
          <w:p w14:paraId="70822826" w14:textId="3ACF3F13" w:rsidR="004456C1" w:rsidRPr="00375960" w:rsidDel="007F1FEA" w:rsidRDefault="004456C1" w:rsidP="004456C1">
            <w:pPr>
              <w:pStyle w:val="TableEntry"/>
              <w:rPr>
                <w:del w:id="5093" w:author="Andrea K. Fourquet" w:date="2018-07-10T12:56:00Z"/>
              </w:rPr>
            </w:pPr>
            <w:del w:id="5094" w:author="Andrea K. Fourquet" w:date="2018-07-10T12:56:00Z">
              <w:r w:rsidRPr="00375960" w:rsidDel="007F1FEA">
                <w:delText>RE</w:delText>
              </w:r>
            </w:del>
          </w:p>
          <w:p w14:paraId="4C4B234E" w14:textId="72EEF26B" w:rsidR="004456C1" w:rsidRPr="00375960" w:rsidDel="007F1FEA" w:rsidRDefault="004456C1" w:rsidP="004456C1">
            <w:pPr>
              <w:pStyle w:val="TableEntry"/>
              <w:rPr>
                <w:del w:id="5095" w:author="Andrea K. Fourquet" w:date="2018-07-10T12:56:00Z"/>
              </w:rPr>
            </w:pPr>
            <w:del w:id="5096" w:author="Andrea K. Fourquet" w:date="2018-07-10T12:56:00Z">
              <w:r w:rsidRPr="00375960" w:rsidDel="007F1FEA">
                <w:delText>[0..1]</w:delText>
              </w:r>
            </w:del>
          </w:p>
        </w:tc>
        <w:tc>
          <w:tcPr>
            <w:tcW w:w="3240" w:type="dxa"/>
            <w:tcMar>
              <w:left w:w="40" w:type="dxa"/>
              <w:right w:w="40" w:type="dxa"/>
            </w:tcMar>
          </w:tcPr>
          <w:p w14:paraId="12DF3D94" w14:textId="75C54DD7" w:rsidR="004456C1" w:rsidRPr="00375960" w:rsidDel="007F1FEA" w:rsidRDefault="004456C1" w:rsidP="009B73AF">
            <w:pPr>
              <w:pStyle w:val="TableEntry"/>
              <w:rPr>
                <w:del w:id="5097" w:author="Andrea K. Fourquet" w:date="2018-07-10T12:56:00Z"/>
              </w:rPr>
            </w:pPr>
            <w:del w:id="5098" w:author="Andrea K. Fourquet" w:date="2018-07-10T12:56:00Z">
              <w:r w:rsidRPr="00375960" w:rsidDel="007F1FEA">
                <w:delText>Indication if seat is occupied based on seat sensor data.</w:delText>
              </w:r>
            </w:del>
          </w:p>
        </w:tc>
        <w:tc>
          <w:tcPr>
            <w:tcW w:w="1440" w:type="dxa"/>
          </w:tcPr>
          <w:p w14:paraId="194A005B" w14:textId="2D482180" w:rsidR="004456C1" w:rsidRPr="00375960" w:rsidDel="007F1FEA" w:rsidRDefault="004456C1" w:rsidP="004456C1">
            <w:pPr>
              <w:pStyle w:val="TableEntry"/>
              <w:rPr>
                <w:del w:id="5099" w:author="Andrea K. Fourquet" w:date="2018-07-10T12:56:00Z"/>
              </w:rPr>
            </w:pPr>
          </w:p>
        </w:tc>
      </w:tr>
      <w:tr w:rsidR="004456C1" w:rsidRPr="00375960" w:rsidDel="007F1FEA" w14:paraId="6D2EB631" w14:textId="5389F5B1" w:rsidTr="004456C1">
        <w:trPr>
          <w:cantSplit/>
          <w:del w:id="5100" w:author="Andrea K. Fourquet" w:date="2018-07-10T12:56:00Z"/>
        </w:trPr>
        <w:tc>
          <w:tcPr>
            <w:tcW w:w="1770" w:type="dxa"/>
            <w:tcMar>
              <w:left w:w="40" w:type="dxa"/>
              <w:right w:w="40" w:type="dxa"/>
            </w:tcMar>
          </w:tcPr>
          <w:p w14:paraId="5879C3FC" w14:textId="3F52CF5C" w:rsidR="004456C1" w:rsidRPr="00375960" w:rsidDel="007F1FEA" w:rsidRDefault="004456C1" w:rsidP="004456C1">
            <w:pPr>
              <w:pStyle w:val="TableEntry"/>
              <w:rPr>
                <w:del w:id="5101" w:author="Andrea K. Fourquet" w:date="2018-07-10T12:56:00Z"/>
              </w:rPr>
            </w:pPr>
            <w:del w:id="5102" w:author="Andrea K. Fourquet" w:date="2018-07-10T12:56:00Z">
              <w:r w:rsidRPr="00375960" w:rsidDel="007F1FEA">
                <w:delText>ACN Incident Seatbelt Use</w:delText>
              </w:r>
            </w:del>
          </w:p>
        </w:tc>
        <w:tc>
          <w:tcPr>
            <w:tcW w:w="2188" w:type="dxa"/>
          </w:tcPr>
          <w:p w14:paraId="5260840C" w14:textId="33D079E2" w:rsidR="004456C1" w:rsidRPr="00375960" w:rsidDel="007F1FEA" w:rsidRDefault="004456C1" w:rsidP="004456C1">
            <w:pPr>
              <w:pStyle w:val="TableEntry"/>
              <w:rPr>
                <w:del w:id="5103" w:author="Andrea K. Fourquet" w:date="2018-07-10T12:56:00Z"/>
              </w:rPr>
            </w:pPr>
            <w:del w:id="5104" w:author="Andrea K. Fourquet" w:date="2018-07-10T12:56:00Z">
              <w:r w:rsidRPr="00375960" w:rsidDel="007F1FEA">
                <w:delText>No Mapping Available</w:delText>
              </w:r>
            </w:del>
          </w:p>
        </w:tc>
        <w:tc>
          <w:tcPr>
            <w:tcW w:w="1440" w:type="dxa"/>
          </w:tcPr>
          <w:p w14:paraId="5BB6909B" w14:textId="48A8131C" w:rsidR="004456C1" w:rsidRPr="00375960" w:rsidDel="007F1FEA" w:rsidRDefault="004456C1" w:rsidP="004456C1">
            <w:pPr>
              <w:pStyle w:val="TableEntry"/>
              <w:rPr>
                <w:del w:id="5105" w:author="Andrea K. Fourquet" w:date="2018-07-10T12:56:00Z"/>
              </w:rPr>
            </w:pPr>
            <w:del w:id="5106" w:author="Andrea K. Fourquet" w:date="2018-07-10T12:56:00Z">
              <w:r w:rsidRPr="00375960" w:rsidDel="007F1FEA">
                <w:delText>RE</w:delText>
              </w:r>
            </w:del>
          </w:p>
          <w:p w14:paraId="05D678C2" w14:textId="4A20C7F0" w:rsidR="004456C1" w:rsidRPr="00375960" w:rsidDel="007F1FEA" w:rsidRDefault="004456C1" w:rsidP="004456C1">
            <w:pPr>
              <w:pStyle w:val="TableEntry"/>
              <w:rPr>
                <w:del w:id="5107" w:author="Andrea K. Fourquet" w:date="2018-07-10T12:56:00Z"/>
              </w:rPr>
            </w:pPr>
            <w:del w:id="5108" w:author="Andrea K. Fourquet" w:date="2018-07-10T12:56:00Z">
              <w:r w:rsidRPr="00375960" w:rsidDel="007F1FEA">
                <w:delText>[0..1]</w:delText>
              </w:r>
            </w:del>
          </w:p>
        </w:tc>
        <w:tc>
          <w:tcPr>
            <w:tcW w:w="3240" w:type="dxa"/>
            <w:tcMar>
              <w:left w:w="40" w:type="dxa"/>
              <w:right w:w="40" w:type="dxa"/>
            </w:tcMar>
          </w:tcPr>
          <w:p w14:paraId="1F16FCA5" w14:textId="14D15C41" w:rsidR="004456C1" w:rsidRPr="00375960" w:rsidDel="007F1FEA" w:rsidRDefault="004456C1" w:rsidP="009B73AF">
            <w:pPr>
              <w:pStyle w:val="TableEntry"/>
              <w:rPr>
                <w:del w:id="5109" w:author="Andrea K. Fourquet" w:date="2018-07-10T12:56:00Z"/>
              </w:rPr>
            </w:pPr>
            <w:del w:id="5110" w:author="Andrea K. Fourquet" w:date="2018-07-10T12:56:00Z">
              <w:r w:rsidRPr="00375960" w:rsidDel="007F1FEA">
                <w:delText>The Automated Collision Notification Indication of Seatbelt use by the occupant(s).</w:delText>
              </w:r>
            </w:del>
          </w:p>
        </w:tc>
        <w:tc>
          <w:tcPr>
            <w:tcW w:w="1440" w:type="dxa"/>
          </w:tcPr>
          <w:p w14:paraId="4FE7081A" w14:textId="3ECCD812" w:rsidR="004456C1" w:rsidRPr="00375960" w:rsidDel="007F1FEA" w:rsidRDefault="004456C1" w:rsidP="004456C1">
            <w:pPr>
              <w:pStyle w:val="TableEntry"/>
              <w:rPr>
                <w:del w:id="5111" w:author="Andrea K. Fourquet" w:date="2018-07-10T12:56:00Z"/>
              </w:rPr>
            </w:pPr>
          </w:p>
        </w:tc>
      </w:tr>
      <w:tr w:rsidR="004456C1" w:rsidRPr="00375960" w:rsidDel="007F1FEA" w14:paraId="6033F341" w14:textId="6458032B" w:rsidTr="004456C1">
        <w:trPr>
          <w:cantSplit/>
          <w:del w:id="5112" w:author="Andrea K. Fourquet" w:date="2018-07-10T12:56:00Z"/>
        </w:trPr>
        <w:tc>
          <w:tcPr>
            <w:tcW w:w="1770" w:type="dxa"/>
            <w:tcMar>
              <w:left w:w="40" w:type="dxa"/>
              <w:right w:w="40" w:type="dxa"/>
            </w:tcMar>
          </w:tcPr>
          <w:p w14:paraId="34107375" w14:textId="0DE38778" w:rsidR="004456C1" w:rsidRPr="00375960" w:rsidDel="007F1FEA" w:rsidRDefault="004456C1" w:rsidP="004456C1">
            <w:pPr>
              <w:pStyle w:val="TableEntry"/>
              <w:rPr>
                <w:del w:id="5113" w:author="Andrea K. Fourquet" w:date="2018-07-10T12:56:00Z"/>
              </w:rPr>
            </w:pPr>
            <w:del w:id="5114" w:author="Andrea K. Fourquet" w:date="2018-07-10T12:56:00Z">
              <w:r w:rsidRPr="00375960" w:rsidDel="007F1FEA">
                <w:delText>ACN Incident Airbag Deployed</w:delText>
              </w:r>
            </w:del>
          </w:p>
        </w:tc>
        <w:tc>
          <w:tcPr>
            <w:tcW w:w="2188" w:type="dxa"/>
          </w:tcPr>
          <w:p w14:paraId="762A1A81" w14:textId="1D42E470" w:rsidR="004456C1" w:rsidRPr="00375960" w:rsidDel="007F1FEA" w:rsidRDefault="004456C1" w:rsidP="004456C1">
            <w:pPr>
              <w:pStyle w:val="TableEntry"/>
              <w:rPr>
                <w:del w:id="5115" w:author="Andrea K. Fourquet" w:date="2018-07-10T12:56:00Z"/>
              </w:rPr>
            </w:pPr>
            <w:del w:id="5116" w:author="Andrea K. Fourquet" w:date="2018-07-10T12:56:00Z">
              <w:r w:rsidRPr="00375960" w:rsidDel="007F1FEA">
                <w:delText>No Mapping Available</w:delText>
              </w:r>
            </w:del>
          </w:p>
        </w:tc>
        <w:tc>
          <w:tcPr>
            <w:tcW w:w="1440" w:type="dxa"/>
          </w:tcPr>
          <w:p w14:paraId="4847C03F" w14:textId="51AA77A6" w:rsidR="004456C1" w:rsidRPr="00375960" w:rsidDel="007F1FEA" w:rsidRDefault="004456C1" w:rsidP="004456C1">
            <w:pPr>
              <w:pStyle w:val="TableEntry"/>
              <w:rPr>
                <w:del w:id="5117" w:author="Andrea K. Fourquet" w:date="2018-07-10T12:56:00Z"/>
              </w:rPr>
            </w:pPr>
            <w:del w:id="5118" w:author="Andrea K. Fourquet" w:date="2018-07-10T12:56:00Z">
              <w:r w:rsidRPr="00375960" w:rsidDel="007F1FEA">
                <w:delText>RE</w:delText>
              </w:r>
            </w:del>
          </w:p>
          <w:p w14:paraId="03A7149F" w14:textId="5188AFF6" w:rsidR="004456C1" w:rsidRPr="00375960" w:rsidDel="007F1FEA" w:rsidRDefault="004456C1" w:rsidP="004456C1">
            <w:pPr>
              <w:pStyle w:val="TableEntry"/>
              <w:rPr>
                <w:del w:id="5119" w:author="Andrea K. Fourquet" w:date="2018-07-10T12:56:00Z"/>
              </w:rPr>
            </w:pPr>
            <w:del w:id="5120" w:author="Andrea K. Fourquet" w:date="2018-07-10T12:56:00Z">
              <w:r w:rsidRPr="00375960" w:rsidDel="007F1FEA">
                <w:delText>[0..1]</w:delText>
              </w:r>
            </w:del>
          </w:p>
        </w:tc>
        <w:tc>
          <w:tcPr>
            <w:tcW w:w="3240" w:type="dxa"/>
            <w:tcMar>
              <w:left w:w="40" w:type="dxa"/>
              <w:right w:w="40" w:type="dxa"/>
            </w:tcMar>
          </w:tcPr>
          <w:p w14:paraId="05FBE47C" w14:textId="5ABEB157" w:rsidR="004456C1" w:rsidRPr="00375960" w:rsidDel="007F1FEA" w:rsidRDefault="004456C1" w:rsidP="009B73AF">
            <w:pPr>
              <w:pStyle w:val="TableEntry"/>
              <w:rPr>
                <w:del w:id="5121" w:author="Andrea K. Fourquet" w:date="2018-07-10T12:56:00Z"/>
              </w:rPr>
            </w:pPr>
            <w:del w:id="5122" w:author="Andrea K. Fourquet" w:date="2018-07-10T12:56:00Z">
              <w:r w:rsidRPr="00375960" w:rsidDel="007F1FEA">
                <w:delText>The Automated Collision Notification Indication of Airbag Deployment.</w:delText>
              </w:r>
            </w:del>
          </w:p>
        </w:tc>
        <w:tc>
          <w:tcPr>
            <w:tcW w:w="1440" w:type="dxa"/>
          </w:tcPr>
          <w:p w14:paraId="2B791C00" w14:textId="60A63BFB" w:rsidR="004456C1" w:rsidRPr="00375960" w:rsidDel="007F1FEA" w:rsidRDefault="004456C1" w:rsidP="004456C1">
            <w:pPr>
              <w:pStyle w:val="TableEntry"/>
              <w:rPr>
                <w:del w:id="5123" w:author="Andrea K. Fourquet" w:date="2018-07-10T12:56:00Z"/>
              </w:rPr>
            </w:pPr>
          </w:p>
        </w:tc>
      </w:tr>
      <w:tr w:rsidR="004456C1" w:rsidRPr="00375960" w14:paraId="3BD586D9" w14:textId="77777777" w:rsidTr="004456C1">
        <w:trPr>
          <w:cantSplit/>
        </w:trPr>
        <w:tc>
          <w:tcPr>
            <w:tcW w:w="1770" w:type="dxa"/>
            <w:tcMar>
              <w:left w:w="40" w:type="dxa"/>
              <w:right w:w="40" w:type="dxa"/>
            </w:tcMar>
          </w:tcPr>
          <w:p w14:paraId="4407FADA" w14:textId="77777777" w:rsidR="004456C1" w:rsidRPr="00375960" w:rsidRDefault="004456C1" w:rsidP="004456C1">
            <w:pPr>
              <w:pStyle w:val="TableEntry"/>
            </w:pPr>
            <w:r w:rsidRPr="00375960">
              <w:t xml:space="preserve">Cardiac Arrest </w:t>
            </w:r>
          </w:p>
        </w:tc>
        <w:tc>
          <w:tcPr>
            <w:tcW w:w="2188" w:type="dxa"/>
          </w:tcPr>
          <w:p w14:paraId="012F48CD"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0E089E84" w14:textId="77777777" w:rsidR="004456C1" w:rsidRPr="00375960" w:rsidRDefault="004456C1" w:rsidP="004456C1">
            <w:pPr>
              <w:pStyle w:val="TableEntry"/>
            </w:pPr>
            <w:r w:rsidRPr="00375960">
              <w:t>RE</w:t>
            </w:r>
          </w:p>
          <w:p w14:paraId="7BB5F0B6" w14:textId="77777777" w:rsidR="004456C1" w:rsidRPr="00375960" w:rsidRDefault="004456C1" w:rsidP="004456C1">
            <w:pPr>
              <w:pStyle w:val="TableEntry"/>
            </w:pPr>
            <w:r w:rsidRPr="00375960">
              <w:t>[0..1]</w:t>
            </w:r>
          </w:p>
        </w:tc>
        <w:tc>
          <w:tcPr>
            <w:tcW w:w="3240" w:type="dxa"/>
            <w:tcMar>
              <w:left w:w="40" w:type="dxa"/>
              <w:right w:w="40" w:type="dxa"/>
            </w:tcMar>
          </w:tcPr>
          <w:p w14:paraId="77F8601F" w14:textId="6BB34397" w:rsidR="004456C1" w:rsidRPr="00375960" w:rsidRDefault="004456C1" w:rsidP="009B73AF">
            <w:pPr>
              <w:pStyle w:val="TableEntry"/>
            </w:pPr>
            <w:r w:rsidRPr="00375960">
              <w:t>Indication of the presence of a cardiac arrest at any time during this EMS event.</w:t>
            </w:r>
          </w:p>
        </w:tc>
        <w:tc>
          <w:tcPr>
            <w:tcW w:w="1440" w:type="dxa"/>
          </w:tcPr>
          <w:p w14:paraId="0E8C6A45" w14:textId="77777777" w:rsidR="004456C1" w:rsidRPr="00375960" w:rsidRDefault="004456C1" w:rsidP="004456C1">
            <w:pPr>
              <w:pStyle w:val="TableEntry"/>
            </w:pPr>
          </w:p>
        </w:tc>
      </w:tr>
      <w:tr w:rsidR="004456C1" w:rsidRPr="00375960" w14:paraId="33AC3735" w14:textId="77777777" w:rsidTr="004456C1">
        <w:trPr>
          <w:cantSplit/>
        </w:trPr>
        <w:tc>
          <w:tcPr>
            <w:tcW w:w="1770" w:type="dxa"/>
            <w:tcMar>
              <w:left w:w="40" w:type="dxa"/>
              <w:right w:w="40" w:type="dxa"/>
            </w:tcMar>
          </w:tcPr>
          <w:p w14:paraId="09A30C00" w14:textId="77777777" w:rsidR="004456C1" w:rsidRPr="00375960" w:rsidRDefault="004456C1" w:rsidP="004456C1">
            <w:pPr>
              <w:pStyle w:val="TableEntry"/>
            </w:pPr>
            <w:r w:rsidRPr="00375960">
              <w:t xml:space="preserve">Cardiac Arrest Etiology </w:t>
            </w:r>
          </w:p>
        </w:tc>
        <w:tc>
          <w:tcPr>
            <w:tcW w:w="2188" w:type="dxa"/>
          </w:tcPr>
          <w:p w14:paraId="4F101552"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370EC2E8" w14:textId="77777777" w:rsidR="004456C1" w:rsidRPr="00375960" w:rsidRDefault="004456C1" w:rsidP="004456C1">
            <w:pPr>
              <w:pStyle w:val="TableEntry"/>
            </w:pPr>
            <w:r w:rsidRPr="00375960">
              <w:t>RE</w:t>
            </w:r>
          </w:p>
          <w:p w14:paraId="4C580922" w14:textId="77777777" w:rsidR="004456C1" w:rsidRPr="00375960" w:rsidRDefault="004456C1" w:rsidP="004456C1">
            <w:pPr>
              <w:pStyle w:val="TableEntry"/>
            </w:pPr>
            <w:r w:rsidRPr="00375960">
              <w:t>[0..1]</w:t>
            </w:r>
          </w:p>
        </w:tc>
        <w:tc>
          <w:tcPr>
            <w:tcW w:w="3240" w:type="dxa"/>
            <w:tcMar>
              <w:left w:w="40" w:type="dxa"/>
              <w:right w:w="40" w:type="dxa"/>
            </w:tcMar>
          </w:tcPr>
          <w:p w14:paraId="43ECA615" w14:textId="5734E82C" w:rsidR="004456C1" w:rsidRPr="00375960" w:rsidRDefault="004456C1" w:rsidP="009B73AF">
            <w:pPr>
              <w:pStyle w:val="TableEntry"/>
            </w:pPr>
            <w:r w:rsidRPr="00375960">
              <w:t>Indication of the etiology or cause of the cardiac arrest (classified as cardiac, non-cardiac, etc.)</w:t>
            </w:r>
            <w:r w:rsidR="009B73AF">
              <w:t>.</w:t>
            </w:r>
          </w:p>
        </w:tc>
        <w:tc>
          <w:tcPr>
            <w:tcW w:w="1440" w:type="dxa"/>
          </w:tcPr>
          <w:p w14:paraId="68AC43A6" w14:textId="77777777" w:rsidR="004456C1" w:rsidRPr="00375960" w:rsidRDefault="004456C1" w:rsidP="004456C1">
            <w:pPr>
              <w:pStyle w:val="TableEntry"/>
            </w:pPr>
          </w:p>
        </w:tc>
      </w:tr>
      <w:tr w:rsidR="004456C1" w:rsidRPr="00375960" w14:paraId="2D5408E6" w14:textId="77777777" w:rsidTr="004456C1">
        <w:trPr>
          <w:cantSplit/>
        </w:trPr>
        <w:tc>
          <w:tcPr>
            <w:tcW w:w="1770" w:type="dxa"/>
            <w:tcMar>
              <w:left w:w="40" w:type="dxa"/>
              <w:right w:w="40" w:type="dxa"/>
            </w:tcMar>
          </w:tcPr>
          <w:p w14:paraId="70CEC86A" w14:textId="77777777" w:rsidR="004456C1" w:rsidRPr="00375960" w:rsidRDefault="004456C1" w:rsidP="004456C1">
            <w:pPr>
              <w:pStyle w:val="TableEntry"/>
            </w:pPr>
            <w:r w:rsidRPr="00375960">
              <w:t>Resuscitation Attempted By EMS</w:t>
            </w:r>
          </w:p>
        </w:tc>
        <w:tc>
          <w:tcPr>
            <w:tcW w:w="2188" w:type="dxa"/>
          </w:tcPr>
          <w:p w14:paraId="47EB7462" w14:textId="77777777" w:rsidR="004456C1" w:rsidRPr="00375960" w:rsidRDefault="004456C1" w:rsidP="004456C1">
            <w:pPr>
              <w:pStyle w:val="TableEntry"/>
            </w:pPr>
            <w:r w:rsidRPr="00375960">
              <w:t>Encounter</w:t>
            </w:r>
            <w:r w:rsidRPr="00375960">
              <w:sym w:font="Wingdings" w:char="F0DF"/>
            </w:r>
            <w:r w:rsidRPr="00375960">
              <w:t xml:space="preserve">Procedure.code </w:t>
            </w:r>
          </w:p>
        </w:tc>
        <w:tc>
          <w:tcPr>
            <w:tcW w:w="1440" w:type="dxa"/>
          </w:tcPr>
          <w:p w14:paraId="2EDCA068" w14:textId="77777777" w:rsidR="004456C1" w:rsidRPr="00375960" w:rsidRDefault="004456C1" w:rsidP="004456C1">
            <w:pPr>
              <w:pStyle w:val="TableEntry"/>
            </w:pPr>
            <w:r w:rsidRPr="00375960">
              <w:t>RE</w:t>
            </w:r>
          </w:p>
          <w:p w14:paraId="61027039" w14:textId="77777777" w:rsidR="004456C1" w:rsidRPr="00375960" w:rsidRDefault="004456C1" w:rsidP="004456C1">
            <w:pPr>
              <w:pStyle w:val="TableEntry"/>
            </w:pPr>
            <w:r w:rsidRPr="00375960">
              <w:t>[0..1]</w:t>
            </w:r>
          </w:p>
        </w:tc>
        <w:tc>
          <w:tcPr>
            <w:tcW w:w="3240" w:type="dxa"/>
            <w:tcMar>
              <w:left w:w="40" w:type="dxa"/>
              <w:right w:w="40" w:type="dxa"/>
            </w:tcMar>
          </w:tcPr>
          <w:p w14:paraId="2A416387" w14:textId="23BBC49D" w:rsidR="004456C1" w:rsidRPr="00375960" w:rsidRDefault="004456C1" w:rsidP="009B73AF">
            <w:pPr>
              <w:pStyle w:val="TableEntry"/>
            </w:pPr>
            <w:r w:rsidRPr="00375960">
              <w:t>Indication of an attempt to resuscitate the patient who is in cardiac arrest (attempted, not attempted due to DNR, etc.)</w:t>
            </w:r>
            <w:r w:rsidR="009B73AF">
              <w:t>.</w:t>
            </w:r>
          </w:p>
        </w:tc>
        <w:tc>
          <w:tcPr>
            <w:tcW w:w="1440" w:type="dxa"/>
          </w:tcPr>
          <w:p w14:paraId="2993FCC0" w14:textId="77777777" w:rsidR="004456C1" w:rsidRPr="00375960" w:rsidRDefault="004456C1" w:rsidP="004456C1">
            <w:pPr>
              <w:pStyle w:val="TableEntry"/>
            </w:pPr>
          </w:p>
        </w:tc>
      </w:tr>
      <w:tr w:rsidR="004456C1" w:rsidRPr="00375960" w14:paraId="1F4F754B" w14:textId="77777777" w:rsidTr="004456C1">
        <w:trPr>
          <w:cantSplit/>
        </w:trPr>
        <w:tc>
          <w:tcPr>
            <w:tcW w:w="1770" w:type="dxa"/>
            <w:tcMar>
              <w:left w:w="40" w:type="dxa"/>
              <w:right w:w="40" w:type="dxa"/>
            </w:tcMar>
          </w:tcPr>
          <w:p w14:paraId="0BE62D69" w14:textId="77777777" w:rsidR="004456C1" w:rsidRPr="00375960" w:rsidRDefault="004456C1" w:rsidP="004456C1">
            <w:pPr>
              <w:pStyle w:val="TableEntry"/>
            </w:pPr>
            <w:r w:rsidRPr="00375960">
              <w:lastRenderedPageBreak/>
              <w:t>Arrest Witnessed By</w:t>
            </w:r>
          </w:p>
        </w:tc>
        <w:tc>
          <w:tcPr>
            <w:tcW w:w="2188" w:type="dxa"/>
          </w:tcPr>
          <w:p w14:paraId="1868BE0F" w14:textId="77777777" w:rsidR="004456C1" w:rsidRPr="00375960" w:rsidRDefault="004456C1" w:rsidP="004456C1">
            <w:pPr>
              <w:pStyle w:val="TableEntry"/>
            </w:pPr>
            <w:r w:rsidRPr="00375960">
              <w:t>Encounter.encounter – witness (Person)</w:t>
            </w:r>
          </w:p>
          <w:p w14:paraId="054FFFAC" w14:textId="77777777" w:rsidR="004456C1" w:rsidRPr="00375960" w:rsidRDefault="004456C1" w:rsidP="004456C1">
            <w:pPr>
              <w:pStyle w:val="TableEntry"/>
            </w:pPr>
            <w:r w:rsidRPr="00375960">
              <w:t>**IHE Extension**</w:t>
            </w:r>
          </w:p>
        </w:tc>
        <w:tc>
          <w:tcPr>
            <w:tcW w:w="1440" w:type="dxa"/>
          </w:tcPr>
          <w:p w14:paraId="69102221" w14:textId="77777777" w:rsidR="004456C1" w:rsidRPr="00375960" w:rsidRDefault="004456C1" w:rsidP="004456C1">
            <w:pPr>
              <w:pStyle w:val="TableEntry"/>
            </w:pPr>
            <w:r w:rsidRPr="00375960">
              <w:t>RE</w:t>
            </w:r>
          </w:p>
          <w:p w14:paraId="2AFA321E" w14:textId="77777777" w:rsidR="004456C1" w:rsidRPr="00375960" w:rsidRDefault="004456C1" w:rsidP="004456C1">
            <w:pPr>
              <w:pStyle w:val="TableEntry"/>
            </w:pPr>
            <w:r w:rsidRPr="00375960">
              <w:t>[0..*]</w:t>
            </w:r>
          </w:p>
        </w:tc>
        <w:tc>
          <w:tcPr>
            <w:tcW w:w="3240" w:type="dxa"/>
            <w:tcMar>
              <w:left w:w="40" w:type="dxa"/>
              <w:right w:w="40" w:type="dxa"/>
            </w:tcMar>
          </w:tcPr>
          <w:p w14:paraId="44719A65" w14:textId="757292B3" w:rsidR="004456C1" w:rsidRPr="00375960" w:rsidRDefault="004456C1" w:rsidP="009B73AF">
            <w:pPr>
              <w:pStyle w:val="TableEntry"/>
            </w:pPr>
            <w:r w:rsidRPr="00375960">
              <w:t>Indication of who the cardiac arrest was witnessed by</w:t>
            </w:r>
            <w:r w:rsidR="009B73AF">
              <w:t>.</w:t>
            </w:r>
          </w:p>
        </w:tc>
        <w:tc>
          <w:tcPr>
            <w:tcW w:w="1440" w:type="dxa"/>
          </w:tcPr>
          <w:p w14:paraId="553CF9FE" w14:textId="77777777" w:rsidR="004456C1" w:rsidRPr="00375960" w:rsidRDefault="004456C1" w:rsidP="004456C1">
            <w:pPr>
              <w:pStyle w:val="TableEntry"/>
            </w:pPr>
          </w:p>
        </w:tc>
      </w:tr>
      <w:tr w:rsidR="004456C1" w:rsidRPr="00375960" w14:paraId="76150AF6" w14:textId="77777777" w:rsidTr="004456C1">
        <w:trPr>
          <w:cantSplit/>
        </w:trPr>
        <w:tc>
          <w:tcPr>
            <w:tcW w:w="1770" w:type="dxa"/>
            <w:tcMar>
              <w:left w:w="40" w:type="dxa"/>
              <w:right w:w="40" w:type="dxa"/>
            </w:tcMar>
          </w:tcPr>
          <w:p w14:paraId="465386ED" w14:textId="77777777" w:rsidR="004456C1" w:rsidRPr="00375960" w:rsidRDefault="004456C1" w:rsidP="004456C1">
            <w:pPr>
              <w:pStyle w:val="TableEntry"/>
            </w:pPr>
            <w:r w:rsidRPr="00375960">
              <w:t>CPR Care Provided Prior to EMS Arrival</w:t>
            </w:r>
          </w:p>
        </w:tc>
        <w:tc>
          <w:tcPr>
            <w:tcW w:w="2188" w:type="dxa"/>
          </w:tcPr>
          <w:p w14:paraId="0D6C1348" w14:textId="77777777" w:rsidR="004456C1" w:rsidRPr="00375960" w:rsidRDefault="004456C1" w:rsidP="004456C1">
            <w:pPr>
              <w:pStyle w:val="TableEntry"/>
            </w:pPr>
            <w:r w:rsidRPr="00375960">
              <w:t>Encounter.encounter – priorCprProvided</w:t>
            </w:r>
          </w:p>
          <w:p w14:paraId="062C7B30" w14:textId="77777777" w:rsidR="004456C1" w:rsidRPr="00375960" w:rsidRDefault="004456C1" w:rsidP="004456C1">
            <w:pPr>
              <w:pStyle w:val="TableEntry"/>
            </w:pPr>
            <w:r w:rsidRPr="00375960">
              <w:t>**IHE Extension**</w:t>
            </w:r>
          </w:p>
        </w:tc>
        <w:tc>
          <w:tcPr>
            <w:tcW w:w="1440" w:type="dxa"/>
          </w:tcPr>
          <w:p w14:paraId="737EA598" w14:textId="77777777" w:rsidR="004456C1" w:rsidRPr="00375960" w:rsidRDefault="004456C1" w:rsidP="004456C1">
            <w:pPr>
              <w:pStyle w:val="TableEntry"/>
            </w:pPr>
            <w:r w:rsidRPr="00375960">
              <w:t>RE</w:t>
            </w:r>
          </w:p>
          <w:p w14:paraId="5CA3AB28" w14:textId="77777777" w:rsidR="004456C1" w:rsidRPr="00375960" w:rsidRDefault="004456C1" w:rsidP="004456C1">
            <w:pPr>
              <w:pStyle w:val="TableEntry"/>
            </w:pPr>
            <w:r w:rsidRPr="00375960">
              <w:t>[0..1]</w:t>
            </w:r>
          </w:p>
        </w:tc>
        <w:tc>
          <w:tcPr>
            <w:tcW w:w="3240" w:type="dxa"/>
            <w:tcMar>
              <w:left w:w="40" w:type="dxa"/>
              <w:right w:w="40" w:type="dxa"/>
            </w:tcMar>
          </w:tcPr>
          <w:p w14:paraId="67729EC3" w14:textId="4772CACC" w:rsidR="004456C1" w:rsidRPr="00375960" w:rsidRDefault="004456C1" w:rsidP="009B73AF">
            <w:pPr>
              <w:pStyle w:val="TableEntry"/>
            </w:pPr>
            <w:r w:rsidRPr="00375960">
              <w:t>Documentation of the CPR provided prior to EMS arrival</w:t>
            </w:r>
            <w:r w:rsidR="009B73AF">
              <w:t>.</w:t>
            </w:r>
          </w:p>
        </w:tc>
        <w:tc>
          <w:tcPr>
            <w:tcW w:w="1440" w:type="dxa"/>
          </w:tcPr>
          <w:p w14:paraId="3341959A" w14:textId="77777777" w:rsidR="004456C1" w:rsidRPr="00375960" w:rsidRDefault="004456C1" w:rsidP="004456C1">
            <w:pPr>
              <w:pStyle w:val="TableEntry"/>
            </w:pPr>
          </w:p>
        </w:tc>
      </w:tr>
      <w:tr w:rsidR="004456C1" w:rsidRPr="00375960" w14:paraId="77D6D592" w14:textId="77777777" w:rsidTr="004456C1">
        <w:trPr>
          <w:cantSplit/>
        </w:trPr>
        <w:tc>
          <w:tcPr>
            <w:tcW w:w="1770" w:type="dxa"/>
            <w:tcMar>
              <w:left w:w="40" w:type="dxa"/>
              <w:right w:w="40" w:type="dxa"/>
            </w:tcMar>
          </w:tcPr>
          <w:p w14:paraId="20526D4A" w14:textId="77777777" w:rsidR="004456C1" w:rsidRPr="00375960" w:rsidRDefault="004456C1" w:rsidP="004456C1">
            <w:pPr>
              <w:pStyle w:val="TableEntry"/>
            </w:pPr>
            <w:r w:rsidRPr="00375960">
              <w:t>Who Provided CPR Prior to EMS Arrival</w:t>
            </w:r>
          </w:p>
        </w:tc>
        <w:tc>
          <w:tcPr>
            <w:tcW w:w="2188" w:type="dxa"/>
          </w:tcPr>
          <w:p w14:paraId="15377558" w14:textId="77777777" w:rsidR="004456C1" w:rsidRPr="00375960" w:rsidRDefault="004456C1" w:rsidP="004456C1">
            <w:pPr>
              <w:pStyle w:val="TableEntry"/>
            </w:pPr>
            <w:r w:rsidRPr="00375960">
              <w:t>Encounter.encounter – priorCprProvidedRole</w:t>
            </w:r>
          </w:p>
          <w:p w14:paraId="0B9D730F" w14:textId="77777777" w:rsidR="004456C1" w:rsidRPr="00375960" w:rsidRDefault="004456C1" w:rsidP="004456C1">
            <w:pPr>
              <w:pStyle w:val="TableEntry"/>
            </w:pPr>
            <w:r w:rsidRPr="00375960">
              <w:t>**IHE Extension**</w:t>
            </w:r>
          </w:p>
        </w:tc>
        <w:tc>
          <w:tcPr>
            <w:tcW w:w="1440" w:type="dxa"/>
          </w:tcPr>
          <w:p w14:paraId="3253C1DE" w14:textId="77777777" w:rsidR="004456C1" w:rsidRPr="00375960" w:rsidRDefault="004456C1" w:rsidP="004456C1">
            <w:pPr>
              <w:pStyle w:val="TableEntry"/>
            </w:pPr>
            <w:r w:rsidRPr="00375960">
              <w:t>RE</w:t>
            </w:r>
          </w:p>
          <w:p w14:paraId="52413D0F" w14:textId="77777777" w:rsidR="004456C1" w:rsidRPr="00375960" w:rsidRDefault="004456C1" w:rsidP="004456C1">
            <w:pPr>
              <w:pStyle w:val="TableEntry"/>
            </w:pPr>
            <w:r w:rsidRPr="00375960">
              <w:t>[0..*]</w:t>
            </w:r>
          </w:p>
        </w:tc>
        <w:tc>
          <w:tcPr>
            <w:tcW w:w="3240" w:type="dxa"/>
            <w:tcMar>
              <w:left w:w="40" w:type="dxa"/>
              <w:right w:w="40" w:type="dxa"/>
            </w:tcMar>
          </w:tcPr>
          <w:p w14:paraId="73013AB8" w14:textId="19DAD1FF" w:rsidR="004456C1" w:rsidRPr="00375960" w:rsidRDefault="004456C1" w:rsidP="009B73AF">
            <w:pPr>
              <w:pStyle w:val="TableEntry"/>
            </w:pPr>
            <w:r w:rsidRPr="00375960">
              <w:t>Documentation of who performed CPR prior to this EMS unit's arrival.</w:t>
            </w:r>
          </w:p>
        </w:tc>
        <w:tc>
          <w:tcPr>
            <w:tcW w:w="1440" w:type="dxa"/>
          </w:tcPr>
          <w:p w14:paraId="1136A14E" w14:textId="77777777" w:rsidR="004456C1" w:rsidRPr="00375960" w:rsidRDefault="004456C1" w:rsidP="004456C1">
            <w:pPr>
              <w:pStyle w:val="TableEntry"/>
            </w:pPr>
          </w:p>
        </w:tc>
      </w:tr>
      <w:tr w:rsidR="004456C1" w:rsidRPr="00375960" w14:paraId="59ABCAED" w14:textId="77777777" w:rsidTr="004456C1">
        <w:trPr>
          <w:cantSplit/>
        </w:trPr>
        <w:tc>
          <w:tcPr>
            <w:tcW w:w="1770" w:type="dxa"/>
            <w:tcMar>
              <w:left w:w="40" w:type="dxa"/>
              <w:right w:w="40" w:type="dxa"/>
            </w:tcMar>
          </w:tcPr>
          <w:p w14:paraId="07CC30A3" w14:textId="77777777" w:rsidR="004456C1" w:rsidRPr="00375960" w:rsidRDefault="004456C1" w:rsidP="004456C1">
            <w:pPr>
              <w:pStyle w:val="TableEntry"/>
            </w:pPr>
            <w:r w:rsidRPr="00375960">
              <w:t>AED Use Prior to EMS Arrival</w:t>
            </w:r>
          </w:p>
        </w:tc>
        <w:tc>
          <w:tcPr>
            <w:tcW w:w="2188" w:type="dxa"/>
          </w:tcPr>
          <w:p w14:paraId="3F729496" w14:textId="77777777" w:rsidR="004456C1" w:rsidRPr="00375960" w:rsidRDefault="004456C1" w:rsidP="004456C1">
            <w:pPr>
              <w:pStyle w:val="TableEntry"/>
            </w:pPr>
            <w:r w:rsidRPr="00375960">
              <w:t>Encounter.encounter – priorAedProvided</w:t>
            </w:r>
          </w:p>
          <w:p w14:paraId="29BB2140" w14:textId="77777777" w:rsidR="004456C1" w:rsidRPr="00375960" w:rsidRDefault="004456C1" w:rsidP="004456C1">
            <w:pPr>
              <w:pStyle w:val="TableEntry"/>
            </w:pPr>
            <w:r w:rsidRPr="00375960">
              <w:t>**IHE Extension**</w:t>
            </w:r>
          </w:p>
        </w:tc>
        <w:tc>
          <w:tcPr>
            <w:tcW w:w="1440" w:type="dxa"/>
          </w:tcPr>
          <w:p w14:paraId="0AF7572A" w14:textId="77777777" w:rsidR="004456C1" w:rsidRPr="00375960" w:rsidRDefault="004456C1" w:rsidP="004456C1">
            <w:pPr>
              <w:pStyle w:val="TableEntry"/>
            </w:pPr>
            <w:r w:rsidRPr="00375960">
              <w:t>RE</w:t>
            </w:r>
          </w:p>
          <w:p w14:paraId="4DD7A19A" w14:textId="77777777" w:rsidR="004456C1" w:rsidRPr="00375960" w:rsidRDefault="004456C1" w:rsidP="004456C1">
            <w:pPr>
              <w:pStyle w:val="TableEntry"/>
            </w:pPr>
            <w:r w:rsidRPr="00375960">
              <w:t>[0..1]</w:t>
            </w:r>
          </w:p>
        </w:tc>
        <w:tc>
          <w:tcPr>
            <w:tcW w:w="3240" w:type="dxa"/>
            <w:tcMar>
              <w:left w:w="40" w:type="dxa"/>
              <w:right w:w="40" w:type="dxa"/>
            </w:tcMar>
          </w:tcPr>
          <w:p w14:paraId="3AC17C01" w14:textId="7AB6EDF6" w:rsidR="004456C1" w:rsidRPr="00375960" w:rsidRDefault="004456C1" w:rsidP="009B73AF">
            <w:pPr>
              <w:pStyle w:val="TableEntry"/>
            </w:pPr>
            <w:r w:rsidRPr="00375960">
              <w:t>Documentation of AED use Prior to EMS Arrival</w:t>
            </w:r>
            <w:r w:rsidR="009B73AF">
              <w:t>.</w:t>
            </w:r>
          </w:p>
        </w:tc>
        <w:tc>
          <w:tcPr>
            <w:tcW w:w="1440" w:type="dxa"/>
          </w:tcPr>
          <w:p w14:paraId="2BBF0190" w14:textId="77777777" w:rsidR="004456C1" w:rsidRPr="00375960" w:rsidRDefault="004456C1" w:rsidP="004456C1">
            <w:pPr>
              <w:pStyle w:val="TableEntry"/>
            </w:pPr>
          </w:p>
        </w:tc>
      </w:tr>
      <w:tr w:rsidR="004456C1" w:rsidRPr="00375960" w14:paraId="7231C782" w14:textId="77777777" w:rsidTr="004456C1">
        <w:trPr>
          <w:cantSplit/>
        </w:trPr>
        <w:tc>
          <w:tcPr>
            <w:tcW w:w="1770" w:type="dxa"/>
            <w:tcMar>
              <w:left w:w="40" w:type="dxa"/>
              <w:right w:w="40" w:type="dxa"/>
            </w:tcMar>
          </w:tcPr>
          <w:p w14:paraId="2E94C93B" w14:textId="77777777" w:rsidR="004456C1" w:rsidRPr="00375960" w:rsidRDefault="004456C1" w:rsidP="004456C1">
            <w:pPr>
              <w:pStyle w:val="TableEntry"/>
            </w:pPr>
            <w:r w:rsidRPr="00375960">
              <w:t>Who Used AED Prior to EMS Arrival</w:t>
            </w:r>
          </w:p>
        </w:tc>
        <w:tc>
          <w:tcPr>
            <w:tcW w:w="2188" w:type="dxa"/>
          </w:tcPr>
          <w:p w14:paraId="1CF89BD3" w14:textId="77777777" w:rsidR="004456C1" w:rsidRPr="00375960" w:rsidRDefault="004456C1" w:rsidP="004456C1">
            <w:pPr>
              <w:pStyle w:val="TableEntry"/>
            </w:pPr>
            <w:r w:rsidRPr="00375960">
              <w:t>Encounter.encounter – priorAedProvidedRole</w:t>
            </w:r>
          </w:p>
          <w:p w14:paraId="087EBAC2" w14:textId="77777777" w:rsidR="004456C1" w:rsidRPr="00375960" w:rsidRDefault="004456C1" w:rsidP="004456C1">
            <w:pPr>
              <w:pStyle w:val="TableEntry"/>
            </w:pPr>
            <w:r w:rsidRPr="00375960">
              <w:t>**IHE Extension**</w:t>
            </w:r>
          </w:p>
        </w:tc>
        <w:tc>
          <w:tcPr>
            <w:tcW w:w="1440" w:type="dxa"/>
          </w:tcPr>
          <w:p w14:paraId="00CF546F" w14:textId="77777777" w:rsidR="004456C1" w:rsidRPr="00375960" w:rsidRDefault="004456C1" w:rsidP="004456C1">
            <w:pPr>
              <w:pStyle w:val="TableEntry"/>
            </w:pPr>
            <w:r w:rsidRPr="00375960">
              <w:t>RE</w:t>
            </w:r>
          </w:p>
          <w:p w14:paraId="2CE6E364" w14:textId="77777777" w:rsidR="004456C1" w:rsidRPr="00375960" w:rsidRDefault="004456C1" w:rsidP="004456C1">
            <w:pPr>
              <w:pStyle w:val="TableEntry"/>
            </w:pPr>
            <w:r w:rsidRPr="00375960">
              <w:t>[0..1]</w:t>
            </w:r>
          </w:p>
        </w:tc>
        <w:tc>
          <w:tcPr>
            <w:tcW w:w="3240" w:type="dxa"/>
            <w:tcMar>
              <w:left w:w="40" w:type="dxa"/>
              <w:right w:w="40" w:type="dxa"/>
            </w:tcMar>
          </w:tcPr>
          <w:p w14:paraId="2A09E557" w14:textId="56D3FDC3" w:rsidR="004456C1" w:rsidRPr="00375960" w:rsidRDefault="004456C1" w:rsidP="009B73AF">
            <w:pPr>
              <w:pStyle w:val="TableEntry"/>
            </w:pPr>
            <w:r w:rsidRPr="00375960">
              <w:t>Documentation of who used the AED prior to this EMS unit's arrival.</w:t>
            </w:r>
          </w:p>
        </w:tc>
        <w:tc>
          <w:tcPr>
            <w:tcW w:w="1440" w:type="dxa"/>
          </w:tcPr>
          <w:p w14:paraId="58AFFAB5" w14:textId="77777777" w:rsidR="004456C1" w:rsidRPr="00375960" w:rsidRDefault="004456C1" w:rsidP="004456C1">
            <w:pPr>
              <w:pStyle w:val="TableEntry"/>
            </w:pPr>
          </w:p>
        </w:tc>
      </w:tr>
      <w:tr w:rsidR="004456C1" w:rsidRPr="00375960" w14:paraId="05F082E3" w14:textId="77777777" w:rsidTr="004456C1">
        <w:trPr>
          <w:cantSplit/>
        </w:trPr>
        <w:tc>
          <w:tcPr>
            <w:tcW w:w="1770" w:type="dxa"/>
            <w:tcMar>
              <w:left w:w="40" w:type="dxa"/>
              <w:right w:w="40" w:type="dxa"/>
            </w:tcMar>
          </w:tcPr>
          <w:p w14:paraId="7ABFAEF9" w14:textId="77777777" w:rsidR="004456C1" w:rsidRPr="00375960" w:rsidRDefault="004456C1" w:rsidP="004456C1">
            <w:pPr>
              <w:pStyle w:val="TableEntry"/>
            </w:pPr>
            <w:r w:rsidRPr="00375960">
              <w:t>Type of CPR Provided</w:t>
            </w:r>
          </w:p>
        </w:tc>
        <w:tc>
          <w:tcPr>
            <w:tcW w:w="2188" w:type="dxa"/>
          </w:tcPr>
          <w:p w14:paraId="26A88443" w14:textId="77777777" w:rsidR="004456C1" w:rsidRPr="00375960" w:rsidRDefault="004456C1" w:rsidP="004456C1">
            <w:pPr>
              <w:pStyle w:val="TableEntry"/>
            </w:pPr>
            <w:r w:rsidRPr="00375960">
              <w:t xml:space="preserve">Encounter.encounter – </w:t>
            </w:r>
            <w:del w:id="5124" w:author="Andrea K. Fourquet" w:date="2018-07-16T17:46:00Z">
              <w:r w:rsidRPr="00375960" w:rsidDel="0072278B">
                <w:delText>prior</w:delText>
              </w:r>
            </w:del>
            <w:r w:rsidRPr="00375960">
              <w:t>CprProvidedType</w:t>
            </w:r>
          </w:p>
          <w:p w14:paraId="29E6D748" w14:textId="77777777" w:rsidR="004456C1" w:rsidRPr="00375960" w:rsidRDefault="004456C1" w:rsidP="004456C1">
            <w:pPr>
              <w:pStyle w:val="TableEntry"/>
            </w:pPr>
            <w:r w:rsidRPr="00375960">
              <w:t>**IHE Extension**</w:t>
            </w:r>
          </w:p>
        </w:tc>
        <w:tc>
          <w:tcPr>
            <w:tcW w:w="1440" w:type="dxa"/>
          </w:tcPr>
          <w:p w14:paraId="17DDAFF0" w14:textId="77777777" w:rsidR="004456C1" w:rsidRPr="00375960" w:rsidRDefault="004456C1" w:rsidP="004456C1">
            <w:pPr>
              <w:pStyle w:val="TableEntry"/>
            </w:pPr>
            <w:r w:rsidRPr="00375960">
              <w:t>RE</w:t>
            </w:r>
          </w:p>
          <w:p w14:paraId="2EB3484E" w14:textId="77777777" w:rsidR="004456C1" w:rsidRPr="00375960" w:rsidRDefault="004456C1" w:rsidP="004456C1">
            <w:pPr>
              <w:pStyle w:val="TableEntry"/>
            </w:pPr>
            <w:r w:rsidRPr="00375960">
              <w:t>[0..1]</w:t>
            </w:r>
          </w:p>
        </w:tc>
        <w:tc>
          <w:tcPr>
            <w:tcW w:w="3240" w:type="dxa"/>
            <w:tcMar>
              <w:left w:w="40" w:type="dxa"/>
              <w:right w:w="40" w:type="dxa"/>
            </w:tcMar>
          </w:tcPr>
          <w:p w14:paraId="53FB35D3" w14:textId="1DBB045F" w:rsidR="004456C1" w:rsidRPr="00375960" w:rsidRDefault="004456C1" w:rsidP="009B73AF">
            <w:pPr>
              <w:pStyle w:val="TableEntry"/>
            </w:pPr>
            <w:r w:rsidRPr="00375960">
              <w:t>Documentation of the type/technique of CPR used by EMS.</w:t>
            </w:r>
          </w:p>
        </w:tc>
        <w:tc>
          <w:tcPr>
            <w:tcW w:w="1440" w:type="dxa"/>
          </w:tcPr>
          <w:p w14:paraId="674CBCB6" w14:textId="77777777" w:rsidR="004456C1" w:rsidRPr="00375960" w:rsidRDefault="004456C1" w:rsidP="004456C1">
            <w:pPr>
              <w:pStyle w:val="TableEntry"/>
            </w:pPr>
          </w:p>
        </w:tc>
      </w:tr>
      <w:tr w:rsidR="004456C1" w:rsidRPr="00375960" w14:paraId="1FF3528D" w14:textId="77777777" w:rsidTr="004456C1">
        <w:trPr>
          <w:cantSplit/>
        </w:trPr>
        <w:tc>
          <w:tcPr>
            <w:tcW w:w="1770" w:type="dxa"/>
            <w:tcMar>
              <w:left w:w="40" w:type="dxa"/>
              <w:right w:w="40" w:type="dxa"/>
            </w:tcMar>
          </w:tcPr>
          <w:p w14:paraId="76DA0019" w14:textId="77777777" w:rsidR="004456C1" w:rsidRPr="00375960" w:rsidRDefault="004456C1" w:rsidP="004456C1">
            <w:pPr>
              <w:pStyle w:val="TableEntry"/>
            </w:pPr>
            <w:r w:rsidRPr="00375960">
              <w:t>First Monitored Arrest Rhythm of the Patient</w:t>
            </w:r>
          </w:p>
        </w:tc>
        <w:tc>
          <w:tcPr>
            <w:tcW w:w="2188" w:type="dxa"/>
          </w:tcPr>
          <w:p w14:paraId="2442C3C8"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305D9D82" w14:textId="77777777" w:rsidR="004456C1" w:rsidRPr="00375960" w:rsidRDefault="004456C1" w:rsidP="004456C1">
            <w:pPr>
              <w:pStyle w:val="TableEntry"/>
            </w:pPr>
            <w:r w:rsidRPr="00375960">
              <w:t>RE</w:t>
            </w:r>
          </w:p>
          <w:p w14:paraId="12705381" w14:textId="77777777" w:rsidR="004456C1" w:rsidRPr="00375960" w:rsidRDefault="004456C1" w:rsidP="004456C1">
            <w:pPr>
              <w:pStyle w:val="TableEntry"/>
            </w:pPr>
            <w:r w:rsidRPr="00375960">
              <w:t>[0..1]</w:t>
            </w:r>
          </w:p>
        </w:tc>
        <w:tc>
          <w:tcPr>
            <w:tcW w:w="3240" w:type="dxa"/>
            <w:tcMar>
              <w:left w:w="40" w:type="dxa"/>
              <w:right w:w="40" w:type="dxa"/>
            </w:tcMar>
          </w:tcPr>
          <w:p w14:paraId="0C67A2A4" w14:textId="2AA384E2" w:rsidR="004456C1" w:rsidRPr="00375960" w:rsidRDefault="004456C1" w:rsidP="009B73AF">
            <w:pPr>
              <w:pStyle w:val="TableEntry"/>
            </w:pPr>
            <w:r w:rsidRPr="00375960">
              <w:t>Documentation of what the first monitored arrest rhythm which was noted</w:t>
            </w:r>
            <w:r w:rsidR="009B73AF">
              <w:t>.</w:t>
            </w:r>
          </w:p>
        </w:tc>
        <w:tc>
          <w:tcPr>
            <w:tcW w:w="1440" w:type="dxa"/>
          </w:tcPr>
          <w:p w14:paraId="7ED72D57" w14:textId="77777777" w:rsidR="004456C1" w:rsidRPr="00375960" w:rsidRDefault="004456C1" w:rsidP="004456C1">
            <w:pPr>
              <w:pStyle w:val="TableEntry"/>
            </w:pPr>
          </w:p>
        </w:tc>
      </w:tr>
      <w:tr w:rsidR="004456C1" w:rsidRPr="00375960" w14:paraId="3BD22053" w14:textId="77777777" w:rsidTr="004456C1">
        <w:trPr>
          <w:cantSplit/>
        </w:trPr>
        <w:tc>
          <w:tcPr>
            <w:tcW w:w="1770" w:type="dxa"/>
            <w:tcMar>
              <w:left w:w="40" w:type="dxa"/>
              <w:right w:w="40" w:type="dxa"/>
            </w:tcMar>
          </w:tcPr>
          <w:p w14:paraId="54B2AD15" w14:textId="77777777" w:rsidR="004456C1" w:rsidRPr="00375960" w:rsidRDefault="004456C1" w:rsidP="004456C1">
            <w:pPr>
              <w:pStyle w:val="TableEntry"/>
            </w:pPr>
            <w:r w:rsidRPr="00375960">
              <w:t>Any Return of Spontaneous Circulation</w:t>
            </w:r>
          </w:p>
        </w:tc>
        <w:tc>
          <w:tcPr>
            <w:tcW w:w="2188" w:type="dxa"/>
          </w:tcPr>
          <w:p w14:paraId="65A6F1DE" w14:textId="77777777" w:rsidR="004456C1" w:rsidRPr="00375960" w:rsidRDefault="004456C1" w:rsidP="004456C1">
            <w:pPr>
              <w:pStyle w:val="TableEntry"/>
            </w:pPr>
            <w:r w:rsidRPr="00375960">
              <w:t>Encounter</w:t>
            </w:r>
            <w:r w:rsidRPr="00375960">
              <w:sym w:font="Wingdings" w:char="F0DF"/>
            </w:r>
            <w:r w:rsidRPr="00375960">
              <w:t>Procedure.outcome</w:t>
            </w:r>
          </w:p>
        </w:tc>
        <w:tc>
          <w:tcPr>
            <w:tcW w:w="1440" w:type="dxa"/>
          </w:tcPr>
          <w:p w14:paraId="5099B96C" w14:textId="77777777" w:rsidR="004456C1" w:rsidRPr="00375960" w:rsidRDefault="004456C1" w:rsidP="004456C1">
            <w:pPr>
              <w:pStyle w:val="TableEntry"/>
            </w:pPr>
            <w:r w:rsidRPr="00375960">
              <w:t>RE</w:t>
            </w:r>
          </w:p>
          <w:p w14:paraId="346B5407" w14:textId="77777777" w:rsidR="004456C1" w:rsidRPr="00375960" w:rsidRDefault="004456C1" w:rsidP="004456C1">
            <w:pPr>
              <w:pStyle w:val="TableEntry"/>
            </w:pPr>
            <w:r w:rsidRPr="00375960">
              <w:t>[0..1]</w:t>
            </w:r>
          </w:p>
        </w:tc>
        <w:tc>
          <w:tcPr>
            <w:tcW w:w="3240" w:type="dxa"/>
            <w:tcMar>
              <w:left w:w="40" w:type="dxa"/>
              <w:right w:w="40" w:type="dxa"/>
            </w:tcMar>
          </w:tcPr>
          <w:p w14:paraId="10A082C2" w14:textId="5E2D99CE" w:rsidR="004456C1" w:rsidRPr="00375960" w:rsidRDefault="004456C1" w:rsidP="009B73AF">
            <w:pPr>
              <w:pStyle w:val="TableEntry"/>
            </w:pPr>
            <w:r w:rsidRPr="00375960">
              <w:t>Indication whether or not there was any return of spontaneous circulation.</w:t>
            </w:r>
          </w:p>
        </w:tc>
        <w:tc>
          <w:tcPr>
            <w:tcW w:w="1440" w:type="dxa"/>
          </w:tcPr>
          <w:p w14:paraId="78C51561" w14:textId="77777777" w:rsidR="004456C1" w:rsidRPr="00375960" w:rsidRDefault="004456C1" w:rsidP="004456C1">
            <w:pPr>
              <w:pStyle w:val="TableEntry"/>
            </w:pPr>
          </w:p>
        </w:tc>
      </w:tr>
      <w:tr w:rsidR="004456C1" w:rsidRPr="00375960" w14:paraId="78585E99" w14:textId="77777777" w:rsidTr="004456C1">
        <w:trPr>
          <w:cantSplit/>
        </w:trPr>
        <w:tc>
          <w:tcPr>
            <w:tcW w:w="1770" w:type="dxa"/>
            <w:tcMar>
              <w:left w:w="40" w:type="dxa"/>
              <w:right w:w="40" w:type="dxa"/>
            </w:tcMar>
          </w:tcPr>
          <w:p w14:paraId="072EF42F" w14:textId="77777777" w:rsidR="004456C1" w:rsidRPr="00375960" w:rsidRDefault="004456C1" w:rsidP="004456C1">
            <w:pPr>
              <w:pStyle w:val="TableEntry"/>
            </w:pPr>
            <w:r w:rsidRPr="00375960">
              <w:t>Date/Time of Cardiac Arrest</w:t>
            </w:r>
          </w:p>
        </w:tc>
        <w:tc>
          <w:tcPr>
            <w:tcW w:w="2188" w:type="dxa"/>
          </w:tcPr>
          <w:p w14:paraId="2F5A755C" w14:textId="77777777" w:rsidR="004456C1" w:rsidRPr="00375960" w:rsidRDefault="004456C1" w:rsidP="004456C1">
            <w:pPr>
              <w:pStyle w:val="TableEntry"/>
            </w:pPr>
            <w:r w:rsidRPr="00375960">
              <w:t>Encounter</w:t>
            </w:r>
            <w:r w:rsidRPr="00375960">
              <w:sym w:font="Wingdings" w:char="F0DF"/>
            </w:r>
            <w:r w:rsidRPr="00375960">
              <w:t>Observation.effective[x]</w:t>
            </w:r>
          </w:p>
        </w:tc>
        <w:tc>
          <w:tcPr>
            <w:tcW w:w="1440" w:type="dxa"/>
          </w:tcPr>
          <w:p w14:paraId="3C550C6F" w14:textId="77777777" w:rsidR="004456C1" w:rsidRPr="00375960" w:rsidRDefault="004456C1" w:rsidP="004456C1">
            <w:pPr>
              <w:pStyle w:val="TableEntry"/>
            </w:pPr>
            <w:r w:rsidRPr="00375960">
              <w:t>RE</w:t>
            </w:r>
          </w:p>
          <w:p w14:paraId="25CAD924" w14:textId="77777777" w:rsidR="004456C1" w:rsidRPr="00375960" w:rsidRDefault="004456C1" w:rsidP="004456C1">
            <w:pPr>
              <w:pStyle w:val="TableEntry"/>
            </w:pPr>
            <w:r w:rsidRPr="00375960">
              <w:t>[0..1]</w:t>
            </w:r>
          </w:p>
        </w:tc>
        <w:tc>
          <w:tcPr>
            <w:tcW w:w="3240" w:type="dxa"/>
            <w:tcMar>
              <w:left w:w="40" w:type="dxa"/>
              <w:right w:w="40" w:type="dxa"/>
            </w:tcMar>
          </w:tcPr>
          <w:p w14:paraId="7698A86D" w14:textId="16726D86" w:rsidR="004456C1" w:rsidRPr="00375960" w:rsidRDefault="004456C1" w:rsidP="009B73AF">
            <w:pPr>
              <w:pStyle w:val="TableEntry"/>
            </w:pPr>
            <w:r w:rsidRPr="00375960">
              <w:t>The date/time of the cardiac arrest (if not known, please estimate).</w:t>
            </w:r>
          </w:p>
        </w:tc>
        <w:tc>
          <w:tcPr>
            <w:tcW w:w="1440" w:type="dxa"/>
          </w:tcPr>
          <w:p w14:paraId="59825734" w14:textId="77777777" w:rsidR="004456C1" w:rsidRPr="00375960" w:rsidRDefault="004456C1" w:rsidP="004456C1">
            <w:pPr>
              <w:pStyle w:val="TableEntry"/>
            </w:pPr>
          </w:p>
        </w:tc>
      </w:tr>
      <w:tr w:rsidR="004456C1" w:rsidRPr="00375960" w14:paraId="546538F3" w14:textId="77777777" w:rsidTr="004456C1">
        <w:trPr>
          <w:cantSplit/>
        </w:trPr>
        <w:tc>
          <w:tcPr>
            <w:tcW w:w="1770" w:type="dxa"/>
            <w:tcMar>
              <w:left w:w="40" w:type="dxa"/>
              <w:right w:w="40" w:type="dxa"/>
            </w:tcMar>
          </w:tcPr>
          <w:p w14:paraId="71320552" w14:textId="77777777" w:rsidR="004456C1" w:rsidRPr="00375960" w:rsidRDefault="004456C1" w:rsidP="004456C1">
            <w:pPr>
              <w:pStyle w:val="TableEntry"/>
            </w:pPr>
            <w:r w:rsidRPr="00375960">
              <w:t>Date/Time Resuscitation Discontinued</w:t>
            </w:r>
          </w:p>
        </w:tc>
        <w:tc>
          <w:tcPr>
            <w:tcW w:w="2188" w:type="dxa"/>
          </w:tcPr>
          <w:p w14:paraId="270310CE" w14:textId="77777777" w:rsidR="004456C1" w:rsidRPr="00375960" w:rsidRDefault="004456C1" w:rsidP="004456C1">
            <w:pPr>
              <w:pStyle w:val="TableEntry"/>
            </w:pPr>
            <w:r w:rsidRPr="00375960">
              <w:t>Encounter</w:t>
            </w:r>
            <w:r w:rsidRPr="00375960">
              <w:sym w:font="Wingdings" w:char="F0DF"/>
            </w:r>
            <w:r w:rsidRPr="00375960">
              <w:t xml:space="preserve">Procedure.performedPeriod.end </w:t>
            </w:r>
          </w:p>
        </w:tc>
        <w:tc>
          <w:tcPr>
            <w:tcW w:w="1440" w:type="dxa"/>
          </w:tcPr>
          <w:p w14:paraId="3BA8659C" w14:textId="77777777" w:rsidR="004456C1" w:rsidRPr="00375960" w:rsidRDefault="004456C1" w:rsidP="004456C1">
            <w:pPr>
              <w:pStyle w:val="TableEntry"/>
            </w:pPr>
            <w:r w:rsidRPr="00375960">
              <w:t>RE</w:t>
            </w:r>
          </w:p>
          <w:p w14:paraId="464EE30B" w14:textId="77777777" w:rsidR="004456C1" w:rsidRPr="00375960" w:rsidRDefault="004456C1" w:rsidP="004456C1">
            <w:pPr>
              <w:pStyle w:val="TableEntry"/>
            </w:pPr>
            <w:r w:rsidRPr="00375960">
              <w:t>[0..1]</w:t>
            </w:r>
          </w:p>
        </w:tc>
        <w:tc>
          <w:tcPr>
            <w:tcW w:w="3240" w:type="dxa"/>
            <w:tcMar>
              <w:left w:w="40" w:type="dxa"/>
              <w:right w:w="40" w:type="dxa"/>
            </w:tcMar>
          </w:tcPr>
          <w:p w14:paraId="66537015" w14:textId="3EE0608E" w:rsidR="004456C1" w:rsidRPr="00375960" w:rsidRDefault="004456C1" w:rsidP="009B73AF">
            <w:pPr>
              <w:pStyle w:val="TableEntry"/>
            </w:pPr>
            <w:r w:rsidRPr="00375960">
              <w:t>The date/time resuscitation was discontinued.</w:t>
            </w:r>
          </w:p>
        </w:tc>
        <w:tc>
          <w:tcPr>
            <w:tcW w:w="1440" w:type="dxa"/>
          </w:tcPr>
          <w:p w14:paraId="29FFC63F" w14:textId="77777777" w:rsidR="004456C1" w:rsidRPr="00375960" w:rsidRDefault="004456C1" w:rsidP="004456C1">
            <w:pPr>
              <w:pStyle w:val="TableEntry"/>
            </w:pPr>
          </w:p>
        </w:tc>
      </w:tr>
      <w:tr w:rsidR="004456C1" w:rsidRPr="00375960" w14:paraId="4E4ADCEC" w14:textId="77777777" w:rsidTr="004456C1">
        <w:trPr>
          <w:cantSplit/>
        </w:trPr>
        <w:tc>
          <w:tcPr>
            <w:tcW w:w="1770" w:type="dxa"/>
            <w:tcMar>
              <w:left w:w="40" w:type="dxa"/>
              <w:right w:w="40" w:type="dxa"/>
            </w:tcMar>
          </w:tcPr>
          <w:p w14:paraId="4A46A8DB" w14:textId="77777777" w:rsidR="004456C1" w:rsidRPr="00375960" w:rsidRDefault="004456C1" w:rsidP="004456C1">
            <w:pPr>
              <w:pStyle w:val="TableEntry"/>
            </w:pPr>
            <w:r w:rsidRPr="00375960">
              <w:t>Reason CPR/Resuscitation Discontinued</w:t>
            </w:r>
          </w:p>
        </w:tc>
        <w:tc>
          <w:tcPr>
            <w:tcW w:w="2188" w:type="dxa"/>
          </w:tcPr>
          <w:p w14:paraId="13C8A697" w14:textId="77777777" w:rsidR="004456C1" w:rsidRPr="00375960" w:rsidRDefault="004456C1" w:rsidP="004456C1">
            <w:pPr>
              <w:pStyle w:val="TableEntry"/>
            </w:pPr>
            <w:r w:rsidRPr="00375960">
              <w:t>Encounter</w:t>
            </w:r>
            <w:r w:rsidRPr="00375960">
              <w:sym w:font="Wingdings" w:char="F0DF"/>
            </w:r>
            <w:r w:rsidRPr="00375960">
              <w:t>Procedure -resuscitationDiscontinuedReason</w:t>
            </w:r>
          </w:p>
          <w:p w14:paraId="13AB97D8" w14:textId="77777777" w:rsidR="004456C1" w:rsidRPr="00375960" w:rsidRDefault="004456C1" w:rsidP="004456C1">
            <w:pPr>
              <w:pStyle w:val="TableEntry"/>
            </w:pPr>
            <w:r w:rsidRPr="00375960">
              <w:t>**IHE Extension**</w:t>
            </w:r>
          </w:p>
        </w:tc>
        <w:tc>
          <w:tcPr>
            <w:tcW w:w="1440" w:type="dxa"/>
          </w:tcPr>
          <w:p w14:paraId="38ECFAA8" w14:textId="77777777" w:rsidR="004456C1" w:rsidRPr="00375960" w:rsidRDefault="004456C1" w:rsidP="004456C1">
            <w:pPr>
              <w:pStyle w:val="TableEntry"/>
            </w:pPr>
            <w:r w:rsidRPr="00375960">
              <w:t>RE</w:t>
            </w:r>
          </w:p>
          <w:p w14:paraId="7658D9EB" w14:textId="77777777" w:rsidR="004456C1" w:rsidRPr="00375960" w:rsidRDefault="004456C1" w:rsidP="004456C1">
            <w:pPr>
              <w:pStyle w:val="TableEntry"/>
            </w:pPr>
            <w:r w:rsidRPr="00375960">
              <w:t>[0..1]</w:t>
            </w:r>
          </w:p>
        </w:tc>
        <w:tc>
          <w:tcPr>
            <w:tcW w:w="3240" w:type="dxa"/>
            <w:tcMar>
              <w:left w:w="40" w:type="dxa"/>
              <w:right w:w="40" w:type="dxa"/>
            </w:tcMar>
          </w:tcPr>
          <w:p w14:paraId="0AEE4170" w14:textId="40E50E3D" w:rsidR="004456C1" w:rsidRPr="00375960" w:rsidRDefault="004456C1" w:rsidP="009B73AF">
            <w:pPr>
              <w:pStyle w:val="TableEntry"/>
            </w:pPr>
            <w:r w:rsidRPr="00375960">
              <w:t>The reason that CPR or the resuscitation efforts were discontinued.</w:t>
            </w:r>
          </w:p>
        </w:tc>
        <w:tc>
          <w:tcPr>
            <w:tcW w:w="1440" w:type="dxa"/>
          </w:tcPr>
          <w:p w14:paraId="715112CB" w14:textId="77777777" w:rsidR="004456C1" w:rsidRPr="00375960" w:rsidRDefault="004456C1" w:rsidP="004456C1">
            <w:pPr>
              <w:pStyle w:val="TableEntry"/>
            </w:pPr>
          </w:p>
        </w:tc>
      </w:tr>
      <w:tr w:rsidR="004456C1" w:rsidRPr="00375960" w14:paraId="5B0B56B2" w14:textId="77777777" w:rsidTr="004456C1">
        <w:trPr>
          <w:cantSplit/>
        </w:trPr>
        <w:tc>
          <w:tcPr>
            <w:tcW w:w="1770" w:type="dxa"/>
            <w:tcMar>
              <w:left w:w="40" w:type="dxa"/>
              <w:right w:w="40" w:type="dxa"/>
            </w:tcMar>
          </w:tcPr>
          <w:p w14:paraId="290A2838" w14:textId="77777777" w:rsidR="004456C1" w:rsidRPr="00375960" w:rsidRDefault="004456C1" w:rsidP="004456C1">
            <w:pPr>
              <w:pStyle w:val="TableEntry"/>
            </w:pPr>
            <w:r w:rsidRPr="00375960">
              <w:t>Cardiac Rhythm on Arrival at Destination</w:t>
            </w:r>
          </w:p>
        </w:tc>
        <w:tc>
          <w:tcPr>
            <w:tcW w:w="2188" w:type="dxa"/>
          </w:tcPr>
          <w:p w14:paraId="05B5C80F"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29C8A784" w14:textId="77777777" w:rsidR="004456C1" w:rsidRPr="00375960" w:rsidRDefault="004456C1" w:rsidP="004456C1">
            <w:pPr>
              <w:pStyle w:val="TableEntry"/>
            </w:pPr>
            <w:r w:rsidRPr="00375960">
              <w:t>RE</w:t>
            </w:r>
          </w:p>
          <w:p w14:paraId="11CF320C" w14:textId="77777777" w:rsidR="004456C1" w:rsidRPr="00375960" w:rsidRDefault="004456C1" w:rsidP="004456C1">
            <w:pPr>
              <w:pStyle w:val="TableEntry"/>
            </w:pPr>
            <w:r w:rsidRPr="00375960">
              <w:t>[0..1]</w:t>
            </w:r>
          </w:p>
        </w:tc>
        <w:tc>
          <w:tcPr>
            <w:tcW w:w="3240" w:type="dxa"/>
            <w:tcMar>
              <w:left w:w="40" w:type="dxa"/>
              <w:right w:w="40" w:type="dxa"/>
            </w:tcMar>
          </w:tcPr>
          <w:p w14:paraId="578D0C4B" w14:textId="2E600E28" w:rsidR="004456C1" w:rsidRPr="00375960" w:rsidRDefault="004456C1" w:rsidP="009B73AF">
            <w:pPr>
              <w:pStyle w:val="TableEntry"/>
            </w:pPr>
            <w:r w:rsidRPr="00375960">
              <w:t>The patient's cardiac rhythm upon delivery or transfer to the destination</w:t>
            </w:r>
            <w:r w:rsidR="009B73AF">
              <w:t>.</w:t>
            </w:r>
          </w:p>
        </w:tc>
        <w:tc>
          <w:tcPr>
            <w:tcW w:w="1440" w:type="dxa"/>
          </w:tcPr>
          <w:p w14:paraId="591D7B2D" w14:textId="77777777" w:rsidR="004456C1" w:rsidRPr="00375960" w:rsidRDefault="004456C1" w:rsidP="004456C1">
            <w:pPr>
              <w:pStyle w:val="TableEntry"/>
            </w:pPr>
          </w:p>
        </w:tc>
      </w:tr>
      <w:tr w:rsidR="004456C1" w:rsidRPr="00375960" w14:paraId="76B1CD64" w14:textId="77777777" w:rsidTr="004456C1">
        <w:trPr>
          <w:cantSplit/>
        </w:trPr>
        <w:tc>
          <w:tcPr>
            <w:tcW w:w="1770" w:type="dxa"/>
            <w:tcMar>
              <w:left w:w="40" w:type="dxa"/>
              <w:right w:w="40" w:type="dxa"/>
            </w:tcMar>
          </w:tcPr>
          <w:p w14:paraId="5D09D356" w14:textId="77777777" w:rsidR="004456C1" w:rsidRPr="00375960" w:rsidRDefault="004456C1" w:rsidP="004456C1">
            <w:pPr>
              <w:pStyle w:val="TableEntry"/>
            </w:pPr>
            <w:r w:rsidRPr="00375960">
              <w:t>End of EMS Cardiac Arrest Event</w:t>
            </w:r>
          </w:p>
        </w:tc>
        <w:tc>
          <w:tcPr>
            <w:tcW w:w="2188" w:type="dxa"/>
          </w:tcPr>
          <w:p w14:paraId="5CFD80ED" w14:textId="77777777" w:rsidR="004456C1" w:rsidRPr="00375960" w:rsidRDefault="004456C1" w:rsidP="004456C1">
            <w:pPr>
              <w:pStyle w:val="TableEntry"/>
            </w:pPr>
            <w:r w:rsidRPr="00375960">
              <w:t>Encounter</w:t>
            </w:r>
            <w:r w:rsidRPr="00375960">
              <w:sym w:font="Wingdings" w:char="F0DF"/>
            </w:r>
            <w:r w:rsidRPr="00375960">
              <w:t xml:space="preserve">Procedure – </w:t>
            </w:r>
          </w:p>
          <w:p w14:paraId="0447F984" w14:textId="77777777" w:rsidR="004456C1" w:rsidRPr="00375960" w:rsidRDefault="004456C1" w:rsidP="004456C1">
            <w:pPr>
              <w:pStyle w:val="TableEntry"/>
            </w:pPr>
            <w:r w:rsidRPr="00375960">
              <w:t>**IHE Extension**</w:t>
            </w:r>
          </w:p>
        </w:tc>
        <w:tc>
          <w:tcPr>
            <w:tcW w:w="1440" w:type="dxa"/>
          </w:tcPr>
          <w:p w14:paraId="583BE244" w14:textId="77777777" w:rsidR="004456C1" w:rsidRPr="00375960" w:rsidRDefault="004456C1" w:rsidP="004456C1">
            <w:pPr>
              <w:pStyle w:val="TableEntry"/>
            </w:pPr>
            <w:r w:rsidRPr="00375960">
              <w:t>RE</w:t>
            </w:r>
          </w:p>
          <w:p w14:paraId="0C643614" w14:textId="77777777" w:rsidR="004456C1" w:rsidRPr="00375960" w:rsidRDefault="004456C1" w:rsidP="004456C1">
            <w:pPr>
              <w:pStyle w:val="TableEntry"/>
            </w:pPr>
            <w:r w:rsidRPr="00375960">
              <w:t>[0..1]</w:t>
            </w:r>
          </w:p>
        </w:tc>
        <w:tc>
          <w:tcPr>
            <w:tcW w:w="3240" w:type="dxa"/>
            <w:tcMar>
              <w:left w:w="40" w:type="dxa"/>
              <w:right w:w="40" w:type="dxa"/>
            </w:tcMar>
          </w:tcPr>
          <w:p w14:paraId="4681A76D" w14:textId="360BDFC3" w:rsidR="004456C1" w:rsidRPr="00375960" w:rsidRDefault="004456C1" w:rsidP="009B73AF">
            <w:pPr>
              <w:pStyle w:val="TableEntry"/>
            </w:pPr>
            <w:r w:rsidRPr="00375960">
              <w:t>The patient's outcome at the end of the EMS event.</w:t>
            </w:r>
          </w:p>
        </w:tc>
        <w:tc>
          <w:tcPr>
            <w:tcW w:w="1440" w:type="dxa"/>
          </w:tcPr>
          <w:p w14:paraId="7700D9D6" w14:textId="77777777" w:rsidR="004456C1" w:rsidRPr="00375960" w:rsidRDefault="004456C1" w:rsidP="004456C1">
            <w:pPr>
              <w:pStyle w:val="TableEntry"/>
            </w:pPr>
          </w:p>
        </w:tc>
      </w:tr>
      <w:tr w:rsidR="004456C1" w:rsidRPr="00375960" w14:paraId="6464136E" w14:textId="77777777" w:rsidTr="004456C1">
        <w:trPr>
          <w:cantSplit/>
        </w:trPr>
        <w:tc>
          <w:tcPr>
            <w:tcW w:w="1770" w:type="dxa"/>
            <w:tcMar>
              <w:left w:w="40" w:type="dxa"/>
              <w:right w:w="40" w:type="dxa"/>
            </w:tcMar>
          </w:tcPr>
          <w:p w14:paraId="1E216FD7" w14:textId="77777777" w:rsidR="004456C1" w:rsidRPr="00375960" w:rsidRDefault="004456C1" w:rsidP="004456C1">
            <w:pPr>
              <w:pStyle w:val="TableEntry"/>
            </w:pPr>
            <w:r w:rsidRPr="00375960">
              <w:t>Date/Time of Initial CPR</w:t>
            </w:r>
          </w:p>
        </w:tc>
        <w:tc>
          <w:tcPr>
            <w:tcW w:w="2188" w:type="dxa"/>
          </w:tcPr>
          <w:p w14:paraId="03CC3DFC" w14:textId="77777777" w:rsidR="004456C1" w:rsidRPr="00375960" w:rsidRDefault="004456C1" w:rsidP="004456C1">
            <w:pPr>
              <w:pStyle w:val="TableEntry"/>
            </w:pPr>
            <w:r w:rsidRPr="00375960">
              <w:t>Encounter</w:t>
            </w:r>
            <w:r w:rsidRPr="00375960">
              <w:sym w:font="Wingdings" w:char="F0DF"/>
            </w:r>
            <w:r w:rsidRPr="00375960">
              <w:t>Procedure.performedPeriod.start</w:t>
            </w:r>
          </w:p>
        </w:tc>
        <w:tc>
          <w:tcPr>
            <w:tcW w:w="1440" w:type="dxa"/>
          </w:tcPr>
          <w:p w14:paraId="4D72ACD6" w14:textId="77777777" w:rsidR="004456C1" w:rsidRPr="00375960" w:rsidRDefault="004456C1" w:rsidP="004456C1">
            <w:pPr>
              <w:pStyle w:val="TableEntry"/>
            </w:pPr>
            <w:r w:rsidRPr="00375960">
              <w:t>RE</w:t>
            </w:r>
          </w:p>
          <w:p w14:paraId="435D61BD" w14:textId="77777777" w:rsidR="004456C1" w:rsidRPr="00375960" w:rsidRDefault="004456C1" w:rsidP="004456C1">
            <w:pPr>
              <w:pStyle w:val="TableEntry"/>
            </w:pPr>
            <w:r w:rsidRPr="00375960">
              <w:t>[0..1]</w:t>
            </w:r>
          </w:p>
        </w:tc>
        <w:tc>
          <w:tcPr>
            <w:tcW w:w="3240" w:type="dxa"/>
            <w:tcMar>
              <w:left w:w="40" w:type="dxa"/>
              <w:right w:w="40" w:type="dxa"/>
            </w:tcMar>
          </w:tcPr>
          <w:p w14:paraId="475A9E64" w14:textId="0093FD68" w:rsidR="004456C1" w:rsidRPr="00375960" w:rsidRDefault="004456C1" w:rsidP="009B73AF">
            <w:pPr>
              <w:pStyle w:val="TableEntry"/>
            </w:pPr>
            <w:r w:rsidRPr="00375960">
              <w:t>The initial date and time that CPR was started by anyone.</w:t>
            </w:r>
          </w:p>
        </w:tc>
        <w:tc>
          <w:tcPr>
            <w:tcW w:w="1440" w:type="dxa"/>
          </w:tcPr>
          <w:p w14:paraId="7A7B39C4" w14:textId="77777777" w:rsidR="004456C1" w:rsidRPr="00375960" w:rsidRDefault="004456C1" w:rsidP="004456C1">
            <w:pPr>
              <w:pStyle w:val="TableEntry"/>
            </w:pPr>
          </w:p>
        </w:tc>
      </w:tr>
      <w:tr w:rsidR="004456C1" w:rsidRPr="00375960" w14:paraId="081158FD" w14:textId="77777777" w:rsidTr="004456C1">
        <w:trPr>
          <w:cantSplit/>
        </w:trPr>
        <w:tc>
          <w:tcPr>
            <w:tcW w:w="1770" w:type="dxa"/>
            <w:tcMar>
              <w:left w:w="40" w:type="dxa"/>
              <w:right w:w="40" w:type="dxa"/>
            </w:tcMar>
          </w:tcPr>
          <w:p w14:paraId="6E4A4D48" w14:textId="77777777" w:rsidR="004456C1" w:rsidRPr="00375960" w:rsidRDefault="004456C1" w:rsidP="004456C1">
            <w:pPr>
              <w:pStyle w:val="TableEntry"/>
            </w:pPr>
            <w:r w:rsidRPr="00375960">
              <w:t xml:space="preserve">Barriers to Patient Care </w:t>
            </w:r>
          </w:p>
        </w:tc>
        <w:tc>
          <w:tcPr>
            <w:tcW w:w="2188" w:type="dxa"/>
          </w:tcPr>
          <w:p w14:paraId="3383B9B2" w14:textId="77777777" w:rsidR="004456C1" w:rsidRPr="00375960" w:rsidRDefault="004456C1" w:rsidP="004456C1">
            <w:pPr>
              <w:pStyle w:val="TableEntry"/>
            </w:pPr>
            <w:r w:rsidRPr="00375960">
              <w:t>Encounter</w:t>
            </w:r>
            <w:r w:rsidRPr="00375960">
              <w:sym w:font="Wingdings" w:char="F0DF"/>
            </w:r>
            <w:r w:rsidRPr="00375960">
              <w:t xml:space="preserve">Observation.value[x] </w:t>
            </w:r>
          </w:p>
        </w:tc>
        <w:tc>
          <w:tcPr>
            <w:tcW w:w="1440" w:type="dxa"/>
          </w:tcPr>
          <w:p w14:paraId="5F77A2ED" w14:textId="77777777" w:rsidR="004456C1" w:rsidRPr="00375960" w:rsidRDefault="004456C1" w:rsidP="004456C1">
            <w:pPr>
              <w:pStyle w:val="TableEntry"/>
            </w:pPr>
            <w:r w:rsidRPr="00375960">
              <w:t>RE</w:t>
            </w:r>
          </w:p>
          <w:p w14:paraId="0BB23FF5" w14:textId="77777777" w:rsidR="004456C1" w:rsidRPr="00375960" w:rsidRDefault="004456C1" w:rsidP="004456C1">
            <w:pPr>
              <w:pStyle w:val="TableEntry"/>
            </w:pPr>
            <w:r w:rsidRPr="00375960">
              <w:t>[0..*]</w:t>
            </w:r>
          </w:p>
        </w:tc>
        <w:tc>
          <w:tcPr>
            <w:tcW w:w="3240" w:type="dxa"/>
            <w:tcMar>
              <w:left w:w="40" w:type="dxa"/>
              <w:right w:w="40" w:type="dxa"/>
            </w:tcMar>
          </w:tcPr>
          <w:p w14:paraId="504C5605" w14:textId="77777777" w:rsidR="004456C1" w:rsidRPr="00375960" w:rsidRDefault="004456C1" w:rsidP="00FB265F">
            <w:pPr>
              <w:pStyle w:val="TableEntry"/>
            </w:pPr>
            <w:r w:rsidRPr="00375960">
              <w:t>N/A</w:t>
            </w:r>
          </w:p>
        </w:tc>
        <w:tc>
          <w:tcPr>
            <w:tcW w:w="1440" w:type="dxa"/>
          </w:tcPr>
          <w:p w14:paraId="1B8CEA9D" w14:textId="77777777" w:rsidR="004456C1" w:rsidRPr="00375960" w:rsidRDefault="004456C1" w:rsidP="004456C1">
            <w:pPr>
              <w:pStyle w:val="TableEntry"/>
            </w:pPr>
          </w:p>
        </w:tc>
      </w:tr>
      <w:tr w:rsidR="004456C1" w:rsidRPr="00375960" w14:paraId="1C6075FD" w14:textId="77777777" w:rsidTr="004456C1">
        <w:trPr>
          <w:cantSplit/>
        </w:trPr>
        <w:tc>
          <w:tcPr>
            <w:tcW w:w="1770" w:type="dxa"/>
            <w:tcMar>
              <w:left w:w="40" w:type="dxa"/>
              <w:right w:w="40" w:type="dxa"/>
            </w:tcMar>
          </w:tcPr>
          <w:p w14:paraId="1C8F8E1F" w14:textId="77777777" w:rsidR="004456C1" w:rsidRPr="00375960" w:rsidRDefault="004456C1" w:rsidP="004456C1">
            <w:pPr>
              <w:pStyle w:val="TableEntry"/>
            </w:pPr>
            <w:r w:rsidRPr="00375960">
              <w:t>Last Name of Patient's Practitioner</w:t>
            </w:r>
          </w:p>
        </w:tc>
        <w:tc>
          <w:tcPr>
            <w:tcW w:w="2188" w:type="dxa"/>
          </w:tcPr>
          <w:p w14:paraId="4A4BF52E" w14:textId="77777777" w:rsidR="004456C1" w:rsidRPr="00375960" w:rsidRDefault="004456C1" w:rsidP="004456C1">
            <w:pPr>
              <w:pStyle w:val="TableEntry"/>
            </w:pPr>
            <w:r w:rsidRPr="00375960">
              <w:t xml:space="preserve">Encounter.subject (Patient.GeneralPractitioner) </w:t>
            </w:r>
          </w:p>
        </w:tc>
        <w:tc>
          <w:tcPr>
            <w:tcW w:w="1440" w:type="dxa"/>
          </w:tcPr>
          <w:p w14:paraId="5F09CF35" w14:textId="77777777" w:rsidR="004456C1" w:rsidRPr="00375960" w:rsidRDefault="004456C1" w:rsidP="004456C1">
            <w:pPr>
              <w:pStyle w:val="TableEntry"/>
            </w:pPr>
            <w:r w:rsidRPr="00375960">
              <w:t>O</w:t>
            </w:r>
          </w:p>
          <w:p w14:paraId="165F1ADE" w14:textId="77777777" w:rsidR="004456C1" w:rsidRPr="00375960" w:rsidRDefault="004456C1" w:rsidP="004456C1">
            <w:pPr>
              <w:pStyle w:val="TableEntry"/>
            </w:pPr>
            <w:r w:rsidRPr="00375960">
              <w:t>[0..1]</w:t>
            </w:r>
          </w:p>
        </w:tc>
        <w:tc>
          <w:tcPr>
            <w:tcW w:w="3240" w:type="dxa"/>
            <w:tcMar>
              <w:left w:w="40" w:type="dxa"/>
              <w:right w:w="40" w:type="dxa"/>
            </w:tcMar>
          </w:tcPr>
          <w:p w14:paraId="7D889BBB" w14:textId="486D2FC9" w:rsidR="004456C1" w:rsidRPr="00375960" w:rsidRDefault="004456C1" w:rsidP="009B73AF">
            <w:pPr>
              <w:pStyle w:val="TableEntry"/>
            </w:pPr>
            <w:r w:rsidRPr="00375960">
              <w:t>The last name of the patient's practitioner</w:t>
            </w:r>
            <w:r w:rsidR="009B73AF">
              <w:t>.</w:t>
            </w:r>
          </w:p>
        </w:tc>
        <w:tc>
          <w:tcPr>
            <w:tcW w:w="1440" w:type="dxa"/>
          </w:tcPr>
          <w:p w14:paraId="7CCB3FEE" w14:textId="77777777" w:rsidR="004456C1" w:rsidRPr="00375960" w:rsidRDefault="004456C1" w:rsidP="004456C1">
            <w:pPr>
              <w:pStyle w:val="TableEntry"/>
            </w:pPr>
          </w:p>
        </w:tc>
      </w:tr>
      <w:tr w:rsidR="004456C1" w:rsidRPr="00375960" w14:paraId="3B0FBB0A" w14:textId="77777777" w:rsidTr="004456C1">
        <w:trPr>
          <w:cantSplit/>
        </w:trPr>
        <w:tc>
          <w:tcPr>
            <w:tcW w:w="1770" w:type="dxa"/>
            <w:tcMar>
              <w:left w:w="40" w:type="dxa"/>
              <w:right w:w="40" w:type="dxa"/>
            </w:tcMar>
          </w:tcPr>
          <w:p w14:paraId="3B9B2D5F" w14:textId="77777777" w:rsidR="004456C1" w:rsidRPr="00375960" w:rsidRDefault="004456C1" w:rsidP="004456C1">
            <w:pPr>
              <w:pStyle w:val="TableEntry"/>
            </w:pPr>
            <w:r w:rsidRPr="00375960">
              <w:t>First Name of Patient's Practitioner</w:t>
            </w:r>
          </w:p>
        </w:tc>
        <w:tc>
          <w:tcPr>
            <w:tcW w:w="2188" w:type="dxa"/>
          </w:tcPr>
          <w:p w14:paraId="4B2873C5" w14:textId="77777777" w:rsidR="004456C1" w:rsidRPr="00375960" w:rsidRDefault="004456C1" w:rsidP="004456C1">
            <w:pPr>
              <w:pStyle w:val="TableEntry"/>
            </w:pPr>
            <w:r w:rsidRPr="00375960">
              <w:t>Encounter.subject (Patient.GeneralPractitioner)</w:t>
            </w:r>
          </w:p>
        </w:tc>
        <w:tc>
          <w:tcPr>
            <w:tcW w:w="1440" w:type="dxa"/>
          </w:tcPr>
          <w:p w14:paraId="69EE39BC" w14:textId="77777777" w:rsidR="004456C1" w:rsidRPr="00375960" w:rsidRDefault="004456C1" w:rsidP="004456C1">
            <w:pPr>
              <w:pStyle w:val="TableEntry"/>
            </w:pPr>
            <w:r w:rsidRPr="00375960">
              <w:t>O</w:t>
            </w:r>
          </w:p>
          <w:p w14:paraId="7329D416" w14:textId="77777777" w:rsidR="004456C1" w:rsidRPr="00375960" w:rsidRDefault="004456C1" w:rsidP="004456C1">
            <w:pPr>
              <w:pStyle w:val="TableEntry"/>
            </w:pPr>
            <w:r w:rsidRPr="00375960">
              <w:t>[0..1]</w:t>
            </w:r>
          </w:p>
        </w:tc>
        <w:tc>
          <w:tcPr>
            <w:tcW w:w="3240" w:type="dxa"/>
            <w:tcMar>
              <w:left w:w="40" w:type="dxa"/>
              <w:right w:w="40" w:type="dxa"/>
            </w:tcMar>
          </w:tcPr>
          <w:p w14:paraId="50761005" w14:textId="1FCF03EB" w:rsidR="004456C1" w:rsidRPr="00375960" w:rsidRDefault="004456C1" w:rsidP="009B73AF">
            <w:pPr>
              <w:pStyle w:val="TableEntry"/>
            </w:pPr>
            <w:r w:rsidRPr="00375960">
              <w:t>The first name of the patient's practitioner</w:t>
            </w:r>
            <w:r w:rsidR="009B73AF">
              <w:t>.</w:t>
            </w:r>
          </w:p>
        </w:tc>
        <w:tc>
          <w:tcPr>
            <w:tcW w:w="1440" w:type="dxa"/>
          </w:tcPr>
          <w:p w14:paraId="5C516EAD" w14:textId="77777777" w:rsidR="004456C1" w:rsidRPr="00375960" w:rsidRDefault="004456C1" w:rsidP="004456C1">
            <w:pPr>
              <w:pStyle w:val="TableEntry"/>
            </w:pPr>
          </w:p>
        </w:tc>
      </w:tr>
      <w:tr w:rsidR="004456C1" w:rsidRPr="00375960" w14:paraId="2B592FB6" w14:textId="77777777" w:rsidTr="004456C1">
        <w:trPr>
          <w:cantSplit/>
        </w:trPr>
        <w:tc>
          <w:tcPr>
            <w:tcW w:w="1770" w:type="dxa"/>
            <w:tcMar>
              <w:left w:w="40" w:type="dxa"/>
              <w:right w:w="40" w:type="dxa"/>
            </w:tcMar>
          </w:tcPr>
          <w:p w14:paraId="65874074" w14:textId="77777777" w:rsidR="004456C1" w:rsidRPr="00375960" w:rsidRDefault="004456C1" w:rsidP="004456C1">
            <w:pPr>
              <w:pStyle w:val="TableEntry"/>
            </w:pPr>
            <w:r w:rsidRPr="00375960">
              <w:lastRenderedPageBreak/>
              <w:t>Middle Initial/Name of Patient's Practitioner</w:t>
            </w:r>
          </w:p>
        </w:tc>
        <w:tc>
          <w:tcPr>
            <w:tcW w:w="2188" w:type="dxa"/>
          </w:tcPr>
          <w:p w14:paraId="10C08978" w14:textId="77777777" w:rsidR="004456C1" w:rsidRPr="00375960" w:rsidRDefault="004456C1" w:rsidP="004456C1">
            <w:pPr>
              <w:pStyle w:val="TableEntry"/>
            </w:pPr>
            <w:r w:rsidRPr="00375960">
              <w:t>Encounter.subject (Patient.GeneralPractitioner)</w:t>
            </w:r>
          </w:p>
        </w:tc>
        <w:tc>
          <w:tcPr>
            <w:tcW w:w="1440" w:type="dxa"/>
          </w:tcPr>
          <w:p w14:paraId="45668694" w14:textId="77777777" w:rsidR="004456C1" w:rsidRPr="00375960" w:rsidRDefault="004456C1" w:rsidP="004456C1">
            <w:pPr>
              <w:pStyle w:val="TableEntry"/>
            </w:pPr>
            <w:r w:rsidRPr="00375960">
              <w:t>O</w:t>
            </w:r>
          </w:p>
          <w:p w14:paraId="0945A845" w14:textId="77777777" w:rsidR="004456C1" w:rsidRPr="00375960" w:rsidRDefault="004456C1" w:rsidP="004456C1">
            <w:pPr>
              <w:pStyle w:val="TableEntry"/>
            </w:pPr>
            <w:r w:rsidRPr="00375960">
              <w:t>[0..1]</w:t>
            </w:r>
          </w:p>
        </w:tc>
        <w:tc>
          <w:tcPr>
            <w:tcW w:w="3240" w:type="dxa"/>
            <w:tcMar>
              <w:left w:w="40" w:type="dxa"/>
              <w:right w:w="40" w:type="dxa"/>
            </w:tcMar>
          </w:tcPr>
          <w:p w14:paraId="6D52F208" w14:textId="63D621C4" w:rsidR="004456C1" w:rsidRPr="00375960" w:rsidRDefault="004456C1" w:rsidP="009B73AF">
            <w:pPr>
              <w:pStyle w:val="TableEntry"/>
            </w:pPr>
            <w:r w:rsidRPr="00375960">
              <w:t>The middle initial/name of the patient's practitioner</w:t>
            </w:r>
            <w:r w:rsidR="009B73AF">
              <w:t>.</w:t>
            </w:r>
          </w:p>
        </w:tc>
        <w:tc>
          <w:tcPr>
            <w:tcW w:w="1440" w:type="dxa"/>
          </w:tcPr>
          <w:p w14:paraId="221C1B8A" w14:textId="77777777" w:rsidR="004456C1" w:rsidRPr="00375960" w:rsidRDefault="004456C1" w:rsidP="004456C1">
            <w:pPr>
              <w:pStyle w:val="TableEntry"/>
            </w:pPr>
          </w:p>
        </w:tc>
      </w:tr>
      <w:tr w:rsidR="004456C1" w:rsidRPr="00375960" w14:paraId="2B1A85A1" w14:textId="77777777" w:rsidTr="004456C1">
        <w:trPr>
          <w:cantSplit/>
        </w:trPr>
        <w:tc>
          <w:tcPr>
            <w:tcW w:w="1770" w:type="dxa"/>
            <w:tcMar>
              <w:left w:w="40" w:type="dxa"/>
              <w:right w:w="40" w:type="dxa"/>
            </w:tcMar>
          </w:tcPr>
          <w:p w14:paraId="178823E6" w14:textId="77777777" w:rsidR="004456C1" w:rsidRPr="00375960" w:rsidRDefault="004456C1" w:rsidP="004456C1">
            <w:pPr>
              <w:pStyle w:val="TableEntry"/>
            </w:pPr>
            <w:r w:rsidRPr="00375960">
              <w:t>Advanced Directives</w:t>
            </w:r>
          </w:p>
        </w:tc>
        <w:tc>
          <w:tcPr>
            <w:tcW w:w="2188" w:type="dxa"/>
          </w:tcPr>
          <w:p w14:paraId="5CD5ECAB" w14:textId="3D59C829" w:rsidR="004456C1" w:rsidRPr="00375960" w:rsidRDefault="004456C1" w:rsidP="004456C1">
            <w:pPr>
              <w:pStyle w:val="TableEntry"/>
            </w:pPr>
            <w:r w:rsidRPr="00375960">
              <w:t>DocumentRefer</w:t>
            </w:r>
            <w:r w:rsidR="00D50245">
              <w:t>e</w:t>
            </w:r>
            <w:r w:rsidRPr="00375960">
              <w:t>nce</w:t>
            </w:r>
          </w:p>
        </w:tc>
        <w:tc>
          <w:tcPr>
            <w:tcW w:w="1440" w:type="dxa"/>
          </w:tcPr>
          <w:p w14:paraId="15E54C37" w14:textId="77777777" w:rsidR="004456C1" w:rsidRPr="00375960" w:rsidRDefault="004456C1" w:rsidP="004456C1">
            <w:pPr>
              <w:pStyle w:val="TableEntry"/>
            </w:pPr>
            <w:r w:rsidRPr="00375960">
              <w:t>RE [0..1]</w:t>
            </w:r>
          </w:p>
        </w:tc>
        <w:tc>
          <w:tcPr>
            <w:tcW w:w="3240" w:type="dxa"/>
            <w:tcMar>
              <w:left w:w="40" w:type="dxa"/>
              <w:right w:w="40" w:type="dxa"/>
            </w:tcMar>
          </w:tcPr>
          <w:p w14:paraId="18A9A9A2" w14:textId="77777777" w:rsidR="004456C1" w:rsidRPr="00375960" w:rsidRDefault="004456C1" w:rsidP="00FB265F">
            <w:pPr>
              <w:pStyle w:val="TableEntry"/>
            </w:pPr>
            <w:r w:rsidRPr="00375960">
              <w:t>The presence of a valid DNR form, living will, or document directing end of life or healthcare treatment decisions.</w:t>
            </w:r>
          </w:p>
        </w:tc>
        <w:tc>
          <w:tcPr>
            <w:tcW w:w="1440" w:type="dxa"/>
          </w:tcPr>
          <w:p w14:paraId="3FDD628D" w14:textId="77777777" w:rsidR="004456C1" w:rsidRPr="00375960" w:rsidRDefault="004456C1" w:rsidP="004456C1">
            <w:pPr>
              <w:pStyle w:val="TableEntry"/>
            </w:pPr>
          </w:p>
        </w:tc>
      </w:tr>
      <w:tr w:rsidR="004456C1" w:rsidRPr="00375960" w14:paraId="2125F6FE" w14:textId="77777777" w:rsidTr="004456C1">
        <w:trPr>
          <w:cantSplit/>
        </w:trPr>
        <w:tc>
          <w:tcPr>
            <w:tcW w:w="1770" w:type="dxa"/>
            <w:tcMar>
              <w:left w:w="40" w:type="dxa"/>
              <w:right w:w="40" w:type="dxa"/>
            </w:tcMar>
          </w:tcPr>
          <w:p w14:paraId="33853320" w14:textId="77777777" w:rsidR="004456C1" w:rsidRPr="00375960" w:rsidRDefault="004456C1" w:rsidP="004456C1">
            <w:pPr>
              <w:pStyle w:val="TableEntry"/>
            </w:pPr>
            <w:r w:rsidRPr="00375960">
              <w:t>Medication Allergies</w:t>
            </w:r>
          </w:p>
        </w:tc>
        <w:tc>
          <w:tcPr>
            <w:tcW w:w="2188" w:type="dxa"/>
          </w:tcPr>
          <w:p w14:paraId="180730F6" w14:textId="77777777" w:rsidR="004456C1" w:rsidRPr="00375960" w:rsidRDefault="004456C1" w:rsidP="004456C1">
            <w:pPr>
              <w:pStyle w:val="TableEntry"/>
            </w:pPr>
            <w:r w:rsidRPr="00375960">
              <w:t>AllergyIntolerance.substance</w:t>
            </w:r>
          </w:p>
        </w:tc>
        <w:tc>
          <w:tcPr>
            <w:tcW w:w="1440" w:type="dxa"/>
          </w:tcPr>
          <w:p w14:paraId="66EE1B24" w14:textId="77777777" w:rsidR="004456C1" w:rsidRPr="00375960" w:rsidRDefault="004456C1" w:rsidP="004456C1">
            <w:pPr>
              <w:pStyle w:val="TableEntry"/>
            </w:pPr>
            <w:r w:rsidRPr="00375960">
              <w:t>RE [0..*]</w:t>
            </w:r>
          </w:p>
        </w:tc>
        <w:tc>
          <w:tcPr>
            <w:tcW w:w="3240" w:type="dxa"/>
            <w:tcMar>
              <w:left w:w="40" w:type="dxa"/>
              <w:right w:w="40" w:type="dxa"/>
            </w:tcMar>
          </w:tcPr>
          <w:p w14:paraId="579422BF" w14:textId="013A3CAE" w:rsidR="004456C1" w:rsidRPr="00375960" w:rsidRDefault="004456C1" w:rsidP="00FB265F">
            <w:pPr>
              <w:pStyle w:val="TableEntry"/>
            </w:pPr>
            <w:r w:rsidRPr="00375960">
              <w:t>The patient's medication allergies</w:t>
            </w:r>
            <w:r w:rsidR="009B73AF">
              <w:t>.</w:t>
            </w:r>
          </w:p>
        </w:tc>
        <w:tc>
          <w:tcPr>
            <w:tcW w:w="1440" w:type="dxa"/>
          </w:tcPr>
          <w:p w14:paraId="6905DE17" w14:textId="77777777" w:rsidR="004456C1" w:rsidRPr="00375960" w:rsidRDefault="004456C1" w:rsidP="004456C1">
            <w:pPr>
              <w:pStyle w:val="TableEntry"/>
            </w:pPr>
          </w:p>
        </w:tc>
      </w:tr>
      <w:tr w:rsidR="004456C1" w:rsidRPr="00375960" w14:paraId="2E7D38E3" w14:textId="77777777" w:rsidTr="004456C1">
        <w:trPr>
          <w:cantSplit/>
        </w:trPr>
        <w:tc>
          <w:tcPr>
            <w:tcW w:w="1770" w:type="dxa"/>
            <w:tcMar>
              <w:left w:w="40" w:type="dxa"/>
              <w:right w:w="40" w:type="dxa"/>
            </w:tcMar>
          </w:tcPr>
          <w:p w14:paraId="4881318F" w14:textId="77777777" w:rsidR="004456C1" w:rsidRPr="00375960" w:rsidRDefault="004456C1" w:rsidP="004456C1">
            <w:pPr>
              <w:pStyle w:val="TableEntry"/>
            </w:pPr>
            <w:r w:rsidRPr="00375960">
              <w:t>Environmental/Food Allergies</w:t>
            </w:r>
          </w:p>
        </w:tc>
        <w:tc>
          <w:tcPr>
            <w:tcW w:w="2188" w:type="dxa"/>
          </w:tcPr>
          <w:p w14:paraId="1F571923" w14:textId="77777777" w:rsidR="004456C1" w:rsidRPr="00375960" w:rsidRDefault="004456C1" w:rsidP="004456C1">
            <w:pPr>
              <w:pStyle w:val="TableEntry"/>
            </w:pPr>
            <w:r w:rsidRPr="00375960">
              <w:t>AllergyIntolerance.substance</w:t>
            </w:r>
          </w:p>
        </w:tc>
        <w:tc>
          <w:tcPr>
            <w:tcW w:w="1440" w:type="dxa"/>
          </w:tcPr>
          <w:p w14:paraId="6B6C138D" w14:textId="77777777" w:rsidR="004456C1" w:rsidRPr="00375960" w:rsidRDefault="004456C1" w:rsidP="004456C1">
            <w:pPr>
              <w:pStyle w:val="TableEntry"/>
            </w:pPr>
            <w:r w:rsidRPr="00375960">
              <w:t>RE [0..*]</w:t>
            </w:r>
          </w:p>
        </w:tc>
        <w:tc>
          <w:tcPr>
            <w:tcW w:w="3240" w:type="dxa"/>
            <w:tcMar>
              <w:left w:w="40" w:type="dxa"/>
              <w:right w:w="40" w:type="dxa"/>
            </w:tcMar>
          </w:tcPr>
          <w:p w14:paraId="2C36FF23" w14:textId="77777777" w:rsidR="004456C1" w:rsidRPr="00375960" w:rsidRDefault="004456C1" w:rsidP="00FB265F">
            <w:pPr>
              <w:pStyle w:val="TableEntry"/>
            </w:pPr>
            <w:r w:rsidRPr="00375960">
              <w:t>The patient's known allergies to food or environmental agents.</w:t>
            </w:r>
          </w:p>
        </w:tc>
        <w:tc>
          <w:tcPr>
            <w:tcW w:w="1440" w:type="dxa"/>
          </w:tcPr>
          <w:p w14:paraId="54E69F61" w14:textId="77777777" w:rsidR="004456C1" w:rsidRPr="00375960" w:rsidRDefault="004456C1" w:rsidP="004456C1">
            <w:pPr>
              <w:pStyle w:val="TableEntry"/>
            </w:pPr>
          </w:p>
        </w:tc>
      </w:tr>
      <w:tr w:rsidR="004456C1" w:rsidRPr="00375960" w14:paraId="4AB866F8" w14:textId="77777777" w:rsidTr="004456C1">
        <w:trPr>
          <w:cantSplit/>
        </w:trPr>
        <w:tc>
          <w:tcPr>
            <w:tcW w:w="1770" w:type="dxa"/>
            <w:tcMar>
              <w:left w:w="40" w:type="dxa"/>
              <w:right w:w="40" w:type="dxa"/>
            </w:tcMar>
          </w:tcPr>
          <w:p w14:paraId="14FC1E7B" w14:textId="77777777" w:rsidR="004456C1" w:rsidRPr="00375960" w:rsidRDefault="004456C1" w:rsidP="004456C1">
            <w:pPr>
              <w:pStyle w:val="TableEntry"/>
            </w:pPr>
            <w:r w:rsidRPr="00375960">
              <w:t>Medical/Surgical History</w:t>
            </w:r>
          </w:p>
        </w:tc>
        <w:tc>
          <w:tcPr>
            <w:tcW w:w="2188" w:type="dxa"/>
          </w:tcPr>
          <w:p w14:paraId="272A0923" w14:textId="77777777" w:rsidR="004456C1" w:rsidRPr="00375960" w:rsidRDefault="004456C1" w:rsidP="004456C1">
            <w:pPr>
              <w:pStyle w:val="TableEntry"/>
            </w:pPr>
            <w:r w:rsidRPr="00375960">
              <w:t>Encounter.diagnosis.condition(ClinicalImpression.finding)</w:t>
            </w:r>
          </w:p>
        </w:tc>
        <w:tc>
          <w:tcPr>
            <w:tcW w:w="1440" w:type="dxa"/>
          </w:tcPr>
          <w:p w14:paraId="12AD3CE3" w14:textId="77777777" w:rsidR="004456C1" w:rsidRPr="00375960" w:rsidRDefault="004456C1" w:rsidP="004456C1">
            <w:pPr>
              <w:pStyle w:val="TableEntry"/>
            </w:pPr>
            <w:r w:rsidRPr="00375960">
              <w:t>RE [0..*]</w:t>
            </w:r>
          </w:p>
        </w:tc>
        <w:tc>
          <w:tcPr>
            <w:tcW w:w="3240" w:type="dxa"/>
            <w:tcMar>
              <w:left w:w="40" w:type="dxa"/>
              <w:right w:w="40" w:type="dxa"/>
            </w:tcMar>
          </w:tcPr>
          <w:p w14:paraId="1B059AA5" w14:textId="0ABD0F67" w:rsidR="004456C1" w:rsidRPr="00375960" w:rsidRDefault="004456C1" w:rsidP="00FB265F">
            <w:pPr>
              <w:pStyle w:val="TableEntry"/>
            </w:pPr>
            <w:r w:rsidRPr="00375960">
              <w:t>The patient's pre-existing medical and surgery history of the patient</w:t>
            </w:r>
            <w:r w:rsidR="009B73AF">
              <w:t>.</w:t>
            </w:r>
          </w:p>
        </w:tc>
        <w:tc>
          <w:tcPr>
            <w:tcW w:w="1440" w:type="dxa"/>
          </w:tcPr>
          <w:p w14:paraId="410A7F0A" w14:textId="77777777" w:rsidR="004456C1" w:rsidRPr="00375960" w:rsidRDefault="004456C1" w:rsidP="004456C1">
            <w:pPr>
              <w:pStyle w:val="TableEntry"/>
            </w:pPr>
          </w:p>
        </w:tc>
      </w:tr>
      <w:tr w:rsidR="004456C1" w:rsidRPr="00375960" w14:paraId="779313BB" w14:textId="77777777" w:rsidTr="004456C1">
        <w:trPr>
          <w:cantSplit/>
        </w:trPr>
        <w:tc>
          <w:tcPr>
            <w:tcW w:w="1770" w:type="dxa"/>
            <w:tcMar>
              <w:left w:w="40" w:type="dxa"/>
              <w:right w:w="40" w:type="dxa"/>
            </w:tcMar>
          </w:tcPr>
          <w:p w14:paraId="1F5304BF" w14:textId="77777777" w:rsidR="004456C1" w:rsidRPr="00375960" w:rsidRDefault="004456C1" w:rsidP="004456C1">
            <w:pPr>
              <w:pStyle w:val="TableEntry"/>
            </w:pPr>
            <w:r w:rsidRPr="00375960">
              <w:t>Medical/Surgical History</w:t>
            </w:r>
          </w:p>
        </w:tc>
        <w:tc>
          <w:tcPr>
            <w:tcW w:w="2188" w:type="dxa"/>
          </w:tcPr>
          <w:p w14:paraId="4EE9E642" w14:textId="77777777" w:rsidR="004456C1" w:rsidRPr="00375960" w:rsidRDefault="004456C1" w:rsidP="004456C1">
            <w:pPr>
              <w:pStyle w:val="TableEntry"/>
            </w:pPr>
            <w:r w:rsidRPr="00375960">
              <w:t>Encounter.diagnosis.condition(ClinicalImpression.date)</w:t>
            </w:r>
          </w:p>
        </w:tc>
        <w:tc>
          <w:tcPr>
            <w:tcW w:w="1440" w:type="dxa"/>
          </w:tcPr>
          <w:p w14:paraId="7E3347C4" w14:textId="77777777" w:rsidR="004456C1" w:rsidRPr="00375960" w:rsidRDefault="004456C1" w:rsidP="004456C1">
            <w:pPr>
              <w:pStyle w:val="TableEntry"/>
            </w:pPr>
            <w:r w:rsidRPr="00375960">
              <w:t>RE [0..*]</w:t>
            </w:r>
          </w:p>
        </w:tc>
        <w:tc>
          <w:tcPr>
            <w:tcW w:w="3240" w:type="dxa"/>
            <w:tcMar>
              <w:left w:w="40" w:type="dxa"/>
              <w:right w:w="40" w:type="dxa"/>
            </w:tcMar>
          </w:tcPr>
          <w:p w14:paraId="10552996" w14:textId="1FDEFED9" w:rsidR="004456C1" w:rsidRPr="00375960" w:rsidRDefault="004456C1" w:rsidP="00FB265F">
            <w:pPr>
              <w:pStyle w:val="TableEntry"/>
            </w:pPr>
            <w:r w:rsidRPr="00375960">
              <w:t>The patient's pre-existing medical and surgery history of the patient</w:t>
            </w:r>
            <w:r w:rsidR="009B73AF">
              <w:t>.</w:t>
            </w:r>
          </w:p>
        </w:tc>
        <w:tc>
          <w:tcPr>
            <w:tcW w:w="1440" w:type="dxa"/>
          </w:tcPr>
          <w:p w14:paraId="2E290AE1" w14:textId="77777777" w:rsidR="004456C1" w:rsidRPr="00375960" w:rsidRDefault="004456C1" w:rsidP="004456C1">
            <w:pPr>
              <w:pStyle w:val="TableEntry"/>
            </w:pPr>
          </w:p>
        </w:tc>
      </w:tr>
      <w:tr w:rsidR="004456C1" w:rsidRPr="00375960" w14:paraId="602D276D" w14:textId="77777777" w:rsidTr="004456C1">
        <w:trPr>
          <w:cantSplit/>
        </w:trPr>
        <w:tc>
          <w:tcPr>
            <w:tcW w:w="1770" w:type="dxa"/>
            <w:tcMar>
              <w:left w:w="40" w:type="dxa"/>
              <w:right w:w="40" w:type="dxa"/>
            </w:tcMar>
          </w:tcPr>
          <w:p w14:paraId="6068DD66" w14:textId="77777777" w:rsidR="004456C1" w:rsidRPr="00375960" w:rsidRDefault="004456C1" w:rsidP="004456C1">
            <w:pPr>
              <w:pStyle w:val="TableEntry"/>
            </w:pPr>
            <w:r w:rsidRPr="00375960">
              <w:t>Medical/Surgical History</w:t>
            </w:r>
          </w:p>
        </w:tc>
        <w:tc>
          <w:tcPr>
            <w:tcW w:w="2188" w:type="dxa"/>
          </w:tcPr>
          <w:p w14:paraId="3202849F" w14:textId="77777777" w:rsidR="004456C1" w:rsidRPr="00E7637C" w:rsidRDefault="004456C1" w:rsidP="004456C1">
            <w:pPr>
              <w:pStyle w:val="TableEntry"/>
              <w:rPr>
                <w:lang w:val="fr-CA"/>
              </w:rPr>
            </w:pPr>
            <w:r w:rsidRPr="00E7637C">
              <w:rPr>
                <w:lang w:val="fr-CA"/>
              </w:rPr>
              <w:t>Encounter.diagnosis.condition(Condition.code)</w:t>
            </w:r>
          </w:p>
        </w:tc>
        <w:tc>
          <w:tcPr>
            <w:tcW w:w="1440" w:type="dxa"/>
          </w:tcPr>
          <w:p w14:paraId="25A69730" w14:textId="77777777" w:rsidR="004456C1" w:rsidRPr="00375960" w:rsidRDefault="004456C1" w:rsidP="004456C1">
            <w:pPr>
              <w:pStyle w:val="TableEntry"/>
            </w:pPr>
            <w:r w:rsidRPr="00375960">
              <w:t>RE [0..*]</w:t>
            </w:r>
          </w:p>
        </w:tc>
        <w:tc>
          <w:tcPr>
            <w:tcW w:w="3240" w:type="dxa"/>
            <w:tcMar>
              <w:left w:w="40" w:type="dxa"/>
              <w:right w:w="40" w:type="dxa"/>
            </w:tcMar>
          </w:tcPr>
          <w:p w14:paraId="0302D499" w14:textId="6E0C880E" w:rsidR="004456C1" w:rsidRPr="00375960" w:rsidRDefault="004456C1" w:rsidP="00FB265F">
            <w:pPr>
              <w:pStyle w:val="TableEntry"/>
            </w:pPr>
            <w:r w:rsidRPr="00375960">
              <w:t>The patient's pre-existing medical and surgery history of the patient</w:t>
            </w:r>
            <w:r w:rsidR="009B73AF">
              <w:t>.</w:t>
            </w:r>
          </w:p>
        </w:tc>
        <w:tc>
          <w:tcPr>
            <w:tcW w:w="1440" w:type="dxa"/>
          </w:tcPr>
          <w:p w14:paraId="1EA2A1FD" w14:textId="77777777" w:rsidR="004456C1" w:rsidRPr="00375960" w:rsidRDefault="004456C1" w:rsidP="004456C1">
            <w:pPr>
              <w:pStyle w:val="TableEntry"/>
            </w:pPr>
          </w:p>
        </w:tc>
      </w:tr>
      <w:tr w:rsidR="004456C1" w:rsidRPr="00375960" w14:paraId="49D6E311" w14:textId="77777777" w:rsidTr="004456C1">
        <w:trPr>
          <w:cantSplit/>
        </w:trPr>
        <w:tc>
          <w:tcPr>
            <w:tcW w:w="1770" w:type="dxa"/>
            <w:tcMar>
              <w:left w:w="40" w:type="dxa"/>
              <w:right w:w="40" w:type="dxa"/>
            </w:tcMar>
          </w:tcPr>
          <w:p w14:paraId="3F4E5A23" w14:textId="77777777" w:rsidR="004456C1" w:rsidRPr="00375960" w:rsidRDefault="004456C1" w:rsidP="004456C1">
            <w:pPr>
              <w:pStyle w:val="TableEntry"/>
            </w:pPr>
            <w:r w:rsidRPr="00375960">
              <w:t>Medical/Surgical History</w:t>
            </w:r>
          </w:p>
        </w:tc>
        <w:tc>
          <w:tcPr>
            <w:tcW w:w="2188" w:type="dxa"/>
          </w:tcPr>
          <w:p w14:paraId="3BE4CCE1" w14:textId="77777777" w:rsidR="004456C1" w:rsidRPr="00375960" w:rsidRDefault="004456C1" w:rsidP="004456C1">
            <w:pPr>
              <w:pStyle w:val="TableEntry"/>
            </w:pPr>
            <w:r w:rsidRPr="00375960">
              <w:t>Encounter.diagnosis.condition(Condition.onset[x])</w:t>
            </w:r>
          </w:p>
        </w:tc>
        <w:tc>
          <w:tcPr>
            <w:tcW w:w="1440" w:type="dxa"/>
          </w:tcPr>
          <w:p w14:paraId="5394973F" w14:textId="77777777" w:rsidR="004456C1" w:rsidRPr="00375960" w:rsidRDefault="004456C1" w:rsidP="004456C1">
            <w:pPr>
              <w:pStyle w:val="TableEntry"/>
            </w:pPr>
            <w:r w:rsidRPr="00375960">
              <w:t>RE [0..*]</w:t>
            </w:r>
          </w:p>
        </w:tc>
        <w:tc>
          <w:tcPr>
            <w:tcW w:w="3240" w:type="dxa"/>
            <w:tcMar>
              <w:left w:w="40" w:type="dxa"/>
              <w:right w:w="40" w:type="dxa"/>
            </w:tcMar>
          </w:tcPr>
          <w:p w14:paraId="067B3EFB" w14:textId="093FB6B4" w:rsidR="004456C1" w:rsidRPr="00375960" w:rsidRDefault="004456C1" w:rsidP="00FB265F">
            <w:pPr>
              <w:pStyle w:val="TableEntry"/>
            </w:pPr>
            <w:r w:rsidRPr="00375960">
              <w:t>The patient's pre-existing medical and surgery history of the patient</w:t>
            </w:r>
            <w:r w:rsidR="009B73AF">
              <w:t>.</w:t>
            </w:r>
          </w:p>
        </w:tc>
        <w:tc>
          <w:tcPr>
            <w:tcW w:w="1440" w:type="dxa"/>
          </w:tcPr>
          <w:p w14:paraId="412BD6A9" w14:textId="77777777" w:rsidR="004456C1" w:rsidRPr="00375960" w:rsidRDefault="004456C1" w:rsidP="004456C1">
            <w:pPr>
              <w:pStyle w:val="TableEntry"/>
            </w:pPr>
          </w:p>
        </w:tc>
      </w:tr>
      <w:tr w:rsidR="004456C1" w:rsidRPr="00375960" w14:paraId="1F4CB003" w14:textId="77777777" w:rsidTr="004456C1">
        <w:trPr>
          <w:cantSplit/>
        </w:trPr>
        <w:tc>
          <w:tcPr>
            <w:tcW w:w="1770" w:type="dxa"/>
            <w:tcMar>
              <w:left w:w="40" w:type="dxa"/>
              <w:right w:w="40" w:type="dxa"/>
            </w:tcMar>
          </w:tcPr>
          <w:p w14:paraId="53D1DC90" w14:textId="77777777" w:rsidR="004456C1" w:rsidRPr="00375960" w:rsidRDefault="004456C1" w:rsidP="004456C1">
            <w:pPr>
              <w:pStyle w:val="TableEntry"/>
            </w:pPr>
            <w:r w:rsidRPr="00375960">
              <w:t>Medical/Surgical History</w:t>
            </w:r>
          </w:p>
        </w:tc>
        <w:tc>
          <w:tcPr>
            <w:tcW w:w="2188" w:type="dxa"/>
          </w:tcPr>
          <w:p w14:paraId="350774E7" w14:textId="77777777" w:rsidR="004456C1" w:rsidRPr="00375960" w:rsidRDefault="004456C1" w:rsidP="004456C1">
            <w:pPr>
              <w:pStyle w:val="TableEntry"/>
            </w:pPr>
            <w:r w:rsidRPr="00375960">
              <w:t>Encounter.diagnosis.condition(Procedure.performed[x])</w:t>
            </w:r>
          </w:p>
        </w:tc>
        <w:tc>
          <w:tcPr>
            <w:tcW w:w="1440" w:type="dxa"/>
          </w:tcPr>
          <w:p w14:paraId="7A1C8DAB" w14:textId="77777777" w:rsidR="004456C1" w:rsidRPr="00375960" w:rsidRDefault="004456C1" w:rsidP="004456C1">
            <w:pPr>
              <w:pStyle w:val="TableEntry"/>
            </w:pPr>
            <w:r w:rsidRPr="00375960">
              <w:t>RE [0..*]</w:t>
            </w:r>
          </w:p>
        </w:tc>
        <w:tc>
          <w:tcPr>
            <w:tcW w:w="3240" w:type="dxa"/>
            <w:tcMar>
              <w:left w:w="40" w:type="dxa"/>
              <w:right w:w="40" w:type="dxa"/>
            </w:tcMar>
          </w:tcPr>
          <w:p w14:paraId="3473CB76" w14:textId="67552114" w:rsidR="004456C1" w:rsidRPr="00375960" w:rsidRDefault="004456C1" w:rsidP="00FB265F">
            <w:pPr>
              <w:pStyle w:val="TableEntry"/>
            </w:pPr>
            <w:r w:rsidRPr="00375960">
              <w:t>The patient's pre-existing medical and surgery history of the patient</w:t>
            </w:r>
            <w:r w:rsidR="009B73AF">
              <w:t>.</w:t>
            </w:r>
          </w:p>
        </w:tc>
        <w:tc>
          <w:tcPr>
            <w:tcW w:w="1440" w:type="dxa"/>
          </w:tcPr>
          <w:p w14:paraId="59514EE6" w14:textId="77777777" w:rsidR="004456C1" w:rsidRPr="00375960" w:rsidRDefault="004456C1" w:rsidP="004456C1">
            <w:pPr>
              <w:pStyle w:val="TableEntry"/>
            </w:pPr>
          </w:p>
        </w:tc>
      </w:tr>
      <w:tr w:rsidR="004456C1" w:rsidRPr="00375960" w14:paraId="401CC2DF" w14:textId="77777777" w:rsidTr="004456C1">
        <w:trPr>
          <w:cantSplit/>
        </w:trPr>
        <w:tc>
          <w:tcPr>
            <w:tcW w:w="1770" w:type="dxa"/>
            <w:tcMar>
              <w:left w:w="40" w:type="dxa"/>
              <w:right w:w="40" w:type="dxa"/>
            </w:tcMar>
          </w:tcPr>
          <w:p w14:paraId="5C09307D" w14:textId="77777777" w:rsidR="004456C1" w:rsidRPr="00375960" w:rsidRDefault="004456C1" w:rsidP="004456C1">
            <w:pPr>
              <w:pStyle w:val="TableEntry"/>
            </w:pPr>
            <w:r w:rsidRPr="00375960">
              <w:t xml:space="preserve">Medical/Surgical History </w:t>
            </w:r>
          </w:p>
        </w:tc>
        <w:tc>
          <w:tcPr>
            <w:tcW w:w="2188" w:type="dxa"/>
          </w:tcPr>
          <w:p w14:paraId="67961D99" w14:textId="77777777" w:rsidR="004456C1" w:rsidRPr="00375960" w:rsidRDefault="004456C1" w:rsidP="004456C1">
            <w:pPr>
              <w:pStyle w:val="TableEntry"/>
            </w:pPr>
            <w:r w:rsidRPr="00375960">
              <w:t>Encounter.diagnosis.condition(Procedure.code)</w:t>
            </w:r>
          </w:p>
        </w:tc>
        <w:tc>
          <w:tcPr>
            <w:tcW w:w="1440" w:type="dxa"/>
          </w:tcPr>
          <w:p w14:paraId="04FA6FE5" w14:textId="77777777" w:rsidR="004456C1" w:rsidRPr="00375960" w:rsidRDefault="004456C1" w:rsidP="004456C1">
            <w:pPr>
              <w:pStyle w:val="TableEntry"/>
            </w:pPr>
            <w:r w:rsidRPr="00375960">
              <w:t>RE [0..*]</w:t>
            </w:r>
          </w:p>
        </w:tc>
        <w:tc>
          <w:tcPr>
            <w:tcW w:w="3240" w:type="dxa"/>
            <w:tcMar>
              <w:left w:w="40" w:type="dxa"/>
              <w:right w:w="40" w:type="dxa"/>
            </w:tcMar>
          </w:tcPr>
          <w:p w14:paraId="16A35A98" w14:textId="7DF32B8D" w:rsidR="004456C1" w:rsidRPr="00375960" w:rsidRDefault="004456C1" w:rsidP="00FB265F">
            <w:pPr>
              <w:pStyle w:val="TableEntry"/>
            </w:pPr>
            <w:r w:rsidRPr="00375960">
              <w:t>The patient's pre-existing medical and surgery history of the patient</w:t>
            </w:r>
            <w:r w:rsidR="009B73AF">
              <w:t>.</w:t>
            </w:r>
          </w:p>
        </w:tc>
        <w:tc>
          <w:tcPr>
            <w:tcW w:w="1440" w:type="dxa"/>
          </w:tcPr>
          <w:p w14:paraId="13D727C1" w14:textId="77777777" w:rsidR="004456C1" w:rsidRPr="00375960" w:rsidRDefault="004456C1" w:rsidP="004456C1">
            <w:pPr>
              <w:pStyle w:val="TableEntry"/>
            </w:pPr>
          </w:p>
        </w:tc>
      </w:tr>
      <w:tr w:rsidR="004456C1" w:rsidRPr="00375960" w14:paraId="62573115" w14:textId="77777777" w:rsidTr="004456C1">
        <w:trPr>
          <w:cantSplit/>
        </w:trPr>
        <w:tc>
          <w:tcPr>
            <w:tcW w:w="1770" w:type="dxa"/>
            <w:tcMar>
              <w:left w:w="40" w:type="dxa"/>
              <w:right w:w="40" w:type="dxa"/>
            </w:tcMar>
          </w:tcPr>
          <w:p w14:paraId="2A6CC1D9" w14:textId="77777777" w:rsidR="004456C1" w:rsidRPr="00375960" w:rsidRDefault="004456C1" w:rsidP="004456C1">
            <w:pPr>
              <w:pStyle w:val="TableEntry"/>
            </w:pPr>
            <w:r w:rsidRPr="00375960">
              <w:t>Current Medications</w:t>
            </w:r>
          </w:p>
        </w:tc>
        <w:tc>
          <w:tcPr>
            <w:tcW w:w="2188" w:type="dxa"/>
          </w:tcPr>
          <w:p w14:paraId="29557DB2" w14:textId="77777777" w:rsidR="004456C1" w:rsidRPr="00375960" w:rsidRDefault="004456C1" w:rsidP="004456C1">
            <w:pPr>
              <w:pStyle w:val="TableEntry"/>
            </w:pPr>
            <w:r w:rsidRPr="00375960">
              <w:t>MedicationStatement.medication[x]</w:t>
            </w:r>
          </w:p>
        </w:tc>
        <w:tc>
          <w:tcPr>
            <w:tcW w:w="1440" w:type="dxa"/>
          </w:tcPr>
          <w:p w14:paraId="4FC3E3AA" w14:textId="77777777" w:rsidR="004456C1" w:rsidRPr="00375960" w:rsidRDefault="004456C1" w:rsidP="004456C1">
            <w:pPr>
              <w:pStyle w:val="TableEntry"/>
            </w:pPr>
            <w:r w:rsidRPr="00375960">
              <w:t>RE [0..1]</w:t>
            </w:r>
          </w:p>
        </w:tc>
        <w:tc>
          <w:tcPr>
            <w:tcW w:w="3240" w:type="dxa"/>
            <w:tcMar>
              <w:left w:w="40" w:type="dxa"/>
              <w:right w:w="40" w:type="dxa"/>
            </w:tcMar>
          </w:tcPr>
          <w:p w14:paraId="2901CDF8" w14:textId="03F78EDB" w:rsidR="004456C1" w:rsidRPr="00375960" w:rsidRDefault="004456C1" w:rsidP="00FB265F">
            <w:pPr>
              <w:pStyle w:val="TableEntry"/>
            </w:pPr>
            <w:r w:rsidRPr="00375960">
              <w:t>The medications the patient currently takes</w:t>
            </w:r>
            <w:r w:rsidR="009B73AF">
              <w:t>.</w:t>
            </w:r>
          </w:p>
        </w:tc>
        <w:tc>
          <w:tcPr>
            <w:tcW w:w="1440" w:type="dxa"/>
          </w:tcPr>
          <w:p w14:paraId="45477B6F" w14:textId="77777777" w:rsidR="004456C1" w:rsidRPr="00375960" w:rsidRDefault="004456C1" w:rsidP="004456C1">
            <w:pPr>
              <w:pStyle w:val="TableEntry"/>
            </w:pPr>
          </w:p>
        </w:tc>
      </w:tr>
      <w:tr w:rsidR="004456C1" w:rsidRPr="00375960" w14:paraId="67EAF562" w14:textId="77777777" w:rsidTr="004456C1">
        <w:trPr>
          <w:cantSplit/>
        </w:trPr>
        <w:tc>
          <w:tcPr>
            <w:tcW w:w="1770" w:type="dxa"/>
            <w:tcMar>
              <w:left w:w="40" w:type="dxa"/>
              <w:right w:w="40" w:type="dxa"/>
            </w:tcMar>
          </w:tcPr>
          <w:p w14:paraId="4602D1B6" w14:textId="77777777" w:rsidR="004456C1" w:rsidRPr="00375960" w:rsidRDefault="004456C1" w:rsidP="004456C1">
            <w:pPr>
              <w:pStyle w:val="TableEntry"/>
            </w:pPr>
            <w:r w:rsidRPr="00375960">
              <w:t>Current Medication Dose</w:t>
            </w:r>
          </w:p>
        </w:tc>
        <w:tc>
          <w:tcPr>
            <w:tcW w:w="2188" w:type="dxa"/>
          </w:tcPr>
          <w:p w14:paraId="75342036" w14:textId="77777777" w:rsidR="004456C1" w:rsidRPr="00375960" w:rsidRDefault="004456C1" w:rsidP="004456C1">
            <w:pPr>
              <w:pStyle w:val="TableEntry"/>
            </w:pPr>
            <w:r w:rsidRPr="00375960">
              <w:t>MedicationStatement.dosage</w:t>
            </w:r>
          </w:p>
        </w:tc>
        <w:tc>
          <w:tcPr>
            <w:tcW w:w="1440" w:type="dxa"/>
          </w:tcPr>
          <w:p w14:paraId="6BC4A370" w14:textId="77777777" w:rsidR="004456C1" w:rsidRPr="00375960" w:rsidRDefault="004456C1" w:rsidP="004456C1">
            <w:pPr>
              <w:pStyle w:val="TableEntry"/>
            </w:pPr>
            <w:r w:rsidRPr="00375960">
              <w:t>RE [0..1]</w:t>
            </w:r>
          </w:p>
        </w:tc>
        <w:tc>
          <w:tcPr>
            <w:tcW w:w="3240" w:type="dxa"/>
            <w:tcMar>
              <w:left w:w="40" w:type="dxa"/>
              <w:right w:w="40" w:type="dxa"/>
            </w:tcMar>
          </w:tcPr>
          <w:p w14:paraId="71BEE836" w14:textId="39E02CD3" w:rsidR="004456C1" w:rsidRPr="00375960" w:rsidRDefault="004456C1" w:rsidP="00FB265F">
            <w:pPr>
              <w:pStyle w:val="TableEntry"/>
            </w:pPr>
            <w:r w:rsidRPr="00375960">
              <w:t>The numeric dose or amount of the patient's current medication</w:t>
            </w:r>
            <w:r w:rsidR="009B73AF">
              <w:t>.</w:t>
            </w:r>
          </w:p>
        </w:tc>
        <w:tc>
          <w:tcPr>
            <w:tcW w:w="1440" w:type="dxa"/>
          </w:tcPr>
          <w:p w14:paraId="43DF4871" w14:textId="77777777" w:rsidR="004456C1" w:rsidRPr="00375960" w:rsidRDefault="004456C1" w:rsidP="004456C1">
            <w:pPr>
              <w:pStyle w:val="TableEntry"/>
            </w:pPr>
          </w:p>
        </w:tc>
      </w:tr>
      <w:tr w:rsidR="004456C1" w:rsidRPr="00375960" w14:paraId="64D1B7B9" w14:textId="77777777" w:rsidTr="004456C1">
        <w:trPr>
          <w:cantSplit/>
        </w:trPr>
        <w:tc>
          <w:tcPr>
            <w:tcW w:w="1770" w:type="dxa"/>
            <w:tcMar>
              <w:left w:w="40" w:type="dxa"/>
              <w:right w:w="40" w:type="dxa"/>
            </w:tcMar>
          </w:tcPr>
          <w:p w14:paraId="3BD4A4BE" w14:textId="77777777" w:rsidR="004456C1" w:rsidRPr="00375960" w:rsidRDefault="004456C1" w:rsidP="004456C1">
            <w:pPr>
              <w:pStyle w:val="TableEntry"/>
            </w:pPr>
            <w:r w:rsidRPr="00375960">
              <w:t>Current Medication Dosage Unit</w:t>
            </w:r>
          </w:p>
        </w:tc>
        <w:tc>
          <w:tcPr>
            <w:tcW w:w="2188" w:type="dxa"/>
          </w:tcPr>
          <w:p w14:paraId="67C0D554" w14:textId="77777777" w:rsidR="004456C1" w:rsidRPr="00375960" w:rsidRDefault="004456C1" w:rsidP="004456C1">
            <w:pPr>
              <w:pStyle w:val="TableEntry"/>
            </w:pPr>
            <w:r w:rsidRPr="00375960">
              <w:t>MedicationStatement.dosage</w:t>
            </w:r>
          </w:p>
        </w:tc>
        <w:tc>
          <w:tcPr>
            <w:tcW w:w="1440" w:type="dxa"/>
          </w:tcPr>
          <w:p w14:paraId="6BC4DC38" w14:textId="77777777" w:rsidR="004456C1" w:rsidRPr="00375960" w:rsidRDefault="004456C1" w:rsidP="004456C1">
            <w:pPr>
              <w:pStyle w:val="TableEntry"/>
            </w:pPr>
            <w:r w:rsidRPr="00375960">
              <w:t>RE [0..1]</w:t>
            </w:r>
          </w:p>
        </w:tc>
        <w:tc>
          <w:tcPr>
            <w:tcW w:w="3240" w:type="dxa"/>
            <w:tcMar>
              <w:left w:w="40" w:type="dxa"/>
              <w:right w:w="40" w:type="dxa"/>
            </w:tcMar>
          </w:tcPr>
          <w:p w14:paraId="7A412EFA" w14:textId="6277105F" w:rsidR="004456C1" w:rsidRPr="00375960" w:rsidRDefault="004456C1" w:rsidP="00FB265F">
            <w:pPr>
              <w:pStyle w:val="TableEntry"/>
            </w:pPr>
            <w:r w:rsidRPr="00375960">
              <w:t>The dosage unit of the patient's current medication</w:t>
            </w:r>
            <w:r w:rsidR="009B73AF">
              <w:t>.</w:t>
            </w:r>
          </w:p>
        </w:tc>
        <w:tc>
          <w:tcPr>
            <w:tcW w:w="1440" w:type="dxa"/>
          </w:tcPr>
          <w:p w14:paraId="31B4168C" w14:textId="77777777" w:rsidR="004456C1" w:rsidRPr="00375960" w:rsidRDefault="004456C1" w:rsidP="004456C1">
            <w:pPr>
              <w:pStyle w:val="TableEntry"/>
            </w:pPr>
          </w:p>
        </w:tc>
      </w:tr>
      <w:tr w:rsidR="004456C1" w:rsidRPr="00375960" w14:paraId="0552D420" w14:textId="77777777" w:rsidTr="004456C1">
        <w:trPr>
          <w:cantSplit/>
        </w:trPr>
        <w:tc>
          <w:tcPr>
            <w:tcW w:w="1770" w:type="dxa"/>
            <w:tcMar>
              <w:left w:w="40" w:type="dxa"/>
              <w:right w:w="40" w:type="dxa"/>
            </w:tcMar>
          </w:tcPr>
          <w:p w14:paraId="5C821D41" w14:textId="77777777" w:rsidR="004456C1" w:rsidRPr="00375960" w:rsidRDefault="004456C1" w:rsidP="004456C1">
            <w:pPr>
              <w:pStyle w:val="TableEntry"/>
            </w:pPr>
            <w:r w:rsidRPr="00375960">
              <w:t>Current Medication Administration Route</w:t>
            </w:r>
          </w:p>
        </w:tc>
        <w:tc>
          <w:tcPr>
            <w:tcW w:w="2188" w:type="dxa"/>
          </w:tcPr>
          <w:p w14:paraId="06A939C8" w14:textId="77777777" w:rsidR="004456C1" w:rsidRPr="00375960" w:rsidRDefault="004456C1" w:rsidP="004456C1">
            <w:pPr>
              <w:pStyle w:val="TableEntry"/>
            </w:pPr>
            <w:r w:rsidRPr="00375960">
              <w:t>MedicationStatement.dosage.route</w:t>
            </w:r>
          </w:p>
        </w:tc>
        <w:tc>
          <w:tcPr>
            <w:tcW w:w="1440" w:type="dxa"/>
          </w:tcPr>
          <w:p w14:paraId="251A681A" w14:textId="77777777" w:rsidR="004456C1" w:rsidRPr="00375960" w:rsidRDefault="004456C1" w:rsidP="004456C1">
            <w:pPr>
              <w:pStyle w:val="TableEntry"/>
            </w:pPr>
            <w:r w:rsidRPr="00375960">
              <w:t>RE [0..1]</w:t>
            </w:r>
          </w:p>
        </w:tc>
        <w:tc>
          <w:tcPr>
            <w:tcW w:w="3240" w:type="dxa"/>
            <w:tcMar>
              <w:left w:w="40" w:type="dxa"/>
              <w:right w:w="40" w:type="dxa"/>
            </w:tcMar>
          </w:tcPr>
          <w:p w14:paraId="01187B00" w14:textId="110C9E57" w:rsidR="004456C1" w:rsidRPr="00375960" w:rsidRDefault="004456C1" w:rsidP="00FB265F">
            <w:pPr>
              <w:pStyle w:val="TableEntry"/>
            </w:pPr>
            <w:r w:rsidRPr="00375960">
              <w:t>The administration route (po, SQ, etc.) of the patient's current medication</w:t>
            </w:r>
            <w:r w:rsidR="009B73AF">
              <w:t>.</w:t>
            </w:r>
          </w:p>
        </w:tc>
        <w:tc>
          <w:tcPr>
            <w:tcW w:w="1440" w:type="dxa"/>
          </w:tcPr>
          <w:p w14:paraId="23336267" w14:textId="77777777" w:rsidR="004456C1" w:rsidRPr="00375960" w:rsidRDefault="004456C1" w:rsidP="004456C1">
            <w:pPr>
              <w:pStyle w:val="TableEntry"/>
            </w:pPr>
          </w:p>
        </w:tc>
      </w:tr>
      <w:tr w:rsidR="004456C1" w:rsidRPr="00375960" w:rsidDel="00E76F48" w14:paraId="3F7280BB" w14:textId="4FF8D7AB" w:rsidTr="004456C1">
        <w:trPr>
          <w:cantSplit/>
          <w:del w:id="5125" w:author="Andrea K. Fourquet" w:date="2018-07-10T12:56:00Z"/>
        </w:trPr>
        <w:tc>
          <w:tcPr>
            <w:tcW w:w="1770" w:type="dxa"/>
            <w:tcMar>
              <w:left w:w="40" w:type="dxa"/>
              <w:right w:w="40" w:type="dxa"/>
            </w:tcMar>
          </w:tcPr>
          <w:p w14:paraId="55A09246" w14:textId="5FF0E11F" w:rsidR="004456C1" w:rsidRPr="00375960" w:rsidDel="00E76F48" w:rsidRDefault="004456C1" w:rsidP="004456C1">
            <w:pPr>
              <w:pStyle w:val="TableEntry"/>
              <w:rPr>
                <w:del w:id="5126" w:author="Andrea K. Fourquet" w:date="2018-07-10T12:56:00Z"/>
              </w:rPr>
            </w:pPr>
            <w:del w:id="5127" w:author="Andrea K. Fourquet" w:date="2018-07-10T12:56:00Z">
              <w:r w:rsidRPr="00375960" w:rsidDel="00E76F48">
                <w:delText>Presence of Emergency Information Form</w:delText>
              </w:r>
            </w:del>
          </w:p>
        </w:tc>
        <w:tc>
          <w:tcPr>
            <w:tcW w:w="2188" w:type="dxa"/>
          </w:tcPr>
          <w:p w14:paraId="0C1863EF" w14:textId="0D70B073" w:rsidR="004456C1" w:rsidRPr="00375960" w:rsidDel="00E76F48" w:rsidRDefault="004456C1" w:rsidP="004456C1">
            <w:pPr>
              <w:pStyle w:val="TableEntry"/>
              <w:rPr>
                <w:del w:id="5128" w:author="Andrea K. Fourquet" w:date="2018-07-10T12:56:00Z"/>
              </w:rPr>
            </w:pPr>
            <w:del w:id="5129" w:author="Andrea K. Fourquet" w:date="2018-07-10T12:56:00Z">
              <w:r w:rsidRPr="00375960" w:rsidDel="00E76F48">
                <w:delText xml:space="preserve">No Mapping Available </w:delText>
              </w:r>
            </w:del>
          </w:p>
        </w:tc>
        <w:tc>
          <w:tcPr>
            <w:tcW w:w="1440" w:type="dxa"/>
          </w:tcPr>
          <w:p w14:paraId="1EBE7130" w14:textId="7592B584" w:rsidR="004456C1" w:rsidRPr="00375960" w:rsidDel="00E76F48" w:rsidRDefault="004456C1" w:rsidP="004456C1">
            <w:pPr>
              <w:pStyle w:val="TableEntry"/>
              <w:rPr>
                <w:del w:id="5130" w:author="Andrea K. Fourquet" w:date="2018-07-10T12:56:00Z"/>
              </w:rPr>
            </w:pPr>
            <w:del w:id="5131" w:author="Andrea K. Fourquet" w:date="2018-07-10T12:56:00Z">
              <w:r w:rsidRPr="00375960" w:rsidDel="00E76F48">
                <w:delText>N/A</w:delText>
              </w:r>
            </w:del>
          </w:p>
        </w:tc>
        <w:tc>
          <w:tcPr>
            <w:tcW w:w="3240" w:type="dxa"/>
            <w:tcMar>
              <w:left w:w="40" w:type="dxa"/>
              <w:right w:w="40" w:type="dxa"/>
            </w:tcMar>
          </w:tcPr>
          <w:p w14:paraId="0B08FC1B" w14:textId="7C9C8ACC" w:rsidR="004456C1" w:rsidRPr="00375960" w:rsidDel="00E76F48" w:rsidRDefault="004456C1" w:rsidP="00FB265F">
            <w:pPr>
              <w:pStyle w:val="TableEntry"/>
              <w:rPr>
                <w:del w:id="5132" w:author="Andrea K. Fourquet" w:date="2018-07-10T12:56:00Z"/>
              </w:rPr>
            </w:pPr>
            <w:del w:id="5133" w:author="Andrea K. Fourquet" w:date="2018-07-10T12:56:00Z">
              <w:r w:rsidRPr="00375960" w:rsidDel="00E76F48">
                <w:delText>Indication of the presence of the Emergency Information Form associated with patients with special healthcare needs.</w:delText>
              </w:r>
            </w:del>
          </w:p>
        </w:tc>
        <w:tc>
          <w:tcPr>
            <w:tcW w:w="1440" w:type="dxa"/>
          </w:tcPr>
          <w:p w14:paraId="72BC5E17" w14:textId="1C85B18B" w:rsidR="004456C1" w:rsidRPr="00375960" w:rsidDel="00E76F48" w:rsidRDefault="004456C1" w:rsidP="004456C1">
            <w:pPr>
              <w:pStyle w:val="TableEntry"/>
              <w:rPr>
                <w:del w:id="5134" w:author="Andrea K. Fourquet" w:date="2018-07-10T12:56:00Z"/>
              </w:rPr>
            </w:pPr>
          </w:p>
        </w:tc>
      </w:tr>
      <w:tr w:rsidR="004456C1" w:rsidRPr="00375960" w14:paraId="68369792" w14:textId="77777777" w:rsidTr="004456C1">
        <w:trPr>
          <w:cantSplit/>
        </w:trPr>
        <w:tc>
          <w:tcPr>
            <w:tcW w:w="1770" w:type="dxa"/>
            <w:tcMar>
              <w:left w:w="40" w:type="dxa"/>
              <w:right w:w="40" w:type="dxa"/>
            </w:tcMar>
          </w:tcPr>
          <w:p w14:paraId="26C160D3" w14:textId="77777777" w:rsidR="004456C1" w:rsidRPr="00375960" w:rsidRDefault="004456C1" w:rsidP="004456C1">
            <w:pPr>
              <w:pStyle w:val="TableEntry"/>
            </w:pPr>
            <w:r w:rsidRPr="00375960">
              <w:t xml:space="preserve">Alcohol/Drug Use Indicators </w:t>
            </w:r>
          </w:p>
        </w:tc>
        <w:tc>
          <w:tcPr>
            <w:tcW w:w="2188" w:type="dxa"/>
          </w:tcPr>
          <w:p w14:paraId="63AC3ECA" w14:textId="77777777" w:rsidR="004456C1" w:rsidRPr="007475AB" w:rsidRDefault="004456C1" w:rsidP="00E7637C">
            <w:pPr>
              <w:pStyle w:val="TableEntry"/>
            </w:pPr>
            <w:r w:rsidRPr="007475AB">
              <w:t>Encounter</w:t>
            </w:r>
            <w:r w:rsidRPr="007475AB">
              <w:sym w:font="Wingdings" w:char="F0DF"/>
            </w:r>
            <w:r w:rsidRPr="007475AB">
              <w:t xml:space="preserve">Observation.value[x] </w:t>
            </w:r>
          </w:p>
        </w:tc>
        <w:tc>
          <w:tcPr>
            <w:tcW w:w="1440" w:type="dxa"/>
          </w:tcPr>
          <w:p w14:paraId="61F1B7CD" w14:textId="77777777" w:rsidR="004456C1" w:rsidRPr="00375960" w:rsidRDefault="004456C1" w:rsidP="004456C1">
            <w:pPr>
              <w:pStyle w:val="TableEntry"/>
            </w:pPr>
            <w:r w:rsidRPr="00375960">
              <w:t>RE</w:t>
            </w:r>
          </w:p>
          <w:p w14:paraId="11252D4F" w14:textId="77777777" w:rsidR="004456C1" w:rsidRPr="00375960" w:rsidRDefault="004456C1" w:rsidP="004456C1">
            <w:pPr>
              <w:pStyle w:val="TableEntry"/>
            </w:pPr>
            <w:r w:rsidRPr="00375960">
              <w:t>[0..*]</w:t>
            </w:r>
          </w:p>
        </w:tc>
        <w:tc>
          <w:tcPr>
            <w:tcW w:w="3240" w:type="dxa"/>
            <w:tcMar>
              <w:left w:w="40" w:type="dxa"/>
              <w:right w:w="40" w:type="dxa"/>
            </w:tcMar>
          </w:tcPr>
          <w:p w14:paraId="14E2B001" w14:textId="574C6AAD" w:rsidR="004456C1" w:rsidRPr="00375960" w:rsidRDefault="004456C1" w:rsidP="009B73AF">
            <w:pPr>
              <w:pStyle w:val="TableEntry"/>
            </w:pPr>
            <w:r w:rsidRPr="00375960">
              <w:t>Indicators for the potential use of alcohol or drugs by the patient related to the patient's current illness or injury</w:t>
            </w:r>
            <w:r w:rsidR="009B73AF">
              <w:t>.</w:t>
            </w:r>
          </w:p>
        </w:tc>
        <w:tc>
          <w:tcPr>
            <w:tcW w:w="1440" w:type="dxa"/>
          </w:tcPr>
          <w:p w14:paraId="5786C4BE" w14:textId="77777777" w:rsidR="004456C1" w:rsidRPr="00375960" w:rsidRDefault="004456C1" w:rsidP="004456C1">
            <w:pPr>
              <w:pStyle w:val="TableEntry"/>
            </w:pPr>
          </w:p>
        </w:tc>
      </w:tr>
      <w:tr w:rsidR="004456C1" w:rsidRPr="00375960" w14:paraId="0A9E265A" w14:textId="77777777" w:rsidTr="004456C1">
        <w:trPr>
          <w:cantSplit/>
        </w:trPr>
        <w:tc>
          <w:tcPr>
            <w:tcW w:w="1770" w:type="dxa"/>
            <w:tcMar>
              <w:left w:w="40" w:type="dxa"/>
              <w:right w:w="40" w:type="dxa"/>
            </w:tcMar>
          </w:tcPr>
          <w:p w14:paraId="1161A11F" w14:textId="77777777" w:rsidR="004456C1" w:rsidRPr="00375960" w:rsidRDefault="004456C1" w:rsidP="004456C1">
            <w:pPr>
              <w:pStyle w:val="TableEntry"/>
            </w:pPr>
            <w:r w:rsidRPr="00375960">
              <w:t>Pregnancy</w:t>
            </w:r>
          </w:p>
        </w:tc>
        <w:tc>
          <w:tcPr>
            <w:tcW w:w="2188" w:type="dxa"/>
          </w:tcPr>
          <w:p w14:paraId="696ED702" w14:textId="77777777" w:rsidR="004456C1" w:rsidRPr="00E7637C" w:rsidRDefault="004456C1" w:rsidP="004456C1">
            <w:pPr>
              <w:pStyle w:val="TableEntry"/>
              <w:rPr>
                <w:lang w:val="fr-CA"/>
              </w:rPr>
            </w:pPr>
            <w:r w:rsidRPr="00E7637C">
              <w:rPr>
                <w:lang w:val="fr-CA"/>
              </w:rPr>
              <w:t xml:space="preserve">Encounter.diagnosis.condition(Condition.code) </w:t>
            </w:r>
          </w:p>
        </w:tc>
        <w:tc>
          <w:tcPr>
            <w:tcW w:w="1440" w:type="dxa"/>
          </w:tcPr>
          <w:p w14:paraId="5C3B6322" w14:textId="77777777" w:rsidR="004456C1" w:rsidRPr="00375960" w:rsidRDefault="004456C1" w:rsidP="004456C1">
            <w:pPr>
              <w:pStyle w:val="TableEntry"/>
            </w:pPr>
            <w:r w:rsidRPr="00375960">
              <w:t>RE [0..1]</w:t>
            </w:r>
          </w:p>
        </w:tc>
        <w:tc>
          <w:tcPr>
            <w:tcW w:w="3240" w:type="dxa"/>
            <w:tcMar>
              <w:left w:w="40" w:type="dxa"/>
              <w:right w:w="40" w:type="dxa"/>
            </w:tcMar>
          </w:tcPr>
          <w:p w14:paraId="6D56EF68" w14:textId="77777777" w:rsidR="004456C1" w:rsidRPr="00375960" w:rsidRDefault="004456C1" w:rsidP="00FB265F">
            <w:pPr>
              <w:pStyle w:val="TableEntry"/>
            </w:pPr>
            <w:r w:rsidRPr="00375960">
              <w:t>Indication of the possibility by the patient's history of current pregnancy.</w:t>
            </w:r>
          </w:p>
        </w:tc>
        <w:tc>
          <w:tcPr>
            <w:tcW w:w="1440" w:type="dxa"/>
          </w:tcPr>
          <w:p w14:paraId="3B2B63BD" w14:textId="77777777" w:rsidR="004456C1" w:rsidRPr="00375960" w:rsidRDefault="004456C1" w:rsidP="004456C1">
            <w:pPr>
              <w:pStyle w:val="TableEntry"/>
            </w:pPr>
            <w:r w:rsidRPr="00375960">
              <w:t>Where code is "pregnant"</w:t>
            </w:r>
          </w:p>
        </w:tc>
      </w:tr>
      <w:tr w:rsidR="004456C1" w:rsidRPr="00375960" w14:paraId="6BFD55D1" w14:textId="77777777" w:rsidTr="004456C1">
        <w:trPr>
          <w:cantSplit/>
        </w:trPr>
        <w:tc>
          <w:tcPr>
            <w:tcW w:w="1770" w:type="dxa"/>
            <w:tcMar>
              <w:left w:w="40" w:type="dxa"/>
              <w:right w:w="40" w:type="dxa"/>
            </w:tcMar>
          </w:tcPr>
          <w:p w14:paraId="7031F241" w14:textId="77777777" w:rsidR="004456C1" w:rsidRPr="00375960" w:rsidRDefault="004456C1" w:rsidP="004456C1">
            <w:pPr>
              <w:pStyle w:val="TableEntry"/>
            </w:pPr>
            <w:r w:rsidRPr="00375960">
              <w:t xml:space="preserve">Last Oral Intake </w:t>
            </w:r>
          </w:p>
        </w:tc>
        <w:tc>
          <w:tcPr>
            <w:tcW w:w="2188" w:type="dxa"/>
          </w:tcPr>
          <w:p w14:paraId="4727A438"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56D3D4E1" w14:textId="77777777" w:rsidR="004456C1" w:rsidRPr="00375960" w:rsidRDefault="004456C1" w:rsidP="004456C1">
            <w:pPr>
              <w:pStyle w:val="TableEntry"/>
            </w:pPr>
            <w:r w:rsidRPr="00375960">
              <w:t>O [0..*]</w:t>
            </w:r>
          </w:p>
        </w:tc>
        <w:tc>
          <w:tcPr>
            <w:tcW w:w="3240" w:type="dxa"/>
            <w:tcMar>
              <w:left w:w="40" w:type="dxa"/>
              <w:right w:w="40" w:type="dxa"/>
            </w:tcMar>
          </w:tcPr>
          <w:p w14:paraId="179AA218" w14:textId="77777777" w:rsidR="004456C1" w:rsidRPr="00375960" w:rsidRDefault="004456C1" w:rsidP="00FB265F">
            <w:pPr>
              <w:pStyle w:val="TableEntry"/>
            </w:pPr>
            <w:r w:rsidRPr="00375960">
              <w:t>Date and Time of last oral intake.</w:t>
            </w:r>
          </w:p>
        </w:tc>
        <w:tc>
          <w:tcPr>
            <w:tcW w:w="1440" w:type="dxa"/>
          </w:tcPr>
          <w:p w14:paraId="22492AD8" w14:textId="77777777" w:rsidR="004456C1" w:rsidRPr="00375960" w:rsidRDefault="004456C1" w:rsidP="004456C1">
            <w:pPr>
              <w:pStyle w:val="TableEntry"/>
            </w:pPr>
          </w:p>
        </w:tc>
      </w:tr>
      <w:tr w:rsidR="004456C1" w:rsidRPr="00375960" w14:paraId="0F72C664" w14:textId="77777777" w:rsidTr="004456C1">
        <w:trPr>
          <w:cantSplit/>
        </w:trPr>
        <w:tc>
          <w:tcPr>
            <w:tcW w:w="1770" w:type="dxa"/>
            <w:tcMar>
              <w:left w:w="40" w:type="dxa"/>
              <w:right w:w="40" w:type="dxa"/>
            </w:tcMar>
          </w:tcPr>
          <w:p w14:paraId="70D2195A" w14:textId="77777777" w:rsidR="004456C1" w:rsidRPr="00375960" w:rsidRDefault="004456C1" w:rsidP="004456C1">
            <w:pPr>
              <w:pStyle w:val="TableEntry"/>
            </w:pPr>
            <w:r w:rsidRPr="00375960">
              <w:t xml:space="preserve">Date/Time Vital Signs Taken </w:t>
            </w:r>
          </w:p>
        </w:tc>
        <w:tc>
          <w:tcPr>
            <w:tcW w:w="2188" w:type="dxa"/>
          </w:tcPr>
          <w:p w14:paraId="47237739" w14:textId="77777777" w:rsidR="004456C1" w:rsidRPr="00375960" w:rsidRDefault="004456C1" w:rsidP="004456C1">
            <w:pPr>
              <w:pStyle w:val="TableEntry"/>
            </w:pPr>
            <w:r w:rsidRPr="00375960">
              <w:t>Encounter</w:t>
            </w:r>
            <w:r w:rsidRPr="00375960">
              <w:sym w:font="Wingdings" w:char="F0DF"/>
            </w:r>
            <w:r w:rsidRPr="00375960">
              <w:t>Observation.issued</w:t>
            </w:r>
          </w:p>
        </w:tc>
        <w:tc>
          <w:tcPr>
            <w:tcW w:w="1440" w:type="dxa"/>
          </w:tcPr>
          <w:p w14:paraId="36A1A458" w14:textId="77777777" w:rsidR="004456C1" w:rsidRPr="00375960" w:rsidRDefault="004456C1" w:rsidP="004456C1">
            <w:pPr>
              <w:pStyle w:val="TableEntry"/>
            </w:pPr>
            <w:r w:rsidRPr="00375960">
              <w:t>RE [0..1]</w:t>
            </w:r>
          </w:p>
        </w:tc>
        <w:tc>
          <w:tcPr>
            <w:tcW w:w="3240" w:type="dxa"/>
            <w:tcMar>
              <w:left w:w="40" w:type="dxa"/>
              <w:right w:w="40" w:type="dxa"/>
            </w:tcMar>
          </w:tcPr>
          <w:p w14:paraId="722A8740" w14:textId="77777777" w:rsidR="004456C1" w:rsidRPr="00375960" w:rsidRDefault="004456C1" w:rsidP="00FB265F">
            <w:pPr>
              <w:pStyle w:val="TableEntry"/>
            </w:pPr>
            <w:r w:rsidRPr="00375960">
              <w:t>The date/time vital signs were taken on the patient.</w:t>
            </w:r>
          </w:p>
        </w:tc>
        <w:tc>
          <w:tcPr>
            <w:tcW w:w="1440" w:type="dxa"/>
          </w:tcPr>
          <w:p w14:paraId="6493A6CC" w14:textId="77777777" w:rsidR="004456C1" w:rsidRPr="00375960" w:rsidRDefault="004456C1" w:rsidP="004456C1">
            <w:pPr>
              <w:pStyle w:val="TableEntry"/>
            </w:pPr>
          </w:p>
        </w:tc>
      </w:tr>
      <w:tr w:rsidR="004456C1" w:rsidRPr="00375960" w14:paraId="16658CA7" w14:textId="77777777" w:rsidTr="004456C1">
        <w:trPr>
          <w:cantSplit/>
        </w:trPr>
        <w:tc>
          <w:tcPr>
            <w:tcW w:w="1770" w:type="dxa"/>
            <w:tcMar>
              <w:left w:w="40" w:type="dxa"/>
              <w:right w:w="40" w:type="dxa"/>
            </w:tcMar>
          </w:tcPr>
          <w:p w14:paraId="41319B7B" w14:textId="77777777" w:rsidR="004456C1" w:rsidRPr="00375960" w:rsidRDefault="004456C1" w:rsidP="004456C1">
            <w:pPr>
              <w:pStyle w:val="TableEntry"/>
            </w:pPr>
            <w:r w:rsidRPr="00375960">
              <w:lastRenderedPageBreak/>
              <w:t>Vitals Obtained Prior to this Unit's EMS Care</w:t>
            </w:r>
          </w:p>
        </w:tc>
        <w:tc>
          <w:tcPr>
            <w:tcW w:w="2188" w:type="dxa"/>
          </w:tcPr>
          <w:p w14:paraId="27269D85"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0F75B702" w14:textId="77777777" w:rsidR="004456C1" w:rsidRPr="00375960" w:rsidRDefault="004456C1" w:rsidP="004456C1">
            <w:pPr>
              <w:pStyle w:val="TableEntry"/>
            </w:pPr>
            <w:r w:rsidRPr="00375960">
              <w:t>RE [0..1]</w:t>
            </w:r>
          </w:p>
        </w:tc>
        <w:tc>
          <w:tcPr>
            <w:tcW w:w="3240" w:type="dxa"/>
            <w:tcMar>
              <w:left w:w="40" w:type="dxa"/>
              <w:right w:w="40" w:type="dxa"/>
            </w:tcMar>
          </w:tcPr>
          <w:p w14:paraId="7399F170" w14:textId="29A54338" w:rsidR="004456C1" w:rsidRPr="00375960" w:rsidRDefault="004456C1" w:rsidP="00E33DF8">
            <w:pPr>
              <w:pStyle w:val="TableEntry"/>
            </w:pPr>
            <w:r w:rsidRPr="00375960">
              <w:t>Indicates that the information which is documented was obtained prior to the documenting EMS units care.</w:t>
            </w:r>
          </w:p>
        </w:tc>
        <w:tc>
          <w:tcPr>
            <w:tcW w:w="1440" w:type="dxa"/>
          </w:tcPr>
          <w:p w14:paraId="73D03A9D" w14:textId="77777777" w:rsidR="004456C1" w:rsidRPr="00375960" w:rsidRDefault="004456C1" w:rsidP="004456C1">
            <w:pPr>
              <w:pStyle w:val="TableEntry"/>
            </w:pPr>
          </w:p>
        </w:tc>
      </w:tr>
      <w:tr w:rsidR="004456C1" w:rsidRPr="00375960" w14:paraId="23B9B83D" w14:textId="77777777" w:rsidTr="004456C1">
        <w:trPr>
          <w:cantSplit/>
        </w:trPr>
        <w:tc>
          <w:tcPr>
            <w:tcW w:w="1770" w:type="dxa"/>
            <w:tcMar>
              <w:left w:w="40" w:type="dxa"/>
              <w:right w:w="40" w:type="dxa"/>
            </w:tcMar>
          </w:tcPr>
          <w:p w14:paraId="50D1A0A2" w14:textId="77777777" w:rsidR="004456C1" w:rsidRPr="00375960" w:rsidRDefault="004456C1" w:rsidP="004456C1">
            <w:pPr>
              <w:pStyle w:val="TableEntry"/>
            </w:pPr>
            <w:r w:rsidRPr="00375960">
              <w:t>Cardiac Rhythm / Electrocardiography (ECG)</w:t>
            </w:r>
          </w:p>
        </w:tc>
        <w:tc>
          <w:tcPr>
            <w:tcW w:w="2188" w:type="dxa"/>
          </w:tcPr>
          <w:p w14:paraId="150C4903"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1359A99F" w14:textId="77777777" w:rsidR="004456C1" w:rsidRPr="00375960" w:rsidRDefault="004456C1" w:rsidP="004456C1">
            <w:pPr>
              <w:pStyle w:val="TableEntry"/>
            </w:pPr>
            <w:r w:rsidRPr="00375960">
              <w:t>RE [0..1]</w:t>
            </w:r>
          </w:p>
        </w:tc>
        <w:tc>
          <w:tcPr>
            <w:tcW w:w="3240" w:type="dxa"/>
            <w:tcMar>
              <w:left w:w="40" w:type="dxa"/>
              <w:right w:w="40" w:type="dxa"/>
            </w:tcMar>
          </w:tcPr>
          <w:p w14:paraId="71CCEEB5" w14:textId="77777777" w:rsidR="004456C1" w:rsidRPr="00375960" w:rsidRDefault="004456C1" w:rsidP="00FB265F">
            <w:pPr>
              <w:pStyle w:val="TableEntry"/>
            </w:pPr>
            <w:r w:rsidRPr="00375960">
              <w:t>The cardiac rhythm / ECG and other electrocardiography findings of the patient as interpreted by EMS personnel.</w:t>
            </w:r>
          </w:p>
        </w:tc>
        <w:tc>
          <w:tcPr>
            <w:tcW w:w="1440" w:type="dxa"/>
          </w:tcPr>
          <w:p w14:paraId="5DEE8D90" w14:textId="77777777" w:rsidR="004456C1" w:rsidRPr="00375960" w:rsidRDefault="004456C1" w:rsidP="004456C1">
            <w:pPr>
              <w:pStyle w:val="TableEntry"/>
            </w:pPr>
          </w:p>
        </w:tc>
      </w:tr>
      <w:tr w:rsidR="004456C1" w:rsidRPr="00375960" w14:paraId="0A822E46" w14:textId="77777777" w:rsidTr="004456C1">
        <w:trPr>
          <w:cantSplit/>
        </w:trPr>
        <w:tc>
          <w:tcPr>
            <w:tcW w:w="1770" w:type="dxa"/>
            <w:tcMar>
              <w:left w:w="40" w:type="dxa"/>
              <w:right w:w="40" w:type="dxa"/>
            </w:tcMar>
          </w:tcPr>
          <w:p w14:paraId="26DDB75B" w14:textId="77777777" w:rsidR="004456C1" w:rsidRPr="00375960" w:rsidRDefault="004456C1" w:rsidP="004456C1">
            <w:pPr>
              <w:pStyle w:val="TableEntry"/>
            </w:pPr>
            <w:r w:rsidRPr="00375960">
              <w:t>ECG Type</w:t>
            </w:r>
          </w:p>
        </w:tc>
        <w:tc>
          <w:tcPr>
            <w:tcW w:w="2188" w:type="dxa"/>
          </w:tcPr>
          <w:p w14:paraId="22CFE491" w14:textId="77777777" w:rsidR="004456C1" w:rsidRPr="00375960" w:rsidRDefault="004456C1" w:rsidP="004456C1">
            <w:pPr>
              <w:pStyle w:val="TableEntry"/>
            </w:pPr>
            <w:r w:rsidRPr="00375960">
              <w:t>Encounter</w:t>
            </w:r>
            <w:r w:rsidRPr="00375960">
              <w:sym w:font="Wingdings" w:char="F0DF"/>
            </w:r>
            <w:r w:rsidRPr="00375960">
              <w:t>Observatio.type</w:t>
            </w:r>
          </w:p>
        </w:tc>
        <w:tc>
          <w:tcPr>
            <w:tcW w:w="1440" w:type="dxa"/>
          </w:tcPr>
          <w:p w14:paraId="1C806598" w14:textId="77777777" w:rsidR="004456C1" w:rsidRPr="00375960" w:rsidRDefault="004456C1" w:rsidP="004456C1">
            <w:pPr>
              <w:pStyle w:val="TableEntry"/>
            </w:pPr>
            <w:r w:rsidRPr="00375960">
              <w:t>RE [0..1]</w:t>
            </w:r>
          </w:p>
        </w:tc>
        <w:tc>
          <w:tcPr>
            <w:tcW w:w="3240" w:type="dxa"/>
            <w:tcMar>
              <w:left w:w="40" w:type="dxa"/>
              <w:right w:w="40" w:type="dxa"/>
            </w:tcMar>
          </w:tcPr>
          <w:p w14:paraId="04C646AC" w14:textId="77777777" w:rsidR="004456C1" w:rsidRPr="00375960" w:rsidRDefault="004456C1" w:rsidP="00FB265F">
            <w:pPr>
              <w:pStyle w:val="TableEntry"/>
            </w:pPr>
            <w:r w:rsidRPr="00375960">
              <w:t>The type of ECG associated with the cardiac rhythm.</w:t>
            </w:r>
          </w:p>
        </w:tc>
        <w:tc>
          <w:tcPr>
            <w:tcW w:w="1440" w:type="dxa"/>
          </w:tcPr>
          <w:p w14:paraId="4591EEC7" w14:textId="77777777" w:rsidR="004456C1" w:rsidRPr="00375960" w:rsidRDefault="004456C1" w:rsidP="004456C1">
            <w:pPr>
              <w:pStyle w:val="TableEntry"/>
            </w:pPr>
          </w:p>
        </w:tc>
      </w:tr>
      <w:tr w:rsidR="004456C1" w:rsidRPr="00375960" w14:paraId="250F9697" w14:textId="77777777" w:rsidTr="004456C1">
        <w:trPr>
          <w:cantSplit/>
        </w:trPr>
        <w:tc>
          <w:tcPr>
            <w:tcW w:w="1770" w:type="dxa"/>
            <w:tcMar>
              <w:left w:w="40" w:type="dxa"/>
              <w:right w:w="40" w:type="dxa"/>
            </w:tcMar>
          </w:tcPr>
          <w:p w14:paraId="3F35EF13" w14:textId="77777777" w:rsidR="004456C1" w:rsidRPr="00375960" w:rsidRDefault="004456C1" w:rsidP="004456C1">
            <w:pPr>
              <w:pStyle w:val="TableEntry"/>
            </w:pPr>
            <w:r w:rsidRPr="00375960">
              <w:t>Method of ECG Interpretation</w:t>
            </w:r>
          </w:p>
        </w:tc>
        <w:tc>
          <w:tcPr>
            <w:tcW w:w="2188" w:type="dxa"/>
          </w:tcPr>
          <w:p w14:paraId="132175DC" w14:textId="77777777" w:rsidR="004456C1" w:rsidRPr="00375960" w:rsidRDefault="004456C1" w:rsidP="004456C1">
            <w:pPr>
              <w:pStyle w:val="TableEntry"/>
            </w:pPr>
            <w:r w:rsidRPr="00375960">
              <w:t>Encounter</w:t>
            </w:r>
            <w:r w:rsidRPr="00375960">
              <w:sym w:font="Wingdings" w:char="F0DF"/>
            </w:r>
            <w:r w:rsidRPr="00375960">
              <w:t>Observation.method</w:t>
            </w:r>
          </w:p>
        </w:tc>
        <w:tc>
          <w:tcPr>
            <w:tcW w:w="1440" w:type="dxa"/>
          </w:tcPr>
          <w:p w14:paraId="05B3371E" w14:textId="77777777" w:rsidR="004456C1" w:rsidRPr="00375960" w:rsidRDefault="004456C1" w:rsidP="004456C1">
            <w:pPr>
              <w:pStyle w:val="TableEntry"/>
            </w:pPr>
            <w:r w:rsidRPr="00375960">
              <w:t>RE [0..1]</w:t>
            </w:r>
          </w:p>
        </w:tc>
        <w:tc>
          <w:tcPr>
            <w:tcW w:w="3240" w:type="dxa"/>
            <w:tcMar>
              <w:left w:w="40" w:type="dxa"/>
              <w:right w:w="40" w:type="dxa"/>
            </w:tcMar>
          </w:tcPr>
          <w:p w14:paraId="4756243C" w14:textId="77777777" w:rsidR="004456C1" w:rsidRPr="00375960" w:rsidRDefault="004456C1" w:rsidP="00FB265F">
            <w:pPr>
              <w:pStyle w:val="TableEntry"/>
            </w:pPr>
            <w:r w:rsidRPr="00375960">
              <w:t>The method of ECG interpretation.</w:t>
            </w:r>
          </w:p>
        </w:tc>
        <w:tc>
          <w:tcPr>
            <w:tcW w:w="1440" w:type="dxa"/>
          </w:tcPr>
          <w:p w14:paraId="4EB8DD53" w14:textId="77777777" w:rsidR="004456C1" w:rsidRPr="00375960" w:rsidRDefault="004456C1" w:rsidP="004456C1">
            <w:pPr>
              <w:pStyle w:val="TableEntry"/>
            </w:pPr>
          </w:p>
        </w:tc>
      </w:tr>
      <w:tr w:rsidR="004456C1" w:rsidRPr="00375960" w14:paraId="4BA0CA77" w14:textId="77777777" w:rsidTr="004456C1">
        <w:trPr>
          <w:cantSplit/>
        </w:trPr>
        <w:tc>
          <w:tcPr>
            <w:tcW w:w="1770" w:type="dxa"/>
            <w:tcMar>
              <w:left w:w="40" w:type="dxa"/>
              <w:right w:w="40" w:type="dxa"/>
            </w:tcMar>
          </w:tcPr>
          <w:p w14:paraId="6210E5BC" w14:textId="77777777" w:rsidR="004456C1" w:rsidRPr="00375960" w:rsidRDefault="004456C1" w:rsidP="004456C1">
            <w:pPr>
              <w:pStyle w:val="TableEntry"/>
            </w:pPr>
            <w:r w:rsidRPr="00375960">
              <w:t>SBP (Systolic Blood Pressure)</w:t>
            </w:r>
          </w:p>
        </w:tc>
        <w:tc>
          <w:tcPr>
            <w:tcW w:w="2188" w:type="dxa"/>
          </w:tcPr>
          <w:p w14:paraId="3D4A570E"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67FA944B" w14:textId="77777777" w:rsidR="004456C1" w:rsidRPr="00375960" w:rsidRDefault="004456C1" w:rsidP="004456C1">
            <w:pPr>
              <w:pStyle w:val="TableEntry"/>
            </w:pPr>
            <w:r w:rsidRPr="00375960">
              <w:t>RE [0..1]</w:t>
            </w:r>
          </w:p>
        </w:tc>
        <w:tc>
          <w:tcPr>
            <w:tcW w:w="3240" w:type="dxa"/>
            <w:tcMar>
              <w:left w:w="40" w:type="dxa"/>
              <w:right w:w="40" w:type="dxa"/>
            </w:tcMar>
          </w:tcPr>
          <w:p w14:paraId="1317E3C8" w14:textId="77777777" w:rsidR="004456C1" w:rsidRPr="00375960" w:rsidRDefault="004456C1" w:rsidP="00FB265F">
            <w:pPr>
              <w:pStyle w:val="TableEntry"/>
            </w:pPr>
            <w:r w:rsidRPr="00375960">
              <w:t>The patient's systolic blood pressure.</w:t>
            </w:r>
          </w:p>
        </w:tc>
        <w:tc>
          <w:tcPr>
            <w:tcW w:w="1440" w:type="dxa"/>
          </w:tcPr>
          <w:p w14:paraId="168A1DAA" w14:textId="77777777" w:rsidR="004456C1" w:rsidRPr="00375960" w:rsidRDefault="004456C1" w:rsidP="004456C1">
            <w:pPr>
              <w:pStyle w:val="TableEntry"/>
            </w:pPr>
          </w:p>
        </w:tc>
      </w:tr>
      <w:tr w:rsidR="004456C1" w:rsidRPr="00375960" w14:paraId="72F08E02" w14:textId="77777777" w:rsidTr="004456C1">
        <w:trPr>
          <w:cantSplit/>
        </w:trPr>
        <w:tc>
          <w:tcPr>
            <w:tcW w:w="1770" w:type="dxa"/>
            <w:tcMar>
              <w:left w:w="40" w:type="dxa"/>
              <w:right w:w="40" w:type="dxa"/>
            </w:tcMar>
          </w:tcPr>
          <w:p w14:paraId="72840A8C" w14:textId="77777777" w:rsidR="004456C1" w:rsidRPr="00375960" w:rsidRDefault="004456C1" w:rsidP="004456C1">
            <w:pPr>
              <w:pStyle w:val="TableEntry"/>
            </w:pPr>
            <w:r w:rsidRPr="00375960">
              <w:t>DBP (Diastolic Blood Pressure)</w:t>
            </w:r>
          </w:p>
        </w:tc>
        <w:tc>
          <w:tcPr>
            <w:tcW w:w="2188" w:type="dxa"/>
          </w:tcPr>
          <w:p w14:paraId="4E959C76"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5CA04198" w14:textId="77777777" w:rsidR="004456C1" w:rsidRPr="00375960" w:rsidRDefault="004456C1" w:rsidP="004456C1">
            <w:pPr>
              <w:pStyle w:val="TableEntry"/>
            </w:pPr>
            <w:r w:rsidRPr="00375960">
              <w:t>RE [0..1]</w:t>
            </w:r>
          </w:p>
        </w:tc>
        <w:tc>
          <w:tcPr>
            <w:tcW w:w="3240" w:type="dxa"/>
            <w:tcMar>
              <w:left w:w="40" w:type="dxa"/>
              <w:right w:w="40" w:type="dxa"/>
            </w:tcMar>
          </w:tcPr>
          <w:p w14:paraId="0B013F2F" w14:textId="77777777" w:rsidR="004456C1" w:rsidRPr="00375960" w:rsidRDefault="004456C1" w:rsidP="00FB265F">
            <w:pPr>
              <w:pStyle w:val="TableEntry"/>
            </w:pPr>
            <w:r w:rsidRPr="00375960">
              <w:t>The patient's diastolic blood pressure.</w:t>
            </w:r>
          </w:p>
        </w:tc>
        <w:tc>
          <w:tcPr>
            <w:tcW w:w="1440" w:type="dxa"/>
          </w:tcPr>
          <w:p w14:paraId="49E1B52E" w14:textId="77777777" w:rsidR="004456C1" w:rsidRPr="00375960" w:rsidRDefault="004456C1" w:rsidP="004456C1">
            <w:pPr>
              <w:pStyle w:val="TableEntry"/>
            </w:pPr>
          </w:p>
        </w:tc>
      </w:tr>
      <w:tr w:rsidR="004456C1" w:rsidRPr="00375960" w14:paraId="3E78C232" w14:textId="77777777" w:rsidTr="004456C1">
        <w:trPr>
          <w:cantSplit/>
        </w:trPr>
        <w:tc>
          <w:tcPr>
            <w:tcW w:w="1770" w:type="dxa"/>
            <w:tcMar>
              <w:left w:w="40" w:type="dxa"/>
              <w:right w:w="40" w:type="dxa"/>
            </w:tcMar>
          </w:tcPr>
          <w:p w14:paraId="1184DCF0" w14:textId="77777777" w:rsidR="004456C1" w:rsidRPr="00375960" w:rsidRDefault="004456C1" w:rsidP="004456C1">
            <w:pPr>
              <w:pStyle w:val="TableEntry"/>
            </w:pPr>
            <w:r w:rsidRPr="00375960">
              <w:t>Method of Blood Pressure Measurement</w:t>
            </w:r>
          </w:p>
        </w:tc>
        <w:tc>
          <w:tcPr>
            <w:tcW w:w="2188" w:type="dxa"/>
          </w:tcPr>
          <w:p w14:paraId="311CA08E" w14:textId="77777777" w:rsidR="004456C1" w:rsidRPr="00375960" w:rsidRDefault="004456C1" w:rsidP="004456C1">
            <w:pPr>
              <w:pStyle w:val="TableEntry"/>
            </w:pPr>
            <w:r w:rsidRPr="00375960">
              <w:t>Encounter</w:t>
            </w:r>
            <w:r w:rsidRPr="00375960">
              <w:sym w:font="Wingdings" w:char="F0DF"/>
            </w:r>
            <w:r w:rsidRPr="00375960">
              <w:t>Observation.method</w:t>
            </w:r>
          </w:p>
        </w:tc>
        <w:tc>
          <w:tcPr>
            <w:tcW w:w="1440" w:type="dxa"/>
          </w:tcPr>
          <w:p w14:paraId="3248385C" w14:textId="77777777" w:rsidR="004456C1" w:rsidRPr="00375960" w:rsidRDefault="004456C1" w:rsidP="004456C1">
            <w:pPr>
              <w:pStyle w:val="TableEntry"/>
            </w:pPr>
            <w:r w:rsidRPr="00375960">
              <w:t>RE [0..1]</w:t>
            </w:r>
          </w:p>
        </w:tc>
        <w:tc>
          <w:tcPr>
            <w:tcW w:w="3240" w:type="dxa"/>
            <w:tcMar>
              <w:left w:w="40" w:type="dxa"/>
              <w:right w:w="40" w:type="dxa"/>
            </w:tcMar>
          </w:tcPr>
          <w:p w14:paraId="17A6F3EC" w14:textId="77777777" w:rsidR="004456C1" w:rsidRPr="00375960" w:rsidRDefault="004456C1" w:rsidP="00FB265F">
            <w:pPr>
              <w:pStyle w:val="TableEntry"/>
            </w:pPr>
            <w:r w:rsidRPr="00375960">
              <w:t>Indication of method of blood pressure measurement.</w:t>
            </w:r>
          </w:p>
        </w:tc>
        <w:tc>
          <w:tcPr>
            <w:tcW w:w="1440" w:type="dxa"/>
          </w:tcPr>
          <w:p w14:paraId="7AE857AF" w14:textId="77777777" w:rsidR="004456C1" w:rsidRPr="00375960" w:rsidRDefault="004456C1" w:rsidP="004456C1">
            <w:pPr>
              <w:pStyle w:val="TableEntry"/>
            </w:pPr>
          </w:p>
        </w:tc>
      </w:tr>
      <w:tr w:rsidR="004456C1" w:rsidRPr="00375960" w14:paraId="1E309C5C" w14:textId="77777777" w:rsidTr="004456C1">
        <w:trPr>
          <w:cantSplit/>
        </w:trPr>
        <w:tc>
          <w:tcPr>
            <w:tcW w:w="1770" w:type="dxa"/>
            <w:tcMar>
              <w:left w:w="40" w:type="dxa"/>
              <w:right w:w="40" w:type="dxa"/>
            </w:tcMar>
          </w:tcPr>
          <w:p w14:paraId="39BEC81D" w14:textId="77777777" w:rsidR="004456C1" w:rsidRPr="00375960" w:rsidRDefault="004456C1" w:rsidP="004456C1">
            <w:pPr>
              <w:pStyle w:val="TableEntry"/>
            </w:pPr>
            <w:r w:rsidRPr="00375960">
              <w:t>Mean Arterial Pressure</w:t>
            </w:r>
          </w:p>
        </w:tc>
        <w:tc>
          <w:tcPr>
            <w:tcW w:w="2188" w:type="dxa"/>
          </w:tcPr>
          <w:p w14:paraId="670FD31B"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65229317" w14:textId="77777777" w:rsidR="004456C1" w:rsidRPr="00375960" w:rsidRDefault="004456C1" w:rsidP="004456C1">
            <w:pPr>
              <w:pStyle w:val="TableEntry"/>
            </w:pPr>
            <w:r w:rsidRPr="00375960">
              <w:t>RE [0..1]</w:t>
            </w:r>
          </w:p>
        </w:tc>
        <w:tc>
          <w:tcPr>
            <w:tcW w:w="3240" w:type="dxa"/>
            <w:tcMar>
              <w:left w:w="40" w:type="dxa"/>
              <w:right w:w="40" w:type="dxa"/>
            </w:tcMar>
          </w:tcPr>
          <w:p w14:paraId="7A71C2DA" w14:textId="77777777" w:rsidR="004456C1" w:rsidRPr="00375960" w:rsidRDefault="004456C1" w:rsidP="00FB265F">
            <w:pPr>
              <w:pStyle w:val="TableEntry"/>
            </w:pPr>
            <w:r w:rsidRPr="00375960">
              <w:t>The patient's mean arterial pressure.</w:t>
            </w:r>
          </w:p>
        </w:tc>
        <w:tc>
          <w:tcPr>
            <w:tcW w:w="1440" w:type="dxa"/>
          </w:tcPr>
          <w:p w14:paraId="794D1BCE" w14:textId="77777777" w:rsidR="004456C1" w:rsidRPr="00375960" w:rsidRDefault="004456C1" w:rsidP="004456C1">
            <w:pPr>
              <w:pStyle w:val="TableEntry"/>
            </w:pPr>
          </w:p>
        </w:tc>
      </w:tr>
      <w:tr w:rsidR="004456C1" w:rsidRPr="00375960" w14:paraId="607345C0" w14:textId="77777777" w:rsidTr="004456C1">
        <w:trPr>
          <w:cantSplit/>
        </w:trPr>
        <w:tc>
          <w:tcPr>
            <w:tcW w:w="1770" w:type="dxa"/>
            <w:tcMar>
              <w:left w:w="40" w:type="dxa"/>
              <w:right w:w="40" w:type="dxa"/>
            </w:tcMar>
          </w:tcPr>
          <w:p w14:paraId="49EB25E6" w14:textId="77777777" w:rsidR="004456C1" w:rsidRPr="00375960" w:rsidRDefault="004456C1" w:rsidP="004456C1">
            <w:pPr>
              <w:pStyle w:val="TableEntry"/>
            </w:pPr>
            <w:r w:rsidRPr="00375960">
              <w:t>Heart Rate</w:t>
            </w:r>
          </w:p>
        </w:tc>
        <w:tc>
          <w:tcPr>
            <w:tcW w:w="2188" w:type="dxa"/>
          </w:tcPr>
          <w:p w14:paraId="5D19D666"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4342EBD5" w14:textId="77777777" w:rsidR="004456C1" w:rsidRPr="00375960" w:rsidRDefault="004456C1" w:rsidP="004456C1">
            <w:pPr>
              <w:pStyle w:val="TableEntry"/>
            </w:pPr>
            <w:r w:rsidRPr="00375960">
              <w:t>RE [0..1]</w:t>
            </w:r>
          </w:p>
        </w:tc>
        <w:tc>
          <w:tcPr>
            <w:tcW w:w="3240" w:type="dxa"/>
            <w:tcMar>
              <w:left w:w="40" w:type="dxa"/>
              <w:right w:w="40" w:type="dxa"/>
            </w:tcMar>
          </w:tcPr>
          <w:p w14:paraId="795E2FFA" w14:textId="77777777" w:rsidR="004456C1" w:rsidRPr="00375960" w:rsidRDefault="004456C1" w:rsidP="00FB265F">
            <w:pPr>
              <w:pStyle w:val="TableEntry"/>
            </w:pPr>
            <w:r w:rsidRPr="00375960">
              <w:t>The patient's heart rate expressed as a number per minute.</w:t>
            </w:r>
          </w:p>
        </w:tc>
        <w:tc>
          <w:tcPr>
            <w:tcW w:w="1440" w:type="dxa"/>
          </w:tcPr>
          <w:p w14:paraId="2D6395B7" w14:textId="77777777" w:rsidR="004456C1" w:rsidRPr="00375960" w:rsidRDefault="004456C1" w:rsidP="004456C1">
            <w:pPr>
              <w:pStyle w:val="TableEntry"/>
            </w:pPr>
          </w:p>
        </w:tc>
      </w:tr>
      <w:tr w:rsidR="004456C1" w:rsidRPr="00375960" w14:paraId="7C547A34" w14:textId="77777777" w:rsidTr="004456C1">
        <w:trPr>
          <w:cantSplit/>
        </w:trPr>
        <w:tc>
          <w:tcPr>
            <w:tcW w:w="1770" w:type="dxa"/>
            <w:tcMar>
              <w:left w:w="40" w:type="dxa"/>
              <w:right w:w="40" w:type="dxa"/>
            </w:tcMar>
          </w:tcPr>
          <w:p w14:paraId="4147C066" w14:textId="77777777" w:rsidR="004456C1" w:rsidRPr="00375960" w:rsidRDefault="004456C1" w:rsidP="004456C1">
            <w:pPr>
              <w:pStyle w:val="TableEntry"/>
            </w:pPr>
            <w:r w:rsidRPr="00375960">
              <w:t>Method of Heart Rate Measurement</w:t>
            </w:r>
          </w:p>
        </w:tc>
        <w:tc>
          <w:tcPr>
            <w:tcW w:w="2188" w:type="dxa"/>
          </w:tcPr>
          <w:p w14:paraId="78ACE73D" w14:textId="77777777" w:rsidR="004456C1" w:rsidRPr="00375960" w:rsidRDefault="004456C1" w:rsidP="004456C1">
            <w:pPr>
              <w:pStyle w:val="TableEntry"/>
            </w:pPr>
            <w:r w:rsidRPr="00375960">
              <w:t>Encounter</w:t>
            </w:r>
            <w:r w:rsidRPr="00375960">
              <w:sym w:font="Wingdings" w:char="F0DF"/>
            </w:r>
            <w:r w:rsidRPr="00375960">
              <w:t>Observation.method</w:t>
            </w:r>
          </w:p>
        </w:tc>
        <w:tc>
          <w:tcPr>
            <w:tcW w:w="1440" w:type="dxa"/>
          </w:tcPr>
          <w:p w14:paraId="1C2FF55D" w14:textId="77777777" w:rsidR="004456C1" w:rsidRPr="00375960" w:rsidRDefault="004456C1" w:rsidP="004456C1">
            <w:pPr>
              <w:pStyle w:val="TableEntry"/>
            </w:pPr>
            <w:r w:rsidRPr="00375960">
              <w:t>RE [0..1]</w:t>
            </w:r>
          </w:p>
        </w:tc>
        <w:tc>
          <w:tcPr>
            <w:tcW w:w="3240" w:type="dxa"/>
            <w:tcMar>
              <w:left w:w="40" w:type="dxa"/>
              <w:right w:w="40" w:type="dxa"/>
            </w:tcMar>
          </w:tcPr>
          <w:p w14:paraId="76E4C154" w14:textId="77777777" w:rsidR="004456C1" w:rsidRPr="00375960" w:rsidRDefault="004456C1" w:rsidP="00FB265F">
            <w:pPr>
              <w:pStyle w:val="TableEntry"/>
            </w:pPr>
            <w:r w:rsidRPr="00375960">
              <w:t>The method in which the Heart Rate was measured. Values include auscultated, palpated, electronic monitor.</w:t>
            </w:r>
          </w:p>
        </w:tc>
        <w:tc>
          <w:tcPr>
            <w:tcW w:w="1440" w:type="dxa"/>
          </w:tcPr>
          <w:p w14:paraId="40D9BDD5" w14:textId="77777777" w:rsidR="004456C1" w:rsidRPr="00375960" w:rsidRDefault="004456C1" w:rsidP="004456C1">
            <w:pPr>
              <w:pStyle w:val="TableEntry"/>
            </w:pPr>
          </w:p>
        </w:tc>
      </w:tr>
      <w:tr w:rsidR="004456C1" w:rsidRPr="00375960" w14:paraId="46F1132A" w14:textId="77777777" w:rsidTr="004456C1">
        <w:trPr>
          <w:cantSplit/>
        </w:trPr>
        <w:tc>
          <w:tcPr>
            <w:tcW w:w="1770" w:type="dxa"/>
            <w:tcMar>
              <w:left w:w="40" w:type="dxa"/>
              <w:right w:w="40" w:type="dxa"/>
            </w:tcMar>
          </w:tcPr>
          <w:p w14:paraId="4FE11753" w14:textId="77777777" w:rsidR="004456C1" w:rsidRPr="00375960" w:rsidRDefault="004456C1" w:rsidP="004456C1">
            <w:pPr>
              <w:pStyle w:val="TableEntry"/>
            </w:pPr>
            <w:r w:rsidRPr="00375960">
              <w:t>Pulse Oximetry</w:t>
            </w:r>
          </w:p>
        </w:tc>
        <w:tc>
          <w:tcPr>
            <w:tcW w:w="2188" w:type="dxa"/>
          </w:tcPr>
          <w:p w14:paraId="09489D81"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41CF02E1" w14:textId="77777777" w:rsidR="004456C1" w:rsidRPr="00375960" w:rsidRDefault="004456C1" w:rsidP="004456C1">
            <w:pPr>
              <w:pStyle w:val="TableEntry"/>
            </w:pPr>
            <w:r w:rsidRPr="00375960">
              <w:t>RE [0..1]</w:t>
            </w:r>
          </w:p>
        </w:tc>
        <w:tc>
          <w:tcPr>
            <w:tcW w:w="3240" w:type="dxa"/>
            <w:tcMar>
              <w:left w:w="40" w:type="dxa"/>
              <w:right w:w="40" w:type="dxa"/>
            </w:tcMar>
          </w:tcPr>
          <w:p w14:paraId="3DAE413D" w14:textId="77777777" w:rsidR="004456C1" w:rsidRPr="00375960" w:rsidRDefault="004456C1" w:rsidP="00FB265F">
            <w:pPr>
              <w:pStyle w:val="TableEntry"/>
            </w:pPr>
            <w:r w:rsidRPr="00375960">
              <w:t>The patient's oxygen saturation.</w:t>
            </w:r>
          </w:p>
        </w:tc>
        <w:tc>
          <w:tcPr>
            <w:tcW w:w="1440" w:type="dxa"/>
          </w:tcPr>
          <w:p w14:paraId="61099048" w14:textId="77777777" w:rsidR="004456C1" w:rsidRPr="00375960" w:rsidRDefault="004456C1" w:rsidP="004456C1">
            <w:pPr>
              <w:pStyle w:val="TableEntry"/>
            </w:pPr>
          </w:p>
        </w:tc>
      </w:tr>
      <w:tr w:rsidR="004456C1" w:rsidRPr="00375960" w14:paraId="58CD4C67" w14:textId="77777777" w:rsidTr="004456C1">
        <w:trPr>
          <w:cantSplit/>
        </w:trPr>
        <w:tc>
          <w:tcPr>
            <w:tcW w:w="1770" w:type="dxa"/>
            <w:tcMar>
              <w:left w:w="40" w:type="dxa"/>
              <w:right w:w="40" w:type="dxa"/>
            </w:tcMar>
          </w:tcPr>
          <w:p w14:paraId="29791983" w14:textId="77777777" w:rsidR="004456C1" w:rsidRPr="00375960" w:rsidRDefault="004456C1" w:rsidP="004456C1">
            <w:pPr>
              <w:pStyle w:val="TableEntry"/>
            </w:pPr>
            <w:r w:rsidRPr="00375960">
              <w:t>Pulse Rhythm</w:t>
            </w:r>
          </w:p>
        </w:tc>
        <w:tc>
          <w:tcPr>
            <w:tcW w:w="2188" w:type="dxa"/>
          </w:tcPr>
          <w:p w14:paraId="25D4759B"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62B08BEE" w14:textId="77777777" w:rsidR="004456C1" w:rsidRPr="00375960" w:rsidRDefault="004456C1" w:rsidP="004456C1">
            <w:pPr>
              <w:pStyle w:val="TableEntry"/>
            </w:pPr>
            <w:r w:rsidRPr="00375960">
              <w:t>RE [0..1]</w:t>
            </w:r>
          </w:p>
        </w:tc>
        <w:tc>
          <w:tcPr>
            <w:tcW w:w="3240" w:type="dxa"/>
            <w:tcMar>
              <w:left w:w="40" w:type="dxa"/>
              <w:right w:w="40" w:type="dxa"/>
            </w:tcMar>
          </w:tcPr>
          <w:p w14:paraId="29F51463" w14:textId="77777777" w:rsidR="004456C1" w:rsidRPr="00375960" w:rsidRDefault="004456C1" w:rsidP="00FB265F">
            <w:pPr>
              <w:pStyle w:val="TableEntry"/>
            </w:pPr>
            <w:r w:rsidRPr="00375960">
              <w:t>The clinical rhythm of the patient's pulse.</w:t>
            </w:r>
          </w:p>
        </w:tc>
        <w:tc>
          <w:tcPr>
            <w:tcW w:w="1440" w:type="dxa"/>
          </w:tcPr>
          <w:p w14:paraId="3A1BD529" w14:textId="77777777" w:rsidR="004456C1" w:rsidRPr="00375960" w:rsidRDefault="004456C1" w:rsidP="004456C1">
            <w:pPr>
              <w:pStyle w:val="TableEntry"/>
            </w:pPr>
          </w:p>
        </w:tc>
      </w:tr>
      <w:tr w:rsidR="004456C1" w:rsidRPr="00375960" w14:paraId="376C79C1" w14:textId="77777777" w:rsidTr="004456C1">
        <w:trPr>
          <w:cantSplit/>
        </w:trPr>
        <w:tc>
          <w:tcPr>
            <w:tcW w:w="1770" w:type="dxa"/>
            <w:tcMar>
              <w:left w:w="40" w:type="dxa"/>
              <w:right w:w="40" w:type="dxa"/>
            </w:tcMar>
          </w:tcPr>
          <w:p w14:paraId="56F8E255" w14:textId="77777777" w:rsidR="004456C1" w:rsidRPr="00375960" w:rsidRDefault="004456C1" w:rsidP="004456C1">
            <w:pPr>
              <w:pStyle w:val="TableEntry"/>
            </w:pPr>
            <w:r w:rsidRPr="00375960">
              <w:t>Respiratory Rate</w:t>
            </w:r>
          </w:p>
        </w:tc>
        <w:tc>
          <w:tcPr>
            <w:tcW w:w="2188" w:type="dxa"/>
          </w:tcPr>
          <w:p w14:paraId="250FCBB2"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6A0625F5" w14:textId="77777777" w:rsidR="004456C1" w:rsidRPr="00375960" w:rsidRDefault="004456C1" w:rsidP="004456C1">
            <w:pPr>
              <w:pStyle w:val="TableEntry"/>
            </w:pPr>
            <w:r w:rsidRPr="00375960">
              <w:t>RE [0..1]</w:t>
            </w:r>
          </w:p>
        </w:tc>
        <w:tc>
          <w:tcPr>
            <w:tcW w:w="3240" w:type="dxa"/>
            <w:tcMar>
              <w:left w:w="40" w:type="dxa"/>
              <w:right w:w="40" w:type="dxa"/>
            </w:tcMar>
          </w:tcPr>
          <w:p w14:paraId="08EB0DFC" w14:textId="77777777" w:rsidR="004456C1" w:rsidRPr="00375960" w:rsidRDefault="004456C1" w:rsidP="00FB265F">
            <w:pPr>
              <w:pStyle w:val="TableEntry"/>
            </w:pPr>
            <w:r w:rsidRPr="00375960">
              <w:t>The patient's respiratory rate expressed as a number per minute.</w:t>
            </w:r>
          </w:p>
        </w:tc>
        <w:tc>
          <w:tcPr>
            <w:tcW w:w="1440" w:type="dxa"/>
          </w:tcPr>
          <w:p w14:paraId="3C843831" w14:textId="77777777" w:rsidR="004456C1" w:rsidRPr="00375960" w:rsidRDefault="004456C1" w:rsidP="004456C1">
            <w:pPr>
              <w:pStyle w:val="TableEntry"/>
            </w:pPr>
          </w:p>
        </w:tc>
      </w:tr>
      <w:tr w:rsidR="004456C1" w:rsidRPr="00375960" w14:paraId="0A4698AB" w14:textId="77777777" w:rsidTr="004456C1">
        <w:trPr>
          <w:cantSplit/>
        </w:trPr>
        <w:tc>
          <w:tcPr>
            <w:tcW w:w="1770" w:type="dxa"/>
            <w:tcMar>
              <w:left w:w="40" w:type="dxa"/>
              <w:right w:w="40" w:type="dxa"/>
            </w:tcMar>
          </w:tcPr>
          <w:p w14:paraId="5787C5AA" w14:textId="77777777" w:rsidR="004456C1" w:rsidRPr="00375960" w:rsidRDefault="004456C1" w:rsidP="004456C1">
            <w:pPr>
              <w:pStyle w:val="TableEntry"/>
            </w:pPr>
            <w:r w:rsidRPr="00375960">
              <w:t>Respiratory Effort</w:t>
            </w:r>
          </w:p>
        </w:tc>
        <w:tc>
          <w:tcPr>
            <w:tcW w:w="2188" w:type="dxa"/>
          </w:tcPr>
          <w:p w14:paraId="0EB701D2"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1DCDA0D2" w14:textId="77777777" w:rsidR="004456C1" w:rsidRPr="00375960" w:rsidRDefault="004456C1" w:rsidP="004456C1">
            <w:pPr>
              <w:pStyle w:val="TableEntry"/>
            </w:pPr>
            <w:r w:rsidRPr="00375960">
              <w:t>RE [0..1]</w:t>
            </w:r>
          </w:p>
        </w:tc>
        <w:tc>
          <w:tcPr>
            <w:tcW w:w="3240" w:type="dxa"/>
            <w:tcMar>
              <w:left w:w="40" w:type="dxa"/>
              <w:right w:w="40" w:type="dxa"/>
            </w:tcMar>
          </w:tcPr>
          <w:p w14:paraId="749F4F5C" w14:textId="77777777" w:rsidR="004456C1" w:rsidRPr="00375960" w:rsidRDefault="004456C1" w:rsidP="00FB265F">
            <w:pPr>
              <w:pStyle w:val="TableEntry"/>
            </w:pPr>
            <w:r w:rsidRPr="00375960">
              <w:t>The patient's respiratory effort.</w:t>
            </w:r>
          </w:p>
        </w:tc>
        <w:tc>
          <w:tcPr>
            <w:tcW w:w="1440" w:type="dxa"/>
          </w:tcPr>
          <w:p w14:paraId="1EB469AB" w14:textId="77777777" w:rsidR="004456C1" w:rsidRPr="00375960" w:rsidRDefault="004456C1" w:rsidP="004456C1">
            <w:pPr>
              <w:pStyle w:val="TableEntry"/>
            </w:pPr>
          </w:p>
        </w:tc>
      </w:tr>
      <w:tr w:rsidR="004456C1" w:rsidRPr="00375960" w14:paraId="48DF614B" w14:textId="77777777" w:rsidTr="004456C1">
        <w:trPr>
          <w:cantSplit/>
        </w:trPr>
        <w:tc>
          <w:tcPr>
            <w:tcW w:w="1770" w:type="dxa"/>
            <w:tcMar>
              <w:left w:w="40" w:type="dxa"/>
              <w:right w:w="40" w:type="dxa"/>
            </w:tcMar>
          </w:tcPr>
          <w:p w14:paraId="515B9FE7" w14:textId="77777777" w:rsidR="004456C1" w:rsidRPr="00375960" w:rsidRDefault="004456C1" w:rsidP="004456C1">
            <w:pPr>
              <w:pStyle w:val="TableEntry"/>
            </w:pPr>
            <w:r w:rsidRPr="00375960">
              <w:t>End Title Carbon Dioxide (ETCO2)</w:t>
            </w:r>
          </w:p>
        </w:tc>
        <w:tc>
          <w:tcPr>
            <w:tcW w:w="2188" w:type="dxa"/>
          </w:tcPr>
          <w:p w14:paraId="43123B35"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2D763560" w14:textId="77777777" w:rsidR="004456C1" w:rsidRPr="00375960" w:rsidRDefault="004456C1" w:rsidP="004456C1">
            <w:pPr>
              <w:pStyle w:val="TableEntry"/>
            </w:pPr>
            <w:r w:rsidRPr="00375960">
              <w:t>RE [0..1]</w:t>
            </w:r>
          </w:p>
        </w:tc>
        <w:tc>
          <w:tcPr>
            <w:tcW w:w="3240" w:type="dxa"/>
            <w:tcMar>
              <w:left w:w="40" w:type="dxa"/>
              <w:right w:w="40" w:type="dxa"/>
            </w:tcMar>
          </w:tcPr>
          <w:p w14:paraId="2AEA648A" w14:textId="77777777" w:rsidR="004456C1" w:rsidRPr="00375960" w:rsidRDefault="004456C1" w:rsidP="00FB265F">
            <w:pPr>
              <w:pStyle w:val="TableEntry"/>
            </w:pPr>
            <w:r w:rsidRPr="00375960">
              <w:t>The numeric value of the patient's exhaled end tidal carbon dioxide (ETCO2) level measured as a unit of pressure in millimeters of mercury (mmHg).</w:t>
            </w:r>
          </w:p>
        </w:tc>
        <w:tc>
          <w:tcPr>
            <w:tcW w:w="1440" w:type="dxa"/>
          </w:tcPr>
          <w:p w14:paraId="7D1FD29A" w14:textId="77777777" w:rsidR="004456C1" w:rsidRPr="00375960" w:rsidRDefault="004456C1" w:rsidP="004456C1">
            <w:pPr>
              <w:pStyle w:val="TableEntry"/>
            </w:pPr>
          </w:p>
        </w:tc>
      </w:tr>
      <w:tr w:rsidR="004456C1" w:rsidRPr="00375960" w14:paraId="71ADE36C" w14:textId="77777777" w:rsidTr="004456C1">
        <w:trPr>
          <w:cantSplit/>
        </w:trPr>
        <w:tc>
          <w:tcPr>
            <w:tcW w:w="1770" w:type="dxa"/>
            <w:tcMar>
              <w:left w:w="40" w:type="dxa"/>
              <w:right w:w="40" w:type="dxa"/>
            </w:tcMar>
          </w:tcPr>
          <w:p w14:paraId="3CA4641F" w14:textId="77777777" w:rsidR="004456C1" w:rsidRPr="00375960" w:rsidRDefault="004456C1" w:rsidP="004456C1">
            <w:pPr>
              <w:pStyle w:val="TableEntry"/>
            </w:pPr>
            <w:r w:rsidRPr="00375960">
              <w:t>Carbon Monoxide (CO)</w:t>
            </w:r>
          </w:p>
        </w:tc>
        <w:tc>
          <w:tcPr>
            <w:tcW w:w="2188" w:type="dxa"/>
          </w:tcPr>
          <w:p w14:paraId="09A1C5FE"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1E3554C0" w14:textId="77777777" w:rsidR="004456C1" w:rsidRPr="00375960" w:rsidRDefault="004456C1" w:rsidP="004456C1">
            <w:pPr>
              <w:pStyle w:val="TableEntry"/>
            </w:pPr>
            <w:r w:rsidRPr="00375960">
              <w:t>RE [0..1]</w:t>
            </w:r>
          </w:p>
        </w:tc>
        <w:tc>
          <w:tcPr>
            <w:tcW w:w="3240" w:type="dxa"/>
            <w:tcMar>
              <w:left w:w="40" w:type="dxa"/>
              <w:right w:w="40" w:type="dxa"/>
            </w:tcMar>
          </w:tcPr>
          <w:p w14:paraId="7F011B6B" w14:textId="77777777" w:rsidR="004456C1" w:rsidRPr="00375960" w:rsidRDefault="004456C1" w:rsidP="00FB265F">
            <w:pPr>
              <w:pStyle w:val="TableEntry"/>
            </w:pPr>
            <w:r w:rsidRPr="00375960">
              <w:t>The numeric value of the patient's carbon monoxide level measured as a percentage (%) of carboxyhemoglobin (COHb).</w:t>
            </w:r>
          </w:p>
        </w:tc>
        <w:tc>
          <w:tcPr>
            <w:tcW w:w="1440" w:type="dxa"/>
          </w:tcPr>
          <w:p w14:paraId="6885D79F" w14:textId="77777777" w:rsidR="004456C1" w:rsidRPr="00375960" w:rsidRDefault="004456C1" w:rsidP="004456C1">
            <w:pPr>
              <w:pStyle w:val="TableEntry"/>
            </w:pPr>
          </w:p>
        </w:tc>
      </w:tr>
      <w:tr w:rsidR="004456C1" w:rsidRPr="00375960" w14:paraId="07D25688" w14:textId="77777777" w:rsidTr="004456C1">
        <w:trPr>
          <w:cantSplit/>
        </w:trPr>
        <w:tc>
          <w:tcPr>
            <w:tcW w:w="1770" w:type="dxa"/>
            <w:tcMar>
              <w:left w:w="40" w:type="dxa"/>
              <w:right w:w="40" w:type="dxa"/>
            </w:tcMar>
          </w:tcPr>
          <w:p w14:paraId="36FA9F52" w14:textId="77777777" w:rsidR="004456C1" w:rsidRPr="00375960" w:rsidRDefault="004456C1" w:rsidP="004456C1">
            <w:pPr>
              <w:pStyle w:val="TableEntry"/>
            </w:pPr>
            <w:r w:rsidRPr="00375960">
              <w:t>Blood Glucose Level</w:t>
            </w:r>
          </w:p>
        </w:tc>
        <w:tc>
          <w:tcPr>
            <w:tcW w:w="2188" w:type="dxa"/>
          </w:tcPr>
          <w:p w14:paraId="47BED4A5"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7EF09F32" w14:textId="77777777" w:rsidR="004456C1" w:rsidRPr="00375960" w:rsidRDefault="004456C1" w:rsidP="004456C1">
            <w:pPr>
              <w:pStyle w:val="TableEntry"/>
            </w:pPr>
            <w:r w:rsidRPr="00375960">
              <w:t>RE [0..1]</w:t>
            </w:r>
          </w:p>
        </w:tc>
        <w:tc>
          <w:tcPr>
            <w:tcW w:w="3240" w:type="dxa"/>
            <w:tcMar>
              <w:left w:w="40" w:type="dxa"/>
              <w:right w:w="40" w:type="dxa"/>
            </w:tcMar>
          </w:tcPr>
          <w:p w14:paraId="70183886" w14:textId="77777777" w:rsidR="004456C1" w:rsidRPr="00375960" w:rsidRDefault="004456C1" w:rsidP="00FB265F">
            <w:pPr>
              <w:pStyle w:val="TableEntry"/>
            </w:pPr>
            <w:r w:rsidRPr="00375960">
              <w:t>The patient's blood glucose level.</w:t>
            </w:r>
          </w:p>
        </w:tc>
        <w:tc>
          <w:tcPr>
            <w:tcW w:w="1440" w:type="dxa"/>
          </w:tcPr>
          <w:p w14:paraId="6C3D5427" w14:textId="77777777" w:rsidR="004456C1" w:rsidRPr="00375960" w:rsidRDefault="004456C1" w:rsidP="004456C1">
            <w:pPr>
              <w:pStyle w:val="TableEntry"/>
            </w:pPr>
          </w:p>
        </w:tc>
      </w:tr>
      <w:tr w:rsidR="004456C1" w:rsidRPr="00375960" w14:paraId="42205E46" w14:textId="77777777" w:rsidTr="004456C1">
        <w:trPr>
          <w:cantSplit/>
        </w:trPr>
        <w:tc>
          <w:tcPr>
            <w:tcW w:w="1770" w:type="dxa"/>
            <w:tcMar>
              <w:left w:w="40" w:type="dxa"/>
              <w:right w:w="40" w:type="dxa"/>
            </w:tcMar>
          </w:tcPr>
          <w:p w14:paraId="2B4E4459" w14:textId="77777777" w:rsidR="004456C1" w:rsidRPr="00375960" w:rsidRDefault="004456C1" w:rsidP="004456C1">
            <w:pPr>
              <w:pStyle w:val="TableEntry"/>
            </w:pPr>
            <w:r w:rsidRPr="00375960">
              <w:t>Glasgow Coma Score-Eye</w:t>
            </w:r>
          </w:p>
        </w:tc>
        <w:tc>
          <w:tcPr>
            <w:tcW w:w="2188" w:type="dxa"/>
          </w:tcPr>
          <w:p w14:paraId="74A0D2DC"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58C63B88" w14:textId="77777777" w:rsidR="004456C1" w:rsidRPr="00375960" w:rsidRDefault="004456C1" w:rsidP="004456C1">
            <w:pPr>
              <w:pStyle w:val="TableEntry"/>
            </w:pPr>
            <w:r w:rsidRPr="00375960">
              <w:t>RE [0..1]</w:t>
            </w:r>
          </w:p>
        </w:tc>
        <w:tc>
          <w:tcPr>
            <w:tcW w:w="3240" w:type="dxa"/>
            <w:tcMar>
              <w:left w:w="40" w:type="dxa"/>
              <w:right w:w="40" w:type="dxa"/>
            </w:tcMar>
          </w:tcPr>
          <w:p w14:paraId="47E6A2C1" w14:textId="77777777" w:rsidR="004456C1" w:rsidRPr="00375960" w:rsidRDefault="004456C1" w:rsidP="00FB265F">
            <w:pPr>
              <w:pStyle w:val="TableEntry"/>
            </w:pPr>
            <w:r w:rsidRPr="00375960">
              <w:t>The patient's Glasgow Coma Score Eye opening.</w:t>
            </w:r>
          </w:p>
        </w:tc>
        <w:tc>
          <w:tcPr>
            <w:tcW w:w="1440" w:type="dxa"/>
          </w:tcPr>
          <w:p w14:paraId="75FE917D" w14:textId="77777777" w:rsidR="004456C1" w:rsidRPr="00375960" w:rsidRDefault="004456C1" w:rsidP="004456C1">
            <w:pPr>
              <w:pStyle w:val="TableEntry"/>
            </w:pPr>
          </w:p>
        </w:tc>
      </w:tr>
      <w:tr w:rsidR="004456C1" w:rsidRPr="00375960" w14:paraId="5AC47D2B" w14:textId="77777777" w:rsidTr="004456C1">
        <w:trPr>
          <w:cantSplit/>
        </w:trPr>
        <w:tc>
          <w:tcPr>
            <w:tcW w:w="1770" w:type="dxa"/>
            <w:tcMar>
              <w:left w:w="40" w:type="dxa"/>
              <w:right w:w="40" w:type="dxa"/>
            </w:tcMar>
          </w:tcPr>
          <w:p w14:paraId="6ECD72A0" w14:textId="77777777" w:rsidR="004456C1" w:rsidRPr="00375960" w:rsidRDefault="004456C1" w:rsidP="004456C1">
            <w:pPr>
              <w:pStyle w:val="TableEntry"/>
            </w:pPr>
            <w:r w:rsidRPr="00375960">
              <w:t>Glasgow Coma Score-Verbal</w:t>
            </w:r>
          </w:p>
        </w:tc>
        <w:tc>
          <w:tcPr>
            <w:tcW w:w="2188" w:type="dxa"/>
          </w:tcPr>
          <w:p w14:paraId="5AB3641A"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2F141C94" w14:textId="77777777" w:rsidR="004456C1" w:rsidRPr="00375960" w:rsidRDefault="004456C1" w:rsidP="004456C1">
            <w:pPr>
              <w:pStyle w:val="TableEntry"/>
            </w:pPr>
            <w:r w:rsidRPr="00375960">
              <w:t>RE [0..1]</w:t>
            </w:r>
          </w:p>
        </w:tc>
        <w:tc>
          <w:tcPr>
            <w:tcW w:w="3240" w:type="dxa"/>
            <w:tcMar>
              <w:left w:w="40" w:type="dxa"/>
              <w:right w:w="40" w:type="dxa"/>
            </w:tcMar>
          </w:tcPr>
          <w:p w14:paraId="31991928" w14:textId="77777777" w:rsidR="004456C1" w:rsidRPr="00375960" w:rsidRDefault="004456C1" w:rsidP="00FB265F">
            <w:pPr>
              <w:pStyle w:val="TableEntry"/>
            </w:pPr>
            <w:r w:rsidRPr="00375960">
              <w:t>The patient's Glasgow Coma Score Verbal.</w:t>
            </w:r>
          </w:p>
        </w:tc>
        <w:tc>
          <w:tcPr>
            <w:tcW w:w="1440" w:type="dxa"/>
          </w:tcPr>
          <w:p w14:paraId="5966E0A2" w14:textId="77777777" w:rsidR="004456C1" w:rsidRPr="00375960" w:rsidRDefault="004456C1" w:rsidP="004456C1">
            <w:pPr>
              <w:pStyle w:val="TableEntry"/>
            </w:pPr>
          </w:p>
        </w:tc>
      </w:tr>
      <w:tr w:rsidR="004456C1" w:rsidRPr="00375960" w14:paraId="00B92247" w14:textId="77777777" w:rsidTr="004456C1">
        <w:trPr>
          <w:cantSplit/>
        </w:trPr>
        <w:tc>
          <w:tcPr>
            <w:tcW w:w="1770" w:type="dxa"/>
            <w:tcMar>
              <w:left w:w="40" w:type="dxa"/>
              <w:right w:w="40" w:type="dxa"/>
            </w:tcMar>
          </w:tcPr>
          <w:p w14:paraId="3F02BE0D" w14:textId="77777777" w:rsidR="004456C1" w:rsidRPr="00375960" w:rsidRDefault="004456C1" w:rsidP="004456C1">
            <w:pPr>
              <w:pStyle w:val="TableEntry"/>
            </w:pPr>
            <w:r w:rsidRPr="00375960">
              <w:t>Glasgow Coma Score-Motor</w:t>
            </w:r>
          </w:p>
        </w:tc>
        <w:tc>
          <w:tcPr>
            <w:tcW w:w="2188" w:type="dxa"/>
          </w:tcPr>
          <w:p w14:paraId="6741D3FC"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636E4D86" w14:textId="77777777" w:rsidR="004456C1" w:rsidRPr="00375960" w:rsidRDefault="004456C1" w:rsidP="004456C1">
            <w:pPr>
              <w:pStyle w:val="TableEntry"/>
            </w:pPr>
            <w:r w:rsidRPr="00375960">
              <w:t>RE [0..1]</w:t>
            </w:r>
          </w:p>
        </w:tc>
        <w:tc>
          <w:tcPr>
            <w:tcW w:w="3240" w:type="dxa"/>
            <w:tcMar>
              <w:left w:w="40" w:type="dxa"/>
              <w:right w:w="40" w:type="dxa"/>
            </w:tcMar>
          </w:tcPr>
          <w:p w14:paraId="19A10BDD" w14:textId="3492CD5E" w:rsidR="004456C1" w:rsidRPr="00375960" w:rsidRDefault="004456C1" w:rsidP="00FB265F">
            <w:pPr>
              <w:pStyle w:val="TableEntry"/>
            </w:pPr>
            <w:r w:rsidRPr="00375960">
              <w:t>The patient's Glasgow Coma Score Motor</w:t>
            </w:r>
            <w:r w:rsidR="00E33DF8">
              <w:t>.</w:t>
            </w:r>
          </w:p>
        </w:tc>
        <w:tc>
          <w:tcPr>
            <w:tcW w:w="1440" w:type="dxa"/>
          </w:tcPr>
          <w:p w14:paraId="5250CC44" w14:textId="77777777" w:rsidR="004456C1" w:rsidRPr="00375960" w:rsidRDefault="004456C1" w:rsidP="004456C1">
            <w:pPr>
              <w:pStyle w:val="TableEntry"/>
            </w:pPr>
          </w:p>
        </w:tc>
      </w:tr>
      <w:tr w:rsidR="004456C1" w:rsidRPr="00375960" w14:paraId="086CE20B" w14:textId="77777777" w:rsidTr="004456C1">
        <w:trPr>
          <w:cantSplit/>
        </w:trPr>
        <w:tc>
          <w:tcPr>
            <w:tcW w:w="1770" w:type="dxa"/>
            <w:tcMar>
              <w:left w:w="40" w:type="dxa"/>
              <w:right w:w="40" w:type="dxa"/>
            </w:tcMar>
          </w:tcPr>
          <w:p w14:paraId="59649B8A" w14:textId="77777777" w:rsidR="004456C1" w:rsidRPr="00375960" w:rsidRDefault="004456C1" w:rsidP="004456C1">
            <w:pPr>
              <w:pStyle w:val="TableEntry"/>
            </w:pPr>
            <w:r w:rsidRPr="00375960">
              <w:lastRenderedPageBreak/>
              <w:t>Glasgow Coma Score-Qualifier</w:t>
            </w:r>
          </w:p>
        </w:tc>
        <w:tc>
          <w:tcPr>
            <w:tcW w:w="2188" w:type="dxa"/>
          </w:tcPr>
          <w:p w14:paraId="03AFDB3F"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0C7AC43A" w14:textId="77777777" w:rsidR="004456C1" w:rsidRPr="00375960" w:rsidRDefault="004456C1" w:rsidP="004456C1">
            <w:pPr>
              <w:pStyle w:val="TableEntry"/>
            </w:pPr>
            <w:r w:rsidRPr="00375960">
              <w:t>RE [0..1]</w:t>
            </w:r>
          </w:p>
        </w:tc>
        <w:tc>
          <w:tcPr>
            <w:tcW w:w="3240" w:type="dxa"/>
            <w:tcMar>
              <w:left w:w="40" w:type="dxa"/>
              <w:right w:w="40" w:type="dxa"/>
            </w:tcMar>
          </w:tcPr>
          <w:p w14:paraId="5CC68B5B" w14:textId="77777777" w:rsidR="004456C1" w:rsidRPr="00375960" w:rsidRDefault="004456C1" w:rsidP="00FB265F">
            <w:pPr>
              <w:pStyle w:val="TableEntry"/>
            </w:pPr>
            <w:r w:rsidRPr="00375960">
              <w:t>Documentation of factors which make the GCS score more meaningful.</w:t>
            </w:r>
          </w:p>
        </w:tc>
        <w:tc>
          <w:tcPr>
            <w:tcW w:w="1440" w:type="dxa"/>
          </w:tcPr>
          <w:p w14:paraId="47DD1B4B" w14:textId="77777777" w:rsidR="004456C1" w:rsidRPr="00375960" w:rsidRDefault="004456C1" w:rsidP="004456C1">
            <w:pPr>
              <w:pStyle w:val="TableEntry"/>
            </w:pPr>
          </w:p>
        </w:tc>
      </w:tr>
      <w:tr w:rsidR="004456C1" w:rsidRPr="00375960" w14:paraId="1474D80E" w14:textId="77777777" w:rsidTr="004456C1">
        <w:trPr>
          <w:cantSplit/>
        </w:trPr>
        <w:tc>
          <w:tcPr>
            <w:tcW w:w="1770" w:type="dxa"/>
            <w:tcMar>
              <w:left w:w="40" w:type="dxa"/>
              <w:right w:w="40" w:type="dxa"/>
            </w:tcMar>
          </w:tcPr>
          <w:p w14:paraId="542872A6" w14:textId="77777777" w:rsidR="004456C1" w:rsidRPr="00375960" w:rsidRDefault="004456C1" w:rsidP="004456C1">
            <w:pPr>
              <w:pStyle w:val="TableEntry"/>
            </w:pPr>
            <w:r w:rsidRPr="00375960">
              <w:t>Total Glasgow Coma Score</w:t>
            </w:r>
          </w:p>
        </w:tc>
        <w:tc>
          <w:tcPr>
            <w:tcW w:w="2188" w:type="dxa"/>
          </w:tcPr>
          <w:p w14:paraId="2EC31C0E"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0E17FF15" w14:textId="77777777" w:rsidR="004456C1" w:rsidRPr="00375960" w:rsidRDefault="004456C1" w:rsidP="004456C1">
            <w:pPr>
              <w:pStyle w:val="TableEntry"/>
            </w:pPr>
            <w:r w:rsidRPr="00375960">
              <w:t>RE [0..1]</w:t>
            </w:r>
          </w:p>
        </w:tc>
        <w:tc>
          <w:tcPr>
            <w:tcW w:w="3240" w:type="dxa"/>
            <w:tcMar>
              <w:left w:w="40" w:type="dxa"/>
              <w:right w:w="40" w:type="dxa"/>
            </w:tcMar>
          </w:tcPr>
          <w:p w14:paraId="49A192BC" w14:textId="77777777" w:rsidR="004456C1" w:rsidRPr="00375960" w:rsidRDefault="004456C1" w:rsidP="00FB265F">
            <w:pPr>
              <w:pStyle w:val="TableEntry"/>
            </w:pPr>
            <w:r w:rsidRPr="00375960">
              <w:t>The patient's total Glasgow Coma Score.</w:t>
            </w:r>
          </w:p>
        </w:tc>
        <w:tc>
          <w:tcPr>
            <w:tcW w:w="1440" w:type="dxa"/>
          </w:tcPr>
          <w:p w14:paraId="5687026C" w14:textId="77777777" w:rsidR="004456C1" w:rsidRPr="00375960" w:rsidRDefault="004456C1" w:rsidP="004456C1">
            <w:pPr>
              <w:pStyle w:val="TableEntry"/>
            </w:pPr>
          </w:p>
        </w:tc>
      </w:tr>
      <w:tr w:rsidR="004456C1" w:rsidRPr="00375960" w14:paraId="254AB05A" w14:textId="77777777" w:rsidTr="004456C1">
        <w:trPr>
          <w:cantSplit/>
        </w:trPr>
        <w:tc>
          <w:tcPr>
            <w:tcW w:w="1770" w:type="dxa"/>
            <w:tcMar>
              <w:left w:w="40" w:type="dxa"/>
              <w:right w:w="40" w:type="dxa"/>
            </w:tcMar>
          </w:tcPr>
          <w:p w14:paraId="61915D5C" w14:textId="77777777" w:rsidR="004456C1" w:rsidRPr="00375960" w:rsidRDefault="004456C1" w:rsidP="004456C1">
            <w:pPr>
              <w:pStyle w:val="TableEntry"/>
            </w:pPr>
            <w:r w:rsidRPr="00375960">
              <w:t>Temperature</w:t>
            </w:r>
          </w:p>
        </w:tc>
        <w:tc>
          <w:tcPr>
            <w:tcW w:w="2188" w:type="dxa"/>
          </w:tcPr>
          <w:p w14:paraId="20B78F2E"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3CFC9BBF" w14:textId="77777777" w:rsidR="004456C1" w:rsidRPr="00375960" w:rsidRDefault="004456C1" w:rsidP="004456C1">
            <w:pPr>
              <w:pStyle w:val="TableEntry"/>
            </w:pPr>
            <w:r w:rsidRPr="00375960">
              <w:t>RE [0..1]</w:t>
            </w:r>
          </w:p>
        </w:tc>
        <w:tc>
          <w:tcPr>
            <w:tcW w:w="3240" w:type="dxa"/>
            <w:tcMar>
              <w:left w:w="40" w:type="dxa"/>
              <w:right w:w="40" w:type="dxa"/>
            </w:tcMar>
          </w:tcPr>
          <w:p w14:paraId="41EFC587" w14:textId="77777777" w:rsidR="004456C1" w:rsidRPr="00375960" w:rsidRDefault="004456C1" w:rsidP="00FB265F">
            <w:pPr>
              <w:pStyle w:val="TableEntry"/>
            </w:pPr>
            <w:r w:rsidRPr="00375960">
              <w:t>The patient's body temperature in degrees Celsius/centigrade.</w:t>
            </w:r>
          </w:p>
        </w:tc>
        <w:tc>
          <w:tcPr>
            <w:tcW w:w="1440" w:type="dxa"/>
          </w:tcPr>
          <w:p w14:paraId="2679AF66" w14:textId="77777777" w:rsidR="004456C1" w:rsidRPr="00375960" w:rsidRDefault="004456C1" w:rsidP="004456C1">
            <w:pPr>
              <w:pStyle w:val="TableEntry"/>
            </w:pPr>
          </w:p>
        </w:tc>
      </w:tr>
      <w:tr w:rsidR="004456C1" w:rsidRPr="00375960" w14:paraId="6BE2502D" w14:textId="77777777" w:rsidTr="004456C1">
        <w:trPr>
          <w:cantSplit/>
        </w:trPr>
        <w:tc>
          <w:tcPr>
            <w:tcW w:w="1770" w:type="dxa"/>
            <w:tcMar>
              <w:left w:w="40" w:type="dxa"/>
              <w:right w:w="40" w:type="dxa"/>
            </w:tcMar>
          </w:tcPr>
          <w:p w14:paraId="3D5C2D6F" w14:textId="77777777" w:rsidR="004456C1" w:rsidRPr="00375960" w:rsidRDefault="004456C1" w:rsidP="004456C1">
            <w:pPr>
              <w:pStyle w:val="TableEntry"/>
            </w:pPr>
            <w:r w:rsidRPr="00375960">
              <w:t>Temperature Method</w:t>
            </w:r>
          </w:p>
        </w:tc>
        <w:tc>
          <w:tcPr>
            <w:tcW w:w="2188" w:type="dxa"/>
          </w:tcPr>
          <w:p w14:paraId="1447D2C5"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226D8212" w14:textId="77777777" w:rsidR="004456C1" w:rsidRPr="00375960" w:rsidRDefault="004456C1" w:rsidP="004456C1">
            <w:pPr>
              <w:pStyle w:val="TableEntry"/>
            </w:pPr>
            <w:r w:rsidRPr="00375960">
              <w:t>RE [0..1]</w:t>
            </w:r>
          </w:p>
        </w:tc>
        <w:tc>
          <w:tcPr>
            <w:tcW w:w="3240" w:type="dxa"/>
            <w:tcMar>
              <w:left w:w="40" w:type="dxa"/>
              <w:right w:w="40" w:type="dxa"/>
            </w:tcMar>
          </w:tcPr>
          <w:p w14:paraId="5E23B059" w14:textId="77777777" w:rsidR="004456C1" w:rsidRPr="00375960" w:rsidRDefault="004456C1" w:rsidP="00FB265F">
            <w:pPr>
              <w:pStyle w:val="TableEntry"/>
            </w:pPr>
            <w:r w:rsidRPr="00375960">
              <w:t>The method used to obtain the patient's body temperature.</w:t>
            </w:r>
          </w:p>
        </w:tc>
        <w:tc>
          <w:tcPr>
            <w:tcW w:w="1440" w:type="dxa"/>
          </w:tcPr>
          <w:p w14:paraId="1A312EEF" w14:textId="77777777" w:rsidR="004456C1" w:rsidRPr="00375960" w:rsidRDefault="004456C1" w:rsidP="004456C1">
            <w:pPr>
              <w:pStyle w:val="TableEntry"/>
            </w:pPr>
          </w:p>
        </w:tc>
      </w:tr>
      <w:tr w:rsidR="004456C1" w:rsidRPr="00375960" w14:paraId="1B37259B" w14:textId="77777777" w:rsidTr="004456C1">
        <w:trPr>
          <w:cantSplit/>
        </w:trPr>
        <w:tc>
          <w:tcPr>
            <w:tcW w:w="1770" w:type="dxa"/>
            <w:tcMar>
              <w:left w:w="40" w:type="dxa"/>
              <w:right w:w="40" w:type="dxa"/>
            </w:tcMar>
          </w:tcPr>
          <w:p w14:paraId="642AC7E1" w14:textId="77777777" w:rsidR="004456C1" w:rsidRPr="00375960" w:rsidRDefault="004456C1" w:rsidP="004456C1">
            <w:pPr>
              <w:pStyle w:val="TableEntry"/>
            </w:pPr>
            <w:r w:rsidRPr="00375960">
              <w:t>Level of Responsiveness (AVPU)</w:t>
            </w:r>
          </w:p>
        </w:tc>
        <w:tc>
          <w:tcPr>
            <w:tcW w:w="2188" w:type="dxa"/>
          </w:tcPr>
          <w:p w14:paraId="5842F48E"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1BACC20E" w14:textId="77777777" w:rsidR="004456C1" w:rsidRPr="00375960" w:rsidRDefault="004456C1" w:rsidP="004456C1">
            <w:pPr>
              <w:pStyle w:val="TableEntry"/>
            </w:pPr>
            <w:r w:rsidRPr="00375960">
              <w:t>RE [0..1]</w:t>
            </w:r>
          </w:p>
        </w:tc>
        <w:tc>
          <w:tcPr>
            <w:tcW w:w="3240" w:type="dxa"/>
            <w:tcMar>
              <w:left w:w="40" w:type="dxa"/>
              <w:right w:w="40" w:type="dxa"/>
            </w:tcMar>
          </w:tcPr>
          <w:p w14:paraId="4D9D5E17" w14:textId="77777777" w:rsidR="004456C1" w:rsidRPr="00375960" w:rsidRDefault="004456C1" w:rsidP="00FB265F">
            <w:pPr>
              <w:pStyle w:val="TableEntry"/>
            </w:pPr>
            <w:r w:rsidRPr="00375960">
              <w:t>The patient's highest level of responsiveness.</w:t>
            </w:r>
          </w:p>
        </w:tc>
        <w:tc>
          <w:tcPr>
            <w:tcW w:w="1440" w:type="dxa"/>
          </w:tcPr>
          <w:p w14:paraId="292F6B61" w14:textId="77777777" w:rsidR="004456C1" w:rsidRPr="00375960" w:rsidRDefault="004456C1" w:rsidP="004456C1">
            <w:pPr>
              <w:pStyle w:val="TableEntry"/>
            </w:pPr>
          </w:p>
        </w:tc>
      </w:tr>
      <w:tr w:rsidR="004456C1" w:rsidRPr="00375960" w14:paraId="4DA70CA9" w14:textId="77777777" w:rsidTr="004456C1">
        <w:trPr>
          <w:cantSplit/>
        </w:trPr>
        <w:tc>
          <w:tcPr>
            <w:tcW w:w="1770" w:type="dxa"/>
            <w:tcMar>
              <w:left w:w="40" w:type="dxa"/>
              <w:right w:w="40" w:type="dxa"/>
            </w:tcMar>
          </w:tcPr>
          <w:p w14:paraId="2DAA7C15" w14:textId="77777777" w:rsidR="004456C1" w:rsidRPr="00375960" w:rsidRDefault="004456C1" w:rsidP="004456C1">
            <w:pPr>
              <w:pStyle w:val="TableEntry"/>
            </w:pPr>
            <w:r w:rsidRPr="00375960">
              <w:t>Pain Scale Score</w:t>
            </w:r>
          </w:p>
        </w:tc>
        <w:tc>
          <w:tcPr>
            <w:tcW w:w="2188" w:type="dxa"/>
          </w:tcPr>
          <w:p w14:paraId="00670421"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0B1618F1" w14:textId="77777777" w:rsidR="004456C1" w:rsidRPr="00375960" w:rsidRDefault="004456C1" w:rsidP="004456C1">
            <w:pPr>
              <w:pStyle w:val="TableEntry"/>
            </w:pPr>
            <w:r w:rsidRPr="00375960">
              <w:t>RE [0..1]</w:t>
            </w:r>
          </w:p>
        </w:tc>
        <w:tc>
          <w:tcPr>
            <w:tcW w:w="3240" w:type="dxa"/>
            <w:tcMar>
              <w:left w:w="40" w:type="dxa"/>
              <w:right w:w="40" w:type="dxa"/>
            </w:tcMar>
          </w:tcPr>
          <w:p w14:paraId="69C79CCF" w14:textId="77777777" w:rsidR="004456C1" w:rsidRPr="00375960" w:rsidRDefault="004456C1" w:rsidP="00FB265F">
            <w:pPr>
              <w:pStyle w:val="TableEntry"/>
            </w:pPr>
            <w:r w:rsidRPr="00375960">
              <w:t>The patient's indication of pain from a scale of 0-10.</w:t>
            </w:r>
          </w:p>
        </w:tc>
        <w:tc>
          <w:tcPr>
            <w:tcW w:w="1440" w:type="dxa"/>
          </w:tcPr>
          <w:p w14:paraId="29D78F74" w14:textId="77777777" w:rsidR="004456C1" w:rsidRPr="00375960" w:rsidRDefault="004456C1" w:rsidP="004456C1">
            <w:pPr>
              <w:pStyle w:val="TableEntry"/>
            </w:pPr>
          </w:p>
        </w:tc>
      </w:tr>
      <w:tr w:rsidR="004456C1" w:rsidRPr="00375960" w14:paraId="5099C804" w14:textId="77777777" w:rsidTr="004456C1">
        <w:trPr>
          <w:cantSplit/>
        </w:trPr>
        <w:tc>
          <w:tcPr>
            <w:tcW w:w="1770" w:type="dxa"/>
            <w:tcMar>
              <w:left w:w="40" w:type="dxa"/>
              <w:right w:w="40" w:type="dxa"/>
            </w:tcMar>
          </w:tcPr>
          <w:p w14:paraId="1C9DA017" w14:textId="77777777" w:rsidR="004456C1" w:rsidRPr="00375960" w:rsidRDefault="004456C1" w:rsidP="004456C1">
            <w:pPr>
              <w:pStyle w:val="TableEntry"/>
            </w:pPr>
            <w:r w:rsidRPr="00375960">
              <w:t>Pain Scale Type</w:t>
            </w:r>
          </w:p>
        </w:tc>
        <w:tc>
          <w:tcPr>
            <w:tcW w:w="2188" w:type="dxa"/>
          </w:tcPr>
          <w:p w14:paraId="66134D06"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0D7EC1A4" w14:textId="77777777" w:rsidR="004456C1" w:rsidRPr="00375960" w:rsidRDefault="004456C1" w:rsidP="004456C1">
            <w:pPr>
              <w:pStyle w:val="TableEntry"/>
            </w:pPr>
            <w:r w:rsidRPr="00375960">
              <w:t>RE [0..1]</w:t>
            </w:r>
          </w:p>
        </w:tc>
        <w:tc>
          <w:tcPr>
            <w:tcW w:w="3240" w:type="dxa"/>
            <w:tcMar>
              <w:left w:w="40" w:type="dxa"/>
              <w:right w:w="40" w:type="dxa"/>
            </w:tcMar>
          </w:tcPr>
          <w:p w14:paraId="52D7579D" w14:textId="77777777" w:rsidR="004456C1" w:rsidRPr="00375960" w:rsidRDefault="004456C1" w:rsidP="00FB265F">
            <w:pPr>
              <w:pStyle w:val="TableEntry"/>
            </w:pPr>
            <w:r w:rsidRPr="00375960">
              <w:t>The type of pain scale used.</w:t>
            </w:r>
          </w:p>
        </w:tc>
        <w:tc>
          <w:tcPr>
            <w:tcW w:w="1440" w:type="dxa"/>
          </w:tcPr>
          <w:p w14:paraId="2A49143A" w14:textId="77777777" w:rsidR="004456C1" w:rsidRPr="00375960" w:rsidRDefault="004456C1" w:rsidP="004456C1">
            <w:pPr>
              <w:pStyle w:val="TableEntry"/>
            </w:pPr>
          </w:p>
        </w:tc>
      </w:tr>
      <w:tr w:rsidR="004456C1" w:rsidRPr="00375960" w14:paraId="728D7EC9" w14:textId="77777777" w:rsidTr="004456C1">
        <w:trPr>
          <w:cantSplit/>
        </w:trPr>
        <w:tc>
          <w:tcPr>
            <w:tcW w:w="1770" w:type="dxa"/>
            <w:tcMar>
              <w:left w:w="40" w:type="dxa"/>
              <w:right w:w="40" w:type="dxa"/>
            </w:tcMar>
          </w:tcPr>
          <w:p w14:paraId="369B1E37" w14:textId="77777777" w:rsidR="004456C1" w:rsidRPr="00375960" w:rsidRDefault="004456C1" w:rsidP="004456C1">
            <w:pPr>
              <w:pStyle w:val="TableEntry"/>
            </w:pPr>
            <w:r w:rsidRPr="00375960">
              <w:t>Stroke Scale Score</w:t>
            </w:r>
          </w:p>
        </w:tc>
        <w:tc>
          <w:tcPr>
            <w:tcW w:w="2188" w:type="dxa"/>
          </w:tcPr>
          <w:p w14:paraId="77E2F8DF"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59727B7F" w14:textId="77777777" w:rsidR="004456C1" w:rsidRPr="00375960" w:rsidRDefault="004456C1" w:rsidP="004456C1">
            <w:pPr>
              <w:pStyle w:val="TableEntry"/>
            </w:pPr>
            <w:r w:rsidRPr="00375960">
              <w:t>RE [0..1]</w:t>
            </w:r>
          </w:p>
        </w:tc>
        <w:tc>
          <w:tcPr>
            <w:tcW w:w="3240" w:type="dxa"/>
            <w:tcMar>
              <w:left w:w="40" w:type="dxa"/>
              <w:right w:w="40" w:type="dxa"/>
            </w:tcMar>
          </w:tcPr>
          <w:p w14:paraId="17F893FA" w14:textId="77777777" w:rsidR="004456C1" w:rsidRPr="00375960" w:rsidRDefault="004456C1" w:rsidP="00FB265F">
            <w:pPr>
              <w:pStyle w:val="TableEntry"/>
            </w:pPr>
            <w:r w:rsidRPr="00375960">
              <w:t>The findings or results of the Stroke Scale Type (eVitals.30) used to assess the patient exhibiting stroke-like symptoms.</w:t>
            </w:r>
          </w:p>
        </w:tc>
        <w:tc>
          <w:tcPr>
            <w:tcW w:w="1440" w:type="dxa"/>
          </w:tcPr>
          <w:p w14:paraId="36519352" w14:textId="77777777" w:rsidR="004456C1" w:rsidRPr="00375960" w:rsidRDefault="004456C1" w:rsidP="004456C1">
            <w:pPr>
              <w:pStyle w:val="TableEntry"/>
            </w:pPr>
          </w:p>
        </w:tc>
      </w:tr>
      <w:tr w:rsidR="004456C1" w:rsidRPr="00375960" w14:paraId="3721A96F" w14:textId="77777777" w:rsidTr="004456C1">
        <w:trPr>
          <w:cantSplit/>
        </w:trPr>
        <w:tc>
          <w:tcPr>
            <w:tcW w:w="1770" w:type="dxa"/>
            <w:tcMar>
              <w:left w:w="40" w:type="dxa"/>
              <w:right w:w="40" w:type="dxa"/>
            </w:tcMar>
          </w:tcPr>
          <w:p w14:paraId="3945E898" w14:textId="77777777" w:rsidR="004456C1" w:rsidRPr="00375960" w:rsidRDefault="004456C1" w:rsidP="004456C1">
            <w:pPr>
              <w:pStyle w:val="TableEntry"/>
            </w:pPr>
            <w:r w:rsidRPr="00375960">
              <w:t>Stroke Scale Type</w:t>
            </w:r>
          </w:p>
        </w:tc>
        <w:tc>
          <w:tcPr>
            <w:tcW w:w="2188" w:type="dxa"/>
          </w:tcPr>
          <w:p w14:paraId="49F8E78F"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6CD838B5" w14:textId="77777777" w:rsidR="004456C1" w:rsidRPr="00375960" w:rsidRDefault="004456C1" w:rsidP="004456C1">
            <w:pPr>
              <w:pStyle w:val="TableEntry"/>
            </w:pPr>
            <w:r w:rsidRPr="00375960">
              <w:t>RE [0..1]</w:t>
            </w:r>
          </w:p>
        </w:tc>
        <w:tc>
          <w:tcPr>
            <w:tcW w:w="3240" w:type="dxa"/>
            <w:tcMar>
              <w:left w:w="40" w:type="dxa"/>
              <w:right w:w="40" w:type="dxa"/>
            </w:tcMar>
          </w:tcPr>
          <w:p w14:paraId="3E0456D7" w14:textId="77777777" w:rsidR="004456C1" w:rsidRPr="00375960" w:rsidRDefault="004456C1" w:rsidP="00FB265F">
            <w:pPr>
              <w:pStyle w:val="TableEntry"/>
            </w:pPr>
            <w:r w:rsidRPr="00375960">
              <w:t>The type of stroke scale used.</w:t>
            </w:r>
          </w:p>
        </w:tc>
        <w:tc>
          <w:tcPr>
            <w:tcW w:w="1440" w:type="dxa"/>
          </w:tcPr>
          <w:p w14:paraId="47843CEA" w14:textId="77777777" w:rsidR="004456C1" w:rsidRPr="00375960" w:rsidRDefault="004456C1" w:rsidP="004456C1">
            <w:pPr>
              <w:pStyle w:val="TableEntry"/>
            </w:pPr>
          </w:p>
        </w:tc>
      </w:tr>
      <w:tr w:rsidR="004456C1" w:rsidRPr="00375960" w14:paraId="4DE8D7CA" w14:textId="77777777" w:rsidTr="004456C1">
        <w:trPr>
          <w:cantSplit/>
        </w:trPr>
        <w:tc>
          <w:tcPr>
            <w:tcW w:w="1770" w:type="dxa"/>
            <w:tcMar>
              <w:left w:w="40" w:type="dxa"/>
              <w:right w:w="40" w:type="dxa"/>
            </w:tcMar>
          </w:tcPr>
          <w:p w14:paraId="216DEBA8" w14:textId="77777777" w:rsidR="004456C1" w:rsidRPr="00375960" w:rsidRDefault="004456C1" w:rsidP="004456C1">
            <w:pPr>
              <w:pStyle w:val="TableEntry"/>
            </w:pPr>
            <w:r w:rsidRPr="00375960">
              <w:t>Reperfusion Checklist</w:t>
            </w:r>
          </w:p>
        </w:tc>
        <w:tc>
          <w:tcPr>
            <w:tcW w:w="2188" w:type="dxa"/>
          </w:tcPr>
          <w:p w14:paraId="10F647D4"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532E418B" w14:textId="77777777" w:rsidR="004456C1" w:rsidRPr="00375960" w:rsidRDefault="004456C1" w:rsidP="004456C1">
            <w:pPr>
              <w:pStyle w:val="TableEntry"/>
            </w:pPr>
            <w:r w:rsidRPr="00375960">
              <w:t>RE [0..1]</w:t>
            </w:r>
          </w:p>
        </w:tc>
        <w:tc>
          <w:tcPr>
            <w:tcW w:w="3240" w:type="dxa"/>
            <w:tcMar>
              <w:left w:w="40" w:type="dxa"/>
              <w:right w:w="40" w:type="dxa"/>
            </w:tcMar>
          </w:tcPr>
          <w:p w14:paraId="30954DCF" w14:textId="77777777" w:rsidR="004456C1" w:rsidRPr="00375960" w:rsidRDefault="004456C1" w:rsidP="00FB265F">
            <w:pPr>
              <w:pStyle w:val="TableEntry"/>
            </w:pPr>
            <w:r w:rsidRPr="00375960">
              <w:t>The results of the patient's Reperfusion Checklist for potential Thrombolysis use.</w:t>
            </w:r>
          </w:p>
        </w:tc>
        <w:tc>
          <w:tcPr>
            <w:tcW w:w="1440" w:type="dxa"/>
          </w:tcPr>
          <w:p w14:paraId="6AD6CFA5" w14:textId="77777777" w:rsidR="004456C1" w:rsidRPr="00375960" w:rsidRDefault="004456C1" w:rsidP="004456C1">
            <w:pPr>
              <w:pStyle w:val="TableEntry"/>
            </w:pPr>
          </w:p>
        </w:tc>
      </w:tr>
      <w:tr w:rsidR="004456C1" w:rsidRPr="00375960" w14:paraId="49C47B0F" w14:textId="77777777" w:rsidTr="004456C1">
        <w:trPr>
          <w:cantSplit/>
        </w:trPr>
        <w:tc>
          <w:tcPr>
            <w:tcW w:w="1770" w:type="dxa"/>
            <w:tcMar>
              <w:left w:w="40" w:type="dxa"/>
              <w:right w:w="40" w:type="dxa"/>
            </w:tcMar>
          </w:tcPr>
          <w:p w14:paraId="78AB3B1E" w14:textId="77777777" w:rsidR="004456C1" w:rsidRPr="00375960" w:rsidRDefault="004456C1" w:rsidP="004456C1">
            <w:pPr>
              <w:pStyle w:val="TableEntry"/>
            </w:pPr>
            <w:r w:rsidRPr="00375960">
              <w:t>APGAR</w:t>
            </w:r>
          </w:p>
        </w:tc>
        <w:tc>
          <w:tcPr>
            <w:tcW w:w="2188" w:type="dxa"/>
          </w:tcPr>
          <w:p w14:paraId="5C07ECD3"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37154F77" w14:textId="77777777" w:rsidR="004456C1" w:rsidRPr="00375960" w:rsidRDefault="004456C1" w:rsidP="004456C1">
            <w:pPr>
              <w:pStyle w:val="TableEntry"/>
            </w:pPr>
            <w:r w:rsidRPr="00375960">
              <w:t>RE [0..1]</w:t>
            </w:r>
          </w:p>
        </w:tc>
        <w:tc>
          <w:tcPr>
            <w:tcW w:w="3240" w:type="dxa"/>
            <w:tcMar>
              <w:left w:w="40" w:type="dxa"/>
              <w:right w:w="40" w:type="dxa"/>
            </w:tcMar>
          </w:tcPr>
          <w:p w14:paraId="479668E3" w14:textId="77777777" w:rsidR="004456C1" w:rsidRPr="00375960" w:rsidRDefault="004456C1" w:rsidP="00FB265F">
            <w:pPr>
              <w:pStyle w:val="TableEntry"/>
            </w:pPr>
            <w:r w:rsidRPr="00375960">
              <w:t>The patient's total APGAR score (0-10).</w:t>
            </w:r>
          </w:p>
        </w:tc>
        <w:tc>
          <w:tcPr>
            <w:tcW w:w="1440" w:type="dxa"/>
          </w:tcPr>
          <w:p w14:paraId="7042B271" w14:textId="77777777" w:rsidR="004456C1" w:rsidRPr="00375960" w:rsidRDefault="004456C1" w:rsidP="004456C1">
            <w:pPr>
              <w:pStyle w:val="TableEntry"/>
            </w:pPr>
          </w:p>
        </w:tc>
      </w:tr>
      <w:tr w:rsidR="004456C1" w:rsidRPr="00375960" w14:paraId="45A55159" w14:textId="77777777" w:rsidTr="004456C1">
        <w:trPr>
          <w:cantSplit/>
        </w:trPr>
        <w:tc>
          <w:tcPr>
            <w:tcW w:w="1770" w:type="dxa"/>
            <w:tcMar>
              <w:left w:w="40" w:type="dxa"/>
              <w:right w:w="40" w:type="dxa"/>
            </w:tcMar>
          </w:tcPr>
          <w:p w14:paraId="11B1B868" w14:textId="77777777" w:rsidR="004456C1" w:rsidRPr="00375960" w:rsidRDefault="004456C1" w:rsidP="004456C1">
            <w:pPr>
              <w:pStyle w:val="TableEntry"/>
            </w:pPr>
            <w:r w:rsidRPr="00375960">
              <w:t>Revised Trauma Score</w:t>
            </w:r>
          </w:p>
        </w:tc>
        <w:tc>
          <w:tcPr>
            <w:tcW w:w="2188" w:type="dxa"/>
          </w:tcPr>
          <w:p w14:paraId="69FC2BF8"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0A2FC029" w14:textId="77777777" w:rsidR="004456C1" w:rsidRPr="00375960" w:rsidRDefault="004456C1" w:rsidP="004456C1">
            <w:pPr>
              <w:pStyle w:val="TableEntry"/>
            </w:pPr>
            <w:r w:rsidRPr="00375960">
              <w:t>RE [0..1]</w:t>
            </w:r>
          </w:p>
        </w:tc>
        <w:tc>
          <w:tcPr>
            <w:tcW w:w="3240" w:type="dxa"/>
            <w:tcMar>
              <w:left w:w="40" w:type="dxa"/>
              <w:right w:w="40" w:type="dxa"/>
            </w:tcMar>
          </w:tcPr>
          <w:p w14:paraId="64EB8A0F" w14:textId="77777777" w:rsidR="004456C1" w:rsidRPr="00375960" w:rsidRDefault="004456C1" w:rsidP="00FB265F">
            <w:pPr>
              <w:pStyle w:val="TableEntry"/>
            </w:pPr>
            <w:r w:rsidRPr="00375960">
              <w:t>The patient's Revised Trauma Score.</w:t>
            </w:r>
          </w:p>
        </w:tc>
        <w:tc>
          <w:tcPr>
            <w:tcW w:w="1440" w:type="dxa"/>
          </w:tcPr>
          <w:p w14:paraId="3B1C3EE3" w14:textId="77777777" w:rsidR="004456C1" w:rsidRPr="00375960" w:rsidRDefault="004456C1" w:rsidP="004456C1">
            <w:pPr>
              <w:pStyle w:val="TableEntry"/>
            </w:pPr>
          </w:p>
        </w:tc>
      </w:tr>
      <w:tr w:rsidR="004456C1" w:rsidRPr="00375960" w14:paraId="7DA53407" w14:textId="77777777" w:rsidTr="004456C1">
        <w:trPr>
          <w:cantSplit/>
        </w:trPr>
        <w:tc>
          <w:tcPr>
            <w:tcW w:w="1770" w:type="dxa"/>
            <w:tcMar>
              <w:left w:w="40" w:type="dxa"/>
              <w:right w:w="40" w:type="dxa"/>
            </w:tcMar>
          </w:tcPr>
          <w:p w14:paraId="722E96B9" w14:textId="77777777" w:rsidR="004456C1" w:rsidRPr="00375960" w:rsidRDefault="004456C1" w:rsidP="004456C1">
            <w:pPr>
              <w:pStyle w:val="TableEntry"/>
            </w:pPr>
            <w:r w:rsidRPr="00375960">
              <w:t>Estimated Body Weight in Kilograms</w:t>
            </w:r>
          </w:p>
        </w:tc>
        <w:tc>
          <w:tcPr>
            <w:tcW w:w="2188" w:type="dxa"/>
          </w:tcPr>
          <w:p w14:paraId="00593DC8" w14:textId="77777777" w:rsidR="004456C1" w:rsidRPr="00375960" w:rsidRDefault="004456C1" w:rsidP="004456C1">
            <w:pPr>
              <w:pStyle w:val="TableEntry"/>
            </w:pPr>
            <w:r w:rsidRPr="00375960">
              <w:t>Encounter</w:t>
            </w:r>
            <w:r w:rsidRPr="00375960">
              <w:sym w:font="Wingdings" w:char="F0DF"/>
            </w:r>
            <w:r w:rsidRPr="00375960">
              <w:t>Observation.interpretation</w:t>
            </w:r>
          </w:p>
        </w:tc>
        <w:tc>
          <w:tcPr>
            <w:tcW w:w="1440" w:type="dxa"/>
          </w:tcPr>
          <w:p w14:paraId="7AA3DDD2" w14:textId="77777777" w:rsidR="004456C1" w:rsidRPr="00375960" w:rsidRDefault="004456C1" w:rsidP="004456C1">
            <w:pPr>
              <w:pStyle w:val="TableEntry"/>
            </w:pPr>
            <w:r w:rsidRPr="00375960">
              <w:t>RE [0..1]</w:t>
            </w:r>
          </w:p>
        </w:tc>
        <w:tc>
          <w:tcPr>
            <w:tcW w:w="3240" w:type="dxa"/>
            <w:tcMar>
              <w:left w:w="40" w:type="dxa"/>
              <w:right w:w="40" w:type="dxa"/>
            </w:tcMar>
          </w:tcPr>
          <w:p w14:paraId="7B81BC05" w14:textId="3F0E27E1" w:rsidR="004456C1" w:rsidRPr="00375960" w:rsidRDefault="004456C1" w:rsidP="00FB265F">
            <w:pPr>
              <w:pStyle w:val="TableEntry"/>
            </w:pPr>
            <w:r w:rsidRPr="00375960">
              <w:t>The patient's body weight in kilograms either measured or estimated</w:t>
            </w:r>
            <w:r w:rsidR="00E33DF8">
              <w:t>.</w:t>
            </w:r>
          </w:p>
        </w:tc>
        <w:tc>
          <w:tcPr>
            <w:tcW w:w="1440" w:type="dxa"/>
          </w:tcPr>
          <w:p w14:paraId="3B170846" w14:textId="77777777" w:rsidR="004456C1" w:rsidRPr="00375960" w:rsidRDefault="004456C1" w:rsidP="004456C1">
            <w:pPr>
              <w:pStyle w:val="TableEntry"/>
            </w:pPr>
          </w:p>
        </w:tc>
      </w:tr>
      <w:tr w:rsidR="004456C1" w:rsidRPr="00375960" w14:paraId="4D9B8299" w14:textId="77777777" w:rsidTr="004456C1">
        <w:trPr>
          <w:cantSplit/>
        </w:trPr>
        <w:tc>
          <w:tcPr>
            <w:tcW w:w="1770" w:type="dxa"/>
            <w:tcMar>
              <w:left w:w="40" w:type="dxa"/>
              <w:right w:w="40" w:type="dxa"/>
            </w:tcMar>
          </w:tcPr>
          <w:p w14:paraId="45C9DF23" w14:textId="77777777" w:rsidR="004456C1" w:rsidRPr="00375960" w:rsidRDefault="004456C1" w:rsidP="004456C1">
            <w:pPr>
              <w:pStyle w:val="TableEntry"/>
            </w:pPr>
            <w:r w:rsidRPr="00375960">
              <w:t>Length Based Tape Measure</w:t>
            </w:r>
          </w:p>
        </w:tc>
        <w:tc>
          <w:tcPr>
            <w:tcW w:w="2188" w:type="dxa"/>
          </w:tcPr>
          <w:p w14:paraId="6C821F73" w14:textId="77777777" w:rsidR="004456C1" w:rsidRPr="00375960" w:rsidRDefault="004456C1" w:rsidP="004456C1">
            <w:pPr>
              <w:pStyle w:val="TableEntry"/>
            </w:pPr>
            <w:r w:rsidRPr="00375960">
              <w:t>Encounter</w:t>
            </w:r>
            <w:r w:rsidRPr="00375960">
              <w:sym w:font="Wingdings" w:char="F0DF"/>
            </w:r>
            <w:r w:rsidRPr="00375960">
              <w:t>Observation.interpretation</w:t>
            </w:r>
          </w:p>
        </w:tc>
        <w:tc>
          <w:tcPr>
            <w:tcW w:w="1440" w:type="dxa"/>
          </w:tcPr>
          <w:p w14:paraId="56FD6188" w14:textId="77777777" w:rsidR="004456C1" w:rsidRPr="00375960" w:rsidRDefault="004456C1" w:rsidP="004456C1">
            <w:pPr>
              <w:pStyle w:val="TableEntry"/>
            </w:pPr>
            <w:r w:rsidRPr="00375960">
              <w:t>RE [0..1]</w:t>
            </w:r>
          </w:p>
        </w:tc>
        <w:tc>
          <w:tcPr>
            <w:tcW w:w="3240" w:type="dxa"/>
            <w:tcMar>
              <w:left w:w="40" w:type="dxa"/>
              <w:right w:w="40" w:type="dxa"/>
            </w:tcMar>
          </w:tcPr>
          <w:p w14:paraId="519387D4" w14:textId="77777777" w:rsidR="004456C1" w:rsidRPr="00375960" w:rsidRDefault="004456C1" w:rsidP="00FB265F">
            <w:pPr>
              <w:pStyle w:val="TableEntry"/>
            </w:pPr>
            <w:r w:rsidRPr="00375960">
              <w:t>The length-based color as taken from the tape.</w:t>
            </w:r>
          </w:p>
        </w:tc>
        <w:tc>
          <w:tcPr>
            <w:tcW w:w="1440" w:type="dxa"/>
          </w:tcPr>
          <w:p w14:paraId="23CEBFA9" w14:textId="77777777" w:rsidR="004456C1" w:rsidRPr="00375960" w:rsidRDefault="004456C1" w:rsidP="004456C1">
            <w:pPr>
              <w:pStyle w:val="TableEntry"/>
            </w:pPr>
          </w:p>
        </w:tc>
      </w:tr>
      <w:tr w:rsidR="004456C1" w:rsidRPr="00375960" w14:paraId="65580E34" w14:textId="77777777" w:rsidTr="004456C1">
        <w:trPr>
          <w:cantSplit/>
        </w:trPr>
        <w:tc>
          <w:tcPr>
            <w:tcW w:w="1770" w:type="dxa"/>
            <w:tcMar>
              <w:left w:w="40" w:type="dxa"/>
              <w:right w:w="40" w:type="dxa"/>
            </w:tcMar>
          </w:tcPr>
          <w:p w14:paraId="61EDF701" w14:textId="77777777" w:rsidR="004456C1" w:rsidRPr="00375960" w:rsidRDefault="004456C1" w:rsidP="004456C1">
            <w:pPr>
              <w:pStyle w:val="TableEntry"/>
            </w:pPr>
            <w:r w:rsidRPr="00375960">
              <w:t>Date/Time of Assessment</w:t>
            </w:r>
          </w:p>
        </w:tc>
        <w:tc>
          <w:tcPr>
            <w:tcW w:w="2188" w:type="dxa"/>
          </w:tcPr>
          <w:p w14:paraId="0129CFE3" w14:textId="77777777" w:rsidR="004456C1" w:rsidRPr="00375960" w:rsidRDefault="004456C1" w:rsidP="004456C1">
            <w:pPr>
              <w:pStyle w:val="TableEntry"/>
            </w:pPr>
            <w:r w:rsidRPr="00375960">
              <w:t>Encounter</w:t>
            </w:r>
            <w:r w:rsidRPr="00375960">
              <w:sym w:font="Wingdings" w:char="F0DF"/>
            </w:r>
            <w:r w:rsidRPr="00375960">
              <w:t>Observation.issued</w:t>
            </w:r>
          </w:p>
        </w:tc>
        <w:tc>
          <w:tcPr>
            <w:tcW w:w="1440" w:type="dxa"/>
          </w:tcPr>
          <w:p w14:paraId="3C18E7DE" w14:textId="77777777" w:rsidR="004456C1" w:rsidRPr="00375960" w:rsidRDefault="004456C1" w:rsidP="004456C1">
            <w:pPr>
              <w:pStyle w:val="TableEntry"/>
            </w:pPr>
            <w:r w:rsidRPr="00375960">
              <w:t>RE [0..1]</w:t>
            </w:r>
          </w:p>
        </w:tc>
        <w:tc>
          <w:tcPr>
            <w:tcW w:w="3240" w:type="dxa"/>
            <w:tcMar>
              <w:left w:w="40" w:type="dxa"/>
              <w:right w:w="40" w:type="dxa"/>
            </w:tcMar>
          </w:tcPr>
          <w:p w14:paraId="22841687" w14:textId="0FE8FC6A" w:rsidR="004456C1" w:rsidRPr="00375960" w:rsidRDefault="004456C1" w:rsidP="00FB265F">
            <w:pPr>
              <w:pStyle w:val="TableEntry"/>
            </w:pPr>
            <w:r w:rsidRPr="00375960">
              <w:t>The date/time of the assessment</w:t>
            </w:r>
            <w:r w:rsidR="00E33DF8">
              <w:t>.</w:t>
            </w:r>
          </w:p>
        </w:tc>
        <w:tc>
          <w:tcPr>
            <w:tcW w:w="1440" w:type="dxa"/>
          </w:tcPr>
          <w:p w14:paraId="4061070B" w14:textId="77777777" w:rsidR="004456C1" w:rsidRPr="00375960" w:rsidRDefault="004456C1" w:rsidP="004456C1">
            <w:pPr>
              <w:pStyle w:val="TableEntry"/>
            </w:pPr>
          </w:p>
        </w:tc>
      </w:tr>
      <w:tr w:rsidR="004456C1" w:rsidRPr="00375960" w14:paraId="6CA65E7F" w14:textId="77777777" w:rsidTr="004456C1">
        <w:trPr>
          <w:cantSplit/>
        </w:trPr>
        <w:tc>
          <w:tcPr>
            <w:tcW w:w="1770" w:type="dxa"/>
            <w:tcMar>
              <w:left w:w="40" w:type="dxa"/>
              <w:right w:w="40" w:type="dxa"/>
            </w:tcMar>
          </w:tcPr>
          <w:p w14:paraId="7E25DF97" w14:textId="77777777" w:rsidR="004456C1" w:rsidRPr="00375960" w:rsidRDefault="004456C1" w:rsidP="004456C1">
            <w:pPr>
              <w:pStyle w:val="TableEntry"/>
            </w:pPr>
            <w:r w:rsidRPr="00375960">
              <w:t>Skin Assessment</w:t>
            </w:r>
          </w:p>
        </w:tc>
        <w:tc>
          <w:tcPr>
            <w:tcW w:w="2188" w:type="dxa"/>
          </w:tcPr>
          <w:p w14:paraId="0DFFA9FB" w14:textId="77777777" w:rsidR="004456C1" w:rsidRPr="00375960" w:rsidRDefault="004456C1" w:rsidP="004456C1">
            <w:pPr>
              <w:pStyle w:val="TableEntry"/>
            </w:pPr>
            <w:r w:rsidRPr="00375960">
              <w:t>Encounter</w:t>
            </w:r>
            <w:r w:rsidRPr="00375960">
              <w:sym w:font="Wingdings" w:char="F0DF"/>
            </w:r>
            <w:r w:rsidRPr="00375960">
              <w:t>Observation.interpretation</w:t>
            </w:r>
          </w:p>
        </w:tc>
        <w:tc>
          <w:tcPr>
            <w:tcW w:w="1440" w:type="dxa"/>
          </w:tcPr>
          <w:p w14:paraId="2428BB0E" w14:textId="77777777" w:rsidR="004456C1" w:rsidRPr="00375960" w:rsidRDefault="004456C1" w:rsidP="004456C1">
            <w:pPr>
              <w:pStyle w:val="TableEntry"/>
            </w:pPr>
            <w:r w:rsidRPr="00375960">
              <w:t>RE [0..1]</w:t>
            </w:r>
          </w:p>
        </w:tc>
        <w:tc>
          <w:tcPr>
            <w:tcW w:w="3240" w:type="dxa"/>
            <w:tcMar>
              <w:left w:w="40" w:type="dxa"/>
              <w:right w:w="40" w:type="dxa"/>
            </w:tcMar>
          </w:tcPr>
          <w:p w14:paraId="499CDCC1" w14:textId="77777777" w:rsidR="004456C1" w:rsidRPr="00375960" w:rsidRDefault="004456C1" w:rsidP="00FB265F">
            <w:pPr>
              <w:pStyle w:val="TableEntry"/>
            </w:pPr>
            <w:r w:rsidRPr="00375960">
              <w:t>The assessment findings associated with the patient's skin.</w:t>
            </w:r>
          </w:p>
        </w:tc>
        <w:tc>
          <w:tcPr>
            <w:tcW w:w="1440" w:type="dxa"/>
          </w:tcPr>
          <w:p w14:paraId="21CDBBB2" w14:textId="77777777" w:rsidR="004456C1" w:rsidRPr="00375960" w:rsidRDefault="004456C1" w:rsidP="004456C1">
            <w:pPr>
              <w:pStyle w:val="TableEntry"/>
            </w:pPr>
          </w:p>
        </w:tc>
      </w:tr>
      <w:tr w:rsidR="004456C1" w:rsidRPr="00375960" w14:paraId="28E06D73" w14:textId="77777777" w:rsidTr="004456C1">
        <w:trPr>
          <w:cantSplit/>
        </w:trPr>
        <w:tc>
          <w:tcPr>
            <w:tcW w:w="1770" w:type="dxa"/>
            <w:tcMar>
              <w:left w:w="40" w:type="dxa"/>
              <w:right w:w="40" w:type="dxa"/>
            </w:tcMar>
          </w:tcPr>
          <w:p w14:paraId="45842F3D" w14:textId="77777777" w:rsidR="004456C1" w:rsidRPr="00375960" w:rsidRDefault="004456C1" w:rsidP="004456C1">
            <w:pPr>
              <w:pStyle w:val="TableEntry"/>
            </w:pPr>
            <w:r w:rsidRPr="00375960">
              <w:t>Head Assessment</w:t>
            </w:r>
          </w:p>
        </w:tc>
        <w:tc>
          <w:tcPr>
            <w:tcW w:w="2188" w:type="dxa"/>
          </w:tcPr>
          <w:p w14:paraId="7B150FCC" w14:textId="77777777" w:rsidR="004456C1" w:rsidRPr="00375960" w:rsidRDefault="004456C1" w:rsidP="004456C1">
            <w:pPr>
              <w:pStyle w:val="TableEntry"/>
            </w:pPr>
            <w:r w:rsidRPr="00375960">
              <w:t>Encounter</w:t>
            </w:r>
            <w:r w:rsidRPr="00375960">
              <w:sym w:font="Wingdings" w:char="F0DF"/>
            </w:r>
            <w:r w:rsidRPr="00375960">
              <w:t>Observation.interpretation</w:t>
            </w:r>
          </w:p>
        </w:tc>
        <w:tc>
          <w:tcPr>
            <w:tcW w:w="1440" w:type="dxa"/>
          </w:tcPr>
          <w:p w14:paraId="720C00BD" w14:textId="77777777" w:rsidR="004456C1" w:rsidRPr="00375960" w:rsidRDefault="004456C1" w:rsidP="004456C1">
            <w:pPr>
              <w:pStyle w:val="TableEntry"/>
            </w:pPr>
            <w:r w:rsidRPr="00375960">
              <w:t>RE [0..1]</w:t>
            </w:r>
          </w:p>
        </w:tc>
        <w:tc>
          <w:tcPr>
            <w:tcW w:w="3240" w:type="dxa"/>
            <w:tcMar>
              <w:left w:w="40" w:type="dxa"/>
              <w:right w:w="40" w:type="dxa"/>
            </w:tcMar>
          </w:tcPr>
          <w:p w14:paraId="518547C6" w14:textId="77777777" w:rsidR="004456C1" w:rsidRPr="00375960" w:rsidRDefault="004456C1" w:rsidP="00FB265F">
            <w:pPr>
              <w:pStyle w:val="TableEntry"/>
            </w:pPr>
            <w:r w:rsidRPr="00375960">
              <w:t>The assessment findings associated with the patient's head.</w:t>
            </w:r>
          </w:p>
        </w:tc>
        <w:tc>
          <w:tcPr>
            <w:tcW w:w="1440" w:type="dxa"/>
          </w:tcPr>
          <w:p w14:paraId="011F4D2D" w14:textId="77777777" w:rsidR="004456C1" w:rsidRPr="00375960" w:rsidRDefault="004456C1" w:rsidP="004456C1">
            <w:pPr>
              <w:pStyle w:val="TableEntry"/>
            </w:pPr>
          </w:p>
        </w:tc>
      </w:tr>
      <w:tr w:rsidR="004456C1" w:rsidRPr="00375960" w14:paraId="333B9F98" w14:textId="77777777" w:rsidTr="004456C1">
        <w:trPr>
          <w:cantSplit/>
        </w:trPr>
        <w:tc>
          <w:tcPr>
            <w:tcW w:w="1770" w:type="dxa"/>
            <w:tcMar>
              <w:left w:w="40" w:type="dxa"/>
              <w:right w:w="40" w:type="dxa"/>
            </w:tcMar>
          </w:tcPr>
          <w:p w14:paraId="44D38DCD" w14:textId="77777777" w:rsidR="004456C1" w:rsidRPr="00375960" w:rsidRDefault="004456C1" w:rsidP="004456C1">
            <w:pPr>
              <w:pStyle w:val="TableEntry"/>
            </w:pPr>
            <w:r w:rsidRPr="00375960">
              <w:t>Face Assessment</w:t>
            </w:r>
          </w:p>
        </w:tc>
        <w:tc>
          <w:tcPr>
            <w:tcW w:w="2188" w:type="dxa"/>
          </w:tcPr>
          <w:p w14:paraId="02F3B938" w14:textId="77777777" w:rsidR="004456C1" w:rsidRPr="00375960" w:rsidRDefault="004456C1" w:rsidP="004456C1">
            <w:pPr>
              <w:pStyle w:val="TableEntry"/>
            </w:pPr>
            <w:r w:rsidRPr="00375960">
              <w:t>Encounter</w:t>
            </w:r>
            <w:r w:rsidRPr="00375960">
              <w:sym w:font="Wingdings" w:char="F0DF"/>
            </w:r>
            <w:r w:rsidRPr="00375960">
              <w:t>Observation.interpretation</w:t>
            </w:r>
          </w:p>
        </w:tc>
        <w:tc>
          <w:tcPr>
            <w:tcW w:w="1440" w:type="dxa"/>
          </w:tcPr>
          <w:p w14:paraId="5B155CEE" w14:textId="77777777" w:rsidR="004456C1" w:rsidRPr="00375960" w:rsidRDefault="004456C1" w:rsidP="004456C1">
            <w:pPr>
              <w:pStyle w:val="TableEntry"/>
            </w:pPr>
            <w:r w:rsidRPr="00375960">
              <w:t>RE [0..1]</w:t>
            </w:r>
          </w:p>
        </w:tc>
        <w:tc>
          <w:tcPr>
            <w:tcW w:w="3240" w:type="dxa"/>
            <w:tcMar>
              <w:left w:w="40" w:type="dxa"/>
              <w:right w:w="40" w:type="dxa"/>
            </w:tcMar>
          </w:tcPr>
          <w:p w14:paraId="5D9AEA28" w14:textId="77777777" w:rsidR="004456C1" w:rsidRPr="00375960" w:rsidRDefault="004456C1" w:rsidP="00FB265F">
            <w:pPr>
              <w:pStyle w:val="TableEntry"/>
            </w:pPr>
            <w:r w:rsidRPr="00375960">
              <w:t>The assessment findings associated with the patient's face.</w:t>
            </w:r>
          </w:p>
        </w:tc>
        <w:tc>
          <w:tcPr>
            <w:tcW w:w="1440" w:type="dxa"/>
          </w:tcPr>
          <w:p w14:paraId="1B15ED41" w14:textId="77777777" w:rsidR="004456C1" w:rsidRPr="00375960" w:rsidRDefault="004456C1" w:rsidP="004456C1">
            <w:pPr>
              <w:pStyle w:val="TableEntry"/>
            </w:pPr>
          </w:p>
        </w:tc>
      </w:tr>
      <w:tr w:rsidR="004456C1" w:rsidRPr="00375960" w14:paraId="1B126091" w14:textId="77777777" w:rsidTr="004456C1">
        <w:trPr>
          <w:cantSplit/>
        </w:trPr>
        <w:tc>
          <w:tcPr>
            <w:tcW w:w="1770" w:type="dxa"/>
            <w:tcMar>
              <w:left w:w="40" w:type="dxa"/>
              <w:right w:w="40" w:type="dxa"/>
            </w:tcMar>
          </w:tcPr>
          <w:p w14:paraId="116660EA" w14:textId="77777777" w:rsidR="004456C1" w:rsidRPr="00375960" w:rsidRDefault="004456C1" w:rsidP="004456C1">
            <w:pPr>
              <w:pStyle w:val="TableEntry"/>
            </w:pPr>
            <w:r w:rsidRPr="00375960">
              <w:t>Neck Assessment</w:t>
            </w:r>
          </w:p>
        </w:tc>
        <w:tc>
          <w:tcPr>
            <w:tcW w:w="2188" w:type="dxa"/>
          </w:tcPr>
          <w:p w14:paraId="1FA0AA8E" w14:textId="77777777" w:rsidR="004456C1" w:rsidRPr="00375960" w:rsidRDefault="004456C1" w:rsidP="004456C1">
            <w:pPr>
              <w:pStyle w:val="TableEntry"/>
            </w:pPr>
            <w:r w:rsidRPr="00375960">
              <w:t>Encounter</w:t>
            </w:r>
            <w:r w:rsidRPr="00375960">
              <w:sym w:font="Wingdings" w:char="F0DF"/>
            </w:r>
            <w:r w:rsidRPr="00375960">
              <w:t>Observation.interpretation</w:t>
            </w:r>
          </w:p>
        </w:tc>
        <w:tc>
          <w:tcPr>
            <w:tcW w:w="1440" w:type="dxa"/>
          </w:tcPr>
          <w:p w14:paraId="71BBD03E" w14:textId="77777777" w:rsidR="004456C1" w:rsidRPr="00375960" w:rsidRDefault="004456C1" w:rsidP="004456C1">
            <w:pPr>
              <w:pStyle w:val="TableEntry"/>
            </w:pPr>
            <w:r w:rsidRPr="00375960">
              <w:t>RE [0..1]</w:t>
            </w:r>
          </w:p>
        </w:tc>
        <w:tc>
          <w:tcPr>
            <w:tcW w:w="3240" w:type="dxa"/>
            <w:tcMar>
              <w:left w:w="40" w:type="dxa"/>
              <w:right w:w="40" w:type="dxa"/>
            </w:tcMar>
          </w:tcPr>
          <w:p w14:paraId="4D30BF60" w14:textId="77777777" w:rsidR="004456C1" w:rsidRPr="00375960" w:rsidRDefault="004456C1" w:rsidP="00FB265F">
            <w:pPr>
              <w:pStyle w:val="TableEntry"/>
            </w:pPr>
            <w:r w:rsidRPr="00375960">
              <w:t>The assessment findings associated with the patient's neck.</w:t>
            </w:r>
          </w:p>
        </w:tc>
        <w:tc>
          <w:tcPr>
            <w:tcW w:w="1440" w:type="dxa"/>
          </w:tcPr>
          <w:p w14:paraId="622AB298" w14:textId="77777777" w:rsidR="004456C1" w:rsidRPr="00375960" w:rsidRDefault="004456C1" w:rsidP="004456C1">
            <w:pPr>
              <w:pStyle w:val="TableEntry"/>
            </w:pPr>
          </w:p>
        </w:tc>
      </w:tr>
      <w:tr w:rsidR="004456C1" w:rsidRPr="00375960" w14:paraId="1CACB8C9" w14:textId="77777777" w:rsidTr="004456C1">
        <w:trPr>
          <w:cantSplit/>
        </w:trPr>
        <w:tc>
          <w:tcPr>
            <w:tcW w:w="1770" w:type="dxa"/>
            <w:tcMar>
              <w:left w:w="40" w:type="dxa"/>
              <w:right w:w="40" w:type="dxa"/>
            </w:tcMar>
          </w:tcPr>
          <w:p w14:paraId="2B0F4B02" w14:textId="77777777" w:rsidR="004456C1" w:rsidRPr="00375960" w:rsidRDefault="004456C1" w:rsidP="004456C1">
            <w:pPr>
              <w:pStyle w:val="TableEntry"/>
            </w:pPr>
            <w:r w:rsidRPr="00375960">
              <w:t>Chest/Lungs Assessment</w:t>
            </w:r>
          </w:p>
        </w:tc>
        <w:tc>
          <w:tcPr>
            <w:tcW w:w="2188" w:type="dxa"/>
          </w:tcPr>
          <w:p w14:paraId="04BD4547" w14:textId="77777777" w:rsidR="004456C1" w:rsidRPr="00375960" w:rsidRDefault="004456C1" w:rsidP="004456C1">
            <w:pPr>
              <w:pStyle w:val="TableEntry"/>
            </w:pPr>
            <w:r w:rsidRPr="00375960">
              <w:t>Encounter</w:t>
            </w:r>
            <w:r w:rsidRPr="00375960">
              <w:sym w:font="Wingdings" w:char="F0DF"/>
            </w:r>
            <w:r w:rsidRPr="00375960">
              <w:t>Observation.interpretation</w:t>
            </w:r>
          </w:p>
        </w:tc>
        <w:tc>
          <w:tcPr>
            <w:tcW w:w="1440" w:type="dxa"/>
          </w:tcPr>
          <w:p w14:paraId="6C175516" w14:textId="77777777" w:rsidR="004456C1" w:rsidRPr="00375960" w:rsidRDefault="004456C1" w:rsidP="004456C1">
            <w:pPr>
              <w:pStyle w:val="TableEntry"/>
            </w:pPr>
            <w:r w:rsidRPr="00375960">
              <w:t>RE [0..1]</w:t>
            </w:r>
          </w:p>
        </w:tc>
        <w:tc>
          <w:tcPr>
            <w:tcW w:w="3240" w:type="dxa"/>
            <w:tcMar>
              <w:left w:w="40" w:type="dxa"/>
              <w:right w:w="40" w:type="dxa"/>
            </w:tcMar>
          </w:tcPr>
          <w:p w14:paraId="562811D8" w14:textId="77777777" w:rsidR="004456C1" w:rsidRPr="00375960" w:rsidRDefault="004456C1" w:rsidP="00FB265F">
            <w:pPr>
              <w:pStyle w:val="TableEntry"/>
            </w:pPr>
            <w:r w:rsidRPr="00375960">
              <w:t>The assessment findings associated with the patient's chest/lungs.</w:t>
            </w:r>
          </w:p>
        </w:tc>
        <w:tc>
          <w:tcPr>
            <w:tcW w:w="1440" w:type="dxa"/>
          </w:tcPr>
          <w:p w14:paraId="5A417830" w14:textId="77777777" w:rsidR="004456C1" w:rsidRPr="00375960" w:rsidRDefault="004456C1" w:rsidP="004456C1">
            <w:pPr>
              <w:pStyle w:val="TableEntry"/>
            </w:pPr>
          </w:p>
        </w:tc>
      </w:tr>
      <w:tr w:rsidR="004456C1" w:rsidRPr="00375960" w14:paraId="217F1683" w14:textId="77777777" w:rsidTr="004456C1">
        <w:trPr>
          <w:cantSplit/>
        </w:trPr>
        <w:tc>
          <w:tcPr>
            <w:tcW w:w="1770" w:type="dxa"/>
            <w:tcMar>
              <w:left w:w="40" w:type="dxa"/>
              <w:right w:w="40" w:type="dxa"/>
            </w:tcMar>
          </w:tcPr>
          <w:p w14:paraId="2939A75A" w14:textId="77777777" w:rsidR="004456C1" w:rsidRPr="00375960" w:rsidRDefault="004456C1" w:rsidP="004456C1">
            <w:pPr>
              <w:pStyle w:val="TableEntry"/>
            </w:pPr>
            <w:r w:rsidRPr="00375960">
              <w:t>Heart Assessment</w:t>
            </w:r>
          </w:p>
        </w:tc>
        <w:tc>
          <w:tcPr>
            <w:tcW w:w="2188" w:type="dxa"/>
          </w:tcPr>
          <w:p w14:paraId="23D5E13E" w14:textId="77777777" w:rsidR="004456C1" w:rsidRPr="00375960" w:rsidRDefault="004456C1" w:rsidP="004456C1">
            <w:pPr>
              <w:pStyle w:val="TableEntry"/>
            </w:pPr>
            <w:r w:rsidRPr="00375960">
              <w:t>Encounter</w:t>
            </w:r>
            <w:r w:rsidRPr="00375960">
              <w:sym w:font="Wingdings" w:char="F0DF"/>
            </w:r>
            <w:r w:rsidRPr="00375960">
              <w:t>Observation.interpretation</w:t>
            </w:r>
          </w:p>
        </w:tc>
        <w:tc>
          <w:tcPr>
            <w:tcW w:w="1440" w:type="dxa"/>
          </w:tcPr>
          <w:p w14:paraId="5F2ECE2E" w14:textId="77777777" w:rsidR="004456C1" w:rsidRPr="00375960" w:rsidRDefault="004456C1" w:rsidP="004456C1">
            <w:pPr>
              <w:pStyle w:val="TableEntry"/>
            </w:pPr>
            <w:r w:rsidRPr="00375960">
              <w:t>RE [0..1]</w:t>
            </w:r>
          </w:p>
        </w:tc>
        <w:tc>
          <w:tcPr>
            <w:tcW w:w="3240" w:type="dxa"/>
            <w:tcMar>
              <w:left w:w="40" w:type="dxa"/>
              <w:right w:w="40" w:type="dxa"/>
            </w:tcMar>
          </w:tcPr>
          <w:p w14:paraId="21A89F91" w14:textId="77777777" w:rsidR="004456C1" w:rsidRPr="00375960" w:rsidRDefault="004456C1" w:rsidP="00FB265F">
            <w:pPr>
              <w:pStyle w:val="TableEntry"/>
            </w:pPr>
            <w:r w:rsidRPr="00375960">
              <w:t>The assessment findings associated with the patient's heart.</w:t>
            </w:r>
          </w:p>
        </w:tc>
        <w:tc>
          <w:tcPr>
            <w:tcW w:w="1440" w:type="dxa"/>
          </w:tcPr>
          <w:p w14:paraId="5CFE43E2" w14:textId="77777777" w:rsidR="004456C1" w:rsidRPr="00375960" w:rsidRDefault="004456C1" w:rsidP="004456C1">
            <w:pPr>
              <w:pStyle w:val="TableEntry"/>
            </w:pPr>
          </w:p>
        </w:tc>
      </w:tr>
      <w:tr w:rsidR="004456C1" w:rsidRPr="00375960" w14:paraId="0BC41D62" w14:textId="77777777" w:rsidTr="004456C1">
        <w:trPr>
          <w:cantSplit/>
        </w:trPr>
        <w:tc>
          <w:tcPr>
            <w:tcW w:w="1770" w:type="dxa"/>
            <w:tcMar>
              <w:left w:w="40" w:type="dxa"/>
              <w:right w:w="40" w:type="dxa"/>
            </w:tcMar>
          </w:tcPr>
          <w:p w14:paraId="238F582A" w14:textId="77777777" w:rsidR="004456C1" w:rsidRPr="00375960" w:rsidRDefault="004456C1" w:rsidP="004456C1">
            <w:pPr>
              <w:pStyle w:val="TableEntry"/>
            </w:pPr>
            <w:r w:rsidRPr="00375960">
              <w:t>Abdominal Assessment Finding Location</w:t>
            </w:r>
          </w:p>
        </w:tc>
        <w:tc>
          <w:tcPr>
            <w:tcW w:w="2188" w:type="dxa"/>
          </w:tcPr>
          <w:p w14:paraId="4D35FC0E" w14:textId="77777777" w:rsidR="004456C1" w:rsidRPr="00375960" w:rsidRDefault="004456C1" w:rsidP="004456C1">
            <w:pPr>
              <w:pStyle w:val="TableEntry"/>
            </w:pPr>
            <w:r w:rsidRPr="00375960">
              <w:t>Encounter</w:t>
            </w:r>
            <w:r w:rsidRPr="00375960">
              <w:sym w:font="Wingdings" w:char="F0DF"/>
            </w:r>
            <w:r w:rsidRPr="00375960">
              <w:t>Observation.bodySite</w:t>
            </w:r>
          </w:p>
        </w:tc>
        <w:tc>
          <w:tcPr>
            <w:tcW w:w="1440" w:type="dxa"/>
          </w:tcPr>
          <w:p w14:paraId="2B1372CA" w14:textId="77777777" w:rsidR="004456C1" w:rsidRPr="00375960" w:rsidRDefault="004456C1" w:rsidP="004456C1">
            <w:pPr>
              <w:pStyle w:val="TableEntry"/>
            </w:pPr>
            <w:r w:rsidRPr="00375960">
              <w:t>RE [0..1]</w:t>
            </w:r>
          </w:p>
        </w:tc>
        <w:tc>
          <w:tcPr>
            <w:tcW w:w="3240" w:type="dxa"/>
            <w:tcMar>
              <w:left w:w="40" w:type="dxa"/>
              <w:right w:w="40" w:type="dxa"/>
            </w:tcMar>
          </w:tcPr>
          <w:p w14:paraId="242770B9" w14:textId="77777777" w:rsidR="004456C1" w:rsidRPr="00375960" w:rsidRDefault="004456C1" w:rsidP="00FB265F">
            <w:pPr>
              <w:pStyle w:val="TableEntry"/>
            </w:pPr>
            <w:r w:rsidRPr="00375960">
              <w:t>The location of the patient's abdomen assessment findings.</w:t>
            </w:r>
          </w:p>
        </w:tc>
        <w:tc>
          <w:tcPr>
            <w:tcW w:w="1440" w:type="dxa"/>
          </w:tcPr>
          <w:p w14:paraId="181C2BAC" w14:textId="77777777" w:rsidR="004456C1" w:rsidRPr="00375960" w:rsidRDefault="004456C1" w:rsidP="004456C1">
            <w:pPr>
              <w:pStyle w:val="TableEntry"/>
            </w:pPr>
          </w:p>
        </w:tc>
      </w:tr>
      <w:tr w:rsidR="004456C1" w:rsidRPr="00375960" w14:paraId="03D7A163" w14:textId="77777777" w:rsidTr="004456C1">
        <w:trPr>
          <w:cantSplit/>
        </w:trPr>
        <w:tc>
          <w:tcPr>
            <w:tcW w:w="1770" w:type="dxa"/>
            <w:tcMar>
              <w:left w:w="40" w:type="dxa"/>
              <w:right w:w="40" w:type="dxa"/>
            </w:tcMar>
          </w:tcPr>
          <w:p w14:paraId="7DA7FF68" w14:textId="77777777" w:rsidR="004456C1" w:rsidRPr="00375960" w:rsidRDefault="004456C1" w:rsidP="004456C1">
            <w:pPr>
              <w:pStyle w:val="TableEntry"/>
            </w:pPr>
            <w:r w:rsidRPr="00375960">
              <w:lastRenderedPageBreak/>
              <w:t>Abdominal Assessment Finding Location</w:t>
            </w:r>
          </w:p>
        </w:tc>
        <w:tc>
          <w:tcPr>
            <w:tcW w:w="2188" w:type="dxa"/>
          </w:tcPr>
          <w:p w14:paraId="30FE2B93" w14:textId="77777777" w:rsidR="004456C1" w:rsidRPr="00375960" w:rsidRDefault="004456C1" w:rsidP="004456C1">
            <w:pPr>
              <w:pStyle w:val="TableEntry"/>
            </w:pPr>
            <w:r w:rsidRPr="00375960">
              <w:t>Encounter</w:t>
            </w:r>
            <w:r w:rsidRPr="00375960">
              <w:sym w:font="Wingdings" w:char="F0DF"/>
            </w:r>
            <w:r w:rsidRPr="00375960">
              <w:t>Observation.bodySite</w:t>
            </w:r>
          </w:p>
        </w:tc>
        <w:tc>
          <w:tcPr>
            <w:tcW w:w="1440" w:type="dxa"/>
          </w:tcPr>
          <w:p w14:paraId="21DA645F" w14:textId="77777777" w:rsidR="004456C1" w:rsidRPr="00375960" w:rsidRDefault="004456C1" w:rsidP="004456C1">
            <w:pPr>
              <w:pStyle w:val="TableEntry"/>
            </w:pPr>
            <w:r w:rsidRPr="00375960">
              <w:t>RE [0..1]</w:t>
            </w:r>
          </w:p>
        </w:tc>
        <w:tc>
          <w:tcPr>
            <w:tcW w:w="3240" w:type="dxa"/>
            <w:tcMar>
              <w:left w:w="40" w:type="dxa"/>
              <w:right w:w="40" w:type="dxa"/>
            </w:tcMar>
          </w:tcPr>
          <w:p w14:paraId="52494C4E" w14:textId="77777777" w:rsidR="004456C1" w:rsidRPr="00375960" w:rsidRDefault="004456C1" w:rsidP="00FB265F">
            <w:pPr>
              <w:pStyle w:val="TableEntry"/>
            </w:pPr>
            <w:r w:rsidRPr="00375960">
              <w:t>The location of the patient's abdomen assessment findings.</w:t>
            </w:r>
          </w:p>
        </w:tc>
        <w:tc>
          <w:tcPr>
            <w:tcW w:w="1440" w:type="dxa"/>
          </w:tcPr>
          <w:p w14:paraId="6101243A" w14:textId="77777777" w:rsidR="004456C1" w:rsidRPr="00375960" w:rsidRDefault="004456C1" w:rsidP="004456C1">
            <w:pPr>
              <w:pStyle w:val="TableEntry"/>
            </w:pPr>
          </w:p>
        </w:tc>
      </w:tr>
      <w:tr w:rsidR="004456C1" w:rsidRPr="00375960" w14:paraId="14299E88" w14:textId="77777777" w:rsidTr="004456C1">
        <w:trPr>
          <w:cantSplit/>
        </w:trPr>
        <w:tc>
          <w:tcPr>
            <w:tcW w:w="1770" w:type="dxa"/>
            <w:tcMar>
              <w:left w:w="40" w:type="dxa"/>
              <w:right w:w="40" w:type="dxa"/>
            </w:tcMar>
          </w:tcPr>
          <w:p w14:paraId="0256FE0D" w14:textId="77777777" w:rsidR="004456C1" w:rsidRPr="00375960" w:rsidRDefault="004456C1" w:rsidP="004456C1">
            <w:pPr>
              <w:pStyle w:val="TableEntry"/>
            </w:pPr>
            <w:r w:rsidRPr="00375960">
              <w:t>Abdomen Assessment</w:t>
            </w:r>
          </w:p>
        </w:tc>
        <w:tc>
          <w:tcPr>
            <w:tcW w:w="2188" w:type="dxa"/>
          </w:tcPr>
          <w:p w14:paraId="5E5CFD35" w14:textId="77777777" w:rsidR="004456C1" w:rsidRPr="00375960" w:rsidRDefault="004456C1" w:rsidP="004456C1">
            <w:pPr>
              <w:pStyle w:val="TableEntry"/>
            </w:pPr>
            <w:r w:rsidRPr="00375960">
              <w:t>Encounter</w:t>
            </w:r>
            <w:r w:rsidRPr="00375960">
              <w:sym w:font="Wingdings" w:char="F0DF"/>
            </w:r>
            <w:r w:rsidRPr="00375960">
              <w:t>Observation.interpretation</w:t>
            </w:r>
          </w:p>
        </w:tc>
        <w:tc>
          <w:tcPr>
            <w:tcW w:w="1440" w:type="dxa"/>
          </w:tcPr>
          <w:p w14:paraId="306AB4D9" w14:textId="77777777" w:rsidR="004456C1" w:rsidRPr="00375960" w:rsidRDefault="004456C1" w:rsidP="004456C1">
            <w:pPr>
              <w:pStyle w:val="TableEntry"/>
            </w:pPr>
            <w:r w:rsidRPr="00375960">
              <w:t>RE [0..1]</w:t>
            </w:r>
          </w:p>
        </w:tc>
        <w:tc>
          <w:tcPr>
            <w:tcW w:w="3240" w:type="dxa"/>
            <w:tcMar>
              <w:left w:w="40" w:type="dxa"/>
              <w:right w:w="40" w:type="dxa"/>
            </w:tcMar>
          </w:tcPr>
          <w:p w14:paraId="08A8A41B" w14:textId="77777777" w:rsidR="004456C1" w:rsidRPr="00375960" w:rsidRDefault="004456C1" w:rsidP="00FB265F">
            <w:pPr>
              <w:pStyle w:val="TableEntry"/>
            </w:pPr>
            <w:r w:rsidRPr="00375960">
              <w:t>The assessment findings associated with the patient's abdomen.</w:t>
            </w:r>
          </w:p>
        </w:tc>
        <w:tc>
          <w:tcPr>
            <w:tcW w:w="1440" w:type="dxa"/>
          </w:tcPr>
          <w:p w14:paraId="48AC46EC" w14:textId="77777777" w:rsidR="004456C1" w:rsidRPr="00375960" w:rsidRDefault="004456C1" w:rsidP="004456C1">
            <w:pPr>
              <w:pStyle w:val="TableEntry"/>
            </w:pPr>
          </w:p>
        </w:tc>
      </w:tr>
      <w:tr w:rsidR="004456C1" w:rsidRPr="00375960" w14:paraId="722C1514" w14:textId="77777777" w:rsidTr="004456C1">
        <w:trPr>
          <w:cantSplit/>
        </w:trPr>
        <w:tc>
          <w:tcPr>
            <w:tcW w:w="1770" w:type="dxa"/>
            <w:tcMar>
              <w:left w:w="40" w:type="dxa"/>
              <w:right w:w="40" w:type="dxa"/>
            </w:tcMar>
          </w:tcPr>
          <w:p w14:paraId="1BB3963C" w14:textId="77777777" w:rsidR="004456C1" w:rsidRPr="00375960" w:rsidRDefault="004456C1" w:rsidP="004456C1">
            <w:pPr>
              <w:pStyle w:val="TableEntry"/>
            </w:pPr>
            <w:r w:rsidRPr="00375960">
              <w:t>Pelvis/Genitourinary Assessment</w:t>
            </w:r>
          </w:p>
        </w:tc>
        <w:tc>
          <w:tcPr>
            <w:tcW w:w="2188" w:type="dxa"/>
          </w:tcPr>
          <w:p w14:paraId="53973292" w14:textId="77777777" w:rsidR="004456C1" w:rsidRPr="00375960" w:rsidRDefault="004456C1" w:rsidP="004456C1">
            <w:pPr>
              <w:pStyle w:val="TableEntry"/>
            </w:pPr>
            <w:r w:rsidRPr="00375960">
              <w:t>Encounter</w:t>
            </w:r>
            <w:r w:rsidRPr="00375960">
              <w:sym w:font="Wingdings" w:char="F0DF"/>
            </w:r>
            <w:r w:rsidRPr="00375960">
              <w:t>Observation.interpretation</w:t>
            </w:r>
          </w:p>
        </w:tc>
        <w:tc>
          <w:tcPr>
            <w:tcW w:w="1440" w:type="dxa"/>
          </w:tcPr>
          <w:p w14:paraId="6A7BDC69" w14:textId="77777777" w:rsidR="004456C1" w:rsidRPr="00375960" w:rsidRDefault="004456C1" w:rsidP="004456C1">
            <w:pPr>
              <w:pStyle w:val="TableEntry"/>
            </w:pPr>
            <w:r w:rsidRPr="00375960">
              <w:t>RE [0..1]</w:t>
            </w:r>
          </w:p>
        </w:tc>
        <w:tc>
          <w:tcPr>
            <w:tcW w:w="3240" w:type="dxa"/>
            <w:tcMar>
              <w:left w:w="40" w:type="dxa"/>
              <w:right w:w="40" w:type="dxa"/>
            </w:tcMar>
          </w:tcPr>
          <w:p w14:paraId="2CC38C07" w14:textId="77777777" w:rsidR="004456C1" w:rsidRPr="00375960" w:rsidRDefault="004456C1" w:rsidP="00FB265F">
            <w:pPr>
              <w:pStyle w:val="TableEntry"/>
            </w:pPr>
            <w:r w:rsidRPr="00375960">
              <w:t>The assessment findings associated with the patient's pelvis/genitourinary.</w:t>
            </w:r>
          </w:p>
        </w:tc>
        <w:tc>
          <w:tcPr>
            <w:tcW w:w="1440" w:type="dxa"/>
          </w:tcPr>
          <w:p w14:paraId="64DFA0E3" w14:textId="77777777" w:rsidR="004456C1" w:rsidRPr="00375960" w:rsidRDefault="004456C1" w:rsidP="004456C1">
            <w:pPr>
              <w:pStyle w:val="TableEntry"/>
            </w:pPr>
          </w:p>
        </w:tc>
      </w:tr>
      <w:tr w:rsidR="004456C1" w:rsidRPr="00375960" w14:paraId="0D2A1B8F" w14:textId="77777777" w:rsidTr="004456C1">
        <w:trPr>
          <w:cantSplit/>
        </w:trPr>
        <w:tc>
          <w:tcPr>
            <w:tcW w:w="1770" w:type="dxa"/>
            <w:tcMar>
              <w:left w:w="40" w:type="dxa"/>
              <w:right w:w="40" w:type="dxa"/>
            </w:tcMar>
          </w:tcPr>
          <w:p w14:paraId="2031A0B2" w14:textId="77777777" w:rsidR="004456C1" w:rsidRPr="00375960" w:rsidRDefault="004456C1" w:rsidP="004456C1">
            <w:pPr>
              <w:pStyle w:val="TableEntry"/>
            </w:pPr>
            <w:r w:rsidRPr="00375960">
              <w:t>Back and Spine Assessment Finding Location</w:t>
            </w:r>
          </w:p>
        </w:tc>
        <w:tc>
          <w:tcPr>
            <w:tcW w:w="2188" w:type="dxa"/>
          </w:tcPr>
          <w:p w14:paraId="2AEE8D07" w14:textId="77777777" w:rsidR="004456C1" w:rsidRPr="00375960" w:rsidRDefault="004456C1" w:rsidP="004456C1">
            <w:pPr>
              <w:pStyle w:val="TableEntry"/>
            </w:pPr>
            <w:r w:rsidRPr="00375960">
              <w:t>Encounter</w:t>
            </w:r>
            <w:r w:rsidRPr="00375960">
              <w:sym w:font="Wingdings" w:char="F0DF"/>
            </w:r>
            <w:r w:rsidRPr="00375960">
              <w:t>Observation.bodySite</w:t>
            </w:r>
          </w:p>
        </w:tc>
        <w:tc>
          <w:tcPr>
            <w:tcW w:w="1440" w:type="dxa"/>
          </w:tcPr>
          <w:p w14:paraId="1CA52082" w14:textId="77777777" w:rsidR="004456C1" w:rsidRPr="00375960" w:rsidRDefault="004456C1" w:rsidP="004456C1">
            <w:pPr>
              <w:pStyle w:val="TableEntry"/>
            </w:pPr>
            <w:r w:rsidRPr="00375960">
              <w:t>RE [0..1]</w:t>
            </w:r>
          </w:p>
        </w:tc>
        <w:tc>
          <w:tcPr>
            <w:tcW w:w="3240" w:type="dxa"/>
            <w:tcMar>
              <w:left w:w="40" w:type="dxa"/>
              <w:right w:w="40" w:type="dxa"/>
            </w:tcMar>
          </w:tcPr>
          <w:p w14:paraId="05DCE256" w14:textId="77777777" w:rsidR="004456C1" w:rsidRPr="00375960" w:rsidRDefault="004456C1" w:rsidP="00FB265F">
            <w:pPr>
              <w:pStyle w:val="TableEntry"/>
            </w:pPr>
            <w:r w:rsidRPr="00375960">
              <w:t>The location of the patient's back and spine assessment findings.</w:t>
            </w:r>
          </w:p>
        </w:tc>
        <w:tc>
          <w:tcPr>
            <w:tcW w:w="1440" w:type="dxa"/>
          </w:tcPr>
          <w:p w14:paraId="05E3BF2F" w14:textId="77777777" w:rsidR="004456C1" w:rsidRPr="00375960" w:rsidRDefault="004456C1" w:rsidP="004456C1">
            <w:pPr>
              <w:pStyle w:val="TableEntry"/>
            </w:pPr>
          </w:p>
        </w:tc>
      </w:tr>
      <w:tr w:rsidR="004456C1" w:rsidRPr="00375960" w14:paraId="03F7D2D0" w14:textId="77777777" w:rsidTr="004456C1">
        <w:trPr>
          <w:cantSplit/>
        </w:trPr>
        <w:tc>
          <w:tcPr>
            <w:tcW w:w="1770" w:type="dxa"/>
            <w:tcMar>
              <w:left w:w="40" w:type="dxa"/>
              <w:right w:w="40" w:type="dxa"/>
            </w:tcMar>
          </w:tcPr>
          <w:p w14:paraId="236FFA3E" w14:textId="77777777" w:rsidR="004456C1" w:rsidRPr="00375960" w:rsidRDefault="004456C1" w:rsidP="004456C1">
            <w:pPr>
              <w:pStyle w:val="TableEntry"/>
            </w:pPr>
            <w:r w:rsidRPr="00375960">
              <w:t>Back and Spine Assessment</w:t>
            </w:r>
          </w:p>
        </w:tc>
        <w:tc>
          <w:tcPr>
            <w:tcW w:w="2188" w:type="dxa"/>
          </w:tcPr>
          <w:p w14:paraId="19DFE655" w14:textId="77777777" w:rsidR="004456C1" w:rsidRPr="00375960" w:rsidRDefault="004456C1" w:rsidP="004456C1">
            <w:pPr>
              <w:pStyle w:val="TableEntry"/>
            </w:pPr>
            <w:r w:rsidRPr="00375960">
              <w:t>Encounter</w:t>
            </w:r>
            <w:r w:rsidRPr="00375960">
              <w:sym w:font="Wingdings" w:char="F0DF"/>
            </w:r>
            <w:r w:rsidRPr="00375960">
              <w:t>Observation.interpretation</w:t>
            </w:r>
          </w:p>
        </w:tc>
        <w:tc>
          <w:tcPr>
            <w:tcW w:w="1440" w:type="dxa"/>
          </w:tcPr>
          <w:p w14:paraId="3D93FB22" w14:textId="77777777" w:rsidR="004456C1" w:rsidRPr="00375960" w:rsidRDefault="004456C1" w:rsidP="004456C1">
            <w:pPr>
              <w:pStyle w:val="TableEntry"/>
            </w:pPr>
            <w:r w:rsidRPr="00375960">
              <w:t>RE [0..1]</w:t>
            </w:r>
          </w:p>
        </w:tc>
        <w:tc>
          <w:tcPr>
            <w:tcW w:w="3240" w:type="dxa"/>
            <w:tcMar>
              <w:left w:w="40" w:type="dxa"/>
              <w:right w:w="40" w:type="dxa"/>
            </w:tcMar>
          </w:tcPr>
          <w:p w14:paraId="7116204A" w14:textId="77777777" w:rsidR="004456C1" w:rsidRPr="00375960" w:rsidRDefault="004456C1" w:rsidP="00FB265F">
            <w:pPr>
              <w:pStyle w:val="TableEntry"/>
            </w:pPr>
            <w:r w:rsidRPr="00375960">
              <w:t>The assessment findings associated with the patient's spine (Cervical, Thoracic, Lumbar, and Sacral) and back exam.</w:t>
            </w:r>
          </w:p>
        </w:tc>
        <w:tc>
          <w:tcPr>
            <w:tcW w:w="1440" w:type="dxa"/>
          </w:tcPr>
          <w:p w14:paraId="78E1A805" w14:textId="77777777" w:rsidR="004456C1" w:rsidRPr="00375960" w:rsidRDefault="004456C1" w:rsidP="004456C1">
            <w:pPr>
              <w:pStyle w:val="TableEntry"/>
            </w:pPr>
          </w:p>
        </w:tc>
      </w:tr>
      <w:tr w:rsidR="004456C1" w:rsidRPr="00375960" w14:paraId="4C34F9E2" w14:textId="77777777" w:rsidTr="004456C1">
        <w:trPr>
          <w:cantSplit/>
        </w:trPr>
        <w:tc>
          <w:tcPr>
            <w:tcW w:w="1770" w:type="dxa"/>
            <w:tcMar>
              <w:left w:w="40" w:type="dxa"/>
              <w:right w:w="40" w:type="dxa"/>
            </w:tcMar>
          </w:tcPr>
          <w:p w14:paraId="555F26F0" w14:textId="77777777" w:rsidR="004456C1" w:rsidRPr="00375960" w:rsidRDefault="004456C1" w:rsidP="004456C1">
            <w:pPr>
              <w:pStyle w:val="TableEntry"/>
            </w:pPr>
            <w:r w:rsidRPr="00375960">
              <w:t>Extremity Assessment Finding Location</w:t>
            </w:r>
          </w:p>
        </w:tc>
        <w:tc>
          <w:tcPr>
            <w:tcW w:w="2188" w:type="dxa"/>
          </w:tcPr>
          <w:p w14:paraId="3E65B9ED" w14:textId="77777777" w:rsidR="004456C1" w:rsidRPr="00375960" w:rsidRDefault="004456C1" w:rsidP="004456C1">
            <w:pPr>
              <w:pStyle w:val="TableEntry"/>
            </w:pPr>
            <w:r w:rsidRPr="00375960">
              <w:t>Encounter</w:t>
            </w:r>
            <w:r w:rsidRPr="00375960">
              <w:sym w:font="Wingdings" w:char="F0DF"/>
            </w:r>
            <w:r w:rsidRPr="00375960">
              <w:t>Observation.bodySite</w:t>
            </w:r>
          </w:p>
        </w:tc>
        <w:tc>
          <w:tcPr>
            <w:tcW w:w="1440" w:type="dxa"/>
          </w:tcPr>
          <w:p w14:paraId="5F9A92C9" w14:textId="77777777" w:rsidR="004456C1" w:rsidRPr="00375960" w:rsidRDefault="004456C1" w:rsidP="004456C1">
            <w:pPr>
              <w:pStyle w:val="TableEntry"/>
            </w:pPr>
            <w:r w:rsidRPr="00375960">
              <w:t>RE [0..1]</w:t>
            </w:r>
          </w:p>
        </w:tc>
        <w:tc>
          <w:tcPr>
            <w:tcW w:w="3240" w:type="dxa"/>
            <w:tcMar>
              <w:left w:w="40" w:type="dxa"/>
              <w:right w:w="40" w:type="dxa"/>
            </w:tcMar>
          </w:tcPr>
          <w:p w14:paraId="47FE131E" w14:textId="77777777" w:rsidR="004456C1" w:rsidRPr="00375960" w:rsidRDefault="004456C1" w:rsidP="00FB265F">
            <w:pPr>
              <w:pStyle w:val="TableEntry"/>
            </w:pPr>
            <w:r w:rsidRPr="00375960">
              <w:t>The location of the patient's extremity assessment findings.</w:t>
            </w:r>
          </w:p>
        </w:tc>
        <w:tc>
          <w:tcPr>
            <w:tcW w:w="1440" w:type="dxa"/>
          </w:tcPr>
          <w:p w14:paraId="79304787" w14:textId="77777777" w:rsidR="004456C1" w:rsidRPr="00375960" w:rsidRDefault="004456C1" w:rsidP="004456C1">
            <w:pPr>
              <w:pStyle w:val="TableEntry"/>
            </w:pPr>
          </w:p>
        </w:tc>
      </w:tr>
      <w:tr w:rsidR="004456C1" w:rsidRPr="00375960" w14:paraId="613B80B9" w14:textId="77777777" w:rsidTr="004456C1">
        <w:trPr>
          <w:cantSplit/>
        </w:trPr>
        <w:tc>
          <w:tcPr>
            <w:tcW w:w="1770" w:type="dxa"/>
            <w:tcMar>
              <w:left w:w="40" w:type="dxa"/>
              <w:right w:w="40" w:type="dxa"/>
            </w:tcMar>
          </w:tcPr>
          <w:p w14:paraId="2763260D" w14:textId="77777777" w:rsidR="004456C1" w:rsidRPr="00375960" w:rsidRDefault="004456C1" w:rsidP="004456C1">
            <w:pPr>
              <w:pStyle w:val="TableEntry"/>
            </w:pPr>
            <w:r w:rsidRPr="00375960">
              <w:t>Extremities Assessment</w:t>
            </w:r>
          </w:p>
        </w:tc>
        <w:tc>
          <w:tcPr>
            <w:tcW w:w="2188" w:type="dxa"/>
          </w:tcPr>
          <w:p w14:paraId="21B7771F" w14:textId="77777777" w:rsidR="004456C1" w:rsidRPr="00375960" w:rsidRDefault="004456C1" w:rsidP="004456C1">
            <w:pPr>
              <w:pStyle w:val="TableEntry"/>
            </w:pPr>
            <w:r w:rsidRPr="00375960">
              <w:t>Encounter</w:t>
            </w:r>
            <w:r w:rsidRPr="00375960">
              <w:sym w:font="Wingdings" w:char="F0DF"/>
            </w:r>
            <w:r w:rsidRPr="00375960">
              <w:t>Observation.interpretation</w:t>
            </w:r>
          </w:p>
        </w:tc>
        <w:tc>
          <w:tcPr>
            <w:tcW w:w="1440" w:type="dxa"/>
          </w:tcPr>
          <w:p w14:paraId="1661B529" w14:textId="77777777" w:rsidR="004456C1" w:rsidRPr="00375960" w:rsidRDefault="004456C1" w:rsidP="004456C1">
            <w:pPr>
              <w:pStyle w:val="TableEntry"/>
            </w:pPr>
            <w:r w:rsidRPr="00375960">
              <w:t>RE [0..1]</w:t>
            </w:r>
          </w:p>
        </w:tc>
        <w:tc>
          <w:tcPr>
            <w:tcW w:w="3240" w:type="dxa"/>
            <w:tcMar>
              <w:left w:w="40" w:type="dxa"/>
              <w:right w:w="40" w:type="dxa"/>
            </w:tcMar>
          </w:tcPr>
          <w:p w14:paraId="3D6F91A7" w14:textId="77777777" w:rsidR="004456C1" w:rsidRPr="00375960" w:rsidRDefault="004456C1" w:rsidP="00FB265F">
            <w:pPr>
              <w:pStyle w:val="TableEntry"/>
            </w:pPr>
            <w:r w:rsidRPr="00375960">
              <w:t>The assessment findings associated with the patient's extremities.</w:t>
            </w:r>
          </w:p>
        </w:tc>
        <w:tc>
          <w:tcPr>
            <w:tcW w:w="1440" w:type="dxa"/>
          </w:tcPr>
          <w:p w14:paraId="7C339080" w14:textId="77777777" w:rsidR="004456C1" w:rsidRPr="00375960" w:rsidRDefault="004456C1" w:rsidP="004456C1">
            <w:pPr>
              <w:pStyle w:val="TableEntry"/>
            </w:pPr>
          </w:p>
        </w:tc>
      </w:tr>
      <w:tr w:rsidR="004456C1" w:rsidRPr="00375960" w14:paraId="511571CE" w14:textId="77777777" w:rsidTr="004456C1">
        <w:trPr>
          <w:cantSplit/>
        </w:trPr>
        <w:tc>
          <w:tcPr>
            <w:tcW w:w="1770" w:type="dxa"/>
            <w:tcMar>
              <w:left w:w="40" w:type="dxa"/>
              <w:right w:w="40" w:type="dxa"/>
            </w:tcMar>
          </w:tcPr>
          <w:p w14:paraId="42C62DB8" w14:textId="77777777" w:rsidR="004456C1" w:rsidRPr="00375960" w:rsidRDefault="004456C1" w:rsidP="004456C1">
            <w:pPr>
              <w:pStyle w:val="TableEntry"/>
            </w:pPr>
            <w:r w:rsidRPr="00375960">
              <w:t>Eye Assessment Finding Location</w:t>
            </w:r>
          </w:p>
        </w:tc>
        <w:tc>
          <w:tcPr>
            <w:tcW w:w="2188" w:type="dxa"/>
          </w:tcPr>
          <w:p w14:paraId="47D4D6FE" w14:textId="77777777" w:rsidR="004456C1" w:rsidRPr="00375960" w:rsidRDefault="004456C1" w:rsidP="004456C1">
            <w:pPr>
              <w:pStyle w:val="TableEntry"/>
            </w:pPr>
            <w:r w:rsidRPr="00375960">
              <w:t>Encounter</w:t>
            </w:r>
            <w:r w:rsidRPr="00375960">
              <w:sym w:font="Wingdings" w:char="F0DF"/>
            </w:r>
            <w:r w:rsidRPr="00375960">
              <w:t>Observation.bodySite</w:t>
            </w:r>
          </w:p>
        </w:tc>
        <w:tc>
          <w:tcPr>
            <w:tcW w:w="1440" w:type="dxa"/>
          </w:tcPr>
          <w:p w14:paraId="4B489E5F" w14:textId="77777777" w:rsidR="004456C1" w:rsidRPr="00375960" w:rsidRDefault="004456C1" w:rsidP="004456C1">
            <w:pPr>
              <w:pStyle w:val="TableEntry"/>
            </w:pPr>
            <w:r w:rsidRPr="00375960">
              <w:t>RE [0..1]</w:t>
            </w:r>
          </w:p>
        </w:tc>
        <w:tc>
          <w:tcPr>
            <w:tcW w:w="3240" w:type="dxa"/>
            <w:tcMar>
              <w:left w:w="40" w:type="dxa"/>
              <w:right w:w="40" w:type="dxa"/>
            </w:tcMar>
          </w:tcPr>
          <w:p w14:paraId="3BF08305" w14:textId="77777777" w:rsidR="004456C1" w:rsidRPr="00375960" w:rsidRDefault="004456C1" w:rsidP="00FB265F">
            <w:pPr>
              <w:pStyle w:val="TableEntry"/>
            </w:pPr>
            <w:r w:rsidRPr="00375960">
              <w:t>The location of the patient's eye assessment findings.</w:t>
            </w:r>
          </w:p>
        </w:tc>
        <w:tc>
          <w:tcPr>
            <w:tcW w:w="1440" w:type="dxa"/>
          </w:tcPr>
          <w:p w14:paraId="14DF2EDC" w14:textId="77777777" w:rsidR="004456C1" w:rsidRPr="00375960" w:rsidRDefault="004456C1" w:rsidP="004456C1">
            <w:pPr>
              <w:pStyle w:val="TableEntry"/>
            </w:pPr>
          </w:p>
        </w:tc>
      </w:tr>
      <w:tr w:rsidR="004456C1" w:rsidRPr="00375960" w14:paraId="22CAD889" w14:textId="77777777" w:rsidTr="004456C1">
        <w:trPr>
          <w:cantSplit/>
        </w:trPr>
        <w:tc>
          <w:tcPr>
            <w:tcW w:w="1770" w:type="dxa"/>
            <w:tcMar>
              <w:left w:w="40" w:type="dxa"/>
              <w:right w:w="40" w:type="dxa"/>
            </w:tcMar>
          </w:tcPr>
          <w:p w14:paraId="3EBBDB68" w14:textId="77777777" w:rsidR="004456C1" w:rsidRPr="00375960" w:rsidRDefault="004456C1" w:rsidP="004456C1">
            <w:pPr>
              <w:pStyle w:val="TableEntry"/>
            </w:pPr>
            <w:r w:rsidRPr="00375960">
              <w:t>Eye Assessment</w:t>
            </w:r>
          </w:p>
        </w:tc>
        <w:tc>
          <w:tcPr>
            <w:tcW w:w="2188" w:type="dxa"/>
          </w:tcPr>
          <w:p w14:paraId="47DCEA04" w14:textId="77777777" w:rsidR="004456C1" w:rsidRPr="00375960" w:rsidRDefault="004456C1" w:rsidP="004456C1">
            <w:pPr>
              <w:pStyle w:val="TableEntry"/>
            </w:pPr>
            <w:r w:rsidRPr="00375960">
              <w:t>Encounter</w:t>
            </w:r>
            <w:r w:rsidRPr="00375960">
              <w:sym w:font="Wingdings" w:char="F0DF"/>
            </w:r>
            <w:r w:rsidRPr="00375960">
              <w:t>Observation.interpretation</w:t>
            </w:r>
          </w:p>
        </w:tc>
        <w:tc>
          <w:tcPr>
            <w:tcW w:w="1440" w:type="dxa"/>
          </w:tcPr>
          <w:p w14:paraId="010A6F01" w14:textId="77777777" w:rsidR="004456C1" w:rsidRPr="00375960" w:rsidRDefault="004456C1" w:rsidP="004456C1">
            <w:pPr>
              <w:pStyle w:val="TableEntry"/>
            </w:pPr>
            <w:r w:rsidRPr="00375960">
              <w:t>RE [0..1]</w:t>
            </w:r>
          </w:p>
        </w:tc>
        <w:tc>
          <w:tcPr>
            <w:tcW w:w="3240" w:type="dxa"/>
            <w:tcMar>
              <w:left w:w="40" w:type="dxa"/>
              <w:right w:w="40" w:type="dxa"/>
            </w:tcMar>
          </w:tcPr>
          <w:p w14:paraId="08511AC9" w14:textId="77777777" w:rsidR="004456C1" w:rsidRPr="00375960" w:rsidRDefault="004456C1" w:rsidP="00FB265F">
            <w:pPr>
              <w:pStyle w:val="TableEntry"/>
            </w:pPr>
            <w:r w:rsidRPr="00375960">
              <w:t>The assessment findings of the patient's eye examination.</w:t>
            </w:r>
          </w:p>
        </w:tc>
        <w:tc>
          <w:tcPr>
            <w:tcW w:w="1440" w:type="dxa"/>
          </w:tcPr>
          <w:p w14:paraId="2A7D44F3" w14:textId="77777777" w:rsidR="004456C1" w:rsidRPr="00375960" w:rsidRDefault="004456C1" w:rsidP="004456C1">
            <w:pPr>
              <w:pStyle w:val="TableEntry"/>
            </w:pPr>
          </w:p>
        </w:tc>
      </w:tr>
      <w:tr w:rsidR="004456C1" w:rsidRPr="00375960" w14:paraId="628319F8" w14:textId="77777777" w:rsidTr="004456C1">
        <w:trPr>
          <w:cantSplit/>
        </w:trPr>
        <w:tc>
          <w:tcPr>
            <w:tcW w:w="1770" w:type="dxa"/>
            <w:tcMar>
              <w:left w:w="40" w:type="dxa"/>
              <w:right w:w="40" w:type="dxa"/>
            </w:tcMar>
          </w:tcPr>
          <w:p w14:paraId="5AE1CF14" w14:textId="77777777" w:rsidR="004456C1" w:rsidRPr="00375960" w:rsidRDefault="004456C1" w:rsidP="004456C1">
            <w:pPr>
              <w:pStyle w:val="TableEntry"/>
            </w:pPr>
            <w:r w:rsidRPr="00375960">
              <w:t>Mental Status Assessment</w:t>
            </w:r>
          </w:p>
        </w:tc>
        <w:tc>
          <w:tcPr>
            <w:tcW w:w="2188" w:type="dxa"/>
          </w:tcPr>
          <w:p w14:paraId="23D22984" w14:textId="77777777" w:rsidR="004456C1" w:rsidRPr="00375960" w:rsidRDefault="004456C1" w:rsidP="004456C1">
            <w:pPr>
              <w:pStyle w:val="TableEntry"/>
            </w:pPr>
            <w:r w:rsidRPr="00375960">
              <w:t>Encounter</w:t>
            </w:r>
            <w:r w:rsidRPr="00375960">
              <w:sym w:font="Wingdings" w:char="F0DF"/>
            </w:r>
            <w:r w:rsidRPr="00375960">
              <w:t>Observation.interpretation</w:t>
            </w:r>
          </w:p>
        </w:tc>
        <w:tc>
          <w:tcPr>
            <w:tcW w:w="1440" w:type="dxa"/>
          </w:tcPr>
          <w:p w14:paraId="508F76AF" w14:textId="77777777" w:rsidR="004456C1" w:rsidRPr="00375960" w:rsidRDefault="004456C1" w:rsidP="004456C1">
            <w:pPr>
              <w:pStyle w:val="TableEntry"/>
            </w:pPr>
            <w:r w:rsidRPr="00375960">
              <w:t>RE [0..1]</w:t>
            </w:r>
          </w:p>
        </w:tc>
        <w:tc>
          <w:tcPr>
            <w:tcW w:w="3240" w:type="dxa"/>
            <w:tcMar>
              <w:left w:w="40" w:type="dxa"/>
              <w:right w:w="40" w:type="dxa"/>
            </w:tcMar>
          </w:tcPr>
          <w:p w14:paraId="2AC8E73A" w14:textId="77777777" w:rsidR="004456C1" w:rsidRPr="00375960" w:rsidRDefault="004456C1" w:rsidP="00FB265F">
            <w:pPr>
              <w:pStyle w:val="TableEntry"/>
            </w:pPr>
            <w:r w:rsidRPr="00375960">
              <w:t>The assessment findings of the patient's mental status examination.</w:t>
            </w:r>
          </w:p>
        </w:tc>
        <w:tc>
          <w:tcPr>
            <w:tcW w:w="1440" w:type="dxa"/>
          </w:tcPr>
          <w:p w14:paraId="785B52C4" w14:textId="77777777" w:rsidR="004456C1" w:rsidRPr="00375960" w:rsidRDefault="004456C1" w:rsidP="004456C1">
            <w:pPr>
              <w:pStyle w:val="TableEntry"/>
            </w:pPr>
          </w:p>
        </w:tc>
      </w:tr>
      <w:tr w:rsidR="004456C1" w:rsidRPr="00375960" w14:paraId="7D024D7D" w14:textId="77777777" w:rsidTr="004456C1">
        <w:trPr>
          <w:cantSplit/>
        </w:trPr>
        <w:tc>
          <w:tcPr>
            <w:tcW w:w="1770" w:type="dxa"/>
            <w:tcMar>
              <w:left w:w="40" w:type="dxa"/>
              <w:right w:w="40" w:type="dxa"/>
            </w:tcMar>
          </w:tcPr>
          <w:p w14:paraId="5A88272B" w14:textId="77777777" w:rsidR="004456C1" w:rsidRPr="00375960" w:rsidRDefault="004456C1" w:rsidP="004456C1">
            <w:pPr>
              <w:pStyle w:val="TableEntry"/>
            </w:pPr>
            <w:r w:rsidRPr="00375960">
              <w:t>Neurological Assessment</w:t>
            </w:r>
          </w:p>
        </w:tc>
        <w:tc>
          <w:tcPr>
            <w:tcW w:w="2188" w:type="dxa"/>
          </w:tcPr>
          <w:p w14:paraId="345381ED" w14:textId="77777777" w:rsidR="004456C1" w:rsidRPr="00375960" w:rsidRDefault="004456C1" w:rsidP="004456C1">
            <w:pPr>
              <w:pStyle w:val="TableEntry"/>
            </w:pPr>
            <w:r w:rsidRPr="00375960">
              <w:t>Encounter</w:t>
            </w:r>
            <w:r w:rsidRPr="00375960">
              <w:sym w:font="Wingdings" w:char="F0DF"/>
            </w:r>
            <w:r w:rsidRPr="00375960">
              <w:t>Observation.interpretation</w:t>
            </w:r>
          </w:p>
        </w:tc>
        <w:tc>
          <w:tcPr>
            <w:tcW w:w="1440" w:type="dxa"/>
          </w:tcPr>
          <w:p w14:paraId="02AC2AC2" w14:textId="77777777" w:rsidR="004456C1" w:rsidRPr="00375960" w:rsidRDefault="004456C1" w:rsidP="004456C1">
            <w:pPr>
              <w:pStyle w:val="TableEntry"/>
            </w:pPr>
            <w:r w:rsidRPr="00375960">
              <w:t>RE [0..1]</w:t>
            </w:r>
          </w:p>
        </w:tc>
        <w:tc>
          <w:tcPr>
            <w:tcW w:w="3240" w:type="dxa"/>
            <w:tcMar>
              <w:left w:w="40" w:type="dxa"/>
              <w:right w:w="40" w:type="dxa"/>
            </w:tcMar>
          </w:tcPr>
          <w:p w14:paraId="21F0F6CC" w14:textId="77777777" w:rsidR="004456C1" w:rsidRPr="00375960" w:rsidRDefault="004456C1" w:rsidP="00FB265F">
            <w:pPr>
              <w:pStyle w:val="TableEntry"/>
            </w:pPr>
            <w:r w:rsidRPr="00375960">
              <w:t>The assessment findings of the patient's neurological examination.</w:t>
            </w:r>
          </w:p>
        </w:tc>
        <w:tc>
          <w:tcPr>
            <w:tcW w:w="1440" w:type="dxa"/>
          </w:tcPr>
          <w:p w14:paraId="3438AAEE" w14:textId="77777777" w:rsidR="004456C1" w:rsidRPr="00375960" w:rsidRDefault="004456C1" w:rsidP="004456C1">
            <w:pPr>
              <w:pStyle w:val="TableEntry"/>
            </w:pPr>
          </w:p>
        </w:tc>
      </w:tr>
      <w:tr w:rsidR="004456C1" w:rsidRPr="00375960" w14:paraId="2DC2071D" w14:textId="77777777" w:rsidTr="004456C1">
        <w:trPr>
          <w:cantSplit/>
        </w:trPr>
        <w:tc>
          <w:tcPr>
            <w:tcW w:w="1770" w:type="dxa"/>
            <w:tcMar>
              <w:left w:w="40" w:type="dxa"/>
              <w:right w:w="40" w:type="dxa"/>
            </w:tcMar>
          </w:tcPr>
          <w:p w14:paraId="5C63BD3A" w14:textId="77777777" w:rsidR="004456C1" w:rsidRPr="00375960" w:rsidRDefault="004456C1" w:rsidP="004456C1">
            <w:pPr>
              <w:pStyle w:val="TableEntry"/>
            </w:pPr>
            <w:r w:rsidRPr="00375960">
              <w:t>Stroke/CVA Symptoms Resolved</w:t>
            </w:r>
          </w:p>
        </w:tc>
        <w:tc>
          <w:tcPr>
            <w:tcW w:w="2188" w:type="dxa"/>
          </w:tcPr>
          <w:p w14:paraId="795F4DFB" w14:textId="77777777" w:rsidR="004456C1" w:rsidRPr="00375960" w:rsidRDefault="004456C1" w:rsidP="004456C1">
            <w:pPr>
              <w:pStyle w:val="TableEntry"/>
            </w:pPr>
            <w:r w:rsidRPr="00375960">
              <w:t xml:space="preserve">Encounter.diagnosis.condition(Condition.clinicalStatus) </w:t>
            </w:r>
          </w:p>
        </w:tc>
        <w:tc>
          <w:tcPr>
            <w:tcW w:w="1440" w:type="dxa"/>
          </w:tcPr>
          <w:p w14:paraId="583F964F" w14:textId="77777777" w:rsidR="004456C1" w:rsidRPr="00375960" w:rsidRDefault="004456C1" w:rsidP="004456C1">
            <w:pPr>
              <w:pStyle w:val="TableEntry"/>
            </w:pPr>
            <w:r w:rsidRPr="00375960">
              <w:t>RE [0..1]</w:t>
            </w:r>
          </w:p>
        </w:tc>
        <w:tc>
          <w:tcPr>
            <w:tcW w:w="3240" w:type="dxa"/>
            <w:tcMar>
              <w:left w:w="40" w:type="dxa"/>
              <w:right w:w="40" w:type="dxa"/>
            </w:tcMar>
          </w:tcPr>
          <w:p w14:paraId="1A7645EB" w14:textId="77777777" w:rsidR="004456C1" w:rsidRPr="00375960" w:rsidRDefault="004456C1" w:rsidP="00FB265F">
            <w:pPr>
              <w:pStyle w:val="TableEntry"/>
            </w:pPr>
            <w:r w:rsidRPr="00375960">
              <w:t>Indication if the Stroke/CVA Symptoms resolved and when.</w:t>
            </w:r>
          </w:p>
        </w:tc>
        <w:tc>
          <w:tcPr>
            <w:tcW w:w="1440" w:type="dxa"/>
          </w:tcPr>
          <w:p w14:paraId="46650D74" w14:textId="77777777" w:rsidR="004456C1" w:rsidRPr="00375960" w:rsidRDefault="004456C1" w:rsidP="004456C1">
            <w:pPr>
              <w:pStyle w:val="TableEntry"/>
            </w:pPr>
            <w:r w:rsidRPr="00375960">
              <w:t>Where condition is stroke/CVA symptoms where clinicalStatus is resolved</w:t>
            </w:r>
          </w:p>
        </w:tc>
      </w:tr>
      <w:tr w:rsidR="004456C1" w:rsidRPr="00375960" w14:paraId="73CDD95A" w14:textId="77777777" w:rsidTr="004456C1">
        <w:trPr>
          <w:cantSplit/>
        </w:trPr>
        <w:tc>
          <w:tcPr>
            <w:tcW w:w="1770" w:type="dxa"/>
            <w:tcMar>
              <w:left w:w="40" w:type="dxa"/>
              <w:right w:w="40" w:type="dxa"/>
            </w:tcMar>
          </w:tcPr>
          <w:p w14:paraId="0797B390" w14:textId="77777777" w:rsidR="004456C1" w:rsidRPr="00375960" w:rsidRDefault="004456C1" w:rsidP="004456C1">
            <w:pPr>
              <w:pStyle w:val="TableEntry"/>
            </w:pPr>
            <w:r w:rsidRPr="00375960">
              <w:t>Protocols Used</w:t>
            </w:r>
          </w:p>
        </w:tc>
        <w:tc>
          <w:tcPr>
            <w:tcW w:w="2188" w:type="dxa"/>
          </w:tcPr>
          <w:p w14:paraId="61D04E7D" w14:textId="77777777" w:rsidR="004456C1" w:rsidRPr="00375960" w:rsidRDefault="004456C1" w:rsidP="004456C1">
            <w:pPr>
              <w:pStyle w:val="TableEntry"/>
            </w:pPr>
            <w:r w:rsidRPr="00375960">
              <w:t>Encounter</w:t>
            </w:r>
            <w:r w:rsidRPr="00375960">
              <w:sym w:font="Wingdings" w:char="F0DF"/>
            </w:r>
            <w:r w:rsidRPr="00375960">
              <w:t xml:space="preserve">Procedure.basedOn(Reference(procedure) </w:t>
            </w:r>
          </w:p>
        </w:tc>
        <w:tc>
          <w:tcPr>
            <w:tcW w:w="1440" w:type="dxa"/>
          </w:tcPr>
          <w:p w14:paraId="0F5FED93" w14:textId="77777777" w:rsidR="004456C1" w:rsidRPr="00375960" w:rsidRDefault="004456C1" w:rsidP="004456C1">
            <w:pPr>
              <w:pStyle w:val="TableEntry"/>
            </w:pPr>
            <w:r w:rsidRPr="00375960">
              <w:t>RE</w:t>
            </w:r>
          </w:p>
          <w:p w14:paraId="6E29E3E9" w14:textId="77777777" w:rsidR="004456C1" w:rsidRPr="00375960" w:rsidRDefault="004456C1" w:rsidP="004456C1">
            <w:pPr>
              <w:pStyle w:val="TableEntry"/>
            </w:pPr>
            <w:r w:rsidRPr="00375960">
              <w:t>[0..*]</w:t>
            </w:r>
          </w:p>
        </w:tc>
        <w:tc>
          <w:tcPr>
            <w:tcW w:w="3240" w:type="dxa"/>
            <w:tcMar>
              <w:left w:w="40" w:type="dxa"/>
              <w:right w:w="40" w:type="dxa"/>
            </w:tcMar>
          </w:tcPr>
          <w:p w14:paraId="5ED48A22" w14:textId="48805D0B" w:rsidR="004456C1" w:rsidRPr="00375960" w:rsidRDefault="004456C1" w:rsidP="00E33DF8">
            <w:pPr>
              <w:pStyle w:val="TableEntry"/>
            </w:pPr>
            <w:r w:rsidRPr="00375960">
              <w:t>The protocol used by EMS personnel to direct the clinical care of the patient</w:t>
            </w:r>
            <w:r w:rsidR="00E33DF8">
              <w:t>.</w:t>
            </w:r>
          </w:p>
        </w:tc>
        <w:tc>
          <w:tcPr>
            <w:tcW w:w="1440" w:type="dxa"/>
          </w:tcPr>
          <w:p w14:paraId="1AC43264" w14:textId="77777777" w:rsidR="004456C1" w:rsidRPr="00375960" w:rsidRDefault="004456C1" w:rsidP="004456C1">
            <w:pPr>
              <w:pStyle w:val="TableEntry"/>
            </w:pPr>
          </w:p>
        </w:tc>
      </w:tr>
      <w:tr w:rsidR="004456C1" w:rsidRPr="00375960" w14:paraId="0AB72C32" w14:textId="77777777" w:rsidTr="004456C1">
        <w:trPr>
          <w:cantSplit/>
        </w:trPr>
        <w:tc>
          <w:tcPr>
            <w:tcW w:w="1770" w:type="dxa"/>
            <w:tcMar>
              <w:left w:w="40" w:type="dxa"/>
              <w:right w:w="40" w:type="dxa"/>
            </w:tcMar>
          </w:tcPr>
          <w:p w14:paraId="3B184649" w14:textId="77777777" w:rsidR="004456C1" w:rsidRPr="00375960" w:rsidRDefault="004456C1" w:rsidP="004456C1">
            <w:pPr>
              <w:pStyle w:val="TableEntry"/>
            </w:pPr>
            <w:r w:rsidRPr="00375960">
              <w:t>Protocol Age Category</w:t>
            </w:r>
          </w:p>
        </w:tc>
        <w:tc>
          <w:tcPr>
            <w:tcW w:w="2188" w:type="dxa"/>
          </w:tcPr>
          <w:p w14:paraId="2D4D2A46" w14:textId="77777777" w:rsidR="004456C1" w:rsidRPr="00375960" w:rsidRDefault="004456C1" w:rsidP="004456C1">
            <w:pPr>
              <w:pStyle w:val="TableEntry"/>
            </w:pPr>
            <w:r w:rsidRPr="00375960">
              <w:t>Encounter</w:t>
            </w:r>
            <w:r w:rsidRPr="00375960">
              <w:sym w:font="Wingdings" w:char="F0DF"/>
            </w:r>
            <w:r w:rsidRPr="00375960">
              <w:t>Procedure.basedOn(Reference(procedure.category)</w:t>
            </w:r>
          </w:p>
        </w:tc>
        <w:tc>
          <w:tcPr>
            <w:tcW w:w="1440" w:type="dxa"/>
          </w:tcPr>
          <w:p w14:paraId="045B8B69" w14:textId="77777777" w:rsidR="004456C1" w:rsidRPr="00375960" w:rsidRDefault="004456C1" w:rsidP="004456C1">
            <w:pPr>
              <w:pStyle w:val="TableEntry"/>
            </w:pPr>
            <w:r w:rsidRPr="00375960">
              <w:t>RE</w:t>
            </w:r>
          </w:p>
          <w:p w14:paraId="46FFF5AA" w14:textId="77777777" w:rsidR="004456C1" w:rsidRPr="00375960" w:rsidRDefault="004456C1" w:rsidP="004456C1">
            <w:pPr>
              <w:pStyle w:val="TableEntry"/>
            </w:pPr>
            <w:r w:rsidRPr="00375960">
              <w:t>[0..1]</w:t>
            </w:r>
          </w:p>
        </w:tc>
        <w:tc>
          <w:tcPr>
            <w:tcW w:w="3240" w:type="dxa"/>
            <w:tcMar>
              <w:left w:w="40" w:type="dxa"/>
              <w:right w:w="40" w:type="dxa"/>
            </w:tcMar>
          </w:tcPr>
          <w:p w14:paraId="296E2C70" w14:textId="7F7E483B" w:rsidR="004456C1" w:rsidRPr="00375960" w:rsidRDefault="004456C1" w:rsidP="00E33DF8">
            <w:pPr>
              <w:pStyle w:val="TableEntry"/>
            </w:pPr>
            <w:r w:rsidRPr="00375960">
              <w:t>The age group the protocol is written to address</w:t>
            </w:r>
            <w:r w:rsidR="00E33DF8">
              <w:t>.</w:t>
            </w:r>
          </w:p>
        </w:tc>
        <w:tc>
          <w:tcPr>
            <w:tcW w:w="1440" w:type="dxa"/>
          </w:tcPr>
          <w:p w14:paraId="02AB8FC5" w14:textId="77777777" w:rsidR="004456C1" w:rsidRPr="00375960" w:rsidRDefault="004456C1" w:rsidP="004456C1">
            <w:pPr>
              <w:pStyle w:val="TableEntry"/>
            </w:pPr>
          </w:p>
        </w:tc>
      </w:tr>
      <w:tr w:rsidR="004456C1" w:rsidRPr="00375960" w14:paraId="49C20945" w14:textId="77777777" w:rsidTr="004456C1">
        <w:trPr>
          <w:cantSplit/>
        </w:trPr>
        <w:tc>
          <w:tcPr>
            <w:tcW w:w="1770" w:type="dxa"/>
            <w:tcMar>
              <w:left w:w="40" w:type="dxa"/>
              <w:right w:w="40" w:type="dxa"/>
            </w:tcMar>
          </w:tcPr>
          <w:p w14:paraId="3027336A" w14:textId="77777777" w:rsidR="004456C1" w:rsidRPr="00375960" w:rsidRDefault="004456C1" w:rsidP="004456C1">
            <w:pPr>
              <w:pStyle w:val="TableEntry"/>
            </w:pPr>
            <w:r w:rsidRPr="00375960">
              <w:t>Date/Time Medication Administered</w:t>
            </w:r>
          </w:p>
        </w:tc>
        <w:tc>
          <w:tcPr>
            <w:tcW w:w="2188" w:type="dxa"/>
          </w:tcPr>
          <w:p w14:paraId="6AEC2B48" w14:textId="77777777" w:rsidR="004456C1" w:rsidRPr="00375960" w:rsidRDefault="004456C1" w:rsidP="004456C1">
            <w:pPr>
              <w:pStyle w:val="TableEntry"/>
            </w:pPr>
            <w:r w:rsidRPr="00375960">
              <w:t>Encounter</w:t>
            </w:r>
            <w:r w:rsidRPr="00375960">
              <w:sym w:font="Wingdings" w:char="F0DF"/>
            </w:r>
            <w:r w:rsidRPr="00375960">
              <w:t xml:space="preserve">MedicationAdministration.effective[x] </w:t>
            </w:r>
          </w:p>
          <w:p w14:paraId="01456C8C" w14:textId="77777777" w:rsidR="004456C1" w:rsidRPr="00375960" w:rsidRDefault="004456C1" w:rsidP="004456C1">
            <w:pPr>
              <w:pStyle w:val="TableEntry"/>
            </w:pPr>
            <w:r w:rsidRPr="00375960">
              <w:t>Encounter</w:t>
            </w:r>
            <w:r w:rsidRPr="00375960">
              <w:sym w:font="Wingdings" w:char="F0DF"/>
            </w:r>
            <w:r w:rsidRPr="00375960">
              <w:t>MedicationAdministration.effective.date/time</w:t>
            </w:r>
          </w:p>
        </w:tc>
        <w:tc>
          <w:tcPr>
            <w:tcW w:w="1440" w:type="dxa"/>
          </w:tcPr>
          <w:p w14:paraId="5F61EAA2" w14:textId="77777777" w:rsidR="004456C1" w:rsidRPr="00375960" w:rsidRDefault="004456C1" w:rsidP="004456C1">
            <w:pPr>
              <w:pStyle w:val="TableEntry"/>
            </w:pPr>
            <w:r w:rsidRPr="00375960">
              <w:t>RE</w:t>
            </w:r>
          </w:p>
          <w:p w14:paraId="4A733666" w14:textId="77777777" w:rsidR="004456C1" w:rsidRPr="00375960" w:rsidRDefault="004456C1" w:rsidP="004456C1">
            <w:pPr>
              <w:pStyle w:val="TableEntry"/>
            </w:pPr>
            <w:r w:rsidRPr="00375960">
              <w:t>[0..1]</w:t>
            </w:r>
          </w:p>
        </w:tc>
        <w:tc>
          <w:tcPr>
            <w:tcW w:w="3240" w:type="dxa"/>
            <w:tcMar>
              <w:left w:w="40" w:type="dxa"/>
              <w:right w:w="40" w:type="dxa"/>
            </w:tcMar>
          </w:tcPr>
          <w:p w14:paraId="6DF50C4D" w14:textId="2AA60C73" w:rsidR="004456C1" w:rsidRPr="00375960" w:rsidRDefault="004456C1" w:rsidP="00E33DF8">
            <w:pPr>
              <w:pStyle w:val="TableEntry"/>
            </w:pPr>
            <w:r w:rsidRPr="00375960">
              <w:t>The date/time medication administered to the patient</w:t>
            </w:r>
            <w:r w:rsidR="00E33DF8">
              <w:t>.</w:t>
            </w:r>
          </w:p>
        </w:tc>
        <w:tc>
          <w:tcPr>
            <w:tcW w:w="1440" w:type="dxa"/>
          </w:tcPr>
          <w:p w14:paraId="6CE5DFA7" w14:textId="77777777" w:rsidR="004456C1" w:rsidRPr="00375960" w:rsidRDefault="004456C1" w:rsidP="004456C1">
            <w:pPr>
              <w:pStyle w:val="TableEntry"/>
            </w:pPr>
          </w:p>
        </w:tc>
      </w:tr>
      <w:tr w:rsidR="004456C1" w:rsidRPr="00375960" w14:paraId="5C0D108E" w14:textId="77777777" w:rsidTr="004456C1">
        <w:trPr>
          <w:cantSplit/>
        </w:trPr>
        <w:tc>
          <w:tcPr>
            <w:tcW w:w="1770" w:type="dxa"/>
            <w:tcMar>
              <w:left w:w="40" w:type="dxa"/>
              <w:right w:w="40" w:type="dxa"/>
            </w:tcMar>
          </w:tcPr>
          <w:p w14:paraId="33EA82CB" w14:textId="77777777" w:rsidR="004456C1" w:rsidRPr="00375960" w:rsidRDefault="004456C1" w:rsidP="004456C1">
            <w:pPr>
              <w:pStyle w:val="TableEntry"/>
            </w:pPr>
            <w:r w:rsidRPr="00375960">
              <w:lastRenderedPageBreak/>
              <w:t>Medication Administered Prior to this Unit's EMS Care</w:t>
            </w:r>
          </w:p>
        </w:tc>
        <w:tc>
          <w:tcPr>
            <w:tcW w:w="2188" w:type="dxa"/>
          </w:tcPr>
          <w:p w14:paraId="46A880B5" w14:textId="77777777" w:rsidR="004456C1" w:rsidRPr="00375960" w:rsidRDefault="004456C1" w:rsidP="004456C1">
            <w:pPr>
              <w:pStyle w:val="TableEntry"/>
            </w:pPr>
            <w:r w:rsidRPr="00375960">
              <w:t>Encounter</w:t>
            </w:r>
            <w:r w:rsidRPr="00375960">
              <w:sym w:font="Wingdings" w:char="F0DF"/>
            </w:r>
            <w:r w:rsidRPr="00375960">
              <w:t xml:space="preserve">MedicationAdministration.effective[x] </w:t>
            </w:r>
          </w:p>
          <w:p w14:paraId="495E8D39" w14:textId="77777777" w:rsidR="004456C1" w:rsidRPr="00375960" w:rsidRDefault="004456C1" w:rsidP="004456C1">
            <w:pPr>
              <w:pStyle w:val="TableEntry"/>
            </w:pPr>
            <w:r w:rsidRPr="00375960">
              <w:t>Encounter</w:t>
            </w:r>
            <w:r w:rsidRPr="00375960">
              <w:sym w:font="Wingdings" w:char="F0DF"/>
            </w:r>
            <w:r w:rsidRPr="00375960">
              <w:t>MedicationAdministration.effective.date/time</w:t>
            </w:r>
          </w:p>
        </w:tc>
        <w:tc>
          <w:tcPr>
            <w:tcW w:w="1440" w:type="dxa"/>
          </w:tcPr>
          <w:p w14:paraId="4B5CAC02" w14:textId="77777777" w:rsidR="004456C1" w:rsidRPr="00375960" w:rsidRDefault="004456C1" w:rsidP="004456C1">
            <w:pPr>
              <w:pStyle w:val="TableEntry"/>
            </w:pPr>
            <w:r w:rsidRPr="00375960">
              <w:t>O</w:t>
            </w:r>
          </w:p>
          <w:p w14:paraId="3D3F9C92" w14:textId="77777777" w:rsidR="004456C1" w:rsidRPr="00375960" w:rsidRDefault="004456C1" w:rsidP="004456C1">
            <w:pPr>
              <w:pStyle w:val="TableEntry"/>
            </w:pPr>
            <w:r w:rsidRPr="00375960">
              <w:t>[0..*]</w:t>
            </w:r>
          </w:p>
        </w:tc>
        <w:tc>
          <w:tcPr>
            <w:tcW w:w="3240" w:type="dxa"/>
            <w:tcMar>
              <w:left w:w="40" w:type="dxa"/>
              <w:right w:w="40" w:type="dxa"/>
            </w:tcMar>
          </w:tcPr>
          <w:p w14:paraId="10FE2679" w14:textId="3F386BEC" w:rsidR="004456C1" w:rsidRPr="00375960" w:rsidRDefault="004456C1" w:rsidP="00E33DF8">
            <w:pPr>
              <w:pStyle w:val="TableEntry"/>
            </w:pPr>
            <w:r w:rsidRPr="00375960">
              <w:t>Indicates that the medication administration which is documented was administered prior to this EMS units care</w:t>
            </w:r>
            <w:r w:rsidR="00E33DF8">
              <w:t>.</w:t>
            </w:r>
          </w:p>
        </w:tc>
        <w:tc>
          <w:tcPr>
            <w:tcW w:w="1440" w:type="dxa"/>
          </w:tcPr>
          <w:p w14:paraId="0116A037" w14:textId="77777777" w:rsidR="004456C1" w:rsidRPr="00375960" w:rsidRDefault="004456C1" w:rsidP="004456C1">
            <w:pPr>
              <w:pStyle w:val="TableEntry"/>
            </w:pPr>
          </w:p>
        </w:tc>
      </w:tr>
      <w:tr w:rsidR="004456C1" w:rsidRPr="00375960" w14:paraId="14F5872D" w14:textId="77777777" w:rsidTr="004456C1">
        <w:trPr>
          <w:cantSplit/>
        </w:trPr>
        <w:tc>
          <w:tcPr>
            <w:tcW w:w="1770" w:type="dxa"/>
            <w:tcMar>
              <w:left w:w="40" w:type="dxa"/>
              <w:right w:w="40" w:type="dxa"/>
            </w:tcMar>
          </w:tcPr>
          <w:p w14:paraId="7C4108BA" w14:textId="77777777" w:rsidR="004456C1" w:rsidRPr="00375960" w:rsidRDefault="004456C1" w:rsidP="004456C1">
            <w:pPr>
              <w:pStyle w:val="TableEntry"/>
            </w:pPr>
            <w:r w:rsidRPr="00375960">
              <w:t>Medication Given</w:t>
            </w:r>
          </w:p>
        </w:tc>
        <w:tc>
          <w:tcPr>
            <w:tcW w:w="2188" w:type="dxa"/>
          </w:tcPr>
          <w:p w14:paraId="65F8B783" w14:textId="77777777" w:rsidR="004456C1" w:rsidRPr="00375960" w:rsidRDefault="004456C1" w:rsidP="004456C1">
            <w:pPr>
              <w:pStyle w:val="TableEntry"/>
            </w:pPr>
            <w:r w:rsidRPr="00375960">
              <w:t>Encounter</w:t>
            </w:r>
            <w:r w:rsidRPr="00375960">
              <w:sym w:font="Wingdings" w:char="F0DF"/>
            </w:r>
            <w:r w:rsidRPr="00375960">
              <w:t>MedicationAdministration.resource</w:t>
            </w:r>
          </w:p>
        </w:tc>
        <w:tc>
          <w:tcPr>
            <w:tcW w:w="1440" w:type="dxa"/>
          </w:tcPr>
          <w:p w14:paraId="11A504D1" w14:textId="77777777" w:rsidR="004456C1" w:rsidRPr="00375960" w:rsidRDefault="004456C1" w:rsidP="004456C1">
            <w:pPr>
              <w:pStyle w:val="TableEntry"/>
            </w:pPr>
            <w:r w:rsidRPr="00375960">
              <w:t>RE</w:t>
            </w:r>
          </w:p>
          <w:p w14:paraId="02B692CE" w14:textId="77777777" w:rsidR="004456C1" w:rsidRPr="00375960" w:rsidRDefault="004456C1" w:rsidP="004456C1">
            <w:pPr>
              <w:pStyle w:val="TableEntry"/>
            </w:pPr>
            <w:r w:rsidRPr="00375960">
              <w:t>[0..1]</w:t>
            </w:r>
          </w:p>
        </w:tc>
        <w:tc>
          <w:tcPr>
            <w:tcW w:w="3240" w:type="dxa"/>
            <w:tcMar>
              <w:left w:w="40" w:type="dxa"/>
              <w:right w:w="40" w:type="dxa"/>
            </w:tcMar>
          </w:tcPr>
          <w:p w14:paraId="4CD222AE" w14:textId="729115E5" w:rsidR="004456C1" w:rsidRPr="00375960" w:rsidRDefault="004456C1" w:rsidP="00E33DF8">
            <w:pPr>
              <w:pStyle w:val="TableEntry"/>
            </w:pPr>
            <w:r w:rsidRPr="00375960">
              <w:t>The medication given to the patient</w:t>
            </w:r>
            <w:r w:rsidR="00E33DF8">
              <w:t>.</w:t>
            </w:r>
          </w:p>
        </w:tc>
        <w:tc>
          <w:tcPr>
            <w:tcW w:w="1440" w:type="dxa"/>
          </w:tcPr>
          <w:p w14:paraId="34895E5B" w14:textId="77777777" w:rsidR="004456C1" w:rsidRPr="00375960" w:rsidRDefault="004456C1" w:rsidP="004456C1">
            <w:pPr>
              <w:pStyle w:val="TableEntry"/>
            </w:pPr>
          </w:p>
        </w:tc>
      </w:tr>
      <w:tr w:rsidR="004456C1" w:rsidRPr="00375960" w14:paraId="61C30BCE" w14:textId="77777777" w:rsidTr="004456C1">
        <w:trPr>
          <w:cantSplit/>
        </w:trPr>
        <w:tc>
          <w:tcPr>
            <w:tcW w:w="1770" w:type="dxa"/>
            <w:tcMar>
              <w:left w:w="40" w:type="dxa"/>
              <w:right w:w="40" w:type="dxa"/>
            </w:tcMar>
          </w:tcPr>
          <w:p w14:paraId="2A4F9314" w14:textId="77777777" w:rsidR="004456C1" w:rsidRPr="00375960" w:rsidRDefault="004456C1" w:rsidP="004456C1">
            <w:pPr>
              <w:pStyle w:val="TableEntry"/>
            </w:pPr>
            <w:r w:rsidRPr="00375960">
              <w:t>Medication Administered Route</w:t>
            </w:r>
          </w:p>
        </w:tc>
        <w:tc>
          <w:tcPr>
            <w:tcW w:w="2188" w:type="dxa"/>
          </w:tcPr>
          <w:p w14:paraId="49CA35EA" w14:textId="77777777" w:rsidR="004456C1" w:rsidRPr="00375960" w:rsidRDefault="004456C1" w:rsidP="004456C1">
            <w:pPr>
              <w:pStyle w:val="TableEntry"/>
            </w:pPr>
            <w:r w:rsidRPr="00375960">
              <w:t>Encounter</w:t>
            </w:r>
            <w:r w:rsidRPr="00375960">
              <w:sym w:font="Wingdings" w:char="F0DF"/>
            </w:r>
            <w:r w:rsidRPr="00375960">
              <w:t xml:space="preserve">MedicationAdministration.dosage.route </w:t>
            </w:r>
          </w:p>
          <w:p w14:paraId="6D832F11" w14:textId="77777777" w:rsidR="004456C1" w:rsidRPr="00375960" w:rsidRDefault="004456C1" w:rsidP="004456C1">
            <w:pPr>
              <w:pStyle w:val="TableEntry"/>
            </w:pPr>
          </w:p>
        </w:tc>
        <w:tc>
          <w:tcPr>
            <w:tcW w:w="1440" w:type="dxa"/>
          </w:tcPr>
          <w:p w14:paraId="5CB18FF1" w14:textId="77777777" w:rsidR="004456C1" w:rsidRPr="00375960" w:rsidRDefault="004456C1" w:rsidP="004456C1">
            <w:pPr>
              <w:pStyle w:val="TableEntry"/>
            </w:pPr>
            <w:r w:rsidRPr="00375960">
              <w:t>RE</w:t>
            </w:r>
          </w:p>
          <w:p w14:paraId="22EBF8A1" w14:textId="77777777" w:rsidR="004456C1" w:rsidRPr="00375960" w:rsidRDefault="004456C1" w:rsidP="004456C1">
            <w:pPr>
              <w:pStyle w:val="TableEntry"/>
            </w:pPr>
            <w:r w:rsidRPr="00375960">
              <w:t>[0..1]</w:t>
            </w:r>
          </w:p>
        </w:tc>
        <w:tc>
          <w:tcPr>
            <w:tcW w:w="3240" w:type="dxa"/>
            <w:tcMar>
              <w:left w:w="40" w:type="dxa"/>
              <w:right w:w="40" w:type="dxa"/>
            </w:tcMar>
          </w:tcPr>
          <w:p w14:paraId="26F67615" w14:textId="3D9D145A" w:rsidR="004456C1" w:rsidRPr="00375960" w:rsidRDefault="004456C1" w:rsidP="00FB265F">
            <w:pPr>
              <w:pStyle w:val="TableEntry"/>
            </w:pPr>
            <w:r w:rsidRPr="00375960">
              <w:t>The route medication was administered to the patient</w:t>
            </w:r>
            <w:r w:rsidR="00E33DF8">
              <w:t>.</w:t>
            </w:r>
          </w:p>
        </w:tc>
        <w:tc>
          <w:tcPr>
            <w:tcW w:w="1440" w:type="dxa"/>
          </w:tcPr>
          <w:p w14:paraId="581CBE72" w14:textId="77777777" w:rsidR="004456C1" w:rsidRPr="00375960" w:rsidRDefault="004456C1" w:rsidP="004456C1">
            <w:pPr>
              <w:pStyle w:val="TableEntry"/>
            </w:pPr>
          </w:p>
        </w:tc>
      </w:tr>
      <w:tr w:rsidR="004456C1" w:rsidRPr="00375960" w14:paraId="11551B2A" w14:textId="77777777" w:rsidTr="004456C1">
        <w:trPr>
          <w:cantSplit/>
        </w:trPr>
        <w:tc>
          <w:tcPr>
            <w:tcW w:w="1770" w:type="dxa"/>
            <w:tcMar>
              <w:left w:w="40" w:type="dxa"/>
              <w:right w:w="40" w:type="dxa"/>
            </w:tcMar>
          </w:tcPr>
          <w:p w14:paraId="12A8C95C" w14:textId="77777777" w:rsidR="004456C1" w:rsidRPr="00375960" w:rsidRDefault="004456C1" w:rsidP="004456C1">
            <w:pPr>
              <w:pStyle w:val="TableEntry"/>
            </w:pPr>
            <w:r w:rsidRPr="00375960">
              <w:t>Medication Dosage</w:t>
            </w:r>
          </w:p>
        </w:tc>
        <w:tc>
          <w:tcPr>
            <w:tcW w:w="2188" w:type="dxa"/>
          </w:tcPr>
          <w:p w14:paraId="70419AFF" w14:textId="77777777" w:rsidR="004456C1" w:rsidRPr="00375960" w:rsidRDefault="004456C1" w:rsidP="004456C1">
            <w:pPr>
              <w:pStyle w:val="TableEntry"/>
            </w:pPr>
            <w:r w:rsidRPr="00375960">
              <w:t>Encounter</w:t>
            </w:r>
            <w:r w:rsidRPr="00375960">
              <w:sym w:font="Wingdings" w:char="F0DF"/>
            </w:r>
            <w:r w:rsidRPr="00375960">
              <w:t xml:space="preserve">MedicationAdministration.dosage </w:t>
            </w:r>
          </w:p>
          <w:p w14:paraId="1FE41AE8" w14:textId="77777777" w:rsidR="004456C1" w:rsidRPr="00375960" w:rsidRDefault="004456C1" w:rsidP="004456C1">
            <w:pPr>
              <w:pStyle w:val="TableEntry"/>
            </w:pPr>
          </w:p>
        </w:tc>
        <w:tc>
          <w:tcPr>
            <w:tcW w:w="1440" w:type="dxa"/>
          </w:tcPr>
          <w:p w14:paraId="0CE8E9E9" w14:textId="77777777" w:rsidR="004456C1" w:rsidRPr="00375960" w:rsidRDefault="004456C1" w:rsidP="004456C1">
            <w:pPr>
              <w:pStyle w:val="TableEntry"/>
            </w:pPr>
            <w:r w:rsidRPr="00375960">
              <w:t>RE</w:t>
            </w:r>
          </w:p>
          <w:p w14:paraId="5E6248E3" w14:textId="77777777" w:rsidR="004456C1" w:rsidRPr="00375960" w:rsidRDefault="004456C1" w:rsidP="004456C1">
            <w:pPr>
              <w:pStyle w:val="TableEntry"/>
            </w:pPr>
            <w:r w:rsidRPr="00375960">
              <w:t>[0..1]</w:t>
            </w:r>
          </w:p>
        </w:tc>
        <w:tc>
          <w:tcPr>
            <w:tcW w:w="3240" w:type="dxa"/>
            <w:tcMar>
              <w:left w:w="40" w:type="dxa"/>
              <w:right w:w="40" w:type="dxa"/>
            </w:tcMar>
          </w:tcPr>
          <w:p w14:paraId="56D7FCCB" w14:textId="4E229284" w:rsidR="004456C1" w:rsidRPr="00375960" w:rsidRDefault="004456C1" w:rsidP="00E33DF8">
            <w:pPr>
              <w:pStyle w:val="TableEntry"/>
            </w:pPr>
            <w:r w:rsidRPr="00375960">
              <w:t>The dose or amount of the medication given to the patient</w:t>
            </w:r>
            <w:r w:rsidR="00E33DF8">
              <w:t>.</w:t>
            </w:r>
          </w:p>
        </w:tc>
        <w:tc>
          <w:tcPr>
            <w:tcW w:w="1440" w:type="dxa"/>
          </w:tcPr>
          <w:p w14:paraId="3709E2F8" w14:textId="77777777" w:rsidR="004456C1" w:rsidRPr="00375960" w:rsidRDefault="004456C1" w:rsidP="004456C1">
            <w:pPr>
              <w:pStyle w:val="TableEntry"/>
            </w:pPr>
          </w:p>
        </w:tc>
      </w:tr>
      <w:tr w:rsidR="004456C1" w:rsidRPr="00375960" w14:paraId="797E0936" w14:textId="77777777" w:rsidTr="004456C1">
        <w:trPr>
          <w:cantSplit/>
        </w:trPr>
        <w:tc>
          <w:tcPr>
            <w:tcW w:w="1770" w:type="dxa"/>
            <w:tcMar>
              <w:left w:w="40" w:type="dxa"/>
              <w:right w:w="40" w:type="dxa"/>
            </w:tcMar>
          </w:tcPr>
          <w:p w14:paraId="08FFD049" w14:textId="77777777" w:rsidR="004456C1" w:rsidRPr="00375960" w:rsidRDefault="004456C1" w:rsidP="004456C1">
            <w:pPr>
              <w:pStyle w:val="TableEntry"/>
            </w:pPr>
            <w:r w:rsidRPr="00375960">
              <w:t>Medication Dosage Units</w:t>
            </w:r>
          </w:p>
        </w:tc>
        <w:tc>
          <w:tcPr>
            <w:tcW w:w="2188" w:type="dxa"/>
          </w:tcPr>
          <w:p w14:paraId="58E63292" w14:textId="77777777" w:rsidR="004456C1" w:rsidRPr="00375960" w:rsidRDefault="004456C1" w:rsidP="004456C1">
            <w:pPr>
              <w:pStyle w:val="TableEntry"/>
            </w:pPr>
            <w:r w:rsidRPr="00375960">
              <w:t>Encounter</w:t>
            </w:r>
            <w:r w:rsidRPr="00375960">
              <w:sym w:font="Wingdings" w:char="F0DF"/>
            </w:r>
            <w:r w:rsidRPr="00375960">
              <w:t>MedicationAdministration.dosage.dose</w:t>
            </w:r>
          </w:p>
        </w:tc>
        <w:tc>
          <w:tcPr>
            <w:tcW w:w="1440" w:type="dxa"/>
          </w:tcPr>
          <w:p w14:paraId="122EF1C5" w14:textId="77777777" w:rsidR="004456C1" w:rsidRPr="00375960" w:rsidRDefault="004456C1" w:rsidP="004456C1">
            <w:pPr>
              <w:pStyle w:val="TableEntry"/>
            </w:pPr>
            <w:r w:rsidRPr="00375960">
              <w:t>RE</w:t>
            </w:r>
          </w:p>
          <w:p w14:paraId="2DFDC72B" w14:textId="77777777" w:rsidR="004456C1" w:rsidRPr="00375960" w:rsidRDefault="004456C1" w:rsidP="004456C1">
            <w:pPr>
              <w:pStyle w:val="TableEntry"/>
            </w:pPr>
            <w:r w:rsidRPr="00375960">
              <w:t>[0..1]</w:t>
            </w:r>
          </w:p>
        </w:tc>
        <w:tc>
          <w:tcPr>
            <w:tcW w:w="3240" w:type="dxa"/>
            <w:tcMar>
              <w:left w:w="40" w:type="dxa"/>
              <w:right w:w="40" w:type="dxa"/>
            </w:tcMar>
          </w:tcPr>
          <w:p w14:paraId="3CA05EDF" w14:textId="1F5BB948" w:rsidR="004456C1" w:rsidRPr="00375960" w:rsidRDefault="004456C1" w:rsidP="00E33DF8">
            <w:pPr>
              <w:pStyle w:val="TableEntry"/>
            </w:pPr>
            <w:r w:rsidRPr="00375960">
              <w:t>The unit of medication dosage given to patient</w:t>
            </w:r>
            <w:r w:rsidR="00E33DF8">
              <w:t>.</w:t>
            </w:r>
          </w:p>
        </w:tc>
        <w:tc>
          <w:tcPr>
            <w:tcW w:w="1440" w:type="dxa"/>
          </w:tcPr>
          <w:p w14:paraId="6F6464DB" w14:textId="77777777" w:rsidR="004456C1" w:rsidRPr="00375960" w:rsidRDefault="004456C1" w:rsidP="004456C1">
            <w:pPr>
              <w:pStyle w:val="TableEntry"/>
            </w:pPr>
          </w:p>
        </w:tc>
      </w:tr>
      <w:tr w:rsidR="004456C1" w:rsidRPr="00375960" w14:paraId="21F9087A" w14:textId="77777777" w:rsidTr="004456C1">
        <w:trPr>
          <w:cantSplit/>
        </w:trPr>
        <w:tc>
          <w:tcPr>
            <w:tcW w:w="1770" w:type="dxa"/>
            <w:tcMar>
              <w:left w:w="40" w:type="dxa"/>
              <w:right w:w="40" w:type="dxa"/>
            </w:tcMar>
          </w:tcPr>
          <w:p w14:paraId="73344CEF" w14:textId="77777777" w:rsidR="004456C1" w:rsidRPr="00375960" w:rsidRDefault="004456C1" w:rsidP="004456C1">
            <w:pPr>
              <w:pStyle w:val="TableEntry"/>
            </w:pPr>
            <w:r w:rsidRPr="00375960">
              <w:t>Response to Medication</w:t>
            </w:r>
          </w:p>
        </w:tc>
        <w:tc>
          <w:tcPr>
            <w:tcW w:w="2188" w:type="dxa"/>
          </w:tcPr>
          <w:p w14:paraId="38785174" w14:textId="77777777" w:rsidR="004456C1" w:rsidRPr="00375960" w:rsidRDefault="004456C1" w:rsidP="004456C1">
            <w:pPr>
              <w:pStyle w:val="TableEntry"/>
            </w:pPr>
            <w:r w:rsidRPr="00375960">
              <w:t>Encounter</w:t>
            </w:r>
            <w:r w:rsidRPr="00375960">
              <w:sym w:font="Wingdings" w:char="F0DF"/>
            </w:r>
            <w:r w:rsidRPr="00375960">
              <w:t>MedicationAdministration.note</w:t>
            </w:r>
          </w:p>
        </w:tc>
        <w:tc>
          <w:tcPr>
            <w:tcW w:w="1440" w:type="dxa"/>
          </w:tcPr>
          <w:p w14:paraId="7AD9A6E1" w14:textId="77777777" w:rsidR="004456C1" w:rsidRPr="00375960" w:rsidRDefault="004456C1" w:rsidP="004456C1">
            <w:pPr>
              <w:pStyle w:val="TableEntry"/>
            </w:pPr>
            <w:r w:rsidRPr="00375960">
              <w:t>RE</w:t>
            </w:r>
          </w:p>
          <w:p w14:paraId="0AE3FA7B" w14:textId="77777777" w:rsidR="004456C1" w:rsidRPr="00375960" w:rsidRDefault="004456C1" w:rsidP="004456C1">
            <w:pPr>
              <w:pStyle w:val="TableEntry"/>
            </w:pPr>
            <w:r w:rsidRPr="00375960">
              <w:t>[0..1]</w:t>
            </w:r>
          </w:p>
        </w:tc>
        <w:tc>
          <w:tcPr>
            <w:tcW w:w="3240" w:type="dxa"/>
            <w:tcMar>
              <w:left w:w="40" w:type="dxa"/>
              <w:right w:w="40" w:type="dxa"/>
            </w:tcMar>
          </w:tcPr>
          <w:p w14:paraId="76FF9A90" w14:textId="1CDFC524" w:rsidR="004456C1" w:rsidRPr="00375960" w:rsidRDefault="004456C1" w:rsidP="00E33DF8">
            <w:pPr>
              <w:pStyle w:val="TableEntry"/>
            </w:pPr>
            <w:r w:rsidRPr="00375960">
              <w:t>The patient's response to the medication</w:t>
            </w:r>
            <w:r w:rsidR="00E33DF8">
              <w:t>.</w:t>
            </w:r>
          </w:p>
        </w:tc>
        <w:tc>
          <w:tcPr>
            <w:tcW w:w="1440" w:type="dxa"/>
          </w:tcPr>
          <w:p w14:paraId="46D98611" w14:textId="77777777" w:rsidR="004456C1" w:rsidRPr="00375960" w:rsidRDefault="004456C1" w:rsidP="004456C1">
            <w:pPr>
              <w:pStyle w:val="TableEntry"/>
            </w:pPr>
          </w:p>
        </w:tc>
      </w:tr>
      <w:tr w:rsidR="004456C1" w:rsidRPr="00375960" w14:paraId="634BA166" w14:textId="77777777" w:rsidTr="004456C1">
        <w:trPr>
          <w:cantSplit/>
        </w:trPr>
        <w:tc>
          <w:tcPr>
            <w:tcW w:w="1770" w:type="dxa"/>
            <w:tcMar>
              <w:left w:w="40" w:type="dxa"/>
              <w:right w:w="40" w:type="dxa"/>
            </w:tcMar>
          </w:tcPr>
          <w:p w14:paraId="69C7030A" w14:textId="77777777" w:rsidR="004456C1" w:rsidRPr="00375960" w:rsidRDefault="004456C1" w:rsidP="004456C1">
            <w:pPr>
              <w:pStyle w:val="TableEntry"/>
            </w:pPr>
            <w:r w:rsidRPr="00375960">
              <w:t>Medication Complication</w:t>
            </w:r>
          </w:p>
        </w:tc>
        <w:tc>
          <w:tcPr>
            <w:tcW w:w="2188" w:type="dxa"/>
          </w:tcPr>
          <w:p w14:paraId="12CC84DB" w14:textId="77777777" w:rsidR="004456C1" w:rsidRPr="00375960" w:rsidRDefault="004456C1" w:rsidP="004456C1">
            <w:pPr>
              <w:pStyle w:val="TableEntry"/>
            </w:pPr>
            <w:r w:rsidRPr="00375960">
              <w:t>Encounter</w:t>
            </w:r>
            <w:r w:rsidRPr="00375960">
              <w:sym w:font="Wingdings" w:char="F0DF"/>
            </w:r>
            <w:r w:rsidRPr="00375960">
              <w:t>AdverseEvent.reaction</w:t>
            </w:r>
          </w:p>
          <w:p w14:paraId="4B118074" w14:textId="77777777" w:rsidR="004456C1" w:rsidRPr="00375960" w:rsidRDefault="004456C1" w:rsidP="004456C1">
            <w:pPr>
              <w:pStyle w:val="TableEntry"/>
            </w:pPr>
          </w:p>
          <w:p w14:paraId="7979B323" w14:textId="77777777" w:rsidR="004456C1" w:rsidRPr="00375960" w:rsidRDefault="004456C1" w:rsidP="004456C1">
            <w:pPr>
              <w:pStyle w:val="TableEntry"/>
            </w:pPr>
            <w:r w:rsidRPr="00375960">
              <w:t>Encounter</w:t>
            </w:r>
            <w:r w:rsidRPr="00375960">
              <w:sym w:font="Wingdings" w:char="F0DF"/>
            </w:r>
            <w:r w:rsidRPr="00375960">
              <w:t>AdverseEvent.Description</w:t>
            </w:r>
          </w:p>
        </w:tc>
        <w:tc>
          <w:tcPr>
            <w:tcW w:w="1440" w:type="dxa"/>
          </w:tcPr>
          <w:p w14:paraId="4CDA2D1E" w14:textId="77777777" w:rsidR="004456C1" w:rsidRPr="00375960" w:rsidRDefault="004456C1" w:rsidP="004456C1">
            <w:pPr>
              <w:pStyle w:val="TableEntry"/>
            </w:pPr>
            <w:r w:rsidRPr="00375960">
              <w:t>RE</w:t>
            </w:r>
          </w:p>
          <w:p w14:paraId="6901A4D9" w14:textId="77777777" w:rsidR="004456C1" w:rsidRPr="00375960" w:rsidRDefault="004456C1" w:rsidP="004456C1">
            <w:pPr>
              <w:pStyle w:val="TableEntry"/>
            </w:pPr>
            <w:r w:rsidRPr="00375960">
              <w:t>[0..*]</w:t>
            </w:r>
          </w:p>
        </w:tc>
        <w:tc>
          <w:tcPr>
            <w:tcW w:w="3240" w:type="dxa"/>
            <w:tcMar>
              <w:left w:w="40" w:type="dxa"/>
              <w:right w:w="40" w:type="dxa"/>
            </w:tcMar>
          </w:tcPr>
          <w:p w14:paraId="3E157E13" w14:textId="4F9AC294" w:rsidR="004456C1" w:rsidRPr="00375960" w:rsidRDefault="004456C1" w:rsidP="00E33DF8">
            <w:pPr>
              <w:pStyle w:val="TableEntry"/>
            </w:pPr>
            <w:r w:rsidRPr="00375960">
              <w:t>Any complication (abnormal effect on the patient) associated with the administration of the medication to the patient by EMS</w:t>
            </w:r>
            <w:r w:rsidR="00E33DF8">
              <w:t>.</w:t>
            </w:r>
          </w:p>
        </w:tc>
        <w:tc>
          <w:tcPr>
            <w:tcW w:w="1440" w:type="dxa"/>
          </w:tcPr>
          <w:p w14:paraId="5992797D" w14:textId="77777777" w:rsidR="004456C1" w:rsidRPr="00375960" w:rsidRDefault="004456C1" w:rsidP="004456C1">
            <w:pPr>
              <w:pStyle w:val="TableEntry"/>
            </w:pPr>
          </w:p>
        </w:tc>
      </w:tr>
      <w:tr w:rsidR="004456C1" w:rsidRPr="00375960" w14:paraId="43DA8018" w14:textId="77777777" w:rsidTr="004456C1">
        <w:trPr>
          <w:cantSplit/>
        </w:trPr>
        <w:tc>
          <w:tcPr>
            <w:tcW w:w="1770" w:type="dxa"/>
            <w:tcMar>
              <w:left w:w="40" w:type="dxa"/>
              <w:right w:w="40" w:type="dxa"/>
            </w:tcMar>
          </w:tcPr>
          <w:p w14:paraId="677BC2F5" w14:textId="77777777" w:rsidR="004456C1" w:rsidRPr="00375960" w:rsidRDefault="004456C1" w:rsidP="004456C1">
            <w:pPr>
              <w:pStyle w:val="TableEntry"/>
            </w:pPr>
            <w:r w:rsidRPr="00375960">
              <w:t>Medication Crew (Healthcare Professionals) ID</w:t>
            </w:r>
          </w:p>
        </w:tc>
        <w:tc>
          <w:tcPr>
            <w:tcW w:w="2188" w:type="dxa"/>
          </w:tcPr>
          <w:p w14:paraId="11F32958" w14:textId="77777777" w:rsidR="004456C1" w:rsidRPr="00375960" w:rsidRDefault="004456C1" w:rsidP="004456C1">
            <w:pPr>
              <w:pStyle w:val="TableEntry"/>
            </w:pPr>
            <w:r w:rsidRPr="00375960">
              <w:t>Encounter</w:t>
            </w:r>
            <w:r w:rsidRPr="00375960">
              <w:sym w:font="Wingdings" w:char="F0DF"/>
            </w:r>
            <w:r w:rsidRPr="00375960">
              <w:t>MedicationAdministration.performer</w:t>
            </w:r>
          </w:p>
        </w:tc>
        <w:tc>
          <w:tcPr>
            <w:tcW w:w="1440" w:type="dxa"/>
          </w:tcPr>
          <w:p w14:paraId="3885BD81" w14:textId="77777777" w:rsidR="004456C1" w:rsidRPr="00375960" w:rsidRDefault="004456C1" w:rsidP="004456C1">
            <w:pPr>
              <w:pStyle w:val="TableEntry"/>
            </w:pPr>
            <w:r w:rsidRPr="00375960">
              <w:t>RE</w:t>
            </w:r>
          </w:p>
          <w:p w14:paraId="7DC3E1F7" w14:textId="77777777" w:rsidR="004456C1" w:rsidRPr="00375960" w:rsidRDefault="004456C1" w:rsidP="004456C1">
            <w:pPr>
              <w:pStyle w:val="TableEntry"/>
            </w:pPr>
            <w:r w:rsidRPr="00375960">
              <w:t>[0..1]</w:t>
            </w:r>
          </w:p>
        </w:tc>
        <w:tc>
          <w:tcPr>
            <w:tcW w:w="3240" w:type="dxa"/>
            <w:tcMar>
              <w:left w:w="40" w:type="dxa"/>
              <w:right w:w="40" w:type="dxa"/>
            </w:tcMar>
          </w:tcPr>
          <w:p w14:paraId="21D3784D" w14:textId="7F27930F" w:rsidR="004456C1" w:rsidRPr="00375960" w:rsidRDefault="004456C1" w:rsidP="00E33DF8">
            <w:pPr>
              <w:pStyle w:val="TableEntry"/>
            </w:pPr>
            <w:r w:rsidRPr="00375960">
              <w:t>The statewide assigned ID number of the EMS crew member giving the treatment to the patient</w:t>
            </w:r>
            <w:r w:rsidR="00E33DF8">
              <w:t>.</w:t>
            </w:r>
          </w:p>
        </w:tc>
        <w:tc>
          <w:tcPr>
            <w:tcW w:w="1440" w:type="dxa"/>
          </w:tcPr>
          <w:p w14:paraId="48BADDC4" w14:textId="77777777" w:rsidR="004456C1" w:rsidRPr="00375960" w:rsidRDefault="004456C1" w:rsidP="004456C1">
            <w:pPr>
              <w:pStyle w:val="TableEntry"/>
            </w:pPr>
          </w:p>
        </w:tc>
      </w:tr>
      <w:tr w:rsidR="004456C1" w:rsidRPr="00375960" w14:paraId="16D80D36" w14:textId="77777777" w:rsidTr="004456C1">
        <w:trPr>
          <w:cantSplit/>
        </w:trPr>
        <w:tc>
          <w:tcPr>
            <w:tcW w:w="1770" w:type="dxa"/>
            <w:tcMar>
              <w:left w:w="40" w:type="dxa"/>
              <w:right w:w="40" w:type="dxa"/>
            </w:tcMar>
          </w:tcPr>
          <w:p w14:paraId="3070F508" w14:textId="77777777" w:rsidR="004456C1" w:rsidRPr="00375960" w:rsidRDefault="004456C1" w:rsidP="004456C1">
            <w:pPr>
              <w:pStyle w:val="TableEntry"/>
            </w:pPr>
            <w:r w:rsidRPr="00375960">
              <w:t>Role/Type of Person Administering Medication</w:t>
            </w:r>
          </w:p>
        </w:tc>
        <w:tc>
          <w:tcPr>
            <w:tcW w:w="2188" w:type="dxa"/>
          </w:tcPr>
          <w:p w14:paraId="7875055A" w14:textId="77777777" w:rsidR="004456C1" w:rsidRPr="00375960" w:rsidRDefault="004456C1" w:rsidP="004456C1">
            <w:pPr>
              <w:pStyle w:val="TableEntry"/>
            </w:pPr>
            <w:r w:rsidRPr="00375960">
              <w:t>Encounter</w:t>
            </w:r>
            <w:r w:rsidRPr="00375960">
              <w:sym w:font="Wingdings" w:char="F0DF"/>
            </w:r>
            <w:r w:rsidRPr="00375960">
              <w:t>MedicationAdministration.performer.actor.practitioner.role</w:t>
            </w:r>
          </w:p>
        </w:tc>
        <w:tc>
          <w:tcPr>
            <w:tcW w:w="1440" w:type="dxa"/>
          </w:tcPr>
          <w:p w14:paraId="3C5B388B" w14:textId="77777777" w:rsidR="004456C1" w:rsidRPr="00375960" w:rsidRDefault="004456C1" w:rsidP="004456C1">
            <w:pPr>
              <w:pStyle w:val="TableEntry"/>
            </w:pPr>
            <w:r w:rsidRPr="00375960">
              <w:t>RE</w:t>
            </w:r>
          </w:p>
          <w:p w14:paraId="1295073D" w14:textId="77777777" w:rsidR="004456C1" w:rsidRPr="00375960" w:rsidRDefault="004456C1" w:rsidP="004456C1">
            <w:pPr>
              <w:pStyle w:val="TableEntry"/>
            </w:pPr>
            <w:r w:rsidRPr="00375960">
              <w:t>[0..1]</w:t>
            </w:r>
          </w:p>
        </w:tc>
        <w:tc>
          <w:tcPr>
            <w:tcW w:w="3240" w:type="dxa"/>
            <w:tcMar>
              <w:left w:w="40" w:type="dxa"/>
              <w:right w:w="40" w:type="dxa"/>
            </w:tcMar>
          </w:tcPr>
          <w:p w14:paraId="05FAFB17" w14:textId="2C41AAD9" w:rsidR="004456C1" w:rsidRPr="00375960" w:rsidRDefault="004456C1" w:rsidP="00E33DF8">
            <w:pPr>
              <w:pStyle w:val="TableEntry"/>
            </w:pPr>
            <w:r w:rsidRPr="00375960">
              <w:t>The type (level) of EMS or Healthcare Professional Administering the Medication. For medications administered prior to EMS arrival, this may be a non-EMS healthcare professional.</w:t>
            </w:r>
          </w:p>
        </w:tc>
        <w:tc>
          <w:tcPr>
            <w:tcW w:w="1440" w:type="dxa"/>
          </w:tcPr>
          <w:p w14:paraId="087F4DCB" w14:textId="77777777" w:rsidR="004456C1" w:rsidRPr="00375960" w:rsidRDefault="004456C1" w:rsidP="004456C1">
            <w:pPr>
              <w:pStyle w:val="TableEntry"/>
            </w:pPr>
          </w:p>
        </w:tc>
      </w:tr>
      <w:tr w:rsidR="004456C1" w:rsidRPr="00375960" w14:paraId="06A7A9CF" w14:textId="77777777" w:rsidTr="004456C1">
        <w:trPr>
          <w:cantSplit/>
        </w:trPr>
        <w:tc>
          <w:tcPr>
            <w:tcW w:w="1770" w:type="dxa"/>
            <w:tcMar>
              <w:left w:w="40" w:type="dxa"/>
              <w:right w:w="40" w:type="dxa"/>
            </w:tcMar>
          </w:tcPr>
          <w:p w14:paraId="797F8763" w14:textId="77777777" w:rsidR="004456C1" w:rsidRPr="00375960" w:rsidRDefault="004456C1" w:rsidP="004456C1">
            <w:pPr>
              <w:pStyle w:val="TableEntry"/>
            </w:pPr>
            <w:r w:rsidRPr="00375960">
              <w:t>Medication Authorization</w:t>
            </w:r>
          </w:p>
        </w:tc>
        <w:tc>
          <w:tcPr>
            <w:tcW w:w="2188" w:type="dxa"/>
          </w:tcPr>
          <w:p w14:paraId="2C79D8B4" w14:textId="6DEAD3DC" w:rsidR="004456C1" w:rsidRPr="00375960" w:rsidRDefault="004456C1" w:rsidP="004456C1">
            <w:pPr>
              <w:pStyle w:val="TableEntry"/>
            </w:pPr>
            <w:r w:rsidRPr="00375960">
              <w:t>Encounter</w:t>
            </w:r>
            <w:r w:rsidRPr="00375960">
              <w:sym w:font="Wingdings" w:char="F0DF"/>
            </w:r>
            <w:ins w:id="5135" w:author="Andrea K. Fourquet" w:date="2018-07-10T09:52:00Z">
              <w:r w:rsidR="009527E4">
                <w:t xml:space="preserve"> </w:t>
              </w:r>
              <w:r w:rsidR="009527E4" w:rsidRPr="009527E4">
                <w:t>MedicationAdministration.prescription</w:t>
              </w:r>
            </w:ins>
            <w:del w:id="5136" w:author="Andrea K. Fourquet" w:date="2018-07-10T09:52:00Z">
              <w:r w:rsidRPr="00375960" w:rsidDel="009527E4">
                <w:delText xml:space="preserve">MedicationAdministration.perscritpion </w:delText>
              </w:r>
            </w:del>
          </w:p>
        </w:tc>
        <w:tc>
          <w:tcPr>
            <w:tcW w:w="1440" w:type="dxa"/>
          </w:tcPr>
          <w:p w14:paraId="597B2F0E" w14:textId="77777777" w:rsidR="004456C1" w:rsidRPr="00375960" w:rsidRDefault="004456C1" w:rsidP="004456C1">
            <w:pPr>
              <w:pStyle w:val="TableEntry"/>
            </w:pPr>
            <w:r w:rsidRPr="00375960">
              <w:t>RE</w:t>
            </w:r>
          </w:p>
          <w:p w14:paraId="65C918BB" w14:textId="77777777" w:rsidR="004456C1" w:rsidRPr="00375960" w:rsidRDefault="004456C1" w:rsidP="004456C1">
            <w:pPr>
              <w:pStyle w:val="TableEntry"/>
            </w:pPr>
            <w:r w:rsidRPr="00375960">
              <w:t>[0..1]</w:t>
            </w:r>
          </w:p>
        </w:tc>
        <w:tc>
          <w:tcPr>
            <w:tcW w:w="3240" w:type="dxa"/>
            <w:tcMar>
              <w:left w:w="40" w:type="dxa"/>
              <w:right w:w="40" w:type="dxa"/>
            </w:tcMar>
          </w:tcPr>
          <w:p w14:paraId="55E6FF83" w14:textId="6E441F2C" w:rsidR="004456C1" w:rsidRPr="00375960" w:rsidRDefault="004456C1" w:rsidP="00E33DF8">
            <w:pPr>
              <w:pStyle w:val="TableEntry"/>
            </w:pPr>
            <w:r w:rsidRPr="00375960">
              <w:t>The type of treatment authorization obtained</w:t>
            </w:r>
            <w:r w:rsidR="00E33DF8">
              <w:t>.</w:t>
            </w:r>
          </w:p>
        </w:tc>
        <w:tc>
          <w:tcPr>
            <w:tcW w:w="1440" w:type="dxa"/>
          </w:tcPr>
          <w:p w14:paraId="19E52420" w14:textId="77777777" w:rsidR="004456C1" w:rsidRPr="00375960" w:rsidRDefault="004456C1" w:rsidP="004456C1">
            <w:pPr>
              <w:pStyle w:val="TableEntry"/>
            </w:pPr>
          </w:p>
        </w:tc>
      </w:tr>
      <w:tr w:rsidR="004456C1" w:rsidRPr="00375960" w14:paraId="218A3485" w14:textId="77777777" w:rsidTr="004456C1">
        <w:trPr>
          <w:cantSplit/>
        </w:trPr>
        <w:tc>
          <w:tcPr>
            <w:tcW w:w="1770" w:type="dxa"/>
            <w:tcMar>
              <w:left w:w="40" w:type="dxa"/>
              <w:right w:w="40" w:type="dxa"/>
            </w:tcMar>
          </w:tcPr>
          <w:p w14:paraId="692A16EE" w14:textId="77777777" w:rsidR="004456C1" w:rsidRPr="00375960" w:rsidRDefault="004456C1" w:rsidP="004456C1">
            <w:pPr>
              <w:pStyle w:val="TableEntry"/>
            </w:pPr>
            <w:r w:rsidRPr="00375960">
              <w:t>Medication Authorizing Physician</w:t>
            </w:r>
          </w:p>
        </w:tc>
        <w:tc>
          <w:tcPr>
            <w:tcW w:w="2188" w:type="dxa"/>
          </w:tcPr>
          <w:p w14:paraId="0EBE932A" w14:textId="0D49C085" w:rsidR="004456C1" w:rsidRPr="00375960" w:rsidRDefault="004456C1" w:rsidP="004456C1">
            <w:pPr>
              <w:pStyle w:val="TableEntry"/>
            </w:pPr>
            <w:r w:rsidRPr="00375960">
              <w:t>Encounter</w:t>
            </w:r>
            <w:r w:rsidRPr="00375960">
              <w:sym w:font="Wingdings" w:char="F0DF"/>
            </w:r>
            <w:ins w:id="5137" w:author="Andrea K. Fourquet" w:date="2018-07-10T09:52:00Z">
              <w:r w:rsidR="0057222B">
                <w:t xml:space="preserve"> </w:t>
              </w:r>
              <w:r w:rsidR="0057222B" w:rsidRPr="0057222B">
                <w:t>MedicationAdministration.prescription.medicationRequest.requester</w:t>
              </w:r>
            </w:ins>
            <w:del w:id="5138" w:author="Andrea K. Fourquet" w:date="2018-07-10T09:52:00Z">
              <w:r w:rsidRPr="00375960" w:rsidDel="0057222B">
                <w:delText>MedicationAdministration.perscritpion.medicationRequest.requester</w:delText>
              </w:r>
            </w:del>
          </w:p>
        </w:tc>
        <w:tc>
          <w:tcPr>
            <w:tcW w:w="1440" w:type="dxa"/>
          </w:tcPr>
          <w:p w14:paraId="4020588C" w14:textId="77777777" w:rsidR="004456C1" w:rsidRPr="00375960" w:rsidRDefault="004456C1" w:rsidP="004456C1">
            <w:pPr>
              <w:pStyle w:val="TableEntry"/>
            </w:pPr>
            <w:r w:rsidRPr="00375960">
              <w:t>RE</w:t>
            </w:r>
          </w:p>
          <w:p w14:paraId="33F1C5BB" w14:textId="77777777" w:rsidR="004456C1" w:rsidRPr="00375960" w:rsidRDefault="004456C1" w:rsidP="004456C1">
            <w:pPr>
              <w:pStyle w:val="TableEntry"/>
            </w:pPr>
            <w:r w:rsidRPr="00375960">
              <w:t>[0..1]</w:t>
            </w:r>
          </w:p>
        </w:tc>
        <w:tc>
          <w:tcPr>
            <w:tcW w:w="3240" w:type="dxa"/>
            <w:tcMar>
              <w:left w:w="40" w:type="dxa"/>
              <w:right w:w="40" w:type="dxa"/>
            </w:tcMar>
          </w:tcPr>
          <w:p w14:paraId="4BC6F496" w14:textId="466CBABE" w:rsidR="004456C1" w:rsidRPr="00375960" w:rsidRDefault="004456C1" w:rsidP="00E33DF8">
            <w:pPr>
              <w:pStyle w:val="TableEntry"/>
            </w:pPr>
            <w:r w:rsidRPr="00375960">
              <w:t>The name of the authorizing physician ordering the medication administration if the order was provided by any manner other than protocol (standing order) in EMedications.11</w:t>
            </w:r>
            <w:r w:rsidR="00E33DF8">
              <w:t>.</w:t>
            </w:r>
          </w:p>
        </w:tc>
        <w:tc>
          <w:tcPr>
            <w:tcW w:w="1440" w:type="dxa"/>
          </w:tcPr>
          <w:p w14:paraId="2AA1F03E" w14:textId="77777777" w:rsidR="004456C1" w:rsidRPr="00375960" w:rsidRDefault="004456C1" w:rsidP="004456C1">
            <w:pPr>
              <w:pStyle w:val="TableEntry"/>
            </w:pPr>
          </w:p>
        </w:tc>
      </w:tr>
      <w:tr w:rsidR="004456C1" w:rsidRPr="00375960" w14:paraId="6C40F268" w14:textId="77777777" w:rsidTr="004456C1">
        <w:trPr>
          <w:cantSplit/>
        </w:trPr>
        <w:tc>
          <w:tcPr>
            <w:tcW w:w="1770" w:type="dxa"/>
            <w:tcMar>
              <w:left w:w="40" w:type="dxa"/>
              <w:right w:w="40" w:type="dxa"/>
            </w:tcMar>
          </w:tcPr>
          <w:p w14:paraId="4E0D9C6C" w14:textId="77777777" w:rsidR="004456C1" w:rsidRPr="00375960" w:rsidRDefault="004456C1" w:rsidP="004456C1">
            <w:pPr>
              <w:pStyle w:val="TableEntry"/>
            </w:pPr>
            <w:r w:rsidRPr="00375960">
              <w:t>Date/Time Procedure Performed</w:t>
            </w:r>
          </w:p>
        </w:tc>
        <w:tc>
          <w:tcPr>
            <w:tcW w:w="2188" w:type="dxa"/>
          </w:tcPr>
          <w:p w14:paraId="7B36A75C" w14:textId="77777777" w:rsidR="004456C1" w:rsidRPr="00375960" w:rsidRDefault="004456C1" w:rsidP="004456C1">
            <w:pPr>
              <w:pStyle w:val="TableEntry"/>
            </w:pPr>
            <w:r w:rsidRPr="00375960">
              <w:t>Encounter</w:t>
            </w:r>
            <w:r w:rsidRPr="00375960">
              <w:sym w:font="Wingdings" w:char="F0DF"/>
            </w:r>
            <w:r w:rsidRPr="00375960">
              <w:t>Procedure.performed[x].performed.dateTime</w:t>
            </w:r>
          </w:p>
        </w:tc>
        <w:tc>
          <w:tcPr>
            <w:tcW w:w="1440" w:type="dxa"/>
          </w:tcPr>
          <w:p w14:paraId="7ABF633D" w14:textId="77777777" w:rsidR="004456C1" w:rsidRPr="00375960" w:rsidRDefault="004456C1" w:rsidP="004456C1">
            <w:pPr>
              <w:pStyle w:val="TableEntry"/>
            </w:pPr>
            <w:r w:rsidRPr="00375960">
              <w:t>RE</w:t>
            </w:r>
          </w:p>
          <w:p w14:paraId="1B4F0DE1" w14:textId="77777777" w:rsidR="004456C1" w:rsidRPr="00375960" w:rsidRDefault="004456C1" w:rsidP="004456C1">
            <w:pPr>
              <w:pStyle w:val="TableEntry"/>
            </w:pPr>
            <w:r w:rsidRPr="00375960">
              <w:t>[0..1]</w:t>
            </w:r>
          </w:p>
        </w:tc>
        <w:tc>
          <w:tcPr>
            <w:tcW w:w="3240" w:type="dxa"/>
            <w:tcMar>
              <w:left w:w="40" w:type="dxa"/>
              <w:right w:w="40" w:type="dxa"/>
            </w:tcMar>
          </w:tcPr>
          <w:p w14:paraId="60081D71" w14:textId="5444EA42" w:rsidR="004456C1" w:rsidRPr="00375960" w:rsidRDefault="004456C1" w:rsidP="00E33DF8">
            <w:pPr>
              <w:pStyle w:val="TableEntry"/>
            </w:pPr>
            <w:r w:rsidRPr="00375960">
              <w:t>The date/time the procedure was performed on the patient</w:t>
            </w:r>
            <w:r w:rsidR="00E33DF8">
              <w:t>.</w:t>
            </w:r>
          </w:p>
        </w:tc>
        <w:tc>
          <w:tcPr>
            <w:tcW w:w="1440" w:type="dxa"/>
          </w:tcPr>
          <w:p w14:paraId="325E71CF" w14:textId="77777777" w:rsidR="004456C1" w:rsidRPr="00375960" w:rsidRDefault="004456C1" w:rsidP="004456C1">
            <w:pPr>
              <w:pStyle w:val="TableEntry"/>
            </w:pPr>
          </w:p>
        </w:tc>
      </w:tr>
      <w:tr w:rsidR="004456C1" w:rsidRPr="00375960" w14:paraId="216EB3D6" w14:textId="77777777" w:rsidTr="004456C1">
        <w:trPr>
          <w:cantSplit/>
        </w:trPr>
        <w:tc>
          <w:tcPr>
            <w:tcW w:w="1770" w:type="dxa"/>
            <w:tcMar>
              <w:left w:w="40" w:type="dxa"/>
              <w:right w:w="40" w:type="dxa"/>
            </w:tcMar>
          </w:tcPr>
          <w:p w14:paraId="12A06251" w14:textId="77777777" w:rsidR="004456C1" w:rsidRPr="00375960" w:rsidRDefault="004456C1" w:rsidP="004456C1">
            <w:pPr>
              <w:pStyle w:val="TableEntry"/>
            </w:pPr>
            <w:r w:rsidRPr="00375960">
              <w:lastRenderedPageBreak/>
              <w:t>Procedure Performed Prior to this Unit's EMS Care</w:t>
            </w:r>
          </w:p>
        </w:tc>
        <w:tc>
          <w:tcPr>
            <w:tcW w:w="2188" w:type="dxa"/>
          </w:tcPr>
          <w:p w14:paraId="2DE86B82" w14:textId="77777777" w:rsidR="004456C1" w:rsidRPr="00375960" w:rsidRDefault="004456C1" w:rsidP="004456C1">
            <w:pPr>
              <w:pStyle w:val="TableEntry"/>
            </w:pPr>
            <w:r w:rsidRPr="00375960">
              <w:t>Encounter</w:t>
            </w:r>
            <w:r w:rsidRPr="00375960">
              <w:sym w:font="Wingdings" w:char="F0DF"/>
            </w:r>
            <w:r w:rsidRPr="00375960">
              <w:t xml:space="preserve">Procedure.performed[x].performed.dateTime </w:t>
            </w:r>
          </w:p>
        </w:tc>
        <w:tc>
          <w:tcPr>
            <w:tcW w:w="1440" w:type="dxa"/>
          </w:tcPr>
          <w:p w14:paraId="487128E7" w14:textId="77777777" w:rsidR="004456C1" w:rsidRPr="00375960" w:rsidRDefault="004456C1" w:rsidP="004456C1">
            <w:pPr>
              <w:pStyle w:val="TableEntry"/>
            </w:pPr>
            <w:r w:rsidRPr="00375960">
              <w:t>O</w:t>
            </w:r>
          </w:p>
          <w:p w14:paraId="383AF51E" w14:textId="77777777" w:rsidR="004456C1" w:rsidRPr="00375960" w:rsidRDefault="004456C1" w:rsidP="004456C1">
            <w:pPr>
              <w:pStyle w:val="TableEntry"/>
            </w:pPr>
            <w:r w:rsidRPr="00375960">
              <w:t>[0..1]</w:t>
            </w:r>
          </w:p>
        </w:tc>
        <w:tc>
          <w:tcPr>
            <w:tcW w:w="3240" w:type="dxa"/>
            <w:tcMar>
              <w:left w:w="40" w:type="dxa"/>
              <w:right w:w="40" w:type="dxa"/>
            </w:tcMar>
          </w:tcPr>
          <w:p w14:paraId="7BA8D9B7" w14:textId="72DBBAA5" w:rsidR="004456C1" w:rsidRPr="00375960" w:rsidRDefault="004456C1" w:rsidP="00E33DF8">
            <w:pPr>
              <w:pStyle w:val="TableEntry"/>
            </w:pPr>
            <w:r w:rsidRPr="00375960">
              <w:t>Indicates that the procedure which was performed and documented was performed prior to this EMS units care.</w:t>
            </w:r>
          </w:p>
        </w:tc>
        <w:tc>
          <w:tcPr>
            <w:tcW w:w="1440" w:type="dxa"/>
          </w:tcPr>
          <w:p w14:paraId="17B54D99" w14:textId="77777777" w:rsidR="004456C1" w:rsidRPr="00375960" w:rsidRDefault="004456C1" w:rsidP="004456C1">
            <w:pPr>
              <w:pStyle w:val="TableEntry"/>
            </w:pPr>
          </w:p>
        </w:tc>
      </w:tr>
      <w:tr w:rsidR="004456C1" w:rsidRPr="00375960" w14:paraId="1449358F" w14:textId="77777777" w:rsidTr="004456C1">
        <w:trPr>
          <w:cantSplit/>
        </w:trPr>
        <w:tc>
          <w:tcPr>
            <w:tcW w:w="1770" w:type="dxa"/>
            <w:tcMar>
              <w:left w:w="40" w:type="dxa"/>
              <w:right w:w="40" w:type="dxa"/>
            </w:tcMar>
          </w:tcPr>
          <w:p w14:paraId="2EF5D6A2" w14:textId="77777777" w:rsidR="004456C1" w:rsidRPr="00375960" w:rsidRDefault="004456C1" w:rsidP="004456C1">
            <w:pPr>
              <w:pStyle w:val="TableEntry"/>
            </w:pPr>
            <w:r w:rsidRPr="00375960">
              <w:t>Procedure</w:t>
            </w:r>
          </w:p>
        </w:tc>
        <w:tc>
          <w:tcPr>
            <w:tcW w:w="2188" w:type="dxa"/>
          </w:tcPr>
          <w:p w14:paraId="2837E00B" w14:textId="77777777" w:rsidR="004456C1" w:rsidRPr="00375960" w:rsidRDefault="004456C1" w:rsidP="004456C1">
            <w:pPr>
              <w:pStyle w:val="TableEntry"/>
            </w:pPr>
            <w:r w:rsidRPr="00375960">
              <w:t>Encounter</w:t>
            </w:r>
            <w:r w:rsidRPr="00375960">
              <w:sym w:font="Wingdings" w:char="F0DF"/>
            </w:r>
            <w:r w:rsidRPr="00375960">
              <w:t xml:space="preserve">Procedure.code </w:t>
            </w:r>
          </w:p>
        </w:tc>
        <w:tc>
          <w:tcPr>
            <w:tcW w:w="1440" w:type="dxa"/>
          </w:tcPr>
          <w:p w14:paraId="029ABBA6" w14:textId="77777777" w:rsidR="004456C1" w:rsidRPr="00375960" w:rsidRDefault="004456C1" w:rsidP="004456C1">
            <w:pPr>
              <w:pStyle w:val="TableEntry"/>
            </w:pPr>
            <w:r w:rsidRPr="00375960">
              <w:t>RE</w:t>
            </w:r>
          </w:p>
          <w:p w14:paraId="051D84E2" w14:textId="77777777" w:rsidR="004456C1" w:rsidRPr="00375960" w:rsidRDefault="004456C1" w:rsidP="004456C1">
            <w:pPr>
              <w:pStyle w:val="TableEntry"/>
            </w:pPr>
            <w:r w:rsidRPr="00375960">
              <w:t>[0..1]</w:t>
            </w:r>
          </w:p>
        </w:tc>
        <w:tc>
          <w:tcPr>
            <w:tcW w:w="3240" w:type="dxa"/>
            <w:tcMar>
              <w:left w:w="40" w:type="dxa"/>
              <w:right w:w="40" w:type="dxa"/>
            </w:tcMar>
          </w:tcPr>
          <w:p w14:paraId="2E798FD7" w14:textId="39EFEA97" w:rsidR="004456C1" w:rsidRPr="00375960" w:rsidRDefault="004456C1" w:rsidP="00E33DF8">
            <w:pPr>
              <w:pStyle w:val="TableEntry"/>
            </w:pPr>
            <w:r w:rsidRPr="00375960">
              <w:t>The procedure performed on the patient.</w:t>
            </w:r>
          </w:p>
        </w:tc>
        <w:tc>
          <w:tcPr>
            <w:tcW w:w="1440" w:type="dxa"/>
          </w:tcPr>
          <w:p w14:paraId="088FEB79" w14:textId="77777777" w:rsidR="004456C1" w:rsidRPr="00375960" w:rsidRDefault="004456C1" w:rsidP="004456C1">
            <w:pPr>
              <w:pStyle w:val="TableEntry"/>
            </w:pPr>
          </w:p>
        </w:tc>
      </w:tr>
      <w:tr w:rsidR="004456C1" w:rsidRPr="00375960" w14:paraId="0D5ADD34" w14:textId="77777777" w:rsidTr="004456C1">
        <w:trPr>
          <w:cantSplit/>
        </w:trPr>
        <w:tc>
          <w:tcPr>
            <w:tcW w:w="1770" w:type="dxa"/>
            <w:tcMar>
              <w:left w:w="40" w:type="dxa"/>
              <w:right w:w="40" w:type="dxa"/>
            </w:tcMar>
          </w:tcPr>
          <w:p w14:paraId="5798760E" w14:textId="77777777" w:rsidR="004456C1" w:rsidRPr="00375960" w:rsidRDefault="004456C1" w:rsidP="004456C1">
            <w:pPr>
              <w:pStyle w:val="TableEntry"/>
            </w:pPr>
            <w:r w:rsidRPr="00375960">
              <w:t>Size of Procedure Equipment</w:t>
            </w:r>
          </w:p>
        </w:tc>
        <w:tc>
          <w:tcPr>
            <w:tcW w:w="2188" w:type="dxa"/>
          </w:tcPr>
          <w:p w14:paraId="0EF5DF64" w14:textId="77777777" w:rsidR="004456C1" w:rsidRPr="00375960" w:rsidRDefault="004456C1" w:rsidP="004456C1">
            <w:pPr>
              <w:pStyle w:val="TableEntry"/>
            </w:pPr>
            <w:r w:rsidRPr="00375960">
              <w:t>Encounter</w:t>
            </w:r>
            <w:r w:rsidRPr="00375960">
              <w:sym w:font="Wingdings" w:char="F0DF"/>
            </w:r>
            <w:r w:rsidRPr="00375960">
              <w:t>Procedure.usedReference</w:t>
            </w:r>
          </w:p>
        </w:tc>
        <w:tc>
          <w:tcPr>
            <w:tcW w:w="1440" w:type="dxa"/>
          </w:tcPr>
          <w:p w14:paraId="0987ACD0" w14:textId="77777777" w:rsidR="004456C1" w:rsidRPr="00375960" w:rsidRDefault="004456C1" w:rsidP="004456C1">
            <w:pPr>
              <w:pStyle w:val="TableEntry"/>
            </w:pPr>
            <w:r w:rsidRPr="00375960">
              <w:t>RE</w:t>
            </w:r>
          </w:p>
          <w:p w14:paraId="34FD64DB" w14:textId="77777777" w:rsidR="004456C1" w:rsidRPr="00375960" w:rsidRDefault="004456C1" w:rsidP="004456C1">
            <w:pPr>
              <w:pStyle w:val="TableEntry"/>
            </w:pPr>
            <w:r w:rsidRPr="00375960">
              <w:t>[0..1]</w:t>
            </w:r>
          </w:p>
        </w:tc>
        <w:tc>
          <w:tcPr>
            <w:tcW w:w="3240" w:type="dxa"/>
            <w:tcMar>
              <w:left w:w="40" w:type="dxa"/>
              <w:right w:w="40" w:type="dxa"/>
            </w:tcMar>
          </w:tcPr>
          <w:p w14:paraId="09759968" w14:textId="440784A3" w:rsidR="004456C1" w:rsidRPr="00375960" w:rsidRDefault="004456C1" w:rsidP="00E33DF8">
            <w:pPr>
              <w:pStyle w:val="TableEntry"/>
            </w:pPr>
            <w:r w:rsidRPr="00375960">
              <w:t>The size of the equipment used in the procedure on the patient</w:t>
            </w:r>
            <w:r w:rsidR="00E33DF8">
              <w:t>.</w:t>
            </w:r>
          </w:p>
        </w:tc>
        <w:tc>
          <w:tcPr>
            <w:tcW w:w="1440" w:type="dxa"/>
          </w:tcPr>
          <w:p w14:paraId="7F8ADD5B" w14:textId="77777777" w:rsidR="004456C1" w:rsidRPr="00375960" w:rsidRDefault="004456C1" w:rsidP="004456C1">
            <w:pPr>
              <w:pStyle w:val="TableEntry"/>
            </w:pPr>
          </w:p>
        </w:tc>
      </w:tr>
      <w:tr w:rsidR="004456C1" w:rsidRPr="00375960" w14:paraId="58792C39" w14:textId="77777777" w:rsidTr="004456C1">
        <w:trPr>
          <w:cantSplit/>
        </w:trPr>
        <w:tc>
          <w:tcPr>
            <w:tcW w:w="1770" w:type="dxa"/>
            <w:tcMar>
              <w:left w:w="40" w:type="dxa"/>
              <w:right w:w="40" w:type="dxa"/>
            </w:tcMar>
          </w:tcPr>
          <w:p w14:paraId="71E4D227" w14:textId="77777777" w:rsidR="004456C1" w:rsidRPr="00375960" w:rsidRDefault="004456C1" w:rsidP="004456C1">
            <w:pPr>
              <w:pStyle w:val="TableEntry"/>
            </w:pPr>
            <w:r w:rsidRPr="00375960">
              <w:t>Number of Procedure Attempts</w:t>
            </w:r>
          </w:p>
        </w:tc>
        <w:tc>
          <w:tcPr>
            <w:tcW w:w="2188" w:type="dxa"/>
          </w:tcPr>
          <w:p w14:paraId="725F2032" w14:textId="77777777" w:rsidR="004456C1" w:rsidRPr="00375960" w:rsidRDefault="004456C1" w:rsidP="004456C1">
            <w:pPr>
              <w:pStyle w:val="TableEntry"/>
            </w:pPr>
            <w:r w:rsidRPr="00375960">
              <w:t>Encounter</w:t>
            </w:r>
            <w:r w:rsidRPr="00375960">
              <w:sym w:font="Wingdings" w:char="F0DF"/>
            </w:r>
            <w:r w:rsidRPr="00375960">
              <w:t>Procedure.partOf.observation.value[x]</w:t>
            </w:r>
          </w:p>
        </w:tc>
        <w:tc>
          <w:tcPr>
            <w:tcW w:w="1440" w:type="dxa"/>
          </w:tcPr>
          <w:p w14:paraId="46630C15" w14:textId="77777777" w:rsidR="004456C1" w:rsidRPr="00375960" w:rsidRDefault="004456C1" w:rsidP="004456C1">
            <w:pPr>
              <w:pStyle w:val="TableEntry"/>
            </w:pPr>
            <w:r w:rsidRPr="00375960">
              <w:t>RE</w:t>
            </w:r>
          </w:p>
          <w:p w14:paraId="60D36D73" w14:textId="77777777" w:rsidR="004456C1" w:rsidRPr="00375960" w:rsidRDefault="004456C1" w:rsidP="004456C1">
            <w:pPr>
              <w:pStyle w:val="TableEntry"/>
            </w:pPr>
            <w:r w:rsidRPr="00375960">
              <w:t>[0..*]</w:t>
            </w:r>
          </w:p>
        </w:tc>
        <w:tc>
          <w:tcPr>
            <w:tcW w:w="3240" w:type="dxa"/>
            <w:tcMar>
              <w:left w:w="40" w:type="dxa"/>
              <w:right w:w="40" w:type="dxa"/>
            </w:tcMar>
          </w:tcPr>
          <w:p w14:paraId="5EDA3BDA" w14:textId="6F783CA0" w:rsidR="004456C1" w:rsidRPr="00375960" w:rsidRDefault="004456C1" w:rsidP="00E33DF8">
            <w:pPr>
              <w:pStyle w:val="TableEntry"/>
            </w:pPr>
            <w:r w:rsidRPr="00375960">
              <w:t>The number of attempts taken to complete a procedure or intervention regardless of success.</w:t>
            </w:r>
          </w:p>
        </w:tc>
        <w:tc>
          <w:tcPr>
            <w:tcW w:w="1440" w:type="dxa"/>
          </w:tcPr>
          <w:p w14:paraId="7536F59B" w14:textId="77777777" w:rsidR="004456C1" w:rsidRPr="00375960" w:rsidRDefault="004456C1" w:rsidP="004456C1">
            <w:pPr>
              <w:pStyle w:val="TableEntry"/>
            </w:pPr>
          </w:p>
        </w:tc>
      </w:tr>
      <w:tr w:rsidR="004456C1" w:rsidRPr="00375960" w14:paraId="4B1347FA" w14:textId="77777777" w:rsidTr="004456C1">
        <w:trPr>
          <w:cantSplit/>
        </w:trPr>
        <w:tc>
          <w:tcPr>
            <w:tcW w:w="1770" w:type="dxa"/>
            <w:tcMar>
              <w:left w:w="40" w:type="dxa"/>
              <w:right w:w="40" w:type="dxa"/>
            </w:tcMar>
          </w:tcPr>
          <w:p w14:paraId="3BA27CB8" w14:textId="77777777" w:rsidR="004456C1" w:rsidRPr="00375960" w:rsidRDefault="004456C1" w:rsidP="004456C1">
            <w:pPr>
              <w:pStyle w:val="TableEntry"/>
            </w:pPr>
            <w:r w:rsidRPr="00375960">
              <w:t>Procedure Successful</w:t>
            </w:r>
          </w:p>
        </w:tc>
        <w:tc>
          <w:tcPr>
            <w:tcW w:w="2188" w:type="dxa"/>
          </w:tcPr>
          <w:p w14:paraId="63977BE7" w14:textId="77777777" w:rsidR="004456C1" w:rsidRPr="00375960" w:rsidRDefault="004456C1" w:rsidP="004456C1">
            <w:pPr>
              <w:pStyle w:val="TableEntry"/>
            </w:pPr>
            <w:r w:rsidRPr="00375960">
              <w:t>Encounter</w:t>
            </w:r>
            <w:r w:rsidRPr="00375960">
              <w:sym w:font="Wingdings" w:char="F0DF"/>
            </w:r>
            <w:r w:rsidRPr="00375960">
              <w:t xml:space="preserve">Procedure Procedure.outcome </w:t>
            </w:r>
          </w:p>
        </w:tc>
        <w:tc>
          <w:tcPr>
            <w:tcW w:w="1440" w:type="dxa"/>
          </w:tcPr>
          <w:p w14:paraId="45793DAF" w14:textId="77777777" w:rsidR="004456C1" w:rsidRPr="00375960" w:rsidRDefault="004456C1" w:rsidP="004456C1">
            <w:pPr>
              <w:pStyle w:val="TableEntry"/>
            </w:pPr>
            <w:r w:rsidRPr="00375960">
              <w:t>RE</w:t>
            </w:r>
          </w:p>
          <w:p w14:paraId="57404A93" w14:textId="77777777" w:rsidR="004456C1" w:rsidRPr="00375960" w:rsidRDefault="004456C1" w:rsidP="004456C1">
            <w:pPr>
              <w:pStyle w:val="TableEntry"/>
            </w:pPr>
            <w:r w:rsidRPr="00375960">
              <w:t>[0..1]</w:t>
            </w:r>
          </w:p>
        </w:tc>
        <w:tc>
          <w:tcPr>
            <w:tcW w:w="3240" w:type="dxa"/>
            <w:tcMar>
              <w:left w:w="40" w:type="dxa"/>
              <w:right w:w="40" w:type="dxa"/>
            </w:tcMar>
          </w:tcPr>
          <w:p w14:paraId="52F06B6F" w14:textId="72BAB70A" w:rsidR="004456C1" w:rsidRPr="00375960" w:rsidRDefault="004456C1" w:rsidP="00E33DF8">
            <w:pPr>
              <w:pStyle w:val="TableEntry"/>
            </w:pPr>
            <w:r w:rsidRPr="00375960">
              <w:t>Indicates that this individual procedure attempt which was performed on the patient was successful.</w:t>
            </w:r>
          </w:p>
        </w:tc>
        <w:tc>
          <w:tcPr>
            <w:tcW w:w="1440" w:type="dxa"/>
          </w:tcPr>
          <w:p w14:paraId="6C566FFE" w14:textId="77777777" w:rsidR="004456C1" w:rsidRPr="00375960" w:rsidRDefault="004456C1" w:rsidP="004456C1">
            <w:pPr>
              <w:pStyle w:val="TableEntry"/>
            </w:pPr>
          </w:p>
        </w:tc>
      </w:tr>
      <w:tr w:rsidR="004456C1" w:rsidRPr="00375960" w14:paraId="6F67D458" w14:textId="77777777" w:rsidTr="004456C1">
        <w:trPr>
          <w:cantSplit/>
        </w:trPr>
        <w:tc>
          <w:tcPr>
            <w:tcW w:w="1770" w:type="dxa"/>
            <w:tcMar>
              <w:left w:w="40" w:type="dxa"/>
              <w:right w:w="40" w:type="dxa"/>
            </w:tcMar>
          </w:tcPr>
          <w:p w14:paraId="3DBD2075" w14:textId="77777777" w:rsidR="004456C1" w:rsidRPr="00375960" w:rsidRDefault="004456C1" w:rsidP="004456C1">
            <w:pPr>
              <w:pStyle w:val="TableEntry"/>
            </w:pPr>
            <w:r w:rsidRPr="00375960">
              <w:t>Procedure Complication</w:t>
            </w:r>
          </w:p>
        </w:tc>
        <w:tc>
          <w:tcPr>
            <w:tcW w:w="2188" w:type="dxa"/>
          </w:tcPr>
          <w:p w14:paraId="1B92EBCB" w14:textId="77777777" w:rsidR="004456C1" w:rsidRPr="00375960" w:rsidRDefault="004456C1" w:rsidP="004456C1">
            <w:pPr>
              <w:pStyle w:val="TableEntry"/>
            </w:pPr>
            <w:r w:rsidRPr="00375960">
              <w:t>Encounter</w:t>
            </w:r>
            <w:r w:rsidRPr="00375960">
              <w:sym w:font="Wingdings" w:char="F0DF"/>
            </w:r>
            <w:r w:rsidRPr="00375960">
              <w:t>Procedure Procedure.status</w:t>
            </w:r>
          </w:p>
        </w:tc>
        <w:tc>
          <w:tcPr>
            <w:tcW w:w="1440" w:type="dxa"/>
          </w:tcPr>
          <w:p w14:paraId="6E6C8291" w14:textId="77777777" w:rsidR="004456C1" w:rsidRPr="00375960" w:rsidRDefault="004456C1" w:rsidP="004456C1">
            <w:pPr>
              <w:pStyle w:val="TableEntry"/>
            </w:pPr>
            <w:r w:rsidRPr="00375960">
              <w:t>RE</w:t>
            </w:r>
          </w:p>
          <w:p w14:paraId="53D9DAE1" w14:textId="77777777" w:rsidR="004456C1" w:rsidRPr="00375960" w:rsidRDefault="004456C1" w:rsidP="004456C1">
            <w:pPr>
              <w:pStyle w:val="TableEntry"/>
            </w:pPr>
            <w:r w:rsidRPr="00375960">
              <w:t>[0..*]</w:t>
            </w:r>
          </w:p>
        </w:tc>
        <w:tc>
          <w:tcPr>
            <w:tcW w:w="3240" w:type="dxa"/>
            <w:tcMar>
              <w:left w:w="40" w:type="dxa"/>
              <w:right w:w="40" w:type="dxa"/>
            </w:tcMar>
          </w:tcPr>
          <w:p w14:paraId="352D667A" w14:textId="0B78C715" w:rsidR="004456C1" w:rsidRPr="00375960" w:rsidRDefault="004456C1" w:rsidP="00E33DF8">
            <w:pPr>
              <w:pStyle w:val="TableEntry"/>
            </w:pPr>
            <w:r w:rsidRPr="00375960">
              <w:t>Any complication (abnormal effect on the patient) associated with the performance of the procedure on the patient</w:t>
            </w:r>
            <w:r w:rsidR="00E33DF8">
              <w:t>.</w:t>
            </w:r>
          </w:p>
        </w:tc>
        <w:tc>
          <w:tcPr>
            <w:tcW w:w="1440" w:type="dxa"/>
          </w:tcPr>
          <w:p w14:paraId="29C115A3" w14:textId="77777777" w:rsidR="004456C1" w:rsidRPr="00375960" w:rsidRDefault="004456C1" w:rsidP="004456C1">
            <w:pPr>
              <w:pStyle w:val="TableEntry"/>
            </w:pPr>
          </w:p>
        </w:tc>
      </w:tr>
      <w:tr w:rsidR="004456C1" w:rsidRPr="00375960" w14:paraId="45187376" w14:textId="77777777" w:rsidTr="004456C1">
        <w:trPr>
          <w:cantSplit/>
        </w:trPr>
        <w:tc>
          <w:tcPr>
            <w:tcW w:w="1770" w:type="dxa"/>
            <w:tcMar>
              <w:left w:w="40" w:type="dxa"/>
              <w:right w:w="40" w:type="dxa"/>
            </w:tcMar>
          </w:tcPr>
          <w:p w14:paraId="7D4A34C4" w14:textId="77777777" w:rsidR="004456C1" w:rsidRPr="00375960" w:rsidRDefault="004456C1" w:rsidP="004456C1">
            <w:pPr>
              <w:pStyle w:val="TableEntry"/>
            </w:pPr>
            <w:r w:rsidRPr="00375960">
              <w:t>Response to Procedure</w:t>
            </w:r>
          </w:p>
        </w:tc>
        <w:tc>
          <w:tcPr>
            <w:tcW w:w="2188" w:type="dxa"/>
          </w:tcPr>
          <w:p w14:paraId="22D74CB3" w14:textId="77777777" w:rsidR="004456C1" w:rsidRPr="00375960" w:rsidRDefault="004456C1" w:rsidP="004456C1">
            <w:pPr>
              <w:pStyle w:val="TableEntry"/>
            </w:pPr>
            <w:r w:rsidRPr="00375960">
              <w:t>Encounter</w:t>
            </w:r>
            <w:r w:rsidRPr="00375960">
              <w:sym w:font="Wingdings" w:char="F0DF"/>
            </w:r>
            <w:r w:rsidRPr="00375960">
              <w:t xml:space="preserve">Procedure Procedure.outcome </w:t>
            </w:r>
          </w:p>
        </w:tc>
        <w:tc>
          <w:tcPr>
            <w:tcW w:w="1440" w:type="dxa"/>
          </w:tcPr>
          <w:p w14:paraId="38A62E7E" w14:textId="77777777" w:rsidR="004456C1" w:rsidRPr="00375960" w:rsidRDefault="004456C1" w:rsidP="004456C1">
            <w:pPr>
              <w:pStyle w:val="TableEntry"/>
            </w:pPr>
            <w:r w:rsidRPr="00375960">
              <w:t>RE</w:t>
            </w:r>
          </w:p>
          <w:p w14:paraId="5A526BD7" w14:textId="77777777" w:rsidR="004456C1" w:rsidRPr="00375960" w:rsidRDefault="004456C1" w:rsidP="004456C1">
            <w:pPr>
              <w:pStyle w:val="TableEntry"/>
            </w:pPr>
            <w:r w:rsidRPr="00375960">
              <w:t>[0..1]</w:t>
            </w:r>
          </w:p>
        </w:tc>
        <w:tc>
          <w:tcPr>
            <w:tcW w:w="3240" w:type="dxa"/>
            <w:tcMar>
              <w:left w:w="40" w:type="dxa"/>
              <w:right w:w="40" w:type="dxa"/>
            </w:tcMar>
          </w:tcPr>
          <w:p w14:paraId="4865D090" w14:textId="6E832DBF" w:rsidR="004456C1" w:rsidRPr="00375960" w:rsidRDefault="004456C1" w:rsidP="00E33DF8">
            <w:pPr>
              <w:pStyle w:val="TableEntry"/>
            </w:pPr>
            <w:r w:rsidRPr="00375960">
              <w:t>The patient's response to the procedure</w:t>
            </w:r>
            <w:r w:rsidR="00E33DF8">
              <w:t>.</w:t>
            </w:r>
          </w:p>
        </w:tc>
        <w:tc>
          <w:tcPr>
            <w:tcW w:w="1440" w:type="dxa"/>
          </w:tcPr>
          <w:p w14:paraId="04FEFC0F" w14:textId="77777777" w:rsidR="004456C1" w:rsidRPr="00375960" w:rsidRDefault="004456C1" w:rsidP="004456C1">
            <w:pPr>
              <w:pStyle w:val="TableEntry"/>
            </w:pPr>
          </w:p>
        </w:tc>
      </w:tr>
      <w:tr w:rsidR="004456C1" w:rsidRPr="00375960" w14:paraId="3FB3822B" w14:textId="77777777" w:rsidTr="004456C1">
        <w:trPr>
          <w:cantSplit/>
        </w:trPr>
        <w:tc>
          <w:tcPr>
            <w:tcW w:w="1770" w:type="dxa"/>
            <w:tcMar>
              <w:left w:w="40" w:type="dxa"/>
              <w:right w:w="40" w:type="dxa"/>
            </w:tcMar>
          </w:tcPr>
          <w:p w14:paraId="56124F8E" w14:textId="77777777" w:rsidR="004456C1" w:rsidRPr="00375960" w:rsidRDefault="004456C1" w:rsidP="004456C1">
            <w:pPr>
              <w:pStyle w:val="TableEntry"/>
            </w:pPr>
            <w:r w:rsidRPr="00375960">
              <w:t>Procedure Crew Members ID</w:t>
            </w:r>
          </w:p>
        </w:tc>
        <w:tc>
          <w:tcPr>
            <w:tcW w:w="2188" w:type="dxa"/>
          </w:tcPr>
          <w:p w14:paraId="1782E4B0" w14:textId="77777777" w:rsidR="004456C1" w:rsidRPr="00375960" w:rsidRDefault="004456C1" w:rsidP="004456C1">
            <w:pPr>
              <w:pStyle w:val="TableEntry"/>
            </w:pPr>
            <w:r w:rsidRPr="00375960">
              <w:t>Encounter</w:t>
            </w:r>
            <w:r w:rsidRPr="00375960">
              <w:sym w:font="Wingdings" w:char="F0DF"/>
            </w:r>
            <w:r w:rsidRPr="00375960">
              <w:t>Procedure Procedure.performer</w:t>
            </w:r>
          </w:p>
        </w:tc>
        <w:tc>
          <w:tcPr>
            <w:tcW w:w="1440" w:type="dxa"/>
          </w:tcPr>
          <w:p w14:paraId="138BEF35" w14:textId="77777777" w:rsidR="004456C1" w:rsidRPr="00375960" w:rsidRDefault="004456C1" w:rsidP="004456C1">
            <w:pPr>
              <w:pStyle w:val="TableEntry"/>
            </w:pPr>
            <w:r w:rsidRPr="00375960">
              <w:t>RE</w:t>
            </w:r>
          </w:p>
          <w:p w14:paraId="7A6491BA" w14:textId="77777777" w:rsidR="004456C1" w:rsidRPr="00375960" w:rsidRDefault="004456C1" w:rsidP="004456C1">
            <w:pPr>
              <w:pStyle w:val="TableEntry"/>
            </w:pPr>
            <w:r w:rsidRPr="00375960">
              <w:t>[0..1]</w:t>
            </w:r>
          </w:p>
        </w:tc>
        <w:tc>
          <w:tcPr>
            <w:tcW w:w="3240" w:type="dxa"/>
            <w:tcMar>
              <w:left w:w="40" w:type="dxa"/>
              <w:right w:w="40" w:type="dxa"/>
            </w:tcMar>
          </w:tcPr>
          <w:p w14:paraId="101225D6" w14:textId="397EF7D7" w:rsidR="004456C1" w:rsidRPr="00375960" w:rsidRDefault="004456C1" w:rsidP="00E33DF8">
            <w:pPr>
              <w:pStyle w:val="TableEntry"/>
            </w:pPr>
            <w:r w:rsidRPr="00375960">
              <w:t>The statewide assigned ID number of the EMS crew member performing the procedure on the patient</w:t>
            </w:r>
            <w:r w:rsidR="00E33DF8">
              <w:t>.</w:t>
            </w:r>
          </w:p>
        </w:tc>
        <w:tc>
          <w:tcPr>
            <w:tcW w:w="1440" w:type="dxa"/>
          </w:tcPr>
          <w:p w14:paraId="2342408F" w14:textId="77777777" w:rsidR="004456C1" w:rsidRPr="00375960" w:rsidRDefault="004456C1" w:rsidP="004456C1">
            <w:pPr>
              <w:pStyle w:val="TableEntry"/>
            </w:pPr>
          </w:p>
        </w:tc>
      </w:tr>
      <w:tr w:rsidR="004456C1" w:rsidRPr="00375960" w14:paraId="008847A1" w14:textId="77777777" w:rsidTr="004456C1">
        <w:trPr>
          <w:cantSplit/>
        </w:trPr>
        <w:tc>
          <w:tcPr>
            <w:tcW w:w="1770" w:type="dxa"/>
            <w:tcMar>
              <w:left w:w="40" w:type="dxa"/>
              <w:right w:w="40" w:type="dxa"/>
            </w:tcMar>
          </w:tcPr>
          <w:p w14:paraId="64958BC1" w14:textId="77777777" w:rsidR="004456C1" w:rsidRPr="00375960" w:rsidRDefault="004456C1" w:rsidP="004456C1">
            <w:pPr>
              <w:pStyle w:val="TableEntry"/>
            </w:pPr>
            <w:r w:rsidRPr="00375960">
              <w:t>Role/Type of Person Performing the Procedure</w:t>
            </w:r>
          </w:p>
        </w:tc>
        <w:tc>
          <w:tcPr>
            <w:tcW w:w="2188" w:type="dxa"/>
          </w:tcPr>
          <w:p w14:paraId="581F46AD" w14:textId="77777777" w:rsidR="004456C1" w:rsidRPr="00375960" w:rsidRDefault="004456C1" w:rsidP="004456C1">
            <w:pPr>
              <w:pStyle w:val="TableEntry"/>
            </w:pPr>
            <w:r w:rsidRPr="00375960">
              <w:t>Encounter</w:t>
            </w:r>
            <w:r w:rsidRPr="00375960">
              <w:sym w:font="Wingdings" w:char="F0DF"/>
            </w:r>
            <w:r w:rsidRPr="00375960">
              <w:t xml:space="preserve">Procedure Procedure.performer.role </w:t>
            </w:r>
          </w:p>
        </w:tc>
        <w:tc>
          <w:tcPr>
            <w:tcW w:w="1440" w:type="dxa"/>
          </w:tcPr>
          <w:p w14:paraId="42E73357" w14:textId="77777777" w:rsidR="004456C1" w:rsidRPr="00375960" w:rsidRDefault="004456C1" w:rsidP="004456C1">
            <w:pPr>
              <w:pStyle w:val="TableEntry"/>
            </w:pPr>
            <w:r w:rsidRPr="00375960">
              <w:t>RE</w:t>
            </w:r>
          </w:p>
          <w:p w14:paraId="3AA957F0" w14:textId="77777777" w:rsidR="004456C1" w:rsidRPr="00375960" w:rsidRDefault="004456C1" w:rsidP="004456C1">
            <w:pPr>
              <w:pStyle w:val="TableEntry"/>
            </w:pPr>
            <w:r w:rsidRPr="00375960">
              <w:t>[0..1]</w:t>
            </w:r>
          </w:p>
        </w:tc>
        <w:tc>
          <w:tcPr>
            <w:tcW w:w="3240" w:type="dxa"/>
            <w:tcMar>
              <w:left w:w="40" w:type="dxa"/>
              <w:right w:w="40" w:type="dxa"/>
            </w:tcMar>
          </w:tcPr>
          <w:p w14:paraId="378D1F64" w14:textId="56F6CBE5" w:rsidR="004456C1" w:rsidRPr="00375960" w:rsidRDefault="004456C1" w:rsidP="00E33DF8">
            <w:pPr>
              <w:pStyle w:val="TableEntry"/>
            </w:pPr>
            <w:r w:rsidRPr="00375960">
              <w:t>The type (level) of EMS or Healthcare Professional performing the procedure. For procedures performed prior to EMS arrival, this may be a non-EMS healthcare professional.</w:t>
            </w:r>
          </w:p>
        </w:tc>
        <w:tc>
          <w:tcPr>
            <w:tcW w:w="1440" w:type="dxa"/>
          </w:tcPr>
          <w:p w14:paraId="3BF9FDBE" w14:textId="77777777" w:rsidR="004456C1" w:rsidRPr="00375960" w:rsidRDefault="004456C1" w:rsidP="004456C1">
            <w:pPr>
              <w:pStyle w:val="TableEntry"/>
            </w:pPr>
          </w:p>
        </w:tc>
      </w:tr>
      <w:tr w:rsidR="004456C1" w:rsidRPr="00375960" w14:paraId="4C85202A" w14:textId="77777777" w:rsidTr="004456C1">
        <w:trPr>
          <w:cantSplit/>
        </w:trPr>
        <w:tc>
          <w:tcPr>
            <w:tcW w:w="1770" w:type="dxa"/>
            <w:tcMar>
              <w:left w:w="40" w:type="dxa"/>
              <w:right w:w="40" w:type="dxa"/>
            </w:tcMar>
          </w:tcPr>
          <w:p w14:paraId="0730AAA8" w14:textId="77777777" w:rsidR="004456C1" w:rsidRPr="00375960" w:rsidRDefault="004456C1" w:rsidP="004456C1">
            <w:pPr>
              <w:pStyle w:val="TableEntry"/>
            </w:pPr>
            <w:r w:rsidRPr="00375960">
              <w:t>Procedure Authorization</w:t>
            </w:r>
          </w:p>
        </w:tc>
        <w:tc>
          <w:tcPr>
            <w:tcW w:w="2188" w:type="dxa"/>
          </w:tcPr>
          <w:p w14:paraId="710FA73A" w14:textId="050D8B78" w:rsidR="004456C1" w:rsidRPr="00375960" w:rsidRDefault="004456C1" w:rsidP="004456C1">
            <w:pPr>
              <w:pStyle w:val="TableEntry"/>
            </w:pPr>
            <w:r w:rsidRPr="00375960">
              <w:t>Encounter</w:t>
            </w:r>
            <w:r w:rsidRPr="00375960">
              <w:sym w:font="Wingdings" w:char="F0DF"/>
            </w:r>
            <w:r w:rsidRPr="00375960">
              <w:t>Procedure Pr</w:t>
            </w:r>
            <w:r w:rsidR="006B53DD">
              <w:t>o</w:t>
            </w:r>
            <w:r w:rsidRPr="00375960">
              <w:t>cedure.basedOn.procedureRequest</w:t>
            </w:r>
          </w:p>
        </w:tc>
        <w:tc>
          <w:tcPr>
            <w:tcW w:w="1440" w:type="dxa"/>
          </w:tcPr>
          <w:p w14:paraId="008F4A42" w14:textId="77777777" w:rsidR="004456C1" w:rsidRPr="00375960" w:rsidRDefault="004456C1" w:rsidP="004456C1">
            <w:pPr>
              <w:pStyle w:val="TableEntry"/>
            </w:pPr>
            <w:r w:rsidRPr="00375960">
              <w:t>RE</w:t>
            </w:r>
          </w:p>
          <w:p w14:paraId="14206A52" w14:textId="77777777" w:rsidR="004456C1" w:rsidRPr="00375960" w:rsidRDefault="004456C1" w:rsidP="004456C1">
            <w:pPr>
              <w:pStyle w:val="TableEntry"/>
            </w:pPr>
            <w:r w:rsidRPr="00375960">
              <w:t>[0..1]</w:t>
            </w:r>
          </w:p>
        </w:tc>
        <w:tc>
          <w:tcPr>
            <w:tcW w:w="3240" w:type="dxa"/>
            <w:tcMar>
              <w:left w:w="40" w:type="dxa"/>
              <w:right w:w="40" w:type="dxa"/>
            </w:tcMar>
          </w:tcPr>
          <w:p w14:paraId="7AFB0A89" w14:textId="54F8F365" w:rsidR="004456C1" w:rsidRPr="00375960" w:rsidRDefault="004456C1" w:rsidP="00E33DF8">
            <w:pPr>
              <w:pStyle w:val="TableEntry"/>
            </w:pPr>
            <w:r w:rsidRPr="00375960">
              <w:t>The type of treatment authorization obtained</w:t>
            </w:r>
            <w:r w:rsidR="00E33DF8">
              <w:t>.</w:t>
            </w:r>
          </w:p>
        </w:tc>
        <w:tc>
          <w:tcPr>
            <w:tcW w:w="1440" w:type="dxa"/>
          </w:tcPr>
          <w:p w14:paraId="0BD02E19" w14:textId="77777777" w:rsidR="004456C1" w:rsidRPr="00375960" w:rsidRDefault="004456C1" w:rsidP="004456C1">
            <w:pPr>
              <w:pStyle w:val="TableEntry"/>
            </w:pPr>
          </w:p>
        </w:tc>
      </w:tr>
      <w:tr w:rsidR="004456C1" w:rsidRPr="00375960" w14:paraId="2A146501" w14:textId="77777777" w:rsidTr="004456C1">
        <w:trPr>
          <w:cantSplit/>
        </w:trPr>
        <w:tc>
          <w:tcPr>
            <w:tcW w:w="1770" w:type="dxa"/>
            <w:tcMar>
              <w:left w:w="40" w:type="dxa"/>
              <w:right w:w="40" w:type="dxa"/>
            </w:tcMar>
          </w:tcPr>
          <w:p w14:paraId="2A2FD61B" w14:textId="77777777" w:rsidR="004456C1" w:rsidRPr="00375960" w:rsidRDefault="004456C1" w:rsidP="004456C1">
            <w:pPr>
              <w:pStyle w:val="TableEntry"/>
            </w:pPr>
            <w:r w:rsidRPr="00375960">
              <w:t>Procedure Authorizing Physician</w:t>
            </w:r>
          </w:p>
        </w:tc>
        <w:tc>
          <w:tcPr>
            <w:tcW w:w="2188" w:type="dxa"/>
          </w:tcPr>
          <w:p w14:paraId="0835A467" w14:textId="43CB2512" w:rsidR="004456C1" w:rsidRPr="00375960" w:rsidRDefault="004456C1" w:rsidP="004456C1">
            <w:pPr>
              <w:pStyle w:val="TableEntry"/>
            </w:pPr>
            <w:r w:rsidRPr="00375960">
              <w:t>Encounter</w:t>
            </w:r>
            <w:r w:rsidRPr="00375960">
              <w:sym w:font="Wingdings" w:char="F0DF"/>
            </w:r>
            <w:r w:rsidRPr="00375960">
              <w:t>Procedure Pr</w:t>
            </w:r>
            <w:r w:rsidR="00D50245">
              <w:t>o</w:t>
            </w:r>
            <w:r w:rsidRPr="00375960">
              <w:t>cedure.basedOn.procedureRequest.requester</w:t>
            </w:r>
          </w:p>
        </w:tc>
        <w:tc>
          <w:tcPr>
            <w:tcW w:w="1440" w:type="dxa"/>
          </w:tcPr>
          <w:p w14:paraId="0CF0A7B0" w14:textId="77777777" w:rsidR="004456C1" w:rsidRPr="00375960" w:rsidRDefault="004456C1" w:rsidP="004456C1">
            <w:pPr>
              <w:pStyle w:val="TableEntry"/>
            </w:pPr>
            <w:r w:rsidRPr="00375960">
              <w:t>RE</w:t>
            </w:r>
          </w:p>
          <w:p w14:paraId="075DBB1F" w14:textId="77777777" w:rsidR="004456C1" w:rsidRPr="00375960" w:rsidRDefault="004456C1" w:rsidP="004456C1">
            <w:pPr>
              <w:pStyle w:val="TableEntry"/>
            </w:pPr>
            <w:r w:rsidRPr="00375960">
              <w:t>[0..1]</w:t>
            </w:r>
          </w:p>
        </w:tc>
        <w:tc>
          <w:tcPr>
            <w:tcW w:w="3240" w:type="dxa"/>
            <w:tcMar>
              <w:left w:w="40" w:type="dxa"/>
              <w:right w:w="40" w:type="dxa"/>
            </w:tcMar>
          </w:tcPr>
          <w:p w14:paraId="02FF1CEA" w14:textId="6D9E5669" w:rsidR="004456C1" w:rsidRPr="00375960" w:rsidRDefault="004456C1" w:rsidP="00E33DF8">
            <w:pPr>
              <w:pStyle w:val="TableEntry"/>
            </w:pPr>
            <w:r w:rsidRPr="00375960">
              <w:t>The name of the authorizing physician ordering the procedure, if the order was provided by any manner other than protocol (standing order) in eProcedures.11</w:t>
            </w:r>
            <w:r w:rsidR="00E33DF8">
              <w:t>.</w:t>
            </w:r>
          </w:p>
        </w:tc>
        <w:tc>
          <w:tcPr>
            <w:tcW w:w="1440" w:type="dxa"/>
          </w:tcPr>
          <w:p w14:paraId="1004FAC1" w14:textId="77777777" w:rsidR="004456C1" w:rsidRPr="00375960" w:rsidRDefault="004456C1" w:rsidP="004456C1">
            <w:pPr>
              <w:pStyle w:val="TableEntry"/>
            </w:pPr>
          </w:p>
        </w:tc>
      </w:tr>
      <w:tr w:rsidR="004456C1" w:rsidRPr="00375960" w14:paraId="605897A3" w14:textId="77777777" w:rsidTr="004456C1">
        <w:trPr>
          <w:cantSplit/>
        </w:trPr>
        <w:tc>
          <w:tcPr>
            <w:tcW w:w="1770" w:type="dxa"/>
            <w:tcMar>
              <w:left w:w="40" w:type="dxa"/>
              <w:right w:w="40" w:type="dxa"/>
            </w:tcMar>
          </w:tcPr>
          <w:p w14:paraId="6B73AC41" w14:textId="77777777" w:rsidR="004456C1" w:rsidRPr="00375960" w:rsidRDefault="004456C1" w:rsidP="004456C1">
            <w:pPr>
              <w:pStyle w:val="TableEntry"/>
            </w:pPr>
            <w:r w:rsidRPr="00375960">
              <w:t>Vascular Access Location</w:t>
            </w:r>
          </w:p>
        </w:tc>
        <w:tc>
          <w:tcPr>
            <w:tcW w:w="2188" w:type="dxa"/>
          </w:tcPr>
          <w:p w14:paraId="4FA43219" w14:textId="77777777" w:rsidR="004456C1" w:rsidRPr="00375960" w:rsidRDefault="004456C1" w:rsidP="004456C1">
            <w:pPr>
              <w:pStyle w:val="TableEntry"/>
            </w:pPr>
            <w:r w:rsidRPr="00375960">
              <w:t>Encounter</w:t>
            </w:r>
            <w:r w:rsidRPr="00375960">
              <w:sym w:font="Wingdings" w:char="F0DF"/>
            </w:r>
            <w:r w:rsidRPr="00375960">
              <w:t>Procedure Procedure.bodySite</w:t>
            </w:r>
          </w:p>
        </w:tc>
        <w:tc>
          <w:tcPr>
            <w:tcW w:w="1440" w:type="dxa"/>
          </w:tcPr>
          <w:p w14:paraId="6922C5EA" w14:textId="77777777" w:rsidR="004456C1" w:rsidRPr="00375960" w:rsidRDefault="004456C1" w:rsidP="004456C1">
            <w:pPr>
              <w:pStyle w:val="TableEntry"/>
            </w:pPr>
            <w:r w:rsidRPr="00375960">
              <w:t>RE</w:t>
            </w:r>
          </w:p>
          <w:p w14:paraId="760FA43B" w14:textId="77777777" w:rsidR="004456C1" w:rsidRPr="00375960" w:rsidRDefault="004456C1" w:rsidP="004456C1">
            <w:pPr>
              <w:pStyle w:val="TableEntry"/>
            </w:pPr>
            <w:r w:rsidRPr="00375960">
              <w:t>[0..1]</w:t>
            </w:r>
          </w:p>
        </w:tc>
        <w:tc>
          <w:tcPr>
            <w:tcW w:w="3240" w:type="dxa"/>
            <w:tcMar>
              <w:left w:w="40" w:type="dxa"/>
              <w:right w:w="40" w:type="dxa"/>
            </w:tcMar>
          </w:tcPr>
          <w:p w14:paraId="4893F265" w14:textId="6E65E97C" w:rsidR="004456C1" w:rsidRPr="00375960" w:rsidRDefault="004456C1" w:rsidP="00E33DF8">
            <w:pPr>
              <w:pStyle w:val="TableEntry"/>
            </w:pPr>
            <w:r w:rsidRPr="00375960">
              <w:t>The location of the vascular access site attempt on the patient, if applicable.</w:t>
            </w:r>
          </w:p>
        </w:tc>
        <w:tc>
          <w:tcPr>
            <w:tcW w:w="1440" w:type="dxa"/>
          </w:tcPr>
          <w:p w14:paraId="6EC6EBFF" w14:textId="77777777" w:rsidR="004456C1" w:rsidRPr="00375960" w:rsidRDefault="004456C1" w:rsidP="004456C1">
            <w:pPr>
              <w:pStyle w:val="TableEntry"/>
            </w:pPr>
          </w:p>
        </w:tc>
      </w:tr>
      <w:tr w:rsidR="004456C1" w:rsidRPr="00375960" w14:paraId="77CC37DC" w14:textId="77777777" w:rsidTr="004456C1">
        <w:trPr>
          <w:cantSplit/>
        </w:trPr>
        <w:tc>
          <w:tcPr>
            <w:tcW w:w="1770" w:type="dxa"/>
            <w:tcMar>
              <w:left w:w="40" w:type="dxa"/>
              <w:right w:w="40" w:type="dxa"/>
            </w:tcMar>
          </w:tcPr>
          <w:p w14:paraId="41BE27C0" w14:textId="77777777" w:rsidR="004456C1" w:rsidRPr="00375960" w:rsidRDefault="004456C1" w:rsidP="004456C1">
            <w:pPr>
              <w:pStyle w:val="TableEntry"/>
            </w:pPr>
            <w:r w:rsidRPr="00375960">
              <w:t>Indications for Invasive Airway</w:t>
            </w:r>
          </w:p>
        </w:tc>
        <w:tc>
          <w:tcPr>
            <w:tcW w:w="2188" w:type="dxa"/>
          </w:tcPr>
          <w:p w14:paraId="3707BAEE" w14:textId="77777777" w:rsidR="004456C1" w:rsidRPr="00375960" w:rsidRDefault="004456C1" w:rsidP="004456C1">
            <w:pPr>
              <w:pStyle w:val="TableEntry"/>
            </w:pPr>
            <w:r w:rsidRPr="00375960">
              <w:t>Encounter</w:t>
            </w:r>
            <w:r w:rsidRPr="00375960">
              <w:sym w:font="Wingdings" w:char="F0DF"/>
            </w:r>
            <w:r w:rsidRPr="00375960">
              <w:t xml:space="preserve">Procedure Procedure.ReasonReference </w:t>
            </w:r>
          </w:p>
          <w:p w14:paraId="3E9B0F8F" w14:textId="77777777" w:rsidR="004456C1" w:rsidRPr="00375960" w:rsidRDefault="004456C1" w:rsidP="004456C1">
            <w:pPr>
              <w:pStyle w:val="TableEntry"/>
            </w:pPr>
            <w:r w:rsidRPr="00375960">
              <w:t>Encounter</w:t>
            </w:r>
            <w:r w:rsidRPr="00375960">
              <w:sym w:font="Wingdings" w:char="F0DF"/>
            </w:r>
            <w:r w:rsidRPr="00375960">
              <w:t>Procedure Procedure.ReasonCode</w:t>
            </w:r>
          </w:p>
        </w:tc>
        <w:tc>
          <w:tcPr>
            <w:tcW w:w="1440" w:type="dxa"/>
          </w:tcPr>
          <w:p w14:paraId="5DB0A548" w14:textId="77777777" w:rsidR="004456C1" w:rsidRPr="00375960" w:rsidRDefault="004456C1" w:rsidP="004456C1">
            <w:pPr>
              <w:pStyle w:val="TableEntry"/>
            </w:pPr>
            <w:r w:rsidRPr="00375960">
              <w:t>RE</w:t>
            </w:r>
          </w:p>
          <w:p w14:paraId="5CC1AE2B" w14:textId="77777777" w:rsidR="004456C1" w:rsidRPr="00375960" w:rsidRDefault="004456C1" w:rsidP="004456C1">
            <w:pPr>
              <w:pStyle w:val="TableEntry"/>
            </w:pPr>
            <w:r w:rsidRPr="00375960">
              <w:t>[0..*]</w:t>
            </w:r>
          </w:p>
        </w:tc>
        <w:tc>
          <w:tcPr>
            <w:tcW w:w="3240" w:type="dxa"/>
            <w:tcMar>
              <w:left w:w="40" w:type="dxa"/>
              <w:right w:w="40" w:type="dxa"/>
            </w:tcMar>
          </w:tcPr>
          <w:p w14:paraId="767EC759" w14:textId="56BB3740" w:rsidR="004456C1" w:rsidRPr="00375960" w:rsidRDefault="004456C1" w:rsidP="00E33DF8">
            <w:pPr>
              <w:pStyle w:val="TableEntry"/>
            </w:pPr>
            <w:r w:rsidRPr="00375960">
              <w:t>The clinical indication for performing invasive airway management.</w:t>
            </w:r>
          </w:p>
        </w:tc>
        <w:tc>
          <w:tcPr>
            <w:tcW w:w="1440" w:type="dxa"/>
          </w:tcPr>
          <w:p w14:paraId="78B2A0B5" w14:textId="77777777" w:rsidR="004456C1" w:rsidRPr="00375960" w:rsidRDefault="004456C1" w:rsidP="004456C1">
            <w:pPr>
              <w:pStyle w:val="TableEntry"/>
            </w:pPr>
          </w:p>
        </w:tc>
      </w:tr>
      <w:tr w:rsidR="004456C1" w:rsidRPr="00375960" w14:paraId="509513BB" w14:textId="77777777" w:rsidTr="004456C1">
        <w:trPr>
          <w:cantSplit/>
        </w:trPr>
        <w:tc>
          <w:tcPr>
            <w:tcW w:w="1770" w:type="dxa"/>
            <w:tcMar>
              <w:left w:w="40" w:type="dxa"/>
              <w:right w:w="40" w:type="dxa"/>
            </w:tcMar>
          </w:tcPr>
          <w:p w14:paraId="7087F9B7" w14:textId="77777777" w:rsidR="004456C1" w:rsidRPr="00375960" w:rsidRDefault="004456C1" w:rsidP="004456C1">
            <w:pPr>
              <w:pStyle w:val="TableEntry"/>
            </w:pPr>
            <w:r w:rsidRPr="00375960">
              <w:t>Date/Time Airway Device Placement Confirmation</w:t>
            </w:r>
          </w:p>
        </w:tc>
        <w:tc>
          <w:tcPr>
            <w:tcW w:w="2188" w:type="dxa"/>
          </w:tcPr>
          <w:p w14:paraId="2B83D8FE" w14:textId="6743802B" w:rsidR="004456C1" w:rsidRPr="00375960" w:rsidRDefault="004456C1" w:rsidP="004456C1">
            <w:pPr>
              <w:pStyle w:val="TableEntry"/>
            </w:pPr>
            <w:r w:rsidRPr="00375960">
              <w:t>Encounter</w:t>
            </w:r>
            <w:r w:rsidRPr="00375960">
              <w:sym w:font="Wingdings" w:char="F0DF"/>
            </w:r>
            <w:r w:rsidRPr="00375960">
              <w:t>Procedure Procedure.perfor</w:t>
            </w:r>
            <w:r w:rsidR="00D50245">
              <w:t>med</w:t>
            </w:r>
            <w:r w:rsidRPr="00375960">
              <w:t>DateTime</w:t>
            </w:r>
          </w:p>
        </w:tc>
        <w:tc>
          <w:tcPr>
            <w:tcW w:w="1440" w:type="dxa"/>
          </w:tcPr>
          <w:p w14:paraId="7C285752" w14:textId="77777777" w:rsidR="004456C1" w:rsidRPr="00375960" w:rsidRDefault="004456C1" w:rsidP="004456C1">
            <w:pPr>
              <w:pStyle w:val="TableEntry"/>
            </w:pPr>
            <w:r w:rsidRPr="00375960">
              <w:t>RE</w:t>
            </w:r>
          </w:p>
          <w:p w14:paraId="32AAD6D5" w14:textId="77777777" w:rsidR="004456C1" w:rsidRPr="00375960" w:rsidRDefault="004456C1" w:rsidP="004456C1">
            <w:pPr>
              <w:pStyle w:val="TableEntry"/>
            </w:pPr>
            <w:r w:rsidRPr="00375960">
              <w:t>[0..1]</w:t>
            </w:r>
          </w:p>
        </w:tc>
        <w:tc>
          <w:tcPr>
            <w:tcW w:w="3240" w:type="dxa"/>
            <w:tcMar>
              <w:left w:w="40" w:type="dxa"/>
              <w:right w:w="40" w:type="dxa"/>
            </w:tcMar>
          </w:tcPr>
          <w:p w14:paraId="2E9D70B6" w14:textId="2398DD5F" w:rsidR="004456C1" w:rsidRPr="00375960" w:rsidRDefault="004456C1" w:rsidP="00E33DF8">
            <w:pPr>
              <w:pStyle w:val="TableEntry"/>
            </w:pPr>
            <w:r w:rsidRPr="00375960">
              <w:t>The date and time the airway device placement was confirmed.</w:t>
            </w:r>
          </w:p>
        </w:tc>
        <w:tc>
          <w:tcPr>
            <w:tcW w:w="1440" w:type="dxa"/>
          </w:tcPr>
          <w:p w14:paraId="68F9C204" w14:textId="77777777" w:rsidR="004456C1" w:rsidRPr="00375960" w:rsidRDefault="004456C1" w:rsidP="004456C1">
            <w:pPr>
              <w:pStyle w:val="TableEntry"/>
            </w:pPr>
          </w:p>
        </w:tc>
      </w:tr>
      <w:tr w:rsidR="004456C1" w:rsidRPr="00375960" w14:paraId="5151981D" w14:textId="77777777" w:rsidTr="004456C1">
        <w:trPr>
          <w:cantSplit/>
        </w:trPr>
        <w:tc>
          <w:tcPr>
            <w:tcW w:w="1770" w:type="dxa"/>
            <w:tcMar>
              <w:left w:w="40" w:type="dxa"/>
              <w:right w:w="40" w:type="dxa"/>
            </w:tcMar>
          </w:tcPr>
          <w:p w14:paraId="0222C594" w14:textId="77777777" w:rsidR="004456C1" w:rsidRPr="00375960" w:rsidRDefault="004456C1" w:rsidP="004456C1">
            <w:pPr>
              <w:pStyle w:val="TableEntry"/>
            </w:pPr>
            <w:r w:rsidRPr="00375960">
              <w:t>Airway Device Being Confirmed</w:t>
            </w:r>
          </w:p>
        </w:tc>
        <w:tc>
          <w:tcPr>
            <w:tcW w:w="2188" w:type="dxa"/>
          </w:tcPr>
          <w:p w14:paraId="0B026DAD" w14:textId="77777777" w:rsidR="004456C1" w:rsidRPr="00375960" w:rsidRDefault="004456C1" w:rsidP="004456C1">
            <w:pPr>
              <w:pStyle w:val="TableEntry"/>
            </w:pPr>
            <w:r w:rsidRPr="00375960">
              <w:t>Encounter</w:t>
            </w:r>
            <w:r w:rsidRPr="00375960">
              <w:sym w:font="Wingdings" w:char="F0DF"/>
            </w:r>
            <w:r w:rsidRPr="00375960">
              <w:t xml:space="preserve">Procedure Procedure.outcome </w:t>
            </w:r>
          </w:p>
          <w:p w14:paraId="77362E15" w14:textId="77777777" w:rsidR="004456C1" w:rsidRPr="00375960" w:rsidRDefault="004456C1" w:rsidP="004456C1">
            <w:pPr>
              <w:pStyle w:val="TableEntry"/>
            </w:pPr>
            <w:r w:rsidRPr="00375960">
              <w:t xml:space="preserve">Procedure.code </w:t>
            </w:r>
          </w:p>
          <w:p w14:paraId="7492E137" w14:textId="77777777" w:rsidR="004456C1" w:rsidRPr="00375960" w:rsidRDefault="004456C1" w:rsidP="004456C1">
            <w:pPr>
              <w:pStyle w:val="TableEntry"/>
            </w:pPr>
          </w:p>
        </w:tc>
        <w:tc>
          <w:tcPr>
            <w:tcW w:w="1440" w:type="dxa"/>
          </w:tcPr>
          <w:p w14:paraId="41D6E6CD" w14:textId="77777777" w:rsidR="004456C1" w:rsidRPr="00375960" w:rsidRDefault="004456C1" w:rsidP="004456C1">
            <w:pPr>
              <w:pStyle w:val="TableEntry"/>
            </w:pPr>
            <w:r w:rsidRPr="00375960">
              <w:t>RE</w:t>
            </w:r>
          </w:p>
          <w:p w14:paraId="6C612EFF" w14:textId="77777777" w:rsidR="004456C1" w:rsidRPr="00375960" w:rsidRDefault="004456C1" w:rsidP="004456C1">
            <w:pPr>
              <w:pStyle w:val="TableEntry"/>
            </w:pPr>
            <w:r w:rsidRPr="00375960">
              <w:t>[0..1]</w:t>
            </w:r>
          </w:p>
        </w:tc>
        <w:tc>
          <w:tcPr>
            <w:tcW w:w="3240" w:type="dxa"/>
            <w:tcMar>
              <w:left w:w="40" w:type="dxa"/>
              <w:right w:w="40" w:type="dxa"/>
            </w:tcMar>
          </w:tcPr>
          <w:p w14:paraId="3C8B0E68" w14:textId="3A7140A1" w:rsidR="004456C1" w:rsidRPr="00375960" w:rsidRDefault="004456C1" w:rsidP="00E33DF8">
            <w:pPr>
              <w:pStyle w:val="TableEntry"/>
            </w:pPr>
            <w:r w:rsidRPr="00375960">
              <w:t>The airway device in which placement is being confirmed.</w:t>
            </w:r>
          </w:p>
        </w:tc>
        <w:tc>
          <w:tcPr>
            <w:tcW w:w="1440" w:type="dxa"/>
          </w:tcPr>
          <w:p w14:paraId="3DB484A6" w14:textId="77777777" w:rsidR="004456C1" w:rsidRPr="00375960" w:rsidRDefault="004456C1" w:rsidP="004456C1">
            <w:pPr>
              <w:pStyle w:val="TableEntry"/>
            </w:pPr>
          </w:p>
        </w:tc>
      </w:tr>
      <w:tr w:rsidR="004456C1" w:rsidRPr="00375960" w14:paraId="15C747E0" w14:textId="77777777" w:rsidTr="004456C1">
        <w:trPr>
          <w:cantSplit/>
        </w:trPr>
        <w:tc>
          <w:tcPr>
            <w:tcW w:w="1770" w:type="dxa"/>
            <w:tcMar>
              <w:left w:w="40" w:type="dxa"/>
              <w:right w:w="40" w:type="dxa"/>
            </w:tcMar>
          </w:tcPr>
          <w:p w14:paraId="42457923" w14:textId="77777777" w:rsidR="004456C1" w:rsidRPr="00375960" w:rsidRDefault="004456C1" w:rsidP="004456C1">
            <w:pPr>
              <w:pStyle w:val="TableEntry"/>
            </w:pPr>
            <w:r w:rsidRPr="00375960">
              <w:lastRenderedPageBreak/>
              <w:t>Airway Device Placement Confirmed Method</w:t>
            </w:r>
          </w:p>
        </w:tc>
        <w:tc>
          <w:tcPr>
            <w:tcW w:w="2188" w:type="dxa"/>
          </w:tcPr>
          <w:p w14:paraId="7E44FD11" w14:textId="77777777" w:rsidR="004456C1" w:rsidRPr="00375960" w:rsidRDefault="004456C1" w:rsidP="004456C1">
            <w:pPr>
              <w:pStyle w:val="TableEntry"/>
            </w:pPr>
            <w:r w:rsidRPr="00375960">
              <w:t>Encounter</w:t>
            </w:r>
            <w:r w:rsidRPr="00375960">
              <w:sym w:font="Wingdings" w:char="F0DF"/>
            </w:r>
            <w:r w:rsidRPr="00375960">
              <w:t xml:space="preserve">Procedure Procedure.outcome.code </w:t>
            </w:r>
          </w:p>
        </w:tc>
        <w:tc>
          <w:tcPr>
            <w:tcW w:w="1440" w:type="dxa"/>
          </w:tcPr>
          <w:p w14:paraId="37AD6EB6" w14:textId="77777777" w:rsidR="004456C1" w:rsidRPr="00375960" w:rsidRDefault="004456C1" w:rsidP="004456C1">
            <w:pPr>
              <w:pStyle w:val="TableEntry"/>
            </w:pPr>
            <w:r w:rsidRPr="00375960">
              <w:t>RE</w:t>
            </w:r>
          </w:p>
          <w:p w14:paraId="137D0793" w14:textId="77777777" w:rsidR="004456C1" w:rsidRPr="00375960" w:rsidRDefault="004456C1" w:rsidP="004456C1">
            <w:pPr>
              <w:pStyle w:val="TableEntry"/>
            </w:pPr>
            <w:r w:rsidRPr="00375960">
              <w:t>[0..1]</w:t>
            </w:r>
          </w:p>
        </w:tc>
        <w:tc>
          <w:tcPr>
            <w:tcW w:w="3240" w:type="dxa"/>
            <w:tcMar>
              <w:left w:w="40" w:type="dxa"/>
              <w:right w:w="40" w:type="dxa"/>
            </w:tcMar>
          </w:tcPr>
          <w:p w14:paraId="723C403A" w14:textId="25C94665" w:rsidR="004456C1" w:rsidRPr="00375960" w:rsidRDefault="004456C1" w:rsidP="00E33DF8">
            <w:pPr>
              <w:pStyle w:val="TableEntry"/>
            </w:pPr>
            <w:r w:rsidRPr="00375960">
              <w:t>The method used to confirm the airway device placement.</w:t>
            </w:r>
          </w:p>
        </w:tc>
        <w:tc>
          <w:tcPr>
            <w:tcW w:w="1440" w:type="dxa"/>
          </w:tcPr>
          <w:p w14:paraId="0C78EA75" w14:textId="77777777" w:rsidR="004456C1" w:rsidRPr="00375960" w:rsidRDefault="004456C1" w:rsidP="004456C1">
            <w:pPr>
              <w:pStyle w:val="TableEntry"/>
            </w:pPr>
          </w:p>
        </w:tc>
      </w:tr>
      <w:tr w:rsidR="004456C1" w:rsidRPr="00375960" w14:paraId="411A54CC" w14:textId="77777777" w:rsidTr="004456C1">
        <w:trPr>
          <w:cantSplit/>
        </w:trPr>
        <w:tc>
          <w:tcPr>
            <w:tcW w:w="1770" w:type="dxa"/>
            <w:tcMar>
              <w:left w:w="40" w:type="dxa"/>
              <w:right w:w="40" w:type="dxa"/>
            </w:tcMar>
          </w:tcPr>
          <w:p w14:paraId="191D06CA" w14:textId="77777777" w:rsidR="004456C1" w:rsidRPr="00375960" w:rsidRDefault="004456C1" w:rsidP="004456C1">
            <w:pPr>
              <w:pStyle w:val="TableEntry"/>
            </w:pPr>
            <w:r w:rsidRPr="00375960">
              <w:t>Tube Depth</w:t>
            </w:r>
          </w:p>
        </w:tc>
        <w:tc>
          <w:tcPr>
            <w:tcW w:w="2188" w:type="dxa"/>
          </w:tcPr>
          <w:p w14:paraId="099A1F85" w14:textId="77777777" w:rsidR="004456C1" w:rsidRPr="00375960" w:rsidRDefault="004456C1" w:rsidP="004456C1">
            <w:pPr>
              <w:pStyle w:val="TableEntry"/>
            </w:pPr>
            <w:r w:rsidRPr="00375960">
              <w:t>Encounter</w:t>
            </w:r>
            <w:r w:rsidRPr="00375960">
              <w:sym w:font="Wingdings" w:char="F0DF"/>
            </w:r>
            <w:r w:rsidRPr="00375960">
              <w:t>Procedure Procedure.note</w:t>
            </w:r>
          </w:p>
        </w:tc>
        <w:tc>
          <w:tcPr>
            <w:tcW w:w="1440" w:type="dxa"/>
          </w:tcPr>
          <w:p w14:paraId="78B7E444" w14:textId="77777777" w:rsidR="004456C1" w:rsidRPr="00375960" w:rsidRDefault="004456C1" w:rsidP="004456C1">
            <w:pPr>
              <w:pStyle w:val="TableEntry"/>
            </w:pPr>
            <w:r w:rsidRPr="00375960">
              <w:t>RE</w:t>
            </w:r>
          </w:p>
          <w:p w14:paraId="41BCF253" w14:textId="77777777" w:rsidR="004456C1" w:rsidRPr="00375960" w:rsidRDefault="004456C1" w:rsidP="004456C1">
            <w:pPr>
              <w:pStyle w:val="TableEntry"/>
            </w:pPr>
            <w:r w:rsidRPr="00375960">
              <w:t>[0..1]</w:t>
            </w:r>
          </w:p>
        </w:tc>
        <w:tc>
          <w:tcPr>
            <w:tcW w:w="3240" w:type="dxa"/>
            <w:tcMar>
              <w:left w:w="40" w:type="dxa"/>
              <w:right w:w="40" w:type="dxa"/>
            </w:tcMar>
          </w:tcPr>
          <w:p w14:paraId="5CC0FA04" w14:textId="359E455E" w:rsidR="004456C1" w:rsidRPr="00375960" w:rsidRDefault="004456C1" w:rsidP="00E33DF8">
            <w:pPr>
              <w:pStyle w:val="TableEntry"/>
            </w:pPr>
            <w:r w:rsidRPr="00375960">
              <w:t>The measurement at the patient's teeth/lip of the tube depth in centimeters (cm) of the invasive airway placed.</w:t>
            </w:r>
          </w:p>
        </w:tc>
        <w:tc>
          <w:tcPr>
            <w:tcW w:w="1440" w:type="dxa"/>
          </w:tcPr>
          <w:p w14:paraId="72444BBC" w14:textId="77777777" w:rsidR="004456C1" w:rsidRPr="00375960" w:rsidRDefault="004456C1" w:rsidP="004456C1">
            <w:pPr>
              <w:pStyle w:val="TableEntry"/>
            </w:pPr>
          </w:p>
        </w:tc>
      </w:tr>
      <w:tr w:rsidR="004456C1" w:rsidRPr="00375960" w14:paraId="33E8632F" w14:textId="77777777" w:rsidTr="004456C1">
        <w:trPr>
          <w:cantSplit/>
        </w:trPr>
        <w:tc>
          <w:tcPr>
            <w:tcW w:w="1770" w:type="dxa"/>
            <w:tcMar>
              <w:left w:w="40" w:type="dxa"/>
              <w:right w:w="40" w:type="dxa"/>
            </w:tcMar>
          </w:tcPr>
          <w:p w14:paraId="2A33E65C" w14:textId="77777777" w:rsidR="004456C1" w:rsidRPr="00375960" w:rsidRDefault="004456C1" w:rsidP="004456C1">
            <w:pPr>
              <w:pStyle w:val="TableEntry"/>
            </w:pPr>
            <w:r w:rsidRPr="00375960">
              <w:t>Type of Individual Confirming Airway Device Placement</w:t>
            </w:r>
          </w:p>
        </w:tc>
        <w:tc>
          <w:tcPr>
            <w:tcW w:w="2188" w:type="dxa"/>
          </w:tcPr>
          <w:p w14:paraId="24191F81" w14:textId="77777777" w:rsidR="004456C1" w:rsidRPr="00375960" w:rsidRDefault="004456C1" w:rsidP="004456C1">
            <w:pPr>
              <w:pStyle w:val="TableEntry"/>
            </w:pPr>
            <w:r w:rsidRPr="00375960">
              <w:t>Encounter</w:t>
            </w:r>
            <w:r w:rsidRPr="00375960">
              <w:sym w:font="Wingdings" w:char="F0DF"/>
            </w:r>
            <w:r w:rsidRPr="00375960">
              <w:t>Procedure Procedure.outcome</w:t>
            </w:r>
          </w:p>
        </w:tc>
        <w:tc>
          <w:tcPr>
            <w:tcW w:w="1440" w:type="dxa"/>
          </w:tcPr>
          <w:p w14:paraId="72DA67A9" w14:textId="77777777" w:rsidR="004456C1" w:rsidRPr="00375960" w:rsidRDefault="004456C1" w:rsidP="004456C1">
            <w:pPr>
              <w:pStyle w:val="TableEntry"/>
            </w:pPr>
            <w:r w:rsidRPr="00375960">
              <w:t>RE</w:t>
            </w:r>
          </w:p>
          <w:p w14:paraId="3FC7A964" w14:textId="77777777" w:rsidR="004456C1" w:rsidRPr="00375960" w:rsidRDefault="004456C1" w:rsidP="004456C1">
            <w:pPr>
              <w:pStyle w:val="TableEntry"/>
            </w:pPr>
            <w:r w:rsidRPr="00375960">
              <w:t>[0..1]</w:t>
            </w:r>
          </w:p>
        </w:tc>
        <w:tc>
          <w:tcPr>
            <w:tcW w:w="3240" w:type="dxa"/>
            <w:tcMar>
              <w:left w:w="40" w:type="dxa"/>
              <w:right w:w="40" w:type="dxa"/>
            </w:tcMar>
          </w:tcPr>
          <w:p w14:paraId="2AB018F2" w14:textId="13D7F53A" w:rsidR="004456C1" w:rsidRPr="00375960" w:rsidRDefault="004456C1" w:rsidP="00E33DF8">
            <w:pPr>
              <w:pStyle w:val="TableEntry"/>
            </w:pPr>
            <w:r w:rsidRPr="00375960">
              <w:t>The type of individual who confirmed the airway device placement.</w:t>
            </w:r>
          </w:p>
        </w:tc>
        <w:tc>
          <w:tcPr>
            <w:tcW w:w="1440" w:type="dxa"/>
          </w:tcPr>
          <w:p w14:paraId="40B9D335" w14:textId="77777777" w:rsidR="004456C1" w:rsidRPr="00375960" w:rsidRDefault="004456C1" w:rsidP="004456C1">
            <w:pPr>
              <w:pStyle w:val="TableEntry"/>
            </w:pPr>
          </w:p>
        </w:tc>
      </w:tr>
      <w:tr w:rsidR="004456C1" w:rsidRPr="00375960" w14:paraId="54B31374" w14:textId="77777777" w:rsidTr="004456C1">
        <w:trPr>
          <w:cantSplit/>
        </w:trPr>
        <w:tc>
          <w:tcPr>
            <w:tcW w:w="1770" w:type="dxa"/>
            <w:tcMar>
              <w:left w:w="40" w:type="dxa"/>
              <w:right w:w="40" w:type="dxa"/>
            </w:tcMar>
          </w:tcPr>
          <w:p w14:paraId="7531CE20" w14:textId="77777777" w:rsidR="004456C1" w:rsidRPr="00375960" w:rsidRDefault="004456C1" w:rsidP="004456C1">
            <w:pPr>
              <w:pStyle w:val="TableEntry"/>
            </w:pPr>
            <w:r w:rsidRPr="00375960">
              <w:t>Crew Member ID</w:t>
            </w:r>
          </w:p>
        </w:tc>
        <w:tc>
          <w:tcPr>
            <w:tcW w:w="2188" w:type="dxa"/>
          </w:tcPr>
          <w:p w14:paraId="12BD897B" w14:textId="77777777" w:rsidR="004456C1" w:rsidRPr="00375960" w:rsidRDefault="004456C1" w:rsidP="004456C1">
            <w:pPr>
              <w:pStyle w:val="TableEntry"/>
            </w:pPr>
            <w:r w:rsidRPr="00375960">
              <w:t>Encounter</w:t>
            </w:r>
            <w:r w:rsidRPr="00375960">
              <w:sym w:font="Wingdings" w:char="F0DF"/>
            </w:r>
            <w:r w:rsidRPr="00375960">
              <w:t>Procedure Procedure.performer</w:t>
            </w:r>
          </w:p>
        </w:tc>
        <w:tc>
          <w:tcPr>
            <w:tcW w:w="1440" w:type="dxa"/>
          </w:tcPr>
          <w:p w14:paraId="0C4FDDDF" w14:textId="77777777" w:rsidR="004456C1" w:rsidRPr="00375960" w:rsidRDefault="004456C1" w:rsidP="004456C1">
            <w:pPr>
              <w:pStyle w:val="TableEntry"/>
            </w:pPr>
            <w:r w:rsidRPr="00375960">
              <w:t>RE</w:t>
            </w:r>
          </w:p>
          <w:p w14:paraId="6EFF719A" w14:textId="77777777" w:rsidR="004456C1" w:rsidRPr="00375960" w:rsidRDefault="004456C1" w:rsidP="004456C1">
            <w:pPr>
              <w:pStyle w:val="TableEntry"/>
            </w:pPr>
            <w:r w:rsidRPr="00375960">
              <w:t>[0..1]</w:t>
            </w:r>
          </w:p>
        </w:tc>
        <w:tc>
          <w:tcPr>
            <w:tcW w:w="3240" w:type="dxa"/>
            <w:tcMar>
              <w:left w:w="40" w:type="dxa"/>
              <w:right w:w="40" w:type="dxa"/>
            </w:tcMar>
          </w:tcPr>
          <w:p w14:paraId="5A28EE55" w14:textId="5EE76FE2" w:rsidR="004456C1" w:rsidRPr="00375960" w:rsidRDefault="004456C1" w:rsidP="00E33DF8">
            <w:pPr>
              <w:pStyle w:val="TableEntry"/>
            </w:pPr>
            <w:r w:rsidRPr="00375960">
              <w:t>The statewide assigned ID number of the EMS crew member confirming the airway placement.</w:t>
            </w:r>
          </w:p>
        </w:tc>
        <w:tc>
          <w:tcPr>
            <w:tcW w:w="1440" w:type="dxa"/>
          </w:tcPr>
          <w:p w14:paraId="6F4C1448" w14:textId="77777777" w:rsidR="004456C1" w:rsidRPr="00375960" w:rsidRDefault="004456C1" w:rsidP="004456C1">
            <w:pPr>
              <w:pStyle w:val="TableEntry"/>
            </w:pPr>
          </w:p>
        </w:tc>
      </w:tr>
      <w:tr w:rsidR="004456C1" w:rsidRPr="00375960" w14:paraId="3D49C047" w14:textId="77777777" w:rsidTr="004456C1">
        <w:trPr>
          <w:cantSplit/>
        </w:trPr>
        <w:tc>
          <w:tcPr>
            <w:tcW w:w="1770" w:type="dxa"/>
            <w:tcMar>
              <w:left w:w="40" w:type="dxa"/>
              <w:right w:w="40" w:type="dxa"/>
            </w:tcMar>
          </w:tcPr>
          <w:p w14:paraId="74FE285F" w14:textId="77777777" w:rsidR="004456C1" w:rsidRPr="00375960" w:rsidRDefault="004456C1" w:rsidP="004456C1">
            <w:pPr>
              <w:pStyle w:val="TableEntry"/>
            </w:pPr>
            <w:r w:rsidRPr="00375960">
              <w:t>Airway Complications Encountered</w:t>
            </w:r>
          </w:p>
        </w:tc>
        <w:tc>
          <w:tcPr>
            <w:tcW w:w="2188" w:type="dxa"/>
          </w:tcPr>
          <w:p w14:paraId="555FBF8B" w14:textId="77777777" w:rsidR="004456C1" w:rsidRPr="00375960" w:rsidRDefault="004456C1" w:rsidP="004456C1">
            <w:pPr>
              <w:pStyle w:val="TableEntry"/>
            </w:pPr>
            <w:r w:rsidRPr="00375960">
              <w:t>Encounter</w:t>
            </w:r>
            <w:r w:rsidRPr="00375960">
              <w:sym w:font="Wingdings" w:char="F0DF"/>
            </w:r>
            <w:r w:rsidRPr="00375960">
              <w:t xml:space="preserve">Procedure Procedure.status </w:t>
            </w:r>
          </w:p>
        </w:tc>
        <w:tc>
          <w:tcPr>
            <w:tcW w:w="1440" w:type="dxa"/>
          </w:tcPr>
          <w:p w14:paraId="55441B3A" w14:textId="77777777" w:rsidR="004456C1" w:rsidRPr="00375960" w:rsidRDefault="004456C1" w:rsidP="004456C1">
            <w:pPr>
              <w:pStyle w:val="TableEntry"/>
            </w:pPr>
            <w:r w:rsidRPr="00375960">
              <w:t>RE</w:t>
            </w:r>
          </w:p>
          <w:p w14:paraId="30D550D8" w14:textId="77777777" w:rsidR="004456C1" w:rsidRPr="00375960" w:rsidRDefault="004456C1" w:rsidP="004456C1">
            <w:pPr>
              <w:pStyle w:val="TableEntry"/>
            </w:pPr>
            <w:r w:rsidRPr="00375960">
              <w:t>[0..*]</w:t>
            </w:r>
          </w:p>
        </w:tc>
        <w:tc>
          <w:tcPr>
            <w:tcW w:w="3240" w:type="dxa"/>
            <w:tcMar>
              <w:left w:w="40" w:type="dxa"/>
              <w:right w:w="40" w:type="dxa"/>
            </w:tcMar>
          </w:tcPr>
          <w:p w14:paraId="33481D0C" w14:textId="6FBC2BAF" w:rsidR="004456C1" w:rsidRPr="00375960" w:rsidRDefault="004456C1" w:rsidP="00E33DF8">
            <w:pPr>
              <w:pStyle w:val="TableEntry"/>
            </w:pPr>
            <w:r w:rsidRPr="00375960">
              <w:t>The airway management complications encountered during the patient care episode.</w:t>
            </w:r>
          </w:p>
        </w:tc>
        <w:tc>
          <w:tcPr>
            <w:tcW w:w="1440" w:type="dxa"/>
          </w:tcPr>
          <w:p w14:paraId="708F1C9E" w14:textId="77777777" w:rsidR="004456C1" w:rsidRPr="00375960" w:rsidRDefault="004456C1" w:rsidP="004456C1">
            <w:pPr>
              <w:pStyle w:val="TableEntry"/>
            </w:pPr>
          </w:p>
        </w:tc>
      </w:tr>
      <w:tr w:rsidR="004456C1" w:rsidRPr="00375960" w14:paraId="3608D389" w14:textId="77777777" w:rsidTr="004456C1">
        <w:trPr>
          <w:cantSplit/>
        </w:trPr>
        <w:tc>
          <w:tcPr>
            <w:tcW w:w="1770" w:type="dxa"/>
            <w:tcMar>
              <w:left w:w="40" w:type="dxa"/>
              <w:right w:w="40" w:type="dxa"/>
            </w:tcMar>
          </w:tcPr>
          <w:p w14:paraId="51622667" w14:textId="77777777" w:rsidR="004456C1" w:rsidRPr="00375960" w:rsidRDefault="004456C1" w:rsidP="004456C1">
            <w:pPr>
              <w:pStyle w:val="TableEntry"/>
            </w:pPr>
            <w:r w:rsidRPr="00375960">
              <w:t>Suspected Reasons for Failed Airway Management</w:t>
            </w:r>
          </w:p>
        </w:tc>
        <w:tc>
          <w:tcPr>
            <w:tcW w:w="2188" w:type="dxa"/>
          </w:tcPr>
          <w:p w14:paraId="3D68299D" w14:textId="77777777" w:rsidR="004456C1" w:rsidRPr="00375960" w:rsidRDefault="004456C1" w:rsidP="004456C1">
            <w:pPr>
              <w:pStyle w:val="TableEntry"/>
            </w:pPr>
            <w:r w:rsidRPr="00375960">
              <w:t>Encounter</w:t>
            </w:r>
            <w:r w:rsidRPr="00375960">
              <w:sym w:font="Wingdings" w:char="F0DF"/>
            </w:r>
            <w:r w:rsidRPr="00375960">
              <w:t>Procedure Procedure.outcome</w:t>
            </w:r>
          </w:p>
        </w:tc>
        <w:tc>
          <w:tcPr>
            <w:tcW w:w="1440" w:type="dxa"/>
          </w:tcPr>
          <w:p w14:paraId="601150F6" w14:textId="77777777" w:rsidR="004456C1" w:rsidRPr="00375960" w:rsidRDefault="004456C1" w:rsidP="004456C1">
            <w:pPr>
              <w:pStyle w:val="TableEntry"/>
            </w:pPr>
            <w:r w:rsidRPr="00375960">
              <w:t>RE</w:t>
            </w:r>
          </w:p>
          <w:p w14:paraId="135BE0E9" w14:textId="77777777" w:rsidR="004456C1" w:rsidRPr="00375960" w:rsidRDefault="004456C1" w:rsidP="004456C1">
            <w:pPr>
              <w:pStyle w:val="TableEntry"/>
            </w:pPr>
            <w:r w:rsidRPr="00375960">
              <w:t>[0..*]</w:t>
            </w:r>
          </w:p>
        </w:tc>
        <w:tc>
          <w:tcPr>
            <w:tcW w:w="3240" w:type="dxa"/>
            <w:tcMar>
              <w:left w:w="40" w:type="dxa"/>
              <w:right w:w="40" w:type="dxa"/>
            </w:tcMar>
          </w:tcPr>
          <w:p w14:paraId="34D8F6FC" w14:textId="20E4B8B6" w:rsidR="004456C1" w:rsidRPr="00375960" w:rsidRDefault="004456C1" w:rsidP="00E33DF8">
            <w:pPr>
              <w:pStyle w:val="TableEntry"/>
            </w:pPr>
            <w:r w:rsidRPr="00375960">
              <w:t>The reason(s) the airway was unable to be successfully managed.</w:t>
            </w:r>
          </w:p>
        </w:tc>
        <w:tc>
          <w:tcPr>
            <w:tcW w:w="1440" w:type="dxa"/>
          </w:tcPr>
          <w:p w14:paraId="0287FD30" w14:textId="77777777" w:rsidR="004456C1" w:rsidRPr="00375960" w:rsidRDefault="004456C1" w:rsidP="004456C1">
            <w:pPr>
              <w:pStyle w:val="TableEntry"/>
            </w:pPr>
          </w:p>
        </w:tc>
      </w:tr>
      <w:tr w:rsidR="004456C1" w:rsidRPr="00375960" w14:paraId="0411C70D" w14:textId="77777777" w:rsidTr="004456C1">
        <w:trPr>
          <w:cantSplit/>
        </w:trPr>
        <w:tc>
          <w:tcPr>
            <w:tcW w:w="1770" w:type="dxa"/>
            <w:tcMar>
              <w:left w:w="40" w:type="dxa"/>
              <w:right w:w="40" w:type="dxa"/>
            </w:tcMar>
          </w:tcPr>
          <w:p w14:paraId="0BA7F1FC" w14:textId="77777777" w:rsidR="004456C1" w:rsidRPr="00375960" w:rsidRDefault="004456C1" w:rsidP="004456C1">
            <w:pPr>
              <w:pStyle w:val="TableEntry"/>
            </w:pPr>
            <w:r w:rsidRPr="00375960">
              <w:t>Date/Time Decision to Manage the Patient with an Invasive Airway</w:t>
            </w:r>
          </w:p>
        </w:tc>
        <w:tc>
          <w:tcPr>
            <w:tcW w:w="2188" w:type="dxa"/>
          </w:tcPr>
          <w:p w14:paraId="44FB1867" w14:textId="77777777" w:rsidR="004456C1" w:rsidRPr="00375960" w:rsidRDefault="004456C1" w:rsidP="004456C1">
            <w:pPr>
              <w:pStyle w:val="TableEntry"/>
            </w:pPr>
            <w:r w:rsidRPr="00375960">
              <w:t>Encounter</w:t>
            </w:r>
            <w:r w:rsidRPr="00375960">
              <w:sym w:font="Wingdings" w:char="F0DF"/>
            </w:r>
            <w:r w:rsidRPr="00375960">
              <w:t>Procedure Procedure.outcome.note</w:t>
            </w:r>
          </w:p>
        </w:tc>
        <w:tc>
          <w:tcPr>
            <w:tcW w:w="1440" w:type="dxa"/>
          </w:tcPr>
          <w:p w14:paraId="6FE408AC" w14:textId="77777777" w:rsidR="004456C1" w:rsidRPr="00375960" w:rsidRDefault="004456C1" w:rsidP="004456C1">
            <w:pPr>
              <w:pStyle w:val="TableEntry"/>
            </w:pPr>
            <w:r w:rsidRPr="00375960">
              <w:t>RE</w:t>
            </w:r>
          </w:p>
          <w:p w14:paraId="1A2DA5D9" w14:textId="77777777" w:rsidR="004456C1" w:rsidRPr="00375960" w:rsidRDefault="004456C1" w:rsidP="004456C1">
            <w:pPr>
              <w:pStyle w:val="TableEntry"/>
            </w:pPr>
            <w:r w:rsidRPr="00375960">
              <w:t>[0..1]</w:t>
            </w:r>
          </w:p>
        </w:tc>
        <w:tc>
          <w:tcPr>
            <w:tcW w:w="3240" w:type="dxa"/>
            <w:tcMar>
              <w:left w:w="40" w:type="dxa"/>
              <w:right w:w="40" w:type="dxa"/>
            </w:tcMar>
          </w:tcPr>
          <w:p w14:paraId="0E88B5D6" w14:textId="5F5082C9" w:rsidR="004456C1" w:rsidRPr="00375960" w:rsidRDefault="004456C1" w:rsidP="00E33DF8">
            <w:pPr>
              <w:pStyle w:val="TableEntry"/>
            </w:pPr>
            <w:r w:rsidRPr="00375960">
              <w:t>The date and time the decision was made to manage the patient's airway with an invasive airway device.</w:t>
            </w:r>
          </w:p>
        </w:tc>
        <w:tc>
          <w:tcPr>
            <w:tcW w:w="1440" w:type="dxa"/>
          </w:tcPr>
          <w:p w14:paraId="2DB49701" w14:textId="77777777" w:rsidR="004456C1" w:rsidRPr="00375960" w:rsidRDefault="004456C1" w:rsidP="004456C1">
            <w:pPr>
              <w:pStyle w:val="TableEntry"/>
            </w:pPr>
          </w:p>
        </w:tc>
      </w:tr>
      <w:tr w:rsidR="004456C1" w:rsidRPr="00375960" w14:paraId="265723C2" w14:textId="77777777" w:rsidTr="004456C1">
        <w:trPr>
          <w:cantSplit/>
        </w:trPr>
        <w:tc>
          <w:tcPr>
            <w:tcW w:w="1770" w:type="dxa"/>
            <w:tcMar>
              <w:left w:w="40" w:type="dxa"/>
              <w:right w:w="40" w:type="dxa"/>
            </w:tcMar>
          </w:tcPr>
          <w:p w14:paraId="390DEE5A" w14:textId="77777777" w:rsidR="004456C1" w:rsidRPr="00375960" w:rsidRDefault="004456C1" w:rsidP="004456C1">
            <w:pPr>
              <w:pStyle w:val="TableEntry"/>
            </w:pPr>
            <w:r w:rsidRPr="00375960">
              <w:t>Date/Time Invasive Airway Placement Attempts Abandoned</w:t>
            </w:r>
          </w:p>
        </w:tc>
        <w:tc>
          <w:tcPr>
            <w:tcW w:w="2188" w:type="dxa"/>
          </w:tcPr>
          <w:p w14:paraId="667DC81D" w14:textId="77777777" w:rsidR="004456C1" w:rsidRPr="00375960" w:rsidRDefault="004456C1" w:rsidP="004456C1">
            <w:pPr>
              <w:pStyle w:val="TableEntry"/>
            </w:pPr>
            <w:r w:rsidRPr="00375960">
              <w:t>Encounter</w:t>
            </w:r>
            <w:r w:rsidRPr="00375960">
              <w:sym w:font="Wingdings" w:char="F0DF"/>
            </w:r>
            <w:r w:rsidRPr="00375960">
              <w:t>Procedure Procedure.outcome</w:t>
            </w:r>
          </w:p>
        </w:tc>
        <w:tc>
          <w:tcPr>
            <w:tcW w:w="1440" w:type="dxa"/>
          </w:tcPr>
          <w:p w14:paraId="0272DD13" w14:textId="77777777" w:rsidR="004456C1" w:rsidRPr="00375960" w:rsidRDefault="004456C1" w:rsidP="004456C1">
            <w:pPr>
              <w:pStyle w:val="TableEntry"/>
            </w:pPr>
            <w:r w:rsidRPr="00375960">
              <w:t>RE</w:t>
            </w:r>
          </w:p>
          <w:p w14:paraId="0B97E1E5" w14:textId="77777777" w:rsidR="004456C1" w:rsidRPr="00375960" w:rsidRDefault="004456C1" w:rsidP="004456C1">
            <w:pPr>
              <w:pStyle w:val="TableEntry"/>
            </w:pPr>
            <w:r w:rsidRPr="00375960">
              <w:t>[0..1]</w:t>
            </w:r>
          </w:p>
        </w:tc>
        <w:tc>
          <w:tcPr>
            <w:tcW w:w="3240" w:type="dxa"/>
            <w:tcMar>
              <w:left w:w="40" w:type="dxa"/>
              <w:right w:w="40" w:type="dxa"/>
            </w:tcMar>
          </w:tcPr>
          <w:p w14:paraId="10E1DDC6" w14:textId="2EB64299" w:rsidR="004456C1" w:rsidRPr="00375960" w:rsidRDefault="004456C1" w:rsidP="00E33DF8">
            <w:pPr>
              <w:pStyle w:val="TableEntry"/>
            </w:pPr>
            <w:r w:rsidRPr="00375960">
              <w:t>The date and time that the invasive airway attempts were abandoned for the patient.</w:t>
            </w:r>
          </w:p>
        </w:tc>
        <w:tc>
          <w:tcPr>
            <w:tcW w:w="1440" w:type="dxa"/>
          </w:tcPr>
          <w:p w14:paraId="44059CA4" w14:textId="77777777" w:rsidR="004456C1" w:rsidRPr="00375960" w:rsidRDefault="004456C1" w:rsidP="004456C1">
            <w:pPr>
              <w:pStyle w:val="TableEntry"/>
            </w:pPr>
          </w:p>
        </w:tc>
      </w:tr>
      <w:tr w:rsidR="004456C1" w:rsidRPr="00375960" w14:paraId="2C37959E" w14:textId="77777777" w:rsidTr="004456C1">
        <w:trPr>
          <w:cantSplit/>
        </w:trPr>
        <w:tc>
          <w:tcPr>
            <w:tcW w:w="1770" w:type="dxa"/>
            <w:tcMar>
              <w:left w:w="40" w:type="dxa"/>
              <w:right w:w="40" w:type="dxa"/>
            </w:tcMar>
          </w:tcPr>
          <w:p w14:paraId="78039DB1" w14:textId="77777777" w:rsidR="004456C1" w:rsidRPr="00375960" w:rsidRDefault="004456C1" w:rsidP="004456C1">
            <w:pPr>
              <w:pStyle w:val="TableEntry"/>
            </w:pPr>
            <w:r w:rsidRPr="00375960">
              <w:t>Medical Device Serial Number</w:t>
            </w:r>
          </w:p>
        </w:tc>
        <w:tc>
          <w:tcPr>
            <w:tcW w:w="2188" w:type="dxa"/>
          </w:tcPr>
          <w:p w14:paraId="3DC595CC" w14:textId="77777777" w:rsidR="004456C1" w:rsidRPr="00375960" w:rsidRDefault="004456C1" w:rsidP="004456C1">
            <w:pPr>
              <w:pStyle w:val="TableEntry"/>
            </w:pPr>
            <w:r w:rsidRPr="00375960">
              <w:t>Encounter</w:t>
            </w:r>
            <w:r w:rsidRPr="00375960">
              <w:sym w:font="Wingdings" w:char="F0DF"/>
            </w:r>
            <w:r w:rsidRPr="00375960">
              <w:t>Device.identifier</w:t>
            </w:r>
          </w:p>
        </w:tc>
        <w:tc>
          <w:tcPr>
            <w:tcW w:w="1440" w:type="dxa"/>
          </w:tcPr>
          <w:p w14:paraId="60108EBF" w14:textId="77777777" w:rsidR="004456C1" w:rsidRPr="00375960" w:rsidRDefault="004456C1" w:rsidP="004456C1">
            <w:pPr>
              <w:pStyle w:val="TableEntry"/>
            </w:pPr>
            <w:r w:rsidRPr="00375960">
              <w:t>RE</w:t>
            </w:r>
          </w:p>
          <w:p w14:paraId="764114D8" w14:textId="77777777" w:rsidR="004456C1" w:rsidRPr="00375960" w:rsidRDefault="004456C1" w:rsidP="004456C1">
            <w:pPr>
              <w:pStyle w:val="TableEntry"/>
            </w:pPr>
            <w:r w:rsidRPr="00375960">
              <w:t>[0..1]</w:t>
            </w:r>
          </w:p>
        </w:tc>
        <w:tc>
          <w:tcPr>
            <w:tcW w:w="3240" w:type="dxa"/>
            <w:tcMar>
              <w:left w:w="40" w:type="dxa"/>
              <w:right w:w="40" w:type="dxa"/>
            </w:tcMar>
          </w:tcPr>
          <w:p w14:paraId="040E594B" w14:textId="2125A3E7" w:rsidR="004456C1" w:rsidRPr="00375960" w:rsidRDefault="004456C1" w:rsidP="00E33DF8">
            <w:pPr>
              <w:pStyle w:val="TableEntry"/>
            </w:pPr>
            <w:r w:rsidRPr="00375960">
              <w:t>The unique manufacturer's serial number associated with a medical device.</w:t>
            </w:r>
          </w:p>
        </w:tc>
        <w:tc>
          <w:tcPr>
            <w:tcW w:w="1440" w:type="dxa"/>
          </w:tcPr>
          <w:p w14:paraId="358436D0" w14:textId="77777777" w:rsidR="004456C1" w:rsidRPr="00375960" w:rsidRDefault="004456C1" w:rsidP="004456C1">
            <w:pPr>
              <w:pStyle w:val="TableEntry"/>
            </w:pPr>
          </w:p>
        </w:tc>
      </w:tr>
      <w:tr w:rsidR="004456C1" w:rsidRPr="00375960" w14:paraId="3C57884F" w14:textId="77777777" w:rsidTr="004456C1">
        <w:trPr>
          <w:cantSplit/>
        </w:trPr>
        <w:tc>
          <w:tcPr>
            <w:tcW w:w="1770" w:type="dxa"/>
            <w:tcMar>
              <w:left w:w="40" w:type="dxa"/>
              <w:right w:w="40" w:type="dxa"/>
            </w:tcMar>
          </w:tcPr>
          <w:p w14:paraId="6B738FE2" w14:textId="77777777" w:rsidR="004456C1" w:rsidRPr="00375960" w:rsidRDefault="004456C1" w:rsidP="004456C1">
            <w:pPr>
              <w:pStyle w:val="TableEntry"/>
            </w:pPr>
            <w:r w:rsidRPr="00375960">
              <w:t>Date/Time of Event (per Medical Device)</w:t>
            </w:r>
          </w:p>
        </w:tc>
        <w:tc>
          <w:tcPr>
            <w:tcW w:w="2188" w:type="dxa"/>
          </w:tcPr>
          <w:p w14:paraId="4B63C7DD" w14:textId="77777777" w:rsidR="004456C1" w:rsidRPr="00375960" w:rsidRDefault="004456C1" w:rsidP="004456C1">
            <w:pPr>
              <w:pStyle w:val="TableEntry"/>
            </w:pPr>
            <w:r w:rsidRPr="00375960">
              <w:t>Encounter</w:t>
            </w:r>
            <w:r w:rsidRPr="00375960">
              <w:sym w:font="Wingdings" w:char="F0DF"/>
            </w:r>
            <w:r w:rsidRPr="00375960">
              <w:t xml:space="preserve">Device.TimeDate </w:t>
            </w:r>
          </w:p>
        </w:tc>
        <w:tc>
          <w:tcPr>
            <w:tcW w:w="1440" w:type="dxa"/>
          </w:tcPr>
          <w:p w14:paraId="4DF73F61" w14:textId="77777777" w:rsidR="004456C1" w:rsidRPr="00375960" w:rsidRDefault="004456C1" w:rsidP="004456C1">
            <w:pPr>
              <w:pStyle w:val="TableEntry"/>
            </w:pPr>
            <w:r w:rsidRPr="00375960">
              <w:t>RE</w:t>
            </w:r>
          </w:p>
          <w:p w14:paraId="21473AC4" w14:textId="77777777" w:rsidR="004456C1" w:rsidRPr="00375960" w:rsidRDefault="004456C1" w:rsidP="004456C1">
            <w:pPr>
              <w:pStyle w:val="TableEntry"/>
            </w:pPr>
            <w:r w:rsidRPr="00375960">
              <w:t>[0..1]</w:t>
            </w:r>
          </w:p>
        </w:tc>
        <w:tc>
          <w:tcPr>
            <w:tcW w:w="3240" w:type="dxa"/>
            <w:tcMar>
              <w:left w:w="40" w:type="dxa"/>
              <w:right w:w="40" w:type="dxa"/>
            </w:tcMar>
          </w:tcPr>
          <w:p w14:paraId="36EAE116" w14:textId="3C0D90DC" w:rsidR="004456C1" w:rsidRPr="00375960" w:rsidRDefault="004456C1" w:rsidP="00E33DF8">
            <w:pPr>
              <w:pStyle w:val="TableEntry"/>
            </w:pPr>
            <w:r w:rsidRPr="00375960">
              <w:t>The time of the event recorded by the device's internal clock</w:t>
            </w:r>
            <w:r w:rsidR="00E33DF8">
              <w:t>.</w:t>
            </w:r>
          </w:p>
        </w:tc>
        <w:tc>
          <w:tcPr>
            <w:tcW w:w="1440" w:type="dxa"/>
          </w:tcPr>
          <w:p w14:paraId="6BC9EB5F" w14:textId="77777777" w:rsidR="004456C1" w:rsidRPr="00375960" w:rsidRDefault="004456C1" w:rsidP="004456C1">
            <w:pPr>
              <w:pStyle w:val="TableEntry"/>
            </w:pPr>
          </w:p>
        </w:tc>
      </w:tr>
      <w:tr w:rsidR="004456C1" w:rsidRPr="00375960" w14:paraId="72289CF3" w14:textId="77777777" w:rsidTr="004456C1">
        <w:trPr>
          <w:cantSplit/>
        </w:trPr>
        <w:tc>
          <w:tcPr>
            <w:tcW w:w="1770" w:type="dxa"/>
            <w:tcMar>
              <w:left w:w="40" w:type="dxa"/>
              <w:right w:w="40" w:type="dxa"/>
            </w:tcMar>
          </w:tcPr>
          <w:p w14:paraId="05150EA7" w14:textId="77777777" w:rsidR="004456C1" w:rsidRPr="00375960" w:rsidRDefault="004456C1" w:rsidP="004456C1">
            <w:pPr>
              <w:pStyle w:val="TableEntry"/>
            </w:pPr>
            <w:r w:rsidRPr="00375960">
              <w:t>Medical Device Event Type</w:t>
            </w:r>
          </w:p>
        </w:tc>
        <w:tc>
          <w:tcPr>
            <w:tcW w:w="2188" w:type="dxa"/>
          </w:tcPr>
          <w:p w14:paraId="13DFC8E1"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0B2A19A9" w14:textId="77777777" w:rsidR="004456C1" w:rsidRPr="00375960" w:rsidRDefault="004456C1" w:rsidP="004456C1">
            <w:pPr>
              <w:pStyle w:val="TableEntry"/>
            </w:pPr>
            <w:r w:rsidRPr="00375960">
              <w:t>RE</w:t>
            </w:r>
          </w:p>
          <w:p w14:paraId="69272B87" w14:textId="77777777" w:rsidR="004456C1" w:rsidRPr="00375960" w:rsidRDefault="004456C1" w:rsidP="004456C1">
            <w:pPr>
              <w:pStyle w:val="TableEntry"/>
            </w:pPr>
            <w:r w:rsidRPr="00375960">
              <w:t>[0..1]</w:t>
            </w:r>
          </w:p>
        </w:tc>
        <w:tc>
          <w:tcPr>
            <w:tcW w:w="3240" w:type="dxa"/>
            <w:tcMar>
              <w:left w:w="40" w:type="dxa"/>
              <w:right w:w="40" w:type="dxa"/>
            </w:tcMar>
          </w:tcPr>
          <w:p w14:paraId="72FA851C" w14:textId="6F7B2DBF" w:rsidR="004456C1" w:rsidRPr="00375960" w:rsidRDefault="004456C1" w:rsidP="00E33DF8">
            <w:pPr>
              <w:pStyle w:val="TableEntry"/>
            </w:pPr>
            <w:r w:rsidRPr="00375960">
              <w:t>The type of event documented by the medical device.</w:t>
            </w:r>
          </w:p>
        </w:tc>
        <w:tc>
          <w:tcPr>
            <w:tcW w:w="1440" w:type="dxa"/>
          </w:tcPr>
          <w:p w14:paraId="0FD17956" w14:textId="77777777" w:rsidR="004456C1" w:rsidRPr="00375960" w:rsidRDefault="004456C1" w:rsidP="004456C1">
            <w:pPr>
              <w:pStyle w:val="TableEntry"/>
            </w:pPr>
          </w:p>
        </w:tc>
      </w:tr>
      <w:tr w:rsidR="004456C1" w:rsidRPr="00375960" w14:paraId="3128A8D9" w14:textId="77777777" w:rsidTr="004456C1">
        <w:trPr>
          <w:cantSplit/>
        </w:trPr>
        <w:tc>
          <w:tcPr>
            <w:tcW w:w="1770" w:type="dxa"/>
            <w:tcMar>
              <w:left w:w="40" w:type="dxa"/>
              <w:right w:w="40" w:type="dxa"/>
            </w:tcMar>
          </w:tcPr>
          <w:p w14:paraId="1B1A05C6" w14:textId="77777777" w:rsidR="004456C1" w:rsidRPr="00375960" w:rsidRDefault="004456C1" w:rsidP="004456C1">
            <w:pPr>
              <w:pStyle w:val="TableEntry"/>
            </w:pPr>
            <w:r w:rsidRPr="00375960">
              <w:t>Medical Device Waveform Graphic Type</w:t>
            </w:r>
          </w:p>
        </w:tc>
        <w:tc>
          <w:tcPr>
            <w:tcW w:w="2188" w:type="dxa"/>
          </w:tcPr>
          <w:p w14:paraId="505C3B32"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7D57C4D4" w14:textId="77777777" w:rsidR="004456C1" w:rsidRPr="00375960" w:rsidRDefault="004456C1" w:rsidP="004456C1">
            <w:pPr>
              <w:pStyle w:val="TableEntry"/>
            </w:pPr>
            <w:r w:rsidRPr="00375960">
              <w:t>RE</w:t>
            </w:r>
          </w:p>
          <w:p w14:paraId="2B26E6CA" w14:textId="77777777" w:rsidR="004456C1" w:rsidRPr="00375960" w:rsidRDefault="004456C1" w:rsidP="004456C1">
            <w:pPr>
              <w:pStyle w:val="TableEntry"/>
            </w:pPr>
            <w:r w:rsidRPr="00375960">
              <w:t>[0..1]</w:t>
            </w:r>
          </w:p>
        </w:tc>
        <w:tc>
          <w:tcPr>
            <w:tcW w:w="3240" w:type="dxa"/>
            <w:tcMar>
              <w:left w:w="40" w:type="dxa"/>
              <w:right w:w="40" w:type="dxa"/>
            </w:tcMar>
          </w:tcPr>
          <w:p w14:paraId="0E8DB09D" w14:textId="6396F2D1" w:rsidR="004456C1" w:rsidRPr="00375960" w:rsidRDefault="004456C1" w:rsidP="00E33DF8">
            <w:pPr>
              <w:pStyle w:val="TableEntry"/>
            </w:pPr>
            <w:r w:rsidRPr="00375960">
              <w:t>The description of the waveform file stored in Waveform Graphic (eDevice.05).</w:t>
            </w:r>
          </w:p>
        </w:tc>
        <w:tc>
          <w:tcPr>
            <w:tcW w:w="1440" w:type="dxa"/>
          </w:tcPr>
          <w:p w14:paraId="6CBD31B4" w14:textId="77777777" w:rsidR="004456C1" w:rsidRPr="00375960" w:rsidRDefault="004456C1" w:rsidP="004456C1">
            <w:pPr>
              <w:pStyle w:val="TableEntry"/>
            </w:pPr>
          </w:p>
        </w:tc>
      </w:tr>
      <w:tr w:rsidR="004456C1" w:rsidRPr="00375960" w14:paraId="11F36BF1" w14:textId="77777777" w:rsidTr="004456C1">
        <w:trPr>
          <w:cantSplit/>
        </w:trPr>
        <w:tc>
          <w:tcPr>
            <w:tcW w:w="1770" w:type="dxa"/>
            <w:tcMar>
              <w:left w:w="40" w:type="dxa"/>
              <w:right w:w="40" w:type="dxa"/>
            </w:tcMar>
          </w:tcPr>
          <w:p w14:paraId="7FE25A61" w14:textId="77777777" w:rsidR="004456C1" w:rsidRPr="00375960" w:rsidRDefault="004456C1" w:rsidP="004456C1">
            <w:pPr>
              <w:pStyle w:val="TableEntry"/>
            </w:pPr>
            <w:r w:rsidRPr="00375960">
              <w:t>Medical Device Waveform Graphic</w:t>
            </w:r>
          </w:p>
        </w:tc>
        <w:tc>
          <w:tcPr>
            <w:tcW w:w="2188" w:type="dxa"/>
          </w:tcPr>
          <w:p w14:paraId="29B23B5E" w14:textId="77777777" w:rsidR="004456C1" w:rsidRPr="00375960" w:rsidRDefault="004456C1" w:rsidP="004456C1">
            <w:pPr>
              <w:pStyle w:val="TableEntry"/>
            </w:pPr>
            <w:r w:rsidRPr="00375960">
              <w:t>Encounter</w:t>
            </w:r>
            <w:r w:rsidRPr="00375960">
              <w:sym w:font="Wingdings" w:char="F0DF"/>
            </w:r>
            <w:r w:rsidRPr="00375960">
              <w:t>Observation.value[x]</w:t>
            </w:r>
          </w:p>
        </w:tc>
        <w:tc>
          <w:tcPr>
            <w:tcW w:w="1440" w:type="dxa"/>
          </w:tcPr>
          <w:p w14:paraId="359C5001" w14:textId="77777777" w:rsidR="004456C1" w:rsidRPr="00375960" w:rsidRDefault="004456C1" w:rsidP="004456C1">
            <w:pPr>
              <w:pStyle w:val="TableEntry"/>
            </w:pPr>
            <w:r w:rsidRPr="00375960">
              <w:t>RE</w:t>
            </w:r>
          </w:p>
          <w:p w14:paraId="48B5FB72" w14:textId="77777777" w:rsidR="004456C1" w:rsidRPr="00375960" w:rsidRDefault="004456C1" w:rsidP="004456C1">
            <w:pPr>
              <w:pStyle w:val="TableEntry"/>
            </w:pPr>
            <w:r w:rsidRPr="00375960">
              <w:t>[0..*]</w:t>
            </w:r>
          </w:p>
        </w:tc>
        <w:tc>
          <w:tcPr>
            <w:tcW w:w="3240" w:type="dxa"/>
            <w:tcMar>
              <w:left w:w="40" w:type="dxa"/>
              <w:right w:w="40" w:type="dxa"/>
            </w:tcMar>
          </w:tcPr>
          <w:p w14:paraId="1F5915FE" w14:textId="3D661C98" w:rsidR="004456C1" w:rsidRPr="00375960" w:rsidRDefault="004456C1" w:rsidP="00E33DF8">
            <w:pPr>
              <w:pStyle w:val="TableEntry"/>
            </w:pPr>
            <w:r w:rsidRPr="00375960">
              <w:t>The graphic waveform file.</w:t>
            </w:r>
          </w:p>
        </w:tc>
        <w:tc>
          <w:tcPr>
            <w:tcW w:w="1440" w:type="dxa"/>
          </w:tcPr>
          <w:p w14:paraId="37AD6473" w14:textId="77777777" w:rsidR="004456C1" w:rsidRPr="00375960" w:rsidRDefault="004456C1" w:rsidP="004456C1">
            <w:pPr>
              <w:pStyle w:val="TableEntry"/>
            </w:pPr>
          </w:p>
        </w:tc>
      </w:tr>
      <w:tr w:rsidR="004456C1" w:rsidRPr="00375960" w14:paraId="3E967990" w14:textId="77777777" w:rsidTr="004456C1">
        <w:trPr>
          <w:cantSplit/>
        </w:trPr>
        <w:tc>
          <w:tcPr>
            <w:tcW w:w="1770" w:type="dxa"/>
            <w:tcMar>
              <w:left w:w="40" w:type="dxa"/>
              <w:right w:w="40" w:type="dxa"/>
            </w:tcMar>
          </w:tcPr>
          <w:p w14:paraId="4280C010" w14:textId="628E1B73" w:rsidR="004456C1" w:rsidRPr="00375960" w:rsidRDefault="004456C1" w:rsidP="004456C1">
            <w:pPr>
              <w:pStyle w:val="TableEntry"/>
            </w:pPr>
            <w:r w:rsidRPr="00375960">
              <w:t>Medical Device Mode (Manual, AED, Pacing, CO2, O2, etc</w:t>
            </w:r>
            <w:r w:rsidR="00674DC8">
              <w:t>.</w:t>
            </w:r>
            <w:r w:rsidRPr="00375960">
              <w:t>)</w:t>
            </w:r>
          </w:p>
        </w:tc>
        <w:tc>
          <w:tcPr>
            <w:tcW w:w="2188" w:type="dxa"/>
          </w:tcPr>
          <w:p w14:paraId="6054F28A" w14:textId="77777777" w:rsidR="004456C1" w:rsidRPr="00375960" w:rsidRDefault="004456C1" w:rsidP="004456C1">
            <w:pPr>
              <w:pStyle w:val="TableEntry"/>
            </w:pPr>
            <w:r w:rsidRPr="00375960">
              <w:t>Encounter.device – MedicalDeviceMode</w:t>
            </w:r>
          </w:p>
          <w:p w14:paraId="35E971F9" w14:textId="77777777" w:rsidR="004456C1" w:rsidRPr="00375960" w:rsidRDefault="004456C1" w:rsidP="004456C1">
            <w:pPr>
              <w:pStyle w:val="TableEntry"/>
            </w:pPr>
            <w:r w:rsidRPr="00375960">
              <w:t>**IHE Extension**</w:t>
            </w:r>
          </w:p>
        </w:tc>
        <w:tc>
          <w:tcPr>
            <w:tcW w:w="1440" w:type="dxa"/>
          </w:tcPr>
          <w:p w14:paraId="57C62F21" w14:textId="77777777" w:rsidR="004456C1" w:rsidRPr="00375960" w:rsidRDefault="004456C1" w:rsidP="004456C1">
            <w:pPr>
              <w:pStyle w:val="TableEntry"/>
            </w:pPr>
            <w:r w:rsidRPr="00375960">
              <w:t>RE</w:t>
            </w:r>
          </w:p>
          <w:p w14:paraId="690ADE60" w14:textId="77777777" w:rsidR="004456C1" w:rsidRPr="00375960" w:rsidRDefault="004456C1" w:rsidP="004456C1">
            <w:pPr>
              <w:pStyle w:val="TableEntry"/>
            </w:pPr>
            <w:r w:rsidRPr="00375960">
              <w:t>[0..1]</w:t>
            </w:r>
          </w:p>
        </w:tc>
        <w:tc>
          <w:tcPr>
            <w:tcW w:w="3240" w:type="dxa"/>
            <w:tcMar>
              <w:left w:w="40" w:type="dxa"/>
              <w:right w:w="40" w:type="dxa"/>
            </w:tcMar>
          </w:tcPr>
          <w:p w14:paraId="246589FC" w14:textId="3B31DBF8" w:rsidR="004456C1" w:rsidRPr="00375960" w:rsidRDefault="004456C1" w:rsidP="00E33DF8">
            <w:pPr>
              <w:pStyle w:val="TableEntry"/>
            </w:pPr>
            <w:r w:rsidRPr="00375960">
              <w:t>The mode of operation the device is operating in during the defibrillation, pacing, or rhythm analysis by the device (if appropriate for the event)</w:t>
            </w:r>
            <w:r w:rsidR="00E33DF8">
              <w:t>.</w:t>
            </w:r>
          </w:p>
        </w:tc>
        <w:tc>
          <w:tcPr>
            <w:tcW w:w="1440" w:type="dxa"/>
          </w:tcPr>
          <w:p w14:paraId="666B5486" w14:textId="77777777" w:rsidR="004456C1" w:rsidRPr="00375960" w:rsidRDefault="004456C1" w:rsidP="004456C1">
            <w:pPr>
              <w:pStyle w:val="TableEntry"/>
            </w:pPr>
          </w:p>
        </w:tc>
      </w:tr>
      <w:tr w:rsidR="004456C1" w:rsidRPr="00375960" w14:paraId="1BEEB345" w14:textId="77777777" w:rsidTr="004456C1">
        <w:trPr>
          <w:cantSplit/>
        </w:trPr>
        <w:tc>
          <w:tcPr>
            <w:tcW w:w="1770" w:type="dxa"/>
            <w:tcMar>
              <w:left w:w="40" w:type="dxa"/>
              <w:right w:w="40" w:type="dxa"/>
            </w:tcMar>
          </w:tcPr>
          <w:p w14:paraId="2DC25DD5" w14:textId="77777777" w:rsidR="004456C1" w:rsidRPr="00375960" w:rsidRDefault="004456C1" w:rsidP="004456C1">
            <w:pPr>
              <w:pStyle w:val="TableEntry"/>
            </w:pPr>
            <w:r w:rsidRPr="00375960">
              <w:t>Medical Device ECG Lead</w:t>
            </w:r>
          </w:p>
        </w:tc>
        <w:tc>
          <w:tcPr>
            <w:tcW w:w="2188" w:type="dxa"/>
          </w:tcPr>
          <w:p w14:paraId="14968A06" w14:textId="77777777" w:rsidR="004456C1" w:rsidRPr="00375960" w:rsidRDefault="004456C1" w:rsidP="004456C1">
            <w:pPr>
              <w:pStyle w:val="TableEntry"/>
            </w:pPr>
            <w:r w:rsidRPr="00375960">
              <w:t>Encounter</w:t>
            </w:r>
            <w:r w:rsidRPr="00375960">
              <w:sym w:font="Wingdings" w:char="F0DF"/>
            </w:r>
            <w:r w:rsidRPr="00375960">
              <w:t>Device.type</w:t>
            </w:r>
          </w:p>
        </w:tc>
        <w:tc>
          <w:tcPr>
            <w:tcW w:w="1440" w:type="dxa"/>
          </w:tcPr>
          <w:p w14:paraId="6E39D341" w14:textId="77777777" w:rsidR="004456C1" w:rsidRPr="00375960" w:rsidRDefault="004456C1" w:rsidP="004456C1">
            <w:pPr>
              <w:pStyle w:val="TableEntry"/>
            </w:pPr>
            <w:r w:rsidRPr="00375960">
              <w:t>RE</w:t>
            </w:r>
          </w:p>
          <w:p w14:paraId="3B6A64F7" w14:textId="77777777" w:rsidR="004456C1" w:rsidRPr="00375960" w:rsidRDefault="004456C1" w:rsidP="004456C1">
            <w:pPr>
              <w:pStyle w:val="TableEntry"/>
            </w:pPr>
            <w:r w:rsidRPr="00375960">
              <w:t>[0..1]</w:t>
            </w:r>
          </w:p>
        </w:tc>
        <w:tc>
          <w:tcPr>
            <w:tcW w:w="3240" w:type="dxa"/>
            <w:tcMar>
              <w:left w:w="40" w:type="dxa"/>
              <w:right w:w="40" w:type="dxa"/>
            </w:tcMar>
          </w:tcPr>
          <w:p w14:paraId="324AB5A0" w14:textId="02D08BBE" w:rsidR="004456C1" w:rsidRPr="00375960" w:rsidRDefault="004456C1" w:rsidP="00E33DF8">
            <w:pPr>
              <w:pStyle w:val="TableEntry"/>
            </w:pPr>
            <w:r w:rsidRPr="00375960">
              <w:t>The lead or source which the medical device used to obtain the rhythm (if appropriate for the event)</w:t>
            </w:r>
            <w:r w:rsidR="00E33DF8">
              <w:t>.</w:t>
            </w:r>
          </w:p>
        </w:tc>
        <w:tc>
          <w:tcPr>
            <w:tcW w:w="1440" w:type="dxa"/>
          </w:tcPr>
          <w:p w14:paraId="772685FA" w14:textId="77777777" w:rsidR="004456C1" w:rsidRPr="00375960" w:rsidRDefault="004456C1" w:rsidP="004456C1">
            <w:pPr>
              <w:pStyle w:val="TableEntry"/>
            </w:pPr>
          </w:p>
        </w:tc>
      </w:tr>
      <w:tr w:rsidR="004456C1" w:rsidRPr="00375960" w14:paraId="63F2BE16" w14:textId="77777777" w:rsidTr="004456C1">
        <w:trPr>
          <w:cantSplit/>
        </w:trPr>
        <w:tc>
          <w:tcPr>
            <w:tcW w:w="1770" w:type="dxa"/>
            <w:tcMar>
              <w:left w:w="40" w:type="dxa"/>
              <w:right w:w="40" w:type="dxa"/>
            </w:tcMar>
          </w:tcPr>
          <w:p w14:paraId="2F6023D3" w14:textId="77777777" w:rsidR="004456C1" w:rsidRPr="00375960" w:rsidRDefault="004456C1" w:rsidP="004456C1">
            <w:pPr>
              <w:pStyle w:val="TableEntry"/>
            </w:pPr>
            <w:r w:rsidRPr="00375960">
              <w:t>Medical Device ECG Interpretation</w:t>
            </w:r>
          </w:p>
        </w:tc>
        <w:tc>
          <w:tcPr>
            <w:tcW w:w="2188" w:type="dxa"/>
          </w:tcPr>
          <w:p w14:paraId="164B339E" w14:textId="77777777" w:rsidR="004456C1" w:rsidRPr="00375960" w:rsidRDefault="004456C1" w:rsidP="004456C1">
            <w:pPr>
              <w:pStyle w:val="TableEntry"/>
            </w:pPr>
            <w:r w:rsidRPr="00375960">
              <w:t>Encounter</w:t>
            </w:r>
            <w:r w:rsidRPr="00375960">
              <w:sym w:font="Wingdings" w:char="F0DF"/>
            </w:r>
            <w:r w:rsidRPr="00375960">
              <w:t xml:space="preserve">Observation.Interpretation </w:t>
            </w:r>
          </w:p>
        </w:tc>
        <w:tc>
          <w:tcPr>
            <w:tcW w:w="1440" w:type="dxa"/>
          </w:tcPr>
          <w:p w14:paraId="5E07DF55" w14:textId="77777777" w:rsidR="004456C1" w:rsidRPr="00375960" w:rsidRDefault="004456C1" w:rsidP="004456C1">
            <w:pPr>
              <w:pStyle w:val="TableEntry"/>
            </w:pPr>
            <w:r w:rsidRPr="00375960">
              <w:t>RE</w:t>
            </w:r>
          </w:p>
          <w:p w14:paraId="6F0F9CCA" w14:textId="77777777" w:rsidR="004456C1" w:rsidRPr="00375960" w:rsidRDefault="004456C1" w:rsidP="004456C1">
            <w:pPr>
              <w:pStyle w:val="TableEntry"/>
            </w:pPr>
            <w:r w:rsidRPr="00375960">
              <w:t>[0..*]</w:t>
            </w:r>
          </w:p>
        </w:tc>
        <w:tc>
          <w:tcPr>
            <w:tcW w:w="3240" w:type="dxa"/>
            <w:tcMar>
              <w:left w:w="40" w:type="dxa"/>
              <w:right w:w="40" w:type="dxa"/>
            </w:tcMar>
          </w:tcPr>
          <w:p w14:paraId="7F200BEE" w14:textId="78FBA806" w:rsidR="004456C1" w:rsidRPr="00375960" w:rsidRDefault="004456C1" w:rsidP="00E33DF8">
            <w:pPr>
              <w:pStyle w:val="TableEntry"/>
            </w:pPr>
            <w:r w:rsidRPr="00375960">
              <w:t>The interpretation of the rhythm by the device (if appropriate for the event)</w:t>
            </w:r>
            <w:r w:rsidR="00E33DF8">
              <w:t>.</w:t>
            </w:r>
          </w:p>
        </w:tc>
        <w:tc>
          <w:tcPr>
            <w:tcW w:w="1440" w:type="dxa"/>
          </w:tcPr>
          <w:p w14:paraId="0B76B462" w14:textId="77777777" w:rsidR="004456C1" w:rsidRPr="00375960" w:rsidRDefault="004456C1" w:rsidP="004456C1">
            <w:pPr>
              <w:pStyle w:val="TableEntry"/>
            </w:pPr>
          </w:p>
        </w:tc>
      </w:tr>
      <w:tr w:rsidR="004456C1" w:rsidRPr="00375960" w14:paraId="390CE23A" w14:textId="77777777" w:rsidTr="004456C1">
        <w:trPr>
          <w:cantSplit/>
        </w:trPr>
        <w:tc>
          <w:tcPr>
            <w:tcW w:w="1770" w:type="dxa"/>
            <w:tcMar>
              <w:left w:w="40" w:type="dxa"/>
              <w:right w:w="40" w:type="dxa"/>
            </w:tcMar>
          </w:tcPr>
          <w:p w14:paraId="72732B74" w14:textId="77777777" w:rsidR="004456C1" w:rsidRPr="00375960" w:rsidRDefault="004456C1" w:rsidP="004456C1">
            <w:pPr>
              <w:pStyle w:val="TableEntry"/>
            </w:pPr>
            <w:r w:rsidRPr="00375960">
              <w:t>Type of Shock</w:t>
            </w:r>
          </w:p>
        </w:tc>
        <w:tc>
          <w:tcPr>
            <w:tcW w:w="2188" w:type="dxa"/>
          </w:tcPr>
          <w:p w14:paraId="4756FCB2" w14:textId="77777777" w:rsidR="004456C1" w:rsidRPr="00375960" w:rsidRDefault="004456C1" w:rsidP="004456C1">
            <w:pPr>
              <w:pStyle w:val="TableEntry"/>
            </w:pPr>
            <w:r w:rsidRPr="00375960">
              <w:t>Encounter</w:t>
            </w:r>
            <w:r w:rsidRPr="00375960">
              <w:sym w:font="Wingdings" w:char="F0DF"/>
            </w:r>
            <w:r w:rsidRPr="00375960">
              <w:t xml:space="preserve">Procedure – </w:t>
            </w:r>
          </w:p>
          <w:p w14:paraId="6F2926BB" w14:textId="77777777" w:rsidR="004456C1" w:rsidRPr="00375960" w:rsidRDefault="004456C1" w:rsidP="004456C1">
            <w:pPr>
              <w:pStyle w:val="TableEntry"/>
            </w:pPr>
            <w:r w:rsidRPr="00375960">
              <w:t>DeviceShockType</w:t>
            </w:r>
          </w:p>
          <w:p w14:paraId="18BFCD9F" w14:textId="77777777" w:rsidR="004456C1" w:rsidRPr="00375960" w:rsidRDefault="004456C1" w:rsidP="004456C1">
            <w:pPr>
              <w:pStyle w:val="TableEntry"/>
            </w:pPr>
            <w:r w:rsidRPr="00375960">
              <w:t>**IHE Extension**</w:t>
            </w:r>
          </w:p>
        </w:tc>
        <w:tc>
          <w:tcPr>
            <w:tcW w:w="1440" w:type="dxa"/>
          </w:tcPr>
          <w:p w14:paraId="113FFFA4" w14:textId="77777777" w:rsidR="004456C1" w:rsidRPr="00375960" w:rsidRDefault="004456C1" w:rsidP="004456C1">
            <w:pPr>
              <w:pStyle w:val="TableEntry"/>
            </w:pPr>
            <w:r w:rsidRPr="00375960">
              <w:t>RE</w:t>
            </w:r>
          </w:p>
          <w:p w14:paraId="5F3EF6DD" w14:textId="77777777" w:rsidR="004456C1" w:rsidRPr="00375960" w:rsidRDefault="004456C1" w:rsidP="004456C1">
            <w:pPr>
              <w:pStyle w:val="TableEntry"/>
            </w:pPr>
            <w:r w:rsidRPr="00375960">
              <w:t>[0..*]</w:t>
            </w:r>
          </w:p>
        </w:tc>
        <w:tc>
          <w:tcPr>
            <w:tcW w:w="3240" w:type="dxa"/>
            <w:tcMar>
              <w:left w:w="40" w:type="dxa"/>
              <w:right w:w="40" w:type="dxa"/>
            </w:tcMar>
          </w:tcPr>
          <w:p w14:paraId="2081632C" w14:textId="6969D5CE" w:rsidR="004456C1" w:rsidRPr="00375960" w:rsidRDefault="004456C1" w:rsidP="00E33DF8">
            <w:pPr>
              <w:pStyle w:val="TableEntry"/>
            </w:pPr>
            <w:r w:rsidRPr="00375960">
              <w:t>The type of shock used by the device for the defibrillation (if appropriate for the event)</w:t>
            </w:r>
            <w:r w:rsidR="00E33DF8">
              <w:t>.</w:t>
            </w:r>
          </w:p>
        </w:tc>
        <w:tc>
          <w:tcPr>
            <w:tcW w:w="1440" w:type="dxa"/>
          </w:tcPr>
          <w:p w14:paraId="1EC6508D" w14:textId="77777777" w:rsidR="004456C1" w:rsidRPr="00375960" w:rsidRDefault="004456C1" w:rsidP="004456C1">
            <w:pPr>
              <w:pStyle w:val="TableEntry"/>
            </w:pPr>
          </w:p>
        </w:tc>
      </w:tr>
      <w:tr w:rsidR="004456C1" w:rsidRPr="00375960" w14:paraId="42790DDD" w14:textId="77777777" w:rsidTr="004456C1">
        <w:trPr>
          <w:cantSplit/>
        </w:trPr>
        <w:tc>
          <w:tcPr>
            <w:tcW w:w="1770" w:type="dxa"/>
            <w:tcMar>
              <w:left w:w="40" w:type="dxa"/>
              <w:right w:w="40" w:type="dxa"/>
            </w:tcMar>
          </w:tcPr>
          <w:p w14:paraId="3E4F9CF8" w14:textId="77777777" w:rsidR="004456C1" w:rsidRPr="00375960" w:rsidRDefault="004456C1" w:rsidP="004456C1">
            <w:pPr>
              <w:pStyle w:val="TableEntry"/>
            </w:pPr>
            <w:r w:rsidRPr="00375960">
              <w:lastRenderedPageBreak/>
              <w:t>Shock or Pacing Energy</w:t>
            </w:r>
          </w:p>
        </w:tc>
        <w:tc>
          <w:tcPr>
            <w:tcW w:w="2188" w:type="dxa"/>
          </w:tcPr>
          <w:p w14:paraId="0F459E07" w14:textId="77777777" w:rsidR="004456C1" w:rsidRPr="00375960" w:rsidRDefault="004456C1" w:rsidP="004456C1">
            <w:pPr>
              <w:pStyle w:val="TableEntry"/>
            </w:pPr>
            <w:r w:rsidRPr="00375960">
              <w:t>Encounter</w:t>
            </w:r>
            <w:r w:rsidRPr="00375960">
              <w:sym w:font="Wingdings" w:char="F0DF"/>
            </w:r>
            <w:r w:rsidRPr="00375960">
              <w:t xml:space="preserve">Procedure – </w:t>
            </w:r>
          </w:p>
          <w:p w14:paraId="7CCC3467" w14:textId="77777777" w:rsidR="004456C1" w:rsidRPr="00375960" w:rsidRDefault="004456C1" w:rsidP="004456C1">
            <w:pPr>
              <w:pStyle w:val="TableEntry"/>
            </w:pPr>
            <w:r w:rsidRPr="00375960">
              <w:t>DeviceShockPacingEnergy</w:t>
            </w:r>
          </w:p>
          <w:p w14:paraId="410346A8" w14:textId="77777777" w:rsidR="004456C1" w:rsidRPr="00375960" w:rsidRDefault="004456C1" w:rsidP="004456C1">
            <w:pPr>
              <w:pStyle w:val="TableEntry"/>
            </w:pPr>
            <w:r w:rsidRPr="00375960">
              <w:t>**IHE Extension**</w:t>
            </w:r>
          </w:p>
        </w:tc>
        <w:tc>
          <w:tcPr>
            <w:tcW w:w="1440" w:type="dxa"/>
          </w:tcPr>
          <w:p w14:paraId="35BA82F5" w14:textId="77777777" w:rsidR="004456C1" w:rsidRPr="00375960" w:rsidRDefault="004456C1" w:rsidP="004456C1">
            <w:pPr>
              <w:pStyle w:val="TableEntry"/>
            </w:pPr>
            <w:r w:rsidRPr="00375960">
              <w:t>RE</w:t>
            </w:r>
          </w:p>
          <w:p w14:paraId="4F3EC85F" w14:textId="77777777" w:rsidR="004456C1" w:rsidRPr="00375960" w:rsidRDefault="004456C1" w:rsidP="004456C1">
            <w:pPr>
              <w:pStyle w:val="TableEntry"/>
            </w:pPr>
            <w:r w:rsidRPr="00375960">
              <w:t>[0..1]</w:t>
            </w:r>
          </w:p>
        </w:tc>
        <w:tc>
          <w:tcPr>
            <w:tcW w:w="3240" w:type="dxa"/>
            <w:tcMar>
              <w:left w:w="40" w:type="dxa"/>
              <w:right w:w="40" w:type="dxa"/>
            </w:tcMar>
          </w:tcPr>
          <w:p w14:paraId="41F7A213" w14:textId="1C3C21C5" w:rsidR="004456C1" w:rsidRPr="00375960" w:rsidRDefault="004456C1" w:rsidP="00E33DF8">
            <w:pPr>
              <w:pStyle w:val="TableEntry"/>
            </w:pPr>
            <w:r w:rsidRPr="00375960">
              <w:t>The energy (in joules) used for the shock or pacing (if appropriate for the event)</w:t>
            </w:r>
            <w:r w:rsidR="00E33DF8">
              <w:t>.</w:t>
            </w:r>
          </w:p>
        </w:tc>
        <w:tc>
          <w:tcPr>
            <w:tcW w:w="1440" w:type="dxa"/>
          </w:tcPr>
          <w:p w14:paraId="54119B20" w14:textId="77777777" w:rsidR="004456C1" w:rsidRPr="00375960" w:rsidRDefault="004456C1" w:rsidP="004456C1">
            <w:pPr>
              <w:pStyle w:val="TableEntry"/>
            </w:pPr>
          </w:p>
        </w:tc>
      </w:tr>
      <w:tr w:rsidR="004456C1" w:rsidRPr="00375960" w14:paraId="10F361CE" w14:textId="77777777" w:rsidTr="004456C1">
        <w:trPr>
          <w:cantSplit/>
        </w:trPr>
        <w:tc>
          <w:tcPr>
            <w:tcW w:w="1770" w:type="dxa"/>
            <w:tcMar>
              <w:left w:w="40" w:type="dxa"/>
              <w:right w:w="40" w:type="dxa"/>
            </w:tcMar>
          </w:tcPr>
          <w:p w14:paraId="3915BF10" w14:textId="77777777" w:rsidR="004456C1" w:rsidRPr="00375960" w:rsidRDefault="004456C1" w:rsidP="004456C1">
            <w:pPr>
              <w:pStyle w:val="TableEntry"/>
            </w:pPr>
            <w:r w:rsidRPr="00375960">
              <w:t>Total Number of Shocks Delivered</w:t>
            </w:r>
          </w:p>
        </w:tc>
        <w:tc>
          <w:tcPr>
            <w:tcW w:w="2188" w:type="dxa"/>
          </w:tcPr>
          <w:p w14:paraId="124F923F" w14:textId="77777777" w:rsidR="004456C1" w:rsidRPr="00375960" w:rsidRDefault="004456C1" w:rsidP="004456C1">
            <w:pPr>
              <w:pStyle w:val="TableEntry"/>
            </w:pPr>
            <w:r w:rsidRPr="00375960">
              <w:t>Encounter</w:t>
            </w:r>
            <w:r w:rsidRPr="00375960">
              <w:sym w:font="Wingdings" w:char="F0DF"/>
            </w:r>
            <w:r w:rsidRPr="00375960">
              <w:t xml:space="preserve">Procedure – </w:t>
            </w:r>
          </w:p>
          <w:p w14:paraId="11AA2EAA" w14:textId="77777777" w:rsidR="004456C1" w:rsidRPr="00375960" w:rsidRDefault="004456C1" w:rsidP="004456C1">
            <w:pPr>
              <w:pStyle w:val="TableEntry"/>
            </w:pPr>
            <w:r w:rsidRPr="00375960">
              <w:t>DeviceNumberOfShocksDelivered</w:t>
            </w:r>
          </w:p>
          <w:p w14:paraId="48CCF6F1" w14:textId="77777777" w:rsidR="004456C1" w:rsidRPr="00375960" w:rsidRDefault="004456C1" w:rsidP="004456C1">
            <w:pPr>
              <w:pStyle w:val="TableEntry"/>
            </w:pPr>
            <w:r w:rsidRPr="00375960">
              <w:t>**IHE Extension**</w:t>
            </w:r>
          </w:p>
        </w:tc>
        <w:tc>
          <w:tcPr>
            <w:tcW w:w="1440" w:type="dxa"/>
          </w:tcPr>
          <w:p w14:paraId="7A2A4474" w14:textId="77777777" w:rsidR="004456C1" w:rsidRPr="00375960" w:rsidRDefault="004456C1" w:rsidP="004456C1">
            <w:pPr>
              <w:pStyle w:val="TableEntry"/>
            </w:pPr>
            <w:r w:rsidRPr="00375960">
              <w:t>RE</w:t>
            </w:r>
          </w:p>
          <w:p w14:paraId="42910C3A" w14:textId="77777777" w:rsidR="004456C1" w:rsidRPr="00375960" w:rsidRDefault="004456C1" w:rsidP="004456C1">
            <w:pPr>
              <w:pStyle w:val="TableEntry"/>
            </w:pPr>
            <w:r w:rsidRPr="00375960">
              <w:t>[0..*]</w:t>
            </w:r>
          </w:p>
        </w:tc>
        <w:tc>
          <w:tcPr>
            <w:tcW w:w="3240" w:type="dxa"/>
            <w:tcMar>
              <w:left w:w="40" w:type="dxa"/>
              <w:right w:w="40" w:type="dxa"/>
            </w:tcMar>
          </w:tcPr>
          <w:p w14:paraId="73C438BA" w14:textId="49E8458D" w:rsidR="004456C1" w:rsidRPr="00375960" w:rsidRDefault="004456C1" w:rsidP="00E33DF8">
            <w:pPr>
              <w:pStyle w:val="TableEntry"/>
            </w:pPr>
            <w:r w:rsidRPr="00375960">
              <w:t>The number of times the patient was defibrillated, if the patient was defibrillated during the patient encounter.</w:t>
            </w:r>
          </w:p>
        </w:tc>
        <w:tc>
          <w:tcPr>
            <w:tcW w:w="1440" w:type="dxa"/>
          </w:tcPr>
          <w:p w14:paraId="49C11FF2" w14:textId="77777777" w:rsidR="004456C1" w:rsidRPr="00375960" w:rsidRDefault="004456C1" w:rsidP="004456C1">
            <w:pPr>
              <w:pStyle w:val="TableEntry"/>
            </w:pPr>
          </w:p>
        </w:tc>
      </w:tr>
      <w:tr w:rsidR="004456C1" w:rsidRPr="00375960" w14:paraId="63B40B15" w14:textId="77777777" w:rsidTr="004456C1">
        <w:trPr>
          <w:cantSplit/>
        </w:trPr>
        <w:tc>
          <w:tcPr>
            <w:tcW w:w="1770" w:type="dxa"/>
            <w:tcMar>
              <w:left w:w="40" w:type="dxa"/>
              <w:right w:w="40" w:type="dxa"/>
            </w:tcMar>
          </w:tcPr>
          <w:p w14:paraId="63FBDBF9" w14:textId="77777777" w:rsidR="004456C1" w:rsidRPr="00375960" w:rsidRDefault="004456C1" w:rsidP="004456C1">
            <w:pPr>
              <w:pStyle w:val="TableEntry"/>
            </w:pPr>
            <w:r w:rsidRPr="00375960">
              <w:t>Pacing Rate</w:t>
            </w:r>
          </w:p>
        </w:tc>
        <w:tc>
          <w:tcPr>
            <w:tcW w:w="2188" w:type="dxa"/>
          </w:tcPr>
          <w:p w14:paraId="5032CBE1" w14:textId="77777777" w:rsidR="004456C1" w:rsidRPr="00375960" w:rsidRDefault="004456C1" w:rsidP="004456C1">
            <w:pPr>
              <w:pStyle w:val="TableEntry"/>
            </w:pPr>
            <w:r w:rsidRPr="00375960">
              <w:t>Encounter</w:t>
            </w:r>
            <w:r w:rsidRPr="00375960">
              <w:sym w:font="Wingdings" w:char="F0DF"/>
            </w:r>
            <w:r w:rsidRPr="00375960">
              <w:t xml:space="preserve">Procedure – </w:t>
            </w:r>
          </w:p>
          <w:p w14:paraId="47C44A35" w14:textId="77777777" w:rsidR="004456C1" w:rsidRPr="00375960" w:rsidRDefault="004456C1" w:rsidP="004456C1">
            <w:pPr>
              <w:pStyle w:val="TableEntry"/>
            </w:pPr>
            <w:r w:rsidRPr="00375960">
              <w:t>DeviceRate</w:t>
            </w:r>
          </w:p>
          <w:p w14:paraId="505FBA6E" w14:textId="77777777" w:rsidR="004456C1" w:rsidRPr="00375960" w:rsidRDefault="004456C1" w:rsidP="004456C1">
            <w:pPr>
              <w:pStyle w:val="TableEntry"/>
            </w:pPr>
            <w:r w:rsidRPr="00375960">
              <w:t>**IHE Extension**</w:t>
            </w:r>
          </w:p>
        </w:tc>
        <w:tc>
          <w:tcPr>
            <w:tcW w:w="1440" w:type="dxa"/>
          </w:tcPr>
          <w:p w14:paraId="037FEC60" w14:textId="77777777" w:rsidR="004456C1" w:rsidRPr="00375960" w:rsidRDefault="004456C1" w:rsidP="004456C1">
            <w:pPr>
              <w:pStyle w:val="TableEntry"/>
            </w:pPr>
            <w:r w:rsidRPr="00375960">
              <w:t>RE</w:t>
            </w:r>
          </w:p>
          <w:p w14:paraId="5D9BCD41" w14:textId="77777777" w:rsidR="004456C1" w:rsidRPr="00375960" w:rsidRDefault="004456C1" w:rsidP="004456C1">
            <w:pPr>
              <w:pStyle w:val="TableEntry"/>
            </w:pPr>
            <w:r w:rsidRPr="00375960">
              <w:t>[0..*]</w:t>
            </w:r>
          </w:p>
        </w:tc>
        <w:tc>
          <w:tcPr>
            <w:tcW w:w="3240" w:type="dxa"/>
            <w:tcMar>
              <w:left w:w="40" w:type="dxa"/>
              <w:right w:w="40" w:type="dxa"/>
            </w:tcMar>
          </w:tcPr>
          <w:p w14:paraId="47EB06F9" w14:textId="6EC11AE5" w:rsidR="004456C1" w:rsidRPr="00375960" w:rsidRDefault="004456C1" w:rsidP="00E33DF8">
            <w:pPr>
              <w:pStyle w:val="TableEntry"/>
            </w:pPr>
            <w:r w:rsidRPr="00375960">
              <w:t>The rate the device was calibrated to pace during the event, if appropriate.</w:t>
            </w:r>
          </w:p>
        </w:tc>
        <w:tc>
          <w:tcPr>
            <w:tcW w:w="1440" w:type="dxa"/>
          </w:tcPr>
          <w:p w14:paraId="1E775992" w14:textId="77777777" w:rsidR="004456C1" w:rsidRPr="00375960" w:rsidRDefault="004456C1" w:rsidP="004456C1">
            <w:pPr>
              <w:pStyle w:val="TableEntry"/>
            </w:pPr>
          </w:p>
        </w:tc>
      </w:tr>
      <w:tr w:rsidR="004456C1" w:rsidRPr="00375960" w14:paraId="7FEF8F1C" w14:textId="77777777" w:rsidTr="004456C1">
        <w:trPr>
          <w:cantSplit/>
        </w:trPr>
        <w:tc>
          <w:tcPr>
            <w:tcW w:w="1770" w:type="dxa"/>
            <w:tcMar>
              <w:left w:w="40" w:type="dxa"/>
              <w:right w:w="40" w:type="dxa"/>
            </w:tcMar>
          </w:tcPr>
          <w:p w14:paraId="0D1A04B1" w14:textId="77777777" w:rsidR="004456C1" w:rsidRPr="00375960" w:rsidRDefault="004456C1" w:rsidP="004456C1">
            <w:pPr>
              <w:pStyle w:val="TableEntry"/>
            </w:pPr>
            <w:r w:rsidRPr="00375960">
              <w:t>Destination/Transferred To, Name</w:t>
            </w:r>
          </w:p>
        </w:tc>
        <w:tc>
          <w:tcPr>
            <w:tcW w:w="2188" w:type="dxa"/>
          </w:tcPr>
          <w:p w14:paraId="3A32A888" w14:textId="77777777" w:rsidR="004456C1" w:rsidRPr="00375960" w:rsidRDefault="004456C1" w:rsidP="004456C1">
            <w:pPr>
              <w:pStyle w:val="TableEntry"/>
            </w:pPr>
            <w:r w:rsidRPr="00375960">
              <w:t>Encounter.encounter- destinationName</w:t>
            </w:r>
          </w:p>
          <w:p w14:paraId="44784605" w14:textId="77777777" w:rsidR="004456C1" w:rsidRPr="00375960" w:rsidRDefault="004456C1" w:rsidP="004456C1">
            <w:pPr>
              <w:pStyle w:val="TableEntry"/>
            </w:pPr>
            <w:r w:rsidRPr="00375960">
              <w:t>**IHE extension**</w:t>
            </w:r>
          </w:p>
        </w:tc>
        <w:tc>
          <w:tcPr>
            <w:tcW w:w="1440" w:type="dxa"/>
          </w:tcPr>
          <w:p w14:paraId="5522F4C6" w14:textId="77777777" w:rsidR="004456C1" w:rsidRPr="00375960" w:rsidRDefault="004456C1" w:rsidP="004456C1">
            <w:pPr>
              <w:pStyle w:val="TableEntry"/>
            </w:pPr>
            <w:r w:rsidRPr="00375960">
              <w:t>RE</w:t>
            </w:r>
          </w:p>
          <w:p w14:paraId="39152A4B" w14:textId="77777777" w:rsidR="004456C1" w:rsidRPr="00375960" w:rsidRDefault="004456C1" w:rsidP="004456C1">
            <w:pPr>
              <w:pStyle w:val="TableEntry"/>
            </w:pPr>
            <w:r w:rsidRPr="00375960">
              <w:t>[0..1]</w:t>
            </w:r>
          </w:p>
        </w:tc>
        <w:tc>
          <w:tcPr>
            <w:tcW w:w="3240" w:type="dxa"/>
            <w:tcMar>
              <w:left w:w="40" w:type="dxa"/>
              <w:right w:w="40" w:type="dxa"/>
            </w:tcMar>
          </w:tcPr>
          <w:p w14:paraId="4E30AEC9" w14:textId="0131B9E2" w:rsidR="004456C1" w:rsidRPr="00375960" w:rsidRDefault="004456C1" w:rsidP="00E33DF8">
            <w:pPr>
              <w:pStyle w:val="TableEntry"/>
            </w:pPr>
            <w:r w:rsidRPr="00375960">
              <w:t>The destination the patient was delivered or transferred to.</w:t>
            </w:r>
          </w:p>
        </w:tc>
        <w:tc>
          <w:tcPr>
            <w:tcW w:w="1440" w:type="dxa"/>
          </w:tcPr>
          <w:p w14:paraId="3CAE25DE" w14:textId="77777777" w:rsidR="004456C1" w:rsidRPr="00375960" w:rsidRDefault="004456C1" w:rsidP="004456C1">
            <w:pPr>
              <w:pStyle w:val="TableEntry"/>
            </w:pPr>
          </w:p>
        </w:tc>
      </w:tr>
      <w:tr w:rsidR="004456C1" w:rsidRPr="00375960" w14:paraId="182D4B43" w14:textId="77777777" w:rsidTr="004456C1">
        <w:trPr>
          <w:cantSplit/>
        </w:trPr>
        <w:tc>
          <w:tcPr>
            <w:tcW w:w="1770" w:type="dxa"/>
            <w:tcMar>
              <w:left w:w="40" w:type="dxa"/>
              <w:right w:w="40" w:type="dxa"/>
            </w:tcMar>
          </w:tcPr>
          <w:p w14:paraId="245220BB" w14:textId="77777777" w:rsidR="004456C1" w:rsidRPr="00375960" w:rsidRDefault="004456C1" w:rsidP="004456C1">
            <w:pPr>
              <w:pStyle w:val="TableEntry"/>
            </w:pPr>
            <w:r w:rsidRPr="00375960">
              <w:t>Destination/Transferred To, Code</w:t>
            </w:r>
          </w:p>
        </w:tc>
        <w:tc>
          <w:tcPr>
            <w:tcW w:w="2188" w:type="dxa"/>
          </w:tcPr>
          <w:p w14:paraId="7DBE6DA3" w14:textId="77777777" w:rsidR="004456C1" w:rsidRPr="00375960" w:rsidRDefault="004456C1" w:rsidP="004456C1">
            <w:pPr>
              <w:pStyle w:val="TableEntry"/>
            </w:pPr>
            <w:r w:rsidRPr="00375960">
              <w:t xml:space="preserve">Encounter.encounter- destinationIdentifier </w:t>
            </w:r>
          </w:p>
          <w:p w14:paraId="0D80FFE7" w14:textId="77777777" w:rsidR="004456C1" w:rsidRPr="00375960" w:rsidRDefault="004456C1" w:rsidP="004456C1">
            <w:pPr>
              <w:pStyle w:val="TableEntry"/>
            </w:pPr>
            <w:r w:rsidRPr="00375960">
              <w:t>**IHE extension**</w:t>
            </w:r>
          </w:p>
        </w:tc>
        <w:tc>
          <w:tcPr>
            <w:tcW w:w="1440" w:type="dxa"/>
          </w:tcPr>
          <w:p w14:paraId="28E5F3CC" w14:textId="77777777" w:rsidR="004456C1" w:rsidRPr="00375960" w:rsidRDefault="004456C1" w:rsidP="004456C1">
            <w:pPr>
              <w:pStyle w:val="TableEntry"/>
            </w:pPr>
            <w:r w:rsidRPr="00375960">
              <w:t>RE</w:t>
            </w:r>
          </w:p>
          <w:p w14:paraId="18C69967" w14:textId="77777777" w:rsidR="004456C1" w:rsidRPr="00375960" w:rsidRDefault="004456C1" w:rsidP="004456C1">
            <w:pPr>
              <w:pStyle w:val="TableEntry"/>
            </w:pPr>
            <w:r w:rsidRPr="00375960">
              <w:t>[0..1]</w:t>
            </w:r>
          </w:p>
        </w:tc>
        <w:tc>
          <w:tcPr>
            <w:tcW w:w="3240" w:type="dxa"/>
            <w:tcMar>
              <w:left w:w="40" w:type="dxa"/>
              <w:right w:w="40" w:type="dxa"/>
            </w:tcMar>
          </w:tcPr>
          <w:p w14:paraId="5A7667F3" w14:textId="6BB4BBC9" w:rsidR="004456C1" w:rsidRPr="00375960" w:rsidRDefault="004456C1" w:rsidP="00E33DF8">
            <w:pPr>
              <w:pStyle w:val="TableEntry"/>
            </w:pPr>
            <w:r w:rsidRPr="00375960">
              <w:t>The code of the destination the patient was delivered or transferred to.</w:t>
            </w:r>
          </w:p>
        </w:tc>
        <w:tc>
          <w:tcPr>
            <w:tcW w:w="1440" w:type="dxa"/>
          </w:tcPr>
          <w:p w14:paraId="0B7EBD35" w14:textId="77777777" w:rsidR="004456C1" w:rsidRPr="00375960" w:rsidRDefault="004456C1" w:rsidP="004456C1">
            <w:pPr>
              <w:pStyle w:val="TableEntry"/>
            </w:pPr>
          </w:p>
        </w:tc>
      </w:tr>
      <w:tr w:rsidR="004456C1" w:rsidRPr="00375960" w14:paraId="741EF848" w14:textId="77777777" w:rsidTr="004456C1">
        <w:trPr>
          <w:cantSplit/>
        </w:trPr>
        <w:tc>
          <w:tcPr>
            <w:tcW w:w="1770" w:type="dxa"/>
            <w:tcMar>
              <w:left w:w="40" w:type="dxa"/>
              <w:right w:w="40" w:type="dxa"/>
            </w:tcMar>
          </w:tcPr>
          <w:p w14:paraId="1CACF4E0" w14:textId="77777777" w:rsidR="004456C1" w:rsidRPr="00375960" w:rsidRDefault="004456C1" w:rsidP="004456C1">
            <w:pPr>
              <w:pStyle w:val="TableEntry"/>
            </w:pPr>
            <w:r w:rsidRPr="00375960">
              <w:t>Destination Street Address</w:t>
            </w:r>
          </w:p>
        </w:tc>
        <w:tc>
          <w:tcPr>
            <w:tcW w:w="2188" w:type="dxa"/>
          </w:tcPr>
          <w:p w14:paraId="323AFD4F" w14:textId="77777777" w:rsidR="004456C1" w:rsidRPr="00375960" w:rsidRDefault="004456C1" w:rsidP="004456C1">
            <w:pPr>
              <w:pStyle w:val="TableEntry"/>
            </w:pPr>
            <w:r w:rsidRPr="00375960">
              <w:t>Encounter.encounter- destinationAddress</w:t>
            </w:r>
          </w:p>
          <w:p w14:paraId="1C148190" w14:textId="77777777" w:rsidR="004456C1" w:rsidRPr="00375960" w:rsidRDefault="004456C1" w:rsidP="004456C1">
            <w:pPr>
              <w:pStyle w:val="TableEntry"/>
            </w:pPr>
            <w:r w:rsidRPr="00375960">
              <w:t>**IHE extension**</w:t>
            </w:r>
          </w:p>
        </w:tc>
        <w:tc>
          <w:tcPr>
            <w:tcW w:w="1440" w:type="dxa"/>
          </w:tcPr>
          <w:p w14:paraId="59BB3E30" w14:textId="77777777" w:rsidR="004456C1" w:rsidRPr="00375960" w:rsidRDefault="004456C1" w:rsidP="004456C1">
            <w:pPr>
              <w:pStyle w:val="TableEntry"/>
            </w:pPr>
            <w:r w:rsidRPr="00375960">
              <w:t>RE [0..1]</w:t>
            </w:r>
          </w:p>
        </w:tc>
        <w:tc>
          <w:tcPr>
            <w:tcW w:w="3240" w:type="dxa"/>
            <w:tcMar>
              <w:left w:w="40" w:type="dxa"/>
              <w:right w:w="40" w:type="dxa"/>
            </w:tcMar>
          </w:tcPr>
          <w:p w14:paraId="7F4D9F36" w14:textId="352BA60C" w:rsidR="004456C1" w:rsidRPr="00375960" w:rsidRDefault="004456C1" w:rsidP="00FB265F">
            <w:pPr>
              <w:pStyle w:val="TableEntry"/>
            </w:pPr>
            <w:r w:rsidRPr="00375960">
              <w:t>The street address of the destination the patient was delivered or transferred to</w:t>
            </w:r>
            <w:r w:rsidR="00E33DF8">
              <w:t>.</w:t>
            </w:r>
          </w:p>
        </w:tc>
        <w:tc>
          <w:tcPr>
            <w:tcW w:w="1440" w:type="dxa"/>
          </w:tcPr>
          <w:p w14:paraId="5FE1CA69" w14:textId="77777777" w:rsidR="004456C1" w:rsidRPr="00375960" w:rsidRDefault="004456C1" w:rsidP="004456C1">
            <w:pPr>
              <w:pStyle w:val="TableEntry"/>
            </w:pPr>
            <w:r w:rsidRPr="00375960">
              <w:t xml:space="preserve">Patient destination street address </w:t>
            </w:r>
          </w:p>
        </w:tc>
      </w:tr>
      <w:tr w:rsidR="004456C1" w:rsidRPr="00375960" w14:paraId="4BD6AF36" w14:textId="77777777" w:rsidTr="004456C1">
        <w:trPr>
          <w:cantSplit/>
        </w:trPr>
        <w:tc>
          <w:tcPr>
            <w:tcW w:w="1770" w:type="dxa"/>
            <w:tcMar>
              <w:left w:w="40" w:type="dxa"/>
              <w:right w:w="40" w:type="dxa"/>
            </w:tcMar>
          </w:tcPr>
          <w:p w14:paraId="6327CFB3" w14:textId="77777777" w:rsidR="004456C1" w:rsidRPr="00375960" w:rsidRDefault="004456C1" w:rsidP="004456C1">
            <w:pPr>
              <w:pStyle w:val="TableEntry"/>
            </w:pPr>
            <w:r w:rsidRPr="00375960">
              <w:t>Destination City</w:t>
            </w:r>
          </w:p>
        </w:tc>
        <w:tc>
          <w:tcPr>
            <w:tcW w:w="2188" w:type="dxa"/>
          </w:tcPr>
          <w:p w14:paraId="0957F573" w14:textId="77777777" w:rsidR="004456C1" w:rsidRPr="00375960" w:rsidRDefault="004456C1" w:rsidP="004456C1">
            <w:pPr>
              <w:pStyle w:val="TableEntry"/>
            </w:pPr>
            <w:r w:rsidRPr="00375960">
              <w:t>Encounter.encounter- destinationAddress</w:t>
            </w:r>
          </w:p>
        </w:tc>
        <w:tc>
          <w:tcPr>
            <w:tcW w:w="1440" w:type="dxa"/>
          </w:tcPr>
          <w:p w14:paraId="0E6FF414" w14:textId="77777777" w:rsidR="004456C1" w:rsidRPr="00375960" w:rsidRDefault="004456C1" w:rsidP="004456C1">
            <w:pPr>
              <w:pStyle w:val="TableEntry"/>
            </w:pPr>
            <w:r w:rsidRPr="00375960">
              <w:t>RE [0..1]</w:t>
            </w:r>
          </w:p>
        </w:tc>
        <w:tc>
          <w:tcPr>
            <w:tcW w:w="3240" w:type="dxa"/>
            <w:tcMar>
              <w:left w:w="40" w:type="dxa"/>
              <w:right w:w="40" w:type="dxa"/>
            </w:tcMar>
          </w:tcPr>
          <w:p w14:paraId="77F358B0" w14:textId="77777777" w:rsidR="004456C1" w:rsidRPr="00375960" w:rsidRDefault="004456C1" w:rsidP="00FB265F">
            <w:pPr>
              <w:pStyle w:val="TableEntry"/>
            </w:pPr>
            <w:r w:rsidRPr="00375960">
              <w:t>The city of the destination the patient was delivered or transferred to (physical address).</w:t>
            </w:r>
          </w:p>
        </w:tc>
        <w:tc>
          <w:tcPr>
            <w:tcW w:w="1440" w:type="dxa"/>
          </w:tcPr>
          <w:p w14:paraId="4D9E4555" w14:textId="77777777" w:rsidR="004456C1" w:rsidRPr="00375960" w:rsidRDefault="004456C1" w:rsidP="004456C1">
            <w:pPr>
              <w:pStyle w:val="TableEntry"/>
            </w:pPr>
          </w:p>
        </w:tc>
      </w:tr>
      <w:tr w:rsidR="004456C1" w:rsidRPr="00375960" w14:paraId="52C1F8A9" w14:textId="77777777" w:rsidTr="004456C1">
        <w:trPr>
          <w:cantSplit/>
        </w:trPr>
        <w:tc>
          <w:tcPr>
            <w:tcW w:w="1770" w:type="dxa"/>
            <w:tcMar>
              <w:left w:w="40" w:type="dxa"/>
              <w:right w:w="40" w:type="dxa"/>
            </w:tcMar>
          </w:tcPr>
          <w:p w14:paraId="060C8296" w14:textId="77777777" w:rsidR="004456C1" w:rsidRPr="00375960" w:rsidRDefault="004456C1" w:rsidP="004456C1">
            <w:pPr>
              <w:pStyle w:val="TableEntry"/>
            </w:pPr>
            <w:r w:rsidRPr="00375960">
              <w:t>Destination State</w:t>
            </w:r>
          </w:p>
        </w:tc>
        <w:tc>
          <w:tcPr>
            <w:tcW w:w="2188" w:type="dxa"/>
          </w:tcPr>
          <w:p w14:paraId="28FA7169" w14:textId="77777777" w:rsidR="004456C1" w:rsidRPr="00375960" w:rsidRDefault="004456C1" w:rsidP="004456C1">
            <w:pPr>
              <w:pStyle w:val="TableEntry"/>
            </w:pPr>
            <w:r w:rsidRPr="00375960">
              <w:t>**IHE extension**</w:t>
            </w:r>
          </w:p>
        </w:tc>
        <w:tc>
          <w:tcPr>
            <w:tcW w:w="1440" w:type="dxa"/>
          </w:tcPr>
          <w:p w14:paraId="2ADD9679" w14:textId="77777777" w:rsidR="004456C1" w:rsidRPr="00375960" w:rsidRDefault="004456C1" w:rsidP="004456C1">
            <w:pPr>
              <w:pStyle w:val="TableEntry"/>
            </w:pPr>
            <w:r w:rsidRPr="00375960">
              <w:t>RE [0..1]</w:t>
            </w:r>
          </w:p>
        </w:tc>
        <w:tc>
          <w:tcPr>
            <w:tcW w:w="3240" w:type="dxa"/>
            <w:tcMar>
              <w:left w:w="40" w:type="dxa"/>
              <w:right w:w="40" w:type="dxa"/>
            </w:tcMar>
          </w:tcPr>
          <w:p w14:paraId="11E264D2" w14:textId="77777777" w:rsidR="004456C1" w:rsidRPr="00375960" w:rsidRDefault="004456C1" w:rsidP="00FB265F">
            <w:pPr>
              <w:pStyle w:val="TableEntry"/>
            </w:pPr>
            <w:r w:rsidRPr="00375960">
              <w:t>The state of the destination the patient was delivered or transferred to.</w:t>
            </w:r>
          </w:p>
        </w:tc>
        <w:tc>
          <w:tcPr>
            <w:tcW w:w="1440" w:type="dxa"/>
          </w:tcPr>
          <w:p w14:paraId="35427CFE" w14:textId="77777777" w:rsidR="004456C1" w:rsidRPr="00375960" w:rsidRDefault="004456C1" w:rsidP="004456C1">
            <w:pPr>
              <w:pStyle w:val="TableEntry"/>
            </w:pPr>
          </w:p>
        </w:tc>
      </w:tr>
      <w:tr w:rsidR="004456C1" w:rsidRPr="00375960" w14:paraId="2DDA7689" w14:textId="77777777" w:rsidTr="004456C1">
        <w:trPr>
          <w:cantSplit/>
        </w:trPr>
        <w:tc>
          <w:tcPr>
            <w:tcW w:w="1770" w:type="dxa"/>
            <w:tcMar>
              <w:left w:w="40" w:type="dxa"/>
              <w:right w:w="40" w:type="dxa"/>
            </w:tcMar>
          </w:tcPr>
          <w:p w14:paraId="766D43CF" w14:textId="77777777" w:rsidR="004456C1" w:rsidRPr="00375960" w:rsidRDefault="004456C1" w:rsidP="004456C1">
            <w:pPr>
              <w:pStyle w:val="TableEntry"/>
            </w:pPr>
            <w:r w:rsidRPr="00375960">
              <w:t>Destination County</w:t>
            </w:r>
          </w:p>
        </w:tc>
        <w:tc>
          <w:tcPr>
            <w:tcW w:w="2188" w:type="dxa"/>
          </w:tcPr>
          <w:p w14:paraId="58CF42ED" w14:textId="77777777" w:rsidR="004456C1" w:rsidRPr="00375960" w:rsidRDefault="004456C1" w:rsidP="004456C1">
            <w:pPr>
              <w:pStyle w:val="TableEntry"/>
            </w:pPr>
            <w:r w:rsidRPr="00375960">
              <w:t>Encounter.encounter- destinationAddress</w:t>
            </w:r>
          </w:p>
        </w:tc>
        <w:tc>
          <w:tcPr>
            <w:tcW w:w="1440" w:type="dxa"/>
          </w:tcPr>
          <w:p w14:paraId="22475923" w14:textId="77777777" w:rsidR="004456C1" w:rsidRPr="00375960" w:rsidRDefault="004456C1" w:rsidP="004456C1">
            <w:pPr>
              <w:pStyle w:val="TableEntry"/>
            </w:pPr>
            <w:r w:rsidRPr="00375960">
              <w:t>RE [0..1]</w:t>
            </w:r>
          </w:p>
        </w:tc>
        <w:tc>
          <w:tcPr>
            <w:tcW w:w="3240" w:type="dxa"/>
            <w:tcMar>
              <w:left w:w="40" w:type="dxa"/>
              <w:right w:w="40" w:type="dxa"/>
            </w:tcMar>
          </w:tcPr>
          <w:p w14:paraId="263361CB" w14:textId="77777777" w:rsidR="004456C1" w:rsidRPr="00375960" w:rsidRDefault="004456C1" w:rsidP="00FB265F">
            <w:pPr>
              <w:pStyle w:val="TableEntry"/>
            </w:pPr>
            <w:r w:rsidRPr="00375960">
              <w:t>The destination county in which the patient was delivered or transferred to.</w:t>
            </w:r>
          </w:p>
        </w:tc>
        <w:tc>
          <w:tcPr>
            <w:tcW w:w="1440" w:type="dxa"/>
          </w:tcPr>
          <w:p w14:paraId="1C3B6690" w14:textId="77777777" w:rsidR="004456C1" w:rsidRPr="00375960" w:rsidRDefault="004456C1" w:rsidP="004456C1">
            <w:pPr>
              <w:pStyle w:val="TableEntry"/>
            </w:pPr>
          </w:p>
        </w:tc>
      </w:tr>
      <w:tr w:rsidR="004456C1" w:rsidRPr="00375960" w14:paraId="30378C79" w14:textId="77777777" w:rsidTr="004456C1">
        <w:trPr>
          <w:cantSplit/>
        </w:trPr>
        <w:tc>
          <w:tcPr>
            <w:tcW w:w="1770" w:type="dxa"/>
            <w:tcMar>
              <w:left w:w="40" w:type="dxa"/>
              <w:right w:w="40" w:type="dxa"/>
            </w:tcMar>
          </w:tcPr>
          <w:p w14:paraId="31021F8A" w14:textId="77777777" w:rsidR="004456C1" w:rsidRPr="00375960" w:rsidRDefault="004456C1" w:rsidP="004456C1">
            <w:pPr>
              <w:pStyle w:val="TableEntry"/>
            </w:pPr>
            <w:r w:rsidRPr="00375960">
              <w:t>Destination ZIP Code</w:t>
            </w:r>
          </w:p>
        </w:tc>
        <w:tc>
          <w:tcPr>
            <w:tcW w:w="2188" w:type="dxa"/>
          </w:tcPr>
          <w:p w14:paraId="3980CCB2" w14:textId="77777777" w:rsidR="004456C1" w:rsidRPr="00375960" w:rsidRDefault="004456C1" w:rsidP="004456C1">
            <w:pPr>
              <w:pStyle w:val="TableEntry"/>
            </w:pPr>
            <w:r w:rsidRPr="00375960">
              <w:t>**IHE extension**</w:t>
            </w:r>
          </w:p>
        </w:tc>
        <w:tc>
          <w:tcPr>
            <w:tcW w:w="1440" w:type="dxa"/>
          </w:tcPr>
          <w:p w14:paraId="1D39A128" w14:textId="77777777" w:rsidR="004456C1" w:rsidRPr="00375960" w:rsidRDefault="004456C1" w:rsidP="004456C1">
            <w:pPr>
              <w:pStyle w:val="TableEntry"/>
            </w:pPr>
            <w:r w:rsidRPr="00375960">
              <w:t>RE [0..1]</w:t>
            </w:r>
          </w:p>
        </w:tc>
        <w:tc>
          <w:tcPr>
            <w:tcW w:w="3240" w:type="dxa"/>
            <w:tcMar>
              <w:left w:w="40" w:type="dxa"/>
              <w:right w:w="40" w:type="dxa"/>
            </w:tcMar>
          </w:tcPr>
          <w:p w14:paraId="46E842DD" w14:textId="77777777" w:rsidR="004456C1" w:rsidRPr="00375960" w:rsidRDefault="004456C1" w:rsidP="00FB265F">
            <w:pPr>
              <w:pStyle w:val="TableEntry"/>
            </w:pPr>
            <w:r w:rsidRPr="00375960">
              <w:t>The destination ZIP code in which the patient was delivered or transferred to.</w:t>
            </w:r>
          </w:p>
        </w:tc>
        <w:tc>
          <w:tcPr>
            <w:tcW w:w="1440" w:type="dxa"/>
          </w:tcPr>
          <w:p w14:paraId="5759EF20" w14:textId="77777777" w:rsidR="004456C1" w:rsidRPr="00375960" w:rsidRDefault="004456C1" w:rsidP="004456C1">
            <w:pPr>
              <w:pStyle w:val="TableEntry"/>
            </w:pPr>
          </w:p>
        </w:tc>
      </w:tr>
      <w:tr w:rsidR="004456C1" w:rsidRPr="00375960" w14:paraId="3B9BA4D9" w14:textId="77777777" w:rsidTr="004456C1">
        <w:trPr>
          <w:cantSplit/>
        </w:trPr>
        <w:tc>
          <w:tcPr>
            <w:tcW w:w="1770" w:type="dxa"/>
            <w:tcMar>
              <w:left w:w="40" w:type="dxa"/>
              <w:right w:w="40" w:type="dxa"/>
            </w:tcMar>
          </w:tcPr>
          <w:p w14:paraId="5E14BC5F" w14:textId="77777777" w:rsidR="004456C1" w:rsidRPr="00375960" w:rsidRDefault="004456C1" w:rsidP="004456C1">
            <w:pPr>
              <w:pStyle w:val="TableEntry"/>
            </w:pPr>
            <w:r w:rsidRPr="00375960">
              <w:t>Destination Country</w:t>
            </w:r>
          </w:p>
        </w:tc>
        <w:tc>
          <w:tcPr>
            <w:tcW w:w="2188" w:type="dxa"/>
          </w:tcPr>
          <w:p w14:paraId="5C8B6E1D" w14:textId="77777777" w:rsidR="004456C1" w:rsidRPr="00375960" w:rsidRDefault="004456C1" w:rsidP="004456C1">
            <w:pPr>
              <w:pStyle w:val="TableEntry"/>
            </w:pPr>
            <w:r w:rsidRPr="00375960">
              <w:t>Encounter.encounter- destinationAddress</w:t>
            </w:r>
          </w:p>
        </w:tc>
        <w:tc>
          <w:tcPr>
            <w:tcW w:w="1440" w:type="dxa"/>
          </w:tcPr>
          <w:p w14:paraId="6C0C3410" w14:textId="77777777" w:rsidR="004456C1" w:rsidRPr="00375960" w:rsidRDefault="004456C1" w:rsidP="004456C1">
            <w:pPr>
              <w:pStyle w:val="TableEntry"/>
            </w:pPr>
            <w:r w:rsidRPr="00375960">
              <w:t>RE [0..1]</w:t>
            </w:r>
          </w:p>
        </w:tc>
        <w:tc>
          <w:tcPr>
            <w:tcW w:w="3240" w:type="dxa"/>
            <w:tcMar>
              <w:left w:w="40" w:type="dxa"/>
              <w:right w:w="40" w:type="dxa"/>
            </w:tcMar>
          </w:tcPr>
          <w:p w14:paraId="2B362860" w14:textId="77777777" w:rsidR="004456C1" w:rsidRPr="00375960" w:rsidRDefault="004456C1" w:rsidP="00FB265F">
            <w:pPr>
              <w:pStyle w:val="TableEntry"/>
            </w:pPr>
            <w:r w:rsidRPr="00375960">
              <w:t>The country of the destination.</w:t>
            </w:r>
          </w:p>
        </w:tc>
        <w:tc>
          <w:tcPr>
            <w:tcW w:w="1440" w:type="dxa"/>
          </w:tcPr>
          <w:p w14:paraId="57B7A757" w14:textId="77777777" w:rsidR="004456C1" w:rsidRPr="00375960" w:rsidRDefault="004456C1" w:rsidP="004456C1">
            <w:pPr>
              <w:pStyle w:val="TableEntry"/>
            </w:pPr>
          </w:p>
        </w:tc>
      </w:tr>
      <w:tr w:rsidR="004456C1" w:rsidRPr="00375960" w:rsidDel="00B83DED" w14:paraId="7331EFBE" w14:textId="371C0FCB" w:rsidTr="004456C1">
        <w:trPr>
          <w:cantSplit/>
          <w:del w:id="5139" w:author="Andrea K. Fourquet" w:date="2018-07-10T12:57:00Z"/>
        </w:trPr>
        <w:tc>
          <w:tcPr>
            <w:tcW w:w="1770" w:type="dxa"/>
            <w:tcMar>
              <w:left w:w="40" w:type="dxa"/>
              <w:right w:w="40" w:type="dxa"/>
            </w:tcMar>
          </w:tcPr>
          <w:p w14:paraId="5D0FF66B" w14:textId="2F60CDA6" w:rsidR="004456C1" w:rsidRPr="00375960" w:rsidDel="00B83DED" w:rsidRDefault="004456C1" w:rsidP="004456C1">
            <w:pPr>
              <w:pStyle w:val="TableEntry"/>
              <w:rPr>
                <w:del w:id="5140" w:author="Andrea K. Fourquet" w:date="2018-07-10T12:57:00Z"/>
              </w:rPr>
            </w:pPr>
            <w:del w:id="5141" w:author="Andrea K. Fourquet" w:date="2018-07-10T12:57:00Z">
              <w:r w:rsidRPr="00375960" w:rsidDel="00B83DED">
                <w:delText>Destination GPS Location</w:delText>
              </w:r>
            </w:del>
          </w:p>
        </w:tc>
        <w:tc>
          <w:tcPr>
            <w:tcW w:w="2188" w:type="dxa"/>
          </w:tcPr>
          <w:p w14:paraId="486D3BB1" w14:textId="2B4A6BD1" w:rsidR="004456C1" w:rsidRPr="00375960" w:rsidDel="00B83DED" w:rsidRDefault="004456C1" w:rsidP="004456C1">
            <w:pPr>
              <w:pStyle w:val="TableEntry"/>
              <w:rPr>
                <w:del w:id="5142" w:author="Andrea K. Fourquet" w:date="2018-07-10T12:57:00Z"/>
              </w:rPr>
            </w:pPr>
            <w:del w:id="5143" w:author="Andrea K. Fourquet" w:date="2018-07-10T12:57:00Z">
              <w:r w:rsidRPr="00375960" w:rsidDel="00B83DED">
                <w:delText xml:space="preserve">No Mapping Available </w:delText>
              </w:r>
            </w:del>
          </w:p>
        </w:tc>
        <w:tc>
          <w:tcPr>
            <w:tcW w:w="1440" w:type="dxa"/>
          </w:tcPr>
          <w:p w14:paraId="2197C075" w14:textId="4BD3F513" w:rsidR="004456C1" w:rsidRPr="00375960" w:rsidDel="00B83DED" w:rsidRDefault="004456C1" w:rsidP="004456C1">
            <w:pPr>
              <w:pStyle w:val="TableEntry"/>
              <w:rPr>
                <w:del w:id="5144" w:author="Andrea K. Fourquet" w:date="2018-07-10T12:57:00Z"/>
              </w:rPr>
            </w:pPr>
            <w:del w:id="5145" w:author="Andrea K. Fourquet" w:date="2018-07-10T12:57:00Z">
              <w:r w:rsidRPr="00375960" w:rsidDel="00B83DED">
                <w:delText>RE</w:delText>
              </w:r>
            </w:del>
          </w:p>
          <w:p w14:paraId="55BF0319" w14:textId="13843DFC" w:rsidR="004456C1" w:rsidRPr="00375960" w:rsidDel="00B83DED" w:rsidRDefault="004456C1" w:rsidP="004456C1">
            <w:pPr>
              <w:pStyle w:val="TableEntry"/>
              <w:rPr>
                <w:del w:id="5146" w:author="Andrea K. Fourquet" w:date="2018-07-10T12:57:00Z"/>
              </w:rPr>
            </w:pPr>
            <w:del w:id="5147" w:author="Andrea K. Fourquet" w:date="2018-07-10T12:57:00Z">
              <w:r w:rsidRPr="00375960" w:rsidDel="00B83DED">
                <w:delText>[0..1]</w:delText>
              </w:r>
            </w:del>
          </w:p>
        </w:tc>
        <w:tc>
          <w:tcPr>
            <w:tcW w:w="3240" w:type="dxa"/>
            <w:tcMar>
              <w:left w:w="40" w:type="dxa"/>
              <w:right w:w="40" w:type="dxa"/>
            </w:tcMar>
          </w:tcPr>
          <w:p w14:paraId="7C36FF8F" w14:textId="72066B0C" w:rsidR="004456C1" w:rsidRPr="00375960" w:rsidDel="00B83DED" w:rsidRDefault="004456C1" w:rsidP="00E33DF8">
            <w:pPr>
              <w:pStyle w:val="TableEntry"/>
              <w:rPr>
                <w:del w:id="5148" w:author="Andrea K. Fourquet" w:date="2018-07-10T12:57:00Z"/>
              </w:rPr>
            </w:pPr>
            <w:del w:id="5149" w:author="Andrea K. Fourquet" w:date="2018-07-10T12:57:00Z">
              <w:r w:rsidRPr="00375960" w:rsidDel="00B83DED">
                <w:delText>The destination GPS Coordinates to which the patient was delivered or transferred to.</w:delText>
              </w:r>
            </w:del>
          </w:p>
        </w:tc>
        <w:tc>
          <w:tcPr>
            <w:tcW w:w="1440" w:type="dxa"/>
          </w:tcPr>
          <w:p w14:paraId="64F702C3" w14:textId="7B4592C2" w:rsidR="004456C1" w:rsidRPr="00375960" w:rsidDel="00B83DED" w:rsidRDefault="004456C1" w:rsidP="004456C1">
            <w:pPr>
              <w:pStyle w:val="TableEntry"/>
              <w:rPr>
                <w:del w:id="5150" w:author="Andrea K. Fourquet" w:date="2018-07-10T12:57:00Z"/>
              </w:rPr>
            </w:pPr>
          </w:p>
        </w:tc>
      </w:tr>
      <w:tr w:rsidR="004456C1" w:rsidRPr="00375960" w:rsidDel="00B83DED" w14:paraId="1F8AE7B3" w14:textId="7AF0CBF3" w:rsidTr="004456C1">
        <w:trPr>
          <w:cantSplit/>
          <w:del w:id="5151" w:author="Andrea K. Fourquet" w:date="2018-07-10T12:57:00Z"/>
        </w:trPr>
        <w:tc>
          <w:tcPr>
            <w:tcW w:w="1770" w:type="dxa"/>
            <w:tcMar>
              <w:left w:w="40" w:type="dxa"/>
              <w:right w:w="40" w:type="dxa"/>
            </w:tcMar>
          </w:tcPr>
          <w:p w14:paraId="5DC7445B" w14:textId="1099422C" w:rsidR="004456C1" w:rsidRPr="00375960" w:rsidDel="00B83DED" w:rsidRDefault="004456C1" w:rsidP="004456C1">
            <w:pPr>
              <w:pStyle w:val="TableEntry"/>
              <w:rPr>
                <w:del w:id="5152" w:author="Andrea K. Fourquet" w:date="2018-07-10T12:57:00Z"/>
              </w:rPr>
            </w:pPr>
            <w:del w:id="5153" w:author="Andrea K. Fourquet" w:date="2018-07-10T12:57:00Z">
              <w:r w:rsidRPr="00375960" w:rsidDel="00B83DED">
                <w:delText>Destination Location US National Grid Coordinates</w:delText>
              </w:r>
            </w:del>
          </w:p>
        </w:tc>
        <w:tc>
          <w:tcPr>
            <w:tcW w:w="2188" w:type="dxa"/>
          </w:tcPr>
          <w:p w14:paraId="40964C79" w14:textId="39CD577D" w:rsidR="004456C1" w:rsidRPr="00375960" w:rsidDel="00B83DED" w:rsidRDefault="004456C1" w:rsidP="004456C1">
            <w:pPr>
              <w:pStyle w:val="TableEntry"/>
              <w:rPr>
                <w:del w:id="5154" w:author="Andrea K. Fourquet" w:date="2018-07-10T12:57:00Z"/>
              </w:rPr>
            </w:pPr>
            <w:del w:id="5155" w:author="Andrea K. Fourquet" w:date="2018-07-10T12:57:00Z">
              <w:r w:rsidRPr="00375960" w:rsidDel="00B83DED">
                <w:delText xml:space="preserve">No Mapping Available </w:delText>
              </w:r>
            </w:del>
          </w:p>
        </w:tc>
        <w:tc>
          <w:tcPr>
            <w:tcW w:w="1440" w:type="dxa"/>
          </w:tcPr>
          <w:p w14:paraId="610089A2" w14:textId="09BA5D95" w:rsidR="004456C1" w:rsidRPr="00375960" w:rsidDel="00B83DED" w:rsidRDefault="004456C1" w:rsidP="004456C1">
            <w:pPr>
              <w:pStyle w:val="TableEntry"/>
              <w:rPr>
                <w:del w:id="5156" w:author="Andrea K. Fourquet" w:date="2018-07-10T12:57:00Z"/>
              </w:rPr>
            </w:pPr>
            <w:del w:id="5157" w:author="Andrea K. Fourquet" w:date="2018-07-10T12:57:00Z">
              <w:r w:rsidRPr="00375960" w:rsidDel="00B83DED">
                <w:delText>O</w:delText>
              </w:r>
            </w:del>
          </w:p>
          <w:p w14:paraId="6CACF739" w14:textId="460EE58D" w:rsidR="004456C1" w:rsidRPr="00375960" w:rsidDel="00B83DED" w:rsidRDefault="004456C1" w:rsidP="004456C1">
            <w:pPr>
              <w:pStyle w:val="TableEntry"/>
              <w:rPr>
                <w:del w:id="5158" w:author="Andrea K. Fourquet" w:date="2018-07-10T12:57:00Z"/>
              </w:rPr>
            </w:pPr>
            <w:del w:id="5159" w:author="Andrea K. Fourquet" w:date="2018-07-10T12:57:00Z">
              <w:r w:rsidRPr="00375960" w:rsidDel="00B83DED">
                <w:delText>[0..1]</w:delText>
              </w:r>
            </w:del>
          </w:p>
        </w:tc>
        <w:tc>
          <w:tcPr>
            <w:tcW w:w="3240" w:type="dxa"/>
            <w:tcMar>
              <w:left w:w="40" w:type="dxa"/>
              <w:right w:w="40" w:type="dxa"/>
            </w:tcMar>
          </w:tcPr>
          <w:p w14:paraId="6F945C42" w14:textId="5232B8EF" w:rsidR="004456C1" w:rsidRPr="00375960" w:rsidDel="00B83DED" w:rsidRDefault="004456C1" w:rsidP="00E33DF8">
            <w:pPr>
              <w:pStyle w:val="TableEntry"/>
              <w:rPr>
                <w:del w:id="5160" w:author="Andrea K. Fourquet" w:date="2018-07-10T12:57:00Z"/>
              </w:rPr>
            </w:pPr>
            <w:del w:id="5161" w:author="Andrea K. Fourquet" w:date="2018-07-10T12:57:00Z">
              <w:r w:rsidRPr="00375960" w:rsidDel="00B83DED">
                <w:delText>The US National Grid Coordinates for the Destination Location. This may be the Healthcare Facility US National Grid Coordinates.</w:delText>
              </w:r>
            </w:del>
          </w:p>
        </w:tc>
        <w:tc>
          <w:tcPr>
            <w:tcW w:w="1440" w:type="dxa"/>
          </w:tcPr>
          <w:p w14:paraId="29A44F82" w14:textId="7EED916C" w:rsidR="004456C1" w:rsidRPr="00375960" w:rsidDel="00B83DED" w:rsidRDefault="004456C1" w:rsidP="004456C1">
            <w:pPr>
              <w:pStyle w:val="TableEntry"/>
              <w:rPr>
                <w:del w:id="5162" w:author="Andrea K. Fourquet" w:date="2018-07-10T12:57:00Z"/>
              </w:rPr>
            </w:pPr>
          </w:p>
        </w:tc>
      </w:tr>
      <w:tr w:rsidR="004456C1" w:rsidRPr="00375960" w14:paraId="403F95E2" w14:textId="77777777" w:rsidTr="004456C1">
        <w:trPr>
          <w:cantSplit/>
        </w:trPr>
        <w:tc>
          <w:tcPr>
            <w:tcW w:w="1770" w:type="dxa"/>
            <w:tcMar>
              <w:left w:w="40" w:type="dxa"/>
              <w:right w:w="40" w:type="dxa"/>
            </w:tcMar>
          </w:tcPr>
          <w:p w14:paraId="2EE77DB8" w14:textId="77777777" w:rsidR="004456C1" w:rsidRPr="00375960" w:rsidRDefault="004456C1" w:rsidP="004456C1">
            <w:pPr>
              <w:pStyle w:val="TableEntry"/>
            </w:pPr>
            <w:r w:rsidRPr="00375960">
              <w:t>Number of Patients Transported in this EMS Unit</w:t>
            </w:r>
          </w:p>
        </w:tc>
        <w:tc>
          <w:tcPr>
            <w:tcW w:w="2188" w:type="dxa"/>
          </w:tcPr>
          <w:p w14:paraId="01CEBE76" w14:textId="77777777" w:rsidR="004456C1" w:rsidRPr="00375960" w:rsidRDefault="004456C1" w:rsidP="004456C1">
            <w:pPr>
              <w:pStyle w:val="TableEntry"/>
            </w:pPr>
            <w:r w:rsidRPr="00375960">
              <w:t>Encounter.encounter- numberOfPatients</w:t>
            </w:r>
          </w:p>
          <w:p w14:paraId="736D5456" w14:textId="77777777" w:rsidR="004456C1" w:rsidRPr="00375960" w:rsidRDefault="004456C1" w:rsidP="004456C1">
            <w:pPr>
              <w:pStyle w:val="TableEntry"/>
            </w:pPr>
            <w:r w:rsidRPr="00375960">
              <w:t>**IHE extension**</w:t>
            </w:r>
          </w:p>
        </w:tc>
        <w:tc>
          <w:tcPr>
            <w:tcW w:w="1440" w:type="dxa"/>
          </w:tcPr>
          <w:p w14:paraId="44494C2C" w14:textId="77777777" w:rsidR="004456C1" w:rsidRPr="00375960" w:rsidRDefault="004456C1" w:rsidP="004456C1">
            <w:pPr>
              <w:pStyle w:val="TableEntry"/>
            </w:pPr>
            <w:r w:rsidRPr="00375960">
              <w:t>RE</w:t>
            </w:r>
          </w:p>
          <w:p w14:paraId="4AFC182A" w14:textId="77777777" w:rsidR="004456C1" w:rsidRPr="00375960" w:rsidRDefault="004456C1" w:rsidP="004456C1">
            <w:pPr>
              <w:pStyle w:val="TableEntry"/>
            </w:pPr>
            <w:r w:rsidRPr="00375960">
              <w:t>[0..*]</w:t>
            </w:r>
          </w:p>
        </w:tc>
        <w:tc>
          <w:tcPr>
            <w:tcW w:w="3240" w:type="dxa"/>
            <w:tcMar>
              <w:left w:w="40" w:type="dxa"/>
              <w:right w:w="40" w:type="dxa"/>
            </w:tcMar>
          </w:tcPr>
          <w:p w14:paraId="2D524374" w14:textId="6EA24B60" w:rsidR="004456C1" w:rsidRPr="00375960" w:rsidRDefault="004456C1" w:rsidP="00E33DF8">
            <w:pPr>
              <w:pStyle w:val="TableEntry"/>
            </w:pPr>
            <w:r w:rsidRPr="00375960">
              <w:t>The number of patients transported by this EMS crew and unit.</w:t>
            </w:r>
          </w:p>
        </w:tc>
        <w:tc>
          <w:tcPr>
            <w:tcW w:w="1440" w:type="dxa"/>
          </w:tcPr>
          <w:p w14:paraId="47F294B4" w14:textId="77777777" w:rsidR="004456C1" w:rsidRPr="00375960" w:rsidRDefault="004456C1" w:rsidP="004456C1">
            <w:pPr>
              <w:pStyle w:val="TableEntry"/>
            </w:pPr>
          </w:p>
        </w:tc>
      </w:tr>
      <w:tr w:rsidR="004456C1" w:rsidRPr="00375960" w14:paraId="6FB8311B" w14:textId="77777777" w:rsidTr="004456C1">
        <w:trPr>
          <w:cantSplit/>
        </w:trPr>
        <w:tc>
          <w:tcPr>
            <w:tcW w:w="1770" w:type="dxa"/>
            <w:tcMar>
              <w:left w:w="40" w:type="dxa"/>
              <w:right w:w="40" w:type="dxa"/>
            </w:tcMar>
          </w:tcPr>
          <w:p w14:paraId="6265C66E" w14:textId="77777777" w:rsidR="004456C1" w:rsidRPr="00375960" w:rsidRDefault="004456C1" w:rsidP="004456C1">
            <w:pPr>
              <w:pStyle w:val="TableEntry"/>
            </w:pPr>
            <w:r w:rsidRPr="00375960">
              <w:t>Incident/Patient Disposition</w:t>
            </w:r>
          </w:p>
        </w:tc>
        <w:tc>
          <w:tcPr>
            <w:tcW w:w="2188" w:type="dxa"/>
          </w:tcPr>
          <w:p w14:paraId="757A672A" w14:textId="77777777" w:rsidR="004456C1" w:rsidRPr="00375960" w:rsidRDefault="004456C1" w:rsidP="004456C1">
            <w:pPr>
              <w:pStyle w:val="TableEntry"/>
            </w:pPr>
            <w:r w:rsidRPr="00375960">
              <w:t>Encounter.encounter- treatment</w:t>
            </w:r>
          </w:p>
          <w:p w14:paraId="73D4A41A" w14:textId="77777777" w:rsidR="004456C1" w:rsidRPr="00375960" w:rsidRDefault="004456C1" w:rsidP="004456C1">
            <w:pPr>
              <w:pStyle w:val="TableEntry"/>
            </w:pPr>
            <w:r w:rsidRPr="00375960">
              <w:t>**IHE extension**</w:t>
            </w:r>
          </w:p>
        </w:tc>
        <w:tc>
          <w:tcPr>
            <w:tcW w:w="1440" w:type="dxa"/>
          </w:tcPr>
          <w:p w14:paraId="3FA85E60" w14:textId="77777777" w:rsidR="004456C1" w:rsidRPr="00375960" w:rsidRDefault="004456C1" w:rsidP="004456C1">
            <w:pPr>
              <w:pStyle w:val="TableEntry"/>
            </w:pPr>
            <w:r w:rsidRPr="00375960">
              <w:t>RE</w:t>
            </w:r>
          </w:p>
          <w:p w14:paraId="39395620" w14:textId="77777777" w:rsidR="004456C1" w:rsidRPr="00375960" w:rsidRDefault="004456C1" w:rsidP="004456C1">
            <w:pPr>
              <w:pStyle w:val="TableEntry"/>
            </w:pPr>
            <w:r w:rsidRPr="00375960">
              <w:t>[0..1]</w:t>
            </w:r>
          </w:p>
        </w:tc>
        <w:tc>
          <w:tcPr>
            <w:tcW w:w="3240" w:type="dxa"/>
            <w:tcMar>
              <w:left w:w="40" w:type="dxa"/>
              <w:right w:w="40" w:type="dxa"/>
            </w:tcMar>
          </w:tcPr>
          <w:p w14:paraId="7D17ABEC" w14:textId="6332878D" w:rsidR="004456C1" w:rsidRPr="00375960" w:rsidRDefault="004456C1" w:rsidP="00E33DF8">
            <w:pPr>
              <w:pStyle w:val="TableEntry"/>
            </w:pPr>
            <w:r w:rsidRPr="00375960">
              <w:t>Type of disposition treatment and/or transport of the patient by this EMS Unit.</w:t>
            </w:r>
          </w:p>
        </w:tc>
        <w:tc>
          <w:tcPr>
            <w:tcW w:w="1440" w:type="dxa"/>
          </w:tcPr>
          <w:p w14:paraId="102B7F1D" w14:textId="77777777" w:rsidR="004456C1" w:rsidRPr="00375960" w:rsidRDefault="004456C1" w:rsidP="004456C1">
            <w:pPr>
              <w:pStyle w:val="TableEntry"/>
            </w:pPr>
          </w:p>
        </w:tc>
      </w:tr>
      <w:tr w:rsidR="004456C1" w:rsidRPr="00375960" w14:paraId="0B81C84D" w14:textId="77777777" w:rsidTr="004456C1">
        <w:trPr>
          <w:cantSplit/>
        </w:trPr>
        <w:tc>
          <w:tcPr>
            <w:tcW w:w="1770" w:type="dxa"/>
            <w:tcMar>
              <w:left w:w="40" w:type="dxa"/>
              <w:right w:w="40" w:type="dxa"/>
            </w:tcMar>
          </w:tcPr>
          <w:p w14:paraId="0840D425" w14:textId="77777777" w:rsidR="004456C1" w:rsidRPr="00375960" w:rsidRDefault="004456C1" w:rsidP="004456C1">
            <w:pPr>
              <w:pStyle w:val="TableEntry"/>
            </w:pPr>
            <w:r w:rsidRPr="00375960">
              <w:t>EMS Transport Method</w:t>
            </w:r>
          </w:p>
        </w:tc>
        <w:tc>
          <w:tcPr>
            <w:tcW w:w="2188" w:type="dxa"/>
          </w:tcPr>
          <w:p w14:paraId="3A174252" w14:textId="77777777" w:rsidR="004456C1" w:rsidRPr="00375960" w:rsidRDefault="004456C1" w:rsidP="004456C1">
            <w:pPr>
              <w:pStyle w:val="TableEntry"/>
            </w:pPr>
            <w:r w:rsidRPr="00375960">
              <w:t>Encounter.encounter- transportMode</w:t>
            </w:r>
          </w:p>
          <w:p w14:paraId="29580414" w14:textId="77777777" w:rsidR="004456C1" w:rsidRPr="00375960" w:rsidRDefault="004456C1" w:rsidP="004456C1">
            <w:pPr>
              <w:pStyle w:val="TableEntry"/>
            </w:pPr>
            <w:r w:rsidRPr="00375960">
              <w:t xml:space="preserve"> **IHE extension**</w:t>
            </w:r>
          </w:p>
        </w:tc>
        <w:tc>
          <w:tcPr>
            <w:tcW w:w="1440" w:type="dxa"/>
          </w:tcPr>
          <w:p w14:paraId="30A14743" w14:textId="77777777" w:rsidR="004456C1" w:rsidRPr="00375960" w:rsidRDefault="004456C1" w:rsidP="004456C1">
            <w:pPr>
              <w:pStyle w:val="TableEntry"/>
            </w:pPr>
            <w:r w:rsidRPr="00375960">
              <w:t>RE</w:t>
            </w:r>
          </w:p>
          <w:p w14:paraId="3637A092" w14:textId="77777777" w:rsidR="004456C1" w:rsidRPr="00375960" w:rsidRDefault="004456C1" w:rsidP="004456C1">
            <w:pPr>
              <w:pStyle w:val="TableEntry"/>
            </w:pPr>
            <w:r w:rsidRPr="00375960">
              <w:t>[0..1]</w:t>
            </w:r>
          </w:p>
        </w:tc>
        <w:tc>
          <w:tcPr>
            <w:tcW w:w="3240" w:type="dxa"/>
            <w:tcMar>
              <w:left w:w="40" w:type="dxa"/>
              <w:right w:w="40" w:type="dxa"/>
            </w:tcMar>
          </w:tcPr>
          <w:p w14:paraId="1D916550" w14:textId="248718CC" w:rsidR="004456C1" w:rsidRPr="00375960" w:rsidRDefault="004456C1" w:rsidP="00E33DF8">
            <w:pPr>
              <w:pStyle w:val="TableEntry"/>
            </w:pPr>
            <w:r w:rsidRPr="00375960">
              <w:t>Transport method by this EMS Unit.</w:t>
            </w:r>
          </w:p>
        </w:tc>
        <w:tc>
          <w:tcPr>
            <w:tcW w:w="1440" w:type="dxa"/>
          </w:tcPr>
          <w:p w14:paraId="6DE87FF5" w14:textId="77777777" w:rsidR="004456C1" w:rsidRPr="00375960" w:rsidRDefault="004456C1" w:rsidP="004456C1">
            <w:pPr>
              <w:pStyle w:val="TableEntry"/>
            </w:pPr>
          </w:p>
        </w:tc>
      </w:tr>
      <w:tr w:rsidR="004456C1" w:rsidRPr="00375960" w14:paraId="443A82E0" w14:textId="77777777" w:rsidTr="004456C1">
        <w:trPr>
          <w:cantSplit/>
        </w:trPr>
        <w:tc>
          <w:tcPr>
            <w:tcW w:w="1770" w:type="dxa"/>
            <w:tcMar>
              <w:left w:w="40" w:type="dxa"/>
              <w:right w:w="40" w:type="dxa"/>
            </w:tcMar>
          </w:tcPr>
          <w:p w14:paraId="0CEDF3D7" w14:textId="77777777" w:rsidR="004456C1" w:rsidRPr="00375960" w:rsidRDefault="004456C1" w:rsidP="004456C1">
            <w:pPr>
              <w:pStyle w:val="TableEntry"/>
            </w:pPr>
            <w:r w:rsidRPr="00375960">
              <w:lastRenderedPageBreak/>
              <w:t>Transport Mode from Scene</w:t>
            </w:r>
          </w:p>
        </w:tc>
        <w:tc>
          <w:tcPr>
            <w:tcW w:w="2188" w:type="dxa"/>
          </w:tcPr>
          <w:p w14:paraId="1FB0259F" w14:textId="77777777" w:rsidR="004456C1" w:rsidRPr="00375960" w:rsidRDefault="004456C1" w:rsidP="004456C1">
            <w:pPr>
              <w:pStyle w:val="TableEntry"/>
            </w:pPr>
            <w:r w:rsidRPr="00375960">
              <w:t>Encounter.encounter- transportMode</w:t>
            </w:r>
          </w:p>
          <w:p w14:paraId="43A0062D" w14:textId="77777777" w:rsidR="004456C1" w:rsidRPr="00375960" w:rsidRDefault="004456C1" w:rsidP="004456C1">
            <w:pPr>
              <w:pStyle w:val="TableEntry"/>
            </w:pPr>
            <w:r w:rsidRPr="00375960">
              <w:t xml:space="preserve"> **IHE extension**</w:t>
            </w:r>
          </w:p>
        </w:tc>
        <w:tc>
          <w:tcPr>
            <w:tcW w:w="1440" w:type="dxa"/>
          </w:tcPr>
          <w:p w14:paraId="6D19B5C6" w14:textId="77777777" w:rsidR="004456C1" w:rsidRPr="00375960" w:rsidRDefault="004456C1" w:rsidP="004456C1">
            <w:pPr>
              <w:pStyle w:val="TableEntry"/>
            </w:pPr>
            <w:r w:rsidRPr="00375960">
              <w:t>RE</w:t>
            </w:r>
          </w:p>
          <w:p w14:paraId="0E5F6D6F" w14:textId="77777777" w:rsidR="004456C1" w:rsidRPr="00375960" w:rsidRDefault="004456C1" w:rsidP="004456C1">
            <w:pPr>
              <w:pStyle w:val="TableEntry"/>
            </w:pPr>
            <w:r w:rsidRPr="00375960">
              <w:t>[0..1]</w:t>
            </w:r>
          </w:p>
        </w:tc>
        <w:tc>
          <w:tcPr>
            <w:tcW w:w="3240" w:type="dxa"/>
            <w:tcMar>
              <w:left w:w="40" w:type="dxa"/>
              <w:right w:w="40" w:type="dxa"/>
            </w:tcMar>
          </w:tcPr>
          <w:p w14:paraId="61CDDE00" w14:textId="6DCF0527" w:rsidR="004456C1" w:rsidRPr="00375960" w:rsidRDefault="004456C1" w:rsidP="00E33DF8">
            <w:pPr>
              <w:pStyle w:val="TableEntry"/>
            </w:pPr>
            <w:r w:rsidRPr="00375960">
              <w:t>Indication whether the transport was emergent or non-emergent.</w:t>
            </w:r>
          </w:p>
        </w:tc>
        <w:tc>
          <w:tcPr>
            <w:tcW w:w="1440" w:type="dxa"/>
          </w:tcPr>
          <w:p w14:paraId="31CA981E" w14:textId="77777777" w:rsidR="004456C1" w:rsidRPr="00375960" w:rsidRDefault="004456C1" w:rsidP="004456C1">
            <w:pPr>
              <w:pStyle w:val="TableEntry"/>
            </w:pPr>
          </w:p>
        </w:tc>
      </w:tr>
      <w:tr w:rsidR="004456C1" w:rsidRPr="00375960" w14:paraId="35AF7503" w14:textId="77777777" w:rsidTr="004456C1">
        <w:trPr>
          <w:cantSplit/>
        </w:trPr>
        <w:tc>
          <w:tcPr>
            <w:tcW w:w="1770" w:type="dxa"/>
            <w:tcMar>
              <w:left w:w="40" w:type="dxa"/>
              <w:right w:w="40" w:type="dxa"/>
            </w:tcMar>
          </w:tcPr>
          <w:p w14:paraId="13BBAC43" w14:textId="77777777" w:rsidR="004456C1" w:rsidRPr="00375960" w:rsidRDefault="004456C1" w:rsidP="004456C1">
            <w:pPr>
              <w:pStyle w:val="TableEntry"/>
            </w:pPr>
            <w:r w:rsidRPr="00375960">
              <w:t>additional Transport Mode Descriptors</w:t>
            </w:r>
          </w:p>
        </w:tc>
        <w:tc>
          <w:tcPr>
            <w:tcW w:w="2188" w:type="dxa"/>
          </w:tcPr>
          <w:p w14:paraId="21CC347F" w14:textId="77777777" w:rsidR="004456C1" w:rsidRPr="00375960" w:rsidRDefault="004456C1" w:rsidP="004456C1">
            <w:pPr>
              <w:pStyle w:val="TableEntry"/>
            </w:pPr>
            <w:r w:rsidRPr="00375960">
              <w:t>Encounter.encounter- transportModeDescriptors</w:t>
            </w:r>
          </w:p>
          <w:p w14:paraId="3206C1C8" w14:textId="77777777" w:rsidR="004456C1" w:rsidRPr="00375960" w:rsidRDefault="004456C1" w:rsidP="004456C1">
            <w:pPr>
              <w:pStyle w:val="TableEntry"/>
            </w:pPr>
            <w:r w:rsidRPr="00375960">
              <w:t xml:space="preserve"> **IHE extension**</w:t>
            </w:r>
          </w:p>
        </w:tc>
        <w:tc>
          <w:tcPr>
            <w:tcW w:w="1440" w:type="dxa"/>
          </w:tcPr>
          <w:p w14:paraId="4844E0BC" w14:textId="77777777" w:rsidR="004456C1" w:rsidRPr="00375960" w:rsidRDefault="004456C1" w:rsidP="004456C1">
            <w:pPr>
              <w:pStyle w:val="TableEntry"/>
            </w:pPr>
            <w:r w:rsidRPr="00375960">
              <w:t>O</w:t>
            </w:r>
          </w:p>
          <w:p w14:paraId="156E664A" w14:textId="77777777" w:rsidR="004456C1" w:rsidRPr="00375960" w:rsidRDefault="004456C1" w:rsidP="004456C1">
            <w:pPr>
              <w:pStyle w:val="TableEntry"/>
            </w:pPr>
            <w:r w:rsidRPr="00375960">
              <w:t>[0..*]</w:t>
            </w:r>
          </w:p>
        </w:tc>
        <w:tc>
          <w:tcPr>
            <w:tcW w:w="3240" w:type="dxa"/>
            <w:tcMar>
              <w:left w:w="40" w:type="dxa"/>
              <w:right w:w="40" w:type="dxa"/>
            </w:tcMar>
          </w:tcPr>
          <w:p w14:paraId="6A946922" w14:textId="3A05881A" w:rsidR="004456C1" w:rsidRPr="00375960" w:rsidRDefault="004456C1" w:rsidP="00E33DF8">
            <w:pPr>
              <w:pStyle w:val="TableEntry"/>
            </w:pPr>
            <w:r w:rsidRPr="00375960">
              <w:t>The documentation of transport mode techniques for this EMS response.</w:t>
            </w:r>
          </w:p>
        </w:tc>
        <w:tc>
          <w:tcPr>
            <w:tcW w:w="1440" w:type="dxa"/>
          </w:tcPr>
          <w:p w14:paraId="5A9232B0" w14:textId="77777777" w:rsidR="004456C1" w:rsidRPr="00375960" w:rsidRDefault="004456C1" w:rsidP="004456C1">
            <w:pPr>
              <w:pStyle w:val="TableEntry"/>
            </w:pPr>
          </w:p>
        </w:tc>
      </w:tr>
      <w:tr w:rsidR="004456C1" w:rsidRPr="00375960" w14:paraId="4BC09C2C" w14:textId="77777777" w:rsidTr="004456C1">
        <w:trPr>
          <w:cantSplit/>
        </w:trPr>
        <w:tc>
          <w:tcPr>
            <w:tcW w:w="1770" w:type="dxa"/>
            <w:tcMar>
              <w:left w:w="40" w:type="dxa"/>
              <w:right w:w="40" w:type="dxa"/>
            </w:tcMar>
          </w:tcPr>
          <w:p w14:paraId="2728BD39" w14:textId="77777777" w:rsidR="004456C1" w:rsidRPr="00375960" w:rsidRDefault="004456C1" w:rsidP="004456C1">
            <w:pPr>
              <w:pStyle w:val="TableEntry"/>
            </w:pPr>
            <w:r w:rsidRPr="00375960">
              <w:t>Final Patient Acuity</w:t>
            </w:r>
          </w:p>
        </w:tc>
        <w:tc>
          <w:tcPr>
            <w:tcW w:w="2188" w:type="dxa"/>
          </w:tcPr>
          <w:p w14:paraId="60EFF1F9" w14:textId="77777777" w:rsidR="004456C1" w:rsidRPr="00375960" w:rsidRDefault="004456C1" w:rsidP="004456C1">
            <w:pPr>
              <w:pStyle w:val="TableEntry"/>
            </w:pPr>
            <w:r w:rsidRPr="00375960">
              <w:t>Encounter</w:t>
            </w:r>
            <w:r w:rsidRPr="00375960">
              <w:sym w:font="Wingdings" w:char="F0DF"/>
            </w:r>
            <w:r w:rsidRPr="00375960">
              <w:t xml:space="preserve">Observation.interpretation </w:t>
            </w:r>
          </w:p>
        </w:tc>
        <w:tc>
          <w:tcPr>
            <w:tcW w:w="1440" w:type="dxa"/>
          </w:tcPr>
          <w:p w14:paraId="7022B51F" w14:textId="77777777" w:rsidR="004456C1" w:rsidRPr="00375960" w:rsidRDefault="004456C1" w:rsidP="004456C1">
            <w:pPr>
              <w:pStyle w:val="TableEntry"/>
            </w:pPr>
            <w:r w:rsidRPr="00375960">
              <w:t>RE</w:t>
            </w:r>
          </w:p>
          <w:p w14:paraId="7E8B5407" w14:textId="77777777" w:rsidR="004456C1" w:rsidRPr="00375960" w:rsidRDefault="004456C1" w:rsidP="004456C1">
            <w:pPr>
              <w:pStyle w:val="TableEntry"/>
            </w:pPr>
            <w:r w:rsidRPr="00375960">
              <w:t>[0..1]</w:t>
            </w:r>
          </w:p>
        </w:tc>
        <w:tc>
          <w:tcPr>
            <w:tcW w:w="3240" w:type="dxa"/>
            <w:tcMar>
              <w:left w:w="40" w:type="dxa"/>
              <w:right w:w="40" w:type="dxa"/>
            </w:tcMar>
          </w:tcPr>
          <w:p w14:paraId="6A0FFA26" w14:textId="01432CAF" w:rsidR="004456C1" w:rsidRPr="00375960" w:rsidRDefault="004456C1" w:rsidP="00E33DF8">
            <w:pPr>
              <w:pStyle w:val="TableEntry"/>
            </w:pPr>
            <w:r w:rsidRPr="00375960">
              <w:t>The acuity of the patient's condition after EMS care.</w:t>
            </w:r>
          </w:p>
        </w:tc>
        <w:tc>
          <w:tcPr>
            <w:tcW w:w="1440" w:type="dxa"/>
          </w:tcPr>
          <w:p w14:paraId="01FC6BCF" w14:textId="77777777" w:rsidR="004456C1" w:rsidRPr="00375960" w:rsidRDefault="004456C1" w:rsidP="004456C1">
            <w:pPr>
              <w:pStyle w:val="TableEntry"/>
            </w:pPr>
          </w:p>
        </w:tc>
      </w:tr>
      <w:tr w:rsidR="004456C1" w:rsidRPr="00375960" w14:paraId="3BB6739B" w14:textId="77777777" w:rsidTr="004456C1">
        <w:trPr>
          <w:cantSplit/>
        </w:trPr>
        <w:tc>
          <w:tcPr>
            <w:tcW w:w="1770" w:type="dxa"/>
            <w:tcMar>
              <w:left w:w="40" w:type="dxa"/>
              <w:right w:w="40" w:type="dxa"/>
            </w:tcMar>
          </w:tcPr>
          <w:p w14:paraId="373411C3" w14:textId="77777777" w:rsidR="004456C1" w:rsidRPr="00375960" w:rsidRDefault="004456C1" w:rsidP="004456C1">
            <w:pPr>
              <w:pStyle w:val="TableEntry"/>
            </w:pPr>
            <w:r w:rsidRPr="00375960">
              <w:t>Reason for Choosing Destination</w:t>
            </w:r>
          </w:p>
        </w:tc>
        <w:tc>
          <w:tcPr>
            <w:tcW w:w="2188" w:type="dxa"/>
          </w:tcPr>
          <w:p w14:paraId="639A4526" w14:textId="77777777" w:rsidR="004456C1" w:rsidRPr="00375960" w:rsidRDefault="004456C1" w:rsidP="004456C1">
            <w:pPr>
              <w:pStyle w:val="TableEntry"/>
            </w:pPr>
            <w:r w:rsidRPr="00375960">
              <w:t>Encounter</w:t>
            </w:r>
            <w:r w:rsidRPr="00375960">
              <w:sym w:font="Wingdings" w:char="F0DF"/>
            </w:r>
            <w:r w:rsidRPr="00375960">
              <w:t xml:space="preserve">Procedure Procedure.ReasonReference </w:t>
            </w:r>
          </w:p>
          <w:p w14:paraId="305B9E71" w14:textId="77777777" w:rsidR="004456C1" w:rsidRPr="00375960" w:rsidRDefault="004456C1" w:rsidP="004456C1">
            <w:pPr>
              <w:pStyle w:val="TableEntry"/>
            </w:pPr>
          </w:p>
        </w:tc>
        <w:tc>
          <w:tcPr>
            <w:tcW w:w="1440" w:type="dxa"/>
          </w:tcPr>
          <w:p w14:paraId="45DA3482" w14:textId="77777777" w:rsidR="004456C1" w:rsidRPr="00375960" w:rsidRDefault="004456C1" w:rsidP="004456C1">
            <w:pPr>
              <w:pStyle w:val="TableEntry"/>
            </w:pPr>
            <w:r w:rsidRPr="00375960">
              <w:t>RE</w:t>
            </w:r>
          </w:p>
          <w:p w14:paraId="5F1D48CD" w14:textId="77777777" w:rsidR="004456C1" w:rsidRPr="00375960" w:rsidRDefault="004456C1" w:rsidP="004456C1">
            <w:pPr>
              <w:pStyle w:val="TableEntry"/>
            </w:pPr>
            <w:r w:rsidRPr="00375960">
              <w:t>[0..*]</w:t>
            </w:r>
          </w:p>
        </w:tc>
        <w:tc>
          <w:tcPr>
            <w:tcW w:w="3240" w:type="dxa"/>
            <w:tcMar>
              <w:left w:w="40" w:type="dxa"/>
              <w:right w:w="40" w:type="dxa"/>
            </w:tcMar>
          </w:tcPr>
          <w:p w14:paraId="7559C542" w14:textId="0915E3E2" w:rsidR="004456C1" w:rsidRPr="00375960" w:rsidRDefault="004456C1" w:rsidP="00E33DF8">
            <w:pPr>
              <w:pStyle w:val="TableEntry"/>
            </w:pPr>
            <w:r w:rsidRPr="00375960">
              <w:t>The reason the unit chose to deliver or transfer the patient to the destination</w:t>
            </w:r>
            <w:r w:rsidR="00E33DF8">
              <w:t>.</w:t>
            </w:r>
          </w:p>
        </w:tc>
        <w:tc>
          <w:tcPr>
            <w:tcW w:w="1440" w:type="dxa"/>
          </w:tcPr>
          <w:p w14:paraId="0FF16B84" w14:textId="77777777" w:rsidR="004456C1" w:rsidRPr="00375960" w:rsidRDefault="004456C1" w:rsidP="004456C1">
            <w:pPr>
              <w:pStyle w:val="TableEntry"/>
            </w:pPr>
          </w:p>
        </w:tc>
      </w:tr>
      <w:tr w:rsidR="004456C1" w:rsidRPr="00375960" w:rsidDel="00754B44" w14:paraId="17841F9F" w14:textId="3555999E" w:rsidTr="004456C1">
        <w:trPr>
          <w:cantSplit/>
          <w:del w:id="5163" w:author="Andrea K. Fourquet" w:date="2018-07-10T12:57:00Z"/>
        </w:trPr>
        <w:tc>
          <w:tcPr>
            <w:tcW w:w="1770" w:type="dxa"/>
            <w:tcMar>
              <w:left w:w="40" w:type="dxa"/>
              <w:right w:w="40" w:type="dxa"/>
            </w:tcMar>
          </w:tcPr>
          <w:p w14:paraId="617DD42D" w14:textId="2C7B3E54" w:rsidR="004456C1" w:rsidRPr="00375960" w:rsidDel="00754B44" w:rsidRDefault="004456C1" w:rsidP="004456C1">
            <w:pPr>
              <w:pStyle w:val="TableEntry"/>
              <w:rPr>
                <w:del w:id="5164" w:author="Andrea K. Fourquet" w:date="2018-07-10T12:57:00Z"/>
              </w:rPr>
            </w:pPr>
            <w:del w:id="5165" w:author="Andrea K. Fourquet" w:date="2018-07-10T12:57:00Z">
              <w:r w:rsidRPr="00375960" w:rsidDel="00754B44">
                <w:delText>Type of Destination</w:delText>
              </w:r>
            </w:del>
          </w:p>
        </w:tc>
        <w:tc>
          <w:tcPr>
            <w:tcW w:w="2188" w:type="dxa"/>
          </w:tcPr>
          <w:p w14:paraId="3341BE81" w14:textId="62A4D3B5" w:rsidR="004456C1" w:rsidRPr="00375960" w:rsidDel="00754B44" w:rsidRDefault="004456C1" w:rsidP="004456C1">
            <w:pPr>
              <w:pStyle w:val="TableEntry"/>
              <w:rPr>
                <w:del w:id="5166" w:author="Andrea K. Fourquet" w:date="2018-07-10T12:57:00Z"/>
              </w:rPr>
            </w:pPr>
            <w:del w:id="5167" w:author="Andrea K. Fourquet" w:date="2018-07-10T12:57:00Z">
              <w:r w:rsidRPr="00375960" w:rsidDel="00754B44">
                <w:delText>No Mapping Available</w:delText>
              </w:r>
            </w:del>
          </w:p>
        </w:tc>
        <w:tc>
          <w:tcPr>
            <w:tcW w:w="1440" w:type="dxa"/>
          </w:tcPr>
          <w:p w14:paraId="7C3633E0" w14:textId="7A003FAB" w:rsidR="004456C1" w:rsidRPr="00375960" w:rsidDel="00754B44" w:rsidRDefault="004456C1" w:rsidP="004456C1">
            <w:pPr>
              <w:pStyle w:val="TableEntry"/>
              <w:rPr>
                <w:del w:id="5168" w:author="Andrea K. Fourquet" w:date="2018-07-10T12:57:00Z"/>
              </w:rPr>
            </w:pPr>
            <w:del w:id="5169" w:author="Andrea K. Fourquet" w:date="2018-07-10T12:57:00Z">
              <w:r w:rsidRPr="00375960" w:rsidDel="00754B44">
                <w:delText>RE</w:delText>
              </w:r>
            </w:del>
          </w:p>
          <w:p w14:paraId="4671107C" w14:textId="2DD2361C" w:rsidR="004456C1" w:rsidRPr="00375960" w:rsidDel="00754B44" w:rsidRDefault="004456C1" w:rsidP="004456C1">
            <w:pPr>
              <w:pStyle w:val="TableEntry"/>
              <w:rPr>
                <w:del w:id="5170" w:author="Andrea K. Fourquet" w:date="2018-07-10T12:57:00Z"/>
              </w:rPr>
            </w:pPr>
            <w:del w:id="5171" w:author="Andrea K. Fourquet" w:date="2018-07-10T12:57:00Z">
              <w:r w:rsidRPr="00375960" w:rsidDel="00754B44">
                <w:delText>[0..1]</w:delText>
              </w:r>
            </w:del>
          </w:p>
        </w:tc>
        <w:tc>
          <w:tcPr>
            <w:tcW w:w="3240" w:type="dxa"/>
            <w:tcMar>
              <w:left w:w="40" w:type="dxa"/>
              <w:right w:w="40" w:type="dxa"/>
            </w:tcMar>
          </w:tcPr>
          <w:p w14:paraId="588050C1" w14:textId="3D34FF40" w:rsidR="004456C1" w:rsidRPr="00375960" w:rsidDel="00754B44" w:rsidRDefault="004456C1" w:rsidP="00E33DF8">
            <w:pPr>
              <w:pStyle w:val="TableEntry"/>
              <w:rPr>
                <w:del w:id="5172" w:author="Andrea K. Fourquet" w:date="2018-07-10T12:57:00Z"/>
              </w:rPr>
            </w:pPr>
            <w:del w:id="5173" w:author="Andrea K. Fourquet" w:date="2018-07-10T12:57:00Z">
              <w:r w:rsidRPr="00375960" w:rsidDel="00754B44">
                <w:delText>The type of destination the patient was delivered or transferred to</w:delText>
              </w:r>
              <w:r w:rsidR="00E33DF8" w:rsidDel="00754B44">
                <w:delText>.</w:delText>
              </w:r>
            </w:del>
          </w:p>
        </w:tc>
        <w:tc>
          <w:tcPr>
            <w:tcW w:w="1440" w:type="dxa"/>
          </w:tcPr>
          <w:p w14:paraId="4DA6EAA2" w14:textId="353109E6" w:rsidR="004456C1" w:rsidRPr="00375960" w:rsidDel="00754B44" w:rsidRDefault="004456C1" w:rsidP="004456C1">
            <w:pPr>
              <w:pStyle w:val="TableEntry"/>
              <w:rPr>
                <w:del w:id="5174" w:author="Andrea K. Fourquet" w:date="2018-07-10T12:57:00Z"/>
              </w:rPr>
            </w:pPr>
          </w:p>
        </w:tc>
      </w:tr>
      <w:tr w:rsidR="004456C1" w:rsidRPr="00375960" w:rsidDel="00754B44" w14:paraId="4D122007" w14:textId="133109A9" w:rsidTr="004456C1">
        <w:trPr>
          <w:cantSplit/>
          <w:del w:id="5175" w:author="Andrea K. Fourquet" w:date="2018-07-10T12:57:00Z"/>
        </w:trPr>
        <w:tc>
          <w:tcPr>
            <w:tcW w:w="1770" w:type="dxa"/>
            <w:tcMar>
              <w:left w:w="40" w:type="dxa"/>
              <w:right w:w="40" w:type="dxa"/>
            </w:tcMar>
          </w:tcPr>
          <w:p w14:paraId="42BDD746" w14:textId="1A3EFC7A" w:rsidR="004456C1" w:rsidRPr="00375960" w:rsidDel="00754B44" w:rsidRDefault="004456C1" w:rsidP="004456C1">
            <w:pPr>
              <w:pStyle w:val="TableEntry"/>
              <w:rPr>
                <w:del w:id="5176" w:author="Andrea K. Fourquet" w:date="2018-07-10T12:57:00Z"/>
              </w:rPr>
            </w:pPr>
            <w:del w:id="5177" w:author="Andrea K. Fourquet" w:date="2018-07-10T12:57:00Z">
              <w:r w:rsidRPr="00375960" w:rsidDel="00754B44">
                <w:delText>Hospital In-Patient Destination</w:delText>
              </w:r>
            </w:del>
          </w:p>
        </w:tc>
        <w:tc>
          <w:tcPr>
            <w:tcW w:w="2188" w:type="dxa"/>
          </w:tcPr>
          <w:p w14:paraId="07F88155" w14:textId="2EDAE706" w:rsidR="004456C1" w:rsidRPr="00375960" w:rsidDel="00754B44" w:rsidRDefault="004456C1" w:rsidP="004456C1">
            <w:pPr>
              <w:pStyle w:val="TableEntry"/>
              <w:rPr>
                <w:del w:id="5178" w:author="Andrea K. Fourquet" w:date="2018-07-10T12:57:00Z"/>
              </w:rPr>
            </w:pPr>
            <w:del w:id="5179" w:author="Andrea K. Fourquet" w:date="2018-07-10T12:57:00Z">
              <w:r w:rsidRPr="00375960" w:rsidDel="00754B44">
                <w:delText>No Mapping Available</w:delText>
              </w:r>
            </w:del>
          </w:p>
        </w:tc>
        <w:tc>
          <w:tcPr>
            <w:tcW w:w="1440" w:type="dxa"/>
          </w:tcPr>
          <w:p w14:paraId="638658BE" w14:textId="365BCE7E" w:rsidR="004456C1" w:rsidRPr="00375960" w:rsidDel="00754B44" w:rsidRDefault="004456C1" w:rsidP="004456C1">
            <w:pPr>
              <w:pStyle w:val="TableEntry"/>
              <w:rPr>
                <w:del w:id="5180" w:author="Andrea K. Fourquet" w:date="2018-07-10T12:57:00Z"/>
              </w:rPr>
            </w:pPr>
            <w:del w:id="5181" w:author="Andrea K. Fourquet" w:date="2018-07-10T12:57:00Z">
              <w:r w:rsidRPr="00375960" w:rsidDel="00754B44">
                <w:delText>RE</w:delText>
              </w:r>
            </w:del>
          </w:p>
          <w:p w14:paraId="34075A13" w14:textId="5213CBA8" w:rsidR="004456C1" w:rsidRPr="00375960" w:rsidDel="00754B44" w:rsidRDefault="004456C1" w:rsidP="004456C1">
            <w:pPr>
              <w:pStyle w:val="TableEntry"/>
              <w:rPr>
                <w:del w:id="5182" w:author="Andrea K. Fourquet" w:date="2018-07-10T12:57:00Z"/>
              </w:rPr>
            </w:pPr>
            <w:del w:id="5183" w:author="Andrea K. Fourquet" w:date="2018-07-10T12:57:00Z">
              <w:r w:rsidRPr="00375960" w:rsidDel="00754B44">
                <w:delText>[0..1]</w:delText>
              </w:r>
            </w:del>
          </w:p>
        </w:tc>
        <w:tc>
          <w:tcPr>
            <w:tcW w:w="3240" w:type="dxa"/>
            <w:tcMar>
              <w:left w:w="40" w:type="dxa"/>
              <w:right w:w="40" w:type="dxa"/>
            </w:tcMar>
          </w:tcPr>
          <w:p w14:paraId="2F8C7533" w14:textId="1FE45257" w:rsidR="004456C1" w:rsidRPr="00375960" w:rsidDel="00754B44" w:rsidRDefault="004456C1" w:rsidP="00E33DF8">
            <w:pPr>
              <w:pStyle w:val="TableEntry"/>
              <w:rPr>
                <w:del w:id="5184" w:author="Andrea K. Fourquet" w:date="2018-07-10T12:57:00Z"/>
              </w:rPr>
            </w:pPr>
            <w:del w:id="5185" w:author="Andrea K. Fourquet" w:date="2018-07-10T12:57:00Z">
              <w:r w:rsidRPr="00375960" w:rsidDel="00754B44">
                <w:delText>The location within the hospital that the patient was taken directly by EMS (e.g., Cath Lab, ICU, etc.).</w:delText>
              </w:r>
            </w:del>
          </w:p>
        </w:tc>
        <w:tc>
          <w:tcPr>
            <w:tcW w:w="1440" w:type="dxa"/>
          </w:tcPr>
          <w:p w14:paraId="3A78F314" w14:textId="1537A7E7" w:rsidR="004456C1" w:rsidRPr="00375960" w:rsidDel="00754B44" w:rsidRDefault="004456C1" w:rsidP="004456C1">
            <w:pPr>
              <w:pStyle w:val="TableEntry"/>
              <w:rPr>
                <w:del w:id="5186" w:author="Andrea K. Fourquet" w:date="2018-07-10T12:57:00Z"/>
              </w:rPr>
            </w:pPr>
          </w:p>
        </w:tc>
      </w:tr>
      <w:tr w:rsidR="004456C1" w:rsidRPr="00375960" w14:paraId="078DD79C" w14:textId="77777777" w:rsidTr="004456C1">
        <w:trPr>
          <w:cantSplit/>
        </w:trPr>
        <w:tc>
          <w:tcPr>
            <w:tcW w:w="1770" w:type="dxa"/>
            <w:tcMar>
              <w:left w:w="40" w:type="dxa"/>
              <w:right w:w="40" w:type="dxa"/>
            </w:tcMar>
          </w:tcPr>
          <w:p w14:paraId="4B639D9C" w14:textId="77777777" w:rsidR="004456C1" w:rsidRPr="00375960" w:rsidRDefault="004456C1" w:rsidP="004456C1">
            <w:pPr>
              <w:pStyle w:val="TableEntry"/>
            </w:pPr>
            <w:r w:rsidRPr="00375960">
              <w:t>Hospital Capability</w:t>
            </w:r>
          </w:p>
        </w:tc>
        <w:tc>
          <w:tcPr>
            <w:tcW w:w="2188" w:type="dxa"/>
          </w:tcPr>
          <w:p w14:paraId="47A2472F" w14:textId="77777777" w:rsidR="004456C1" w:rsidRPr="00375960" w:rsidRDefault="004456C1" w:rsidP="004456C1">
            <w:pPr>
              <w:pStyle w:val="TableEntry"/>
            </w:pPr>
            <w:r w:rsidRPr="00375960">
              <w:t xml:space="preserve">HealthService.characteristic </w:t>
            </w:r>
          </w:p>
        </w:tc>
        <w:tc>
          <w:tcPr>
            <w:tcW w:w="1440" w:type="dxa"/>
          </w:tcPr>
          <w:p w14:paraId="3791A3ED" w14:textId="77777777" w:rsidR="004456C1" w:rsidRPr="00375960" w:rsidRDefault="004456C1" w:rsidP="004456C1">
            <w:pPr>
              <w:pStyle w:val="TableEntry"/>
            </w:pPr>
            <w:r w:rsidRPr="00375960">
              <w:t>O</w:t>
            </w:r>
          </w:p>
          <w:p w14:paraId="694A8A5F" w14:textId="77777777" w:rsidR="004456C1" w:rsidRPr="00375960" w:rsidRDefault="004456C1" w:rsidP="004456C1">
            <w:pPr>
              <w:pStyle w:val="TableEntry"/>
            </w:pPr>
            <w:r w:rsidRPr="00375960">
              <w:t>[0..*]</w:t>
            </w:r>
          </w:p>
        </w:tc>
        <w:tc>
          <w:tcPr>
            <w:tcW w:w="3240" w:type="dxa"/>
            <w:tcMar>
              <w:left w:w="40" w:type="dxa"/>
              <w:right w:w="40" w:type="dxa"/>
            </w:tcMar>
          </w:tcPr>
          <w:p w14:paraId="23A05ABB" w14:textId="718B8F02" w:rsidR="004456C1" w:rsidRPr="00FB265F" w:rsidRDefault="004456C1" w:rsidP="00E33DF8">
            <w:pPr>
              <w:pStyle w:val="TableEntry"/>
            </w:pPr>
            <w:r w:rsidRPr="00FB265F">
              <w:t>The primary hospital capability associated with the patient's condition for this transport (e.g., Trauma, STEMI, Peds, etc.).</w:t>
            </w:r>
          </w:p>
        </w:tc>
        <w:tc>
          <w:tcPr>
            <w:tcW w:w="1440" w:type="dxa"/>
          </w:tcPr>
          <w:p w14:paraId="59C577B2" w14:textId="77777777" w:rsidR="004456C1" w:rsidRPr="00375960" w:rsidRDefault="004456C1" w:rsidP="004456C1">
            <w:pPr>
              <w:pStyle w:val="TableEntry"/>
            </w:pPr>
          </w:p>
        </w:tc>
      </w:tr>
      <w:tr w:rsidR="004456C1" w:rsidRPr="00375960" w14:paraId="091A591E" w14:textId="77777777" w:rsidTr="004456C1">
        <w:trPr>
          <w:cantSplit/>
        </w:trPr>
        <w:tc>
          <w:tcPr>
            <w:tcW w:w="1770" w:type="dxa"/>
            <w:tcMar>
              <w:left w:w="40" w:type="dxa"/>
              <w:right w:w="40" w:type="dxa"/>
            </w:tcMar>
          </w:tcPr>
          <w:p w14:paraId="67953D62" w14:textId="77777777" w:rsidR="004456C1" w:rsidRPr="00375960" w:rsidRDefault="004456C1" w:rsidP="004456C1">
            <w:pPr>
              <w:pStyle w:val="TableEntry"/>
            </w:pPr>
            <w:r w:rsidRPr="00375960">
              <w:t>Destination Team Pre-Arrival Alert or Activation</w:t>
            </w:r>
          </w:p>
        </w:tc>
        <w:tc>
          <w:tcPr>
            <w:tcW w:w="2188" w:type="dxa"/>
          </w:tcPr>
          <w:p w14:paraId="6360BDE7" w14:textId="77777777" w:rsidR="004456C1" w:rsidRPr="00375960" w:rsidRDefault="004456C1" w:rsidP="004456C1">
            <w:pPr>
              <w:pStyle w:val="TableEntry"/>
            </w:pPr>
            <w:r w:rsidRPr="00375960">
              <w:t>Encounter.encounter- Pre-arrivalAlertActivated</w:t>
            </w:r>
          </w:p>
          <w:p w14:paraId="116236F0" w14:textId="77777777" w:rsidR="004456C1" w:rsidRPr="00375960" w:rsidRDefault="004456C1" w:rsidP="004456C1">
            <w:pPr>
              <w:pStyle w:val="TableEntry"/>
            </w:pPr>
            <w:r w:rsidRPr="00375960">
              <w:t xml:space="preserve"> **IHE extension**</w:t>
            </w:r>
          </w:p>
        </w:tc>
        <w:tc>
          <w:tcPr>
            <w:tcW w:w="1440" w:type="dxa"/>
          </w:tcPr>
          <w:p w14:paraId="7FE25DDD" w14:textId="77777777" w:rsidR="004456C1" w:rsidRPr="00375960" w:rsidRDefault="004456C1" w:rsidP="004456C1">
            <w:pPr>
              <w:pStyle w:val="TableEntry"/>
            </w:pPr>
            <w:r w:rsidRPr="00375960">
              <w:t>RE</w:t>
            </w:r>
          </w:p>
          <w:p w14:paraId="2A37EED5" w14:textId="77777777" w:rsidR="004456C1" w:rsidRPr="00375960" w:rsidRDefault="004456C1" w:rsidP="004456C1">
            <w:pPr>
              <w:pStyle w:val="TableEntry"/>
            </w:pPr>
            <w:r w:rsidRPr="00375960">
              <w:t>[0..*]</w:t>
            </w:r>
          </w:p>
        </w:tc>
        <w:tc>
          <w:tcPr>
            <w:tcW w:w="3240" w:type="dxa"/>
            <w:tcMar>
              <w:left w:w="40" w:type="dxa"/>
              <w:right w:w="40" w:type="dxa"/>
            </w:tcMar>
          </w:tcPr>
          <w:p w14:paraId="1FDB002D" w14:textId="11FA3F12" w:rsidR="004456C1" w:rsidRPr="00FB265F" w:rsidRDefault="004456C1" w:rsidP="00E33DF8">
            <w:pPr>
              <w:pStyle w:val="TableEntry"/>
            </w:pPr>
            <w:r w:rsidRPr="00FB265F">
              <w:t>Indication that an alert (or activation) was called by EMS to the appropriate destination healthcare facility team. The alert (or activation) should occur prior to the EMS Unit arrival at the destination with the patient.</w:t>
            </w:r>
          </w:p>
        </w:tc>
        <w:tc>
          <w:tcPr>
            <w:tcW w:w="1440" w:type="dxa"/>
          </w:tcPr>
          <w:p w14:paraId="2FA286CE" w14:textId="77777777" w:rsidR="004456C1" w:rsidRPr="00375960" w:rsidRDefault="004456C1" w:rsidP="004456C1">
            <w:pPr>
              <w:pStyle w:val="TableEntry"/>
            </w:pPr>
          </w:p>
        </w:tc>
      </w:tr>
      <w:tr w:rsidR="004456C1" w:rsidRPr="00375960" w:rsidDel="00754B44" w14:paraId="605EAD2F" w14:textId="0F89E34A" w:rsidTr="004456C1">
        <w:trPr>
          <w:cantSplit/>
          <w:del w:id="5187" w:author="Andrea K. Fourquet" w:date="2018-07-10T12:57:00Z"/>
        </w:trPr>
        <w:tc>
          <w:tcPr>
            <w:tcW w:w="1770" w:type="dxa"/>
            <w:tcMar>
              <w:left w:w="40" w:type="dxa"/>
              <w:right w:w="40" w:type="dxa"/>
            </w:tcMar>
          </w:tcPr>
          <w:p w14:paraId="52D983ED" w14:textId="4D33E877" w:rsidR="004456C1" w:rsidRPr="00375960" w:rsidDel="00754B44" w:rsidRDefault="004456C1" w:rsidP="004456C1">
            <w:pPr>
              <w:pStyle w:val="TableEntry"/>
              <w:rPr>
                <w:del w:id="5188" w:author="Andrea K. Fourquet" w:date="2018-07-10T12:57:00Z"/>
              </w:rPr>
            </w:pPr>
            <w:del w:id="5189" w:author="Andrea K. Fourquet" w:date="2018-07-10T12:57:00Z">
              <w:r w:rsidRPr="00375960" w:rsidDel="00754B44">
                <w:delText>Date/Time of Destination Prearrival Alert or Activation</w:delText>
              </w:r>
            </w:del>
          </w:p>
        </w:tc>
        <w:tc>
          <w:tcPr>
            <w:tcW w:w="2188" w:type="dxa"/>
          </w:tcPr>
          <w:p w14:paraId="7DA7057E" w14:textId="5B6A0CF2" w:rsidR="004456C1" w:rsidRPr="00375960" w:rsidDel="00754B44" w:rsidRDefault="004456C1" w:rsidP="004456C1">
            <w:pPr>
              <w:pStyle w:val="TableEntry"/>
              <w:rPr>
                <w:del w:id="5190" w:author="Andrea K. Fourquet" w:date="2018-07-10T12:57:00Z"/>
              </w:rPr>
            </w:pPr>
          </w:p>
        </w:tc>
        <w:tc>
          <w:tcPr>
            <w:tcW w:w="1440" w:type="dxa"/>
          </w:tcPr>
          <w:p w14:paraId="0B8AB048" w14:textId="502E9C14" w:rsidR="004456C1" w:rsidRPr="00375960" w:rsidDel="00754B44" w:rsidRDefault="004456C1" w:rsidP="004456C1">
            <w:pPr>
              <w:pStyle w:val="TableEntry"/>
              <w:rPr>
                <w:del w:id="5191" w:author="Andrea K. Fourquet" w:date="2018-07-10T12:57:00Z"/>
              </w:rPr>
            </w:pPr>
            <w:del w:id="5192" w:author="Andrea K. Fourquet" w:date="2018-07-10T12:57:00Z">
              <w:r w:rsidRPr="00375960" w:rsidDel="00754B44">
                <w:delText>RE</w:delText>
              </w:r>
            </w:del>
          </w:p>
          <w:p w14:paraId="62997739" w14:textId="0EF4EA25" w:rsidR="004456C1" w:rsidRPr="00375960" w:rsidDel="00754B44" w:rsidRDefault="004456C1" w:rsidP="004456C1">
            <w:pPr>
              <w:pStyle w:val="TableEntry"/>
              <w:rPr>
                <w:del w:id="5193" w:author="Andrea K. Fourquet" w:date="2018-07-10T12:57:00Z"/>
              </w:rPr>
            </w:pPr>
            <w:del w:id="5194" w:author="Andrea K. Fourquet" w:date="2018-07-10T12:57:00Z">
              <w:r w:rsidRPr="00375960" w:rsidDel="00754B44">
                <w:delText>[0..1]</w:delText>
              </w:r>
            </w:del>
          </w:p>
        </w:tc>
        <w:tc>
          <w:tcPr>
            <w:tcW w:w="3240" w:type="dxa"/>
            <w:tcMar>
              <w:left w:w="40" w:type="dxa"/>
              <w:right w:w="40" w:type="dxa"/>
            </w:tcMar>
          </w:tcPr>
          <w:p w14:paraId="1F4F2D14" w14:textId="15C13D6E" w:rsidR="004456C1" w:rsidRPr="00FB265F" w:rsidDel="00754B44" w:rsidRDefault="004456C1" w:rsidP="00E33DF8">
            <w:pPr>
              <w:pStyle w:val="TableEntry"/>
              <w:rPr>
                <w:del w:id="5195" w:author="Andrea K. Fourquet" w:date="2018-07-10T12:57:00Z"/>
              </w:rPr>
            </w:pPr>
            <w:del w:id="5196" w:author="Andrea K. Fourquet" w:date="2018-07-10T12:57:00Z">
              <w:r w:rsidRPr="00FB265F" w:rsidDel="00754B44">
                <w:delText>The Date/Time EMS alerted, notified, or activated the Destination Healthcare Facility prior to EMS arrival. The EMS assessment identified the patient as acutely ill or injured based on exam and possibly specified alert criteria.</w:delText>
              </w:r>
            </w:del>
          </w:p>
        </w:tc>
        <w:tc>
          <w:tcPr>
            <w:tcW w:w="1440" w:type="dxa"/>
          </w:tcPr>
          <w:p w14:paraId="3B8109B8" w14:textId="315E73B6" w:rsidR="004456C1" w:rsidRPr="00375960" w:rsidDel="00754B44" w:rsidRDefault="004456C1" w:rsidP="004456C1">
            <w:pPr>
              <w:pStyle w:val="TableEntry"/>
              <w:rPr>
                <w:del w:id="5197" w:author="Andrea K. Fourquet" w:date="2018-07-10T12:57:00Z"/>
              </w:rPr>
            </w:pPr>
          </w:p>
        </w:tc>
      </w:tr>
      <w:tr w:rsidR="004456C1" w:rsidRPr="00375960" w14:paraId="6B1C1299" w14:textId="77777777" w:rsidTr="00E7637C">
        <w:trPr>
          <w:cantSplit/>
          <w:trHeight w:val="89"/>
        </w:trPr>
        <w:tc>
          <w:tcPr>
            <w:tcW w:w="1770" w:type="dxa"/>
            <w:tcMar>
              <w:left w:w="40" w:type="dxa"/>
              <w:right w:w="40" w:type="dxa"/>
            </w:tcMar>
          </w:tcPr>
          <w:p w14:paraId="2B26E002" w14:textId="77777777" w:rsidR="004456C1" w:rsidRPr="00375960" w:rsidRDefault="004456C1" w:rsidP="004456C1">
            <w:pPr>
              <w:pStyle w:val="TableEntry"/>
            </w:pPr>
            <w:r w:rsidRPr="00375960">
              <w:t>Disposition Instructions Provided</w:t>
            </w:r>
          </w:p>
        </w:tc>
        <w:tc>
          <w:tcPr>
            <w:tcW w:w="2188" w:type="dxa"/>
          </w:tcPr>
          <w:p w14:paraId="0D6C70D7" w14:textId="77777777" w:rsidR="004456C1" w:rsidRPr="00375960" w:rsidRDefault="004456C1" w:rsidP="004456C1">
            <w:pPr>
              <w:pStyle w:val="TableEntry"/>
            </w:pPr>
            <w:r w:rsidRPr="00375960">
              <w:t>Encounter.encounter- dispositionInstructionsProvided</w:t>
            </w:r>
          </w:p>
          <w:p w14:paraId="14319FDB" w14:textId="77777777" w:rsidR="004456C1" w:rsidRPr="00375960" w:rsidRDefault="004456C1" w:rsidP="004456C1">
            <w:pPr>
              <w:pStyle w:val="TableEntry"/>
            </w:pPr>
            <w:r w:rsidRPr="00375960">
              <w:t xml:space="preserve"> **IHE extension**</w:t>
            </w:r>
          </w:p>
        </w:tc>
        <w:tc>
          <w:tcPr>
            <w:tcW w:w="1440" w:type="dxa"/>
          </w:tcPr>
          <w:p w14:paraId="4ECE4D6E" w14:textId="77777777" w:rsidR="004456C1" w:rsidRPr="00375960" w:rsidRDefault="004456C1" w:rsidP="004456C1">
            <w:pPr>
              <w:pStyle w:val="TableEntry"/>
            </w:pPr>
            <w:r w:rsidRPr="00375960">
              <w:t>RE</w:t>
            </w:r>
          </w:p>
          <w:p w14:paraId="5B7D49A1" w14:textId="77777777" w:rsidR="004456C1" w:rsidRPr="00375960" w:rsidRDefault="004456C1" w:rsidP="004456C1">
            <w:pPr>
              <w:pStyle w:val="TableEntry"/>
            </w:pPr>
            <w:r w:rsidRPr="00375960">
              <w:t>[0..*]</w:t>
            </w:r>
          </w:p>
        </w:tc>
        <w:tc>
          <w:tcPr>
            <w:tcW w:w="3240" w:type="dxa"/>
            <w:tcMar>
              <w:left w:w="40" w:type="dxa"/>
              <w:right w:w="40" w:type="dxa"/>
            </w:tcMar>
          </w:tcPr>
          <w:p w14:paraId="415D3A60" w14:textId="18ED22F0" w:rsidR="004456C1" w:rsidRPr="00FB265F" w:rsidRDefault="004456C1" w:rsidP="00E33DF8">
            <w:pPr>
              <w:pStyle w:val="TableEntry"/>
            </w:pPr>
            <w:r w:rsidRPr="00FB265F">
              <w:t>Information provided to patient during disposition for patients not transported or treated.</w:t>
            </w:r>
          </w:p>
        </w:tc>
        <w:tc>
          <w:tcPr>
            <w:tcW w:w="1440" w:type="dxa"/>
          </w:tcPr>
          <w:p w14:paraId="30954F9D" w14:textId="77777777" w:rsidR="004456C1" w:rsidRPr="00375960" w:rsidRDefault="004456C1" w:rsidP="004456C1">
            <w:pPr>
              <w:pStyle w:val="TableEntry"/>
            </w:pPr>
          </w:p>
        </w:tc>
      </w:tr>
    </w:tbl>
    <w:p w14:paraId="5C849C91" w14:textId="334E3C19" w:rsidR="00CA4217" w:rsidRPr="00375960" w:rsidRDefault="00CA4217" w:rsidP="00CA4217">
      <w:pPr>
        <w:pStyle w:val="Heading4"/>
        <w:rPr>
          <w:ins w:id="5198" w:author="Andrea K. Fourquet" w:date="2018-07-16T23:38:00Z"/>
          <w:rFonts w:eastAsia="Arial"/>
        </w:rPr>
      </w:pPr>
      <w:ins w:id="5199" w:author="Andrea K. Fourquet" w:date="2018-07-16T23:38:00Z">
        <w:r w:rsidRPr="00375960">
          <w:rPr>
            <w:rFonts w:eastAsia="Arial"/>
          </w:rPr>
          <w:t>6.6.</w:t>
        </w:r>
        <w:r w:rsidRPr="00E7637C">
          <w:rPr>
            <w:rFonts w:eastAsia="Arial"/>
            <w:highlight w:val="yellow"/>
          </w:rPr>
          <w:t>X</w:t>
        </w:r>
        <w:r w:rsidRPr="00375960">
          <w:rPr>
            <w:rFonts w:eastAsia="Arial"/>
          </w:rPr>
          <w:t xml:space="preserve">.4 </w:t>
        </w:r>
      </w:ins>
      <w:ins w:id="5200" w:author="Andrea K. Fourquet" w:date="2018-07-18T01:14:00Z">
        <w:r w:rsidR="004B2073">
          <w:rPr>
            <w:rFonts w:eastAsia="Arial"/>
          </w:rPr>
          <w:t>Clinical S</w:t>
        </w:r>
        <w:r w:rsidR="0093769F">
          <w:rPr>
            <w:rFonts w:eastAsia="Arial"/>
          </w:rPr>
          <w:t>u</w:t>
        </w:r>
        <w:r w:rsidR="004B2073">
          <w:rPr>
            <w:rFonts w:eastAsia="Arial"/>
          </w:rPr>
          <w:t>bset</w:t>
        </w:r>
      </w:ins>
      <w:bookmarkStart w:id="5201" w:name="_GoBack"/>
      <w:bookmarkEnd w:id="5201"/>
      <w:ins w:id="5202" w:author="Andrea K. Fourquet" w:date="2018-07-16T23:39:00Z">
        <w:r>
          <w:rPr>
            <w:rFonts w:eastAsia="Arial"/>
          </w:rPr>
          <w:t xml:space="preserve"> </w:t>
        </w:r>
      </w:ins>
      <w:commentRangeStart w:id="5203"/>
      <w:ins w:id="5204" w:author="Andrea K. Fourquet" w:date="2018-07-16T23:38:00Z">
        <w:r w:rsidRPr="00375960">
          <w:rPr>
            <w:rFonts w:eastAsia="Arial"/>
          </w:rPr>
          <w:t xml:space="preserve">Data Import </w:t>
        </w:r>
        <w:commentRangeEnd w:id="5203"/>
        <w:r>
          <w:rPr>
            <w:rStyle w:val="CommentReference"/>
            <w:rFonts w:ascii="Times New Roman" w:hAnsi="Times New Roman"/>
            <w:b w:val="0"/>
            <w:noProof w:val="0"/>
            <w:kern w:val="0"/>
          </w:rPr>
          <w:commentReference w:id="5203"/>
        </w:r>
        <w:r w:rsidRPr="00375960">
          <w:rPr>
            <w:rFonts w:eastAsia="Arial"/>
          </w:rPr>
          <w:t>Option</w:t>
        </w:r>
      </w:ins>
    </w:p>
    <w:p w14:paraId="5D888167" w14:textId="47B1FB6B" w:rsidR="0069675E" w:rsidRDefault="0069675E" w:rsidP="0069675E">
      <w:pPr>
        <w:pStyle w:val="BodyText"/>
        <w:rPr>
          <w:ins w:id="5205" w:author="Andrea K. Fourquet" w:date="2018-07-16T23:38:00Z"/>
        </w:rPr>
      </w:pPr>
    </w:p>
    <w:tbl>
      <w:tblPr>
        <w:tblStyle w:val="12"/>
        <w:tblW w:w="1007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0"/>
        <w:gridCol w:w="2188"/>
        <w:gridCol w:w="1440"/>
        <w:gridCol w:w="3240"/>
        <w:gridCol w:w="1440"/>
      </w:tblGrid>
      <w:tr w:rsidR="00CA4217" w:rsidRPr="00375960" w14:paraId="4F94427B" w14:textId="77777777" w:rsidTr="00BC0653">
        <w:trPr>
          <w:cantSplit/>
          <w:trHeight w:val="540"/>
          <w:tblHeader/>
          <w:ins w:id="5206" w:author="Andrea K. Fourquet" w:date="2018-07-16T23:38:00Z"/>
        </w:trPr>
        <w:tc>
          <w:tcPr>
            <w:tcW w:w="1770" w:type="dxa"/>
            <w:shd w:val="clear" w:color="auto" w:fill="D9D9D9"/>
          </w:tcPr>
          <w:p w14:paraId="33104F38" w14:textId="77777777" w:rsidR="00CA4217" w:rsidRPr="00375960" w:rsidRDefault="00CA4217" w:rsidP="00BC0653">
            <w:pPr>
              <w:pStyle w:val="TableEntryHeader"/>
              <w:rPr>
                <w:ins w:id="5207" w:author="Andrea K. Fourquet" w:date="2018-07-16T23:38:00Z"/>
              </w:rPr>
            </w:pPr>
            <w:ins w:id="5208" w:author="Andrea K. Fourquet" w:date="2018-07-16T23:38:00Z">
              <w:r w:rsidRPr="00375960">
                <w:t xml:space="preserve">Paramedicine Data Element </w:t>
              </w:r>
            </w:ins>
          </w:p>
        </w:tc>
        <w:tc>
          <w:tcPr>
            <w:tcW w:w="2188" w:type="dxa"/>
            <w:shd w:val="clear" w:color="auto" w:fill="D9D9D9" w:themeFill="background1" w:themeFillShade="D9"/>
          </w:tcPr>
          <w:p w14:paraId="13BBDAEF" w14:textId="77777777" w:rsidR="00CA4217" w:rsidRPr="00375960" w:rsidRDefault="00CA4217" w:rsidP="00BC0653">
            <w:pPr>
              <w:pStyle w:val="TableEntryHeader"/>
              <w:rPr>
                <w:ins w:id="5209" w:author="Andrea K. Fourquet" w:date="2018-07-16T23:38:00Z"/>
              </w:rPr>
            </w:pPr>
            <w:ins w:id="5210" w:author="Andrea K. Fourquet" w:date="2018-07-16T23:38:00Z">
              <w:r w:rsidRPr="00375960">
                <w:t>FHIR Resource location</w:t>
              </w:r>
            </w:ins>
          </w:p>
        </w:tc>
        <w:tc>
          <w:tcPr>
            <w:tcW w:w="1440" w:type="dxa"/>
            <w:shd w:val="clear" w:color="auto" w:fill="D9D9D9"/>
          </w:tcPr>
          <w:p w14:paraId="28CAB028" w14:textId="77777777" w:rsidR="00CA4217" w:rsidRPr="00375960" w:rsidRDefault="00CA4217" w:rsidP="00BC0653">
            <w:pPr>
              <w:pStyle w:val="TableEntryHeader"/>
              <w:rPr>
                <w:ins w:id="5211" w:author="Andrea K. Fourquet" w:date="2018-07-16T23:38:00Z"/>
              </w:rPr>
            </w:pPr>
            <w:ins w:id="5212" w:author="Andrea K. Fourquet" w:date="2018-07-16T23:38:00Z">
              <w:r w:rsidRPr="00375960">
                <w:t xml:space="preserve">Cardinality </w:t>
              </w:r>
            </w:ins>
          </w:p>
        </w:tc>
        <w:tc>
          <w:tcPr>
            <w:tcW w:w="3240" w:type="dxa"/>
            <w:shd w:val="clear" w:color="auto" w:fill="D9D9D9"/>
          </w:tcPr>
          <w:p w14:paraId="02D4C441" w14:textId="77777777" w:rsidR="00CA4217" w:rsidRPr="00375960" w:rsidRDefault="00CA4217" w:rsidP="00BC0653">
            <w:pPr>
              <w:pStyle w:val="TableEntryHeader"/>
              <w:rPr>
                <w:ins w:id="5213" w:author="Andrea K. Fourquet" w:date="2018-07-16T23:38:00Z"/>
              </w:rPr>
            </w:pPr>
            <w:ins w:id="5214" w:author="Andrea K. Fourquet" w:date="2018-07-16T23:38:00Z">
              <w:r w:rsidRPr="00375960">
                <w:t>EMS Data Description</w:t>
              </w:r>
            </w:ins>
          </w:p>
        </w:tc>
        <w:tc>
          <w:tcPr>
            <w:tcW w:w="1440" w:type="dxa"/>
            <w:shd w:val="clear" w:color="auto" w:fill="D9D9D9"/>
          </w:tcPr>
          <w:p w14:paraId="37799D4C" w14:textId="77777777" w:rsidR="00CA4217" w:rsidRPr="00375960" w:rsidRDefault="00CA4217" w:rsidP="00BC0653">
            <w:pPr>
              <w:pStyle w:val="TableEntryHeader"/>
              <w:rPr>
                <w:ins w:id="5215" w:author="Andrea K. Fourquet" w:date="2018-07-16T23:38:00Z"/>
              </w:rPr>
            </w:pPr>
            <w:ins w:id="5216" w:author="Andrea K. Fourquet" w:date="2018-07-16T23:38:00Z">
              <w:r w:rsidRPr="00375960">
                <w:t xml:space="preserve">Constraint </w:t>
              </w:r>
            </w:ins>
          </w:p>
        </w:tc>
      </w:tr>
      <w:tr w:rsidR="00CA4217" w:rsidRPr="00375960" w14:paraId="75B5B37C" w14:textId="77777777" w:rsidTr="00BC0653">
        <w:trPr>
          <w:cantSplit/>
          <w:ins w:id="5217" w:author="Andrea K. Fourquet" w:date="2018-07-16T23:38:00Z"/>
        </w:trPr>
        <w:tc>
          <w:tcPr>
            <w:tcW w:w="1770" w:type="dxa"/>
            <w:tcMar>
              <w:left w:w="40" w:type="dxa"/>
              <w:right w:w="40" w:type="dxa"/>
            </w:tcMar>
          </w:tcPr>
          <w:p w14:paraId="4C0852E7" w14:textId="77777777" w:rsidR="00CA4217" w:rsidRPr="00375960" w:rsidRDefault="00CA4217" w:rsidP="00BC0653">
            <w:pPr>
              <w:pStyle w:val="TableEntry"/>
              <w:rPr>
                <w:ins w:id="5218" w:author="Andrea K. Fourquet" w:date="2018-07-16T23:38:00Z"/>
              </w:rPr>
            </w:pPr>
            <w:ins w:id="5219" w:author="Andrea K. Fourquet" w:date="2018-07-16T23:38:00Z">
              <w:r w:rsidRPr="00375960">
                <w:t>Complaint Reported by Dispatch</w:t>
              </w:r>
            </w:ins>
          </w:p>
        </w:tc>
        <w:tc>
          <w:tcPr>
            <w:tcW w:w="2188" w:type="dxa"/>
          </w:tcPr>
          <w:p w14:paraId="7661468D" w14:textId="77777777" w:rsidR="00CA4217" w:rsidRPr="00375960" w:rsidRDefault="00CA4217" w:rsidP="00BC0653">
            <w:pPr>
              <w:pStyle w:val="TableEntry"/>
              <w:rPr>
                <w:ins w:id="5220" w:author="Andrea K. Fourquet" w:date="2018-07-16T23:38:00Z"/>
              </w:rPr>
            </w:pPr>
            <w:ins w:id="5221" w:author="Andrea K. Fourquet" w:date="2018-07-16T23:38:00Z">
              <w:r w:rsidRPr="00375960">
                <w:t>Encounter.reason</w:t>
              </w:r>
            </w:ins>
          </w:p>
        </w:tc>
        <w:tc>
          <w:tcPr>
            <w:tcW w:w="1440" w:type="dxa"/>
          </w:tcPr>
          <w:p w14:paraId="0CDC78E0" w14:textId="77777777" w:rsidR="00CA4217" w:rsidRPr="00375960" w:rsidRDefault="00CA4217" w:rsidP="00BC0653">
            <w:pPr>
              <w:pStyle w:val="TableEntry"/>
              <w:rPr>
                <w:ins w:id="5222" w:author="Andrea K. Fourquet" w:date="2018-07-16T23:38:00Z"/>
              </w:rPr>
            </w:pPr>
            <w:ins w:id="5223" w:author="Andrea K. Fourquet" w:date="2018-07-16T23:38:00Z">
              <w:r w:rsidRPr="00375960">
                <w:t xml:space="preserve">RE </w:t>
              </w:r>
            </w:ins>
          </w:p>
          <w:p w14:paraId="0115E15A" w14:textId="77777777" w:rsidR="00CA4217" w:rsidRPr="00375960" w:rsidRDefault="00CA4217" w:rsidP="00BC0653">
            <w:pPr>
              <w:pStyle w:val="TableEntry"/>
              <w:rPr>
                <w:ins w:id="5224" w:author="Andrea K. Fourquet" w:date="2018-07-16T23:38:00Z"/>
              </w:rPr>
            </w:pPr>
            <w:ins w:id="5225" w:author="Andrea K. Fourquet" w:date="2018-07-16T23:38:00Z">
              <w:r w:rsidRPr="00375960">
                <w:t>[0..*]</w:t>
              </w:r>
            </w:ins>
          </w:p>
        </w:tc>
        <w:tc>
          <w:tcPr>
            <w:tcW w:w="3240" w:type="dxa"/>
            <w:tcMar>
              <w:left w:w="40" w:type="dxa"/>
              <w:right w:w="40" w:type="dxa"/>
            </w:tcMar>
          </w:tcPr>
          <w:p w14:paraId="3F72E11C" w14:textId="77777777" w:rsidR="00CA4217" w:rsidRPr="00375960" w:rsidRDefault="00CA4217" w:rsidP="00BC0653">
            <w:pPr>
              <w:pStyle w:val="TableEntry"/>
              <w:rPr>
                <w:ins w:id="5226" w:author="Andrea K. Fourquet" w:date="2018-07-16T23:38:00Z"/>
              </w:rPr>
            </w:pPr>
            <w:ins w:id="5227" w:author="Andrea K. Fourquet" w:date="2018-07-16T23:38:00Z">
              <w:r w:rsidRPr="00375960">
                <w:t>The complaint dispatch reported to the responding unit.</w:t>
              </w:r>
            </w:ins>
          </w:p>
        </w:tc>
        <w:tc>
          <w:tcPr>
            <w:tcW w:w="1440" w:type="dxa"/>
          </w:tcPr>
          <w:p w14:paraId="3532B77B" w14:textId="77777777" w:rsidR="00CA4217" w:rsidRPr="00375960" w:rsidRDefault="00CA4217" w:rsidP="00BC0653">
            <w:pPr>
              <w:pStyle w:val="TableEntry"/>
              <w:rPr>
                <w:ins w:id="5228" w:author="Andrea K. Fourquet" w:date="2018-07-16T23:38:00Z"/>
              </w:rPr>
            </w:pPr>
          </w:p>
        </w:tc>
      </w:tr>
      <w:tr w:rsidR="00CA4217" w:rsidRPr="00375960" w14:paraId="4C1ED2A5" w14:textId="77777777" w:rsidTr="00BC0653">
        <w:trPr>
          <w:cantSplit/>
          <w:ins w:id="5229" w:author="Andrea K. Fourquet" w:date="2018-07-16T23:38:00Z"/>
        </w:trPr>
        <w:tc>
          <w:tcPr>
            <w:tcW w:w="1770" w:type="dxa"/>
            <w:tcMar>
              <w:left w:w="40" w:type="dxa"/>
              <w:right w:w="40" w:type="dxa"/>
            </w:tcMar>
          </w:tcPr>
          <w:p w14:paraId="6697174E" w14:textId="77777777" w:rsidR="00CA4217" w:rsidRPr="00375960" w:rsidRDefault="00CA4217" w:rsidP="00BC0653">
            <w:pPr>
              <w:pStyle w:val="TableEntry"/>
              <w:rPr>
                <w:ins w:id="5230" w:author="Andrea K. Fourquet" w:date="2018-07-16T23:38:00Z"/>
              </w:rPr>
            </w:pPr>
            <w:ins w:id="5231" w:author="Andrea K. Fourquet" w:date="2018-07-16T23:38:00Z">
              <w:r w:rsidRPr="00375960">
                <w:lastRenderedPageBreak/>
                <w:t>PSAP Call Date/Time</w:t>
              </w:r>
            </w:ins>
          </w:p>
        </w:tc>
        <w:tc>
          <w:tcPr>
            <w:tcW w:w="2188" w:type="dxa"/>
          </w:tcPr>
          <w:p w14:paraId="4D65E972" w14:textId="77777777" w:rsidR="00CA4217" w:rsidRPr="00375960" w:rsidRDefault="00CA4217" w:rsidP="00BC0653">
            <w:pPr>
              <w:pStyle w:val="TableEntry"/>
              <w:rPr>
                <w:ins w:id="5232" w:author="Andrea K. Fourquet" w:date="2018-07-16T23:38:00Z"/>
              </w:rPr>
            </w:pPr>
            <w:ins w:id="5233" w:author="Andrea K. Fourquet" w:date="2018-07-16T23:38:00Z">
              <w:r w:rsidRPr="00375960">
                <w:t>Encounter.statusHistory.code</w:t>
              </w:r>
            </w:ins>
          </w:p>
          <w:p w14:paraId="59B999A6" w14:textId="77777777" w:rsidR="00CA4217" w:rsidRPr="00375960" w:rsidRDefault="00CA4217" w:rsidP="00BC0653">
            <w:pPr>
              <w:pStyle w:val="TableEntry"/>
              <w:rPr>
                <w:ins w:id="5234" w:author="Andrea K. Fourquet" w:date="2018-07-16T23:38:00Z"/>
              </w:rPr>
            </w:pPr>
          </w:p>
          <w:p w14:paraId="404849F9" w14:textId="77777777" w:rsidR="00CA4217" w:rsidRPr="00375960" w:rsidRDefault="00CA4217" w:rsidP="00BC0653">
            <w:pPr>
              <w:pStyle w:val="TableEntry"/>
              <w:rPr>
                <w:ins w:id="5235" w:author="Andrea K. Fourquet" w:date="2018-07-16T23:38:00Z"/>
              </w:rPr>
            </w:pPr>
            <w:ins w:id="5236" w:author="Andrea K. Fourquet" w:date="2018-07-16T23:38:00Z">
              <w:r w:rsidRPr="00375960">
                <w:t>Encounter.statusHistory.period.start</w:t>
              </w:r>
            </w:ins>
          </w:p>
          <w:p w14:paraId="304AB90A" w14:textId="77777777" w:rsidR="00CA4217" w:rsidRPr="00375960" w:rsidRDefault="00CA4217" w:rsidP="00BC0653">
            <w:pPr>
              <w:pStyle w:val="TableEntry"/>
              <w:rPr>
                <w:ins w:id="5237" w:author="Andrea K. Fourquet" w:date="2018-07-16T23:38:00Z"/>
              </w:rPr>
            </w:pPr>
          </w:p>
          <w:p w14:paraId="3DA97778" w14:textId="77777777" w:rsidR="00CA4217" w:rsidRPr="00375960" w:rsidRDefault="00CA4217" w:rsidP="00BC0653">
            <w:pPr>
              <w:pStyle w:val="TableEntry"/>
              <w:rPr>
                <w:ins w:id="5238" w:author="Andrea K. Fourquet" w:date="2018-07-16T23:38:00Z"/>
              </w:rPr>
            </w:pPr>
            <w:ins w:id="5239" w:author="Andrea K. Fourquet" w:date="2018-07-16T23:38:00Z">
              <w:r w:rsidRPr="00375960">
                <w:t>Encounter.statusHistory – Type</w:t>
              </w:r>
            </w:ins>
          </w:p>
          <w:p w14:paraId="29591155" w14:textId="77777777" w:rsidR="00CA4217" w:rsidRPr="00375960" w:rsidRDefault="00CA4217" w:rsidP="00BC0653">
            <w:pPr>
              <w:pStyle w:val="TableEntry"/>
              <w:rPr>
                <w:ins w:id="5240" w:author="Andrea K. Fourquet" w:date="2018-07-16T23:38:00Z"/>
              </w:rPr>
            </w:pPr>
            <w:ins w:id="5241" w:author="Andrea K. Fourquet" w:date="2018-07-16T23:38:00Z">
              <w:r w:rsidRPr="00375960">
                <w:t>**IHE Extension*</w:t>
              </w:r>
            </w:ins>
          </w:p>
        </w:tc>
        <w:tc>
          <w:tcPr>
            <w:tcW w:w="1440" w:type="dxa"/>
          </w:tcPr>
          <w:p w14:paraId="58FAC271" w14:textId="77777777" w:rsidR="00CA4217" w:rsidRPr="00375960" w:rsidRDefault="00CA4217" w:rsidP="00BC0653">
            <w:pPr>
              <w:pStyle w:val="TableEntry"/>
              <w:rPr>
                <w:ins w:id="5242" w:author="Andrea K. Fourquet" w:date="2018-07-16T23:38:00Z"/>
              </w:rPr>
            </w:pPr>
            <w:ins w:id="5243" w:author="Andrea K. Fourquet" w:date="2018-07-16T23:38:00Z">
              <w:r w:rsidRPr="00375960">
                <w:t xml:space="preserve">RE </w:t>
              </w:r>
            </w:ins>
          </w:p>
          <w:p w14:paraId="27025DB7" w14:textId="77777777" w:rsidR="00CA4217" w:rsidRPr="00375960" w:rsidRDefault="00CA4217" w:rsidP="00BC0653">
            <w:pPr>
              <w:pStyle w:val="TableEntry"/>
              <w:rPr>
                <w:ins w:id="5244" w:author="Andrea K. Fourquet" w:date="2018-07-16T23:38:00Z"/>
              </w:rPr>
            </w:pPr>
            <w:ins w:id="5245" w:author="Andrea K. Fourquet" w:date="2018-07-16T23:38:00Z">
              <w:r w:rsidRPr="00375960">
                <w:t>[0..1]</w:t>
              </w:r>
            </w:ins>
          </w:p>
        </w:tc>
        <w:tc>
          <w:tcPr>
            <w:tcW w:w="3240" w:type="dxa"/>
            <w:tcMar>
              <w:left w:w="40" w:type="dxa"/>
              <w:right w:w="40" w:type="dxa"/>
            </w:tcMar>
          </w:tcPr>
          <w:p w14:paraId="20D20834" w14:textId="77777777" w:rsidR="00CA4217" w:rsidRPr="00375960" w:rsidRDefault="00CA4217" w:rsidP="00BC0653">
            <w:pPr>
              <w:pStyle w:val="TableEntry"/>
              <w:rPr>
                <w:ins w:id="5246" w:author="Andrea K. Fourquet" w:date="2018-07-16T23:38:00Z"/>
              </w:rPr>
            </w:pPr>
            <w:ins w:id="5247" w:author="Andrea K. Fourquet" w:date="2018-07-16T23:38:00Z">
              <w:r w:rsidRPr="00375960">
                <w:t>The date/time the phone rings (</w:t>
              </w:r>
              <w:r>
                <w:t>emergency</w:t>
              </w:r>
              <w:r w:rsidRPr="00375960">
                <w:t>call to public safety answering point or other designated entity) requesting EMS services.</w:t>
              </w:r>
            </w:ins>
          </w:p>
        </w:tc>
        <w:tc>
          <w:tcPr>
            <w:tcW w:w="1440" w:type="dxa"/>
          </w:tcPr>
          <w:p w14:paraId="34917ABF" w14:textId="77777777" w:rsidR="00CA4217" w:rsidRPr="00375960" w:rsidRDefault="00CA4217" w:rsidP="00BC0653">
            <w:pPr>
              <w:pStyle w:val="TableEntry"/>
              <w:rPr>
                <w:ins w:id="5248" w:author="Andrea K. Fourquet" w:date="2018-07-16T23:38:00Z"/>
              </w:rPr>
            </w:pPr>
          </w:p>
        </w:tc>
      </w:tr>
      <w:tr w:rsidR="00CA4217" w:rsidRPr="00375960" w14:paraId="568D066D" w14:textId="77777777" w:rsidTr="00BC0653">
        <w:trPr>
          <w:cantSplit/>
          <w:ins w:id="5249" w:author="Andrea K. Fourquet" w:date="2018-07-16T23:38:00Z"/>
        </w:trPr>
        <w:tc>
          <w:tcPr>
            <w:tcW w:w="1770" w:type="dxa"/>
            <w:tcMar>
              <w:left w:w="40" w:type="dxa"/>
              <w:right w:w="40" w:type="dxa"/>
            </w:tcMar>
          </w:tcPr>
          <w:p w14:paraId="074F6FED" w14:textId="77777777" w:rsidR="00CA4217" w:rsidRPr="00375960" w:rsidRDefault="00CA4217" w:rsidP="00BC0653">
            <w:pPr>
              <w:pStyle w:val="TableEntry"/>
              <w:rPr>
                <w:ins w:id="5250" w:author="Andrea K. Fourquet" w:date="2018-07-16T23:38:00Z"/>
              </w:rPr>
            </w:pPr>
            <w:ins w:id="5251" w:author="Andrea K. Fourquet" w:date="2018-07-16T23:38:00Z">
              <w:r w:rsidRPr="00375960">
                <w:t>Unit Arrived on Scene Date/Time</w:t>
              </w:r>
            </w:ins>
          </w:p>
        </w:tc>
        <w:tc>
          <w:tcPr>
            <w:tcW w:w="2188" w:type="dxa"/>
          </w:tcPr>
          <w:p w14:paraId="0D859A63" w14:textId="77777777" w:rsidR="00CA4217" w:rsidRPr="00375960" w:rsidRDefault="00CA4217" w:rsidP="00BC0653">
            <w:pPr>
              <w:pStyle w:val="TableEntry"/>
              <w:rPr>
                <w:ins w:id="5252" w:author="Andrea K. Fourquet" w:date="2018-07-16T23:38:00Z"/>
              </w:rPr>
            </w:pPr>
            <w:ins w:id="5253" w:author="Andrea K. Fourquet" w:date="2018-07-16T23:38:00Z">
              <w:r w:rsidRPr="00375960">
                <w:t>Encounter.statusHistory.code</w:t>
              </w:r>
            </w:ins>
          </w:p>
          <w:p w14:paraId="59807FC9" w14:textId="77777777" w:rsidR="00CA4217" w:rsidRPr="00375960" w:rsidRDefault="00CA4217" w:rsidP="00BC0653">
            <w:pPr>
              <w:pStyle w:val="TableEntry"/>
              <w:rPr>
                <w:ins w:id="5254" w:author="Andrea K. Fourquet" w:date="2018-07-16T23:38:00Z"/>
              </w:rPr>
            </w:pPr>
          </w:p>
          <w:p w14:paraId="31B32839" w14:textId="77777777" w:rsidR="00CA4217" w:rsidRPr="00375960" w:rsidRDefault="00CA4217" w:rsidP="00BC0653">
            <w:pPr>
              <w:pStyle w:val="TableEntry"/>
              <w:rPr>
                <w:ins w:id="5255" w:author="Andrea K. Fourquet" w:date="2018-07-16T23:38:00Z"/>
              </w:rPr>
            </w:pPr>
            <w:ins w:id="5256" w:author="Andrea K. Fourquet" w:date="2018-07-16T23:38:00Z">
              <w:r w:rsidRPr="00375960">
                <w:t>Encounter.statusHistory.period.start</w:t>
              </w:r>
            </w:ins>
          </w:p>
          <w:p w14:paraId="411AE341" w14:textId="77777777" w:rsidR="00CA4217" w:rsidRPr="00375960" w:rsidRDefault="00CA4217" w:rsidP="00BC0653">
            <w:pPr>
              <w:pStyle w:val="TableEntry"/>
              <w:rPr>
                <w:ins w:id="5257" w:author="Andrea K. Fourquet" w:date="2018-07-16T23:38:00Z"/>
              </w:rPr>
            </w:pPr>
          </w:p>
          <w:p w14:paraId="3F8D1891" w14:textId="77777777" w:rsidR="00CA4217" w:rsidRPr="00375960" w:rsidRDefault="00CA4217" w:rsidP="00BC0653">
            <w:pPr>
              <w:pStyle w:val="TableEntry"/>
              <w:rPr>
                <w:ins w:id="5258" w:author="Andrea K. Fourquet" w:date="2018-07-16T23:38:00Z"/>
              </w:rPr>
            </w:pPr>
            <w:ins w:id="5259" w:author="Andrea K. Fourquet" w:date="2018-07-16T23:38:00Z">
              <w:r w:rsidRPr="00375960">
                <w:t>Encounter.statusHistory – Type</w:t>
              </w:r>
            </w:ins>
          </w:p>
          <w:p w14:paraId="22F4585B" w14:textId="77777777" w:rsidR="00CA4217" w:rsidRPr="00375960" w:rsidRDefault="00CA4217" w:rsidP="00BC0653">
            <w:pPr>
              <w:pStyle w:val="TableEntry"/>
              <w:rPr>
                <w:ins w:id="5260" w:author="Andrea K. Fourquet" w:date="2018-07-16T23:38:00Z"/>
              </w:rPr>
            </w:pPr>
            <w:ins w:id="5261" w:author="Andrea K. Fourquet" w:date="2018-07-16T23:38:00Z">
              <w:r w:rsidRPr="00375960">
                <w:t xml:space="preserve">**IHE Extension* </w:t>
              </w:r>
            </w:ins>
          </w:p>
        </w:tc>
        <w:tc>
          <w:tcPr>
            <w:tcW w:w="1440" w:type="dxa"/>
          </w:tcPr>
          <w:p w14:paraId="12EE6132" w14:textId="77777777" w:rsidR="00CA4217" w:rsidRPr="00375960" w:rsidRDefault="00CA4217" w:rsidP="00BC0653">
            <w:pPr>
              <w:pStyle w:val="TableEntry"/>
              <w:rPr>
                <w:ins w:id="5262" w:author="Andrea K. Fourquet" w:date="2018-07-16T23:38:00Z"/>
              </w:rPr>
            </w:pPr>
            <w:ins w:id="5263" w:author="Andrea K. Fourquet" w:date="2018-07-16T23:38:00Z">
              <w:r w:rsidRPr="00375960">
                <w:t xml:space="preserve">RE </w:t>
              </w:r>
            </w:ins>
          </w:p>
          <w:p w14:paraId="5E136F3D" w14:textId="77777777" w:rsidR="00CA4217" w:rsidRPr="00375960" w:rsidRDefault="00CA4217" w:rsidP="00BC0653">
            <w:pPr>
              <w:pStyle w:val="TableEntry"/>
              <w:rPr>
                <w:ins w:id="5264" w:author="Andrea K. Fourquet" w:date="2018-07-16T23:38:00Z"/>
              </w:rPr>
            </w:pPr>
            <w:ins w:id="5265" w:author="Andrea K. Fourquet" w:date="2018-07-16T23:38:00Z">
              <w:r w:rsidRPr="00375960">
                <w:t>[0..1]</w:t>
              </w:r>
            </w:ins>
          </w:p>
        </w:tc>
        <w:tc>
          <w:tcPr>
            <w:tcW w:w="3240" w:type="dxa"/>
            <w:tcMar>
              <w:left w:w="40" w:type="dxa"/>
              <w:right w:w="40" w:type="dxa"/>
            </w:tcMar>
          </w:tcPr>
          <w:p w14:paraId="2A9F5A38" w14:textId="77777777" w:rsidR="00CA4217" w:rsidRPr="00375960" w:rsidRDefault="00CA4217" w:rsidP="00BC0653">
            <w:pPr>
              <w:pStyle w:val="TableEntry"/>
              <w:rPr>
                <w:ins w:id="5266" w:author="Andrea K. Fourquet" w:date="2018-07-16T23:38:00Z"/>
              </w:rPr>
            </w:pPr>
            <w:ins w:id="5267" w:author="Andrea K. Fourquet" w:date="2018-07-16T23:38:00Z">
              <w:r w:rsidRPr="00375960">
                <w:t>The date/time the responding unit arrived on the scene; that is, the time the vehicle stopped moving at the scene.</w:t>
              </w:r>
            </w:ins>
          </w:p>
        </w:tc>
        <w:tc>
          <w:tcPr>
            <w:tcW w:w="1440" w:type="dxa"/>
          </w:tcPr>
          <w:p w14:paraId="3E54CEC4" w14:textId="77777777" w:rsidR="00CA4217" w:rsidRPr="00375960" w:rsidRDefault="00CA4217" w:rsidP="00BC0653">
            <w:pPr>
              <w:pStyle w:val="TableEntry"/>
              <w:rPr>
                <w:ins w:id="5268" w:author="Andrea K. Fourquet" w:date="2018-07-16T23:38:00Z"/>
              </w:rPr>
            </w:pPr>
          </w:p>
        </w:tc>
      </w:tr>
      <w:tr w:rsidR="00CA4217" w:rsidRPr="00375960" w14:paraId="38A425F2" w14:textId="77777777" w:rsidTr="00BC0653">
        <w:trPr>
          <w:cantSplit/>
          <w:ins w:id="5269" w:author="Andrea K. Fourquet" w:date="2018-07-16T23:38:00Z"/>
        </w:trPr>
        <w:tc>
          <w:tcPr>
            <w:tcW w:w="1770" w:type="dxa"/>
            <w:tcMar>
              <w:left w:w="40" w:type="dxa"/>
              <w:right w:w="40" w:type="dxa"/>
            </w:tcMar>
          </w:tcPr>
          <w:p w14:paraId="7B3C598A" w14:textId="77777777" w:rsidR="00CA4217" w:rsidRPr="00375960" w:rsidRDefault="00CA4217" w:rsidP="00BC0653">
            <w:pPr>
              <w:pStyle w:val="TableEntry"/>
              <w:rPr>
                <w:ins w:id="5270" w:author="Andrea K. Fourquet" w:date="2018-07-16T23:38:00Z"/>
              </w:rPr>
            </w:pPr>
            <w:ins w:id="5271" w:author="Andrea K. Fourquet" w:date="2018-07-16T23:38:00Z">
              <w:r w:rsidRPr="00375960">
                <w:t>Arrived at Patient Date/Time</w:t>
              </w:r>
            </w:ins>
          </w:p>
        </w:tc>
        <w:tc>
          <w:tcPr>
            <w:tcW w:w="2188" w:type="dxa"/>
          </w:tcPr>
          <w:p w14:paraId="5543EA15" w14:textId="77777777" w:rsidR="00CA4217" w:rsidRPr="00375960" w:rsidRDefault="00CA4217" w:rsidP="00BC0653">
            <w:pPr>
              <w:pStyle w:val="TableEntry"/>
              <w:rPr>
                <w:ins w:id="5272" w:author="Andrea K. Fourquet" w:date="2018-07-16T23:38:00Z"/>
              </w:rPr>
            </w:pPr>
            <w:ins w:id="5273" w:author="Andrea K. Fourquet" w:date="2018-07-16T23:38:00Z">
              <w:r w:rsidRPr="00375960">
                <w:t>Encounter.statusHistory.code</w:t>
              </w:r>
            </w:ins>
          </w:p>
          <w:p w14:paraId="297817A6" w14:textId="77777777" w:rsidR="00CA4217" w:rsidRPr="00375960" w:rsidRDefault="00CA4217" w:rsidP="00BC0653">
            <w:pPr>
              <w:pStyle w:val="TableEntry"/>
              <w:rPr>
                <w:ins w:id="5274" w:author="Andrea K. Fourquet" w:date="2018-07-16T23:38:00Z"/>
              </w:rPr>
            </w:pPr>
          </w:p>
          <w:p w14:paraId="7F3003FB" w14:textId="77777777" w:rsidR="00CA4217" w:rsidRPr="00375960" w:rsidRDefault="00CA4217" w:rsidP="00BC0653">
            <w:pPr>
              <w:pStyle w:val="TableEntry"/>
              <w:rPr>
                <w:ins w:id="5275" w:author="Andrea K. Fourquet" w:date="2018-07-16T23:38:00Z"/>
              </w:rPr>
            </w:pPr>
            <w:ins w:id="5276" w:author="Andrea K. Fourquet" w:date="2018-07-16T23:38:00Z">
              <w:r w:rsidRPr="00375960">
                <w:t>Encounter.statusHistory.period.start</w:t>
              </w:r>
            </w:ins>
          </w:p>
          <w:p w14:paraId="7015BBBA" w14:textId="77777777" w:rsidR="00CA4217" w:rsidRPr="00375960" w:rsidRDefault="00CA4217" w:rsidP="00BC0653">
            <w:pPr>
              <w:pStyle w:val="TableEntry"/>
              <w:rPr>
                <w:ins w:id="5277" w:author="Andrea K. Fourquet" w:date="2018-07-16T23:38:00Z"/>
              </w:rPr>
            </w:pPr>
          </w:p>
          <w:p w14:paraId="0CCFBF0B" w14:textId="77777777" w:rsidR="00CA4217" w:rsidRPr="00375960" w:rsidRDefault="00CA4217" w:rsidP="00BC0653">
            <w:pPr>
              <w:pStyle w:val="TableEntry"/>
              <w:rPr>
                <w:ins w:id="5278" w:author="Andrea K. Fourquet" w:date="2018-07-16T23:38:00Z"/>
              </w:rPr>
            </w:pPr>
            <w:ins w:id="5279" w:author="Andrea K. Fourquet" w:date="2018-07-16T23:38:00Z">
              <w:r w:rsidRPr="00375960">
                <w:t>Encounter.statusHistory – Type</w:t>
              </w:r>
            </w:ins>
          </w:p>
          <w:p w14:paraId="18E0AED6" w14:textId="77777777" w:rsidR="00CA4217" w:rsidRPr="00375960" w:rsidRDefault="00CA4217" w:rsidP="00BC0653">
            <w:pPr>
              <w:pStyle w:val="TableEntry"/>
              <w:rPr>
                <w:ins w:id="5280" w:author="Andrea K. Fourquet" w:date="2018-07-16T23:38:00Z"/>
              </w:rPr>
            </w:pPr>
            <w:ins w:id="5281" w:author="Andrea K. Fourquet" w:date="2018-07-16T23:38:00Z">
              <w:r w:rsidRPr="00375960">
                <w:t xml:space="preserve">**IHE Extension* </w:t>
              </w:r>
            </w:ins>
          </w:p>
        </w:tc>
        <w:tc>
          <w:tcPr>
            <w:tcW w:w="1440" w:type="dxa"/>
          </w:tcPr>
          <w:p w14:paraId="7EA0172A" w14:textId="77777777" w:rsidR="00CA4217" w:rsidRPr="00375960" w:rsidRDefault="00CA4217" w:rsidP="00BC0653">
            <w:pPr>
              <w:pStyle w:val="TableEntry"/>
              <w:rPr>
                <w:ins w:id="5282" w:author="Andrea K. Fourquet" w:date="2018-07-16T23:38:00Z"/>
              </w:rPr>
            </w:pPr>
            <w:ins w:id="5283" w:author="Andrea K. Fourquet" w:date="2018-07-16T23:38:00Z">
              <w:r w:rsidRPr="00375960">
                <w:t xml:space="preserve">RE </w:t>
              </w:r>
            </w:ins>
          </w:p>
          <w:p w14:paraId="5EA594C7" w14:textId="77777777" w:rsidR="00CA4217" w:rsidRPr="00375960" w:rsidRDefault="00CA4217" w:rsidP="00BC0653">
            <w:pPr>
              <w:pStyle w:val="TableEntry"/>
              <w:rPr>
                <w:ins w:id="5284" w:author="Andrea K. Fourquet" w:date="2018-07-16T23:38:00Z"/>
              </w:rPr>
            </w:pPr>
            <w:ins w:id="5285" w:author="Andrea K. Fourquet" w:date="2018-07-16T23:38:00Z">
              <w:r w:rsidRPr="00375960">
                <w:t>[0..1]</w:t>
              </w:r>
            </w:ins>
          </w:p>
        </w:tc>
        <w:tc>
          <w:tcPr>
            <w:tcW w:w="3240" w:type="dxa"/>
            <w:tcMar>
              <w:left w:w="40" w:type="dxa"/>
              <w:right w:w="40" w:type="dxa"/>
            </w:tcMar>
          </w:tcPr>
          <w:p w14:paraId="11496D23" w14:textId="77777777" w:rsidR="00CA4217" w:rsidRPr="00375960" w:rsidRDefault="00CA4217" w:rsidP="00BC0653">
            <w:pPr>
              <w:pStyle w:val="TableEntry"/>
              <w:rPr>
                <w:ins w:id="5286" w:author="Andrea K. Fourquet" w:date="2018-07-16T23:38:00Z"/>
              </w:rPr>
            </w:pPr>
            <w:ins w:id="5287" w:author="Andrea K. Fourquet" w:date="2018-07-16T23:38:00Z">
              <w:r w:rsidRPr="00375960">
                <w:t>The date/time the responding unit arrived at the patient's side.</w:t>
              </w:r>
            </w:ins>
          </w:p>
        </w:tc>
        <w:tc>
          <w:tcPr>
            <w:tcW w:w="1440" w:type="dxa"/>
          </w:tcPr>
          <w:p w14:paraId="48EC9F32" w14:textId="77777777" w:rsidR="00CA4217" w:rsidRPr="00375960" w:rsidRDefault="00CA4217" w:rsidP="00BC0653">
            <w:pPr>
              <w:pStyle w:val="TableEntry"/>
              <w:rPr>
                <w:ins w:id="5288" w:author="Andrea K. Fourquet" w:date="2018-07-16T23:38:00Z"/>
              </w:rPr>
            </w:pPr>
          </w:p>
        </w:tc>
      </w:tr>
      <w:tr w:rsidR="00CA4217" w:rsidRPr="00375960" w14:paraId="0C4A8C36" w14:textId="77777777" w:rsidTr="00BC0653">
        <w:trPr>
          <w:cantSplit/>
          <w:ins w:id="5289" w:author="Andrea K. Fourquet" w:date="2018-07-16T23:38:00Z"/>
        </w:trPr>
        <w:tc>
          <w:tcPr>
            <w:tcW w:w="1770" w:type="dxa"/>
            <w:tcMar>
              <w:left w:w="40" w:type="dxa"/>
              <w:right w:w="40" w:type="dxa"/>
            </w:tcMar>
          </w:tcPr>
          <w:p w14:paraId="21ED6366" w14:textId="77777777" w:rsidR="00CA4217" w:rsidRPr="00375960" w:rsidRDefault="00CA4217" w:rsidP="00BC0653">
            <w:pPr>
              <w:pStyle w:val="TableEntry"/>
              <w:rPr>
                <w:ins w:id="5290" w:author="Andrea K. Fourquet" w:date="2018-07-16T23:38:00Z"/>
              </w:rPr>
            </w:pPr>
            <w:ins w:id="5291" w:author="Andrea K. Fourquet" w:date="2018-07-16T23:38:00Z">
              <w:r w:rsidRPr="00375960">
                <w:t>Arrival at Destination Landing Area Date/Time</w:t>
              </w:r>
            </w:ins>
          </w:p>
        </w:tc>
        <w:tc>
          <w:tcPr>
            <w:tcW w:w="2188" w:type="dxa"/>
          </w:tcPr>
          <w:p w14:paraId="2B0B04EA" w14:textId="77777777" w:rsidR="00CA4217" w:rsidRPr="00375960" w:rsidRDefault="00CA4217" w:rsidP="00BC0653">
            <w:pPr>
              <w:pStyle w:val="TableEntry"/>
              <w:rPr>
                <w:ins w:id="5292" w:author="Andrea K. Fourquet" w:date="2018-07-16T23:38:00Z"/>
              </w:rPr>
            </w:pPr>
            <w:ins w:id="5293" w:author="Andrea K. Fourquet" w:date="2018-07-16T23:38:00Z">
              <w:r w:rsidRPr="00375960">
                <w:t>Encounter.statusHistory.code</w:t>
              </w:r>
            </w:ins>
          </w:p>
          <w:p w14:paraId="60C85C13" w14:textId="77777777" w:rsidR="00CA4217" w:rsidRPr="00375960" w:rsidRDefault="00CA4217" w:rsidP="00BC0653">
            <w:pPr>
              <w:pStyle w:val="TableEntry"/>
              <w:rPr>
                <w:ins w:id="5294" w:author="Andrea K. Fourquet" w:date="2018-07-16T23:38:00Z"/>
              </w:rPr>
            </w:pPr>
          </w:p>
          <w:p w14:paraId="0181214B" w14:textId="77777777" w:rsidR="00CA4217" w:rsidRPr="00375960" w:rsidRDefault="00CA4217" w:rsidP="00BC0653">
            <w:pPr>
              <w:pStyle w:val="TableEntry"/>
              <w:rPr>
                <w:ins w:id="5295" w:author="Andrea K. Fourquet" w:date="2018-07-16T23:38:00Z"/>
              </w:rPr>
            </w:pPr>
            <w:ins w:id="5296" w:author="Andrea K. Fourquet" w:date="2018-07-16T23:38:00Z">
              <w:r w:rsidRPr="00375960">
                <w:t>Encounter.statusHistory.period.start</w:t>
              </w:r>
            </w:ins>
          </w:p>
          <w:p w14:paraId="51E6EC4C" w14:textId="77777777" w:rsidR="00CA4217" w:rsidRPr="00375960" w:rsidRDefault="00CA4217" w:rsidP="00BC0653">
            <w:pPr>
              <w:pStyle w:val="TableEntry"/>
              <w:rPr>
                <w:ins w:id="5297" w:author="Andrea K. Fourquet" w:date="2018-07-16T23:38:00Z"/>
              </w:rPr>
            </w:pPr>
          </w:p>
          <w:p w14:paraId="23040657" w14:textId="77777777" w:rsidR="00CA4217" w:rsidRPr="00375960" w:rsidRDefault="00CA4217" w:rsidP="00BC0653">
            <w:pPr>
              <w:pStyle w:val="TableEntry"/>
              <w:rPr>
                <w:ins w:id="5298" w:author="Andrea K. Fourquet" w:date="2018-07-16T23:38:00Z"/>
              </w:rPr>
            </w:pPr>
            <w:ins w:id="5299" w:author="Andrea K. Fourquet" w:date="2018-07-16T23:38:00Z">
              <w:r w:rsidRPr="00375960">
                <w:t>Encounter.statusHistory – Type</w:t>
              </w:r>
            </w:ins>
          </w:p>
          <w:p w14:paraId="6C73F7AB" w14:textId="77777777" w:rsidR="00CA4217" w:rsidRPr="00375960" w:rsidRDefault="00CA4217" w:rsidP="00BC0653">
            <w:pPr>
              <w:pStyle w:val="TableEntry"/>
              <w:rPr>
                <w:ins w:id="5300" w:author="Andrea K. Fourquet" w:date="2018-07-16T23:38:00Z"/>
              </w:rPr>
            </w:pPr>
            <w:ins w:id="5301" w:author="Andrea K. Fourquet" w:date="2018-07-16T23:38:00Z">
              <w:r w:rsidRPr="00375960">
                <w:t xml:space="preserve">**IHE Extension* </w:t>
              </w:r>
            </w:ins>
          </w:p>
        </w:tc>
        <w:tc>
          <w:tcPr>
            <w:tcW w:w="1440" w:type="dxa"/>
          </w:tcPr>
          <w:p w14:paraId="37F14093" w14:textId="77777777" w:rsidR="00CA4217" w:rsidRPr="00375960" w:rsidRDefault="00CA4217" w:rsidP="00BC0653">
            <w:pPr>
              <w:pStyle w:val="TableEntry"/>
              <w:rPr>
                <w:ins w:id="5302" w:author="Andrea K. Fourquet" w:date="2018-07-16T23:38:00Z"/>
              </w:rPr>
            </w:pPr>
            <w:ins w:id="5303" w:author="Andrea K. Fourquet" w:date="2018-07-16T23:38:00Z">
              <w:r w:rsidRPr="00375960">
                <w:t xml:space="preserve">RE </w:t>
              </w:r>
            </w:ins>
          </w:p>
          <w:p w14:paraId="3D471F25" w14:textId="77777777" w:rsidR="00CA4217" w:rsidRPr="00375960" w:rsidRDefault="00CA4217" w:rsidP="00BC0653">
            <w:pPr>
              <w:pStyle w:val="TableEntry"/>
              <w:rPr>
                <w:ins w:id="5304" w:author="Andrea K. Fourquet" w:date="2018-07-16T23:38:00Z"/>
              </w:rPr>
            </w:pPr>
            <w:ins w:id="5305" w:author="Andrea K. Fourquet" w:date="2018-07-16T23:38:00Z">
              <w:r w:rsidRPr="00375960">
                <w:t>[0..1]</w:t>
              </w:r>
            </w:ins>
          </w:p>
        </w:tc>
        <w:tc>
          <w:tcPr>
            <w:tcW w:w="3240" w:type="dxa"/>
            <w:tcMar>
              <w:left w:w="40" w:type="dxa"/>
              <w:right w:w="40" w:type="dxa"/>
            </w:tcMar>
          </w:tcPr>
          <w:p w14:paraId="6C829CD0" w14:textId="77777777" w:rsidR="00CA4217" w:rsidRPr="00375960" w:rsidRDefault="00CA4217" w:rsidP="00BC0653">
            <w:pPr>
              <w:pStyle w:val="TableEntry"/>
              <w:rPr>
                <w:ins w:id="5306" w:author="Andrea K. Fourquet" w:date="2018-07-16T23:38:00Z"/>
              </w:rPr>
            </w:pPr>
            <w:ins w:id="5307" w:author="Andrea K. Fourquet" w:date="2018-07-16T23:38:00Z">
              <w:r w:rsidRPr="00375960">
                <w:t>The date/time the Air Medical vehicle arrived at the destination landing area.</w:t>
              </w:r>
            </w:ins>
          </w:p>
        </w:tc>
        <w:tc>
          <w:tcPr>
            <w:tcW w:w="1440" w:type="dxa"/>
          </w:tcPr>
          <w:p w14:paraId="69C6D79D" w14:textId="77777777" w:rsidR="00CA4217" w:rsidRPr="00375960" w:rsidRDefault="00CA4217" w:rsidP="00BC0653">
            <w:pPr>
              <w:pStyle w:val="TableEntry"/>
              <w:rPr>
                <w:ins w:id="5308" w:author="Andrea K. Fourquet" w:date="2018-07-16T23:38:00Z"/>
              </w:rPr>
            </w:pPr>
          </w:p>
        </w:tc>
      </w:tr>
      <w:tr w:rsidR="00CA4217" w:rsidRPr="00375960" w14:paraId="168E1553" w14:textId="77777777" w:rsidTr="00BC0653">
        <w:trPr>
          <w:cantSplit/>
          <w:ins w:id="5309" w:author="Andrea K. Fourquet" w:date="2018-07-16T23:38:00Z"/>
        </w:trPr>
        <w:tc>
          <w:tcPr>
            <w:tcW w:w="1770" w:type="dxa"/>
            <w:tcMar>
              <w:left w:w="40" w:type="dxa"/>
              <w:right w:w="40" w:type="dxa"/>
            </w:tcMar>
          </w:tcPr>
          <w:p w14:paraId="22F1B5DB" w14:textId="77777777" w:rsidR="00CA4217" w:rsidRPr="00375960" w:rsidRDefault="00CA4217" w:rsidP="00BC0653">
            <w:pPr>
              <w:pStyle w:val="TableEntry"/>
              <w:rPr>
                <w:ins w:id="5310" w:author="Andrea K. Fourquet" w:date="2018-07-16T23:38:00Z"/>
              </w:rPr>
            </w:pPr>
            <w:ins w:id="5311" w:author="Andrea K. Fourquet" w:date="2018-07-16T23:38:00Z">
              <w:r w:rsidRPr="00375960">
                <w:t>Patient Arrived at Destination Date/Time</w:t>
              </w:r>
            </w:ins>
          </w:p>
        </w:tc>
        <w:tc>
          <w:tcPr>
            <w:tcW w:w="2188" w:type="dxa"/>
          </w:tcPr>
          <w:p w14:paraId="2DDA5BEA" w14:textId="77777777" w:rsidR="00CA4217" w:rsidRPr="00375960" w:rsidRDefault="00CA4217" w:rsidP="00BC0653">
            <w:pPr>
              <w:pStyle w:val="TableEntry"/>
              <w:rPr>
                <w:ins w:id="5312" w:author="Andrea K. Fourquet" w:date="2018-07-16T23:38:00Z"/>
              </w:rPr>
            </w:pPr>
            <w:ins w:id="5313" w:author="Andrea K. Fourquet" w:date="2018-07-16T23:38:00Z">
              <w:r w:rsidRPr="00375960">
                <w:t>Encounter.statusHistory.code</w:t>
              </w:r>
            </w:ins>
          </w:p>
          <w:p w14:paraId="2D04F32E" w14:textId="77777777" w:rsidR="00CA4217" w:rsidRPr="00375960" w:rsidRDefault="00CA4217" w:rsidP="00BC0653">
            <w:pPr>
              <w:pStyle w:val="TableEntry"/>
              <w:rPr>
                <w:ins w:id="5314" w:author="Andrea K. Fourquet" w:date="2018-07-16T23:38:00Z"/>
              </w:rPr>
            </w:pPr>
          </w:p>
          <w:p w14:paraId="31F1F704" w14:textId="77777777" w:rsidR="00CA4217" w:rsidRPr="00375960" w:rsidRDefault="00CA4217" w:rsidP="00BC0653">
            <w:pPr>
              <w:pStyle w:val="TableEntry"/>
              <w:rPr>
                <w:ins w:id="5315" w:author="Andrea K. Fourquet" w:date="2018-07-16T23:38:00Z"/>
              </w:rPr>
            </w:pPr>
            <w:ins w:id="5316" w:author="Andrea K. Fourquet" w:date="2018-07-16T23:38:00Z">
              <w:r w:rsidRPr="00375960">
                <w:t>Encounter.statusHistory.period.start</w:t>
              </w:r>
            </w:ins>
          </w:p>
          <w:p w14:paraId="2A9E1CFC" w14:textId="77777777" w:rsidR="00CA4217" w:rsidRPr="00375960" w:rsidRDefault="00CA4217" w:rsidP="00BC0653">
            <w:pPr>
              <w:pStyle w:val="TableEntry"/>
              <w:rPr>
                <w:ins w:id="5317" w:author="Andrea K. Fourquet" w:date="2018-07-16T23:38:00Z"/>
              </w:rPr>
            </w:pPr>
          </w:p>
          <w:p w14:paraId="0ECAC2CC" w14:textId="77777777" w:rsidR="00CA4217" w:rsidRPr="00375960" w:rsidRDefault="00CA4217" w:rsidP="00BC0653">
            <w:pPr>
              <w:pStyle w:val="TableEntry"/>
              <w:rPr>
                <w:ins w:id="5318" w:author="Andrea K. Fourquet" w:date="2018-07-16T23:38:00Z"/>
              </w:rPr>
            </w:pPr>
            <w:ins w:id="5319" w:author="Andrea K. Fourquet" w:date="2018-07-16T23:38:00Z">
              <w:r w:rsidRPr="00375960">
                <w:t>Encounter.statusHistory – Type</w:t>
              </w:r>
            </w:ins>
          </w:p>
          <w:p w14:paraId="139FB805" w14:textId="77777777" w:rsidR="00CA4217" w:rsidRPr="00375960" w:rsidRDefault="00CA4217" w:rsidP="00BC0653">
            <w:pPr>
              <w:pStyle w:val="TableEntry"/>
              <w:rPr>
                <w:ins w:id="5320" w:author="Andrea K. Fourquet" w:date="2018-07-16T23:38:00Z"/>
              </w:rPr>
            </w:pPr>
            <w:ins w:id="5321" w:author="Andrea K. Fourquet" w:date="2018-07-16T23:38:00Z">
              <w:r w:rsidRPr="00375960">
                <w:t xml:space="preserve">**IHE Extension* </w:t>
              </w:r>
            </w:ins>
          </w:p>
        </w:tc>
        <w:tc>
          <w:tcPr>
            <w:tcW w:w="1440" w:type="dxa"/>
          </w:tcPr>
          <w:p w14:paraId="71635C39" w14:textId="77777777" w:rsidR="00CA4217" w:rsidRPr="00375960" w:rsidRDefault="00CA4217" w:rsidP="00BC0653">
            <w:pPr>
              <w:pStyle w:val="TableEntry"/>
              <w:rPr>
                <w:ins w:id="5322" w:author="Andrea K. Fourquet" w:date="2018-07-16T23:38:00Z"/>
              </w:rPr>
            </w:pPr>
            <w:ins w:id="5323" w:author="Andrea K. Fourquet" w:date="2018-07-16T23:38:00Z">
              <w:r w:rsidRPr="00375960">
                <w:t xml:space="preserve">RE </w:t>
              </w:r>
            </w:ins>
          </w:p>
          <w:p w14:paraId="0BD5F0B2" w14:textId="77777777" w:rsidR="00CA4217" w:rsidRPr="00375960" w:rsidRDefault="00CA4217" w:rsidP="00BC0653">
            <w:pPr>
              <w:pStyle w:val="TableEntry"/>
              <w:rPr>
                <w:ins w:id="5324" w:author="Andrea K. Fourquet" w:date="2018-07-16T23:38:00Z"/>
              </w:rPr>
            </w:pPr>
            <w:ins w:id="5325" w:author="Andrea K. Fourquet" w:date="2018-07-16T23:38:00Z">
              <w:r w:rsidRPr="00375960">
                <w:t>[0..1]</w:t>
              </w:r>
            </w:ins>
          </w:p>
        </w:tc>
        <w:tc>
          <w:tcPr>
            <w:tcW w:w="3240" w:type="dxa"/>
            <w:tcMar>
              <w:left w:w="40" w:type="dxa"/>
              <w:right w:w="40" w:type="dxa"/>
            </w:tcMar>
          </w:tcPr>
          <w:p w14:paraId="297F850D" w14:textId="77777777" w:rsidR="00CA4217" w:rsidRPr="00375960" w:rsidRDefault="00CA4217" w:rsidP="00BC0653">
            <w:pPr>
              <w:pStyle w:val="TableEntry"/>
              <w:rPr>
                <w:ins w:id="5326" w:author="Andrea K. Fourquet" w:date="2018-07-16T23:38:00Z"/>
              </w:rPr>
            </w:pPr>
            <w:ins w:id="5327" w:author="Andrea K. Fourquet" w:date="2018-07-16T23:38:00Z">
              <w:r w:rsidRPr="00375960">
                <w:t>The date/time the responding unit arrived with the patient at the destination or transfer point.</w:t>
              </w:r>
            </w:ins>
          </w:p>
        </w:tc>
        <w:tc>
          <w:tcPr>
            <w:tcW w:w="1440" w:type="dxa"/>
          </w:tcPr>
          <w:p w14:paraId="1C2019E5" w14:textId="77777777" w:rsidR="00CA4217" w:rsidRPr="00375960" w:rsidRDefault="00CA4217" w:rsidP="00BC0653">
            <w:pPr>
              <w:pStyle w:val="TableEntry"/>
              <w:rPr>
                <w:ins w:id="5328" w:author="Andrea K. Fourquet" w:date="2018-07-16T23:38:00Z"/>
              </w:rPr>
            </w:pPr>
          </w:p>
        </w:tc>
      </w:tr>
      <w:tr w:rsidR="00CA4217" w:rsidRPr="00375960" w14:paraId="4526B43A" w14:textId="77777777" w:rsidTr="00BC0653">
        <w:trPr>
          <w:cantSplit/>
          <w:ins w:id="5329" w:author="Andrea K. Fourquet" w:date="2018-07-16T23:38:00Z"/>
        </w:trPr>
        <w:tc>
          <w:tcPr>
            <w:tcW w:w="1770" w:type="dxa"/>
            <w:tcMar>
              <w:left w:w="40" w:type="dxa"/>
              <w:right w:w="40" w:type="dxa"/>
            </w:tcMar>
          </w:tcPr>
          <w:p w14:paraId="7507C295" w14:textId="77777777" w:rsidR="00CA4217" w:rsidRPr="00375960" w:rsidRDefault="00CA4217" w:rsidP="00BC0653">
            <w:pPr>
              <w:pStyle w:val="TableEntry"/>
              <w:rPr>
                <w:ins w:id="5330" w:author="Andrea K. Fourquet" w:date="2018-07-16T23:38:00Z"/>
              </w:rPr>
            </w:pPr>
            <w:ins w:id="5331" w:author="Andrea K. Fourquet" w:date="2018-07-16T23:38:00Z">
              <w:r w:rsidRPr="00375960">
                <w:t>EMS Patient ID</w:t>
              </w:r>
            </w:ins>
          </w:p>
        </w:tc>
        <w:tc>
          <w:tcPr>
            <w:tcW w:w="2188" w:type="dxa"/>
          </w:tcPr>
          <w:p w14:paraId="45C0CEB5" w14:textId="77777777" w:rsidR="00CA4217" w:rsidRPr="00375960" w:rsidRDefault="00CA4217" w:rsidP="00BC0653">
            <w:pPr>
              <w:pStyle w:val="TableEntry"/>
              <w:rPr>
                <w:ins w:id="5332" w:author="Andrea K. Fourquet" w:date="2018-07-16T23:38:00Z"/>
              </w:rPr>
            </w:pPr>
            <w:ins w:id="5333" w:author="Andrea K. Fourquet" w:date="2018-07-16T23:38:00Z">
              <w:r w:rsidRPr="00375960">
                <w:t xml:space="preserve">Encounter.subject (Patient.identifier) </w:t>
              </w:r>
            </w:ins>
          </w:p>
        </w:tc>
        <w:tc>
          <w:tcPr>
            <w:tcW w:w="1440" w:type="dxa"/>
          </w:tcPr>
          <w:p w14:paraId="10C6C3E8" w14:textId="77777777" w:rsidR="00CA4217" w:rsidRPr="00375960" w:rsidRDefault="00CA4217" w:rsidP="00BC0653">
            <w:pPr>
              <w:pStyle w:val="TableEntry"/>
              <w:rPr>
                <w:ins w:id="5334" w:author="Andrea K. Fourquet" w:date="2018-07-16T23:38:00Z"/>
              </w:rPr>
            </w:pPr>
            <w:ins w:id="5335" w:author="Andrea K. Fourquet" w:date="2018-07-16T23:38:00Z">
              <w:r w:rsidRPr="00375960">
                <w:t xml:space="preserve">RE </w:t>
              </w:r>
            </w:ins>
          </w:p>
          <w:p w14:paraId="34566011" w14:textId="77777777" w:rsidR="00CA4217" w:rsidRPr="00375960" w:rsidRDefault="00CA4217" w:rsidP="00BC0653">
            <w:pPr>
              <w:pStyle w:val="TableEntry"/>
              <w:rPr>
                <w:ins w:id="5336" w:author="Andrea K. Fourquet" w:date="2018-07-16T23:38:00Z"/>
              </w:rPr>
            </w:pPr>
            <w:ins w:id="5337" w:author="Andrea K. Fourquet" w:date="2018-07-16T23:38:00Z">
              <w:r w:rsidRPr="00375960">
                <w:t>[0..1]</w:t>
              </w:r>
            </w:ins>
          </w:p>
        </w:tc>
        <w:tc>
          <w:tcPr>
            <w:tcW w:w="3240" w:type="dxa"/>
            <w:tcMar>
              <w:left w:w="40" w:type="dxa"/>
              <w:right w:w="40" w:type="dxa"/>
            </w:tcMar>
          </w:tcPr>
          <w:p w14:paraId="70B03C45" w14:textId="77777777" w:rsidR="00CA4217" w:rsidRPr="00375960" w:rsidRDefault="00CA4217" w:rsidP="00BC0653">
            <w:pPr>
              <w:pStyle w:val="TableEntry"/>
              <w:rPr>
                <w:ins w:id="5338" w:author="Andrea K. Fourquet" w:date="2018-07-16T23:38:00Z"/>
              </w:rPr>
            </w:pPr>
            <w:ins w:id="5339" w:author="Andrea K. Fourquet" w:date="2018-07-16T23:38:00Z">
              <w:r w:rsidRPr="00375960">
                <w:t>The unique ID for the patient within the Agency</w:t>
              </w:r>
              <w:r>
                <w:t>.</w:t>
              </w:r>
            </w:ins>
          </w:p>
        </w:tc>
        <w:tc>
          <w:tcPr>
            <w:tcW w:w="1440" w:type="dxa"/>
          </w:tcPr>
          <w:p w14:paraId="340529F0" w14:textId="77777777" w:rsidR="00CA4217" w:rsidRPr="00375960" w:rsidRDefault="00CA4217" w:rsidP="00BC0653">
            <w:pPr>
              <w:pStyle w:val="TableEntry"/>
              <w:rPr>
                <w:ins w:id="5340" w:author="Andrea K. Fourquet" w:date="2018-07-16T23:38:00Z"/>
              </w:rPr>
            </w:pPr>
          </w:p>
        </w:tc>
      </w:tr>
      <w:tr w:rsidR="00CA4217" w:rsidRPr="00375960" w14:paraId="7F7DCB7F" w14:textId="77777777" w:rsidTr="00BC0653">
        <w:trPr>
          <w:cantSplit/>
          <w:ins w:id="5341" w:author="Andrea K. Fourquet" w:date="2018-07-16T23:38:00Z"/>
        </w:trPr>
        <w:tc>
          <w:tcPr>
            <w:tcW w:w="1770" w:type="dxa"/>
            <w:tcMar>
              <w:left w:w="40" w:type="dxa"/>
              <w:right w:w="40" w:type="dxa"/>
            </w:tcMar>
          </w:tcPr>
          <w:p w14:paraId="78DCFF51" w14:textId="77777777" w:rsidR="00CA4217" w:rsidRPr="00375960" w:rsidRDefault="00CA4217" w:rsidP="00BC0653">
            <w:pPr>
              <w:pStyle w:val="TableEntry"/>
              <w:rPr>
                <w:ins w:id="5342" w:author="Andrea K. Fourquet" w:date="2018-07-16T23:38:00Z"/>
              </w:rPr>
            </w:pPr>
            <w:ins w:id="5343" w:author="Andrea K. Fourquet" w:date="2018-07-16T23:38:00Z">
              <w:r w:rsidRPr="00375960">
                <w:t>Last name</w:t>
              </w:r>
            </w:ins>
          </w:p>
        </w:tc>
        <w:tc>
          <w:tcPr>
            <w:tcW w:w="2188" w:type="dxa"/>
          </w:tcPr>
          <w:p w14:paraId="513BB5FE" w14:textId="77777777" w:rsidR="00CA4217" w:rsidRPr="00375960" w:rsidRDefault="00CA4217" w:rsidP="00BC0653">
            <w:pPr>
              <w:pStyle w:val="TableEntry"/>
              <w:rPr>
                <w:ins w:id="5344" w:author="Andrea K. Fourquet" w:date="2018-07-16T23:38:00Z"/>
              </w:rPr>
            </w:pPr>
            <w:ins w:id="5345" w:author="Andrea K. Fourquet" w:date="2018-07-16T23:38:00Z">
              <w:r w:rsidRPr="00375960">
                <w:t>Encounter.subject (Patient.name)</w:t>
              </w:r>
            </w:ins>
          </w:p>
        </w:tc>
        <w:tc>
          <w:tcPr>
            <w:tcW w:w="1440" w:type="dxa"/>
          </w:tcPr>
          <w:p w14:paraId="7AC1BCF1" w14:textId="77777777" w:rsidR="00CA4217" w:rsidRPr="00375960" w:rsidRDefault="00CA4217" w:rsidP="00BC0653">
            <w:pPr>
              <w:pStyle w:val="TableEntry"/>
              <w:rPr>
                <w:ins w:id="5346" w:author="Andrea K. Fourquet" w:date="2018-07-16T23:38:00Z"/>
              </w:rPr>
            </w:pPr>
            <w:ins w:id="5347" w:author="Andrea K. Fourquet" w:date="2018-07-16T23:38:00Z">
              <w:r w:rsidRPr="00375960">
                <w:t>RE [0..1]</w:t>
              </w:r>
            </w:ins>
          </w:p>
        </w:tc>
        <w:tc>
          <w:tcPr>
            <w:tcW w:w="3240" w:type="dxa"/>
            <w:tcMar>
              <w:left w:w="40" w:type="dxa"/>
              <w:right w:w="40" w:type="dxa"/>
            </w:tcMar>
          </w:tcPr>
          <w:p w14:paraId="757A6A6D" w14:textId="77777777" w:rsidR="00CA4217" w:rsidRPr="00375960" w:rsidRDefault="00CA4217" w:rsidP="00BC0653">
            <w:pPr>
              <w:pStyle w:val="TableEntry"/>
              <w:rPr>
                <w:ins w:id="5348" w:author="Andrea K. Fourquet" w:date="2018-07-16T23:38:00Z"/>
              </w:rPr>
            </w:pPr>
            <w:ins w:id="5349" w:author="Andrea K. Fourquet" w:date="2018-07-16T23:38:00Z">
              <w:r w:rsidRPr="00375960">
                <w:t>The patient's last (family) name</w:t>
              </w:r>
              <w:r>
                <w:t>.</w:t>
              </w:r>
            </w:ins>
          </w:p>
        </w:tc>
        <w:tc>
          <w:tcPr>
            <w:tcW w:w="1440" w:type="dxa"/>
          </w:tcPr>
          <w:p w14:paraId="7451C19E" w14:textId="77777777" w:rsidR="00CA4217" w:rsidRPr="00375960" w:rsidRDefault="00CA4217" w:rsidP="00BC0653">
            <w:pPr>
              <w:pStyle w:val="TableEntry"/>
              <w:rPr>
                <w:ins w:id="5350" w:author="Andrea K. Fourquet" w:date="2018-07-16T23:38:00Z"/>
              </w:rPr>
            </w:pPr>
          </w:p>
        </w:tc>
      </w:tr>
      <w:tr w:rsidR="00CA4217" w:rsidRPr="00375960" w14:paraId="61BB0D69" w14:textId="77777777" w:rsidTr="00BC0653">
        <w:trPr>
          <w:cantSplit/>
          <w:ins w:id="5351" w:author="Andrea K. Fourquet" w:date="2018-07-16T23:38:00Z"/>
        </w:trPr>
        <w:tc>
          <w:tcPr>
            <w:tcW w:w="1770" w:type="dxa"/>
            <w:tcMar>
              <w:left w:w="40" w:type="dxa"/>
              <w:right w:w="40" w:type="dxa"/>
            </w:tcMar>
          </w:tcPr>
          <w:p w14:paraId="17F4C625" w14:textId="77777777" w:rsidR="00CA4217" w:rsidRPr="00375960" w:rsidRDefault="00CA4217" w:rsidP="00BC0653">
            <w:pPr>
              <w:pStyle w:val="TableEntry"/>
              <w:rPr>
                <w:ins w:id="5352" w:author="Andrea K. Fourquet" w:date="2018-07-16T23:38:00Z"/>
              </w:rPr>
            </w:pPr>
            <w:ins w:id="5353" w:author="Andrea K. Fourquet" w:date="2018-07-16T23:38:00Z">
              <w:r w:rsidRPr="00375960">
                <w:lastRenderedPageBreak/>
                <w:t>First name</w:t>
              </w:r>
            </w:ins>
          </w:p>
        </w:tc>
        <w:tc>
          <w:tcPr>
            <w:tcW w:w="2188" w:type="dxa"/>
          </w:tcPr>
          <w:p w14:paraId="2462286C" w14:textId="77777777" w:rsidR="00CA4217" w:rsidRPr="00375960" w:rsidRDefault="00CA4217" w:rsidP="00BC0653">
            <w:pPr>
              <w:pStyle w:val="TableEntry"/>
              <w:rPr>
                <w:ins w:id="5354" w:author="Andrea K. Fourquet" w:date="2018-07-16T23:38:00Z"/>
              </w:rPr>
            </w:pPr>
            <w:ins w:id="5355" w:author="Andrea K. Fourquet" w:date="2018-07-16T23:38:00Z">
              <w:r w:rsidRPr="00375960">
                <w:t>Encounter.subject (Patient.name)</w:t>
              </w:r>
            </w:ins>
          </w:p>
        </w:tc>
        <w:tc>
          <w:tcPr>
            <w:tcW w:w="1440" w:type="dxa"/>
          </w:tcPr>
          <w:p w14:paraId="64B58CCD" w14:textId="77777777" w:rsidR="00CA4217" w:rsidRPr="00375960" w:rsidRDefault="00CA4217" w:rsidP="00BC0653">
            <w:pPr>
              <w:pStyle w:val="TableEntry"/>
              <w:rPr>
                <w:ins w:id="5356" w:author="Andrea K. Fourquet" w:date="2018-07-16T23:38:00Z"/>
              </w:rPr>
            </w:pPr>
            <w:ins w:id="5357" w:author="Andrea K. Fourquet" w:date="2018-07-16T23:38:00Z">
              <w:r w:rsidRPr="00375960">
                <w:t>RE [0..1]</w:t>
              </w:r>
            </w:ins>
          </w:p>
        </w:tc>
        <w:tc>
          <w:tcPr>
            <w:tcW w:w="3240" w:type="dxa"/>
            <w:tcMar>
              <w:left w:w="40" w:type="dxa"/>
              <w:right w:w="40" w:type="dxa"/>
            </w:tcMar>
          </w:tcPr>
          <w:p w14:paraId="23E77EF3" w14:textId="77777777" w:rsidR="00CA4217" w:rsidRPr="00375960" w:rsidRDefault="00CA4217" w:rsidP="00BC0653">
            <w:pPr>
              <w:pStyle w:val="TableEntry"/>
              <w:rPr>
                <w:ins w:id="5358" w:author="Andrea K. Fourquet" w:date="2018-07-16T23:38:00Z"/>
              </w:rPr>
            </w:pPr>
            <w:ins w:id="5359" w:author="Andrea K. Fourquet" w:date="2018-07-16T23:38:00Z">
              <w:r w:rsidRPr="00375960">
                <w:t>The patient's first (given) name</w:t>
              </w:r>
              <w:r>
                <w:t>.</w:t>
              </w:r>
            </w:ins>
          </w:p>
        </w:tc>
        <w:tc>
          <w:tcPr>
            <w:tcW w:w="1440" w:type="dxa"/>
          </w:tcPr>
          <w:p w14:paraId="02FDE807" w14:textId="77777777" w:rsidR="00CA4217" w:rsidRPr="00375960" w:rsidRDefault="00CA4217" w:rsidP="00BC0653">
            <w:pPr>
              <w:pStyle w:val="TableEntry"/>
              <w:rPr>
                <w:ins w:id="5360" w:author="Andrea K. Fourquet" w:date="2018-07-16T23:38:00Z"/>
              </w:rPr>
            </w:pPr>
          </w:p>
        </w:tc>
      </w:tr>
      <w:tr w:rsidR="00CA4217" w:rsidRPr="00375960" w14:paraId="64EC3222" w14:textId="77777777" w:rsidTr="00BC0653">
        <w:trPr>
          <w:cantSplit/>
          <w:ins w:id="5361" w:author="Andrea K. Fourquet" w:date="2018-07-16T23:38:00Z"/>
        </w:trPr>
        <w:tc>
          <w:tcPr>
            <w:tcW w:w="1770" w:type="dxa"/>
            <w:tcMar>
              <w:left w:w="40" w:type="dxa"/>
              <w:right w:w="40" w:type="dxa"/>
            </w:tcMar>
          </w:tcPr>
          <w:p w14:paraId="5FFE702D" w14:textId="77777777" w:rsidR="00CA4217" w:rsidRPr="00375960" w:rsidRDefault="00CA4217" w:rsidP="00BC0653">
            <w:pPr>
              <w:pStyle w:val="TableEntry"/>
              <w:rPr>
                <w:ins w:id="5362" w:author="Andrea K. Fourquet" w:date="2018-07-16T23:38:00Z"/>
              </w:rPr>
            </w:pPr>
            <w:ins w:id="5363" w:author="Andrea K. Fourquet" w:date="2018-07-16T23:38:00Z">
              <w:r w:rsidRPr="00375960">
                <w:t>middle initial</w:t>
              </w:r>
            </w:ins>
          </w:p>
        </w:tc>
        <w:tc>
          <w:tcPr>
            <w:tcW w:w="2188" w:type="dxa"/>
          </w:tcPr>
          <w:p w14:paraId="3F2268EE" w14:textId="77777777" w:rsidR="00CA4217" w:rsidRPr="00375960" w:rsidRDefault="00CA4217" w:rsidP="00BC0653">
            <w:pPr>
              <w:pStyle w:val="TableEntry"/>
              <w:rPr>
                <w:ins w:id="5364" w:author="Andrea K. Fourquet" w:date="2018-07-16T23:38:00Z"/>
              </w:rPr>
            </w:pPr>
            <w:ins w:id="5365" w:author="Andrea K. Fourquet" w:date="2018-07-16T23:38:00Z">
              <w:r w:rsidRPr="00375960">
                <w:t>Encounter.subject (Patient.name)</w:t>
              </w:r>
            </w:ins>
          </w:p>
        </w:tc>
        <w:tc>
          <w:tcPr>
            <w:tcW w:w="1440" w:type="dxa"/>
          </w:tcPr>
          <w:p w14:paraId="26205299" w14:textId="77777777" w:rsidR="00CA4217" w:rsidRPr="00375960" w:rsidRDefault="00CA4217" w:rsidP="00BC0653">
            <w:pPr>
              <w:pStyle w:val="TableEntry"/>
              <w:rPr>
                <w:ins w:id="5366" w:author="Andrea K. Fourquet" w:date="2018-07-16T23:38:00Z"/>
              </w:rPr>
            </w:pPr>
            <w:ins w:id="5367" w:author="Andrea K. Fourquet" w:date="2018-07-16T23:38:00Z">
              <w:r w:rsidRPr="00375960">
                <w:t>RE [0..1]</w:t>
              </w:r>
            </w:ins>
          </w:p>
        </w:tc>
        <w:tc>
          <w:tcPr>
            <w:tcW w:w="3240" w:type="dxa"/>
            <w:tcMar>
              <w:left w:w="40" w:type="dxa"/>
              <w:right w:w="40" w:type="dxa"/>
            </w:tcMar>
          </w:tcPr>
          <w:p w14:paraId="410D6CC8" w14:textId="77777777" w:rsidR="00CA4217" w:rsidRPr="00375960" w:rsidRDefault="00CA4217" w:rsidP="00BC0653">
            <w:pPr>
              <w:pStyle w:val="TableEntry"/>
              <w:rPr>
                <w:ins w:id="5368" w:author="Andrea K. Fourquet" w:date="2018-07-16T23:38:00Z"/>
              </w:rPr>
            </w:pPr>
            <w:ins w:id="5369" w:author="Andrea K. Fourquet" w:date="2018-07-16T23:38:00Z">
              <w:r w:rsidRPr="00375960">
                <w:t>The patient's middle name, if any</w:t>
              </w:r>
              <w:r>
                <w:t>.</w:t>
              </w:r>
            </w:ins>
          </w:p>
        </w:tc>
        <w:tc>
          <w:tcPr>
            <w:tcW w:w="1440" w:type="dxa"/>
          </w:tcPr>
          <w:p w14:paraId="3B130D26" w14:textId="77777777" w:rsidR="00CA4217" w:rsidRPr="00375960" w:rsidRDefault="00CA4217" w:rsidP="00BC0653">
            <w:pPr>
              <w:pStyle w:val="TableEntry"/>
              <w:rPr>
                <w:ins w:id="5370" w:author="Andrea K. Fourquet" w:date="2018-07-16T23:38:00Z"/>
              </w:rPr>
            </w:pPr>
          </w:p>
        </w:tc>
      </w:tr>
      <w:tr w:rsidR="00CA4217" w:rsidRPr="00375960" w14:paraId="635F6635" w14:textId="77777777" w:rsidTr="00BC0653">
        <w:trPr>
          <w:cantSplit/>
          <w:ins w:id="5371" w:author="Andrea K. Fourquet" w:date="2018-07-16T23:38:00Z"/>
        </w:trPr>
        <w:tc>
          <w:tcPr>
            <w:tcW w:w="1770" w:type="dxa"/>
            <w:tcMar>
              <w:left w:w="40" w:type="dxa"/>
              <w:right w:w="40" w:type="dxa"/>
            </w:tcMar>
          </w:tcPr>
          <w:p w14:paraId="544C3F8E" w14:textId="77777777" w:rsidR="00CA4217" w:rsidRPr="00375960" w:rsidRDefault="00CA4217" w:rsidP="00BC0653">
            <w:pPr>
              <w:pStyle w:val="TableEntry"/>
              <w:rPr>
                <w:ins w:id="5372" w:author="Andrea K. Fourquet" w:date="2018-07-16T23:38:00Z"/>
              </w:rPr>
            </w:pPr>
            <w:ins w:id="5373" w:author="Andrea K. Fourquet" w:date="2018-07-16T23:38:00Z">
              <w:r w:rsidRPr="00375960">
                <w:t>home address</w:t>
              </w:r>
            </w:ins>
          </w:p>
        </w:tc>
        <w:tc>
          <w:tcPr>
            <w:tcW w:w="2188" w:type="dxa"/>
          </w:tcPr>
          <w:p w14:paraId="0C2F186F" w14:textId="77777777" w:rsidR="00CA4217" w:rsidRPr="00375960" w:rsidRDefault="00CA4217" w:rsidP="00BC0653">
            <w:pPr>
              <w:pStyle w:val="TableEntry"/>
              <w:rPr>
                <w:ins w:id="5374" w:author="Andrea K. Fourquet" w:date="2018-07-16T23:38:00Z"/>
              </w:rPr>
            </w:pPr>
            <w:ins w:id="5375" w:author="Andrea K. Fourquet" w:date="2018-07-16T23:38:00Z">
              <w:r w:rsidRPr="00375960">
                <w:t>Encounter.subject (Patient.address)</w:t>
              </w:r>
            </w:ins>
          </w:p>
        </w:tc>
        <w:tc>
          <w:tcPr>
            <w:tcW w:w="1440" w:type="dxa"/>
          </w:tcPr>
          <w:p w14:paraId="05C918BE" w14:textId="77777777" w:rsidR="00CA4217" w:rsidRPr="00375960" w:rsidRDefault="00CA4217" w:rsidP="00BC0653">
            <w:pPr>
              <w:pStyle w:val="TableEntry"/>
              <w:rPr>
                <w:ins w:id="5376" w:author="Andrea K. Fourquet" w:date="2018-07-16T23:38:00Z"/>
              </w:rPr>
            </w:pPr>
            <w:ins w:id="5377" w:author="Andrea K. Fourquet" w:date="2018-07-16T23:38:00Z">
              <w:r w:rsidRPr="00375960">
                <w:t>RE [0..1]</w:t>
              </w:r>
            </w:ins>
          </w:p>
        </w:tc>
        <w:tc>
          <w:tcPr>
            <w:tcW w:w="3240" w:type="dxa"/>
            <w:tcMar>
              <w:left w:w="40" w:type="dxa"/>
              <w:right w:w="40" w:type="dxa"/>
            </w:tcMar>
          </w:tcPr>
          <w:p w14:paraId="0EC6F044" w14:textId="77777777" w:rsidR="00CA4217" w:rsidRPr="00375960" w:rsidRDefault="00CA4217" w:rsidP="00BC0653">
            <w:pPr>
              <w:pStyle w:val="TableEntry"/>
              <w:rPr>
                <w:ins w:id="5378" w:author="Andrea K. Fourquet" w:date="2018-07-16T23:38:00Z"/>
              </w:rPr>
            </w:pPr>
            <w:ins w:id="5379" w:author="Andrea K. Fourquet" w:date="2018-07-16T23:38:00Z">
              <w:r w:rsidRPr="00375960">
                <w:t>Patient's address of residence</w:t>
              </w:r>
              <w:r>
                <w:t>.</w:t>
              </w:r>
            </w:ins>
          </w:p>
        </w:tc>
        <w:tc>
          <w:tcPr>
            <w:tcW w:w="1440" w:type="dxa"/>
          </w:tcPr>
          <w:p w14:paraId="00FC1FDF" w14:textId="77777777" w:rsidR="00CA4217" w:rsidRPr="00375960" w:rsidRDefault="00CA4217" w:rsidP="00BC0653">
            <w:pPr>
              <w:pStyle w:val="TableEntry"/>
              <w:rPr>
                <w:ins w:id="5380" w:author="Andrea K. Fourquet" w:date="2018-07-16T23:38:00Z"/>
              </w:rPr>
            </w:pPr>
          </w:p>
        </w:tc>
      </w:tr>
      <w:tr w:rsidR="00CA4217" w:rsidRPr="00375960" w14:paraId="61861EA3" w14:textId="77777777" w:rsidTr="00BC0653">
        <w:trPr>
          <w:cantSplit/>
          <w:ins w:id="5381" w:author="Andrea K. Fourquet" w:date="2018-07-16T23:38:00Z"/>
        </w:trPr>
        <w:tc>
          <w:tcPr>
            <w:tcW w:w="1770" w:type="dxa"/>
            <w:tcMar>
              <w:left w:w="40" w:type="dxa"/>
              <w:right w:w="40" w:type="dxa"/>
            </w:tcMar>
          </w:tcPr>
          <w:p w14:paraId="5DE0E1EF" w14:textId="77777777" w:rsidR="00CA4217" w:rsidRPr="00375960" w:rsidRDefault="00CA4217" w:rsidP="00BC0653">
            <w:pPr>
              <w:pStyle w:val="TableEntry"/>
              <w:rPr>
                <w:ins w:id="5382" w:author="Andrea K. Fourquet" w:date="2018-07-16T23:38:00Z"/>
              </w:rPr>
            </w:pPr>
            <w:ins w:id="5383" w:author="Andrea K. Fourquet" w:date="2018-07-16T23:38:00Z">
              <w:r w:rsidRPr="00375960">
                <w:t>home city</w:t>
              </w:r>
            </w:ins>
          </w:p>
        </w:tc>
        <w:tc>
          <w:tcPr>
            <w:tcW w:w="2188" w:type="dxa"/>
          </w:tcPr>
          <w:p w14:paraId="17487B99" w14:textId="77777777" w:rsidR="00CA4217" w:rsidRPr="00375960" w:rsidRDefault="00CA4217" w:rsidP="00BC0653">
            <w:pPr>
              <w:pStyle w:val="TableEntry"/>
              <w:rPr>
                <w:ins w:id="5384" w:author="Andrea K. Fourquet" w:date="2018-07-16T23:38:00Z"/>
              </w:rPr>
            </w:pPr>
            <w:ins w:id="5385" w:author="Andrea K. Fourquet" w:date="2018-07-16T23:38:00Z">
              <w:r w:rsidRPr="00375960">
                <w:t>Encounter.subject (Patient.address)</w:t>
              </w:r>
            </w:ins>
          </w:p>
        </w:tc>
        <w:tc>
          <w:tcPr>
            <w:tcW w:w="1440" w:type="dxa"/>
          </w:tcPr>
          <w:p w14:paraId="52BA5407" w14:textId="77777777" w:rsidR="00CA4217" w:rsidRPr="00375960" w:rsidRDefault="00CA4217" w:rsidP="00BC0653">
            <w:pPr>
              <w:pStyle w:val="TableEntry"/>
              <w:rPr>
                <w:ins w:id="5386" w:author="Andrea K. Fourquet" w:date="2018-07-16T23:38:00Z"/>
              </w:rPr>
            </w:pPr>
            <w:ins w:id="5387" w:author="Andrea K. Fourquet" w:date="2018-07-16T23:38:00Z">
              <w:r w:rsidRPr="00375960">
                <w:t>RE [0..1]</w:t>
              </w:r>
            </w:ins>
          </w:p>
        </w:tc>
        <w:tc>
          <w:tcPr>
            <w:tcW w:w="3240" w:type="dxa"/>
            <w:tcMar>
              <w:left w:w="40" w:type="dxa"/>
              <w:right w:w="40" w:type="dxa"/>
            </w:tcMar>
          </w:tcPr>
          <w:p w14:paraId="51367A44" w14:textId="77777777" w:rsidR="00CA4217" w:rsidRPr="00375960" w:rsidRDefault="00CA4217" w:rsidP="00BC0653">
            <w:pPr>
              <w:pStyle w:val="TableEntry"/>
              <w:rPr>
                <w:ins w:id="5388" w:author="Andrea K. Fourquet" w:date="2018-07-16T23:38:00Z"/>
              </w:rPr>
            </w:pPr>
            <w:ins w:id="5389" w:author="Andrea K. Fourquet" w:date="2018-07-16T23:38:00Z">
              <w:r w:rsidRPr="00375960">
                <w:t>The patient's primary city or township of residence.</w:t>
              </w:r>
            </w:ins>
          </w:p>
        </w:tc>
        <w:tc>
          <w:tcPr>
            <w:tcW w:w="1440" w:type="dxa"/>
          </w:tcPr>
          <w:p w14:paraId="31FD67DC" w14:textId="77777777" w:rsidR="00CA4217" w:rsidRPr="00375960" w:rsidRDefault="00CA4217" w:rsidP="00BC0653">
            <w:pPr>
              <w:pStyle w:val="TableEntry"/>
              <w:rPr>
                <w:ins w:id="5390" w:author="Andrea K. Fourquet" w:date="2018-07-16T23:38:00Z"/>
              </w:rPr>
            </w:pPr>
          </w:p>
        </w:tc>
      </w:tr>
      <w:tr w:rsidR="00CA4217" w:rsidRPr="00375960" w14:paraId="6399634A" w14:textId="77777777" w:rsidTr="00BC0653">
        <w:trPr>
          <w:cantSplit/>
          <w:ins w:id="5391" w:author="Andrea K. Fourquet" w:date="2018-07-16T23:38:00Z"/>
        </w:trPr>
        <w:tc>
          <w:tcPr>
            <w:tcW w:w="1770" w:type="dxa"/>
            <w:tcMar>
              <w:left w:w="40" w:type="dxa"/>
              <w:right w:w="40" w:type="dxa"/>
            </w:tcMar>
          </w:tcPr>
          <w:p w14:paraId="71524A7F" w14:textId="77777777" w:rsidR="00CA4217" w:rsidRPr="00375960" w:rsidRDefault="00CA4217" w:rsidP="00BC0653">
            <w:pPr>
              <w:pStyle w:val="TableEntry"/>
              <w:rPr>
                <w:ins w:id="5392" w:author="Andrea K. Fourquet" w:date="2018-07-16T23:38:00Z"/>
              </w:rPr>
            </w:pPr>
            <w:ins w:id="5393" w:author="Andrea K. Fourquet" w:date="2018-07-16T23:38:00Z">
              <w:r w:rsidRPr="00375960">
                <w:t>home country</w:t>
              </w:r>
            </w:ins>
          </w:p>
        </w:tc>
        <w:tc>
          <w:tcPr>
            <w:tcW w:w="2188" w:type="dxa"/>
          </w:tcPr>
          <w:p w14:paraId="7D00F0EE" w14:textId="77777777" w:rsidR="00CA4217" w:rsidRPr="00375960" w:rsidRDefault="00CA4217" w:rsidP="00BC0653">
            <w:pPr>
              <w:pStyle w:val="TableEntry"/>
              <w:rPr>
                <w:ins w:id="5394" w:author="Andrea K. Fourquet" w:date="2018-07-16T23:38:00Z"/>
              </w:rPr>
            </w:pPr>
            <w:ins w:id="5395" w:author="Andrea K. Fourquet" w:date="2018-07-16T23:38:00Z">
              <w:r w:rsidRPr="00375960">
                <w:t>Encounter.subject (Patient.address)</w:t>
              </w:r>
            </w:ins>
          </w:p>
        </w:tc>
        <w:tc>
          <w:tcPr>
            <w:tcW w:w="1440" w:type="dxa"/>
          </w:tcPr>
          <w:p w14:paraId="2827D1F9" w14:textId="77777777" w:rsidR="00CA4217" w:rsidRPr="00375960" w:rsidRDefault="00CA4217" w:rsidP="00BC0653">
            <w:pPr>
              <w:pStyle w:val="TableEntry"/>
              <w:rPr>
                <w:ins w:id="5396" w:author="Andrea K. Fourquet" w:date="2018-07-16T23:38:00Z"/>
              </w:rPr>
            </w:pPr>
            <w:ins w:id="5397" w:author="Andrea K. Fourquet" w:date="2018-07-16T23:38:00Z">
              <w:r w:rsidRPr="00375960">
                <w:t>RE [0..1]</w:t>
              </w:r>
            </w:ins>
          </w:p>
        </w:tc>
        <w:tc>
          <w:tcPr>
            <w:tcW w:w="3240" w:type="dxa"/>
            <w:tcMar>
              <w:left w:w="40" w:type="dxa"/>
              <w:right w:w="40" w:type="dxa"/>
            </w:tcMar>
          </w:tcPr>
          <w:p w14:paraId="1AAF0C82" w14:textId="77777777" w:rsidR="00CA4217" w:rsidRPr="00375960" w:rsidRDefault="00CA4217" w:rsidP="00BC0653">
            <w:pPr>
              <w:pStyle w:val="TableEntry"/>
              <w:rPr>
                <w:ins w:id="5398" w:author="Andrea K. Fourquet" w:date="2018-07-16T23:38:00Z"/>
              </w:rPr>
            </w:pPr>
            <w:ins w:id="5399" w:author="Andrea K. Fourquet" w:date="2018-07-16T23:38:00Z">
              <w:r w:rsidRPr="00375960">
                <w:t>The patient's home county or parish of residence.</w:t>
              </w:r>
            </w:ins>
          </w:p>
        </w:tc>
        <w:tc>
          <w:tcPr>
            <w:tcW w:w="1440" w:type="dxa"/>
          </w:tcPr>
          <w:p w14:paraId="487FA2E7" w14:textId="77777777" w:rsidR="00CA4217" w:rsidRPr="00375960" w:rsidRDefault="00CA4217" w:rsidP="00BC0653">
            <w:pPr>
              <w:pStyle w:val="TableEntry"/>
              <w:rPr>
                <w:ins w:id="5400" w:author="Andrea K. Fourquet" w:date="2018-07-16T23:38:00Z"/>
              </w:rPr>
            </w:pPr>
          </w:p>
        </w:tc>
      </w:tr>
      <w:tr w:rsidR="00CA4217" w:rsidRPr="00375960" w14:paraId="0AFB4856" w14:textId="77777777" w:rsidTr="00BC0653">
        <w:trPr>
          <w:cantSplit/>
          <w:ins w:id="5401" w:author="Andrea K. Fourquet" w:date="2018-07-16T23:38:00Z"/>
        </w:trPr>
        <w:tc>
          <w:tcPr>
            <w:tcW w:w="1770" w:type="dxa"/>
            <w:tcMar>
              <w:left w:w="40" w:type="dxa"/>
              <w:right w:w="40" w:type="dxa"/>
            </w:tcMar>
          </w:tcPr>
          <w:p w14:paraId="0E82F2E4" w14:textId="77777777" w:rsidR="00CA4217" w:rsidRPr="00375960" w:rsidRDefault="00CA4217" w:rsidP="00BC0653">
            <w:pPr>
              <w:pStyle w:val="TableEntry"/>
              <w:rPr>
                <w:ins w:id="5402" w:author="Andrea K. Fourquet" w:date="2018-07-16T23:38:00Z"/>
              </w:rPr>
            </w:pPr>
            <w:ins w:id="5403" w:author="Andrea K. Fourquet" w:date="2018-07-16T23:38:00Z">
              <w:r w:rsidRPr="00375960">
                <w:t>home state</w:t>
              </w:r>
            </w:ins>
          </w:p>
        </w:tc>
        <w:tc>
          <w:tcPr>
            <w:tcW w:w="2188" w:type="dxa"/>
          </w:tcPr>
          <w:p w14:paraId="50ACC29C" w14:textId="77777777" w:rsidR="00CA4217" w:rsidRPr="00375960" w:rsidRDefault="00CA4217" w:rsidP="00BC0653">
            <w:pPr>
              <w:pStyle w:val="TableEntry"/>
              <w:rPr>
                <w:ins w:id="5404" w:author="Andrea K. Fourquet" w:date="2018-07-16T23:38:00Z"/>
              </w:rPr>
            </w:pPr>
            <w:ins w:id="5405" w:author="Andrea K. Fourquet" w:date="2018-07-16T23:38:00Z">
              <w:r w:rsidRPr="00375960">
                <w:t>Encounter.subject (Patient.address)</w:t>
              </w:r>
            </w:ins>
          </w:p>
        </w:tc>
        <w:tc>
          <w:tcPr>
            <w:tcW w:w="1440" w:type="dxa"/>
          </w:tcPr>
          <w:p w14:paraId="0EB2B3D7" w14:textId="77777777" w:rsidR="00CA4217" w:rsidRPr="00375960" w:rsidRDefault="00CA4217" w:rsidP="00BC0653">
            <w:pPr>
              <w:pStyle w:val="TableEntry"/>
              <w:rPr>
                <w:ins w:id="5406" w:author="Andrea K. Fourquet" w:date="2018-07-16T23:38:00Z"/>
              </w:rPr>
            </w:pPr>
            <w:ins w:id="5407" w:author="Andrea K. Fourquet" w:date="2018-07-16T23:38:00Z">
              <w:r w:rsidRPr="00375960">
                <w:t>RE [0..1]</w:t>
              </w:r>
            </w:ins>
          </w:p>
        </w:tc>
        <w:tc>
          <w:tcPr>
            <w:tcW w:w="3240" w:type="dxa"/>
            <w:tcMar>
              <w:left w:w="40" w:type="dxa"/>
              <w:right w:w="40" w:type="dxa"/>
            </w:tcMar>
          </w:tcPr>
          <w:p w14:paraId="78A9F86C" w14:textId="77777777" w:rsidR="00CA4217" w:rsidRPr="00375960" w:rsidRDefault="00CA4217" w:rsidP="00BC0653">
            <w:pPr>
              <w:pStyle w:val="TableEntry"/>
              <w:rPr>
                <w:ins w:id="5408" w:author="Andrea K. Fourquet" w:date="2018-07-16T23:38:00Z"/>
              </w:rPr>
            </w:pPr>
            <w:ins w:id="5409" w:author="Andrea K. Fourquet" w:date="2018-07-16T23:38:00Z">
              <w:r w:rsidRPr="00375960">
                <w:t>The state, territory, or province where the patient resides.</w:t>
              </w:r>
            </w:ins>
          </w:p>
        </w:tc>
        <w:tc>
          <w:tcPr>
            <w:tcW w:w="1440" w:type="dxa"/>
          </w:tcPr>
          <w:p w14:paraId="2BAC45B7" w14:textId="77777777" w:rsidR="00CA4217" w:rsidRPr="00375960" w:rsidRDefault="00CA4217" w:rsidP="00BC0653">
            <w:pPr>
              <w:pStyle w:val="TableEntry"/>
              <w:rPr>
                <w:ins w:id="5410" w:author="Andrea K. Fourquet" w:date="2018-07-16T23:38:00Z"/>
              </w:rPr>
            </w:pPr>
          </w:p>
        </w:tc>
      </w:tr>
      <w:tr w:rsidR="00CA4217" w:rsidRPr="00375960" w14:paraId="02B5105E" w14:textId="77777777" w:rsidTr="00BC0653">
        <w:trPr>
          <w:cantSplit/>
          <w:ins w:id="5411" w:author="Andrea K. Fourquet" w:date="2018-07-16T23:38:00Z"/>
        </w:trPr>
        <w:tc>
          <w:tcPr>
            <w:tcW w:w="1770" w:type="dxa"/>
            <w:tcMar>
              <w:left w:w="40" w:type="dxa"/>
              <w:right w:w="40" w:type="dxa"/>
            </w:tcMar>
          </w:tcPr>
          <w:p w14:paraId="6512D053" w14:textId="5B315961" w:rsidR="00CA4217" w:rsidRPr="00375960" w:rsidRDefault="00CA4217" w:rsidP="00BC0653">
            <w:pPr>
              <w:pStyle w:val="TableEntry"/>
              <w:rPr>
                <w:ins w:id="5412" w:author="Andrea K. Fourquet" w:date="2018-07-16T23:38:00Z"/>
              </w:rPr>
            </w:pPr>
            <w:ins w:id="5413" w:author="Andrea K. Fourquet" w:date="2018-07-16T23:38:00Z">
              <w:r w:rsidRPr="00375960">
                <w:t xml:space="preserve">home </w:t>
              </w:r>
            </w:ins>
            <w:ins w:id="5414" w:author="Andrea K. Fourquet" w:date="2018-07-16T23:41:00Z">
              <w:r w:rsidR="002E599A">
                <w:t xml:space="preserve">postal </w:t>
              </w:r>
            </w:ins>
            <w:ins w:id="5415" w:author="Andrea K. Fourquet" w:date="2018-07-16T23:38:00Z">
              <w:r w:rsidRPr="00375960">
                <w:t>code</w:t>
              </w:r>
            </w:ins>
          </w:p>
        </w:tc>
        <w:tc>
          <w:tcPr>
            <w:tcW w:w="2188" w:type="dxa"/>
          </w:tcPr>
          <w:p w14:paraId="1DCEEC20" w14:textId="77777777" w:rsidR="00CA4217" w:rsidRPr="00375960" w:rsidRDefault="00CA4217" w:rsidP="00BC0653">
            <w:pPr>
              <w:pStyle w:val="TableEntry"/>
              <w:rPr>
                <w:ins w:id="5416" w:author="Andrea K. Fourquet" w:date="2018-07-16T23:38:00Z"/>
              </w:rPr>
            </w:pPr>
            <w:ins w:id="5417" w:author="Andrea K. Fourquet" w:date="2018-07-16T23:38:00Z">
              <w:r w:rsidRPr="00375960">
                <w:t>Encounter.subject (Patient.address)</w:t>
              </w:r>
            </w:ins>
          </w:p>
        </w:tc>
        <w:tc>
          <w:tcPr>
            <w:tcW w:w="1440" w:type="dxa"/>
          </w:tcPr>
          <w:p w14:paraId="264557A6" w14:textId="77777777" w:rsidR="00CA4217" w:rsidRPr="00375960" w:rsidRDefault="00CA4217" w:rsidP="00BC0653">
            <w:pPr>
              <w:pStyle w:val="TableEntry"/>
              <w:rPr>
                <w:ins w:id="5418" w:author="Andrea K. Fourquet" w:date="2018-07-16T23:38:00Z"/>
              </w:rPr>
            </w:pPr>
            <w:ins w:id="5419" w:author="Andrea K. Fourquet" w:date="2018-07-16T23:38:00Z">
              <w:r w:rsidRPr="00375960">
                <w:t>RE [0..1]</w:t>
              </w:r>
            </w:ins>
          </w:p>
        </w:tc>
        <w:tc>
          <w:tcPr>
            <w:tcW w:w="3240" w:type="dxa"/>
            <w:tcMar>
              <w:left w:w="40" w:type="dxa"/>
              <w:right w:w="40" w:type="dxa"/>
            </w:tcMar>
          </w:tcPr>
          <w:p w14:paraId="4D4054D8" w14:textId="41410C5C" w:rsidR="00CA4217" w:rsidRPr="00375960" w:rsidRDefault="00CA4217" w:rsidP="00BC0653">
            <w:pPr>
              <w:pStyle w:val="TableEntry"/>
              <w:rPr>
                <w:ins w:id="5420" w:author="Andrea K. Fourquet" w:date="2018-07-16T23:38:00Z"/>
              </w:rPr>
            </w:pPr>
            <w:ins w:id="5421" w:author="Andrea K. Fourquet" w:date="2018-07-16T23:38:00Z">
              <w:r w:rsidRPr="00375960">
                <w:t xml:space="preserve">The patient's </w:t>
              </w:r>
            </w:ins>
            <w:ins w:id="5422" w:author="Andrea K. Fourquet" w:date="2018-07-16T23:42:00Z">
              <w:r w:rsidR="002E599A">
                <w:t>postal</w:t>
              </w:r>
            </w:ins>
            <w:ins w:id="5423" w:author="Andrea K. Fourquet" w:date="2018-07-16T23:38:00Z">
              <w:r w:rsidRPr="00375960">
                <w:t xml:space="preserve"> code of residence.</w:t>
              </w:r>
            </w:ins>
          </w:p>
        </w:tc>
        <w:tc>
          <w:tcPr>
            <w:tcW w:w="1440" w:type="dxa"/>
          </w:tcPr>
          <w:p w14:paraId="3803BEA2" w14:textId="77777777" w:rsidR="00CA4217" w:rsidRPr="00375960" w:rsidRDefault="00CA4217" w:rsidP="00BC0653">
            <w:pPr>
              <w:pStyle w:val="TableEntry"/>
              <w:rPr>
                <w:ins w:id="5424" w:author="Andrea K. Fourquet" w:date="2018-07-16T23:38:00Z"/>
              </w:rPr>
            </w:pPr>
          </w:p>
        </w:tc>
      </w:tr>
      <w:tr w:rsidR="00CA4217" w:rsidRPr="00375960" w14:paraId="67027138" w14:textId="77777777" w:rsidTr="00BC0653">
        <w:trPr>
          <w:cantSplit/>
          <w:ins w:id="5425" w:author="Andrea K. Fourquet" w:date="2018-07-16T23:38:00Z"/>
        </w:trPr>
        <w:tc>
          <w:tcPr>
            <w:tcW w:w="1770" w:type="dxa"/>
            <w:tcMar>
              <w:left w:w="40" w:type="dxa"/>
              <w:right w:w="40" w:type="dxa"/>
            </w:tcMar>
          </w:tcPr>
          <w:p w14:paraId="44BA47B3" w14:textId="77777777" w:rsidR="00CA4217" w:rsidRPr="00375960" w:rsidRDefault="00CA4217" w:rsidP="00BC0653">
            <w:pPr>
              <w:pStyle w:val="TableEntry"/>
              <w:rPr>
                <w:ins w:id="5426" w:author="Andrea K. Fourquet" w:date="2018-07-16T23:38:00Z"/>
              </w:rPr>
            </w:pPr>
            <w:ins w:id="5427" w:author="Andrea K. Fourquet" w:date="2018-07-16T23:38:00Z">
              <w:r w:rsidRPr="00375960">
                <w:t>gender</w:t>
              </w:r>
            </w:ins>
          </w:p>
        </w:tc>
        <w:tc>
          <w:tcPr>
            <w:tcW w:w="2188" w:type="dxa"/>
          </w:tcPr>
          <w:p w14:paraId="395D80DC" w14:textId="77777777" w:rsidR="00CA4217" w:rsidRPr="00375960" w:rsidRDefault="00CA4217" w:rsidP="00BC0653">
            <w:pPr>
              <w:pStyle w:val="TableEntry"/>
              <w:rPr>
                <w:ins w:id="5428" w:author="Andrea K. Fourquet" w:date="2018-07-16T23:38:00Z"/>
              </w:rPr>
            </w:pPr>
            <w:ins w:id="5429" w:author="Andrea K. Fourquet" w:date="2018-07-16T23:38:00Z">
              <w:r w:rsidRPr="00375960">
                <w:t>Encounter.subject (Patient.gender)</w:t>
              </w:r>
            </w:ins>
          </w:p>
        </w:tc>
        <w:tc>
          <w:tcPr>
            <w:tcW w:w="1440" w:type="dxa"/>
          </w:tcPr>
          <w:p w14:paraId="532541CD" w14:textId="77777777" w:rsidR="00CA4217" w:rsidRPr="00375960" w:rsidRDefault="00CA4217" w:rsidP="00BC0653">
            <w:pPr>
              <w:pStyle w:val="TableEntry"/>
              <w:rPr>
                <w:ins w:id="5430" w:author="Andrea K. Fourquet" w:date="2018-07-16T23:38:00Z"/>
              </w:rPr>
            </w:pPr>
            <w:ins w:id="5431" w:author="Andrea K. Fourquet" w:date="2018-07-16T23:38:00Z">
              <w:r w:rsidRPr="00375960">
                <w:t>RE [0..1]</w:t>
              </w:r>
            </w:ins>
          </w:p>
        </w:tc>
        <w:tc>
          <w:tcPr>
            <w:tcW w:w="3240" w:type="dxa"/>
            <w:tcMar>
              <w:left w:w="40" w:type="dxa"/>
              <w:right w:w="40" w:type="dxa"/>
            </w:tcMar>
          </w:tcPr>
          <w:p w14:paraId="575A330F" w14:textId="77777777" w:rsidR="00CA4217" w:rsidRPr="00375960" w:rsidRDefault="00CA4217" w:rsidP="00BC0653">
            <w:pPr>
              <w:pStyle w:val="TableEntry"/>
              <w:rPr>
                <w:ins w:id="5432" w:author="Andrea K. Fourquet" w:date="2018-07-16T23:38:00Z"/>
              </w:rPr>
            </w:pPr>
            <w:ins w:id="5433" w:author="Andrea K. Fourquet" w:date="2018-07-16T23:38:00Z">
              <w:r w:rsidRPr="00375960">
                <w:t>The Patient's Gender</w:t>
              </w:r>
              <w:r>
                <w:t>.</w:t>
              </w:r>
            </w:ins>
          </w:p>
        </w:tc>
        <w:tc>
          <w:tcPr>
            <w:tcW w:w="1440" w:type="dxa"/>
          </w:tcPr>
          <w:p w14:paraId="3A659B45" w14:textId="77777777" w:rsidR="00CA4217" w:rsidRPr="00375960" w:rsidRDefault="00CA4217" w:rsidP="00BC0653">
            <w:pPr>
              <w:pStyle w:val="TableEntry"/>
              <w:rPr>
                <w:ins w:id="5434" w:author="Andrea K. Fourquet" w:date="2018-07-16T23:38:00Z"/>
              </w:rPr>
            </w:pPr>
            <w:ins w:id="5435" w:author="Andrea K. Fourquet" w:date="2018-07-16T23:38:00Z">
              <w:r w:rsidRPr="00375960">
                <w:t>PCC TF-3:3.6.6</w:t>
              </w:r>
              <w:r w:rsidRPr="00375960">
                <w:rPr>
                  <w:highlight w:val="yellow"/>
                </w:rPr>
                <w:t>.X</w:t>
              </w:r>
              <w:r w:rsidRPr="00375960">
                <w:t>.4.1</w:t>
              </w:r>
            </w:ins>
          </w:p>
        </w:tc>
      </w:tr>
      <w:tr w:rsidR="00CA4217" w:rsidRPr="00375960" w14:paraId="369CDE96" w14:textId="77777777" w:rsidTr="00BC0653">
        <w:trPr>
          <w:cantSplit/>
          <w:ins w:id="5436" w:author="Andrea K. Fourquet" w:date="2018-07-16T23:38:00Z"/>
        </w:trPr>
        <w:tc>
          <w:tcPr>
            <w:tcW w:w="1770" w:type="dxa"/>
            <w:tcMar>
              <w:left w:w="40" w:type="dxa"/>
              <w:right w:w="40" w:type="dxa"/>
            </w:tcMar>
          </w:tcPr>
          <w:p w14:paraId="63BE524D" w14:textId="77777777" w:rsidR="00CA4217" w:rsidRPr="00375960" w:rsidRDefault="00CA4217" w:rsidP="00BC0653">
            <w:pPr>
              <w:pStyle w:val="TableEntry"/>
              <w:rPr>
                <w:ins w:id="5437" w:author="Andrea K. Fourquet" w:date="2018-07-16T23:38:00Z"/>
              </w:rPr>
            </w:pPr>
            <w:ins w:id="5438" w:author="Andrea K. Fourquet" w:date="2018-07-16T23:38:00Z">
              <w:r w:rsidRPr="00375960">
                <w:t>Race</w:t>
              </w:r>
            </w:ins>
          </w:p>
        </w:tc>
        <w:tc>
          <w:tcPr>
            <w:tcW w:w="2188" w:type="dxa"/>
          </w:tcPr>
          <w:p w14:paraId="17682F77" w14:textId="77777777" w:rsidR="00CA4217" w:rsidRPr="00375960" w:rsidRDefault="00CA4217" w:rsidP="00BC0653">
            <w:pPr>
              <w:pStyle w:val="TableEntry"/>
              <w:rPr>
                <w:ins w:id="5439" w:author="Andrea K. Fourquet" w:date="2018-07-16T23:38:00Z"/>
              </w:rPr>
            </w:pPr>
            <w:ins w:id="5440" w:author="Andrea K. Fourquet" w:date="2018-07-16T23:38:00Z">
              <w:r w:rsidRPr="00375960">
                <w:t>Encounter.subject (Patient.race (US extension))</w:t>
              </w:r>
            </w:ins>
          </w:p>
        </w:tc>
        <w:tc>
          <w:tcPr>
            <w:tcW w:w="1440" w:type="dxa"/>
          </w:tcPr>
          <w:p w14:paraId="12F19364" w14:textId="77777777" w:rsidR="00CA4217" w:rsidRPr="00375960" w:rsidRDefault="00CA4217" w:rsidP="00BC0653">
            <w:pPr>
              <w:pStyle w:val="TableEntry"/>
              <w:rPr>
                <w:ins w:id="5441" w:author="Andrea K. Fourquet" w:date="2018-07-16T23:38:00Z"/>
              </w:rPr>
            </w:pPr>
            <w:ins w:id="5442" w:author="Andrea K. Fourquet" w:date="2018-07-16T23:38:00Z">
              <w:r w:rsidRPr="00375960">
                <w:t>O</w:t>
              </w:r>
            </w:ins>
          </w:p>
          <w:p w14:paraId="58B02EC8" w14:textId="77777777" w:rsidR="00CA4217" w:rsidRPr="00375960" w:rsidRDefault="00CA4217" w:rsidP="00BC0653">
            <w:pPr>
              <w:pStyle w:val="TableEntry"/>
              <w:rPr>
                <w:ins w:id="5443" w:author="Andrea K. Fourquet" w:date="2018-07-16T23:38:00Z"/>
              </w:rPr>
            </w:pPr>
            <w:ins w:id="5444" w:author="Andrea K. Fourquet" w:date="2018-07-16T23:38:00Z">
              <w:r w:rsidRPr="00375960">
                <w:t>[0..*]</w:t>
              </w:r>
            </w:ins>
          </w:p>
        </w:tc>
        <w:tc>
          <w:tcPr>
            <w:tcW w:w="3240" w:type="dxa"/>
            <w:tcMar>
              <w:left w:w="40" w:type="dxa"/>
              <w:right w:w="40" w:type="dxa"/>
            </w:tcMar>
          </w:tcPr>
          <w:p w14:paraId="79FF851F" w14:textId="77777777" w:rsidR="00CA4217" w:rsidRPr="00375960" w:rsidRDefault="00CA4217" w:rsidP="00BC0653">
            <w:pPr>
              <w:pStyle w:val="TableEntry"/>
              <w:rPr>
                <w:ins w:id="5445" w:author="Andrea K. Fourquet" w:date="2018-07-16T23:38:00Z"/>
              </w:rPr>
            </w:pPr>
            <w:ins w:id="5446" w:author="Andrea K. Fourquet" w:date="2018-07-16T23:38:00Z">
              <w:r w:rsidRPr="00375960">
                <w:t>The patient's race as defined by the OMB (US Office of Management and Budget)</w:t>
              </w:r>
              <w:r>
                <w:t>.</w:t>
              </w:r>
            </w:ins>
          </w:p>
        </w:tc>
        <w:tc>
          <w:tcPr>
            <w:tcW w:w="1440" w:type="dxa"/>
          </w:tcPr>
          <w:p w14:paraId="5AA2E7A0" w14:textId="77777777" w:rsidR="00CA4217" w:rsidRPr="00375960" w:rsidRDefault="00CA4217" w:rsidP="00BC0653">
            <w:pPr>
              <w:pStyle w:val="TableEntry"/>
              <w:rPr>
                <w:ins w:id="5447" w:author="Andrea K. Fourquet" w:date="2018-07-16T23:38:00Z"/>
              </w:rPr>
            </w:pPr>
            <w:ins w:id="5448" w:author="Andrea K. Fourquet" w:date="2018-07-16T23:38:00Z">
              <w:r w:rsidRPr="00375960">
                <w:t>PCC TF-3:3.6.6</w:t>
              </w:r>
              <w:r w:rsidRPr="00375960">
                <w:rPr>
                  <w:highlight w:val="yellow"/>
                </w:rPr>
                <w:t>.X</w:t>
              </w:r>
              <w:r w:rsidRPr="00375960">
                <w:t>.4.2</w:t>
              </w:r>
            </w:ins>
          </w:p>
        </w:tc>
      </w:tr>
      <w:tr w:rsidR="00CA4217" w:rsidRPr="00375960" w14:paraId="4AD21F8C" w14:textId="77777777" w:rsidTr="00BC0653">
        <w:trPr>
          <w:cantSplit/>
          <w:ins w:id="5449" w:author="Andrea K. Fourquet" w:date="2018-07-16T23:38:00Z"/>
        </w:trPr>
        <w:tc>
          <w:tcPr>
            <w:tcW w:w="1770" w:type="dxa"/>
            <w:tcMar>
              <w:left w:w="40" w:type="dxa"/>
              <w:right w:w="40" w:type="dxa"/>
            </w:tcMar>
          </w:tcPr>
          <w:p w14:paraId="3B13E4D4" w14:textId="77777777" w:rsidR="00CA4217" w:rsidRPr="00375960" w:rsidRDefault="00CA4217" w:rsidP="00BC0653">
            <w:pPr>
              <w:pStyle w:val="TableEntry"/>
              <w:rPr>
                <w:ins w:id="5450" w:author="Andrea K. Fourquet" w:date="2018-07-16T23:38:00Z"/>
              </w:rPr>
            </w:pPr>
            <w:ins w:id="5451" w:author="Andrea K. Fourquet" w:date="2018-07-16T23:38:00Z">
              <w:r w:rsidRPr="00375960">
                <w:t>Age</w:t>
              </w:r>
            </w:ins>
          </w:p>
        </w:tc>
        <w:tc>
          <w:tcPr>
            <w:tcW w:w="2188" w:type="dxa"/>
          </w:tcPr>
          <w:p w14:paraId="053E65AC" w14:textId="77777777" w:rsidR="00CA4217" w:rsidRPr="00375960" w:rsidRDefault="00CA4217" w:rsidP="00BC0653">
            <w:pPr>
              <w:pStyle w:val="TableEntry"/>
              <w:rPr>
                <w:ins w:id="5452" w:author="Andrea K. Fourquet" w:date="2018-07-16T23:38:00Z"/>
              </w:rPr>
            </w:pPr>
            <w:ins w:id="5453" w:author="Andrea K. Fourquet" w:date="2018-07-16T23:38:00Z">
              <w:r w:rsidRPr="00375960">
                <w:t>Encounter.subject (Patient.identifier)</w:t>
              </w:r>
            </w:ins>
          </w:p>
        </w:tc>
        <w:tc>
          <w:tcPr>
            <w:tcW w:w="1440" w:type="dxa"/>
          </w:tcPr>
          <w:p w14:paraId="45CF23FE" w14:textId="77777777" w:rsidR="00CA4217" w:rsidRPr="00375960" w:rsidRDefault="00CA4217" w:rsidP="00BC0653">
            <w:pPr>
              <w:pStyle w:val="TableEntry"/>
              <w:rPr>
                <w:ins w:id="5454" w:author="Andrea K. Fourquet" w:date="2018-07-16T23:38:00Z"/>
              </w:rPr>
            </w:pPr>
            <w:ins w:id="5455" w:author="Andrea K. Fourquet" w:date="2018-07-16T23:38:00Z">
              <w:r w:rsidRPr="00375960">
                <w:t>RE [0..1]</w:t>
              </w:r>
            </w:ins>
          </w:p>
        </w:tc>
        <w:tc>
          <w:tcPr>
            <w:tcW w:w="3240" w:type="dxa"/>
            <w:tcMar>
              <w:left w:w="40" w:type="dxa"/>
              <w:right w:w="40" w:type="dxa"/>
            </w:tcMar>
          </w:tcPr>
          <w:p w14:paraId="36A49D11" w14:textId="77777777" w:rsidR="00CA4217" w:rsidRPr="00375960" w:rsidRDefault="00CA4217" w:rsidP="00BC0653">
            <w:pPr>
              <w:pStyle w:val="TableEntry"/>
              <w:rPr>
                <w:ins w:id="5456" w:author="Andrea K. Fourquet" w:date="2018-07-16T23:38:00Z"/>
              </w:rPr>
            </w:pPr>
            <w:ins w:id="5457" w:author="Andrea K. Fourquet" w:date="2018-07-16T23:38:00Z">
              <w:r w:rsidRPr="00375960">
                <w:t>The patient's age (either calculated from date of birth or best approximation)</w:t>
              </w:r>
              <w:r>
                <w:t>.</w:t>
              </w:r>
            </w:ins>
          </w:p>
        </w:tc>
        <w:tc>
          <w:tcPr>
            <w:tcW w:w="1440" w:type="dxa"/>
          </w:tcPr>
          <w:p w14:paraId="642A6E30" w14:textId="77777777" w:rsidR="00CA4217" w:rsidRPr="00375960" w:rsidRDefault="00CA4217" w:rsidP="00BC0653">
            <w:pPr>
              <w:pStyle w:val="TableEntry"/>
              <w:rPr>
                <w:ins w:id="5458" w:author="Andrea K. Fourquet" w:date="2018-07-16T23:38:00Z"/>
              </w:rPr>
            </w:pPr>
            <w:ins w:id="5459" w:author="Andrea K. Fourquet" w:date="2018-07-16T23:38:00Z">
              <w:r w:rsidRPr="00375960">
                <w:t>PCC TF-3:3.6.6</w:t>
              </w:r>
              <w:r w:rsidRPr="00375960">
                <w:rPr>
                  <w:highlight w:val="yellow"/>
                </w:rPr>
                <w:t>.X</w:t>
              </w:r>
              <w:r w:rsidRPr="00375960">
                <w:t>.4.2</w:t>
              </w:r>
            </w:ins>
          </w:p>
        </w:tc>
      </w:tr>
      <w:tr w:rsidR="00CA4217" w:rsidRPr="00375960" w14:paraId="0796B08C" w14:textId="77777777" w:rsidTr="00BC0653">
        <w:trPr>
          <w:cantSplit/>
          <w:ins w:id="5460" w:author="Andrea K. Fourquet" w:date="2018-07-16T23:38:00Z"/>
        </w:trPr>
        <w:tc>
          <w:tcPr>
            <w:tcW w:w="1770" w:type="dxa"/>
            <w:tcMar>
              <w:left w:w="40" w:type="dxa"/>
              <w:right w:w="40" w:type="dxa"/>
            </w:tcMar>
          </w:tcPr>
          <w:p w14:paraId="7A111E37" w14:textId="77777777" w:rsidR="00CA4217" w:rsidRPr="00375960" w:rsidRDefault="00CA4217" w:rsidP="00BC0653">
            <w:pPr>
              <w:pStyle w:val="TableEntry"/>
              <w:rPr>
                <w:ins w:id="5461" w:author="Andrea K. Fourquet" w:date="2018-07-16T23:38:00Z"/>
              </w:rPr>
            </w:pPr>
            <w:ins w:id="5462" w:author="Andrea K. Fourquet" w:date="2018-07-16T23:38:00Z">
              <w:r w:rsidRPr="00375960">
                <w:t>Age Units</w:t>
              </w:r>
            </w:ins>
          </w:p>
        </w:tc>
        <w:tc>
          <w:tcPr>
            <w:tcW w:w="2188" w:type="dxa"/>
          </w:tcPr>
          <w:p w14:paraId="7DC11472" w14:textId="77777777" w:rsidR="00CA4217" w:rsidRPr="00375960" w:rsidRDefault="00CA4217" w:rsidP="00BC0653">
            <w:pPr>
              <w:pStyle w:val="TableEntry"/>
              <w:rPr>
                <w:ins w:id="5463" w:author="Andrea K. Fourquet" w:date="2018-07-16T23:38:00Z"/>
              </w:rPr>
            </w:pPr>
            <w:ins w:id="5464" w:author="Andrea K. Fourquet" w:date="2018-07-16T23:38:00Z">
              <w:r w:rsidRPr="00375960">
                <w:t>Encounter.subject (Patient.identifier)</w:t>
              </w:r>
            </w:ins>
          </w:p>
        </w:tc>
        <w:tc>
          <w:tcPr>
            <w:tcW w:w="1440" w:type="dxa"/>
          </w:tcPr>
          <w:p w14:paraId="733A4BFA" w14:textId="77777777" w:rsidR="00CA4217" w:rsidRPr="00375960" w:rsidRDefault="00CA4217" w:rsidP="00BC0653">
            <w:pPr>
              <w:pStyle w:val="TableEntry"/>
              <w:rPr>
                <w:ins w:id="5465" w:author="Andrea K. Fourquet" w:date="2018-07-16T23:38:00Z"/>
              </w:rPr>
            </w:pPr>
            <w:ins w:id="5466" w:author="Andrea K. Fourquet" w:date="2018-07-16T23:38:00Z">
              <w:r w:rsidRPr="00375960">
                <w:t>RE [0..1]</w:t>
              </w:r>
            </w:ins>
          </w:p>
        </w:tc>
        <w:tc>
          <w:tcPr>
            <w:tcW w:w="3240" w:type="dxa"/>
            <w:tcMar>
              <w:left w:w="40" w:type="dxa"/>
              <w:right w:w="40" w:type="dxa"/>
            </w:tcMar>
          </w:tcPr>
          <w:p w14:paraId="1E81ABAF" w14:textId="77777777" w:rsidR="00CA4217" w:rsidRPr="00375960" w:rsidRDefault="00CA4217" w:rsidP="00BC0653">
            <w:pPr>
              <w:pStyle w:val="TableEntry"/>
              <w:rPr>
                <w:ins w:id="5467" w:author="Andrea K. Fourquet" w:date="2018-07-16T23:38:00Z"/>
              </w:rPr>
            </w:pPr>
            <w:ins w:id="5468" w:author="Andrea K. Fourquet" w:date="2018-07-16T23:38:00Z">
              <w:r w:rsidRPr="00375960">
                <w:t>The unit used to define the patient's age</w:t>
              </w:r>
              <w:r>
                <w:t>.</w:t>
              </w:r>
            </w:ins>
          </w:p>
        </w:tc>
        <w:tc>
          <w:tcPr>
            <w:tcW w:w="1440" w:type="dxa"/>
          </w:tcPr>
          <w:p w14:paraId="6FA427C5" w14:textId="77777777" w:rsidR="00CA4217" w:rsidRPr="00375960" w:rsidRDefault="00CA4217" w:rsidP="00BC0653">
            <w:pPr>
              <w:pStyle w:val="TableEntry"/>
              <w:rPr>
                <w:ins w:id="5469" w:author="Andrea K. Fourquet" w:date="2018-07-16T23:38:00Z"/>
              </w:rPr>
            </w:pPr>
          </w:p>
        </w:tc>
      </w:tr>
      <w:tr w:rsidR="00CA4217" w:rsidRPr="00375960" w14:paraId="288B84EA" w14:textId="77777777" w:rsidTr="00BC0653">
        <w:trPr>
          <w:cantSplit/>
          <w:ins w:id="5470" w:author="Andrea K. Fourquet" w:date="2018-07-16T23:38:00Z"/>
        </w:trPr>
        <w:tc>
          <w:tcPr>
            <w:tcW w:w="1770" w:type="dxa"/>
            <w:tcMar>
              <w:left w:w="40" w:type="dxa"/>
              <w:right w:w="40" w:type="dxa"/>
            </w:tcMar>
          </w:tcPr>
          <w:p w14:paraId="3AFFA7A0" w14:textId="77777777" w:rsidR="00CA4217" w:rsidRPr="00375960" w:rsidRDefault="00CA4217" w:rsidP="00BC0653">
            <w:pPr>
              <w:pStyle w:val="TableEntry"/>
              <w:rPr>
                <w:ins w:id="5471" w:author="Andrea K. Fourquet" w:date="2018-07-16T23:38:00Z"/>
              </w:rPr>
            </w:pPr>
            <w:ins w:id="5472" w:author="Andrea K. Fourquet" w:date="2018-07-16T23:38:00Z">
              <w:r w:rsidRPr="00375960">
                <w:t>Date of Birth</w:t>
              </w:r>
            </w:ins>
          </w:p>
        </w:tc>
        <w:tc>
          <w:tcPr>
            <w:tcW w:w="2188" w:type="dxa"/>
          </w:tcPr>
          <w:p w14:paraId="7CCE8AE0" w14:textId="77777777" w:rsidR="00CA4217" w:rsidRPr="00375960" w:rsidRDefault="00CA4217" w:rsidP="00BC0653">
            <w:pPr>
              <w:pStyle w:val="TableEntry"/>
              <w:rPr>
                <w:ins w:id="5473" w:author="Andrea K. Fourquet" w:date="2018-07-16T23:38:00Z"/>
              </w:rPr>
            </w:pPr>
            <w:ins w:id="5474" w:author="Andrea K. Fourquet" w:date="2018-07-16T23:38:00Z">
              <w:r w:rsidRPr="00375960">
                <w:t>Encounter.subject (Patient.birthDate)</w:t>
              </w:r>
            </w:ins>
          </w:p>
        </w:tc>
        <w:tc>
          <w:tcPr>
            <w:tcW w:w="1440" w:type="dxa"/>
          </w:tcPr>
          <w:p w14:paraId="1AB2A6D8" w14:textId="77777777" w:rsidR="00CA4217" w:rsidRPr="00375960" w:rsidRDefault="00CA4217" w:rsidP="00BC0653">
            <w:pPr>
              <w:pStyle w:val="TableEntry"/>
              <w:rPr>
                <w:ins w:id="5475" w:author="Andrea K. Fourquet" w:date="2018-07-16T23:38:00Z"/>
              </w:rPr>
            </w:pPr>
            <w:ins w:id="5476" w:author="Andrea K. Fourquet" w:date="2018-07-16T23:38:00Z">
              <w:r w:rsidRPr="00375960">
                <w:t>RE [0..1]</w:t>
              </w:r>
            </w:ins>
          </w:p>
        </w:tc>
        <w:tc>
          <w:tcPr>
            <w:tcW w:w="3240" w:type="dxa"/>
            <w:tcMar>
              <w:left w:w="40" w:type="dxa"/>
              <w:right w:w="40" w:type="dxa"/>
            </w:tcMar>
          </w:tcPr>
          <w:p w14:paraId="52B75C7F" w14:textId="77777777" w:rsidR="00CA4217" w:rsidRPr="00375960" w:rsidRDefault="00CA4217" w:rsidP="00BC0653">
            <w:pPr>
              <w:pStyle w:val="TableEntry"/>
              <w:rPr>
                <w:ins w:id="5477" w:author="Andrea K. Fourquet" w:date="2018-07-16T23:38:00Z"/>
              </w:rPr>
            </w:pPr>
            <w:ins w:id="5478" w:author="Andrea K. Fourquet" w:date="2018-07-16T23:38:00Z">
              <w:r w:rsidRPr="00375960">
                <w:t>The patient's date of birth</w:t>
              </w:r>
              <w:r>
                <w:t>.</w:t>
              </w:r>
            </w:ins>
          </w:p>
        </w:tc>
        <w:tc>
          <w:tcPr>
            <w:tcW w:w="1440" w:type="dxa"/>
          </w:tcPr>
          <w:p w14:paraId="5F645E89" w14:textId="77777777" w:rsidR="00CA4217" w:rsidRPr="00375960" w:rsidRDefault="00CA4217" w:rsidP="00BC0653">
            <w:pPr>
              <w:pStyle w:val="TableEntry"/>
              <w:rPr>
                <w:ins w:id="5479" w:author="Andrea K. Fourquet" w:date="2018-07-16T23:38:00Z"/>
              </w:rPr>
            </w:pPr>
          </w:p>
        </w:tc>
      </w:tr>
      <w:tr w:rsidR="00CA4217" w:rsidRPr="00375960" w14:paraId="1CF26E7E" w14:textId="77777777" w:rsidTr="00BC0653">
        <w:trPr>
          <w:cantSplit/>
          <w:ins w:id="5480" w:author="Andrea K. Fourquet" w:date="2018-07-16T23:38:00Z"/>
        </w:trPr>
        <w:tc>
          <w:tcPr>
            <w:tcW w:w="1770" w:type="dxa"/>
            <w:tcMar>
              <w:left w:w="40" w:type="dxa"/>
              <w:right w:w="40" w:type="dxa"/>
            </w:tcMar>
          </w:tcPr>
          <w:p w14:paraId="4EEA15A5" w14:textId="77777777" w:rsidR="00CA4217" w:rsidRPr="00375960" w:rsidRDefault="00CA4217" w:rsidP="00BC0653">
            <w:pPr>
              <w:pStyle w:val="TableEntry"/>
              <w:rPr>
                <w:ins w:id="5481" w:author="Andrea K. Fourquet" w:date="2018-07-16T23:38:00Z"/>
              </w:rPr>
            </w:pPr>
            <w:ins w:id="5482" w:author="Andrea K. Fourquet" w:date="2018-07-16T23:38:00Z">
              <w:r w:rsidRPr="00375960">
                <w:t>Mass Casualty Incident</w:t>
              </w:r>
            </w:ins>
          </w:p>
        </w:tc>
        <w:tc>
          <w:tcPr>
            <w:tcW w:w="2188" w:type="dxa"/>
          </w:tcPr>
          <w:p w14:paraId="054D2F2A" w14:textId="77777777" w:rsidR="00CA4217" w:rsidRPr="00375960" w:rsidRDefault="00CA4217" w:rsidP="00BC0653">
            <w:pPr>
              <w:pStyle w:val="TableEntry"/>
              <w:rPr>
                <w:ins w:id="5483" w:author="Andrea K. Fourquet" w:date="2018-07-16T23:38:00Z"/>
              </w:rPr>
            </w:pPr>
            <w:ins w:id="5484" w:author="Andrea K. Fourquet" w:date="2018-07-16T23:38:00Z">
              <w:r w:rsidRPr="00375960">
                <w:t xml:space="preserve">Encounter.encounter- massCasualty </w:t>
              </w:r>
            </w:ins>
          </w:p>
          <w:p w14:paraId="7D171806" w14:textId="77777777" w:rsidR="00CA4217" w:rsidRPr="00375960" w:rsidRDefault="00CA4217" w:rsidP="00BC0653">
            <w:pPr>
              <w:pStyle w:val="TableEntry"/>
              <w:rPr>
                <w:ins w:id="5485" w:author="Andrea K. Fourquet" w:date="2018-07-16T23:38:00Z"/>
              </w:rPr>
            </w:pPr>
            <w:ins w:id="5486" w:author="Andrea K. Fourquet" w:date="2018-07-16T23:38:00Z">
              <w:r w:rsidRPr="00375960">
                <w:t xml:space="preserve"> **IHE extension**</w:t>
              </w:r>
            </w:ins>
          </w:p>
        </w:tc>
        <w:tc>
          <w:tcPr>
            <w:tcW w:w="1440" w:type="dxa"/>
          </w:tcPr>
          <w:p w14:paraId="7A01A01A" w14:textId="77777777" w:rsidR="00CA4217" w:rsidRPr="00375960" w:rsidRDefault="00CA4217" w:rsidP="00BC0653">
            <w:pPr>
              <w:pStyle w:val="TableEntry"/>
              <w:rPr>
                <w:ins w:id="5487" w:author="Andrea K. Fourquet" w:date="2018-07-16T23:38:00Z"/>
              </w:rPr>
            </w:pPr>
            <w:ins w:id="5488" w:author="Andrea K. Fourquet" w:date="2018-07-16T23:38:00Z">
              <w:r w:rsidRPr="00375960">
                <w:t>RE</w:t>
              </w:r>
            </w:ins>
          </w:p>
          <w:p w14:paraId="2B680473" w14:textId="77777777" w:rsidR="00CA4217" w:rsidRPr="00375960" w:rsidRDefault="00CA4217" w:rsidP="00BC0653">
            <w:pPr>
              <w:pStyle w:val="TableEntry"/>
              <w:rPr>
                <w:ins w:id="5489" w:author="Andrea K. Fourquet" w:date="2018-07-16T23:38:00Z"/>
              </w:rPr>
            </w:pPr>
            <w:ins w:id="5490" w:author="Andrea K. Fourquet" w:date="2018-07-16T23:38:00Z">
              <w:r w:rsidRPr="00375960">
                <w:t>[0..1]</w:t>
              </w:r>
            </w:ins>
          </w:p>
        </w:tc>
        <w:tc>
          <w:tcPr>
            <w:tcW w:w="3240" w:type="dxa"/>
            <w:tcMar>
              <w:left w:w="40" w:type="dxa"/>
              <w:right w:w="40" w:type="dxa"/>
            </w:tcMar>
          </w:tcPr>
          <w:p w14:paraId="507F851F" w14:textId="77777777" w:rsidR="00CA4217" w:rsidRPr="00375960" w:rsidRDefault="00CA4217" w:rsidP="00BC0653">
            <w:pPr>
              <w:pStyle w:val="TableEntry"/>
              <w:rPr>
                <w:ins w:id="5491" w:author="Andrea K. Fourquet" w:date="2018-07-16T23:38:00Z"/>
              </w:rPr>
            </w:pPr>
            <w:ins w:id="5492" w:author="Andrea K. Fourquet" w:date="2018-07-16T23:38:00Z">
              <w:r w:rsidRPr="00375960">
                <w:t>Indicator if this event would be considered a mass casualty incident (overwhelmed existing EMS resources)</w:t>
              </w:r>
              <w:r>
                <w:t>.</w:t>
              </w:r>
            </w:ins>
          </w:p>
        </w:tc>
        <w:tc>
          <w:tcPr>
            <w:tcW w:w="1440" w:type="dxa"/>
          </w:tcPr>
          <w:p w14:paraId="4722CBD4" w14:textId="77777777" w:rsidR="00CA4217" w:rsidRPr="00375960" w:rsidRDefault="00CA4217" w:rsidP="00BC0653">
            <w:pPr>
              <w:pStyle w:val="TableEntry"/>
              <w:rPr>
                <w:ins w:id="5493" w:author="Andrea K. Fourquet" w:date="2018-07-16T23:38:00Z"/>
              </w:rPr>
            </w:pPr>
          </w:p>
        </w:tc>
      </w:tr>
      <w:tr w:rsidR="00CA4217" w:rsidRPr="00375960" w14:paraId="759C8902" w14:textId="77777777" w:rsidTr="00BC0653">
        <w:trPr>
          <w:cantSplit/>
          <w:ins w:id="5494" w:author="Andrea K. Fourquet" w:date="2018-07-16T23:38:00Z"/>
        </w:trPr>
        <w:tc>
          <w:tcPr>
            <w:tcW w:w="1770" w:type="dxa"/>
            <w:tcMar>
              <w:left w:w="40" w:type="dxa"/>
              <w:right w:w="40" w:type="dxa"/>
            </w:tcMar>
          </w:tcPr>
          <w:p w14:paraId="1B858F86" w14:textId="77777777" w:rsidR="00CA4217" w:rsidRPr="00375960" w:rsidRDefault="00CA4217" w:rsidP="00BC0653">
            <w:pPr>
              <w:pStyle w:val="TableEntry"/>
              <w:rPr>
                <w:ins w:id="5495" w:author="Andrea K. Fourquet" w:date="2018-07-16T23:38:00Z"/>
              </w:rPr>
            </w:pPr>
            <w:ins w:id="5496" w:author="Andrea K. Fourquet" w:date="2018-07-16T23:38:00Z">
              <w:r w:rsidRPr="00375960">
                <w:t>Triage Classification for MCI Patient</w:t>
              </w:r>
            </w:ins>
          </w:p>
        </w:tc>
        <w:tc>
          <w:tcPr>
            <w:tcW w:w="2188" w:type="dxa"/>
          </w:tcPr>
          <w:p w14:paraId="6DDFC08C" w14:textId="77777777" w:rsidR="00CA4217" w:rsidRPr="00375960" w:rsidRDefault="00CA4217" w:rsidP="00BC0653">
            <w:pPr>
              <w:pStyle w:val="TableEntry"/>
              <w:rPr>
                <w:ins w:id="5497" w:author="Andrea K. Fourquet" w:date="2018-07-16T23:38:00Z"/>
              </w:rPr>
            </w:pPr>
            <w:ins w:id="5498" w:author="Andrea K. Fourquet" w:date="2018-07-16T23:38:00Z">
              <w:r w:rsidRPr="00375960">
                <w:t>Encounter.priority</w:t>
              </w:r>
            </w:ins>
          </w:p>
          <w:p w14:paraId="3BEAB5E4" w14:textId="77777777" w:rsidR="00CA4217" w:rsidRPr="00375960" w:rsidRDefault="00CA4217" w:rsidP="00BC0653">
            <w:pPr>
              <w:pStyle w:val="TableEntry"/>
              <w:rPr>
                <w:ins w:id="5499" w:author="Andrea K. Fourquet" w:date="2018-07-16T23:38:00Z"/>
              </w:rPr>
            </w:pPr>
            <w:ins w:id="5500" w:author="Andrea K. Fourquet" w:date="2018-07-16T23:38:00Z">
              <w:r w:rsidRPr="00375960">
                <w:t>Encounter.priority.code</w:t>
              </w:r>
            </w:ins>
          </w:p>
        </w:tc>
        <w:tc>
          <w:tcPr>
            <w:tcW w:w="1440" w:type="dxa"/>
          </w:tcPr>
          <w:p w14:paraId="3650CF8F" w14:textId="77777777" w:rsidR="00CA4217" w:rsidRPr="00375960" w:rsidRDefault="00CA4217" w:rsidP="00BC0653">
            <w:pPr>
              <w:pStyle w:val="TableEntry"/>
              <w:rPr>
                <w:ins w:id="5501" w:author="Andrea K. Fourquet" w:date="2018-07-16T23:38:00Z"/>
              </w:rPr>
            </w:pPr>
            <w:ins w:id="5502" w:author="Andrea K. Fourquet" w:date="2018-07-16T23:38:00Z">
              <w:r w:rsidRPr="00375960">
                <w:t>RE</w:t>
              </w:r>
            </w:ins>
          </w:p>
          <w:p w14:paraId="553771B9" w14:textId="77777777" w:rsidR="00CA4217" w:rsidRPr="00375960" w:rsidRDefault="00CA4217" w:rsidP="00BC0653">
            <w:pPr>
              <w:pStyle w:val="TableEntry"/>
              <w:rPr>
                <w:ins w:id="5503" w:author="Andrea K. Fourquet" w:date="2018-07-16T23:38:00Z"/>
              </w:rPr>
            </w:pPr>
            <w:ins w:id="5504" w:author="Andrea K. Fourquet" w:date="2018-07-16T23:38:00Z">
              <w:r w:rsidRPr="00375960">
                <w:t>[0..1]</w:t>
              </w:r>
            </w:ins>
          </w:p>
        </w:tc>
        <w:tc>
          <w:tcPr>
            <w:tcW w:w="3240" w:type="dxa"/>
            <w:tcMar>
              <w:left w:w="40" w:type="dxa"/>
              <w:right w:w="40" w:type="dxa"/>
            </w:tcMar>
          </w:tcPr>
          <w:p w14:paraId="4B1298B4" w14:textId="77777777" w:rsidR="00CA4217" w:rsidRPr="00375960" w:rsidRDefault="00CA4217" w:rsidP="00BC0653">
            <w:pPr>
              <w:pStyle w:val="TableEntry"/>
              <w:rPr>
                <w:ins w:id="5505" w:author="Andrea K. Fourquet" w:date="2018-07-16T23:38:00Z"/>
              </w:rPr>
            </w:pPr>
            <w:ins w:id="5506" w:author="Andrea K. Fourquet" w:date="2018-07-16T23:38:00Z">
              <w:r w:rsidRPr="00375960">
                <w:t>The color associated with the initial triage assessment/classification of the MCI patient.</w:t>
              </w:r>
            </w:ins>
          </w:p>
        </w:tc>
        <w:tc>
          <w:tcPr>
            <w:tcW w:w="1440" w:type="dxa"/>
          </w:tcPr>
          <w:p w14:paraId="23790AB5" w14:textId="77777777" w:rsidR="00CA4217" w:rsidRPr="00375960" w:rsidRDefault="00CA4217" w:rsidP="00BC0653">
            <w:pPr>
              <w:pStyle w:val="TableEntry"/>
              <w:rPr>
                <w:ins w:id="5507" w:author="Andrea K. Fourquet" w:date="2018-07-16T23:38:00Z"/>
              </w:rPr>
            </w:pPr>
          </w:p>
        </w:tc>
      </w:tr>
      <w:tr w:rsidR="00CA4217" w:rsidRPr="00375960" w14:paraId="64D6A156" w14:textId="77777777" w:rsidTr="00BC0653">
        <w:trPr>
          <w:cantSplit/>
          <w:ins w:id="5508" w:author="Andrea K. Fourquet" w:date="2018-07-16T23:38:00Z"/>
        </w:trPr>
        <w:tc>
          <w:tcPr>
            <w:tcW w:w="1770" w:type="dxa"/>
            <w:tcMar>
              <w:left w:w="40" w:type="dxa"/>
              <w:right w:w="40" w:type="dxa"/>
            </w:tcMar>
          </w:tcPr>
          <w:p w14:paraId="114107F7" w14:textId="77777777" w:rsidR="00CA4217" w:rsidRPr="00375960" w:rsidRDefault="00CA4217" w:rsidP="00BC0653">
            <w:pPr>
              <w:pStyle w:val="TableEntry"/>
              <w:rPr>
                <w:ins w:id="5509" w:author="Andrea K. Fourquet" w:date="2018-07-16T23:38:00Z"/>
              </w:rPr>
            </w:pPr>
            <w:ins w:id="5510" w:author="Andrea K. Fourquet" w:date="2018-07-16T23:38:00Z">
              <w:r w:rsidRPr="00375960">
                <w:t>Incident Location Type</w:t>
              </w:r>
            </w:ins>
          </w:p>
        </w:tc>
        <w:tc>
          <w:tcPr>
            <w:tcW w:w="2188" w:type="dxa"/>
          </w:tcPr>
          <w:p w14:paraId="06DB5A7D" w14:textId="77777777" w:rsidR="00CA4217" w:rsidRPr="00375960" w:rsidRDefault="00CA4217" w:rsidP="00BC0653">
            <w:pPr>
              <w:pStyle w:val="TableEntry"/>
              <w:rPr>
                <w:ins w:id="5511" w:author="Andrea K. Fourquet" w:date="2018-07-16T23:38:00Z"/>
              </w:rPr>
            </w:pPr>
            <w:ins w:id="5512" w:author="Andrea K. Fourquet" w:date="2018-07-16T23:38:00Z">
              <w:r w:rsidRPr="00375960">
                <w:t>Encounter.encounter-incidentLocationType</w:t>
              </w:r>
            </w:ins>
          </w:p>
          <w:p w14:paraId="282B1307" w14:textId="77777777" w:rsidR="00CA4217" w:rsidRPr="00375960" w:rsidRDefault="00CA4217" w:rsidP="00BC0653">
            <w:pPr>
              <w:pStyle w:val="TableEntry"/>
              <w:rPr>
                <w:ins w:id="5513" w:author="Andrea K. Fourquet" w:date="2018-07-16T23:38:00Z"/>
              </w:rPr>
            </w:pPr>
            <w:ins w:id="5514" w:author="Andrea K. Fourquet" w:date="2018-07-16T23:38:00Z">
              <w:r w:rsidRPr="00375960">
                <w:t>**IHE extension**</w:t>
              </w:r>
            </w:ins>
          </w:p>
        </w:tc>
        <w:tc>
          <w:tcPr>
            <w:tcW w:w="1440" w:type="dxa"/>
          </w:tcPr>
          <w:p w14:paraId="1785AE11" w14:textId="77777777" w:rsidR="00CA4217" w:rsidRPr="00375960" w:rsidRDefault="00CA4217" w:rsidP="00BC0653">
            <w:pPr>
              <w:pStyle w:val="TableEntry"/>
              <w:rPr>
                <w:ins w:id="5515" w:author="Andrea K. Fourquet" w:date="2018-07-16T23:38:00Z"/>
              </w:rPr>
            </w:pPr>
            <w:ins w:id="5516" w:author="Andrea K. Fourquet" w:date="2018-07-16T23:38:00Z">
              <w:r w:rsidRPr="00375960">
                <w:t>RE</w:t>
              </w:r>
            </w:ins>
          </w:p>
          <w:p w14:paraId="7E737054" w14:textId="77777777" w:rsidR="00CA4217" w:rsidRPr="00375960" w:rsidRDefault="00CA4217" w:rsidP="00BC0653">
            <w:pPr>
              <w:pStyle w:val="TableEntry"/>
              <w:rPr>
                <w:ins w:id="5517" w:author="Andrea K. Fourquet" w:date="2018-07-16T23:38:00Z"/>
              </w:rPr>
            </w:pPr>
            <w:ins w:id="5518" w:author="Andrea K. Fourquet" w:date="2018-07-16T23:38:00Z">
              <w:r w:rsidRPr="00375960">
                <w:t>[0..1]</w:t>
              </w:r>
            </w:ins>
          </w:p>
        </w:tc>
        <w:tc>
          <w:tcPr>
            <w:tcW w:w="3240" w:type="dxa"/>
            <w:tcMar>
              <w:left w:w="40" w:type="dxa"/>
              <w:right w:w="40" w:type="dxa"/>
            </w:tcMar>
          </w:tcPr>
          <w:p w14:paraId="2DA94286" w14:textId="77777777" w:rsidR="00CA4217" w:rsidRPr="00375960" w:rsidRDefault="00CA4217" w:rsidP="00BC0653">
            <w:pPr>
              <w:pStyle w:val="TableEntry"/>
              <w:rPr>
                <w:ins w:id="5519" w:author="Andrea K. Fourquet" w:date="2018-07-16T23:38:00Z"/>
              </w:rPr>
            </w:pPr>
            <w:ins w:id="5520" w:author="Andrea K. Fourquet" w:date="2018-07-16T23:38:00Z">
              <w:r w:rsidRPr="00375960">
                <w:t>The kind of location where the incident happened</w:t>
              </w:r>
              <w:r>
                <w:t>.</w:t>
              </w:r>
            </w:ins>
          </w:p>
        </w:tc>
        <w:tc>
          <w:tcPr>
            <w:tcW w:w="1440" w:type="dxa"/>
          </w:tcPr>
          <w:p w14:paraId="5169D9D5" w14:textId="77777777" w:rsidR="00CA4217" w:rsidRPr="00375960" w:rsidRDefault="00CA4217" w:rsidP="00BC0653">
            <w:pPr>
              <w:pStyle w:val="TableEntry"/>
              <w:rPr>
                <w:ins w:id="5521" w:author="Andrea K. Fourquet" w:date="2018-07-16T23:38:00Z"/>
              </w:rPr>
            </w:pPr>
          </w:p>
        </w:tc>
      </w:tr>
      <w:tr w:rsidR="00CA4217" w:rsidRPr="00375960" w14:paraId="3F75F07E" w14:textId="77777777" w:rsidTr="00BC0653">
        <w:trPr>
          <w:cantSplit/>
          <w:ins w:id="5522" w:author="Andrea K. Fourquet" w:date="2018-07-16T23:38:00Z"/>
        </w:trPr>
        <w:tc>
          <w:tcPr>
            <w:tcW w:w="1770" w:type="dxa"/>
            <w:tcMar>
              <w:left w:w="40" w:type="dxa"/>
              <w:right w:w="40" w:type="dxa"/>
            </w:tcMar>
          </w:tcPr>
          <w:p w14:paraId="42F5771B" w14:textId="77777777" w:rsidR="00CA4217" w:rsidRPr="00375960" w:rsidRDefault="00CA4217" w:rsidP="00BC0653">
            <w:pPr>
              <w:pStyle w:val="TableEntry"/>
              <w:rPr>
                <w:ins w:id="5523" w:author="Andrea K. Fourquet" w:date="2018-07-16T23:38:00Z"/>
              </w:rPr>
            </w:pPr>
            <w:ins w:id="5524" w:author="Andrea K. Fourquet" w:date="2018-07-16T23:38:00Z">
              <w:r w:rsidRPr="00375960">
                <w:t>Date/Time of Symptom Onset</w:t>
              </w:r>
            </w:ins>
          </w:p>
        </w:tc>
        <w:tc>
          <w:tcPr>
            <w:tcW w:w="2188" w:type="dxa"/>
          </w:tcPr>
          <w:p w14:paraId="5DE72B36" w14:textId="77777777" w:rsidR="00CA4217" w:rsidRPr="00375960" w:rsidRDefault="00CA4217" w:rsidP="00BC0653">
            <w:pPr>
              <w:pStyle w:val="TableEntry"/>
              <w:rPr>
                <w:ins w:id="5525" w:author="Andrea K. Fourquet" w:date="2018-07-16T23:38:00Z"/>
              </w:rPr>
            </w:pPr>
            <w:ins w:id="5526" w:author="Andrea K. Fourquet" w:date="2018-07-16T23:38:00Z">
              <w:r w:rsidRPr="00375960">
                <w:t xml:space="preserve">Encounter.diagnosis.condition(condition. onsetDateTime) </w:t>
              </w:r>
            </w:ins>
          </w:p>
        </w:tc>
        <w:tc>
          <w:tcPr>
            <w:tcW w:w="1440" w:type="dxa"/>
          </w:tcPr>
          <w:p w14:paraId="08719FBF" w14:textId="77777777" w:rsidR="00CA4217" w:rsidRPr="00375960" w:rsidRDefault="00CA4217" w:rsidP="00BC0653">
            <w:pPr>
              <w:pStyle w:val="TableEntry"/>
              <w:rPr>
                <w:ins w:id="5527" w:author="Andrea K. Fourquet" w:date="2018-07-16T23:38:00Z"/>
              </w:rPr>
            </w:pPr>
            <w:ins w:id="5528" w:author="Andrea K. Fourquet" w:date="2018-07-16T23:38:00Z">
              <w:r w:rsidRPr="00375960">
                <w:t>RE</w:t>
              </w:r>
            </w:ins>
          </w:p>
          <w:p w14:paraId="0A0A0FCC" w14:textId="77777777" w:rsidR="00CA4217" w:rsidRPr="00375960" w:rsidRDefault="00CA4217" w:rsidP="00BC0653">
            <w:pPr>
              <w:pStyle w:val="TableEntry"/>
              <w:rPr>
                <w:ins w:id="5529" w:author="Andrea K. Fourquet" w:date="2018-07-16T23:38:00Z"/>
              </w:rPr>
            </w:pPr>
            <w:ins w:id="5530" w:author="Andrea K. Fourquet" w:date="2018-07-16T23:38:00Z">
              <w:r w:rsidRPr="00375960">
                <w:t>[0..1]</w:t>
              </w:r>
            </w:ins>
          </w:p>
        </w:tc>
        <w:tc>
          <w:tcPr>
            <w:tcW w:w="3240" w:type="dxa"/>
            <w:tcMar>
              <w:left w:w="40" w:type="dxa"/>
              <w:right w:w="40" w:type="dxa"/>
            </w:tcMar>
          </w:tcPr>
          <w:p w14:paraId="3F0CBB6F" w14:textId="77777777" w:rsidR="00CA4217" w:rsidRPr="00375960" w:rsidRDefault="00CA4217" w:rsidP="00BC0653">
            <w:pPr>
              <w:pStyle w:val="TableEntry"/>
              <w:rPr>
                <w:ins w:id="5531" w:author="Andrea K. Fourquet" w:date="2018-07-16T23:38:00Z"/>
              </w:rPr>
            </w:pPr>
            <w:ins w:id="5532" w:author="Andrea K. Fourquet" w:date="2018-07-16T23:38:00Z">
              <w:r w:rsidRPr="00375960">
                <w:t>The date and time the symptom began (or was discovered) as it relates to this EMS event. This is described or estimated by the patient, family, and/or healthcare professionals.</w:t>
              </w:r>
            </w:ins>
          </w:p>
        </w:tc>
        <w:tc>
          <w:tcPr>
            <w:tcW w:w="1440" w:type="dxa"/>
          </w:tcPr>
          <w:p w14:paraId="667F5F3F" w14:textId="77777777" w:rsidR="00CA4217" w:rsidRPr="00375960" w:rsidRDefault="00CA4217" w:rsidP="00BC0653">
            <w:pPr>
              <w:pStyle w:val="TableEntry"/>
              <w:rPr>
                <w:ins w:id="5533" w:author="Andrea K. Fourquet" w:date="2018-07-16T23:38:00Z"/>
              </w:rPr>
            </w:pPr>
          </w:p>
        </w:tc>
      </w:tr>
      <w:tr w:rsidR="00CA4217" w:rsidRPr="00375960" w14:paraId="1C7FDFFC" w14:textId="77777777" w:rsidTr="00BC0653">
        <w:trPr>
          <w:cantSplit/>
          <w:ins w:id="5534" w:author="Andrea K. Fourquet" w:date="2018-07-16T23:38:00Z"/>
        </w:trPr>
        <w:tc>
          <w:tcPr>
            <w:tcW w:w="1770" w:type="dxa"/>
            <w:tcMar>
              <w:left w:w="40" w:type="dxa"/>
              <w:right w:w="40" w:type="dxa"/>
            </w:tcMar>
          </w:tcPr>
          <w:p w14:paraId="2A97EE3D" w14:textId="77777777" w:rsidR="00CA4217" w:rsidRPr="00375960" w:rsidRDefault="00CA4217" w:rsidP="00BC0653">
            <w:pPr>
              <w:pStyle w:val="TableEntry"/>
              <w:rPr>
                <w:ins w:id="5535" w:author="Andrea K. Fourquet" w:date="2018-07-16T23:38:00Z"/>
              </w:rPr>
            </w:pPr>
            <w:ins w:id="5536" w:author="Andrea K. Fourquet" w:date="2018-07-16T23:38:00Z">
              <w:r w:rsidRPr="00375960">
                <w:t xml:space="preserve">Possible Injury </w:t>
              </w:r>
            </w:ins>
          </w:p>
        </w:tc>
        <w:tc>
          <w:tcPr>
            <w:tcW w:w="2188" w:type="dxa"/>
          </w:tcPr>
          <w:p w14:paraId="219B532F" w14:textId="77777777" w:rsidR="00CA4217" w:rsidRPr="00E7637C" w:rsidRDefault="00CA4217" w:rsidP="00BC0653">
            <w:pPr>
              <w:pStyle w:val="TableEntry"/>
              <w:rPr>
                <w:ins w:id="5537" w:author="Andrea K. Fourquet" w:date="2018-07-16T23:38:00Z"/>
                <w:lang w:val="fr-CA"/>
              </w:rPr>
            </w:pPr>
            <w:ins w:id="5538" w:author="Andrea K. Fourquet" w:date="2018-07-16T23:38:00Z">
              <w:r w:rsidRPr="00E7637C">
                <w:rPr>
                  <w:lang w:val="fr-CA"/>
                </w:rPr>
                <w:t>Encounter.diagnosis.condition(condition.code)</w:t>
              </w:r>
            </w:ins>
          </w:p>
        </w:tc>
        <w:tc>
          <w:tcPr>
            <w:tcW w:w="1440" w:type="dxa"/>
          </w:tcPr>
          <w:p w14:paraId="5ED2EE51" w14:textId="77777777" w:rsidR="00CA4217" w:rsidRPr="00375960" w:rsidRDefault="00CA4217" w:rsidP="00BC0653">
            <w:pPr>
              <w:pStyle w:val="TableEntry"/>
              <w:rPr>
                <w:ins w:id="5539" w:author="Andrea K. Fourquet" w:date="2018-07-16T23:38:00Z"/>
              </w:rPr>
            </w:pPr>
            <w:ins w:id="5540" w:author="Andrea K. Fourquet" w:date="2018-07-16T23:38:00Z">
              <w:r w:rsidRPr="00375960">
                <w:t>RE</w:t>
              </w:r>
            </w:ins>
          </w:p>
          <w:p w14:paraId="5D0D74C3" w14:textId="77777777" w:rsidR="00CA4217" w:rsidRPr="00375960" w:rsidRDefault="00CA4217" w:rsidP="00BC0653">
            <w:pPr>
              <w:pStyle w:val="TableEntry"/>
              <w:rPr>
                <w:ins w:id="5541" w:author="Andrea K. Fourquet" w:date="2018-07-16T23:38:00Z"/>
              </w:rPr>
            </w:pPr>
            <w:ins w:id="5542" w:author="Andrea K. Fourquet" w:date="2018-07-16T23:38:00Z">
              <w:r w:rsidRPr="00375960">
                <w:t>[0..1]</w:t>
              </w:r>
            </w:ins>
          </w:p>
        </w:tc>
        <w:tc>
          <w:tcPr>
            <w:tcW w:w="3240" w:type="dxa"/>
            <w:tcMar>
              <w:left w:w="40" w:type="dxa"/>
              <w:right w:w="40" w:type="dxa"/>
            </w:tcMar>
          </w:tcPr>
          <w:p w14:paraId="684546C9" w14:textId="77777777" w:rsidR="00CA4217" w:rsidRPr="00375960" w:rsidRDefault="00CA4217" w:rsidP="00BC0653">
            <w:pPr>
              <w:pStyle w:val="TableEntry"/>
              <w:rPr>
                <w:ins w:id="5543" w:author="Andrea K. Fourquet" w:date="2018-07-16T23:38:00Z"/>
              </w:rPr>
            </w:pPr>
            <w:ins w:id="5544" w:author="Andrea K. Fourquet" w:date="2018-07-16T23:38:00Z">
              <w:r w:rsidRPr="00375960">
                <w:t>Indication whether or not there was an injury</w:t>
              </w:r>
              <w:r>
                <w:t>.</w:t>
              </w:r>
            </w:ins>
          </w:p>
        </w:tc>
        <w:tc>
          <w:tcPr>
            <w:tcW w:w="1440" w:type="dxa"/>
          </w:tcPr>
          <w:p w14:paraId="44B98714" w14:textId="77777777" w:rsidR="00CA4217" w:rsidRPr="00375960" w:rsidRDefault="00CA4217" w:rsidP="00BC0653">
            <w:pPr>
              <w:pStyle w:val="TableEntry"/>
              <w:rPr>
                <w:ins w:id="5545" w:author="Andrea K. Fourquet" w:date="2018-07-16T23:38:00Z"/>
              </w:rPr>
            </w:pPr>
          </w:p>
        </w:tc>
      </w:tr>
      <w:tr w:rsidR="00CA4217" w:rsidRPr="00375960" w14:paraId="7535C096" w14:textId="77777777" w:rsidTr="00BC0653">
        <w:trPr>
          <w:cantSplit/>
          <w:ins w:id="5546" w:author="Andrea K. Fourquet" w:date="2018-07-16T23:38:00Z"/>
        </w:trPr>
        <w:tc>
          <w:tcPr>
            <w:tcW w:w="1770" w:type="dxa"/>
            <w:tcMar>
              <w:left w:w="40" w:type="dxa"/>
              <w:right w:w="40" w:type="dxa"/>
            </w:tcMar>
          </w:tcPr>
          <w:p w14:paraId="70C09897" w14:textId="77777777" w:rsidR="00CA4217" w:rsidRPr="00375960" w:rsidRDefault="00CA4217" w:rsidP="00BC0653">
            <w:pPr>
              <w:pStyle w:val="TableEntry"/>
              <w:rPr>
                <w:ins w:id="5547" w:author="Andrea K. Fourquet" w:date="2018-07-16T23:38:00Z"/>
              </w:rPr>
            </w:pPr>
            <w:ins w:id="5548" w:author="Andrea K. Fourquet" w:date="2018-07-16T23:38:00Z">
              <w:r w:rsidRPr="00375960">
                <w:t xml:space="preserve">Complaint Type </w:t>
              </w:r>
            </w:ins>
          </w:p>
        </w:tc>
        <w:tc>
          <w:tcPr>
            <w:tcW w:w="2188" w:type="dxa"/>
          </w:tcPr>
          <w:p w14:paraId="27AAD517" w14:textId="77777777" w:rsidR="00CA4217" w:rsidRPr="00375960" w:rsidRDefault="00CA4217" w:rsidP="00BC0653">
            <w:pPr>
              <w:pStyle w:val="TableEntry"/>
              <w:rPr>
                <w:ins w:id="5549" w:author="Andrea K. Fourquet" w:date="2018-07-16T23:38:00Z"/>
              </w:rPr>
            </w:pPr>
            <w:ins w:id="5550" w:author="Andrea K. Fourquet" w:date="2018-07-16T23:38:00Z">
              <w:r w:rsidRPr="00375960">
                <w:t>Encounter.diagnosis.condition(Condition.category)</w:t>
              </w:r>
            </w:ins>
          </w:p>
        </w:tc>
        <w:tc>
          <w:tcPr>
            <w:tcW w:w="1440" w:type="dxa"/>
          </w:tcPr>
          <w:p w14:paraId="5FBD8D20" w14:textId="77777777" w:rsidR="00CA4217" w:rsidRPr="00375960" w:rsidRDefault="00CA4217" w:rsidP="00BC0653">
            <w:pPr>
              <w:pStyle w:val="TableEntry"/>
              <w:rPr>
                <w:ins w:id="5551" w:author="Andrea K. Fourquet" w:date="2018-07-16T23:38:00Z"/>
              </w:rPr>
            </w:pPr>
            <w:ins w:id="5552" w:author="Andrea K. Fourquet" w:date="2018-07-16T23:38:00Z">
              <w:r w:rsidRPr="00375960">
                <w:t>RE</w:t>
              </w:r>
            </w:ins>
          </w:p>
          <w:p w14:paraId="05DBE031" w14:textId="77777777" w:rsidR="00CA4217" w:rsidRPr="00375960" w:rsidRDefault="00CA4217" w:rsidP="00BC0653">
            <w:pPr>
              <w:pStyle w:val="TableEntry"/>
              <w:rPr>
                <w:ins w:id="5553" w:author="Andrea K. Fourquet" w:date="2018-07-16T23:38:00Z"/>
              </w:rPr>
            </w:pPr>
            <w:ins w:id="5554" w:author="Andrea K. Fourquet" w:date="2018-07-16T23:38:00Z">
              <w:r w:rsidRPr="00375960">
                <w:t>[0..*]</w:t>
              </w:r>
            </w:ins>
          </w:p>
        </w:tc>
        <w:tc>
          <w:tcPr>
            <w:tcW w:w="3240" w:type="dxa"/>
            <w:tcMar>
              <w:left w:w="40" w:type="dxa"/>
              <w:right w:w="40" w:type="dxa"/>
            </w:tcMar>
          </w:tcPr>
          <w:p w14:paraId="5F3469ED" w14:textId="77777777" w:rsidR="00CA4217" w:rsidRPr="00375960" w:rsidRDefault="00CA4217" w:rsidP="00BC0653">
            <w:pPr>
              <w:pStyle w:val="TableEntry"/>
              <w:rPr>
                <w:ins w:id="5555" w:author="Andrea K. Fourquet" w:date="2018-07-16T23:38:00Z"/>
              </w:rPr>
            </w:pPr>
            <w:ins w:id="5556" w:author="Andrea K. Fourquet" w:date="2018-07-16T23:38:00Z">
              <w:r w:rsidRPr="00375960">
                <w:t>The type of patient healthcare complaint being documented.</w:t>
              </w:r>
            </w:ins>
          </w:p>
        </w:tc>
        <w:tc>
          <w:tcPr>
            <w:tcW w:w="1440" w:type="dxa"/>
          </w:tcPr>
          <w:p w14:paraId="78D096CA" w14:textId="77777777" w:rsidR="00CA4217" w:rsidRPr="00375960" w:rsidRDefault="00CA4217" w:rsidP="00BC0653">
            <w:pPr>
              <w:pStyle w:val="TableEntry"/>
              <w:rPr>
                <w:ins w:id="5557" w:author="Andrea K. Fourquet" w:date="2018-07-16T23:38:00Z"/>
              </w:rPr>
            </w:pPr>
          </w:p>
        </w:tc>
      </w:tr>
      <w:tr w:rsidR="00CA4217" w:rsidRPr="00375960" w14:paraId="68BC80D8" w14:textId="77777777" w:rsidTr="00BC0653">
        <w:trPr>
          <w:cantSplit/>
          <w:ins w:id="5558" w:author="Andrea K. Fourquet" w:date="2018-07-16T23:38:00Z"/>
        </w:trPr>
        <w:tc>
          <w:tcPr>
            <w:tcW w:w="1770" w:type="dxa"/>
            <w:tcMar>
              <w:left w:w="40" w:type="dxa"/>
              <w:right w:w="40" w:type="dxa"/>
            </w:tcMar>
          </w:tcPr>
          <w:p w14:paraId="2A2A286A" w14:textId="77777777" w:rsidR="00CA4217" w:rsidRPr="00375960" w:rsidRDefault="00CA4217" w:rsidP="00BC0653">
            <w:pPr>
              <w:pStyle w:val="TableEntry"/>
              <w:rPr>
                <w:ins w:id="5559" w:author="Andrea K. Fourquet" w:date="2018-07-16T23:38:00Z"/>
              </w:rPr>
            </w:pPr>
            <w:ins w:id="5560" w:author="Andrea K. Fourquet" w:date="2018-07-16T23:38:00Z">
              <w:r w:rsidRPr="00375960">
                <w:t xml:space="preserve">Complaint </w:t>
              </w:r>
            </w:ins>
          </w:p>
        </w:tc>
        <w:tc>
          <w:tcPr>
            <w:tcW w:w="2188" w:type="dxa"/>
          </w:tcPr>
          <w:p w14:paraId="2E5D2FF8" w14:textId="77777777" w:rsidR="00CA4217" w:rsidRPr="00375960" w:rsidRDefault="00CA4217" w:rsidP="00BC0653">
            <w:pPr>
              <w:pStyle w:val="TableEntry"/>
              <w:rPr>
                <w:ins w:id="5561" w:author="Andrea K. Fourquet" w:date="2018-07-16T23:38:00Z"/>
              </w:rPr>
            </w:pPr>
            <w:ins w:id="5562" w:author="Andrea K. Fourquet" w:date="2018-07-16T23:38:00Z">
              <w:r w:rsidRPr="00375960">
                <w:t>Encounter.diagnosis.condition(Condition.note)</w:t>
              </w:r>
            </w:ins>
          </w:p>
        </w:tc>
        <w:tc>
          <w:tcPr>
            <w:tcW w:w="1440" w:type="dxa"/>
          </w:tcPr>
          <w:p w14:paraId="4805FF2E" w14:textId="77777777" w:rsidR="00CA4217" w:rsidRPr="00375960" w:rsidRDefault="00CA4217" w:rsidP="00BC0653">
            <w:pPr>
              <w:pStyle w:val="TableEntry"/>
              <w:rPr>
                <w:ins w:id="5563" w:author="Andrea K. Fourquet" w:date="2018-07-16T23:38:00Z"/>
              </w:rPr>
            </w:pPr>
            <w:ins w:id="5564" w:author="Andrea K. Fourquet" w:date="2018-07-16T23:38:00Z">
              <w:r w:rsidRPr="00375960">
                <w:t>RE</w:t>
              </w:r>
            </w:ins>
          </w:p>
          <w:p w14:paraId="291B697E" w14:textId="77777777" w:rsidR="00CA4217" w:rsidRPr="00375960" w:rsidRDefault="00CA4217" w:rsidP="00BC0653">
            <w:pPr>
              <w:pStyle w:val="TableEntry"/>
              <w:rPr>
                <w:ins w:id="5565" w:author="Andrea K. Fourquet" w:date="2018-07-16T23:38:00Z"/>
              </w:rPr>
            </w:pPr>
            <w:ins w:id="5566" w:author="Andrea K. Fourquet" w:date="2018-07-16T23:38:00Z">
              <w:r w:rsidRPr="00375960">
                <w:t>[0..*]</w:t>
              </w:r>
            </w:ins>
          </w:p>
        </w:tc>
        <w:tc>
          <w:tcPr>
            <w:tcW w:w="3240" w:type="dxa"/>
            <w:tcMar>
              <w:left w:w="40" w:type="dxa"/>
              <w:right w:w="40" w:type="dxa"/>
            </w:tcMar>
          </w:tcPr>
          <w:p w14:paraId="1BAAE230" w14:textId="77777777" w:rsidR="00CA4217" w:rsidRPr="00375960" w:rsidRDefault="00CA4217" w:rsidP="00BC0653">
            <w:pPr>
              <w:pStyle w:val="TableEntry"/>
              <w:rPr>
                <w:ins w:id="5567" w:author="Andrea K. Fourquet" w:date="2018-07-16T23:38:00Z"/>
              </w:rPr>
            </w:pPr>
            <w:ins w:id="5568" w:author="Andrea K. Fourquet" w:date="2018-07-16T23:38:00Z">
              <w:r w:rsidRPr="00375960">
                <w:t>The statement of the problem by the patient or the history provider.</w:t>
              </w:r>
            </w:ins>
          </w:p>
        </w:tc>
        <w:tc>
          <w:tcPr>
            <w:tcW w:w="1440" w:type="dxa"/>
          </w:tcPr>
          <w:p w14:paraId="05B415FF" w14:textId="77777777" w:rsidR="00CA4217" w:rsidRPr="00375960" w:rsidRDefault="00CA4217" w:rsidP="00BC0653">
            <w:pPr>
              <w:pStyle w:val="TableEntry"/>
              <w:rPr>
                <w:ins w:id="5569" w:author="Andrea K. Fourquet" w:date="2018-07-16T23:38:00Z"/>
              </w:rPr>
            </w:pPr>
          </w:p>
        </w:tc>
      </w:tr>
      <w:tr w:rsidR="00CA4217" w:rsidRPr="00375960" w14:paraId="04FED341" w14:textId="77777777" w:rsidTr="00BC0653">
        <w:trPr>
          <w:cantSplit/>
          <w:ins w:id="5570" w:author="Andrea K. Fourquet" w:date="2018-07-16T23:38:00Z"/>
        </w:trPr>
        <w:tc>
          <w:tcPr>
            <w:tcW w:w="1770" w:type="dxa"/>
            <w:tcMar>
              <w:left w:w="40" w:type="dxa"/>
              <w:right w:w="40" w:type="dxa"/>
            </w:tcMar>
          </w:tcPr>
          <w:p w14:paraId="22A7DAED" w14:textId="77777777" w:rsidR="00CA4217" w:rsidRPr="00375960" w:rsidRDefault="00CA4217" w:rsidP="00BC0653">
            <w:pPr>
              <w:pStyle w:val="TableEntry"/>
              <w:rPr>
                <w:ins w:id="5571" w:author="Andrea K. Fourquet" w:date="2018-07-16T23:38:00Z"/>
              </w:rPr>
            </w:pPr>
            <w:ins w:id="5572" w:author="Andrea K. Fourquet" w:date="2018-07-16T23:38:00Z">
              <w:r w:rsidRPr="00375960">
                <w:lastRenderedPageBreak/>
                <w:t>Duration of Complaint</w:t>
              </w:r>
            </w:ins>
          </w:p>
        </w:tc>
        <w:tc>
          <w:tcPr>
            <w:tcW w:w="2188" w:type="dxa"/>
          </w:tcPr>
          <w:p w14:paraId="1C8684A0" w14:textId="77777777" w:rsidR="00CA4217" w:rsidRPr="00375960" w:rsidRDefault="00CA4217" w:rsidP="00BC0653">
            <w:pPr>
              <w:pStyle w:val="TableEntry"/>
              <w:rPr>
                <w:ins w:id="5573" w:author="Andrea K. Fourquet" w:date="2018-07-16T23:38:00Z"/>
              </w:rPr>
            </w:pPr>
            <w:ins w:id="5574" w:author="Andrea K. Fourquet" w:date="2018-07-16T23:38:00Z">
              <w:r w:rsidRPr="00375960">
                <w:t>Encounter.diagnosis.condition(Condition.abatemetDateTime)</w:t>
              </w:r>
            </w:ins>
          </w:p>
        </w:tc>
        <w:tc>
          <w:tcPr>
            <w:tcW w:w="1440" w:type="dxa"/>
          </w:tcPr>
          <w:p w14:paraId="6F9AAF63" w14:textId="77777777" w:rsidR="00CA4217" w:rsidRPr="00375960" w:rsidRDefault="00CA4217" w:rsidP="00BC0653">
            <w:pPr>
              <w:pStyle w:val="TableEntry"/>
              <w:rPr>
                <w:ins w:id="5575" w:author="Andrea K. Fourquet" w:date="2018-07-16T23:38:00Z"/>
              </w:rPr>
            </w:pPr>
            <w:ins w:id="5576" w:author="Andrea K. Fourquet" w:date="2018-07-16T23:38:00Z">
              <w:r w:rsidRPr="00375960">
                <w:t>RE</w:t>
              </w:r>
            </w:ins>
          </w:p>
          <w:p w14:paraId="1C474AD3" w14:textId="77777777" w:rsidR="00CA4217" w:rsidRPr="00375960" w:rsidRDefault="00CA4217" w:rsidP="00BC0653">
            <w:pPr>
              <w:pStyle w:val="TableEntry"/>
              <w:rPr>
                <w:ins w:id="5577" w:author="Andrea K. Fourquet" w:date="2018-07-16T23:38:00Z"/>
              </w:rPr>
            </w:pPr>
            <w:ins w:id="5578" w:author="Andrea K. Fourquet" w:date="2018-07-16T23:38:00Z">
              <w:r w:rsidRPr="00375960">
                <w:t>[0..1]</w:t>
              </w:r>
            </w:ins>
          </w:p>
        </w:tc>
        <w:tc>
          <w:tcPr>
            <w:tcW w:w="3240" w:type="dxa"/>
            <w:tcMar>
              <w:left w:w="40" w:type="dxa"/>
              <w:right w:w="40" w:type="dxa"/>
            </w:tcMar>
          </w:tcPr>
          <w:p w14:paraId="760E3CD1" w14:textId="77777777" w:rsidR="00CA4217" w:rsidRPr="00375960" w:rsidRDefault="00CA4217" w:rsidP="00BC0653">
            <w:pPr>
              <w:pStyle w:val="TableEntry"/>
              <w:rPr>
                <w:ins w:id="5579" w:author="Andrea K. Fourquet" w:date="2018-07-16T23:38:00Z"/>
              </w:rPr>
            </w:pPr>
            <w:ins w:id="5580" w:author="Andrea K. Fourquet" w:date="2018-07-16T23:38:00Z">
              <w:r w:rsidRPr="00375960">
                <w:t>The duration of the complaint</w:t>
              </w:r>
              <w:r>
                <w:t>.</w:t>
              </w:r>
            </w:ins>
          </w:p>
        </w:tc>
        <w:tc>
          <w:tcPr>
            <w:tcW w:w="1440" w:type="dxa"/>
          </w:tcPr>
          <w:p w14:paraId="1B4018A9" w14:textId="77777777" w:rsidR="00CA4217" w:rsidRPr="00375960" w:rsidRDefault="00CA4217" w:rsidP="00BC0653">
            <w:pPr>
              <w:pStyle w:val="TableEntry"/>
              <w:rPr>
                <w:ins w:id="5581" w:author="Andrea K. Fourquet" w:date="2018-07-16T23:38:00Z"/>
              </w:rPr>
            </w:pPr>
          </w:p>
        </w:tc>
      </w:tr>
      <w:tr w:rsidR="00CA4217" w:rsidRPr="00375960" w14:paraId="46EA2186" w14:textId="77777777" w:rsidTr="00BC0653">
        <w:trPr>
          <w:cantSplit/>
          <w:ins w:id="5582" w:author="Andrea K. Fourquet" w:date="2018-07-16T23:38:00Z"/>
        </w:trPr>
        <w:tc>
          <w:tcPr>
            <w:tcW w:w="1770" w:type="dxa"/>
            <w:tcMar>
              <w:left w:w="40" w:type="dxa"/>
              <w:right w:w="40" w:type="dxa"/>
            </w:tcMar>
          </w:tcPr>
          <w:p w14:paraId="3EFB1F82" w14:textId="77777777" w:rsidR="00CA4217" w:rsidRPr="00375960" w:rsidRDefault="00CA4217" w:rsidP="00BC0653">
            <w:pPr>
              <w:pStyle w:val="TableEntry"/>
              <w:rPr>
                <w:ins w:id="5583" w:author="Andrea K. Fourquet" w:date="2018-07-16T23:38:00Z"/>
              </w:rPr>
            </w:pPr>
            <w:ins w:id="5584" w:author="Andrea K. Fourquet" w:date="2018-07-16T23:38:00Z">
              <w:r w:rsidRPr="00375960">
                <w:t xml:space="preserve">Chief complaint Anatomic Location </w:t>
              </w:r>
            </w:ins>
          </w:p>
        </w:tc>
        <w:tc>
          <w:tcPr>
            <w:tcW w:w="2188" w:type="dxa"/>
          </w:tcPr>
          <w:p w14:paraId="42F48F39" w14:textId="77777777" w:rsidR="00CA4217" w:rsidRPr="00375960" w:rsidRDefault="00CA4217" w:rsidP="00BC0653">
            <w:pPr>
              <w:pStyle w:val="TableEntry"/>
              <w:rPr>
                <w:ins w:id="5585" w:author="Andrea K. Fourquet" w:date="2018-07-16T23:38:00Z"/>
              </w:rPr>
            </w:pPr>
            <w:ins w:id="5586" w:author="Andrea K. Fourquet" w:date="2018-07-16T23:38:00Z">
              <w:r w:rsidRPr="00375960">
                <w:t>Encounter.diagnosis.condition(Condition.bodySite)</w:t>
              </w:r>
            </w:ins>
          </w:p>
        </w:tc>
        <w:tc>
          <w:tcPr>
            <w:tcW w:w="1440" w:type="dxa"/>
          </w:tcPr>
          <w:p w14:paraId="3B27651C" w14:textId="77777777" w:rsidR="00CA4217" w:rsidRPr="00375960" w:rsidRDefault="00CA4217" w:rsidP="00BC0653">
            <w:pPr>
              <w:pStyle w:val="TableEntry"/>
              <w:rPr>
                <w:ins w:id="5587" w:author="Andrea K. Fourquet" w:date="2018-07-16T23:38:00Z"/>
              </w:rPr>
            </w:pPr>
            <w:ins w:id="5588" w:author="Andrea K. Fourquet" w:date="2018-07-16T23:38:00Z">
              <w:r w:rsidRPr="00375960">
                <w:t>RE</w:t>
              </w:r>
            </w:ins>
          </w:p>
          <w:p w14:paraId="715EB01F" w14:textId="77777777" w:rsidR="00CA4217" w:rsidRPr="00375960" w:rsidRDefault="00CA4217" w:rsidP="00BC0653">
            <w:pPr>
              <w:pStyle w:val="TableEntry"/>
              <w:rPr>
                <w:ins w:id="5589" w:author="Andrea K. Fourquet" w:date="2018-07-16T23:38:00Z"/>
              </w:rPr>
            </w:pPr>
            <w:ins w:id="5590" w:author="Andrea K. Fourquet" w:date="2018-07-16T23:38:00Z">
              <w:r w:rsidRPr="00375960">
                <w:t>[0..1]</w:t>
              </w:r>
            </w:ins>
          </w:p>
        </w:tc>
        <w:tc>
          <w:tcPr>
            <w:tcW w:w="3240" w:type="dxa"/>
            <w:tcMar>
              <w:left w:w="40" w:type="dxa"/>
              <w:right w:w="40" w:type="dxa"/>
            </w:tcMar>
          </w:tcPr>
          <w:p w14:paraId="58978401" w14:textId="77777777" w:rsidR="00CA4217" w:rsidRPr="00375960" w:rsidRDefault="00CA4217" w:rsidP="00BC0653">
            <w:pPr>
              <w:pStyle w:val="TableEntry"/>
              <w:rPr>
                <w:ins w:id="5591" w:author="Andrea K. Fourquet" w:date="2018-07-16T23:38:00Z"/>
              </w:rPr>
            </w:pPr>
            <w:ins w:id="5592" w:author="Andrea K. Fourquet" w:date="2018-07-16T23:38:00Z">
              <w:r w:rsidRPr="00375960">
                <w:t>The primary anatomic location of the chief complaint as identified by EMS personnel</w:t>
              </w:r>
              <w:r>
                <w:t>.</w:t>
              </w:r>
            </w:ins>
          </w:p>
        </w:tc>
        <w:tc>
          <w:tcPr>
            <w:tcW w:w="1440" w:type="dxa"/>
          </w:tcPr>
          <w:p w14:paraId="47B0062F" w14:textId="77777777" w:rsidR="00CA4217" w:rsidRPr="00375960" w:rsidRDefault="00CA4217" w:rsidP="00BC0653">
            <w:pPr>
              <w:pStyle w:val="TableEntry"/>
              <w:rPr>
                <w:ins w:id="5593" w:author="Andrea K. Fourquet" w:date="2018-07-16T23:38:00Z"/>
              </w:rPr>
            </w:pPr>
          </w:p>
        </w:tc>
      </w:tr>
      <w:tr w:rsidR="00CA4217" w:rsidRPr="00375960" w14:paraId="415BBC0B" w14:textId="77777777" w:rsidTr="00BC0653">
        <w:trPr>
          <w:cantSplit/>
          <w:ins w:id="5594" w:author="Andrea K. Fourquet" w:date="2018-07-16T23:38:00Z"/>
        </w:trPr>
        <w:tc>
          <w:tcPr>
            <w:tcW w:w="1770" w:type="dxa"/>
            <w:tcMar>
              <w:left w:w="40" w:type="dxa"/>
              <w:right w:w="40" w:type="dxa"/>
            </w:tcMar>
          </w:tcPr>
          <w:p w14:paraId="1F14F377" w14:textId="77777777" w:rsidR="00CA4217" w:rsidRPr="00375960" w:rsidRDefault="00CA4217" w:rsidP="00BC0653">
            <w:pPr>
              <w:pStyle w:val="TableEntry"/>
              <w:rPr>
                <w:ins w:id="5595" w:author="Andrea K. Fourquet" w:date="2018-07-16T23:38:00Z"/>
              </w:rPr>
            </w:pPr>
            <w:ins w:id="5596" w:author="Andrea K. Fourquet" w:date="2018-07-16T23:38:00Z">
              <w:r w:rsidRPr="00375960">
                <w:t xml:space="preserve">Chief Complain organ system </w:t>
              </w:r>
            </w:ins>
          </w:p>
        </w:tc>
        <w:tc>
          <w:tcPr>
            <w:tcW w:w="2188" w:type="dxa"/>
          </w:tcPr>
          <w:p w14:paraId="01CCD149" w14:textId="77777777" w:rsidR="00CA4217" w:rsidRPr="00375960" w:rsidRDefault="00CA4217" w:rsidP="00BC0653">
            <w:pPr>
              <w:pStyle w:val="TableEntry"/>
              <w:rPr>
                <w:ins w:id="5597" w:author="Andrea K. Fourquet" w:date="2018-07-16T23:38:00Z"/>
              </w:rPr>
            </w:pPr>
            <w:ins w:id="5598" w:author="Andrea K. Fourquet" w:date="2018-07-16T23:38:00Z">
              <w:r w:rsidRPr="00375960">
                <w:t>Encounter.diagnosis.condition(Condition.bodySite)</w:t>
              </w:r>
            </w:ins>
          </w:p>
        </w:tc>
        <w:tc>
          <w:tcPr>
            <w:tcW w:w="1440" w:type="dxa"/>
          </w:tcPr>
          <w:p w14:paraId="298581B6" w14:textId="77777777" w:rsidR="00CA4217" w:rsidRPr="00375960" w:rsidRDefault="00CA4217" w:rsidP="00BC0653">
            <w:pPr>
              <w:pStyle w:val="TableEntry"/>
              <w:rPr>
                <w:ins w:id="5599" w:author="Andrea K. Fourquet" w:date="2018-07-16T23:38:00Z"/>
              </w:rPr>
            </w:pPr>
            <w:ins w:id="5600" w:author="Andrea K. Fourquet" w:date="2018-07-16T23:38:00Z">
              <w:r w:rsidRPr="00375960">
                <w:t>RE</w:t>
              </w:r>
            </w:ins>
          </w:p>
          <w:p w14:paraId="01CDF2B3" w14:textId="77777777" w:rsidR="00CA4217" w:rsidRPr="00375960" w:rsidRDefault="00CA4217" w:rsidP="00BC0653">
            <w:pPr>
              <w:pStyle w:val="TableEntry"/>
              <w:rPr>
                <w:ins w:id="5601" w:author="Andrea K. Fourquet" w:date="2018-07-16T23:38:00Z"/>
              </w:rPr>
            </w:pPr>
            <w:ins w:id="5602" w:author="Andrea K. Fourquet" w:date="2018-07-16T23:38:00Z">
              <w:r w:rsidRPr="00375960">
                <w:t>[0..1]</w:t>
              </w:r>
            </w:ins>
          </w:p>
        </w:tc>
        <w:tc>
          <w:tcPr>
            <w:tcW w:w="3240" w:type="dxa"/>
            <w:tcMar>
              <w:left w:w="40" w:type="dxa"/>
              <w:right w:w="40" w:type="dxa"/>
            </w:tcMar>
          </w:tcPr>
          <w:p w14:paraId="54E45D65" w14:textId="77777777" w:rsidR="00CA4217" w:rsidRPr="00375960" w:rsidRDefault="00CA4217" w:rsidP="00BC0653">
            <w:pPr>
              <w:pStyle w:val="TableEntry"/>
              <w:rPr>
                <w:ins w:id="5603" w:author="Andrea K. Fourquet" w:date="2018-07-16T23:38:00Z"/>
              </w:rPr>
            </w:pPr>
            <w:ins w:id="5604" w:author="Andrea K. Fourquet" w:date="2018-07-16T23:38:00Z">
              <w:r w:rsidRPr="00375960">
                <w:t>The primary organ system of the patient injured or medically affected.</w:t>
              </w:r>
            </w:ins>
          </w:p>
        </w:tc>
        <w:tc>
          <w:tcPr>
            <w:tcW w:w="1440" w:type="dxa"/>
          </w:tcPr>
          <w:p w14:paraId="57DFD784" w14:textId="77777777" w:rsidR="00CA4217" w:rsidRPr="00375960" w:rsidRDefault="00CA4217" w:rsidP="00BC0653">
            <w:pPr>
              <w:pStyle w:val="TableEntry"/>
              <w:rPr>
                <w:ins w:id="5605" w:author="Andrea K. Fourquet" w:date="2018-07-16T23:38:00Z"/>
              </w:rPr>
            </w:pPr>
          </w:p>
        </w:tc>
      </w:tr>
      <w:tr w:rsidR="00CA4217" w:rsidRPr="00375960" w14:paraId="063D6533" w14:textId="77777777" w:rsidTr="00BC0653">
        <w:trPr>
          <w:cantSplit/>
          <w:ins w:id="5606" w:author="Andrea K. Fourquet" w:date="2018-07-16T23:38:00Z"/>
        </w:trPr>
        <w:tc>
          <w:tcPr>
            <w:tcW w:w="1770" w:type="dxa"/>
            <w:tcMar>
              <w:left w:w="40" w:type="dxa"/>
              <w:right w:w="40" w:type="dxa"/>
            </w:tcMar>
          </w:tcPr>
          <w:p w14:paraId="7749CAB5" w14:textId="77777777" w:rsidR="00CA4217" w:rsidRPr="00375960" w:rsidRDefault="00CA4217" w:rsidP="00BC0653">
            <w:pPr>
              <w:pStyle w:val="TableEntry"/>
              <w:rPr>
                <w:ins w:id="5607" w:author="Andrea K. Fourquet" w:date="2018-07-16T23:38:00Z"/>
              </w:rPr>
            </w:pPr>
            <w:ins w:id="5608" w:author="Andrea K. Fourquet" w:date="2018-07-16T23:38:00Z">
              <w:r w:rsidRPr="00375960">
                <w:t xml:space="preserve">Primary Symptom </w:t>
              </w:r>
            </w:ins>
          </w:p>
        </w:tc>
        <w:tc>
          <w:tcPr>
            <w:tcW w:w="2188" w:type="dxa"/>
          </w:tcPr>
          <w:p w14:paraId="64F2845A" w14:textId="77777777" w:rsidR="00CA4217" w:rsidRPr="00375960" w:rsidRDefault="00CA4217" w:rsidP="00BC0653">
            <w:pPr>
              <w:pStyle w:val="TableEntry"/>
              <w:rPr>
                <w:ins w:id="5609" w:author="Andrea K. Fourquet" w:date="2018-07-16T23:38:00Z"/>
              </w:rPr>
            </w:pPr>
            <w:ins w:id="5610" w:author="Andrea K. Fourquet" w:date="2018-07-16T23:38:00Z">
              <w:r w:rsidRPr="00375960">
                <w:t>Encounter.diagnosis.condition(Condition.evidence.code)</w:t>
              </w:r>
            </w:ins>
          </w:p>
        </w:tc>
        <w:tc>
          <w:tcPr>
            <w:tcW w:w="1440" w:type="dxa"/>
          </w:tcPr>
          <w:p w14:paraId="46CC619D" w14:textId="77777777" w:rsidR="00CA4217" w:rsidRPr="00375960" w:rsidRDefault="00CA4217" w:rsidP="00BC0653">
            <w:pPr>
              <w:pStyle w:val="TableEntry"/>
              <w:rPr>
                <w:ins w:id="5611" w:author="Andrea K. Fourquet" w:date="2018-07-16T23:38:00Z"/>
              </w:rPr>
            </w:pPr>
            <w:ins w:id="5612" w:author="Andrea K. Fourquet" w:date="2018-07-16T23:38:00Z">
              <w:r w:rsidRPr="00375960">
                <w:t>RE</w:t>
              </w:r>
            </w:ins>
          </w:p>
          <w:p w14:paraId="29C9939C" w14:textId="77777777" w:rsidR="00CA4217" w:rsidRPr="00375960" w:rsidRDefault="00CA4217" w:rsidP="00BC0653">
            <w:pPr>
              <w:pStyle w:val="TableEntry"/>
              <w:rPr>
                <w:ins w:id="5613" w:author="Andrea K. Fourquet" w:date="2018-07-16T23:38:00Z"/>
              </w:rPr>
            </w:pPr>
            <w:ins w:id="5614" w:author="Andrea K. Fourquet" w:date="2018-07-16T23:38:00Z">
              <w:r w:rsidRPr="00375960">
                <w:t>[0..1]</w:t>
              </w:r>
            </w:ins>
          </w:p>
        </w:tc>
        <w:tc>
          <w:tcPr>
            <w:tcW w:w="3240" w:type="dxa"/>
            <w:tcMar>
              <w:left w:w="40" w:type="dxa"/>
              <w:right w:w="40" w:type="dxa"/>
            </w:tcMar>
          </w:tcPr>
          <w:p w14:paraId="35309DC4" w14:textId="77777777" w:rsidR="00CA4217" w:rsidRPr="00375960" w:rsidRDefault="00CA4217" w:rsidP="00BC0653">
            <w:pPr>
              <w:pStyle w:val="TableEntry"/>
              <w:rPr>
                <w:ins w:id="5615" w:author="Andrea K. Fourquet" w:date="2018-07-16T23:38:00Z"/>
              </w:rPr>
            </w:pPr>
            <w:ins w:id="5616" w:author="Andrea K. Fourquet" w:date="2018-07-16T23:38:00Z">
              <w:r w:rsidRPr="00375960">
                <w:t>The primary sign and symptom present in the patient or observed by EMS personnel</w:t>
              </w:r>
              <w:r>
                <w:t>.</w:t>
              </w:r>
            </w:ins>
          </w:p>
        </w:tc>
        <w:tc>
          <w:tcPr>
            <w:tcW w:w="1440" w:type="dxa"/>
          </w:tcPr>
          <w:p w14:paraId="252136BB" w14:textId="77777777" w:rsidR="00CA4217" w:rsidRPr="00375960" w:rsidRDefault="00CA4217" w:rsidP="00BC0653">
            <w:pPr>
              <w:pStyle w:val="TableEntry"/>
              <w:rPr>
                <w:ins w:id="5617" w:author="Andrea K. Fourquet" w:date="2018-07-16T23:38:00Z"/>
              </w:rPr>
            </w:pPr>
          </w:p>
        </w:tc>
      </w:tr>
      <w:tr w:rsidR="00CA4217" w:rsidRPr="00375960" w14:paraId="4A56E13D" w14:textId="77777777" w:rsidTr="00BC0653">
        <w:trPr>
          <w:cantSplit/>
          <w:ins w:id="5618" w:author="Andrea K. Fourquet" w:date="2018-07-16T23:38:00Z"/>
        </w:trPr>
        <w:tc>
          <w:tcPr>
            <w:tcW w:w="1770" w:type="dxa"/>
            <w:tcMar>
              <w:left w:w="40" w:type="dxa"/>
              <w:right w:w="40" w:type="dxa"/>
            </w:tcMar>
          </w:tcPr>
          <w:p w14:paraId="7C601104" w14:textId="77777777" w:rsidR="00CA4217" w:rsidRPr="00375960" w:rsidRDefault="00CA4217" w:rsidP="00BC0653">
            <w:pPr>
              <w:pStyle w:val="TableEntry"/>
              <w:rPr>
                <w:ins w:id="5619" w:author="Andrea K. Fourquet" w:date="2018-07-16T23:38:00Z"/>
              </w:rPr>
            </w:pPr>
            <w:ins w:id="5620" w:author="Andrea K. Fourquet" w:date="2018-07-16T23:38:00Z">
              <w:r w:rsidRPr="00375960">
                <w:t xml:space="preserve">Other Associated symptoms </w:t>
              </w:r>
            </w:ins>
          </w:p>
        </w:tc>
        <w:tc>
          <w:tcPr>
            <w:tcW w:w="2188" w:type="dxa"/>
          </w:tcPr>
          <w:p w14:paraId="0C79CF33" w14:textId="77777777" w:rsidR="00CA4217" w:rsidRPr="00375960" w:rsidRDefault="00CA4217" w:rsidP="00BC0653">
            <w:pPr>
              <w:pStyle w:val="TableEntry"/>
              <w:rPr>
                <w:ins w:id="5621" w:author="Andrea K. Fourquet" w:date="2018-07-16T23:38:00Z"/>
              </w:rPr>
            </w:pPr>
            <w:ins w:id="5622" w:author="Andrea K. Fourquet" w:date="2018-07-16T23:38:00Z">
              <w:r w:rsidRPr="00375960">
                <w:t>Encounter.diagnosis.condition(Condition.evidence.code)</w:t>
              </w:r>
            </w:ins>
          </w:p>
        </w:tc>
        <w:tc>
          <w:tcPr>
            <w:tcW w:w="1440" w:type="dxa"/>
          </w:tcPr>
          <w:p w14:paraId="380E9E09" w14:textId="77777777" w:rsidR="00CA4217" w:rsidRPr="00375960" w:rsidRDefault="00CA4217" w:rsidP="00BC0653">
            <w:pPr>
              <w:pStyle w:val="TableEntry"/>
              <w:rPr>
                <w:ins w:id="5623" w:author="Andrea K. Fourquet" w:date="2018-07-16T23:38:00Z"/>
              </w:rPr>
            </w:pPr>
            <w:ins w:id="5624" w:author="Andrea K. Fourquet" w:date="2018-07-16T23:38:00Z">
              <w:r w:rsidRPr="00375960">
                <w:t>RE</w:t>
              </w:r>
            </w:ins>
          </w:p>
          <w:p w14:paraId="23D19630" w14:textId="77777777" w:rsidR="00CA4217" w:rsidRPr="00375960" w:rsidRDefault="00CA4217" w:rsidP="00BC0653">
            <w:pPr>
              <w:pStyle w:val="TableEntry"/>
              <w:rPr>
                <w:ins w:id="5625" w:author="Andrea K. Fourquet" w:date="2018-07-16T23:38:00Z"/>
              </w:rPr>
            </w:pPr>
            <w:ins w:id="5626" w:author="Andrea K. Fourquet" w:date="2018-07-16T23:38:00Z">
              <w:r w:rsidRPr="00375960">
                <w:t>[0..*]</w:t>
              </w:r>
            </w:ins>
          </w:p>
        </w:tc>
        <w:tc>
          <w:tcPr>
            <w:tcW w:w="3240" w:type="dxa"/>
            <w:tcMar>
              <w:left w:w="40" w:type="dxa"/>
              <w:right w:w="40" w:type="dxa"/>
            </w:tcMar>
          </w:tcPr>
          <w:p w14:paraId="3A7B7DE3" w14:textId="77777777" w:rsidR="00CA4217" w:rsidRPr="00375960" w:rsidRDefault="00CA4217" w:rsidP="00BC0653">
            <w:pPr>
              <w:pStyle w:val="TableEntry"/>
              <w:rPr>
                <w:ins w:id="5627" w:author="Andrea K. Fourquet" w:date="2018-07-16T23:38:00Z"/>
              </w:rPr>
            </w:pPr>
            <w:ins w:id="5628" w:author="Andrea K. Fourquet" w:date="2018-07-16T23:38:00Z">
              <w:r w:rsidRPr="00375960">
                <w:t>Other symptoms identified by the patient or observed by EMS personnel</w:t>
              </w:r>
              <w:r>
                <w:t>.</w:t>
              </w:r>
            </w:ins>
          </w:p>
        </w:tc>
        <w:tc>
          <w:tcPr>
            <w:tcW w:w="1440" w:type="dxa"/>
          </w:tcPr>
          <w:p w14:paraId="2E994E20" w14:textId="77777777" w:rsidR="00CA4217" w:rsidRPr="00375960" w:rsidRDefault="00CA4217" w:rsidP="00BC0653">
            <w:pPr>
              <w:pStyle w:val="TableEntry"/>
              <w:rPr>
                <w:ins w:id="5629" w:author="Andrea K. Fourquet" w:date="2018-07-16T23:38:00Z"/>
              </w:rPr>
            </w:pPr>
          </w:p>
        </w:tc>
      </w:tr>
      <w:tr w:rsidR="00CA4217" w:rsidRPr="00375960" w14:paraId="6A424A54" w14:textId="77777777" w:rsidTr="00BC0653">
        <w:trPr>
          <w:cantSplit/>
          <w:ins w:id="5630" w:author="Andrea K. Fourquet" w:date="2018-07-16T23:38:00Z"/>
        </w:trPr>
        <w:tc>
          <w:tcPr>
            <w:tcW w:w="1770" w:type="dxa"/>
            <w:tcMar>
              <w:left w:w="40" w:type="dxa"/>
              <w:right w:w="40" w:type="dxa"/>
            </w:tcMar>
          </w:tcPr>
          <w:p w14:paraId="020BC32C" w14:textId="77777777" w:rsidR="00CA4217" w:rsidRPr="00375960" w:rsidRDefault="00CA4217" w:rsidP="00BC0653">
            <w:pPr>
              <w:pStyle w:val="TableEntry"/>
              <w:rPr>
                <w:ins w:id="5631" w:author="Andrea K. Fourquet" w:date="2018-07-16T23:38:00Z"/>
              </w:rPr>
            </w:pPr>
            <w:ins w:id="5632" w:author="Andrea K. Fourquet" w:date="2018-07-16T23:38:00Z">
              <w:r w:rsidRPr="00375960">
                <w:t xml:space="preserve">Provider's Primary Impressions </w:t>
              </w:r>
            </w:ins>
          </w:p>
        </w:tc>
        <w:tc>
          <w:tcPr>
            <w:tcW w:w="2188" w:type="dxa"/>
          </w:tcPr>
          <w:p w14:paraId="184B1294" w14:textId="77777777" w:rsidR="00CA4217" w:rsidRPr="00375960" w:rsidRDefault="00CA4217" w:rsidP="00BC0653">
            <w:pPr>
              <w:pStyle w:val="TableEntry"/>
              <w:rPr>
                <w:ins w:id="5633" w:author="Andrea K. Fourquet" w:date="2018-07-16T23:38:00Z"/>
              </w:rPr>
            </w:pPr>
            <w:ins w:id="5634" w:author="Andrea K. Fourquet" w:date="2018-07-16T23:38:00Z">
              <w:r w:rsidRPr="00375960">
                <w:t>Encounter</w:t>
              </w:r>
              <w:r w:rsidRPr="00375960">
                <w:sym w:font="Wingdings" w:char="F0DF"/>
              </w:r>
              <w:r w:rsidRPr="00375960">
                <w:t>Observation.value[x]</w:t>
              </w:r>
            </w:ins>
          </w:p>
        </w:tc>
        <w:tc>
          <w:tcPr>
            <w:tcW w:w="1440" w:type="dxa"/>
          </w:tcPr>
          <w:p w14:paraId="131475F6" w14:textId="77777777" w:rsidR="00CA4217" w:rsidRPr="00375960" w:rsidRDefault="00CA4217" w:rsidP="00BC0653">
            <w:pPr>
              <w:pStyle w:val="TableEntry"/>
              <w:rPr>
                <w:ins w:id="5635" w:author="Andrea K. Fourquet" w:date="2018-07-16T23:38:00Z"/>
              </w:rPr>
            </w:pPr>
            <w:ins w:id="5636" w:author="Andrea K. Fourquet" w:date="2018-07-16T23:38:00Z">
              <w:r w:rsidRPr="00375960">
                <w:t>RE</w:t>
              </w:r>
            </w:ins>
          </w:p>
          <w:p w14:paraId="12FE1FB5" w14:textId="77777777" w:rsidR="00CA4217" w:rsidRPr="00375960" w:rsidRDefault="00CA4217" w:rsidP="00BC0653">
            <w:pPr>
              <w:pStyle w:val="TableEntry"/>
              <w:rPr>
                <w:ins w:id="5637" w:author="Andrea K. Fourquet" w:date="2018-07-16T23:38:00Z"/>
              </w:rPr>
            </w:pPr>
            <w:ins w:id="5638" w:author="Andrea K. Fourquet" w:date="2018-07-16T23:38:00Z">
              <w:r w:rsidRPr="00375960">
                <w:t>[0..1]</w:t>
              </w:r>
            </w:ins>
          </w:p>
        </w:tc>
        <w:tc>
          <w:tcPr>
            <w:tcW w:w="3240" w:type="dxa"/>
            <w:tcMar>
              <w:left w:w="40" w:type="dxa"/>
              <w:right w:w="40" w:type="dxa"/>
            </w:tcMar>
          </w:tcPr>
          <w:p w14:paraId="3A132537" w14:textId="77777777" w:rsidR="00CA4217" w:rsidRPr="00375960" w:rsidRDefault="00CA4217" w:rsidP="00BC0653">
            <w:pPr>
              <w:pStyle w:val="TableEntry"/>
              <w:rPr>
                <w:ins w:id="5639" w:author="Andrea K. Fourquet" w:date="2018-07-16T23:38:00Z"/>
              </w:rPr>
            </w:pPr>
            <w:ins w:id="5640" w:author="Andrea K. Fourquet" w:date="2018-07-16T23:38:00Z">
              <w:r w:rsidRPr="00375960">
                <w:t>The EMS personnel's impression of the patient's primary problem or most significant condition which led to the management given to the patient (treatments, medications, or procedures).</w:t>
              </w:r>
            </w:ins>
          </w:p>
        </w:tc>
        <w:tc>
          <w:tcPr>
            <w:tcW w:w="1440" w:type="dxa"/>
          </w:tcPr>
          <w:p w14:paraId="0B878D3E" w14:textId="77777777" w:rsidR="00CA4217" w:rsidRPr="00375960" w:rsidRDefault="00CA4217" w:rsidP="00BC0653">
            <w:pPr>
              <w:pStyle w:val="TableEntry"/>
              <w:rPr>
                <w:ins w:id="5641" w:author="Andrea K. Fourquet" w:date="2018-07-16T23:38:00Z"/>
              </w:rPr>
            </w:pPr>
          </w:p>
        </w:tc>
      </w:tr>
      <w:tr w:rsidR="00CA4217" w:rsidRPr="00375960" w14:paraId="2623F692" w14:textId="77777777" w:rsidTr="00BC0653">
        <w:trPr>
          <w:cantSplit/>
          <w:ins w:id="5642" w:author="Andrea K. Fourquet" w:date="2018-07-16T23:38:00Z"/>
        </w:trPr>
        <w:tc>
          <w:tcPr>
            <w:tcW w:w="1770" w:type="dxa"/>
            <w:tcMar>
              <w:left w:w="40" w:type="dxa"/>
              <w:right w:w="40" w:type="dxa"/>
            </w:tcMar>
          </w:tcPr>
          <w:p w14:paraId="0C2A6B4F" w14:textId="77777777" w:rsidR="00CA4217" w:rsidRPr="00375960" w:rsidRDefault="00CA4217" w:rsidP="00BC0653">
            <w:pPr>
              <w:pStyle w:val="TableEntry"/>
              <w:rPr>
                <w:ins w:id="5643" w:author="Andrea K. Fourquet" w:date="2018-07-16T23:38:00Z"/>
              </w:rPr>
            </w:pPr>
            <w:ins w:id="5644" w:author="Andrea K. Fourquet" w:date="2018-07-16T23:38:00Z">
              <w:r w:rsidRPr="00375960">
                <w:t>Provider’s Secondary Impressions</w:t>
              </w:r>
            </w:ins>
          </w:p>
        </w:tc>
        <w:tc>
          <w:tcPr>
            <w:tcW w:w="2188" w:type="dxa"/>
          </w:tcPr>
          <w:p w14:paraId="526373AA" w14:textId="77777777" w:rsidR="00CA4217" w:rsidRPr="00375960" w:rsidRDefault="00CA4217" w:rsidP="00BC0653">
            <w:pPr>
              <w:pStyle w:val="TableEntry"/>
              <w:rPr>
                <w:ins w:id="5645" w:author="Andrea K. Fourquet" w:date="2018-07-16T23:38:00Z"/>
              </w:rPr>
            </w:pPr>
            <w:ins w:id="5646" w:author="Andrea K. Fourquet" w:date="2018-07-16T23:38:00Z">
              <w:r w:rsidRPr="00375960">
                <w:t>Encounter</w:t>
              </w:r>
              <w:r w:rsidRPr="00375960">
                <w:sym w:font="Wingdings" w:char="F0DF"/>
              </w:r>
              <w:r w:rsidRPr="00375960">
                <w:t>Observation.value[x]</w:t>
              </w:r>
            </w:ins>
          </w:p>
        </w:tc>
        <w:tc>
          <w:tcPr>
            <w:tcW w:w="1440" w:type="dxa"/>
          </w:tcPr>
          <w:p w14:paraId="4C5922EA" w14:textId="77777777" w:rsidR="00CA4217" w:rsidRPr="00375960" w:rsidRDefault="00CA4217" w:rsidP="00BC0653">
            <w:pPr>
              <w:pStyle w:val="TableEntry"/>
              <w:rPr>
                <w:ins w:id="5647" w:author="Andrea K. Fourquet" w:date="2018-07-16T23:38:00Z"/>
              </w:rPr>
            </w:pPr>
            <w:ins w:id="5648" w:author="Andrea K. Fourquet" w:date="2018-07-16T23:38:00Z">
              <w:r w:rsidRPr="00375960">
                <w:t>RE</w:t>
              </w:r>
            </w:ins>
          </w:p>
          <w:p w14:paraId="129D42E7" w14:textId="77777777" w:rsidR="00CA4217" w:rsidRPr="00375960" w:rsidRDefault="00CA4217" w:rsidP="00BC0653">
            <w:pPr>
              <w:pStyle w:val="TableEntry"/>
              <w:rPr>
                <w:ins w:id="5649" w:author="Andrea K. Fourquet" w:date="2018-07-16T23:38:00Z"/>
              </w:rPr>
            </w:pPr>
            <w:ins w:id="5650" w:author="Andrea K. Fourquet" w:date="2018-07-16T23:38:00Z">
              <w:r w:rsidRPr="00375960">
                <w:t>[0..1]</w:t>
              </w:r>
            </w:ins>
          </w:p>
        </w:tc>
        <w:tc>
          <w:tcPr>
            <w:tcW w:w="3240" w:type="dxa"/>
            <w:tcMar>
              <w:left w:w="40" w:type="dxa"/>
              <w:right w:w="40" w:type="dxa"/>
            </w:tcMar>
          </w:tcPr>
          <w:p w14:paraId="361C4DDE" w14:textId="77777777" w:rsidR="00CA4217" w:rsidRPr="00375960" w:rsidRDefault="00CA4217" w:rsidP="00BC0653">
            <w:pPr>
              <w:pStyle w:val="TableEntry"/>
              <w:rPr>
                <w:ins w:id="5651" w:author="Andrea K. Fourquet" w:date="2018-07-16T23:38:00Z"/>
              </w:rPr>
            </w:pPr>
            <w:ins w:id="5652" w:author="Andrea K. Fourquet" w:date="2018-07-16T23:38:00Z">
              <w:r w:rsidRPr="00375960">
                <w:t>The EMS personnel's impression of the patient's secondary problem or most significant condition which led to the management given to the patient (treatments, medications, or procedures).</w:t>
              </w:r>
            </w:ins>
          </w:p>
        </w:tc>
        <w:tc>
          <w:tcPr>
            <w:tcW w:w="1440" w:type="dxa"/>
          </w:tcPr>
          <w:p w14:paraId="76E40F18" w14:textId="77777777" w:rsidR="00CA4217" w:rsidRPr="00375960" w:rsidRDefault="00CA4217" w:rsidP="00BC0653">
            <w:pPr>
              <w:pStyle w:val="TableEntry"/>
              <w:rPr>
                <w:ins w:id="5653" w:author="Andrea K. Fourquet" w:date="2018-07-16T23:38:00Z"/>
              </w:rPr>
            </w:pPr>
          </w:p>
        </w:tc>
      </w:tr>
      <w:tr w:rsidR="00CA4217" w:rsidRPr="00375960" w14:paraId="424BD8DC" w14:textId="77777777" w:rsidTr="00BC0653">
        <w:trPr>
          <w:cantSplit/>
          <w:ins w:id="5654" w:author="Andrea K. Fourquet" w:date="2018-07-16T23:38:00Z"/>
        </w:trPr>
        <w:tc>
          <w:tcPr>
            <w:tcW w:w="1770" w:type="dxa"/>
            <w:tcMar>
              <w:left w:w="40" w:type="dxa"/>
              <w:right w:w="40" w:type="dxa"/>
            </w:tcMar>
          </w:tcPr>
          <w:p w14:paraId="4CB6F36A" w14:textId="77777777" w:rsidR="00CA4217" w:rsidRPr="00375960" w:rsidRDefault="00CA4217" w:rsidP="00BC0653">
            <w:pPr>
              <w:pStyle w:val="TableEntry"/>
              <w:rPr>
                <w:ins w:id="5655" w:author="Andrea K. Fourquet" w:date="2018-07-16T23:38:00Z"/>
              </w:rPr>
            </w:pPr>
            <w:ins w:id="5656" w:author="Andrea K. Fourquet" w:date="2018-07-16T23:38:00Z">
              <w:r w:rsidRPr="00375960">
                <w:t>Initial Patient Acuity</w:t>
              </w:r>
            </w:ins>
          </w:p>
        </w:tc>
        <w:tc>
          <w:tcPr>
            <w:tcW w:w="2188" w:type="dxa"/>
          </w:tcPr>
          <w:p w14:paraId="21A50213" w14:textId="77777777" w:rsidR="00CA4217" w:rsidRPr="00375960" w:rsidRDefault="00CA4217" w:rsidP="00BC0653">
            <w:pPr>
              <w:pStyle w:val="TableEntry"/>
              <w:rPr>
                <w:ins w:id="5657" w:author="Andrea K. Fourquet" w:date="2018-07-16T23:38:00Z"/>
              </w:rPr>
            </w:pPr>
            <w:ins w:id="5658" w:author="Andrea K. Fourquet" w:date="2018-07-16T23:38:00Z">
              <w:r w:rsidRPr="00375960">
                <w:t>Encounter</w:t>
              </w:r>
              <w:r w:rsidRPr="00375960">
                <w:sym w:font="Wingdings" w:char="F0DF"/>
              </w:r>
              <w:r w:rsidRPr="00375960">
                <w:t xml:space="preserve">Observation.interpretation </w:t>
              </w:r>
            </w:ins>
          </w:p>
        </w:tc>
        <w:tc>
          <w:tcPr>
            <w:tcW w:w="1440" w:type="dxa"/>
          </w:tcPr>
          <w:p w14:paraId="524D6134" w14:textId="77777777" w:rsidR="00CA4217" w:rsidRPr="00375960" w:rsidRDefault="00CA4217" w:rsidP="00BC0653">
            <w:pPr>
              <w:pStyle w:val="TableEntry"/>
              <w:rPr>
                <w:ins w:id="5659" w:author="Andrea K. Fourquet" w:date="2018-07-16T23:38:00Z"/>
              </w:rPr>
            </w:pPr>
            <w:ins w:id="5660" w:author="Andrea K. Fourquet" w:date="2018-07-16T23:38:00Z">
              <w:r w:rsidRPr="00375960">
                <w:t>RE</w:t>
              </w:r>
            </w:ins>
          </w:p>
          <w:p w14:paraId="7D96DA9C" w14:textId="77777777" w:rsidR="00CA4217" w:rsidRPr="00375960" w:rsidRDefault="00CA4217" w:rsidP="00BC0653">
            <w:pPr>
              <w:pStyle w:val="TableEntry"/>
              <w:rPr>
                <w:ins w:id="5661" w:author="Andrea K. Fourquet" w:date="2018-07-16T23:38:00Z"/>
              </w:rPr>
            </w:pPr>
            <w:ins w:id="5662" w:author="Andrea K. Fourquet" w:date="2018-07-16T23:38:00Z">
              <w:r w:rsidRPr="00375960">
                <w:t>[0..1]</w:t>
              </w:r>
            </w:ins>
          </w:p>
        </w:tc>
        <w:tc>
          <w:tcPr>
            <w:tcW w:w="3240" w:type="dxa"/>
            <w:tcMar>
              <w:left w:w="40" w:type="dxa"/>
              <w:right w:w="40" w:type="dxa"/>
            </w:tcMar>
          </w:tcPr>
          <w:p w14:paraId="1F4D80E5" w14:textId="77777777" w:rsidR="00CA4217" w:rsidRPr="00375960" w:rsidRDefault="00CA4217" w:rsidP="00BC0653">
            <w:pPr>
              <w:pStyle w:val="TableEntry"/>
              <w:rPr>
                <w:ins w:id="5663" w:author="Andrea K. Fourquet" w:date="2018-07-16T23:38:00Z"/>
              </w:rPr>
            </w:pPr>
            <w:ins w:id="5664" w:author="Andrea K. Fourquet" w:date="2018-07-16T23:38:00Z">
              <w:r w:rsidRPr="00375960">
                <w:t>The acuity of the patient's condition upon EMS arrival at the scene.</w:t>
              </w:r>
            </w:ins>
          </w:p>
        </w:tc>
        <w:tc>
          <w:tcPr>
            <w:tcW w:w="1440" w:type="dxa"/>
          </w:tcPr>
          <w:p w14:paraId="7B568C28" w14:textId="77777777" w:rsidR="00CA4217" w:rsidRPr="00375960" w:rsidRDefault="00CA4217" w:rsidP="00BC0653">
            <w:pPr>
              <w:pStyle w:val="TableEntry"/>
              <w:rPr>
                <w:ins w:id="5665" w:author="Andrea K. Fourquet" w:date="2018-07-16T23:38:00Z"/>
              </w:rPr>
            </w:pPr>
          </w:p>
        </w:tc>
      </w:tr>
      <w:tr w:rsidR="00CA4217" w:rsidRPr="00375960" w14:paraId="26F37084" w14:textId="77777777" w:rsidTr="00BC0653">
        <w:trPr>
          <w:cantSplit/>
          <w:ins w:id="5666" w:author="Andrea K. Fourquet" w:date="2018-07-16T23:38:00Z"/>
        </w:trPr>
        <w:tc>
          <w:tcPr>
            <w:tcW w:w="1770" w:type="dxa"/>
            <w:tcMar>
              <w:left w:w="40" w:type="dxa"/>
              <w:right w:w="40" w:type="dxa"/>
            </w:tcMar>
          </w:tcPr>
          <w:p w14:paraId="18B10E86" w14:textId="77777777" w:rsidR="00CA4217" w:rsidRPr="00375960" w:rsidRDefault="00CA4217" w:rsidP="00BC0653">
            <w:pPr>
              <w:pStyle w:val="TableEntry"/>
              <w:rPr>
                <w:ins w:id="5667" w:author="Andrea K. Fourquet" w:date="2018-07-16T23:38:00Z"/>
              </w:rPr>
            </w:pPr>
            <w:ins w:id="5668" w:author="Andrea K. Fourquet" w:date="2018-07-16T23:38:00Z">
              <w:r w:rsidRPr="00375960">
                <w:t xml:space="preserve">Patient Activity </w:t>
              </w:r>
            </w:ins>
          </w:p>
        </w:tc>
        <w:tc>
          <w:tcPr>
            <w:tcW w:w="2188" w:type="dxa"/>
          </w:tcPr>
          <w:p w14:paraId="5B86F9CD" w14:textId="77777777" w:rsidR="00CA4217" w:rsidRPr="00375960" w:rsidRDefault="00CA4217" w:rsidP="00BC0653">
            <w:pPr>
              <w:pStyle w:val="TableEntry"/>
              <w:rPr>
                <w:ins w:id="5669" w:author="Andrea K. Fourquet" w:date="2018-07-16T23:38:00Z"/>
              </w:rPr>
            </w:pPr>
            <w:ins w:id="5670" w:author="Andrea K. Fourquet" w:date="2018-07-16T23:38:00Z">
              <w:r w:rsidRPr="00375960">
                <w:t>Encounter</w:t>
              </w:r>
              <w:r w:rsidRPr="00375960">
                <w:sym w:font="Wingdings" w:char="F0DF"/>
              </w:r>
              <w:r w:rsidRPr="00375960">
                <w:t>Observation.value[x]</w:t>
              </w:r>
            </w:ins>
          </w:p>
        </w:tc>
        <w:tc>
          <w:tcPr>
            <w:tcW w:w="1440" w:type="dxa"/>
          </w:tcPr>
          <w:p w14:paraId="642A267B" w14:textId="77777777" w:rsidR="00CA4217" w:rsidRPr="00375960" w:rsidRDefault="00CA4217" w:rsidP="00BC0653">
            <w:pPr>
              <w:pStyle w:val="TableEntry"/>
              <w:rPr>
                <w:ins w:id="5671" w:author="Andrea K. Fourquet" w:date="2018-07-16T23:38:00Z"/>
              </w:rPr>
            </w:pPr>
            <w:ins w:id="5672" w:author="Andrea K. Fourquet" w:date="2018-07-16T23:38:00Z">
              <w:r w:rsidRPr="00375960">
                <w:t>RE</w:t>
              </w:r>
            </w:ins>
          </w:p>
          <w:p w14:paraId="401323EF" w14:textId="77777777" w:rsidR="00CA4217" w:rsidRPr="00375960" w:rsidRDefault="00CA4217" w:rsidP="00BC0653">
            <w:pPr>
              <w:pStyle w:val="TableEntry"/>
              <w:rPr>
                <w:ins w:id="5673" w:author="Andrea K. Fourquet" w:date="2018-07-16T23:38:00Z"/>
              </w:rPr>
            </w:pPr>
            <w:ins w:id="5674" w:author="Andrea K. Fourquet" w:date="2018-07-16T23:38:00Z">
              <w:r w:rsidRPr="00375960">
                <w:t>[0..1]</w:t>
              </w:r>
            </w:ins>
          </w:p>
        </w:tc>
        <w:tc>
          <w:tcPr>
            <w:tcW w:w="3240" w:type="dxa"/>
            <w:tcMar>
              <w:left w:w="40" w:type="dxa"/>
              <w:right w:w="40" w:type="dxa"/>
            </w:tcMar>
          </w:tcPr>
          <w:p w14:paraId="39566D34" w14:textId="77777777" w:rsidR="00CA4217" w:rsidRPr="00375960" w:rsidRDefault="00CA4217" w:rsidP="00BC0653">
            <w:pPr>
              <w:pStyle w:val="TableEntry"/>
              <w:rPr>
                <w:ins w:id="5675" w:author="Andrea K. Fourquet" w:date="2018-07-16T23:38:00Z"/>
              </w:rPr>
            </w:pPr>
            <w:ins w:id="5676" w:author="Andrea K. Fourquet" w:date="2018-07-16T23:38:00Z">
              <w:r w:rsidRPr="00375960">
                <w:t>The activity the patient was involved in at the time the patient experienced the onset of symptoms or experienced an injury.</w:t>
              </w:r>
            </w:ins>
          </w:p>
        </w:tc>
        <w:tc>
          <w:tcPr>
            <w:tcW w:w="1440" w:type="dxa"/>
          </w:tcPr>
          <w:p w14:paraId="43A83483" w14:textId="77777777" w:rsidR="00CA4217" w:rsidRPr="00375960" w:rsidRDefault="00CA4217" w:rsidP="00BC0653">
            <w:pPr>
              <w:pStyle w:val="TableEntry"/>
              <w:rPr>
                <w:ins w:id="5677" w:author="Andrea K. Fourquet" w:date="2018-07-16T23:38:00Z"/>
              </w:rPr>
            </w:pPr>
          </w:p>
        </w:tc>
      </w:tr>
      <w:tr w:rsidR="00CA4217" w:rsidRPr="00375960" w14:paraId="43965FF0" w14:textId="77777777" w:rsidTr="00BC0653">
        <w:trPr>
          <w:cantSplit/>
          <w:ins w:id="5678" w:author="Andrea K. Fourquet" w:date="2018-07-16T23:38:00Z"/>
        </w:trPr>
        <w:tc>
          <w:tcPr>
            <w:tcW w:w="1770" w:type="dxa"/>
            <w:tcMar>
              <w:left w:w="40" w:type="dxa"/>
              <w:right w:w="40" w:type="dxa"/>
            </w:tcMar>
          </w:tcPr>
          <w:p w14:paraId="64303325" w14:textId="77777777" w:rsidR="00CA4217" w:rsidRPr="00375960" w:rsidRDefault="00CA4217" w:rsidP="00BC0653">
            <w:pPr>
              <w:pStyle w:val="TableEntry"/>
              <w:rPr>
                <w:ins w:id="5679" w:author="Andrea K. Fourquet" w:date="2018-07-16T23:38:00Z"/>
              </w:rPr>
            </w:pPr>
            <w:ins w:id="5680" w:author="Andrea K. Fourquet" w:date="2018-07-16T23:38:00Z">
              <w:r w:rsidRPr="00375960">
                <w:t xml:space="preserve">Date/Time Last Known Well </w:t>
              </w:r>
            </w:ins>
          </w:p>
        </w:tc>
        <w:tc>
          <w:tcPr>
            <w:tcW w:w="2188" w:type="dxa"/>
          </w:tcPr>
          <w:p w14:paraId="2826FF50" w14:textId="77777777" w:rsidR="00CA4217" w:rsidRPr="00375960" w:rsidRDefault="00CA4217" w:rsidP="00BC0653">
            <w:pPr>
              <w:pStyle w:val="TableEntry"/>
              <w:rPr>
                <w:ins w:id="5681" w:author="Andrea K. Fourquet" w:date="2018-07-16T23:38:00Z"/>
              </w:rPr>
            </w:pPr>
            <w:ins w:id="5682" w:author="Andrea K. Fourquet" w:date="2018-07-16T23:38:00Z">
              <w:r w:rsidRPr="00375960">
                <w:t>Encounter</w:t>
              </w:r>
              <w:r w:rsidRPr="00375960">
                <w:sym w:font="Wingdings" w:char="F0DF"/>
              </w:r>
              <w:r w:rsidRPr="00375960">
                <w:t>Observation.value[x]</w:t>
              </w:r>
            </w:ins>
          </w:p>
        </w:tc>
        <w:tc>
          <w:tcPr>
            <w:tcW w:w="1440" w:type="dxa"/>
          </w:tcPr>
          <w:p w14:paraId="7B1D76FA" w14:textId="77777777" w:rsidR="00CA4217" w:rsidRPr="00375960" w:rsidRDefault="00CA4217" w:rsidP="00BC0653">
            <w:pPr>
              <w:pStyle w:val="TableEntry"/>
              <w:rPr>
                <w:ins w:id="5683" w:author="Andrea K. Fourquet" w:date="2018-07-16T23:38:00Z"/>
              </w:rPr>
            </w:pPr>
            <w:ins w:id="5684" w:author="Andrea K. Fourquet" w:date="2018-07-16T23:38:00Z">
              <w:r w:rsidRPr="00375960">
                <w:t>RE</w:t>
              </w:r>
            </w:ins>
          </w:p>
          <w:p w14:paraId="346A49A2" w14:textId="77777777" w:rsidR="00CA4217" w:rsidRPr="00375960" w:rsidRDefault="00CA4217" w:rsidP="00BC0653">
            <w:pPr>
              <w:pStyle w:val="TableEntry"/>
              <w:rPr>
                <w:ins w:id="5685" w:author="Andrea K. Fourquet" w:date="2018-07-16T23:38:00Z"/>
              </w:rPr>
            </w:pPr>
            <w:ins w:id="5686" w:author="Andrea K. Fourquet" w:date="2018-07-16T23:38:00Z">
              <w:r w:rsidRPr="00375960">
                <w:t>[0..1]</w:t>
              </w:r>
            </w:ins>
          </w:p>
        </w:tc>
        <w:tc>
          <w:tcPr>
            <w:tcW w:w="3240" w:type="dxa"/>
            <w:tcMar>
              <w:left w:w="40" w:type="dxa"/>
              <w:right w:w="40" w:type="dxa"/>
            </w:tcMar>
          </w:tcPr>
          <w:p w14:paraId="6C97AC95" w14:textId="77777777" w:rsidR="00CA4217" w:rsidRPr="00375960" w:rsidRDefault="00CA4217" w:rsidP="00BC0653">
            <w:pPr>
              <w:pStyle w:val="TableEntry"/>
              <w:rPr>
                <w:ins w:id="5687" w:author="Andrea K. Fourquet" w:date="2018-07-16T23:38:00Z"/>
              </w:rPr>
            </w:pPr>
            <w:ins w:id="5688" w:author="Andrea K. Fourquet" w:date="2018-07-16T23:38:00Z">
              <w:r w:rsidRPr="00375960">
                <w:t>The estimated date and time the patient was last known to be well or in their usual state of health. This is described or estimated by the patient, family, and/or bystanders.</w:t>
              </w:r>
            </w:ins>
          </w:p>
        </w:tc>
        <w:tc>
          <w:tcPr>
            <w:tcW w:w="1440" w:type="dxa"/>
          </w:tcPr>
          <w:p w14:paraId="11C4BD14" w14:textId="77777777" w:rsidR="00CA4217" w:rsidRPr="00375960" w:rsidRDefault="00CA4217" w:rsidP="00BC0653">
            <w:pPr>
              <w:pStyle w:val="TableEntry"/>
              <w:rPr>
                <w:ins w:id="5689" w:author="Andrea K. Fourquet" w:date="2018-07-16T23:38:00Z"/>
              </w:rPr>
            </w:pPr>
          </w:p>
        </w:tc>
      </w:tr>
      <w:tr w:rsidR="00CA4217" w:rsidRPr="00375960" w14:paraId="0AA4010F" w14:textId="77777777" w:rsidTr="00BC0653">
        <w:trPr>
          <w:cantSplit/>
          <w:ins w:id="5690" w:author="Andrea K. Fourquet" w:date="2018-07-16T23:38:00Z"/>
        </w:trPr>
        <w:tc>
          <w:tcPr>
            <w:tcW w:w="1770" w:type="dxa"/>
            <w:tcMar>
              <w:left w:w="40" w:type="dxa"/>
              <w:right w:w="40" w:type="dxa"/>
            </w:tcMar>
          </w:tcPr>
          <w:p w14:paraId="7AEB5273" w14:textId="77777777" w:rsidR="00CA4217" w:rsidRPr="00375960" w:rsidRDefault="00CA4217" w:rsidP="00BC0653">
            <w:pPr>
              <w:pStyle w:val="TableEntry"/>
              <w:rPr>
                <w:ins w:id="5691" w:author="Andrea K. Fourquet" w:date="2018-07-16T23:38:00Z"/>
              </w:rPr>
            </w:pPr>
            <w:ins w:id="5692" w:author="Andrea K. Fourquet" w:date="2018-07-16T23:38:00Z">
              <w:r w:rsidRPr="00375960">
                <w:t>Cause of Injury</w:t>
              </w:r>
            </w:ins>
          </w:p>
        </w:tc>
        <w:tc>
          <w:tcPr>
            <w:tcW w:w="2188" w:type="dxa"/>
          </w:tcPr>
          <w:p w14:paraId="30C704EF" w14:textId="77777777" w:rsidR="00CA4217" w:rsidRPr="00375960" w:rsidRDefault="00CA4217" w:rsidP="00BC0653">
            <w:pPr>
              <w:pStyle w:val="TableEntry"/>
              <w:rPr>
                <w:ins w:id="5693" w:author="Andrea K. Fourquet" w:date="2018-07-16T23:38:00Z"/>
              </w:rPr>
            </w:pPr>
            <w:ins w:id="5694" w:author="Andrea K. Fourquet" w:date="2018-07-16T23:38:00Z">
              <w:r w:rsidRPr="00375960">
                <w:t>Encounter</w:t>
              </w:r>
              <w:r w:rsidRPr="00375960">
                <w:sym w:font="Wingdings" w:char="F0DF"/>
              </w:r>
              <w:r w:rsidRPr="00375960">
                <w:t>Observation.value[x]</w:t>
              </w:r>
            </w:ins>
          </w:p>
        </w:tc>
        <w:tc>
          <w:tcPr>
            <w:tcW w:w="1440" w:type="dxa"/>
          </w:tcPr>
          <w:p w14:paraId="5E1501BD" w14:textId="77777777" w:rsidR="00CA4217" w:rsidRPr="00375960" w:rsidRDefault="00CA4217" w:rsidP="00BC0653">
            <w:pPr>
              <w:pStyle w:val="TableEntry"/>
              <w:rPr>
                <w:ins w:id="5695" w:author="Andrea K. Fourquet" w:date="2018-07-16T23:38:00Z"/>
              </w:rPr>
            </w:pPr>
            <w:ins w:id="5696" w:author="Andrea K. Fourquet" w:date="2018-07-16T23:38:00Z">
              <w:r w:rsidRPr="00375960">
                <w:t>RE</w:t>
              </w:r>
            </w:ins>
          </w:p>
          <w:p w14:paraId="66F0A359" w14:textId="77777777" w:rsidR="00CA4217" w:rsidRPr="00375960" w:rsidRDefault="00CA4217" w:rsidP="00BC0653">
            <w:pPr>
              <w:pStyle w:val="TableEntry"/>
              <w:rPr>
                <w:ins w:id="5697" w:author="Andrea K. Fourquet" w:date="2018-07-16T23:38:00Z"/>
              </w:rPr>
            </w:pPr>
            <w:ins w:id="5698" w:author="Andrea K. Fourquet" w:date="2018-07-16T23:38:00Z">
              <w:r w:rsidRPr="00375960">
                <w:t>[0..*]</w:t>
              </w:r>
            </w:ins>
          </w:p>
        </w:tc>
        <w:tc>
          <w:tcPr>
            <w:tcW w:w="3240" w:type="dxa"/>
            <w:tcMar>
              <w:left w:w="40" w:type="dxa"/>
              <w:right w:w="40" w:type="dxa"/>
            </w:tcMar>
          </w:tcPr>
          <w:p w14:paraId="38B7788E" w14:textId="77777777" w:rsidR="00CA4217" w:rsidRPr="00375960" w:rsidRDefault="00CA4217" w:rsidP="00BC0653">
            <w:pPr>
              <w:pStyle w:val="TableEntry"/>
              <w:rPr>
                <w:ins w:id="5699" w:author="Andrea K. Fourquet" w:date="2018-07-16T23:38:00Z"/>
              </w:rPr>
            </w:pPr>
            <w:ins w:id="5700" w:author="Andrea K. Fourquet" w:date="2018-07-16T23:38:00Z">
              <w:r w:rsidRPr="00375960">
                <w:t>The category of the reported/suspected external cause of the injury.</w:t>
              </w:r>
            </w:ins>
          </w:p>
        </w:tc>
        <w:tc>
          <w:tcPr>
            <w:tcW w:w="1440" w:type="dxa"/>
          </w:tcPr>
          <w:p w14:paraId="7198B6A6" w14:textId="77777777" w:rsidR="00CA4217" w:rsidRPr="00375960" w:rsidRDefault="00CA4217" w:rsidP="00BC0653">
            <w:pPr>
              <w:pStyle w:val="TableEntry"/>
              <w:rPr>
                <w:ins w:id="5701" w:author="Andrea K. Fourquet" w:date="2018-07-16T23:38:00Z"/>
              </w:rPr>
            </w:pPr>
          </w:p>
        </w:tc>
      </w:tr>
      <w:tr w:rsidR="00CA4217" w:rsidRPr="00375960" w14:paraId="5B1AC37B" w14:textId="77777777" w:rsidTr="00BC0653">
        <w:trPr>
          <w:cantSplit/>
          <w:ins w:id="5702" w:author="Andrea K. Fourquet" w:date="2018-07-16T23:38:00Z"/>
        </w:trPr>
        <w:tc>
          <w:tcPr>
            <w:tcW w:w="1770" w:type="dxa"/>
            <w:tcMar>
              <w:left w:w="40" w:type="dxa"/>
              <w:right w:w="40" w:type="dxa"/>
            </w:tcMar>
          </w:tcPr>
          <w:p w14:paraId="50C94E93" w14:textId="77777777" w:rsidR="00CA4217" w:rsidRPr="00375960" w:rsidRDefault="00CA4217" w:rsidP="00BC0653">
            <w:pPr>
              <w:pStyle w:val="TableEntry"/>
              <w:rPr>
                <w:ins w:id="5703" w:author="Andrea K. Fourquet" w:date="2018-07-16T23:38:00Z"/>
              </w:rPr>
            </w:pPr>
            <w:ins w:id="5704" w:author="Andrea K. Fourquet" w:date="2018-07-16T23:38:00Z">
              <w:r w:rsidRPr="00375960">
                <w:t xml:space="preserve">Mechanism of Injury </w:t>
              </w:r>
            </w:ins>
          </w:p>
        </w:tc>
        <w:tc>
          <w:tcPr>
            <w:tcW w:w="2188" w:type="dxa"/>
          </w:tcPr>
          <w:p w14:paraId="55D84B19" w14:textId="77777777" w:rsidR="00CA4217" w:rsidRPr="00375960" w:rsidRDefault="00CA4217" w:rsidP="00BC0653">
            <w:pPr>
              <w:pStyle w:val="TableEntry"/>
              <w:rPr>
                <w:ins w:id="5705" w:author="Andrea K. Fourquet" w:date="2018-07-16T23:38:00Z"/>
              </w:rPr>
            </w:pPr>
            <w:ins w:id="5706" w:author="Andrea K. Fourquet" w:date="2018-07-16T23:38:00Z">
              <w:r w:rsidRPr="00375960">
                <w:t xml:space="preserve">No mapping available </w:t>
              </w:r>
            </w:ins>
          </w:p>
        </w:tc>
        <w:tc>
          <w:tcPr>
            <w:tcW w:w="1440" w:type="dxa"/>
          </w:tcPr>
          <w:p w14:paraId="65C5D4EC" w14:textId="77777777" w:rsidR="00CA4217" w:rsidRPr="00375960" w:rsidRDefault="00CA4217" w:rsidP="00BC0653">
            <w:pPr>
              <w:pStyle w:val="TableEntry"/>
              <w:rPr>
                <w:ins w:id="5707" w:author="Andrea K. Fourquet" w:date="2018-07-16T23:38:00Z"/>
              </w:rPr>
            </w:pPr>
            <w:ins w:id="5708" w:author="Andrea K. Fourquet" w:date="2018-07-16T23:38:00Z">
              <w:r w:rsidRPr="00375960">
                <w:t>RE</w:t>
              </w:r>
            </w:ins>
          </w:p>
          <w:p w14:paraId="71864F94" w14:textId="77777777" w:rsidR="00CA4217" w:rsidRPr="00375960" w:rsidRDefault="00CA4217" w:rsidP="00BC0653">
            <w:pPr>
              <w:pStyle w:val="TableEntry"/>
              <w:rPr>
                <w:ins w:id="5709" w:author="Andrea K. Fourquet" w:date="2018-07-16T23:38:00Z"/>
              </w:rPr>
            </w:pPr>
            <w:ins w:id="5710" w:author="Andrea K. Fourquet" w:date="2018-07-16T23:38:00Z">
              <w:r w:rsidRPr="00375960">
                <w:t>[0..1]</w:t>
              </w:r>
            </w:ins>
          </w:p>
        </w:tc>
        <w:tc>
          <w:tcPr>
            <w:tcW w:w="3240" w:type="dxa"/>
            <w:tcMar>
              <w:left w:w="40" w:type="dxa"/>
              <w:right w:w="40" w:type="dxa"/>
            </w:tcMar>
          </w:tcPr>
          <w:p w14:paraId="48A7C58B" w14:textId="77777777" w:rsidR="00CA4217" w:rsidRPr="00375960" w:rsidRDefault="00CA4217" w:rsidP="00BC0653">
            <w:pPr>
              <w:pStyle w:val="TableEntry"/>
              <w:rPr>
                <w:ins w:id="5711" w:author="Andrea K. Fourquet" w:date="2018-07-16T23:38:00Z"/>
              </w:rPr>
            </w:pPr>
            <w:ins w:id="5712" w:author="Andrea K. Fourquet" w:date="2018-07-16T23:38:00Z">
              <w:r w:rsidRPr="00375960">
                <w:t>The mechanism of the event which caused the injury</w:t>
              </w:r>
              <w:r>
                <w:t>.</w:t>
              </w:r>
            </w:ins>
          </w:p>
        </w:tc>
        <w:tc>
          <w:tcPr>
            <w:tcW w:w="1440" w:type="dxa"/>
          </w:tcPr>
          <w:p w14:paraId="67524B2C" w14:textId="77777777" w:rsidR="00CA4217" w:rsidRPr="00375960" w:rsidRDefault="00CA4217" w:rsidP="00BC0653">
            <w:pPr>
              <w:pStyle w:val="TableEntry"/>
              <w:rPr>
                <w:ins w:id="5713" w:author="Andrea K. Fourquet" w:date="2018-07-16T23:38:00Z"/>
              </w:rPr>
            </w:pPr>
          </w:p>
        </w:tc>
      </w:tr>
      <w:tr w:rsidR="00CA4217" w:rsidRPr="00375960" w14:paraId="74849E4F" w14:textId="77777777" w:rsidTr="00BC0653">
        <w:trPr>
          <w:cantSplit/>
          <w:ins w:id="5714" w:author="Andrea K. Fourquet" w:date="2018-07-16T23:38:00Z"/>
        </w:trPr>
        <w:tc>
          <w:tcPr>
            <w:tcW w:w="1770" w:type="dxa"/>
            <w:tcMar>
              <w:left w:w="40" w:type="dxa"/>
              <w:right w:w="40" w:type="dxa"/>
            </w:tcMar>
          </w:tcPr>
          <w:p w14:paraId="3E12B6A8" w14:textId="77777777" w:rsidR="00CA4217" w:rsidRPr="00375960" w:rsidRDefault="00CA4217" w:rsidP="00BC0653">
            <w:pPr>
              <w:pStyle w:val="TableEntry"/>
              <w:rPr>
                <w:ins w:id="5715" w:author="Andrea K. Fourquet" w:date="2018-07-16T23:38:00Z"/>
              </w:rPr>
            </w:pPr>
            <w:ins w:id="5716" w:author="Andrea K. Fourquet" w:date="2018-07-16T23:38:00Z">
              <w:r w:rsidRPr="00375960">
                <w:t>Location of Patient in Vehicle</w:t>
              </w:r>
            </w:ins>
          </w:p>
        </w:tc>
        <w:tc>
          <w:tcPr>
            <w:tcW w:w="2188" w:type="dxa"/>
          </w:tcPr>
          <w:p w14:paraId="6EF61C40" w14:textId="77777777" w:rsidR="00CA4217" w:rsidRPr="00375960" w:rsidRDefault="00CA4217" w:rsidP="00BC0653">
            <w:pPr>
              <w:pStyle w:val="TableEntry"/>
              <w:rPr>
                <w:ins w:id="5717" w:author="Andrea K. Fourquet" w:date="2018-07-16T23:38:00Z"/>
              </w:rPr>
            </w:pPr>
            <w:ins w:id="5718" w:author="Andrea K. Fourquet" w:date="2018-07-16T23:38:00Z">
              <w:r w:rsidRPr="00375960">
                <w:t>Encounter</w:t>
              </w:r>
              <w:r w:rsidRPr="00375960">
                <w:sym w:font="Wingdings" w:char="F0DF"/>
              </w:r>
              <w:r w:rsidRPr="00375960">
                <w:t>Observation.value[x]</w:t>
              </w:r>
            </w:ins>
          </w:p>
        </w:tc>
        <w:tc>
          <w:tcPr>
            <w:tcW w:w="1440" w:type="dxa"/>
          </w:tcPr>
          <w:p w14:paraId="72A6BF8E" w14:textId="77777777" w:rsidR="00CA4217" w:rsidRPr="00375960" w:rsidRDefault="00CA4217" w:rsidP="00BC0653">
            <w:pPr>
              <w:pStyle w:val="TableEntry"/>
              <w:rPr>
                <w:ins w:id="5719" w:author="Andrea K. Fourquet" w:date="2018-07-16T23:38:00Z"/>
              </w:rPr>
            </w:pPr>
            <w:ins w:id="5720" w:author="Andrea K. Fourquet" w:date="2018-07-16T23:38:00Z">
              <w:r w:rsidRPr="00375960">
                <w:t>RE</w:t>
              </w:r>
            </w:ins>
          </w:p>
          <w:p w14:paraId="020F919E" w14:textId="77777777" w:rsidR="00CA4217" w:rsidRPr="00375960" w:rsidRDefault="00CA4217" w:rsidP="00BC0653">
            <w:pPr>
              <w:pStyle w:val="TableEntry"/>
              <w:rPr>
                <w:ins w:id="5721" w:author="Andrea K. Fourquet" w:date="2018-07-16T23:38:00Z"/>
              </w:rPr>
            </w:pPr>
            <w:ins w:id="5722" w:author="Andrea K. Fourquet" w:date="2018-07-16T23:38:00Z">
              <w:r w:rsidRPr="00375960">
                <w:t>[0..1]</w:t>
              </w:r>
            </w:ins>
          </w:p>
        </w:tc>
        <w:tc>
          <w:tcPr>
            <w:tcW w:w="3240" w:type="dxa"/>
            <w:tcMar>
              <w:left w:w="40" w:type="dxa"/>
              <w:right w:w="40" w:type="dxa"/>
            </w:tcMar>
          </w:tcPr>
          <w:p w14:paraId="2A520496" w14:textId="77777777" w:rsidR="00CA4217" w:rsidRPr="00375960" w:rsidRDefault="00CA4217" w:rsidP="00BC0653">
            <w:pPr>
              <w:pStyle w:val="TableEntry"/>
              <w:rPr>
                <w:ins w:id="5723" w:author="Andrea K. Fourquet" w:date="2018-07-16T23:38:00Z"/>
              </w:rPr>
            </w:pPr>
            <w:ins w:id="5724" w:author="Andrea K. Fourquet" w:date="2018-07-16T23:38:00Z">
              <w:r w:rsidRPr="00375960">
                <w:t>The seat row location of the vehicle at the time of the crash with the front seat numbered as 1</w:t>
              </w:r>
              <w:r>
                <w:t>.</w:t>
              </w:r>
            </w:ins>
          </w:p>
        </w:tc>
        <w:tc>
          <w:tcPr>
            <w:tcW w:w="1440" w:type="dxa"/>
          </w:tcPr>
          <w:p w14:paraId="2786AC16" w14:textId="77777777" w:rsidR="00CA4217" w:rsidRPr="00375960" w:rsidRDefault="00CA4217" w:rsidP="00BC0653">
            <w:pPr>
              <w:pStyle w:val="TableEntry"/>
              <w:rPr>
                <w:ins w:id="5725" w:author="Andrea K. Fourquet" w:date="2018-07-16T23:38:00Z"/>
              </w:rPr>
            </w:pPr>
          </w:p>
        </w:tc>
      </w:tr>
      <w:tr w:rsidR="00CA4217" w:rsidRPr="00375960" w14:paraId="4D10FC3C" w14:textId="77777777" w:rsidTr="00BC0653">
        <w:trPr>
          <w:cantSplit/>
          <w:ins w:id="5726" w:author="Andrea K. Fourquet" w:date="2018-07-16T23:38:00Z"/>
        </w:trPr>
        <w:tc>
          <w:tcPr>
            <w:tcW w:w="1770" w:type="dxa"/>
            <w:tcMar>
              <w:left w:w="40" w:type="dxa"/>
              <w:right w:w="40" w:type="dxa"/>
            </w:tcMar>
          </w:tcPr>
          <w:p w14:paraId="1EBA2022" w14:textId="77777777" w:rsidR="00CA4217" w:rsidRPr="00375960" w:rsidRDefault="00CA4217" w:rsidP="00BC0653">
            <w:pPr>
              <w:pStyle w:val="TableEntry"/>
              <w:rPr>
                <w:ins w:id="5727" w:author="Andrea K. Fourquet" w:date="2018-07-16T23:38:00Z"/>
              </w:rPr>
            </w:pPr>
            <w:ins w:id="5728" w:author="Andrea K. Fourquet" w:date="2018-07-16T23:38:00Z">
              <w:r w:rsidRPr="00375960">
                <w:t>Use of Occupant Safety Equipment</w:t>
              </w:r>
            </w:ins>
          </w:p>
        </w:tc>
        <w:tc>
          <w:tcPr>
            <w:tcW w:w="2188" w:type="dxa"/>
          </w:tcPr>
          <w:p w14:paraId="656F6D53" w14:textId="77777777" w:rsidR="00CA4217" w:rsidRPr="00375960" w:rsidRDefault="00CA4217" w:rsidP="00BC0653">
            <w:pPr>
              <w:pStyle w:val="TableEntry"/>
              <w:rPr>
                <w:ins w:id="5729" w:author="Andrea K. Fourquet" w:date="2018-07-16T23:38:00Z"/>
              </w:rPr>
            </w:pPr>
            <w:ins w:id="5730" w:author="Andrea K. Fourquet" w:date="2018-07-16T23:38:00Z">
              <w:r w:rsidRPr="00375960">
                <w:t>Encounter</w:t>
              </w:r>
              <w:r w:rsidRPr="00375960">
                <w:sym w:font="Wingdings" w:char="F0DF"/>
              </w:r>
              <w:r w:rsidRPr="00375960">
                <w:t>Observation.value[x]</w:t>
              </w:r>
            </w:ins>
          </w:p>
        </w:tc>
        <w:tc>
          <w:tcPr>
            <w:tcW w:w="1440" w:type="dxa"/>
          </w:tcPr>
          <w:p w14:paraId="7EC1F319" w14:textId="77777777" w:rsidR="00CA4217" w:rsidRPr="00375960" w:rsidRDefault="00CA4217" w:rsidP="00BC0653">
            <w:pPr>
              <w:pStyle w:val="TableEntry"/>
              <w:rPr>
                <w:ins w:id="5731" w:author="Andrea K. Fourquet" w:date="2018-07-16T23:38:00Z"/>
              </w:rPr>
            </w:pPr>
            <w:ins w:id="5732" w:author="Andrea K. Fourquet" w:date="2018-07-16T23:38:00Z">
              <w:r w:rsidRPr="00375960">
                <w:t>RE</w:t>
              </w:r>
            </w:ins>
          </w:p>
          <w:p w14:paraId="71980023" w14:textId="77777777" w:rsidR="00CA4217" w:rsidRPr="00375960" w:rsidRDefault="00CA4217" w:rsidP="00BC0653">
            <w:pPr>
              <w:pStyle w:val="TableEntry"/>
              <w:rPr>
                <w:ins w:id="5733" w:author="Andrea K. Fourquet" w:date="2018-07-16T23:38:00Z"/>
              </w:rPr>
            </w:pPr>
            <w:ins w:id="5734" w:author="Andrea K. Fourquet" w:date="2018-07-16T23:38:00Z">
              <w:r w:rsidRPr="00375960">
                <w:t>[0..1]</w:t>
              </w:r>
            </w:ins>
          </w:p>
        </w:tc>
        <w:tc>
          <w:tcPr>
            <w:tcW w:w="3240" w:type="dxa"/>
            <w:tcMar>
              <w:left w:w="40" w:type="dxa"/>
              <w:right w:w="40" w:type="dxa"/>
            </w:tcMar>
          </w:tcPr>
          <w:p w14:paraId="6F4A3ADE" w14:textId="77777777" w:rsidR="00CA4217" w:rsidRPr="00375960" w:rsidRDefault="00CA4217" w:rsidP="00BC0653">
            <w:pPr>
              <w:pStyle w:val="TableEntry"/>
              <w:rPr>
                <w:ins w:id="5735" w:author="Andrea K. Fourquet" w:date="2018-07-16T23:38:00Z"/>
              </w:rPr>
            </w:pPr>
            <w:ins w:id="5736" w:author="Andrea K. Fourquet" w:date="2018-07-16T23:38:00Z">
              <w:r w:rsidRPr="00375960">
                <w:t>Safety equipment in use by the patient at the time of the injury</w:t>
              </w:r>
              <w:r>
                <w:t>.</w:t>
              </w:r>
            </w:ins>
          </w:p>
        </w:tc>
        <w:tc>
          <w:tcPr>
            <w:tcW w:w="1440" w:type="dxa"/>
          </w:tcPr>
          <w:p w14:paraId="0DC1561B" w14:textId="77777777" w:rsidR="00CA4217" w:rsidRPr="00375960" w:rsidRDefault="00CA4217" w:rsidP="00BC0653">
            <w:pPr>
              <w:pStyle w:val="TableEntry"/>
              <w:rPr>
                <w:ins w:id="5737" w:author="Andrea K. Fourquet" w:date="2018-07-16T23:38:00Z"/>
              </w:rPr>
            </w:pPr>
          </w:p>
        </w:tc>
      </w:tr>
      <w:tr w:rsidR="00CA4217" w:rsidRPr="00375960" w14:paraId="0DFDA15E" w14:textId="77777777" w:rsidTr="00BC0653">
        <w:trPr>
          <w:cantSplit/>
          <w:ins w:id="5738" w:author="Andrea K. Fourquet" w:date="2018-07-16T23:38:00Z"/>
        </w:trPr>
        <w:tc>
          <w:tcPr>
            <w:tcW w:w="1770" w:type="dxa"/>
            <w:tcMar>
              <w:left w:w="40" w:type="dxa"/>
              <w:right w:w="40" w:type="dxa"/>
            </w:tcMar>
          </w:tcPr>
          <w:p w14:paraId="4BBEF609" w14:textId="77777777" w:rsidR="00CA4217" w:rsidRPr="00375960" w:rsidRDefault="00CA4217" w:rsidP="00BC0653">
            <w:pPr>
              <w:pStyle w:val="TableEntry"/>
              <w:rPr>
                <w:ins w:id="5739" w:author="Andrea K. Fourquet" w:date="2018-07-16T23:38:00Z"/>
              </w:rPr>
            </w:pPr>
            <w:ins w:id="5740" w:author="Andrea K. Fourquet" w:date="2018-07-16T23:38:00Z">
              <w:r w:rsidRPr="00375960">
                <w:t>Height of Fall (feet)</w:t>
              </w:r>
            </w:ins>
          </w:p>
        </w:tc>
        <w:tc>
          <w:tcPr>
            <w:tcW w:w="2188" w:type="dxa"/>
          </w:tcPr>
          <w:p w14:paraId="77F1948D" w14:textId="77777777" w:rsidR="00CA4217" w:rsidRPr="00375960" w:rsidRDefault="00CA4217" w:rsidP="00BC0653">
            <w:pPr>
              <w:pStyle w:val="TableEntry"/>
              <w:rPr>
                <w:ins w:id="5741" w:author="Andrea K. Fourquet" w:date="2018-07-16T23:38:00Z"/>
              </w:rPr>
            </w:pPr>
            <w:ins w:id="5742" w:author="Andrea K. Fourquet" w:date="2018-07-16T23:38:00Z">
              <w:r w:rsidRPr="00375960">
                <w:t>Encounter</w:t>
              </w:r>
              <w:r w:rsidRPr="00375960">
                <w:sym w:font="Wingdings" w:char="F0DF"/>
              </w:r>
              <w:r w:rsidRPr="00375960">
                <w:t>Observation.value[x]</w:t>
              </w:r>
            </w:ins>
          </w:p>
        </w:tc>
        <w:tc>
          <w:tcPr>
            <w:tcW w:w="1440" w:type="dxa"/>
          </w:tcPr>
          <w:p w14:paraId="09DCEAE6" w14:textId="77777777" w:rsidR="00CA4217" w:rsidRPr="00375960" w:rsidRDefault="00CA4217" w:rsidP="00BC0653">
            <w:pPr>
              <w:pStyle w:val="TableEntry"/>
              <w:rPr>
                <w:ins w:id="5743" w:author="Andrea K. Fourquet" w:date="2018-07-16T23:38:00Z"/>
              </w:rPr>
            </w:pPr>
            <w:ins w:id="5744" w:author="Andrea K. Fourquet" w:date="2018-07-16T23:38:00Z">
              <w:r w:rsidRPr="00375960">
                <w:t>RE</w:t>
              </w:r>
            </w:ins>
          </w:p>
          <w:p w14:paraId="7B2C2ED3" w14:textId="77777777" w:rsidR="00CA4217" w:rsidRPr="00375960" w:rsidRDefault="00CA4217" w:rsidP="00BC0653">
            <w:pPr>
              <w:pStyle w:val="TableEntry"/>
              <w:rPr>
                <w:ins w:id="5745" w:author="Andrea K. Fourquet" w:date="2018-07-16T23:38:00Z"/>
              </w:rPr>
            </w:pPr>
            <w:ins w:id="5746" w:author="Andrea K. Fourquet" w:date="2018-07-16T23:38:00Z">
              <w:r w:rsidRPr="00375960">
                <w:t>[0..1]</w:t>
              </w:r>
            </w:ins>
          </w:p>
        </w:tc>
        <w:tc>
          <w:tcPr>
            <w:tcW w:w="3240" w:type="dxa"/>
            <w:tcMar>
              <w:left w:w="40" w:type="dxa"/>
              <w:right w:w="40" w:type="dxa"/>
            </w:tcMar>
          </w:tcPr>
          <w:p w14:paraId="690D5A79" w14:textId="77777777" w:rsidR="00CA4217" w:rsidRPr="00375960" w:rsidRDefault="00CA4217" w:rsidP="00BC0653">
            <w:pPr>
              <w:pStyle w:val="TableEntry"/>
              <w:rPr>
                <w:ins w:id="5747" w:author="Andrea K. Fourquet" w:date="2018-07-16T23:38:00Z"/>
              </w:rPr>
            </w:pPr>
            <w:ins w:id="5748" w:author="Andrea K. Fourquet" w:date="2018-07-16T23:38:00Z">
              <w:r w:rsidRPr="00375960">
                <w:t>The distance in feet the patient fell, measured from the lowest point of the patient to the ground</w:t>
              </w:r>
              <w:r>
                <w:t>.</w:t>
              </w:r>
            </w:ins>
          </w:p>
        </w:tc>
        <w:tc>
          <w:tcPr>
            <w:tcW w:w="1440" w:type="dxa"/>
          </w:tcPr>
          <w:p w14:paraId="4054BDAE" w14:textId="77777777" w:rsidR="00CA4217" w:rsidRPr="00375960" w:rsidRDefault="00CA4217" w:rsidP="00BC0653">
            <w:pPr>
              <w:pStyle w:val="TableEntry"/>
              <w:rPr>
                <w:ins w:id="5749" w:author="Andrea K. Fourquet" w:date="2018-07-16T23:38:00Z"/>
              </w:rPr>
            </w:pPr>
          </w:p>
        </w:tc>
      </w:tr>
      <w:tr w:rsidR="00CA4217" w:rsidRPr="00375960" w14:paraId="36A7E9C1" w14:textId="77777777" w:rsidTr="00BC0653">
        <w:trPr>
          <w:cantSplit/>
          <w:ins w:id="5750" w:author="Andrea K. Fourquet" w:date="2018-07-16T23:38:00Z"/>
        </w:trPr>
        <w:tc>
          <w:tcPr>
            <w:tcW w:w="1770" w:type="dxa"/>
            <w:tcMar>
              <w:left w:w="40" w:type="dxa"/>
              <w:right w:w="40" w:type="dxa"/>
            </w:tcMar>
          </w:tcPr>
          <w:p w14:paraId="4250B085" w14:textId="77777777" w:rsidR="00CA4217" w:rsidRPr="00375960" w:rsidRDefault="00CA4217" w:rsidP="00BC0653">
            <w:pPr>
              <w:pStyle w:val="TableEntry"/>
              <w:rPr>
                <w:ins w:id="5751" w:author="Andrea K. Fourquet" w:date="2018-07-16T23:38:00Z"/>
              </w:rPr>
            </w:pPr>
            <w:ins w:id="5752" w:author="Andrea K. Fourquet" w:date="2018-07-16T23:38:00Z">
              <w:r w:rsidRPr="00375960">
                <w:t xml:space="preserve">Cardiac Arrest </w:t>
              </w:r>
            </w:ins>
          </w:p>
        </w:tc>
        <w:tc>
          <w:tcPr>
            <w:tcW w:w="2188" w:type="dxa"/>
          </w:tcPr>
          <w:p w14:paraId="2C90AB92" w14:textId="77777777" w:rsidR="00CA4217" w:rsidRPr="00375960" w:rsidRDefault="00CA4217" w:rsidP="00BC0653">
            <w:pPr>
              <w:pStyle w:val="TableEntry"/>
              <w:rPr>
                <w:ins w:id="5753" w:author="Andrea K. Fourquet" w:date="2018-07-16T23:38:00Z"/>
              </w:rPr>
            </w:pPr>
            <w:ins w:id="5754" w:author="Andrea K. Fourquet" w:date="2018-07-16T23:38:00Z">
              <w:r w:rsidRPr="00375960">
                <w:t>Encounter</w:t>
              </w:r>
              <w:r w:rsidRPr="00375960">
                <w:sym w:font="Wingdings" w:char="F0DF"/>
              </w:r>
              <w:r w:rsidRPr="00375960">
                <w:t>Observation.value[x]</w:t>
              </w:r>
            </w:ins>
          </w:p>
        </w:tc>
        <w:tc>
          <w:tcPr>
            <w:tcW w:w="1440" w:type="dxa"/>
          </w:tcPr>
          <w:p w14:paraId="4512BDEE" w14:textId="77777777" w:rsidR="00CA4217" w:rsidRPr="00375960" w:rsidRDefault="00CA4217" w:rsidP="00BC0653">
            <w:pPr>
              <w:pStyle w:val="TableEntry"/>
              <w:rPr>
                <w:ins w:id="5755" w:author="Andrea K. Fourquet" w:date="2018-07-16T23:38:00Z"/>
              </w:rPr>
            </w:pPr>
            <w:ins w:id="5756" w:author="Andrea K. Fourquet" w:date="2018-07-16T23:38:00Z">
              <w:r w:rsidRPr="00375960">
                <w:t>RE</w:t>
              </w:r>
            </w:ins>
          </w:p>
          <w:p w14:paraId="7B0D2EA5" w14:textId="77777777" w:rsidR="00CA4217" w:rsidRPr="00375960" w:rsidRDefault="00CA4217" w:rsidP="00BC0653">
            <w:pPr>
              <w:pStyle w:val="TableEntry"/>
              <w:rPr>
                <w:ins w:id="5757" w:author="Andrea K. Fourquet" w:date="2018-07-16T23:38:00Z"/>
              </w:rPr>
            </w:pPr>
            <w:ins w:id="5758" w:author="Andrea K. Fourquet" w:date="2018-07-16T23:38:00Z">
              <w:r w:rsidRPr="00375960">
                <w:t>[0..1]</w:t>
              </w:r>
            </w:ins>
          </w:p>
        </w:tc>
        <w:tc>
          <w:tcPr>
            <w:tcW w:w="3240" w:type="dxa"/>
            <w:tcMar>
              <w:left w:w="40" w:type="dxa"/>
              <w:right w:w="40" w:type="dxa"/>
            </w:tcMar>
          </w:tcPr>
          <w:p w14:paraId="43C37251" w14:textId="77777777" w:rsidR="00CA4217" w:rsidRPr="00375960" w:rsidRDefault="00CA4217" w:rsidP="00BC0653">
            <w:pPr>
              <w:pStyle w:val="TableEntry"/>
              <w:rPr>
                <w:ins w:id="5759" w:author="Andrea K. Fourquet" w:date="2018-07-16T23:38:00Z"/>
              </w:rPr>
            </w:pPr>
            <w:ins w:id="5760" w:author="Andrea K. Fourquet" w:date="2018-07-16T23:38:00Z">
              <w:r w:rsidRPr="00375960">
                <w:t>Indication of the presence of a cardiac arrest at any time during this EMS event.</w:t>
              </w:r>
            </w:ins>
          </w:p>
        </w:tc>
        <w:tc>
          <w:tcPr>
            <w:tcW w:w="1440" w:type="dxa"/>
          </w:tcPr>
          <w:p w14:paraId="3C05695D" w14:textId="77777777" w:rsidR="00CA4217" w:rsidRPr="00375960" w:rsidRDefault="00CA4217" w:rsidP="00BC0653">
            <w:pPr>
              <w:pStyle w:val="TableEntry"/>
              <w:rPr>
                <w:ins w:id="5761" w:author="Andrea K. Fourquet" w:date="2018-07-16T23:38:00Z"/>
              </w:rPr>
            </w:pPr>
          </w:p>
        </w:tc>
      </w:tr>
      <w:tr w:rsidR="00CA4217" w:rsidRPr="00375960" w14:paraId="65EC0C4F" w14:textId="77777777" w:rsidTr="00BC0653">
        <w:trPr>
          <w:cantSplit/>
          <w:ins w:id="5762" w:author="Andrea K. Fourquet" w:date="2018-07-16T23:38:00Z"/>
        </w:trPr>
        <w:tc>
          <w:tcPr>
            <w:tcW w:w="1770" w:type="dxa"/>
            <w:tcMar>
              <w:left w:w="40" w:type="dxa"/>
              <w:right w:w="40" w:type="dxa"/>
            </w:tcMar>
          </w:tcPr>
          <w:p w14:paraId="62BF6A34" w14:textId="77777777" w:rsidR="00CA4217" w:rsidRPr="00375960" w:rsidRDefault="00CA4217" w:rsidP="00BC0653">
            <w:pPr>
              <w:pStyle w:val="TableEntry"/>
              <w:rPr>
                <w:ins w:id="5763" w:author="Andrea K. Fourquet" w:date="2018-07-16T23:38:00Z"/>
              </w:rPr>
            </w:pPr>
            <w:ins w:id="5764" w:author="Andrea K. Fourquet" w:date="2018-07-16T23:38:00Z">
              <w:r w:rsidRPr="00375960">
                <w:lastRenderedPageBreak/>
                <w:t xml:space="preserve">Cardiac Arrest Etiology </w:t>
              </w:r>
            </w:ins>
          </w:p>
        </w:tc>
        <w:tc>
          <w:tcPr>
            <w:tcW w:w="2188" w:type="dxa"/>
          </w:tcPr>
          <w:p w14:paraId="645A259B" w14:textId="77777777" w:rsidR="00CA4217" w:rsidRPr="00375960" w:rsidRDefault="00CA4217" w:rsidP="00BC0653">
            <w:pPr>
              <w:pStyle w:val="TableEntry"/>
              <w:rPr>
                <w:ins w:id="5765" w:author="Andrea K. Fourquet" w:date="2018-07-16T23:38:00Z"/>
              </w:rPr>
            </w:pPr>
            <w:ins w:id="5766" w:author="Andrea K. Fourquet" w:date="2018-07-16T23:38:00Z">
              <w:r w:rsidRPr="00375960">
                <w:t>Encounter</w:t>
              </w:r>
              <w:r w:rsidRPr="00375960">
                <w:sym w:font="Wingdings" w:char="F0DF"/>
              </w:r>
              <w:r w:rsidRPr="00375960">
                <w:t>Observation.value[x]</w:t>
              </w:r>
            </w:ins>
          </w:p>
        </w:tc>
        <w:tc>
          <w:tcPr>
            <w:tcW w:w="1440" w:type="dxa"/>
          </w:tcPr>
          <w:p w14:paraId="7161878B" w14:textId="77777777" w:rsidR="00CA4217" w:rsidRPr="00375960" w:rsidRDefault="00CA4217" w:rsidP="00BC0653">
            <w:pPr>
              <w:pStyle w:val="TableEntry"/>
              <w:rPr>
                <w:ins w:id="5767" w:author="Andrea K. Fourquet" w:date="2018-07-16T23:38:00Z"/>
              </w:rPr>
            </w:pPr>
            <w:ins w:id="5768" w:author="Andrea K. Fourquet" w:date="2018-07-16T23:38:00Z">
              <w:r w:rsidRPr="00375960">
                <w:t>RE</w:t>
              </w:r>
            </w:ins>
          </w:p>
          <w:p w14:paraId="4599D057" w14:textId="77777777" w:rsidR="00CA4217" w:rsidRPr="00375960" w:rsidRDefault="00CA4217" w:rsidP="00BC0653">
            <w:pPr>
              <w:pStyle w:val="TableEntry"/>
              <w:rPr>
                <w:ins w:id="5769" w:author="Andrea K. Fourquet" w:date="2018-07-16T23:38:00Z"/>
              </w:rPr>
            </w:pPr>
            <w:ins w:id="5770" w:author="Andrea K. Fourquet" w:date="2018-07-16T23:38:00Z">
              <w:r w:rsidRPr="00375960">
                <w:t>[0..1]</w:t>
              </w:r>
            </w:ins>
          </w:p>
        </w:tc>
        <w:tc>
          <w:tcPr>
            <w:tcW w:w="3240" w:type="dxa"/>
            <w:tcMar>
              <w:left w:w="40" w:type="dxa"/>
              <w:right w:w="40" w:type="dxa"/>
            </w:tcMar>
          </w:tcPr>
          <w:p w14:paraId="38DA625D" w14:textId="77777777" w:rsidR="00CA4217" w:rsidRPr="00375960" w:rsidRDefault="00CA4217" w:rsidP="00BC0653">
            <w:pPr>
              <w:pStyle w:val="TableEntry"/>
              <w:rPr>
                <w:ins w:id="5771" w:author="Andrea K. Fourquet" w:date="2018-07-16T23:38:00Z"/>
              </w:rPr>
            </w:pPr>
            <w:ins w:id="5772" w:author="Andrea K. Fourquet" w:date="2018-07-16T23:38:00Z">
              <w:r w:rsidRPr="00375960">
                <w:t>Indication of the etiology or cause of the cardiac arrest (classified as cardiac, non-cardiac, etc.)</w:t>
              </w:r>
              <w:r>
                <w:t>.</w:t>
              </w:r>
            </w:ins>
          </w:p>
        </w:tc>
        <w:tc>
          <w:tcPr>
            <w:tcW w:w="1440" w:type="dxa"/>
          </w:tcPr>
          <w:p w14:paraId="2CFC4B93" w14:textId="77777777" w:rsidR="00CA4217" w:rsidRPr="00375960" w:rsidRDefault="00CA4217" w:rsidP="00BC0653">
            <w:pPr>
              <w:pStyle w:val="TableEntry"/>
              <w:rPr>
                <w:ins w:id="5773" w:author="Andrea K. Fourquet" w:date="2018-07-16T23:38:00Z"/>
              </w:rPr>
            </w:pPr>
          </w:p>
        </w:tc>
      </w:tr>
      <w:tr w:rsidR="00CA4217" w:rsidRPr="00375960" w14:paraId="22F846F3" w14:textId="77777777" w:rsidTr="00BC0653">
        <w:trPr>
          <w:cantSplit/>
          <w:ins w:id="5774" w:author="Andrea K. Fourquet" w:date="2018-07-16T23:38:00Z"/>
        </w:trPr>
        <w:tc>
          <w:tcPr>
            <w:tcW w:w="1770" w:type="dxa"/>
            <w:tcMar>
              <w:left w:w="40" w:type="dxa"/>
              <w:right w:w="40" w:type="dxa"/>
            </w:tcMar>
          </w:tcPr>
          <w:p w14:paraId="2BA11E99" w14:textId="77777777" w:rsidR="00CA4217" w:rsidRPr="00375960" w:rsidRDefault="00CA4217" w:rsidP="00BC0653">
            <w:pPr>
              <w:pStyle w:val="TableEntry"/>
              <w:rPr>
                <w:ins w:id="5775" w:author="Andrea K. Fourquet" w:date="2018-07-16T23:38:00Z"/>
              </w:rPr>
            </w:pPr>
            <w:ins w:id="5776" w:author="Andrea K. Fourquet" w:date="2018-07-16T23:38:00Z">
              <w:r w:rsidRPr="00375960">
                <w:t>Resuscitation Attempted By EMS</w:t>
              </w:r>
            </w:ins>
          </w:p>
        </w:tc>
        <w:tc>
          <w:tcPr>
            <w:tcW w:w="2188" w:type="dxa"/>
          </w:tcPr>
          <w:p w14:paraId="5F1F9CA3" w14:textId="77777777" w:rsidR="00CA4217" w:rsidRPr="00375960" w:rsidRDefault="00CA4217" w:rsidP="00BC0653">
            <w:pPr>
              <w:pStyle w:val="TableEntry"/>
              <w:rPr>
                <w:ins w:id="5777" w:author="Andrea K. Fourquet" w:date="2018-07-16T23:38:00Z"/>
              </w:rPr>
            </w:pPr>
            <w:ins w:id="5778" w:author="Andrea K. Fourquet" w:date="2018-07-16T23:38:00Z">
              <w:r w:rsidRPr="00375960">
                <w:t>Encounter</w:t>
              </w:r>
              <w:r w:rsidRPr="00375960">
                <w:sym w:font="Wingdings" w:char="F0DF"/>
              </w:r>
              <w:r w:rsidRPr="00375960">
                <w:t xml:space="preserve">Procedure.code </w:t>
              </w:r>
            </w:ins>
          </w:p>
        </w:tc>
        <w:tc>
          <w:tcPr>
            <w:tcW w:w="1440" w:type="dxa"/>
          </w:tcPr>
          <w:p w14:paraId="5AC8F6E0" w14:textId="77777777" w:rsidR="00CA4217" w:rsidRPr="00375960" w:rsidRDefault="00CA4217" w:rsidP="00BC0653">
            <w:pPr>
              <w:pStyle w:val="TableEntry"/>
              <w:rPr>
                <w:ins w:id="5779" w:author="Andrea K. Fourquet" w:date="2018-07-16T23:38:00Z"/>
              </w:rPr>
            </w:pPr>
            <w:ins w:id="5780" w:author="Andrea K. Fourquet" w:date="2018-07-16T23:38:00Z">
              <w:r w:rsidRPr="00375960">
                <w:t>RE</w:t>
              </w:r>
            </w:ins>
          </w:p>
          <w:p w14:paraId="6AB3CB29" w14:textId="77777777" w:rsidR="00CA4217" w:rsidRPr="00375960" w:rsidRDefault="00CA4217" w:rsidP="00BC0653">
            <w:pPr>
              <w:pStyle w:val="TableEntry"/>
              <w:rPr>
                <w:ins w:id="5781" w:author="Andrea K. Fourquet" w:date="2018-07-16T23:38:00Z"/>
              </w:rPr>
            </w:pPr>
            <w:ins w:id="5782" w:author="Andrea K. Fourquet" w:date="2018-07-16T23:38:00Z">
              <w:r w:rsidRPr="00375960">
                <w:t>[0..1]</w:t>
              </w:r>
            </w:ins>
          </w:p>
        </w:tc>
        <w:tc>
          <w:tcPr>
            <w:tcW w:w="3240" w:type="dxa"/>
            <w:tcMar>
              <w:left w:w="40" w:type="dxa"/>
              <w:right w:w="40" w:type="dxa"/>
            </w:tcMar>
          </w:tcPr>
          <w:p w14:paraId="0E85D14B" w14:textId="77777777" w:rsidR="00CA4217" w:rsidRPr="00375960" w:rsidRDefault="00CA4217" w:rsidP="00BC0653">
            <w:pPr>
              <w:pStyle w:val="TableEntry"/>
              <w:rPr>
                <w:ins w:id="5783" w:author="Andrea K. Fourquet" w:date="2018-07-16T23:38:00Z"/>
              </w:rPr>
            </w:pPr>
            <w:ins w:id="5784" w:author="Andrea K. Fourquet" w:date="2018-07-16T23:38:00Z">
              <w:r w:rsidRPr="00375960">
                <w:t>Indication of an attempt to resuscitate the patient who is in cardiac arrest (attempted, not attempted due to DNR, etc.)</w:t>
              </w:r>
              <w:r>
                <w:t>.</w:t>
              </w:r>
            </w:ins>
          </w:p>
        </w:tc>
        <w:tc>
          <w:tcPr>
            <w:tcW w:w="1440" w:type="dxa"/>
          </w:tcPr>
          <w:p w14:paraId="3EBAE537" w14:textId="77777777" w:rsidR="00CA4217" w:rsidRPr="00375960" w:rsidRDefault="00CA4217" w:rsidP="00BC0653">
            <w:pPr>
              <w:pStyle w:val="TableEntry"/>
              <w:rPr>
                <w:ins w:id="5785" w:author="Andrea K. Fourquet" w:date="2018-07-16T23:38:00Z"/>
              </w:rPr>
            </w:pPr>
          </w:p>
        </w:tc>
      </w:tr>
      <w:tr w:rsidR="00CA4217" w:rsidRPr="00375960" w14:paraId="47914FA0" w14:textId="77777777" w:rsidTr="00BC0653">
        <w:trPr>
          <w:cantSplit/>
          <w:ins w:id="5786" w:author="Andrea K. Fourquet" w:date="2018-07-16T23:38:00Z"/>
        </w:trPr>
        <w:tc>
          <w:tcPr>
            <w:tcW w:w="1770" w:type="dxa"/>
            <w:tcMar>
              <w:left w:w="40" w:type="dxa"/>
              <w:right w:w="40" w:type="dxa"/>
            </w:tcMar>
          </w:tcPr>
          <w:p w14:paraId="29C69532" w14:textId="77777777" w:rsidR="00CA4217" w:rsidRPr="00375960" w:rsidRDefault="00CA4217" w:rsidP="00BC0653">
            <w:pPr>
              <w:pStyle w:val="TableEntry"/>
              <w:rPr>
                <w:ins w:id="5787" w:author="Andrea K. Fourquet" w:date="2018-07-16T23:38:00Z"/>
              </w:rPr>
            </w:pPr>
            <w:ins w:id="5788" w:author="Andrea K. Fourquet" w:date="2018-07-16T23:38:00Z">
              <w:r w:rsidRPr="00375960">
                <w:t>Arrest Witnessed By</w:t>
              </w:r>
            </w:ins>
          </w:p>
        </w:tc>
        <w:tc>
          <w:tcPr>
            <w:tcW w:w="2188" w:type="dxa"/>
          </w:tcPr>
          <w:p w14:paraId="42566C7E" w14:textId="77777777" w:rsidR="00CA4217" w:rsidRPr="00375960" w:rsidRDefault="00CA4217" w:rsidP="00BC0653">
            <w:pPr>
              <w:pStyle w:val="TableEntry"/>
              <w:rPr>
                <w:ins w:id="5789" w:author="Andrea K. Fourquet" w:date="2018-07-16T23:38:00Z"/>
              </w:rPr>
            </w:pPr>
            <w:ins w:id="5790" w:author="Andrea K. Fourquet" w:date="2018-07-16T23:38:00Z">
              <w:r w:rsidRPr="00375960">
                <w:t>Encounter.encounter – witness (Person)</w:t>
              </w:r>
            </w:ins>
          </w:p>
          <w:p w14:paraId="088CE2A3" w14:textId="77777777" w:rsidR="00CA4217" w:rsidRPr="00375960" w:rsidRDefault="00CA4217" w:rsidP="00BC0653">
            <w:pPr>
              <w:pStyle w:val="TableEntry"/>
              <w:rPr>
                <w:ins w:id="5791" w:author="Andrea K. Fourquet" w:date="2018-07-16T23:38:00Z"/>
              </w:rPr>
            </w:pPr>
            <w:ins w:id="5792" w:author="Andrea K. Fourquet" w:date="2018-07-16T23:38:00Z">
              <w:r w:rsidRPr="00375960">
                <w:t>**IHE Extension**</w:t>
              </w:r>
            </w:ins>
          </w:p>
        </w:tc>
        <w:tc>
          <w:tcPr>
            <w:tcW w:w="1440" w:type="dxa"/>
          </w:tcPr>
          <w:p w14:paraId="1FDF37EC" w14:textId="77777777" w:rsidR="00CA4217" w:rsidRPr="00375960" w:rsidRDefault="00CA4217" w:rsidP="00BC0653">
            <w:pPr>
              <w:pStyle w:val="TableEntry"/>
              <w:rPr>
                <w:ins w:id="5793" w:author="Andrea K. Fourquet" w:date="2018-07-16T23:38:00Z"/>
              </w:rPr>
            </w:pPr>
            <w:ins w:id="5794" w:author="Andrea K. Fourquet" w:date="2018-07-16T23:38:00Z">
              <w:r w:rsidRPr="00375960">
                <w:t>RE</w:t>
              </w:r>
            </w:ins>
          </w:p>
          <w:p w14:paraId="51710EC2" w14:textId="77777777" w:rsidR="00CA4217" w:rsidRPr="00375960" w:rsidRDefault="00CA4217" w:rsidP="00BC0653">
            <w:pPr>
              <w:pStyle w:val="TableEntry"/>
              <w:rPr>
                <w:ins w:id="5795" w:author="Andrea K. Fourquet" w:date="2018-07-16T23:38:00Z"/>
              </w:rPr>
            </w:pPr>
            <w:ins w:id="5796" w:author="Andrea K. Fourquet" w:date="2018-07-16T23:38:00Z">
              <w:r w:rsidRPr="00375960">
                <w:t>[0..*]</w:t>
              </w:r>
            </w:ins>
          </w:p>
        </w:tc>
        <w:tc>
          <w:tcPr>
            <w:tcW w:w="3240" w:type="dxa"/>
            <w:tcMar>
              <w:left w:w="40" w:type="dxa"/>
              <w:right w:w="40" w:type="dxa"/>
            </w:tcMar>
          </w:tcPr>
          <w:p w14:paraId="795000E4" w14:textId="77777777" w:rsidR="00CA4217" w:rsidRPr="00375960" w:rsidRDefault="00CA4217" w:rsidP="00BC0653">
            <w:pPr>
              <w:pStyle w:val="TableEntry"/>
              <w:rPr>
                <w:ins w:id="5797" w:author="Andrea K. Fourquet" w:date="2018-07-16T23:38:00Z"/>
              </w:rPr>
            </w:pPr>
            <w:ins w:id="5798" w:author="Andrea K. Fourquet" w:date="2018-07-16T23:38:00Z">
              <w:r w:rsidRPr="00375960">
                <w:t>Indication of who the cardiac arrest was witnessed by</w:t>
              </w:r>
              <w:r>
                <w:t>.</w:t>
              </w:r>
            </w:ins>
          </w:p>
        </w:tc>
        <w:tc>
          <w:tcPr>
            <w:tcW w:w="1440" w:type="dxa"/>
          </w:tcPr>
          <w:p w14:paraId="0D3F118F" w14:textId="77777777" w:rsidR="00CA4217" w:rsidRPr="00375960" w:rsidRDefault="00CA4217" w:rsidP="00BC0653">
            <w:pPr>
              <w:pStyle w:val="TableEntry"/>
              <w:rPr>
                <w:ins w:id="5799" w:author="Andrea K. Fourquet" w:date="2018-07-16T23:38:00Z"/>
              </w:rPr>
            </w:pPr>
          </w:p>
        </w:tc>
      </w:tr>
      <w:tr w:rsidR="00CA4217" w:rsidRPr="00375960" w14:paraId="074C6BBE" w14:textId="77777777" w:rsidTr="00BC0653">
        <w:trPr>
          <w:cantSplit/>
          <w:ins w:id="5800" w:author="Andrea K. Fourquet" w:date="2018-07-16T23:38:00Z"/>
        </w:trPr>
        <w:tc>
          <w:tcPr>
            <w:tcW w:w="1770" w:type="dxa"/>
            <w:tcMar>
              <w:left w:w="40" w:type="dxa"/>
              <w:right w:w="40" w:type="dxa"/>
            </w:tcMar>
          </w:tcPr>
          <w:p w14:paraId="2CA87B34" w14:textId="77777777" w:rsidR="00CA4217" w:rsidRPr="00375960" w:rsidRDefault="00CA4217" w:rsidP="00BC0653">
            <w:pPr>
              <w:pStyle w:val="TableEntry"/>
              <w:rPr>
                <w:ins w:id="5801" w:author="Andrea K. Fourquet" w:date="2018-07-16T23:38:00Z"/>
              </w:rPr>
            </w:pPr>
            <w:ins w:id="5802" w:author="Andrea K. Fourquet" w:date="2018-07-16T23:38:00Z">
              <w:r w:rsidRPr="00375960">
                <w:t>CPR Care Provided Prior to EMS Arrival</w:t>
              </w:r>
            </w:ins>
          </w:p>
        </w:tc>
        <w:tc>
          <w:tcPr>
            <w:tcW w:w="2188" w:type="dxa"/>
          </w:tcPr>
          <w:p w14:paraId="568B37B5" w14:textId="77777777" w:rsidR="00CA4217" w:rsidRPr="00375960" w:rsidRDefault="00CA4217" w:rsidP="00BC0653">
            <w:pPr>
              <w:pStyle w:val="TableEntry"/>
              <w:rPr>
                <w:ins w:id="5803" w:author="Andrea K. Fourquet" w:date="2018-07-16T23:38:00Z"/>
              </w:rPr>
            </w:pPr>
            <w:ins w:id="5804" w:author="Andrea K. Fourquet" w:date="2018-07-16T23:38:00Z">
              <w:r w:rsidRPr="00375960">
                <w:t>Encounter.encounter – priorCprProvided</w:t>
              </w:r>
            </w:ins>
          </w:p>
          <w:p w14:paraId="35E4EEF9" w14:textId="77777777" w:rsidR="00CA4217" w:rsidRPr="00375960" w:rsidRDefault="00CA4217" w:rsidP="00BC0653">
            <w:pPr>
              <w:pStyle w:val="TableEntry"/>
              <w:rPr>
                <w:ins w:id="5805" w:author="Andrea K. Fourquet" w:date="2018-07-16T23:38:00Z"/>
              </w:rPr>
            </w:pPr>
            <w:ins w:id="5806" w:author="Andrea K. Fourquet" w:date="2018-07-16T23:38:00Z">
              <w:r w:rsidRPr="00375960">
                <w:t>**IHE Extension**</w:t>
              </w:r>
            </w:ins>
          </w:p>
        </w:tc>
        <w:tc>
          <w:tcPr>
            <w:tcW w:w="1440" w:type="dxa"/>
          </w:tcPr>
          <w:p w14:paraId="2AB0A697" w14:textId="77777777" w:rsidR="00CA4217" w:rsidRPr="00375960" w:rsidRDefault="00CA4217" w:rsidP="00BC0653">
            <w:pPr>
              <w:pStyle w:val="TableEntry"/>
              <w:rPr>
                <w:ins w:id="5807" w:author="Andrea K. Fourquet" w:date="2018-07-16T23:38:00Z"/>
              </w:rPr>
            </w:pPr>
            <w:ins w:id="5808" w:author="Andrea K. Fourquet" w:date="2018-07-16T23:38:00Z">
              <w:r w:rsidRPr="00375960">
                <w:t>RE</w:t>
              </w:r>
            </w:ins>
          </w:p>
          <w:p w14:paraId="55F3CA6B" w14:textId="77777777" w:rsidR="00CA4217" w:rsidRPr="00375960" w:rsidRDefault="00CA4217" w:rsidP="00BC0653">
            <w:pPr>
              <w:pStyle w:val="TableEntry"/>
              <w:rPr>
                <w:ins w:id="5809" w:author="Andrea K. Fourquet" w:date="2018-07-16T23:38:00Z"/>
              </w:rPr>
            </w:pPr>
            <w:ins w:id="5810" w:author="Andrea K. Fourquet" w:date="2018-07-16T23:38:00Z">
              <w:r w:rsidRPr="00375960">
                <w:t>[0..1]</w:t>
              </w:r>
            </w:ins>
          </w:p>
        </w:tc>
        <w:tc>
          <w:tcPr>
            <w:tcW w:w="3240" w:type="dxa"/>
            <w:tcMar>
              <w:left w:w="40" w:type="dxa"/>
              <w:right w:w="40" w:type="dxa"/>
            </w:tcMar>
          </w:tcPr>
          <w:p w14:paraId="04A9435E" w14:textId="77777777" w:rsidR="00CA4217" w:rsidRPr="00375960" w:rsidRDefault="00CA4217" w:rsidP="00BC0653">
            <w:pPr>
              <w:pStyle w:val="TableEntry"/>
              <w:rPr>
                <w:ins w:id="5811" w:author="Andrea K. Fourquet" w:date="2018-07-16T23:38:00Z"/>
              </w:rPr>
            </w:pPr>
            <w:ins w:id="5812" w:author="Andrea K. Fourquet" w:date="2018-07-16T23:38:00Z">
              <w:r w:rsidRPr="00375960">
                <w:t>Documentation of the CPR provided prior to EMS arrival</w:t>
              </w:r>
              <w:r>
                <w:t>.</w:t>
              </w:r>
            </w:ins>
          </w:p>
        </w:tc>
        <w:tc>
          <w:tcPr>
            <w:tcW w:w="1440" w:type="dxa"/>
          </w:tcPr>
          <w:p w14:paraId="6C8A0E1D" w14:textId="77777777" w:rsidR="00CA4217" w:rsidRPr="00375960" w:rsidRDefault="00CA4217" w:rsidP="00BC0653">
            <w:pPr>
              <w:pStyle w:val="TableEntry"/>
              <w:rPr>
                <w:ins w:id="5813" w:author="Andrea K. Fourquet" w:date="2018-07-16T23:38:00Z"/>
              </w:rPr>
            </w:pPr>
          </w:p>
        </w:tc>
      </w:tr>
      <w:tr w:rsidR="00CA4217" w:rsidRPr="00375960" w14:paraId="61CCA64C" w14:textId="77777777" w:rsidTr="00BC0653">
        <w:trPr>
          <w:cantSplit/>
          <w:ins w:id="5814" w:author="Andrea K. Fourquet" w:date="2018-07-16T23:38:00Z"/>
        </w:trPr>
        <w:tc>
          <w:tcPr>
            <w:tcW w:w="1770" w:type="dxa"/>
            <w:tcMar>
              <w:left w:w="40" w:type="dxa"/>
              <w:right w:w="40" w:type="dxa"/>
            </w:tcMar>
          </w:tcPr>
          <w:p w14:paraId="19CE1F95" w14:textId="77777777" w:rsidR="00CA4217" w:rsidRPr="00375960" w:rsidRDefault="00CA4217" w:rsidP="00BC0653">
            <w:pPr>
              <w:pStyle w:val="TableEntry"/>
              <w:rPr>
                <w:ins w:id="5815" w:author="Andrea K. Fourquet" w:date="2018-07-16T23:38:00Z"/>
              </w:rPr>
            </w:pPr>
            <w:ins w:id="5816" w:author="Andrea K. Fourquet" w:date="2018-07-16T23:38:00Z">
              <w:r w:rsidRPr="00375960">
                <w:t>Who Provided CPR Prior to EMS Arrival</w:t>
              </w:r>
            </w:ins>
          </w:p>
        </w:tc>
        <w:tc>
          <w:tcPr>
            <w:tcW w:w="2188" w:type="dxa"/>
          </w:tcPr>
          <w:p w14:paraId="139E5C84" w14:textId="77777777" w:rsidR="00CA4217" w:rsidRPr="00375960" w:rsidRDefault="00CA4217" w:rsidP="00BC0653">
            <w:pPr>
              <w:pStyle w:val="TableEntry"/>
              <w:rPr>
                <w:ins w:id="5817" w:author="Andrea K. Fourquet" w:date="2018-07-16T23:38:00Z"/>
              </w:rPr>
            </w:pPr>
            <w:ins w:id="5818" w:author="Andrea K. Fourquet" w:date="2018-07-16T23:38:00Z">
              <w:r w:rsidRPr="00375960">
                <w:t>Encounter.encounter – priorCprProvidedRole</w:t>
              </w:r>
            </w:ins>
          </w:p>
          <w:p w14:paraId="3D4FEF12" w14:textId="77777777" w:rsidR="00CA4217" w:rsidRPr="00375960" w:rsidRDefault="00CA4217" w:rsidP="00BC0653">
            <w:pPr>
              <w:pStyle w:val="TableEntry"/>
              <w:rPr>
                <w:ins w:id="5819" w:author="Andrea K. Fourquet" w:date="2018-07-16T23:38:00Z"/>
              </w:rPr>
            </w:pPr>
            <w:ins w:id="5820" w:author="Andrea K. Fourquet" w:date="2018-07-16T23:38:00Z">
              <w:r w:rsidRPr="00375960">
                <w:t>**IHE Extension**</w:t>
              </w:r>
            </w:ins>
          </w:p>
        </w:tc>
        <w:tc>
          <w:tcPr>
            <w:tcW w:w="1440" w:type="dxa"/>
          </w:tcPr>
          <w:p w14:paraId="3E936B71" w14:textId="77777777" w:rsidR="00CA4217" w:rsidRPr="00375960" w:rsidRDefault="00CA4217" w:rsidP="00BC0653">
            <w:pPr>
              <w:pStyle w:val="TableEntry"/>
              <w:rPr>
                <w:ins w:id="5821" w:author="Andrea K. Fourquet" w:date="2018-07-16T23:38:00Z"/>
              </w:rPr>
            </w:pPr>
            <w:ins w:id="5822" w:author="Andrea K. Fourquet" w:date="2018-07-16T23:38:00Z">
              <w:r w:rsidRPr="00375960">
                <w:t>RE</w:t>
              </w:r>
            </w:ins>
          </w:p>
          <w:p w14:paraId="388DA917" w14:textId="77777777" w:rsidR="00CA4217" w:rsidRPr="00375960" w:rsidRDefault="00CA4217" w:rsidP="00BC0653">
            <w:pPr>
              <w:pStyle w:val="TableEntry"/>
              <w:rPr>
                <w:ins w:id="5823" w:author="Andrea K. Fourquet" w:date="2018-07-16T23:38:00Z"/>
              </w:rPr>
            </w:pPr>
            <w:ins w:id="5824" w:author="Andrea K. Fourquet" w:date="2018-07-16T23:38:00Z">
              <w:r w:rsidRPr="00375960">
                <w:t>[0..*]</w:t>
              </w:r>
            </w:ins>
          </w:p>
        </w:tc>
        <w:tc>
          <w:tcPr>
            <w:tcW w:w="3240" w:type="dxa"/>
            <w:tcMar>
              <w:left w:w="40" w:type="dxa"/>
              <w:right w:w="40" w:type="dxa"/>
            </w:tcMar>
          </w:tcPr>
          <w:p w14:paraId="2D9CA56F" w14:textId="77777777" w:rsidR="00CA4217" w:rsidRPr="00375960" w:rsidRDefault="00CA4217" w:rsidP="00BC0653">
            <w:pPr>
              <w:pStyle w:val="TableEntry"/>
              <w:rPr>
                <w:ins w:id="5825" w:author="Andrea K. Fourquet" w:date="2018-07-16T23:38:00Z"/>
              </w:rPr>
            </w:pPr>
            <w:ins w:id="5826" w:author="Andrea K. Fourquet" w:date="2018-07-16T23:38:00Z">
              <w:r w:rsidRPr="00375960">
                <w:t>Documentation of who performed CPR prior to this EMS unit's arrival.</w:t>
              </w:r>
            </w:ins>
          </w:p>
        </w:tc>
        <w:tc>
          <w:tcPr>
            <w:tcW w:w="1440" w:type="dxa"/>
          </w:tcPr>
          <w:p w14:paraId="6D835123" w14:textId="77777777" w:rsidR="00CA4217" w:rsidRPr="00375960" w:rsidRDefault="00CA4217" w:rsidP="00BC0653">
            <w:pPr>
              <w:pStyle w:val="TableEntry"/>
              <w:rPr>
                <w:ins w:id="5827" w:author="Andrea K. Fourquet" w:date="2018-07-16T23:38:00Z"/>
              </w:rPr>
            </w:pPr>
          </w:p>
        </w:tc>
      </w:tr>
      <w:tr w:rsidR="00CA4217" w:rsidRPr="00375960" w14:paraId="2A2F1EAA" w14:textId="77777777" w:rsidTr="00BC0653">
        <w:trPr>
          <w:cantSplit/>
          <w:ins w:id="5828" w:author="Andrea K. Fourquet" w:date="2018-07-16T23:38:00Z"/>
        </w:trPr>
        <w:tc>
          <w:tcPr>
            <w:tcW w:w="1770" w:type="dxa"/>
            <w:tcMar>
              <w:left w:w="40" w:type="dxa"/>
              <w:right w:w="40" w:type="dxa"/>
            </w:tcMar>
          </w:tcPr>
          <w:p w14:paraId="031491BF" w14:textId="77777777" w:rsidR="00CA4217" w:rsidRPr="00375960" w:rsidRDefault="00CA4217" w:rsidP="00BC0653">
            <w:pPr>
              <w:pStyle w:val="TableEntry"/>
              <w:rPr>
                <w:ins w:id="5829" w:author="Andrea K. Fourquet" w:date="2018-07-16T23:38:00Z"/>
              </w:rPr>
            </w:pPr>
            <w:ins w:id="5830" w:author="Andrea K. Fourquet" w:date="2018-07-16T23:38:00Z">
              <w:r w:rsidRPr="00375960">
                <w:t>AED Use Prior to EMS Arrival</w:t>
              </w:r>
            </w:ins>
          </w:p>
        </w:tc>
        <w:tc>
          <w:tcPr>
            <w:tcW w:w="2188" w:type="dxa"/>
          </w:tcPr>
          <w:p w14:paraId="47280196" w14:textId="77777777" w:rsidR="00CA4217" w:rsidRPr="00375960" w:rsidRDefault="00CA4217" w:rsidP="00BC0653">
            <w:pPr>
              <w:pStyle w:val="TableEntry"/>
              <w:rPr>
                <w:ins w:id="5831" w:author="Andrea K. Fourquet" w:date="2018-07-16T23:38:00Z"/>
              </w:rPr>
            </w:pPr>
            <w:ins w:id="5832" w:author="Andrea K. Fourquet" w:date="2018-07-16T23:38:00Z">
              <w:r w:rsidRPr="00375960">
                <w:t>Encounter.encounter – priorAedProvided</w:t>
              </w:r>
            </w:ins>
          </w:p>
          <w:p w14:paraId="64D1AFFC" w14:textId="77777777" w:rsidR="00CA4217" w:rsidRPr="00375960" w:rsidRDefault="00CA4217" w:rsidP="00BC0653">
            <w:pPr>
              <w:pStyle w:val="TableEntry"/>
              <w:rPr>
                <w:ins w:id="5833" w:author="Andrea K. Fourquet" w:date="2018-07-16T23:38:00Z"/>
              </w:rPr>
            </w:pPr>
            <w:ins w:id="5834" w:author="Andrea K. Fourquet" w:date="2018-07-16T23:38:00Z">
              <w:r w:rsidRPr="00375960">
                <w:t>**IHE Extension**</w:t>
              </w:r>
            </w:ins>
          </w:p>
        </w:tc>
        <w:tc>
          <w:tcPr>
            <w:tcW w:w="1440" w:type="dxa"/>
          </w:tcPr>
          <w:p w14:paraId="5B5934E1" w14:textId="77777777" w:rsidR="00CA4217" w:rsidRPr="00375960" w:rsidRDefault="00CA4217" w:rsidP="00BC0653">
            <w:pPr>
              <w:pStyle w:val="TableEntry"/>
              <w:rPr>
                <w:ins w:id="5835" w:author="Andrea K. Fourquet" w:date="2018-07-16T23:38:00Z"/>
              </w:rPr>
            </w:pPr>
            <w:ins w:id="5836" w:author="Andrea K. Fourquet" w:date="2018-07-16T23:38:00Z">
              <w:r w:rsidRPr="00375960">
                <w:t>RE</w:t>
              </w:r>
            </w:ins>
          </w:p>
          <w:p w14:paraId="084E8FE1" w14:textId="77777777" w:rsidR="00CA4217" w:rsidRPr="00375960" w:rsidRDefault="00CA4217" w:rsidP="00BC0653">
            <w:pPr>
              <w:pStyle w:val="TableEntry"/>
              <w:rPr>
                <w:ins w:id="5837" w:author="Andrea K. Fourquet" w:date="2018-07-16T23:38:00Z"/>
              </w:rPr>
            </w:pPr>
            <w:ins w:id="5838" w:author="Andrea K. Fourquet" w:date="2018-07-16T23:38:00Z">
              <w:r w:rsidRPr="00375960">
                <w:t>[0..1]</w:t>
              </w:r>
            </w:ins>
          </w:p>
        </w:tc>
        <w:tc>
          <w:tcPr>
            <w:tcW w:w="3240" w:type="dxa"/>
            <w:tcMar>
              <w:left w:w="40" w:type="dxa"/>
              <w:right w:w="40" w:type="dxa"/>
            </w:tcMar>
          </w:tcPr>
          <w:p w14:paraId="48F2730B" w14:textId="77777777" w:rsidR="00CA4217" w:rsidRPr="00375960" w:rsidRDefault="00CA4217" w:rsidP="00BC0653">
            <w:pPr>
              <w:pStyle w:val="TableEntry"/>
              <w:rPr>
                <w:ins w:id="5839" w:author="Andrea K. Fourquet" w:date="2018-07-16T23:38:00Z"/>
              </w:rPr>
            </w:pPr>
            <w:ins w:id="5840" w:author="Andrea K. Fourquet" w:date="2018-07-16T23:38:00Z">
              <w:r w:rsidRPr="00375960">
                <w:t>Documentation of AED use Prior to EMS Arrival</w:t>
              </w:r>
              <w:r>
                <w:t>.</w:t>
              </w:r>
            </w:ins>
          </w:p>
        </w:tc>
        <w:tc>
          <w:tcPr>
            <w:tcW w:w="1440" w:type="dxa"/>
          </w:tcPr>
          <w:p w14:paraId="183451B4" w14:textId="77777777" w:rsidR="00CA4217" w:rsidRPr="00375960" w:rsidRDefault="00CA4217" w:rsidP="00BC0653">
            <w:pPr>
              <w:pStyle w:val="TableEntry"/>
              <w:rPr>
                <w:ins w:id="5841" w:author="Andrea K. Fourquet" w:date="2018-07-16T23:38:00Z"/>
              </w:rPr>
            </w:pPr>
          </w:p>
        </w:tc>
      </w:tr>
      <w:tr w:rsidR="00CA4217" w:rsidRPr="00375960" w14:paraId="3862A28E" w14:textId="77777777" w:rsidTr="00BC0653">
        <w:trPr>
          <w:cantSplit/>
          <w:ins w:id="5842" w:author="Andrea K. Fourquet" w:date="2018-07-16T23:38:00Z"/>
        </w:trPr>
        <w:tc>
          <w:tcPr>
            <w:tcW w:w="1770" w:type="dxa"/>
            <w:tcMar>
              <w:left w:w="40" w:type="dxa"/>
              <w:right w:w="40" w:type="dxa"/>
            </w:tcMar>
          </w:tcPr>
          <w:p w14:paraId="6CB8230B" w14:textId="77777777" w:rsidR="00CA4217" w:rsidRPr="00375960" w:rsidRDefault="00CA4217" w:rsidP="00BC0653">
            <w:pPr>
              <w:pStyle w:val="TableEntry"/>
              <w:rPr>
                <w:ins w:id="5843" w:author="Andrea K. Fourquet" w:date="2018-07-16T23:38:00Z"/>
              </w:rPr>
            </w:pPr>
            <w:ins w:id="5844" w:author="Andrea K. Fourquet" w:date="2018-07-16T23:38:00Z">
              <w:r w:rsidRPr="00375960">
                <w:t>Who Used AED Prior to EMS Arrival</w:t>
              </w:r>
            </w:ins>
          </w:p>
        </w:tc>
        <w:tc>
          <w:tcPr>
            <w:tcW w:w="2188" w:type="dxa"/>
          </w:tcPr>
          <w:p w14:paraId="6F253B2E" w14:textId="77777777" w:rsidR="00CA4217" w:rsidRPr="00375960" w:rsidRDefault="00CA4217" w:rsidP="00BC0653">
            <w:pPr>
              <w:pStyle w:val="TableEntry"/>
              <w:rPr>
                <w:ins w:id="5845" w:author="Andrea K. Fourquet" w:date="2018-07-16T23:38:00Z"/>
              </w:rPr>
            </w:pPr>
            <w:ins w:id="5846" w:author="Andrea K. Fourquet" w:date="2018-07-16T23:38:00Z">
              <w:r w:rsidRPr="00375960">
                <w:t>Encounter.encounter – priorAedProvidedRole</w:t>
              </w:r>
            </w:ins>
          </w:p>
          <w:p w14:paraId="025C39FE" w14:textId="77777777" w:rsidR="00CA4217" w:rsidRPr="00375960" w:rsidRDefault="00CA4217" w:rsidP="00BC0653">
            <w:pPr>
              <w:pStyle w:val="TableEntry"/>
              <w:rPr>
                <w:ins w:id="5847" w:author="Andrea K. Fourquet" w:date="2018-07-16T23:38:00Z"/>
              </w:rPr>
            </w:pPr>
            <w:ins w:id="5848" w:author="Andrea K. Fourquet" w:date="2018-07-16T23:38:00Z">
              <w:r w:rsidRPr="00375960">
                <w:t>**IHE Extension**</w:t>
              </w:r>
            </w:ins>
          </w:p>
        </w:tc>
        <w:tc>
          <w:tcPr>
            <w:tcW w:w="1440" w:type="dxa"/>
          </w:tcPr>
          <w:p w14:paraId="27297681" w14:textId="77777777" w:rsidR="00CA4217" w:rsidRPr="00375960" w:rsidRDefault="00CA4217" w:rsidP="00BC0653">
            <w:pPr>
              <w:pStyle w:val="TableEntry"/>
              <w:rPr>
                <w:ins w:id="5849" w:author="Andrea K. Fourquet" w:date="2018-07-16T23:38:00Z"/>
              </w:rPr>
            </w:pPr>
            <w:ins w:id="5850" w:author="Andrea K. Fourquet" w:date="2018-07-16T23:38:00Z">
              <w:r w:rsidRPr="00375960">
                <w:t>RE</w:t>
              </w:r>
            </w:ins>
          </w:p>
          <w:p w14:paraId="7CB3F34D" w14:textId="77777777" w:rsidR="00CA4217" w:rsidRPr="00375960" w:rsidRDefault="00CA4217" w:rsidP="00BC0653">
            <w:pPr>
              <w:pStyle w:val="TableEntry"/>
              <w:rPr>
                <w:ins w:id="5851" w:author="Andrea K. Fourquet" w:date="2018-07-16T23:38:00Z"/>
              </w:rPr>
            </w:pPr>
            <w:ins w:id="5852" w:author="Andrea K. Fourquet" w:date="2018-07-16T23:38:00Z">
              <w:r w:rsidRPr="00375960">
                <w:t>[0..1]</w:t>
              </w:r>
            </w:ins>
          </w:p>
        </w:tc>
        <w:tc>
          <w:tcPr>
            <w:tcW w:w="3240" w:type="dxa"/>
            <w:tcMar>
              <w:left w:w="40" w:type="dxa"/>
              <w:right w:w="40" w:type="dxa"/>
            </w:tcMar>
          </w:tcPr>
          <w:p w14:paraId="1E89C9E9" w14:textId="77777777" w:rsidR="00CA4217" w:rsidRPr="00375960" w:rsidRDefault="00CA4217" w:rsidP="00BC0653">
            <w:pPr>
              <w:pStyle w:val="TableEntry"/>
              <w:rPr>
                <w:ins w:id="5853" w:author="Andrea K. Fourquet" w:date="2018-07-16T23:38:00Z"/>
              </w:rPr>
            </w:pPr>
            <w:ins w:id="5854" w:author="Andrea K. Fourquet" w:date="2018-07-16T23:38:00Z">
              <w:r w:rsidRPr="00375960">
                <w:t>Documentation of who used the AED prior to this EMS unit's arrival.</w:t>
              </w:r>
            </w:ins>
          </w:p>
        </w:tc>
        <w:tc>
          <w:tcPr>
            <w:tcW w:w="1440" w:type="dxa"/>
          </w:tcPr>
          <w:p w14:paraId="2713A9B7" w14:textId="77777777" w:rsidR="00CA4217" w:rsidRPr="00375960" w:rsidRDefault="00CA4217" w:rsidP="00BC0653">
            <w:pPr>
              <w:pStyle w:val="TableEntry"/>
              <w:rPr>
                <w:ins w:id="5855" w:author="Andrea K. Fourquet" w:date="2018-07-16T23:38:00Z"/>
              </w:rPr>
            </w:pPr>
          </w:p>
        </w:tc>
      </w:tr>
      <w:tr w:rsidR="00CA4217" w:rsidRPr="00375960" w14:paraId="06538406" w14:textId="77777777" w:rsidTr="00BC0653">
        <w:trPr>
          <w:cantSplit/>
          <w:ins w:id="5856" w:author="Andrea K. Fourquet" w:date="2018-07-16T23:38:00Z"/>
        </w:trPr>
        <w:tc>
          <w:tcPr>
            <w:tcW w:w="1770" w:type="dxa"/>
            <w:tcMar>
              <w:left w:w="40" w:type="dxa"/>
              <w:right w:w="40" w:type="dxa"/>
            </w:tcMar>
          </w:tcPr>
          <w:p w14:paraId="3B02E998" w14:textId="77777777" w:rsidR="00CA4217" w:rsidRPr="00375960" w:rsidRDefault="00CA4217" w:rsidP="00BC0653">
            <w:pPr>
              <w:pStyle w:val="TableEntry"/>
              <w:rPr>
                <w:ins w:id="5857" w:author="Andrea K. Fourquet" w:date="2018-07-16T23:38:00Z"/>
              </w:rPr>
            </w:pPr>
            <w:ins w:id="5858" w:author="Andrea K. Fourquet" w:date="2018-07-16T23:38:00Z">
              <w:r w:rsidRPr="00375960">
                <w:t>Type of CPR Provided</w:t>
              </w:r>
            </w:ins>
          </w:p>
        </w:tc>
        <w:tc>
          <w:tcPr>
            <w:tcW w:w="2188" w:type="dxa"/>
          </w:tcPr>
          <w:p w14:paraId="79C8350C" w14:textId="77777777" w:rsidR="00CA4217" w:rsidRPr="00375960" w:rsidRDefault="00CA4217" w:rsidP="00BC0653">
            <w:pPr>
              <w:pStyle w:val="TableEntry"/>
              <w:rPr>
                <w:ins w:id="5859" w:author="Andrea K. Fourquet" w:date="2018-07-16T23:38:00Z"/>
              </w:rPr>
            </w:pPr>
            <w:ins w:id="5860" w:author="Andrea K. Fourquet" w:date="2018-07-16T23:38:00Z">
              <w:r w:rsidRPr="00375960">
                <w:t>Encounter.encounter – CprProvidedType</w:t>
              </w:r>
            </w:ins>
          </w:p>
          <w:p w14:paraId="10A7FC7B" w14:textId="77777777" w:rsidR="00CA4217" w:rsidRPr="00375960" w:rsidRDefault="00CA4217" w:rsidP="00BC0653">
            <w:pPr>
              <w:pStyle w:val="TableEntry"/>
              <w:rPr>
                <w:ins w:id="5861" w:author="Andrea K. Fourquet" w:date="2018-07-16T23:38:00Z"/>
              </w:rPr>
            </w:pPr>
            <w:ins w:id="5862" w:author="Andrea K. Fourquet" w:date="2018-07-16T23:38:00Z">
              <w:r w:rsidRPr="00375960">
                <w:t>**IHE Extension**</w:t>
              </w:r>
            </w:ins>
          </w:p>
        </w:tc>
        <w:tc>
          <w:tcPr>
            <w:tcW w:w="1440" w:type="dxa"/>
          </w:tcPr>
          <w:p w14:paraId="178DBC8C" w14:textId="77777777" w:rsidR="00CA4217" w:rsidRPr="00375960" w:rsidRDefault="00CA4217" w:rsidP="00BC0653">
            <w:pPr>
              <w:pStyle w:val="TableEntry"/>
              <w:rPr>
                <w:ins w:id="5863" w:author="Andrea K. Fourquet" w:date="2018-07-16T23:38:00Z"/>
              </w:rPr>
            </w:pPr>
            <w:ins w:id="5864" w:author="Andrea K. Fourquet" w:date="2018-07-16T23:38:00Z">
              <w:r w:rsidRPr="00375960">
                <w:t>RE</w:t>
              </w:r>
            </w:ins>
          </w:p>
          <w:p w14:paraId="338713BD" w14:textId="77777777" w:rsidR="00CA4217" w:rsidRPr="00375960" w:rsidRDefault="00CA4217" w:rsidP="00BC0653">
            <w:pPr>
              <w:pStyle w:val="TableEntry"/>
              <w:rPr>
                <w:ins w:id="5865" w:author="Andrea K. Fourquet" w:date="2018-07-16T23:38:00Z"/>
              </w:rPr>
            </w:pPr>
            <w:ins w:id="5866" w:author="Andrea K. Fourquet" w:date="2018-07-16T23:38:00Z">
              <w:r w:rsidRPr="00375960">
                <w:t>[0..1]</w:t>
              </w:r>
            </w:ins>
          </w:p>
        </w:tc>
        <w:tc>
          <w:tcPr>
            <w:tcW w:w="3240" w:type="dxa"/>
            <w:tcMar>
              <w:left w:w="40" w:type="dxa"/>
              <w:right w:w="40" w:type="dxa"/>
            </w:tcMar>
          </w:tcPr>
          <w:p w14:paraId="600CFB12" w14:textId="77777777" w:rsidR="00CA4217" w:rsidRPr="00375960" w:rsidRDefault="00CA4217" w:rsidP="00BC0653">
            <w:pPr>
              <w:pStyle w:val="TableEntry"/>
              <w:rPr>
                <w:ins w:id="5867" w:author="Andrea K. Fourquet" w:date="2018-07-16T23:38:00Z"/>
              </w:rPr>
            </w:pPr>
            <w:ins w:id="5868" w:author="Andrea K. Fourquet" w:date="2018-07-16T23:38:00Z">
              <w:r w:rsidRPr="00375960">
                <w:t>Documentation of the type/technique of CPR used by EMS.</w:t>
              </w:r>
            </w:ins>
          </w:p>
        </w:tc>
        <w:tc>
          <w:tcPr>
            <w:tcW w:w="1440" w:type="dxa"/>
          </w:tcPr>
          <w:p w14:paraId="6D08D154" w14:textId="77777777" w:rsidR="00CA4217" w:rsidRPr="00375960" w:rsidRDefault="00CA4217" w:rsidP="00BC0653">
            <w:pPr>
              <w:pStyle w:val="TableEntry"/>
              <w:rPr>
                <w:ins w:id="5869" w:author="Andrea K. Fourquet" w:date="2018-07-16T23:38:00Z"/>
              </w:rPr>
            </w:pPr>
          </w:p>
        </w:tc>
      </w:tr>
      <w:tr w:rsidR="00CA4217" w:rsidRPr="00375960" w14:paraId="1FC33780" w14:textId="77777777" w:rsidTr="00BC0653">
        <w:trPr>
          <w:cantSplit/>
          <w:ins w:id="5870" w:author="Andrea K. Fourquet" w:date="2018-07-16T23:38:00Z"/>
        </w:trPr>
        <w:tc>
          <w:tcPr>
            <w:tcW w:w="1770" w:type="dxa"/>
            <w:tcMar>
              <w:left w:w="40" w:type="dxa"/>
              <w:right w:w="40" w:type="dxa"/>
            </w:tcMar>
          </w:tcPr>
          <w:p w14:paraId="4CFC7B13" w14:textId="77777777" w:rsidR="00CA4217" w:rsidRPr="00375960" w:rsidRDefault="00CA4217" w:rsidP="00BC0653">
            <w:pPr>
              <w:pStyle w:val="TableEntry"/>
              <w:rPr>
                <w:ins w:id="5871" w:author="Andrea K. Fourquet" w:date="2018-07-16T23:38:00Z"/>
              </w:rPr>
            </w:pPr>
            <w:ins w:id="5872" w:author="Andrea K. Fourquet" w:date="2018-07-16T23:38:00Z">
              <w:r w:rsidRPr="00375960">
                <w:t>First Monitored Arrest Rhythm of the Patient</w:t>
              </w:r>
            </w:ins>
          </w:p>
        </w:tc>
        <w:tc>
          <w:tcPr>
            <w:tcW w:w="2188" w:type="dxa"/>
          </w:tcPr>
          <w:p w14:paraId="0D0A57C8" w14:textId="77777777" w:rsidR="00CA4217" w:rsidRPr="00375960" w:rsidRDefault="00CA4217" w:rsidP="00BC0653">
            <w:pPr>
              <w:pStyle w:val="TableEntry"/>
              <w:rPr>
                <w:ins w:id="5873" w:author="Andrea K. Fourquet" w:date="2018-07-16T23:38:00Z"/>
              </w:rPr>
            </w:pPr>
            <w:ins w:id="5874" w:author="Andrea K. Fourquet" w:date="2018-07-16T23:38:00Z">
              <w:r w:rsidRPr="00375960">
                <w:t>Encounter</w:t>
              </w:r>
              <w:r w:rsidRPr="00375960">
                <w:sym w:font="Wingdings" w:char="F0DF"/>
              </w:r>
              <w:r w:rsidRPr="00375960">
                <w:t>Observation.value[x]</w:t>
              </w:r>
            </w:ins>
          </w:p>
        </w:tc>
        <w:tc>
          <w:tcPr>
            <w:tcW w:w="1440" w:type="dxa"/>
          </w:tcPr>
          <w:p w14:paraId="60D638E5" w14:textId="77777777" w:rsidR="00CA4217" w:rsidRPr="00375960" w:rsidRDefault="00CA4217" w:rsidP="00BC0653">
            <w:pPr>
              <w:pStyle w:val="TableEntry"/>
              <w:rPr>
                <w:ins w:id="5875" w:author="Andrea K. Fourquet" w:date="2018-07-16T23:38:00Z"/>
              </w:rPr>
            </w:pPr>
            <w:ins w:id="5876" w:author="Andrea K. Fourquet" w:date="2018-07-16T23:38:00Z">
              <w:r w:rsidRPr="00375960">
                <w:t>RE</w:t>
              </w:r>
            </w:ins>
          </w:p>
          <w:p w14:paraId="15518D99" w14:textId="77777777" w:rsidR="00CA4217" w:rsidRPr="00375960" w:rsidRDefault="00CA4217" w:rsidP="00BC0653">
            <w:pPr>
              <w:pStyle w:val="TableEntry"/>
              <w:rPr>
                <w:ins w:id="5877" w:author="Andrea K. Fourquet" w:date="2018-07-16T23:38:00Z"/>
              </w:rPr>
            </w:pPr>
            <w:ins w:id="5878" w:author="Andrea K. Fourquet" w:date="2018-07-16T23:38:00Z">
              <w:r w:rsidRPr="00375960">
                <w:t>[0..1]</w:t>
              </w:r>
            </w:ins>
          </w:p>
        </w:tc>
        <w:tc>
          <w:tcPr>
            <w:tcW w:w="3240" w:type="dxa"/>
            <w:tcMar>
              <w:left w:w="40" w:type="dxa"/>
              <w:right w:w="40" w:type="dxa"/>
            </w:tcMar>
          </w:tcPr>
          <w:p w14:paraId="74B1E957" w14:textId="77777777" w:rsidR="00CA4217" w:rsidRPr="00375960" w:rsidRDefault="00CA4217" w:rsidP="00BC0653">
            <w:pPr>
              <w:pStyle w:val="TableEntry"/>
              <w:rPr>
                <w:ins w:id="5879" w:author="Andrea K. Fourquet" w:date="2018-07-16T23:38:00Z"/>
              </w:rPr>
            </w:pPr>
            <w:ins w:id="5880" w:author="Andrea K. Fourquet" w:date="2018-07-16T23:38:00Z">
              <w:r w:rsidRPr="00375960">
                <w:t>Documentation of what the first monitored arrest rhythm which was noted</w:t>
              </w:r>
              <w:r>
                <w:t>.</w:t>
              </w:r>
            </w:ins>
          </w:p>
        </w:tc>
        <w:tc>
          <w:tcPr>
            <w:tcW w:w="1440" w:type="dxa"/>
          </w:tcPr>
          <w:p w14:paraId="6851A8BD" w14:textId="77777777" w:rsidR="00CA4217" w:rsidRPr="00375960" w:rsidRDefault="00CA4217" w:rsidP="00BC0653">
            <w:pPr>
              <w:pStyle w:val="TableEntry"/>
              <w:rPr>
                <w:ins w:id="5881" w:author="Andrea K. Fourquet" w:date="2018-07-16T23:38:00Z"/>
              </w:rPr>
            </w:pPr>
          </w:p>
        </w:tc>
      </w:tr>
      <w:tr w:rsidR="00CA4217" w:rsidRPr="00375960" w14:paraId="2C9FC093" w14:textId="77777777" w:rsidTr="00BC0653">
        <w:trPr>
          <w:cantSplit/>
          <w:ins w:id="5882" w:author="Andrea K. Fourquet" w:date="2018-07-16T23:38:00Z"/>
        </w:trPr>
        <w:tc>
          <w:tcPr>
            <w:tcW w:w="1770" w:type="dxa"/>
            <w:tcMar>
              <w:left w:w="40" w:type="dxa"/>
              <w:right w:w="40" w:type="dxa"/>
            </w:tcMar>
          </w:tcPr>
          <w:p w14:paraId="1F34DF00" w14:textId="77777777" w:rsidR="00CA4217" w:rsidRPr="00375960" w:rsidRDefault="00CA4217" w:rsidP="00BC0653">
            <w:pPr>
              <w:pStyle w:val="TableEntry"/>
              <w:rPr>
                <w:ins w:id="5883" w:author="Andrea K. Fourquet" w:date="2018-07-16T23:38:00Z"/>
              </w:rPr>
            </w:pPr>
            <w:ins w:id="5884" w:author="Andrea K. Fourquet" w:date="2018-07-16T23:38:00Z">
              <w:r w:rsidRPr="00375960">
                <w:t>Any Return of Spontaneous Circulation</w:t>
              </w:r>
            </w:ins>
          </w:p>
        </w:tc>
        <w:tc>
          <w:tcPr>
            <w:tcW w:w="2188" w:type="dxa"/>
          </w:tcPr>
          <w:p w14:paraId="4A5BD100" w14:textId="77777777" w:rsidR="00CA4217" w:rsidRPr="00375960" w:rsidRDefault="00CA4217" w:rsidP="00BC0653">
            <w:pPr>
              <w:pStyle w:val="TableEntry"/>
              <w:rPr>
                <w:ins w:id="5885" w:author="Andrea K. Fourquet" w:date="2018-07-16T23:38:00Z"/>
              </w:rPr>
            </w:pPr>
            <w:ins w:id="5886" w:author="Andrea K. Fourquet" w:date="2018-07-16T23:38:00Z">
              <w:r w:rsidRPr="00375960">
                <w:t>Encounter</w:t>
              </w:r>
              <w:r w:rsidRPr="00375960">
                <w:sym w:font="Wingdings" w:char="F0DF"/>
              </w:r>
              <w:r w:rsidRPr="00375960">
                <w:t>Procedure.outcome</w:t>
              </w:r>
            </w:ins>
          </w:p>
        </w:tc>
        <w:tc>
          <w:tcPr>
            <w:tcW w:w="1440" w:type="dxa"/>
          </w:tcPr>
          <w:p w14:paraId="3F6DCA36" w14:textId="77777777" w:rsidR="00CA4217" w:rsidRPr="00375960" w:rsidRDefault="00CA4217" w:rsidP="00BC0653">
            <w:pPr>
              <w:pStyle w:val="TableEntry"/>
              <w:rPr>
                <w:ins w:id="5887" w:author="Andrea K. Fourquet" w:date="2018-07-16T23:38:00Z"/>
              </w:rPr>
            </w:pPr>
            <w:ins w:id="5888" w:author="Andrea K. Fourquet" w:date="2018-07-16T23:38:00Z">
              <w:r w:rsidRPr="00375960">
                <w:t>RE</w:t>
              </w:r>
            </w:ins>
          </w:p>
          <w:p w14:paraId="71F351F4" w14:textId="77777777" w:rsidR="00CA4217" w:rsidRPr="00375960" w:rsidRDefault="00CA4217" w:rsidP="00BC0653">
            <w:pPr>
              <w:pStyle w:val="TableEntry"/>
              <w:rPr>
                <w:ins w:id="5889" w:author="Andrea K. Fourquet" w:date="2018-07-16T23:38:00Z"/>
              </w:rPr>
            </w:pPr>
            <w:ins w:id="5890" w:author="Andrea K. Fourquet" w:date="2018-07-16T23:38:00Z">
              <w:r w:rsidRPr="00375960">
                <w:t>[0..1]</w:t>
              </w:r>
            </w:ins>
          </w:p>
        </w:tc>
        <w:tc>
          <w:tcPr>
            <w:tcW w:w="3240" w:type="dxa"/>
            <w:tcMar>
              <w:left w:w="40" w:type="dxa"/>
              <w:right w:w="40" w:type="dxa"/>
            </w:tcMar>
          </w:tcPr>
          <w:p w14:paraId="1E9C03C4" w14:textId="77777777" w:rsidR="00CA4217" w:rsidRPr="00375960" w:rsidRDefault="00CA4217" w:rsidP="00BC0653">
            <w:pPr>
              <w:pStyle w:val="TableEntry"/>
              <w:rPr>
                <w:ins w:id="5891" w:author="Andrea K. Fourquet" w:date="2018-07-16T23:38:00Z"/>
              </w:rPr>
            </w:pPr>
            <w:ins w:id="5892" w:author="Andrea K. Fourquet" w:date="2018-07-16T23:38:00Z">
              <w:r w:rsidRPr="00375960">
                <w:t>Indication whether or not there was any return of spontaneous circulation.</w:t>
              </w:r>
            </w:ins>
          </w:p>
        </w:tc>
        <w:tc>
          <w:tcPr>
            <w:tcW w:w="1440" w:type="dxa"/>
          </w:tcPr>
          <w:p w14:paraId="62492F12" w14:textId="77777777" w:rsidR="00CA4217" w:rsidRPr="00375960" w:rsidRDefault="00CA4217" w:rsidP="00BC0653">
            <w:pPr>
              <w:pStyle w:val="TableEntry"/>
              <w:rPr>
                <w:ins w:id="5893" w:author="Andrea K. Fourquet" w:date="2018-07-16T23:38:00Z"/>
              </w:rPr>
            </w:pPr>
          </w:p>
        </w:tc>
      </w:tr>
      <w:tr w:rsidR="00CA4217" w:rsidRPr="00375960" w14:paraId="62DA4C2B" w14:textId="77777777" w:rsidTr="00BC0653">
        <w:trPr>
          <w:cantSplit/>
          <w:ins w:id="5894" w:author="Andrea K. Fourquet" w:date="2018-07-16T23:38:00Z"/>
        </w:trPr>
        <w:tc>
          <w:tcPr>
            <w:tcW w:w="1770" w:type="dxa"/>
            <w:tcMar>
              <w:left w:w="40" w:type="dxa"/>
              <w:right w:w="40" w:type="dxa"/>
            </w:tcMar>
          </w:tcPr>
          <w:p w14:paraId="07AB849F" w14:textId="77777777" w:rsidR="00CA4217" w:rsidRPr="00375960" w:rsidRDefault="00CA4217" w:rsidP="00BC0653">
            <w:pPr>
              <w:pStyle w:val="TableEntry"/>
              <w:rPr>
                <w:ins w:id="5895" w:author="Andrea K. Fourquet" w:date="2018-07-16T23:38:00Z"/>
              </w:rPr>
            </w:pPr>
            <w:ins w:id="5896" w:author="Andrea K. Fourquet" w:date="2018-07-16T23:38:00Z">
              <w:r w:rsidRPr="00375960">
                <w:t>Date/Time of Cardiac Arrest</w:t>
              </w:r>
            </w:ins>
          </w:p>
        </w:tc>
        <w:tc>
          <w:tcPr>
            <w:tcW w:w="2188" w:type="dxa"/>
          </w:tcPr>
          <w:p w14:paraId="5A0B8A99" w14:textId="77777777" w:rsidR="00CA4217" w:rsidRPr="00375960" w:rsidRDefault="00CA4217" w:rsidP="00BC0653">
            <w:pPr>
              <w:pStyle w:val="TableEntry"/>
              <w:rPr>
                <w:ins w:id="5897" w:author="Andrea K. Fourquet" w:date="2018-07-16T23:38:00Z"/>
              </w:rPr>
            </w:pPr>
            <w:ins w:id="5898" w:author="Andrea K. Fourquet" w:date="2018-07-16T23:38:00Z">
              <w:r w:rsidRPr="00375960">
                <w:t>Encounter</w:t>
              </w:r>
              <w:r w:rsidRPr="00375960">
                <w:sym w:font="Wingdings" w:char="F0DF"/>
              </w:r>
              <w:r w:rsidRPr="00375960">
                <w:t>Observation.effective[x]</w:t>
              </w:r>
            </w:ins>
          </w:p>
        </w:tc>
        <w:tc>
          <w:tcPr>
            <w:tcW w:w="1440" w:type="dxa"/>
          </w:tcPr>
          <w:p w14:paraId="07D0EA53" w14:textId="77777777" w:rsidR="00CA4217" w:rsidRPr="00375960" w:rsidRDefault="00CA4217" w:rsidP="00BC0653">
            <w:pPr>
              <w:pStyle w:val="TableEntry"/>
              <w:rPr>
                <w:ins w:id="5899" w:author="Andrea K. Fourquet" w:date="2018-07-16T23:38:00Z"/>
              </w:rPr>
            </w:pPr>
            <w:ins w:id="5900" w:author="Andrea K. Fourquet" w:date="2018-07-16T23:38:00Z">
              <w:r w:rsidRPr="00375960">
                <w:t>RE</w:t>
              </w:r>
            </w:ins>
          </w:p>
          <w:p w14:paraId="74BA245A" w14:textId="77777777" w:rsidR="00CA4217" w:rsidRPr="00375960" w:rsidRDefault="00CA4217" w:rsidP="00BC0653">
            <w:pPr>
              <w:pStyle w:val="TableEntry"/>
              <w:rPr>
                <w:ins w:id="5901" w:author="Andrea K. Fourquet" w:date="2018-07-16T23:38:00Z"/>
              </w:rPr>
            </w:pPr>
            <w:ins w:id="5902" w:author="Andrea K. Fourquet" w:date="2018-07-16T23:38:00Z">
              <w:r w:rsidRPr="00375960">
                <w:t>[0..1]</w:t>
              </w:r>
            </w:ins>
          </w:p>
        </w:tc>
        <w:tc>
          <w:tcPr>
            <w:tcW w:w="3240" w:type="dxa"/>
            <w:tcMar>
              <w:left w:w="40" w:type="dxa"/>
              <w:right w:w="40" w:type="dxa"/>
            </w:tcMar>
          </w:tcPr>
          <w:p w14:paraId="2411855C" w14:textId="77777777" w:rsidR="00CA4217" w:rsidRPr="00375960" w:rsidRDefault="00CA4217" w:rsidP="00BC0653">
            <w:pPr>
              <w:pStyle w:val="TableEntry"/>
              <w:rPr>
                <w:ins w:id="5903" w:author="Andrea K. Fourquet" w:date="2018-07-16T23:38:00Z"/>
              </w:rPr>
            </w:pPr>
            <w:ins w:id="5904" w:author="Andrea K. Fourquet" w:date="2018-07-16T23:38:00Z">
              <w:r w:rsidRPr="00375960">
                <w:t>The date/time of the cardiac arrest (if not known, please estimate).</w:t>
              </w:r>
            </w:ins>
          </w:p>
        </w:tc>
        <w:tc>
          <w:tcPr>
            <w:tcW w:w="1440" w:type="dxa"/>
          </w:tcPr>
          <w:p w14:paraId="4F35ED38" w14:textId="77777777" w:rsidR="00CA4217" w:rsidRPr="00375960" w:rsidRDefault="00CA4217" w:rsidP="00BC0653">
            <w:pPr>
              <w:pStyle w:val="TableEntry"/>
              <w:rPr>
                <w:ins w:id="5905" w:author="Andrea K. Fourquet" w:date="2018-07-16T23:38:00Z"/>
              </w:rPr>
            </w:pPr>
          </w:p>
        </w:tc>
      </w:tr>
      <w:tr w:rsidR="00CA4217" w:rsidRPr="00375960" w14:paraId="6882384D" w14:textId="77777777" w:rsidTr="00BC0653">
        <w:trPr>
          <w:cantSplit/>
          <w:ins w:id="5906" w:author="Andrea K. Fourquet" w:date="2018-07-16T23:38:00Z"/>
        </w:trPr>
        <w:tc>
          <w:tcPr>
            <w:tcW w:w="1770" w:type="dxa"/>
            <w:tcMar>
              <w:left w:w="40" w:type="dxa"/>
              <w:right w:w="40" w:type="dxa"/>
            </w:tcMar>
          </w:tcPr>
          <w:p w14:paraId="6BA8EAC1" w14:textId="77777777" w:rsidR="00CA4217" w:rsidRPr="00375960" w:rsidRDefault="00CA4217" w:rsidP="00BC0653">
            <w:pPr>
              <w:pStyle w:val="TableEntry"/>
              <w:rPr>
                <w:ins w:id="5907" w:author="Andrea K. Fourquet" w:date="2018-07-16T23:38:00Z"/>
              </w:rPr>
            </w:pPr>
            <w:ins w:id="5908" w:author="Andrea K. Fourquet" w:date="2018-07-16T23:38:00Z">
              <w:r w:rsidRPr="00375960">
                <w:t>Date/Time Resuscitation Discontinued</w:t>
              </w:r>
            </w:ins>
          </w:p>
        </w:tc>
        <w:tc>
          <w:tcPr>
            <w:tcW w:w="2188" w:type="dxa"/>
          </w:tcPr>
          <w:p w14:paraId="4A42E5D9" w14:textId="77777777" w:rsidR="00CA4217" w:rsidRPr="00375960" w:rsidRDefault="00CA4217" w:rsidP="00BC0653">
            <w:pPr>
              <w:pStyle w:val="TableEntry"/>
              <w:rPr>
                <w:ins w:id="5909" w:author="Andrea K. Fourquet" w:date="2018-07-16T23:38:00Z"/>
              </w:rPr>
            </w:pPr>
            <w:ins w:id="5910" w:author="Andrea K. Fourquet" w:date="2018-07-16T23:38:00Z">
              <w:r w:rsidRPr="00375960">
                <w:t>Encounter</w:t>
              </w:r>
              <w:r w:rsidRPr="00375960">
                <w:sym w:font="Wingdings" w:char="F0DF"/>
              </w:r>
              <w:r w:rsidRPr="00375960">
                <w:t xml:space="preserve">Procedure.performedPeriod.end </w:t>
              </w:r>
            </w:ins>
          </w:p>
        </w:tc>
        <w:tc>
          <w:tcPr>
            <w:tcW w:w="1440" w:type="dxa"/>
          </w:tcPr>
          <w:p w14:paraId="037899DE" w14:textId="77777777" w:rsidR="00CA4217" w:rsidRPr="00375960" w:rsidRDefault="00CA4217" w:rsidP="00BC0653">
            <w:pPr>
              <w:pStyle w:val="TableEntry"/>
              <w:rPr>
                <w:ins w:id="5911" w:author="Andrea K. Fourquet" w:date="2018-07-16T23:38:00Z"/>
              </w:rPr>
            </w:pPr>
            <w:ins w:id="5912" w:author="Andrea K. Fourquet" w:date="2018-07-16T23:38:00Z">
              <w:r w:rsidRPr="00375960">
                <w:t>RE</w:t>
              </w:r>
            </w:ins>
          </w:p>
          <w:p w14:paraId="44B37991" w14:textId="77777777" w:rsidR="00CA4217" w:rsidRPr="00375960" w:rsidRDefault="00CA4217" w:rsidP="00BC0653">
            <w:pPr>
              <w:pStyle w:val="TableEntry"/>
              <w:rPr>
                <w:ins w:id="5913" w:author="Andrea K. Fourquet" w:date="2018-07-16T23:38:00Z"/>
              </w:rPr>
            </w:pPr>
            <w:ins w:id="5914" w:author="Andrea K. Fourquet" w:date="2018-07-16T23:38:00Z">
              <w:r w:rsidRPr="00375960">
                <w:t>[0..1]</w:t>
              </w:r>
            </w:ins>
          </w:p>
        </w:tc>
        <w:tc>
          <w:tcPr>
            <w:tcW w:w="3240" w:type="dxa"/>
            <w:tcMar>
              <w:left w:w="40" w:type="dxa"/>
              <w:right w:w="40" w:type="dxa"/>
            </w:tcMar>
          </w:tcPr>
          <w:p w14:paraId="344B980D" w14:textId="77777777" w:rsidR="00CA4217" w:rsidRPr="00375960" w:rsidRDefault="00CA4217" w:rsidP="00BC0653">
            <w:pPr>
              <w:pStyle w:val="TableEntry"/>
              <w:rPr>
                <w:ins w:id="5915" w:author="Andrea K. Fourquet" w:date="2018-07-16T23:38:00Z"/>
              </w:rPr>
            </w:pPr>
            <w:ins w:id="5916" w:author="Andrea K. Fourquet" w:date="2018-07-16T23:38:00Z">
              <w:r w:rsidRPr="00375960">
                <w:t>The date/time resuscitation was discontinued.</w:t>
              </w:r>
            </w:ins>
          </w:p>
        </w:tc>
        <w:tc>
          <w:tcPr>
            <w:tcW w:w="1440" w:type="dxa"/>
          </w:tcPr>
          <w:p w14:paraId="53150589" w14:textId="77777777" w:rsidR="00CA4217" w:rsidRPr="00375960" w:rsidRDefault="00CA4217" w:rsidP="00BC0653">
            <w:pPr>
              <w:pStyle w:val="TableEntry"/>
              <w:rPr>
                <w:ins w:id="5917" w:author="Andrea K. Fourquet" w:date="2018-07-16T23:38:00Z"/>
              </w:rPr>
            </w:pPr>
          </w:p>
        </w:tc>
      </w:tr>
      <w:tr w:rsidR="00CA4217" w:rsidRPr="00375960" w14:paraId="3A70712B" w14:textId="77777777" w:rsidTr="00BC0653">
        <w:trPr>
          <w:cantSplit/>
          <w:ins w:id="5918" w:author="Andrea K. Fourquet" w:date="2018-07-16T23:38:00Z"/>
        </w:trPr>
        <w:tc>
          <w:tcPr>
            <w:tcW w:w="1770" w:type="dxa"/>
            <w:tcMar>
              <w:left w:w="40" w:type="dxa"/>
              <w:right w:w="40" w:type="dxa"/>
            </w:tcMar>
          </w:tcPr>
          <w:p w14:paraId="66B6D283" w14:textId="77777777" w:rsidR="00CA4217" w:rsidRPr="00375960" w:rsidRDefault="00CA4217" w:rsidP="00BC0653">
            <w:pPr>
              <w:pStyle w:val="TableEntry"/>
              <w:rPr>
                <w:ins w:id="5919" w:author="Andrea K. Fourquet" w:date="2018-07-16T23:38:00Z"/>
              </w:rPr>
            </w:pPr>
            <w:ins w:id="5920" w:author="Andrea K. Fourquet" w:date="2018-07-16T23:38:00Z">
              <w:r w:rsidRPr="00375960">
                <w:t>Reason CPR/Resuscitation Discontinued</w:t>
              </w:r>
            </w:ins>
          </w:p>
        </w:tc>
        <w:tc>
          <w:tcPr>
            <w:tcW w:w="2188" w:type="dxa"/>
          </w:tcPr>
          <w:p w14:paraId="0EB6E50D" w14:textId="77777777" w:rsidR="00CA4217" w:rsidRPr="00375960" w:rsidRDefault="00CA4217" w:rsidP="00BC0653">
            <w:pPr>
              <w:pStyle w:val="TableEntry"/>
              <w:rPr>
                <w:ins w:id="5921" w:author="Andrea K. Fourquet" w:date="2018-07-16T23:38:00Z"/>
              </w:rPr>
            </w:pPr>
            <w:ins w:id="5922" w:author="Andrea K. Fourquet" w:date="2018-07-16T23:38:00Z">
              <w:r w:rsidRPr="00375960">
                <w:t>Encounter</w:t>
              </w:r>
              <w:r w:rsidRPr="00375960">
                <w:sym w:font="Wingdings" w:char="F0DF"/>
              </w:r>
              <w:r w:rsidRPr="00375960">
                <w:t>Procedure -resuscitationDiscontinuedReason</w:t>
              </w:r>
            </w:ins>
          </w:p>
          <w:p w14:paraId="197DE80F" w14:textId="77777777" w:rsidR="00CA4217" w:rsidRPr="00375960" w:rsidRDefault="00CA4217" w:rsidP="00BC0653">
            <w:pPr>
              <w:pStyle w:val="TableEntry"/>
              <w:rPr>
                <w:ins w:id="5923" w:author="Andrea K. Fourquet" w:date="2018-07-16T23:38:00Z"/>
              </w:rPr>
            </w:pPr>
            <w:ins w:id="5924" w:author="Andrea K. Fourquet" w:date="2018-07-16T23:38:00Z">
              <w:r w:rsidRPr="00375960">
                <w:t>**IHE Extension**</w:t>
              </w:r>
            </w:ins>
          </w:p>
        </w:tc>
        <w:tc>
          <w:tcPr>
            <w:tcW w:w="1440" w:type="dxa"/>
          </w:tcPr>
          <w:p w14:paraId="0E3C541B" w14:textId="77777777" w:rsidR="00CA4217" w:rsidRPr="00375960" w:rsidRDefault="00CA4217" w:rsidP="00BC0653">
            <w:pPr>
              <w:pStyle w:val="TableEntry"/>
              <w:rPr>
                <w:ins w:id="5925" w:author="Andrea K. Fourquet" w:date="2018-07-16T23:38:00Z"/>
              </w:rPr>
            </w:pPr>
            <w:ins w:id="5926" w:author="Andrea K. Fourquet" w:date="2018-07-16T23:38:00Z">
              <w:r w:rsidRPr="00375960">
                <w:t>RE</w:t>
              </w:r>
            </w:ins>
          </w:p>
          <w:p w14:paraId="3B733C51" w14:textId="77777777" w:rsidR="00CA4217" w:rsidRPr="00375960" w:rsidRDefault="00CA4217" w:rsidP="00BC0653">
            <w:pPr>
              <w:pStyle w:val="TableEntry"/>
              <w:rPr>
                <w:ins w:id="5927" w:author="Andrea K. Fourquet" w:date="2018-07-16T23:38:00Z"/>
              </w:rPr>
            </w:pPr>
            <w:ins w:id="5928" w:author="Andrea K. Fourquet" w:date="2018-07-16T23:38:00Z">
              <w:r w:rsidRPr="00375960">
                <w:t>[0..1]</w:t>
              </w:r>
            </w:ins>
          </w:p>
        </w:tc>
        <w:tc>
          <w:tcPr>
            <w:tcW w:w="3240" w:type="dxa"/>
            <w:tcMar>
              <w:left w:w="40" w:type="dxa"/>
              <w:right w:w="40" w:type="dxa"/>
            </w:tcMar>
          </w:tcPr>
          <w:p w14:paraId="4EDDC538" w14:textId="77777777" w:rsidR="00CA4217" w:rsidRPr="00375960" w:rsidRDefault="00CA4217" w:rsidP="00BC0653">
            <w:pPr>
              <w:pStyle w:val="TableEntry"/>
              <w:rPr>
                <w:ins w:id="5929" w:author="Andrea K. Fourquet" w:date="2018-07-16T23:38:00Z"/>
              </w:rPr>
            </w:pPr>
            <w:ins w:id="5930" w:author="Andrea K. Fourquet" w:date="2018-07-16T23:38:00Z">
              <w:r w:rsidRPr="00375960">
                <w:t>The reason that CPR or the resuscitation efforts were discontinued.</w:t>
              </w:r>
            </w:ins>
          </w:p>
        </w:tc>
        <w:tc>
          <w:tcPr>
            <w:tcW w:w="1440" w:type="dxa"/>
          </w:tcPr>
          <w:p w14:paraId="2CE3CE5C" w14:textId="77777777" w:rsidR="00CA4217" w:rsidRPr="00375960" w:rsidRDefault="00CA4217" w:rsidP="00BC0653">
            <w:pPr>
              <w:pStyle w:val="TableEntry"/>
              <w:rPr>
                <w:ins w:id="5931" w:author="Andrea K. Fourquet" w:date="2018-07-16T23:38:00Z"/>
              </w:rPr>
            </w:pPr>
          </w:p>
        </w:tc>
      </w:tr>
      <w:tr w:rsidR="00CA4217" w:rsidRPr="00375960" w14:paraId="0C78D949" w14:textId="77777777" w:rsidTr="00BC0653">
        <w:trPr>
          <w:cantSplit/>
          <w:ins w:id="5932" w:author="Andrea K. Fourquet" w:date="2018-07-16T23:38:00Z"/>
        </w:trPr>
        <w:tc>
          <w:tcPr>
            <w:tcW w:w="1770" w:type="dxa"/>
            <w:tcMar>
              <w:left w:w="40" w:type="dxa"/>
              <w:right w:w="40" w:type="dxa"/>
            </w:tcMar>
          </w:tcPr>
          <w:p w14:paraId="06B25EFC" w14:textId="77777777" w:rsidR="00CA4217" w:rsidRPr="00375960" w:rsidRDefault="00CA4217" w:rsidP="00BC0653">
            <w:pPr>
              <w:pStyle w:val="TableEntry"/>
              <w:rPr>
                <w:ins w:id="5933" w:author="Andrea K. Fourquet" w:date="2018-07-16T23:38:00Z"/>
              </w:rPr>
            </w:pPr>
            <w:ins w:id="5934" w:author="Andrea K. Fourquet" w:date="2018-07-16T23:38:00Z">
              <w:r w:rsidRPr="00375960">
                <w:t>Cardiac Rhythm on Arrival at Destination</w:t>
              </w:r>
            </w:ins>
          </w:p>
        </w:tc>
        <w:tc>
          <w:tcPr>
            <w:tcW w:w="2188" w:type="dxa"/>
          </w:tcPr>
          <w:p w14:paraId="03F28D4B" w14:textId="77777777" w:rsidR="00CA4217" w:rsidRPr="00375960" w:rsidRDefault="00CA4217" w:rsidP="00BC0653">
            <w:pPr>
              <w:pStyle w:val="TableEntry"/>
              <w:rPr>
                <w:ins w:id="5935" w:author="Andrea K. Fourquet" w:date="2018-07-16T23:38:00Z"/>
              </w:rPr>
            </w:pPr>
            <w:ins w:id="5936" w:author="Andrea K. Fourquet" w:date="2018-07-16T23:38:00Z">
              <w:r w:rsidRPr="00375960">
                <w:t>Encounter</w:t>
              </w:r>
              <w:r w:rsidRPr="00375960">
                <w:sym w:font="Wingdings" w:char="F0DF"/>
              </w:r>
              <w:r w:rsidRPr="00375960">
                <w:t>Observation.value[x]</w:t>
              </w:r>
            </w:ins>
          </w:p>
        </w:tc>
        <w:tc>
          <w:tcPr>
            <w:tcW w:w="1440" w:type="dxa"/>
          </w:tcPr>
          <w:p w14:paraId="0B231C03" w14:textId="77777777" w:rsidR="00CA4217" w:rsidRPr="00375960" w:rsidRDefault="00CA4217" w:rsidP="00BC0653">
            <w:pPr>
              <w:pStyle w:val="TableEntry"/>
              <w:rPr>
                <w:ins w:id="5937" w:author="Andrea K. Fourquet" w:date="2018-07-16T23:38:00Z"/>
              </w:rPr>
            </w:pPr>
            <w:ins w:id="5938" w:author="Andrea K. Fourquet" w:date="2018-07-16T23:38:00Z">
              <w:r w:rsidRPr="00375960">
                <w:t>RE</w:t>
              </w:r>
            </w:ins>
          </w:p>
          <w:p w14:paraId="5CF6678B" w14:textId="77777777" w:rsidR="00CA4217" w:rsidRPr="00375960" w:rsidRDefault="00CA4217" w:rsidP="00BC0653">
            <w:pPr>
              <w:pStyle w:val="TableEntry"/>
              <w:rPr>
                <w:ins w:id="5939" w:author="Andrea K. Fourquet" w:date="2018-07-16T23:38:00Z"/>
              </w:rPr>
            </w:pPr>
            <w:ins w:id="5940" w:author="Andrea K. Fourquet" w:date="2018-07-16T23:38:00Z">
              <w:r w:rsidRPr="00375960">
                <w:t>[0..1]</w:t>
              </w:r>
            </w:ins>
          </w:p>
        </w:tc>
        <w:tc>
          <w:tcPr>
            <w:tcW w:w="3240" w:type="dxa"/>
            <w:tcMar>
              <w:left w:w="40" w:type="dxa"/>
              <w:right w:w="40" w:type="dxa"/>
            </w:tcMar>
          </w:tcPr>
          <w:p w14:paraId="73EF3222" w14:textId="77777777" w:rsidR="00CA4217" w:rsidRPr="00375960" w:rsidRDefault="00CA4217" w:rsidP="00BC0653">
            <w:pPr>
              <w:pStyle w:val="TableEntry"/>
              <w:rPr>
                <w:ins w:id="5941" w:author="Andrea K. Fourquet" w:date="2018-07-16T23:38:00Z"/>
              </w:rPr>
            </w:pPr>
            <w:ins w:id="5942" w:author="Andrea K. Fourquet" w:date="2018-07-16T23:38:00Z">
              <w:r w:rsidRPr="00375960">
                <w:t>The patient's cardiac rhythm upon delivery or transfer to the destination</w:t>
              </w:r>
              <w:r>
                <w:t>.</w:t>
              </w:r>
            </w:ins>
          </w:p>
        </w:tc>
        <w:tc>
          <w:tcPr>
            <w:tcW w:w="1440" w:type="dxa"/>
          </w:tcPr>
          <w:p w14:paraId="3A633F1C" w14:textId="77777777" w:rsidR="00CA4217" w:rsidRPr="00375960" w:rsidRDefault="00CA4217" w:rsidP="00BC0653">
            <w:pPr>
              <w:pStyle w:val="TableEntry"/>
              <w:rPr>
                <w:ins w:id="5943" w:author="Andrea K. Fourquet" w:date="2018-07-16T23:38:00Z"/>
              </w:rPr>
            </w:pPr>
          </w:p>
        </w:tc>
      </w:tr>
      <w:tr w:rsidR="00CA4217" w:rsidRPr="00375960" w14:paraId="2EDE9C25" w14:textId="77777777" w:rsidTr="00BC0653">
        <w:trPr>
          <w:cantSplit/>
          <w:ins w:id="5944" w:author="Andrea K. Fourquet" w:date="2018-07-16T23:38:00Z"/>
        </w:trPr>
        <w:tc>
          <w:tcPr>
            <w:tcW w:w="1770" w:type="dxa"/>
            <w:tcMar>
              <w:left w:w="40" w:type="dxa"/>
              <w:right w:w="40" w:type="dxa"/>
            </w:tcMar>
          </w:tcPr>
          <w:p w14:paraId="13347D45" w14:textId="77777777" w:rsidR="00CA4217" w:rsidRPr="00375960" w:rsidRDefault="00CA4217" w:rsidP="00BC0653">
            <w:pPr>
              <w:pStyle w:val="TableEntry"/>
              <w:rPr>
                <w:ins w:id="5945" w:author="Andrea K. Fourquet" w:date="2018-07-16T23:38:00Z"/>
              </w:rPr>
            </w:pPr>
            <w:ins w:id="5946" w:author="Andrea K. Fourquet" w:date="2018-07-16T23:38:00Z">
              <w:r w:rsidRPr="00375960">
                <w:t>End of EMS Cardiac Arrest Event</w:t>
              </w:r>
            </w:ins>
          </w:p>
        </w:tc>
        <w:tc>
          <w:tcPr>
            <w:tcW w:w="2188" w:type="dxa"/>
          </w:tcPr>
          <w:p w14:paraId="5FB678EF" w14:textId="77777777" w:rsidR="00CA4217" w:rsidRPr="00375960" w:rsidRDefault="00CA4217" w:rsidP="00BC0653">
            <w:pPr>
              <w:pStyle w:val="TableEntry"/>
              <w:rPr>
                <w:ins w:id="5947" w:author="Andrea K. Fourquet" w:date="2018-07-16T23:38:00Z"/>
              </w:rPr>
            </w:pPr>
            <w:ins w:id="5948" w:author="Andrea K. Fourquet" w:date="2018-07-16T23:38:00Z">
              <w:r w:rsidRPr="00375960">
                <w:t>Encounter</w:t>
              </w:r>
              <w:r w:rsidRPr="00375960">
                <w:sym w:font="Wingdings" w:char="F0DF"/>
              </w:r>
              <w:r w:rsidRPr="00375960">
                <w:t xml:space="preserve">Procedure – </w:t>
              </w:r>
            </w:ins>
          </w:p>
          <w:p w14:paraId="764A63DA" w14:textId="77777777" w:rsidR="00CA4217" w:rsidRPr="00375960" w:rsidRDefault="00CA4217" w:rsidP="00BC0653">
            <w:pPr>
              <w:pStyle w:val="TableEntry"/>
              <w:rPr>
                <w:ins w:id="5949" w:author="Andrea K. Fourquet" w:date="2018-07-16T23:38:00Z"/>
              </w:rPr>
            </w:pPr>
            <w:ins w:id="5950" w:author="Andrea K. Fourquet" w:date="2018-07-16T23:38:00Z">
              <w:r w:rsidRPr="00375960">
                <w:t>**IHE Extension**</w:t>
              </w:r>
            </w:ins>
          </w:p>
        </w:tc>
        <w:tc>
          <w:tcPr>
            <w:tcW w:w="1440" w:type="dxa"/>
          </w:tcPr>
          <w:p w14:paraId="1EE5AC24" w14:textId="77777777" w:rsidR="00CA4217" w:rsidRPr="00375960" w:rsidRDefault="00CA4217" w:rsidP="00BC0653">
            <w:pPr>
              <w:pStyle w:val="TableEntry"/>
              <w:rPr>
                <w:ins w:id="5951" w:author="Andrea K. Fourquet" w:date="2018-07-16T23:38:00Z"/>
              </w:rPr>
            </w:pPr>
            <w:ins w:id="5952" w:author="Andrea K. Fourquet" w:date="2018-07-16T23:38:00Z">
              <w:r w:rsidRPr="00375960">
                <w:t>RE</w:t>
              </w:r>
            </w:ins>
          </w:p>
          <w:p w14:paraId="6C09A3FD" w14:textId="77777777" w:rsidR="00CA4217" w:rsidRPr="00375960" w:rsidRDefault="00CA4217" w:rsidP="00BC0653">
            <w:pPr>
              <w:pStyle w:val="TableEntry"/>
              <w:rPr>
                <w:ins w:id="5953" w:author="Andrea K. Fourquet" w:date="2018-07-16T23:38:00Z"/>
              </w:rPr>
            </w:pPr>
            <w:ins w:id="5954" w:author="Andrea K. Fourquet" w:date="2018-07-16T23:38:00Z">
              <w:r w:rsidRPr="00375960">
                <w:t>[0..1]</w:t>
              </w:r>
            </w:ins>
          </w:p>
        </w:tc>
        <w:tc>
          <w:tcPr>
            <w:tcW w:w="3240" w:type="dxa"/>
            <w:tcMar>
              <w:left w:w="40" w:type="dxa"/>
              <w:right w:w="40" w:type="dxa"/>
            </w:tcMar>
          </w:tcPr>
          <w:p w14:paraId="48E5029E" w14:textId="77777777" w:rsidR="00CA4217" w:rsidRPr="00375960" w:rsidRDefault="00CA4217" w:rsidP="00BC0653">
            <w:pPr>
              <w:pStyle w:val="TableEntry"/>
              <w:rPr>
                <w:ins w:id="5955" w:author="Andrea K. Fourquet" w:date="2018-07-16T23:38:00Z"/>
              </w:rPr>
            </w:pPr>
            <w:ins w:id="5956" w:author="Andrea K. Fourquet" w:date="2018-07-16T23:38:00Z">
              <w:r w:rsidRPr="00375960">
                <w:t>The patient's outcome at the end of the EMS event.</w:t>
              </w:r>
            </w:ins>
          </w:p>
        </w:tc>
        <w:tc>
          <w:tcPr>
            <w:tcW w:w="1440" w:type="dxa"/>
          </w:tcPr>
          <w:p w14:paraId="14A23BD8" w14:textId="77777777" w:rsidR="00CA4217" w:rsidRPr="00375960" w:rsidRDefault="00CA4217" w:rsidP="00BC0653">
            <w:pPr>
              <w:pStyle w:val="TableEntry"/>
              <w:rPr>
                <w:ins w:id="5957" w:author="Andrea K. Fourquet" w:date="2018-07-16T23:38:00Z"/>
              </w:rPr>
            </w:pPr>
          </w:p>
        </w:tc>
      </w:tr>
      <w:tr w:rsidR="00CA4217" w:rsidRPr="00375960" w14:paraId="0635A259" w14:textId="77777777" w:rsidTr="00BC0653">
        <w:trPr>
          <w:cantSplit/>
          <w:ins w:id="5958" w:author="Andrea K. Fourquet" w:date="2018-07-16T23:38:00Z"/>
        </w:trPr>
        <w:tc>
          <w:tcPr>
            <w:tcW w:w="1770" w:type="dxa"/>
            <w:tcMar>
              <w:left w:w="40" w:type="dxa"/>
              <w:right w:w="40" w:type="dxa"/>
            </w:tcMar>
          </w:tcPr>
          <w:p w14:paraId="2D1906A4" w14:textId="77777777" w:rsidR="00CA4217" w:rsidRPr="00375960" w:rsidRDefault="00CA4217" w:rsidP="00BC0653">
            <w:pPr>
              <w:pStyle w:val="TableEntry"/>
              <w:rPr>
                <w:ins w:id="5959" w:author="Andrea K. Fourquet" w:date="2018-07-16T23:38:00Z"/>
              </w:rPr>
            </w:pPr>
            <w:ins w:id="5960" w:author="Andrea K. Fourquet" w:date="2018-07-16T23:38:00Z">
              <w:r w:rsidRPr="00375960">
                <w:t>Date/Time of Initial CPR</w:t>
              </w:r>
            </w:ins>
          </w:p>
        </w:tc>
        <w:tc>
          <w:tcPr>
            <w:tcW w:w="2188" w:type="dxa"/>
          </w:tcPr>
          <w:p w14:paraId="34209B32" w14:textId="77777777" w:rsidR="00CA4217" w:rsidRPr="00375960" w:rsidRDefault="00CA4217" w:rsidP="00BC0653">
            <w:pPr>
              <w:pStyle w:val="TableEntry"/>
              <w:rPr>
                <w:ins w:id="5961" w:author="Andrea K. Fourquet" w:date="2018-07-16T23:38:00Z"/>
              </w:rPr>
            </w:pPr>
            <w:ins w:id="5962" w:author="Andrea K. Fourquet" w:date="2018-07-16T23:38:00Z">
              <w:r w:rsidRPr="00375960">
                <w:t>Encounter</w:t>
              </w:r>
              <w:r w:rsidRPr="00375960">
                <w:sym w:font="Wingdings" w:char="F0DF"/>
              </w:r>
              <w:r w:rsidRPr="00375960">
                <w:t>Procedure.performedPeriod.start</w:t>
              </w:r>
            </w:ins>
          </w:p>
        </w:tc>
        <w:tc>
          <w:tcPr>
            <w:tcW w:w="1440" w:type="dxa"/>
          </w:tcPr>
          <w:p w14:paraId="61EE89EE" w14:textId="77777777" w:rsidR="00CA4217" w:rsidRPr="00375960" w:rsidRDefault="00CA4217" w:rsidP="00BC0653">
            <w:pPr>
              <w:pStyle w:val="TableEntry"/>
              <w:rPr>
                <w:ins w:id="5963" w:author="Andrea K. Fourquet" w:date="2018-07-16T23:38:00Z"/>
              </w:rPr>
            </w:pPr>
            <w:ins w:id="5964" w:author="Andrea K. Fourquet" w:date="2018-07-16T23:38:00Z">
              <w:r w:rsidRPr="00375960">
                <w:t>RE</w:t>
              </w:r>
            </w:ins>
          </w:p>
          <w:p w14:paraId="172E5537" w14:textId="77777777" w:rsidR="00CA4217" w:rsidRPr="00375960" w:rsidRDefault="00CA4217" w:rsidP="00BC0653">
            <w:pPr>
              <w:pStyle w:val="TableEntry"/>
              <w:rPr>
                <w:ins w:id="5965" w:author="Andrea K. Fourquet" w:date="2018-07-16T23:38:00Z"/>
              </w:rPr>
            </w:pPr>
            <w:ins w:id="5966" w:author="Andrea K. Fourquet" w:date="2018-07-16T23:38:00Z">
              <w:r w:rsidRPr="00375960">
                <w:t>[0..1]</w:t>
              </w:r>
            </w:ins>
          </w:p>
        </w:tc>
        <w:tc>
          <w:tcPr>
            <w:tcW w:w="3240" w:type="dxa"/>
            <w:tcMar>
              <w:left w:w="40" w:type="dxa"/>
              <w:right w:w="40" w:type="dxa"/>
            </w:tcMar>
          </w:tcPr>
          <w:p w14:paraId="6787EC14" w14:textId="77777777" w:rsidR="00CA4217" w:rsidRPr="00375960" w:rsidRDefault="00CA4217" w:rsidP="00BC0653">
            <w:pPr>
              <w:pStyle w:val="TableEntry"/>
              <w:rPr>
                <w:ins w:id="5967" w:author="Andrea K. Fourquet" w:date="2018-07-16T23:38:00Z"/>
              </w:rPr>
            </w:pPr>
            <w:ins w:id="5968" w:author="Andrea K. Fourquet" w:date="2018-07-16T23:38:00Z">
              <w:r w:rsidRPr="00375960">
                <w:t>The initial date and time that CPR was started by anyone.</w:t>
              </w:r>
            </w:ins>
          </w:p>
        </w:tc>
        <w:tc>
          <w:tcPr>
            <w:tcW w:w="1440" w:type="dxa"/>
          </w:tcPr>
          <w:p w14:paraId="6478B7F2" w14:textId="77777777" w:rsidR="00CA4217" w:rsidRPr="00375960" w:rsidRDefault="00CA4217" w:rsidP="00BC0653">
            <w:pPr>
              <w:pStyle w:val="TableEntry"/>
              <w:rPr>
                <w:ins w:id="5969" w:author="Andrea K. Fourquet" w:date="2018-07-16T23:38:00Z"/>
              </w:rPr>
            </w:pPr>
          </w:p>
        </w:tc>
      </w:tr>
      <w:tr w:rsidR="00CA4217" w:rsidRPr="00375960" w14:paraId="50EBB0C4" w14:textId="77777777" w:rsidTr="00BC0653">
        <w:trPr>
          <w:cantSplit/>
          <w:ins w:id="5970" w:author="Andrea K. Fourquet" w:date="2018-07-16T23:38:00Z"/>
        </w:trPr>
        <w:tc>
          <w:tcPr>
            <w:tcW w:w="1770" w:type="dxa"/>
            <w:tcMar>
              <w:left w:w="40" w:type="dxa"/>
              <w:right w:w="40" w:type="dxa"/>
            </w:tcMar>
          </w:tcPr>
          <w:p w14:paraId="0D63F85B" w14:textId="77777777" w:rsidR="00CA4217" w:rsidRPr="00375960" w:rsidRDefault="00CA4217" w:rsidP="00BC0653">
            <w:pPr>
              <w:pStyle w:val="TableEntry"/>
              <w:rPr>
                <w:ins w:id="5971" w:author="Andrea K. Fourquet" w:date="2018-07-16T23:38:00Z"/>
              </w:rPr>
            </w:pPr>
            <w:ins w:id="5972" w:author="Andrea K. Fourquet" w:date="2018-07-16T23:38:00Z">
              <w:r w:rsidRPr="00375960">
                <w:lastRenderedPageBreak/>
                <w:t>Advanced Directives</w:t>
              </w:r>
            </w:ins>
          </w:p>
        </w:tc>
        <w:tc>
          <w:tcPr>
            <w:tcW w:w="2188" w:type="dxa"/>
          </w:tcPr>
          <w:p w14:paraId="4F3B84B6" w14:textId="77777777" w:rsidR="00CA4217" w:rsidRPr="00375960" w:rsidRDefault="00CA4217" w:rsidP="00BC0653">
            <w:pPr>
              <w:pStyle w:val="TableEntry"/>
              <w:rPr>
                <w:ins w:id="5973" w:author="Andrea K. Fourquet" w:date="2018-07-16T23:38:00Z"/>
              </w:rPr>
            </w:pPr>
            <w:ins w:id="5974" w:author="Andrea K. Fourquet" w:date="2018-07-16T23:38:00Z">
              <w:r w:rsidRPr="00375960">
                <w:t>DocumentRefer</w:t>
              </w:r>
              <w:r>
                <w:t>e</w:t>
              </w:r>
              <w:r w:rsidRPr="00375960">
                <w:t>nce</w:t>
              </w:r>
            </w:ins>
          </w:p>
        </w:tc>
        <w:tc>
          <w:tcPr>
            <w:tcW w:w="1440" w:type="dxa"/>
          </w:tcPr>
          <w:p w14:paraId="395F2929" w14:textId="77777777" w:rsidR="00CA4217" w:rsidRPr="00375960" w:rsidRDefault="00CA4217" w:rsidP="00BC0653">
            <w:pPr>
              <w:pStyle w:val="TableEntry"/>
              <w:rPr>
                <w:ins w:id="5975" w:author="Andrea K. Fourquet" w:date="2018-07-16T23:38:00Z"/>
              </w:rPr>
            </w:pPr>
            <w:ins w:id="5976" w:author="Andrea K. Fourquet" w:date="2018-07-16T23:38:00Z">
              <w:r w:rsidRPr="00375960">
                <w:t>RE [0..1]</w:t>
              </w:r>
            </w:ins>
          </w:p>
        </w:tc>
        <w:tc>
          <w:tcPr>
            <w:tcW w:w="3240" w:type="dxa"/>
            <w:tcMar>
              <w:left w:w="40" w:type="dxa"/>
              <w:right w:w="40" w:type="dxa"/>
            </w:tcMar>
          </w:tcPr>
          <w:p w14:paraId="12BAEB14" w14:textId="77777777" w:rsidR="00CA4217" w:rsidRPr="00375960" w:rsidRDefault="00CA4217" w:rsidP="00BC0653">
            <w:pPr>
              <w:pStyle w:val="TableEntry"/>
              <w:rPr>
                <w:ins w:id="5977" w:author="Andrea K. Fourquet" w:date="2018-07-16T23:38:00Z"/>
              </w:rPr>
            </w:pPr>
            <w:ins w:id="5978" w:author="Andrea K. Fourquet" w:date="2018-07-16T23:38:00Z">
              <w:r w:rsidRPr="00375960">
                <w:t>The presence of a valid DNR form, living will, or document directing end of life or healthcare treatment decisions.</w:t>
              </w:r>
            </w:ins>
          </w:p>
        </w:tc>
        <w:tc>
          <w:tcPr>
            <w:tcW w:w="1440" w:type="dxa"/>
          </w:tcPr>
          <w:p w14:paraId="27D9284C" w14:textId="77777777" w:rsidR="00CA4217" w:rsidRPr="00375960" w:rsidRDefault="00CA4217" w:rsidP="00BC0653">
            <w:pPr>
              <w:pStyle w:val="TableEntry"/>
              <w:rPr>
                <w:ins w:id="5979" w:author="Andrea K. Fourquet" w:date="2018-07-16T23:38:00Z"/>
              </w:rPr>
            </w:pPr>
          </w:p>
        </w:tc>
      </w:tr>
      <w:tr w:rsidR="00CA4217" w:rsidRPr="00375960" w14:paraId="2CF2E60D" w14:textId="77777777" w:rsidTr="00BC0653">
        <w:trPr>
          <w:cantSplit/>
          <w:ins w:id="5980" w:author="Andrea K. Fourquet" w:date="2018-07-16T23:38:00Z"/>
        </w:trPr>
        <w:tc>
          <w:tcPr>
            <w:tcW w:w="1770" w:type="dxa"/>
            <w:tcMar>
              <w:left w:w="40" w:type="dxa"/>
              <w:right w:w="40" w:type="dxa"/>
            </w:tcMar>
          </w:tcPr>
          <w:p w14:paraId="7CE94224" w14:textId="77777777" w:rsidR="00CA4217" w:rsidRPr="00375960" w:rsidRDefault="00CA4217" w:rsidP="00BC0653">
            <w:pPr>
              <w:pStyle w:val="TableEntry"/>
              <w:rPr>
                <w:ins w:id="5981" w:author="Andrea K. Fourquet" w:date="2018-07-16T23:38:00Z"/>
              </w:rPr>
            </w:pPr>
            <w:ins w:id="5982" w:author="Andrea K. Fourquet" w:date="2018-07-16T23:38:00Z">
              <w:r w:rsidRPr="00375960">
                <w:t>Medication Allergies</w:t>
              </w:r>
            </w:ins>
          </w:p>
        </w:tc>
        <w:tc>
          <w:tcPr>
            <w:tcW w:w="2188" w:type="dxa"/>
          </w:tcPr>
          <w:p w14:paraId="1B9B5159" w14:textId="77777777" w:rsidR="00CA4217" w:rsidRPr="00375960" w:rsidRDefault="00CA4217" w:rsidP="00BC0653">
            <w:pPr>
              <w:pStyle w:val="TableEntry"/>
              <w:rPr>
                <w:ins w:id="5983" w:author="Andrea K. Fourquet" w:date="2018-07-16T23:38:00Z"/>
              </w:rPr>
            </w:pPr>
            <w:ins w:id="5984" w:author="Andrea K. Fourquet" w:date="2018-07-16T23:38:00Z">
              <w:r w:rsidRPr="00375960">
                <w:t>AllergyIntolerance.substance</w:t>
              </w:r>
            </w:ins>
          </w:p>
        </w:tc>
        <w:tc>
          <w:tcPr>
            <w:tcW w:w="1440" w:type="dxa"/>
          </w:tcPr>
          <w:p w14:paraId="308C76F5" w14:textId="77777777" w:rsidR="00CA4217" w:rsidRPr="00375960" w:rsidRDefault="00CA4217" w:rsidP="00BC0653">
            <w:pPr>
              <w:pStyle w:val="TableEntry"/>
              <w:rPr>
                <w:ins w:id="5985" w:author="Andrea K. Fourquet" w:date="2018-07-16T23:38:00Z"/>
              </w:rPr>
            </w:pPr>
            <w:ins w:id="5986" w:author="Andrea K. Fourquet" w:date="2018-07-16T23:38:00Z">
              <w:r w:rsidRPr="00375960">
                <w:t>RE [0..*]</w:t>
              </w:r>
            </w:ins>
          </w:p>
        </w:tc>
        <w:tc>
          <w:tcPr>
            <w:tcW w:w="3240" w:type="dxa"/>
            <w:tcMar>
              <w:left w:w="40" w:type="dxa"/>
              <w:right w:w="40" w:type="dxa"/>
            </w:tcMar>
          </w:tcPr>
          <w:p w14:paraId="17BC749D" w14:textId="77777777" w:rsidR="00CA4217" w:rsidRPr="00375960" w:rsidRDefault="00CA4217" w:rsidP="00BC0653">
            <w:pPr>
              <w:pStyle w:val="TableEntry"/>
              <w:rPr>
                <w:ins w:id="5987" w:author="Andrea K. Fourquet" w:date="2018-07-16T23:38:00Z"/>
              </w:rPr>
            </w:pPr>
            <w:ins w:id="5988" w:author="Andrea K. Fourquet" w:date="2018-07-16T23:38:00Z">
              <w:r w:rsidRPr="00375960">
                <w:t>The patient's medication allergies</w:t>
              </w:r>
              <w:r>
                <w:t>.</w:t>
              </w:r>
            </w:ins>
          </w:p>
        </w:tc>
        <w:tc>
          <w:tcPr>
            <w:tcW w:w="1440" w:type="dxa"/>
          </w:tcPr>
          <w:p w14:paraId="33D27C2F" w14:textId="77777777" w:rsidR="00CA4217" w:rsidRPr="00375960" w:rsidRDefault="00CA4217" w:rsidP="00BC0653">
            <w:pPr>
              <w:pStyle w:val="TableEntry"/>
              <w:rPr>
                <w:ins w:id="5989" w:author="Andrea K. Fourquet" w:date="2018-07-16T23:38:00Z"/>
              </w:rPr>
            </w:pPr>
          </w:p>
        </w:tc>
      </w:tr>
      <w:tr w:rsidR="00CA4217" w:rsidRPr="00375960" w14:paraId="5E1BD8B3" w14:textId="77777777" w:rsidTr="00BC0653">
        <w:trPr>
          <w:cantSplit/>
          <w:ins w:id="5990" w:author="Andrea K. Fourquet" w:date="2018-07-16T23:38:00Z"/>
        </w:trPr>
        <w:tc>
          <w:tcPr>
            <w:tcW w:w="1770" w:type="dxa"/>
            <w:tcMar>
              <w:left w:w="40" w:type="dxa"/>
              <w:right w:w="40" w:type="dxa"/>
            </w:tcMar>
          </w:tcPr>
          <w:p w14:paraId="7D70456E" w14:textId="77777777" w:rsidR="00CA4217" w:rsidRPr="00375960" w:rsidRDefault="00CA4217" w:rsidP="00BC0653">
            <w:pPr>
              <w:pStyle w:val="TableEntry"/>
              <w:rPr>
                <w:ins w:id="5991" w:author="Andrea K. Fourquet" w:date="2018-07-16T23:38:00Z"/>
              </w:rPr>
            </w:pPr>
            <w:ins w:id="5992" w:author="Andrea K. Fourquet" w:date="2018-07-16T23:38:00Z">
              <w:r w:rsidRPr="00375960">
                <w:t>Environmental/Food Allergies</w:t>
              </w:r>
            </w:ins>
          </w:p>
        </w:tc>
        <w:tc>
          <w:tcPr>
            <w:tcW w:w="2188" w:type="dxa"/>
          </w:tcPr>
          <w:p w14:paraId="57247C74" w14:textId="77777777" w:rsidR="00CA4217" w:rsidRPr="00375960" w:rsidRDefault="00CA4217" w:rsidP="00BC0653">
            <w:pPr>
              <w:pStyle w:val="TableEntry"/>
              <w:rPr>
                <w:ins w:id="5993" w:author="Andrea K. Fourquet" w:date="2018-07-16T23:38:00Z"/>
              </w:rPr>
            </w:pPr>
            <w:ins w:id="5994" w:author="Andrea K. Fourquet" w:date="2018-07-16T23:38:00Z">
              <w:r w:rsidRPr="00375960">
                <w:t>AllergyIntolerance.substance</w:t>
              </w:r>
            </w:ins>
          </w:p>
        </w:tc>
        <w:tc>
          <w:tcPr>
            <w:tcW w:w="1440" w:type="dxa"/>
          </w:tcPr>
          <w:p w14:paraId="2DC752C5" w14:textId="77777777" w:rsidR="00CA4217" w:rsidRPr="00375960" w:rsidRDefault="00CA4217" w:rsidP="00BC0653">
            <w:pPr>
              <w:pStyle w:val="TableEntry"/>
              <w:rPr>
                <w:ins w:id="5995" w:author="Andrea K. Fourquet" w:date="2018-07-16T23:38:00Z"/>
              </w:rPr>
            </w:pPr>
            <w:ins w:id="5996" w:author="Andrea K. Fourquet" w:date="2018-07-16T23:38:00Z">
              <w:r w:rsidRPr="00375960">
                <w:t>RE [0..*]</w:t>
              </w:r>
            </w:ins>
          </w:p>
        </w:tc>
        <w:tc>
          <w:tcPr>
            <w:tcW w:w="3240" w:type="dxa"/>
            <w:tcMar>
              <w:left w:w="40" w:type="dxa"/>
              <w:right w:w="40" w:type="dxa"/>
            </w:tcMar>
          </w:tcPr>
          <w:p w14:paraId="52BF273B" w14:textId="77777777" w:rsidR="00CA4217" w:rsidRPr="00375960" w:rsidRDefault="00CA4217" w:rsidP="00BC0653">
            <w:pPr>
              <w:pStyle w:val="TableEntry"/>
              <w:rPr>
                <w:ins w:id="5997" w:author="Andrea K. Fourquet" w:date="2018-07-16T23:38:00Z"/>
              </w:rPr>
            </w:pPr>
            <w:ins w:id="5998" w:author="Andrea K. Fourquet" w:date="2018-07-16T23:38:00Z">
              <w:r w:rsidRPr="00375960">
                <w:t>The patient's known allergies to food or environmental agents.</w:t>
              </w:r>
            </w:ins>
          </w:p>
        </w:tc>
        <w:tc>
          <w:tcPr>
            <w:tcW w:w="1440" w:type="dxa"/>
          </w:tcPr>
          <w:p w14:paraId="0A50F035" w14:textId="77777777" w:rsidR="00CA4217" w:rsidRPr="00375960" w:rsidRDefault="00CA4217" w:rsidP="00BC0653">
            <w:pPr>
              <w:pStyle w:val="TableEntry"/>
              <w:rPr>
                <w:ins w:id="5999" w:author="Andrea K. Fourquet" w:date="2018-07-16T23:38:00Z"/>
              </w:rPr>
            </w:pPr>
          </w:p>
        </w:tc>
      </w:tr>
      <w:tr w:rsidR="00CA4217" w:rsidRPr="00375960" w14:paraId="72B490FD" w14:textId="77777777" w:rsidTr="00BC0653">
        <w:trPr>
          <w:cantSplit/>
          <w:ins w:id="6000" w:author="Andrea K. Fourquet" w:date="2018-07-16T23:38:00Z"/>
        </w:trPr>
        <w:tc>
          <w:tcPr>
            <w:tcW w:w="1770" w:type="dxa"/>
            <w:tcMar>
              <w:left w:w="40" w:type="dxa"/>
              <w:right w:w="40" w:type="dxa"/>
            </w:tcMar>
          </w:tcPr>
          <w:p w14:paraId="6D5534C0" w14:textId="77777777" w:rsidR="00CA4217" w:rsidRPr="00375960" w:rsidRDefault="00CA4217" w:rsidP="00BC0653">
            <w:pPr>
              <w:pStyle w:val="TableEntry"/>
              <w:rPr>
                <w:ins w:id="6001" w:author="Andrea K. Fourquet" w:date="2018-07-16T23:38:00Z"/>
              </w:rPr>
            </w:pPr>
            <w:ins w:id="6002" w:author="Andrea K. Fourquet" w:date="2018-07-16T23:38:00Z">
              <w:r w:rsidRPr="00375960">
                <w:t>Medical/Surgical History</w:t>
              </w:r>
            </w:ins>
          </w:p>
        </w:tc>
        <w:tc>
          <w:tcPr>
            <w:tcW w:w="2188" w:type="dxa"/>
          </w:tcPr>
          <w:p w14:paraId="78D58EE6" w14:textId="77777777" w:rsidR="00CA4217" w:rsidRPr="00375960" w:rsidRDefault="00CA4217" w:rsidP="00BC0653">
            <w:pPr>
              <w:pStyle w:val="TableEntry"/>
              <w:rPr>
                <w:ins w:id="6003" w:author="Andrea K. Fourquet" w:date="2018-07-16T23:38:00Z"/>
              </w:rPr>
            </w:pPr>
            <w:ins w:id="6004" w:author="Andrea K. Fourquet" w:date="2018-07-16T23:38:00Z">
              <w:r w:rsidRPr="00375960">
                <w:t>Encounter.diagnosis.condition(ClinicalImpression.finding)</w:t>
              </w:r>
            </w:ins>
          </w:p>
        </w:tc>
        <w:tc>
          <w:tcPr>
            <w:tcW w:w="1440" w:type="dxa"/>
          </w:tcPr>
          <w:p w14:paraId="33D81626" w14:textId="77777777" w:rsidR="00CA4217" w:rsidRPr="00375960" w:rsidRDefault="00CA4217" w:rsidP="00BC0653">
            <w:pPr>
              <w:pStyle w:val="TableEntry"/>
              <w:rPr>
                <w:ins w:id="6005" w:author="Andrea K. Fourquet" w:date="2018-07-16T23:38:00Z"/>
              </w:rPr>
            </w:pPr>
            <w:ins w:id="6006" w:author="Andrea K. Fourquet" w:date="2018-07-16T23:38:00Z">
              <w:r w:rsidRPr="00375960">
                <w:t>RE [0..*]</w:t>
              </w:r>
            </w:ins>
          </w:p>
        </w:tc>
        <w:tc>
          <w:tcPr>
            <w:tcW w:w="3240" w:type="dxa"/>
            <w:tcMar>
              <w:left w:w="40" w:type="dxa"/>
              <w:right w:w="40" w:type="dxa"/>
            </w:tcMar>
          </w:tcPr>
          <w:p w14:paraId="03D68EBE" w14:textId="77777777" w:rsidR="00CA4217" w:rsidRPr="00375960" w:rsidRDefault="00CA4217" w:rsidP="00BC0653">
            <w:pPr>
              <w:pStyle w:val="TableEntry"/>
              <w:rPr>
                <w:ins w:id="6007" w:author="Andrea K. Fourquet" w:date="2018-07-16T23:38:00Z"/>
              </w:rPr>
            </w:pPr>
            <w:ins w:id="6008" w:author="Andrea K. Fourquet" w:date="2018-07-16T23:38:00Z">
              <w:r w:rsidRPr="00375960">
                <w:t>The patient's pre-existing medical and surgery history of the patient</w:t>
              </w:r>
              <w:r>
                <w:t>.</w:t>
              </w:r>
            </w:ins>
          </w:p>
        </w:tc>
        <w:tc>
          <w:tcPr>
            <w:tcW w:w="1440" w:type="dxa"/>
          </w:tcPr>
          <w:p w14:paraId="592EC7D1" w14:textId="77777777" w:rsidR="00CA4217" w:rsidRPr="00375960" w:rsidRDefault="00CA4217" w:rsidP="00BC0653">
            <w:pPr>
              <w:pStyle w:val="TableEntry"/>
              <w:rPr>
                <w:ins w:id="6009" w:author="Andrea K. Fourquet" w:date="2018-07-16T23:38:00Z"/>
              </w:rPr>
            </w:pPr>
          </w:p>
        </w:tc>
      </w:tr>
      <w:tr w:rsidR="00CA4217" w:rsidRPr="00375960" w14:paraId="2A249773" w14:textId="77777777" w:rsidTr="00BC0653">
        <w:trPr>
          <w:cantSplit/>
          <w:ins w:id="6010" w:author="Andrea K. Fourquet" w:date="2018-07-16T23:38:00Z"/>
        </w:trPr>
        <w:tc>
          <w:tcPr>
            <w:tcW w:w="1770" w:type="dxa"/>
            <w:tcMar>
              <w:left w:w="40" w:type="dxa"/>
              <w:right w:w="40" w:type="dxa"/>
            </w:tcMar>
          </w:tcPr>
          <w:p w14:paraId="142B219D" w14:textId="77777777" w:rsidR="00CA4217" w:rsidRPr="00375960" w:rsidRDefault="00CA4217" w:rsidP="00BC0653">
            <w:pPr>
              <w:pStyle w:val="TableEntry"/>
              <w:rPr>
                <w:ins w:id="6011" w:author="Andrea K. Fourquet" w:date="2018-07-16T23:38:00Z"/>
              </w:rPr>
            </w:pPr>
            <w:ins w:id="6012" w:author="Andrea K. Fourquet" w:date="2018-07-16T23:38:00Z">
              <w:r w:rsidRPr="00375960">
                <w:t>Medical/Surgical History</w:t>
              </w:r>
            </w:ins>
          </w:p>
        </w:tc>
        <w:tc>
          <w:tcPr>
            <w:tcW w:w="2188" w:type="dxa"/>
          </w:tcPr>
          <w:p w14:paraId="55B5467F" w14:textId="77777777" w:rsidR="00CA4217" w:rsidRPr="00375960" w:rsidRDefault="00CA4217" w:rsidP="00BC0653">
            <w:pPr>
              <w:pStyle w:val="TableEntry"/>
              <w:rPr>
                <w:ins w:id="6013" w:author="Andrea K. Fourquet" w:date="2018-07-16T23:38:00Z"/>
              </w:rPr>
            </w:pPr>
            <w:ins w:id="6014" w:author="Andrea K. Fourquet" w:date="2018-07-16T23:38:00Z">
              <w:r w:rsidRPr="00375960">
                <w:t>Encounter.diagnosis.condition(ClinicalImpression.date)</w:t>
              </w:r>
            </w:ins>
          </w:p>
        </w:tc>
        <w:tc>
          <w:tcPr>
            <w:tcW w:w="1440" w:type="dxa"/>
          </w:tcPr>
          <w:p w14:paraId="265E5466" w14:textId="77777777" w:rsidR="00CA4217" w:rsidRPr="00375960" w:rsidRDefault="00CA4217" w:rsidP="00BC0653">
            <w:pPr>
              <w:pStyle w:val="TableEntry"/>
              <w:rPr>
                <w:ins w:id="6015" w:author="Andrea K. Fourquet" w:date="2018-07-16T23:38:00Z"/>
              </w:rPr>
            </w:pPr>
            <w:ins w:id="6016" w:author="Andrea K. Fourquet" w:date="2018-07-16T23:38:00Z">
              <w:r w:rsidRPr="00375960">
                <w:t>RE [0..*]</w:t>
              </w:r>
            </w:ins>
          </w:p>
        </w:tc>
        <w:tc>
          <w:tcPr>
            <w:tcW w:w="3240" w:type="dxa"/>
            <w:tcMar>
              <w:left w:w="40" w:type="dxa"/>
              <w:right w:w="40" w:type="dxa"/>
            </w:tcMar>
          </w:tcPr>
          <w:p w14:paraId="0BD893DE" w14:textId="77777777" w:rsidR="00CA4217" w:rsidRPr="00375960" w:rsidRDefault="00CA4217" w:rsidP="00BC0653">
            <w:pPr>
              <w:pStyle w:val="TableEntry"/>
              <w:rPr>
                <w:ins w:id="6017" w:author="Andrea K. Fourquet" w:date="2018-07-16T23:38:00Z"/>
              </w:rPr>
            </w:pPr>
            <w:ins w:id="6018" w:author="Andrea K. Fourquet" w:date="2018-07-16T23:38:00Z">
              <w:r w:rsidRPr="00375960">
                <w:t>The patient's pre-existing medical and surgery history of the patient</w:t>
              </w:r>
              <w:r>
                <w:t>.</w:t>
              </w:r>
            </w:ins>
          </w:p>
        </w:tc>
        <w:tc>
          <w:tcPr>
            <w:tcW w:w="1440" w:type="dxa"/>
          </w:tcPr>
          <w:p w14:paraId="0EAD51B7" w14:textId="77777777" w:rsidR="00CA4217" w:rsidRPr="00375960" w:rsidRDefault="00CA4217" w:rsidP="00BC0653">
            <w:pPr>
              <w:pStyle w:val="TableEntry"/>
              <w:rPr>
                <w:ins w:id="6019" w:author="Andrea K. Fourquet" w:date="2018-07-16T23:38:00Z"/>
              </w:rPr>
            </w:pPr>
          </w:p>
        </w:tc>
      </w:tr>
      <w:tr w:rsidR="00CA4217" w:rsidRPr="00375960" w14:paraId="428DF1F2" w14:textId="77777777" w:rsidTr="00BC0653">
        <w:trPr>
          <w:cantSplit/>
          <w:ins w:id="6020" w:author="Andrea K. Fourquet" w:date="2018-07-16T23:38:00Z"/>
        </w:trPr>
        <w:tc>
          <w:tcPr>
            <w:tcW w:w="1770" w:type="dxa"/>
            <w:tcMar>
              <w:left w:w="40" w:type="dxa"/>
              <w:right w:w="40" w:type="dxa"/>
            </w:tcMar>
          </w:tcPr>
          <w:p w14:paraId="58D2D292" w14:textId="77777777" w:rsidR="00CA4217" w:rsidRPr="00375960" w:rsidRDefault="00CA4217" w:rsidP="00BC0653">
            <w:pPr>
              <w:pStyle w:val="TableEntry"/>
              <w:rPr>
                <w:ins w:id="6021" w:author="Andrea K. Fourquet" w:date="2018-07-16T23:38:00Z"/>
              </w:rPr>
            </w:pPr>
            <w:ins w:id="6022" w:author="Andrea K. Fourquet" w:date="2018-07-16T23:38:00Z">
              <w:r w:rsidRPr="00375960">
                <w:t>Medical/Surgical History</w:t>
              </w:r>
            </w:ins>
          </w:p>
        </w:tc>
        <w:tc>
          <w:tcPr>
            <w:tcW w:w="2188" w:type="dxa"/>
          </w:tcPr>
          <w:p w14:paraId="2AE502EE" w14:textId="77777777" w:rsidR="00CA4217" w:rsidRPr="00E7637C" w:rsidRDefault="00CA4217" w:rsidP="00BC0653">
            <w:pPr>
              <w:pStyle w:val="TableEntry"/>
              <w:rPr>
                <w:ins w:id="6023" w:author="Andrea K. Fourquet" w:date="2018-07-16T23:38:00Z"/>
                <w:lang w:val="fr-CA"/>
              </w:rPr>
            </w:pPr>
            <w:ins w:id="6024" w:author="Andrea K. Fourquet" w:date="2018-07-16T23:38:00Z">
              <w:r w:rsidRPr="00E7637C">
                <w:rPr>
                  <w:lang w:val="fr-CA"/>
                </w:rPr>
                <w:t>Encounter.diagnosis.condition(Condition.code)</w:t>
              </w:r>
            </w:ins>
          </w:p>
        </w:tc>
        <w:tc>
          <w:tcPr>
            <w:tcW w:w="1440" w:type="dxa"/>
          </w:tcPr>
          <w:p w14:paraId="2EAE40C6" w14:textId="77777777" w:rsidR="00CA4217" w:rsidRPr="00375960" w:rsidRDefault="00CA4217" w:rsidP="00BC0653">
            <w:pPr>
              <w:pStyle w:val="TableEntry"/>
              <w:rPr>
                <w:ins w:id="6025" w:author="Andrea K. Fourquet" w:date="2018-07-16T23:38:00Z"/>
              </w:rPr>
            </w:pPr>
            <w:ins w:id="6026" w:author="Andrea K. Fourquet" w:date="2018-07-16T23:38:00Z">
              <w:r w:rsidRPr="00375960">
                <w:t>RE [0..*]</w:t>
              </w:r>
            </w:ins>
          </w:p>
        </w:tc>
        <w:tc>
          <w:tcPr>
            <w:tcW w:w="3240" w:type="dxa"/>
            <w:tcMar>
              <w:left w:w="40" w:type="dxa"/>
              <w:right w:w="40" w:type="dxa"/>
            </w:tcMar>
          </w:tcPr>
          <w:p w14:paraId="6DF7BD60" w14:textId="77777777" w:rsidR="00CA4217" w:rsidRPr="00375960" w:rsidRDefault="00CA4217" w:rsidP="00BC0653">
            <w:pPr>
              <w:pStyle w:val="TableEntry"/>
              <w:rPr>
                <w:ins w:id="6027" w:author="Andrea K. Fourquet" w:date="2018-07-16T23:38:00Z"/>
              </w:rPr>
            </w:pPr>
            <w:ins w:id="6028" w:author="Andrea K. Fourquet" w:date="2018-07-16T23:38:00Z">
              <w:r w:rsidRPr="00375960">
                <w:t>The patient's pre-existing medical and surgery history of the patient</w:t>
              </w:r>
              <w:r>
                <w:t>.</w:t>
              </w:r>
            </w:ins>
          </w:p>
        </w:tc>
        <w:tc>
          <w:tcPr>
            <w:tcW w:w="1440" w:type="dxa"/>
          </w:tcPr>
          <w:p w14:paraId="5428F6B9" w14:textId="77777777" w:rsidR="00CA4217" w:rsidRPr="00375960" w:rsidRDefault="00CA4217" w:rsidP="00BC0653">
            <w:pPr>
              <w:pStyle w:val="TableEntry"/>
              <w:rPr>
                <w:ins w:id="6029" w:author="Andrea K. Fourquet" w:date="2018-07-16T23:38:00Z"/>
              </w:rPr>
            </w:pPr>
          </w:p>
        </w:tc>
      </w:tr>
      <w:tr w:rsidR="00CA4217" w:rsidRPr="00375960" w14:paraId="0FC13425" w14:textId="77777777" w:rsidTr="00BC0653">
        <w:trPr>
          <w:cantSplit/>
          <w:ins w:id="6030" w:author="Andrea K. Fourquet" w:date="2018-07-16T23:38:00Z"/>
        </w:trPr>
        <w:tc>
          <w:tcPr>
            <w:tcW w:w="1770" w:type="dxa"/>
            <w:tcMar>
              <w:left w:w="40" w:type="dxa"/>
              <w:right w:w="40" w:type="dxa"/>
            </w:tcMar>
          </w:tcPr>
          <w:p w14:paraId="5A87A97A" w14:textId="77777777" w:rsidR="00CA4217" w:rsidRPr="00375960" w:rsidRDefault="00CA4217" w:rsidP="00BC0653">
            <w:pPr>
              <w:pStyle w:val="TableEntry"/>
              <w:rPr>
                <w:ins w:id="6031" w:author="Andrea K. Fourquet" w:date="2018-07-16T23:38:00Z"/>
              </w:rPr>
            </w:pPr>
            <w:ins w:id="6032" w:author="Andrea K. Fourquet" w:date="2018-07-16T23:38:00Z">
              <w:r w:rsidRPr="00375960">
                <w:t>Medical/Surgical History</w:t>
              </w:r>
            </w:ins>
          </w:p>
        </w:tc>
        <w:tc>
          <w:tcPr>
            <w:tcW w:w="2188" w:type="dxa"/>
          </w:tcPr>
          <w:p w14:paraId="217DA1FC" w14:textId="77777777" w:rsidR="00CA4217" w:rsidRPr="00375960" w:rsidRDefault="00CA4217" w:rsidP="00BC0653">
            <w:pPr>
              <w:pStyle w:val="TableEntry"/>
              <w:rPr>
                <w:ins w:id="6033" w:author="Andrea K. Fourquet" w:date="2018-07-16T23:38:00Z"/>
              </w:rPr>
            </w:pPr>
            <w:ins w:id="6034" w:author="Andrea K. Fourquet" w:date="2018-07-16T23:38:00Z">
              <w:r w:rsidRPr="00375960">
                <w:t>Encounter.diagnosis.condition(Condition.onset[x])</w:t>
              </w:r>
            </w:ins>
          </w:p>
        </w:tc>
        <w:tc>
          <w:tcPr>
            <w:tcW w:w="1440" w:type="dxa"/>
          </w:tcPr>
          <w:p w14:paraId="6BBC1344" w14:textId="77777777" w:rsidR="00CA4217" w:rsidRPr="00375960" w:rsidRDefault="00CA4217" w:rsidP="00BC0653">
            <w:pPr>
              <w:pStyle w:val="TableEntry"/>
              <w:rPr>
                <w:ins w:id="6035" w:author="Andrea K. Fourquet" w:date="2018-07-16T23:38:00Z"/>
              </w:rPr>
            </w:pPr>
            <w:ins w:id="6036" w:author="Andrea K. Fourquet" w:date="2018-07-16T23:38:00Z">
              <w:r w:rsidRPr="00375960">
                <w:t>RE [0..*]</w:t>
              </w:r>
            </w:ins>
          </w:p>
        </w:tc>
        <w:tc>
          <w:tcPr>
            <w:tcW w:w="3240" w:type="dxa"/>
            <w:tcMar>
              <w:left w:w="40" w:type="dxa"/>
              <w:right w:w="40" w:type="dxa"/>
            </w:tcMar>
          </w:tcPr>
          <w:p w14:paraId="293C05ED" w14:textId="77777777" w:rsidR="00CA4217" w:rsidRPr="00375960" w:rsidRDefault="00CA4217" w:rsidP="00BC0653">
            <w:pPr>
              <w:pStyle w:val="TableEntry"/>
              <w:rPr>
                <w:ins w:id="6037" w:author="Andrea K. Fourquet" w:date="2018-07-16T23:38:00Z"/>
              </w:rPr>
            </w:pPr>
            <w:ins w:id="6038" w:author="Andrea K. Fourquet" w:date="2018-07-16T23:38:00Z">
              <w:r w:rsidRPr="00375960">
                <w:t>The patient's pre-existing medical and surgery history of the patient</w:t>
              </w:r>
              <w:r>
                <w:t>.</w:t>
              </w:r>
            </w:ins>
          </w:p>
        </w:tc>
        <w:tc>
          <w:tcPr>
            <w:tcW w:w="1440" w:type="dxa"/>
          </w:tcPr>
          <w:p w14:paraId="7EBC1010" w14:textId="77777777" w:rsidR="00CA4217" w:rsidRPr="00375960" w:rsidRDefault="00CA4217" w:rsidP="00BC0653">
            <w:pPr>
              <w:pStyle w:val="TableEntry"/>
              <w:rPr>
                <w:ins w:id="6039" w:author="Andrea K. Fourquet" w:date="2018-07-16T23:38:00Z"/>
              </w:rPr>
            </w:pPr>
          </w:p>
        </w:tc>
      </w:tr>
      <w:tr w:rsidR="00CA4217" w:rsidRPr="00375960" w14:paraId="3BDF4D06" w14:textId="77777777" w:rsidTr="00BC0653">
        <w:trPr>
          <w:cantSplit/>
          <w:ins w:id="6040" w:author="Andrea K. Fourquet" w:date="2018-07-16T23:38:00Z"/>
        </w:trPr>
        <w:tc>
          <w:tcPr>
            <w:tcW w:w="1770" w:type="dxa"/>
            <w:tcMar>
              <w:left w:w="40" w:type="dxa"/>
              <w:right w:w="40" w:type="dxa"/>
            </w:tcMar>
          </w:tcPr>
          <w:p w14:paraId="01FA2C83" w14:textId="77777777" w:rsidR="00CA4217" w:rsidRPr="00375960" w:rsidRDefault="00CA4217" w:rsidP="00BC0653">
            <w:pPr>
              <w:pStyle w:val="TableEntry"/>
              <w:rPr>
                <w:ins w:id="6041" w:author="Andrea K. Fourquet" w:date="2018-07-16T23:38:00Z"/>
              </w:rPr>
            </w:pPr>
            <w:ins w:id="6042" w:author="Andrea K. Fourquet" w:date="2018-07-16T23:38:00Z">
              <w:r w:rsidRPr="00375960">
                <w:t>Medical/Surgical History</w:t>
              </w:r>
            </w:ins>
          </w:p>
        </w:tc>
        <w:tc>
          <w:tcPr>
            <w:tcW w:w="2188" w:type="dxa"/>
          </w:tcPr>
          <w:p w14:paraId="758A527C" w14:textId="77777777" w:rsidR="00CA4217" w:rsidRPr="00375960" w:rsidRDefault="00CA4217" w:rsidP="00BC0653">
            <w:pPr>
              <w:pStyle w:val="TableEntry"/>
              <w:rPr>
                <w:ins w:id="6043" w:author="Andrea K. Fourquet" w:date="2018-07-16T23:38:00Z"/>
              </w:rPr>
            </w:pPr>
            <w:ins w:id="6044" w:author="Andrea K. Fourquet" w:date="2018-07-16T23:38:00Z">
              <w:r w:rsidRPr="00375960">
                <w:t>Encounter.diagnosis.condition(Procedure.performed[x])</w:t>
              </w:r>
            </w:ins>
          </w:p>
        </w:tc>
        <w:tc>
          <w:tcPr>
            <w:tcW w:w="1440" w:type="dxa"/>
          </w:tcPr>
          <w:p w14:paraId="568B6864" w14:textId="77777777" w:rsidR="00CA4217" w:rsidRPr="00375960" w:rsidRDefault="00CA4217" w:rsidP="00BC0653">
            <w:pPr>
              <w:pStyle w:val="TableEntry"/>
              <w:rPr>
                <w:ins w:id="6045" w:author="Andrea K. Fourquet" w:date="2018-07-16T23:38:00Z"/>
              </w:rPr>
            </w:pPr>
            <w:ins w:id="6046" w:author="Andrea K. Fourquet" w:date="2018-07-16T23:38:00Z">
              <w:r w:rsidRPr="00375960">
                <w:t>RE [0..*]</w:t>
              </w:r>
            </w:ins>
          </w:p>
        </w:tc>
        <w:tc>
          <w:tcPr>
            <w:tcW w:w="3240" w:type="dxa"/>
            <w:tcMar>
              <w:left w:w="40" w:type="dxa"/>
              <w:right w:w="40" w:type="dxa"/>
            </w:tcMar>
          </w:tcPr>
          <w:p w14:paraId="3D30B326" w14:textId="77777777" w:rsidR="00CA4217" w:rsidRPr="00375960" w:rsidRDefault="00CA4217" w:rsidP="00BC0653">
            <w:pPr>
              <w:pStyle w:val="TableEntry"/>
              <w:rPr>
                <w:ins w:id="6047" w:author="Andrea K. Fourquet" w:date="2018-07-16T23:38:00Z"/>
              </w:rPr>
            </w:pPr>
            <w:ins w:id="6048" w:author="Andrea K. Fourquet" w:date="2018-07-16T23:38:00Z">
              <w:r w:rsidRPr="00375960">
                <w:t>The patient's pre-existing medical and surgery history of the patient</w:t>
              </w:r>
              <w:r>
                <w:t>.</w:t>
              </w:r>
            </w:ins>
          </w:p>
        </w:tc>
        <w:tc>
          <w:tcPr>
            <w:tcW w:w="1440" w:type="dxa"/>
          </w:tcPr>
          <w:p w14:paraId="10558516" w14:textId="77777777" w:rsidR="00CA4217" w:rsidRPr="00375960" w:rsidRDefault="00CA4217" w:rsidP="00BC0653">
            <w:pPr>
              <w:pStyle w:val="TableEntry"/>
              <w:rPr>
                <w:ins w:id="6049" w:author="Andrea K. Fourquet" w:date="2018-07-16T23:38:00Z"/>
              </w:rPr>
            </w:pPr>
          </w:p>
        </w:tc>
      </w:tr>
      <w:tr w:rsidR="00CA4217" w:rsidRPr="00375960" w14:paraId="2EB62622" w14:textId="77777777" w:rsidTr="00BC0653">
        <w:trPr>
          <w:cantSplit/>
          <w:ins w:id="6050" w:author="Andrea K. Fourquet" w:date="2018-07-16T23:38:00Z"/>
        </w:trPr>
        <w:tc>
          <w:tcPr>
            <w:tcW w:w="1770" w:type="dxa"/>
            <w:tcMar>
              <w:left w:w="40" w:type="dxa"/>
              <w:right w:w="40" w:type="dxa"/>
            </w:tcMar>
          </w:tcPr>
          <w:p w14:paraId="009AA338" w14:textId="77777777" w:rsidR="00CA4217" w:rsidRPr="00375960" w:rsidRDefault="00CA4217" w:rsidP="00BC0653">
            <w:pPr>
              <w:pStyle w:val="TableEntry"/>
              <w:rPr>
                <w:ins w:id="6051" w:author="Andrea K. Fourquet" w:date="2018-07-16T23:38:00Z"/>
              </w:rPr>
            </w:pPr>
            <w:ins w:id="6052" w:author="Andrea K. Fourquet" w:date="2018-07-16T23:38:00Z">
              <w:r w:rsidRPr="00375960">
                <w:t xml:space="preserve">Medical/Surgical History </w:t>
              </w:r>
            </w:ins>
          </w:p>
        </w:tc>
        <w:tc>
          <w:tcPr>
            <w:tcW w:w="2188" w:type="dxa"/>
          </w:tcPr>
          <w:p w14:paraId="47744C1F" w14:textId="77777777" w:rsidR="00CA4217" w:rsidRPr="00375960" w:rsidRDefault="00CA4217" w:rsidP="00BC0653">
            <w:pPr>
              <w:pStyle w:val="TableEntry"/>
              <w:rPr>
                <w:ins w:id="6053" w:author="Andrea K. Fourquet" w:date="2018-07-16T23:38:00Z"/>
              </w:rPr>
            </w:pPr>
            <w:ins w:id="6054" w:author="Andrea K. Fourquet" w:date="2018-07-16T23:38:00Z">
              <w:r w:rsidRPr="00375960">
                <w:t>Encounter.diagnosis.condition(Procedure.code)</w:t>
              </w:r>
            </w:ins>
          </w:p>
        </w:tc>
        <w:tc>
          <w:tcPr>
            <w:tcW w:w="1440" w:type="dxa"/>
          </w:tcPr>
          <w:p w14:paraId="5399249E" w14:textId="77777777" w:rsidR="00CA4217" w:rsidRPr="00375960" w:rsidRDefault="00CA4217" w:rsidP="00BC0653">
            <w:pPr>
              <w:pStyle w:val="TableEntry"/>
              <w:rPr>
                <w:ins w:id="6055" w:author="Andrea K. Fourquet" w:date="2018-07-16T23:38:00Z"/>
              </w:rPr>
            </w:pPr>
            <w:ins w:id="6056" w:author="Andrea K. Fourquet" w:date="2018-07-16T23:38:00Z">
              <w:r w:rsidRPr="00375960">
                <w:t>RE [0..*]</w:t>
              </w:r>
            </w:ins>
          </w:p>
        </w:tc>
        <w:tc>
          <w:tcPr>
            <w:tcW w:w="3240" w:type="dxa"/>
            <w:tcMar>
              <w:left w:w="40" w:type="dxa"/>
              <w:right w:w="40" w:type="dxa"/>
            </w:tcMar>
          </w:tcPr>
          <w:p w14:paraId="351EA128" w14:textId="77777777" w:rsidR="00CA4217" w:rsidRPr="00375960" w:rsidRDefault="00CA4217" w:rsidP="00BC0653">
            <w:pPr>
              <w:pStyle w:val="TableEntry"/>
              <w:rPr>
                <w:ins w:id="6057" w:author="Andrea K. Fourquet" w:date="2018-07-16T23:38:00Z"/>
              </w:rPr>
            </w:pPr>
            <w:ins w:id="6058" w:author="Andrea K. Fourquet" w:date="2018-07-16T23:38:00Z">
              <w:r w:rsidRPr="00375960">
                <w:t>The patient's pre-existing medical and surgery history of the patient</w:t>
              </w:r>
              <w:r>
                <w:t>.</w:t>
              </w:r>
            </w:ins>
          </w:p>
        </w:tc>
        <w:tc>
          <w:tcPr>
            <w:tcW w:w="1440" w:type="dxa"/>
          </w:tcPr>
          <w:p w14:paraId="73195A9D" w14:textId="77777777" w:rsidR="00CA4217" w:rsidRPr="00375960" w:rsidRDefault="00CA4217" w:rsidP="00BC0653">
            <w:pPr>
              <w:pStyle w:val="TableEntry"/>
              <w:rPr>
                <w:ins w:id="6059" w:author="Andrea K. Fourquet" w:date="2018-07-16T23:38:00Z"/>
              </w:rPr>
            </w:pPr>
          </w:p>
        </w:tc>
      </w:tr>
      <w:tr w:rsidR="00CA4217" w:rsidRPr="00375960" w14:paraId="0925C7E5" w14:textId="77777777" w:rsidTr="00BC0653">
        <w:trPr>
          <w:cantSplit/>
          <w:ins w:id="6060" w:author="Andrea K. Fourquet" w:date="2018-07-16T23:38:00Z"/>
        </w:trPr>
        <w:tc>
          <w:tcPr>
            <w:tcW w:w="1770" w:type="dxa"/>
            <w:tcMar>
              <w:left w:w="40" w:type="dxa"/>
              <w:right w:w="40" w:type="dxa"/>
            </w:tcMar>
          </w:tcPr>
          <w:p w14:paraId="1CE1ABD0" w14:textId="77777777" w:rsidR="00CA4217" w:rsidRPr="00375960" w:rsidRDefault="00CA4217" w:rsidP="00BC0653">
            <w:pPr>
              <w:pStyle w:val="TableEntry"/>
              <w:rPr>
                <w:ins w:id="6061" w:author="Andrea K. Fourquet" w:date="2018-07-16T23:38:00Z"/>
              </w:rPr>
            </w:pPr>
            <w:ins w:id="6062" w:author="Andrea K. Fourquet" w:date="2018-07-16T23:38:00Z">
              <w:r w:rsidRPr="00375960">
                <w:t>Current Medications</w:t>
              </w:r>
            </w:ins>
          </w:p>
        </w:tc>
        <w:tc>
          <w:tcPr>
            <w:tcW w:w="2188" w:type="dxa"/>
          </w:tcPr>
          <w:p w14:paraId="18890CA7" w14:textId="77777777" w:rsidR="00CA4217" w:rsidRPr="00375960" w:rsidRDefault="00CA4217" w:rsidP="00BC0653">
            <w:pPr>
              <w:pStyle w:val="TableEntry"/>
              <w:rPr>
                <w:ins w:id="6063" w:author="Andrea K. Fourquet" w:date="2018-07-16T23:38:00Z"/>
              </w:rPr>
            </w:pPr>
            <w:ins w:id="6064" w:author="Andrea K. Fourquet" w:date="2018-07-16T23:38:00Z">
              <w:r w:rsidRPr="00375960">
                <w:t>MedicationStatement.medication[x]</w:t>
              </w:r>
            </w:ins>
          </w:p>
        </w:tc>
        <w:tc>
          <w:tcPr>
            <w:tcW w:w="1440" w:type="dxa"/>
          </w:tcPr>
          <w:p w14:paraId="5CB71E16" w14:textId="77777777" w:rsidR="00CA4217" w:rsidRPr="00375960" w:rsidRDefault="00CA4217" w:rsidP="00BC0653">
            <w:pPr>
              <w:pStyle w:val="TableEntry"/>
              <w:rPr>
                <w:ins w:id="6065" w:author="Andrea K. Fourquet" w:date="2018-07-16T23:38:00Z"/>
              </w:rPr>
            </w:pPr>
            <w:ins w:id="6066" w:author="Andrea K. Fourquet" w:date="2018-07-16T23:38:00Z">
              <w:r w:rsidRPr="00375960">
                <w:t>RE [0..1]</w:t>
              </w:r>
            </w:ins>
          </w:p>
        </w:tc>
        <w:tc>
          <w:tcPr>
            <w:tcW w:w="3240" w:type="dxa"/>
            <w:tcMar>
              <w:left w:w="40" w:type="dxa"/>
              <w:right w:w="40" w:type="dxa"/>
            </w:tcMar>
          </w:tcPr>
          <w:p w14:paraId="780A0D67" w14:textId="77777777" w:rsidR="00CA4217" w:rsidRPr="00375960" w:rsidRDefault="00CA4217" w:rsidP="00BC0653">
            <w:pPr>
              <w:pStyle w:val="TableEntry"/>
              <w:rPr>
                <w:ins w:id="6067" w:author="Andrea K. Fourquet" w:date="2018-07-16T23:38:00Z"/>
              </w:rPr>
            </w:pPr>
            <w:ins w:id="6068" w:author="Andrea K. Fourquet" w:date="2018-07-16T23:38:00Z">
              <w:r w:rsidRPr="00375960">
                <w:t>The medications the patient currently takes</w:t>
              </w:r>
              <w:r>
                <w:t>.</w:t>
              </w:r>
            </w:ins>
          </w:p>
        </w:tc>
        <w:tc>
          <w:tcPr>
            <w:tcW w:w="1440" w:type="dxa"/>
          </w:tcPr>
          <w:p w14:paraId="34B11956" w14:textId="77777777" w:rsidR="00CA4217" w:rsidRPr="00375960" w:rsidRDefault="00CA4217" w:rsidP="00BC0653">
            <w:pPr>
              <w:pStyle w:val="TableEntry"/>
              <w:rPr>
                <w:ins w:id="6069" w:author="Andrea K. Fourquet" w:date="2018-07-16T23:38:00Z"/>
              </w:rPr>
            </w:pPr>
          </w:p>
        </w:tc>
      </w:tr>
      <w:tr w:rsidR="00CA4217" w:rsidRPr="00375960" w14:paraId="4C8AFF96" w14:textId="77777777" w:rsidTr="00BC0653">
        <w:trPr>
          <w:cantSplit/>
          <w:ins w:id="6070" w:author="Andrea K. Fourquet" w:date="2018-07-16T23:38:00Z"/>
        </w:trPr>
        <w:tc>
          <w:tcPr>
            <w:tcW w:w="1770" w:type="dxa"/>
            <w:tcMar>
              <w:left w:w="40" w:type="dxa"/>
              <w:right w:w="40" w:type="dxa"/>
            </w:tcMar>
          </w:tcPr>
          <w:p w14:paraId="097252E5" w14:textId="77777777" w:rsidR="00CA4217" w:rsidRPr="00375960" w:rsidRDefault="00CA4217" w:rsidP="00BC0653">
            <w:pPr>
              <w:pStyle w:val="TableEntry"/>
              <w:rPr>
                <w:ins w:id="6071" w:author="Andrea K. Fourquet" w:date="2018-07-16T23:38:00Z"/>
              </w:rPr>
            </w:pPr>
            <w:ins w:id="6072" w:author="Andrea K. Fourquet" w:date="2018-07-16T23:38:00Z">
              <w:r w:rsidRPr="00375960">
                <w:t>Current Medication Dose</w:t>
              </w:r>
            </w:ins>
          </w:p>
        </w:tc>
        <w:tc>
          <w:tcPr>
            <w:tcW w:w="2188" w:type="dxa"/>
          </w:tcPr>
          <w:p w14:paraId="01E2BF3C" w14:textId="77777777" w:rsidR="00CA4217" w:rsidRPr="00375960" w:rsidRDefault="00CA4217" w:rsidP="00BC0653">
            <w:pPr>
              <w:pStyle w:val="TableEntry"/>
              <w:rPr>
                <w:ins w:id="6073" w:author="Andrea K. Fourquet" w:date="2018-07-16T23:38:00Z"/>
              </w:rPr>
            </w:pPr>
            <w:ins w:id="6074" w:author="Andrea K. Fourquet" w:date="2018-07-16T23:38:00Z">
              <w:r w:rsidRPr="00375960">
                <w:t>MedicationStatement.dosage</w:t>
              </w:r>
            </w:ins>
          </w:p>
        </w:tc>
        <w:tc>
          <w:tcPr>
            <w:tcW w:w="1440" w:type="dxa"/>
          </w:tcPr>
          <w:p w14:paraId="72CF226E" w14:textId="77777777" w:rsidR="00CA4217" w:rsidRPr="00375960" w:rsidRDefault="00CA4217" w:rsidP="00BC0653">
            <w:pPr>
              <w:pStyle w:val="TableEntry"/>
              <w:rPr>
                <w:ins w:id="6075" w:author="Andrea K. Fourquet" w:date="2018-07-16T23:38:00Z"/>
              </w:rPr>
            </w:pPr>
            <w:ins w:id="6076" w:author="Andrea K. Fourquet" w:date="2018-07-16T23:38:00Z">
              <w:r w:rsidRPr="00375960">
                <w:t>RE [0..1]</w:t>
              </w:r>
            </w:ins>
          </w:p>
        </w:tc>
        <w:tc>
          <w:tcPr>
            <w:tcW w:w="3240" w:type="dxa"/>
            <w:tcMar>
              <w:left w:w="40" w:type="dxa"/>
              <w:right w:w="40" w:type="dxa"/>
            </w:tcMar>
          </w:tcPr>
          <w:p w14:paraId="0F68DAAA" w14:textId="77777777" w:rsidR="00CA4217" w:rsidRPr="00375960" w:rsidRDefault="00CA4217" w:rsidP="00BC0653">
            <w:pPr>
              <w:pStyle w:val="TableEntry"/>
              <w:rPr>
                <w:ins w:id="6077" w:author="Andrea K. Fourquet" w:date="2018-07-16T23:38:00Z"/>
              </w:rPr>
            </w:pPr>
            <w:ins w:id="6078" w:author="Andrea K. Fourquet" w:date="2018-07-16T23:38:00Z">
              <w:r w:rsidRPr="00375960">
                <w:t>The numeric dose or amount of the patient's current medication</w:t>
              </w:r>
              <w:r>
                <w:t>.</w:t>
              </w:r>
            </w:ins>
          </w:p>
        </w:tc>
        <w:tc>
          <w:tcPr>
            <w:tcW w:w="1440" w:type="dxa"/>
          </w:tcPr>
          <w:p w14:paraId="44996A2C" w14:textId="77777777" w:rsidR="00CA4217" w:rsidRPr="00375960" w:rsidRDefault="00CA4217" w:rsidP="00BC0653">
            <w:pPr>
              <w:pStyle w:val="TableEntry"/>
              <w:rPr>
                <w:ins w:id="6079" w:author="Andrea K. Fourquet" w:date="2018-07-16T23:38:00Z"/>
              </w:rPr>
            </w:pPr>
          </w:p>
        </w:tc>
      </w:tr>
      <w:tr w:rsidR="00CA4217" w:rsidRPr="00375960" w14:paraId="57D9201A" w14:textId="77777777" w:rsidTr="00BC0653">
        <w:trPr>
          <w:cantSplit/>
          <w:ins w:id="6080" w:author="Andrea K. Fourquet" w:date="2018-07-16T23:38:00Z"/>
        </w:trPr>
        <w:tc>
          <w:tcPr>
            <w:tcW w:w="1770" w:type="dxa"/>
            <w:tcMar>
              <w:left w:w="40" w:type="dxa"/>
              <w:right w:w="40" w:type="dxa"/>
            </w:tcMar>
          </w:tcPr>
          <w:p w14:paraId="0B7C0306" w14:textId="77777777" w:rsidR="00CA4217" w:rsidRPr="00375960" w:rsidRDefault="00CA4217" w:rsidP="00BC0653">
            <w:pPr>
              <w:pStyle w:val="TableEntry"/>
              <w:rPr>
                <w:ins w:id="6081" w:author="Andrea K. Fourquet" w:date="2018-07-16T23:38:00Z"/>
              </w:rPr>
            </w:pPr>
            <w:ins w:id="6082" w:author="Andrea K. Fourquet" w:date="2018-07-16T23:38:00Z">
              <w:r w:rsidRPr="00375960">
                <w:t>Current Medication Dosage Unit</w:t>
              </w:r>
            </w:ins>
          </w:p>
        </w:tc>
        <w:tc>
          <w:tcPr>
            <w:tcW w:w="2188" w:type="dxa"/>
          </w:tcPr>
          <w:p w14:paraId="2F8CB561" w14:textId="77777777" w:rsidR="00CA4217" w:rsidRPr="00375960" w:rsidRDefault="00CA4217" w:rsidP="00BC0653">
            <w:pPr>
              <w:pStyle w:val="TableEntry"/>
              <w:rPr>
                <w:ins w:id="6083" w:author="Andrea K. Fourquet" w:date="2018-07-16T23:38:00Z"/>
              </w:rPr>
            </w:pPr>
            <w:ins w:id="6084" w:author="Andrea K. Fourquet" w:date="2018-07-16T23:38:00Z">
              <w:r w:rsidRPr="00375960">
                <w:t>MedicationStatement.dosage</w:t>
              </w:r>
            </w:ins>
          </w:p>
        </w:tc>
        <w:tc>
          <w:tcPr>
            <w:tcW w:w="1440" w:type="dxa"/>
          </w:tcPr>
          <w:p w14:paraId="4417068E" w14:textId="77777777" w:rsidR="00CA4217" w:rsidRPr="00375960" w:rsidRDefault="00CA4217" w:rsidP="00BC0653">
            <w:pPr>
              <w:pStyle w:val="TableEntry"/>
              <w:rPr>
                <w:ins w:id="6085" w:author="Andrea K. Fourquet" w:date="2018-07-16T23:38:00Z"/>
              </w:rPr>
            </w:pPr>
            <w:ins w:id="6086" w:author="Andrea K. Fourquet" w:date="2018-07-16T23:38:00Z">
              <w:r w:rsidRPr="00375960">
                <w:t>RE [0..1]</w:t>
              </w:r>
            </w:ins>
          </w:p>
        </w:tc>
        <w:tc>
          <w:tcPr>
            <w:tcW w:w="3240" w:type="dxa"/>
            <w:tcMar>
              <w:left w:w="40" w:type="dxa"/>
              <w:right w:w="40" w:type="dxa"/>
            </w:tcMar>
          </w:tcPr>
          <w:p w14:paraId="426357E4" w14:textId="77777777" w:rsidR="00CA4217" w:rsidRPr="00375960" w:rsidRDefault="00CA4217" w:rsidP="00BC0653">
            <w:pPr>
              <w:pStyle w:val="TableEntry"/>
              <w:rPr>
                <w:ins w:id="6087" w:author="Andrea K. Fourquet" w:date="2018-07-16T23:38:00Z"/>
              </w:rPr>
            </w:pPr>
            <w:ins w:id="6088" w:author="Andrea K. Fourquet" w:date="2018-07-16T23:38:00Z">
              <w:r w:rsidRPr="00375960">
                <w:t>The dosage unit of the patient's current medication</w:t>
              </w:r>
              <w:r>
                <w:t>.</w:t>
              </w:r>
            </w:ins>
          </w:p>
        </w:tc>
        <w:tc>
          <w:tcPr>
            <w:tcW w:w="1440" w:type="dxa"/>
          </w:tcPr>
          <w:p w14:paraId="782FABA7" w14:textId="77777777" w:rsidR="00CA4217" w:rsidRPr="00375960" w:rsidRDefault="00CA4217" w:rsidP="00BC0653">
            <w:pPr>
              <w:pStyle w:val="TableEntry"/>
              <w:rPr>
                <w:ins w:id="6089" w:author="Andrea K. Fourquet" w:date="2018-07-16T23:38:00Z"/>
              </w:rPr>
            </w:pPr>
          </w:p>
        </w:tc>
      </w:tr>
      <w:tr w:rsidR="00CA4217" w:rsidRPr="00375960" w14:paraId="1B36A4F2" w14:textId="77777777" w:rsidTr="00BC0653">
        <w:trPr>
          <w:cantSplit/>
          <w:ins w:id="6090" w:author="Andrea K. Fourquet" w:date="2018-07-16T23:38:00Z"/>
        </w:trPr>
        <w:tc>
          <w:tcPr>
            <w:tcW w:w="1770" w:type="dxa"/>
            <w:tcMar>
              <w:left w:w="40" w:type="dxa"/>
              <w:right w:w="40" w:type="dxa"/>
            </w:tcMar>
          </w:tcPr>
          <w:p w14:paraId="3FB157CB" w14:textId="77777777" w:rsidR="00CA4217" w:rsidRPr="00375960" w:rsidRDefault="00CA4217" w:rsidP="00BC0653">
            <w:pPr>
              <w:pStyle w:val="TableEntry"/>
              <w:rPr>
                <w:ins w:id="6091" w:author="Andrea K. Fourquet" w:date="2018-07-16T23:38:00Z"/>
              </w:rPr>
            </w:pPr>
            <w:ins w:id="6092" w:author="Andrea K. Fourquet" w:date="2018-07-16T23:38:00Z">
              <w:r w:rsidRPr="00375960">
                <w:t>Current Medication Administration Route</w:t>
              </w:r>
            </w:ins>
          </w:p>
        </w:tc>
        <w:tc>
          <w:tcPr>
            <w:tcW w:w="2188" w:type="dxa"/>
          </w:tcPr>
          <w:p w14:paraId="1181D221" w14:textId="77777777" w:rsidR="00CA4217" w:rsidRPr="00375960" w:rsidRDefault="00CA4217" w:rsidP="00BC0653">
            <w:pPr>
              <w:pStyle w:val="TableEntry"/>
              <w:rPr>
                <w:ins w:id="6093" w:author="Andrea K. Fourquet" w:date="2018-07-16T23:38:00Z"/>
              </w:rPr>
            </w:pPr>
            <w:ins w:id="6094" w:author="Andrea K. Fourquet" w:date="2018-07-16T23:38:00Z">
              <w:r w:rsidRPr="00375960">
                <w:t>MedicationStatement.dosage.route</w:t>
              </w:r>
            </w:ins>
          </w:p>
        </w:tc>
        <w:tc>
          <w:tcPr>
            <w:tcW w:w="1440" w:type="dxa"/>
          </w:tcPr>
          <w:p w14:paraId="3C66E520" w14:textId="77777777" w:rsidR="00CA4217" w:rsidRPr="00375960" w:rsidRDefault="00CA4217" w:rsidP="00BC0653">
            <w:pPr>
              <w:pStyle w:val="TableEntry"/>
              <w:rPr>
                <w:ins w:id="6095" w:author="Andrea K. Fourquet" w:date="2018-07-16T23:38:00Z"/>
              </w:rPr>
            </w:pPr>
            <w:ins w:id="6096" w:author="Andrea K. Fourquet" w:date="2018-07-16T23:38:00Z">
              <w:r w:rsidRPr="00375960">
                <w:t>RE [0..1]</w:t>
              </w:r>
            </w:ins>
          </w:p>
        </w:tc>
        <w:tc>
          <w:tcPr>
            <w:tcW w:w="3240" w:type="dxa"/>
            <w:tcMar>
              <w:left w:w="40" w:type="dxa"/>
              <w:right w:w="40" w:type="dxa"/>
            </w:tcMar>
          </w:tcPr>
          <w:p w14:paraId="5270CBC0" w14:textId="77777777" w:rsidR="00CA4217" w:rsidRPr="00375960" w:rsidRDefault="00CA4217" w:rsidP="00BC0653">
            <w:pPr>
              <w:pStyle w:val="TableEntry"/>
              <w:rPr>
                <w:ins w:id="6097" w:author="Andrea K. Fourquet" w:date="2018-07-16T23:38:00Z"/>
              </w:rPr>
            </w:pPr>
            <w:ins w:id="6098" w:author="Andrea K. Fourquet" w:date="2018-07-16T23:38:00Z">
              <w:r w:rsidRPr="00375960">
                <w:t>The administration route (po, SQ, etc.) of the patient's current medication</w:t>
              </w:r>
              <w:r>
                <w:t>.</w:t>
              </w:r>
            </w:ins>
          </w:p>
        </w:tc>
        <w:tc>
          <w:tcPr>
            <w:tcW w:w="1440" w:type="dxa"/>
          </w:tcPr>
          <w:p w14:paraId="4C455765" w14:textId="77777777" w:rsidR="00CA4217" w:rsidRPr="00375960" w:rsidRDefault="00CA4217" w:rsidP="00BC0653">
            <w:pPr>
              <w:pStyle w:val="TableEntry"/>
              <w:rPr>
                <w:ins w:id="6099" w:author="Andrea K. Fourquet" w:date="2018-07-16T23:38:00Z"/>
              </w:rPr>
            </w:pPr>
          </w:p>
        </w:tc>
      </w:tr>
      <w:tr w:rsidR="00CA4217" w:rsidRPr="00375960" w14:paraId="76237CCB" w14:textId="77777777" w:rsidTr="00BC0653">
        <w:trPr>
          <w:cantSplit/>
          <w:ins w:id="6100" w:author="Andrea K. Fourquet" w:date="2018-07-16T23:38:00Z"/>
        </w:trPr>
        <w:tc>
          <w:tcPr>
            <w:tcW w:w="1770" w:type="dxa"/>
            <w:tcMar>
              <w:left w:w="40" w:type="dxa"/>
              <w:right w:w="40" w:type="dxa"/>
            </w:tcMar>
          </w:tcPr>
          <w:p w14:paraId="1A6296EE" w14:textId="77777777" w:rsidR="00CA4217" w:rsidRPr="00375960" w:rsidRDefault="00CA4217" w:rsidP="00BC0653">
            <w:pPr>
              <w:pStyle w:val="TableEntry"/>
              <w:rPr>
                <w:ins w:id="6101" w:author="Andrea K. Fourquet" w:date="2018-07-16T23:38:00Z"/>
              </w:rPr>
            </w:pPr>
            <w:ins w:id="6102" w:author="Andrea K. Fourquet" w:date="2018-07-16T23:38:00Z">
              <w:r w:rsidRPr="00375960">
                <w:t xml:space="preserve">Alcohol/Drug Use Indicators </w:t>
              </w:r>
            </w:ins>
          </w:p>
        </w:tc>
        <w:tc>
          <w:tcPr>
            <w:tcW w:w="2188" w:type="dxa"/>
          </w:tcPr>
          <w:p w14:paraId="5344F915" w14:textId="77777777" w:rsidR="00CA4217" w:rsidRPr="007475AB" w:rsidRDefault="00CA4217" w:rsidP="00BC0653">
            <w:pPr>
              <w:pStyle w:val="TableEntry"/>
              <w:rPr>
                <w:ins w:id="6103" w:author="Andrea K. Fourquet" w:date="2018-07-16T23:38:00Z"/>
              </w:rPr>
            </w:pPr>
            <w:ins w:id="6104" w:author="Andrea K. Fourquet" w:date="2018-07-16T23:38:00Z">
              <w:r w:rsidRPr="007475AB">
                <w:t>Encounter</w:t>
              </w:r>
              <w:r w:rsidRPr="007475AB">
                <w:sym w:font="Wingdings" w:char="F0DF"/>
              </w:r>
              <w:r w:rsidRPr="007475AB">
                <w:t xml:space="preserve">Observation.value[x] </w:t>
              </w:r>
            </w:ins>
          </w:p>
        </w:tc>
        <w:tc>
          <w:tcPr>
            <w:tcW w:w="1440" w:type="dxa"/>
          </w:tcPr>
          <w:p w14:paraId="1814858E" w14:textId="77777777" w:rsidR="00CA4217" w:rsidRPr="00375960" w:rsidRDefault="00CA4217" w:rsidP="00BC0653">
            <w:pPr>
              <w:pStyle w:val="TableEntry"/>
              <w:rPr>
                <w:ins w:id="6105" w:author="Andrea K. Fourquet" w:date="2018-07-16T23:38:00Z"/>
              </w:rPr>
            </w:pPr>
            <w:ins w:id="6106" w:author="Andrea K. Fourquet" w:date="2018-07-16T23:38:00Z">
              <w:r w:rsidRPr="00375960">
                <w:t>RE</w:t>
              </w:r>
            </w:ins>
          </w:p>
          <w:p w14:paraId="665453C7" w14:textId="77777777" w:rsidR="00CA4217" w:rsidRPr="00375960" w:rsidRDefault="00CA4217" w:rsidP="00BC0653">
            <w:pPr>
              <w:pStyle w:val="TableEntry"/>
              <w:rPr>
                <w:ins w:id="6107" w:author="Andrea K. Fourquet" w:date="2018-07-16T23:38:00Z"/>
              </w:rPr>
            </w:pPr>
            <w:ins w:id="6108" w:author="Andrea K. Fourquet" w:date="2018-07-16T23:38:00Z">
              <w:r w:rsidRPr="00375960">
                <w:t>[0..*]</w:t>
              </w:r>
            </w:ins>
          </w:p>
        </w:tc>
        <w:tc>
          <w:tcPr>
            <w:tcW w:w="3240" w:type="dxa"/>
            <w:tcMar>
              <w:left w:w="40" w:type="dxa"/>
              <w:right w:w="40" w:type="dxa"/>
            </w:tcMar>
          </w:tcPr>
          <w:p w14:paraId="4C1EE62A" w14:textId="77777777" w:rsidR="00CA4217" w:rsidRPr="00375960" w:rsidRDefault="00CA4217" w:rsidP="00BC0653">
            <w:pPr>
              <w:pStyle w:val="TableEntry"/>
              <w:rPr>
                <w:ins w:id="6109" w:author="Andrea K. Fourquet" w:date="2018-07-16T23:38:00Z"/>
              </w:rPr>
            </w:pPr>
            <w:ins w:id="6110" w:author="Andrea K. Fourquet" w:date="2018-07-16T23:38:00Z">
              <w:r w:rsidRPr="00375960">
                <w:t>Indicators for the potential use of alcohol or drugs by the patient related to the patient's current illness or injury</w:t>
              </w:r>
              <w:r>
                <w:t>.</w:t>
              </w:r>
            </w:ins>
          </w:p>
        </w:tc>
        <w:tc>
          <w:tcPr>
            <w:tcW w:w="1440" w:type="dxa"/>
          </w:tcPr>
          <w:p w14:paraId="5870B02C" w14:textId="77777777" w:rsidR="00CA4217" w:rsidRPr="00375960" w:rsidRDefault="00CA4217" w:rsidP="00BC0653">
            <w:pPr>
              <w:pStyle w:val="TableEntry"/>
              <w:rPr>
                <w:ins w:id="6111" w:author="Andrea K. Fourquet" w:date="2018-07-16T23:38:00Z"/>
              </w:rPr>
            </w:pPr>
          </w:p>
        </w:tc>
      </w:tr>
      <w:tr w:rsidR="00CA4217" w:rsidRPr="00375960" w14:paraId="0DD4CC11" w14:textId="77777777" w:rsidTr="00BC0653">
        <w:trPr>
          <w:cantSplit/>
          <w:ins w:id="6112" w:author="Andrea K. Fourquet" w:date="2018-07-16T23:38:00Z"/>
        </w:trPr>
        <w:tc>
          <w:tcPr>
            <w:tcW w:w="1770" w:type="dxa"/>
            <w:tcMar>
              <w:left w:w="40" w:type="dxa"/>
              <w:right w:w="40" w:type="dxa"/>
            </w:tcMar>
          </w:tcPr>
          <w:p w14:paraId="4A777EC4" w14:textId="77777777" w:rsidR="00CA4217" w:rsidRPr="00375960" w:rsidRDefault="00CA4217" w:rsidP="00BC0653">
            <w:pPr>
              <w:pStyle w:val="TableEntry"/>
              <w:rPr>
                <w:ins w:id="6113" w:author="Andrea K. Fourquet" w:date="2018-07-16T23:38:00Z"/>
              </w:rPr>
            </w:pPr>
            <w:ins w:id="6114" w:author="Andrea K. Fourquet" w:date="2018-07-16T23:38:00Z">
              <w:r w:rsidRPr="00375960">
                <w:t>Pregnancy</w:t>
              </w:r>
            </w:ins>
          </w:p>
        </w:tc>
        <w:tc>
          <w:tcPr>
            <w:tcW w:w="2188" w:type="dxa"/>
          </w:tcPr>
          <w:p w14:paraId="65470B54" w14:textId="77777777" w:rsidR="00CA4217" w:rsidRPr="00E7637C" w:rsidRDefault="00CA4217" w:rsidP="00BC0653">
            <w:pPr>
              <w:pStyle w:val="TableEntry"/>
              <w:rPr>
                <w:ins w:id="6115" w:author="Andrea K. Fourquet" w:date="2018-07-16T23:38:00Z"/>
                <w:lang w:val="fr-CA"/>
              </w:rPr>
            </w:pPr>
            <w:ins w:id="6116" w:author="Andrea K. Fourquet" w:date="2018-07-16T23:38:00Z">
              <w:r w:rsidRPr="00E7637C">
                <w:rPr>
                  <w:lang w:val="fr-CA"/>
                </w:rPr>
                <w:t xml:space="preserve">Encounter.diagnosis.condition(Condition.code) </w:t>
              </w:r>
            </w:ins>
          </w:p>
        </w:tc>
        <w:tc>
          <w:tcPr>
            <w:tcW w:w="1440" w:type="dxa"/>
          </w:tcPr>
          <w:p w14:paraId="718A8575" w14:textId="77777777" w:rsidR="00CA4217" w:rsidRPr="00375960" w:rsidRDefault="00CA4217" w:rsidP="00BC0653">
            <w:pPr>
              <w:pStyle w:val="TableEntry"/>
              <w:rPr>
                <w:ins w:id="6117" w:author="Andrea K. Fourquet" w:date="2018-07-16T23:38:00Z"/>
              </w:rPr>
            </w:pPr>
            <w:ins w:id="6118" w:author="Andrea K. Fourquet" w:date="2018-07-16T23:38:00Z">
              <w:r w:rsidRPr="00375960">
                <w:t>RE [0..1]</w:t>
              </w:r>
            </w:ins>
          </w:p>
        </w:tc>
        <w:tc>
          <w:tcPr>
            <w:tcW w:w="3240" w:type="dxa"/>
            <w:tcMar>
              <w:left w:w="40" w:type="dxa"/>
              <w:right w:w="40" w:type="dxa"/>
            </w:tcMar>
          </w:tcPr>
          <w:p w14:paraId="6A2EC194" w14:textId="77777777" w:rsidR="00CA4217" w:rsidRPr="00375960" w:rsidRDefault="00CA4217" w:rsidP="00BC0653">
            <w:pPr>
              <w:pStyle w:val="TableEntry"/>
              <w:rPr>
                <w:ins w:id="6119" w:author="Andrea K. Fourquet" w:date="2018-07-16T23:38:00Z"/>
              </w:rPr>
            </w:pPr>
            <w:ins w:id="6120" w:author="Andrea K. Fourquet" w:date="2018-07-16T23:38:00Z">
              <w:r w:rsidRPr="00375960">
                <w:t>Indication of the possibility by the patient's history of current pregnancy.</w:t>
              </w:r>
            </w:ins>
          </w:p>
        </w:tc>
        <w:tc>
          <w:tcPr>
            <w:tcW w:w="1440" w:type="dxa"/>
          </w:tcPr>
          <w:p w14:paraId="1EC53025" w14:textId="77777777" w:rsidR="00CA4217" w:rsidRPr="00375960" w:rsidRDefault="00CA4217" w:rsidP="00BC0653">
            <w:pPr>
              <w:pStyle w:val="TableEntry"/>
              <w:rPr>
                <w:ins w:id="6121" w:author="Andrea K. Fourquet" w:date="2018-07-16T23:38:00Z"/>
              </w:rPr>
            </w:pPr>
            <w:ins w:id="6122" w:author="Andrea K. Fourquet" w:date="2018-07-16T23:38:00Z">
              <w:r w:rsidRPr="00375960">
                <w:t>Where code is "pregnant"</w:t>
              </w:r>
            </w:ins>
          </w:p>
        </w:tc>
      </w:tr>
      <w:tr w:rsidR="00CA4217" w:rsidRPr="00375960" w14:paraId="7E560946" w14:textId="77777777" w:rsidTr="00BC0653">
        <w:trPr>
          <w:cantSplit/>
          <w:ins w:id="6123" w:author="Andrea K. Fourquet" w:date="2018-07-16T23:38:00Z"/>
        </w:trPr>
        <w:tc>
          <w:tcPr>
            <w:tcW w:w="1770" w:type="dxa"/>
            <w:tcMar>
              <w:left w:w="40" w:type="dxa"/>
              <w:right w:w="40" w:type="dxa"/>
            </w:tcMar>
          </w:tcPr>
          <w:p w14:paraId="37A56CBC" w14:textId="77777777" w:rsidR="00CA4217" w:rsidRPr="00375960" w:rsidRDefault="00CA4217" w:rsidP="00BC0653">
            <w:pPr>
              <w:pStyle w:val="TableEntry"/>
              <w:rPr>
                <w:ins w:id="6124" w:author="Andrea K. Fourquet" w:date="2018-07-16T23:38:00Z"/>
              </w:rPr>
            </w:pPr>
            <w:ins w:id="6125" w:author="Andrea K. Fourquet" w:date="2018-07-16T23:38:00Z">
              <w:r w:rsidRPr="00375960">
                <w:t xml:space="preserve">Last Oral Intake </w:t>
              </w:r>
            </w:ins>
          </w:p>
        </w:tc>
        <w:tc>
          <w:tcPr>
            <w:tcW w:w="2188" w:type="dxa"/>
          </w:tcPr>
          <w:p w14:paraId="604949DA" w14:textId="77777777" w:rsidR="00CA4217" w:rsidRPr="00375960" w:rsidRDefault="00CA4217" w:rsidP="00BC0653">
            <w:pPr>
              <w:pStyle w:val="TableEntry"/>
              <w:rPr>
                <w:ins w:id="6126" w:author="Andrea K. Fourquet" w:date="2018-07-16T23:38:00Z"/>
              </w:rPr>
            </w:pPr>
            <w:ins w:id="6127" w:author="Andrea K. Fourquet" w:date="2018-07-16T23:38:00Z">
              <w:r w:rsidRPr="00375960">
                <w:t>Encounter</w:t>
              </w:r>
              <w:r w:rsidRPr="00375960">
                <w:sym w:font="Wingdings" w:char="F0DF"/>
              </w:r>
              <w:r w:rsidRPr="00375960">
                <w:t>Observation.value[x]</w:t>
              </w:r>
            </w:ins>
          </w:p>
        </w:tc>
        <w:tc>
          <w:tcPr>
            <w:tcW w:w="1440" w:type="dxa"/>
          </w:tcPr>
          <w:p w14:paraId="76A31D10" w14:textId="77777777" w:rsidR="00CA4217" w:rsidRPr="00375960" w:rsidRDefault="00CA4217" w:rsidP="00BC0653">
            <w:pPr>
              <w:pStyle w:val="TableEntry"/>
              <w:rPr>
                <w:ins w:id="6128" w:author="Andrea K. Fourquet" w:date="2018-07-16T23:38:00Z"/>
              </w:rPr>
            </w:pPr>
            <w:ins w:id="6129" w:author="Andrea K. Fourquet" w:date="2018-07-16T23:38:00Z">
              <w:r w:rsidRPr="00375960">
                <w:t>O [0..*]</w:t>
              </w:r>
            </w:ins>
          </w:p>
        </w:tc>
        <w:tc>
          <w:tcPr>
            <w:tcW w:w="3240" w:type="dxa"/>
            <w:tcMar>
              <w:left w:w="40" w:type="dxa"/>
              <w:right w:w="40" w:type="dxa"/>
            </w:tcMar>
          </w:tcPr>
          <w:p w14:paraId="6A9EEC17" w14:textId="77777777" w:rsidR="00CA4217" w:rsidRPr="00375960" w:rsidRDefault="00CA4217" w:rsidP="00BC0653">
            <w:pPr>
              <w:pStyle w:val="TableEntry"/>
              <w:rPr>
                <w:ins w:id="6130" w:author="Andrea K. Fourquet" w:date="2018-07-16T23:38:00Z"/>
              </w:rPr>
            </w:pPr>
            <w:ins w:id="6131" w:author="Andrea K. Fourquet" w:date="2018-07-16T23:38:00Z">
              <w:r w:rsidRPr="00375960">
                <w:t>Date and Time of last oral intake.</w:t>
              </w:r>
            </w:ins>
          </w:p>
        </w:tc>
        <w:tc>
          <w:tcPr>
            <w:tcW w:w="1440" w:type="dxa"/>
          </w:tcPr>
          <w:p w14:paraId="6DD4232B" w14:textId="77777777" w:rsidR="00CA4217" w:rsidRPr="00375960" w:rsidRDefault="00CA4217" w:rsidP="00BC0653">
            <w:pPr>
              <w:pStyle w:val="TableEntry"/>
              <w:rPr>
                <w:ins w:id="6132" w:author="Andrea K. Fourquet" w:date="2018-07-16T23:38:00Z"/>
              </w:rPr>
            </w:pPr>
          </w:p>
        </w:tc>
      </w:tr>
      <w:tr w:rsidR="00CA4217" w:rsidRPr="00375960" w14:paraId="0B54D103" w14:textId="77777777" w:rsidTr="00BC0653">
        <w:trPr>
          <w:cantSplit/>
          <w:ins w:id="6133" w:author="Andrea K. Fourquet" w:date="2018-07-16T23:38:00Z"/>
        </w:trPr>
        <w:tc>
          <w:tcPr>
            <w:tcW w:w="1770" w:type="dxa"/>
            <w:tcMar>
              <w:left w:w="40" w:type="dxa"/>
              <w:right w:w="40" w:type="dxa"/>
            </w:tcMar>
          </w:tcPr>
          <w:p w14:paraId="45AECEEC" w14:textId="77777777" w:rsidR="00CA4217" w:rsidRPr="00375960" w:rsidRDefault="00CA4217" w:rsidP="00BC0653">
            <w:pPr>
              <w:pStyle w:val="TableEntry"/>
              <w:rPr>
                <w:ins w:id="6134" w:author="Andrea K. Fourquet" w:date="2018-07-16T23:38:00Z"/>
              </w:rPr>
            </w:pPr>
            <w:ins w:id="6135" w:author="Andrea K. Fourquet" w:date="2018-07-16T23:38:00Z">
              <w:r w:rsidRPr="00375960">
                <w:t xml:space="preserve">Date/Time Vital Signs Taken </w:t>
              </w:r>
            </w:ins>
          </w:p>
        </w:tc>
        <w:tc>
          <w:tcPr>
            <w:tcW w:w="2188" w:type="dxa"/>
          </w:tcPr>
          <w:p w14:paraId="5E44FD63" w14:textId="77777777" w:rsidR="00CA4217" w:rsidRPr="00375960" w:rsidRDefault="00CA4217" w:rsidP="00BC0653">
            <w:pPr>
              <w:pStyle w:val="TableEntry"/>
              <w:rPr>
                <w:ins w:id="6136" w:author="Andrea K. Fourquet" w:date="2018-07-16T23:38:00Z"/>
              </w:rPr>
            </w:pPr>
            <w:ins w:id="6137" w:author="Andrea K. Fourquet" w:date="2018-07-16T23:38:00Z">
              <w:r w:rsidRPr="00375960">
                <w:t>Encounter</w:t>
              </w:r>
              <w:r w:rsidRPr="00375960">
                <w:sym w:font="Wingdings" w:char="F0DF"/>
              </w:r>
              <w:r w:rsidRPr="00375960">
                <w:t>Observation.issued</w:t>
              </w:r>
            </w:ins>
          </w:p>
        </w:tc>
        <w:tc>
          <w:tcPr>
            <w:tcW w:w="1440" w:type="dxa"/>
          </w:tcPr>
          <w:p w14:paraId="17B9AE03" w14:textId="77777777" w:rsidR="00CA4217" w:rsidRPr="00375960" w:rsidRDefault="00CA4217" w:rsidP="00BC0653">
            <w:pPr>
              <w:pStyle w:val="TableEntry"/>
              <w:rPr>
                <w:ins w:id="6138" w:author="Andrea K. Fourquet" w:date="2018-07-16T23:38:00Z"/>
              </w:rPr>
            </w:pPr>
            <w:ins w:id="6139" w:author="Andrea K. Fourquet" w:date="2018-07-16T23:38:00Z">
              <w:r w:rsidRPr="00375960">
                <w:t>RE [0..1]</w:t>
              </w:r>
            </w:ins>
          </w:p>
        </w:tc>
        <w:tc>
          <w:tcPr>
            <w:tcW w:w="3240" w:type="dxa"/>
            <w:tcMar>
              <w:left w:w="40" w:type="dxa"/>
              <w:right w:w="40" w:type="dxa"/>
            </w:tcMar>
          </w:tcPr>
          <w:p w14:paraId="495563E9" w14:textId="77777777" w:rsidR="00CA4217" w:rsidRPr="00375960" w:rsidRDefault="00CA4217" w:rsidP="00BC0653">
            <w:pPr>
              <w:pStyle w:val="TableEntry"/>
              <w:rPr>
                <w:ins w:id="6140" w:author="Andrea K. Fourquet" w:date="2018-07-16T23:38:00Z"/>
              </w:rPr>
            </w:pPr>
            <w:ins w:id="6141" w:author="Andrea K. Fourquet" w:date="2018-07-16T23:38:00Z">
              <w:r w:rsidRPr="00375960">
                <w:t>The date/time vital signs were taken on the patient.</w:t>
              </w:r>
            </w:ins>
          </w:p>
        </w:tc>
        <w:tc>
          <w:tcPr>
            <w:tcW w:w="1440" w:type="dxa"/>
          </w:tcPr>
          <w:p w14:paraId="6BE6ABAC" w14:textId="77777777" w:rsidR="00CA4217" w:rsidRPr="00375960" w:rsidRDefault="00CA4217" w:rsidP="00BC0653">
            <w:pPr>
              <w:pStyle w:val="TableEntry"/>
              <w:rPr>
                <w:ins w:id="6142" w:author="Andrea K. Fourquet" w:date="2018-07-16T23:38:00Z"/>
              </w:rPr>
            </w:pPr>
          </w:p>
        </w:tc>
      </w:tr>
      <w:tr w:rsidR="00CA4217" w:rsidRPr="00375960" w14:paraId="6C338EC8" w14:textId="77777777" w:rsidTr="00BC0653">
        <w:trPr>
          <w:cantSplit/>
          <w:ins w:id="6143" w:author="Andrea K. Fourquet" w:date="2018-07-16T23:38:00Z"/>
        </w:trPr>
        <w:tc>
          <w:tcPr>
            <w:tcW w:w="1770" w:type="dxa"/>
            <w:tcMar>
              <w:left w:w="40" w:type="dxa"/>
              <w:right w:w="40" w:type="dxa"/>
            </w:tcMar>
          </w:tcPr>
          <w:p w14:paraId="4FE30661" w14:textId="77777777" w:rsidR="00CA4217" w:rsidRPr="00375960" w:rsidRDefault="00CA4217" w:rsidP="00BC0653">
            <w:pPr>
              <w:pStyle w:val="TableEntry"/>
              <w:rPr>
                <w:ins w:id="6144" w:author="Andrea K. Fourquet" w:date="2018-07-16T23:38:00Z"/>
              </w:rPr>
            </w:pPr>
            <w:ins w:id="6145" w:author="Andrea K. Fourquet" w:date="2018-07-16T23:38:00Z">
              <w:r w:rsidRPr="00375960">
                <w:t>Vitals Obtained Prior to this Unit's EMS Care</w:t>
              </w:r>
            </w:ins>
          </w:p>
        </w:tc>
        <w:tc>
          <w:tcPr>
            <w:tcW w:w="2188" w:type="dxa"/>
          </w:tcPr>
          <w:p w14:paraId="53788A1C" w14:textId="77777777" w:rsidR="00CA4217" w:rsidRPr="00375960" w:rsidRDefault="00CA4217" w:rsidP="00BC0653">
            <w:pPr>
              <w:pStyle w:val="TableEntry"/>
              <w:rPr>
                <w:ins w:id="6146" w:author="Andrea K. Fourquet" w:date="2018-07-16T23:38:00Z"/>
              </w:rPr>
            </w:pPr>
            <w:ins w:id="6147" w:author="Andrea K. Fourquet" w:date="2018-07-16T23:38:00Z">
              <w:r w:rsidRPr="00375960">
                <w:t>Encounter</w:t>
              </w:r>
              <w:r w:rsidRPr="00375960">
                <w:sym w:font="Wingdings" w:char="F0DF"/>
              </w:r>
              <w:r w:rsidRPr="00375960">
                <w:t>Observation.value[x]</w:t>
              </w:r>
            </w:ins>
          </w:p>
        </w:tc>
        <w:tc>
          <w:tcPr>
            <w:tcW w:w="1440" w:type="dxa"/>
          </w:tcPr>
          <w:p w14:paraId="525729F7" w14:textId="77777777" w:rsidR="00CA4217" w:rsidRPr="00375960" w:rsidRDefault="00CA4217" w:rsidP="00BC0653">
            <w:pPr>
              <w:pStyle w:val="TableEntry"/>
              <w:rPr>
                <w:ins w:id="6148" w:author="Andrea K. Fourquet" w:date="2018-07-16T23:38:00Z"/>
              </w:rPr>
            </w:pPr>
            <w:ins w:id="6149" w:author="Andrea K. Fourquet" w:date="2018-07-16T23:38:00Z">
              <w:r w:rsidRPr="00375960">
                <w:t>RE [0..1]</w:t>
              </w:r>
            </w:ins>
          </w:p>
        </w:tc>
        <w:tc>
          <w:tcPr>
            <w:tcW w:w="3240" w:type="dxa"/>
            <w:tcMar>
              <w:left w:w="40" w:type="dxa"/>
              <w:right w:w="40" w:type="dxa"/>
            </w:tcMar>
          </w:tcPr>
          <w:p w14:paraId="74F1C1BE" w14:textId="77777777" w:rsidR="00CA4217" w:rsidRPr="00375960" w:rsidRDefault="00CA4217" w:rsidP="00BC0653">
            <w:pPr>
              <w:pStyle w:val="TableEntry"/>
              <w:rPr>
                <w:ins w:id="6150" w:author="Andrea K. Fourquet" w:date="2018-07-16T23:38:00Z"/>
              </w:rPr>
            </w:pPr>
            <w:ins w:id="6151" w:author="Andrea K. Fourquet" w:date="2018-07-16T23:38:00Z">
              <w:r w:rsidRPr="00375960">
                <w:t>Indicates that the information which is documented was obtained prior to the documenting EMS units care.</w:t>
              </w:r>
            </w:ins>
          </w:p>
        </w:tc>
        <w:tc>
          <w:tcPr>
            <w:tcW w:w="1440" w:type="dxa"/>
          </w:tcPr>
          <w:p w14:paraId="79A28E21" w14:textId="77777777" w:rsidR="00CA4217" w:rsidRPr="00375960" w:rsidRDefault="00CA4217" w:rsidP="00BC0653">
            <w:pPr>
              <w:pStyle w:val="TableEntry"/>
              <w:rPr>
                <w:ins w:id="6152" w:author="Andrea K. Fourquet" w:date="2018-07-16T23:38:00Z"/>
              </w:rPr>
            </w:pPr>
          </w:p>
        </w:tc>
      </w:tr>
      <w:tr w:rsidR="00CA4217" w:rsidRPr="00375960" w14:paraId="07214CE7" w14:textId="77777777" w:rsidTr="00BC0653">
        <w:trPr>
          <w:cantSplit/>
          <w:ins w:id="6153" w:author="Andrea K. Fourquet" w:date="2018-07-16T23:38:00Z"/>
        </w:trPr>
        <w:tc>
          <w:tcPr>
            <w:tcW w:w="1770" w:type="dxa"/>
            <w:tcMar>
              <w:left w:w="40" w:type="dxa"/>
              <w:right w:w="40" w:type="dxa"/>
            </w:tcMar>
          </w:tcPr>
          <w:p w14:paraId="10F9862C" w14:textId="77777777" w:rsidR="00CA4217" w:rsidRPr="00375960" w:rsidRDefault="00CA4217" w:rsidP="00BC0653">
            <w:pPr>
              <w:pStyle w:val="TableEntry"/>
              <w:rPr>
                <w:ins w:id="6154" w:author="Andrea K. Fourquet" w:date="2018-07-16T23:38:00Z"/>
              </w:rPr>
            </w:pPr>
            <w:ins w:id="6155" w:author="Andrea K. Fourquet" w:date="2018-07-16T23:38:00Z">
              <w:r w:rsidRPr="00375960">
                <w:t>Cardiac Rhythm / Electrocardiography (ECG)</w:t>
              </w:r>
            </w:ins>
          </w:p>
        </w:tc>
        <w:tc>
          <w:tcPr>
            <w:tcW w:w="2188" w:type="dxa"/>
          </w:tcPr>
          <w:p w14:paraId="4F9CEEAB" w14:textId="77777777" w:rsidR="00CA4217" w:rsidRPr="00375960" w:rsidRDefault="00CA4217" w:rsidP="00BC0653">
            <w:pPr>
              <w:pStyle w:val="TableEntry"/>
              <w:rPr>
                <w:ins w:id="6156" w:author="Andrea K. Fourquet" w:date="2018-07-16T23:38:00Z"/>
              </w:rPr>
            </w:pPr>
            <w:ins w:id="6157" w:author="Andrea K. Fourquet" w:date="2018-07-16T23:38:00Z">
              <w:r w:rsidRPr="00375960">
                <w:t>Encounter</w:t>
              </w:r>
              <w:r w:rsidRPr="00375960">
                <w:sym w:font="Wingdings" w:char="F0DF"/>
              </w:r>
              <w:r w:rsidRPr="00375960">
                <w:t>Observation.value[x]</w:t>
              </w:r>
            </w:ins>
          </w:p>
        </w:tc>
        <w:tc>
          <w:tcPr>
            <w:tcW w:w="1440" w:type="dxa"/>
          </w:tcPr>
          <w:p w14:paraId="527D0829" w14:textId="77777777" w:rsidR="00CA4217" w:rsidRPr="00375960" w:rsidRDefault="00CA4217" w:rsidP="00BC0653">
            <w:pPr>
              <w:pStyle w:val="TableEntry"/>
              <w:rPr>
                <w:ins w:id="6158" w:author="Andrea K. Fourquet" w:date="2018-07-16T23:38:00Z"/>
              </w:rPr>
            </w:pPr>
            <w:ins w:id="6159" w:author="Andrea K. Fourquet" w:date="2018-07-16T23:38:00Z">
              <w:r w:rsidRPr="00375960">
                <w:t>RE [0..1]</w:t>
              </w:r>
            </w:ins>
          </w:p>
        </w:tc>
        <w:tc>
          <w:tcPr>
            <w:tcW w:w="3240" w:type="dxa"/>
            <w:tcMar>
              <w:left w:w="40" w:type="dxa"/>
              <w:right w:w="40" w:type="dxa"/>
            </w:tcMar>
          </w:tcPr>
          <w:p w14:paraId="21AEF845" w14:textId="77777777" w:rsidR="00CA4217" w:rsidRPr="00375960" w:rsidRDefault="00CA4217" w:rsidP="00BC0653">
            <w:pPr>
              <w:pStyle w:val="TableEntry"/>
              <w:rPr>
                <w:ins w:id="6160" w:author="Andrea K. Fourquet" w:date="2018-07-16T23:38:00Z"/>
              </w:rPr>
            </w:pPr>
            <w:ins w:id="6161" w:author="Andrea K. Fourquet" w:date="2018-07-16T23:38:00Z">
              <w:r w:rsidRPr="00375960">
                <w:t>The cardiac rhythm / ECG and other electrocardiography findings of the patient as interpreted by EMS personnel.</w:t>
              </w:r>
            </w:ins>
          </w:p>
        </w:tc>
        <w:tc>
          <w:tcPr>
            <w:tcW w:w="1440" w:type="dxa"/>
          </w:tcPr>
          <w:p w14:paraId="50772DB5" w14:textId="77777777" w:rsidR="00CA4217" w:rsidRPr="00375960" w:rsidRDefault="00CA4217" w:rsidP="00BC0653">
            <w:pPr>
              <w:pStyle w:val="TableEntry"/>
              <w:rPr>
                <w:ins w:id="6162" w:author="Andrea K. Fourquet" w:date="2018-07-16T23:38:00Z"/>
              </w:rPr>
            </w:pPr>
          </w:p>
        </w:tc>
      </w:tr>
      <w:tr w:rsidR="00CA4217" w:rsidRPr="00375960" w14:paraId="6FFE8D59" w14:textId="77777777" w:rsidTr="00BC0653">
        <w:trPr>
          <w:cantSplit/>
          <w:ins w:id="6163" w:author="Andrea K. Fourquet" w:date="2018-07-16T23:38:00Z"/>
        </w:trPr>
        <w:tc>
          <w:tcPr>
            <w:tcW w:w="1770" w:type="dxa"/>
            <w:tcMar>
              <w:left w:w="40" w:type="dxa"/>
              <w:right w:w="40" w:type="dxa"/>
            </w:tcMar>
          </w:tcPr>
          <w:p w14:paraId="238FECB9" w14:textId="77777777" w:rsidR="00CA4217" w:rsidRPr="00375960" w:rsidRDefault="00CA4217" w:rsidP="00BC0653">
            <w:pPr>
              <w:pStyle w:val="TableEntry"/>
              <w:rPr>
                <w:ins w:id="6164" w:author="Andrea K. Fourquet" w:date="2018-07-16T23:38:00Z"/>
              </w:rPr>
            </w:pPr>
            <w:ins w:id="6165" w:author="Andrea K. Fourquet" w:date="2018-07-16T23:38:00Z">
              <w:r w:rsidRPr="00375960">
                <w:t>ECG Type</w:t>
              </w:r>
            </w:ins>
          </w:p>
        </w:tc>
        <w:tc>
          <w:tcPr>
            <w:tcW w:w="2188" w:type="dxa"/>
          </w:tcPr>
          <w:p w14:paraId="63792E86" w14:textId="77777777" w:rsidR="00CA4217" w:rsidRPr="00375960" w:rsidRDefault="00CA4217" w:rsidP="00BC0653">
            <w:pPr>
              <w:pStyle w:val="TableEntry"/>
              <w:rPr>
                <w:ins w:id="6166" w:author="Andrea K. Fourquet" w:date="2018-07-16T23:38:00Z"/>
              </w:rPr>
            </w:pPr>
            <w:ins w:id="6167" w:author="Andrea K. Fourquet" w:date="2018-07-16T23:38:00Z">
              <w:r w:rsidRPr="00375960">
                <w:t>Encounter</w:t>
              </w:r>
              <w:r w:rsidRPr="00375960">
                <w:sym w:font="Wingdings" w:char="F0DF"/>
              </w:r>
              <w:r w:rsidRPr="00375960">
                <w:t>Observatio.type</w:t>
              </w:r>
            </w:ins>
          </w:p>
        </w:tc>
        <w:tc>
          <w:tcPr>
            <w:tcW w:w="1440" w:type="dxa"/>
          </w:tcPr>
          <w:p w14:paraId="3AFAC929" w14:textId="77777777" w:rsidR="00CA4217" w:rsidRPr="00375960" w:rsidRDefault="00CA4217" w:rsidP="00BC0653">
            <w:pPr>
              <w:pStyle w:val="TableEntry"/>
              <w:rPr>
                <w:ins w:id="6168" w:author="Andrea K. Fourquet" w:date="2018-07-16T23:38:00Z"/>
              </w:rPr>
            </w:pPr>
            <w:ins w:id="6169" w:author="Andrea K. Fourquet" w:date="2018-07-16T23:38:00Z">
              <w:r w:rsidRPr="00375960">
                <w:t>RE [0..1]</w:t>
              </w:r>
            </w:ins>
          </w:p>
        </w:tc>
        <w:tc>
          <w:tcPr>
            <w:tcW w:w="3240" w:type="dxa"/>
            <w:tcMar>
              <w:left w:w="40" w:type="dxa"/>
              <w:right w:w="40" w:type="dxa"/>
            </w:tcMar>
          </w:tcPr>
          <w:p w14:paraId="4203F4C0" w14:textId="77777777" w:rsidR="00CA4217" w:rsidRPr="00375960" w:rsidRDefault="00CA4217" w:rsidP="00BC0653">
            <w:pPr>
              <w:pStyle w:val="TableEntry"/>
              <w:rPr>
                <w:ins w:id="6170" w:author="Andrea K. Fourquet" w:date="2018-07-16T23:38:00Z"/>
              </w:rPr>
            </w:pPr>
            <w:ins w:id="6171" w:author="Andrea K. Fourquet" w:date="2018-07-16T23:38:00Z">
              <w:r w:rsidRPr="00375960">
                <w:t>The type of ECG associated with the cardiac rhythm.</w:t>
              </w:r>
            </w:ins>
          </w:p>
        </w:tc>
        <w:tc>
          <w:tcPr>
            <w:tcW w:w="1440" w:type="dxa"/>
          </w:tcPr>
          <w:p w14:paraId="2CD12ED6" w14:textId="77777777" w:rsidR="00CA4217" w:rsidRPr="00375960" w:rsidRDefault="00CA4217" w:rsidP="00BC0653">
            <w:pPr>
              <w:pStyle w:val="TableEntry"/>
              <w:rPr>
                <w:ins w:id="6172" w:author="Andrea K. Fourquet" w:date="2018-07-16T23:38:00Z"/>
              </w:rPr>
            </w:pPr>
          </w:p>
        </w:tc>
      </w:tr>
      <w:tr w:rsidR="00CA4217" w:rsidRPr="00375960" w14:paraId="3A0D0A06" w14:textId="77777777" w:rsidTr="00BC0653">
        <w:trPr>
          <w:cantSplit/>
          <w:ins w:id="6173" w:author="Andrea K. Fourquet" w:date="2018-07-16T23:38:00Z"/>
        </w:trPr>
        <w:tc>
          <w:tcPr>
            <w:tcW w:w="1770" w:type="dxa"/>
            <w:tcMar>
              <w:left w:w="40" w:type="dxa"/>
              <w:right w:w="40" w:type="dxa"/>
            </w:tcMar>
          </w:tcPr>
          <w:p w14:paraId="138185B9" w14:textId="77777777" w:rsidR="00CA4217" w:rsidRPr="00375960" w:rsidRDefault="00CA4217" w:rsidP="00BC0653">
            <w:pPr>
              <w:pStyle w:val="TableEntry"/>
              <w:rPr>
                <w:ins w:id="6174" w:author="Andrea K. Fourquet" w:date="2018-07-16T23:38:00Z"/>
              </w:rPr>
            </w:pPr>
            <w:ins w:id="6175" w:author="Andrea K. Fourquet" w:date="2018-07-16T23:38:00Z">
              <w:r w:rsidRPr="00375960">
                <w:lastRenderedPageBreak/>
                <w:t>Method of ECG Interpretation</w:t>
              </w:r>
            </w:ins>
          </w:p>
        </w:tc>
        <w:tc>
          <w:tcPr>
            <w:tcW w:w="2188" w:type="dxa"/>
          </w:tcPr>
          <w:p w14:paraId="6AF3BD61" w14:textId="77777777" w:rsidR="00CA4217" w:rsidRPr="00375960" w:rsidRDefault="00CA4217" w:rsidP="00BC0653">
            <w:pPr>
              <w:pStyle w:val="TableEntry"/>
              <w:rPr>
                <w:ins w:id="6176" w:author="Andrea K. Fourquet" w:date="2018-07-16T23:38:00Z"/>
              </w:rPr>
            </w:pPr>
            <w:ins w:id="6177" w:author="Andrea K. Fourquet" w:date="2018-07-16T23:38:00Z">
              <w:r w:rsidRPr="00375960">
                <w:t>Encounter</w:t>
              </w:r>
              <w:r w:rsidRPr="00375960">
                <w:sym w:font="Wingdings" w:char="F0DF"/>
              </w:r>
              <w:r w:rsidRPr="00375960">
                <w:t>Observation.method</w:t>
              </w:r>
            </w:ins>
          </w:p>
        </w:tc>
        <w:tc>
          <w:tcPr>
            <w:tcW w:w="1440" w:type="dxa"/>
          </w:tcPr>
          <w:p w14:paraId="23B534C4" w14:textId="77777777" w:rsidR="00CA4217" w:rsidRPr="00375960" w:rsidRDefault="00CA4217" w:rsidP="00BC0653">
            <w:pPr>
              <w:pStyle w:val="TableEntry"/>
              <w:rPr>
                <w:ins w:id="6178" w:author="Andrea K. Fourquet" w:date="2018-07-16T23:38:00Z"/>
              </w:rPr>
            </w:pPr>
            <w:ins w:id="6179" w:author="Andrea K. Fourquet" w:date="2018-07-16T23:38:00Z">
              <w:r w:rsidRPr="00375960">
                <w:t>RE [0..1]</w:t>
              </w:r>
            </w:ins>
          </w:p>
        </w:tc>
        <w:tc>
          <w:tcPr>
            <w:tcW w:w="3240" w:type="dxa"/>
            <w:tcMar>
              <w:left w:w="40" w:type="dxa"/>
              <w:right w:w="40" w:type="dxa"/>
            </w:tcMar>
          </w:tcPr>
          <w:p w14:paraId="79B606DC" w14:textId="77777777" w:rsidR="00CA4217" w:rsidRPr="00375960" w:rsidRDefault="00CA4217" w:rsidP="00BC0653">
            <w:pPr>
              <w:pStyle w:val="TableEntry"/>
              <w:rPr>
                <w:ins w:id="6180" w:author="Andrea K. Fourquet" w:date="2018-07-16T23:38:00Z"/>
              </w:rPr>
            </w:pPr>
            <w:ins w:id="6181" w:author="Andrea K. Fourquet" w:date="2018-07-16T23:38:00Z">
              <w:r w:rsidRPr="00375960">
                <w:t>The method of ECG interpretation.</w:t>
              </w:r>
            </w:ins>
          </w:p>
        </w:tc>
        <w:tc>
          <w:tcPr>
            <w:tcW w:w="1440" w:type="dxa"/>
          </w:tcPr>
          <w:p w14:paraId="573226F3" w14:textId="77777777" w:rsidR="00CA4217" w:rsidRPr="00375960" w:rsidRDefault="00CA4217" w:rsidP="00BC0653">
            <w:pPr>
              <w:pStyle w:val="TableEntry"/>
              <w:rPr>
                <w:ins w:id="6182" w:author="Andrea K. Fourquet" w:date="2018-07-16T23:38:00Z"/>
              </w:rPr>
            </w:pPr>
          </w:p>
        </w:tc>
      </w:tr>
      <w:tr w:rsidR="00CA4217" w:rsidRPr="00375960" w14:paraId="5AA71C7E" w14:textId="77777777" w:rsidTr="00BC0653">
        <w:trPr>
          <w:cantSplit/>
          <w:ins w:id="6183" w:author="Andrea K. Fourquet" w:date="2018-07-16T23:38:00Z"/>
        </w:trPr>
        <w:tc>
          <w:tcPr>
            <w:tcW w:w="1770" w:type="dxa"/>
            <w:tcMar>
              <w:left w:w="40" w:type="dxa"/>
              <w:right w:w="40" w:type="dxa"/>
            </w:tcMar>
          </w:tcPr>
          <w:p w14:paraId="2146688A" w14:textId="77777777" w:rsidR="00CA4217" w:rsidRPr="00375960" w:rsidRDefault="00CA4217" w:rsidP="00BC0653">
            <w:pPr>
              <w:pStyle w:val="TableEntry"/>
              <w:rPr>
                <w:ins w:id="6184" w:author="Andrea K. Fourquet" w:date="2018-07-16T23:38:00Z"/>
              </w:rPr>
            </w:pPr>
            <w:ins w:id="6185" w:author="Andrea K. Fourquet" w:date="2018-07-16T23:38:00Z">
              <w:r w:rsidRPr="00375960">
                <w:t>SBP (Systolic Blood Pressure)</w:t>
              </w:r>
            </w:ins>
          </w:p>
        </w:tc>
        <w:tc>
          <w:tcPr>
            <w:tcW w:w="2188" w:type="dxa"/>
          </w:tcPr>
          <w:p w14:paraId="2525403D" w14:textId="77777777" w:rsidR="00CA4217" w:rsidRPr="00375960" w:rsidRDefault="00CA4217" w:rsidP="00BC0653">
            <w:pPr>
              <w:pStyle w:val="TableEntry"/>
              <w:rPr>
                <w:ins w:id="6186" w:author="Andrea K. Fourquet" w:date="2018-07-16T23:38:00Z"/>
              </w:rPr>
            </w:pPr>
            <w:ins w:id="6187" w:author="Andrea K. Fourquet" w:date="2018-07-16T23:38:00Z">
              <w:r w:rsidRPr="00375960">
                <w:t>Encounter</w:t>
              </w:r>
              <w:r w:rsidRPr="00375960">
                <w:sym w:font="Wingdings" w:char="F0DF"/>
              </w:r>
              <w:r w:rsidRPr="00375960">
                <w:t>Observation.value[x]</w:t>
              </w:r>
            </w:ins>
          </w:p>
        </w:tc>
        <w:tc>
          <w:tcPr>
            <w:tcW w:w="1440" w:type="dxa"/>
          </w:tcPr>
          <w:p w14:paraId="211E304A" w14:textId="77777777" w:rsidR="00CA4217" w:rsidRPr="00375960" w:rsidRDefault="00CA4217" w:rsidP="00BC0653">
            <w:pPr>
              <w:pStyle w:val="TableEntry"/>
              <w:rPr>
                <w:ins w:id="6188" w:author="Andrea K. Fourquet" w:date="2018-07-16T23:38:00Z"/>
              </w:rPr>
            </w:pPr>
            <w:ins w:id="6189" w:author="Andrea K. Fourquet" w:date="2018-07-16T23:38:00Z">
              <w:r w:rsidRPr="00375960">
                <w:t>RE [0..1]</w:t>
              </w:r>
            </w:ins>
          </w:p>
        </w:tc>
        <w:tc>
          <w:tcPr>
            <w:tcW w:w="3240" w:type="dxa"/>
            <w:tcMar>
              <w:left w:w="40" w:type="dxa"/>
              <w:right w:w="40" w:type="dxa"/>
            </w:tcMar>
          </w:tcPr>
          <w:p w14:paraId="1E2F4F57" w14:textId="77777777" w:rsidR="00CA4217" w:rsidRPr="00375960" w:rsidRDefault="00CA4217" w:rsidP="00BC0653">
            <w:pPr>
              <w:pStyle w:val="TableEntry"/>
              <w:rPr>
                <w:ins w:id="6190" w:author="Andrea K. Fourquet" w:date="2018-07-16T23:38:00Z"/>
              </w:rPr>
            </w:pPr>
            <w:ins w:id="6191" w:author="Andrea K. Fourquet" w:date="2018-07-16T23:38:00Z">
              <w:r w:rsidRPr="00375960">
                <w:t>The patient's systolic blood pressure.</w:t>
              </w:r>
            </w:ins>
          </w:p>
        </w:tc>
        <w:tc>
          <w:tcPr>
            <w:tcW w:w="1440" w:type="dxa"/>
          </w:tcPr>
          <w:p w14:paraId="180388E3" w14:textId="77777777" w:rsidR="00CA4217" w:rsidRPr="00375960" w:rsidRDefault="00CA4217" w:rsidP="00BC0653">
            <w:pPr>
              <w:pStyle w:val="TableEntry"/>
              <w:rPr>
                <w:ins w:id="6192" w:author="Andrea K. Fourquet" w:date="2018-07-16T23:38:00Z"/>
              </w:rPr>
            </w:pPr>
          </w:p>
        </w:tc>
      </w:tr>
      <w:tr w:rsidR="00CA4217" w:rsidRPr="00375960" w14:paraId="56936FAD" w14:textId="77777777" w:rsidTr="00BC0653">
        <w:trPr>
          <w:cantSplit/>
          <w:ins w:id="6193" w:author="Andrea K. Fourquet" w:date="2018-07-16T23:38:00Z"/>
        </w:trPr>
        <w:tc>
          <w:tcPr>
            <w:tcW w:w="1770" w:type="dxa"/>
            <w:tcMar>
              <w:left w:w="40" w:type="dxa"/>
              <w:right w:w="40" w:type="dxa"/>
            </w:tcMar>
          </w:tcPr>
          <w:p w14:paraId="57FCF82C" w14:textId="77777777" w:rsidR="00CA4217" w:rsidRPr="00375960" w:rsidRDefault="00CA4217" w:rsidP="00BC0653">
            <w:pPr>
              <w:pStyle w:val="TableEntry"/>
              <w:rPr>
                <w:ins w:id="6194" w:author="Andrea K. Fourquet" w:date="2018-07-16T23:38:00Z"/>
              </w:rPr>
            </w:pPr>
            <w:ins w:id="6195" w:author="Andrea K. Fourquet" w:date="2018-07-16T23:38:00Z">
              <w:r w:rsidRPr="00375960">
                <w:t>DBP (Diastolic Blood Pressure)</w:t>
              </w:r>
            </w:ins>
          </w:p>
        </w:tc>
        <w:tc>
          <w:tcPr>
            <w:tcW w:w="2188" w:type="dxa"/>
          </w:tcPr>
          <w:p w14:paraId="1EC98721" w14:textId="77777777" w:rsidR="00CA4217" w:rsidRPr="00375960" w:rsidRDefault="00CA4217" w:rsidP="00BC0653">
            <w:pPr>
              <w:pStyle w:val="TableEntry"/>
              <w:rPr>
                <w:ins w:id="6196" w:author="Andrea K. Fourquet" w:date="2018-07-16T23:38:00Z"/>
              </w:rPr>
            </w:pPr>
            <w:ins w:id="6197" w:author="Andrea K. Fourquet" w:date="2018-07-16T23:38:00Z">
              <w:r w:rsidRPr="00375960">
                <w:t>Encounter</w:t>
              </w:r>
              <w:r w:rsidRPr="00375960">
                <w:sym w:font="Wingdings" w:char="F0DF"/>
              </w:r>
              <w:r w:rsidRPr="00375960">
                <w:t>Observation.value[x]</w:t>
              </w:r>
            </w:ins>
          </w:p>
        </w:tc>
        <w:tc>
          <w:tcPr>
            <w:tcW w:w="1440" w:type="dxa"/>
          </w:tcPr>
          <w:p w14:paraId="3451B9FB" w14:textId="77777777" w:rsidR="00CA4217" w:rsidRPr="00375960" w:rsidRDefault="00CA4217" w:rsidP="00BC0653">
            <w:pPr>
              <w:pStyle w:val="TableEntry"/>
              <w:rPr>
                <w:ins w:id="6198" w:author="Andrea K. Fourquet" w:date="2018-07-16T23:38:00Z"/>
              </w:rPr>
            </w:pPr>
            <w:ins w:id="6199" w:author="Andrea K. Fourquet" w:date="2018-07-16T23:38:00Z">
              <w:r w:rsidRPr="00375960">
                <w:t>RE [0..1]</w:t>
              </w:r>
            </w:ins>
          </w:p>
        </w:tc>
        <w:tc>
          <w:tcPr>
            <w:tcW w:w="3240" w:type="dxa"/>
            <w:tcMar>
              <w:left w:w="40" w:type="dxa"/>
              <w:right w:w="40" w:type="dxa"/>
            </w:tcMar>
          </w:tcPr>
          <w:p w14:paraId="3E58A67A" w14:textId="77777777" w:rsidR="00CA4217" w:rsidRPr="00375960" w:rsidRDefault="00CA4217" w:rsidP="00BC0653">
            <w:pPr>
              <w:pStyle w:val="TableEntry"/>
              <w:rPr>
                <w:ins w:id="6200" w:author="Andrea K. Fourquet" w:date="2018-07-16T23:38:00Z"/>
              </w:rPr>
            </w:pPr>
            <w:ins w:id="6201" w:author="Andrea K. Fourquet" w:date="2018-07-16T23:38:00Z">
              <w:r w:rsidRPr="00375960">
                <w:t>The patient's diastolic blood pressure.</w:t>
              </w:r>
            </w:ins>
          </w:p>
        </w:tc>
        <w:tc>
          <w:tcPr>
            <w:tcW w:w="1440" w:type="dxa"/>
          </w:tcPr>
          <w:p w14:paraId="69F77D6B" w14:textId="77777777" w:rsidR="00CA4217" w:rsidRPr="00375960" w:rsidRDefault="00CA4217" w:rsidP="00BC0653">
            <w:pPr>
              <w:pStyle w:val="TableEntry"/>
              <w:rPr>
                <w:ins w:id="6202" w:author="Andrea K. Fourquet" w:date="2018-07-16T23:38:00Z"/>
              </w:rPr>
            </w:pPr>
          </w:p>
        </w:tc>
      </w:tr>
      <w:tr w:rsidR="00CA4217" w:rsidRPr="00375960" w14:paraId="757BE75C" w14:textId="77777777" w:rsidTr="00BC0653">
        <w:trPr>
          <w:cantSplit/>
          <w:ins w:id="6203" w:author="Andrea K. Fourquet" w:date="2018-07-16T23:38:00Z"/>
        </w:trPr>
        <w:tc>
          <w:tcPr>
            <w:tcW w:w="1770" w:type="dxa"/>
            <w:tcMar>
              <w:left w:w="40" w:type="dxa"/>
              <w:right w:w="40" w:type="dxa"/>
            </w:tcMar>
          </w:tcPr>
          <w:p w14:paraId="713018B6" w14:textId="77777777" w:rsidR="00CA4217" w:rsidRPr="00375960" w:rsidRDefault="00CA4217" w:rsidP="00BC0653">
            <w:pPr>
              <w:pStyle w:val="TableEntry"/>
              <w:rPr>
                <w:ins w:id="6204" w:author="Andrea K. Fourquet" w:date="2018-07-16T23:38:00Z"/>
              </w:rPr>
            </w:pPr>
            <w:ins w:id="6205" w:author="Andrea K. Fourquet" w:date="2018-07-16T23:38:00Z">
              <w:r w:rsidRPr="00375960">
                <w:t>Method of Blood Pressure Measurement</w:t>
              </w:r>
            </w:ins>
          </w:p>
        </w:tc>
        <w:tc>
          <w:tcPr>
            <w:tcW w:w="2188" w:type="dxa"/>
          </w:tcPr>
          <w:p w14:paraId="5D30E84A" w14:textId="77777777" w:rsidR="00CA4217" w:rsidRPr="00375960" w:rsidRDefault="00CA4217" w:rsidP="00BC0653">
            <w:pPr>
              <w:pStyle w:val="TableEntry"/>
              <w:rPr>
                <w:ins w:id="6206" w:author="Andrea K. Fourquet" w:date="2018-07-16T23:38:00Z"/>
              </w:rPr>
            </w:pPr>
            <w:ins w:id="6207" w:author="Andrea K. Fourquet" w:date="2018-07-16T23:38:00Z">
              <w:r w:rsidRPr="00375960">
                <w:t>Encounter</w:t>
              </w:r>
              <w:r w:rsidRPr="00375960">
                <w:sym w:font="Wingdings" w:char="F0DF"/>
              </w:r>
              <w:r w:rsidRPr="00375960">
                <w:t>Observation.method</w:t>
              </w:r>
            </w:ins>
          </w:p>
        </w:tc>
        <w:tc>
          <w:tcPr>
            <w:tcW w:w="1440" w:type="dxa"/>
          </w:tcPr>
          <w:p w14:paraId="384C478F" w14:textId="77777777" w:rsidR="00CA4217" w:rsidRPr="00375960" w:rsidRDefault="00CA4217" w:rsidP="00BC0653">
            <w:pPr>
              <w:pStyle w:val="TableEntry"/>
              <w:rPr>
                <w:ins w:id="6208" w:author="Andrea K. Fourquet" w:date="2018-07-16T23:38:00Z"/>
              </w:rPr>
            </w:pPr>
            <w:ins w:id="6209" w:author="Andrea K. Fourquet" w:date="2018-07-16T23:38:00Z">
              <w:r w:rsidRPr="00375960">
                <w:t>RE [0..1]</w:t>
              </w:r>
            </w:ins>
          </w:p>
        </w:tc>
        <w:tc>
          <w:tcPr>
            <w:tcW w:w="3240" w:type="dxa"/>
            <w:tcMar>
              <w:left w:w="40" w:type="dxa"/>
              <w:right w:w="40" w:type="dxa"/>
            </w:tcMar>
          </w:tcPr>
          <w:p w14:paraId="61620945" w14:textId="77777777" w:rsidR="00CA4217" w:rsidRPr="00375960" w:rsidRDefault="00CA4217" w:rsidP="00BC0653">
            <w:pPr>
              <w:pStyle w:val="TableEntry"/>
              <w:rPr>
                <w:ins w:id="6210" w:author="Andrea K. Fourquet" w:date="2018-07-16T23:38:00Z"/>
              </w:rPr>
            </w:pPr>
            <w:ins w:id="6211" w:author="Andrea K. Fourquet" w:date="2018-07-16T23:38:00Z">
              <w:r w:rsidRPr="00375960">
                <w:t>Indication of method of blood pressure measurement.</w:t>
              </w:r>
            </w:ins>
          </w:p>
        </w:tc>
        <w:tc>
          <w:tcPr>
            <w:tcW w:w="1440" w:type="dxa"/>
          </w:tcPr>
          <w:p w14:paraId="090A917C" w14:textId="77777777" w:rsidR="00CA4217" w:rsidRPr="00375960" w:rsidRDefault="00CA4217" w:rsidP="00BC0653">
            <w:pPr>
              <w:pStyle w:val="TableEntry"/>
              <w:rPr>
                <w:ins w:id="6212" w:author="Andrea K. Fourquet" w:date="2018-07-16T23:38:00Z"/>
              </w:rPr>
            </w:pPr>
          </w:p>
        </w:tc>
      </w:tr>
      <w:tr w:rsidR="00CA4217" w:rsidRPr="00375960" w14:paraId="5B57DCA8" w14:textId="77777777" w:rsidTr="00BC0653">
        <w:trPr>
          <w:cantSplit/>
          <w:ins w:id="6213" w:author="Andrea K. Fourquet" w:date="2018-07-16T23:38:00Z"/>
        </w:trPr>
        <w:tc>
          <w:tcPr>
            <w:tcW w:w="1770" w:type="dxa"/>
            <w:tcMar>
              <w:left w:w="40" w:type="dxa"/>
              <w:right w:w="40" w:type="dxa"/>
            </w:tcMar>
          </w:tcPr>
          <w:p w14:paraId="2D679FCC" w14:textId="77777777" w:rsidR="00CA4217" w:rsidRPr="00375960" w:rsidRDefault="00CA4217" w:rsidP="00BC0653">
            <w:pPr>
              <w:pStyle w:val="TableEntry"/>
              <w:rPr>
                <w:ins w:id="6214" w:author="Andrea K. Fourquet" w:date="2018-07-16T23:38:00Z"/>
              </w:rPr>
            </w:pPr>
            <w:ins w:id="6215" w:author="Andrea K. Fourquet" w:date="2018-07-16T23:38:00Z">
              <w:r w:rsidRPr="00375960">
                <w:t>Mean Arterial Pressure</w:t>
              </w:r>
            </w:ins>
          </w:p>
        </w:tc>
        <w:tc>
          <w:tcPr>
            <w:tcW w:w="2188" w:type="dxa"/>
          </w:tcPr>
          <w:p w14:paraId="7B6A13D2" w14:textId="77777777" w:rsidR="00CA4217" w:rsidRPr="00375960" w:rsidRDefault="00CA4217" w:rsidP="00BC0653">
            <w:pPr>
              <w:pStyle w:val="TableEntry"/>
              <w:rPr>
                <w:ins w:id="6216" w:author="Andrea K. Fourquet" w:date="2018-07-16T23:38:00Z"/>
              </w:rPr>
            </w:pPr>
            <w:ins w:id="6217" w:author="Andrea K. Fourquet" w:date="2018-07-16T23:38:00Z">
              <w:r w:rsidRPr="00375960">
                <w:t>Encounter</w:t>
              </w:r>
              <w:r w:rsidRPr="00375960">
                <w:sym w:font="Wingdings" w:char="F0DF"/>
              </w:r>
              <w:r w:rsidRPr="00375960">
                <w:t>Observation.value[x]</w:t>
              </w:r>
            </w:ins>
          </w:p>
        </w:tc>
        <w:tc>
          <w:tcPr>
            <w:tcW w:w="1440" w:type="dxa"/>
          </w:tcPr>
          <w:p w14:paraId="2F8760C4" w14:textId="77777777" w:rsidR="00CA4217" w:rsidRPr="00375960" w:rsidRDefault="00CA4217" w:rsidP="00BC0653">
            <w:pPr>
              <w:pStyle w:val="TableEntry"/>
              <w:rPr>
                <w:ins w:id="6218" w:author="Andrea K. Fourquet" w:date="2018-07-16T23:38:00Z"/>
              </w:rPr>
            </w:pPr>
            <w:ins w:id="6219" w:author="Andrea K. Fourquet" w:date="2018-07-16T23:38:00Z">
              <w:r w:rsidRPr="00375960">
                <w:t>RE [0..1]</w:t>
              </w:r>
            </w:ins>
          </w:p>
        </w:tc>
        <w:tc>
          <w:tcPr>
            <w:tcW w:w="3240" w:type="dxa"/>
            <w:tcMar>
              <w:left w:w="40" w:type="dxa"/>
              <w:right w:w="40" w:type="dxa"/>
            </w:tcMar>
          </w:tcPr>
          <w:p w14:paraId="7798143E" w14:textId="77777777" w:rsidR="00CA4217" w:rsidRPr="00375960" w:rsidRDefault="00CA4217" w:rsidP="00BC0653">
            <w:pPr>
              <w:pStyle w:val="TableEntry"/>
              <w:rPr>
                <w:ins w:id="6220" w:author="Andrea K. Fourquet" w:date="2018-07-16T23:38:00Z"/>
              </w:rPr>
            </w:pPr>
            <w:ins w:id="6221" w:author="Andrea K. Fourquet" w:date="2018-07-16T23:38:00Z">
              <w:r w:rsidRPr="00375960">
                <w:t>The patient's mean arterial pressure.</w:t>
              </w:r>
            </w:ins>
          </w:p>
        </w:tc>
        <w:tc>
          <w:tcPr>
            <w:tcW w:w="1440" w:type="dxa"/>
          </w:tcPr>
          <w:p w14:paraId="204D94F2" w14:textId="77777777" w:rsidR="00CA4217" w:rsidRPr="00375960" w:rsidRDefault="00CA4217" w:rsidP="00BC0653">
            <w:pPr>
              <w:pStyle w:val="TableEntry"/>
              <w:rPr>
                <w:ins w:id="6222" w:author="Andrea K. Fourquet" w:date="2018-07-16T23:38:00Z"/>
              </w:rPr>
            </w:pPr>
          </w:p>
        </w:tc>
      </w:tr>
      <w:tr w:rsidR="00CA4217" w:rsidRPr="00375960" w14:paraId="6296D9BD" w14:textId="77777777" w:rsidTr="00BC0653">
        <w:trPr>
          <w:cantSplit/>
          <w:ins w:id="6223" w:author="Andrea K. Fourquet" w:date="2018-07-16T23:38:00Z"/>
        </w:trPr>
        <w:tc>
          <w:tcPr>
            <w:tcW w:w="1770" w:type="dxa"/>
            <w:tcMar>
              <w:left w:w="40" w:type="dxa"/>
              <w:right w:w="40" w:type="dxa"/>
            </w:tcMar>
          </w:tcPr>
          <w:p w14:paraId="54B90394" w14:textId="77777777" w:rsidR="00CA4217" w:rsidRPr="00375960" w:rsidRDefault="00CA4217" w:rsidP="00BC0653">
            <w:pPr>
              <w:pStyle w:val="TableEntry"/>
              <w:rPr>
                <w:ins w:id="6224" w:author="Andrea K. Fourquet" w:date="2018-07-16T23:38:00Z"/>
              </w:rPr>
            </w:pPr>
            <w:ins w:id="6225" w:author="Andrea K. Fourquet" w:date="2018-07-16T23:38:00Z">
              <w:r w:rsidRPr="00375960">
                <w:t>Heart Rate</w:t>
              </w:r>
            </w:ins>
          </w:p>
        </w:tc>
        <w:tc>
          <w:tcPr>
            <w:tcW w:w="2188" w:type="dxa"/>
          </w:tcPr>
          <w:p w14:paraId="58CB29D8" w14:textId="77777777" w:rsidR="00CA4217" w:rsidRPr="00375960" w:rsidRDefault="00CA4217" w:rsidP="00BC0653">
            <w:pPr>
              <w:pStyle w:val="TableEntry"/>
              <w:rPr>
                <w:ins w:id="6226" w:author="Andrea K. Fourquet" w:date="2018-07-16T23:38:00Z"/>
              </w:rPr>
            </w:pPr>
            <w:ins w:id="6227" w:author="Andrea K. Fourquet" w:date="2018-07-16T23:38:00Z">
              <w:r w:rsidRPr="00375960">
                <w:t>Encounter</w:t>
              </w:r>
              <w:r w:rsidRPr="00375960">
                <w:sym w:font="Wingdings" w:char="F0DF"/>
              </w:r>
              <w:r w:rsidRPr="00375960">
                <w:t>Observation.value[x]</w:t>
              </w:r>
            </w:ins>
          </w:p>
        </w:tc>
        <w:tc>
          <w:tcPr>
            <w:tcW w:w="1440" w:type="dxa"/>
          </w:tcPr>
          <w:p w14:paraId="05111E96" w14:textId="77777777" w:rsidR="00CA4217" w:rsidRPr="00375960" w:rsidRDefault="00CA4217" w:rsidP="00BC0653">
            <w:pPr>
              <w:pStyle w:val="TableEntry"/>
              <w:rPr>
                <w:ins w:id="6228" w:author="Andrea K. Fourquet" w:date="2018-07-16T23:38:00Z"/>
              </w:rPr>
            </w:pPr>
            <w:ins w:id="6229" w:author="Andrea K. Fourquet" w:date="2018-07-16T23:38:00Z">
              <w:r w:rsidRPr="00375960">
                <w:t>RE [0..1]</w:t>
              </w:r>
            </w:ins>
          </w:p>
        </w:tc>
        <w:tc>
          <w:tcPr>
            <w:tcW w:w="3240" w:type="dxa"/>
            <w:tcMar>
              <w:left w:w="40" w:type="dxa"/>
              <w:right w:w="40" w:type="dxa"/>
            </w:tcMar>
          </w:tcPr>
          <w:p w14:paraId="7CCF0F2B" w14:textId="77777777" w:rsidR="00CA4217" w:rsidRPr="00375960" w:rsidRDefault="00CA4217" w:rsidP="00BC0653">
            <w:pPr>
              <w:pStyle w:val="TableEntry"/>
              <w:rPr>
                <w:ins w:id="6230" w:author="Andrea K. Fourquet" w:date="2018-07-16T23:38:00Z"/>
              </w:rPr>
            </w:pPr>
            <w:ins w:id="6231" w:author="Andrea K. Fourquet" w:date="2018-07-16T23:38:00Z">
              <w:r w:rsidRPr="00375960">
                <w:t>The patient's heart rate expressed as a number per minute.</w:t>
              </w:r>
            </w:ins>
          </w:p>
        </w:tc>
        <w:tc>
          <w:tcPr>
            <w:tcW w:w="1440" w:type="dxa"/>
          </w:tcPr>
          <w:p w14:paraId="2E85EB0B" w14:textId="77777777" w:rsidR="00CA4217" w:rsidRPr="00375960" w:rsidRDefault="00CA4217" w:rsidP="00BC0653">
            <w:pPr>
              <w:pStyle w:val="TableEntry"/>
              <w:rPr>
                <w:ins w:id="6232" w:author="Andrea K. Fourquet" w:date="2018-07-16T23:38:00Z"/>
              </w:rPr>
            </w:pPr>
          </w:p>
        </w:tc>
      </w:tr>
      <w:tr w:rsidR="00CA4217" w:rsidRPr="00375960" w14:paraId="7D4A8082" w14:textId="77777777" w:rsidTr="00BC0653">
        <w:trPr>
          <w:cantSplit/>
          <w:ins w:id="6233" w:author="Andrea K. Fourquet" w:date="2018-07-16T23:38:00Z"/>
        </w:trPr>
        <w:tc>
          <w:tcPr>
            <w:tcW w:w="1770" w:type="dxa"/>
            <w:tcMar>
              <w:left w:w="40" w:type="dxa"/>
              <w:right w:w="40" w:type="dxa"/>
            </w:tcMar>
          </w:tcPr>
          <w:p w14:paraId="502C1235" w14:textId="77777777" w:rsidR="00CA4217" w:rsidRPr="00375960" w:rsidRDefault="00CA4217" w:rsidP="00BC0653">
            <w:pPr>
              <w:pStyle w:val="TableEntry"/>
              <w:rPr>
                <w:ins w:id="6234" w:author="Andrea K. Fourquet" w:date="2018-07-16T23:38:00Z"/>
              </w:rPr>
            </w:pPr>
            <w:ins w:id="6235" w:author="Andrea K. Fourquet" w:date="2018-07-16T23:38:00Z">
              <w:r w:rsidRPr="00375960">
                <w:t>Method of Heart Rate Measurement</w:t>
              </w:r>
            </w:ins>
          </w:p>
        </w:tc>
        <w:tc>
          <w:tcPr>
            <w:tcW w:w="2188" w:type="dxa"/>
          </w:tcPr>
          <w:p w14:paraId="45C36055" w14:textId="77777777" w:rsidR="00CA4217" w:rsidRPr="00375960" w:rsidRDefault="00CA4217" w:rsidP="00BC0653">
            <w:pPr>
              <w:pStyle w:val="TableEntry"/>
              <w:rPr>
                <w:ins w:id="6236" w:author="Andrea K. Fourquet" w:date="2018-07-16T23:38:00Z"/>
              </w:rPr>
            </w:pPr>
            <w:ins w:id="6237" w:author="Andrea K. Fourquet" w:date="2018-07-16T23:38:00Z">
              <w:r w:rsidRPr="00375960">
                <w:t>Encounter</w:t>
              </w:r>
              <w:r w:rsidRPr="00375960">
                <w:sym w:font="Wingdings" w:char="F0DF"/>
              </w:r>
              <w:r w:rsidRPr="00375960">
                <w:t>Observation.method</w:t>
              </w:r>
            </w:ins>
          </w:p>
        </w:tc>
        <w:tc>
          <w:tcPr>
            <w:tcW w:w="1440" w:type="dxa"/>
          </w:tcPr>
          <w:p w14:paraId="735377FD" w14:textId="77777777" w:rsidR="00CA4217" w:rsidRPr="00375960" w:rsidRDefault="00CA4217" w:rsidP="00BC0653">
            <w:pPr>
              <w:pStyle w:val="TableEntry"/>
              <w:rPr>
                <w:ins w:id="6238" w:author="Andrea K. Fourquet" w:date="2018-07-16T23:38:00Z"/>
              </w:rPr>
            </w:pPr>
            <w:ins w:id="6239" w:author="Andrea K. Fourquet" w:date="2018-07-16T23:38:00Z">
              <w:r w:rsidRPr="00375960">
                <w:t>RE [0..1]</w:t>
              </w:r>
            </w:ins>
          </w:p>
        </w:tc>
        <w:tc>
          <w:tcPr>
            <w:tcW w:w="3240" w:type="dxa"/>
            <w:tcMar>
              <w:left w:w="40" w:type="dxa"/>
              <w:right w:w="40" w:type="dxa"/>
            </w:tcMar>
          </w:tcPr>
          <w:p w14:paraId="642F2051" w14:textId="77777777" w:rsidR="00CA4217" w:rsidRPr="00375960" w:rsidRDefault="00CA4217" w:rsidP="00BC0653">
            <w:pPr>
              <w:pStyle w:val="TableEntry"/>
              <w:rPr>
                <w:ins w:id="6240" w:author="Andrea K. Fourquet" w:date="2018-07-16T23:38:00Z"/>
              </w:rPr>
            </w:pPr>
            <w:ins w:id="6241" w:author="Andrea K. Fourquet" w:date="2018-07-16T23:38:00Z">
              <w:r w:rsidRPr="00375960">
                <w:t>The method in which the Heart Rate was measured. Values include auscultated, palpated, electronic monitor.</w:t>
              </w:r>
            </w:ins>
          </w:p>
        </w:tc>
        <w:tc>
          <w:tcPr>
            <w:tcW w:w="1440" w:type="dxa"/>
          </w:tcPr>
          <w:p w14:paraId="7EF7A38E" w14:textId="77777777" w:rsidR="00CA4217" w:rsidRPr="00375960" w:rsidRDefault="00CA4217" w:rsidP="00BC0653">
            <w:pPr>
              <w:pStyle w:val="TableEntry"/>
              <w:rPr>
                <w:ins w:id="6242" w:author="Andrea K. Fourquet" w:date="2018-07-16T23:38:00Z"/>
              </w:rPr>
            </w:pPr>
          </w:p>
        </w:tc>
      </w:tr>
      <w:tr w:rsidR="00CA4217" w:rsidRPr="00375960" w14:paraId="6C5A2AB4" w14:textId="77777777" w:rsidTr="00BC0653">
        <w:trPr>
          <w:cantSplit/>
          <w:ins w:id="6243" w:author="Andrea K. Fourquet" w:date="2018-07-16T23:38:00Z"/>
        </w:trPr>
        <w:tc>
          <w:tcPr>
            <w:tcW w:w="1770" w:type="dxa"/>
            <w:tcMar>
              <w:left w:w="40" w:type="dxa"/>
              <w:right w:w="40" w:type="dxa"/>
            </w:tcMar>
          </w:tcPr>
          <w:p w14:paraId="2E30FA3B" w14:textId="77777777" w:rsidR="00CA4217" w:rsidRPr="00375960" w:rsidRDefault="00CA4217" w:rsidP="00BC0653">
            <w:pPr>
              <w:pStyle w:val="TableEntry"/>
              <w:rPr>
                <w:ins w:id="6244" w:author="Andrea K. Fourquet" w:date="2018-07-16T23:38:00Z"/>
              </w:rPr>
            </w:pPr>
            <w:ins w:id="6245" w:author="Andrea K. Fourquet" w:date="2018-07-16T23:38:00Z">
              <w:r w:rsidRPr="00375960">
                <w:t>Pulse Oximetry</w:t>
              </w:r>
            </w:ins>
          </w:p>
        </w:tc>
        <w:tc>
          <w:tcPr>
            <w:tcW w:w="2188" w:type="dxa"/>
          </w:tcPr>
          <w:p w14:paraId="27FC7EC7" w14:textId="77777777" w:rsidR="00CA4217" w:rsidRPr="00375960" w:rsidRDefault="00CA4217" w:rsidP="00BC0653">
            <w:pPr>
              <w:pStyle w:val="TableEntry"/>
              <w:rPr>
                <w:ins w:id="6246" w:author="Andrea K. Fourquet" w:date="2018-07-16T23:38:00Z"/>
              </w:rPr>
            </w:pPr>
            <w:ins w:id="6247" w:author="Andrea K. Fourquet" w:date="2018-07-16T23:38:00Z">
              <w:r w:rsidRPr="00375960">
                <w:t>Encounter</w:t>
              </w:r>
              <w:r w:rsidRPr="00375960">
                <w:sym w:font="Wingdings" w:char="F0DF"/>
              </w:r>
              <w:r w:rsidRPr="00375960">
                <w:t>Observation.value[x]</w:t>
              </w:r>
            </w:ins>
          </w:p>
        </w:tc>
        <w:tc>
          <w:tcPr>
            <w:tcW w:w="1440" w:type="dxa"/>
          </w:tcPr>
          <w:p w14:paraId="1C986DDD" w14:textId="77777777" w:rsidR="00CA4217" w:rsidRPr="00375960" w:rsidRDefault="00CA4217" w:rsidP="00BC0653">
            <w:pPr>
              <w:pStyle w:val="TableEntry"/>
              <w:rPr>
                <w:ins w:id="6248" w:author="Andrea K. Fourquet" w:date="2018-07-16T23:38:00Z"/>
              </w:rPr>
            </w:pPr>
            <w:ins w:id="6249" w:author="Andrea K. Fourquet" w:date="2018-07-16T23:38:00Z">
              <w:r w:rsidRPr="00375960">
                <w:t>RE [0..1]</w:t>
              </w:r>
            </w:ins>
          </w:p>
        </w:tc>
        <w:tc>
          <w:tcPr>
            <w:tcW w:w="3240" w:type="dxa"/>
            <w:tcMar>
              <w:left w:w="40" w:type="dxa"/>
              <w:right w:w="40" w:type="dxa"/>
            </w:tcMar>
          </w:tcPr>
          <w:p w14:paraId="1EBB7B66" w14:textId="77777777" w:rsidR="00CA4217" w:rsidRPr="00375960" w:rsidRDefault="00CA4217" w:rsidP="00BC0653">
            <w:pPr>
              <w:pStyle w:val="TableEntry"/>
              <w:rPr>
                <w:ins w:id="6250" w:author="Andrea K. Fourquet" w:date="2018-07-16T23:38:00Z"/>
              </w:rPr>
            </w:pPr>
            <w:ins w:id="6251" w:author="Andrea K. Fourquet" w:date="2018-07-16T23:38:00Z">
              <w:r w:rsidRPr="00375960">
                <w:t>The patient's oxygen saturation.</w:t>
              </w:r>
            </w:ins>
          </w:p>
        </w:tc>
        <w:tc>
          <w:tcPr>
            <w:tcW w:w="1440" w:type="dxa"/>
          </w:tcPr>
          <w:p w14:paraId="1979AFCE" w14:textId="77777777" w:rsidR="00CA4217" w:rsidRPr="00375960" w:rsidRDefault="00CA4217" w:rsidP="00BC0653">
            <w:pPr>
              <w:pStyle w:val="TableEntry"/>
              <w:rPr>
                <w:ins w:id="6252" w:author="Andrea K. Fourquet" w:date="2018-07-16T23:38:00Z"/>
              </w:rPr>
            </w:pPr>
          </w:p>
        </w:tc>
      </w:tr>
      <w:tr w:rsidR="00CA4217" w:rsidRPr="00375960" w14:paraId="4C9966EB" w14:textId="77777777" w:rsidTr="00BC0653">
        <w:trPr>
          <w:cantSplit/>
          <w:ins w:id="6253" w:author="Andrea K. Fourquet" w:date="2018-07-16T23:38:00Z"/>
        </w:trPr>
        <w:tc>
          <w:tcPr>
            <w:tcW w:w="1770" w:type="dxa"/>
            <w:tcMar>
              <w:left w:w="40" w:type="dxa"/>
              <w:right w:w="40" w:type="dxa"/>
            </w:tcMar>
          </w:tcPr>
          <w:p w14:paraId="5A25366C" w14:textId="77777777" w:rsidR="00CA4217" w:rsidRPr="00375960" w:rsidRDefault="00CA4217" w:rsidP="00BC0653">
            <w:pPr>
              <w:pStyle w:val="TableEntry"/>
              <w:rPr>
                <w:ins w:id="6254" w:author="Andrea K. Fourquet" w:date="2018-07-16T23:38:00Z"/>
              </w:rPr>
            </w:pPr>
            <w:ins w:id="6255" w:author="Andrea K. Fourquet" w:date="2018-07-16T23:38:00Z">
              <w:r w:rsidRPr="00375960">
                <w:t>Pulse Rhythm</w:t>
              </w:r>
            </w:ins>
          </w:p>
        </w:tc>
        <w:tc>
          <w:tcPr>
            <w:tcW w:w="2188" w:type="dxa"/>
          </w:tcPr>
          <w:p w14:paraId="60A5B0F6" w14:textId="77777777" w:rsidR="00CA4217" w:rsidRPr="00375960" w:rsidRDefault="00CA4217" w:rsidP="00BC0653">
            <w:pPr>
              <w:pStyle w:val="TableEntry"/>
              <w:rPr>
                <w:ins w:id="6256" w:author="Andrea K. Fourquet" w:date="2018-07-16T23:38:00Z"/>
              </w:rPr>
            </w:pPr>
            <w:ins w:id="6257" w:author="Andrea K. Fourquet" w:date="2018-07-16T23:38:00Z">
              <w:r w:rsidRPr="00375960">
                <w:t>Encounter</w:t>
              </w:r>
              <w:r w:rsidRPr="00375960">
                <w:sym w:font="Wingdings" w:char="F0DF"/>
              </w:r>
              <w:r w:rsidRPr="00375960">
                <w:t>Observation.value[x]</w:t>
              </w:r>
            </w:ins>
          </w:p>
        </w:tc>
        <w:tc>
          <w:tcPr>
            <w:tcW w:w="1440" w:type="dxa"/>
          </w:tcPr>
          <w:p w14:paraId="4F82C481" w14:textId="77777777" w:rsidR="00CA4217" w:rsidRPr="00375960" w:rsidRDefault="00CA4217" w:rsidP="00BC0653">
            <w:pPr>
              <w:pStyle w:val="TableEntry"/>
              <w:rPr>
                <w:ins w:id="6258" w:author="Andrea K. Fourquet" w:date="2018-07-16T23:38:00Z"/>
              </w:rPr>
            </w:pPr>
            <w:ins w:id="6259" w:author="Andrea K. Fourquet" w:date="2018-07-16T23:38:00Z">
              <w:r w:rsidRPr="00375960">
                <w:t>RE [0..1]</w:t>
              </w:r>
            </w:ins>
          </w:p>
        </w:tc>
        <w:tc>
          <w:tcPr>
            <w:tcW w:w="3240" w:type="dxa"/>
            <w:tcMar>
              <w:left w:w="40" w:type="dxa"/>
              <w:right w:w="40" w:type="dxa"/>
            </w:tcMar>
          </w:tcPr>
          <w:p w14:paraId="66B95B5B" w14:textId="77777777" w:rsidR="00CA4217" w:rsidRPr="00375960" w:rsidRDefault="00CA4217" w:rsidP="00BC0653">
            <w:pPr>
              <w:pStyle w:val="TableEntry"/>
              <w:rPr>
                <w:ins w:id="6260" w:author="Andrea K. Fourquet" w:date="2018-07-16T23:38:00Z"/>
              </w:rPr>
            </w:pPr>
            <w:ins w:id="6261" w:author="Andrea K. Fourquet" w:date="2018-07-16T23:38:00Z">
              <w:r w:rsidRPr="00375960">
                <w:t>The clinical rhythm of the patient's pulse.</w:t>
              </w:r>
            </w:ins>
          </w:p>
        </w:tc>
        <w:tc>
          <w:tcPr>
            <w:tcW w:w="1440" w:type="dxa"/>
          </w:tcPr>
          <w:p w14:paraId="6FF2B1BC" w14:textId="77777777" w:rsidR="00CA4217" w:rsidRPr="00375960" w:rsidRDefault="00CA4217" w:rsidP="00BC0653">
            <w:pPr>
              <w:pStyle w:val="TableEntry"/>
              <w:rPr>
                <w:ins w:id="6262" w:author="Andrea K. Fourquet" w:date="2018-07-16T23:38:00Z"/>
              </w:rPr>
            </w:pPr>
          </w:p>
        </w:tc>
      </w:tr>
      <w:tr w:rsidR="00CA4217" w:rsidRPr="00375960" w14:paraId="0554026D" w14:textId="77777777" w:rsidTr="00BC0653">
        <w:trPr>
          <w:cantSplit/>
          <w:ins w:id="6263" w:author="Andrea K. Fourquet" w:date="2018-07-16T23:38:00Z"/>
        </w:trPr>
        <w:tc>
          <w:tcPr>
            <w:tcW w:w="1770" w:type="dxa"/>
            <w:tcMar>
              <w:left w:w="40" w:type="dxa"/>
              <w:right w:w="40" w:type="dxa"/>
            </w:tcMar>
          </w:tcPr>
          <w:p w14:paraId="340E1552" w14:textId="77777777" w:rsidR="00CA4217" w:rsidRPr="00375960" w:rsidRDefault="00CA4217" w:rsidP="00BC0653">
            <w:pPr>
              <w:pStyle w:val="TableEntry"/>
              <w:rPr>
                <w:ins w:id="6264" w:author="Andrea K. Fourquet" w:date="2018-07-16T23:38:00Z"/>
              </w:rPr>
            </w:pPr>
            <w:ins w:id="6265" w:author="Andrea K. Fourquet" w:date="2018-07-16T23:38:00Z">
              <w:r w:rsidRPr="00375960">
                <w:t>Respiratory Rate</w:t>
              </w:r>
            </w:ins>
          </w:p>
        </w:tc>
        <w:tc>
          <w:tcPr>
            <w:tcW w:w="2188" w:type="dxa"/>
          </w:tcPr>
          <w:p w14:paraId="1B54BD5D" w14:textId="77777777" w:rsidR="00CA4217" w:rsidRPr="00375960" w:rsidRDefault="00CA4217" w:rsidP="00BC0653">
            <w:pPr>
              <w:pStyle w:val="TableEntry"/>
              <w:rPr>
                <w:ins w:id="6266" w:author="Andrea K. Fourquet" w:date="2018-07-16T23:38:00Z"/>
              </w:rPr>
            </w:pPr>
            <w:ins w:id="6267" w:author="Andrea K. Fourquet" w:date="2018-07-16T23:38:00Z">
              <w:r w:rsidRPr="00375960">
                <w:t>Encounter</w:t>
              </w:r>
              <w:r w:rsidRPr="00375960">
                <w:sym w:font="Wingdings" w:char="F0DF"/>
              </w:r>
              <w:r w:rsidRPr="00375960">
                <w:t>Observation.value[x]</w:t>
              </w:r>
            </w:ins>
          </w:p>
        </w:tc>
        <w:tc>
          <w:tcPr>
            <w:tcW w:w="1440" w:type="dxa"/>
          </w:tcPr>
          <w:p w14:paraId="1CF152B5" w14:textId="77777777" w:rsidR="00CA4217" w:rsidRPr="00375960" w:rsidRDefault="00CA4217" w:rsidP="00BC0653">
            <w:pPr>
              <w:pStyle w:val="TableEntry"/>
              <w:rPr>
                <w:ins w:id="6268" w:author="Andrea K. Fourquet" w:date="2018-07-16T23:38:00Z"/>
              </w:rPr>
            </w:pPr>
            <w:ins w:id="6269" w:author="Andrea K. Fourquet" w:date="2018-07-16T23:38:00Z">
              <w:r w:rsidRPr="00375960">
                <w:t>RE [0..1]</w:t>
              </w:r>
            </w:ins>
          </w:p>
        </w:tc>
        <w:tc>
          <w:tcPr>
            <w:tcW w:w="3240" w:type="dxa"/>
            <w:tcMar>
              <w:left w:w="40" w:type="dxa"/>
              <w:right w:w="40" w:type="dxa"/>
            </w:tcMar>
          </w:tcPr>
          <w:p w14:paraId="70FEACE3" w14:textId="77777777" w:rsidR="00CA4217" w:rsidRPr="00375960" w:rsidRDefault="00CA4217" w:rsidP="00BC0653">
            <w:pPr>
              <w:pStyle w:val="TableEntry"/>
              <w:rPr>
                <w:ins w:id="6270" w:author="Andrea K. Fourquet" w:date="2018-07-16T23:38:00Z"/>
              </w:rPr>
            </w:pPr>
            <w:ins w:id="6271" w:author="Andrea K. Fourquet" w:date="2018-07-16T23:38:00Z">
              <w:r w:rsidRPr="00375960">
                <w:t>The patient's respiratory rate expressed as a number per minute.</w:t>
              </w:r>
            </w:ins>
          </w:p>
        </w:tc>
        <w:tc>
          <w:tcPr>
            <w:tcW w:w="1440" w:type="dxa"/>
          </w:tcPr>
          <w:p w14:paraId="753B7713" w14:textId="77777777" w:rsidR="00CA4217" w:rsidRPr="00375960" w:rsidRDefault="00CA4217" w:rsidP="00BC0653">
            <w:pPr>
              <w:pStyle w:val="TableEntry"/>
              <w:rPr>
                <w:ins w:id="6272" w:author="Andrea K. Fourquet" w:date="2018-07-16T23:38:00Z"/>
              </w:rPr>
            </w:pPr>
          </w:p>
        </w:tc>
      </w:tr>
      <w:tr w:rsidR="00CA4217" w:rsidRPr="00375960" w14:paraId="071C09C6" w14:textId="77777777" w:rsidTr="00BC0653">
        <w:trPr>
          <w:cantSplit/>
          <w:ins w:id="6273" w:author="Andrea K. Fourquet" w:date="2018-07-16T23:38:00Z"/>
        </w:trPr>
        <w:tc>
          <w:tcPr>
            <w:tcW w:w="1770" w:type="dxa"/>
            <w:tcMar>
              <w:left w:w="40" w:type="dxa"/>
              <w:right w:w="40" w:type="dxa"/>
            </w:tcMar>
          </w:tcPr>
          <w:p w14:paraId="02EDC015" w14:textId="77777777" w:rsidR="00CA4217" w:rsidRPr="00375960" w:rsidRDefault="00CA4217" w:rsidP="00BC0653">
            <w:pPr>
              <w:pStyle w:val="TableEntry"/>
              <w:rPr>
                <w:ins w:id="6274" w:author="Andrea K. Fourquet" w:date="2018-07-16T23:38:00Z"/>
              </w:rPr>
            </w:pPr>
            <w:ins w:id="6275" w:author="Andrea K. Fourquet" w:date="2018-07-16T23:38:00Z">
              <w:r w:rsidRPr="00375960">
                <w:t>Respiratory Effort</w:t>
              </w:r>
            </w:ins>
          </w:p>
        </w:tc>
        <w:tc>
          <w:tcPr>
            <w:tcW w:w="2188" w:type="dxa"/>
          </w:tcPr>
          <w:p w14:paraId="75EE86BF" w14:textId="77777777" w:rsidR="00CA4217" w:rsidRPr="00375960" w:rsidRDefault="00CA4217" w:rsidP="00BC0653">
            <w:pPr>
              <w:pStyle w:val="TableEntry"/>
              <w:rPr>
                <w:ins w:id="6276" w:author="Andrea K. Fourquet" w:date="2018-07-16T23:38:00Z"/>
              </w:rPr>
            </w:pPr>
            <w:ins w:id="6277" w:author="Andrea K. Fourquet" w:date="2018-07-16T23:38:00Z">
              <w:r w:rsidRPr="00375960">
                <w:t>Encounter</w:t>
              </w:r>
              <w:r w:rsidRPr="00375960">
                <w:sym w:font="Wingdings" w:char="F0DF"/>
              </w:r>
              <w:r w:rsidRPr="00375960">
                <w:t>Observation.value[x]</w:t>
              </w:r>
            </w:ins>
          </w:p>
        </w:tc>
        <w:tc>
          <w:tcPr>
            <w:tcW w:w="1440" w:type="dxa"/>
          </w:tcPr>
          <w:p w14:paraId="5AB4322B" w14:textId="77777777" w:rsidR="00CA4217" w:rsidRPr="00375960" w:rsidRDefault="00CA4217" w:rsidP="00BC0653">
            <w:pPr>
              <w:pStyle w:val="TableEntry"/>
              <w:rPr>
                <w:ins w:id="6278" w:author="Andrea K. Fourquet" w:date="2018-07-16T23:38:00Z"/>
              </w:rPr>
            </w:pPr>
            <w:ins w:id="6279" w:author="Andrea K. Fourquet" w:date="2018-07-16T23:38:00Z">
              <w:r w:rsidRPr="00375960">
                <w:t>RE [0..1]</w:t>
              </w:r>
            </w:ins>
          </w:p>
        </w:tc>
        <w:tc>
          <w:tcPr>
            <w:tcW w:w="3240" w:type="dxa"/>
            <w:tcMar>
              <w:left w:w="40" w:type="dxa"/>
              <w:right w:w="40" w:type="dxa"/>
            </w:tcMar>
          </w:tcPr>
          <w:p w14:paraId="4DF571DD" w14:textId="77777777" w:rsidR="00CA4217" w:rsidRPr="00375960" w:rsidRDefault="00CA4217" w:rsidP="00BC0653">
            <w:pPr>
              <w:pStyle w:val="TableEntry"/>
              <w:rPr>
                <w:ins w:id="6280" w:author="Andrea K. Fourquet" w:date="2018-07-16T23:38:00Z"/>
              </w:rPr>
            </w:pPr>
            <w:ins w:id="6281" w:author="Andrea K. Fourquet" w:date="2018-07-16T23:38:00Z">
              <w:r w:rsidRPr="00375960">
                <w:t>The patient's respiratory effort.</w:t>
              </w:r>
            </w:ins>
          </w:p>
        </w:tc>
        <w:tc>
          <w:tcPr>
            <w:tcW w:w="1440" w:type="dxa"/>
          </w:tcPr>
          <w:p w14:paraId="5C1E07BF" w14:textId="77777777" w:rsidR="00CA4217" w:rsidRPr="00375960" w:rsidRDefault="00CA4217" w:rsidP="00BC0653">
            <w:pPr>
              <w:pStyle w:val="TableEntry"/>
              <w:rPr>
                <w:ins w:id="6282" w:author="Andrea K. Fourquet" w:date="2018-07-16T23:38:00Z"/>
              </w:rPr>
            </w:pPr>
          </w:p>
        </w:tc>
      </w:tr>
      <w:tr w:rsidR="00CA4217" w:rsidRPr="00375960" w14:paraId="1F201D57" w14:textId="77777777" w:rsidTr="00BC0653">
        <w:trPr>
          <w:cantSplit/>
          <w:ins w:id="6283" w:author="Andrea K. Fourquet" w:date="2018-07-16T23:38:00Z"/>
        </w:trPr>
        <w:tc>
          <w:tcPr>
            <w:tcW w:w="1770" w:type="dxa"/>
            <w:tcMar>
              <w:left w:w="40" w:type="dxa"/>
              <w:right w:w="40" w:type="dxa"/>
            </w:tcMar>
          </w:tcPr>
          <w:p w14:paraId="59AFAD2C" w14:textId="77777777" w:rsidR="00CA4217" w:rsidRPr="00375960" w:rsidRDefault="00CA4217" w:rsidP="00BC0653">
            <w:pPr>
              <w:pStyle w:val="TableEntry"/>
              <w:rPr>
                <w:ins w:id="6284" w:author="Andrea K. Fourquet" w:date="2018-07-16T23:38:00Z"/>
              </w:rPr>
            </w:pPr>
            <w:ins w:id="6285" w:author="Andrea K. Fourquet" w:date="2018-07-16T23:38:00Z">
              <w:r w:rsidRPr="00375960">
                <w:t>End Title Carbon Dioxide (ETCO2)</w:t>
              </w:r>
            </w:ins>
          </w:p>
        </w:tc>
        <w:tc>
          <w:tcPr>
            <w:tcW w:w="2188" w:type="dxa"/>
          </w:tcPr>
          <w:p w14:paraId="43934C52" w14:textId="77777777" w:rsidR="00CA4217" w:rsidRPr="00375960" w:rsidRDefault="00CA4217" w:rsidP="00BC0653">
            <w:pPr>
              <w:pStyle w:val="TableEntry"/>
              <w:rPr>
                <w:ins w:id="6286" w:author="Andrea K. Fourquet" w:date="2018-07-16T23:38:00Z"/>
              </w:rPr>
            </w:pPr>
            <w:ins w:id="6287" w:author="Andrea K. Fourquet" w:date="2018-07-16T23:38:00Z">
              <w:r w:rsidRPr="00375960">
                <w:t>Encounter</w:t>
              </w:r>
              <w:r w:rsidRPr="00375960">
                <w:sym w:font="Wingdings" w:char="F0DF"/>
              </w:r>
              <w:r w:rsidRPr="00375960">
                <w:t>Observation.value[x]</w:t>
              </w:r>
            </w:ins>
          </w:p>
        </w:tc>
        <w:tc>
          <w:tcPr>
            <w:tcW w:w="1440" w:type="dxa"/>
          </w:tcPr>
          <w:p w14:paraId="04E3CFBE" w14:textId="77777777" w:rsidR="00CA4217" w:rsidRPr="00375960" w:rsidRDefault="00CA4217" w:rsidP="00BC0653">
            <w:pPr>
              <w:pStyle w:val="TableEntry"/>
              <w:rPr>
                <w:ins w:id="6288" w:author="Andrea K. Fourquet" w:date="2018-07-16T23:38:00Z"/>
              </w:rPr>
            </w:pPr>
            <w:ins w:id="6289" w:author="Andrea K. Fourquet" w:date="2018-07-16T23:38:00Z">
              <w:r w:rsidRPr="00375960">
                <w:t>RE [0..1]</w:t>
              </w:r>
            </w:ins>
          </w:p>
        </w:tc>
        <w:tc>
          <w:tcPr>
            <w:tcW w:w="3240" w:type="dxa"/>
            <w:tcMar>
              <w:left w:w="40" w:type="dxa"/>
              <w:right w:w="40" w:type="dxa"/>
            </w:tcMar>
          </w:tcPr>
          <w:p w14:paraId="32A5595B" w14:textId="77777777" w:rsidR="00CA4217" w:rsidRPr="00375960" w:rsidRDefault="00CA4217" w:rsidP="00BC0653">
            <w:pPr>
              <w:pStyle w:val="TableEntry"/>
              <w:rPr>
                <w:ins w:id="6290" w:author="Andrea K. Fourquet" w:date="2018-07-16T23:38:00Z"/>
              </w:rPr>
            </w:pPr>
            <w:ins w:id="6291" w:author="Andrea K. Fourquet" w:date="2018-07-16T23:38:00Z">
              <w:r w:rsidRPr="00375960">
                <w:t>The numeric value of the patient's exhaled end tidal carbon dioxide (ETCO2) level measured as a unit of pressure in millimeters of mercury (mmHg).</w:t>
              </w:r>
            </w:ins>
          </w:p>
        </w:tc>
        <w:tc>
          <w:tcPr>
            <w:tcW w:w="1440" w:type="dxa"/>
          </w:tcPr>
          <w:p w14:paraId="0C61CDC8" w14:textId="77777777" w:rsidR="00CA4217" w:rsidRPr="00375960" w:rsidRDefault="00CA4217" w:rsidP="00BC0653">
            <w:pPr>
              <w:pStyle w:val="TableEntry"/>
              <w:rPr>
                <w:ins w:id="6292" w:author="Andrea K. Fourquet" w:date="2018-07-16T23:38:00Z"/>
              </w:rPr>
            </w:pPr>
          </w:p>
        </w:tc>
      </w:tr>
      <w:tr w:rsidR="00CA4217" w:rsidRPr="00375960" w14:paraId="36611860" w14:textId="77777777" w:rsidTr="00BC0653">
        <w:trPr>
          <w:cantSplit/>
          <w:ins w:id="6293" w:author="Andrea K. Fourquet" w:date="2018-07-16T23:38:00Z"/>
        </w:trPr>
        <w:tc>
          <w:tcPr>
            <w:tcW w:w="1770" w:type="dxa"/>
            <w:tcMar>
              <w:left w:w="40" w:type="dxa"/>
              <w:right w:w="40" w:type="dxa"/>
            </w:tcMar>
          </w:tcPr>
          <w:p w14:paraId="2E12687A" w14:textId="77777777" w:rsidR="00CA4217" w:rsidRPr="00375960" w:rsidRDefault="00CA4217" w:rsidP="00BC0653">
            <w:pPr>
              <w:pStyle w:val="TableEntry"/>
              <w:rPr>
                <w:ins w:id="6294" w:author="Andrea K. Fourquet" w:date="2018-07-16T23:38:00Z"/>
              </w:rPr>
            </w:pPr>
            <w:ins w:id="6295" w:author="Andrea K. Fourquet" w:date="2018-07-16T23:38:00Z">
              <w:r w:rsidRPr="00375960">
                <w:t>Carbon Monoxide (CO)</w:t>
              </w:r>
            </w:ins>
          </w:p>
        </w:tc>
        <w:tc>
          <w:tcPr>
            <w:tcW w:w="2188" w:type="dxa"/>
          </w:tcPr>
          <w:p w14:paraId="133EC9F1" w14:textId="77777777" w:rsidR="00CA4217" w:rsidRPr="00375960" w:rsidRDefault="00CA4217" w:rsidP="00BC0653">
            <w:pPr>
              <w:pStyle w:val="TableEntry"/>
              <w:rPr>
                <w:ins w:id="6296" w:author="Andrea K. Fourquet" w:date="2018-07-16T23:38:00Z"/>
              </w:rPr>
            </w:pPr>
            <w:ins w:id="6297" w:author="Andrea K. Fourquet" w:date="2018-07-16T23:38:00Z">
              <w:r w:rsidRPr="00375960">
                <w:t>Encounter</w:t>
              </w:r>
              <w:r w:rsidRPr="00375960">
                <w:sym w:font="Wingdings" w:char="F0DF"/>
              </w:r>
              <w:r w:rsidRPr="00375960">
                <w:t>Observation.value[x]</w:t>
              </w:r>
            </w:ins>
          </w:p>
        </w:tc>
        <w:tc>
          <w:tcPr>
            <w:tcW w:w="1440" w:type="dxa"/>
          </w:tcPr>
          <w:p w14:paraId="6AD5F02D" w14:textId="77777777" w:rsidR="00CA4217" w:rsidRPr="00375960" w:rsidRDefault="00CA4217" w:rsidP="00BC0653">
            <w:pPr>
              <w:pStyle w:val="TableEntry"/>
              <w:rPr>
                <w:ins w:id="6298" w:author="Andrea K. Fourquet" w:date="2018-07-16T23:38:00Z"/>
              </w:rPr>
            </w:pPr>
            <w:ins w:id="6299" w:author="Andrea K. Fourquet" w:date="2018-07-16T23:38:00Z">
              <w:r w:rsidRPr="00375960">
                <w:t>RE [0..1]</w:t>
              </w:r>
            </w:ins>
          </w:p>
        </w:tc>
        <w:tc>
          <w:tcPr>
            <w:tcW w:w="3240" w:type="dxa"/>
            <w:tcMar>
              <w:left w:w="40" w:type="dxa"/>
              <w:right w:w="40" w:type="dxa"/>
            </w:tcMar>
          </w:tcPr>
          <w:p w14:paraId="2C6BCF15" w14:textId="77777777" w:rsidR="00CA4217" w:rsidRPr="00375960" w:rsidRDefault="00CA4217" w:rsidP="00BC0653">
            <w:pPr>
              <w:pStyle w:val="TableEntry"/>
              <w:rPr>
                <w:ins w:id="6300" w:author="Andrea K. Fourquet" w:date="2018-07-16T23:38:00Z"/>
              </w:rPr>
            </w:pPr>
            <w:ins w:id="6301" w:author="Andrea K. Fourquet" w:date="2018-07-16T23:38:00Z">
              <w:r w:rsidRPr="00375960">
                <w:t>The numeric value of the patient's carbon monoxide level measured as a percentage (%) of carboxyhemoglobin (COHb).</w:t>
              </w:r>
            </w:ins>
          </w:p>
        </w:tc>
        <w:tc>
          <w:tcPr>
            <w:tcW w:w="1440" w:type="dxa"/>
          </w:tcPr>
          <w:p w14:paraId="3EF41F49" w14:textId="77777777" w:rsidR="00CA4217" w:rsidRPr="00375960" w:rsidRDefault="00CA4217" w:rsidP="00BC0653">
            <w:pPr>
              <w:pStyle w:val="TableEntry"/>
              <w:rPr>
                <w:ins w:id="6302" w:author="Andrea K. Fourquet" w:date="2018-07-16T23:38:00Z"/>
              </w:rPr>
            </w:pPr>
          </w:p>
        </w:tc>
      </w:tr>
      <w:tr w:rsidR="00CA4217" w:rsidRPr="00375960" w14:paraId="43E42CAD" w14:textId="77777777" w:rsidTr="00BC0653">
        <w:trPr>
          <w:cantSplit/>
          <w:ins w:id="6303" w:author="Andrea K. Fourquet" w:date="2018-07-16T23:38:00Z"/>
        </w:trPr>
        <w:tc>
          <w:tcPr>
            <w:tcW w:w="1770" w:type="dxa"/>
            <w:tcMar>
              <w:left w:w="40" w:type="dxa"/>
              <w:right w:w="40" w:type="dxa"/>
            </w:tcMar>
          </w:tcPr>
          <w:p w14:paraId="45F0E115" w14:textId="77777777" w:rsidR="00CA4217" w:rsidRPr="00375960" w:rsidRDefault="00CA4217" w:rsidP="00BC0653">
            <w:pPr>
              <w:pStyle w:val="TableEntry"/>
              <w:rPr>
                <w:ins w:id="6304" w:author="Andrea K. Fourquet" w:date="2018-07-16T23:38:00Z"/>
              </w:rPr>
            </w:pPr>
            <w:ins w:id="6305" w:author="Andrea K. Fourquet" w:date="2018-07-16T23:38:00Z">
              <w:r w:rsidRPr="00375960">
                <w:t>Blood Glucose Level</w:t>
              </w:r>
            </w:ins>
          </w:p>
        </w:tc>
        <w:tc>
          <w:tcPr>
            <w:tcW w:w="2188" w:type="dxa"/>
          </w:tcPr>
          <w:p w14:paraId="44F7C409" w14:textId="77777777" w:rsidR="00CA4217" w:rsidRPr="00375960" w:rsidRDefault="00CA4217" w:rsidP="00BC0653">
            <w:pPr>
              <w:pStyle w:val="TableEntry"/>
              <w:rPr>
                <w:ins w:id="6306" w:author="Andrea K. Fourquet" w:date="2018-07-16T23:38:00Z"/>
              </w:rPr>
            </w:pPr>
            <w:ins w:id="6307" w:author="Andrea K. Fourquet" w:date="2018-07-16T23:38:00Z">
              <w:r w:rsidRPr="00375960">
                <w:t>Encounter</w:t>
              </w:r>
              <w:r w:rsidRPr="00375960">
                <w:sym w:font="Wingdings" w:char="F0DF"/>
              </w:r>
              <w:r w:rsidRPr="00375960">
                <w:t>Observation.value[x]</w:t>
              </w:r>
            </w:ins>
          </w:p>
        </w:tc>
        <w:tc>
          <w:tcPr>
            <w:tcW w:w="1440" w:type="dxa"/>
          </w:tcPr>
          <w:p w14:paraId="70286C33" w14:textId="77777777" w:rsidR="00CA4217" w:rsidRPr="00375960" w:rsidRDefault="00CA4217" w:rsidP="00BC0653">
            <w:pPr>
              <w:pStyle w:val="TableEntry"/>
              <w:rPr>
                <w:ins w:id="6308" w:author="Andrea K. Fourquet" w:date="2018-07-16T23:38:00Z"/>
              </w:rPr>
            </w:pPr>
            <w:ins w:id="6309" w:author="Andrea K. Fourquet" w:date="2018-07-16T23:38:00Z">
              <w:r w:rsidRPr="00375960">
                <w:t>RE [0..1]</w:t>
              </w:r>
            </w:ins>
          </w:p>
        </w:tc>
        <w:tc>
          <w:tcPr>
            <w:tcW w:w="3240" w:type="dxa"/>
            <w:tcMar>
              <w:left w:w="40" w:type="dxa"/>
              <w:right w:w="40" w:type="dxa"/>
            </w:tcMar>
          </w:tcPr>
          <w:p w14:paraId="59CBE60C" w14:textId="77777777" w:rsidR="00CA4217" w:rsidRPr="00375960" w:rsidRDefault="00CA4217" w:rsidP="00BC0653">
            <w:pPr>
              <w:pStyle w:val="TableEntry"/>
              <w:rPr>
                <w:ins w:id="6310" w:author="Andrea K. Fourquet" w:date="2018-07-16T23:38:00Z"/>
              </w:rPr>
            </w:pPr>
            <w:ins w:id="6311" w:author="Andrea K. Fourquet" w:date="2018-07-16T23:38:00Z">
              <w:r w:rsidRPr="00375960">
                <w:t>The patient's blood glucose level.</w:t>
              </w:r>
            </w:ins>
          </w:p>
        </w:tc>
        <w:tc>
          <w:tcPr>
            <w:tcW w:w="1440" w:type="dxa"/>
          </w:tcPr>
          <w:p w14:paraId="7E454E92" w14:textId="77777777" w:rsidR="00CA4217" w:rsidRPr="00375960" w:rsidRDefault="00CA4217" w:rsidP="00BC0653">
            <w:pPr>
              <w:pStyle w:val="TableEntry"/>
              <w:rPr>
                <w:ins w:id="6312" w:author="Andrea K. Fourquet" w:date="2018-07-16T23:38:00Z"/>
              </w:rPr>
            </w:pPr>
          </w:p>
        </w:tc>
      </w:tr>
      <w:tr w:rsidR="00CA4217" w:rsidRPr="00375960" w14:paraId="1B937D56" w14:textId="77777777" w:rsidTr="00BC0653">
        <w:trPr>
          <w:cantSplit/>
          <w:ins w:id="6313" w:author="Andrea K. Fourquet" w:date="2018-07-16T23:38:00Z"/>
        </w:trPr>
        <w:tc>
          <w:tcPr>
            <w:tcW w:w="1770" w:type="dxa"/>
            <w:tcMar>
              <w:left w:w="40" w:type="dxa"/>
              <w:right w:w="40" w:type="dxa"/>
            </w:tcMar>
          </w:tcPr>
          <w:p w14:paraId="2392C995" w14:textId="77777777" w:rsidR="00CA4217" w:rsidRPr="00375960" w:rsidRDefault="00CA4217" w:rsidP="00BC0653">
            <w:pPr>
              <w:pStyle w:val="TableEntry"/>
              <w:rPr>
                <w:ins w:id="6314" w:author="Andrea K. Fourquet" w:date="2018-07-16T23:38:00Z"/>
              </w:rPr>
            </w:pPr>
            <w:ins w:id="6315" w:author="Andrea K. Fourquet" w:date="2018-07-16T23:38:00Z">
              <w:r w:rsidRPr="00375960">
                <w:t>Glasgow Coma Score-Eye</w:t>
              </w:r>
            </w:ins>
          </w:p>
        </w:tc>
        <w:tc>
          <w:tcPr>
            <w:tcW w:w="2188" w:type="dxa"/>
          </w:tcPr>
          <w:p w14:paraId="514C1FB6" w14:textId="77777777" w:rsidR="00CA4217" w:rsidRPr="00375960" w:rsidRDefault="00CA4217" w:rsidP="00BC0653">
            <w:pPr>
              <w:pStyle w:val="TableEntry"/>
              <w:rPr>
                <w:ins w:id="6316" w:author="Andrea K. Fourquet" w:date="2018-07-16T23:38:00Z"/>
              </w:rPr>
            </w:pPr>
            <w:ins w:id="6317" w:author="Andrea K. Fourquet" w:date="2018-07-16T23:38:00Z">
              <w:r w:rsidRPr="00375960">
                <w:t>Encounter</w:t>
              </w:r>
              <w:r w:rsidRPr="00375960">
                <w:sym w:font="Wingdings" w:char="F0DF"/>
              </w:r>
              <w:r w:rsidRPr="00375960">
                <w:t>Observation.value[x]</w:t>
              </w:r>
            </w:ins>
          </w:p>
        </w:tc>
        <w:tc>
          <w:tcPr>
            <w:tcW w:w="1440" w:type="dxa"/>
          </w:tcPr>
          <w:p w14:paraId="70696700" w14:textId="77777777" w:rsidR="00CA4217" w:rsidRPr="00375960" w:rsidRDefault="00CA4217" w:rsidP="00BC0653">
            <w:pPr>
              <w:pStyle w:val="TableEntry"/>
              <w:rPr>
                <w:ins w:id="6318" w:author="Andrea K. Fourquet" w:date="2018-07-16T23:38:00Z"/>
              </w:rPr>
            </w:pPr>
            <w:ins w:id="6319" w:author="Andrea K. Fourquet" w:date="2018-07-16T23:38:00Z">
              <w:r w:rsidRPr="00375960">
                <w:t>RE [0..1]</w:t>
              </w:r>
            </w:ins>
          </w:p>
        </w:tc>
        <w:tc>
          <w:tcPr>
            <w:tcW w:w="3240" w:type="dxa"/>
            <w:tcMar>
              <w:left w:w="40" w:type="dxa"/>
              <w:right w:w="40" w:type="dxa"/>
            </w:tcMar>
          </w:tcPr>
          <w:p w14:paraId="16A15BB2" w14:textId="77777777" w:rsidR="00CA4217" w:rsidRPr="00375960" w:rsidRDefault="00CA4217" w:rsidP="00BC0653">
            <w:pPr>
              <w:pStyle w:val="TableEntry"/>
              <w:rPr>
                <w:ins w:id="6320" w:author="Andrea K. Fourquet" w:date="2018-07-16T23:38:00Z"/>
              </w:rPr>
            </w:pPr>
            <w:ins w:id="6321" w:author="Andrea K. Fourquet" w:date="2018-07-16T23:38:00Z">
              <w:r w:rsidRPr="00375960">
                <w:t>The patient's Glasgow Coma Score Eye opening.</w:t>
              </w:r>
            </w:ins>
          </w:p>
        </w:tc>
        <w:tc>
          <w:tcPr>
            <w:tcW w:w="1440" w:type="dxa"/>
          </w:tcPr>
          <w:p w14:paraId="47477655" w14:textId="77777777" w:rsidR="00CA4217" w:rsidRPr="00375960" w:rsidRDefault="00CA4217" w:rsidP="00BC0653">
            <w:pPr>
              <w:pStyle w:val="TableEntry"/>
              <w:rPr>
                <w:ins w:id="6322" w:author="Andrea K. Fourquet" w:date="2018-07-16T23:38:00Z"/>
              </w:rPr>
            </w:pPr>
          </w:p>
        </w:tc>
      </w:tr>
      <w:tr w:rsidR="00CA4217" w:rsidRPr="00375960" w14:paraId="39F93FFA" w14:textId="77777777" w:rsidTr="00BC0653">
        <w:trPr>
          <w:cantSplit/>
          <w:ins w:id="6323" w:author="Andrea K. Fourquet" w:date="2018-07-16T23:38:00Z"/>
        </w:trPr>
        <w:tc>
          <w:tcPr>
            <w:tcW w:w="1770" w:type="dxa"/>
            <w:tcMar>
              <w:left w:w="40" w:type="dxa"/>
              <w:right w:w="40" w:type="dxa"/>
            </w:tcMar>
          </w:tcPr>
          <w:p w14:paraId="043C19A6" w14:textId="77777777" w:rsidR="00CA4217" w:rsidRPr="00375960" w:rsidRDefault="00CA4217" w:rsidP="00BC0653">
            <w:pPr>
              <w:pStyle w:val="TableEntry"/>
              <w:rPr>
                <w:ins w:id="6324" w:author="Andrea K. Fourquet" w:date="2018-07-16T23:38:00Z"/>
              </w:rPr>
            </w:pPr>
            <w:ins w:id="6325" w:author="Andrea K. Fourquet" w:date="2018-07-16T23:38:00Z">
              <w:r w:rsidRPr="00375960">
                <w:t>Glasgow Coma Score-Verbal</w:t>
              </w:r>
            </w:ins>
          </w:p>
        </w:tc>
        <w:tc>
          <w:tcPr>
            <w:tcW w:w="2188" w:type="dxa"/>
          </w:tcPr>
          <w:p w14:paraId="10B09AC6" w14:textId="77777777" w:rsidR="00CA4217" w:rsidRPr="00375960" w:rsidRDefault="00CA4217" w:rsidP="00BC0653">
            <w:pPr>
              <w:pStyle w:val="TableEntry"/>
              <w:rPr>
                <w:ins w:id="6326" w:author="Andrea K. Fourquet" w:date="2018-07-16T23:38:00Z"/>
              </w:rPr>
            </w:pPr>
            <w:ins w:id="6327" w:author="Andrea K. Fourquet" w:date="2018-07-16T23:38:00Z">
              <w:r w:rsidRPr="00375960">
                <w:t>Encounter</w:t>
              </w:r>
              <w:r w:rsidRPr="00375960">
                <w:sym w:font="Wingdings" w:char="F0DF"/>
              </w:r>
              <w:r w:rsidRPr="00375960">
                <w:t>Observation.value[x]</w:t>
              </w:r>
            </w:ins>
          </w:p>
        </w:tc>
        <w:tc>
          <w:tcPr>
            <w:tcW w:w="1440" w:type="dxa"/>
          </w:tcPr>
          <w:p w14:paraId="622E4A83" w14:textId="77777777" w:rsidR="00CA4217" w:rsidRPr="00375960" w:rsidRDefault="00CA4217" w:rsidP="00BC0653">
            <w:pPr>
              <w:pStyle w:val="TableEntry"/>
              <w:rPr>
                <w:ins w:id="6328" w:author="Andrea K. Fourquet" w:date="2018-07-16T23:38:00Z"/>
              </w:rPr>
            </w:pPr>
            <w:ins w:id="6329" w:author="Andrea K. Fourquet" w:date="2018-07-16T23:38:00Z">
              <w:r w:rsidRPr="00375960">
                <w:t>RE [0..1]</w:t>
              </w:r>
            </w:ins>
          </w:p>
        </w:tc>
        <w:tc>
          <w:tcPr>
            <w:tcW w:w="3240" w:type="dxa"/>
            <w:tcMar>
              <w:left w:w="40" w:type="dxa"/>
              <w:right w:w="40" w:type="dxa"/>
            </w:tcMar>
          </w:tcPr>
          <w:p w14:paraId="24ED605A" w14:textId="77777777" w:rsidR="00CA4217" w:rsidRPr="00375960" w:rsidRDefault="00CA4217" w:rsidP="00BC0653">
            <w:pPr>
              <w:pStyle w:val="TableEntry"/>
              <w:rPr>
                <w:ins w:id="6330" w:author="Andrea K. Fourquet" w:date="2018-07-16T23:38:00Z"/>
              </w:rPr>
            </w:pPr>
            <w:ins w:id="6331" w:author="Andrea K. Fourquet" w:date="2018-07-16T23:38:00Z">
              <w:r w:rsidRPr="00375960">
                <w:t>The patient's Glasgow Coma Score Verbal.</w:t>
              </w:r>
            </w:ins>
          </w:p>
        </w:tc>
        <w:tc>
          <w:tcPr>
            <w:tcW w:w="1440" w:type="dxa"/>
          </w:tcPr>
          <w:p w14:paraId="41963197" w14:textId="77777777" w:rsidR="00CA4217" w:rsidRPr="00375960" w:rsidRDefault="00CA4217" w:rsidP="00BC0653">
            <w:pPr>
              <w:pStyle w:val="TableEntry"/>
              <w:rPr>
                <w:ins w:id="6332" w:author="Andrea K. Fourquet" w:date="2018-07-16T23:38:00Z"/>
              </w:rPr>
            </w:pPr>
          </w:p>
        </w:tc>
      </w:tr>
      <w:tr w:rsidR="00CA4217" w:rsidRPr="00375960" w14:paraId="5FD2C29C" w14:textId="77777777" w:rsidTr="00BC0653">
        <w:trPr>
          <w:cantSplit/>
          <w:ins w:id="6333" w:author="Andrea K. Fourquet" w:date="2018-07-16T23:38:00Z"/>
        </w:trPr>
        <w:tc>
          <w:tcPr>
            <w:tcW w:w="1770" w:type="dxa"/>
            <w:tcMar>
              <w:left w:w="40" w:type="dxa"/>
              <w:right w:w="40" w:type="dxa"/>
            </w:tcMar>
          </w:tcPr>
          <w:p w14:paraId="2A1836A8" w14:textId="77777777" w:rsidR="00CA4217" w:rsidRPr="00375960" w:rsidRDefault="00CA4217" w:rsidP="00BC0653">
            <w:pPr>
              <w:pStyle w:val="TableEntry"/>
              <w:rPr>
                <w:ins w:id="6334" w:author="Andrea K. Fourquet" w:date="2018-07-16T23:38:00Z"/>
              </w:rPr>
            </w:pPr>
            <w:ins w:id="6335" w:author="Andrea K. Fourquet" w:date="2018-07-16T23:38:00Z">
              <w:r w:rsidRPr="00375960">
                <w:t>Glasgow Coma Score-Motor</w:t>
              </w:r>
            </w:ins>
          </w:p>
        </w:tc>
        <w:tc>
          <w:tcPr>
            <w:tcW w:w="2188" w:type="dxa"/>
          </w:tcPr>
          <w:p w14:paraId="7DF5A6E4" w14:textId="77777777" w:rsidR="00CA4217" w:rsidRPr="00375960" w:rsidRDefault="00CA4217" w:rsidP="00BC0653">
            <w:pPr>
              <w:pStyle w:val="TableEntry"/>
              <w:rPr>
                <w:ins w:id="6336" w:author="Andrea K. Fourquet" w:date="2018-07-16T23:38:00Z"/>
              </w:rPr>
            </w:pPr>
            <w:ins w:id="6337" w:author="Andrea K. Fourquet" w:date="2018-07-16T23:38:00Z">
              <w:r w:rsidRPr="00375960">
                <w:t>Encounter</w:t>
              </w:r>
              <w:r w:rsidRPr="00375960">
                <w:sym w:font="Wingdings" w:char="F0DF"/>
              </w:r>
              <w:r w:rsidRPr="00375960">
                <w:t>Observation.value[x]</w:t>
              </w:r>
            </w:ins>
          </w:p>
        </w:tc>
        <w:tc>
          <w:tcPr>
            <w:tcW w:w="1440" w:type="dxa"/>
          </w:tcPr>
          <w:p w14:paraId="54106D31" w14:textId="77777777" w:rsidR="00CA4217" w:rsidRPr="00375960" w:rsidRDefault="00CA4217" w:rsidP="00BC0653">
            <w:pPr>
              <w:pStyle w:val="TableEntry"/>
              <w:rPr>
                <w:ins w:id="6338" w:author="Andrea K. Fourquet" w:date="2018-07-16T23:38:00Z"/>
              </w:rPr>
            </w:pPr>
            <w:ins w:id="6339" w:author="Andrea K. Fourquet" w:date="2018-07-16T23:38:00Z">
              <w:r w:rsidRPr="00375960">
                <w:t>RE [0..1]</w:t>
              </w:r>
            </w:ins>
          </w:p>
        </w:tc>
        <w:tc>
          <w:tcPr>
            <w:tcW w:w="3240" w:type="dxa"/>
            <w:tcMar>
              <w:left w:w="40" w:type="dxa"/>
              <w:right w:w="40" w:type="dxa"/>
            </w:tcMar>
          </w:tcPr>
          <w:p w14:paraId="1539CE17" w14:textId="77777777" w:rsidR="00CA4217" w:rsidRPr="00375960" w:rsidRDefault="00CA4217" w:rsidP="00BC0653">
            <w:pPr>
              <w:pStyle w:val="TableEntry"/>
              <w:rPr>
                <w:ins w:id="6340" w:author="Andrea K. Fourquet" w:date="2018-07-16T23:38:00Z"/>
              </w:rPr>
            </w:pPr>
            <w:ins w:id="6341" w:author="Andrea K. Fourquet" w:date="2018-07-16T23:38:00Z">
              <w:r w:rsidRPr="00375960">
                <w:t>The patient's Glasgow Coma Score Motor</w:t>
              </w:r>
              <w:r>
                <w:t>.</w:t>
              </w:r>
            </w:ins>
          </w:p>
        </w:tc>
        <w:tc>
          <w:tcPr>
            <w:tcW w:w="1440" w:type="dxa"/>
          </w:tcPr>
          <w:p w14:paraId="65A4014D" w14:textId="77777777" w:rsidR="00CA4217" w:rsidRPr="00375960" w:rsidRDefault="00CA4217" w:rsidP="00BC0653">
            <w:pPr>
              <w:pStyle w:val="TableEntry"/>
              <w:rPr>
                <w:ins w:id="6342" w:author="Andrea K. Fourquet" w:date="2018-07-16T23:38:00Z"/>
              </w:rPr>
            </w:pPr>
          </w:p>
        </w:tc>
      </w:tr>
      <w:tr w:rsidR="00CA4217" w:rsidRPr="00375960" w14:paraId="3A12E044" w14:textId="77777777" w:rsidTr="00BC0653">
        <w:trPr>
          <w:cantSplit/>
          <w:ins w:id="6343" w:author="Andrea K. Fourquet" w:date="2018-07-16T23:38:00Z"/>
        </w:trPr>
        <w:tc>
          <w:tcPr>
            <w:tcW w:w="1770" w:type="dxa"/>
            <w:tcMar>
              <w:left w:w="40" w:type="dxa"/>
              <w:right w:w="40" w:type="dxa"/>
            </w:tcMar>
          </w:tcPr>
          <w:p w14:paraId="3380BA22" w14:textId="77777777" w:rsidR="00CA4217" w:rsidRPr="00375960" w:rsidRDefault="00CA4217" w:rsidP="00BC0653">
            <w:pPr>
              <w:pStyle w:val="TableEntry"/>
              <w:rPr>
                <w:ins w:id="6344" w:author="Andrea K. Fourquet" w:date="2018-07-16T23:38:00Z"/>
              </w:rPr>
            </w:pPr>
            <w:ins w:id="6345" w:author="Andrea K. Fourquet" w:date="2018-07-16T23:38:00Z">
              <w:r w:rsidRPr="00375960">
                <w:t>Glasgow Coma Score-Qualifier</w:t>
              </w:r>
            </w:ins>
          </w:p>
        </w:tc>
        <w:tc>
          <w:tcPr>
            <w:tcW w:w="2188" w:type="dxa"/>
          </w:tcPr>
          <w:p w14:paraId="6C716D8F" w14:textId="77777777" w:rsidR="00CA4217" w:rsidRPr="00375960" w:rsidRDefault="00CA4217" w:rsidP="00BC0653">
            <w:pPr>
              <w:pStyle w:val="TableEntry"/>
              <w:rPr>
                <w:ins w:id="6346" w:author="Andrea K. Fourquet" w:date="2018-07-16T23:38:00Z"/>
              </w:rPr>
            </w:pPr>
            <w:ins w:id="6347" w:author="Andrea K. Fourquet" w:date="2018-07-16T23:38:00Z">
              <w:r w:rsidRPr="00375960">
                <w:t>Encounter</w:t>
              </w:r>
              <w:r w:rsidRPr="00375960">
                <w:sym w:font="Wingdings" w:char="F0DF"/>
              </w:r>
              <w:r w:rsidRPr="00375960">
                <w:t>Observation.value[x]</w:t>
              </w:r>
            </w:ins>
          </w:p>
        </w:tc>
        <w:tc>
          <w:tcPr>
            <w:tcW w:w="1440" w:type="dxa"/>
          </w:tcPr>
          <w:p w14:paraId="56850487" w14:textId="77777777" w:rsidR="00CA4217" w:rsidRPr="00375960" w:rsidRDefault="00CA4217" w:rsidP="00BC0653">
            <w:pPr>
              <w:pStyle w:val="TableEntry"/>
              <w:rPr>
                <w:ins w:id="6348" w:author="Andrea K. Fourquet" w:date="2018-07-16T23:38:00Z"/>
              </w:rPr>
            </w:pPr>
            <w:ins w:id="6349" w:author="Andrea K. Fourquet" w:date="2018-07-16T23:38:00Z">
              <w:r w:rsidRPr="00375960">
                <w:t>RE [0..1]</w:t>
              </w:r>
            </w:ins>
          </w:p>
        </w:tc>
        <w:tc>
          <w:tcPr>
            <w:tcW w:w="3240" w:type="dxa"/>
            <w:tcMar>
              <w:left w:w="40" w:type="dxa"/>
              <w:right w:w="40" w:type="dxa"/>
            </w:tcMar>
          </w:tcPr>
          <w:p w14:paraId="480B995E" w14:textId="77777777" w:rsidR="00CA4217" w:rsidRPr="00375960" w:rsidRDefault="00CA4217" w:rsidP="00BC0653">
            <w:pPr>
              <w:pStyle w:val="TableEntry"/>
              <w:rPr>
                <w:ins w:id="6350" w:author="Andrea K. Fourquet" w:date="2018-07-16T23:38:00Z"/>
              </w:rPr>
            </w:pPr>
            <w:ins w:id="6351" w:author="Andrea K. Fourquet" w:date="2018-07-16T23:38:00Z">
              <w:r w:rsidRPr="00375960">
                <w:t>Documentation of factors which make the GCS score more meaningful.</w:t>
              </w:r>
            </w:ins>
          </w:p>
        </w:tc>
        <w:tc>
          <w:tcPr>
            <w:tcW w:w="1440" w:type="dxa"/>
          </w:tcPr>
          <w:p w14:paraId="00077B53" w14:textId="77777777" w:rsidR="00CA4217" w:rsidRPr="00375960" w:rsidRDefault="00CA4217" w:rsidP="00BC0653">
            <w:pPr>
              <w:pStyle w:val="TableEntry"/>
              <w:rPr>
                <w:ins w:id="6352" w:author="Andrea K. Fourquet" w:date="2018-07-16T23:38:00Z"/>
              </w:rPr>
            </w:pPr>
          </w:p>
        </w:tc>
      </w:tr>
      <w:tr w:rsidR="00CA4217" w:rsidRPr="00375960" w14:paraId="2BDEB0E6" w14:textId="77777777" w:rsidTr="00BC0653">
        <w:trPr>
          <w:cantSplit/>
          <w:ins w:id="6353" w:author="Andrea K. Fourquet" w:date="2018-07-16T23:38:00Z"/>
        </w:trPr>
        <w:tc>
          <w:tcPr>
            <w:tcW w:w="1770" w:type="dxa"/>
            <w:tcMar>
              <w:left w:w="40" w:type="dxa"/>
              <w:right w:w="40" w:type="dxa"/>
            </w:tcMar>
          </w:tcPr>
          <w:p w14:paraId="013264A1" w14:textId="77777777" w:rsidR="00CA4217" w:rsidRPr="00375960" w:rsidRDefault="00CA4217" w:rsidP="00BC0653">
            <w:pPr>
              <w:pStyle w:val="TableEntry"/>
              <w:rPr>
                <w:ins w:id="6354" w:author="Andrea K. Fourquet" w:date="2018-07-16T23:38:00Z"/>
              </w:rPr>
            </w:pPr>
            <w:ins w:id="6355" w:author="Andrea K. Fourquet" w:date="2018-07-16T23:38:00Z">
              <w:r w:rsidRPr="00375960">
                <w:t>Total Glasgow Coma Score</w:t>
              </w:r>
            </w:ins>
          </w:p>
        </w:tc>
        <w:tc>
          <w:tcPr>
            <w:tcW w:w="2188" w:type="dxa"/>
          </w:tcPr>
          <w:p w14:paraId="054B2007" w14:textId="77777777" w:rsidR="00CA4217" w:rsidRPr="00375960" w:rsidRDefault="00CA4217" w:rsidP="00BC0653">
            <w:pPr>
              <w:pStyle w:val="TableEntry"/>
              <w:rPr>
                <w:ins w:id="6356" w:author="Andrea K. Fourquet" w:date="2018-07-16T23:38:00Z"/>
              </w:rPr>
            </w:pPr>
            <w:ins w:id="6357" w:author="Andrea K. Fourquet" w:date="2018-07-16T23:38:00Z">
              <w:r w:rsidRPr="00375960">
                <w:t>Encounter</w:t>
              </w:r>
              <w:r w:rsidRPr="00375960">
                <w:sym w:font="Wingdings" w:char="F0DF"/>
              </w:r>
              <w:r w:rsidRPr="00375960">
                <w:t>Observation.value[x]</w:t>
              </w:r>
            </w:ins>
          </w:p>
        </w:tc>
        <w:tc>
          <w:tcPr>
            <w:tcW w:w="1440" w:type="dxa"/>
          </w:tcPr>
          <w:p w14:paraId="2E184E1D" w14:textId="77777777" w:rsidR="00CA4217" w:rsidRPr="00375960" w:rsidRDefault="00CA4217" w:rsidP="00BC0653">
            <w:pPr>
              <w:pStyle w:val="TableEntry"/>
              <w:rPr>
                <w:ins w:id="6358" w:author="Andrea K. Fourquet" w:date="2018-07-16T23:38:00Z"/>
              </w:rPr>
            </w:pPr>
            <w:ins w:id="6359" w:author="Andrea K. Fourquet" w:date="2018-07-16T23:38:00Z">
              <w:r w:rsidRPr="00375960">
                <w:t>RE [0..1]</w:t>
              </w:r>
            </w:ins>
          </w:p>
        </w:tc>
        <w:tc>
          <w:tcPr>
            <w:tcW w:w="3240" w:type="dxa"/>
            <w:tcMar>
              <w:left w:w="40" w:type="dxa"/>
              <w:right w:w="40" w:type="dxa"/>
            </w:tcMar>
          </w:tcPr>
          <w:p w14:paraId="75797BE4" w14:textId="77777777" w:rsidR="00CA4217" w:rsidRPr="00375960" w:rsidRDefault="00CA4217" w:rsidP="00BC0653">
            <w:pPr>
              <w:pStyle w:val="TableEntry"/>
              <w:rPr>
                <w:ins w:id="6360" w:author="Andrea K. Fourquet" w:date="2018-07-16T23:38:00Z"/>
              </w:rPr>
            </w:pPr>
            <w:ins w:id="6361" w:author="Andrea K. Fourquet" w:date="2018-07-16T23:38:00Z">
              <w:r w:rsidRPr="00375960">
                <w:t>The patient's total Glasgow Coma Score.</w:t>
              </w:r>
            </w:ins>
          </w:p>
        </w:tc>
        <w:tc>
          <w:tcPr>
            <w:tcW w:w="1440" w:type="dxa"/>
          </w:tcPr>
          <w:p w14:paraId="5092D413" w14:textId="77777777" w:rsidR="00CA4217" w:rsidRPr="00375960" w:rsidRDefault="00CA4217" w:rsidP="00BC0653">
            <w:pPr>
              <w:pStyle w:val="TableEntry"/>
              <w:rPr>
                <w:ins w:id="6362" w:author="Andrea K. Fourquet" w:date="2018-07-16T23:38:00Z"/>
              </w:rPr>
            </w:pPr>
          </w:p>
        </w:tc>
      </w:tr>
      <w:tr w:rsidR="00CA4217" w:rsidRPr="00375960" w14:paraId="4170B4C1" w14:textId="77777777" w:rsidTr="00BC0653">
        <w:trPr>
          <w:cantSplit/>
          <w:ins w:id="6363" w:author="Andrea K. Fourquet" w:date="2018-07-16T23:38:00Z"/>
        </w:trPr>
        <w:tc>
          <w:tcPr>
            <w:tcW w:w="1770" w:type="dxa"/>
            <w:tcMar>
              <w:left w:w="40" w:type="dxa"/>
              <w:right w:w="40" w:type="dxa"/>
            </w:tcMar>
          </w:tcPr>
          <w:p w14:paraId="193532C9" w14:textId="77777777" w:rsidR="00CA4217" w:rsidRPr="00375960" w:rsidRDefault="00CA4217" w:rsidP="00BC0653">
            <w:pPr>
              <w:pStyle w:val="TableEntry"/>
              <w:rPr>
                <w:ins w:id="6364" w:author="Andrea K. Fourquet" w:date="2018-07-16T23:38:00Z"/>
              </w:rPr>
            </w:pPr>
            <w:ins w:id="6365" w:author="Andrea K. Fourquet" w:date="2018-07-16T23:38:00Z">
              <w:r w:rsidRPr="00375960">
                <w:t>Temperature</w:t>
              </w:r>
            </w:ins>
          </w:p>
        </w:tc>
        <w:tc>
          <w:tcPr>
            <w:tcW w:w="2188" w:type="dxa"/>
          </w:tcPr>
          <w:p w14:paraId="28EA0A95" w14:textId="77777777" w:rsidR="00CA4217" w:rsidRPr="00375960" w:rsidRDefault="00CA4217" w:rsidP="00BC0653">
            <w:pPr>
              <w:pStyle w:val="TableEntry"/>
              <w:rPr>
                <w:ins w:id="6366" w:author="Andrea K. Fourquet" w:date="2018-07-16T23:38:00Z"/>
              </w:rPr>
            </w:pPr>
            <w:ins w:id="6367" w:author="Andrea K. Fourquet" w:date="2018-07-16T23:38:00Z">
              <w:r w:rsidRPr="00375960">
                <w:t>Encounter</w:t>
              </w:r>
              <w:r w:rsidRPr="00375960">
                <w:sym w:font="Wingdings" w:char="F0DF"/>
              </w:r>
              <w:r w:rsidRPr="00375960">
                <w:t>Observation.value[x]</w:t>
              </w:r>
            </w:ins>
          </w:p>
        </w:tc>
        <w:tc>
          <w:tcPr>
            <w:tcW w:w="1440" w:type="dxa"/>
          </w:tcPr>
          <w:p w14:paraId="35A4CD7F" w14:textId="77777777" w:rsidR="00CA4217" w:rsidRPr="00375960" w:rsidRDefault="00CA4217" w:rsidP="00BC0653">
            <w:pPr>
              <w:pStyle w:val="TableEntry"/>
              <w:rPr>
                <w:ins w:id="6368" w:author="Andrea K. Fourquet" w:date="2018-07-16T23:38:00Z"/>
              </w:rPr>
            </w:pPr>
            <w:ins w:id="6369" w:author="Andrea K. Fourquet" w:date="2018-07-16T23:38:00Z">
              <w:r w:rsidRPr="00375960">
                <w:t>RE [0..1]</w:t>
              </w:r>
            </w:ins>
          </w:p>
        </w:tc>
        <w:tc>
          <w:tcPr>
            <w:tcW w:w="3240" w:type="dxa"/>
            <w:tcMar>
              <w:left w:w="40" w:type="dxa"/>
              <w:right w:w="40" w:type="dxa"/>
            </w:tcMar>
          </w:tcPr>
          <w:p w14:paraId="0E6C5309" w14:textId="77777777" w:rsidR="00CA4217" w:rsidRPr="00375960" w:rsidRDefault="00CA4217" w:rsidP="00BC0653">
            <w:pPr>
              <w:pStyle w:val="TableEntry"/>
              <w:rPr>
                <w:ins w:id="6370" w:author="Andrea K. Fourquet" w:date="2018-07-16T23:38:00Z"/>
              </w:rPr>
            </w:pPr>
            <w:ins w:id="6371" w:author="Andrea K. Fourquet" w:date="2018-07-16T23:38:00Z">
              <w:r w:rsidRPr="00375960">
                <w:t>The patient's body temperature in degrees Celsius/centigrade.</w:t>
              </w:r>
            </w:ins>
          </w:p>
        </w:tc>
        <w:tc>
          <w:tcPr>
            <w:tcW w:w="1440" w:type="dxa"/>
          </w:tcPr>
          <w:p w14:paraId="6CBA4833" w14:textId="77777777" w:rsidR="00CA4217" w:rsidRPr="00375960" w:rsidRDefault="00CA4217" w:rsidP="00BC0653">
            <w:pPr>
              <w:pStyle w:val="TableEntry"/>
              <w:rPr>
                <w:ins w:id="6372" w:author="Andrea K. Fourquet" w:date="2018-07-16T23:38:00Z"/>
              </w:rPr>
            </w:pPr>
          </w:p>
        </w:tc>
      </w:tr>
      <w:tr w:rsidR="00CA4217" w:rsidRPr="00375960" w14:paraId="05CC07FE" w14:textId="77777777" w:rsidTr="00BC0653">
        <w:trPr>
          <w:cantSplit/>
          <w:ins w:id="6373" w:author="Andrea K. Fourquet" w:date="2018-07-16T23:38:00Z"/>
        </w:trPr>
        <w:tc>
          <w:tcPr>
            <w:tcW w:w="1770" w:type="dxa"/>
            <w:tcMar>
              <w:left w:w="40" w:type="dxa"/>
              <w:right w:w="40" w:type="dxa"/>
            </w:tcMar>
          </w:tcPr>
          <w:p w14:paraId="1BD31D11" w14:textId="77777777" w:rsidR="00CA4217" w:rsidRPr="00375960" w:rsidRDefault="00CA4217" w:rsidP="00BC0653">
            <w:pPr>
              <w:pStyle w:val="TableEntry"/>
              <w:rPr>
                <w:ins w:id="6374" w:author="Andrea K. Fourquet" w:date="2018-07-16T23:38:00Z"/>
              </w:rPr>
            </w:pPr>
            <w:ins w:id="6375" w:author="Andrea K. Fourquet" w:date="2018-07-16T23:38:00Z">
              <w:r w:rsidRPr="00375960">
                <w:t>Temperature Method</w:t>
              </w:r>
            </w:ins>
          </w:p>
        </w:tc>
        <w:tc>
          <w:tcPr>
            <w:tcW w:w="2188" w:type="dxa"/>
          </w:tcPr>
          <w:p w14:paraId="0D0EDD8F" w14:textId="77777777" w:rsidR="00CA4217" w:rsidRPr="00375960" w:rsidRDefault="00CA4217" w:rsidP="00BC0653">
            <w:pPr>
              <w:pStyle w:val="TableEntry"/>
              <w:rPr>
                <w:ins w:id="6376" w:author="Andrea K. Fourquet" w:date="2018-07-16T23:38:00Z"/>
              </w:rPr>
            </w:pPr>
            <w:ins w:id="6377" w:author="Andrea K. Fourquet" w:date="2018-07-16T23:38:00Z">
              <w:r w:rsidRPr="00375960">
                <w:t>Encounter</w:t>
              </w:r>
              <w:r w:rsidRPr="00375960">
                <w:sym w:font="Wingdings" w:char="F0DF"/>
              </w:r>
              <w:r w:rsidRPr="00375960">
                <w:t>Observation.value[x]</w:t>
              </w:r>
            </w:ins>
          </w:p>
        </w:tc>
        <w:tc>
          <w:tcPr>
            <w:tcW w:w="1440" w:type="dxa"/>
          </w:tcPr>
          <w:p w14:paraId="0E567C43" w14:textId="77777777" w:rsidR="00CA4217" w:rsidRPr="00375960" w:rsidRDefault="00CA4217" w:rsidP="00BC0653">
            <w:pPr>
              <w:pStyle w:val="TableEntry"/>
              <w:rPr>
                <w:ins w:id="6378" w:author="Andrea K. Fourquet" w:date="2018-07-16T23:38:00Z"/>
              </w:rPr>
            </w:pPr>
            <w:ins w:id="6379" w:author="Andrea K. Fourquet" w:date="2018-07-16T23:38:00Z">
              <w:r w:rsidRPr="00375960">
                <w:t>RE [0..1]</w:t>
              </w:r>
            </w:ins>
          </w:p>
        </w:tc>
        <w:tc>
          <w:tcPr>
            <w:tcW w:w="3240" w:type="dxa"/>
            <w:tcMar>
              <w:left w:w="40" w:type="dxa"/>
              <w:right w:w="40" w:type="dxa"/>
            </w:tcMar>
          </w:tcPr>
          <w:p w14:paraId="26E9CA7E" w14:textId="77777777" w:rsidR="00CA4217" w:rsidRPr="00375960" w:rsidRDefault="00CA4217" w:rsidP="00BC0653">
            <w:pPr>
              <w:pStyle w:val="TableEntry"/>
              <w:rPr>
                <w:ins w:id="6380" w:author="Andrea K. Fourquet" w:date="2018-07-16T23:38:00Z"/>
              </w:rPr>
            </w:pPr>
            <w:ins w:id="6381" w:author="Andrea K. Fourquet" w:date="2018-07-16T23:38:00Z">
              <w:r w:rsidRPr="00375960">
                <w:t>The method used to obtain the patient's body temperature.</w:t>
              </w:r>
            </w:ins>
          </w:p>
        </w:tc>
        <w:tc>
          <w:tcPr>
            <w:tcW w:w="1440" w:type="dxa"/>
          </w:tcPr>
          <w:p w14:paraId="720A076E" w14:textId="77777777" w:rsidR="00CA4217" w:rsidRPr="00375960" w:rsidRDefault="00CA4217" w:rsidP="00BC0653">
            <w:pPr>
              <w:pStyle w:val="TableEntry"/>
              <w:rPr>
                <w:ins w:id="6382" w:author="Andrea K. Fourquet" w:date="2018-07-16T23:38:00Z"/>
              </w:rPr>
            </w:pPr>
          </w:p>
        </w:tc>
      </w:tr>
      <w:tr w:rsidR="00CA4217" w:rsidRPr="00375960" w14:paraId="02F3AD29" w14:textId="77777777" w:rsidTr="00BC0653">
        <w:trPr>
          <w:cantSplit/>
          <w:ins w:id="6383" w:author="Andrea K. Fourquet" w:date="2018-07-16T23:38:00Z"/>
        </w:trPr>
        <w:tc>
          <w:tcPr>
            <w:tcW w:w="1770" w:type="dxa"/>
            <w:tcMar>
              <w:left w:w="40" w:type="dxa"/>
              <w:right w:w="40" w:type="dxa"/>
            </w:tcMar>
          </w:tcPr>
          <w:p w14:paraId="7F5B46A7" w14:textId="77777777" w:rsidR="00CA4217" w:rsidRPr="00375960" w:rsidRDefault="00CA4217" w:rsidP="00BC0653">
            <w:pPr>
              <w:pStyle w:val="TableEntry"/>
              <w:rPr>
                <w:ins w:id="6384" w:author="Andrea K. Fourquet" w:date="2018-07-16T23:38:00Z"/>
              </w:rPr>
            </w:pPr>
            <w:ins w:id="6385" w:author="Andrea K. Fourquet" w:date="2018-07-16T23:38:00Z">
              <w:r w:rsidRPr="00375960">
                <w:lastRenderedPageBreak/>
                <w:t>Level of Responsiveness (AVPU)</w:t>
              </w:r>
            </w:ins>
          </w:p>
        </w:tc>
        <w:tc>
          <w:tcPr>
            <w:tcW w:w="2188" w:type="dxa"/>
          </w:tcPr>
          <w:p w14:paraId="6BB27B63" w14:textId="77777777" w:rsidR="00CA4217" w:rsidRPr="00375960" w:rsidRDefault="00CA4217" w:rsidP="00BC0653">
            <w:pPr>
              <w:pStyle w:val="TableEntry"/>
              <w:rPr>
                <w:ins w:id="6386" w:author="Andrea K. Fourquet" w:date="2018-07-16T23:38:00Z"/>
              </w:rPr>
            </w:pPr>
            <w:ins w:id="6387" w:author="Andrea K. Fourquet" w:date="2018-07-16T23:38:00Z">
              <w:r w:rsidRPr="00375960">
                <w:t>Encounter</w:t>
              </w:r>
              <w:r w:rsidRPr="00375960">
                <w:sym w:font="Wingdings" w:char="F0DF"/>
              </w:r>
              <w:r w:rsidRPr="00375960">
                <w:t>Observation.value[x]</w:t>
              </w:r>
            </w:ins>
          </w:p>
        </w:tc>
        <w:tc>
          <w:tcPr>
            <w:tcW w:w="1440" w:type="dxa"/>
          </w:tcPr>
          <w:p w14:paraId="39347595" w14:textId="77777777" w:rsidR="00CA4217" w:rsidRPr="00375960" w:rsidRDefault="00CA4217" w:rsidP="00BC0653">
            <w:pPr>
              <w:pStyle w:val="TableEntry"/>
              <w:rPr>
                <w:ins w:id="6388" w:author="Andrea K. Fourquet" w:date="2018-07-16T23:38:00Z"/>
              </w:rPr>
            </w:pPr>
            <w:ins w:id="6389" w:author="Andrea K. Fourquet" w:date="2018-07-16T23:38:00Z">
              <w:r w:rsidRPr="00375960">
                <w:t>RE [0..1]</w:t>
              </w:r>
            </w:ins>
          </w:p>
        </w:tc>
        <w:tc>
          <w:tcPr>
            <w:tcW w:w="3240" w:type="dxa"/>
            <w:tcMar>
              <w:left w:w="40" w:type="dxa"/>
              <w:right w:w="40" w:type="dxa"/>
            </w:tcMar>
          </w:tcPr>
          <w:p w14:paraId="2C8FAF45" w14:textId="77777777" w:rsidR="00CA4217" w:rsidRPr="00375960" w:rsidRDefault="00CA4217" w:rsidP="00BC0653">
            <w:pPr>
              <w:pStyle w:val="TableEntry"/>
              <w:rPr>
                <w:ins w:id="6390" w:author="Andrea K. Fourquet" w:date="2018-07-16T23:38:00Z"/>
              </w:rPr>
            </w:pPr>
            <w:ins w:id="6391" w:author="Andrea K. Fourquet" w:date="2018-07-16T23:38:00Z">
              <w:r w:rsidRPr="00375960">
                <w:t>The patient's highest level of responsiveness.</w:t>
              </w:r>
            </w:ins>
          </w:p>
        </w:tc>
        <w:tc>
          <w:tcPr>
            <w:tcW w:w="1440" w:type="dxa"/>
          </w:tcPr>
          <w:p w14:paraId="1F43B140" w14:textId="77777777" w:rsidR="00CA4217" w:rsidRPr="00375960" w:rsidRDefault="00CA4217" w:rsidP="00BC0653">
            <w:pPr>
              <w:pStyle w:val="TableEntry"/>
              <w:rPr>
                <w:ins w:id="6392" w:author="Andrea K. Fourquet" w:date="2018-07-16T23:38:00Z"/>
              </w:rPr>
            </w:pPr>
          </w:p>
        </w:tc>
      </w:tr>
      <w:tr w:rsidR="00CA4217" w:rsidRPr="00375960" w14:paraId="6238D3D5" w14:textId="77777777" w:rsidTr="00BC0653">
        <w:trPr>
          <w:cantSplit/>
          <w:ins w:id="6393" w:author="Andrea K. Fourquet" w:date="2018-07-16T23:38:00Z"/>
        </w:trPr>
        <w:tc>
          <w:tcPr>
            <w:tcW w:w="1770" w:type="dxa"/>
            <w:tcMar>
              <w:left w:w="40" w:type="dxa"/>
              <w:right w:w="40" w:type="dxa"/>
            </w:tcMar>
          </w:tcPr>
          <w:p w14:paraId="5946A741" w14:textId="77777777" w:rsidR="00CA4217" w:rsidRPr="00375960" w:rsidRDefault="00CA4217" w:rsidP="00BC0653">
            <w:pPr>
              <w:pStyle w:val="TableEntry"/>
              <w:rPr>
                <w:ins w:id="6394" w:author="Andrea K. Fourquet" w:date="2018-07-16T23:38:00Z"/>
              </w:rPr>
            </w:pPr>
            <w:ins w:id="6395" w:author="Andrea K. Fourquet" w:date="2018-07-16T23:38:00Z">
              <w:r w:rsidRPr="00375960">
                <w:t>Pain Scale Score</w:t>
              </w:r>
            </w:ins>
          </w:p>
        </w:tc>
        <w:tc>
          <w:tcPr>
            <w:tcW w:w="2188" w:type="dxa"/>
          </w:tcPr>
          <w:p w14:paraId="068B4CA6" w14:textId="77777777" w:rsidR="00CA4217" w:rsidRPr="00375960" w:rsidRDefault="00CA4217" w:rsidP="00BC0653">
            <w:pPr>
              <w:pStyle w:val="TableEntry"/>
              <w:rPr>
                <w:ins w:id="6396" w:author="Andrea K. Fourquet" w:date="2018-07-16T23:38:00Z"/>
              </w:rPr>
            </w:pPr>
            <w:ins w:id="6397" w:author="Andrea K. Fourquet" w:date="2018-07-16T23:38:00Z">
              <w:r w:rsidRPr="00375960">
                <w:t>Encounter</w:t>
              </w:r>
              <w:r w:rsidRPr="00375960">
                <w:sym w:font="Wingdings" w:char="F0DF"/>
              </w:r>
              <w:r w:rsidRPr="00375960">
                <w:t>Observation.value[x]</w:t>
              </w:r>
            </w:ins>
          </w:p>
        </w:tc>
        <w:tc>
          <w:tcPr>
            <w:tcW w:w="1440" w:type="dxa"/>
          </w:tcPr>
          <w:p w14:paraId="2908333B" w14:textId="77777777" w:rsidR="00CA4217" w:rsidRPr="00375960" w:rsidRDefault="00CA4217" w:rsidP="00BC0653">
            <w:pPr>
              <w:pStyle w:val="TableEntry"/>
              <w:rPr>
                <w:ins w:id="6398" w:author="Andrea K. Fourquet" w:date="2018-07-16T23:38:00Z"/>
              </w:rPr>
            </w:pPr>
            <w:ins w:id="6399" w:author="Andrea K. Fourquet" w:date="2018-07-16T23:38:00Z">
              <w:r w:rsidRPr="00375960">
                <w:t>RE [0..1]</w:t>
              </w:r>
            </w:ins>
          </w:p>
        </w:tc>
        <w:tc>
          <w:tcPr>
            <w:tcW w:w="3240" w:type="dxa"/>
            <w:tcMar>
              <w:left w:w="40" w:type="dxa"/>
              <w:right w:w="40" w:type="dxa"/>
            </w:tcMar>
          </w:tcPr>
          <w:p w14:paraId="3AA21761" w14:textId="77777777" w:rsidR="00CA4217" w:rsidRPr="00375960" w:rsidRDefault="00CA4217" w:rsidP="00BC0653">
            <w:pPr>
              <w:pStyle w:val="TableEntry"/>
              <w:rPr>
                <w:ins w:id="6400" w:author="Andrea K. Fourquet" w:date="2018-07-16T23:38:00Z"/>
              </w:rPr>
            </w:pPr>
            <w:ins w:id="6401" w:author="Andrea K. Fourquet" w:date="2018-07-16T23:38:00Z">
              <w:r w:rsidRPr="00375960">
                <w:t>The patient's indication of pain from a scale of 0-10.</w:t>
              </w:r>
            </w:ins>
          </w:p>
        </w:tc>
        <w:tc>
          <w:tcPr>
            <w:tcW w:w="1440" w:type="dxa"/>
          </w:tcPr>
          <w:p w14:paraId="7767BFDF" w14:textId="77777777" w:rsidR="00CA4217" w:rsidRPr="00375960" w:rsidRDefault="00CA4217" w:rsidP="00BC0653">
            <w:pPr>
              <w:pStyle w:val="TableEntry"/>
              <w:rPr>
                <w:ins w:id="6402" w:author="Andrea K. Fourquet" w:date="2018-07-16T23:38:00Z"/>
              </w:rPr>
            </w:pPr>
          </w:p>
        </w:tc>
      </w:tr>
      <w:tr w:rsidR="00CA4217" w:rsidRPr="00375960" w14:paraId="015FB885" w14:textId="77777777" w:rsidTr="00BC0653">
        <w:trPr>
          <w:cantSplit/>
          <w:ins w:id="6403" w:author="Andrea K. Fourquet" w:date="2018-07-16T23:38:00Z"/>
        </w:trPr>
        <w:tc>
          <w:tcPr>
            <w:tcW w:w="1770" w:type="dxa"/>
            <w:tcMar>
              <w:left w:w="40" w:type="dxa"/>
              <w:right w:w="40" w:type="dxa"/>
            </w:tcMar>
          </w:tcPr>
          <w:p w14:paraId="39237C1A" w14:textId="77777777" w:rsidR="00CA4217" w:rsidRPr="00375960" w:rsidRDefault="00CA4217" w:rsidP="00BC0653">
            <w:pPr>
              <w:pStyle w:val="TableEntry"/>
              <w:rPr>
                <w:ins w:id="6404" w:author="Andrea K. Fourquet" w:date="2018-07-16T23:38:00Z"/>
              </w:rPr>
            </w:pPr>
            <w:ins w:id="6405" w:author="Andrea K. Fourquet" w:date="2018-07-16T23:38:00Z">
              <w:r w:rsidRPr="00375960">
                <w:t>Pain Scale Type</w:t>
              </w:r>
            </w:ins>
          </w:p>
        </w:tc>
        <w:tc>
          <w:tcPr>
            <w:tcW w:w="2188" w:type="dxa"/>
          </w:tcPr>
          <w:p w14:paraId="215CD69A" w14:textId="77777777" w:rsidR="00CA4217" w:rsidRPr="00375960" w:rsidRDefault="00CA4217" w:rsidP="00BC0653">
            <w:pPr>
              <w:pStyle w:val="TableEntry"/>
              <w:rPr>
                <w:ins w:id="6406" w:author="Andrea K. Fourquet" w:date="2018-07-16T23:38:00Z"/>
              </w:rPr>
            </w:pPr>
            <w:ins w:id="6407" w:author="Andrea K. Fourquet" w:date="2018-07-16T23:38:00Z">
              <w:r w:rsidRPr="00375960">
                <w:t>Encounter</w:t>
              </w:r>
              <w:r w:rsidRPr="00375960">
                <w:sym w:font="Wingdings" w:char="F0DF"/>
              </w:r>
              <w:r w:rsidRPr="00375960">
                <w:t>Observation.value[x]</w:t>
              </w:r>
            </w:ins>
          </w:p>
        </w:tc>
        <w:tc>
          <w:tcPr>
            <w:tcW w:w="1440" w:type="dxa"/>
          </w:tcPr>
          <w:p w14:paraId="01A18DAB" w14:textId="77777777" w:rsidR="00CA4217" w:rsidRPr="00375960" w:rsidRDefault="00CA4217" w:rsidP="00BC0653">
            <w:pPr>
              <w:pStyle w:val="TableEntry"/>
              <w:rPr>
                <w:ins w:id="6408" w:author="Andrea K. Fourquet" w:date="2018-07-16T23:38:00Z"/>
              </w:rPr>
            </w:pPr>
            <w:ins w:id="6409" w:author="Andrea K. Fourquet" w:date="2018-07-16T23:38:00Z">
              <w:r w:rsidRPr="00375960">
                <w:t>RE [0..1]</w:t>
              </w:r>
            </w:ins>
          </w:p>
        </w:tc>
        <w:tc>
          <w:tcPr>
            <w:tcW w:w="3240" w:type="dxa"/>
            <w:tcMar>
              <w:left w:w="40" w:type="dxa"/>
              <w:right w:w="40" w:type="dxa"/>
            </w:tcMar>
          </w:tcPr>
          <w:p w14:paraId="2DC483AF" w14:textId="77777777" w:rsidR="00CA4217" w:rsidRPr="00375960" w:rsidRDefault="00CA4217" w:rsidP="00BC0653">
            <w:pPr>
              <w:pStyle w:val="TableEntry"/>
              <w:rPr>
                <w:ins w:id="6410" w:author="Andrea K. Fourquet" w:date="2018-07-16T23:38:00Z"/>
              </w:rPr>
            </w:pPr>
            <w:ins w:id="6411" w:author="Andrea K. Fourquet" w:date="2018-07-16T23:38:00Z">
              <w:r w:rsidRPr="00375960">
                <w:t>The type of pain scale used.</w:t>
              </w:r>
            </w:ins>
          </w:p>
        </w:tc>
        <w:tc>
          <w:tcPr>
            <w:tcW w:w="1440" w:type="dxa"/>
          </w:tcPr>
          <w:p w14:paraId="66FC8AA5" w14:textId="77777777" w:rsidR="00CA4217" w:rsidRPr="00375960" w:rsidRDefault="00CA4217" w:rsidP="00BC0653">
            <w:pPr>
              <w:pStyle w:val="TableEntry"/>
              <w:rPr>
                <w:ins w:id="6412" w:author="Andrea K. Fourquet" w:date="2018-07-16T23:38:00Z"/>
              </w:rPr>
            </w:pPr>
          </w:p>
        </w:tc>
      </w:tr>
      <w:tr w:rsidR="00CA4217" w:rsidRPr="00375960" w14:paraId="43A47BFC" w14:textId="77777777" w:rsidTr="00BC0653">
        <w:trPr>
          <w:cantSplit/>
          <w:ins w:id="6413" w:author="Andrea K. Fourquet" w:date="2018-07-16T23:38:00Z"/>
        </w:trPr>
        <w:tc>
          <w:tcPr>
            <w:tcW w:w="1770" w:type="dxa"/>
            <w:tcMar>
              <w:left w:w="40" w:type="dxa"/>
              <w:right w:w="40" w:type="dxa"/>
            </w:tcMar>
          </w:tcPr>
          <w:p w14:paraId="50367692" w14:textId="77777777" w:rsidR="00CA4217" w:rsidRPr="00375960" w:rsidRDefault="00CA4217" w:rsidP="00BC0653">
            <w:pPr>
              <w:pStyle w:val="TableEntry"/>
              <w:rPr>
                <w:ins w:id="6414" w:author="Andrea K. Fourquet" w:date="2018-07-16T23:38:00Z"/>
              </w:rPr>
            </w:pPr>
            <w:ins w:id="6415" w:author="Andrea K. Fourquet" w:date="2018-07-16T23:38:00Z">
              <w:r w:rsidRPr="00375960">
                <w:t>Stroke Scale Score</w:t>
              </w:r>
            </w:ins>
          </w:p>
        </w:tc>
        <w:tc>
          <w:tcPr>
            <w:tcW w:w="2188" w:type="dxa"/>
          </w:tcPr>
          <w:p w14:paraId="546F97FB" w14:textId="77777777" w:rsidR="00CA4217" w:rsidRPr="00375960" w:rsidRDefault="00CA4217" w:rsidP="00BC0653">
            <w:pPr>
              <w:pStyle w:val="TableEntry"/>
              <w:rPr>
                <w:ins w:id="6416" w:author="Andrea K. Fourquet" w:date="2018-07-16T23:38:00Z"/>
              </w:rPr>
            </w:pPr>
            <w:ins w:id="6417" w:author="Andrea K. Fourquet" w:date="2018-07-16T23:38:00Z">
              <w:r w:rsidRPr="00375960">
                <w:t>Encounter</w:t>
              </w:r>
              <w:r w:rsidRPr="00375960">
                <w:sym w:font="Wingdings" w:char="F0DF"/>
              </w:r>
              <w:r w:rsidRPr="00375960">
                <w:t>Observation.value[x]</w:t>
              </w:r>
            </w:ins>
          </w:p>
        </w:tc>
        <w:tc>
          <w:tcPr>
            <w:tcW w:w="1440" w:type="dxa"/>
          </w:tcPr>
          <w:p w14:paraId="58264E6D" w14:textId="77777777" w:rsidR="00CA4217" w:rsidRPr="00375960" w:rsidRDefault="00CA4217" w:rsidP="00BC0653">
            <w:pPr>
              <w:pStyle w:val="TableEntry"/>
              <w:rPr>
                <w:ins w:id="6418" w:author="Andrea K. Fourquet" w:date="2018-07-16T23:38:00Z"/>
              </w:rPr>
            </w:pPr>
            <w:ins w:id="6419" w:author="Andrea K. Fourquet" w:date="2018-07-16T23:38:00Z">
              <w:r w:rsidRPr="00375960">
                <w:t>RE [0..1]</w:t>
              </w:r>
            </w:ins>
          </w:p>
        </w:tc>
        <w:tc>
          <w:tcPr>
            <w:tcW w:w="3240" w:type="dxa"/>
            <w:tcMar>
              <w:left w:w="40" w:type="dxa"/>
              <w:right w:w="40" w:type="dxa"/>
            </w:tcMar>
          </w:tcPr>
          <w:p w14:paraId="509B880F" w14:textId="77777777" w:rsidR="00CA4217" w:rsidRPr="00375960" w:rsidRDefault="00CA4217" w:rsidP="00BC0653">
            <w:pPr>
              <w:pStyle w:val="TableEntry"/>
              <w:rPr>
                <w:ins w:id="6420" w:author="Andrea K. Fourquet" w:date="2018-07-16T23:38:00Z"/>
              </w:rPr>
            </w:pPr>
            <w:ins w:id="6421" w:author="Andrea K. Fourquet" w:date="2018-07-16T23:38:00Z">
              <w:r w:rsidRPr="00375960">
                <w:t>The findings or results of the Stroke Scale Type (eVitals.30) used to assess the patient exhibiting stroke-like symptoms.</w:t>
              </w:r>
            </w:ins>
          </w:p>
        </w:tc>
        <w:tc>
          <w:tcPr>
            <w:tcW w:w="1440" w:type="dxa"/>
          </w:tcPr>
          <w:p w14:paraId="79BF86D4" w14:textId="77777777" w:rsidR="00CA4217" w:rsidRPr="00375960" w:rsidRDefault="00CA4217" w:rsidP="00BC0653">
            <w:pPr>
              <w:pStyle w:val="TableEntry"/>
              <w:rPr>
                <w:ins w:id="6422" w:author="Andrea K. Fourquet" w:date="2018-07-16T23:38:00Z"/>
              </w:rPr>
            </w:pPr>
          </w:p>
        </w:tc>
      </w:tr>
      <w:tr w:rsidR="00CA4217" w:rsidRPr="00375960" w14:paraId="21139ACA" w14:textId="77777777" w:rsidTr="00BC0653">
        <w:trPr>
          <w:cantSplit/>
          <w:ins w:id="6423" w:author="Andrea K. Fourquet" w:date="2018-07-16T23:38:00Z"/>
        </w:trPr>
        <w:tc>
          <w:tcPr>
            <w:tcW w:w="1770" w:type="dxa"/>
            <w:tcMar>
              <w:left w:w="40" w:type="dxa"/>
              <w:right w:w="40" w:type="dxa"/>
            </w:tcMar>
          </w:tcPr>
          <w:p w14:paraId="18354DE3" w14:textId="77777777" w:rsidR="00CA4217" w:rsidRPr="00375960" w:rsidRDefault="00CA4217" w:rsidP="00BC0653">
            <w:pPr>
              <w:pStyle w:val="TableEntry"/>
              <w:rPr>
                <w:ins w:id="6424" w:author="Andrea K. Fourquet" w:date="2018-07-16T23:38:00Z"/>
              </w:rPr>
            </w:pPr>
            <w:ins w:id="6425" w:author="Andrea K. Fourquet" w:date="2018-07-16T23:38:00Z">
              <w:r w:rsidRPr="00375960">
                <w:t>Stroke Scale Type</w:t>
              </w:r>
            </w:ins>
          </w:p>
        </w:tc>
        <w:tc>
          <w:tcPr>
            <w:tcW w:w="2188" w:type="dxa"/>
          </w:tcPr>
          <w:p w14:paraId="4FF9C10D" w14:textId="77777777" w:rsidR="00CA4217" w:rsidRPr="00375960" w:rsidRDefault="00CA4217" w:rsidP="00BC0653">
            <w:pPr>
              <w:pStyle w:val="TableEntry"/>
              <w:rPr>
                <w:ins w:id="6426" w:author="Andrea K. Fourquet" w:date="2018-07-16T23:38:00Z"/>
              </w:rPr>
            </w:pPr>
            <w:ins w:id="6427" w:author="Andrea K. Fourquet" w:date="2018-07-16T23:38:00Z">
              <w:r w:rsidRPr="00375960">
                <w:t>Encounter</w:t>
              </w:r>
              <w:r w:rsidRPr="00375960">
                <w:sym w:font="Wingdings" w:char="F0DF"/>
              </w:r>
              <w:r w:rsidRPr="00375960">
                <w:t>Observation.value[x]</w:t>
              </w:r>
            </w:ins>
          </w:p>
        </w:tc>
        <w:tc>
          <w:tcPr>
            <w:tcW w:w="1440" w:type="dxa"/>
          </w:tcPr>
          <w:p w14:paraId="3B6FE36B" w14:textId="77777777" w:rsidR="00CA4217" w:rsidRPr="00375960" w:rsidRDefault="00CA4217" w:rsidP="00BC0653">
            <w:pPr>
              <w:pStyle w:val="TableEntry"/>
              <w:rPr>
                <w:ins w:id="6428" w:author="Andrea K. Fourquet" w:date="2018-07-16T23:38:00Z"/>
              </w:rPr>
            </w:pPr>
            <w:ins w:id="6429" w:author="Andrea K. Fourquet" w:date="2018-07-16T23:38:00Z">
              <w:r w:rsidRPr="00375960">
                <w:t>RE [0..1]</w:t>
              </w:r>
            </w:ins>
          </w:p>
        </w:tc>
        <w:tc>
          <w:tcPr>
            <w:tcW w:w="3240" w:type="dxa"/>
            <w:tcMar>
              <w:left w:w="40" w:type="dxa"/>
              <w:right w:w="40" w:type="dxa"/>
            </w:tcMar>
          </w:tcPr>
          <w:p w14:paraId="4E745597" w14:textId="77777777" w:rsidR="00CA4217" w:rsidRPr="00375960" w:rsidRDefault="00CA4217" w:rsidP="00BC0653">
            <w:pPr>
              <w:pStyle w:val="TableEntry"/>
              <w:rPr>
                <w:ins w:id="6430" w:author="Andrea K. Fourquet" w:date="2018-07-16T23:38:00Z"/>
              </w:rPr>
            </w:pPr>
            <w:ins w:id="6431" w:author="Andrea K. Fourquet" w:date="2018-07-16T23:38:00Z">
              <w:r w:rsidRPr="00375960">
                <w:t>The type of stroke scale used.</w:t>
              </w:r>
            </w:ins>
          </w:p>
        </w:tc>
        <w:tc>
          <w:tcPr>
            <w:tcW w:w="1440" w:type="dxa"/>
          </w:tcPr>
          <w:p w14:paraId="600453E6" w14:textId="77777777" w:rsidR="00CA4217" w:rsidRPr="00375960" w:rsidRDefault="00CA4217" w:rsidP="00BC0653">
            <w:pPr>
              <w:pStyle w:val="TableEntry"/>
              <w:rPr>
                <w:ins w:id="6432" w:author="Andrea K. Fourquet" w:date="2018-07-16T23:38:00Z"/>
              </w:rPr>
            </w:pPr>
          </w:p>
        </w:tc>
      </w:tr>
      <w:tr w:rsidR="00CA4217" w:rsidRPr="00375960" w14:paraId="6F396101" w14:textId="77777777" w:rsidTr="00BC0653">
        <w:trPr>
          <w:cantSplit/>
          <w:ins w:id="6433" w:author="Andrea K. Fourquet" w:date="2018-07-16T23:38:00Z"/>
        </w:trPr>
        <w:tc>
          <w:tcPr>
            <w:tcW w:w="1770" w:type="dxa"/>
            <w:tcMar>
              <w:left w:w="40" w:type="dxa"/>
              <w:right w:w="40" w:type="dxa"/>
            </w:tcMar>
          </w:tcPr>
          <w:p w14:paraId="0825F102" w14:textId="77777777" w:rsidR="00CA4217" w:rsidRPr="00375960" w:rsidRDefault="00CA4217" w:rsidP="00BC0653">
            <w:pPr>
              <w:pStyle w:val="TableEntry"/>
              <w:rPr>
                <w:ins w:id="6434" w:author="Andrea K. Fourquet" w:date="2018-07-16T23:38:00Z"/>
              </w:rPr>
            </w:pPr>
            <w:ins w:id="6435" w:author="Andrea K. Fourquet" w:date="2018-07-16T23:38:00Z">
              <w:r w:rsidRPr="00375960">
                <w:t>Reperfusion Checklist</w:t>
              </w:r>
            </w:ins>
          </w:p>
        </w:tc>
        <w:tc>
          <w:tcPr>
            <w:tcW w:w="2188" w:type="dxa"/>
          </w:tcPr>
          <w:p w14:paraId="329B80FD" w14:textId="77777777" w:rsidR="00CA4217" w:rsidRPr="00375960" w:rsidRDefault="00CA4217" w:rsidP="00BC0653">
            <w:pPr>
              <w:pStyle w:val="TableEntry"/>
              <w:rPr>
                <w:ins w:id="6436" w:author="Andrea K. Fourquet" w:date="2018-07-16T23:38:00Z"/>
              </w:rPr>
            </w:pPr>
            <w:ins w:id="6437" w:author="Andrea K. Fourquet" w:date="2018-07-16T23:38:00Z">
              <w:r w:rsidRPr="00375960">
                <w:t>Encounter</w:t>
              </w:r>
              <w:r w:rsidRPr="00375960">
                <w:sym w:font="Wingdings" w:char="F0DF"/>
              </w:r>
              <w:r w:rsidRPr="00375960">
                <w:t>Observation.value[x]</w:t>
              </w:r>
            </w:ins>
          </w:p>
        </w:tc>
        <w:tc>
          <w:tcPr>
            <w:tcW w:w="1440" w:type="dxa"/>
          </w:tcPr>
          <w:p w14:paraId="12B04AA5" w14:textId="77777777" w:rsidR="00CA4217" w:rsidRPr="00375960" w:rsidRDefault="00CA4217" w:rsidP="00BC0653">
            <w:pPr>
              <w:pStyle w:val="TableEntry"/>
              <w:rPr>
                <w:ins w:id="6438" w:author="Andrea K. Fourquet" w:date="2018-07-16T23:38:00Z"/>
              </w:rPr>
            </w:pPr>
            <w:ins w:id="6439" w:author="Andrea K. Fourquet" w:date="2018-07-16T23:38:00Z">
              <w:r w:rsidRPr="00375960">
                <w:t>RE [0..1]</w:t>
              </w:r>
            </w:ins>
          </w:p>
        </w:tc>
        <w:tc>
          <w:tcPr>
            <w:tcW w:w="3240" w:type="dxa"/>
            <w:tcMar>
              <w:left w:w="40" w:type="dxa"/>
              <w:right w:w="40" w:type="dxa"/>
            </w:tcMar>
          </w:tcPr>
          <w:p w14:paraId="102C6287" w14:textId="77777777" w:rsidR="00CA4217" w:rsidRPr="00375960" w:rsidRDefault="00CA4217" w:rsidP="00BC0653">
            <w:pPr>
              <w:pStyle w:val="TableEntry"/>
              <w:rPr>
                <w:ins w:id="6440" w:author="Andrea K. Fourquet" w:date="2018-07-16T23:38:00Z"/>
              </w:rPr>
            </w:pPr>
            <w:ins w:id="6441" w:author="Andrea K. Fourquet" w:date="2018-07-16T23:38:00Z">
              <w:r w:rsidRPr="00375960">
                <w:t>The results of the patient's Reperfusion Checklist for potential Thrombolysis use.</w:t>
              </w:r>
            </w:ins>
          </w:p>
        </w:tc>
        <w:tc>
          <w:tcPr>
            <w:tcW w:w="1440" w:type="dxa"/>
          </w:tcPr>
          <w:p w14:paraId="11CC8C91" w14:textId="77777777" w:rsidR="00CA4217" w:rsidRPr="00375960" w:rsidRDefault="00CA4217" w:rsidP="00BC0653">
            <w:pPr>
              <w:pStyle w:val="TableEntry"/>
              <w:rPr>
                <w:ins w:id="6442" w:author="Andrea K. Fourquet" w:date="2018-07-16T23:38:00Z"/>
              </w:rPr>
            </w:pPr>
          </w:p>
        </w:tc>
      </w:tr>
      <w:tr w:rsidR="00CA4217" w:rsidRPr="00375960" w14:paraId="35D49051" w14:textId="77777777" w:rsidTr="00BC0653">
        <w:trPr>
          <w:cantSplit/>
          <w:ins w:id="6443" w:author="Andrea K. Fourquet" w:date="2018-07-16T23:38:00Z"/>
        </w:trPr>
        <w:tc>
          <w:tcPr>
            <w:tcW w:w="1770" w:type="dxa"/>
            <w:tcMar>
              <w:left w:w="40" w:type="dxa"/>
              <w:right w:w="40" w:type="dxa"/>
            </w:tcMar>
          </w:tcPr>
          <w:p w14:paraId="074B4466" w14:textId="77777777" w:rsidR="00CA4217" w:rsidRPr="00375960" w:rsidRDefault="00CA4217" w:rsidP="00BC0653">
            <w:pPr>
              <w:pStyle w:val="TableEntry"/>
              <w:rPr>
                <w:ins w:id="6444" w:author="Andrea K. Fourquet" w:date="2018-07-16T23:38:00Z"/>
              </w:rPr>
            </w:pPr>
            <w:ins w:id="6445" w:author="Andrea K. Fourquet" w:date="2018-07-16T23:38:00Z">
              <w:r w:rsidRPr="00375960">
                <w:t>APGAR</w:t>
              </w:r>
            </w:ins>
          </w:p>
        </w:tc>
        <w:tc>
          <w:tcPr>
            <w:tcW w:w="2188" w:type="dxa"/>
          </w:tcPr>
          <w:p w14:paraId="6D8BB938" w14:textId="77777777" w:rsidR="00CA4217" w:rsidRPr="00375960" w:rsidRDefault="00CA4217" w:rsidP="00BC0653">
            <w:pPr>
              <w:pStyle w:val="TableEntry"/>
              <w:rPr>
                <w:ins w:id="6446" w:author="Andrea K. Fourquet" w:date="2018-07-16T23:38:00Z"/>
              </w:rPr>
            </w:pPr>
            <w:ins w:id="6447" w:author="Andrea K. Fourquet" w:date="2018-07-16T23:38:00Z">
              <w:r w:rsidRPr="00375960">
                <w:t>Encounter</w:t>
              </w:r>
              <w:r w:rsidRPr="00375960">
                <w:sym w:font="Wingdings" w:char="F0DF"/>
              </w:r>
              <w:r w:rsidRPr="00375960">
                <w:t>Observation.value[x]</w:t>
              </w:r>
            </w:ins>
          </w:p>
        </w:tc>
        <w:tc>
          <w:tcPr>
            <w:tcW w:w="1440" w:type="dxa"/>
          </w:tcPr>
          <w:p w14:paraId="244D9414" w14:textId="77777777" w:rsidR="00CA4217" w:rsidRPr="00375960" w:rsidRDefault="00CA4217" w:rsidP="00BC0653">
            <w:pPr>
              <w:pStyle w:val="TableEntry"/>
              <w:rPr>
                <w:ins w:id="6448" w:author="Andrea K. Fourquet" w:date="2018-07-16T23:38:00Z"/>
              </w:rPr>
            </w:pPr>
            <w:ins w:id="6449" w:author="Andrea K. Fourquet" w:date="2018-07-16T23:38:00Z">
              <w:r w:rsidRPr="00375960">
                <w:t>RE [0..1]</w:t>
              </w:r>
            </w:ins>
          </w:p>
        </w:tc>
        <w:tc>
          <w:tcPr>
            <w:tcW w:w="3240" w:type="dxa"/>
            <w:tcMar>
              <w:left w:w="40" w:type="dxa"/>
              <w:right w:w="40" w:type="dxa"/>
            </w:tcMar>
          </w:tcPr>
          <w:p w14:paraId="4F368B1F" w14:textId="77777777" w:rsidR="00CA4217" w:rsidRPr="00375960" w:rsidRDefault="00CA4217" w:rsidP="00BC0653">
            <w:pPr>
              <w:pStyle w:val="TableEntry"/>
              <w:rPr>
                <w:ins w:id="6450" w:author="Andrea K. Fourquet" w:date="2018-07-16T23:38:00Z"/>
              </w:rPr>
            </w:pPr>
            <w:ins w:id="6451" w:author="Andrea K. Fourquet" w:date="2018-07-16T23:38:00Z">
              <w:r w:rsidRPr="00375960">
                <w:t>The patient's total APGAR score (0-10).</w:t>
              </w:r>
            </w:ins>
          </w:p>
        </w:tc>
        <w:tc>
          <w:tcPr>
            <w:tcW w:w="1440" w:type="dxa"/>
          </w:tcPr>
          <w:p w14:paraId="7A840584" w14:textId="77777777" w:rsidR="00CA4217" w:rsidRPr="00375960" w:rsidRDefault="00CA4217" w:rsidP="00BC0653">
            <w:pPr>
              <w:pStyle w:val="TableEntry"/>
              <w:rPr>
                <w:ins w:id="6452" w:author="Andrea K. Fourquet" w:date="2018-07-16T23:38:00Z"/>
              </w:rPr>
            </w:pPr>
          </w:p>
        </w:tc>
      </w:tr>
      <w:tr w:rsidR="00CA4217" w:rsidRPr="00375960" w14:paraId="28A43B7D" w14:textId="77777777" w:rsidTr="00BC0653">
        <w:trPr>
          <w:cantSplit/>
          <w:ins w:id="6453" w:author="Andrea K. Fourquet" w:date="2018-07-16T23:38:00Z"/>
        </w:trPr>
        <w:tc>
          <w:tcPr>
            <w:tcW w:w="1770" w:type="dxa"/>
            <w:tcMar>
              <w:left w:w="40" w:type="dxa"/>
              <w:right w:w="40" w:type="dxa"/>
            </w:tcMar>
          </w:tcPr>
          <w:p w14:paraId="36B1348A" w14:textId="77777777" w:rsidR="00CA4217" w:rsidRPr="00375960" w:rsidRDefault="00CA4217" w:rsidP="00BC0653">
            <w:pPr>
              <w:pStyle w:val="TableEntry"/>
              <w:rPr>
                <w:ins w:id="6454" w:author="Andrea K. Fourquet" w:date="2018-07-16T23:38:00Z"/>
              </w:rPr>
            </w:pPr>
            <w:ins w:id="6455" w:author="Andrea K. Fourquet" w:date="2018-07-16T23:38:00Z">
              <w:r w:rsidRPr="00375960">
                <w:t>Revised Trauma Score</w:t>
              </w:r>
            </w:ins>
          </w:p>
        </w:tc>
        <w:tc>
          <w:tcPr>
            <w:tcW w:w="2188" w:type="dxa"/>
          </w:tcPr>
          <w:p w14:paraId="4739660D" w14:textId="77777777" w:rsidR="00CA4217" w:rsidRPr="00375960" w:rsidRDefault="00CA4217" w:rsidP="00BC0653">
            <w:pPr>
              <w:pStyle w:val="TableEntry"/>
              <w:rPr>
                <w:ins w:id="6456" w:author="Andrea K. Fourquet" w:date="2018-07-16T23:38:00Z"/>
              </w:rPr>
            </w:pPr>
            <w:ins w:id="6457" w:author="Andrea K. Fourquet" w:date="2018-07-16T23:38:00Z">
              <w:r w:rsidRPr="00375960">
                <w:t>Encounter</w:t>
              </w:r>
              <w:r w:rsidRPr="00375960">
                <w:sym w:font="Wingdings" w:char="F0DF"/>
              </w:r>
              <w:r w:rsidRPr="00375960">
                <w:t>Observation.value[x]</w:t>
              </w:r>
            </w:ins>
          </w:p>
        </w:tc>
        <w:tc>
          <w:tcPr>
            <w:tcW w:w="1440" w:type="dxa"/>
          </w:tcPr>
          <w:p w14:paraId="000CEB5A" w14:textId="77777777" w:rsidR="00CA4217" w:rsidRPr="00375960" w:rsidRDefault="00CA4217" w:rsidP="00BC0653">
            <w:pPr>
              <w:pStyle w:val="TableEntry"/>
              <w:rPr>
                <w:ins w:id="6458" w:author="Andrea K. Fourquet" w:date="2018-07-16T23:38:00Z"/>
              </w:rPr>
            </w:pPr>
            <w:ins w:id="6459" w:author="Andrea K. Fourquet" w:date="2018-07-16T23:38:00Z">
              <w:r w:rsidRPr="00375960">
                <w:t>RE [0..1]</w:t>
              </w:r>
            </w:ins>
          </w:p>
        </w:tc>
        <w:tc>
          <w:tcPr>
            <w:tcW w:w="3240" w:type="dxa"/>
            <w:tcMar>
              <w:left w:w="40" w:type="dxa"/>
              <w:right w:w="40" w:type="dxa"/>
            </w:tcMar>
          </w:tcPr>
          <w:p w14:paraId="0AAD7B05" w14:textId="77777777" w:rsidR="00CA4217" w:rsidRPr="00375960" w:rsidRDefault="00CA4217" w:rsidP="00BC0653">
            <w:pPr>
              <w:pStyle w:val="TableEntry"/>
              <w:rPr>
                <w:ins w:id="6460" w:author="Andrea K. Fourquet" w:date="2018-07-16T23:38:00Z"/>
              </w:rPr>
            </w:pPr>
            <w:ins w:id="6461" w:author="Andrea K. Fourquet" w:date="2018-07-16T23:38:00Z">
              <w:r w:rsidRPr="00375960">
                <w:t>The patient's Revised Trauma Score.</w:t>
              </w:r>
            </w:ins>
          </w:p>
        </w:tc>
        <w:tc>
          <w:tcPr>
            <w:tcW w:w="1440" w:type="dxa"/>
          </w:tcPr>
          <w:p w14:paraId="3C551F72" w14:textId="77777777" w:rsidR="00CA4217" w:rsidRPr="00375960" w:rsidRDefault="00CA4217" w:rsidP="00BC0653">
            <w:pPr>
              <w:pStyle w:val="TableEntry"/>
              <w:rPr>
                <w:ins w:id="6462" w:author="Andrea K. Fourquet" w:date="2018-07-16T23:38:00Z"/>
              </w:rPr>
            </w:pPr>
          </w:p>
        </w:tc>
      </w:tr>
      <w:tr w:rsidR="00CA4217" w:rsidRPr="00375960" w14:paraId="641C92C6" w14:textId="77777777" w:rsidTr="00BC0653">
        <w:trPr>
          <w:cantSplit/>
          <w:ins w:id="6463" w:author="Andrea K. Fourquet" w:date="2018-07-16T23:38:00Z"/>
        </w:trPr>
        <w:tc>
          <w:tcPr>
            <w:tcW w:w="1770" w:type="dxa"/>
            <w:tcMar>
              <w:left w:w="40" w:type="dxa"/>
              <w:right w:w="40" w:type="dxa"/>
            </w:tcMar>
          </w:tcPr>
          <w:p w14:paraId="3F8B0154" w14:textId="77777777" w:rsidR="00CA4217" w:rsidRPr="00375960" w:rsidRDefault="00CA4217" w:rsidP="00BC0653">
            <w:pPr>
              <w:pStyle w:val="TableEntry"/>
              <w:rPr>
                <w:ins w:id="6464" w:author="Andrea K. Fourquet" w:date="2018-07-16T23:38:00Z"/>
              </w:rPr>
            </w:pPr>
            <w:ins w:id="6465" w:author="Andrea K. Fourquet" w:date="2018-07-16T23:38:00Z">
              <w:r w:rsidRPr="00375960">
                <w:t>Estimated Body Weight in Kilograms</w:t>
              </w:r>
            </w:ins>
          </w:p>
        </w:tc>
        <w:tc>
          <w:tcPr>
            <w:tcW w:w="2188" w:type="dxa"/>
          </w:tcPr>
          <w:p w14:paraId="52BEC1F7" w14:textId="77777777" w:rsidR="00CA4217" w:rsidRPr="00375960" w:rsidRDefault="00CA4217" w:rsidP="00BC0653">
            <w:pPr>
              <w:pStyle w:val="TableEntry"/>
              <w:rPr>
                <w:ins w:id="6466" w:author="Andrea K. Fourquet" w:date="2018-07-16T23:38:00Z"/>
              </w:rPr>
            </w:pPr>
            <w:ins w:id="6467" w:author="Andrea K. Fourquet" w:date="2018-07-16T23:38:00Z">
              <w:r w:rsidRPr="00375960">
                <w:t>Encounter</w:t>
              </w:r>
              <w:r w:rsidRPr="00375960">
                <w:sym w:font="Wingdings" w:char="F0DF"/>
              </w:r>
              <w:r w:rsidRPr="00375960">
                <w:t>Observation.interpretation</w:t>
              </w:r>
            </w:ins>
          </w:p>
        </w:tc>
        <w:tc>
          <w:tcPr>
            <w:tcW w:w="1440" w:type="dxa"/>
          </w:tcPr>
          <w:p w14:paraId="7B240162" w14:textId="77777777" w:rsidR="00CA4217" w:rsidRPr="00375960" w:rsidRDefault="00CA4217" w:rsidP="00BC0653">
            <w:pPr>
              <w:pStyle w:val="TableEntry"/>
              <w:rPr>
                <w:ins w:id="6468" w:author="Andrea K. Fourquet" w:date="2018-07-16T23:38:00Z"/>
              </w:rPr>
            </w:pPr>
            <w:ins w:id="6469" w:author="Andrea K. Fourquet" w:date="2018-07-16T23:38:00Z">
              <w:r w:rsidRPr="00375960">
                <w:t>RE [0..1]</w:t>
              </w:r>
            </w:ins>
          </w:p>
        </w:tc>
        <w:tc>
          <w:tcPr>
            <w:tcW w:w="3240" w:type="dxa"/>
            <w:tcMar>
              <w:left w:w="40" w:type="dxa"/>
              <w:right w:w="40" w:type="dxa"/>
            </w:tcMar>
          </w:tcPr>
          <w:p w14:paraId="2F5618F2" w14:textId="77777777" w:rsidR="00CA4217" w:rsidRPr="00375960" w:rsidRDefault="00CA4217" w:rsidP="00BC0653">
            <w:pPr>
              <w:pStyle w:val="TableEntry"/>
              <w:rPr>
                <w:ins w:id="6470" w:author="Andrea K. Fourquet" w:date="2018-07-16T23:38:00Z"/>
              </w:rPr>
            </w:pPr>
            <w:ins w:id="6471" w:author="Andrea K. Fourquet" w:date="2018-07-16T23:38:00Z">
              <w:r w:rsidRPr="00375960">
                <w:t>The patient's body weight in kilograms either measured or estimated</w:t>
              </w:r>
              <w:r>
                <w:t>.</w:t>
              </w:r>
            </w:ins>
          </w:p>
        </w:tc>
        <w:tc>
          <w:tcPr>
            <w:tcW w:w="1440" w:type="dxa"/>
          </w:tcPr>
          <w:p w14:paraId="1507B7A3" w14:textId="77777777" w:rsidR="00CA4217" w:rsidRPr="00375960" w:rsidRDefault="00CA4217" w:rsidP="00BC0653">
            <w:pPr>
              <w:pStyle w:val="TableEntry"/>
              <w:rPr>
                <w:ins w:id="6472" w:author="Andrea K. Fourquet" w:date="2018-07-16T23:38:00Z"/>
              </w:rPr>
            </w:pPr>
          </w:p>
        </w:tc>
      </w:tr>
      <w:tr w:rsidR="00CA4217" w:rsidRPr="00375960" w14:paraId="696DBA26" w14:textId="77777777" w:rsidTr="00BC0653">
        <w:trPr>
          <w:cantSplit/>
          <w:ins w:id="6473" w:author="Andrea K. Fourquet" w:date="2018-07-16T23:38:00Z"/>
        </w:trPr>
        <w:tc>
          <w:tcPr>
            <w:tcW w:w="1770" w:type="dxa"/>
            <w:tcMar>
              <w:left w:w="40" w:type="dxa"/>
              <w:right w:w="40" w:type="dxa"/>
            </w:tcMar>
          </w:tcPr>
          <w:p w14:paraId="3737965D" w14:textId="77777777" w:rsidR="00CA4217" w:rsidRPr="00375960" w:rsidRDefault="00CA4217" w:rsidP="00BC0653">
            <w:pPr>
              <w:pStyle w:val="TableEntry"/>
              <w:rPr>
                <w:ins w:id="6474" w:author="Andrea K. Fourquet" w:date="2018-07-16T23:38:00Z"/>
              </w:rPr>
            </w:pPr>
            <w:ins w:id="6475" w:author="Andrea K. Fourquet" w:date="2018-07-16T23:38:00Z">
              <w:r w:rsidRPr="00375960">
                <w:t>Length Based Tape Measure</w:t>
              </w:r>
            </w:ins>
          </w:p>
        </w:tc>
        <w:tc>
          <w:tcPr>
            <w:tcW w:w="2188" w:type="dxa"/>
          </w:tcPr>
          <w:p w14:paraId="6A903EDB" w14:textId="77777777" w:rsidR="00CA4217" w:rsidRPr="00375960" w:rsidRDefault="00CA4217" w:rsidP="00BC0653">
            <w:pPr>
              <w:pStyle w:val="TableEntry"/>
              <w:rPr>
                <w:ins w:id="6476" w:author="Andrea K. Fourquet" w:date="2018-07-16T23:38:00Z"/>
              </w:rPr>
            </w:pPr>
            <w:ins w:id="6477" w:author="Andrea K. Fourquet" w:date="2018-07-16T23:38:00Z">
              <w:r w:rsidRPr="00375960">
                <w:t>Encounter</w:t>
              </w:r>
              <w:r w:rsidRPr="00375960">
                <w:sym w:font="Wingdings" w:char="F0DF"/>
              </w:r>
              <w:r w:rsidRPr="00375960">
                <w:t>Observation.interpretation</w:t>
              </w:r>
            </w:ins>
          </w:p>
        </w:tc>
        <w:tc>
          <w:tcPr>
            <w:tcW w:w="1440" w:type="dxa"/>
          </w:tcPr>
          <w:p w14:paraId="3AC845EE" w14:textId="77777777" w:rsidR="00CA4217" w:rsidRPr="00375960" w:rsidRDefault="00CA4217" w:rsidP="00BC0653">
            <w:pPr>
              <w:pStyle w:val="TableEntry"/>
              <w:rPr>
                <w:ins w:id="6478" w:author="Andrea K. Fourquet" w:date="2018-07-16T23:38:00Z"/>
              </w:rPr>
            </w:pPr>
            <w:ins w:id="6479" w:author="Andrea K. Fourquet" w:date="2018-07-16T23:38:00Z">
              <w:r w:rsidRPr="00375960">
                <w:t>RE [0..1]</w:t>
              </w:r>
            </w:ins>
          </w:p>
        </w:tc>
        <w:tc>
          <w:tcPr>
            <w:tcW w:w="3240" w:type="dxa"/>
            <w:tcMar>
              <w:left w:w="40" w:type="dxa"/>
              <w:right w:w="40" w:type="dxa"/>
            </w:tcMar>
          </w:tcPr>
          <w:p w14:paraId="302F844B" w14:textId="77777777" w:rsidR="00CA4217" w:rsidRPr="00375960" w:rsidRDefault="00CA4217" w:rsidP="00BC0653">
            <w:pPr>
              <w:pStyle w:val="TableEntry"/>
              <w:rPr>
                <w:ins w:id="6480" w:author="Andrea K. Fourquet" w:date="2018-07-16T23:38:00Z"/>
              </w:rPr>
            </w:pPr>
            <w:ins w:id="6481" w:author="Andrea K. Fourquet" w:date="2018-07-16T23:38:00Z">
              <w:r w:rsidRPr="00375960">
                <w:t>The length-based color as taken from the tape.</w:t>
              </w:r>
            </w:ins>
          </w:p>
        </w:tc>
        <w:tc>
          <w:tcPr>
            <w:tcW w:w="1440" w:type="dxa"/>
          </w:tcPr>
          <w:p w14:paraId="29F2FA01" w14:textId="77777777" w:rsidR="00CA4217" w:rsidRPr="00375960" w:rsidRDefault="00CA4217" w:rsidP="00BC0653">
            <w:pPr>
              <w:pStyle w:val="TableEntry"/>
              <w:rPr>
                <w:ins w:id="6482" w:author="Andrea K. Fourquet" w:date="2018-07-16T23:38:00Z"/>
              </w:rPr>
            </w:pPr>
          </w:p>
        </w:tc>
      </w:tr>
      <w:tr w:rsidR="00CA4217" w:rsidRPr="00375960" w14:paraId="0255DDBF" w14:textId="77777777" w:rsidTr="00BC0653">
        <w:trPr>
          <w:cantSplit/>
          <w:ins w:id="6483" w:author="Andrea K. Fourquet" w:date="2018-07-16T23:38:00Z"/>
        </w:trPr>
        <w:tc>
          <w:tcPr>
            <w:tcW w:w="1770" w:type="dxa"/>
            <w:tcMar>
              <w:left w:w="40" w:type="dxa"/>
              <w:right w:w="40" w:type="dxa"/>
            </w:tcMar>
          </w:tcPr>
          <w:p w14:paraId="318B3014" w14:textId="77777777" w:rsidR="00CA4217" w:rsidRPr="00375960" w:rsidRDefault="00CA4217" w:rsidP="00BC0653">
            <w:pPr>
              <w:pStyle w:val="TableEntry"/>
              <w:rPr>
                <w:ins w:id="6484" w:author="Andrea K. Fourquet" w:date="2018-07-16T23:38:00Z"/>
              </w:rPr>
            </w:pPr>
            <w:ins w:id="6485" w:author="Andrea K. Fourquet" w:date="2018-07-16T23:38:00Z">
              <w:r w:rsidRPr="00375960">
                <w:t>Date/Time of Assessment</w:t>
              </w:r>
            </w:ins>
          </w:p>
        </w:tc>
        <w:tc>
          <w:tcPr>
            <w:tcW w:w="2188" w:type="dxa"/>
          </w:tcPr>
          <w:p w14:paraId="43C034CD" w14:textId="77777777" w:rsidR="00CA4217" w:rsidRPr="00375960" w:rsidRDefault="00CA4217" w:rsidP="00BC0653">
            <w:pPr>
              <w:pStyle w:val="TableEntry"/>
              <w:rPr>
                <w:ins w:id="6486" w:author="Andrea K. Fourquet" w:date="2018-07-16T23:38:00Z"/>
              </w:rPr>
            </w:pPr>
            <w:ins w:id="6487" w:author="Andrea K. Fourquet" w:date="2018-07-16T23:38:00Z">
              <w:r w:rsidRPr="00375960">
                <w:t>Encounter</w:t>
              </w:r>
              <w:r w:rsidRPr="00375960">
                <w:sym w:font="Wingdings" w:char="F0DF"/>
              </w:r>
              <w:r w:rsidRPr="00375960">
                <w:t>Observation.issued</w:t>
              </w:r>
            </w:ins>
          </w:p>
        </w:tc>
        <w:tc>
          <w:tcPr>
            <w:tcW w:w="1440" w:type="dxa"/>
          </w:tcPr>
          <w:p w14:paraId="3FB66587" w14:textId="77777777" w:rsidR="00CA4217" w:rsidRPr="00375960" w:rsidRDefault="00CA4217" w:rsidP="00BC0653">
            <w:pPr>
              <w:pStyle w:val="TableEntry"/>
              <w:rPr>
                <w:ins w:id="6488" w:author="Andrea K. Fourquet" w:date="2018-07-16T23:38:00Z"/>
              </w:rPr>
            </w:pPr>
            <w:ins w:id="6489" w:author="Andrea K. Fourquet" w:date="2018-07-16T23:38:00Z">
              <w:r w:rsidRPr="00375960">
                <w:t>RE [0..1]</w:t>
              </w:r>
            </w:ins>
          </w:p>
        </w:tc>
        <w:tc>
          <w:tcPr>
            <w:tcW w:w="3240" w:type="dxa"/>
            <w:tcMar>
              <w:left w:w="40" w:type="dxa"/>
              <w:right w:w="40" w:type="dxa"/>
            </w:tcMar>
          </w:tcPr>
          <w:p w14:paraId="5361C9B4" w14:textId="77777777" w:rsidR="00CA4217" w:rsidRPr="00375960" w:rsidRDefault="00CA4217" w:rsidP="00BC0653">
            <w:pPr>
              <w:pStyle w:val="TableEntry"/>
              <w:rPr>
                <w:ins w:id="6490" w:author="Andrea K. Fourquet" w:date="2018-07-16T23:38:00Z"/>
              </w:rPr>
            </w:pPr>
            <w:ins w:id="6491" w:author="Andrea K. Fourquet" w:date="2018-07-16T23:38:00Z">
              <w:r w:rsidRPr="00375960">
                <w:t>The date/time of the assessment</w:t>
              </w:r>
              <w:r>
                <w:t>.</w:t>
              </w:r>
            </w:ins>
          </w:p>
        </w:tc>
        <w:tc>
          <w:tcPr>
            <w:tcW w:w="1440" w:type="dxa"/>
          </w:tcPr>
          <w:p w14:paraId="6983DA2D" w14:textId="77777777" w:rsidR="00CA4217" w:rsidRPr="00375960" w:rsidRDefault="00CA4217" w:rsidP="00BC0653">
            <w:pPr>
              <w:pStyle w:val="TableEntry"/>
              <w:rPr>
                <w:ins w:id="6492" w:author="Andrea K. Fourquet" w:date="2018-07-16T23:38:00Z"/>
              </w:rPr>
            </w:pPr>
          </w:p>
        </w:tc>
      </w:tr>
      <w:tr w:rsidR="00CA4217" w:rsidRPr="00375960" w14:paraId="5616DD7F" w14:textId="77777777" w:rsidTr="00BC0653">
        <w:trPr>
          <w:cantSplit/>
          <w:ins w:id="6493" w:author="Andrea K. Fourquet" w:date="2018-07-16T23:38:00Z"/>
        </w:trPr>
        <w:tc>
          <w:tcPr>
            <w:tcW w:w="1770" w:type="dxa"/>
            <w:tcMar>
              <w:left w:w="40" w:type="dxa"/>
              <w:right w:w="40" w:type="dxa"/>
            </w:tcMar>
          </w:tcPr>
          <w:p w14:paraId="3328A35B" w14:textId="77777777" w:rsidR="00CA4217" w:rsidRPr="00375960" w:rsidRDefault="00CA4217" w:rsidP="00BC0653">
            <w:pPr>
              <w:pStyle w:val="TableEntry"/>
              <w:rPr>
                <w:ins w:id="6494" w:author="Andrea K. Fourquet" w:date="2018-07-16T23:38:00Z"/>
              </w:rPr>
            </w:pPr>
            <w:ins w:id="6495" w:author="Andrea K. Fourquet" w:date="2018-07-16T23:38:00Z">
              <w:r w:rsidRPr="00375960">
                <w:t>Skin Assessment</w:t>
              </w:r>
            </w:ins>
          </w:p>
        </w:tc>
        <w:tc>
          <w:tcPr>
            <w:tcW w:w="2188" w:type="dxa"/>
          </w:tcPr>
          <w:p w14:paraId="390FB207" w14:textId="77777777" w:rsidR="00CA4217" w:rsidRPr="00375960" w:rsidRDefault="00CA4217" w:rsidP="00BC0653">
            <w:pPr>
              <w:pStyle w:val="TableEntry"/>
              <w:rPr>
                <w:ins w:id="6496" w:author="Andrea K. Fourquet" w:date="2018-07-16T23:38:00Z"/>
              </w:rPr>
            </w:pPr>
            <w:ins w:id="6497" w:author="Andrea K. Fourquet" w:date="2018-07-16T23:38:00Z">
              <w:r w:rsidRPr="00375960">
                <w:t>Encounter</w:t>
              </w:r>
              <w:r w:rsidRPr="00375960">
                <w:sym w:font="Wingdings" w:char="F0DF"/>
              </w:r>
              <w:r w:rsidRPr="00375960">
                <w:t>Observation.interpretation</w:t>
              </w:r>
            </w:ins>
          </w:p>
        </w:tc>
        <w:tc>
          <w:tcPr>
            <w:tcW w:w="1440" w:type="dxa"/>
          </w:tcPr>
          <w:p w14:paraId="2A2D8A77" w14:textId="77777777" w:rsidR="00CA4217" w:rsidRPr="00375960" w:rsidRDefault="00CA4217" w:rsidP="00BC0653">
            <w:pPr>
              <w:pStyle w:val="TableEntry"/>
              <w:rPr>
                <w:ins w:id="6498" w:author="Andrea K. Fourquet" w:date="2018-07-16T23:38:00Z"/>
              </w:rPr>
            </w:pPr>
            <w:ins w:id="6499" w:author="Andrea K. Fourquet" w:date="2018-07-16T23:38:00Z">
              <w:r w:rsidRPr="00375960">
                <w:t>RE [0..1]</w:t>
              </w:r>
            </w:ins>
          </w:p>
        </w:tc>
        <w:tc>
          <w:tcPr>
            <w:tcW w:w="3240" w:type="dxa"/>
            <w:tcMar>
              <w:left w:w="40" w:type="dxa"/>
              <w:right w:w="40" w:type="dxa"/>
            </w:tcMar>
          </w:tcPr>
          <w:p w14:paraId="3025BB7E" w14:textId="77777777" w:rsidR="00CA4217" w:rsidRPr="00375960" w:rsidRDefault="00CA4217" w:rsidP="00BC0653">
            <w:pPr>
              <w:pStyle w:val="TableEntry"/>
              <w:rPr>
                <w:ins w:id="6500" w:author="Andrea K. Fourquet" w:date="2018-07-16T23:38:00Z"/>
              </w:rPr>
            </w:pPr>
            <w:ins w:id="6501" w:author="Andrea K. Fourquet" w:date="2018-07-16T23:38:00Z">
              <w:r w:rsidRPr="00375960">
                <w:t>The assessment findings associated with the patient's skin.</w:t>
              </w:r>
            </w:ins>
          </w:p>
        </w:tc>
        <w:tc>
          <w:tcPr>
            <w:tcW w:w="1440" w:type="dxa"/>
          </w:tcPr>
          <w:p w14:paraId="32969675" w14:textId="77777777" w:rsidR="00CA4217" w:rsidRPr="00375960" w:rsidRDefault="00CA4217" w:rsidP="00BC0653">
            <w:pPr>
              <w:pStyle w:val="TableEntry"/>
              <w:rPr>
                <w:ins w:id="6502" w:author="Andrea K. Fourquet" w:date="2018-07-16T23:38:00Z"/>
              </w:rPr>
            </w:pPr>
          </w:p>
        </w:tc>
      </w:tr>
      <w:tr w:rsidR="00CA4217" w:rsidRPr="00375960" w14:paraId="12FCCAD8" w14:textId="77777777" w:rsidTr="00BC0653">
        <w:trPr>
          <w:cantSplit/>
          <w:ins w:id="6503" w:author="Andrea K. Fourquet" w:date="2018-07-16T23:38:00Z"/>
        </w:trPr>
        <w:tc>
          <w:tcPr>
            <w:tcW w:w="1770" w:type="dxa"/>
            <w:tcMar>
              <w:left w:w="40" w:type="dxa"/>
              <w:right w:w="40" w:type="dxa"/>
            </w:tcMar>
          </w:tcPr>
          <w:p w14:paraId="463C268E" w14:textId="77777777" w:rsidR="00CA4217" w:rsidRPr="00375960" w:rsidRDefault="00CA4217" w:rsidP="00BC0653">
            <w:pPr>
              <w:pStyle w:val="TableEntry"/>
              <w:rPr>
                <w:ins w:id="6504" w:author="Andrea K. Fourquet" w:date="2018-07-16T23:38:00Z"/>
              </w:rPr>
            </w:pPr>
            <w:ins w:id="6505" w:author="Andrea K. Fourquet" w:date="2018-07-16T23:38:00Z">
              <w:r w:rsidRPr="00375960">
                <w:t>Head Assessment</w:t>
              </w:r>
            </w:ins>
          </w:p>
        </w:tc>
        <w:tc>
          <w:tcPr>
            <w:tcW w:w="2188" w:type="dxa"/>
          </w:tcPr>
          <w:p w14:paraId="0C9FF220" w14:textId="77777777" w:rsidR="00CA4217" w:rsidRPr="00375960" w:rsidRDefault="00CA4217" w:rsidP="00BC0653">
            <w:pPr>
              <w:pStyle w:val="TableEntry"/>
              <w:rPr>
                <w:ins w:id="6506" w:author="Andrea K. Fourquet" w:date="2018-07-16T23:38:00Z"/>
              </w:rPr>
            </w:pPr>
            <w:ins w:id="6507" w:author="Andrea K. Fourquet" w:date="2018-07-16T23:38:00Z">
              <w:r w:rsidRPr="00375960">
                <w:t>Encounter</w:t>
              </w:r>
              <w:r w:rsidRPr="00375960">
                <w:sym w:font="Wingdings" w:char="F0DF"/>
              </w:r>
              <w:r w:rsidRPr="00375960">
                <w:t>Observation.interpretation</w:t>
              </w:r>
            </w:ins>
          </w:p>
        </w:tc>
        <w:tc>
          <w:tcPr>
            <w:tcW w:w="1440" w:type="dxa"/>
          </w:tcPr>
          <w:p w14:paraId="6F18759C" w14:textId="77777777" w:rsidR="00CA4217" w:rsidRPr="00375960" w:rsidRDefault="00CA4217" w:rsidP="00BC0653">
            <w:pPr>
              <w:pStyle w:val="TableEntry"/>
              <w:rPr>
                <w:ins w:id="6508" w:author="Andrea K. Fourquet" w:date="2018-07-16T23:38:00Z"/>
              </w:rPr>
            </w:pPr>
            <w:ins w:id="6509" w:author="Andrea K. Fourquet" w:date="2018-07-16T23:38:00Z">
              <w:r w:rsidRPr="00375960">
                <w:t>RE [0..1]</w:t>
              </w:r>
            </w:ins>
          </w:p>
        </w:tc>
        <w:tc>
          <w:tcPr>
            <w:tcW w:w="3240" w:type="dxa"/>
            <w:tcMar>
              <w:left w:w="40" w:type="dxa"/>
              <w:right w:w="40" w:type="dxa"/>
            </w:tcMar>
          </w:tcPr>
          <w:p w14:paraId="1864E686" w14:textId="77777777" w:rsidR="00CA4217" w:rsidRPr="00375960" w:rsidRDefault="00CA4217" w:rsidP="00BC0653">
            <w:pPr>
              <w:pStyle w:val="TableEntry"/>
              <w:rPr>
                <w:ins w:id="6510" w:author="Andrea K. Fourquet" w:date="2018-07-16T23:38:00Z"/>
              </w:rPr>
            </w:pPr>
            <w:ins w:id="6511" w:author="Andrea K. Fourquet" w:date="2018-07-16T23:38:00Z">
              <w:r w:rsidRPr="00375960">
                <w:t>The assessment findings associated with the patient's head.</w:t>
              </w:r>
            </w:ins>
          </w:p>
        </w:tc>
        <w:tc>
          <w:tcPr>
            <w:tcW w:w="1440" w:type="dxa"/>
          </w:tcPr>
          <w:p w14:paraId="71EC581A" w14:textId="77777777" w:rsidR="00CA4217" w:rsidRPr="00375960" w:rsidRDefault="00CA4217" w:rsidP="00BC0653">
            <w:pPr>
              <w:pStyle w:val="TableEntry"/>
              <w:rPr>
                <w:ins w:id="6512" w:author="Andrea K. Fourquet" w:date="2018-07-16T23:38:00Z"/>
              </w:rPr>
            </w:pPr>
          </w:p>
        </w:tc>
      </w:tr>
      <w:tr w:rsidR="00CA4217" w:rsidRPr="00375960" w14:paraId="2ACA7087" w14:textId="77777777" w:rsidTr="00BC0653">
        <w:trPr>
          <w:cantSplit/>
          <w:ins w:id="6513" w:author="Andrea K. Fourquet" w:date="2018-07-16T23:38:00Z"/>
        </w:trPr>
        <w:tc>
          <w:tcPr>
            <w:tcW w:w="1770" w:type="dxa"/>
            <w:tcMar>
              <w:left w:w="40" w:type="dxa"/>
              <w:right w:w="40" w:type="dxa"/>
            </w:tcMar>
          </w:tcPr>
          <w:p w14:paraId="06FE7B71" w14:textId="77777777" w:rsidR="00CA4217" w:rsidRPr="00375960" w:rsidRDefault="00CA4217" w:rsidP="00BC0653">
            <w:pPr>
              <w:pStyle w:val="TableEntry"/>
              <w:rPr>
                <w:ins w:id="6514" w:author="Andrea K. Fourquet" w:date="2018-07-16T23:38:00Z"/>
              </w:rPr>
            </w:pPr>
            <w:ins w:id="6515" w:author="Andrea K. Fourquet" w:date="2018-07-16T23:38:00Z">
              <w:r w:rsidRPr="00375960">
                <w:t>Face Assessment</w:t>
              </w:r>
            </w:ins>
          </w:p>
        </w:tc>
        <w:tc>
          <w:tcPr>
            <w:tcW w:w="2188" w:type="dxa"/>
          </w:tcPr>
          <w:p w14:paraId="6BD24FA7" w14:textId="77777777" w:rsidR="00CA4217" w:rsidRPr="00375960" w:rsidRDefault="00CA4217" w:rsidP="00BC0653">
            <w:pPr>
              <w:pStyle w:val="TableEntry"/>
              <w:rPr>
                <w:ins w:id="6516" w:author="Andrea K. Fourquet" w:date="2018-07-16T23:38:00Z"/>
              </w:rPr>
            </w:pPr>
            <w:ins w:id="6517" w:author="Andrea K. Fourquet" w:date="2018-07-16T23:38:00Z">
              <w:r w:rsidRPr="00375960">
                <w:t>Encounter</w:t>
              </w:r>
              <w:r w:rsidRPr="00375960">
                <w:sym w:font="Wingdings" w:char="F0DF"/>
              </w:r>
              <w:r w:rsidRPr="00375960">
                <w:t>Observation.interpretation</w:t>
              </w:r>
            </w:ins>
          </w:p>
        </w:tc>
        <w:tc>
          <w:tcPr>
            <w:tcW w:w="1440" w:type="dxa"/>
          </w:tcPr>
          <w:p w14:paraId="7E469CF2" w14:textId="77777777" w:rsidR="00CA4217" w:rsidRPr="00375960" w:rsidRDefault="00CA4217" w:rsidP="00BC0653">
            <w:pPr>
              <w:pStyle w:val="TableEntry"/>
              <w:rPr>
                <w:ins w:id="6518" w:author="Andrea K. Fourquet" w:date="2018-07-16T23:38:00Z"/>
              </w:rPr>
            </w:pPr>
            <w:ins w:id="6519" w:author="Andrea K. Fourquet" w:date="2018-07-16T23:38:00Z">
              <w:r w:rsidRPr="00375960">
                <w:t>RE [0..1]</w:t>
              </w:r>
            </w:ins>
          </w:p>
        </w:tc>
        <w:tc>
          <w:tcPr>
            <w:tcW w:w="3240" w:type="dxa"/>
            <w:tcMar>
              <w:left w:w="40" w:type="dxa"/>
              <w:right w:w="40" w:type="dxa"/>
            </w:tcMar>
          </w:tcPr>
          <w:p w14:paraId="75FFE3AD" w14:textId="77777777" w:rsidR="00CA4217" w:rsidRPr="00375960" w:rsidRDefault="00CA4217" w:rsidP="00BC0653">
            <w:pPr>
              <w:pStyle w:val="TableEntry"/>
              <w:rPr>
                <w:ins w:id="6520" w:author="Andrea K. Fourquet" w:date="2018-07-16T23:38:00Z"/>
              </w:rPr>
            </w:pPr>
            <w:ins w:id="6521" w:author="Andrea K. Fourquet" w:date="2018-07-16T23:38:00Z">
              <w:r w:rsidRPr="00375960">
                <w:t>The assessment findings associated with the patient's face.</w:t>
              </w:r>
            </w:ins>
          </w:p>
        </w:tc>
        <w:tc>
          <w:tcPr>
            <w:tcW w:w="1440" w:type="dxa"/>
          </w:tcPr>
          <w:p w14:paraId="74CE561C" w14:textId="77777777" w:rsidR="00CA4217" w:rsidRPr="00375960" w:rsidRDefault="00CA4217" w:rsidP="00BC0653">
            <w:pPr>
              <w:pStyle w:val="TableEntry"/>
              <w:rPr>
                <w:ins w:id="6522" w:author="Andrea K. Fourquet" w:date="2018-07-16T23:38:00Z"/>
              </w:rPr>
            </w:pPr>
          </w:p>
        </w:tc>
      </w:tr>
      <w:tr w:rsidR="00CA4217" w:rsidRPr="00375960" w14:paraId="639C2EBA" w14:textId="77777777" w:rsidTr="00BC0653">
        <w:trPr>
          <w:cantSplit/>
          <w:ins w:id="6523" w:author="Andrea K. Fourquet" w:date="2018-07-16T23:38:00Z"/>
        </w:trPr>
        <w:tc>
          <w:tcPr>
            <w:tcW w:w="1770" w:type="dxa"/>
            <w:tcMar>
              <w:left w:w="40" w:type="dxa"/>
              <w:right w:w="40" w:type="dxa"/>
            </w:tcMar>
          </w:tcPr>
          <w:p w14:paraId="334BA45D" w14:textId="77777777" w:rsidR="00CA4217" w:rsidRPr="00375960" w:rsidRDefault="00CA4217" w:rsidP="00BC0653">
            <w:pPr>
              <w:pStyle w:val="TableEntry"/>
              <w:rPr>
                <w:ins w:id="6524" w:author="Andrea K. Fourquet" w:date="2018-07-16T23:38:00Z"/>
              </w:rPr>
            </w:pPr>
            <w:ins w:id="6525" w:author="Andrea K. Fourquet" w:date="2018-07-16T23:38:00Z">
              <w:r w:rsidRPr="00375960">
                <w:t>Neck Assessment</w:t>
              </w:r>
            </w:ins>
          </w:p>
        </w:tc>
        <w:tc>
          <w:tcPr>
            <w:tcW w:w="2188" w:type="dxa"/>
          </w:tcPr>
          <w:p w14:paraId="77ED5BE6" w14:textId="77777777" w:rsidR="00CA4217" w:rsidRPr="00375960" w:rsidRDefault="00CA4217" w:rsidP="00BC0653">
            <w:pPr>
              <w:pStyle w:val="TableEntry"/>
              <w:rPr>
                <w:ins w:id="6526" w:author="Andrea K. Fourquet" w:date="2018-07-16T23:38:00Z"/>
              </w:rPr>
            </w:pPr>
            <w:ins w:id="6527" w:author="Andrea K. Fourquet" w:date="2018-07-16T23:38:00Z">
              <w:r w:rsidRPr="00375960">
                <w:t>Encounter</w:t>
              </w:r>
              <w:r w:rsidRPr="00375960">
                <w:sym w:font="Wingdings" w:char="F0DF"/>
              </w:r>
              <w:r w:rsidRPr="00375960">
                <w:t>Observation.interpretation</w:t>
              </w:r>
            </w:ins>
          </w:p>
        </w:tc>
        <w:tc>
          <w:tcPr>
            <w:tcW w:w="1440" w:type="dxa"/>
          </w:tcPr>
          <w:p w14:paraId="67EB77C5" w14:textId="77777777" w:rsidR="00CA4217" w:rsidRPr="00375960" w:rsidRDefault="00CA4217" w:rsidP="00BC0653">
            <w:pPr>
              <w:pStyle w:val="TableEntry"/>
              <w:rPr>
                <w:ins w:id="6528" w:author="Andrea K. Fourquet" w:date="2018-07-16T23:38:00Z"/>
              </w:rPr>
            </w:pPr>
            <w:ins w:id="6529" w:author="Andrea K. Fourquet" w:date="2018-07-16T23:38:00Z">
              <w:r w:rsidRPr="00375960">
                <w:t>RE [0..1]</w:t>
              </w:r>
            </w:ins>
          </w:p>
        </w:tc>
        <w:tc>
          <w:tcPr>
            <w:tcW w:w="3240" w:type="dxa"/>
            <w:tcMar>
              <w:left w:w="40" w:type="dxa"/>
              <w:right w:w="40" w:type="dxa"/>
            </w:tcMar>
          </w:tcPr>
          <w:p w14:paraId="4F5EAC17" w14:textId="77777777" w:rsidR="00CA4217" w:rsidRPr="00375960" w:rsidRDefault="00CA4217" w:rsidP="00BC0653">
            <w:pPr>
              <w:pStyle w:val="TableEntry"/>
              <w:rPr>
                <w:ins w:id="6530" w:author="Andrea K. Fourquet" w:date="2018-07-16T23:38:00Z"/>
              </w:rPr>
            </w:pPr>
            <w:ins w:id="6531" w:author="Andrea K. Fourquet" w:date="2018-07-16T23:38:00Z">
              <w:r w:rsidRPr="00375960">
                <w:t>The assessment findings associated with the patient's neck.</w:t>
              </w:r>
            </w:ins>
          </w:p>
        </w:tc>
        <w:tc>
          <w:tcPr>
            <w:tcW w:w="1440" w:type="dxa"/>
          </w:tcPr>
          <w:p w14:paraId="7DFCBAEE" w14:textId="77777777" w:rsidR="00CA4217" w:rsidRPr="00375960" w:rsidRDefault="00CA4217" w:rsidP="00BC0653">
            <w:pPr>
              <w:pStyle w:val="TableEntry"/>
              <w:rPr>
                <w:ins w:id="6532" w:author="Andrea K. Fourquet" w:date="2018-07-16T23:38:00Z"/>
              </w:rPr>
            </w:pPr>
          </w:p>
        </w:tc>
      </w:tr>
      <w:tr w:rsidR="00CA4217" w:rsidRPr="00375960" w14:paraId="2F03BB07" w14:textId="77777777" w:rsidTr="00BC0653">
        <w:trPr>
          <w:cantSplit/>
          <w:ins w:id="6533" w:author="Andrea K. Fourquet" w:date="2018-07-16T23:38:00Z"/>
        </w:trPr>
        <w:tc>
          <w:tcPr>
            <w:tcW w:w="1770" w:type="dxa"/>
            <w:tcMar>
              <w:left w:w="40" w:type="dxa"/>
              <w:right w:w="40" w:type="dxa"/>
            </w:tcMar>
          </w:tcPr>
          <w:p w14:paraId="79B96F8E" w14:textId="77777777" w:rsidR="00CA4217" w:rsidRPr="00375960" w:rsidRDefault="00CA4217" w:rsidP="00BC0653">
            <w:pPr>
              <w:pStyle w:val="TableEntry"/>
              <w:rPr>
                <w:ins w:id="6534" w:author="Andrea K. Fourquet" w:date="2018-07-16T23:38:00Z"/>
              </w:rPr>
            </w:pPr>
            <w:ins w:id="6535" w:author="Andrea K. Fourquet" w:date="2018-07-16T23:38:00Z">
              <w:r w:rsidRPr="00375960">
                <w:t>Chest/Lungs Assessment</w:t>
              </w:r>
            </w:ins>
          </w:p>
        </w:tc>
        <w:tc>
          <w:tcPr>
            <w:tcW w:w="2188" w:type="dxa"/>
          </w:tcPr>
          <w:p w14:paraId="59F9A08E" w14:textId="77777777" w:rsidR="00CA4217" w:rsidRPr="00375960" w:rsidRDefault="00CA4217" w:rsidP="00BC0653">
            <w:pPr>
              <w:pStyle w:val="TableEntry"/>
              <w:rPr>
                <w:ins w:id="6536" w:author="Andrea K. Fourquet" w:date="2018-07-16T23:38:00Z"/>
              </w:rPr>
            </w:pPr>
            <w:ins w:id="6537" w:author="Andrea K. Fourquet" w:date="2018-07-16T23:38:00Z">
              <w:r w:rsidRPr="00375960">
                <w:t>Encounter</w:t>
              </w:r>
              <w:r w:rsidRPr="00375960">
                <w:sym w:font="Wingdings" w:char="F0DF"/>
              </w:r>
              <w:r w:rsidRPr="00375960">
                <w:t>Observation.interpretation</w:t>
              </w:r>
            </w:ins>
          </w:p>
        </w:tc>
        <w:tc>
          <w:tcPr>
            <w:tcW w:w="1440" w:type="dxa"/>
          </w:tcPr>
          <w:p w14:paraId="58915F18" w14:textId="77777777" w:rsidR="00CA4217" w:rsidRPr="00375960" w:rsidRDefault="00CA4217" w:rsidP="00BC0653">
            <w:pPr>
              <w:pStyle w:val="TableEntry"/>
              <w:rPr>
                <w:ins w:id="6538" w:author="Andrea K. Fourquet" w:date="2018-07-16T23:38:00Z"/>
              </w:rPr>
            </w:pPr>
            <w:ins w:id="6539" w:author="Andrea K. Fourquet" w:date="2018-07-16T23:38:00Z">
              <w:r w:rsidRPr="00375960">
                <w:t>RE [0..1]</w:t>
              </w:r>
            </w:ins>
          </w:p>
        </w:tc>
        <w:tc>
          <w:tcPr>
            <w:tcW w:w="3240" w:type="dxa"/>
            <w:tcMar>
              <w:left w:w="40" w:type="dxa"/>
              <w:right w:w="40" w:type="dxa"/>
            </w:tcMar>
          </w:tcPr>
          <w:p w14:paraId="5BFA110E" w14:textId="77777777" w:rsidR="00CA4217" w:rsidRPr="00375960" w:rsidRDefault="00CA4217" w:rsidP="00BC0653">
            <w:pPr>
              <w:pStyle w:val="TableEntry"/>
              <w:rPr>
                <w:ins w:id="6540" w:author="Andrea K. Fourquet" w:date="2018-07-16T23:38:00Z"/>
              </w:rPr>
            </w:pPr>
            <w:ins w:id="6541" w:author="Andrea K. Fourquet" w:date="2018-07-16T23:38:00Z">
              <w:r w:rsidRPr="00375960">
                <w:t>The assessment findings associated with the patient's chest/lungs.</w:t>
              </w:r>
            </w:ins>
          </w:p>
        </w:tc>
        <w:tc>
          <w:tcPr>
            <w:tcW w:w="1440" w:type="dxa"/>
          </w:tcPr>
          <w:p w14:paraId="236D3129" w14:textId="77777777" w:rsidR="00CA4217" w:rsidRPr="00375960" w:rsidRDefault="00CA4217" w:rsidP="00BC0653">
            <w:pPr>
              <w:pStyle w:val="TableEntry"/>
              <w:rPr>
                <w:ins w:id="6542" w:author="Andrea K. Fourquet" w:date="2018-07-16T23:38:00Z"/>
              </w:rPr>
            </w:pPr>
          </w:p>
        </w:tc>
      </w:tr>
      <w:tr w:rsidR="00CA4217" w:rsidRPr="00375960" w14:paraId="4A534B29" w14:textId="77777777" w:rsidTr="00BC0653">
        <w:trPr>
          <w:cantSplit/>
          <w:ins w:id="6543" w:author="Andrea K. Fourquet" w:date="2018-07-16T23:38:00Z"/>
        </w:trPr>
        <w:tc>
          <w:tcPr>
            <w:tcW w:w="1770" w:type="dxa"/>
            <w:tcMar>
              <w:left w:w="40" w:type="dxa"/>
              <w:right w:w="40" w:type="dxa"/>
            </w:tcMar>
          </w:tcPr>
          <w:p w14:paraId="3D2AB9CF" w14:textId="77777777" w:rsidR="00CA4217" w:rsidRPr="00375960" w:rsidRDefault="00CA4217" w:rsidP="00BC0653">
            <w:pPr>
              <w:pStyle w:val="TableEntry"/>
              <w:rPr>
                <w:ins w:id="6544" w:author="Andrea K. Fourquet" w:date="2018-07-16T23:38:00Z"/>
              </w:rPr>
            </w:pPr>
            <w:ins w:id="6545" w:author="Andrea K. Fourquet" w:date="2018-07-16T23:38:00Z">
              <w:r w:rsidRPr="00375960">
                <w:t>Heart Assessment</w:t>
              </w:r>
            </w:ins>
          </w:p>
        </w:tc>
        <w:tc>
          <w:tcPr>
            <w:tcW w:w="2188" w:type="dxa"/>
          </w:tcPr>
          <w:p w14:paraId="2B2711DE" w14:textId="77777777" w:rsidR="00CA4217" w:rsidRPr="00375960" w:rsidRDefault="00CA4217" w:rsidP="00BC0653">
            <w:pPr>
              <w:pStyle w:val="TableEntry"/>
              <w:rPr>
                <w:ins w:id="6546" w:author="Andrea K. Fourquet" w:date="2018-07-16T23:38:00Z"/>
              </w:rPr>
            </w:pPr>
            <w:ins w:id="6547" w:author="Andrea K. Fourquet" w:date="2018-07-16T23:38:00Z">
              <w:r w:rsidRPr="00375960">
                <w:t>Encounter</w:t>
              </w:r>
              <w:r w:rsidRPr="00375960">
                <w:sym w:font="Wingdings" w:char="F0DF"/>
              </w:r>
              <w:r w:rsidRPr="00375960">
                <w:t>Observation.interpretation</w:t>
              </w:r>
            </w:ins>
          </w:p>
        </w:tc>
        <w:tc>
          <w:tcPr>
            <w:tcW w:w="1440" w:type="dxa"/>
          </w:tcPr>
          <w:p w14:paraId="14E5390F" w14:textId="77777777" w:rsidR="00CA4217" w:rsidRPr="00375960" w:rsidRDefault="00CA4217" w:rsidP="00BC0653">
            <w:pPr>
              <w:pStyle w:val="TableEntry"/>
              <w:rPr>
                <w:ins w:id="6548" w:author="Andrea K. Fourquet" w:date="2018-07-16T23:38:00Z"/>
              </w:rPr>
            </w:pPr>
            <w:ins w:id="6549" w:author="Andrea K. Fourquet" w:date="2018-07-16T23:38:00Z">
              <w:r w:rsidRPr="00375960">
                <w:t>RE [0..1]</w:t>
              </w:r>
            </w:ins>
          </w:p>
        </w:tc>
        <w:tc>
          <w:tcPr>
            <w:tcW w:w="3240" w:type="dxa"/>
            <w:tcMar>
              <w:left w:w="40" w:type="dxa"/>
              <w:right w:w="40" w:type="dxa"/>
            </w:tcMar>
          </w:tcPr>
          <w:p w14:paraId="38CAABE6" w14:textId="77777777" w:rsidR="00CA4217" w:rsidRPr="00375960" w:rsidRDefault="00CA4217" w:rsidP="00BC0653">
            <w:pPr>
              <w:pStyle w:val="TableEntry"/>
              <w:rPr>
                <w:ins w:id="6550" w:author="Andrea K. Fourquet" w:date="2018-07-16T23:38:00Z"/>
              </w:rPr>
            </w:pPr>
            <w:ins w:id="6551" w:author="Andrea K. Fourquet" w:date="2018-07-16T23:38:00Z">
              <w:r w:rsidRPr="00375960">
                <w:t>The assessment findings associated with the patient's heart.</w:t>
              </w:r>
            </w:ins>
          </w:p>
        </w:tc>
        <w:tc>
          <w:tcPr>
            <w:tcW w:w="1440" w:type="dxa"/>
          </w:tcPr>
          <w:p w14:paraId="523159EA" w14:textId="77777777" w:rsidR="00CA4217" w:rsidRPr="00375960" w:rsidRDefault="00CA4217" w:rsidP="00BC0653">
            <w:pPr>
              <w:pStyle w:val="TableEntry"/>
              <w:rPr>
                <w:ins w:id="6552" w:author="Andrea K. Fourquet" w:date="2018-07-16T23:38:00Z"/>
              </w:rPr>
            </w:pPr>
          </w:p>
        </w:tc>
      </w:tr>
      <w:tr w:rsidR="00CA4217" w:rsidRPr="00375960" w14:paraId="42CEEBD6" w14:textId="77777777" w:rsidTr="00BC0653">
        <w:trPr>
          <w:cantSplit/>
          <w:ins w:id="6553" w:author="Andrea K. Fourquet" w:date="2018-07-16T23:38:00Z"/>
        </w:trPr>
        <w:tc>
          <w:tcPr>
            <w:tcW w:w="1770" w:type="dxa"/>
            <w:tcMar>
              <w:left w:w="40" w:type="dxa"/>
              <w:right w:w="40" w:type="dxa"/>
            </w:tcMar>
          </w:tcPr>
          <w:p w14:paraId="787745F9" w14:textId="77777777" w:rsidR="00CA4217" w:rsidRPr="00375960" w:rsidRDefault="00CA4217" w:rsidP="00BC0653">
            <w:pPr>
              <w:pStyle w:val="TableEntry"/>
              <w:rPr>
                <w:ins w:id="6554" w:author="Andrea K. Fourquet" w:date="2018-07-16T23:38:00Z"/>
              </w:rPr>
            </w:pPr>
            <w:ins w:id="6555" w:author="Andrea K. Fourquet" w:date="2018-07-16T23:38:00Z">
              <w:r w:rsidRPr="00375960">
                <w:t>Abdominal Assessment Finding Location</w:t>
              </w:r>
            </w:ins>
          </w:p>
        </w:tc>
        <w:tc>
          <w:tcPr>
            <w:tcW w:w="2188" w:type="dxa"/>
          </w:tcPr>
          <w:p w14:paraId="12C458BF" w14:textId="77777777" w:rsidR="00CA4217" w:rsidRPr="00375960" w:rsidRDefault="00CA4217" w:rsidP="00BC0653">
            <w:pPr>
              <w:pStyle w:val="TableEntry"/>
              <w:rPr>
                <w:ins w:id="6556" w:author="Andrea K. Fourquet" w:date="2018-07-16T23:38:00Z"/>
              </w:rPr>
            </w:pPr>
            <w:ins w:id="6557" w:author="Andrea K. Fourquet" w:date="2018-07-16T23:38:00Z">
              <w:r w:rsidRPr="00375960">
                <w:t>Encounter</w:t>
              </w:r>
              <w:r w:rsidRPr="00375960">
                <w:sym w:font="Wingdings" w:char="F0DF"/>
              </w:r>
              <w:r w:rsidRPr="00375960">
                <w:t>Observation.bodySite</w:t>
              </w:r>
            </w:ins>
          </w:p>
        </w:tc>
        <w:tc>
          <w:tcPr>
            <w:tcW w:w="1440" w:type="dxa"/>
          </w:tcPr>
          <w:p w14:paraId="118D5176" w14:textId="77777777" w:rsidR="00CA4217" w:rsidRPr="00375960" w:rsidRDefault="00CA4217" w:rsidP="00BC0653">
            <w:pPr>
              <w:pStyle w:val="TableEntry"/>
              <w:rPr>
                <w:ins w:id="6558" w:author="Andrea K. Fourquet" w:date="2018-07-16T23:38:00Z"/>
              </w:rPr>
            </w:pPr>
            <w:ins w:id="6559" w:author="Andrea K. Fourquet" w:date="2018-07-16T23:38:00Z">
              <w:r w:rsidRPr="00375960">
                <w:t>RE [0..1]</w:t>
              </w:r>
            </w:ins>
          </w:p>
        </w:tc>
        <w:tc>
          <w:tcPr>
            <w:tcW w:w="3240" w:type="dxa"/>
            <w:tcMar>
              <w:left w:w="40" w:type="dxa"/>
              <w:right w:w="40" w:type="dxa"/>
            </w:tcMar>
          </w:tcPr>
          <w:p w14:paraId="757AC693" w14:textId="77777777" w:rsidR="00CA4217" w:rsidRPr="00375960" w:rsidRDefault="00CA4217" w:rsidP="00BC0653">
            <w:pPr>
              <w:pStyle w:val="TableEntry"/>
              <w:rPr>
                <w:ins w:id="6560" w:author="Andrea K. Fourquet" w:date="2018-07-16T23:38:00Z"/>
              </w:rPr>
            </w:pPr>
            <w:ins w:id="6561" w:author="Andrea K. Fourquet" w:date="2018-07-16T23:38:00Z">
              <w:r w:rsidRPr="00375960">
                <w:t>The location of the patient's abdomen assessment findings.</w:t>
              </w:r>
            </w:ins>
          </w:p>
        </w:tc>
        <w:tc>
          <w:tcPr>
            <w:tcW w:w="1440" w:type="dxa"/>
          </w:tcPr>
          <w:p w14:paraId="0220E3C7" w14:textId="77777777" w:rsidR="00CA4217" w:rsidRPr="00375960" w:rsidRDefault="00CA4217" w:rsidP="00BC0653">
            <w:pPr>
              <w:pStyle w:val="TableEntry"/>
              <w:rPr>
                <w:ins w:id="6562" w:author="Andrea K. Fourquet" w:date="2018-07-16T23:38:00Z"/>
              </w:rPr>
            </w:pPr>
          </w:p>
        </w:tc>
      </w:tr>
      <w:tr w:rsidR="00CA4217" w:rsidRPr="00375960" w14:paraId="78536ADB" w14:textId="77777777" w:rsidTr="00BC0653">
        <w:trPr>
          <w:cantSplit/>
          <w:ins w:id="6563" w:author="Andrea K. Fourquet" w:date="2018-07-16T23:38:00Z"/>
        </w:trPr>
        <w:tc>
          <w:tcPr>
            <w:tcW w:w="1770" w:type="dxa"/>
            <w:tcMar>
              <w:left w:w="40" w:type="dxa"/>
              <w:right w:w="40" w:type="dxa"/>
            </w:tcMar>
          </w:tcPr>
          <w:p w14:paraId="173A4079" w14:textId="77777777" w:rsidR="00CA4217" w:rsidRPr="00375960" w:rsidRDefault="00CA4217" w:rsidP="00BC0653">
            <w:pPr>
              <w:pStyle w:val="TableEntry"/>
              <w:rPr>
                <w:ins w:id="6564" w:author="Andrea K. Fourquet" w:date="2018-07-16T23:38:00Z"/>
              </w:rPr>
            </w:pPr>
            <w:ins w:id="6565" w:author="Andrea K. Fourquet" w:date="2018-07-16T23:38:00Z">
              <w:r w:rsidRPr="00375960">
                <w:t>Abdominal Assessment Finding Location</w:t>
              </w:r>
            </w:ins>
          </w:p>
        </w:tc>
        <w:tc>
          <w:tcPr>
            <w:tcW w:w="2188" w:type="dxa"/>
          </w:tcPr>
          <w:p w14:paraId="30C81044" w14:textId="77777777" w:rsidR="00CA4217" w:rsidRPr="00375960" w:rsidRDefault="00CA4217" w:rsidP="00BC0653">
            <w:pPr>
              <w:pStyle w:val="TableEntry"/>
              <w:rPr>
                <w:ins w:id="6566" w:author="Andrea K. Fourquet" w:date="2018-07-16T23:38:00Z"/>
              </w:rPr>
            </w:pPr>
            <w:ins w:id="6567" w:author="Andrea K. Fourquet" w:date="2018-07-16T23:38:00Z">
              <w:r w:rsidRPr="00375960">
                <w:t>Encounter</w:t>
              </w:r>
              <w:r w:rsidRPr="00375960">
                <w:sym w:font="Wingdings" w:char="F0DF"/>
              </w:r>
              <w:r w:rsidRPr="00375960">
                <w:t>Observation.bodySite</w:t>
              </w:r>
            </w:ins>
          </w:p>
        </w:tc>
        <w:tc>
          <w:tcPr>
            <w:tcW w:w="1440" w:type="dxa"/>
          </w:tcPr>
          <w:p w14:paraId="0624BDEC" w14:textId="77777777" w:rsidR="00CA4217" w:rsidRPr="00375960" w:rsidRDefault="00CA4217" w:rsidP="00BC0653">
            <w:pPr>
              <w:pStyle w:val="TableEntry"/>
              <w:rPr>
                <w:ins w:id="6568" w:author="Andrea K. Fourquet" w:date="2018-07-16T23:38:00Z"/>
              </w:rPr>
            </w:pPr>
            <w:ins w:id="6569" w:author="Andrea K. Fourquet" w:date="2018-07-16T23:38:00Z">
              <w:r w:rsidRPr="00375960">
                <w:t>RE [0..1]</w:t>
              </w:r>
            </w:ins>
          </w:p>
        </w:tc>
        <w:tc>
          <w:tcPr>
            <w:tcW w:w="3240" w:type="dxa"/>
            <w:tcMar>
              <w:left w:w="40" w:type="dxa"/>
              <w:right w:w="40" w:type="dxa"/>
            </w:tcMar>
          </w:tcPr>
          <w:p w14:paraId="4A96C992" w14:textId="77777777" w:rsidR="00CA4217" w:rsidRPr="00375960" w:rsidRDefault="00CA4217" w:rsidP="00BC0653">
            <w:pPr>
              <w:pStyle w:val="TableEntry"/>
              <w:rPr>
                <w:ins w:id="6570" w:author="Andrea K. Fourquet" w:date="2018-07-16T23:38:00Z"/>
              </w:rPr>
            </w:pPr>
            <w:ins w:id="6571" w:author="Andrea K. Fourquet" w:date="2018-07-16T23:38:00Z">
              <w:r w:rsidRPr="00375960">
                <w:t>The location of the patient's abdomen assessment findings.</w:t>
              </w:r>
            </w:ins>
          </w:p>
        </w:tc>
        <w:tc>
          <w:tcPr>
            <w:tcW w:w="1440" w:type="dxa"/>
          </w:tcPr>
          <w:p w14:paraId="15BFC0C8" w14:textId="77777777" w:rsidR="00CA4217" w:rsidRPr="00375960" w:rsidRDefault="00CA4217" w:rsidP="00BC0653">
            <w:pPr>
              <w:pStyle w:val="TableEntry"/>
              <w:rPr>
                <w:ins w:id="6572" w:author="Andrea K. Fourquet" w:date="2018-07-16T23:38:00Z"/>
              </w:rPr>
            </w:pPr>
          </w:p>
        </w:tc>
      </w:tr>
      <w:tr w:rsidR="00CA4217" w:rsidRPr="00375960" w14:paraId="53BE4C4F" w14:textId="77777777" w:rsidTr="00BC0653">
        <w:trPr>
          <w:cantSplit/>
          <w:ins w:id="6573" w:author="Andrea K. Fourquet" w:date="2018-07-16T23:38:00Z"/>
        </w:trPr>
        <w:tc>
          <w:tcPr>
            <w:tcW w:w="1770" w:type="dxa"/>
            <w:tcMar>
              <w:left w:w="40" w:type="dxa"/>
              <w:right w:w="40" w:type="dxa"/>
            </w:tcMar>
          </w:tcPr>
          <w:p w14:paraId="33374839" w14:textId="77777777" w:rsidR="00CA4217" w:rsidRPr="00375960" w:rsidRDefault="00CA4217" w:rsidP="00BC0653">
            <w:pPr>
              <w:pStyle w:val="TableEntry"/>
              <w:rPr>
                <w:ins w:id="6574" w:author="Andrea K. Fourquet" w:date="2018-07-16T23:38:00Z"/>
              </w:rPr>
            </w:pPr>
            <w:ins w:id="6575" w:author="Andrea K. Fourquet" w:date="2018-07-16T23:38:00Z">
              <w:r w:rsidRPr="00375960">
                <w:t>Abdomen Assessment</w:t>
              </w:r>
            </w:ins>
          </w:p>
        </w:tc>
        <w:tc>
          <w:tcPr>
            <w:tcW w:w="2188" w:type="dxa"/>
          </w:tcPr>
          <w:p w14:paraId="6ADA8580" w14:textId="77777777" w:rsidR="00CA4217" w:rsidRPr="00375960" w:rsidRDefault="00CA4217" w:rsidP="00BC0653">
            <w:pPr>
              <w:pStyle w:val="TableEntry"/>
              <w:rPr>
                <w:ins w:id="6576" w:author="Andrea K. Fourquet" w:date="2018-07-16T23:38:00Z"/>
              </w:rPr>
            </w:pPr>
            <w:ins w:id="6577" w:author="Andrea K. Fourquet" w:date="2018-07-16T23:38:00Z">
              <w:r w:rsidRPr="00375960">
                <w:t>Encounter</w:t>
              </w:r>
              <w:r w:rsidRPr="00375960">
                <w:sym w:font="Wingdings" w:char="F0DF"/>
              </w:r>
              <w:r w:rsidRPr="00375960">
                <w:t>Observation.interpretation</w:t>
              </w:r>
            </w:ins>
          </w:p>
        </w:tc>
        <w:tc>
          <w:tcPr>
            <w:tcW w:w="1440" w:type="dxa"/>
          </w:tcPr>
          <w:p w14:paraId="5C4074B0" w14:textId="77777777" w:rsidR="00CA4217" w:rsidRPr="00375960" w:rsidRDefault="00CA4217" w:rsidP="00BC0653">
            <w:pPr>
              <w:pStyle w:val="TableEntry"/>
              <w:rPr>
                <w:ins w:id="6578" w:author="Andrea K. Fourquet" w:date="2018-07-16T23:38:00Z"/>
              </w:rPr>
            </w:pPr>
            <w:ins w:id="6579" w:author="Andrea K. Fourquet" w:date="2018-07-16T23:38:00Z">
              <w:r w:rsidRPr="00375960">
                <w:t>RE [0..1]</w:t>
              </w:r>
            </w:ins>
          </w:p>
        </w:tc>
        <w:tc>
          <w:tcPr>
            <w:tcW w:w="3240" w:type="dxa"/>
            <w:tcMar>
              <w:left w:w="40" w:type="dxa"/>
              <w:right w:w="40" w:type="dxa"/>
            </w:tcMar>
          </w:tcPr>
          <w:p w14:paraId="2FC96113" w14:textId="77777777" w:rsidR="00CA4217" w:rsidRPr="00375960" w:rsidRDefault="00CA4217" w:rsidP="00BC0653">
            <w:pPr>
              <w:pStyle w:val="TableEntry"/>
              <w:rPr>
                <w:ins w:id="6580" w:author="Andrea K. Fourquet" w:date="2018-07-16T23:38:00Z"/>
              </w:rPr>
            </w:pPr>
            <w:ins w:id="6581" w:author="Andrea K. Fourquet" w:date="2018-07-16T23:38:00Z">
              <w:r w:rsidRPr="00375960">
                <w:t>The assessment findings associated with the patient's abdomen.</w:t>
              </w:r>
            </w:ins>
          </w:p>
        </w:tc>
        <w:tc>
          <w:tcPr>
            <w:tcW w:w="1440" w:type="dxa"/>
          </w:tcPr>
          <w:p w14:paraId="5B9DE746" w14:textId="77777777" w:rsidR="00CA4217" w:rsidRPr="00375960" w:rsidRDefault="00CA4217" w:rsidP="00BC0653">
            <w:pPr>
              <w:pStyle w:val="TableEntry"/>
              <w:rPr>
                <w:ins w:id="6582" w:author="Andrea K. Fourquet" w:date="2018-07-16T23:38:00Z"/>
              </w:rPr>
            </w:pPr>
          </w:p>
        </w:tc>
      </w:tr>
      <w:tr w:rsidR="00CA4217" w:rsidRPr="00375960" w14:paraId="45F525AE" w14:textId="77777777" w:rsidTr="00BC0653">
        <w:trPr>
          <w:cantSplit/>
          <w:ins w:id="6583" w:author="Andrea K. Fourquet" w:date="2018-07-16T23:38:00Z"/>
        </w:trPr>
        <w:tc>
          <w:tcPr>
            <w:tcW w:w="1770" w:type="dxa"/>
            <w:tcMar>
              <w:left w:w="40" w:type="dxa"/>
              <w:right w:w="40" w:type="dxa"/>
            </w:tcMar>
          </w:tcPr>
          <w:p w14:paraId="46825169" w14:textId="77777777" w:rsidR="00CA4217" w:rsidRPr="00375960" w:rsidRDefault="00CA4217" w:rsidP="00BC0653">
            <w:pPr>
              <w:pStyle w:val="TableEntry"/>
              <w:rPr>
                <w:ins w:id="6584" w:author="Andrea K. Fourquet" w:date="2018-07-16T23:38:00Z"/>
              </w:rPr>
            </w:pPr>
            <w:ins w:id="6585" w:author="Andrea K. Fourquet" w:date="2018-07-16T23:38:00Z">
              <w:r w:rsidRPr="00375960">
                <w:t>Pelvis/Genitourinary Assessment</w:t>
              </w:r>
            </w:ins>
          </w:p>
        </w:tc>
        <w:tc>
          <w:tcPr>
            <w:tcW w:w="2188" w:type="dxa"/>
          </w:tcPr>
          <w:p w14:paraId="1079F367" w14:textId="77777777" w:rsidR="00CA4217" w:rsidRPr="00375960" w:rsidRDefault="00CA4217" w:rsidP="00BC0653">
            <w:pPr>
              <w:pStyle w:val="TableEntry"/>
              <w:rPr>
                <w:ins w:id="6586" w:author="Andrea K. Fourquet" w:date="2018-07-16T23:38:00Z"/>
              </w:rPr>
            </w:pPr>
            <w:ins w:id="6587" w:author="Andrea K. Fourquet" w:date="2018-07-16T23:38:00Z">
              <w:r w:rsidRPr="00375960">
                <w:t>Encounter</w:t>
              </w:r>
              <w:r w:rsidRPr="00375960">
                <w:sym w:font="Wingdings" w:char="F0DF"/>
              </w:r>
              <w:r w:rsidRPr="00375960">
                <w:t>Observation.interpretation</w:t>
              </w:r>
            </w:ins>
          </w:p>
        </w:tc>
        <w:tc>
          <w:tcPr>
            <w:tcW w:w="1440" w:type="dxa"/>
          </w:tcPr>
          <w:p w14:paraId="317B6A1F" w14:textId="77777777" w:rsidR="00CA4217" w:rsidRPr="00375960" w:rsidRDefault="00CA4217" w:rsidP="00BC0653">
            <w:pPr>
              <w:pStyle w:val="TableEntry"/>
              <w:rPr>
                <w:ins w:id="6588" w:author="Andrea K. Fourquet" w:date="2018-07-16T23:38:00Z"/>
              </w:rPr>
            </w:pPr>
            <w:ins w:id="6589" w:author="Andrea K. Fourquet" w:date="2018-07-16T23:38:00Z">
              <w:r w:rsidRPr="00375960">
                <w:t>RE [0..1]</w:t>
              </w:r>
            </w:ins>
          </w:p>
        </w:tc>
        <w:tc>
          <w:tcPr>
            <w:tcW w:w="3240" w:type="dxa"/>
            <w:tcMar>
              <w:left w:w="40" w:type="dxa"/>
              <w:right w:w="40" w:type="dxa"/>
            </w:tcMar>
          </w:tcPr>
          <w:p w14:paraId="66A2E779" w14:textId="77777777" w:rsidR="00CA4217" w:rsidRPr="00375960" w:rsidRDefault="00CA4217" w:rsidP="00BC0653">
            <w:pPr>
              <w:pStyle w:val="TableEntry"/>
              <w:rPr>
                <w:ins w:id="6590" w:author="Andrea K. Fourquet" w:date="2018-07-16T23:38:00Z"/>
              </w:rPr>
            </w:pPr>
            <w:ins w:id="6591" w:author="Andrea K. Fourquet" w:date="2018-07-16T23:38:00Z">
              <w:r w:rsidRPr="00375960">
                <w:t>The assessment findings associated with the patient's pelvis/genitourinary.</w:t>
              </w:r>
            </w:ins>
          </w:p>
        </w:tc>
        <w:tc>
          <w:tcPr>
            <w:tcW w:w="1440" w:type="dxa"/>
          </w:tcPr>
          <w:p w14:paraId="1297005A" w14:textId="77777777" w:rsidR="00CA4217" w:rsidRPr="00375960" w:rsidRDefault="00CA4217" w:rsidP="00BC0653">
            <w:pPr>
              <w:pStyle w:val="TableEntry"/>
              <w:rPr>
                <w:ins w:id="6592" w:author="Andrea K. Fourquet" w:date="2018-07-16T23:38:00Z"/>
              </w:rPr>
            </w:pPr>
          </w:p>
        </w:tc>
      </w:tr>
      <w:tr w:rsidR="00CA4217" w:rsidRPr="00375960" w14:paraId="7F6B6711" w14:textId="77777777" w:rsidTr="00BC0653">
        <w:trPr>
          <w:cantSplit/>
          <w:ins w:id="6593" w:author="Andrea K. Fourquet" w:date="2018-07-16T23:38:00Z"/>
        </w:trPr>
        <w:tc>
          <w:tcPr>
            <w:tcW w:w="1770" w:type="dxa"/>
            <w:tcMar>
              <w:left w:w="40" w:type="dxa"/>
              <w:right w:w="40" w:type="dxa"/>
            </w:tcMar>
          </w:tcPr>
          <w:p w14:paraId="68B36BC2" w14:textId="77777777" w:rsidR="00CA4217" w:rsidRPr="00375960" w:rsidRDefault="00CA4217" w:rsidP="00BC0653">
            <w:pPr>
              <w:pStyle w:val="TableEntry"/>
              <w:rPr>
                <w:ins w:id="6594" w:author="Andrea K. Fourquet" w:date="2018-07-16T23:38:00Z"/>
              </w:rPr>
            </w:pPr>
            <w:ins w:id="6595" w:author="Andrea K. Fourquet" w:date="2018-07-16T23:38:00Z">
              <w:r w:rsidRPr="00375960">
                <w:lastRenderedPageBreak/>
                <w:t>Back and Spine Assessment Finding Location</w:t>
              </w:r>
            </w:ins>
          </w:p>
        </w:tc>
        <w:tc>
          <w:tcPr>
            <w:tcW w:w="2188" w:type="dxa"/>
          </w:tcPr>
          <w:p w14:paraId="4639F2BA" w14:textId="77777777" w:rsidR="00CA4217" w:rsidRPr="00375960" w:rsidRDefault="00CA4217" w:rsidP="00BC0653">
            <w:pPr>
              <w:pStyle w:val="TableEntry"/>
              <w:rPr>
                <w:ins w:id="6596" w:author="Andrea K. Fourquet" w:date="2018-07-16T23:38:00Z"/>
              </w:rPr>
            </w:pPr>
            <w:ins w:id="6597" w:author="Andrea K. Fourquet" w:date="2018-07-16T23:38:00Z">
              <w:r w:rsidRPr="00375960">
                <w:t>Encounter</w:t>
              </w:r>
              <w:r w:rsidRPr="00375960">
                <w:sym w:font="Wingdings" w:char="F0DF"/>
              </w:r>
              <w:r w:rsidRPr="00375960">
                <w:t>Observation.bodySite</w:t>
              </w:r>
            </w:ins>
          </w:p>
        </w:tc>
        <w:tc>
          <w:tcPr>
            <w:tcW w:w="1440" w:type="dxa"/>
          </w:tcPr>
          <w:p w14:paraId="3821B013" w14:textId="77777777" w:rsidR="00CA4217" w:rsidRPr="00375960" w:rsidRDefault="00CA4217" w:rsidP="00BC0653">
            <w:pPr>
              <w:pStyle w:val="TableEntry"/>
              <w:rPr>
                <w:ins w:id="6598" w:author="Andrea K. Fourquet" w:date="2018-07-16T23:38:00Z"/>
              </w:rPr>
            </w:pPr>
            <w:ins w:id="6599" w:author="Andrea K. Fourquet" w:date="2018-07-16T23:38:00Z">
              <w:r w:rsidRPr="00375960">
                <w:t>RE [0..1]</w:t>
              </w:r>
            </w:ins>
          </w:p>
        </w:tc>
        <w:tc>
          <w:tcPr>
            <w:tcW w:w="3240" w:type="dxa"/>
            <w:tcMar>
              <w:left w:w="40" w:type="dxa"/>
              <w:right w:w="40" w:type="dxa"/>
            </w:tcMar>
          </w:tcPr>
          <w:p w14:paraId="7F6C8EF5" w14:textId="77777777" w:rsidR="00CA4217" w:rsidRPr="00375960" w:rsidRDefault="00CA4217" w:rsidP="00BC0653">
            <w:pPr>
              <w:pStyle w:val="TableEntry"/>
              <w:rPr>
                <w:ins w:id="6600" w:author="Andrea K. Fourquet" w:date="2018-07-16T23:38:00Z"/>
              </w:rPr>
            </w:pPr>
            <w:ins w:id="6601" w:author="Andrea K. Fourquet" w:date="2018-07-16T23:38:00Z">
              <w:r w:rsidRPr="00375960">
                <w:t>The location of the patient's back and spine assessment findings.</w:t>
              </w:r>
            </w:ins>
          </w:p>
        </w:tc>
        <w:tc>
          <w:tcPr>
            <w:tcW w:w="1440" w:type="dxa"/>
          </w:tcPr>
          <w:p w14:paraId="02B546D7" w14:textId="77777777" w:rsidR="00CA4217" w:rsidRPr="00375960" w:rsidRDefault="00CA4217" w:rsidP="00BC0653">
            <w:pPr>
              <w:pStyle w:val="TableEntry"/>
              <w:rPr>
                <w:ins w:id="6602" w:author="Andrea K. Fourquet" w:date="2018-07-16T23:38:00Z"/>
              </w:rPr>
            </w:pPr>
          </w:p>
        </w:tc>
      </w:tr>
      <w:tr w:rsidR="00CA4217" w:rsidRPr="00375960" w14:paraId="209B1140" w14:textId="77777777" w:rsidTr="00BC0653">
        <w:trPr>
          <w:cantSplit/>
          <w:ins w:id="6603" w:author="Andrea K. Fourquet" w:date="2018-07-16T23:38:00Z"/>
        </w:trPr>
        <w:tc>
          <w:tcPr>
            <w:tcW w:w="1770" w:type="dxa"/>
            <w:tcMar>
              <w:left w:w="40" w:type="dxa"/>
              <w:right w:w="40" w:type="dxa"/>
            </w:tcMar>
          </w:tcPr>
          <w:p w14:paraId="565DE386" w14:textId="77777777" w:rsidR="00CA4217" w:rsidRPr="00375960" w:rsidRDefault="00CA4217" w:rsidP="00BC0653">
            <w:pPr>
              <w:pStyle w:val="TableEntry"/>
              <w:rPr>
                <w:ins w:id="6604" w:author="Andrea K. Fourquet" w:date="2018-07-16T23:38:00Z"/>
              </w:rPr>
            </w:pPr>
            <w:ins w:id="6605" w:author="Andrea K. Fourquet" w:date="2018-07-16T23:38:00Z">
              <w:r w:rsidRPr="00375960">
                <w:t>Back and Spine Assessment</w:t>
              </w:r>
            </w:ins>
          </w:p>
        </w:tc>
        <w:tc>
          <w:tcPr>
            <w:tcW w:w="2188" w:type="dxa"/>
          </w:tcPr>
          <w:p w14:paraId="6AEE6F42" w14:textId="77777777" w:rsidR="00CA4217" w:rsidRPr="00375960" w:rsidRDefault="00CA4217" w:rsidP="00BC0653">
            <w:pPr>
              <w:pStyle w:val="TableEntry"/>
              <w:rPr>
                <w:ins w:id="6606" w:author="Andrea K. Fourquet" w:date="2018-07-16T23:38:00Z"/>
              </w:rPr>
            </w:pPr>
            <w:ins w:id="6607" w:author="Andrea K. Fourquet" w:date="2018-07-16T23:38:00Z">
              <w:r w:rsidRPr="00375960">
                <w:t>Encounter</w:t>
              </w:r>
              <w:r w:rsidRPr="00375960">
                <w:sym w:font="Wingdings" w:char="F0DF"/>
              </w:r>
              <w:r w:rsidRPr="00375960">
                <w:t>Observation.interpretation</w:t>
              </w:r>
            </w:ins>
          </w:p>
        </w:tc>
        <w:tc>
          <w:tcPr>
            <w:tcW w:w="1440" w:type="dxa"/>
          </w:tcPr>
          <w:p w14:paraId="582F202D" w14:textId="77777777" w:rsidR="00CA4217" w:rsidRPr="00375960" w:rsidRDefault="00CA4217" w:rsidP="00BC0653">
            <w:pPr>
              <w:pStyle w:val="TableEntry"/>
              <w:rPr>
                <w:ins w:id="6608" w:author="Andrea K. Fourquet" w:date="2018-07-16T23:38:00Z"/>
              </w:rPr>
            </w:pPr>
            <w:ins w:id="6609" w:author="Andrea K. Fourquet" w:date="2018-07-16T23:38:00Z">
              <w:r w:rsidRPr="00375960">
                <w:t>RE [0..1]</w:t>
              </w:r>
            </w:ins>
          </w:p>
        </w:tc>
        <w:tc>
          <w:tcPr>
            <w:tcW w:w="3240" w:type="dxa"/>
            <w:tcMar>
              <w:left w:w="40" w:type="dxa"/>
              <w:right w:w="40" w:type="dxa"/>
            </w:tcMar>
          </w:tcPr>
          <w:p w14:paraId="22F23917" w14:textId="77777777" w:rsidR="00CA4217" w:rsidRPr="00375960" w:rsidRDefault="00CA4217" w:rsidP="00BC0653">
            <w:pPr>
              <w:pStyle w:val="TableEntry"/>
              <w:rPr>
                <w:ins w:id="6610" w:author="Andrea K. Fourquet" w:date="2018-07-16T23:38:00Z"/>
              </w:rPr>
            </w:pPr>
            <w:ins w:id="6611" w:author="Andrea K. Fourquet" w:date="2018-07-16T23:38:00Z">
              <w:r w:rsidRPr="00375960">
                <w:t>The assessment findings associated with the patient's spine (Cervical, Thoracic, Lumbar, and Sacral) and back exam.</w:t>
              </w:r>
            </w:ins>
          </w:p>
        </w:tc>
        <w:tc>
          <w:tcPr>
            <w:tcW w:w="1440" w:type="dxa"/>
          </w:tcPr>
          <w:p w14:paraId="4184D98F" w14:textId="77777777" w:rsidR="00CA4217" w:rsidRPr="00375960" w:rsidRDefault="00CA4217" w:rsidP="00BC0653">
            <w:pPr>
              <w:pStyle w:val="TableEntry"/>
              <w:rPr>
                <w:ins w:id="6612" w:author="Andrea K. Fourquet" w:date="2018-07-16T23:38:00Z"/>
              </w:rPr>
            </w:pPr>
          </w:p>
        </w:tc>
      </w:tr>
      <w:tr w:rsidR="00CA4217" w:rsidRPr="00375960" w14:paraId="481FB063" w14:textId="77777777" w:rsidTr="00BC0653">
        <w:trPr>
          <w:cantSplit/>
          <w:ins w:id="6613" w:author="Andrea K. Fourquet" w:date="2018-07-16T23:38:00Z"/>
        </w:trPr>
        <w:tc>
          <w:tcPr>
            <w:tcW w:w="1770" w:type="dxa"/>
            <w:tcMar>
              <w:left w:w="40" w:type="dxa"/>
              <w:right w:w="40" w:type="dxa"/>
            </w:tcMar>
          </w:tcPr>
          <w:p w14:paraId="77F196F8" w14:textId="77777777" w:rsidR="00CA4217" w:rsidRPr="00375960" w:rsidRDefault="00CA4217" w:rsidP="00BC0653">
            <w:pPr>
              <w:pStyle w:val="TableEntry"/>
              <w:rPr>
                <w:ins w:id="6614" w:author="Andrea K. Fourquet" w:date="2018-07-16T23:38:00Z"/>
              </w:rPr>
            </w:pPr>
            <w:ins w:id="6615" w:author="Andrea K. Fourquet" w:date="2018-07-16T23:38:00Z">
              <w:r w:rsidRPr="00375960">
                <w:t>Extremity Assessment Finding Location</w:t>
              </w:r>
            </w:ins>
          </w:p>
        </w:tc>
        <w:tc>
          <w:tcPr>
            <w:tcW w:w="2188" w:type="dxa"/>
          </w:tcPr>
          <w:p w14:paraId="0A399651" w14:textId="77777777" w:rsidR="00CA4217" w:rsidRPr="00375960" w:rsidRDefault="00CA4217" w:rsidP="00BC0653">
            <w:pPr>
              <w:pStyle w:val="TableEntry"/>
              <w:rPr>
                <w:ins w:id="6616" w:author="Andrea K. Fourquet" w:date="2018-07-16T23:38:00Z"/>
              </w:rPr>
            </w:pPr>
            <w:ins w:id="6617" w:author="Andrea K. Fourquet" w:date="2018-07-16T23:38:00Z">
              <w:r w:rsidRPr="00375960">
                <w:t>Encounter</w:t>
              </w:r>
              <w:r w:rsidRPr="00375960">
                <w:sym w:font="Wingdings" w:char="F0DF"/>
              </w:r>
              <w:r w:rsidRPr="00375960">
                <w:t>Observation.bodySite</w:t>
              </w:r>
            </w:ins>
          </w:p>
        </w:tc>
        <w:tc>
          <w:tcPr>
            <w:tcW w:w="1440" w:type="dxa"/>
          </w:tcPr>
          <w:p w14:paraId="5E485C65" w14:textId="77777777" w:rsidR="00CA4217" w:rsidRPr="00375960" w:rsidRDefault="00CA4217" w:rsidP="00BC0653">
            <w:pPr>
              <w:pStyle w:val="TableEntry"/>
              <w:rPr>
                <w:ins w:id="6618" w:author="Andrea K. Fourquet" w:date="2018-07-16T23:38:00Z"/>
              </w:rPr>
            </w:pPr>
            <w:ins w:id="6619" w:author="Andrea K. Fourquet" w:date="2018-07-16T23:38:00Z">
              <w:r w:rsidRPr="00375960">
                <w:t>RE [0..1]</w:t>
              </w:r>
            </w:ins>
          </w:p>
        </w:tc>
        <w:tc>
          <w:tcPr>
            <w:tcW w:w="3240" w:type="dxa"/>
            <w:tcMar>
              <w:left w:w="40" w:type="dxa"/>
              <w:right w:w="40" w:type="dxa"/>
            </w:tcMar>
          </w:tcPr>
          <w:p w14:paraId="190D66A9" w14:textId="77777777" w:rsidR="00CA4217" w:rsidRPr="00375960" w:rsidRDefault="00CA4217" w:rsidP="00BC0653">
            <w:pPr>
              <w:pStyle w:val="TableEntry"/>
              <w:rPr>
                <w:ins w:id="6620" w:author="Andrea K. Fourquet" w:date="2018-07-16T23:38:00Z"/>
              </w:rPr>
            </w:pPr>
            <w:ins w:id="6621" w:author="Andrea K. Fourquet" w:date="2018-07-16T23:38:00Z">
              <w:r w:rsidRPr="00375960">
                <w:t>The location of the patient's extremity assessment findings.</w:t>
              </w:r>
            </w:ins>
          </w:p>
        </w:tc>
        <w:tc>
          <w:tcPr>
            <w:tcW w:w="1440" w:type="dxa"/>
          </w:tcPr>
          <w:p w14:paraId="32281E50" w14:textId="77777777" w:rsidR="00CA4217" w:rsidRPr="00375960" w:rsidRDefault="00CA4217" w:rsidP="00BC0653">
            <w:pPr>
              <w:pStyle w:val="TableEntry"/>
              <w:rPr>
                <w:ins w:id="6622" w:author="Andrea K. Fourquet" w:date="2018-07-16T23:38:00Z"/>
              </w:rPr>
            </w:pPr>
          </w:p>
        </w:tc>
      </w:tr>
      <w:tr w:rsidR="00CA4217" w:rsidRPr="00375960" w14:paraId="2C52CD72" w14:textId="77777777" w:rsidTr="00BC0653">
        <w:trPr>
          <w:cantSplit/>
          <w:ins w:id="6623" w:author="Andrea K. Fourquet" w:date="2018-07-16T23:38:00Z"/>
        </w:trPr>
        <w:tc>
          <w:tcPr>
            <w:tcW w:w="1770" w:type="dxa"/>
            <w:tcMar>
              <w:left w:w="40" w:type="dxa"/>
              <w:right w:w="40" w:type="dxa"/>
            </w:tcMar>
          </w:tcPr>
          <w:p w14:paraId="02BEB131" w14:textId="77777777" w:rsidR="00CA4217" w:rsidRPr="00375960" w:rsidRDefault="00CA4217" w:rsidP="00BC0653">
            <w:pPr>
              <w:pStyle w:val="TableEntry"/>
              <w:rPr>
                <w:ins w:id="6624" w:author="Andrea K. Fourquet" w:date="2018-07-16T23:38:00Z"/>
              </w:rPr>
            </w:pPr>
            <w:ins w:id="6625" w:author="Andrea K. Fourquet" w:date="2018-07-16T23:38:00Z">
              <w:r w:rsidRPr="00375960">
                <w:t>Extremities Assessment</w:t>
              </w:r>
            </w:ins>
          </w:p>
        </w:tc>
        <w:tc>
          <w:tcPr>
            <w:tcW w:w="2188" w:type="dxa"/>
          </w:tcPr>
          <w:p w14:paraId="68A05581" w14:textId="77777777" w:rsidR="00CA4217" w:rsidRPr="00375960" w:rsidRDefault="00CA4217" w:rsidP="00BC0653">
            <w:pPr>
              <w:pStyle w:val="TableEntry"/>
              <w:rPr>
                <w:ins w:id="6626" w:author="Andrea K. Fourquet" w:date="2018-07-16T23:38:00Z"/>
              </w:rPr>
            </w:pPr>
            <w:ins w:id="6627" w:author="Andrea K. Fourquet" w:date="2018-07-16T23:38:00Z">
              <w:r w:rsidRPr="00375960">
                <w:t>Encounter</w:t>
              </w:r>
              <w:r w:rsidRPr="00375960">
                <w:sym w:font="Wingdings" w:char="F0DF"/>
              </w:r>
              <w:r w:rsidRPr="00375960">
                <w:t>Observation.interpretation</w:t>
              </w:r>
            </w:ins>
          </w:p>
        </w:tc>
        <w:tc>
          <w:tcPr>
            <w:tcW w:w="1440" w:type="dxa"/>
          </w:tcPr>
          <w:p w14:paraId="69FD1240" w14:textId="77777777" w:rsidR="00CA4217" w:rsidRPr="00375960" w:rsidRDefault="00CA4217" w:rsidP="00BC0653">
            <w:pPr>
              <w:pStyle w:val="TableEntry"/>
              <w:rPr>
                <w:ins w:id="6628" w:author="Andrea K. Fourquet" w:date="2018-07-16T23:38:00Z"/>
              </w:rPr>
            </w:pPr>
            <w:ins w:id="6629" w:author="Andrea K. Fourquet" w:date="2018-07-16T23:38:00Z">
              <w:r w:rsidRPr="00375960">
                <w:t>RE [0..1]</w:t>
              </w:r>
            </w:ins>
          </w:p>
        </w:tc>
        <w:tc>
          <w:tcPr>
            <w:tcW w:w="3240" w:type="dxa"/>
            <w:tcMar>
              <w:left w:w="40" w:type="dxa"/>
              <w:right w:w="40" w:type="dxa"/>
            </w:tcMar>
          </w:tcPr>
          <w:p w14:paraId="2CB210AB" w14:textId="77777777" w:rsidR="00CA4217" w:rsidRPr="00375960" w:rsidRDefault="00CA4217" w:rsidP="00BC0653">
            <w:pPr>
              <w:pStyle w:val="TableEntry"/>
              <w:rPr>
                <w:ins w:id="6630" w:author="Andrea K. Fourquet" w:date="2018-07-16T23:38:00Z"/>
              </w:rPr>
            </w:pPr>
            <w:ins w:id="6631" w:author="Andrea K. Fourquet" w:date="2018-07-16T23:38:00Z">
              <w:r w:rsidRPr="00375960">
                <w:t>The assessment findings associated with the patient's extremities.</w:t>
              </w:r>
            </w:ins>
          </w:p>
        </w:tc>
        <w:tc>
          <w:tcPr>
            <w:tcW w:w="1440" w:type="dxa"/>
          </w:tcPr>
          <w:p w14:paraId="46364DC8" w14:textId="77777777" w:rsidR="00CA4217" w:rsidRPr="00375960" w:rsidRDefault="00CA4217" w:rsidP="00BC0653">
            <w:pPr>
              <w:pStyle w:val="TableEntry"/>
              <w:rPr>
                <w:ins w:id="6632" w:author="Andrea K. Fourquet" w:date="2018-07-16T23:38:00Z"/>
              </w:rPr>
            </w:pPr>
          </w:p>
        </w:tc>
      </w:tr>
      <w:tr w:rsidR="00CA4217" w:rsidRPr="00375960" w14:paraId="35A2EBDE" w14:textId="77777777" w:rsidTr="00BC0653">
        <w:trPr>
          <w:cantSplit/>
          <w:ins w:id="6633" w:author="Andrea K. Fourquet" w:date="2018-07-16T23:38:00Z"/>
        </w:trPr>
        <w:tc>
          <w:tcPr>
            <w:tcW w:w="1770" w:type="dxa"/>
            <w:tcMar>
              <w:left w:w="40" w:type="dxa"/>
              <w:right w:w="40" w:type="dxa"/>
            </w:tcMar>
          </w:tcPr>
          <w:p w14:paraId="7FA05571" w14:textId="77777777" w:rsidR="00CA4217" w:rsidRPr="00375960" w:rsidRDefault="00CA4217" w:rsidP="00BC0653">
            <w:pPr>
              <w:pStyle w:val="TableEntry"/>
              <w:rPr>
                <w:ins w:id="6634" w:author="Andrea K. Fourquet" w:date="2018-07-16T23:38:00Z"/>
              </w:rPr>
            </w:pPr>
            <w:ins w:id="6635" w:author="Andrea K. Fourquet" w:date="2018-07-16T23:38:00Z">
              <w:r w:rsidRPr="00375960">
                <w:t>Eye Assessment Finding Location</w:t>
              </w:r>
            </w:ins>
          </w:p>
        </w:tc>
        <w:tc>
          <w:tcPr>
            <w:tcW w:w="2188" w:type="dxa"/>
          </w:tcPr>
          <w:p w14:paraId="44FAD7BF" w14:textId="77777777" w:rsidR="00CA4217" w:rsidRPr="00375960" w:rsidRDefault="00CA4217" w:rsidP="00BC0653">
            <w:pPr>
              <w:pStyle w:val="TableEntry"/>
              <w:rPr>
                <w:ins w:id="6636" w:author="Andrea K. Fourquet" w:date="2018-07-16T23:38:00Z"/>
              </w:rPr>
            </w:pPr>
            <w:ins w:id="6637" w:author="Andrea K. Fourquet" w:date="2018-07-16T23:38:00Z">
              <w:r w:rsidRPr="00375960">
                <w:t>Encounter</w:t>
              </w:r>
              <w:r w:rsidRPr="00375960">
                <w:sym w:font="Wingdings" w:char="F0DF"/>
              </w:r>
              <w:r w:rsidRPr="00375960">
                <w:t>Observation.bodySite</w:t>
              </w:r>
            </w:ins>
          </w:p>
        </w:tc>
        <w:tc>
          <w:tcPr>
            <w:tcW w:w="1440" w:type="dxa"/>
          </w:tcPr>
          <w:p w14:paraId="6633926D" w14:textId="77777777" w:rsidR="00CA4217" w:rsidRPr="00375960" w:rsidRDefault="00CA4217" w:rsidP="00BC0653">
            <w:pPr>
              <w:pStyle w:val="TableEntry"/>
              <w:rPr>
                <w:ins w:id="6638" w:author="Andrea K. Fourquet" w:date="2018-07-16T23:38:00Z"/>
              </w:rPr>
            </w:pPr>
            <w:ins w:id="6639" w:author="Andrea K. Fourquet" w:date="2018-07-16T23:38:00Z">
              <w:r w:rsidRPr="00375960">
                <w:t>RE [0..1]</w:t>
              </w:r>
            </w:ins>
          </w:p>
        </w:tc>
        <w:tc>
          <w:tcPr>
            <w:tcW w:w="3240" w:type="dxa"/>
            <w:tcMar>
              <w:left w:w="40" w:type="dxa"/>
              <w:right w:w="40" w:type="dxa"/>
            </w:tcMar>
          </w:tcPr>
          <w:p w14:paraId="638549D8" w14:textId="77777777" w:rsidR="00CA4217" w:rsidRPr="00375960" w:rsidRDefault="00CA4217" w:rsidP="00BC0653">
            <w:pPr>
              <w:pStyle w:val="TableEntry"/>
              <w:rPr>
                <w:ins w:id="6640" w:author="Andrea K. Fourquet" w:date="2018-07-16T23:38:00Z"/>
              </w:rPr>
            </w:pPr>
            <w:ins w:id="6641" w:author="Andrea K. Fourquet" w:date="2018-07-16T23:38:00Z">
              <w:r w:rsidRPr="00375960">
                <w:t>The location of the patient's eye assessment findings.</w:t>
              </w:r>
            </w:ins>
          </w:p>
        </w:tc>
        <w:tc>
          <w:tcPr>
            <w:tcW w:w="1440" w:type="dxa"/>
          </w:tcPr>
          <w:p w14:paraId="0B6ED30A" w14:textId="77777777" w:rsidR="00CA4217" w:rsidRPr="00375960" w:rsidRDefault="00CA4217" w:rsidP="00BC0653">
            <w:pPr>
              <w:pStyle w:val="TableEntry"/>
              <w:rPr>
                <w:ins w:id="6642" w:author="Andrea K. Fourquet" w:date="2018-07-16T23:38:00Z"/>
              </w:rPr>
            </w:pPr>
          </w:p>
        </w:tc>
      </w:tr>
      <w:tr w:rsidR="00CA4217" w:rsidRPr="00375960" w14:paraId="4CB2F996" w14:textId="77777777" w:rsidTr="00BC0653">
        <w:trPr>
          <w:cantSplit/>
          <w:ins w:id="6643" w:author="Andrea K. Fourquet" w:date="2018-07-16T23:38:00Z"/>
        </w:trPr>
        <w:tc>
          <w:tcPr>
            <w:tcW w:w="1770" w:type="dxa"/>
            <w:tcMar>
              <w:left w:w="40" w:type="dxa"/>
              <w:right w:w="40" w:type="dxa"/>
            </w:tcMar>
          </w:tcPr>
          <w:p w14:paraId="463F7732" w14:textId="77777777" w:rsidR="00CA4217" w:rsidRPr="00375960" w:rsidRDefault="00CA4217" w:rsidP="00BC0653">
            <w:pPr>
              <w:pStyle w:val="TableEntry"/>
              <w:rPr>
                <w:ins w:id="6644" w:author="Andrea K. Fourquet" w:date="2018-07-16T23:38:00Z"/>
              </w:rPr>
            </w:pPr>
            <w:ins w:id="6645" w:author="Andrea K. Fourquet" w:date="2018-07-16T23:38:00Z">
              <w:r w:rsidRPr="00375960">
                <w:t>Eye Assessment</w:t>
              </w:r>
            </w:ins>
          </w:p>
        </w:tc>
        <w:tc>
          <w:tcPr>
            <w:tcW w:w="2188" w:type="dxa"/>
          </w:tcPr>
          <w:p w14:paraId="0BCC80F3" w14:textId="77777777" w:rsidR="00CA4217" w:rsidRPr="00375960" w:rsidRDefault="00CA4217" w:rsidP="00BC0653">
            <w:pPr>
              <w:pStyle w:val="TableEntry"/>
              <w:rPr>
                <w:ins w:id="6646" w:author="Andrea K. Fourquet" w:date="2018-07-16T23:38:00Z"/>
              </w:rPr>
            </w:pPr>
            <w:ins w:id="6647" w:author="Andrea K. Fourquet" w:date="2018-07-16T23:38:00Z">
              <w:r w:rsidRPr="00375960">
                <w:t>Encounter</w:t>
              </w:r>
              <w:r w:rsidRPr="00375960">
                <w:sym w:font="Wingdings" w:char="F0DF"/>
              </w:r>
              <w:r w:rsidRPr="00375960">
                <w:t>Observation.interpretation</w:t>
              </w:r>
            </w:ins>
          </w:p>
        </w:tc>
        <w:tc>
          <w:tcPr>
            <w:tcW w:w="1440" w:type="dxa"/>
          </w:tcPr>
          <w:p w14:paraId="3F7B9E34" w14:textId="77777777" w:rsidR="00CA4217" w:rsidRPr="00375960" w:rsidRDefault="00CA4217" w:rsidP="00BC0653">
            <w:pPr>
              <w:pStyle w:val="TableEntry"/>
              <w:rPr>
                <w:ins w:id="6648" w:author="Andrea K. Fourquet" w:date="2018-07-16T23:38:00Z"/>
              </w:rPr>
            </w:pPr>
            <w:ins w:id="6649" w:author="Andrea K. Fourquet" w:date="2018-07-16T23:38:00Z">
              <w:r w:rsidRPr="00375960">
                <w:t>RE [0..1]</w:t>
              </w:r>
            </w:ins>
          </w:p>
        </w:tc>
        <w:tc>
          <w:tcPr>
            <w:tcW w:w="3240" w:type="dxa"/>
            <w:tcMar>
              <w:left w:w="40" w:type="dxa"/>
              <w:right w:w="40" w:type="dxa"/>
            </w:tcMar>
          </w:tcPr>
          <w:p w14:paraId="04710603" w14:textId="77777777" w:rsidR="00CA4217" w:rsidRPr="00375960" w:rsidRDefault="00CA4217" w:rsidP="00BC0653">
            <w:pPr>
              <w:pStyle w:val="TableEntry"/>
              <w:rPr>
                <w:ins w:id="6650" w:author="Andrea K. Fourquet" w:date="2018-07-16T23:38:00Z"/>
              </w:rPr>
            </w:pPr>
            <w:ins w:id="6651" w:author="Andrea K. Fourquet" w:date="2018-07-16T23:38:00Z">
              <w:r w:rsidRPr="00375960">
                <w:t>The assessment findings of the patient's eye examination.</w:t>
              </w:r>
            </w:ins>
          </w:p>
        </w:tc>
        <w:tc>
          <w:tcPr>
            <w:tcW w:w="1440" w:type="dxa"/>
          </w:tcPr>
          <w:p w14:paraId="7F0061C0" w14:textId="77777777" w:rsidR="00CA4217" w:rsidRPr="00375960" w:rsidRDefault="00CA4217" w:rsidP="00BC0653">
            <w:pPr>
              <w:pStyle w:val="TableEntry"/>
              <w:rPr>
                <w:ins w:id="6652" w:author="Andrea K. Fourquet" w:date="2018-07-16T23:38:00Z"/>
              </w:rPr>
            </w:pPr>
          </w:p>
        </w:tc>
      </w:tr>
      <w:tr w:rsidR="00CA4217" w:rsidRPr="00375960" w14:paraId="0C234495" w14:textId="77777777" w:rsidTr="00BC0653">
        <w:trPr>
          <w:cantSplit/>
          <w:ins w:id="6653" w:author="Andrea K. Fourquet" w:date="2018-07-16T23:38:00Z"/>
        </w:trPr>
        <w:tc>
          <w:tcPr>
            <w:tcW w:w="1770" w:type="dxa"/>
            <w:tcMar>
              <w:left w:w="40" w:type="dxa"/>
              <w:right w:w="40" w:type="dxa"/>
            </w:tcMar>
          </w:tcPr>
          <w:p w14:paraId="091DCCA2" w14:textId="77777777" w:rsidR="00CA4217" w:rsidRPr="00375960" w:rsidRDefault="00CA4217" w:rsidP="00BC0653">
            <w:pPr>
              <w:pStyle w:val="TableEntry"/>
              <w:rPr>
                <w:ins w:id="6654" w:author="Andrea K. Fourquet" w:date="2018-07-16T23:38:00Z"/>
              </w:rPr>
            </w:pPr>
            <w:ins w:id="6655" w:author="Andrea K. Fourquet" w:date="2018-07-16T23:38:00Z">
              <w:r w:rsidRPr="00375960">
                <w:t>Mental Status Assessment</w:t>
              </w:r>
            </w:ins>
          </w:p>
        </w:tc>
        <w:tc>
          <w:tcPr>
            <w:tcW w:w="2188" w:type="dxa"/>
          </w:tcPr>
          <w:p w14:paraId="57400DDC" w14:textId="77777777" w:rsidR="00CA4217" w:rsidRPr="00375960" w:rsidRDefault="00CA4217" w:rsidP="00BC0653">
            <w:pPr>
              <w:pStyle w:val="TableEntry"/>
              <w:rPr>
                <w:ins w:id="6656" w:author="Andrea K. Fourquet" w:date="2018-07-16T23:38:00Z"/>
              </w:rPr>
            </w:pPr>
            <w:ins w:id="6657" w:author="Andrea K. Fourquet" w:date="2018-07-16T23:38:00Z">
              <w:r w:rsidRPr="00375960">
                <w:t>Encounter</w:t>
              </w:r>
              <w:r w:rsidRPr="00375960">
                <w:sym w:font="Wingdings" w:char="F0DF"/>
              </w:r>
              <w:r w:rsidRPr="00375960">
                <w:t>Observation.interpretation</w:t>
              </w:r>
            </w:ins>
          </w:p>
        </w:tc>
        <w:tc>
          <w:tcPr>
            <w:tcW w:w="1440" w:type="dxa"/>
          </w:tcPr>
          <w:p w14:paraId="4F6094CD" w14:textId="77777777" w:rsidR="00CA4217" w:rsidRPr="00375960" w:rsidRDefault="00CA4217" w:rsidP="00BC0653">
            <w:pPr>
              <w:pStyle w:val="TableEntry"/>
              <w:rPr>
                <w:ins w:id="6658" w:author="Andrea K. Fourquet" w:date="2018-07-16T23:38:00Z"/>
              </w:rPr>
            </w:pPr>
            <w:ins w:id="6659" w:author="Andrea K. Fourquet" w:date="2018-07-16T23:38:00Z">
              <w:r w:rsidRPr="00375960">
                <w:t>RE [0..1]</w:t>
              </w:r>
            </w:ins>
          </w:p>
        </w:tc>
        <w:tc>
          <w:tcPr>
            <w:tcW w:w="3240" w:type="dxa"/>
            <w:tcMar>
              <w:left w:w="40" w:type="dxa"/>
              <w:right w:w="40" w:type="dxa"/>
            </w:tcMar>
          </w:tcPr>
          <w:p w14:paraId="47395B2F" w14:textId="77777777" w:rsidR="00CA4217" w:rsidRPr="00375960" w:rsidRDefault="00CA4217" w:rsidP="00BC0653">
            <w:pPr>
              <w:pStyle w:val="TableEntry"/>
              <w:rPr>
                <w:ins w:id="6660" w:author="Andrea K. Fourquet" w:date="2018-07-16T23:38:00Z"/>
              </w:rPr>
            </w:pPr>
            <w:ins w:id="6661" w:author="Andrea K. Fourquet" w:date="2018-07-16T23:38:00Z">
              <w:r w:rsidRPr="00375960">
                <w:t>The assessment findings of the patient's mental status examination.</w:t>
              </w:r>
            </w:ins>
          </w:p>
        </w:tc>
        <w:tc>
          <w:tcPr>
            <w:tcW w:w="1440" w:type="dxa"/>
          </w:tcPr>
          <w:p w14:paraId="7E6BE453" w14:textId="77777777" w:rsidR="00CA4217" w:rsidRPr="00375960" w:rsidRDefault="00CA4217" w:rsidP="00BC0653">
            <w:pPr>
              <w:pStyle w:val="TableEntry"/>
              <w:rPr>
                <w:ins w:id="6662" w:author="Andrea K. Fourquet" w:date="2018-07-16T23:38:00Z"/>
              </w:rPr>
            </w:pPr>
          </w:p>
        </w:tc>
      </w:tr>
      <w:tr w:rsidR="00CA4217" w:rsidRPr="00375960" w14:paraId="7A66D54C" w14:textId="77777777" w:rsidTr="00BC0653">
        <w:trPr>
          <w:cantSplit/>
          <w:ins w:id="6663" w:author="Andrea K. Fourquet" w:date="2018-07-16T23:38:00Z"/>
        </w:trPr>
        <w:tc>
          <w:tcPr>
            <w:tcW w:w="1770" w:type="dxa"/>
            <w:tcMar>
              <w:left w:w="40" w:type="dxa"/>
              <w:right w:w="40" w:type="dxa"/>
            </w:tcMar>
          </w:tcPr>
          <w:p w14:paraId="400AC87E" w14:textId="77777777" w:rsidR="00CA4217" w:rsidRPr="00375960" w:rsidRDefault="00CA4217" w:rsidP="00BC0653">
            <w:pPr>
              <w:pStyle w:val="TableEntry"/>
              <w:rPr>
                <w:ins w:id="6664" w:author="Andrea K. Fourquet" w:date="2018-07-16T23:38:00Z"/>
              </w:rPr>
            </w:pPr>
            <w:ins w:id="6665" w:author="Andrea K. Fourquet" w:date="2018-07-16T23:38:00Z">
              <w:r w:rsidRPr="00375960">
                <w:t>Neurological Assessment</w:t>
              </w:r>
            </w:ins>
          </w:p>
        </w:tc>
        <w:tc>
          <w:tcPr>
            <w:tcW w:w="2188" w:type="dxa"/>
          </w:tcPr>
          <w:p w14:paraId="78BA64BC" w14:textId="77777777" w:rsidR="00CA4217" w:rsidRPr="00375960" w:rsidRDefault="00CA4217" w:rsidP="00BC0653">
            <w:pPr>
              <w:pStyle w:val="TableEntry"/>
              <w:rPr>
                <w:ins w:id="6666" w:author="Andrea K. Fourquet" w:date="2018-07-16T23:38:00Z"/>
              </w:rPr>
            </w:pPr>
            <w:ins w:id="6667" w:author="Andrea K. Fourquet" w:date="2018-07-16T23:38:00Z">
              <w:r w:rsidRPr="00375960">
                <w:t>Encounter</w:t>
              </w:r>
              <w:r w:rsidRPr="00375960">
                <w:sym w:font="Wingdings" w:char="F0DF"/>
              </w:r>
              <w:r w:rsidRPr="00375960">
                <w:t>Observation.interpretation</w:t>
              </w:r>
            </w:ins>
          </w:p>
        </w:tc>
        <w:tc>
          <w:tcPr>
            <w:tcW w:w="1440" w:type="dxa"/>
          </w:tcPr>
          <w:p w14:paraId="21B76DC5" w14:textId="77777777" w:rsidR="00CA4217" w:rsidRPr="00375960" w:rsidRDefault="00CA4217" w:rsidP="00BC0653">
            <w:pPr>
              <w:pStyle w:val="TableEntry"/>
              <w:rPr>
                <w:ins w:id="6668" w:author="Andrea K. Fourquet" w:date="2018-07-16T23:38:00Z"/>
              </w:rPr>
            </w:pPr>
            <w:ins w:id="6669" w:author="Andrea K. Fourquet" w:date="2018-07-16T23:38:00Z">
              <w:r w:rsidRPr="00375960">
                <w:t>RE [0..1]</w:t>
              </w:r>
            </w:ins>
          </w:p>
        </w:tc>
        <w:tc>
          <w:tcPr>
            <w:tcW w:w="3240" w:type="dxa"/>
            <w:tcMar>
              <w:left w:w="40" w:type="dxa"/>
              <w:right w:w="40" w:type="dxa"/>
            </w:tcMar>
          </w:tcPr>
          <w:p w14:paraId="14FAE095" w14:textId="77777777" w:rsidR="00CA4217" w:rsidRPr="00375960" w:rsidRDefault="00CA4217" w:rsidP="00BC0653">
            <w:pPr>
              <w:pStyle w:val="TableEntry"/>
              <w:rPr>
                <w:ins w:id="6670" w:author="Andrea K. Fourquet" w:date="2018-07-16T23:38:00Z"/>
              </w:rPr>
            </w:pPr>
            <w:ins w:id="6671" w:author="Andrea K. Fourquet" w:date="2018-07-16T23:38:00Z">
              <w:r w:rsidRPr="00375960">
                <w:t>The assessment findings of the patient's neurological examination.</w:t>
              </w:r>
            </w:ins>
          </w:p>
        </w:tc>
        <w:tc>
          <w:tcPr>
            <w:tcW w:w="1440" w:type="dxa"/>
          </w:tcPr>
          <w:p w14:paraId="77866893" w14:textId="77777777" w:rsidR="00CA4217" w:rsidRPr="00375960" w:rsidRDefault="00CA4217" w:rsidP="00BC0653">
            <w:pPr>
              <w:pStyle w:val="TableEntry"/>
              <w:rPr>
                <w:ins w:id="6672" w:author="Andrea K. Fourquet" w:date="2018-07-16T23:38:00Z"/>
              </w:rPr>
            </w:pPr>
          </w:p>
        </w:tc>
      </w:tr>
      <w:tr w:rsidR="00CA4217" w:rsidRPr="00375960" w14:paraId="636A4B90" w14:textId="77777777" w:rsidTr="00BC0653">
        <w:trPr>
          <w:cantSplit/>
          <w:ins w:id="6673" w:author="Andrea K. Fourquet" w:date="2018-07-16T23:38:00Z"/>
        </w:trPr>
        <w:tc>
          <w:tcPr>
            <w:tcW w:w="1770" w:type="dxa"/>
            <w:tcMar>
              <w:left w:w="40" w:type="dxa"/>
              <w:right w:w="40" w:type="dxa"/>
            </w:tcMar>
          </w:tcPr>
          <w:p w14:paraId="5611B53A" w14:textId="77777777" w:rsidR="00CA4217" w:rsidRPr="00375960" w:rsidRDefault="00CA4217" w:rsidP="00BC0653">
            <w:pPr>
              <w:pStyle w:val="TableEntry"/>
              <w:rPr>
                <w:ins w:id="6674" w:author="Andrea K. Fourquet" w:date="2018-07-16T23:38:00Z"/>
              </w:rPr>
            </w:pPr>
            <w:ins w:id="6675" w:author="Andrea K. Fourquet" w:date="2018-07-16T23:38:00Z">
              <w:r w:rsidRPr="00375960">
                <w:t>Stroke/CVA Symptoms Resolved</w:t>
              </w:r>
            </w:ins>
          </w:p>
        </w:tc>
        <w:tc>
          <w:tcPr>
            <w:tcW w:w="2188" w:type="dxa"/>
          </w:tcPr>
          <w:p w14:paraId="00624C37" w14:textId="77777777" w:rsidR="00CA4217" w:rsidRPr="00375960" w:rsidRDefault="00CA4217" w:rsidP="00BC0653">
            <w:pPr>
              <w:pStyle w:val="TableEntry"/>
              <w:rPr>
                <w:ins w:id="6676" w:author="Andrea K. Fourquet" w:date="2018-07-16T23:38:00Z"/>
              </w:rPr>
            </w:pPr>
            <w:ins w:id="6677" w:author="Andrea K. Fourquet" w:date="2018-07-16T23:38:00Z">
              <w:r w:rsidRPr="00375960">
                <w:t xml:space="preserve">Encounter.diagnosis.condition(Condition.clinicalStatus) </w:t>
              </w:r>
            </w:ins>
          </w:p>
        </w:tc>
        <w:tc>
          <w:tcPr>
            <w:tcW w:w="1440" w:type="dxa"/>
          </w:tcPr>
          <w:p w14:paraId="56127ACC" w14:textId="77777777" w:rsidR="00CA4217" w:rsidRPr="00375960" w:rsidRDefault="00CA4217" w:rsidP="00BC0653">
            <w:pPr>
              <w:pStyle w:val="TableEntry"/>
              <w:rPr>
                <w:ins w:id="6678" w:author="Andrea K. Fourquet" w:date="2018-07-16T23:38:00Z"/>
              </w:rPr>
            </w:pPr>
            <w:ins w:id="6679" w:author="Andrea K. Fourquet" w:date="2018-07-16T23:38:00Z">
              <w:r w:rsidRPr="00375960">
                <w:t>RE [0..1]</w:t>
              </w:r>
            </w:ins>
          </w:p>
        </w:tc>
        <w:tc>
          <w:tcPr>
            <w:tcW w:w="3240" w:type="dxa"/>
            <w:tcMar>
              <w:left w:w="40" w:type="dxa"/>
              <w:right w:w="40" w:type="dxa"/>
            </w:tcMar>
          </w:tcPr>
          <w:p w14:paraId="1DFDD362" w14:textId="77777777" w:rsidR="00CA4217" w:rsidRPr="00375960" w:rsidRDefault="00CA4217" w:rsidP="00BC0653">
            <w:pPr>
              <w:pStyle w:val="TableEntry"/>
              <w:rPr>
                <w:ins w:id="6680" w:author="Andrea K. Fourquet" w:date="2018-07-16T23:38:00Z"/>
              </w:rPr>
            </w:pPr>
            <w:ins w:id="6681" w:author="Andrea K. Fourquet" w:date="2018-07-16T23:38:00Z">
              <w:r w:rsidRPr="00375960">
                <w:t>Indication if the Stroke/CVA Symptoms resolved and when.</w:t>
              </w:r>
            </w:ins>
          </w:p>
        </w:tc>
        <w:tc>
          <w:tcPr>
            <w:tcW w:w="1440" w:type="dxa"/>
          </w:tcPr>
          <w:p w14:paraId="2DA30E5A" w14:textId="77777777" w:rsidR="00CA4217" w:rsidRPr="00375960" w:rsidRDefault="00CA4217" w:rsidP="00BC0653">
            <w:pPr>
              <w:pStyle w:val="TableEntry"/>
              <w:rPr>
                <w:ins w:id="6682" w:author="Andrea K. Fourquet" w:date="2018-07-16T23:38:00Z"/>
              </w:rPr>
            </w:pPr>
            <w:ins w:id="6683" w:author="Andrea K. Fourquet" w:date="2018-07-16T23:38:00Z">
              <w:r w:rsidRPr="00375960">
                <w:t>Where condition is stroke/CVA symptoms where clinicalStatus is resolved</w:t>
              </w:r>
            </w:ins>
          </w:p>
        </w:tc>
      </w:tr>
      <w:tr w:rsidR="00CA4217" w:rsidRPr="00375960" w14:paraId="504A47A5" w14:textId="77777777" w:rsidTr="00BC0653">
        <w:trPr>
          <w:cantSplit/>
          <w:ins w:id="6684" w:author="Andrea K. Fourquet" w:date="2018-07-16T23:38:00Z"/>
        </w:trPr>
        <w:tc>
          <w:tcPr>
            <w:tcW w:w="1770" w:type="dxa"/>
            <w:tcMar>
              <w:left w:w="40" w:type="dxa"/>
              <w:right w:w="40" w:type="dxa"/>
            </w:tcMar>
          </w:tcPr>
          <w:p w14:paraId="1F465E0F" w14:textId="77777777" w:rsidR="00CA4217" w:rsidRPr="00375960" w:rsidRDefault="00CA4217" w:rsidP="00BC0653">
            <w:pPr>
              <w:pStyle w:val="TableEntry"/>
              <w:rPr>
                <w:ins w:id="6685" w:author="Andrea K. Fourquet" w:date="2018-07-16T23:38:00Z"/>
              </w:rPr>
            </w:pPr>
            <w:ins w:id="6686" w:author="Andrea K. Fourquet" w:date="2018-07-16T23:38:00Z">
              <w:r w:rsidRPr="00375960">
                <w:t>Date/Time Medication Administered</w:t>
              </w:r>
            </w:ins>
          </w:p>
        </w:tc>
        <w:tc>
          <w:tcPr>
            <w:tcW w:w="2188" w:type="dxa"/>
          </w:tcPr>
          <w:p w14:paraId="69933818" w14:textId="77777777" w:rsidR="00CA4217" w:rsidRPr="00375960" w:rsidRDefault="00CA4217" w:rsidP="00BC0653">
            <w:pPr>
              <w:pStyle w:val="TableEntry"/>
              <w:rPr>
                <w:ins w:id="6687" w:author="Andrea K. Fourquet" w:date="2018-07-16T23:38:00Z"/>
              </w:rPr>
            </w:pPr>
            <w:ins w:id="6688" w:author="Andrea K. Fourquet" w:date="2018-07-16T23:38:00Z">
              <w:r w:rsidRPr="00375960">
                <w:t>Encounter</w:t>
              </w:r>
              <w:r w:rsidRPr="00375960">
                <w:sym w:font="Wingdings" w:char="F0DF"/>
              </w:r>
              <w:r w:rsidRPr="00375960">
                <w:t xml:space="preserve">MedicationAdministration.effective[x] </w:t>
              </w:r>
            </w:ins>
          </w:p>
          <w:p w14:paraId="4FDBD7F8" w14:textId="77777777" w:rsidR="00CA4217" w:rsidRPr="00375960" w:rsidRDefault="00CA4217" w:rsidP="00BC0653">
            <w:pPr>
              <w:pStyle w:val="TableEntry"/>
              <w:rPr>
                <w:ins w:id="6689" w:author="Andrea K. Fourquet" w:date="2018-07-16T23:38:00Z"/>
              </w:rPr>
            </w:pPr>
            <w:ins w:id="6690" w:author="Andrea K. Fourquet" w:date="2018-07-16T23:38:00Z">
              <w:r w:rsidRPr="00375960">
                <w:t>Encounter</w:t>
              </w:r>
              <w:r w:rsidRPr="00375960">
                <w:sym w:font="Wingdings" w:char="F0DF"/>
              </w:r>
              <w:r w:rsidRPr="00375960">
                <w:t>MedicationAdministration.effective.date/time</w:t>
              </w:r>
            </w:ins>
          </w:p>
        </w:tc>
        <w:tc>
          <w:tcPr>
            <w:tcW w:w="1440" w:type="dxa"/>
          </w:tcPr>
          <w:p w14:paraId="3FF92A79" w14:textId="77777777" w:rsidR="00CA4217" w:rsidRPr="00375960" w:rsidRDefault="00CA4217" w:rsidP="00BC0653">
            <w:pPr>
              <w:pStyle w:val="TableEntry"/>
              <w:rPr>
                <w:ins w:id="6691" w:author="Andrea K. Fourquet" w:date="2018-07-16T23:38:00Z"/>
              </w:rPr>
            </w:pPr>
            <w:ins w:id="6692" w:author="Andrea K. Fourquet" w:date="2018-07-16T23:38:00Z">
              <w:r w:rsidRPr="00375960">
                <w:t>RE</w:t>
              </w:r>
            </w:ins>
          </w:p>
          <w:p w14:paraId="54DF3494" w14:textId="77777777" w:rsidR="00CA4217" w:rsidRPr="00375960" w:rsidRDefault="00CA4217" w:rsidP="00BC0653">
            <w:pPr>
              <w:pStyle w:val="TableEntry"/>
              <w:rPr>
                <w:ins w:id="6693" w:author="Andrea K. Fourquet" w:date="2018-07-16T23:38:00Z"/>
              </w:rPr>
            </w:pPr>
            <w:ins w:id="6694" w:author="Andrea K. Fourquet" w:date="2018-07-16T23:38:00Z">
              <w:r w:rsidRPr="00375960">
                <w:t>[0..1]</w:t>
              </w:r>
            </w:ins>
          </w:p>
        </w:tc>
        <w:tc>
          <w:tcPr>
            <w:tcW w:w="3240" w:type="dxa"/>
            <w:tcMar>
              <w:left w:w="40" w:type="dxa"/>
              <w:right w:w="40" w:type="dxa"/>
            </w:tcMar>
          </w:tcPr>
          <w:p w14:paraId="11F0FCB1" w14:textId="77777777" w:rsidR="00CA4217" w:rsidRPr="00375960" w:rsidRDefault="00CA4217" w:rsidP="00BC0653">
            <w:pPr>
              <w:pStyle w:val="TableEntry"/>
              <w:rPr>
                <w:ins w:id="6695" w:author="Andrea K. Fourquet" w:date="2018-07-16T23:38:00Z"/>
              </w:rPr>
            </w:pPr>
            <w:ins w:id="6696" w:author="Andrea K. Fourquet" w:date="2018-07-16T23:38:00Z">
              <w:r w:rsidRPr="00375960">
                <w:t>The date/time medication administered to the patient</w:t>
              </w:r>
              <w:r>
                <w:t>.</w:t>
              </w:r>
            </w:ins>
          </w:p>
        </w:tc>
        <w:tc>
          <w:tcPr>
            <w:tcW w:w="1440" w:type="dxa"/>
          </w:tcPr>
          <w:p w14:paraId="651ACD7E" w14:textId="77777777" w:rsidR="00CA4217" w:rsidRPr="00375960" w:rsidRDefault="00CA4217" w:rsidP="00BC0653">
            <w:pPr>
              <w:pStyle w:val="TableEntry"/>
              <w:rPr>
                <w:ins w:id="6697" w:author="Andrea K. Fourquet" w:date="2018-07-16T23:38:00Z"/>
              </w:rPr>
            </w:pPr>
          </w:p>
        </w:tc>
      </w:tr>
      <w:tr w:rsidR="00CA4217" w:rsidRPr="00375960" w14:paraId="02DB53D1" w14:textId="77777777" w:rsidTr="00BC0653">
        <w:trPr>
          <w:cantSplit/>
          <w:ins w:id="6698" w:author="Andrea K. Fourquet" w:date="2018-07-16T23:38:00Z"/>
        </w:trPr>
        <w:tc>
          <w:tcPr>
            <w:tcW w:w="1770" w:type="dxa"/>
            <w:tcMar>
              <w:left w:w="40" w:type="dxa"/>
              <w:right w:w="40" w:type="dxa"/>
            </w:tcMar>
          </w:tcPr>
          <w:p w14:paraId="4CAB5BDC" w14:textId="77777777" w:rsidR="00CA4217" w:rsidRPr="00375960" w:rsidRDefault="00CA4217" w:rsidP="00BC0653">
            <w:pPr>
              <w:pStyle w:val="TableEntry"/>
              <w:rPr>
                <w:ins w:id="6699" w:author="Andrea K. Fourquet" w:date="2018-07-16T23:38:00Z"/>
              </w:rPr>
            </w:pPr>
            <w:ins w:id="6700" w:author="Andrea K. Fourquet" w:date="2018-07-16T23:38:00Z">
              <w:r w:rsidRPr="00375960">
                <w:t>Medication Administered Prior to this Unit's EMS Care</w:t>
              </w:r>
            </w:ins>
          </w:p>
        </w:tc>
        <w:tc>
          <w:tcPr>
            <w:tcW w:w="2188" w:type="dxa"/>
          </w:tcPr>
          <w:p w14:paraId="64EFD55F" w14:textId="77777777" w:rsidR="00CA4217" w:rsidRPr="00375960" w:rsidRDefault="00CA4217" w:rsidP="00BC0653">
            <w:pPr>
              <w:pStyle w:val="TableEntry"/>
              <w:rPr>
                <w:ins w:id="6701" w:author="Andrea K. Fourquet" w:date="2018-07-16T23:38:00Z"/>
              </w:rPr>
            </w:pPr>
            <w:ins w:id="6702" w:author="Andrea K. Fourquet" w:date="2018-07-16T23:38:00Z">
              <w:r w:rsidRPr="00375960">
                <w:t>Encounter</w:t>
              </w:r>
              <w:r w:rsidRPr="00375960">
                <w:sym w:font="Wingdings" w:char="F0DF"/>
              </w:r>
              <w:r w:rsidRPr="00375960">
                <w:t xml:space="preserve">MedicationAdministration.effective[x] </w:t>
              </w:r>
            </w:ins>
          </w:p>
          <w:p w14:paraId="5FD97E2B" w14:textId="77777777" w:rsidR="00CA4217" w:rsidRPr="00375960" w:rsidRDefault="00CA4217" w:rsidP="00BC0653">
            <w:pPr>
              <w:pStyle w:val="TableEntry"/>
              <w:rPr>
                <w:ins w:id="6703" w:author="Andrea K. Fourquet" w:date="2018-07-16T23:38:00Z"/>
              </w:rPr>
            </w:pPr>
            <w:ins w:id="6704" w:author="Andrea K. Fourquet" w:date="2018-07-16T23:38:00Z">
              <w:r w:rsidRPr="00375960">
                <w:t>Encounter</w:t>
              </w:r>
              <w:r w:rsidRPr="00375960">
                <w:sym w:font="Wingdings" w:char="F0DF"/>
              </w:r>
              <w:r w:rsidRPr="00375960">
                <w:t>MedicationAdministration.effective.date/time</w:t>
              </w:r>
            </w:ins>
          </w:p>
        </w:tc>
        <w:tc>
          <w:tcPr>
            <w:tcW w:w="1440" w:type="dxa"/>
          </w:tcPr>
          <w:p w14:paraId="35CA1D99" w14:textId="77777777" w:rsidR="00CA4217" w:rsidRPr="00375960" w:rsidRDefault="00CA4217" w:rsidP="00BC0653">
            <w:pPr>
              <w:pStyle w:val="TableEntry"/>
              <w:rPr>
                <w:ins w:id="6705" w:author="Andrea K. Fourquet" w:date="2018-07-16T23:38:00Z"/>
              </w:rPr>
            </w:pPr>
            <w:ins w:id="6706" w:author="Andrea K. Fourquet" w:date="2018-07-16T23:38:00Z">
              <w:r w:rsidRPr="00375960">
                <w:t>O</w:t>
              </w:r>
            </w:ins>
          </w:p>
          <w:p w14:paraId="25DE5897" w14:textId="77777777" w:rsidR="00CA4217" w:rsidRPr="00375960" w:rsidRDefault="00CA4217" w:rsidP="00BC0653">
            <w:pPr>
              <w:pStyle w:val="TableEntry"/>
              <w:rPr>
                <w:ins w:id="6707" w:author="Andrea K. Fourquet" w:date="2018-07-16T23:38:00Z"/>
              </w:rPr>
            </w:pPr>
            <w:ins w:id="6708" w:author="Andrea K. Fourquet" w:date="2018-07-16T23:38:00Z">
              <w:r w:rsidRPr="00375960">
                <w:t>[0..*]</w:t>
              </w:r>
            </w:ins>
          </w:p>
        </w:tc>
        <w:tc>
          <w:tcPr>
            <w:tcW w:w="3240" w:type="dxa"/>
            <w:tcMar>
              <w:left w:w="40" w:type="dxa"/>
              <w:right w:w="40" w:type="dxa"/>
            </w:tcMar>
          </w:tcPr>
          <w:p w14:paraId="5DF962CF" w14:textId="77777777" w:rsidR="00CA4217" w:rsidRPr="00375960" w:rsidRDefault="00CA4217" w:rsidP="00BC0653">
            <w:pPr>
              <w:pStyle w:val="TableEntry"/>
              <w:rPr>
                <w:ins w:id="6709" w:author="Andrea K. Fourquet" w:date="2018-07-16T23:38:00Z"/>
              </w:rPr>
            </w:pPr>
            <w:ins w:id="6710" w:author="Andrea K. Fourquet" w:date="2018-07-16T23:38:00Z">
              <w:r w:rsidRPr="00375960">
                <w:t>Indicates that the medication administration which is documented was administered prior to this EMS units care</w:t>
              </w:r>
              <w:r>
                <w:t>.</w:t>
              </w:r>
            </w:ins>
          </w:p>
        </w:tc>
        <w:tc>
          <w:tcPr>
            <w:tcW w:w="1440" w:type="dxa"/>
          </w:tcPr>
          <w:p w14:paraId="435083C1" w14:textId="77777777" w:rsidR="00CA4217" w:rsidRPr="00375960" w:rsidRDefault="00CA4217" w:rsidP="00BC0653">
            <w:pPr>
              <w:pStyle w:val="TableEntry"/>
              <w:rPr>
                <w:ins w:id="6711" w:author="Andrea K. Fourquet" w:date="2018-07-16T23:38:00Z"/>
              </w:rPr>
            </w:pPr>
          </w:p>
        </w:tc>
      </w:tr>
      <w:tr w:rsidR="00CA4217" w:rsidRPr="00375960" w14:paraId="0307F73D" w14:textId="77777777" w:rsidTr="00BC0653">
        <w:trPr>
          <w:cantSplit/>
          <w:ins w:id="6712" w:author="Andrea K. Fourquet" w:date="2018-07-16T23:38:00Z"/>
        </w:trPr>
        <w:tc>
          <w:tcPr>
            <w:tcW w:w="1770" w:type="dxa"/>
            <w:tcMar>
              <w:left w:w="40" w:type="dxa"/>
              <w:right w:w="40" w:type="dxa"/>
            </w:tcMar>
          </w:tcPr>
          <w:p w14:paraId="332B1E17" w14:textId="77777777" w:rsidR="00CA4217" w:rsidRPr="00375960" w:rsidRDefault="00CA4217" w:rsidP="00BC0653">
            <w:pPr>
              <w:pStyle w:val="TableEntry"/>
              <w:rPr>
                <w:ins w:id="6713" w:author="Andrea K. Fourquet" w:date="2018-07-16T23:38:00Z"/>
              </w:rPr>
            </w:pPr>
            <w:ins w:id="6714" w:author="Andrea K. Fourquet" w:date="2018-07-16T23:38:00Z">
              <w:r w:rsidRPr="00375960">
                <w:t>Medication Given</w:t>
              </w:r>
            </w:ins>
          </w:p>
        </w:tc>
        <w:tc>
          <w:tcPr>
            <w:tcW w:w="2188" w:type="dxa"/>
          </w:tcPr>
          <w:p w14:paraId="182E35CC" w14:textId="77777777" w:rsidR="00CA4217" w:rsidRPr="00375960" w:rsidRDefault="00CA4217" w:rsidP="00BC0653">
            <w:pPr>
              <w:pStyle w:val="TableEntry"/>
              <w:rPr>
                <w:ins w:id="6715" w:author="Andrea K. Fourquet" w:date="2018-07-16T23:38:00Z"/>
              </w:rPr>
            </w:pPr>
            <w:ins w:id="6716" w:author="Andrea K. Fourquet" w:date="2018-07-16T23:38:00Z">
              <w:r w:rsidRPr="00375960">
                <w:t>Encounter</w:t>
              </w:r>
              <w:r w:rsidRPr="00375960">
                <w:sym w:font="Wingdings" w:char="F0DF"/>
              </w:r>
              <w:r w:rsidRPr="00375960">
                <w:t>MedicationAdministration.resource</w:t>
              </w:r>
            </w:ins>
          </w:p>
        </w:tc>
        <w:tc>
          <w:tcPr>
            <w:tcW w:w="1440" w:type="dxa"/>
          </w:tcPr>
          <w:p w14:paraId="3FD28AA2" w14:textId="77777777" w:rsidR="00CA4217" w:rsidRPr="00375960" w:rsidRDefault="00CA4217" w:rsidP="00BC0653">
            <w:pPr>
              <w:pStyle w:val="TableEntry"/>
              <w:rPr>
                <w:ins w:id="6717" w:author="Andrea K. Fourquet" w:date="2018-07-16T23:38:00Z"/>
              </w:rPr>
            </w:pPr>
            <w:ins w:id="6718" w:author="Andrea K. Fourquet" w:date="2018-07-16T23:38:00Z">
              <w:r w:rsidRPr="00375960">
                <w:t>RE</w:t>
              </w:r>
            </w:ins>
          </w:p>
          <w:p w14:paraId="0B1D332F" w14:textId="77777777" w:rsidR="00CA4217" w:rsidRPr="00375960" w:rsidRDefault="00CA4217" w:rsidP="00BC0653">
            <w:pPr>
              <w:pStyle w:val="TableEntry"/>
              <w:rPr>
                <w:ins w:id="6719" w:author="Andrea K. Fourquet" w:date="2018-07-16T23:38:00Z"/>
              </w:rPr>
            </w:pPr>
            <w:ins w:id="6720" w:author="Andrea K. Fourquet" w:date="2018-07-16T23:38:00Z">
              <w:r w:rsidRPr="00375960">
                <w:t>[0..1]</w:t>
              </w:r>
            </w:ins>
          </w:p>
        </w:tc>
        <w:tc>
          <w:tcPr>
            <w:tcW w:w="3240" w:type="dxa"/>
            <w:tcMar>
              <w:left w:w="40" w:type="dxa"/>
              <w:right w:w="40" w:type="dxa"/>
            </w:tcMar>
          </w:tcPr>
          <w:p w14:paraId="7A414CBD" w14:textId="77777777" w:rsidR="00CA4217" w:rsidRPr="00375960" w:rsidRDefault="00CA4217" w:rsidP="00BC0653">
            <w:pPr>
              <w:pStyle w:val="TableEntry"/>
              <w:rPr>
                <w:ins w:id="6721" w:author="Andrea K. Fourquet" w:date="2018-07-16T23:38:00Z"/>
              </w:rPr>
            </w:pPr>
            <w:ins w:id="6722" w:author="Andrea K. Fourquet" w:date="2018-07-16T23:38:00Z">
              <w:r w:rsidRPr="00375960">
                <w:t>The medication given to the patient</w:t>
              </w:r>
              <w:r>
                <w:t>.</w:t>
              </w:r>
            </w:ins>
          </w:p>
        </w:tc>
        <w:tc>
          <w:tcPr>
            <w:tcW w:w="1440" w:type="dxa"/>
          </w:tcPr>
          <w:p w14:paraId="3629F77B" w14:textId="77777777" w:rsidR="00CA4217" w:rsidRPr="00375960" w:rsidRDefault="00CA4217" w:rsidP="00BC0653">
            <w:pPr>
              <w:pStyle w:val="TableEntry"/>
              <w:rPr>
                <w:ins w:id="6723" w:author="Andrea K. Fourquet" w:date="2018-07-16T23:38:00Z"/>
              </w:rPr>
            </w:pPr>
          </w:p>
        </w:tc>
      </w:tr>
      <w:tr w:rsidR="00CA4217" w:rsidRPr="00375960" w14:paraId="43C31122" w14:textId="77777777" w:rsidTr="00BC0653">
        <w:trPr>
          <w:cantSplit/>
          <w:ins w:id="6724" w:author="Andrea K. Fourquet" w:date="2018-07-16T23:38:00Z"/>
        </w:trPr>
        <w:tc>
          <w:tcPr>
            <w:tcW w:w="1770" w:type="dxa"/>
            <w:tcMar>
              <w:left w:w="40" w:type="dxa"/>
              <w:right w:w="40" w:type="dxa"/>
            </w:tcMar>
          </w:tcPr>
          <w:p w14:paraId="63A4928F" w14:textId="77777777" w:rsidR="00CA4217" w:rsidRPr="00375960" w:rsidRDefault="00CA4217" w:rsidP="00BC0653">
            <w:pPr>
              <w:pStyle w:val="TableEntry"/>
              <w:rPr>
                <w:ins w:id="6725" w:author="Andrea K. Fourquet" w:date="2018-07-16T23:38:00Z"/>
              </w:rPr>
            </w:pPr>
            <w:ins w:id="6726" w:author="Andrea K. Fourquet" w:date="2018-07-16T23:38:00Z">
              <w:r w:rsidRPr="00375960">
                <w:t>Medication Administered Route</w:t>
              </w:r>
            </w:ins>
          </w:p>
        </w:tc>
        <w:tc>
          <w:tcPr>
            <w:tcW w:w="2188" w:type="dxa"/>
          </w:tcPr>
          <w:p w14:paraId="3B976905" w14:textId="77777777" w:rsidR="00CA4217" w:rsidRPr="00375960" w:rsidRDefault="00CA4217" w:rsidP="00BC0653">
            <w:pPr>
              <w:pStyle w:val="TableEntry"/>
              <w:rPr>
                <w:ins w:id="6727" w:author="Andrea K. Fourquet" w:date="2018-07-16T23:38:00Z"/>
              </w:rPr>
            </w:pPr>
            <w:ins w:id="6728" w:author="Andrea K. Fourquet" w:date="2018-07-16T23:38:00Z">
              <w:r w:rsidRPr="00375960">
                <w:t>Encounter</w:t>
              </w:r>
              <w:r w:rsidRPr="00375960">
                <w:sym w:font="Wingdings" w:char="F0DF"/>
              </w:r>
              <w:r w:rsidRPr="00375960">
                <w:t xml:space="preserve">MedicationAdministration.dosage.route </w:t>
              </w:r>
            </w:ins>
          </w:p>
          <w:p w14:paraId="3AA4B2F8" w14:textId="77777777" w:rsidR="00CA4217" w:rsidRPr="00375960" w:rsidRDefault="00CA4217" w:rsidP="00BC0653">
            <w:pPr>
              <w:pStyle w:val="TableEntry"/>
              <w:rPr>
                <w:ins w:id="6729" w:author="Andrea K. Fourquet" w:date="2018-07-16T23:38:00Z"/>
              </w:rPr>
            </w:pPr>
          </w:p>
        </w:tc>
        <w:tc>
          <w:tcPr>
            <w:tcW w:w="1440" w:type="dxa"/>
          </w:tcPr>
          <w:p w14:paraId="5B7298E0" w14:textId="77777777" w:rsidR="00CA4217" w:rsidRPr="00375960" w:rsidRDefault="00CA4217" w:rsidP="00BC0653">
            <w:pPr>
              <w:pStyle w:val="TableEntry"/>
              <w:rPr>
                <w:ins w:id="6730" w:author="Andrea K. Fourquet" w:date="2018-07-16T23:38:00Z"/>
              </w:rPr>
            </w:pPr>
            <w:ins w:id="6731" w:author="Andrea K. Fourquet" w:date="2018-07-16T23:38:00Z">
              <w:r w:rsidRPr="00375960">
                <w:t>RE</w:t>
              </w:r>
            </w:ins>
          </w:p>
          <w:p w14:paraId="565FBFD6" w14:textId="77777777" w:rsidR="00CA4217" w:rsidRPr="00375960" w:rsidRDefault="00CA4217" w:rsidP="00BC0653">
            <w:pPr>
              <w:pStyle w:val="TableEntry"/>
              <w:rPr>
                <w:ins w:id="6732" w:author="Andrea K. Fourquet" w:date="2018-07-16T23:38:00Z"/>
              </w:rPr>
            </w:pPr>
            <w:ins w:id="6733" w:author="Andrea K. Fourquet" w:date="2018-07-16T23:38:00Z">
              <w:r w:rsidRPr="00375960">
                <w:t>[0..1]</w:t>
              </w:r>
            </w:ins>
          </w:p>
        </w:tc>
        <w:tc>
          <w:tcPr>
            <w:tcW w:w="3240" w:type="dxa"/>
            <w:tcMar>
              <w:left w:w="40" w:type="dxa"/>
              <w:right w:w="40" w:type="dxa"/>
            </w:tcMar>
          </w:tcPr>
          <w:p w14:paraId="324F5540" w14:textId="77777777" w:rsidR="00CA4217" w:rsidRPr="00375960" w:rsidRDefault="00CA4217" w:rsidP="00BC0653">
            <w:pPr>
              <w:pStyle w:val="TableEntry"/>
              <w:rPr>
                <w:ins w:id="6734" w:author="Andrea K. Fourquet" w:date="2018-07-16T23:38:00Z"/>
              </w:rPr>
            </w:pPr>
            <w:ins w:id="6735" w:author="Andrea K. Fourquet" w:date="2018-07-16T23:38:00Z">
              <w:r w:rsidRPr="00375960">
                <w:t>The route medication was administered to the patient</w:t>
              </w:r>
              <w:r>
                <w:t>.</w:t>
              </w:r>
            </w:ins>
          </w:p>
        </w:tc>
        <w:tc>
          <w:tcPr>
            <w:tcW w:w="1440" w:type="dxa"/>
          </w:tcPr>
          <w:p w14:paraId="2886504B" w14:textId="77777777" w:rsidR="00CA4217" w:rsidRPr="00375960" w:rsidRDefault="00CA4217" w:rsidP="00BC0653">
            <w:pPr>
              <w:pStyle w:val="TableEntry"/>
              <w:rPr>
                <w:ins w:id="6736" w:author="Andrea K. Fourquet" w:date="2018-07-16T23:38:00Z"/>
              </w:rPr>
            </w:pPr>
          </w:p>
        </w:tc>
      </w:tr>
      <w:tr w:rsidR="00CA4217" w:rsidRPr="00375960" w14:paraId="19B4BDDE" w14:textId="77777777" w:rsidTr="00BC0653">
        <w:trPr>
          <w:cantSplit/>
          <w:ins w:id="6737" w:author="Andrea K. Fourquet" w:date="2018-07-16T23:38:00Z"/>
        </w:trPr>
        <w:tc>
          <w:tcPr>
            <w:tcW w:w="1770" w:type="dxa"/>
            <w:tcMar>
              <w:left w:w="40" w:type="dxa"/>
              <w:right w:w="40" w:type="dxa"/>
            </w:tcMar>
          </w:tcPr>
          <w:p w14:paraId="2D750E8F" w14:textId="77777777" w:rsidR="00CA4217" w:rsidRPr="00375960" w:rsidRDefault="00CA4217" w:rsidP="00BC0653">
            <w:pPr>
              <w:pStyle w:val="TableEntry"/>
              <w:rPr>
                <w:ins w:id="6738" w:author="Andrea K. Fourquet" w:date="2018-07-16T23:38:00Z"/>
              </w:rPr>
            </w:pPr>
            <w:ins w:id="6739" w:author="Andrea K. Fourquet" w:date="2018-07-16T23:38:00Z">
              <w:r w:rsidRPr="00375960">
                <w:t>Medication Dosage</w:t>
              </w:r>
            </w:ins>
          </w:p>
        </w:tc>
        <w:tc>
          <w:tcPr>
            <w:tcW w:w="2188" w:type="dxa"/>
          </w:tcPr>
          <w:p w14:paraId="7EBC492E" w14:textId="77777777" w:rsidR="00CA4217" w:rsidRPr="00375960" w:rsidRDefault="00CA4217" w:rsidP="00BC0653">
            <w:pPr>
              <w:pStyle w:val="TableEntry"/>
              <w:rPr>
                <w:ins w:id="6740" w:author="Andrea K. Fourquet" w:date="2018-07-16T23:38:00Z"/>
              </w:rPr>
            </w:pPr>
            <w:ins w:id="6741" w:author="Andrea K. Fourquet" w:date="2018-07-16T23:38:00Z">
              <w:r w:rsidRPr="00375960">
                <w:t>Encounter</w:t>
              </w:r>
              <w:r w:rsidRPr="00375960">
                <w:sym w:font="Wingdings" w:char="F0DF"/>
              </w:r>
              <w:r w:rsidRPr="00375960">
                <w:t xml:space="preserve">MedicationAdministration.dosage </w:t>
              </w:r>
            </w:ins>
          </w:p>
          <w:p w14:paraId="1850639F" w14:textId="77777777" w:rsidR="00CA4217" w:rsidRPr="00375960" w:rsidRDefault="00CA4217" w:rsidP="00BC0653">
            <w:pPr>
              <w:pStyle w:val="TableEntry"/>
              <w:rPr>
                <w:ins w:id="6742" w:author="Andrea K. Fourquet" w:date="2018-07-16T23:38:00Z"/>
              </w:rPr>
            </w:pPr>
          </w:p>
        </w:tc>
        <w:tc>
          <w:tcPr>
            <w:tcW w:w="1440" w:type="dxa"/>
          </w:tcPr>
          <w:p w14:paraId="5F0A929E" w14:textId="77777777" w:rsidR="00CA4217" w:rsidRPr="00375960" w:rsidRDefault="00CA4217" w:rsidP="00BC0653">
            <w:pPr>
              <w:pStyle w:val="TableEntry"/>
              <w:rPr>
                <w:ins w:id="6743" w:author="Andrea K. Fourquet" w:date="2018-07-16T23:38:00Z"/>
              </w:rPr>
            </w:pPr>
            <w:ins w:id="6744" w:author="Andrea K. Fourquet" w:date="2018-07-16T23:38:00Z">
              <w:r w:rsidRPr="00375960">
                <w:t>RE</w:t>
              </w:r>
            </w:ins>
          </w:p>
          <w:p w14:paraId="33A798A8" w14:textId="77777777" w:rsidR="00CA4217" w:rsidRPr="00375960" w:rsidRDefault="00CA4217" w:rsidP="00BC0653">
            <w:pPr>
              <w:pStyle w:val="TableEntry"/>
              <w:rPr>
                <w:ins w:id="6745" w:author="Andrea K. Fourquet" w:date="2018-07-16T23:38:00Z"/>
              </w:rPr>
            </w:pPr>
            <w:ins w:id="6746" w:author="Andrea K. Fourquet" w:date="2018-07-16T23:38:00Z">
              <w:r w:rsidRPr="00375960">
                <w:t>[0..1]</w:t>
              </w:r>
            </w:ins>
          </w:p>
        </w:tc>
        <w:tc>
          <w:tcPr>
            <w:tcW w:w="3240" w:type="dxa"/>
            <w:tcMar>
              <w:left w:w="40" w:type="dxa"/>
              <w:right w:w="40" w:type="dxa"/>
            </w:tcMar>
          </w:tcPr>
          <w:p w14:paraId="3F983607" w14:textId="77777777" w:rsidR="00CA4217" w:rsidRPr="00375960" w:rsidRDefault="00CA4217" w:rsidP="00BC0653">
            <w:pPr>
              <w:pStyle w:val="TableEntry"/>
              <w:rPr>
                <w:ins w:id="6747" w:author="Andrea K. Fourquet" w:date="2018-07-16T23:38:00Z"/>
              </w:rPr>
            </w:pPr>
            <w:ins w:id="6748" w:author="Andrea K. Fourquet" w:date="2018-07-16T23:38:00Z">
              <w:r w:rsidRPr="00375960">
                <w:t>The dose or amount of the medication given to the patient</w:t>
              </w:r>
              <w:r>
                <w:t>.</w:t>
              </w:r>
            </w:ins>
          </w:p>
        </w:tc>
        <w:tc>
          <w:tcPr>
            <w:tcW w:w="1440" w:type="dxa"/>
          </w:tcPr>
          <w:p w14:paraId="4D5D91F2" w14:textId="77777777" w:rsidR="00CA4217" w:rsidRPr="00375960" w:rsidRDefault="00CA4217" w:rsidP="00BC0653">
            <w:pPr>
              <w:pStyle w:val="TableEntry"/>
              <w:rPr>
                <w:ins w:id="6749" w:author="Andrea K. Fourquet" w:date="2018-07-16T23:38:00Z"/>
              </w:rPr>
            </w:pPr>
          </w:p>
        </w:tc>
      </w:tr>
      <w:tr w:rsidR="00CA4217" w:rsidRPr="00375960" w14:paraId="1B4E2F77" w14:textId="77777777" w:rsidTr="00BC0653">
        <w:trPr>
          <w:cantSplit/>
          <w:ins w:id="6750" w:author="Andrea K. Fourquet" w:date="2018-07-16T23:38:00Z"/>
        </w:trPr>
        <w:tc>
          <w:tcPr>
            <w:tcW w:w="1770" w:type="dxa"/>
            <w:tcMar>
              <w:left w:w="40" w:type="dxa"/>
              <w:right w:w="40" w:type="dxa"/>
            </w:tcMar>
          </w:tcPr>
          <w:p w14:paraId="45E4B607" w14:textId="77777777" w:rsidR="00CA4217" w:rsidRPr="00375960" w:rsidRDefault="00CA4217" w:rsidP="00BC0653">
            <w:pPr>
              <w:pStyle w:val="TableEntry"/>
              <w:rPr>
                <w:ins w:id="6751" w:author="Andrea K. Fourquet" w:date="2018-07-16T23:38:00Z"/>
              </w:rPr>
            </w:pPr>
            <w:ins w:id="6752" w:author="Andrea K. Fourquet" w:date="2018-07-16T23:38:00Z">
              <w:r w:rsidRPr="00375960">
                <w:t>Medication Dosage Units</w:t>
              </w:r>
            </w:ins>
          </w:p>
        </w:tc>
        <w:tc>
          <w:tcPr>
            <w:tcW w:w="2188" w:type="dxa"/>
          </w:tcPr>
          <w:p w14:paraId="72281636" w14:textId="77777777" w:rsidR="00CA4217" w:rsidRPr="00375960" w:rsidRDefault="00CA4217" w:rsidP="00BC0653">
            <w:pPr>
              <w:pStyle w:val="TableEntry"/>
              <w:rPr>
                <w:ins w:id="6753" w:author="Andrea K. Fourquet" w:date="2018-07-16T23:38:00Z"/>
              </w:rPr>
            </w:pPr>
            <w:ins w:id="6754" w:author="Andrea K. Fourquet" w:date="2018-07-16T23:38:00Z">
              <w:r w:rsidRPr="00375960">
                <w:t>Encounter</w:t>
              </w:r>
              <w:r w:rsidRPr="00375960">
                <w:sym w:font="Wingdings" w:char="F0DF"/>
              </w:r>
              <w:r w:rsidRPr="00375960">
                <w:t>MedicationAdministration.dosage.dose</w:t>
              </w:r>
            </w:ins>
          </w:p>
        </w:tc>
        <w:tc>
          <w:tcPr>
            <w:tcW w:w="1440" w:type="dxa"/>
          </w:tcPr>
          <w:p w14:paraId="06E9167F" w14:textId="77777777" w:rsidR="00CA4217" w:rsidRPr="00375960" w:rsidRDefault="00CA4217" w:rsidP="00BC0653">
            <w:pPr>
              <w:pStyle w:val="TableEntry"/>
              <w:rPr>
                <w:ins w:id="6755" w:author="Andrea K. Fourquet" w:date="2018-07-16T23:38:00Z"/>
              </w:rPr>
            </w:pPr>
            <w:ins w:id="6756" w:author="Andrea K. Fourquet" w:date="2018-07-16T23:38:00Z">
              <w:r w:rsidRPr="00375960">
                <w:t>RE</w:t>
              </w:r>
            </w:ins>
          </w:p>
          <w:p w14:paraId="3710C9CC" w14:textId="77777777" w:rsidR="00CA4217" w:rsidRPr="00375960" w:rsidRDefault="00CA4217" w:rsidP="00BC0653">
            <w:pPr>
              <w:pStyle w:val="TableEntry"/>
              <w:rPr>
                <w:ins w:id="6757" w:author="Andrea K. Fourquet" w:date="2018-07-16T23:38:00Z"/>
              </w:rPr>
            </w:pPr>
            <w:ins w:id="6758" w:author="Andrea K. Fourquet" w:date="2018-07-16T23:38:00Z">
              <w:r w:rsidRPr="00375960">
                <w:t>[0..1]</w:t>
              </w:r>
            </w:ins>
          </w:p>
        </w:tc>
        <w:tc>
          <w:tcPr>
            <w:tcW w:w="3240" w:type="dxa"/>
            <w:tcMar>
              <w:left w:w="40" w:type="dxa"/>
              <w:right w:w="40" w:type="dxa"/>
            </w:tcMar>
          </w:tcPr>
          <w:p w14:paraId="1A1A71C6" w14:textId="77777777" w:rsidR="00CA4217" w:rsidRPr="00375960" w:rsidRDefault="00CA4217" w:rsidP="00BC0653">
            <w:pPr>
              <w:pStyle w:val="TableEntry"/>
              <w:rPr>
                <w:ins w:id="6759" w:author="Andrea K. Fourquet" w:date="2018-07-16T23:38:00Z"/>
              </w:rPr>
            </w:pPr>
            <w:ins w:id="6760" w:author="Andrea K. Fourquet" w:date="2018-07-16T23:38:00Z">
              <w:r w:rsidRPr="00375960">
                <w:t>The unit of medication dosage given to patient</w:t>
              </w:r>
              <w:r>
                <w:t>.</w:t>
              </w:r>
            </w:ins>
          </w:p>
        </w:tc>
        <w:tc>
          <w:tcPr>
            <w:tcW w:w="1440" w:type="dxa"/>
          </w:tcPr>
          <w:p w14:paraId="038B8A88" w14:textId="77777777" w:rsidR="00CA4217" w:rsidRPr="00375960" w:rsidRDefault="00CA4217" w:rsidP="00BC0653">
            <w:pPr>
              <w:pStyle w:val="TableEntry"/>
              <w:rPr>
                <w:ins w:id="6761" w:author="Andrea K. Fourquet" w:date="2018-07-16T23:38:00Z"/>
              </w:rPr>
            </w:pPr>
          </w:p>
        </w:tc>
      </w:tr>
      <w:tr w:rsidR="00CA4217" w:rsidRPr="00375960" w14:paraId="563A8C8E" w14:textId="77777777" w:rsidTr="00BC0653">
        <w:trPr>
          <w:cantSplit/>
          <w:ins w:id="6762" w:author="Andrea K. Fourquet" w:date="2018-07-16T23:38:00Z"/>
        </w:trPr>
        <w:tc>
          <w:tcPr>
            <w:tcW w:w="1770" w:type="dxa"/>
            <w:tcMar>
              <w:left w:w="40" w:type="dxa"/>
              <w:right w:w="40" w:type="dxa"/>
            </w:tcMar>
          </w:tcPr>
          <w:p w14:paraId="217FBA94" w14:textId="77777777" w:rsidR="00CA4217" w:rsidRPr="00375960" w:rsidRDefault="00CA4217" w:rsidP="00BC0653">
            <w:pPr>
              <w:pStyle w:val="TableEntry"/>
              <w:rPr>
                <w:ins w:id="6763" w:author="Andrea K. Fourquet" w:date="2018-07-16T23:38:00Z"/>
              </w:rPr>
            </w:pPr>
            <w:ins w:id="6764" w:author="Andrea K. Fourquet" w:date="2018-07-16T23:38:00Z">
              <w:r w:rsidRPr="00375960">
                <w:lastRenderedPageBreak/>
                <w:t>Response to Medication</w:t>
              </w:r>
            </w:ins>
          </w:p>
        </w:tc>
        <w:tc>
          <w:tcPr>
            <w:tcW w:w="2188" w:type="dxa"/>
          </w:tcPr>
          <w:p w14:paraId="3C258B25" w14:textId="77777777" w:rsidR="00CA4217" w:rsidRPr="00375960" w:rsidRDefault="00CA4217" w:rsidP="00BC0653">
            <w:pPr>
              <w:pStyle w:val="TableEntry"/>
              <w:rPr>
                <w:ins w:id="6765" w:author="Andrea K. Fourquet" w:date="2018-07-16T23:38:00Z"/>
              </w:rPr>
            </w:pPr>
            <w:ins w:id="6766" w:author="Andrea K. Fourquet" w:date="2018-07-16T23:38:00Z">
              <w:r w:rsidRPr="00375960">
                <w:t>Encounter</w:t>
              </w:r>
              <w:r w:rsidRPr="00375960">
                <w:sym w:font="Wingdings" w:char="F0DF"/>
              </w:r>
              <w:r w:rsidRPr="00375960">
                <w:t>MedicationAdministration.note</w:t>
              </w:r>
            </w:ins>
          </w:p>
        </w:tc>
        <w:tc>
          <w:tcPr>
            <w:tcW w:w="1440" w:type="dxa"/>
          </w:tcPr>
          <w:p w14:paraId="0757D9F2" w14:textId="77777777" w:rsidR="00CA4217" w:rsidRPr="00375960" w:rsidRDefault="00CA4217" w:rsidP="00BC0653">
            <w:pPr>
              <w:pStyle w:val="TableEntry"/>
              <w:rPr>
                <w:ins w:id="6767" w:author="Andrea K. Fourquet" w:date="2018-07-16T23:38:00Z"/>
              </w:rPr>
            </w:pPr>
            <w:ins w:id="6768" w:author="Andrea K. Fourquet" w:date="2018-07-16T23:38:00Z">
              <w:r w:rsidRPr="00375960">
                <w:t>RE</w:t>
              </w:r>
            </w:ins>
          </w:p>
          <w:p w14:paraId="5050C1AD" w14:textId="77777777" w:rsidR="00CA4217" w:rsidRPr="00375960" w:rsidRDefault="00CA4217" w:rsidP="00BC0653">
            <w:pPr>
              <w:pStyle w:val="TableEntry"/>
              <w:rPr>
                <w:ins w:id="6769" w:author="Andrea K. Fourquet" w:date="2018-07-16T23:38:00Z"/>
              </w:rPr>
            </w:pPr>
            <w:ins w:id="6770" w:author="Andrea K. Fourquet" w:date="2018-07-16T23:38:00Z">
              <w:r w:rsidRPr="00375960">
                <w:t>[0..1]</w:t>
              </w:r>
            </w:ins>
          </w:p>
        </w:tc>
        <w:tc>
          <w:tcPr>
            <w:tcW w:w="3240" w:type="dxa"/>
            <w:tcMar>
              <w:left w:w="40" w:type="dxa"/>
              <w:right w:w="40" w:type="dxa"/>
            </w:tcMar>
          </w:tcPr>
          <w:p w14:paraId="4522DC7E" w14:textId="77777777" w:rsidR="00CA4217" w:rsidRPr="00375960" w:rsidRDefault="00CA4217" w:rsidP="00BC0653">
            <w:pPr>
              <w:pStyle w:val="TableEntry"/>
              <w:rPr>
                <w:ins w:id="6771" w:author="Andrea K. Fourquet" w:date="2018-07-16T23:38:00Z"/>
              </w:rPr>
            </w:pPr>
            <w:ins w:id="6772" w:author="Andrea K. Fourquet" w:date="2018-07-16T23:38:00Z">
              <w:r w:rsidRPr="00375960">
                <w:t>The patient's response to the medication</w:t>
              </w:r>
              <w:r>
                <w:t>.</w:t>
              </w:r>
            </w:ins>
          </w:p>
        </w:tc>
        <w:tc>
          <w:tcPr>
            <w:tcW w:w="1440" w:type="dxa"/>
          </w:tcPr>
          <w:p w14:paraId="6571B506" w14:textId="77777777" w:rsidR="00CA4217" w:rsidRPr="00375960" w:rsidRDefault="00CA4217" w:rsidP="00BC0653">
            <w:pPr>
              <w:pStyle w:val="TableEntry"/>
              <w:rPr>
                <w:ins w:id="6773" w:author="Andrea K. Fourquet" w:date="2018-07-16T23:38:00Z"/>
              </w:rPr>
            </w:pPr>
          </w:p>
        </w:tc>
      </w:tr>
      <w:tr w:rsidR="00CA4217" w:rsidRPr="00375960" w14:paraId="1446D339" w14:textId="77777777" w:rsidTr="00BC0653">
        <w:trPr>
          <w:cantSplit/>
          <w:ins w:id="6774" w:author="Andrea K. Fourquet" w:date="2018-07-16T23:38:00Z"/>
        </w:trPr>
        <w:tc>
          <w:tcPr>
            <w:tcW w:w="1770" w:type="dxa"/>
            <w:tcMar>
              <w:left w:w="40" w:type="dxa"/>
              <w:right w:w="40" w:type="dxa"/>
            </w:tcMar>
          </w:tcPr>
          <w:p w14:paraId="1F2F1A93" w14:textId="77777777" w:rsidR="00CA4217" w:rsidRPr="00375960" w:rsidRDefault="00CA4217" w:rsidP="00BC0653">
            <w:pPr>
              <w:pStyle w:val="TableEntry"/>
              <w:rPr>
                <w:ins w:id="6775" w:author="Andrea K. Fourquet" w:date="2018-07-16T23:38:00Z"/>
              </w:rPr>
            </w:pPr>
            <w:ins w:id="6776" w:author="Andrea K. Fourquet" w:date="2018-07-16T23:38:00Z">
              <w:r w:rsidRPr="00375960">
                <w:t>Medication Complication</w:t>
              </w:r>
            </w:ins>
          </w:p>
        </w:tc>
        <w:tc>
          <w:tcPr>
            <w:tcW w:w="2188" w:type="dxa"/>
          </w:tcPr>
          <w:p w14:paraId="6D1B3DF6" w14:textId="77777777" w:rsidR="00CA4217" w:rsidRPr="00375960" w:rsidRDefault="00CA4217" w:rsidP="00BC0653">
            <w:pPr>
              <w:pStyle w:val="TableEntry"/>
              <w:rPr>
                <w:ins w:id="6777" w:author="Andrea K. Fourquet" w:date="2018-07-16T23:38:00Z"/>
              </w:rPr>
            </w:pPr>
            <w:ins w:id="6778" w:author="Andrea K. Fourquet" w:date="2018-07-16T23:38:00Z">
              <w:r w:rsidRPr="00375960">
                <w:t>Encounter</w:t>
              </w:r>
              <w:r w:rsidRPr="00375960">
                <w:sym w:font="Wingdings" w:char="F0DF"/>
              </w:r>
              <w:r w:rsidRPr="00375960">
                <w:t>AdverseEvent.reaction</w:t>
              </w:r>
            </w:ins>
          </w:p>
          <w:p w14:paraId="4924E7EC" w14:textId="77777777" w:rsidR="00CA4217" w:rsidRPr="00375960" w:rsidRDefault="00CA4217" w:rsidP="00BC0653">
            <w:pPr>
              <w:pStyle w:val="TableEntry"/>
              <w:rPr>
                <w:ins w:id="6779" w:author="Andrea K. Fourquet" w:date="2018-07-16T23:38:00Z"/>
              </w:rPr>
            </w:pPr>
          </w:p>
          <w:p w14:paraId="27E235C2" w14:textId="77777777" w:rsidR="00CA4217" w:rsidRPr="00375960" w:rsidRDefault="00CA4217" w:rsidP="00BC0653">
            <w:pPr>
              <w:pStyle w:val="TableEntry"/>
              <w:rPr>
                <w:ins w:id="6780" w:author="Andrea K. Fourquet" w:date="2018-07-16T23:38:00Z"/>
              </w:rPr>
            </w:pPr>
            <w:ins w:id="6781" w:author="Andrea K. Fourquet" w:date="2018-07-16T23:38:00Z">
              <w:r w:rsidRPr="00375960">
                <w:t>Encounter</w:t>
              </w:r>
              <w:r w:rsidRPr="00375960">
                <w:sym w:font="Wingdings" w:char="F0DF"/>
              </w:r>
              <w:r w:rsidRPr="00375960">
                <w:t>AdverseEvent.Description</w:t>
              </w:r>
            </w:ins>
          </w:p>
        </w:tc>
        <w:tc>
          <w:tcPr>
            <w:tcW w:w="1440" w:type="dxa"/>
          </w:tcPr>
          <w:p w14:paraId="2C3511F8" w14:textId="77777777" w:rsidR="00CA4217" w:rsidRPr="00375960" w:rsidRDefault="00CA4217" w:rsidP="00BC0653">
            <w:pPr>
              <w:pStyle w:val="TableEntry"/>
              <w:rPr>
                <w:ins w:id="6782" w:author="Andrea K. Fourquet" w:date="2018-07-16T23:38:00Z"/>
              </w:rPr>
            </w:pPr>
            <w:ins w:id="6783" w:author="Andrea K. Fourquet" w:date="2018-07-16T23:38:00Z">
              <w:r w:rsidRPr="00375960">
                <w:t>RE</w:t>
              </w:r>
            </w:ins>
          </w:p>
          <w:p w14:paraId="0AFF1D4E" w14:textId="77777777" w:rsidR="00CA4217" w:rsidRPr="00375960" w:rsidRDefault="00CA4217" w:rsidP="00BC0653">
            <w:pPr>
              <w:pStyle w:val="TableEntry"/>
              <w:rPr>
                <w:ins w:id="6784" w:author="Andrea K. Fourquet" w:date="2018-07-16T23:38:00Z"/>
              </w:rPr>
            </w:pPr>
            <w:ins w:id="6785" w:author="Andrea K. Fourquet" w:date="2018-07-16T23:38:00Z">
              <w:r w:rsidRPr="00375960">
                <w:t>[0..*]</w:t>
              </w:r>
            </w:ins>
          </w:p>
        </w:tc>
        <w:tc>
          <w:tcPr>
            <w:tcW w:w="3240" w:type="dxa"/>
            <w:tcMar>
              <w:left w:w="40" w:type="dxa"/>
              <w:right w:w="40" w:type="dxa"/>
            </w:tcMar>
          </w:tcPr>
          <w:p w14:paraId="7813F460" w14:textId="77777777" w:rsidR="00CA4217" w:rsidRPr="00375960" w:rsidRDefault="00CA4217" w:rsidP="00BC0653">
            <w:pPr>
              <w:pStyle w:val="TableEntry"/>
              <w:rPr>
                <w:ins w:id="6786" w:author="Andrea K. Fourquet" w:date="2018-07-16T23:38:00Z"/>
              </w:rPr>
            </w:pPr>
            <w:ins w:id="6787" w:author="Andrea K. Fourquet" w:date="2018-07-16T23:38:00Z">
              <w:r w:rsidRPr="00375960">
                <w:t>Any complication (abnormal effect on the patient) associated with the administration of the medication to the patient by EMS</w:t>
              </w:r>
              <w:r>
                <w:t>.</w:t>
              </w:r>
            </w:ins>
          </w:p>
        </w:tc>
        <w:tc>
          <w:tcPr>
            <w:tcW w:w="1440" w:type="dxa"/>
          </w:tcPr>
          <w:p w14:paraId="30930C2C" w14:textId="77777777" w:rsidR="00CA4217" w:rsidRPr="00375960" w:rsidRDefault="00CA4217" w:rsidP="00BC0653">
            <w:pPr>
              <w:pStyle w:val="TableEntry"/>
              <w:rPr>
                <w:ins w:id="6788" w:author="Andrea K. Fourquet" w:date="2018-07-16T23:38:00Z"/>
              </w:rPr>
            </w:pPr>
          </w:p>
        </w:tc>
      </w:tr>
      <w:tr w:rsidR="00CA4217" w:rsidRPr="00375960" w14:paraId="6394E25B" w14:textId="77777777" w:rsidTr="00BC0653">
        <w:trPr>
          <w:cantSplit/>
          <w:ins w:id="6789" w:author="Andrea K. Fourquet" w:date="2018-07-16T23:38:00Z"/>
        </w:trPr>
        <w:tc>
          <w:tcPr>
            <w:tcW w:w="1770" w:type="dxa"/>
            <w:tcMar>
              <w:left w:w="40" w:type="dxa"/>
              <w:right w:w="40" w:type="dxa"/>
            </w:tcMar>
          </w:tcPr>
          <w:p w14:paraId="60FE8D77" w14:textId="77777777" w:rsidR="00CA4217" w:rsidRPr="00375960" w:rsidRDefault="00CA4217" w:rsidP="00BC0653">
            <w:pPr>
              <w:pStyle w:val="TableEntry"/>
              <w:rPr>
                <w:ins w:id="6790" w:author="Andrea K. Fourquet" w:date="2018-07-16T23:38:00Z"/>
              </w:rPr>
            </w:pPr>
            <w:ins w:id="6791" w:author="Andrea K. Fourquet" w:date="2018-07-16T23:38:00Z">
              <w:r w:rsidRPr="00375960">
                <w:t>Date/Time Procedure Performed</w:t>
              </w:r>
            </w:ins>
          </w:p>
        </w:tc>
        <w:tc>
          <w:tcPr>
            <w:tcW w:w="2188" w:type="dxa"/>
          </w:tcPr>
          <w:p w14:paraId="2085EC1E" w14:textId="77777777" w:rsidR="00CA4217" w:rsidRPr="00375960" w:rsidRDefault="00CA4217" w:rsidP="00BC0653">
            <w:pPr>
              <w:pStyle w:val="TableEntry"/>
              <w:rPr>
                <w:ins w:id="6792" w:author="Andrea K. Fourquet" w:date="2018-07-16T23:38:00Z"/>
              </w:rPr>
            </w:pPr>
            <w:ins w:id="6793" w:author="Andrea K. Fourquet" w:date="2018-07-16T23:38:00Z">
              <w:r w:rsidRPr="00375960">
                <w:t>Encounter</w:t>
              </w:r>
              <w:r w:rsidRPr="00375960">
                <w:sym w:font="Wingdings" w:char="F0DF"/>
              </w:r>
              <w:r w:rsidRPr="00375960">
                <w:t>Procedure.performed[x].performed.dateTime</w:t>
              </w:r>
            </w:ins>
          </w:p>
        </w:tc>
        <w:tc>
          <w:tcPr>
            <w:tcW w:w="1440" w:type="dxa"/>
          </w:tcPr>
          <w:p w14:paraId="4CC0053A" w14:textId="77777777" w:rsidR="00CA4217" w:rsidRPr="00375960" w:rsidRDefault="00CA4217" w:rsidP="00BC0653">
            <w:pPr>
              <w:pStyle w:val="TableEntry"/>
              <w:rPr>
                <w:ins w:id="6794" w:author="Andrea K. Fourquet" w:date="2018-07-16T23:38:00Z"/>
              </w:rPr>
            </w:pPr>
            <w:ins w:id="6795" w:author="Andrea K. Fourquet" w:date="2018-07-16T23:38:00Z">
              <w:r w:rsidRPr="00375960">
                <w:t>RE</w:t>
              </w:r>
            </w:ins>
          </w:p>
          <w:p w14:paraId="7D956319" w14:textId="77777777" w:rsidR="00CA4217" w:rsidRPr="00375960" w:rsidRDefault="00CA4217" w:rsidP="00BC0653">
            <w:pPr>
              <w:pStyle w:val="TableEntry"/>
              <w:rPr>
                <w:ins w:id="6796" w:author="Andrea K. Fourquet" w:date="2018-07-16T23:38:00Z"/>
              </w:rPr>
            </w:pPr>
            <w:ins w:id="6797" w:author="Andrea K. Fourquet" w:date="2018-07-16T23:38:00Z">
              <w:r w:rsidRPr="00375960">
                <w:t>[0..1]</w:t>
              </w:r>
            </w:ins>
          </w:p>
        </w:tc>
        <w:tc>
          <w:tcPr>
            <w:tcW w:w="3240" w:type="dxa"/>
            <w:tcMar>
              <w:left w:w="40" w:type="dxa"/>
              <w:right w:w="40" w:type="dxa"/>
            </w:tcMar>
          </w:tcPr>
          <w:p w14:paraId="6707BEE6" w14:textId="77777777" w:rsidR="00CA4217" w:rsidRPr="00375960" w:rsidRDefault="00CA4217" w:rsidP="00BC0653">
            <w:pPr>
              <w:pStyle w:val="TableEntry"/>
              <w:rPr>
                <w:ins w:id="6798" w:author="Andrea K. Fourquet" w:date="2018-07-16T23:38:00Z"/>
              </w:rPr>
            </w:pPr>
            <w:ins w:id="6799" w:author="Andrea K. Fourquet" w:date="2018-07-16T23:38:00Z">
              <w:r w:rsidRPr="00375960">
                <w:t>The date/time the procedure was performed on the patient</w:t>
              </w:r>
              <w:r>
                <w:t>.</w:t>
              </w:r>
            </w:ins>
          </w:p>
        </w:tc>
        <w:tc>
          <w:tcPr>
            <w:tcW w:w="1440" w:type="dxa"/>
          </w:tcPr>
          <w:p w14:paraId="2F337178" w14:textId="77777777" w:rsidR="00CA4217" w:rsidRPr="00375960" w:rsidRDefault="00CA4217" w:rsidP="00BC0653">
            <w:pPr>
              <w:pStyle w:val="TableEntry"/>
              <w:rPr>
                <w:ins w:id="6800" w:author="Andrea K. Fourquet" w:date="2018-07-16T23:38:00Z"/>
              </w:rPr>
            </w:pPr>
          </w:p>
        </w:tc>
      </w:tr>
      <w:tr w:rsidR="00CA4217" w:rsidRPr="00375960" w14:paraId="07042860" w14:textId="77777777" w:rsidTr="00BC0653">
        <w:trPr>
          <w:cantSplit/>
          <w:ins w:id="6801" w:author="Andrea K. Fourquet" w:date="2018-07-16T23:38:00Z"/>
        </w:trPr>
        <w:tc>
          <w:tcPr>
            <w:tcW w:w="1770" w:type="dxa"/>
            <w:tcMar>
              <w:left w:w="40" w:type="dxa"/>
              <w:right w:w="40" w:type="dxa"/>
            </w:tcMar>
          </w:tcPr>
          <w:p w14:paraId="61BCAE20" w14:textId="77777777" w:rsidR="00CA4217" w:rsidRPr="00375960" w:rsidRDefault="00CA4217" w:rsidP="00BC0653">
            <w:pPr>
              <w:pStyle w:val="TableEntry"/>
              <w:rPr>
                <w:ins w:id="6802" w:author="Andrea K. Fourquet" w:date="2018-07-16T23:38:00Z"/>
              </w:rPr>
            </w:pPr>
            <w:ins w:id="6803" w:author="Andrea K. Fourquet" w:date="2018-07-16T23:38:00Z">
              <w:r w:rsidRPr="00375960">
                <w:t>Procedure Performed Prior to this Unit's EMS Care</w:t>
              </w:r>
            </w:ins>
          </w:p>
        </w:tc>
        <w:tc>
          <w:tcPr>
            <w:tcW w:w="2188" w:type="dxa"/>
          </w:tcPr>
          <w:p w14:paraId="1E70DF23" w14:textId="77777777" w:rsidR="00CA4217" w:rsidRPr="00375960" w:rsidRDefault="00CA4217" w:rsidP="00BC0653">
            <w:pPr>
              <w:pStyle w:val="TableEntry"/>
              <w:rPr>
                <w:ins w:id="6804" w:author="Andrea K. Fourquet" w:date="2018-07-16T23:38:00Z"/>
              </w:rPr>
            </w:pPr>
            <w:ins w:id="6805" w:author="Andrea K. Fourquet" w:date="2018-07-16T23:38:00Z">
              <w:r w:rsidRPr="00375960">
                <w:t>Encounter</w:t>
              </w:r>
              <w:r w:rsidRPr="00375960">
                <w:sym w:font="Wingdings" w:char="F0DF"/>
              </w:r>
              <w:r w:rsidRPr="00375960">
                <w:t xml:space="preserve">Procedure.performed[x].performed.dateTime </w:t>
              </w:r>
            </w:ins>
          </w:p>
        </w:tc>
        <w:tc>
          <w:tcPr>
            <w:tcW w:w="1440" w:type="dxa"/>
          </w:tcPr>
          <w:p w14:paraId="6B2D0F90" w14:textId="77777777" w:rsidR="00CA4217" w:rsidRPr="00375960" w:rsidRDefault="00CA4217" w:rsidP="00BC0653">
            <w:pPr>
              <w:pStyle w:val="TableEntry"/>
              <w:rPr>
                <w:ins w:id="6806" w:author="Andrea K. Fourquet" w:date="2018-07-16T23:38:00Z"/>
              </w:rPr>
            </w:pPr>
            <w:ins w:id="6807" w:author="Andrea K. Fourquet" w:date="2018-07-16T23:38:00Z">
              <w:r w:rsidRPr="00375960">
                <w:t>O</w:t>
              </w:r>
            </w:ins>
          </w:p>
          <w:p w14:paraId="3ABAFCF3" w14:textId="77777777" w:rsidR="00CA4217" w:rsidRPr="00375960" w:rsidRDefault="00CA4217" w:rsidP="00BC0653">
            <w:pPr>
              <w:pStyle w:val="TableEntry"/>
              <w:rPr>
                <w:ins w:id="6808" w:author="Andrea K. Fourquet" w:date="2018-07-16T23:38:00Z"/>
              </w:rPr>
            </w:pPr>
            <w:ins w:id="6809" w:author="Andrea K. Fourquet" w:date="2018-07-16T23:38:00Z">
              <w:r w:rsidRPr="00375960">
                <w:t>[0..1]</w:t>
              </w:r>
            </w:ins>
          </w:p>
        </w:tc>
        <w:tc>
          <w:tcPr>
            <w:tcW w:w="3240" w:type="dxa"/>
            <w:tcMar>
              <w:left w:w="40" w:type="dxa"/>
              <w:right w:w="40" w:type="dxa"/>
            </w:tcMar>
          </w:tcPr>
          <w:p w14:paraId="3286D703" w14:textId="77777777" w:rsidR="00CA4217" w:rsidRPr="00375960" w:rsidRDefault="00CA4217" w:rsidP="00BC0653">
            <w:pPr>
              <w:pStyle w:val="TableEntry"/>
              <w:rPr>
                <w:ins w:id="6810" w:author="Andrea K. Fourquet" w:date="2018-07-16T23:38:00Z"/>
              </w:rPr>
            </w:pPr>
            <w:ins w:id="6811" w:author="Andrea K. Fourquet" w:date="2018-07-16T23:38:00Z">
              <w:r w:rsidRPr="00375960">
                <w:t>Indicates that the procedure which was performed and documented was performed prior to this EMS units care.</w:t>
              </w:r>
            </w:ins>
          </w:p>
        </w:tc>
        <w:tc>
          <w:tcPr>
            <w:tcW w:w="1440" w:type="dxa"/>
          </w:tcPr>
          <w:p w14:paraId="79F354AB" w14:textId="77777777" w:rsidR="00CA4217" w:rsidRPr="00375960" w:rsidRDefault="00CA4217" w:rsidP="00BC0653">
            <w:pPr>
              <w:pStyle w:val="TableEntry"/>
              <w:rPr>
                <w:ins w:id="6812" w:author="Andrea K. Fourquet" w:date="2018-07-16T23:38:00Z"/>
              </w:rPr>
            </w:pPr>
          </w:p>
        </w:tc>
      </w:tr>
      <w:tr w:rsidR="00CA4217" w:rsidRPr="00375960" w14:paraId="795FFF37" w14:textId="77777777" w:rsidTr="00BC0653">
        <w:trPr>
          <w:cantSplit/>
          <w:ins w:id="6813" w:author="Andrea K. Fourquet" w:date="2018-07-16T23:38:00Z"/>
        </w:trPr>
        <w:tc>
          <w:tcPr>
            <w:tcW w:w="1770" w:type="dxa"/>
            <w:tcMar>
              <w:left w:w="40" w:type="dxa"/>
              <w:right w:w="40" w:type="dxa"/>
            </w:tcMar>
          </w:tcPr>
          <w:p w14:paraId="458D8EEA" w14:textId="77777777" w:rsidR="00CA4217" w:rsidRPr="00375960" w:rsidRDefault="00CA4217" w:rsidP="00BC0653">
            <w:pPr>
              <w:pStyle w:val="TableEntry"/>
              <w:rPr>
                <w:ins w:id="6814" w:author="Andrea K. Fourquet" w:date="2018-07-16T23:38:00Z"/>
              </w:rPr>
            </w:pPr>
            <w:ins w:id="6815" w:author="Andrea K. Fourquet" w:date="2018-07-16T23:38:00Z">
              <w:r w:rsidRPr="00375960">
                <w:t>Procedure</w:t>
              </w:r>
            </w:ins>
          </w:p>
        </w:tc>
        <w:tc>
          <w:tcPr>
            <w:tcW w:w="2188" w:type="dxa"/>
          </w:tcPr>
          <w:p w14:paraId="62B08F02" w14:textId="77777777" w:rsidR="00CA4217" w:rsidRPr="00375960" w:rsidRDefault="00CA4217" w:rsidP="00BC0653">
            <w:pPr>
              <w:pStyle w:val="TableEntry"/>
              <w:rPr>
                <w:ins w:id="6816" w:author="Andrea K. Fourquet" w:date="2018-07-16T23:38:00Z"/>
              </w:rPr>
            </w:pPr>
            <w:ins w:id="6817" w:author="Andrea K. Fourquet" w:date="2018-07-16T23:38:00Z">
              <w:r w:rsidRPr="00375960">
                <w:t>Encounter</w:t>
              </w:r>
              <w:r w:rsidRPr="00375960">
                <w:sym w:font="Wingdings" w:char="F0DF"/>
              </w:r>
              <w:r w:rsidRPr="00375960">
                <w:t xml:space="preserve">Procedure.code </w:t>
              </w:r>
            </w:ins>
          </w:p>
        </w:tc>
        <w:tc>
          <w:tcPr>
            <w:tcW w:w="1440" w:type="dxa"/>
          </w:tcPr>
          <w:p w14:paraId="2A6B1E10" w14:textId="77777777" w:rsidR="00CA4217" w:rsidRPr="00375960" w:rsidRDefault="00CA4217" w:rsidP="00BC0653">
            <w:pPr>
              <w:pStyle w:val="TableEntry"/>
              <w:rPr>
                <w:ins w:id="6818" w:author="Andrea K. Fourquet" w:date="2018-07-16T23:38:00Z"/>
              </w:rPr>
            </w:pPr>
            <w:ins w:id="6819" w:author="Andrea K. Fourquet" w:date="2018-07-16T23:38:00Z">
              <w:r w:rsidRPr="00375960">
                <w:t>RE</w:t>
              </w:r>
            </w:ins>
          </w:p>
          <w:p w14:paraId="6A6D1996" w14:textId="77777777" w:rsidR="00CA4217" w:rsidRPr="00375960" w:rsidRDefault="00CA4217" w:rsidP="00BC0653">
            <w:pPr>
              <w:pStyle w:val="TableEntry"/>
              <w:rPr>
                <w:ins w:id="6820" w:author="Andrea K. Fourquet" w:date="2018-07-16T23:38:00Z"/>
              </w:rPr>
            </w:pPr>
            <w:ins w:id="6821" w:author="Andrea K. Fourquet" w:date="2018-07-16T23:38:00Z">
              <w:r w:rsidRPr="00375960">
                <w:t>[0..1]</w:t>
              </w:r>
            </w:ins>
          </w:p>
        </w:tc>
        <w:tc>
          <w:tcPr>
            <w:tcW w:w="3240" w:type="dxa"/>
            <w:tcMar>
              <w:left w:w="40" w:type="dxa"/>
              <w:right w:w="40" w:type="dxa"/>
            </w:tcMar>
          </w:tcPr>
          <w:p w14:paraId="767B7E29" w14:textId="77777777" w:rsidR="00CA4217" w:rsidRPr="00375960" w:rsidRDefault="00CA4217" w:rsidP="00BC0653">
            <w:pPr>
              <w:pStyle w:val="TableEntry"/>
              <w:rPr>
                <w:ins w:id="6822" w:author="Andrea K. Fourquet" w:date="2018-07-16T23:38:00Z"/>
              </w:rPr>
            </w:pPr>
            <w:ins w:id="6823" w:author="Andrea K. Fourquet" w:date="2018-07-16T23:38:00Z">
              <w:r w:rsidRPr="00375960">
                <w:t>The procedure performed on the patient.</w:t>
              </w:r>
            </w:ins>
          </w:p>
        </w:tc>
        <w:tc>
          <w:tcPr>
            <w:tcW w:w="1440" w:type="dxa"/>
          </w:tcPr>
          <w:p w14:paraId="7AA3CF98" w14:textId="77777777" w:rsidR="00CA4217" w:rsidRPr="00375960" w:rsidRDefault="00CA4217" w:rsidP="00BC0653">
            <w:pPr>
              <w:pStyle w:val="TableEntry"/>
              <w:rPr>
                <w:ins w:id="6824" w:author="Andrea K. Fourquet" w:date="2018-07-16T23:38:00Z"/>
              </w:rPr>
            </w:pPr>
          </w:p>
        </w:tc>
      </w:tr>
      <w:tr w:rsidR="00CA4217" w:rsidRPr="00375960" w14:paraId="3F1758D7" w14:textId="77777777" w:rsidTr="00BC0653">
        <w:trPr>
          <w:cantSplit/>
          <w:ins w:id="6825" w:author="Andrea K. Fourquet" w:date="2018-07-16T23:38:00Z"/>
        </w:trPr>
        <w:tc>
          <w:tcPr>
            <w:tcW w:w="1770" w:type="dxa"/>
            <w:tcMar>
              <w:left w:w="40" w:type="dxa"/>
              <w:right w:w="40" w:type="dxa"/>
            </w:tcMar>
          </w:tcPr>
          <w:p w14:paraId="7C86B3A3" w14:textId="77777777" w:rsidR="00CA4217" w:rsidRPr="00375960" w:rsidRDefault="00CA4217" w:rsidP="00BC0653">
            <w:pPr>
              <w:pStyle w:val="TableEntry"/>
              <w:rPr>
                <w:ins w:id="6826" w:author="Andrea K. Fourquet" w:date="2018-07-16T23:38:00Z"/>
              </w:rPr>
            </w:pPr>
            <w:ins w:id="6827" w:author="Andrea K. Fourquet" w:date="2018-07-16T23:38:00Z">
              <w:r w:rsidRPr="00375960">
                <w:t>Number of Procedure Attempts</w:t>
              </w:r>
            </w:ins>
          </w:p>
        </w:tc>
        <w:tc>
          <w:tcPr>
            <w:tcW w:w="2188" w:type="dxa"/>
          </w:tcPr>
          <w:p w14:paraId="56A672FE" w14:textId="77777777" w:rsidR="00CA4217" w:rsidRPr="00375960" w:rsidRDefault="00CA4217" w:rsidP="00BC0653">
            <w:pPr>
              <w:pStyle w:val="TableEntry"/>
              <w:rPr>
                <w:ins w:id="6828" w:author="Andrea K. Fourquet" w:date="2018-07-16T23:38:00Z"/>
              </w:rPr>
            </w:pPr>
            <w:ins w:id="6829" w:author="Andrea K. Fourquet" w:date="2018-07-16T23:38:00Z">
              <w:r w:rsidRPr="00375960">
                <w:t>Encounter</w:t>
              </w:r>
              <w:r w:rsidRPr="00375960">
                <w:sym w:font="Wingdings" w:char="F0DF"/>
              </w:r>
              <w:r w:rsidRPr="00375960">
                <w:t>Procedure.partOf.observation.value[x]</w:t>
              </w:r>
            </w:ins>
          </w:p>
        </w:tc>
        <w:tc>
          <w:tcPr>
            <w:tcW w:w="1440" w:type="dxa"/>
          </w:tcPr>
          <w:p w14:paraId="4A966100" w14:textId="77777777" w:rsidR="00CA4217" w:rsidRPr="00375960" w:rsidRDefault="00CA4217" w:rsidP="00BC0653">
            <w:pPr>
              <w:pStyle w:val="TableEntry"/>
              <w:rPr>
                <w:ins w:id="6830" w:author="Andrea K. Fourquet" w:date="2018-07-16T23:38:00Z"/>
              </w:rPr>
            </w:pPr>
            <w:ins w:id="6831" w:author="Andrea K. Fourquet" w:date="2018-07-16T23:38:00Z">
              <w:r w:rsidRPr="00375960">
                <w:t>RE</w:t>
              </w:r>
            </w:ins>
          </w:p>
          <w:p w14:paraId="061417F8" w14:textId="77777777" w:rsidR="00CA4217" w:rsidRPr="00375960" w:rsidRDefault="00CA4217" w:rsidP="00BC0653">
            <w:pPr>
              <w:pStyle w:val="TableEntry"/>
              <w:rPr>
                <w:ins w:id="6832" w:author="Andrea K. Fourquet" w:date="2018-07-16T23:38:00Z"/>
              </w:rPr>
            </w:pPr>
            <w:ins w:id="6833" w:author="Andrea K. Fourquet" w:date="2018-07-16T23:38:00Z">
              <w:r w:rsidRPr="00375960">
                <w:t>[0..*]</w:t>
              </w:r>
            </w:ins>
          </w:p>
        </w:tc>
        <w:tc>
          <w:tcPr>
            <w:tcW w:w="3240" w:type="dxa"/>
            <w:tcMar>
              <w:left w:w="40" w:type="dxa"/>
              <w:right w:w="40" w:type="dxa"/>
            </w:tcMar>
          </w:tcPr>
          <w:p w14:paraId="4BE825D6" w14:textId="77777777" w:rsidR="00CA4217" w:rsidRPr="00375960" w:rsidRDefault="00CA4217" w:rsidP="00BC0653">
            <w:pPr>
              <w:pStyle w:val="TableEntry"/>
              <w:rPr>
                <w:ins w:id="6834" w:author="Andrea K. Fourquet" w:date="2018-07-16T23:38:00Z"/>
              </w:rPr>
            </w:pPr>
            <w:ins w:id="6835" w:author="Andrea K. Fourquet" w:date="2018-07-16T23:38:00Z">
              <w:r w:rsidRPr="00375960">
                <w:t>The number of attempts taken to complete a procedure or intervention regardless of success.</w:t>
              </w:r>
            </w:ins>
          </w:p>
        </w:tc>
        <w:tc>
          <w:tcPr>
            <w:tcW w:w="1440" w:type="dxa"/>
          </w:tcPr>
          <w:p w14:paraId="24006B0B" w14:textId="77777777" w:rsidR="00CA4217" w:rsidRPr="00375960" w:rsidRDefault="00CA4217" w:rsidP="00BC0653">
            <w:pPr>
              <w:pStyle w:val="TableEntry"/>
              <w:rPr>
                <w:ins w:id="6836" w:author="Andrea K. Fourquet" w:date="2018-07-16T23:38:00Z"/>
              </w:rPr>
            </w:pPr>
          </w:p>
        </w:tc>
      </w:tr>
      <w:tr w:rsidR="00CA4217" w:rsidRPr="00375960" w14:paraId="7FD9CC7A" w14:textId="77777777" w:rsidTr="00BC0653">
        <w:trPr>
          <w:cantSplit/>
          <w:ins w:id="6837" w:author="Andrea K. Fourquet" w:date="2018-07-16T23:38:00Z"/>
        </w:trPr>
        <w:tc>
          <w:tcPr>
            <w:tcW w:w="1770" w:type="dxa"/>
            <w:tcMar>
              <w:left w:w="40" w:type="dxa"/>
              <w:right w:w="40" w:type="dxa"/>
            </w:tcMar>
          </w:tcPr>
          <w:p w14:paraId="7DB813C2" w14:textId="77777777" w:rsidR="00CA4217" w:rsidRPr="00375960" w:rsidRDefault="00CA4217" w:rsidP="00BC0653">
            <w:pPr>
              <w:pStyle w:val="TableEntry"/>
              <w:rPr>
                <w:ins w:id="6838" w:author="Andrea K. Fourquet" w:date="2018-07-16T23:38:00Z"/>
              </w:rPr>
            </w:pPr>
            <w:ins w:id="6839" w:author="Andrea K. Fourquet" w:date="2018-07-16T23:38:00Z">
              <w:r w:rsidRPr="00375960">
                <w:t>Procedure Successful</w:t>
              </w:r>
            </w:ins>
          </w:p>
        </w:tc>
        <w:tc>
          <w:tcPr>
            <w:tcW w:w="2188" w:type="dxa"/>
          </w:tcPr>
          <w:p w14:paraId="19DAE9A6" w14:textId="77777777" w:rsidR="00CA4217" w:rsidRPr="00375960" w:rsidRDefault="00CA4217" w:rsidP="00BC0653">
            <w:pPr>
              <w:pStyle w:val="TableEntry"/>
              <w:rPr>
                <w:ins w:id="6840" w:author="Andrea K. Fourquet" w:date="2018-07-16T23:38:00Z"/>
              </w:rPr>
            </w:pPr>
            <w:ins w:id="6841" w:author="Andrea K. Fourquet" w:date="2018-07-16T23:38:00Z">
              <w:r w:rsidRPr="00375960">
                <w:t>Encounter</w:t>
              </w:r>
              <w:r w:rsidRPr="00375960">
                <w:sym w:font="Wingdings" w:char="F0DF"/>
              </w:r>
              <w:r w:rsidRPr="00375960">
                <w:t xml:space="preserve">Procedure Procedure.outcome </w:t>
              </w:r>
            </w:ins>
          </w:p>
        </w:tc>
        <w:tc>
          <w:tcPr>
            <w:tcW w:w="1440" w:type="dxa"/>
          </w:tcPr>
          <w:p w14:paraId="7E4235A1" w14:textId="77777777" w:rsidR="00CA4217" w:rsidRPr="00375960" w:rsidRDefault="00CA4217" w:rsidP="00BC0653">
            <w:pPr>
              <w:pStyle w:val="TableEntry"/>
              <w:rPr>
                <w:ins w:id="6842" w:author="Andrea K. Fourquet" w:date="2018-07-16T23:38:00Z"/>
              </w:rPr>
            </w:pPr>
            <w:ins w:id="6843" w:author="Andrea K. Fourquet" w:date="2018-07-16T23:38:00Z">
              <w:r w:rsidRPr="00375960">
                <w:t>RE</w:t>
              </w:r>
            </w:ins>
          </w:p>
          <w:p w14:paraId="4D1067C2" w14:textId="77777777" w:rsidR="00CA4217" w:rsidRPr="00375960" w:rsidRDefault="00CA4217" w:rsidP="00BC0653">
            <w:pPr>
              <w:pStyle w:val="TableEntry"/>
              <w:rPr>
                <w:ins w:id="6844" w:author="Andrea K. Fourquet" w:date="2018-07-16T23:38:00Z"/>
              </w:rPr>
            </w:pPr>
            <w:ins w:id="6845" w:author="Andrea K. Fourquet" w:date="2018-07-16T23:38:00Z">
              <w:r w:rsidRPr="00375960">
                <w:t>[0..1]</w:t>
              </w:r>
            </w:ins>
          </w:p>
        </w:tc>
        <w:tc>
          <w:tcPr>
            <w:tcW w:w="3240" w:type="dxa"/>
            <w:tcMar>
              <w:left w:w="40" w:type="dxa"/>
              <w:right w:w="40" w:type="dxa"/>
            </w:tcMar>
          </w:tcPr>
          <w:p w14:paraId="09696A80" w14:textId="77777777" w:rsidR="00CA4217" w:rsidRPr="00375960" w:rsidRDefault="00CA4217" w:rsidP="00BC0653">
            <w:pPr>
              <w:pStyle w:val="TableEntry"/>
              <w:rPr>
                <w:ins w:id="6846" w:author="Andrea K. Fourquet" w:date="2018-07-16T23:38:00Z"/>
              </w:rPr>
            </w:pPr>
            <w:ins w:id="6847" w:author="Andrea K. Fourquet" w:date="2018-07-16T23:38:00Z">
              <w:r w:rsidRPr="00375960">
                <w:t>Indicates that this individual procedure attempt which was performed on the patient was successful.</w:t>
              </w:r>
            </w:ins>
          </w:p>
        </w:tc>
        <w:tc>
          <w:tcPr>
            <w:tcW w:w="1440" w:type="dxa"/>
          </w:tcPr>
          <w:p w14:paraId="2C276EFE" w14:textId="77777777" w:rsidR="00CA4217" w:rsidRPr="00375960" w:rsidRDefault="00CA4217" w:rsidP="00BC0653">
            <w:pPr>
              <w:pStyle w:val="TableEntry"/>
              <w:rPr>
                <w:ins w:id="6848" w:author="Andrea K. Fourquet" w:date="2018-07-16T23:38:00Z"/>
              </w:rPr>
            </w:pPr>
          </w:p>
        </w:tc>
      </w:tr>
      <w:tr w:rsidR="00CA4217" w:rsidRPr="00375960" w14:paraId="7B062955" w14:textId="77777777" w:rsidTr="00BC0653">
        <w:trPr>
          <w:cantSplit/>
          <w:ins w:id="6849" w:author="Andrea K. Fourquet" w:date="2018-07-16T23:38:00Z"/>
        </w:trPr>
        <w:tc>
          <w:tcPr>
            <w:tcW w:w="1770" w:type="dxa"/>
            <w:tcMar>
              <w:left w:w="40" w:type="dxa"/>
              <w:right w:w="40" w:type="dxa"/>
            </w:tcMar>
          </w:tcPr>
          <w:p w14:paraId="61866C17" w14:textId="77777777" w:rsidR="00CA4217" w:rsidRPr="00375960" w:rsidRDefault="00CA4217" w:rsidP="00BC0653">
            <w:pPr>
              <w:pStyle w:val="TableEntry"/>
              <w:rPr>
                <w:ins w:id="6850" w:author="Andrea K. Fourquet" w:date="2018-07-16T23:38:00Z"/>
              </w:rPr>
            </w:pPr>
            <w:ins w:id="6851" w:author="Andrea K. Fourquet" w:date="2018-07-16T23:38:00Z">
              <w:r w:rsidRPr="00375960">
                <w:t>Procedure Complication</w:t>
              </w:r>
            </w:ins>
          </w:p>
        </w:tc>
        <w:tc>
          <w:tcPr>
            <w:tcW w:w="2188" w:type="dxa"/>
          </w:tcPr>
          <w:p w14:paraId="7CED8D49" w14:textId="77777777" w:rsidR="00CA4217" w:rsidRPr="00375960" w:rsidRDefault="00CA4217" w:rsidP="00BC0653">
            <w:pPr>
              <w:pStyle w:val="TableEntry"/>
              <w:rPr>
                <w:ins w:id="6852" w:author="Andrea K. Fourquet" w:date="2018-07-16T23:38:00Z"/>
              </w:rPr>
            </w:pPr>
            <w:ins w:id="6853" w:author="Andrea K. Fourquet" w:date="2018-07-16T23:38:00Z">
              <w:r w:rsidRPr="00375960">
                <w:t>Encounter</w:t>
              </w:r>
              <w:r w:rsidRPr="00375960">
                <w:sym w:font="Wingdings" w:char="F0DF"/>
              </w:r>
              <w:r w:rsidRPr="00375960">
                <w:t>Procedure Procedure.status</w:t>
              </w:r>
            </w:ins>
          </w:p>
        </w:tc>
        <w:tc>
          <w:tcPr>
            <w:tcW w:w="1440" w:type="dxa"/>
          </w:tcPr>
          <w:p w14:paraId="40522F0B" w14:textId="77777777" w:rsidR="00CA4217" w:rsidRPr="00375960" w:rsidRDefault="00CA4217" w:rsidP="00BC0653">
            <w:pPr>
              <w:pStyle w:val="TableEntry"/>
              <w:rPr>
                <w:ins w:id="6854" w:author="Andrea K. Fourquet" w:date="2018-07-16T23:38:00Z"/>
              </w:rPr>
            </w:pPr>
            <w:ins w:id="6855" w:author="Andrea K. Fourquet" w:date="2018-07-16T23:38:00Z">
              <w:r w:rsidRPr="00375960">
                <w:t>RE</w:t>
              </w:r>
            </w:ins>
          </w:p>
          <w:p w14:paraId="2BE386D9" w14:textId="77777777" w:rsidR="00CA4217" w:rsidRPr="00375960" w:rsidRDefault="00CA4217" w:rsidP="00BC0653">
            <w:pPr>
              <w:pStyle w:val="TableEntry"/>
              <w:rPr>
                <w:ins w:id="6856" w:author="Andrea K. Fourquet" w:date="2018-07-16T23:38:00Z"/>
              </w:rPr>
            </w:pPr>
            <w:ins w:id="6857" w:author="Andrea K. Fourquet" w:date="2018-07-16T23:38:00Z">
              <w:r w:rsidRPr="00375960">
                <w:t>[0..*]</w:t>
              </w:r>
            </w:ins>
          </w:p>
        </w:tc>
        <w:tc>
          <w:tcPr>
            <w:tcW w:w="3240" w:type="dxa"/>
            <w:tcMar>
              <w:left w:w="40" w:type="dxa"/>
              <w:right w:w="40" w:type="dxa"/>
            </w:tcMar>
          </w:tcPr>
          <w:p w14:paraId="52B9021B" w14:textId="77777777" w:rsidR="00CA4217" w:rsidRPr="00375960" w:rsidRDefault="00CA4217" w:rsidP="00BC0653">
            <w:pPr>
              <w:pStyle w:val="TableEntry"/>
              <w:rPr>
                <w:ins w:id="6858" w:author="Andrea K. Fourquet" w:date="2018-07-16T23:38:00Z"/>
              </w:rPr>
            </w:pPr>
            <w:ins w:id="6859" w:author="Andrea K. Fourquet" w:date="2018-07-16T23:38:00Z">
              <w:r w:rsidRPr="00375960">
                <w:t>Any complication (abnormal effect on the patient) associated with the performance of the procedure on the patient</w:t>
              </w:r>
              <w:r>
                <w:t>.</w:t>
              </w:r>
            </w:ins>
          </w:p>
        </w:tc>
        <w:tc>
          <w:tcPr>
            <w:tcW w:w="1440" w:type="dxa"/>
          </w:tcPr>
          <w:p w14:paraId="1E92A665" w14:textId="77777777" w:rsidR="00CA4217" w:rsidRPr="00375960" w:rsidRDefault="00CA4217" w:rsidP="00BC0653">
            <w:pPr>
              <w:pStyle w:val="TableEntry"/>
              <w:rPr>
                <w:ins w:id="6860" w:author="Andrea K. Fourquet" w:date="2018-07-16T23:38:00Z"/>
              </w:rPr>
            </w:pPr>
          </w:p>
        </w:tc>
      </w:tr>
      <w:tr w:rsidR="00CA4217" w:rsidRPr="00375960" w14:paraId="112B44F8" w14:textId="77777777" w:rsidTr="00BC0653">
        <w:trPr>
          <w:cantSplit/>
          <w:ins w:id="6861" w:author="Andrea K. Fourquet" w:date="2018-07-16T23:38:00Z"/>
        </w:trPr>
        <w:tc>
          <w:tcPr>
            <w:tcW w:w="1770" w:type="dxa"/>
            <w:tcMar>
              <w:left w:w="40" w:type="dxa"/>
              <w:right w:w="40" w:type="dxa"/>
            </w:tcMar>
          </w:tcPr>
          <w:p w14:paraId="366CAE5F" w14:textId="77777777" w:rsidR="00CA4217" w:rsidRPr="00375960" w:rsidRDefault="00CA4217" w:rsidP="00BC0653">
            <w:pPr>
              <w:pStyle w:val="TableEntry"/>
              <w:rPr>
                <w:ins w:id="6862" w:author="Andrea K. Fourquet" w:date="2018-07-16T23:38:00Z"/>
              </w:rPr>
            </w:pPr>
            <w:ins w:id="6863" w:author="Andrea K. Fourquet" w:date="2018-07-16T23:38:00Z">
              <w:r w:rsidRPr="00375960">
                <w:t>Response to Procedure</w:t>
              </w:r>
            </w:ins>
          </w:p>
        </w:tc>
        <w:tc>
          <w:tcPr>
            <w:tcW w:w="2188" w:type="dxa"/>
          </w:tcPr>
          <w:p w14:paraId="026A3C2C" w14:textId="77777777" w:rsidR="00CA4217" w:rsidRPr="00375960" w:rsidRDefault="00CA4217" w:rsidP="00BC0653">
            <w:pPr>
              <w:pStyle w:val="TableEntry"/>
              <w:rPr>
                <w:ins w:id="6864" w:author="Andrea K. Fourquet" w:date="2018-07-16T23:38:00Z"/>
              </w:rPr>
            </w:pPr>
            <w:ins w:id="6865" w:author="Andrea K. Fourquet" w:date="2018-07-16T23:38:00Z">
              <w:r w:rsidRPr="00375960">
                <w:t>Encounter</w:t>
              </w:r>
              <w:r w:rsidRPr="00375960">
                <w:sym w:font="Wingdings" w:char="F0DF"/>
              </w:r>
              <w:r w:rsidRPr="00375960">
                <w:t xml:space="preserve">Procedure Procedure.outcome </w:t>
              </w:r>
            </w:ins>
          </w:p>
        </w:tc>
        <w:tc>
          <w:tcPr>
            <w:tcW w:w="1440" w:type="dxa"/>
          </w:tcPr>
          <w:p w14:paraId="4093064D" w14:textId="77777777" w:rsidR="00CA4217" w:rsidRPr="00375960" w:rsidRDefault="00CA4217" w:rsidP="00BC0653">
            <w:pPr>
              <w:pStyle w:val="TableEntry"/>
              <w:rPr>
                <w:ins w:id="6866" w:author="Andrea K. Fourquet" w:date="2018-07-16T23:38:00Z"/>
              </w:rPr>
            </w:pPr>
            <w:ins w:id="6867" w:author="Andrea K. Fourquet" w:date="2018-07-16T23:38:00Z">
              <w:r w:rsidRPr="00375960">
                <w:t>RE</w:t>
              </w:r>
            </w:ins>
          </w:p>
          <w:p w14:paraId="63659928" w14:textId="77777777" w:rsidR="00CA4217" w:rsidRPr="00375960" w:rsidRDefault="00CA4217" w:rsidP="00BC0653">
            <w:pPr>
              <w:pStyle w:val="TableEntry"/>
              <w:rPr>
                <w:ins w:id="6868" w:author="Andrea K. Fourquet" w:date="2018-07-16T23:38:00Z"/>
              </w:rPr>
            </w:pPr>
            <w:ins w:id="6869" w:author="Andrea K. Fourquet" w:date="2018-07-16T23:38:00Z">
              <w:r w:rsidRPr="00375960">
                <w:t>[0..1]</w:t>
              </w:r>
            </w:ins>
          </w:p>
        </w:tc>
        <w:tc>
          <w:tcPr>
            <w:tcW w:w="3240" w:type="dxa"/>
            <w:tcMar>
              <w:left w:w="40" w:type="dxa"/>
              <w:right w:w="40" w:type="dxa"/>
            </w:tcMar>
          </w:tcPr>
          <w:p w14:paraId="4BB17490" w14:textId="77777777" w:rsidR="00CA4217" w:rsidRPr="00375960" w:rsidRDefault="00CA4217" w:rsidP="00BC0653">
            <w:pPr>
              <w:pStyle w:val="TableEntry"/>
              <w:rPr>
                <w:ins w:id="6870" w:author="Andrea K. Fourquet" w:date="2018-07-16T23:38:00Z"/>
              </w:rPr>
            </w:pPr>
            <w:ins w:id="6871" w:author="Andrea K. Fourquet" w:date="2018-07-16T23:38:00Z">
              <w:r w:rsidRPr="00375960">
                <w:t>The patient's response to the procedure</w:t>
              </w:r>
              <w:r>
                <w:t>.</w:t>
              </w:r>
            </w:ins>
          </w:p>
        </w:tc>
        <w:tc>
          <w:tcPr>
            <w:tcW w:w="1440" w:type="dxa"/>
          </w:tcPr>
          <w:p w14:paraId="71D19AC4" w14:textId="77777777" w:rsidR="00CA4217" w:rsidRPr="00375960" w:rsidRDefault="00CA4217" w:rsidP="00BC0653">
            <w:pPr>
              <w:pStyle w:val="TableEntry"/>
              <w:rPr>
                <w:ins w:id="6872" w:author="Andrea K. Fourquet" w:date="2018-07-16T23:38:00Z"/>
              </w:rPr>
            </w:pPr>
          </w:p>
        </w:tc>
      </w:tr>
      <w:tr w:rsidR="00CA4217" w:rsidRPr="00375960" w14:paraId="52E784FA" w14:textId="77777777" w:rsidTr="00BC0653">
        <w:trPr>
          <w:cantSplit/>
          <w:ins w:id="6873" w:author="Andrea K. Fourquet" w:date="2018-07-16T23:38:00Z"/>
        </w:trPr>
        <w:tc>
          <w:tcPr>
            <w:tcW w:w="1770" w:type="dxa"/>
            <w:tcMar>
              <w:left w:w="40" w:type="dxa"/>
              <w:right w:w="40" w:type="dxa"/>
            </w:tcMar>
          </w:tcPr>
          <w:p w14:paraId="3ADBC295" w14:textId="77777777" w:rsidR="00CA4217" w:rsidRPr="00375960" w:rsidRDefault="00CA4217" w:rsidP="00BC0653">
            <w:pPr>
              <w:pStyle w:val="TableEntry"/>
              <w:rPr>
                <w:ins w:id="6874" w:author="Andrea K. Fourquet" w:date="2018-07-16T23:38:00Z"/>
              </w:rPr>
            </w:pPr>
            <w:ins w:id="6875" w:author="Andrea K. Fourquet" w:date="2018-07-16T23:38:00Z">
              <w:r w:rsidRPr="00375960">
                <w:t>Vascular Access Location</w:t>
              </w:r>
            </w:ins>
          </w:p>
        </w:tc>
        <w:tc>
          <w:tcPr>
            <w:tcW w:w="2188" w:type="dxa"/>
          </w:tcPr>
          <w:p w14:paraId="1BC49071" w14:textId="77777777" w:rsidR="00CA4217" w:rsidRPr="00375960" w:rsidRDefault="00CA4217" w:rsidP="00BC0653">
            <w:pPr>
              <w:pStyle w:val="TableEntry"/>
              <w:rPr>
                <w:ins w:id="6876" w:author="Andrea K. Fourquet" w:date="2018-07-16T23:38:00Z"/>
              </w:rPr>
            </w:pPr>
            <w:ins w:id="6877" w:author="Andrea K. Fourquet" w:date="2018-07-16T23:38:00Z">
              <w:r w:rsidRPr="00375960">
                <w:t>Encounter</w:t>
              </w:r>
              <w:r w:rsidRPr="00375960">
                <w:sym w:font="Wingdings" w:char="F0DF"/>
              </w:r>
              <w:r w:rsidRPr="00375960">
                <w:t>Procedure Procedure.bodySite</w:t>
              </w:r>
            </w:ins>
          </w:p>
        </w:tc>
        <w:tc>
          <w:tcPr>
            <w:tcW w:w="1440" w:type="dxa"/>
          </w:tcPr>
          <w:p w14:paraId="5EE60F5F" w14:textId="77777777" w:rsidR="00CA4217" w:rsidRPr="00375960" w:rsidRDefault="00CA4217" w:rsidP="00BC0653">
            <w:pPr>
              <w:pStyle w:val="TableEntry"/>
              <w:rPr>
                <w:ins w:id="6878" w:author="Andrea K. Fourquet" w:date="2018-07-16T23:38:00Z"/>
              </w:rPr>
            </w:pPr>
            <w:ins w:id="6879" w:author="Andrea K. Fourquet" w:date="2018-07-16T23:38:00Z">
              <w:r w:rsidRPr="00375960">
                <w:t>RE</w:t>
              </w:r>
            </w:ins>
          </w:p>
          <w:p w14:paraId="3AE8A4ED" w14:textId="77777777" w:rsidR="00CA4217" w:rsidRPr="00375960" w:rsidRDefault="00CA4217" w:rsidP="00BC0653">
            <w:pPr>
              <w:pStyle w:val="TableEntry"/>
              <w:rPr>
                <w:ins w:id="6880" w:author="Andrea K. Fourquet" w:date="2018-07-16T23:38:00Z"/>
              </w:rPr>
            </w:pPr>
            <w:ins w:id="6881" w:author="Andrea K. Fourquet" w:date="2018-07-16T23:38:00Z">
              <w:r w:rsidRPr="00375960">
                <w:t>[0..1]</w:t>
              </w:r>
            </w:ins>
          </w:p>
        </w:tc>
        <w:tc>
          <w:tcPr>
            <w:tcW w:w="3240" w:type="dxa"/>
            <w:tcMar>
              <w:left w:w="40" w:type="dxa"/>
              <w:right w:w="40" w:type="dxa"/>
            </w:tcMar>
          </w:tcPr>
          <w:p w14:paraId="0A0BE3C7" w14:textId="77777777" w:rsidR="00CA4217" w:rsidRPr="00375960" w:rsidRDefault="00CA4217" w:rsidP="00BC0653">
            <w:pPr>
              <w:pStyle w:val="TableEntry"/>
              <w:rPr>
                <w:ins w:id="6882" w:author="Andrea K. Fourquet" w:date="2018-07-16T23:38:00Z"/>
              </w:rPr>
            </w:pPr>
            <w:ins w:id="6883" w:author="Andrea K. Fourquet" w:date="2018-07-16T23:38:00Z">
              <w:r w:rsidRPr="00375960">
                <w:t>The location of the vascular access site attempt on the patient, if applicable.</w:t>
              </w:r>
            </w:ins>
          </w:p>
        </w:tc>
        <w:tc>
          <w:tcPr>
            <w:tcW w:w="1440" w:type="dxa"/>
          </w:tcPr>
          <w:p w14:paraId="052E0E4E" w14:textId="77777777" w:rsidR="00CA4217" w:rsidRPr="00375960" w:rsidRDefault="00CA4217" w:rsidP="00BC0653">
            <w:pPr>
              <w:pStyle w:val="TableEntry"/>
              <w:rPr>
                <w:ins w:id="6884" w:author="Andrea K. Fourquet" w:date="2018-07-16T23:38:00Z"/>
              </w:rPr>
            </w:pPr>
          </w:p>
        </w:tc>
      </w:tr>
      <w:tr w:rsidR="00CA4217" w:rsidRPr="00375960" w14:paraId="1E6877A2" w14:textId="77777777" w:rsidTr="00BC0653">
        <w:trPr>
          <w:cantSplit/>
          <w:ins w:id="6885" w:author="Andrea K. Fourquet" w:date="2018-07-16T23:38:00Z"/>
        </w:trPr>
        <w:tc>
          <w:tcPr>
            <w:tcW w:w="1770" w:type="dxa"/>
            <w:tcMar>
              <w:left w:w="40" w:type="dxa"/>
              <w:right w:w="40" w:type="dxa"/>
            </w:tcMar>
          </w:tcPr>
          <w:p w14:paraId="16E53EF8" w14:textId="77777777" w:rsidR="00CA4217" w:rsidRPr="00375960" w:rsidRDefault="00CA4217" w:rsidP="00BC0653">
            <w:pPr>
              <w:pStyle w:val="TableEntry"/>
              <w:rPr>
                <w:ins w:id="6886" w:author="Andrea K. Fourquet" w:date="2018-07-16T23:38:00Z"/>
              </w:rPr>
            </w:pPr>
            <w:ins w:id="6887" w:author="Andrea K. Fourquet" w:date="2018-07-16T23:38:00Z">
              <w:r w:rsidRPr="00375960">
                <w:t>Indications for Invasive Airway</w:t>
              </w:r>
            </w:ins>
          </w:p>
        </w:tc>
        <w:tc>
          <w:tcPr>
            <w:tcW w:w="2188" w:type="dxa"/>
          </w:tcPr>
          <w:p w14:paraId="73AD62E4" w14:textId="77777777" w:rsidR="00CA4217" w:rsidRPr="00375960" w:rsidRDefault="00CA4217" w:rsidP="00BC0653">
            <w:pPr>
              <w:pStyle w:val="TableEntry"/>
              <w:rPr>
                <w:ins w:id="6888" w:author="Andrea K. Fourquet" w:date="2018-07-16T23:38:00Z"/>
              </w:rPr>
            </w:pPr>
            <w:ins w:id="6889" w:author="Andrea K. Fourquet" w:date="2018-07-16T23:38:00Z">
              <w:r w:rsidRPr="00375960">
                <w:t>Encounter</w:t>
              </w:r>
              <w:r w:rsidRPr="00375960">
                <w:sym w:font="Wingdings" w:char="F0DF"/>
              </w:r>
              <w:r w:rsidRPr="00375960">
                <w:t xml:space="preserve">Procedure Procedure.ReasonReference </w:t>
              </w:r>
            </w:ins>
          </w:p>
          <w:p w14:paraId="5DB7CAE0" w14:textId="77777777" w:rsidR="00CA4217" w:rsidRPr="00375960" w:rsidRDefault="00CA4217" w:rsidP="00BC0653">
            <w:pPr>
              <w:pStyle w:val="TableEntry"/>
              <w:rPr>
                <w:ins w:id="6890" w:author="Andrea K. Fourquet" w:date="2018-07-16T23:38:00Z"/>
              </w:rPr>
            </w:pPr>
            <w:ins w:id="6891" w:author="Andrea K. Fourquet" w:date="2018-07-16T23:38:00Z">
              <w:r w:rsidRPr="00375960">
                <w:t>Encounter</w:t>
              </w:r>
              <w:r w:rsidRPr="00375960">
                <w:sym w:font="Wingdings" w:char="F0DF"/>
              </w:r>
              <w:r w:rsidRPr="00375960">
                <w:t>Procedure Procedure.ReasonCode</w:t>
              </w:r>
            </w:ins>
          </w:p>
        </w:tc>
        <w:tc>
          <w:tcPr>
            <w:tcW w:w="1440" w:type="dxa"/>
          </w:tcPr>
          <w:p w14:paraId="6EEECB90" w14:textId="77777777" w:rsidR="00CA4217" w:rsidRPr="00375960" w:rsidRDefault="00CA4217" w:rsidP="00BC0653">
            <w:pPr>
              <w:pStyle w:val="TableEntry"/>
              <w:rPr>
                <w:ins w:id="6892" w:author="Andrea K. Fourquet" w:date="2018-07-16T23:38:00Z"/>
              </w:rPr>
            </w:pPr>
            <w:ins w:id="6893" w:author="Andrea K. Fourquet" w:date="2018-07-16T23:38:00Z">
              <w:r w:rsidRPr="00375960">
                <w:t>RE</w:t>
              </w:r>
            </w:ins>
          </w:p>
          <w:p w14:paraId="5A044B7F" w14:textId="77777777" w:rsidR="00CA4217" w:rsidRPr="00375960" w:rsidRDefault="00CA4217" w:rsidP="00BC0653">
            <w:pPr>
              <w:pStyle w:val="TableEntry"/>
              <w:rPr>
                <w:ins w:id="6894" w:author="Andrea K. Fourquet" w:date="2018-07-16T23:38:00Z"/>
              </w:rPr>
            </w:pPr>
            <w:ins w:id="6895" w:author="Andrea K. Fourquet" w:date="2018-07-16T23:38:00Z">
              <w:r w:rsidRPr="00375960">
                <w:t>[0..*]</w:t>
              </w:r>
            </w:ins>
          </w:p>
        </w:tc>
        <w:tc>
          <w:tcPr>
            <w:tcW w:w="3240" w:type="dxa"/>
            <w:tcMar>
              <w:left w:w="40" w:type="dxa"/>
              <w:right w:w="40" w:type="dxa"/>
            </w:tcMar>
          </w:tcPr>
          <w:p w14:paraId="71D12E76" w14:textId="77777777" w:rsidR="00CA4217" w:rsidRPr="00375960" w:rsidRDefault="00CA4217" w:rsidP="00BC0653">
            <w:pPr>
              <w:pStyle w:val="TableEntry"/>
              <w:rPr>
                <w:ins w:id="6896" w:author="Andrea K. Fourquet" w:date="2018-07-16T23:38:00Z"/>
              </w:rPr>
            </w:pPr>
            <w:ins w:id="6897" w:author="Andrea K. Fourquet" w:date="2018-07-16T23:38:00Z">
              <w:r w:rsidRPr="00375960">
                <w:t>The clinical indication for performing invasive airway management.</w:t>
              </w:r>
            </w:ins>
          </w:p>
        </w:tc>
        <w:tc>
          <w:tcPr>
            <w:tcW w:w="1440" w:type="dxa"/>
          </w:tcPr>
          <w:p w14:paraId="00F05138" w14:textId="77777777" w:rsidR="00CA4217" w:rsidRPr="00375960" w:rsidRDefault="00CA4217" w:rsidP="00BC0653">
            <w:pPr>
              <w:pStyle w:val="TableEntry"/>
              <w:rPr>
                <w:ins w:id="6898" w:author="Andrea K. Fourquet" w:date="2018-07-16T23:38:00Z"/>
              </w:rPr>
            </w:pPr>
          </w:p>
        </w:tc>
      </w:tr>
      <w:tr w:rsidR="00CA4217" w:rsidRPr="00375960" w14:paraId="3163F434" w14:textId="77777777" w:rsidTr="00BC0653">
        <w:trPr>
          <w:cantSplit/>
          <w:ins w:id="6899" w:author="Andrea K. Fourquet" w:date="2018-07-16T23:38:00Z"/>
        </w:trPr>
        <w:tc>
          <w:tcPr>
            <w:tcW w:w="1770" w:type="dxa"/>
            <w:tcMar>
              <w:left w:w="40" w:type="dxa"/>
              <w:right w:w="40" w:type="dxa"/>
            </w:tcMar>
          </w:tcPr>
          <w:p w14:paraId="28C254BA" w14:textId="77777777" w:rsidR="00CA4217" w:rsidRPr="00375960" w:rsidRDefault="00CA4217" w:rsidP="00BC0653">
            <w:pPr>
              <w:pStyle w:val="TableEntry"/>
              <w:rPr>
                <w:ins w:id="6900" w:author="Andrea K. Fourquet" w:date="2018-07-16T23:38:00Z"/>
              </w:rPr>
            </w:pPr>
            <w:ins w:id="6901" w:author="Andrea K. Fourquet" w:date="2018-07-16T23:38:00Z">
              <w:r w:rsidRPr="00375960">
                <w:t>Date/Time Airway Device Placement Confirmation</w:t>
              </w:r>
            </w:ins>
          </w:p>
        </w:tc>
        <w:tc>
          <w:tcPr>
            <w:tcW w:w="2188" w:type="dxa"/>
          </w:tcPr>
          <w:p w14:paraId="42391E80" w14:textId="77777777" w:rsidR="00CA4217" w:rsidRPr="00375960" w:rsidRDefault="00CA4217" w:rsidP="00BC0653">
            <w:pPr>
              <w:pStyle w:val="TableEntry"/>
              <w:rPr>
                <w:ins w:id="6902" w:author="Andrea K. Fourquet" w:date="2018-07-16T23:38:00Z"/>
              </w:rPr>
            </w:pPr>
            <w:ins w:id="6903" w:author="Andrea K. Fourquet" w:date="2018-07-16T23:38:00Z">
              <w:r w:rsidRPr="00375960">
                <w:t>Encounter</w:t>
              </w:r>
              <w:r w:rsidRPr="00375960">
                <w:sym w:font="Wingdings" w:char="F0DF"/>
              </w:r>
              <w:r w:rsidRPr="00375960">
                <w:t>Procedure Procedure.perfor</w:t>
              </w:r>
              <w:r>
                <w:t>med</w:t>
              </w:r>
              <w:r w:rsidRPr="00375960">
                <w:t>DateTime</w:t>
              </w:r>
            </w:ins>
          </w:p>
        </w:tc>
        <w:tc>
          <w:tcPr>
            <w:tcW w:w="1440" w:type="dxa"/>
          </w:tcPr>
          <w:p w14:paraId="2453FC2A" w14:textId="77777777" w:rsidR="00CA4217" w:rsidRPr="00375960" w:rsidRDefault="00CA4217" w:rsidP="00BC0653">
            <w:pPr>
              <w:pStyle w:val="TableEntry"/>
              <w:rPr>
                <w:ins w:id="6904" w:author="Andrea K. Fourquet" w:date="2018-07-16T23:38:00Z"/>
              </w:rPr>
            </w:pPr>
            <w:ins w:id="6905" w:author="Andrea K. Fourquet" w:date="2018-07-16T23:38:00Z">
              <w:r w:rsidRPr="00375960">
                <w:t>RE</w:t>
              </w:r>
            </w:ins>
          </w:p>
          <w:p w14:paraId="44FDA961" w14:textId="77777777" w:rsidR="00CA4217" w:rsidRPr="00375960" w:rsidRDefault="00CA4217" w:rsidP="00BC0653">
            <w:pPr>
              <w:pStyle w:val="TableEntry"/>
              <w:rPr>
                <w:ins w:id="6906" w:author="Andrea K. Fourquet" w:date="2018-07-16T23:38:00Z"/>
              </w:rPr>
            </w:pPr>
            <w:ins w:id="6907" w:author="Andrea K. Fourquet" w:date="2018-07-16T23:38:00Z">
              <w:r w:rsidRPr="00375960">
                <w:t>[0..1]</w:t>
              </w:r>
            </w:ins>
          </w:p>
        </w:tc>
        <w:tc>
          <w:tcPr>
            <w:tcW w:w="3240" w:type="dxa"/>
            <w:tcMar>
              <w:left w:w="40" w:type="dxa"/>
              <w:right w:w="40" w:type="dxa"/>
            </w:tcMar>
          </w:tcPr>
          <w:p w14:paraId="5257CB13" w14:textId="77777777" w:rsidR="00CA4217" w:rsidRPr="00375960" w:rsidRDefault="00CA4217" w:rsidP="00BC0653">
            <w:pPr>
              <w:pStyle w:val="TableEntry"/>
              <w:rPr>
                <w:ins w:id="6908" w:author="Andrea K. Fourquet" w:date="2018-07-16T23:38:00Z"/>
              </w:rPr>
            </w:pPr>
            <w:ins w:id="6909" w:author="Andrea K. Fourquet" w:date="2018-07-16T23:38:00Z">
              <w:r w:rsidRPr="00375960">
                <w:t>The date and time the airway device placement was confirmed.</w:t>
              </w:r>
            </w:ins>
          </w:p>
        </w:tc>
        <w:tc>
          <w:tcPr>
            <w:tcW w:w="1440" w:type="dxa"/>
          </w:tcPr>
          <w:p w14:paraId="0D1673C5" w14:textId="77777777" w:rsidR="00CA4217" w:rsidRPr="00375960" w:rsidRDefault="00CA4217" w:rsidP="00BC0653">
            <w:pPr>
              <w:pStyle w:val="TableEntry"/>
              <w:rPr>
                <w:ins w:id="6910" w:author="Andrea K. Fourquet" w:date="2018-07-16T23:38:00Z"/>
              </w:rPr>
            </w:pPr>
          </w:p>
        </w:tc>
      </w:tr>
      <w:tr w:rsidR="00CA4217" w:rsidRPr="00375960" w14:paraId="0CAA864E" w14:textId="77777777" w:rsidTr="00BC0653">
        <w:trPr>
          <w:cantSplit/>
          <w:ins w:id="6911" w:author="Andrea K. Fourquet" w:date="2018-07-16T23:38:00Z"/>
        </w:trPr>
        <w:tc>
          <w:tcPr>
            <w:tcW w:w="1770" w:type="dxa"/>
            <w:tcMar>
              <w:left w:w="40" w:type="dxa"/>
              <w:right w:w="40" w:type="dxa"/>
            </w:tcMar>
          </w:tcPr>
          <w:p w14:paraId="629C4C1A" w14:textId="77777777" w:rsidR="00CA4217" w:rsidRPr="00375960" w:rsidRDefault="00CA4217" w:rsidP="00BC0653">
            <w:pPr>
              <w:pStyle w:val="TableEntry"/>
              <w:rPr>
                <w:ins w:id="6912" w:author="Andrea K. Fourquet" w:date="2018-07-16T23:38:00Z"/>
              </w:rPr>
            </w:pPr>
            <w:ins w:id="6913" w:author="Andrea K. Fourquet" w:date="2018-07-16T23:38:00Z">
              <w:r w:rsidRPr="00375960">
                <w:t>Airway Device Being Confirmed</w:t>
              </w:r>
            </w:ins>
          </w:p>
        </w:tc>
        <w:tc>
          <w:tcPr>
            <w:tcW w:w="2188" w:type="dxa"/>
          </w:tcPr>
          <w:p w14:paraId="212059CA" w14:textId="77777777" w:rsidR="00CA4217" w:rsidRPr="00375960" w:rsidRDefault="00CA4217" w:rsidP="00BC0653">
            <w:pPr>
              <w:pStyle w:val="TableEntry"/>
              <w:rPr>
                <w:ins w:id="6914" w:author="Andrea K. Fourquet" w:date="2018-07-16T23:38:00Z"/>
              </w:rPr>
            </w:pPr>
            <w:ins w:id="6915" w:author="Andrea K. Fourquet" w:date="2018-07-16T23:38:00Z">
              <w:r w:rsidRPr="00375960">
                <w:t>Encounter</w:t>
              </w:r>
              <w:r w:rsidRPr="00375960">
                <w:sym w:font="Wingdings" w:char="F0DF"/>
              </w:r>
              <w:r w:rsidRPr="00375960">
                <w:t xml:space="preserve">Procedure Procedure.outcome </w:t>
              </w:r>
            </w:ins>
          </w:p>
          <w:p w14:paraId="712153C6" w14:textId="77777777" w:rsidR="00CA4217" w:rsidRPr="00375960" w:rsidRDefault="00CA4217" w:rsidP="00BC0653">
            <w:pPr>
              <w:pStyle w:val="TableEntry"/>
              <w:rPr>
                <w:ins w:id="6916" w:author="Andrea K. Fourquet" w:date="2018-07-16T23:38:00Z"/>
              </w:rPr>
            </w:pPr>
            <w:ins w:id="6917" w:author="Andrea K. Fourquet" w:date="2018-07-16T23:38:00Z">
              <w:r w:rsidRPr="00375960">
                <w:t xml:space="preserve">Procedure.code </w:t>
              </w:r>
            </w:ins>
          </w:p>
          <w:p w14:paraId="2697D861" w14:textId="77777777" w:rsidR="00CA4217" w:rsidRPr="00375960" w:rsidRDefault="00CA4217" w:rsidP="00BC0653">
            <w:pPr>
              <w:pStyle w:val="TableEntry"/>
              <w:rPr>
                <w:ins w:id="6918" w:author="Andrea K. Fourquet" w:date="2018-07-16T23:38:00Z"/>
              </w:rPr>
            </w:pPr>
          </w:p>
        </w:tc>
        <w:tc>
          <w:tcPr>
            <w:tcW w:w="1440" w:type="dxa"/>
          </w:tcPr>
          <w:p w14:paraId="2A54C80C" w14:textId="77777777" w:rsidR="00CA4217" w:rsidRPr="00375960" w:rsidRDefault="00CA4217" w:rsidP="00BC0653">
            <w:pPr>
              <w:pStyle w:val="TableEntry"/>
              <w:rPr>
                <w:ins w:id="6919" w:author="Andrea K. Fourquet" w:date="2018-07-16T23:38:00Z"/>
              </w:rPr>
            </w:pPr>
            <w:ins w:id="6920" w:author="Andrea K. Fourquet" w:date="2018-07-16T23:38:00Z">
              <w:r w:rsidRPr="00375960">
                <w:t>RE</w:t>
              </w:r>
            </w:ins>
          </w:p>
          <w:p w14:paraId="118B40CA" w14:textId="77777777" w:rsidR="00CA4217" w:rsidRPr="00375960" w:rsidRDefault="00CA4217" w:rsidP="00BC0653">
            <w:pPr>
              <w:pStyle w:val="TableEntry"/>
              <w:rPr>
                <w:ins w:id="6921" w:author="Andrea K. Fourquet" w:date="2018-07-16T23:38:00Z"/>
              </w:rPr>
            </w:pPr>
            <w:ins w:id="6922" w:author="Andrea K. Fourquet" w:date="2018-07-16T23:38:00Z">
              <w:r w:rsidRPr="00375960">
                <w:t>[0..1]</w:t>
              </w:r>
            </w:ins>
          </w:p>
        </w:tc>
        <w:tc>
          <w:tcPr>
            <w:tcW w:w="3240" w:type="dxa"/>
            <w:tcMar>
              <w:left w:w="40" w:type="dxa"/>
              <w:right w:w="40" w:type="dxa"/>
            </w:tcMar>
          </w:tcPr>
          <w:p w14:paraId="2641435A" w14:textId="77777777" w:rsidR="00CA4217" w:rsidRPr="00375960" w:rsidRDefault="00CA4217" w:rsidP="00BC0653">
            <w:pPr>
              <w:pStyle w:val="TableEntry"/>
              <w:rPr>
                <w:ins w:id="6923" w:author="Andrea K. Fourquet" w:date="2018-07-16T23:38:00Z"/>
              </w:rPr>
            </w:pPr>
            <w:ins w:id="6924" w:author="Andrea K. Fourquet" w:date="2018-07-16T23:38:00Z">
              <w:r w:rsidRPr="00375960">
                <w:t>The airway device in which placement is being confirmed.</w:t>
              </w:r>
            </w:ins>
          </w:p>
        </w:tc>
        <w:tc>
          <w:tcPr>
            <w:tcW w:w="1440" w:type="dxa"/>
          </w:tcPr>
          <w:p w14:paraId="30C18F7D" w14:textId="77777777" w:rsidR="00CA4217" w:rsidRPr="00375960" w:rsidRDefault="00CA4217" w:rsidP="00BC0653">
            <w:pPr>
              <w:pStyle w:val="TableEntry"/>
              <w:rPr>
                <w:ins w:id="6925" w:author="Andrea K. Fourquet" w:date="2018-07-16T23:38:00Z"/>
              </w:rPr>
            </w:pPr>
          </w:p>
        </w:tc>
      </w:tr>
      <w:tr w:rsidR="00CA4217" w:rsidRPr="00375960" w14:paraId="70D13BFE" w14:textId="77777777" w:rsidTr="00BC0653">
        <w:trPr>
          <w:cantSplit/>
          <w:ins w:id="6926" w:author="Andrea K. Fourquet" w:date="2018-07-16T23:38:00Z"/>
        </w:trPr>
        <w:tc>
          <w:tcPr>
            <w:tcW w:w="1770" w:type="dxa"/>
            <w:tcMar>
              <w:left w:w="40" w:type="dxa"/>
              <w:right w:w="40" w:type="dxa"/>
            </w:tcMar>
          </w:tcPr>
          <w:p w14:paraId="4C5C1C6A" w14:textId="77777777" w:rsidR="00CA4217" w:rsidRPr="00375960" w:rsidRDefault="00CA4217" w:rsidP="00BC0653">
            <w:pPr>
              <w:pStyle w:val="TableEntry"/>
              <w:rPr>
                <w:ins w:id="6927" w:author="Andrea K. Fourquet" w:date="2018-07-16T23:38:00Z"/>
              </w:rPr>
            </w:pPr>
            <w:ins w:id="6928" w:author="Andrea K. Fourquet" w:date="2018-07-16T23:38:00Z">
              <w:r w:rsidRPr="00375960">
                <w:t>Crew Member ID</w:t>
              </w:r>
            </w:ins>
          </w:p>
        </w:tc>
        <w:tc>
          <w:tcPr>
            <w:tcW w:w="2188" w:type="dxa"/>
          </w:tcPr>
          <w:p w14:paraId="04BAF949" w14:textId="77777777" w:rsidR="00CA4217" w:rsidRPr="00375960" w:rsidRDefault="00CA4217" w:rsidP="00BC0653">
            <w:pPr>
              <w:pStyle w:val="TableEntry"/>
              <w:rPr>
                <w:ins w:id="6929" w:author="Andrea K. Fourquet" w:date="2018-07-16T23:38:00Z"/>
              </w:rPr>
            </w:pPr>
            <w:ins w:id="6930" w:author="Andrea K. Fourquet" w:date="2018-07-16T23:38:00Z">
              <w:r w:rsidRPr="00375960">
                <w:t>Encounter</w:t>
              </w:r>
              <w:r w:rsidRPr="00375960">
                <w:sym w:font="Wingdings" w:char="F0DF"/>
              </w:r>
              <w:r w:rsidRPr="00375960">
                <w:t>Procedure Procedure.performer</w:t>
              </w:r>
            </w:ins>
          </w:p>
        </w:tc>
        <w:tc>
          <w:tcPr>
            <w:tcW w:w="1440" w:type="dxa"/>
          </w:tcPr>
          <w:p w14:paraId="13FA12C7" w14:textId="77777777" w:rsidR="00CA4217" w:rsidRPr="00375960" w:rsidRDefault="00CA4217" w:rsidP="00BC0653">
            <w:pPr>
              <w:pStyle w:val="TableEntry"/>
              <w:rPr>
                <w:ins w:id="6931" w:author="Andrea K. Fourquet" w:date="2018-07-16T23:38:00Z"/>
              </w:rPr>
            </w:pPr>
            <w:ins w:id="6932" w:author="Andrea K. Fourquet" w:date="2018-07-16T23:38:00Z">
              <w:r w:rsidRPr="00375960">
                <w:t>RE</w:t>
              </w:r>
            </w:ins>
          </w:p>
          <w:p w14:paraId="7BAF2B0A" w14:textId="77777777" w:rsidR="00CA4217" w:rsidRPr="00375960" w:rsidRDefault="00CA4217" w:rsidP="00BC0653">
            <w:pPr>
              <w:pStyle w:val="TableEntry"/>
              <w:rPr>
                <w:ins w:id="6933" w:author="Andrea K. Fourquet" w:date="2018-07-16T23:38:00Z"/>
              </w:rPr>
            </w:pPr>
            <w:ins w:id="6934" w:author="Andrea K. Fourquet" w:date="2018-07-16T23:38:00Z">
              <w:r w:rsidRPr="00375960">
                <w:t>[0..1]</w:t>
              </w:r>
            </w:ins>
          </w:p>
        </w:tc>
        <w:tc>
          <w:tcPr>
            <w:tcW w:w="3240" w:type="dxa"/>
            <w:tcMar>
              <w:left w:w="40" w:type="dxa"/>
              <w:right w:w="40" w:type="dxa"/>
            </w:tcMar>
          </w:tcPr>
          <w:p w14:paraId="0A131B2B" w14:textId="77777777" w:rsidR="00CA4217" w:rsidRPr="00375960" w:rsidRDefault="00CA4217" w:rsidP="00BC0653">
            <w:pPr>
              <w:pStyle w:val="TableEntry"/>
              <w:rPr>
                <w:ins w:id="6935" w:author="Andrea K. Fourquet" w:date="2018-07-16T23:38:00Z"/>
              </w:rPr>
            </w:pPr>
            <w:ins w:id="6936" w:author="Andrea K. Fourquet" w:date="2018-07-16T23:38:00Z">
              <w:r w:rsidRPr="00375960">
                <w:t>The statewide assigned ID number of the EMS crew member confirming the airway placement.</w:t>
              </w:r>
            </w:ins>
          </w:p>
        </w:tc>
        <w:tc>
          <w:tcPr>
            <w:tcW w:w="1440" w:type="dxa"/>
          </w:tcPr>
          <w:p w14:paraId="1A05EFE7" w14:textId="77777777" w:rsidR="00CA4217" w:rsidRPr="00375960" w:rsidRDefault="00CA4217" w:rsidP="00BC0653">
            <w:pPr>
              <w:pStyle w:val="TableEntry"/>
              <w:rPr>
                <w:ins w:id="6937" w:author="Andrea K. Fourquet" w:date="2018-07-16T23:38:00Z"/>
              </w:rPr>
            </w:pPr>
          </w:p>
        </w:tc>
      </w:tr>
      <w:tr w:rsidR="00CA4217" w:rsidRPr="00375960" w14:paraId="29835E60" w14:textId="77777777" w:rsidTr="00BC0653">
        <w:trPr>
          <w:cantSplit/>
          <w:ins w:id="6938" w:author="Andrea K. Fourquet" w:date="2018-07-16T23:38:00Z"/>
        </w:trPr>
        <w:tc>
          <w:tcPr>
            <w:tcW w:w="1770" w:type="dxa"/>
            <w:tcMar>
              <w:left w:w="40" w:type="dxa"/>
              <w:right w:w="40" w:type="dxa"/>
            </w:tcMar>
          </w:tcPr>
          <w:p w14:paraId="25F77FA1" w14:textId="77777777" w:rsidR="00CA4217" w:rsidRPr="00375960" w:rsidRDefault="00CA4217" w:rsidP="00BC0653">
            <w:pPr>
              <w:pStyle w:val="TableEntry"/>
              <w:rPr>
                <w:ins w:id="6939" w:author="Andrea K. Fourquet" w:date="2018-07-16T23:38:00Z"/>
              </w:rPr>
            </w:pPr>
            <w:ins w:id="6940" w:author="Andrea K. Fourquet" w:date="2018-07-16T23:38:00Z">
              <w:r w:rsidRPr="00375960">
                <w:t>Airway Complications Encountered</w:t>
              </w:r>
            </w:ins>
          </w:p>
        </w:tc>
        <w:tc>
          <w:tcPr>
            <w:tcW w:w="2188" w:type="dxa"/>
          </w:tcPr>
          <w:p w14:paraId="22E7FCCF" w14:textId="77777777" w:rsidR="00CA4217" w:rsidRPr="00375960" w:rsidRDefault="00CA4217" w:rsidP="00BC0653">
            <w:pPr>
              <w:pStyle w:val="TableEntry"/>
              <w:rPr>
                <w:ins w:id="6941" w:author="Andrea K. Fourquet" w:date="2018-07-16T23:38:00Z"/>
              </w:rPr>
            </w:pPr>
            <w:ins w:id="6942" w:author="Andrea K. Fourquet" w:date="2018-07-16T23:38:00Z">
              <w:r w:rsidRPr="00375960">
                <w:t>Encounter</w:t>
              </w:r>
              <w:r w:rsidRPr="00375960">
                <w:sym w:font="Wingdings" w:char="F0DF"/>
              </w:r>
              <w:r w:rsidRPr="00375960">
                <w:t xml:space="preserve">Procedure Procedure.status </w:t>
              </w:r>
            </w:ins>
          </w:p>
        </w:tc>
        <w:tc>
          <w:tcPr>
            <w:tcW w:w="1440" w:type="dxa"/>
          </w:tcPr>
          <w:p w14:paraId="38DA6951" w14:textId="77777777" w:rsidR="00CA4217" w:rsidRPr="00375960" w:rsidRDefault="00CA4217" w:rsidP="00BC0653">
            <w:pPr>
              <w:pStyle w:val="TableEntry"/>
              <w:rPr>
                <w:ins w:id="6943" w:author="Andrea K. Fourquet" w:date="2018-07-16T23:38:00Z"/>
              </w:rPr>
            </w:pPr>
            <w:ins w:id="6944" w:author="Andrea K. Fourquet" w:date="2018-07-16T23:38:00Z">
              <w:r w:rsidRPr="00375960">
                <w:t>RE</w:t>
              </w:r>
            </w:ins>
          </w:p>
          <w:p w14:paraId="2E071348" w14:textId="77777777" w:rsidR="00CA4217" w:rsidRPr="00375960" w:rsidRDefault="00CA4217" w:rsidP="00BC0653">
            <w:pPr>
              <w:pStyle w:val="TableEntry"/>
              <w:rPr>
                <w:ins w:id="6945" w:author="Andrea K. Fourquet" w:date="2018-07-16T23:38:00Z"/>
              </w:rPr>
            </w:pPr>
            <w:ins w:id="6946" w:author="Andrea K. Fourquet" w:date="2018-07-16T23:38:00Z">
              <w:r w:rsidRPr="00375960">
                <w:t>[0..*]</w:t>
              </w:r>
            </w:ins>
          </w:p>
        </w:tc>
        <w:tc>
          <w:tcPr>
            <w:tcW w:w="3240" w:type="dxa"/>
            <w:tcMar>
              <w:left w:w="40" w:type="dxa"/>
              <w:right w:w="40" w:type="dxa"/>
            </w:tcMar>
          </w:tcPr>
          <w:p w14:paraId="607B763D" w14:textId="77777777" w:rsidR="00CA4217" w:rsidRPr="00375960" w:rsidRDefault="00CA4217" w:rsidP="00BC0653">
            <w:pPr>
              <w:pStyle w:val="TableEntry"/>
              <w:rPr>
                <w:ins w:id="6947" w:author="Andrea K. Fourquet" w:date="2018-07-16T23:38:00Z"/>
              </w:rPr>
            </w:pPr>
            <w:ins w:id="6948" w:author="Andrea K. Fourquet" w:date="2018-07-16T23:38:00Z">
              <w:r w:rsidRPr="00375960">
                <w:t>The airway management complications encountered during the patient care episode.</w:t>
              </w:r>
            </w:ins>
          </w:p>
        </w:tc>
        <w:tc>
          <w:tcPr>
            <w:tcW w:w="1440" w:type="dxa"/>
          </w:tcPr>
          <w:p w14:paraId="7B73EE21" w14:textId="77777777" w:rsidR="00CA4217" w:rsidRPr="00375960" w:rsidRDefault="00CA4217" w:rsidP="00BC0653">
            <w:pPr>
              <w:pStyle w:val="TableEntry"/>
              <w:rPr>
                <w:ins w:id="6949" w:author="Andrea K. Fourquet" w:date="2018-07-16T23:38:00Z"/>
              </w:rPr>
            </w:pPr>
          </w:p>
        </w:tc>
      </w:tr>
      <w:tr w:rsidR="00CA4217" w:rsidRPr="00375960" w14:paraId="57595B80" w14:textId="77777777" w:rsidTr="00BC0653">
        <w:trPr>
          <w:cantSplit/>
          <w:ins w:id="6950" w:author="Andrea K. Fourquet" w:date="2018-07-16T23:38:00Z"/>
        </w:trPr>
        <w:tc>
          <w:tcPr>
            <w:tcW w:w="1770" w:type="dxa"/>
            <w:tcMar>
              <w:left w:w="40" w:type="dxa"/>
              <w:right w:w="40" w:type="dxa"/>
            </w:tcMar>
          </w:tcPr>
          <w:p w14:paraId="2FC8626A" w14:textId="77777777" w:rsidR="00CA4217" w:rsidRPr="00375960" w:rsidRDefault="00CA4217" w:rsidP="00BC0653">
            <w:pPr>
              <w:pStyle w:val="TableEntry"/>
              <w:rPr>
                <w:ins w:id="6951" w:author="Andrea K. Fourquet" w:date="2018-07-16T23:38:00Z"/>
              </w:rPr>
            </w:pPr>
            <w:ins w:id="6952" w:author="Andrea K. Fourquet" w:date="2018-07-16T23:38:00Z">
              <w:r w:rsidRPr="00375960">
                <w:lastRenderedPageBreak/>
                <w:t>Suspected Reasons for Failed Airway Management</w:t>
              </w:r>
            </w:ins>
          </w:p>
        </w:tc>
        <w:tc>
          <w:tcPr>
            <w:tcW w:w="2188" w:type="dxa"/>
          </w:tcPr>
          <w:p w14:paraId="357458AC" w14:textId="77777777" w:rsidR="00CA4217" w:rsidRPr="00375960" w:rsidRDefault="00CA4217" w:rsidP="00BC0653">
            <w:pPr>
              <w:pStyle w:val="TableEntry"/>
              <w:rPr>
                <w:ins w:id="6953" w:author="Andrea K. Fourquet" w:date="2018-07-16T23:38:00Z"/>
              </w:rPr>
            </w:pPr>
            <w:ins w:id="6954" w:author="Andrea K. Fourquet" w:date="2018-07-16T23:38:00Z">
              <w:r w:rsidRPr="00375960">
                <w:t>Encounter</w:t>
              </w:r>
              <w:r w:rsidRPr="00375960">
                <w:sym w:font="Wingdings" w:char="F0DF"/>
              </w:r>
              <w:r w:rsidRPr="00375960">
                <w:t>Procedure Procedure.outcome</w:t>
              </w:r>
            </w:ins>
          </w:p>
        </w:tc>
        <w:tc>
          <w:tcPr>
            <w:tcW w:w="1440" w:type="dxa"/>
          </w:tcPr>
          <w:p w14:paraId="4B7A81FF" w14:textId="77777777" w:rsidR="00CA4217" w:rsidRPr="00375960" w:rsidRDefault="00CA4217" w:rsidP="00BC0653">
            <w:pPr>
              <w:pStyle w:val="TableEntry"/>
              <w:rPr>
                <w:ins w:id="6955" w:author="Andrea K. Fourquet" w:date="2018-07-16T23:38:00Z"/>
              </w:rPr>
            </w:pPr>
            <w:ins w:id="6956" w:author="Andrea K. Fourquet" w:date="2018-07-16T23:38:00Z">
              <w:r w:rsidRPr="00375960">
                <w:t>RE</w:t>
              </w:r>
            </w:ins>
          </w:p>
          <w:p w14:paraId="35D9E05D" w14:textId="77777777" w:rsidR="00CA4217" w:rsidRPr="00375960" w:rsidRDefault="00CA4217" w:rsidP="00BC0653">
            <w:pPr>
              <w:pStyle w:val="TableEntry"/>
              <w:rPr>
                <w:ins w:id="6957" w:author="Andrea K. Fourquet" w:date="2018-07-16T23:38:00Z"/>
              </w:rPr>
            </w:pPr>
            <w:ins w:id="6958" w:author="Andrea K. Fourquet" w:date="2018-07-16T23:38:00Z">
              <w:r w:rsidRPr="00375960">
                <w:t>[0..*]</w:t>
              </w:r>
            </w:ins>
          </w:p>
        </w:tc>
        <w:tc>
          <w:tcPr>
            <w:tcW w:w="3240" w:type="dxa"/>
            <w:tcMar>
              <w:left w:w="40" w:type="dxa"/>
              <w:right w:w="40" w:type="dxa"/>
            </w:tcMar>
          </w:tcPr>
          <w:p w14:paraId="028129A1" w14:textId="77777777" w:rsidR="00CA4217" w:rsidRPr="00375960" w:rsidRDefault="00CA4217" w:rsidP="00BC0653">
            <w:pPr>
              <w:pStyle w:val="TableEntry"/>
              <w:rPr>
                <w:ins w:id="6959" w:author="Andrea K. Fourquet" w:date="2018-07-16T23:38:00Z"/>
              </w:rPr>
            </w:pPr>
            <w:ins w:id="6960" w:author="Andrea K. Fourquet" w:date="2018-07-16T23:38:00Z">
              <w:r w:rsidRPr="00375960">
                <w:t>The reason(s) the airway was unable to be successfully managed.</w:t>
              </w:r>
            </w:ins>
          </w:p>
        </w:tc>
        <w:tc>
          <w:tcPr>
            <w:tcW w:w="1440" w:type="dxa"/>
          </w:tcPr>
          <w:p w14:paraId="3026B0CC" w14:textId="77777777" w:rsidR="00CA4217" w:rsidRPr="00375960" w:rsidRDefault="00CA4217" w:rsidP="00BC0653">
            <w:pPr>
              <w:pStyle w:val="TableEntry"/>
              <w:rPr>
                <w:ins w:id="6961" w:author="Andrea K. Fourquet" w:date="2018-07-16T23:38:00Z"/>
              </w:rPr>
            </w:pPr>
          </w:p>
        </w:tc>
      </w:tr>
      <w:tr w:rsidR="00CA4217" w:rsidRPr="00375960" w14:paraId="53ABF717" w14:textId="77777777" w:rsidTr="00BC0653">
        <w:trPr>
          <w:cantSplit/>
          <w:ins w:id="6962" w:author="Andrea K. Fourquet" w:date="2018-07-16T23:38:00Z"/>
        </w:trPr>
        <w:tc>
          <w:tcPr>
            <w:tcW w:w="1770" w:type="dxa"/>
            <w:tcMar>
              <w:left w:w="40" w:type="dxa"/>
              <w:right w:w="40" w:type="dxa"/>
            </w:tcMar>
          </w:tcPr>
          <w:p w14:paraId="1A1822BB" w14:textId="77777777" w:rsidR="00CA4217" w:rsidRPr="00375960" w:rsidRDefault="00CA4217" w:rsidP="00BC0653">
            <w:pPr>
              <w:pStyle w:val="TableEntry"/>
              <w:rPr>
                <w:ins w:id="6963" w:author="Andrea K. Fourquet" w:date="2018-07-16T23:38:00Z"/>
              </w:rPr>
            </w:pPr>
            <w:ins w:id="6964" w:author="Andrea K. Fourquet" w:date="2018-07-16T23:38:00Z">
              <w:r w:rsidRPr="00375960">
                <w:t>Date/Time Decision to Manage the Patient with an Invasive Airway</w:t>
              </w:r>
            </w:ins>
          </w:p>
        </w:tc>
        <w:tc>
          <w:tcPr>
            <w:tcW w:w="2188" w:type="dxa"/>
          </w:tcPr>
          <w:p w14:paraId="2AF9229F" w14:textId="77777777" w:rsidR="00CA4217" w:rsidRPr="00375960" w:rsidRDefault="00CA4217" w:rsidP="00BC0653">
            <w:pPr>
              <w:pStyle w:val="TableEntry"/>
              <w:rPr>
                <w:ins w:id="6965" w:author="Andrea K. Fourquet" w:date="2018-07-16T23:38:00Z"/>
              </w:rPr>
            </w:pPr>
            <w:ins w:id="6966" w:author="Andrea K. Fourquet" w:date="2018-07-16T23:38:00Z">
              <w:r w:rsidRPr="00375960">
                <w:t>Encounter</w:t>
              </w:r>
              <w:r w:rsidRPr="00375960">
                <w:sym w:font="Wingdings" w:char="F0DF"/>
              </w:r>
              <w:r w:rsidRPr="00375960">
                <w:t>Procedure Procedure.outcome.note</w:t>
              </w:r>
            </w:ins>
          </w:p>
        </w:tc>
        <w:tc>
          <w:tcPr>
            <w:tcW w:w="1440" w:type="dxa"/>
          </w:tcPr>
          <w:p w14:paraId="32B1FA90" w14:textId="77777777" w:rsidR="00CA4217" w:rsidRPr="00375960" w:rsidRDefault="00CA4217" w:rsidP="00BC0653">
            <w:pPr>
              <w:pStyle w:val="TableEntry"/>
              <w:rPr>
                <w:ins w:id="6967" w:author="Andrea K. Fourquet" w:date="2018-07-16T23:38:00Z"/>
              </w:rPr>
            </w:pPr>
            <w:ins w:id="6968" w:author="Andrea K. Fourquet" w:date="2018-07-16T23:38:00Z">
              <w:r w:rsidRPr="00375960">
                <w:t>RE</w:t>
              </w:r>
            </w:ins>
          </w:p>
          <w:p w14:paraId="70E6471E" w14:textId="77777777" w:rsidR="00CA4217" w:rsidRPr="00375960" w:rsidRDefault="00CA4217" w:rsidP="00BC0653">
            <w:pPr>
              <w:pStyle w:val="TableEntry"/>
              <w:rPr>
                <w:ins w:id="6969" w:author="Andrea K. Fourquet" w:date="2018-07-16T23:38:00Z"/>
              </w:rPr>
            </w:pPr>
            <w:ins w:id="6970" w:author="Andrea K. Fourquet" w:date="2018-07-16T23:38:00Z">
              <w:r w:rsidRPr="00375960">
                <w:t>[0..1]</w:t>
              </w:r>
            </w:ins>
          </w:p>
        </w:tc>
        <w:tc>
          <w:tcPr>
            <w:tcW w:w="3240" w:type="dxa"/>
            <w:tcMar>
              <w:left w:w="40" w:type="dxa"/>
              <w:right w:w="40" w:type="dxa"/>
            </w:tcMar>
          </w:tcPr>
          <w:p w14:paraId="4D433DD0" w14:textId="77777777" w:rsidR="00CA4217" w:rsidRPr="00375960" w:rsidRDefault="00CA4217" w:rsidP="00BC0653">
            <w:pPr>
              <w:pStyle w:val="TableEntry"/>
              <w:rPr>
                <w:ins w:id="6971" w:author="Andrea K. Fourquet" w:date="2018-07-16T23:38:00Z"/>
              </w:rPr>
            </w:pPr>
            <w:ins w:id="6972" w:author="Andrea K. Fourquet" w:date="2018-07-16T23:38:00Z">
              <w:r w:rsidRPr="00375960">
                <w:t>The date and time the decision was made to manage the patient's airway with an invasive airway device.</w:t>
              </w:r>
            </w:ins>
          </w:p>
        </w:tc>
        <w:tc>
          <w:tcPr>
            <w:tcW w:w="1440" w:type="dxa"/>
          </w:tcPr>
          <w:p w14:paraId="27A72E67" w14:textId="77777777" w:rsidR="00CA4217" w:rsidRPr="00375960" w:rsidRDefault="00CA4217" w:rsidP="00BC0653">
            <w:pPr>
              <w:pStyle w:val="TableEntry"/>
              <w:rPr>
                <w:ins w:id="6973" w:author="Andrea K. Fourquet" w:date="2018-07-16T23:38:00Z"/>
              </w:rPr>
            </w:pPr>
          </w:p>
        </w:tc>
      </w:tr>
      <w:tr w:rsidR="00CA4217" w:rsidRPr="00375960" w14:paraId="64B1AEFB" w14:textId="77777777" w:rsidTr="00BC0653">
        <w:trPr>
          <w:cantSplit/>
          <w:ins w:id="6974" w:author="Andrea K. Fourquet" w:date="2018-07-16T23:38:00Z"/>
        </w:trPr>
        <w:tc>
          <w:tcPr>
            <w:tcW w:w="1770" w:type="dxa"/>
            <w:tcMar>
              <w:left w:w="40" w:type="dxa"/>
              <w:right w:w="40" w:type="dxa"/>
            </w:tcMar>
          </w:tcPr>
          <w:p w14:paraId="073306C0" w14:textId="77777777" w:rsidR="00CA4217" w:rsidRPr="00375960" w:rsidRDefault="00CA4217" w:rsidP="00BC0653">
            <w:pPr>
              <w:pStyle w:val="TableEntry"/>
              <w:rPr>
                <w:ins w:id="6975" w:author="Andrea K. Fourquet" w:date="2018-07-16T23:38:00Z"/>
              </w:rPr>
            </w:pPr>
            <w:ins w:id="6976" w:author="Andrea K. Fourquet" w:date="2018-07-16T23:38:00Z">
              <w:r w:rsidRPr="00375960">
                <w:t>Date/Time Invasive Airway Placement Attempts Abandoned</w:t>
              </w:r>
            </w:ins>
          </w:p>
        </w:tc>
        <w:tc>
          <w:tcPr>
            <w:tcW w:w="2188" w:type="dxa"/>
          </w:tcPr>
          <w:p w14:paraId="4B969B9D" w14:textId="77777777" w:rsidR="00CA4217" w:rsidRPr="00375960" w:rsidRDefault="00CA4217" w:rsidP="00BC0653">
            <w:pPr>
              <w:pStyle w:val="TableEntry"/>
              <w:rPr>
                <w:ins w:id="6977" w:author="Andrea K. Fourquet" w:date="2018-07-16T23:38:00Z"/>
              </w:rPr>
            </w:pPr>
            <w:ins w:id="6978" w:author="Andrea K. Fourquet" w:date="2018-07-16T23:38:00Z">
              <w:r w:rsidRPr="00375960">
                <w:t>Encounter</w:t>
              </w:r>
              <w:r w:rsidRPr="00375960">
                <w:sym w:font="Wingdings" w:char="F0DF"/>
              </w:r>
              <w:r w:rsidRPr="00375960">
                <w:t>Procedure Procedure.outcome</w:t>
              </w:r>
            </w:ins>
          </w:p>
        </w:tc>
        <w:tc>
          <w:tcPr>
            <w:tcW w:w="1440" w:type="dxa"/>
          </w:tcPr>
          <w:p w14:paraId="6BDCA1C9" w14:textId="77777777" w:rsidR="00CA4217" w:rsidRPr="00375960" w:rsidRDefault="00CA4217" w:rsidP="00BC0653">
            <w:pPr>
              <w:pStyle w:val="TableEntry"/>
              <w:rPr>
                <w:ins w:id="6979" w:author="Andrea K. Fourquet" w:date="2018-07-16T23:38:00Z"/>
              </w:rPr>
            </w:pPr>
            <w:ins w:id="6980" w:author="Andrea K. Fourquet" w:date="2018-07-16T23:38:00Z">
              <w:r w:rsidRPr="00375960">
                <w:t>RE</w:t>
              </w:r>
            </w:ins>
          </w:p>
          <w:p w14:paraId="0A378E5D" w14:textId="77777777" w:rsidR="00CA4217" w:rsidRPr="00375960" w:rsidRDefault="00CA4217" w:rsidP="00BC0653">
            <w:pPr>
              <w:pStyle w:val="TableEntry"/>
              <w:rPr>
                <w:ins w:id="6981" w:author="Andrea K. Fourquet" w:date="2018-07-16T23:38:00Z"/>
              </w:rPr>
            </w:pPr>
            <w:ins w:id="6982" w:author="Andrea K. Fourquet" w:date="2018-07-16T23:38:00Z">
              <w:r w:rsidRPr="00375960">
                <w:t>[0..1]</w:t>
              </w:r>
            </w:ins>
          </w:p>
        </w:tc>
        <w:tc>
          <w:tcPr>
            <w:tcW w:w="3240" w:type="dxa"/>
            <w:tcMar>
              <w:left w:w="40" w:type="dxa"/>
              <w:right w:w="40" w:type="dxa"/>
            </w:tcMar>
          </w:tcPr>
          <w:p w14:paraId="105D4075" w14:textId="77777777" w:rsidR="00CA4217" w:rsidRPr="00375960" w:rsidRDefault="00CA4217" w:rsidP="00BC0653">
            <w:pPr>
              <w:pStyle w:val="TableEntry"/>
              <w:rPr>
                <w:ins w:id="6983" w:author="Andrea K. Fourquet" w:date="2018-07-16T23:38:00Z"/>
              </w:rPr>
            </w:pPr>
            <w:ins w:id="6984" w:author="Andrea K. Fourquet" w:date="2018-07-16T23:38:00Z">
              <w:r w:rsidRPr="00375960">
                <w:t>The date and time that the invasive airway attempts were abandoned for the patient.</w:t>
              </w:r>
            </w:ins>
          </w:p>
        </w:tc>
        <w:tc>
          <w:tcPr>
            <w:tcW w:w="1440" w:type="dxa"/>
          </w:tcPr>
          <w:p w14:paraId="647E8498" w14:textId="77777777" w:rsidR="00CA4217" w:rsidRPr="00375960" w:rsidRDefault="00CA4217" w:rsidP="00BC0653">
            <w:pPr>
              <w:pStyle w:val="TableEntry"/>
              <w:rPr>
                <w:ins w:id="6985" w:author="Andrea K. Fourquet" w:date="2018-07-16T23:38:00Z"/>
              </w:rPr>
            </w:pPr>
          </w:p>
        </w:tc>
      </w:tr>
      <w:tr w:rsidR="00CA4217" w:rsidRPr="00375960" w14:paraId="068FB550" w14:textId="77777777" w:rsidTr="00BC0653">
        <w:trPr>
          <w:cantSplit/>
          <w:ins w:id="6986" w:author="Andrea K. Fourquet" w:date="2018-07-16T23:38:00Z"/>
        </w:trPr>
        <w:tc>
          <w:tcPr>
            <w:tcW w:w="1770" w:type="dxa"/>
            <w:tcMar>
              <w:left w:w="40" w:type="dxa"/>
              <w:right w:w="40" w:type="dxa"/>
            </w:tcMar>
          </w:tcPr>
          <w:p w14:paraId="2846A0C7" w14:textId="77777777" w:rsidR="00CA4217" w:rsidRPr="00375960" w:rsidRDefault="00CA4217" w:rsidP="00BC0653">
            <w:pPr>
              <w:pStyle w:val="TableEntry"/>
              <w:rPr>
                <w:ins w:id="6987" w:author="Andrea K. Fourquet" w:date="2018-07-16T23:38:00Z"/>
              </w:rPr>
            </w:pPr>
            <w:ins w:id="6988" w:author="Andrea K. Fourquet" w:date="2018-07-16T23:38:00Z">
              <w:r w:rsidRPr="00375960">
                <w:t>Date/Time of Event (per Medical Device)</w:t>
              </w:r>
            </w:ins>
          </w:p>
        </w:tc>
        <w:tc>
          <w:tcPr>
            <w:tcW w:w="2188" w:type="dxa"/>
          </w:tcPr>
          <w:p w14:paraId="3892CB62" w14:textId="77777777" w:rsidR="00CA4217" w:rsidRPr="00375960" w:rsidRDefault="00CA4217" w:rsidP="00BC0653">
            <w:pPr>
              <w:pStyle w:val="TableEntry"/>
              <w:rPr>
                <w:ins w:id="6989" w:author="Andrea K. Fourquet" w:date="2018-07-16T23:38:00Z"/>
              </w:rPr>
            </w:pPr>
            <w:ins w:id="6990" w:author="Andrea K. Fourquet" w:date="2018-07-16T23:38:00Z">
              <w:r w:rsidRPr="00375960">
                <w:t>Encounter</w:t>
              </w:r>
              <w:r w:rsidRPr="00375960">
                <w:sym w:font="Wingdings" w:char="F0DF"/>
              </w:r>
              <w:r w:rsidRPr="00375960">
                <w:t xml:space="preserve">Device.TimeDate </w:t>
              </w:r>
            </w:ins>
          </w:p>
        </w:tc>
        <w:tc>
          <w:tcPr>
            <w:tcW w:w="1440" w:type="dxa"/>
          </w:tcPr>
          <w:p w14:paraId="72914750" w14:textId="77777777" w:rsidR="00CA4217" w:rsidRPr="00375960" w:rsidRDefault="00CA4217" w:rsidP="00BC0653">
            <w:pPr>
              <w:pStyle w:val="TableEntry"/>
              <w:rPr>
                <w:ins w:id="6991" w:author="Andrea K. Fourquet" w:date="2018-07-16T23:38:00Z"/>
              </w:rPr>
            </w:pPr>
            <w:ins w:id="6992" w:author="Andrea K. Fourquet" w:date="2018-07-16T23:38:00Z">
              <w:r w:rsidRPr="00375960">
                <w:t>RE</w:t>
              </w:r>
            </w:ins>
          </w:p>
          <w:p w14:paraId="4A69CAAA" w14:textId="77777777" w:rsidR="00CA4217" w:rsidRPr="00375960" w:rsidRDefault="00CA4217" w:rsidP="00BC0653">
            <w:pPr>
              <w:pStyle w:val="TableEntry"/>
              <w:rPr>
                <w:ins w:id="6993" w:author="Andrea K. Fourquet" w:date="2018-07-16T23:38:00Z"/>
              </w:rPr>
            </w:pPr>
            <w:ins w:id="6994" w:author="Andrea K. Fourquet" w:date="2018-07-16T23:38:00Z">
              <w:r w:rsidRPr="00375960">
                <w:t>[0..1]</w:t>
              </w:r>
            </w:ins>
          </w:p>
        </w:tc>
        <w:tc>
          <w:tcPr>
            <w:tcW w:w="3240" w:type="dxa"/>
            <w:tcMar>
              <w:left w:w="40" w:type="dxa"/>
              <w:right w:w="40" w:type="dxa"/>
            </w:tcMar>
          </w:tcPr>
          <w:p w14:paraId="5790A64F" w14:textId="77777777" w:rsidR="00CA4217" w:rsidRPr="00375960" w:rsidRDefault="00CA4217" w:rsidP="00BC0653">
            <w:pPr>
              <w:pStyle w:val="TableEntry"/>
              <w:rPr>
                <w:ins w:id="6995" w:author="Andrea K. Fourquet" w:date="2018-07-16T23:38:00Z"/>
              </w:rPr>
            </w:pPr>
            <w:ins w:id="6996" w:author="Andrea K. Fourquet" w:date="2018-07-16T23:38:00Z">
              <w:r w:rsidRPr="00375960">
                <w:t>The time of the event recorded by the device's internal clock</w:t>
              </w:r>
              <w:r>
                <w:t>.</w:t>
              </w:r>
            </w:ins>
          </w:p>
        </w:tc>
        <w:tc>
          <w:tcPr>
            <w:tcW w:w="1440" w:type="dxa"/>
          </w:tcPr>
          <w:p w14:paraId="63491AA2" w14:textId="77777777" w:rsidR="00CA4217" w:rsidRPr="00375960" w:rsidRDefault="00CA4217" w:rsidP="00BC0653">
            <w:pPr>
              <w:pStyle w:val="TableEntry"/>
              <w:rPr>
                <w:ins w:id="6997" w:author="Andrea K. Fourquet" w:date="2018-07-16T23:38:00Z"/>
              </w:rPr>
            </w:pPr>
          </w:p>
        </w:tc>
      </w:tr>
      <w:tr w:rsidR="00CA4217" w:rsidRPr="00375960" w14:paraId="59C5E766" w14:textId="77777777" w:rsidTr="00BC0653">
        <w:trPr>
          <w:cantSplit/>
          <w:ins w:id="6998" w:author="Andrea K. Fourquet" w:date="2018-07-16T23:38:00Z"/>
        </w:trPr>
        <w:tc>
          <w:tcPr>
            <w:tcW w:w="1770" w:type="dxa"/>
            <w:tcMar>
              <w:left w:w="40" w:type="dxa"/>
              <w:right w:w="40" w:type="dxa"/>
            </w:tcMar>
          </w:tcPr>
          <w:p w14:paraId="522B6639" w14:textId="77777777" w:rsidR="00CA4217" w:rsidRPr="00375960" w:rsidRDefault="00CA4217" w:rsidP="00BC0653">
            <w:pPr>
              <w:pStyle w:val="TableEntry"/>
              <w:rPr>
                <w:ins w:id="6999" w:author="Andrea K. Fourquet" w:date="2018-07-16T23:38:00Z"/>
              </w:rPr>
            </w:pPr>
            <w:ins w:id="7000" w:author="Andrea K. Fourquet" w:date="2018-07-16T23:38:00Z">
              <w:r w:rsidRPr="00375960">
                <w:t>Medical Device Event Type</w:t>
              </w:r>
            </w:ins>
          </w:p>
        </w:tc>
        <w:tc>
          <w:tcPr>
            <w:tcW w:w="2188" w:type="dxa"/>
          </w:tcPr>
          <w:p w14:paraId="65FD8055" w14:textId="77777777" w:rsidR="00CA4217" w:rsidRPr="00375960" w:rsidRDefault="00CA4217" w:rsidP="00BC0653">
            <w:pPr>
              <w:pStyle w:val="TableEntry"/>
              <w:rPr>
                <w:ins w:id="7001" w:author="Andrea K. Fourquet" w:date="2018-07-16T23:38:00Z"/>
              </w:rPr>
            </w:pPr>
            <w:ins w:id="7002" w:author="Andrea K. Fourquet" w:date="2018-07-16T23:38:00Z">
              <w:r w:rsidRPr="00375960">
                <w:t>Encounter</w:t>
              </w:r>
              <w:r w:rsidRPr="00375960">
                <w:sym w:font="Wingdings" w:char="F0DF"/>
              </w:r>
              <w:r w:rsidRPr="00375960">
                <w:t>Observation.value[x]</w:t>
              </w:r>
            </w:ins>
          </w:p>
        </w:tc>
        <w:tc>
          <w:tcPr>
            <w:tcW w:w="1440" w:type="dxa"/>
          </w:tcPr>
          <w:p w14:paraId="49311EBC" w14:textId="77777777" w:rsidR="00CA4217" w:rsidRPr="00375960" w:rsidRDefault="00CA4217" w:rsidP="00BC0653">
            <w:pPr>
              <w:pStyle w:val="TableEntry"/>
              <w:rPr>
                <w:ins w:id="7003" w:author="Andrea K. Fourquet" w:date="2018-07-16T23:38:00Z"/>
              </w:rPr>
            </w:pPr>
            <w:ins w:id="7004" w:author="Andrea K. Fourquet" w:date="2018-07-16T23:38:00Z">
              <w:r w:rsidRPr="00375960">
                <w:t>RE</w:t>
              </w:r>
            </w:ins>
          </w:p>
          <w:p w14:paraId="7C74F4AD" w14:textId="77777777" w:rsidR="00CA4217" w:rsidRPr="00375960" w:rsidRDefault="00CA4217" w:rsidP="00BC0653">
            <w:pPr>
              <w:pStyle w:val="TableEntry"/>
              <w:rPr>
                <w:ins w:id="7005" w:author="Andrea K. Fourquet" w:date="2018-07-16T23:38:00Z"/>
              </w:rPr>
            </w:pPr>
            <w:ins w:id="7006" w:author="Andrea K. Fourquet" w:date="2018-07-16T23:38:00Z">
              <w:r w:rsidRPr="00375960">
                <w:t>[0..1]</w:t>
              </w:r>
            </w:ins>
          </w:p>
        </w:tc>
        <w:tc>
          <w:tcPr>
            <w:tcW w:w="3240" w:type="dxa"/>
            <w:tcMar>
              <w:left w:w="40" w:type="dxa"/>
              <w:right w:w="40" w:type="dxa"/>
            </w:tcMar>
          </w:tcPr>
          <w:p w14:paraId="2DDB7DA5" w14:textId="77777777" w:rsidR="00CA4217" w:rsidRPr="00375960" w:rsidRDefault="00CA4217" w:rsidP="00BC0653">
            <w:pPr>
              <w:pStyle w:val="TableEntry"/>
              <w:rPr>
                <w:ins w:id="7007" w:author="Andrea K. Fourquet" w:date="2018-07-16T23:38:00Z"/>
              </w:rPr>
            </w:pPr>
            <w:ins w:id="7008" w:author="Andrea K. Fourquet" w:date="2018-07-16T23:38:00Z">
              <w:r w:rsidRPr="00375960">
                <w:t>The type of event documented by the medical device.</w:t>
              </w:r>
            </w:ins>
          </w:p>
        </w:tc>
        <w:tc>
          <w:tcPr>
            <w:tcW w:w="1440" w:type="dxa"/>
          </w:tcPr>
          <w:p w14:paraId="586FF2E4" w14:textId="77777777" w:rsidR="00CA4217" w:rsidRPr="00375960" w:rsidRDefault="00CA4217" w:rsidP="00BC0653">
            <w:pPr>
              <w:pStyle w:val="TableEntry"/>
              <w:rPr>
                <w:ins w:id="7009" w:author="Andrea K. Fourquet" w:date="2018-07-16T23:38:00Z"/>
              </w:rPr>
            </w:pPr>
          </w:p>
        </w:tc>
      </w:tr>
      <w:tr w:rsidR="00CA4217" w:rsidRPr="00375960" w14:paraId="136300E5" w14:textId="77777777" w:rsidTr="00BC0653">
        <w:trPr>
          <w:cantSplit/>
          <w:ins w:id="7010" w:author="Andrea K. Fourquet" w:date="2018-07-16T23:38:00Z"/>
        </w:trPr>
        <w:tc>
          <w:tcPr>
            <w:tcW w:w="1770" w:type="dxa"/>
            <w:tcMar>
              <w:left w:w="40" w:type="dxa"/>
              <w:right w:w="40" w:type="dxa"/>
            </w:tcMar>
          </w:tcPr>
          <w:p w14:paraId="184B1457" w14:textId="77777777" w:rsidR="00CA4217" w:rsidRPr="00375960" w:rsidRDefault="00CA4217" w:rsidP="00BC0653">
            <w:pPr>
              <w:pStyle w:val="TableEntry"/>
              <w:rPr>
                <w:ins w:id="7011" w:author="Andrea K. Fourquet" w:date="2018-07-16T23:38:00Z"/>
              </w:rPr>
            </w:pPr>
            <w:ins w:id="7012" w:author="Andrea K. Fourquet" w:date="2018-07-16T23:38:00Z">
              <w:r w:rsidRPr="00375960">
                <w:t>Medical Device Waveform Graphic Type</w:t>
              </w:r>
            </w:ins>
          </w:p>
        </w:tc>
        <w:tc>
          <w:tcPr>
            <w:tcW w:w="2188" w:type="dxa"/>
          </w:tcPr>
          <w:p w14:paraId="135810BF" w14:textId="77777777" w:rsidR="00CA4217" w:rsidRPr="00375960" w:rsidRDefault="00CA4217" w:rsidP="00BC0653">
            <w:pPr>
              <w:pStyle w:val="TableEntry"/>
              <w:rPr>
                <w:ins w:id="7013" w:author="Andrea K. Fourquet" w:date="2018-07-16T23:38:00Z"/>
              </w:rPr>
            </w:pPr>
            <w:ins w:id="7014" w:author="Andrea K. Fourquet" w:date="2018-07-16T23:38:00Z">
              <w:r w:rsidRPr="00375960">
                <w:t>Encounter</w:t>
              </w:r>
              <w:r w:rsidRPr="00375960">
                <w:sym w:font="Wingdings" w:char="F0DF"/>
              </w:r>
              <w:r w:rsidRPr="00375960">
                <w:t>Observation.value[x]</w:t>
              </w:r>
            </w:ins>
          </w:p>
        </w:tc>
        <w:tc>
          <w:tcPr>
            <w:tcW w:w="1440" w:type="dxa"/>
          </w:tcPr>
          <w:p w14:paraId="34871946" w14:textId="77777777" w:rsidR="00CA4217" w:rsidRPr="00375960" w:rsidRDefault="00CA4217" w:rsidP="00BC0653">
            <w:pPr>
              <w:pStyle w:val="TableEntry"/>
              <w:rPr>
                <w:ins w:id="7015" w:author="Andrea K. Fourquet" w:date="2018-07-16T23:38:00Z"/>
              </w:rPr>
            </w:pPr>
            <w:ins w:id="7016" w:author="Andrea K. Fourquet" w:date="2018-07-16T23:38:00Z">
              <w:r w:rsidRPr="00375960">
                <w:t>RE</w:t>
              </w:r>
            </w:ins>
          </w:p>
          <w:p w14:paraId="3DE15A83" w14:textId="77777777" w:rsidR="00CA4217" w:rsidRPr="00375960" w:rsidRDefault="00CA4217" w:rsidP="00BC0653">
            <w:pPr>
              <w:pStyle w:val="TableEntry"/>
              <w:rPr>
                <w:ins w:id="7017" w:author="Andrea K. Fourquet" w:date="2018-07-16T23:38:00Z"/>
              </w:rPr>
            </w:pPr>
            <w:ins w:id="7018" w:author="Andrea K. Fourquet" w:date="2018-07-16T23:38:00Z">
              <w:r w:rsidRPr="00375960">
                <w:t>[0..1]</w:t>
              </w:r>
            </w:ins>
          </w:p>
        </w:tc>
        <w:tc>
          <w:tcPr>
            <w:tcW w:w="3240" w:type="dxa"/>
            <w:tcMar>
              <w:left w:w="40" w:type="dxa"/>
              <w:right w:w="40" w:type="dxa"/>
            </w:tcMar>
          </w:tcPr>
          <w:p w14:paraId="095A2364" w14:textId="77777777" w:rsidR="00CA4217" w:rsidRPr="00375960" w:rsidRDefault="00CA4217" w:rsidP="00BC0653">
            <w:pPr>
              <w:pStyle w:val="TableEntry"/>
              <w:rPr>
                <w:ins w:id="7019" w:author="Andrea K. Fourquet" w:date="2018-07-16T23:38:00Z"/>
              </w:rPr>
            </w:pPr>
            <w:ins w:id="7020" w:author="Andrea K. Fourquet" w:date="2018-07-16T23:38:00Z">
              <w:r w:rsidRPr="00375960">
                <w:t>The description of the waveform file stored in Waveform Graphic (eDevice.05).</w:t>
              </w:r>
            </w:ins>
          </w:p>
        </w:tc>
        <w:tc>
          <w:tcPr>
            <w:tcW w:w="1440" w:type="dxa"/>
          </w:tcPr>
          <w:p w14:paraId="620C77F6" w14:textId="77777777" w:rsidR="00CA4217" w:rsidRPr="00375960" w:rsidRDefault="00CA4217" w:rsidP="00BC0653">
            <w:pPr>
              <w:pStyle w:val="TableEntry"/>
              <w:rPr>
                <w:ins w:id="7021" w:author="Andrea K. Fourquet" w:date="2018-07-16T23:38:00Z"/>
              </w:rPr>
            </w:pPr>
          </w:p>
        </w:tc>
      </w:tr>
      <w:tr w:rsidR="00CA4217" w:rsidRPr="00375960" w14:paraId="094CCBC3" w14:textId="77777777" w:rsidTr="00BC0653">
        <w:trPr>
          <w:cantSplit/>
          <w:ins w:id="7022" w:author="Andrea K. Fourquet" w:date="2018-07-16T23:38:00Z"/>
        </w:trPr>
        <w:tc>
          <w:tcPr>
            <w:tcW w:w="1770" w:type="dxa"/>
            <w:tcMar>
              <w:left w:w="40" w:type="dxa"/>
              <w:right w:w="40" w:type="dxa"/>
            </w:tcMar>
          </w:tcPr>
          <w:p w14:paraId="58261394" w14:textId="77777777" w:rsidR="00CA4217" w:rsidRPr="00375960" w:rsidRDefault="00CA4217" w:rsidP="00BC0653">
            <w:pPr>
              <w:pStyle w:val="TableEntry"/>
              <w:rPr>
                <w:ins w:id="7023" w:author="Andrea K. Fourquet" w:date="2018-07-16T23:38:00Z"/>
              </w:rPr>
            </w:pPr>
            <w:ins w:id="7024" w:author="Andrea K. Fourquet" w:date="2018-07-16T23:38:00Z">
              <w:r w:rsidRPr="00375960">
                <w:t>Medical Device Waveform Graphic</w:t>
              </w:r>
            </w:ins>
          </w:p>
        </w:tc>
        <w:tc>
          <w:tcPr>
            <w:tcW w:w="2188" w:type="dxa"/>
          </w:tcPr>
          <w:p w14:paraId="47C9EC0F" w14:textId="77777777" w:rsidR="00CA4217" w:rsidRPr="00375960" w:rsidRDefault="00CA4217" w:rsidP="00BC0653">
            <w:pPr>
              <w:pStyle w:val="TableEntry"/>
              <w:rPr>
                <w:ins w:id="7025" w:author="Andrea K. Fourquet" w:date="2018-07-16T23:38:00Z"/>
              </w:rPr>
            </w:pPr>
            <w:ins w:id="7026" w:author="Andrea K. Fourquet" w:date="2018-07-16T23:38:00Z">
              <w:r w:rsidRPr="00375960">
                <w:t>Encounter</w:t>
              </w:r>
              <w:r w:rsidRPr="00375960">
                <w:sym w:font="Wingdings" w:char="F0DF"/>
              </w:r>
              <w:r w:rsidRPr="00375960">
                <w:t>Observation.value[x]</w:t>
              </w:r>
            </w:ins>
          </w:p>
        </w:tc>
        <w:tc>
          <w:tcPr>
            <w:tcW w:w="1440" w:type="dxa"/>
          </w:tcPr>
          <w:p w14:paraId="2871C661" w14:textId="77777777" w:rsidR="00CA4217" w:rsidRPr="00375960" w:rsidRDefault="00CA4217" w:rsidP="00BC0653">
            <w:pPr>
              <w:pStyle w:val="TableEntry"/>
              <w:rPr>
                <w:ins w:id="7027" w:author="Andrea K. Fourquet" w:date="2018-07-16T23:38:00Z"/>
              </w:rPr>
            </w:pPr>
            <w:ins w:id="7028" w:author="Andrea K. Fourquet" w:date="2018-07-16T23:38:00Z">
              <w:r w:rsidRPr="00375960">
                <w:t>RE</w:t>
              </w:r>
            </w:ins>
          </w:p>
          <w:p w14:paraId="2FD4434B" w14:textId="77777777" w:rsidR="00CA4217" w:rsidRPr="00375960" w:rsidRDefault="00CA4217" w:rsidP="00BC0653">
            <w:pPr>
              <w:pStyle w:val="TableEntry"/>
              <w:rPr>
                <w:ins w:id="7029" w:author="Andrea K. Fourquet" w:date="2018-07-16T23:38:00Z"/>
              </w:rPr>
            </w:pPr>
            <w:ins w:id="7030" w:author="Andrea K. Fourquet" w:date="2018-07-16T23:38:00Z">
              <w:r w:rsidRPr="00375960">
                <w:t>[0..*]</w:t>
              </w:r>
            </w:ins>
          </w:p>
        </w:tc>
        <w:tc>
          <w:tcPr>
            <w:tcW w:w="3240" w:type="dxa"/>
            <w:tcMar>
              <w:left w:w="40" w:type="dxa"/>
              <w:right w:w="40" w:type="dxa"/>
            </w:tcMar>
          </w:tcPr>
          <w:p w14:paraId="7D2655BB" w14:textId="77777777" w:rsidR="00CA4217" w:rsidRPr="00375960" w:rsidRDefault="00CA4217" w:rsidP="00BC0653">
            <w:pPr>
              <w:pStyle w:val="TableEntry"/>
              <w:rPr>
                <w:ins w:id="7031" w:author="Andrea K. Fourquet" w:date="2018-07-16T23:38:00Z"/>
              </w:rPr>
            </w:pPr>
            <w:ins w:id="7032" w:author="Andrea K. Fourquet" w:date="2018-07-16T23:38:00Z">
              <w:r w:rsidRPr="00375960">
                <w:t>The graphic waveform file.</w:t>
              </w:r>
            </w:ins>
          </w:p>
        </w:tc>
        <w:tc>
          <w:tcPr>
            <w:tcW w:w="1440" w:type="dxa"/>
          </w:tcPr>
          <w:p w14:paraId="42B3DDB2" w14:textId="77777777" w:rsidR="00CA4217" w:rsidRPr="00375960" w:rsidRDefault="00CA4217" w:rsidP="00BC0653">
            <w:pPr>
              <w:pStyle w:val="TableEntry"/>
              <w:rPr>
                <w:ins w:id="7033" w:author="Andrea K. Fourquet" w:date="2018-07-16T23:38:00Z"/>
              </w:rPr>
            </w:pPr>
          </w:p>
        </w:tc>
      </w:tr>
      <w:tr w:rsidR="00CA4217" w:rsidRPr="00375960" w14:paraId="1A6E8ADE" w14:textId="77777777" w:rsidTr="00BC0653">
        <w:trPr>
          <w:cantSplit/>
          <w:ins w:id="7034" w:author="Andrea K. Fourquet" w:date="2018-07-16T23:38:00Z"/>
        </w:trPr>
        <w:tc>
          <w:tcPr>
            <w:tcW w:w="1770" w:type="dxa"/>
            <w:tcMar>
              <w:left w:w="40" w:type="dxa"/>
              <w:right w:w="40" w:type="dxa"/>
            </w:tcMar>
          </w:tcPr>
          <w:p w14:paraId="6231A000" w14:textId="77777777" w:rsidR="00CA4217" w:rsidRPr="00375960" w:rsidRDefault="00CA4217" w:rsidP="00BC0653">
            <w:pPr>
              <w:pStyle w:val="TableEntry"/>
              <w:rPr>
                <w:ins w:id="7035" w:author="Andrea K. Fourquet" w:date="2018-07-16T23:38:00Z"/>
              </w:rPr>
            </w:pPr>
            <w:ins w:id="7036" w:author="Andrea K. Fourquet" w:date="2018-07-16T23:38:00Z">
              <w:r w:rsidRPr="00375960">
                <w:t>Medical Device Mode (Manual, AED, Pacing, CO2, O2, etc</w:t>
              </w:r>
              <w:r>
                <w:t>.</w:t>
              </w:r>
              <w:r w:rsidRPr="00375960">
                <w:t>)</w:t>
              </w:r>
            </w:ins>
          </w:p>
        </w:tc>
        <w:tc>
          <w:tcPr>
            <w:tcW w:w="2188" w:type="dxa"/>
          </w:tcPr>
          <w:p w14:paraId="24D407A1" w14:textId="77777777" w:rsidR="00CA4217" w:rsidRPr="00375960" w:rsidRDefault="00CA4217" w:rsidP="00BC0653">
            <w:pPr>
              <w:pStyle w:val="TableEntry"/>
              <w:rPr>
                <w:ins w:id="7037" w:author="Andrea K. Fourquet" w:date="2018-07-16T23:38:00Z"/>
              </w:rPr>
            </w:pPr>
            <w:ins w:id="7038" w:author="Andrea K. Fourquet" w:date="2018-07-16T23:38:00Z">
              <w:r w:rsidRPr="00375960">
                <w:t>Encounter.device – MedicalDeviceMode</w:t>
              </w:r>
            </w:ins>
          </w:p>
          <w:p w14:paraId="753566FA" w14:textId="77777777" w:rsidR="00CA4217" w:rsidRPr="00375960" w:rsidRDefault="00CA4217" w:rsidP="00BC0653">
            <w:pPr>
              <w:pStyle w:val="TableEntry"/>
              <w:rPr>
                <w:ins w:id="7039" w:author="Andrea K. Fourquet" w:date="2018-07-16T23:38:00Z"/>
              </w:rPr>
            </w:pPr>
            <w:ins w:id="7040" w:author="Andrea K. Fourquet" w:date="2018-07-16T23:38:00Z">
              <w:r w:rsidRPr="00375960">
                <w:t>**IHE Extension**</w:t>
              </w:r>
            </w:ins>
          </w:p>
        </w:tc>
        <w:tc>
          <w:tcPr>
            <w:tcW w:w="1440" w:type="dxa"/>
          </w:tcPr>
          <w:p w14:paraId="1CBC8D91" w14:textId="77777777" w:rsidR="00CA4217" w:rsidRPr="00375960" w:rsidRDefault="00CA4217" w:rsidP="00BC0653">
            <w:pPr>
              <w:pStyle w:val="TableEntry"/>
              <w:rPr>
                <w:ins w:id="7041" w:author="Andrea K. Fourquet" w:date="2018-07-16T23:38:00Z"/>
              </w:rPr>
            </w:pPr>
            <w:ins w:id="7042" w:author="Andrea K. Fourquet" w:date="2018-07-16T23:38:00Z">
              <w:r w:rsidRPr="00375960">
                <w:t>RE</w:t>
              </w:r>
            </w:ins>
          </w:p>
          <w:p w14:paraId="088FBA30" w14:textId="77777777" w:rsidR="00CA4217" w:rsidRPr="00375960" w:rsidRDefault="00CA4217" w:rsidP="00BC0653">
            <w:pPr>
              <w:pStyle w:val="TableEntry"/>
              <w:rPr>
                <w:ins w:id="7043" w:author="Andrea K. Fourquet" w:date="2018-07-16T23:38:00Z"/>
              </w:rPr>
            </w:pPr>
            <w:ins w:id="7044" w:author="Andrea K. Fourquet" w:date="2018-07-16T23:38:00Z">
              <w:r w:rsidRPr="00375960">
                <w:t>[0..1]</w:t>
              </w:r>
            </w:ins>
          </w:p>
        </w:tc>
        <w:tc>
          <w:tcPr>
            <w:tcW w:w="3240" w:type="dxa"/>
            <w:tcMar>
              <w:left w:w="40" w:type="dxa"/>
              <w:right w:w="40" w:type="dxa"/>
            </w:tcMar>
          </w:tcPr>
          <w:p w14:paraId="0CE673FF" w14:textId="77777777" w:rsidR="00CA4217" w:rsidRPr="00375960" w:rsidRDefault="00CA4217" w:rsidP="00BC0653">
            <w:pPr>
              <w:pStyle w:val="TableEntry"/>
              <w:rPr>
                <w:ins w:id="7045" w:author="Andrea K. Fourquet" w:date="2018-07-16T23:38:00Z"/>
              </w:rPr>
            </w:pPr>
            <w:ins w:id="7046" w:author="Andrea K. Fourquet" w:date="2018-07-16T23:38:00Z">
              <w:r w:rsidRPr="00375960">
                <w:t>The mode of operation the device is operating in during the defibrillation, pacing, or rhythm analysis by the device (if appropriate for the event)</w:t>
              </w:r>
              <w:r>
                <w:t>.</w:t>
              </w:r>
            </w:ins>
          </w:p>
        </w:tc>
        <w:tc>
          <w:tcPr>
            <w:tcW w:w="1440" w:type="dxa"/>
          </w:tcPr>
          <w:p w14:paraId="7FFCA5B8" w14:textId="77777777" w:rsidR="00CA4217" w:rsidRPr="00375960" w:rsidRDefault="00CA4217" w:rsidP="00BC0653">
            <w:pPr>
              <w:pStyle w:val="TableEntry"/>
              <w:rPr>
                <w:ins w:id="7047" w:author="Andrea K. Fourquet" w:date="2018-07-16T23:38:00Z"/>
              </w:rPr>
            </w:pPr>
          </w:p>
        </w:tc>
      </w:tr>
      <w:tr w:rsidR="00CA4217" w:rsidRPr="00375960" w14:paraId="367CAEB4" w14:textId="77777777" w:rsidTr="00BC0653">
        <w:trPr>
          <w:cantSplit/>
          <w:ins w:id="7048" w:author="Andrea K. Fourquet" w:date="2018-07-16T23:38:00Z"/>
        </w:trPr>
        <w:tc>
          <w:tcPr>
            <w:tcW w:w="1770" w:type="dxa"/>
            <w:tcMar>
              <w:left w:w="40" w:type="dxa"/>
              <w:right w:w="40" w:type="dxa"/>
            </w:tcMar>
          </w:tcPr>
          <w:p w14:paraId="1DD2266A" w14:textId="77777777" w:rsidR="00CA4217" w:rsidRPr="00375960" w:rsidRDefault="00CA4217" w:rsidP="00BC0653">
            <w:pPr>
              <w:pStyle w:val="TableEntry"/>
              <w:rPr>
                <w:ins w:id="7049" w:author="Andrea K. Fourquet" w:date="2018-07-16T23:38:00Z"/>
              </w:rPr>
            </w:pPr>
            <w:ins w:id="7050" w:author="Andrea K. Fourquet" w:date="2018-07-16T23:38:00Z">
              <w:r w:rsidRPr="00375960">
                <w:t>Medical Device ECG Lead</w:t>
              </w:r>
            </w:ins>
          </w:p>
        </w:tc>
        <w:tc>
          <w:tcPr>
            <w:tcW w:w="2188" w:type="dxa"/>
          </w:tcPr>
          <w:p w14:paraId="22187A17" w14:textId="77777777" w:rsidR="00CA4217" w:rsidRPr="00375960" w:rsidRDefault="00CA4217" w:rsidP="00BC0653">
            <w:pPr>
              <w:pStyle w:val="TableEntry"/>
              <w:rPr>
                <w:ins w:id="7051" w:author="Andrea K. Fourquet" w:date="2018-07-16T23:38:00Z"/>
              </w:rPr>
            </w:pPr>
            <w:ins w:id="7052" w:author="Andrea K. Fourquet" w:date="2018-07-16T23:38:00Z">
              <w:r w:rsidRPr="00375960">
                <w:t>Encounter</w:t>
              </w:r>
              <w:r w:rsidRPr="00375960">
                <w:sym w:font="Wingdings" w:char="F0DF"/>
              </w:r>
              <w:r w:rsidRPr="00375960">
                <w:t>Device.type</w:t>
              </w:r>
            </w:ins>
          </w:p>
        </w:tc>
        <w:tc>
          <w:tcPr>
            <w:tcW w:w="1440" w:type="dxa"/>
          </w:tcPr>
          <w:p w14:paraId="20108612" w14:textId="77777777" w:rsidR="00CA4217" w:rsidRPr="00375960" w:rsidRDefault="00CA4217" w:rsidP="00BC0653">
            <w:pPr>
              <w:pStyle w:val="TableEntry"/>
              <w:rPr>
                <w:ins w:id="7053" w:author="Andrea K. Fourquet" w:date="2018-07-16T23:38:00Z"/>
              </w:rPr>
            </w:pPr>
            <w:ins w:id="7054" w:author="Andrea K. Fourquet" w:date="2018-07-16T23:38:00Z">
              <w:r w:rsidRPr="00375960">
                <w:t>RE</w:t>
              </w:r>
            </w:ins>
          </w:p>
          <w:p w14:paraId="34F41F7B" w14:textId="77777777" w:rsidR="00CA4217" w:rsidRPr="00375960" w:rsidRDefault="00CA4217" w:rsidP="00BC0653">
            <w:pPr>
              <w:pStyle w:val="TableEntry"/>
              <w:rPr>
                <w:ins w:id="7055" w:author="Andrea K. Fourquet" w:date="2018-07-16T23:38:00Z"/>
              </w:rPr>
            </w:pPr>
            <w:ins w:id="7056" w:author="Andrea K. Fourquet" w:date="2018-07-16T23:38:00Z">
              <w:r w:rsidRPr="00375960">
                <w:t>[0..1]</w:t>
              </w:r>
            </w:ins>
          </w:p>
        </w:tc>
        <w:tc>
          <w:tcPr>
            <w:tcW w:w="3240" w:type="dxa"/>
            <w:tcMar>
              <w:left w:w="40" w:type="dxa"/>
              <w:right w:w="40" w:type="dxa"/>
            </w:tcMar>
          </w:tcPr>
          <w:p w14:paraId="14687B57" w14:textId="77777777" w:rsidR="00CA4217" w:rsidRPr="00375960" w:rsidRDefault="00CA4217" w:rsidP="00BC0653">
            <w:pPr>
              <w:pStyle w:val="TableEntry"/>
              <w:rPr>
                <w:ins w:id="7057" w:author="Andrea K. Fourquet" w:date="2018-07-16T23:38:00Z"/>
              </w:rPr>
            </w:pPr>
            <w:ins w:id="7058" w:author="Andrea K. Fourquet" w:date="2018-07-16T23:38:00Z">
              <w:r w:rsidRPr="00375960">
                <w:t>The lead or source which the medical device used to obtain the rhythm (if appropriate for the event)</w:t>
              </w:r>
              <w:r>
                <w:t>.</w:t>
              </w:r>
            </w:ins>
          </w:p>
        </w:tc>
        <w:tc>
          <w:tcPr>
            <w:tcW w:w="1440" w:type="dxa"/>
          </w:tcPr>
          <w:p w14:paraId="0750814A" w14:textId="77777777" w:rsidR="00CA4217" w:rsidRPr="00375960" w:rsidRDefault="00CA4217" w:rsidP="00BC0653">
            <w:pPr>
              <w:pStyle w:val="TableEntry"/>
              <w:rPr>
                <w:ins w:id="7059" w:author="Andrea K. Fourquet" w:date="2018-07-16T23:38:00Z"/>
              </w:rPr>
            </w:pPr>
          </w:p>
        </w:tc>
      </w:tr>
      <w:tr w:rsidR="00CA4217" w:rsidRPr="00375960" w14:paraId="6FCF7E6A" w14:textId="77777777" w:rsidTr="00BC0653">
        <w:trPr>
          <w:cantSplit/>
          <w:ins w:id="7060" w:author="Andrea K. Fourquet" w:date="2018-07-16T23:38:00Z"/>
        </w:trPr>
        <w:tc>
          <w:tcPr>
            <w:tcW w:w="1770" w:type="dxa"/>
            <w:tcMar>
              <w:left w:w="40" w:type="dxa"/>
              <w:right w:w="40" w:type="dxa"/>
            </w:tcMar>
          </w:tcPr>
          <w:p w14:paraId="6846F96B" w14:textId="77777777" w:rsidR="00CA4217" w:rsidRPr="00375960" w:rsidRDefault="00CA4217" w:rsidP="00BC0653">
            <w:pPr>
              <w:pStyle w:val="TableEntry"/>
              <w:rPr>
                <w:ins w:id="7061" w:author="Andrea K. Fourquet" w:date="2018-07-16T23:38:00Z"/>
              </w:rPr>
            </w:pPr>
            <w:ins w:id="7062" w:author="Andrea K. Fourquet" w:date="2018-07-16T23:38:00Z">
              <w:r w:rsidRPr="00375960">
                <w:t>Medical Device ECG Interpretation</w:t>
              </w:r>
            </w:ins>
          </w:p>
        </w:tc>
        <w:tc>
          <w:tcPr>
            <w:tcW w:w="2188" w:type="dxa"/>
          </w:tcPr>
          <w:p w14:paraId="05DB6966" w14:textId="77777777" w:rsidR="00CA4217" w:rsidRPr="00375960" w:rsidRDefault="00CA4217" w:rsidP="00BC0653">
            <w:pPr>
              <w:pStyle w:val="TableEntry"/>
              <w:rPr>
                <w:ins w:id="7063" w:author="Andrea K. Fourquet" w:date="2018-07-16T23:38:00Z"/>
              </w:rPr>
            </w:pPr>
            <w:ins w:id="7064" w:author="Andrea K. Fourquet" w:date="2018-07-16T23:38:00Z">
              <w:r w:rsidRPr="00375960">
                <w:t>Encounter</w:t>
              </w:r>
              <w:r w:rsidRPr="00375960">
                <w:sym w:font="Wingdings" w:char="F0DF"/>
              </w:r>
              <w:r w:rsidRPr="00375960">
                <w:t xml:space="preserve">Observation.Interpretation </w:t>
              </w:r>
            </w:ins>
          </w:p>
        </w:tc>
        <w:tc>
          <w:tcPr>
            <w:tcW w:w="1440" w:type="dxa"/>
          </w:tcPr>
          <w:p w14:paraId="4D671445" w14:textId="77777777" w:rsidR="00CA4217" w:rsidRPr="00375960" w:rsidRDefault="00CA4217" w:rsidP="00BC0653">
            <w:pPr>
              <w:pStyle w:val="TableEntry"/>
              <w:rPr>
                <w:ins w:id="7065" w:author="Andrea K. Fourquet" w:date="2018-07-16T23:38:00Z"/>
              </w:rPr>
            </w:pPr>
            <w:ins w:id="7066" w:author="Andrea K. Fourquet" w:date="2018-07-16T23:38:00Z">
              <w:r w:rsidRPr="00375960">
                <w:t>RE</w:t>
              </w:r>
            </w:ins>
          </w:p>
          <w:p w14:paraId="068166F9" w14:textId="77777777" w:rsidR="00CA4217" w:rsidRPr="00375960" w:rsidRDefault="00CA4217" w:rsidP="00BC0653">
            <w:pPr>
              <w:pStyle w:val="TableEntry"/>
              <w:rPr>
                <w:ins w:id="7067" w:author="Andrea K. Fourquet" w:date="2018-07-16T23:38:00Z"/>
              </w:rPr>
            </w:pPr>
            <w:ins w:id="7068" w:author="Andrea K. Fourquet" w:date="2018-07-16T23:38:00Z">
              <w:r w:rsidRPr="00375960">
                <w:t>[0..*]</w:t>
              </w:r>
            </w:ins>
          </w:p>
        </w:tc>
        <w:tc>
          <w:tcPr>
            <w:tcW w:w="3240" w:type="dxa"/>
            <w:tcMar>
              <w:left w:w="40" w:type="dxa"/>
              <w:right w:w="40" w:type="dxa"/>
            </w:tcMar>
          </w:tcPr>
          <w:p w14:paraId="2D581202" w14:textId="77777777" w:rsidR="00CA4217" w:rsidRPr="00375960" w:rsidRDefault="00CA4217" w:rsidP="00BC0653">
            <w:pPr>
              <w:pStyle w:val="TableEntry"/>
              <w:rPr>
                <w:ins w:id="7069" w:author="Andrea K. Fourquet" w:date="2018-07-16T23:38:00Z"/>
              </w:rPr>
            </w:pPr>
            <w:ins w:id="7070" w:author="Andrea K. Fourquet" w:date="2018-07-16T23:38:00Z">
              <w:r w:rsidRPr="00375960">
                <w:t>The interpretation of the rhythm by the device (if appropriate for the event)</w:t>
              </w:r>
              <w:r>
                <w:t>.</w:t>
              </w:r>
            </w:ins>
          </w:p>
        </w:tc>
        <w:tc>
          <w:tcPr>
            <w:tcW w:w="1440" w:type="dxa"/>
          </w:tcPr>
          <w:p w14:paraId="26B7AF5E" w14:textId="77777777" w:rsidR="00CA4217" w:rsidRPr="00375960" w:rsidRDefault="00CA4217" w:rsidP="00BC0653">
            <w:pPr>
              <w:pStyle w:val="TableEntry"/>
              <w:rPr>
                <w:ins w:id="7071" w:author="Andrea K. Fourquet" w:date="2018-07-16T23:38:00Z"/>
              </w:rPr>
            </w:pPr>
          </w:p>
        </w:tc>
      </w:tr>
      <w:tr w:rsidR="00CA4217" w:rsidRPr="00375960" w14:paraId="6F867635" w14:textId="77777777" w:rsidTr="00BC0653">
        <w:trPr>
          <w:cantSplit/>
          <w:ins w:id="7072" w:author="Andrea K. Fourquet" w:date="2018-07-16T23:38:00Z"/>
        </w:trPr>
        <w:tc>
          <w:tcPr>
            <w:tcW w:w="1770" w:type="dxa"/>
            <w:tcMar>
              <w:left w:w="40" w:type="dxa"/>
              <w:right w:w="40" w:type="dxa"/>
            </w:tcMar>
          </w:tcPr>
          <w:p w14:paraId="06319D7A" w14:textId="77777777" w:rsidR="00CA4217" w:rsidRPr="00375960" w:rsidRDefault="00CA4217" w:rsidP="00BC0653">
            <w:pPr>
              <w:pStyle w:val="TableEntry"/>
              <w:rPr>
                <w:ins w:id="7073" w:author="Andrea K. Fourquet" w:date="2018-07-16T23:38:00Z"/>
              </w:rPr>
            </w:pPr>
            <w:ins w:id="7074" w:author="Andrea K. Fourquet" w:date="2018-07-16T23:38:00Z">
              <w:r w:rsidRPr="00375960">
                <w:t>Type of Shock</w:t>
              </w:r>
            </w:ins>
          </w:p>
        </w:tc>
        <w:tc>
          <w:tcPr>
            <w:tcW w:w="2188" w:type="dxa"/>
          </w:tcPr>
          <w:p w14:paraId="3872F343" w14:textId="77777777" w:rsidR="00CA4217" w:rsidRPr="00375960" w:rsidRDefault="00CA4217" w:rsidP="00BC0653">
            <w:pPr>
              <w:pStyle w:val="TableEntry"/>
              <w:rPr>
                <w:ins w:id="7075" w:author="Andrea K. Fourquet" w:date="2018-07-16T23:38:00Z"/>
              </w:rPr>
            </w:pPr>
            <w:ins w:id="7076" w:author="Andrea K. Fourquet" w:date="2018-07-16T23:38:00Z">
              <w:r w:rsidRPr="00375960">
                <w:t>Encounter</w:t>
              </w:r>
              <w:r w:rsidRPr="00375960">
                <w:sym w:font="Wingdings" w:char="F0DF"/>
              </w:r>
              <w:r w:rsidRPr="00375960">
                <w:t xml:space="preserve">Procedure – </w:t>
              </w:r>
            </w:ins>
          </w:p>
          <w:p w14:paraId="2CEB360C" w14:textId="77777777" w:rsidR="00CA4217" w:rsidRPr="00375960" w:rsidRDefault="00CA4217" w:rsidP="00BC0653">
            <w:pPr>
              <w:pStyle w:val="TableEntry"/>
              <w:rPr>
                <w:ins w:id="7077" w:author="Andrea K. Fourquet" w:date="2018-07-16T23:38:00Z"/>
              </w:rPr>
            </w:pPr>
            <w:ins w:id="7078" w:author="Andrea K. Fourquet" w:date="2018-07-16T23:38:00Z">
              <w:r w:rsidRPr="00375960">
                <w:t>DeviceShockType</w:t>
              </w:r>
            </w:ins>
          </w:p>
          <w:p w14:paraId="568522A1" w14:textId="77777777" w:rsidR="00CA4217" w:rsidRPr="00375960" w:rsidRDefault="00CA4217" w:rsidP="00BC0653">
            <w:pPr>
              <w:pStyle w:val="TableEntry"/>
              <w:rPr>
                <w:ins w:id="7079" w:author="Andrea K. Fourquet" w:date="2018-07-16T23:38:00Z"/>
              </w:rPr>
            </w:pPr>
            <w:ins w:id="7080" w:author="Andrea K. Fourquet" w:date="2018-07-16T23:38:00Z">
              <w:r w:rsidRPr="00375960">
                <w:t>**IHE Extension**</w:t>
              </w:r>
            </w:ins>
          </w:p>
        </w:tc>
        <w:tc>
          <w:tcPr>
            <w:tcW w:w="1440" w:type="dxa"/>
          </w:tcPr>
          <w:p w14:paraId="4C8E6423" w14:textId="77777777" w:rsidR="00CA4217" w:rsidRPr="00375960" w:rsidRDefault="00CA4217" w:rsidP="00BC0653">
            <w:pPr>
              <w:pStyle w:val="TableEntry"/>
              <w:rPr>
                <w:ins w:id="7081" w:author="Andrea K. Fourquet" w:date="2018-07-16T23:38:00Z"/>
              </w:rPr>
            </w:pPr>
            <w:ins w:id="7082" w:author="Andrea K. Fourquet" w:date="2018-07-16T23:38:00Z">
              <w:r w:rsidRPr="00375960">
                <w:t>RE</w:t>
              </w:r>
            </w:ins>
          </w:p>
          <w:p w14:paraId="0DA470E7" w14:textId="77777777" w:rsidR="00CA4217" w:rsidRPr="00375960" w:rsidRDefault="00CA4217" w:rsidP="00BC0653">
            <w:pPr>
              <w:pStyle w:val="TableEntry"/>
              <w:rPr>
                <w:ins w:id="7083" w:author="Andrea K. Fourquet" w:date="2018-07-16T23:38:00Z"/>
              </w:rPr>
            </w:pPr>
            <w:ins w:id="7084" w:author="Andrea K. Fourquet" w:date="2018-07-16T23:38:00Z">
              <w:r w:rsidRPr="00375960">
                <w:t>[0..*]</w:t>
              </w:r>
            </w:ins>
          </w:p>
        </w:tc>
        <w:tc>
          <w:tcPr>
            <w:tcW w:w="3240" w:type="dxa"/>
            <w:tcMar>
              <w:left w:w="40" w:type="dxa"/>
              <w:right w:w="40" w:type="dxa"/>
            </w:tcMar>
          </w:tcPr>
          <w:p w14:paraId="788C0DC1" w14:textId="77777777" w:rsidR="00CA4217" w:rsidRPr="00375960" w:rsidRDefault="00CA4217" w:rsidP="00BC0653">
            <w:pPr>
              <w:pStyle w:val="TableEntry"/>
              <w:rPr>
                <w:ins w:id="7085" w:author="Andrea K. Fourquet" w:date="2018-07-16T23:38:00Z"/>
              </w:rPr>
            </w:pPr>
            <w:ins w:id="7086" w:author="Andrea K. Fourquet" w:date="2018-07-16T23:38:00Z">
              <w:r w:rsidRPr="00375960">
                <w:t>The type of shock used by the device for the defibrillation (if appropriate for the event)</w:t>
              </w:r>
              <w:r>
                <w:t>.</w:t>
              </w:r>
            </w:ins>
          </w:p>
        </w:tc>
        <w:tc>
          <w:tcPr>
            <w:tcW w:w="1440" w:type="dxa"/>
          </w:tcPr>
          <w:p w14:paraId="2FF89C07" w14:textId="77777777" w:rsidR="00CA4217" w:rsidRPr="00375960" w:rsidRDefault="00CA4217" w:rsidP="00BC0653">
            <w:pPr>
              <w:pStyle w:val="TableEntry"/>
              <w:rPr>
                <w:ins w:id="7087" w:author="Andrea K. Fourquet" w:date="2018-07-16T23:38:00Z"/>
              </w:rPr>
            </w:pPr>
          </w:p>
        </w:tc>
      </w:tr>
      <w:tr w:rsidR="00CA4217" w:rsidRPr="00375960" w14:paraId="5C76D1D5" w14:textId="77777777" w:rsidTr="00BC0653">
        <w:trPr>
          <w:cantSplit/>
          <w:ins w:id="7088" w:author="Andrea K. Fourquet" w:date="2018-07-16T23:38:00Z"/>
        </w:trPr>
        <w:tc>
          <w:tcPr>
            <w:tcW w:w="1770" w:type="dxa"/>
            <w:tcMar>
              <w:left w:w="40" w:type="dxa"/>
              <w:right w:w="40" w:type="dxa"/>
            </w:tcMar>
          </w:tcPr>
          <w:p w14:paraId="1471BBE7" w14:textId="77777777" w:rsidR="00CA4217" w:rsidRPr="00375960" w:rsidRDefault="00CA4217" w:rsidP="00BC0653">
            <w:pPr>
              <w:pStyle w:val="TableEntry"/>
              <w:rPr>
                <w:ins w:id="7089" w:author="Andrea K. Fourquet" w:date="2018-07-16T23:38:00Z"/>
              </w:rPr>
            </w:pPr>
            <w:ins w:id="7090" w:author="Andrea K. Fourquet" w:date="2018-07-16T23:38:00Z">
              <w:r w:rsidRPr="00375960">
                <w:t>Shock or Pacing Energy</w:t>
              </w:r>
            </w:ins>
          </w:p>
        </w:tc>
        <w:tc>
          <w:tcPr>
            <w:tcW w:w="2188" w:type="dxa"/>
          </w:tcPr>
          <w:p w14:paraId="6A424F14" w14:textId="77777777" w:rsidR="00CA4217" w:rsidRPr="00375960" w:rsidRDefault="00CA4217" w:rsidP="00BC0653">
            <w:pPr>
              <w:pStyle w:val="TableEntry"/>
              <w:rPr>
                <w:ins w:id="7091" w:author="Andrea K. Fourquet" w:date="2018-07-16T23:38:00Z"/>
              </w:rPr>
            </w:pPr>
            <w:ins w:id="7092" w:author="Andrea K. Fourquet" w:date="2018-07-16T23:38:00Z">
              <w:r w:rsidRPr="00375960">
                <w:t>Encounter</w:t>
              </w:r>
              <w:r w:rsidRPr="00375960">
                <w:sym w:font="Wingdings" w:char="F0DF"/>
              </w:r>
              <w:r w:rsidRPr="00375960">
                <w:t xml:space="preserve">Procedure – </w:t>
              </w:r>
            </w:ins>
          </w:p>
          <w:p w14:paraId="0CE09B05" w14:textId="77777777" w:rsidR="00CA4217" w:rsidRPr="00375960" w:rsidRDefault="00CA4217" w:rsidP="00BC0653">
            <w:pPr>
              <w:pStyle w:val="TableEntry"/>
              <w:rPr>
                <w:ins w:id="7093" w:author="Andrea K. Fourquet" w:date="2018-07-16T23:38:00Z"/>
              </w:rPr>
            </w:pPr>
            <w:ins w:id="7094" w:author="Andrea K. Fourquet" w:date="2018-07-16T23:38:00Z">
              <w:r w:rsidRPr="00375960">
                <w:t>DeviceShockPacingEnergy</w:t>
              </w:r>
            </w:ins>
          </w:p>
          <w:p w14:paraId="1FA7BFBF" w14:textId="77777777" w:rsidR="00CA4217" w:rsidRPr="00375960" w:rsidRDefault="00CA4217" w:rsidP="00BC0653">
            <w:pPr>
              <w:pStyle w:val="TableEntry"/>
              <w:rPr>
                <w:ins w:id="7095" w:author="Andrea K. Fourquet" w:date="2018-07-16T23:38:00Z"/>
              </w:rPr>
            </w:pPr>
            <w:ins w:id="7096" w:author="Andrea K. Fourquet" w:date="2018-07-16T23:38:00Z">
              <w:r w:rsidRPr="00375960">
                <w:t>**IHE Extension**</w:t>
              </w:r>
            </w:ins>
          </w:p>
        </w:tc>
        <w:tc>
          <w:tcPr>
            <w:tcW w:w="1440" w:type="dxa"/>
          </w:tcPr>
          <w:p w14:paraId="0173CD52" w14:textId="77777777" w:rsidR="00CA4217" w:rsidRPr="00375960" w:rsidRDefault="00CA4217" w:rsidP="00BC0653">
            <w:pPr>
              <w:pStyle w:val="TableEntry"/>
              <w:rPr>
                <w:ins w:id="7097" w:author="Andrea K. Fourquet" w:date="2018-07-16T23:38:00Z"/>
              </w:rPr>
            </w:pPr>
            <w:ins w:id="7098" w:author="Andrea K. Fourquet" w:date="2018-07-16T23:38:00Z">
              <w:r w:rsidRPr="00375960">
                <w:t>RE</w:t>
              </w:r>
            </w:ins>
          </w:p>
          <w:p w14:paraId="5298687A" w14:textId="77777777" w:rsidR="00CA4217" w:rsidRPr="00375960" w:rsidRDefault="00CA4217" w:rsidP="00BC0653">
            <w:pPr>
              <w:pStyle w:val="TableEntry"/>
              <w:rPr>
                <w:ins w:id="7099" w:author="Andrea K. Fourquet" w:date="2018-07-16T23:38:00Z"/>
              </w:rPr>
            </w:pPr>
            <w:ins w:id="7100" w:author="Andrea K. Fourquet" w:date="2018-07-16T23:38:00Z">
              <w:r w:rsidRPr="00375960">
                <w:t>[0..1]</w:t>
              </w:r>
            </w:ins>
          </w:p>
        </w:tc>
        <w:tc>
          <w:tcPr>
            <w:tcW w:w="3240" w:type="dxa"/>
            <w:tcMar>
              <w:left w:w="40" w:type="dxa"/>
              <w:right w:w="40" w:type="dxa"/>
            </w:tcMar>
          </w:tcPr>
          <w:p w14:paraId="3BECF82C" w14:textId="77777777" w:rsidR="00CA4217" w:rsidRPr="00375960" w:rsidRDefault="00CA4217" w:rsidP="00BC0653">
            <w:pPr>
              <w:pStyle w:val="TableEntry"/>
              <w:rPr>
                <w:ins w:id="7101" w:author="Andrea K. Fourquet" w:date="2018-07-16T23:38:00Z"/>
              </w:rPr>
            </w:pPr>
            <w:ins w:id="7102" w:author="Andrea K. Fourquet" w:date="2018-07-16T23:38:00Z">
              <w:r w:rsidRPr="00375960">
                <w:t>The energy (in joules) used for the shock or pacing (if appropriate for the event)</w:t>
              </w:r>
              <w:r>
                <w:t>.</w:t>
              </w:r>
            </w:ins>
          </w:p>
        </w:tc>
        <w:tc>
          <w:tcPr>
            <w:tcW w:w="1440" w:type="dxa"/>
          </w:tcPr>
          <w:p w14:paraId="0CF98BDA" w14:textId="77777777" w:rsidR="00CA4217" w:rsidRPr="00375960" w:rsidRDefault="00CA4217" w:rsidP="00BC0653">
            <w:pPr>
              <w:pStyle w:val="TableEntry"/>
              <w:rPr>
                <w:ins w:id="7103" w:author="Andrea K. Fourquet" w:date="2018-07-16T23:38:00Z"/>
              </w:rPr>
            </w:pPr>
          </w:p>
        </w:tc>
      </w:tr>
      <w:tr w:rsidR="00CA4217" w:rsidRPr="00375960" w14:paraId="59827E8B" w14:textId="77777777" w:rsidTr="00BC0653">
        <w:trPr>
          <w:cantSplit/>
          <w:ins w:id="7104" w:author="Andrea K. Fourquet" w:date="2018-07-16T23:38:00Z"/>
        </w:trPr>
        <w:tc>
          <w:tcPr>
            <w:tcW w:w="1770" w:type="dxa"/>
            <w:tcMar>
              <w:left w:w="40" w:type="dxa"/>
              <w:right w:w="40" w:type="dxa"/>
            </w:tcMar>
          </w:tcPr>
          <w:p w14:paraId="555CB597" w14:textId="77777777" w:rsidR="00CA4217" w:rsidRPr="00375960" w:rsidRDefault="00CA4217" w:rsidP="00BC0653">
            <w:pPr>
              <w:pStyle w:val="TableEntry"/>
              <w:rPr>
                <w:ins w:id="7105" w:author="Andrea K. Fourquet" w:date="2018-07-16T23:38:00Z"/>
              </w:rPr>
            </w:pPr>
            <w:ins w:id="7106" w:author="Andrea K. Fourquet" w:date="2018-07-16T23:38:00Z">
              <w:r w:rsidRPr="00375960">
                <w:t>Total Number of Shocks Delivered</w:t>
              </w:r>
            </w:ins>
          </w:p>
        </w:tc>
        <w:tc>
          <w:tcPr>
            <w:tcW w:w="2188" w:type="dxa"/>
          </w:tcPr>
          <w:p w14:paraId="60AF3A32" w14:textId="77777777" w:rsidR="00CA4217" w:rsidRPr="00375960" w:rsidRDefault="00CA4217" w:rsidP="00BC0653">
            <w:pPr>
              <w:pStyle w:val="TableEntry"/>
              <w:rPr>
                <w:ins w:id="7107" w:author="Andrea K. Fourquet" w:date="2018-07-16T23:38:00Z"/>
              </w:rPr>
            </w:pPr>
            <w:ins w:id="7108" w:author="Andrea K. Fourquet" w:date="2018-07-16T23:38:00Z">
              <w:r w:rsidRPr="00375960">
                <w:t>Encounter</w:t>
              </w:r>
              <w:r w:rsidRPr="00375960">
                <w:sym w:font="Wingdings" w:char="F0DF"/>
              </w:r>
              <w:r w:rsidRPr="00375960">
                <w:t xml:space="preserve">Procedure – </w:t>
              </w:r>
            </w:ins>
          </w:p>
          <w:p w14:paraId="3D586FEC" w14:textId="77777777" w:rsidR="00CA4217" w:rsidRPr="00375960" w:rsidRDefault="00CA4217" w:rsidP="00BC0653">
            <w:pPr>
              <w:pStyle w:val="TableEntry"/>
              <w:rPr>
                <w:ins w:id="7109" w:author="Andrea K. Fourquet" w:date="2018-07-16T23:38:00Z"/>
              </w:rPr>
            </w:pPr>
            <w:ins w:id="7110" w:author="Andrea K. Fourquet" w:date="2018-07-16T23:38:00Z">
              <w:r w:rsidRPr="00375960">
                <w:t>DeviceNumberOfShocksDelivered</w:t>
              </w:r>
            </w:ins>
          </w:p>
          <w:p w14:paraId="04CA8FD3" w14:textId="77777777" w:rsidR="00CA4217" w:rsidRPr="00375960" w:rsidRDefault="00CA4217" w:rsidP="00BC0653">
            <w:pPr>
              <w:pStyle w:val="TableEntry"/>
              <w:rPr>
                <w:ins w:id="7111" w:author="Andrea K. Fourquet" w:date="2018-07-16T23:38:00Z"/>
              </w:rPr>
            </w:pPr>
            <w:ins w:id="7112" w:author="Andrea K. Fourquet" w:date="2018-07-16T23:38:00Z">
              <w:r w:rsidRPr="00375960">
                <w:t>**IHE Extension**</w:t>
              </w:r>
            </w:ins>
          </w:p>
        </w:tc>
        <w:tc>
          <w:tcPr>
            <w:tcW w:w="1440" w:type="dxa"/>
          </w:tcPr>
          <w:p w14:paraId="69FC3205" w14:textId="77777777" w:rsidR="00CA4217" w:rsidRPr="00375960" w:rsidRDefault="00CA4217" w:rsidP="00BC0653">
            <w:pPr>
              <w:pStyle w:val="TableEntry"/>
              <w:rPr>
                <w:ins w:id="7113" w:author="Andrea K. Fourquet" w:date="2018-07-16T23:38:00Z"/>
              </w:rPr>
            </w:pPr>
            <w:ins w:id="7114" w:author="Andrea K. Fourquet" w:date="2018-07-16T23:38:00Z">
              <w:r w:rsidRPr="00375960">
                <w:t>RE</w:t>
              </w:r>
            </w:ins>
          </w:p>
          <w:p w14:paraId="0B17D5A4" w14:textId="77777777" w:rsidR="00CA4217" w:rsidRPr="00375960" w:rsidRDefault="00CA4217" w:rsidP="00BC0653">
            <w:pPr>
              <w:pStyle w:val="TableEntry"/>
              <w:rPr>
                <w:ins w:id="7115" w:author="Andrea K. Fourquet" w:date="2018-07-16T23:38:00Z"/>
              </w:rPr>
            </w:pPr>
            <w:ins w:id="7116" w:author="Andrea K. Fourquet" w:date="2018-07-16T23:38:00Z">
              <w:r w:rsidRPr="00375960">
                <w:t>[0..*]</w:t>
              </w:r>
            </w:ins>
          </w:p>
        </w:tc>
        <w:tc>
          <w:tcPr>
            <w:tcW w:w="3240" w:type="dxa"/>
            <w:tcMar>
              <w:left w:w="40" w:type="dxa"/>
              <w:right w:w="40" w:type="dxa"/>
            </w:tcMar>
          </w:tcPr>
          <w:p w14:paraId="2C6BB6AB" w14:textId="77777777" w:rsidR="00CA4217" w:rsidRPr="00375960" w:rsidRDefault="00CA4217" w:rsidP="00BC0653">
            <w:pPr>
              <w:pStyle w:val="TableEntry"/>
              <w:rPr>
                <w:ins w:id="7117" w:author="Andrea K. Fourquet" w:date="2018-07-16T23:38:00Z"/>
              </w:rPr>
            </w:pPr>
            <w:ins w:id="7118" w:author="Andrea K. Fourquet" w:date="2018-07-16T23:38:00Z">
              <w:r w:rsidRPr="00375960">
                <w:t>The number of times the patient was defibrillated, if the patient was defibrillated during the patient encounter.</w:t>
              </w:r>
            </w:ins>
          </w:p>
        </w:tc>
        <w:tc>
          <w:tcPr>
            <w:tcW w:w="1440" w:type="dxa"/>
          </w:tcPr>
          <w:p w14:paraId="3B4B798A" w14:textId="77777777" w:rsidR="00CA4217" w:rsidRPr="00375960" w:rsidRDefault="00CA4217" w:rsidP="00BC0653">
            <w:pPr>
              <w:pStyle w:val="TableEntry"/>
              <w:rPr>
                <w:ins w:id="7119" w:author="Andrea K. Fourquet" w:date="2018-07-16T23:38:00Z"/>
              </w:rPr>
            </w:pPr>
          </w:p>
        </w:tc>
      </w:tr>
      <w:tr w:rsidR="00CA4217" w:rsidRPr="00375960" w14:paraId="5BEF2749" w14:textId="77777777" w:rsidTr="00BC0653">
        <w:trPr>
          <w:cantSplit/>
          <w:ins w:id="7120" w:author="Andrea K. Fourquet" w:date="2018-07-16T23:38:00Z"/>
        </w:trPr>
        <w:tc>
          <w:tcPr>
            <w:tcW w:w="1770" w:type="dxa"/>
            <w:tcMar>
              <w:left w:w="40" w:type="dxa"/>
              <w:right w:w="40" w:type="dxa"/>
            </w:tcMar>
          </w:tcPr>
          <w:p w14:paraId="7E3D8B69" w14:textId="77777777" w:rsidR="00CA4217" w:rsidRPr="00375960" w:rsidRDefault="00CA4217" w:rsidP="00BC0653">
            <w:pPr>
              <w:pStyle w:val="TableEntry"/>
              <w:rPr>
                <w:ins w:id="7121" w:author="Andrea K. Fourquet" w:date="2018-07-16T23:38:00Z"/>
              </w:rPr>
            </w:pPr>
            <w:ins w:id="7122" w:author="Andrea K. Fourquet" w:date="2018-07-16T23:38:00Z">
              <w:r w:rsidRPr="00375960">
                <w:t>Pacing Rate</w:t>
              </w:r>
            </w:ins>
          </w:p>
        </w:tc>
        <w:tc>
          <w:tcPr>
            <w:tcW w:w="2188" w:type="dxa"/>
          </w:tcPr>
          <w:p w14:paraId="1A1A3116" w14:textId="77777777" w:rsidR="00CA4217" w:rsidRPr="00375960" w:rsidRDefault="00CA4217" w:rsidP="00BC0653">
            <w:pPr>
              <w:pStyle w:val="TableEntry"/>
              <w:rPr>
                <w:ins w:id="7123" w:author="Andrea K. Fourquet" w:date="2018-07-16T23:38:00Z"/>
              </w:rPr>
            </w:pPr>
            <w:ins w:id="7124" w:author="Andrea K. Fourquet" w:date="2018-07-16T23:38:00Z">
              <w:r w:rsidRPr="00375960">
                <w:t>Encounter</w:t>
              </w:r>
              <w:r w:rsidRPr="00375960">
                <w:sym w:font="Wingdings" w:char="F0DF"/>
              </w:r>
              <w:r w:rsidRPr="00375960">
                <w:t xml:space="preserve">Procedure – </w:t>
              </w:r>
            </w:ins>
          </w:p>
          <w:p w14:paraId="79D9C8DE" w14:textId="77777777" w:rsidR="00CA4217" w:rsidRPr="00375960" w:rsidRDefault="00CA4217" w:rsidP="00BC0653">
            <w:pPr>
              <w:pStyle w:val="TableEntry"/>
              <w:rPr>
                <w:ins w:id="7125" w:author="Andrea K. Fourquet" w:date="2018-07-16T23:38:00Z"/>
              </w:rPr>
            </w:pPr>
            <w:ins w:id="7126" w:author="Andrea K. Fourquet" w:date="2018-07-16T23:38:00Z">
              <w:r w:rsidRPr="00375960">
                <w:t>DeviceRate</w:t>
              </w:r>
            </w:ins>
          </w:p>
          <w:p w14:paraId="32FBEF79" w14:textId="77777777" w:rsidR="00CA4217" w:rsidRPr="00375960" w:rsidRDefault="00CA4217" w:rsidP="00BC0653">
            <w:pPr>
              <w:pStyle w:val="TableEntry"/>
              <w:rPr>
                <w:ins w:id="7127" w:author="Andrea K. Fourquet" w:date="2018-07-16T23:38:00Z"/>
              </w:rPr>
            </w:pPr>
            <w:ins w:id="7128" w:author="Andrea K. Fourquet" w:date="2018-07-16T23:38:00Z">
              <w:r w:rsidRPr="00375960">
                <w:t>**IHE Extension**</w:t>
              </w:r>
            </w:ins>
          </w:p>
        </w:tc>
        <w:tc>
          <w:tcPr>
            <w:tcW w:w="1440" w:type="dxa"/>
          </w:tcPr>
          <w:p w14:paraId="061ED47F" w14:textId="77777777" w:rsidR="00CA4217" w:rsidRPr="00375960" w:rsidRDefault="00CA4217" w:rsidP="00BC0653">
            <w:pPr>
              <w:pStyle w:val="TableEntry"/>
              <w:rPr>
                <w:ins w:id="7129" w:author="Andrea K. Fourquet" w:date="2018-07-16T23:38:00Z"/>
              </w:rPr>
            </w:pPr>
            <w:ins w:id="7130" w:author="Andrea K. Fourquet" w:date="2018-07-16T23:38:00Z">
              <w:r w:rsidRPr="00375960">
                <w:t>RE</w:t>
              </w:r>
            </w:ins>
          </w:p>
          <w:p w14:paraId="67CAAFF3" w14:textId="77777777" w:rsidR="00CA4217" w:rsidRPr="00375960" w:rsidRDefault="00CA4217" w:rsidP="00BC0653">
            <w:pPr>
              <w:pStyle w:val="TableEntry"/>
              <w:rPr>
                <w:ins w:id="7131" w:author="Andrea K. Fourquet" w:date="2018-07-16T23:38:00Z"/>
              </w:rPr>
            </w:pPr>
            <w:ins w:id="7132" w:author="Andrea K. Fourquet" w:date="2018-07-16T23:38:00Z">
              <w:r w:rsidRPr="00375960">
                <w:t>[0..*]</w:t>
              </w:r>
            </w:ins>
          </w:p>
        </w:tc>
        <w:tc>
          <w:tcPr>
            <w:tcW w:w="3240" w:type="dxa"/>
            <w:tcMar>
              <w:left w:w="40" w:type="dxa"/>
              <w:right w:w="40" w:type="dxa"/>
            </w:tcMar>
          </w:tcPr>
          <w:p w14:paraId="65CCF6BC" w14:textId="77777777" w:rsidR="00CA4217" w:rsidRPr="00375960" w:rsidRDefault="00CA4217" w:rsidP="00BC0653">
            <w:pPr>
              <w:pStyle w:val="TableEntry"/>
              <w:rPr>
                <w:ins w:id="7133" w:author="Andrea K. Fourquet" w:date="2018-07-16T23:38:00Z"/>
              </w:rPr>
            </w:pPr>
            <w:ins w:id="7134" w:author="Andrea K. Fourquet" w:date="2018-07-16T23:38:00Z">
              <w:r w:rsidRPr="00375960">
                <w:t>The rate the device was calibrated to pace during the event, if appropriate.</w:t>
              </w:r>
            </w:ins>
          </w:p>
        </w:tc>
        <w:tc>
          <w:tcPr>
            <w:tcW w:w="1440" w:type="dxa"/>
          </w:tcPr>
          <w:p w14:paraId="03227500" w14:textId="77777777" w:rsidR="00CA4217" w:rsidRPr="00375960" w:rsidRDefault="00CA4217" w:rsidP="00BC0653">
            <w:pPr>
              <w:pStyle w:val="TableEntry"/>
              <w:rPr>
                <w:ins w:id="7135" w:author="Andrea K. Fourquet" w:date="2018-07-16T23:38:00Z"/>
              </w:rPr>
            </w:pPr>
          </w:p>
        </w:tc>
      </w:tr>
      <w:tr w:rsidR="00CA4217" w:rsidRPr="00375960" w14:paraId="4C437DB6" w14:textId="77777777" w:rsidTr="00BC0653">
        <w:trPr>
          <w:cantSplit/>
          <w:ins w:id="7136" w:author="Andrea K. Fourquet" w:date="2018-07-16T23:38:00Z"/>
        </w:trPr>
        <w:tc>
          <w:tcPr>
            <w:tcW w:w="1770" w:type="dxa"/>
            <w:tcMar>
              <w:left w:w="40" w:type="dxa"/>
              <w:right w:w="40" w:type="dxa"/>
            </w:tcMar>
          </w:tcPr>
          <w:p w14:paraId="49A1F7DF" w14:textId="77777777" w:rsidR="00CA4217" w:rsidRPr="00375960" w:rsidRDefault="00CA4217" w:rsidP="00BC0653">
            <w:pPr>
              <w:pStyle w:val="TableEntry"/>
              <w:rPr>
                <w:ins w:id="7137" w:author="Andrea K. Fourquet" w:date="2018-07-16T23:38:00Z"/>
              </w:rPr>
            </w:pPr>
            <w:ins w:id="7138" w:author="Andrea K. Fourquet" w:date="2018-07-16T23:38:00Z">
              <w:r w:rsidRPr="00375960">
                <w:t>Incident/Patient Disposition</w:t>
              </w:r>
            </w:ins>
          </w:p>
        </w:tc>
        <w:tc>
          <w:tcPr>
            <w:tcW w:w="2188" w:type="dxa"/>
          </w:tcPr>
          <w:p w14:paraId="65AF0C10" w14:textId="77777777" w:rsidR="00CA4217" w:rsidRPr="00375960" w:rsidRDefault="00CA4217" w:rsidP="00BC0653">
            <w:pPr>
              <w:pStyle w:val="TableEntry"/>
              <w:rPr>
                <w:ins w:id="7139" w:author="Andrea K. Fourquet" w:date="2018-07-16T23:38:00Z"/>
              </w:rPr>
            </w:pPr>
            <w:ins w:id="7140" w:author="Andrea K. Fourquet" w:date="2018-07-16T23:38:00Z">
              <w:r w:rsidRPr="00375960">
                <w:t>Encounter.encounter- treatment</w:t>
              </w:r>
            </w:ins>
          </w:p>
          <w:p w14:paraId="076EAACA" w14:textId="77777777" w:rsidR="00CA4217" w:rsidRPr="00375960" w:rsidRDefault="00CA4217" w:rsidP="00BC0653">
            <w:pPr>
              <w:pStyle w:val="TableEntry"/>
              <w:rPr>
                <w:ins w:id="7141" w:author="Andrea K. Fourquet" w:date="2018-07-16T23:38:00Z"/>
              </w:rPr>
            </w:pPr>
            <w:ins w:id="7142" w:author="Andrea K. Fourquet" w:date="2018-07-16T23:38:00Z">
              <w:r w:rsidRPr="00375960">
                <w:t>**IHE extension**</w:t>
              </w:r>
            </w:ins>
          </w:p>
        </w:tc>
        <w:tc>
          <w:tcPr>
            <w:tcW w:w="1440" w:type="dxa"/>
          </w:tcPr>
          <w:p w14:paraId="3B9ACD37" w14:textId="77777777" w:rsidR="00CA4217" w:rsidRPr="00375960" w:rsidRDefault="00CA4217" w:rsidP="00BC0653">
            <w:pPr>
              <w:pStyle w:val="TableEntry"/>
              <w:rPr>
                <w:ins w:id="7143" w:author="Andrea K. Fourquet" w:date="2018-07-16T23:38:00Z"/>
              </w:rPr>
            </w:pPr>
            <w:ins w:id="7144" w:author="Andrea K. Fourquet" w:date="2018-07-16T23:38:00Z">
              <w:r w:rsidRPr="00375960">
                <w:t>RE</w:t>
              </w:r>
            </w:ins>
          </w:p>
          <w:p w14:paraId="3CBF9BE9" w14:textId="77777777" w:rsidR="00CA4217" w:rsidRPr="00375960" w:rsidRDefault="00CA4217" w:rsidP="00BC0653">
            <w:pPr>
              <w:pStyle w:val="TableEntry"/>
              <w:rPr>
                <w:ins w:id="7145" w:author="Andrea K. Fourquet" w:date="2018-07-16T23:38:00Z"/>
              </w:rPr>
            </w:pPr>
            <w:ins w:id="7146" w:author="Andrea K. Fourquet" w:date="2018-07-16T23:38:00Z">
              <w:r w:rsidRPr="00375960">
                <w:t>[0..1]</w:t>
              </w:r>
            </w:ins>
          </w:p>
        </w:tc>
        <w:tc>
          <w:tcPr>
            <w:tcW w:w="3240" w:type="dxa"/>
            <w:tcMar>
              <w:left w:w="40" w:type="dxa"/>
              <w:right w:w="40" w:type="dxa"/>
            </w:tcMar>
          </w:tcPr>
          <w:p w14:paraId="1DCD06D3" w14:textId="77777777" w:rsidR="00CA4217" w:rsidRPr="00375960" w:rsidRDefault="00CA4217" w:rsidP="00BC0653">
            <w:pPr>
              <w:pStyle w:val="TableEntry"/>
              <w:rPr>
                <w:ins w:id="7147" w:author="Andrea K. Fourquet" w:date="2018-07-16T23:38:00Z"/>
              </w:rPr>
            </w:pPr>
            <w:ins w:id="7148" w:author="Andrea K. Fourquet" w:date="2018-07-16T23:38:00Z">
              <w:r w:rsidRPr="00375960">
                <w:t>Type of disposition treatment and/or transport of the patient by this EMS Unit.</w:t>
              </w:r>
            </w:ins>
          </w:p>
        </w:tc>
        <w:tc>
          <w:tcPr>
            <w:tcW w:w="1440" w:type="dxa"/>
          </w:tcPr>
          <w:p w14:paraId="5D8B8393" w14:textId="77777777" w:rsidR="00CA4217" w:rsidRPr="00375960" w:rsidRDefault="00CA4217" w:rsidP="00BC0653">
            <w:pPr>
              <w:pStyle w:val="TableEntry"/>
              <w:rPr>
                <w:ins w:id="7149" w:author="Andrea K. Fourquet" w:date="2018-07-16T23:38:00Z"/>
              </w:rPr>
            </w:pPr>
          </w:p>
        </w:tc>
      </w:tr>
    </w:tbl>
    <w:p w14:paraId="120723FF" w14:textId="77777777" w:rsidR="009D488B" w:rsidRPr="00375960" w:rsidRDefault="009D488B" w:rsidP="0069675E">
      <w:pPr>
        <w:pStyle w:val="BodyText"/>
      </w:pPr>
    </w:p>
    <w:p w14:paraId="58D924D5" w14:textId="0A21367C" w:rsidR="0069675E" w:rsidRPr="00375960" w:rsidRDefault="0069675E" w:rsidP="00E7637C">
      <w:pPr>
        <w:pStyle w:val="Heading4"/>
        <w:rPr>
          <w:rFonts w:eastAsia="Arial"/>
        </w:rPr>
      </w:pPr>
      <w:bookmarkStart w:id="7150" w:name="_Toc514942378"/>
      <w:r w:rsidRPr="00375960">
        <w:rPr>
          <w:rFonts w:eastAsia="Arial"/>
        </w:rPr>
        <w:lastRenderedPageBreak/>
        <w:t>6.6.</w:t>
      </w:r>
      <w:r w:rsidR="00267285" w:rsidRPr="00E7637C">
        <w:rPr>
          <w:rFonts w:eastAsia="Arial"/>
          <w:highlight w:val="yellow"/>
        </w:rPr>
        <w:t>X</w:t>
      </w:r>
      <w:r w:rsidRPr="00375960">
        <w:rPr>
          <w:rFonts w:eastAsia="Arial"/>
        </w:rPr>
        <w:t>.</w:t>
      </w:r>
      <w:ins w:id="7151" w:author="Andrea K. Fourquet" w:date="2018-07-16T23:52:00Z">
        <w:r w:rsidR="00131E15">
          <w:rPr>
            <w:rFonts w:eastAsia="Arial"/>
          </w:rPr>
          <w:t>5</w:t>
        </w:r>
      </w:ins>
      <w:del w:id="7152" w:author="Andrea K. Fourquet" w:date="2018-07-16T23:52:00Z">
        <w:r w:rsidRPr="00375960" w:rsidDel="00131E15">
          <w:rPr>
            <w:rFonts w:eastAsia="Arial"/>
          </w:rPr>
          <w:delText>4</w:delText>
        </w:r>
      </w:del>
      <w:r w:rsidRPr="00375960">
        <w:rPr>
          <w:rFonts w:eastAsia="Arial"/>
        </w:rPr>
        <w:t xml:space="preserve"> Quality </w:t>
      </w:r>
      <w:commentRangeStart w:id="7153"/>
      <w:r w:rsidRPr="00375960">
        <w:rPr>
          <w:rFonts w:eastAsia="Arial"/>
        </w:rPr>
        <w:t xml:space="preserve">Data Import </w:t>
      </w:r>
      <w:commentRangeEnd w:id="7153"/>
      <w:r w:rsidR="00747952">
        <w:rPr>
          <w:rStyle w:val="CommentReference"/>
          <w:rFonts w:ascii="Times New Roman" w:hAnsi="Times New Roman"/>
          <w:b w:val="0"/>
          <w:noProof w:val="0"/>
          <w:kern w:val="0"/>
        </w:rPr>
        <w:commentReference w:id="7153"/>
      </w:r>
      <w:r w:rsidRPr="00375960">
        <w:rPr>
          <w:rFonts w:eastAsia="Arial"/>
        </w:rPr>
        <w:t>Option</w:t>
      </w:r>
      <w:bookmarkEnd w:id="7150"/>
    </w:p>
    <w:p w14:paraId="1D66E61C" w14:textId="1C4B8F72" w:rsidR="0069675E" w:rsidRDefault="0069675E" w:rsidP="0069675E">
      <w:pPr>
        <w:pStyle w:val="BodyText"/>
      </w:pPr>
      <w:r w:rsidRPr="00375960">
        <w:t xml:space="preserve">The Transport Data Consumer supporting the Quality Data Import </w:t>
      </w:r>
      <w:r w:rsidR="00674DC8">
        <w:t>Option</w:t>
      </w:r>
      <w:r w:rsidRPr="00375960">
        <w:t xml:space="preserve"> SHALL </w:t>
      </w:r>
      <w:ins w:id="7154" w:author="Andrea K. Fourquet" w:date="2018-07-10T09:44:00Z">
        <w:r w:rsidR="00411F87">
          <w:t xml:space="preserve">require receiving system to </w:t>
        </w:r>
        <w:r w:rsidR="0013339D">
          <w:t>import</w:t>
        </w:r>
      </w:ins>
      <w:del w:id="7155" w:author="Andrea K. Fourquet" w:date="2018-07-10T09:44:00Z">
        <w:r w:rsidRPr="00375960" w:rsidDel="0013339D">
          <w:delText>support</w:delText>
        </w:r>
      </w:del>
      <w:r w:rsidRPr="00375960">
        <w:t xml:space="preserve"> </w:t>
      </w:r>
      <w:ins w:id="7156" w:author="Andrea K. Fourquet" w:date="2018-07-10T09:45:00Z">
        <w:r w:rsidR="00417711">
          <w:t xml:space="preserve">the </w:t>
        </w:r>
      </w:ins>
      <w:ins w:id="7157" w:author="Andrea K. Fourquet" w:date="2018-07-10T09:47:00Z">
        <w:r w:rsidR="00A702F2" w:rsidRPr="00A702F2">
          <w:t>discrete</w:t>
        </w:r>
      </w:ins>
      <w:del w:id="7158" w:author="Andrea K. Fourquet" w:date="2018-07-10T09:47:00Z">
        <w:r w:rsidRPr="00375960" w:rsidDel="00A702F2">
          <w:delText xml:space="preserve">discreet </w:delText>
        </w:r>
      </w:del>
      <w:del w:id="7159" w:author="Andrea K. Fourquet" w:date="2018-07-10T09:45:00Z">
        <w:r w:rsidRPr="00375960" w:rsidDel="0013339D">
          <w:delText>import of the</w:delText>
        </w:r>
      </w:del>
      <w:r w:rsidRPr="00375960">
        <w:t xml:space="preserve"> data elements identified in the following table. </w:t>
      </w:r>
    </w:p>
    <w:p w14:paraId="29524FF4" w14:textId="77777777" w:rsidR="00674DC8" w:rsidRPr="00375960" w:rsidRDefault="00674DC8" w:rsidP="0069675E">
      <w:pPr>
        <w:pStyle w:val="BodyText"/>
      </w:pPr>
    </w:p>
    <w:tbl>
      <w:tblPr>
        <w:tblW w:w="43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7160" w:author="Andrea K. Fourquet" w:date="2018-07-15T22:50:00Z">
          <w:tblPr>
            <w:tblW w:w="50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1806"/>
        <w:gridCol w:w="3242"/>
        <w:gridCol w:w="3060"/>
        <w:tblGridChange w:id="7161">
          <w:tblGrid>
            <w:gridCol w:w="1807"/>
            <w:gridCol w:w="3242"/>
            <w:gridCol w:w="3060"/>
          </w:tblGrid>
        </w:tblGridChange>
      </w:tblGrid>
      <w:tr w:rsidR="00ED2607" w:rsidRPr="00375960" w14:paraId="5FC2180C" w14:textId="66AE894B" w:rsidTr="00ED2607">
        <w:trPr>
          <w:tblHeader/>
          <w:jc w:val="center"/>
          <w:trPrChange w:id="7162" w:author="Andrea K. Fourquet" w:date="2018-07-15T22:50:00Z">
            <w:trPr>
              <w:tblHeader/>
              <w:jc w:val="center"/>
            </w:trPr>
          </w:trPrChange>
        </w:trPr>
        <w:tc>
          <w:tcPr>
            <w:tcW w:w="1807" w:type="dxa"/>
            <w:shd w:val="clear" w:color="auto" w:fill="D9D9D9"/>
            <w:tcPrChange w:id="7163" w:author="Andrea K. Fourquet" w:date="2018-07-15T22:50:00Z">
              <w:tcPr>
                <w:tcW w:w="1807" w:type="dxa"/>
                <w:shd w:val="clear" w:color="auto" w:fill="D9D9D9"/>
              </w:tcPr>
            </w:tcPrChange>
          </w:tcPr>
          <w:p w14:paraId="6F5BFA88" w14:textId="77777777" w:rsidR="00ED2607" w:rsidRPr="007475AB" w:rsidRDefault="00ED2607" w:rsidP="009B73AF">
            <w:pPr>
              <w:pStyle w:val="TableEntryHeader"/>
              <w:rPr>
                <w:rFonts w:eastAsia="Arial Unicode MS"/>
              </w:rPr>
            </w:pPr>
            <w:r w:rsidRPr="007475AB">
              <w:t xml:space="preserve">Paramedicine Data Element </w:t>
            </w:r>
          </w:p>
        </w:tc>
        <w:tc>
          <w:tcPr>
            <w:tcW w:w="3242" w:type="dxa"/>
            <w:shd w:val="clear" w:color="auto" w:fill="D9D9D9"/>
            <w:tcPrChange w:id="7164" w:author="Andrea K. Fourquet" w:date="2018-07-15T22:50:00Z">
              <w:tcPr>
                <w:tcW w:w="3242" w:type="dxa"/>
                <w:shd w:val="clear" w:color="auto" w:fill="D9D9D9"/>
              </w:tcPr>
            </w:tcPrChange>
          </w:tcPr>
          <w:p w14:paraId="4360484A" w14:textId="77777777" w:rsidR="00ED2607" w:rsidRPr="007475AB" w:rsidRDefault="00ED2607" w:rsidP="007475AB">
            <w:pPr>
              <w:pStyle w:val="TableEntryHeader"/>
              <w:rPr>
                <w:rFonts w:eastAsia="Arial Unicode MS"/>
              </w:rPr>
            </w:pPr>
            <w:r w:rsidRPr="007475AB">
              <w:t xml:space="preserve">FHIR Resource Location </w:t>
            </w:r>
          </w:p>
        </w:tc>
        <w:tc>
          <w:tcPr>
            <w:tcW w:w="3060" w:type="dxa"/>
            <w:shd w:val="clear" w:color="auto" w:fill="D9D9D9"/>
            <w:tcPrChange w:id="7165" w:author="Andrea K. Fourquet" w:date="2018-07-15T22:50:00Z">
              <w:tcPr>
                <w:tcW w:w="3060" w:type="dxa"/>
                <w:shd w:val="clear" w:color="auto" w:fill="D9D9D9"/>
              </w:tcPr>
            </w:tcPrChange>
          </w:tcPr>
          <w:p w14:paraId="50D5E680" w14:textId="688E8BE1" w:rsidR="00ED2607" w:rsidRPr="007475AB" w:rsidRDefault="00ED2607" w:rsidP="007475AB">
            <w:pPr>
              <w:pStyle w:val="TableEntryHeader"/>
            </w:pPr>
            <w:r w:rsidRPr="007475AB">
              <w:t xml:space="preserve">CDA Location </w:t>
            </w:r>
          </w:p>
        </w:tc>
      </w:tr>
      <w:tr w:rsidR="00ED2607" w:rsidRPr="00375960" w14:paraId="75B55A69" w14:textId="38F897B0" w:rsidTr="00ED2607">
        <w:trPr>
          <w:jc w:val="center"/>
          <w:trPrChange w:id="7166" w:author="Andrea K. Fourquet" w:date="2018-07-15T22:50:00Z">
            <w:trPr>
              <w:jc w:val="center"/>
            </w:trPr>
          </w:trPrChange>
        </w:trPr>
        <w:tc>
          <w:tcPr>
            <w:tcW w:w="1807" w:type="dxa"/>
            <w:shd w:val="clear" w:color="auto" w:fill="auto"/>
            <w:tcPrChange w:id="7167" w:author="Andrea K. Fourquet" w:date="2018-07-15T22:50:00Z">
              <w:tcPr>
                <w:tcW w:w="1807" w:type="dxa"/>
                <w:shd w:val="clear" w:color="auto" w:fill="auto"/>
              </w:tcPr>
            </w:tcPrChange>
          </w:tcPr>
          <w:p w14:paraId="3421640B" w14:textId="77777777" w:rsidR="00ED2607" w:rsidRPr="00375960" w:rsidRDefault="00ED2607" w:rsidP="00313C56">
            <w:pPr>
              <w:pStyle w:val="TableEntry"/>
            </w:pPr>
            <w:r w:rsidRPr="00375960">
              <w:t xml:space="preserve">Patient Care Report Number type </w:t>
            </w:r>
          </w:p>
        </w:tc>
        <w:tc>
          <w:tcPr>
            <w:tcW w:w="3242" w:type="dxa"/>
            <w:shd w:val="clear" w:color="auto" w:fill="auto"/>
            <w:tcPrChange w:id="7168" w:author="Andrea K. Fourquet" w:date="2018-07-15T22:50:00Z">
              <w:tcPr>
                <w:tcW w:w="3242" w:type="dxa"/>
                <w:shd w:val="clear" w:color="auto" w:fill="auto"/>
              </w:tcPr>
            </w:tcPrChange>
          </w:tcPr>
          <w:p w14:paraId="47146D63" w14:textId="77777777" w:rsidR="00ED2607" w:rsidRPr="00375960" w:rsidRDefault="00ED2607" w:rsidP="00313C56">
            <w:pPr>
              <w:pStyle w:val="TableEntry"/>
              <w:rPr>
                <w:rFonts w:ascii="Arial Unicode MS" w:eastAsia="Arial Unicode MS" w:hAnsi="Arial Unicode MS" w:cs="Arial Unicode MS"/>
                <w:sz w:val="24"/>
                <w:szCs w:val="24"/>
              </w:rPr>
            </w:pPr>
            <w:r w:rsidRPr="00375960">
              <w:t>Resource.composition.type</w:t>
            </w:r>
          </w:p>
        </w:tc>
        <w:tc>
          <w:tcPr>
            <w:tcW w:w="3060" w:type="dxa"/>
            <w:tcPrChange w:id="7169" w:author="Andrea K. Fourquet" w:date="2018-07-15T22:50:00Z">
              <w:tcPr>
                <w:tcW w:w="3060" w:type="dxa"/>
              </w:tcPr>
            </w:tcPrChange>
          </w:tcPr>
          <w:p w14:paraId="33E016F3" w14:textId="2782196D" w:rsidR="00ED2607" w:rsidRPr="00375960" w:rsidRDefault="00ED2607" w:rsidP="00313C56">
            <w:pPr>
              <w:pStyle w:val="TableEntry"/>
            </w:pPr>
            <w:r w:rsidRPr="00375960">
              <w:t>Header</w:t>
            </w:r>
          </w:p>
        </w:tc>
      </w:tr>
      <w:tr w:rsidR="00ED2607" w:rsidRPr="00375960" w14:paraId="568CC362" w14:textId="36DD4437" w:rsidTr="00ED2607">
        <w:trPr>
          <w:jc w:val="center"/>
          <w:trPrChange w:id="7170" w:author="Andrea K. Fourquet" w:date="2018-07-15T22:50:00Z">
            <w:trPr>
              <w:jc w:val="center"/>
            </w:trPr>
          </w:trPrChange>
        </w:trPr>
        <w:tc>
          <w:tcPr>
            <w:tcW w:w="1807" w:type="dxa"/>
            <w:shd w:val="clear" w:color="auto" w:fill="auto"/>
            <w:tcPrChange w:id="7171" w:author="Andrea K. Fourquet" w:date="2018-07-15T22:50:00Z">
              <w:tcPr>
                <w:tcW w:w="1807" w:type="dxa"/>
                <w:shd w:val="clear" w:color="auto" w:fill="auto"/>
              </w:tcPr>
            </w:tcPrChange>
          </w:tcPr>
          <w:p w14:paraId="495A67C1" w14:textId="77777777" w:rsidR="00ED2607" w:rsidRPr="00375960" w:rsidRDefault="00ED2607" w:rsidP="00313C56">
            <w:pPr>
              <w:pStyle w:val="TableEntry"/>
            </w:pPr>
            <w:r w:rsidRPr="00375960">
              <w:t>Patient Care Report Number</w:t>
            </w:r>
          </w:p>
        </w:tc>
        <w:tc>
          <w:tcPr>
            <w:tcW w:w="3242" w:type="dxa"/>
            <w:shd w:val="clear" w:color="auto" w:fill="auto"/>
            <w:tcPrChange w:id="7172" w:author="Andrea K. Fourquet" w:date="2018-07-15T22:50:00Z">
              <w:tcPr>
                <w:tcW w:w="3242" w:type="dxa"/>
                <w:shd w:val="clear" w:color="auto" w:fill="auto"/>
              </w:tcPr>
            </w:tcPrChange>
          </w:tcPr>
          <w:p w14:paraId="5A825F3E" w14:textId="77777777" w:rsidR="00ED2607" w:rsidRPr="00375960" w:rsidRDefault="00ED2607" w:rsidP="00313C56">
            <w:pPr>
              <w:pStyle w:val="TableEntry"/>
              <w:rPr>
                <w:rFonts w:ascii="Arial Unicode MS" w:eastAsia="Arial Unicode MS" w:hAnsi="Arial Unicode MS" w:cs="Arial Unicode MS"/>
                <w:sz w:val="24"/>
                <w:szCs w:val="24"/>
              </w:rPr>
            </w:pPr>
            <w:r w:rsidRPr="00375960">
              <w:t>Resource.composition.type</w:t>
            </w:r>
          </w:p>
        </w:tc>
        <w:tc>
          <w:tcPr>
            <w:tcW w:w="3060" w:type="dxa"/>
            <w:tcPrChange w:id="7173" w:author="Andrea K. Fourquet" w:date="2018-07-15T22:50:00Z">
              <w:tcPr>
                <w:tcW w:w="3060" w:type="dxa"/>
              </w:tcPr>
            </w:tcPrChange>
          </w:tcPr>
          <w:p w14:paraId="618EC6F3" w14:textId="45163B25" w:rsidR="00ED2607" w:rsidRPr="00375960" w:rsidRDefault="00ED2607" w:rsidP="00313C56">
            <w:pPr>
              <w:pStyle w:val="TableEntry"/>
            </w:pPr>
            <w:r w:rsidRPr="00375960">
              <w:t>Header</w:t>
            </w:r>
          </w:p>
        </w:tc>
      </w:tr>
      <w:tr w:rsidR="00ED2607" w:rsidRPr="00375960" w14:paraId="619CE092" w14:textId="3D73315E" w:rsidTr="00ED2607">
        <w:trPr>
          <w:jc w:val="center"/>
          <w:trPrChange w:id="7174" w:author="Andrea K. Fourquet" w:date="2018-07-15T22:50:00Z">
            <w:trPr>
              <w:jc w:val="center"/>
            </w:trPr>
          </w:trPrChange>
        </w:trPr>
        <w:tc>
          <w:tcPr>
            <w:tcW w:w="1807" w:type="dxa"/>
            <w:shd w:val="clear" w:color="auto" w:fill="auto"/>
            <w:tcPrChange w:id="7175" w:author="Andrea K. Fourquet" w:date="2018-07-15T22:50:00Z">
              <w:tcPr>
                <w:tcW w:w="1807" w:type="dxa"/>
                <w:shd w:val="clear" w:color="auto" w:fill="auto"/>
              </w:tcPr>
            </w:tcPrChange>
          </w:tcPr>
          <w:p w14:paraId="71307C16" w14:textId="77777777" w:rsidR="00ED2607" w:rsidRPr="00375960" w:rsidRDefault="00ED2607" w:rsidP="00313C56">
            <w:pPr>
              <w:pStyle w:val="TableEntry"/>
            </w:pPr>
            <w:r w:rsidRPr="00375960">
              <w:t>EMS Organization Identifier</w:t>
            </w:r>
          </w:p>
        </w:tc>
        <w:tc>
          <w:tcPr>
            <w:tcW w:w="3242" w:type="dxa"/>
            <w:shd w:val="clear" w:color="auto" w:fill="auto"/>
            <w:tcPrChange w:id="7176" w:author="Andrea K. Fourquet" w:date="2018-07-15T22:50:00Z">
              <w:tcPr>
                <w:tcW w:w="3242" w:type="dxa"/>
                <w:shd w:val="clear" w:color="auto" w:fill="auto"/>
              </w:tcPr>
            </w:tcPrChange>
          </w:tcPr>
          <w:p w14:paraId="08D15454" w14:textId="4087F964" w:rsidR="00ED2607" w:rsidRPr="00375960" w:rsidRDefault="00ED2607" w:rsidP="00313C56">
            <w:pPr>
              <w:pStyle w:val="TableEntry"/>
              <w:rPr>
                <w:rFonts w:ascii="Arial Unicode MS" w:eastAsia="Arial Unicode MS" w:hAnsi="Arial Unicode MS" w:cs="Arial Unicode MS"/>
                <w:sz w:val="24"/>
                <w:szCs w:val="24"/>
              </w:rPr>
            </w:pPr>
            <w:r w:rsidRPr="00375960">
              <w:t>Org</w:t>
            </w:r>
            <w:r>
              <w:t>a</w:t>
            </w:r>
            <w:r w:rsidRPr="00375960">
              <w:t xml:space="preserve">nization.Identifier </w:t>
            </w:r>
          </w:p>
        </w:tc>
        <w:tc>
          <w:tcPr>
            <w:tcW w:w="3060" w:type="dxa"/>
            <w:tcPrChange w:id="7177" w:author="Andrea K. Fourquet" w:date="2018-07-15T22:50:00Z">
              <w:tcPr>
                <w:tcW w:w="3060" w:type="dxa"/>
              </w:tcPr>
            </w:tcPrChange>
          </w:tcPr>
          <w:p w14:paraId="0739BBDE" w14:textId="00E7DE66" w:rsidR="00ED2607" w:rsidRPr="00375960" w:rsidRDefault="00ED2607" w:rsidP="00313C56">
            <w:pPr>
              <w:pStyle w:val="TableEntry"/>
            </w:pPr>
            <w:r w:rsidRPr="00375960">
              <w:t>Header</w:t>
            </w:r>
          </w:p>
        </w:tc>
      </w:tr>
      <w:tr w:rsidR="00ED2607" w:rsidRPr="00375960" w14:paraId="62CA5093" w14:textId="4CE8E985" w:rsidTr="00ED2607">
        <w:trPr>
          <w:jc w:val="center"/>
          <w:trPrChange w:id="7178" w:author="Andrea K. Fourquet" w:date="2018-07-15T22:50:00Z">
            <w:trPr>
              <w:jc w:val="center"/>
            </w:trPr>
          </w:trPrChange>
        </w:trPr>
        <w:tc>
          <w:tcPr>
            <w:tcW w:w="1807" w:type="dxa"/>
            <w:shd w:val="clear" w:color="auto" w:fill="auto"/>
            <w:tcPrChange w:id="7179" w:author="Andrea K. Fourquet" w:date="2018-07-15T22:50:00Z">
              <w:tcPr>
                <w:tcW w:w="1807" w:type="dxa"/>
                <w:shd w:val="clear" w:color="auto" w:fill="auto"/>
              </w:tcPr>
            </w:tcPrChange>
          </w:tcPr>
          <w:p w14:paraId="5A603ADF" w14:textId="77777777" w:rsidR="00ED2607" w:rsidRPr="00375960" w:rsidRDefault="00ED2607" w:rsidP="00313C56">
            <w:pPr>
              <w:pStyle w:val="TableEntry"/>
            </w:pPr>
            <w:r w:rsidRPr="00375960">
              <w:t>Type of service requested</w:t>
            </w:r>
          </w:p>
        </w:tc>
        <w:tc>
          <w:tcPr>
            <w:tcW w:w="3242" w:type="dxa"/>
            <w:shd w:val="clear" w:color="auto" w:fill="auto"/>
            <w:tcPrChange w:id="7180" w:author="Andrea K. Fourquet" w:date="2018-07-15T22:50:00Z">
              <w:tcPr>
                <w:tcW w:w="3242" w:type="dxa"/>
                <w:shd w:val="clear" w:color="auto" w:fill="auto"/>
              </w:tcPr>
            </w:tcPrChange>
          </w:tcPr>
          <w:p w14:paraId="217363D9" w14:textId="77777777" w:rsidR="00ED2607" w:rsidRPr="00375960" w:rsidRDefault="00ED2607" w:rsidP="00313C56">
            <w:pPr>
              <w:pStyle w:val="TableEntry"/>
              <w:rPr>
                <w:rFonts w:ascii="Arial Unicode MS" w:eastAsia="Arial Unicode MS" w:hAnsi="Arial Unicode MS" w:cs="Arial Unicode MS"/>
                <w:sz w:val="24"/>
                <w:szCs w:val="24"/>
              </w:rPr>
            </w:pPr>
            <w:r w:rsidRPr="00375960">
              <w:t>Encounter.type</w:t>
            </w:r>
          </w:p>
        </w:tc>
        <w:tc>
          <w:tcPr>
            <w:tcW w:w="3060" w:type="dxa"/>
            <w:tcPrChange w:id="7181" w:author="Andrea K. Fourquet" w:date="2018-07-15T22:50:00Z">
              <w:tcPr>
                <w:tcW w:w="3060" w:type="dxa"/>
              </w:tcPr>
            </w:tcPrChange>
          </w:tcPr>
          <w:p w14:paraId="1E538429" w14:textId="5A4BAE5E" w:rsidR="00ED2607" w:rsidRPr="00375960" w:rsidRDefault="00ED2607" w:rsidP="00313C56">
            <w:pPr>
              <w:pStyle w:val="TableEntry"/>
            </w:pPr>
            <w:r w:rsidRPr="00375960">
              <w:t>Header</w:t>
            </w:r>
          </w:p>
        </w:tc>
      </w:tr>
      <w:tr w:rsidR="00ED2607" w:rsidRPr="00375960" w14:paraId="18C33F08" w14:textId="0501E181" w:rsidTr="00ED2607">
        <w:trPr>
          <w:jc w:val="center"/>
          <w:trPrChange w:id="7182" w:author="Andrea K. Fourquet" w:date="2018-07-15T22:50:00Z">
            <w:trPr>
              <w:jc w:val="center"/>
            </w:trPr>
          </w:trPrChange>
        </w:trPr>
        <w:tc>
          <w:tcPr>
            <w:tcW w:w="1807" w:type="dxa"/>
            <w:shd w:val="clear" w:color="auto" w:fill="auto"/>
            <w:tcPrChange w:id="7183" w:author="Andrea K. Fourquet" w:date="2018-07-15T22:50:00Z">
              <w:tcPr>
                <w:tcW w:w="1807" w:type="dxa"/>
                <w:shd w:val="clear" w:color="auto" w:fill="auto"/>
              </w:tcPr>
            </w:tcPrChange>
          </w:tcPr>
          <w:p w14:paraId="068201F4" w14:textId="77777777" w:rsidR="00ED2607" w:rsidRPr="00375960" w:rsidRDefault="00ED2607" w:rsidP="00313C56">
            <w:pPr>
              <w:pStyle w:val="TableEntry"/>
            </w:pPr>
            <w:r w:rsidRPr="00375960">
              <w:t>Level of care for this unit</w:t>
            </w:r>
          </w:p>
        </w:tc>
        <w:tc>
          <w:tcPr>
            <w:tcW w:w="3242" w:type="dxa"/>
            <w:shd w:val="clear" w:color="auto" w:fill="auto"/>
            <w:tcPrChange w:id="7184" w:author="Andrea K. Fourquet" w:date="2018-07-15T22:50:00Z">
              <w:tcPr>
                <w:tcW w:w="3242" w:type="dxa"/>
                <w:shd w:val="clear" w:color="auto" w:fill="auto"/>
              </w:tcPr>
            </w:tcPrChange>
          </w:tcPr>
          <w:p w14:paraId="238DFA2C" w14:textId="551237F1" w:rsidR="00ED2607" w:rsidRPr="00375960" w:rsidRDefault="00ED2607" w:rsidP="00313C56">
            <w:pPr>
              <w:pStyle w:val="TableEntry"/>
              <w:rPr>
                <w:rFonts w:ascii="Arial Unicode MS" w:eastAsia="Arial Unicode MS" w:hAnsi="Arial Unicode MS" w:cs="Arial Unicode MS"/>
                <w:sz w:val="24"/>
                <w:szCs w:val="24"/>
              </w:rPr>
            </w:pPr>
            <w:r w:rsidRPr="00375960">
              <w:t xml:space="preserve">HealthService.characteristic </w:t>
            </w:r>
          </w:p>
        </w:tc>
        <w:tc>
          <w:tcPr>
            <w:tcW w:w="3060" w:type="dxa"/>
            <w:tcPrChange w:id="7185" w:author="Andrea K. Fourquet" w:date="2018-07-15T22:50:00Z">
              <w:tcPr>
                <w:tcW w:w="3060" w:type="dxa"/>
              </w:tcPr>
            </w:tcPrChange>
          </w:tcPr>
          <w:p w14:paraId="3434C5B7" w14:textId="2AE652A8" w:rsidR="00ED2607" w:rsidRPr="00375960" w:rsidRDefault="00ED2607" w:rsidP="00313C56">
            <w:pPr>
              <w:pStyle w:val="TableEntry"/>
            </w:pPr>
            <w:r w:rsidRPr="00375960">
              <w:t>Header</w:t>
            </w:r>
          </w:p>
        </w:tc>
      </w:tr>
      <w:tr w:rsidR="00ED2607" w:rsidRPr="00375960" w14:paraId="6BB2BB57" w14:textId="6791CBA1" w:rsidTr="00ED2607">
        <w:trPr>
          <w:jc w:val="center"/>
          <w:trPrChange w:id="7186" w:author="Andrea K. Fourquet" w:date="2018-07-15T22:50:00Z">
            <w:trPr>
              <w:jc w:val="center"/>
            </w:trPr>
          </w:trPrChange>
        </w:trPr>
        <w:tc>
          <w:tcPr>
            <w:tcW w:w="1807" w:type="dxa"/>
            <w:shd w:val="clear" w:color="auto" w:fill="auto"/>
            <w:tcPrChange w:id="7187" w:author="Andrea K. Fourquet" w:date="2018-07-15T22:50:00Z">
              <w:tcPr>
                <w:tcW w:w="1807" w:type="dxa"/>
                <w:shd w:val="clear" w:color="auto" w:fill="auto"/>
              </w:tcPr>
            </w:tcPrChange>
          </w:tcPr>
          <w:p w14:paraId="1555CF9B" w14:textId="77777777" w:rsidR="00ED2607" w:rsidRPr="00375960" w:rsidRDefault="00ED2607" w:rsidP="00313C56">
            <w:pPr>
              <w:pStyle w:val="TableEntry"/>
            </w:pPr>
            <w:r w:rsidRPr="00375960">
              <w:t>Additional Response Mode Descriptors</w:t>
            </w:r>
          </w:p>
        </w:tc>
        <w:tc>
          <w:tcPr>
            <w:tcW w:w="3242" w:type="dxa"/>
            <w:shd w:val="clear" w:color="auto" w:fill="auto"/>
            <w:tcPrChange w:id="7188" w:author="Andrea K. Fourquet" w:date="2018-07-15T22:50:00Z">
              <w:tcPr>
                <w:tcW w:w="3242" w:type="dxa"/>
                <w:shd w:val="clear" w:color="auto" w:fill="auto"/>
              </w:tcPr>
            </w:tcPrChange>
          </w:tcPr>
          <w:p w14:paraId="6522449A" w14:textId="77777777" w:rsidR="00ED2607" w:rsidRPr="00375960" w:rsidRDefault="00ED2607" w:rsidP="00C41BDA">
            <w:pPr>
              <w:pStyle w:val="TableEntry"/>
            </w:pPr>
            <w:r w:rsidRPr="00375960">
              <w:t>Encounter.encounter- responceModeDescriptor</w:t>
            </w:r>
          </w:p>
          <w:p w14:paraId="56CF59BE" w14:textId="6EAEB351" w:rsidR="00ED2607" w:rsidRPr="00375960" w:rsidRDefault="00ED2607" w:rsidP="00C41BDA">
            <w:pPr>
              <w:pStyle w:val="TableEntry"/>
              <w:rPr>
                <w:rFonts w:ascii="Arial Unicode MS" w:eastAsia="Arial Unicode MS" w:hAnsi="Arial Unicode MS" w:cs="Arial Unicode MS"/>
                <w:sz w:val="24"/>
                <w:szCs w:val="24"/>
              </w:rPr>
            </w:pPr>
            <w:r w:rsidRPr="00375960">
              <w:t xml:space="preserve"> **IHE extension**</w:t>
            </w:r>
          </w:p>
        </w:tc>
        <w:tc>
          <w:tcPr>
            <w:tcW w:w="3060" w:type="dxa"/>
            <w:tcPrChange w:id="7189" w:author="Andrea K. Fourquet" w:date="2018-07-15T22:50:00Z">
              <w:tcPr>
                <w:tcW w:w="3060" w:type="dxa"/>
              </w:tcPr>
            </w:tcPrChange>
          </w:tcPr>
          <w:p w14:paraId="5F3DCAA2" w14:textId="58D3E6FF" w:rsidR="00ED2607" w:rsidRPr="00375960" w:rsidRDefault="00ED2607" w:rsidP="00C41BDA">
            <w:pPr>
              <w:pStyle w:val="TableEntry"/>
            </w:pPr>
            <w:r w:rsidRPr="00375960">
              <w:t>EMS Response Section</w:t>
            </w:r>
          </w:p>
        </w:tc>
      </w:tr>
      <w:tr w:rsidR="00ED2607" w:rsidRPr="00375960" w14:paraId="28C0D4D8" w14:textId="60939F50" w:rsidTr="00ED2607">
        <w:trPr>
          <w:jc w:val="center"/>
          <w:trPrChange w:id="7190" w:author="Andrea K. Fourquet" w:date="2018-07-15T22:50:00Z">
            <w:trPr>
              <w:jc w:val="center"/>
            </w:trPr>
          </w:trPrChange>
        </w:trPr>
        <w:tc>
          <w:tcPr>
            <w:tcW w:w="1807" w:type="dxa"/>
            <w:shd w:val="clear" w:color="auto" w:fill="auto"/>
            <w:tcPrChange w:id="7191" w:author="Andrea K. Fourquet" w:date="2018-07-15T22:50:00Z">
              <w:tcPr>
                <w:tcW w:w="1807" w:type="dxa"/>
                <w:shd w:val="clear" w:color="auto" w:fill="auto"/>
              </w:tcPr>
            </w:tcPrChange>
          </w:tcPr>
          <w:p w14:paraId="42C9F955" w14:textId="77777777" w:rsidR="00ED2607" w:rsidRPr="00375960" w:rsidRDefault="00ED2607" w:rsidP="00313C56">
            <w:pPr>
              <w:pStyle w:val="TableEntry"/>
            </w:pPr>
            <w:r w:rsidRPr="00375960">
              <w:t>Date/Time Procedure Performed</w:t>
            </w:r>
          </w:p>
        </w:tc>
        <w:tc>
          <w:tcPr>
            <w:tcW w:w="3242" w:type="dxa"/>
            <w:shd w:val="clear" w:color="auto" w:fill="auto"/>
            <w:tcPrChange w:id="7192" w:author="Andrea K. Fourquet" w:date="2018-07-15T22:50:00Z">
              <w:tcPr>
                <w:tcW w:w="3242" w:type="dxa"/>
                <w:shd w:val="clear" w:color="auto" w:fill="auto"/>
              </w:tcPr>
            </w:tcPrChange>
          </w:tcPr>
          <w:p w14:paraId="147D5F61" w14:textId="71031BDE" w:rsidR="00ED2607" w:rsidRPr="00E7637C" w:rsidRDefault="00ED2607" w:rsidP="007475AB">
            <w:pPr>
              <w:pStyle w:val="TableEntry"/>
              <w:rPr>
                <w:rFonts w:eastAsia="Arial Unicode MS"/>
              </w:rPr>
            </w:pPr>
            <w:r w:rsidRPr="007475AB">
              <w:t>Encounter</w:t>
            </w:r>
            <w:r w:rsidRPr="00E7637C">
              <w:sym w:font="Wingdings" w:char="F0DF"/>
            </w:r>
            <w:r w:rsidRPr="007475AB">
              <w:t>Procedure.performed[x].performed.dateTime</w:t>
            </w:r>
          </w:p>
        </w:tc>
        <w:tc>
          <w:tcPr>
            <w:tcW w:w="3060" w:type="dxa"/>
            <w:tcPrChange w:id="7193" w:author="Andrea K. Fourquet" w:date="2018-07-15T22:50:00Z">
              <w:tcPr>
                <w:tcW w:w="3060" w:type="dxa"/>
              </w:tcPr>
            </w:tcPrChange>
          </w:tcPr>
          <w:p w14:paraId="1A53A093" w14:textId="7E55B16B" w:rsidR="00ED2607" w:rsidRPr="00375960" w:rsidRDefault="00ED2607" w:rsidP="00313C56">
            <w:pPr>
              <w:pStyle w:val="TableEntry"/>
            </w:pPr>
            <w:del w:id="7194" w:author="Lori Reed-Fourquet" w:date="2018-07-17T22:11:00Z">
              <w:r w:rsidRPr="00375960" w:rsidDel="001C053B">
                <w:delText>EMS Procedures Performed Section</w:delText>
              </w:r>
            </w:del>
            <w:ins w:id="7195" w:author="Lori Reed-Fourquet" w:date="2018-07-17T22:11:00Z">
              <w:r w:rsidR="001C053B">
                <w:t>EMS Procedures and Interventions Section</w:t>
              </w:r>
            </w:ins>
          </w:p>
        </w:tc>
      </w:tr>
      <w:tr w:rsidR="00ED2607" w:rsidRPr="00375960" w14:paraId="3A60B228" w14:textId="1543D915" w:rsidTr="00ED2607">
        <w:trPr>
          <w:jc w:val="center"/>
          <w:trPrChange w:id="7196" w:author="Andrea K. Fourquet" w:date="2018-07-15T22:50:00Z">
            <w:trPr>
              <w:jc w:val="center"/>
            </w:trPr>
          </w:trPrChange>
        </w:trPr>
        <w:tc>
          <w:tcPr>
            <w:tcW w:w="1807" w:type="dxa"/>
            <w:shd w:val="clear" w:color="auto" w:fill="auto"/>
            <w:tcPrChange w:id="7197" w:author="Andrea K. Fourquet" w:date="2018-07-15T22:50:00Z">
              <w:tcPr>
                <w:tcW w:w="1807" w:type="dxa"/>
                <w:shd w:val="clear" w:color="auto" w:fill="auto"/>
              </w:tcPr>
            </w:tcPrChange>
          </w:tcPr>
          <w:p w14:paraId="08B23CB0" w14:textId="77777777" w:rsidR="00ED2607" w:rsidRPr="00375960" w:rsidRDefault="00ED2607" w:rsidP="00313C56">
            <w:pPr>
              <w:pStyle w:val="TableEntry"/>
            </w:pPr>
            <w:r w:rsidRPr="00375960">
              <w:t>Procedure</w:t>
            </w:r>
          </w:p>
        </w:tc>
        <w:tc>
          <w:tcPr>
            <w:tcW w:w="3242" w:type="dxa"/>
            <w:shd w:val="clear" w:color="auto" w:fill="auto"/>
            <w:tcPrChange w:id="7198" w:author="Andrea K. Fourquet" w:date="2018-07-15T22:50:00Z">
              <w:tcPr>
                <w:tcW w:w="3242" w:type="dxa"/>
                <w:shd w:val="clear" w:color="auto" w:fill="auto"/>
              </w:tcPr>
            </w:tcPrChange>
          </w:tcPr>
          <w:p w14:paraId="719D4B5A" w14:textId="25FE3D01" w:rsidR="00ED2607" w:rsidRPr="00E7637C" w:rsidRDefault="00ED2607" w:rsidP="007475AB">
            <w:pPr>
              <w:pStyle w:val="TableEntry"/>
              <w:rPr>
                <w:rFonts w:eastAsia="Arial Unicode MS"/>
              </w:rPr>
            </w:pPr>
            <w:r w:rsidRPr="007475AB">
              <w:t>Encounter</w:t>
            </w:r>
            <w:r w:rsidRPr="00E7637C">
              <w:sym w:font="Wingdings" w:char="F0DF"/>
            </w:r>
            <w:r w:rsidRPr="007475AB">
              <w:t>Procedure.code</w:t>
            </w:r>
          </w:p>
        </w:tc>
        <w:tc>
          <w:tcPr>
            <w:tcW w:w="3060" w:type="dxa"/>
            <w:tcPrChange w:id="7199" w:author="Andrea K. Fourquet" w:date="2018-07-15T22:50:00Z">
              <w:tcPr>
                <w:tcW w:w="3060" w:type="dxa"/>
              </w:tcPr>
            </w:tcPrChange>
          </w:tcPr>
          <w:p w14:paraId="66EBBE83" w14:textId="38845626" w:rsidR="00ED2607" w:rsidRPr="00375960" w:rsidRDefault="00ED2607" w:rsidP="00313C56">
            <w:pPr>
              <w:pStyle w:val="TableEntry"/>
            </w:pPr>
            <w:del w:id="7200" w:author="Lori Reed-Fourquet" w:date="2018-07-17T22:11:00Z">
              <w:r w:rsidRPr="00375960" w:rsidDel="001C053B">
                <w:delText>EMS Procedures Performed Section</w:delText>
              </w:r>
            </w:del>
            <w:ins w:id="7201" w:author="Lori Reed-Fourquet" w:date="2018-07-17T22:11:00Z">
              <w:r w:rsidR="001C053B">
                <w:t>EMS Procedures and Interventions Section</w:t>
              </w:r>
            </w:ins>
          </w:p>
        </w:tc>
      </w:tr>
      <w:tr w:rsidR="00ED2607" w:rsidRPr="00375960" w14:paraId="51EDAE9D" w14:textId="7CF89728" w:rsidTr="00ED2607">
        <w:trPr>
          <w:jc w:val="center"/>
          <w:trPrChange w:id="7202" w:author="Andrea K. Fourquet" w:date="2018-07-15T22:50:00Z">
            <w:trPr>
              <w:jc w:val="center"/>
            </w:trPr>
          </w:trPrChange>
        </w:trPr>
        <w:tc>
          <w:tcPr>
            <w:tcW w:w="1807" w:type="dxa"/>
            <w:shd w:val="clear" w:color="auto" w:fill="auto"/>
            <w:tcPrChange w:id="7203" w:author="Andrea K. Fourquet" w:date="2018-07-15T22:50:00Z">
              <w:tcPr>
                <w:tcW w:w="1807" w:type="dxa"/>
                <w:shd w:val="clear" w:color="auto" w:fill="auto"/>
              </w:tcPr>
            </w:tcPrChange>
          </w:tcPr>
          <w:p w14:paraId="2A9F891E" w14:textId="77777777" w:rsidR="00ED2607" w:rsidRPr="00375960" w:rsidRDefault="00ED2607" w:rsidP="00313C56">
            <w:pPr>
              <w:pStyle w:val="TableEntry"/>
            </w:pPr>
            <w:r w:rsidRPr="00375960">
              <w:t>PSAP Call Date/Time</w:t>
            </w:r>
          </w:p>
        </w:tc>
        <w:tc>
          <w:tcPr>
            <w:tcW w:w="3242" w:type="dxa"/>
            <w:shd w:val="clear" w:color="auto" w:fill="auto"/>
            <w:tcPrChange w:id="7204" w:author="Andrea K. Fourquet" w:date="2018-07-15T22:50:00Z">
              <w:tcPr>
                <w:tcW w:w="3242" w:type="dxa"/>
                <w:shd w:val="clear" w:color="auto" w:fill="auto"/>
              </w:tcPr>
            </w:tcPrChange>
          </w:tcPr>
          <w:p w14:paraId="2A3FC077" w14:textId="77777777" w:rsidR="00ED2607" w:rsidRPr="00375960" w:rsidRDefault="00ED2607" w:rsidP="00C41BDA">
            <w:pPr>
              <w:pStyle w:val="TableEntry"/>
            </w:pPr>
            <w:r w:rsidRPr="00375960">
              <w:t>Encounter.statusHistory.code</w:t>
            </w:r>
          </w:p>
          <w:p w14:paraId="6AC7713D" w14:textId="77777777" w:rsidR="00ED2607" w:rsidRPr="00375960" w:rsidRDefault="00ED2607" w:rsidP="00C41BDA">
            <w:pPr>
              <w:pStyle w:val="TableEntry"/>
            </w:pPr>
          </w:p>
          <w:p w14:paraId="00503377" w14:textId="77777777" w:rsidR="00ED2607" w:rsidRPr="00375960" w:rsidRDefault="00ED2607" w:rsidP="00C41BDA">
            <w:pPr>
              <w:pStyle w:val="TableEntry"/>
            </w:pPr>
            <w:r w:rsidRPr="00375960">
              <w:t>Encounter.statusHistory.period.start</w:t>
            </w:r>
          </w:p>
          <w:p w14:paraId="1FD30AEA" w14:textId="77777777" w:rsidR="00ED2607" w:rsidRPr="00375960" w:rsidRDefault="00ED2607" w:rsidP="00C41BDA">
            <w:pPr>
              <w:pStyle w:val="TableEntry"/>
            </w:pPr>
          </w:p>
          <w:p w14:paraId="7E566CB3" w14:textId="77777777" w:rsidR="00ED2607" w:rsidRPr="00375960" w:rsidRDefault="00ED2607" w:rsidP="00C41BDA">
            <w:pPr>
              <w:pStyle w:val="TableEntry"/>
            </w:pPr>
            <w:r w:rsidRPr="00375960">
              <w:t>Encounter.statusHistory – Type</w:t>
            </w:r>
          </w:p>
          <w:p w14:paraId="5A4631B4" w14:textId="5495185F" w:rsidR="00ED2607" w:rsidRPr="00375960" w:rsidRDefault="00ED2607" w:rsidP="00C41BDA">
            <w:pPr>
              <w:pStyle w:val="TableEntry"/>
              <w:rPr>
                <w:rFonts w:ascii="Arial Unicode MS" w:eastAsia="Arial Unicode MS" w:hAnsi="Arial Unicode MS" w:cs="Arial Unicode MS"/>
                <w:sz w:val="24"/>
                <w:szCs w:val="24"/>
              </w:rPr>
            </w:pPr>
            <w:r w:rsidRPr="00375960">
              <w:t>**IHE Extension*</w:t>
            </w:r>
          </w:p>
        </w:tc>
        <w:tc>
          <w:tcPr>
            <w:tcW w:w="3060" w:type="dxa"/>
            <w:tcPrChange w:id="7205" w:author="Andrea K. Fourquet" w:date="2018-07-15T22:50:00Z">
              <w:tcPr>
                <w:tcW w:w="3060" w:type="dxa"/>
              </w:tcPr>
            </w:tcPrChange>
          </w:tcPr>
          <w:p w14:paraId="67CBC520" w14:textId="663ED7A1" w:rsidR="00ED2607" w:rsidRPr="00375960" w:rsidRDefault="00ED2607" w:rsidP="00C41BDA">
            <w:pPr>
              <w:pStyle w:val="TableEntry"/>
            </w:pPr>
            <w:r w:rsidRPr="00375960">
              <w:t>EMS Response Section</w:t>
            </w:r>
          </w:p>
        </w:tc>
      </w:tr>
      <w:tr w:rsidR="00ED2607" w:rsidRPr="00375960" w14:paraId="67D0D920" w14:textId="0F565689" w:rsidTr="00ED2607">
        <w:trPr>
          <w:jc w:val="center"/>
          <w:trPrChange w:id="7206" w:author="Andrea K. Fourquet" w:date="2018-07-15T22:50:00Z">
            <w:trPr>
              <w:jc w:val="center"/>
            </w:trPr>
          </w:trPrChange>
        </w:trPr>
        <w:tc>
          <w:tcPr>
            <w:tcW w:w="1807" w:type="dxa"/>
            <w:shd w:val="clear" w:color="auto" w:fill="auto"/>
            <w:tcPrChange w:id="7207" w:author="Andrea K. Fourquet" w:date="2018-07-15T22:50:00Z">
              <w:tcPr>
                <w:tcW w:w="1807" w:type="dxa"/>
                <w:shd w:val="clear" w:color="auto" w:fill="auto"/>
              </w:tcPr>
            </w:tcPrChange>
          </w:tcPr>
          <w:p w14:paraId="2650B047" w14:textId="77777777" w:rsidR="00ED2607" w:rsidRPr="00375960" w:rsidRDefault="00ED2607" w:rsidP="006021EA">
            <w:pPr>
              <w:pStyle w:val="TableEntry"/>
            </w:pPr>
            <w:r w:rsidRPr="00375960">
              <w:t>Unit Arrived on Scene Date/Time</w:t>
            </w:r>
          </w:p>
        </w:tc>
        <w:tc>
          <w:tcPr>
            <w:tcW w:w="3242" w:type="dxa"/>
            <w:shd w:val="clear" w:color="auto" w:fill="auto"/>
            <w:tcPrChange w:id="7208" w:author="Andrea K. Fourquet" w:date="2018-07-15T22:50:00Z">
              <w:tcPr>
                <w:tcW w:w="3242" w:type="dxa"/>
                <w:shd w:val="clear" w:color="auto" w:fill="auto"/>
              </w:tcPr>
            </w:tcPrChange>
          </w:tcPr>
          <w:p w14:paraId="7A6446C8" w14:textId="77777777" w:rsidR="00ED2607" w:rsidRPr="00375960" w:rsidRDefault="00ED2607" w:rsidP="006021EA">
            <w:pPr>
              <w:pStyle w:val="TableEntry"/>
            </w:pPr>
            <w:r w:rsidRPr="00375960">
              <w:t>Encounter.statusHistory.code</w:t>
            </w:r>
          </w:p>
          <w:p w14:paraId="73FC4FDA" w14:textId="77777777" w:rsidR="00ED2607" w:rsidRPr="00375960" w:rsidRDefault="00ED2607" w:rsidP="006021EA">
            <w:pPr>
              <w:pStyle w:val="TableEntry"/>
            </w:pPr>
          </w:p>
          <w:p w14:paraId="31905F4C" w14:textId="77777777" w:rsidR="00ED2607" w:rsidRPr="00375960" w:rsidRDefault="00ED2607" w:rsidP="006021EA">
            <w:pPr>
              <w:pStyle w:val="TableEntry"/>
            </w:pPr>
            <w:r w:rsidRPr="00375960">
              <w:t>Encounter.statusHistory.period.start</w:t>
            </w:r>
          </w:p>
          <w:p w14:paraId="0AA4BF41" w14:textId="77777777" w:rsidR="00ED2607" w:rsidRPr="00375960" w:rsidRDefault="00ED2607" w:rsidP="006021EA">
            <w:pPr>
              <w:pStyle w:val="TableEntry"/>
            </w:pPr>
          </w:p>
          <w:p w14:paraId="6D49CF84" w14:textId="77777777" w:rsidR="00ED2607" w:rsidRPr="00375960" w:rsidRDefault="00ED2607" w:rsidP="006021EA">
            <w:pPr>
              <w:pStyle w:val="TableEntry"/>
            </w:pPr>
            <w:r w:rsidRPr="00375960">
              <w:t>Encounter.statusHistory – Type</w:t>
            </w:r>
          </w:p>
          <w:p w14:paraId="444D62B7" w14:textId="43AAEFEB" w:rsidR="00ED2607" w:rsidRPr="00375960" w:rsidRDefault="00ED2607" w:rsidP="006021EA">
            <w:pPr>
              <w:pStyle w:val="TableEntry"/>
              <w:rPr>
                <w:rFonts w:ascii="Arial Unicode MS" w:eastAsia="Arial Unicode MS" w:hAnsi="Arial Unicode MS" w:cs="Arial Unicode MS"/>
                <w:sz w:val="24"/>
                <w:szCs w:val="24"/>
              </w:rPr>
            </w:pPr>
            <w:r w:rsidRPr="00375960">
              <w:t>**IHE Extension*</w:t>
            </w:r>
          </w:p>
        </w:tc>
        <w:tc>
          <w:tcPr>
            <w:tcW w:w="3060" w:type="dxa"/>
            <w:tcPrChange w:id="7209" w:author="Andrea K. Fourquet" w:date="2018-07-15T22:50:00Z">
              <w:tcPr>
                <w:tcW w:w="3060" w:type="dxa"/>
              </w:tcPr>
            </w:tcPrChange>
          </w:tcPr>
          <w:p w14:paraId="7E428D8C" w14:textId="695ACABB" w:rsidR="00ED2607" w:rsidRPr="00375960" w:rsidRDefault="00ED2607" w:rsidP="006021EA">
            <w:pPr>
              <w:pStyle w:val="TableEntry"/>
            </w:pPr>
            <w:r w:rsidRPr="00375960">
              <w:t xml:space="preserve">EMS Response Section </w:t>
            </w:r>
          </w:p>
        </w:tc>
      </w:tr>
      <w:tr w:rsidR="00ED2607" w:rsidRPr="00375960" w14:paraId="530BAC38" w14:textId="5A3D3483" w:rsidTr="00ED2607">
        <w:trPr>
          <w:jc w:val="center"/>
          <w:trPrChange w:id="7210" w:author="Andrea K. Fourquet" w:date="2018-07-15T22:50:00Z">
            <w:trPr>
              <w:jc w:val="center"/>
            </w:trPr>
          </w:trPrChange>
        </w:trPr>
        <w:tc>
          <w:tcPr>
            <w:tcW w:w="1807" w:type="dxa"/>
            <w:shd w:val="clear" w:color="auto" w:fill="auto"/>
            <w:tcPrChange w:id="7211" w:author="Andrea K. Fourquet" w:date="2018-07-15T22:50:00Z">
              <w:tcPr>
                <w:tcW w:w="1807" w:type="dxa"/>
                <w:shd w:val="clear" w:color="auto" w:fill="auto"/>
              </w:tcPr>
            </w:tcPrChange>
          </w:tcPr>
          <w:p w14:paraId="7F24675D" w14:textId="77777777" w:rsidR="00ED2607" w:rsidRPr="00375960" w:rsidRDefault="00ED2607" w:rsidP="006021EA">
            <w:pPr>
              <w:pStyle w:val="TableEntry"/>
            </w:pPr>
            <w:r w:rsidRPr="00375960">
              <w:t xml:space="preserve">Patient Contact </w:t>
            </w:r>
          </w:p>
          <w:p w14:paraId="522687E0" w14:textId="1CC28FBA" w:rsidR="00ED2607" w:rsidRPr="00375960" w:rsidRDefault="00ED2607" w:rsidP="006021EA">
            <w:pPr>
              <w:pStyle w:val="TableEntry"/>
            </w:pPr>
            <w:r w:rsidRPr="00375960">
              <w:t xml:space="preserve">Date/time </w:t>
            </w:r>
          </w:p>
        </w:tc>
        <w:tc>
          <w:tcPr>
            <w:tcW w:w="3242" w:type="dxa"/>
            <w:shd w:val="clear" w:color="auto" w:fill="auto"/>
            <w:tcPrChange w:id="7212" w:author="Andrea K. Fourquet" w:date="2018-07-15T22:50:00Z">
              <w:tcPr>
                <w:tcW w:w="3242" w:type="dxa"/>
                <w:shd w:val="clear" w:color="auto" w:fill="auto"/>
              </w:tcPr>
            </w:tcPrChange>
          </w:tcPr>
          <w:p w14:paraId="3C7B50CA" w14:textId="77777777" w:rsidR="00ED2607" w:rsidRPr="00375960" w:rsidRDefault="00ED2607" w:rsidP="006021EA">
            <w:pPr>
              <w:pStyle w:val="TableEntry"/>
            </w:pPr>
            <w:r w:rsidRPr="00375960">
              <w:t>Encounter.statusHistory.code</w:t>
            </w:r>
          </w:p>
          <w:p w14:paraId="61D72448" w14:textId="77777777" w:rsidR="00ED2607" w:rsidRPr="00375960" w:rsidRDefault="00ED2607" w:rsidP="006021EA">
            <w:pPr>
              <w:pStyle w:val="TableEntry"/>
            </w:pPr>
          </w:p>
          <w:p w14:paraId="1597C243" w14:textId="77777777" w:rsidR="00ED2607" w:rsidRPr="00375960" w:rsidRDefault="00ED2607" w:rsidP="006021EA">
            <w:pPr>
              <w:pStyle w:val="TableEntry"/>
            </w:pPr>
            <w:r w:rsidRPr="00375960">
              <w:t>Encounter.statusHistory.period.start</w:t>
            </w:r>
          </w:p>
          <w:p w14:paraId="7A045196" w14:textId="77777777" w:rsidR="00ED2607" w:rsidRPr="00375960" w:rsidRDefault="00ED2607" w:rsidP="006021EA">
            <w:pPr>
              <w:pStyle w:val="TableEntry"/>
            </w:pPr>
          </w:p>
          <w:p w14:paraId="12BAF21D" w14:textId="77777777" w:rsidR="00ED2607" w:rsidRPr="00375960" w:rsidRDefault="00ED2607" w:rsidP="006021EA">
            <w:pPr>
              <w:pStyle w:val="TableEntry"/>
            </w:pPr>
            <w:r w:rsidRPr="00375960">
              <w:t>Encounter.statusHistory – Type</w:t>
            </w:r>
          </w:p>
          <w:p w14:paraId="0B7999BD" w14:textId="28E6F783" w:rsidR="00ED2607" w:rsidRPr="00375960" w:rsidRDefault="00ED2607" w:rsidP="006021EA">
            <w:pPr>
              <w:pStyle w:val="TableEntry"/>
            </w:pPr>
            <w:r w:rsidRPr="00375960">
              <w:t>**IHE Extension*</w:t>
            </w:r>
          </w:p>
        </w:tc>
        <w:tc>
          <w:tcPr>
            <w:tcW w:w="3060" w:type="dxa"/>
            <w:tcPrChange w:id="7213" w:author="Andrea K. Fourquet" w:date="2018-07-15T22:50:00Z">
              <w:tcPr>
                <w:tcW w:w="3060" w:type="dxa"/>
              </w:tcPr>
            </w:tcPrChange>
          </w:tcPr>
          <w:p w14:paraId="79145AC8" w14:textId="1A9FCD17" w:rsidR="00ED2607" w:rsidRPr="00375960" w:rsidRDefault="00ED2607" w:rsidP="006021EA">
            <w:pPr>
              <w:pStyle w:val="TableEntry"/>
            </w:pPr>
            <w:r w:rsidRPr="00375960">
              <w:t xml:space="preserve">EMS Response Section </w:t>
            </w:r>
          </w:p>
        </w:tc>
      </w:tr>
      <w:tr w:rsidR="00ED2607" w:rsidRPr="00375960" w14:paraId="3D58F268" w14:textId="1CEB98A7" w:rsidTr="00ED2607">
        <w:trPr>
          <w:jc w:val="center"/>
          <w:trPrChange w:id="7214" w:author="Andrea K. Fourquet" w:date="2018-07-15T22:50:00Z">
            <w:trPr>
              <w:jc w:val="center"/>
            </w:trPr>
          </w:trPrChange>
        </w:trPr>
        <w:tc>
          <w:tcPr>
            <w:tcW w:w="1807" w:type="dxa"/>
            <w:shd w:val="clear" w:color="auto" w:fill="auto"/>
            <w:tcPrChange w:id="7215" w:author="Andrea K. Fourquet" w:date="2018-07-15T22:50:00Z">
              <w:tcPr>
                <w:tcW w:w="1807" w:type="dxa"/>
                <w:shd w:val="clear" w:color="auto" w:fill="auto"/>
              </w:tcPr>
            </w:tcPrChange>
          </w:tcPr>
          <w:p w14:paraId="01DAC1E8" w14:textId="77777777" w:rsidR="00ED2607" w:rsidRPr="00375960" w:rsidRDefault="00ED2607" w:rsidP="006021EA">
            <w:pPr>
              <w:pStyle w:val="TableEntry"/>
            </w:pPr>
            <w:r w:rsidRPr="00375960">
              <w:t>Complaint</w:t>
            </w:r>
          </w:p>
        </w:tc>
        <w:tc>
          <w:tcPr>
            <w:tcW w:w="3242" w:type="dxa"/>
            <w:shd w:val="clear" w:color="auto" w:fill="auto"/>
            <w:tcPrChange w:id="7216" w:author="Andrea K. Fourquet" w:date="2018-07-15T22:50:00Z">
              <w:tcPr>
                <w:tcW w:w="3242" w:type="dxa"/>
                <w:shd w:val="clear" w:color="auto" w:fill="auto"/>
              </w:tcPr>
            </w:tcPrChange>
          </w:tcPr>
          <w:p w14:paraId="786B0984" w14:textId="44A56356" w:rsidR="00ED2607" w:rsidRPr="00375960" w:rsidRDefault="00ED2607" w:rsidP="006021EA">
            <w:pPr>
              <w:pStyle w:val="TableEntry"/>
              <w:rPr>
                <w:rFonts w:ascii="Arial Unicode MS" w:eastAsia="Arial Unicode MS" w:hAnsi="Arial Unicode MS" w:cs="Arial Unicode MS"/>
                <w:sz w:val="24"/>
                <w:szCs w:val="24"/>
              </w:rPr>
            </w:pPr>
            <w:r w:rsidRPr="00375960">
              <w:t>Encounter.diagnosis.condition(Condition.note)</w:t>
            </w:r>
          </w:p>
        </w:tc>
        <w:tc>
          <w:tcPr>
            <w:tcW w:w="3060" w:type="dxa"/>
            <w:tcPrChange w:id="7217" w:author="Andrea K. Fourquet" w:date="2018-07-15T22:50:00Z">
              <w:tcPr>
                <w:tcW w:w="3060" w:type="dxa"/>
              </w:tcPr>
            </w:tcPrChange>
          </w:tcPr>
          <w:p w14:paraId="154C0B06" w14:textId="0393A162" w:rsidR="00ED2607" w:rsidRPr="00375960" w:rsidRDefault="00ED2607" w:rsidP="006021EA">
            <w:pPr>
              <w:pStyle w:val="TableEntry"/>
            </w:pPr>
            <w:r w:rsidRPr="00375960">
              <w:t>EMS Situation Section</w:t>
            </w:r>
          </w:p>
        </w:tc>
      </w:tr>
      <w:tr w:rsidR="00ED2607" w:rsidRPr="00375960" w14:paraId="4B9F6E07" w14:textId="214F9C2E" w:rsidTr="00ED2607">
        <w:trPr>
          <w:jc w:val="center"/>
          <w:trPrChange w:id="7218" w:author="Andrea K. Fourquet" w:date="2018-07-15T22:50:00Z">
            <w:trPr>
              <w:jc w:val="center"/>
            </w:trPr>
          </w:trPrChange>
        </w:trPr>
        <w:tc>
          <w:tcPr>
            <w:tcW w:w="1807" w:type="dxa"/>
            <w:shd w:val="clear" w:color="auto" w:fill="auto"/>
            <w:tcPrChange w:id="7219" w:author="Andrea K. Fourquet" w:date="2018-07-15T22:50:00Z">
              <w:tcPr>
                <w:tcW w:w="1807" w:type="dxa"/>
                <w:shd w:val="clear" w:color="auto" w:fill="auto"/>
              </w:tcPr>
            </w:tcPrChange>
          </w:tcPr>
          <w:p w14:paraId="18585786" w14:textId="77777777" w:rsidR="00ED2607" w:rsidRPr="00375960" w:rsidRDefault="00ED2607" w:rsidP="006021EA">
            <w:pPr>
              <w:pStyle w:val="TableEntry"/>
            </w:pPr>
            <w:r w:rsidRPr="00375960">
              <w:t>Primary Symptom</w:t>
            </w:r>
          </w:p>
        </w:tc>
        <w:tc>
          <w:tcPr>
            <w:tcW w:w="3242" w:type="dxa"/>
            <w:shd w:val="clear" w:color="auto" w:fill="auto"/>
            <w:tcPrChange w:id="7220" w:author="Andrea K. Fourquet" w:date="2018-07-15T22:50:00Z">
              <w:tcPr>
                <w:tcW w:w="3242" w:type="dxa"/>
                <w:shd w:val="clear" w:color="auto" w:fill="auto"/>
              </w:tcPr>
            </w:tcPrChange>
          </w:tcPr>
          <w:p w14:paraId="164AB8C7" w14:textId="316528BE" w:rsidR="00ED2607" w:rsidRPr="00375960" w:rsidRDefault="00ED2607" w:rsidP="006021EA">
            <w:pPr>
              <w:pStyle w:val="TableEntry"/>
              <w:rPr>
                <w:rFonts w:ascii="Arial Unicode MS" w:eastAsia="Arial Unicode MS" w:hAnsi="Arial Unicode MS" w:cs="Arial Unicode MS"/>
                <w:sz w:val="24"/>
                <w:szCs w:val="24"/>
              </w:rPr>
            </w:pPr>
            <w:r w:rsidRPr="00375960">
              <w:t>Encounter.diagnosis.condition(Condition.evidence.code)</w:t>
            </w:r>
          </w:p>
        </w:tc>
        <w:tc>
          <w:tcPr>
            <w:tcW w:w="3060" w:type="dxa"/>
            <w:tcPrChange w:id="7221" w:author="Andrea K. Fourquet" w:date="2018-07-15T22:50:00Z">
              <w:tcPr>
                <w:tcW w:w="3060" w:type="dxa"/>
              </w:tcPr>
            </w:tcPrChange>
          </w:tcPr>
          <w:p w14:paraId="062750A1" w14:textId="645F4F91" w:rsidR="00ED2607" w:rsidRPr="00375960" w:rsidRDefault="00ED2607" w:rsidP="006021EA">
            <w:pPr>
              <w:pStyle w:val="TableEntry"/>
            </w:pPr>
            <w:r w:rsidRPr="00375960">
              <w:t>EMS Situation Section / Reason for Referral</w:t>
            </w:r>
          </w:p>
        </w:tc>
      </w:tr>
      <w:tr w:rsidR="00ED2607" w:rsidRPr="00375960" w14:paraId="2DA0AE9A" w14:textId="2D4CE1A5" w:rsidTr="00ED2607">
        <w:trPr>
          <w:jc w:val="center"/>
          <w:trPrChange w:id="7222" w:author="Andrea K. Fourquet" w:date="2018-07-15T22:50:00Z">
            <w:trPr>
              <w:jc w:val="center"/>
            </w:trPr>
          </w:trPrChange>
        </w:trPr>
        <w:tc>
          <w:tcPr>
            <w:tcW w:w="1807" w:type="dxa"/>
            <w:shd w:val="clear" w:color="auto" w:fill="auto"/>
            <w:tcPrChange w:id="7223" w:author="Andrea K. Fourquet" w:date="2018-07-15T22:50:00Z">
              <w:tcPr>
                <w:tcW w:w="1807" w:type="dxa"/>
                <w:shd w:val="clear" w:color="auto" w:fill="auto"/>
              </w:tcPr>
            </w:tcPrChange>
          </w:tcPr>
          <w:p w14:paraId="3E4CE42D" w14:textId="77777777" w:rsidR="00ED2607" w:rsidRPr="00375960" w:rsidRDefault="00ED2607" w:rsidP="006021EA">
            <w:pPr>
              <w:pStyle w:val="TableEntry"/>
            </w:pPr>
            <w:r w:rsidRPr="00375960">
              <w:lastRenderedPageBreak/>
              <w:t>Other Associated symptoms</w:t>
            </w:r>
          </w:p>
        </w:tc>
        <w:tc>
          <w:tcPr>
            <w:tcW w:w="3242" w:type="dxa"/>
            <w:shd w:val="clear" w:color="auto" w:fill="auto"/>
            <w:tcPrChange w:id="7224" w:author="Andrea K. Fourquet" w:date="2018-07-15T22:50:00Z">
              <w:tcPr>
                <w:tcW w:w="3242" w:type="dxa"/>
                <w:shd w:val="clear" w:color="auto" w:fill="auto"/>
              </w:tcPr>
            </w:tcPrChange>
          </w:tcPr>
          <w:p w14:paraId="229AF473" w14:textId="217FB51A" w:rsidR="00ED2607" w:rsidRPr="00375960" w:rsidRDefault="00ED2607" w:rsidP="006021EA">
            <w:pPr>
              <w:pStyle w:val="TableEntry"/>
              <w:rPr>
                <w:rFonts w:ascii="Arial Unicode MS" w:eastAsia="Arial Unicode MS" w:hAnsi="Arial Unicode MS" w:cs="Arial Unicode MS"/>
                <w:sz w:val="24"/>
                <w:szCs w:val="24"/>
              </w:rPr>
            </w:pPr>
            <w:r w:rsidRPr="00375960">
              <w:t>Encounter.diagnosis.condition(Condition.evidence.code)</w:t>
            </w:r>
          </w:p>
        </w:tc>
        <w:tc>
          <w:tcPr>
            <w:tcW w:w="3060" w:type="dxa"/>
            <w:tcPrChange w:id="7225" w:author="Andrea K. Fourquet" w:date="2018-07-15T22:50:00Z">
              <w:tcPr>
                <w:tcW w:w="3060" w:type="dxa"/>
              </w:tcPr>
            </w:tcPrChange>
          </w:tcPr>
          <w:p w14:paraId="79793069" w14:textId="028EB4B8" w:rsidR="00ED2607" w:rsidRPr="00375960" w:rsidRDefault="00ED2607" w:rsidP="006021EA">
            <w:pPr>
              <w:pStyle w:val="TableEntry"/>
            </w:pPr>
            <w:r w:rsidRPr="00375960">
              <w:t>EMS Situation Section / Reason for Referral</w:t>
            </w:r>
          </w:p>
        </w:tc>
      </w:tr>
      <w:tr w:rsidR="00ED2607" w:rsidRPr="00375960" w14:paraId="0F9EBF73" w14:textId="39431233" w:rsidTr="00ED2607">
        <w:trPr>
          <w:jc w:val="center"/>
          <w:trPrChange w:id="7226" w:author="Andrea K. Fourquet" w:date="2018-07-15T22:50:00Z">
            <w:trPr>
              <w:jc w:val="center"/>
            </w:trPr>
          </w:trPrChange>
        </w:trPr>
        <w:tc>
          <w:tcPr>
            <w:tcW w:w="1807" w:type="dxa"/>
            <w:shd w:val="clear" w:color="auto" w:fill="auto"/>
            <w:tcPrChange w:id="7227" w:author="Andrea K. Fourquet" w:date="2018-07-15T22:50:00Z">
              <w:tcPr>
                <w:tcW w:w="1807" w:type="dxa"/>
                <w:shd w:val="clear" w:color="auto" w:fill="auto"/>
              </w:tcPr>
            </w:tcPrChange>
          </w:tcPr>
          <w:p w14:paraId="08572716" w14:textId="77777777" w:rsidR="00ED2607" w:rsidRPr="00375960" w:rsidRDefault="00ED2607" w:rsidP="006021EA">
            <w:pPr>
              <w:pStyle w:val="TableEntry"/>
            </w:pPr>
            <w:r w:rsidRPr="00375960">
              <w:t>Provider's Primary Impressions</w:t>
            </w:r>
          </w:p>
        </w:tc>
        <w:tc>
          <w:tcPr>
            <w:tcW w:w="3242" w:type="dxa"/>
            <w:shd w:val="clear" w:color="auto" w:fill="auto"/>
            <w:tcPrChange w:id="7228" w:author="Andrea K. Fourquet" w:date="2018-07-15T22:50:00Z">
              <w:tcPr>
                <w:tcW w:w="3242" w:type="dxa"/>
                <w:shd w:val="clear" w:color="auto" w:fill="auto"/>
              </w:tcPr>
            </w:tcPrChange>
          </w:tcPr>
          <w:p w14:paraId="4BBC3DE1" w14:textId="7809D071" w:rsidR="00ED2607" w:rsidRPr="00375960" w:rsidRDefault="00ED2607" w:rsidP="006021EA">
            <w:pPr>
              <w:pStyle w:val="TableEntry"/>
              <w:rPr>
                <w:rFonts w:ascii="Arial Unicode MS" w:eastAsia="Arial Unicode MS" w:hAnsi="Arial Unicode MS" w:cs="Arial Unicode MS"/>
                <w:sz w:val="24"/>
                <w:szCs w:val="24"/>
              </w:rPr>
            </w:pPr>
            <w:r w:rsidRPr="00375960">
              <w:t>Encounter</w:t>
            </w:r>
            <w:r w:rsidRPr="00375960">
              <w:sym w:font="Wingdings" w:char="F0DF"/>
            </w:r>
            <w:r w:rsidRPr="00375960">
              <w:t>Observation.value[x]</w:t>
            </w:r>
          </w:p>
        </w:tc>
        <w:tc>
          <w:tcPr>
            <w:tcW w:w="3060" w:type="dxa"/>
            <w:tcPrChange w:id="7229" w:author="Andrea K. Fourquet" w:date="2018-07-15T22:50:00Z">
              <w:tcPr>
                <w:tcW w:w="3060" w:type="dxa"/>
              </w:tcPr>
            </w:tcPrChange>
          </w:tcPr>
          <w:p w14:paraId="5D1DF149" w14:textId="56DED2DE" w:rsidR="00ED2607" w:rsidRPr="00375960" w:rsidRDefault="00ED2607" w:rsidP="006021EA">
            <w:pPr>
              <w:pStyle w:val="TableEntry"/>
            </w:pPr>
            <w:r w:rsidRPr="00375960">
              <w:t>EMS Situation Section / Reason for Referral</w:t>
            </w:r>
          </w:p>
        </w:tc>
      </w:tr>
      <w:tr w:rsidR="00ED2607" w:rsidRPr="00375960" w14:paraId="6952DC82" w14:textId="60BE77A7" w:rsidTr="00ED2607">
        <w:trPr>
          <w:jc w:val="center"/>
          <w:trPrChange w:id="7230" w:author="Andrea K. Fourquet" w:date="2018-07-15T22:50:00Z">
            <w:trPr>
              <w:jc w:val="center"/>
            </w:trPr>
          </w:trPrChange>
        </w:trPr>
        <w:tc>
          <w:tcPr>
            <w:tcW w:w="1807" w:type="dxa"/>
            <w:shd w:val="clear" w:color="auto" w:fill="auto"/>
            <w:tcPrChange w:id="7231" w:author="Andrea K. Fourquet" w:date="2018-07-15T22:50:00Z">
              <w:tcPr>
                <w:tcW w:w="1807" w:type="dxa"/>
                <w:shd w:val="clear" w:color="auto" w:fill="auto"/>
              </w:tcPr>
            </w:tcPrChange>
          </w:tcPr>
          <w:p w14:paraId="58236908" w14:textId="77777777" w:rsidR="00ED2607" w:rsidRPr="00375960" w:rsidRDefault="00ED2607" w:rsidP="006021EA">
            <w:pPr>
              <w:pStyle w:val="TableEntry"/>
            </w:pPr>
            <w:r w:rsidRPr="00375960">
              <w:t>Provider's Secondary Impressions</w:t>
            </w:r>
          </w:p>
        </w:tc>
        <w:tc>
          <w:tcPr>
            <w:tcW w:w="3242" w:type="dxa"/>
            <w:shd w:val="clear" w:color="auto" w:fill="auto"/>
            <w:tcPrChange w:id="7232" w:author="Andrea K. Fourquet" w:date="2018-07-15T22:50:00Z">
              <w:tcPr>
                <w:tcW w:w="3242" w:type="dxa"/>
                <w:shd w:val="clear" w:color="auto" w:fill="auto"/>
              </w:tcPr>
            </w:tcPrChange>
          </w:tcPr>
          <w:p w14:paraId="3466DDAC" w14:textId="15052EBE" w:rsidR="00ED2607" w:rsidRPr="00375960" w:rsidRDefault="00ED2607" w:rsidP="006021EA">
            <w:pPr>
              <w:pStyle w:val="TableEntry"/>
              <w:rPr>
                <w:rFonts w:ascii="Arial Unicode MS" w:eastAsia="Arial Unicode MS" w:hAnsi="Arial Unicode MS" w:cs="Arial Unicode MS"/>
                <w:sz w:val="24"/>
                <w:szCs w:val="24"/>
              </w:rPr>
            </w:pPr>
            <w:r w:rsidRPr="00375960">
              <w:t>Encounter</w:t>
            </w:r>
            <w:r w:rsidRPr="00375960">
              <w:sym w:font="Wingdings" w:char="F0DF"/>
            </w:r>
            <w:r w:rsidRPr="00375960">
              <w:t>Observation.value[x]</w:t>
            </w:r>
          </w:p>
        </w:tc>
        <w:tc>
          <w:tcPr>
            <w:tcW w:w="3060" w:type="dxa"/>
            <w:tcPrChange w:id="7233" w:author="Andrea K. Fourquet" w:date="2018-07-15T22:50:00Z">
              <w:tcPr>
                <w:tcW w:w="3060" w:type="dxa"/>
              </w:tcPr>
            </w:tcPrChange>
          </w:tcPr>
          <w:p w14:paraId="06011E5C" w14:textId="7FEDD561" w:rsidR="00ED2607" w:rsidRPr="00375960" w:rsidRDefault="00ED2607" w:rsidP="006021EA">
            <w:pPr>
              <w:pStyle w:val="TableEntry"/>
            </w:pPr>
            <w:r w:rsidRPr="00375960">
              <w:t>EMS Situation Section / Reason for Referral</w:t>
            </w:r>
          </w:p>
        </w:tc>
      </w:tr>
      <w:tr w:rsidR="00ED2607" w:rsidRPr="00375960" w14:paraId="2755545D" w14:textId="73F656FB" w:rsidTr="00ED2607">
        <w:trPr>
          <w:jc w:val="center"/>
          <w:trPrChange w:id="7234" w:author="Andrea K. Fourquet" w:date="2018-07-15T22:50:00Z">
            <w:trPr>
              <w:jc w:val="center"/>
            </w:trPr>
          </w:trPrChange>
        </w:trPr>
        <w:tc>
          <w:tcPr>
            <w:tcW w:w="1807" w:type="dxa"/>
            <w:shd w:val="clear" w:color="auto" w:fill="auto"/>
            <w:tcPrChange w:id="7235" w:author="Andrea K. Fourquet" w:date="2018-07-15T22:50:00Z">
              <w:tcPr>
                <w:tcW w:w="1807" w:type="dxa"/>
                <w:shd w:val="clear" w:color="auto" w:fill="auto"/>
              </w:tcPr>
            </w:tcPrChange>
          </w:tcPr>
          <w:p w14:paraId="2AE25CF1" w14:textId="77777777" w:rsidR="00ED2607" w:rsidRPr="00375960" w:rsidRDefault="00ED2607" w:rsidP="006021EA">
            <w:pPr>
              <w:pStyle w:val="TableEntry"/>
            </w:pPr>
            <w:r w:rsidRPr="00375960">
              <w:t>Date/Time Last Known Well</w:t>
            </w:r>
          </w:p>
        </w:tc>
        <w:tc>
          <w:tcPr>
            <w:tcW w:w="3242" w:type="dxa"/>
            <w:shd w:val="clear" w:color="auto" w:fill="auto"/>
            <w:tcPrChange w:id="7236" w:author="Andrea K. Fourquet" w:date="2018-07-15T22:50:00Z">
              <w:tcPr>
                <w:tcW w:w="3242" w:type="dxa"/>
                <w:shd w:val="clear" w:color="auto" w:fill="auto"/>
              </w:tcPr>
            </w:tcPrChange>
          </w:tcPr>
          <w:p w14:paraId="2A840F8D" w14:textId="707B7762" w:rsidR="00ED2607" w:rsidRPr="00375960" w:rsidRDefault="00ED2607" w:rsidP="006021EA">
            <w:pPr>
              <w:pStyle w:val="TableEntry"/>
              <w:rPr>
                <w:rFonts w:ascii="Arial Unicode MS" w:eastAsia="Arial Unicode MS" w:hAnsi="Arial Unicode MS" w:cs="Arial Unicode MS"/>
                <w:sz w:val="24"/>
                <w:szCs w:val="24"/>
              </w:rPr>
            </w:pPr>
            <w:r w:rsidRPr="00375960">
              <w:t>Encounter</w:t>
            </w:r>
            <w:r w:rsidRPr="00375960">
              <w:sym w:font="Wingdings" w:char="F0DF"/>
            </w:r>
            <w:r w:rsidRPr="00375960">
              <w:t>Observation.value[x]</w:t>
            </w:r>
          </w:p>
        </w:tc>
        <w:tc>
          <w:tcPr>
            <w:tcW w:w="3060" w:type="dxa"/>
            <w:tcPrChange w:id="7237" w:author="Andrea K. Fourquet" w:date="2018-07-15T22:50:00Z">
              <w:tcPr>
                <w:tcW w:w="3060" w:type="dxa"/>
              </w:tcPr>
            </w:tcPrChange>
          </w:tcPr>
          <w:p w14:paraId="4C73D7CA" w14:textId="61E80592" w:rsidR="00ED2607" w:rsidRPr="00375960" w:rsidRDefault="00ED2607" w:rsidP="006021EA">
            <w:pPr>
              <w:pStyle w:val="TableEntry"/>
            </w:pPr>
            <w:r w:rsidRPr="00375960">
              <w:t>EMS Situation Section /Review of Systems-EMS Section</w:t>
            </w:r>
          </w:p>
        </w:tc>
      </w:tr>
      <w:tr w:rsidR="00ED2607" w:rsidRPr="00375960" w14:paraId="04DB0A46" w14:textId="132A3CEC" w:rsidTr="00ED2607">
        <w:trPr>
          <w:jc w:val="center"/>
          <w:trPrChange w:id="7238" w:author="Andrea K. Fourquet" w:date="2018-07-15T22:50:00Z">
            <w:trPr>
              <w:jc w:val="center"/>
            </w:trPr>
          </w:trPrChange>
        </w:trPr>
        <w:tc>
          <w:tcPr>
            <w:tcW w:w="1807" w:type="dxa"/>
            <w:shd w:val="clear" w:color="auto" w:fill="auto"/>
            <w:tcPrChange w:id="7239" w:author="Andrea K. Fourquet" w:date="2018-07-15T22:50:00Z">
              <w:tcPr>
                <w:tcW w:w="1807" w:type="dxa"/>
                <w:shd w:val="clear" w:color="auto" w:fill="auto"/>
              </w:tcPr>
            </w:tcPrChange>
          </w:tcPr>
          <w:p w14:paraId="0F9239D9" w14:textId="77777777" w:rsidR="00ED2607" w:rsidRPr="00375960" w:rsidRDefault="00ED2607" w:rsidP="006021EA">
            <w:pPr>
              <w:pStyle w:val="TableEntry"/>
            </w:pPr>
            <w:r w:rsidRPr="00375960">
              <w:t>Destination/Transferred To, Name</w:t>
            </w:r>
          </w:p>
        </w:tc>
        <w:tc>
          <w:tcPr>
            <w:tcW w:w="3242" w:type="dxa"/>
            <w:shd w:val="clear" w:color="auto" w:fill="auto"/>
            <w:tcPrChange w:id="7240" w:author="Andrea K. Fourquet" w:date="2018-07-15T22:50:00Z">
              <w:tcPr>
                <w:tcW w:w="3242" w:type="dxa"/>
                <w:shd w:val="clear" w:color="auto" w:fill="auto"/>
              </w:tcPr>
            </w:tcPrChange>
          </w:tcPr>
          <w:p w14:paraId="25A02798" w14:textId="77777777" w:rsidR="00ED2607" w:rsidRPr="00375960" w:rsidRDefault="00ED2607" w:rsidP="006021EA">
            <w:pPr>
              <w:pStyle w:val="TableEntry"/>
            </w:pPr>
            <w:r w:rsidRPr="00375960">
              <w:t>Encounter.encounter- destinationName</w:t>
            </w:r>
          </w:p>
          <w:p w14:paraId="64C56C5D" w14:textId="0C1BC252" w:rsidR="00ED2607" w:rsidRPr="00375960" w:rsidRDefault="00ED2607" w:rsidP="006021EA">
            <w:pPr>
              <w:pStyle w:val="TableEntry"/>
              <w:rPr>
                <w:rFonts w:ascii="Arial Unicode MS" w:eastAsia="Arial Unicode MS" w:hAnsi="Arial Unicode MS" w:cs="Arial Unicode MS"/>
                <w:sz w:val="24"/>
                <w:szCs w:val="24"/>
              </w:rPr>
            </w:pPr>
            <w:r w:rsidRPr="00375960">
              <w:t>**IHE extension**</w:t>
            </w:r>
          </w:p>
        </w:tc>
        <w:tc>
          <w:tcPr>
            <w:tcW w:w="3060" w:type="dxa"/>
            <w:tcPrChange w:id="7241" w:author="Andrea K. Fourquet" w:date="2018-07-15T22:50:00Z">
              <w:tcPr>
                <w:tcW w:w="3060" w:type="dxa"/>
              </w:tcPr>
            </w:tcPrChange>
          </w:tcPr>
          <w:p w14:paraId="566FE9B9" w14:textId="79096B55" w:rsidR="00ED2607" w:rsidRPr="00375960" w:rsidRDefault="00ED2607" w:rsidP="006021EA">
            <w:pPr>
              <w:pStyle w:val="TableEntry"/>
            </w:pPr>
            <w:r w:rsidRPr="00375960">
              <w:t>EMS Situation</w:t>
            </w:r>
          </w:p>
        </w:tc>
      </w:tr>
      <w:tr w:rsidR="00ED2607" w:rsidRPr="00375960" w14:paraId="555B6F33" w14:textId="1E663CB2" w:rsidTr="00ED2607">
        <w:trPr>
          <w:jc w:val="center"/>
          <w:trPrChange w:id="7242" w:author="Andrea K. Fourquet" w:date="2018-07-15T22:50:00Z">
            <w:trPr>
              <w:jc w:val="center"/>
            </w:trPr>
          </w:trPrChange>
        </w:trPr>
        <w:tc>
          <w:tcPr>
            <w:tcW w:w="1807" w:type="dxa"/>
            <w:shd w:val="clear" w:color="auto" w:fill="auto"/>
            <w:tcPrChange w:id="7243" w:author="Andrea K. Fourquet" w:date="2018-07-15T22:50:00Z">
              <w:tcPr>
                <w:tcW w:w="1807" w:type="dxa"/>
                <w:shd w:val="clear" w:color="auto" w:fill="auto"/>
              </w:tcPr>
            </w:tcPrChange>
          </w:tcPr>
          <w:p w14:paraId="6225D4C7" w14:textId="77777777" w:rsidR="00ED2607" w:rsidRPr="00375960" w:rsidRDefault="00ED2607" w:rsidP="006021EA">
            <w:pPr>
              <w:pStyle w:val="TableEntry"/>
            </w:pPr>
            <w:r w:rsidRPr="00375960">
              <w:t>Destination/Transferred To, Code</w:t>
            </w:r>
          </w:p>
        </w:tc>
        <w:tc>
          <w:tcPr>
            <w:tcW w:w="3242" w:type="dxa"/>
            <w:shd w:val="clear" w:color="auto" w:fill="auto"/>
            <w:tcPrChange w:id="7244" w:author="Andrea K. Fourquet" w:date="2018-07-15T22:50:00Z">
              <w:tcPr>
                <w:tcW w:w="3242" w:type="dxa"/>
                <w:shd w:val="clear" w:color="auto" w:fill="auto"/>
              </w:tcPr>
            </w:tcPrChange>
          </w:tcPr>
          <w:p w14:paraId="764B9093" w14:textId="77777777" w:rsidR="00ED2607" w:rsidRPr="00375960" w:rsidRDefault="00ED2607" w:rsidP="006021EA">
            <w:pPr>
              <w:pStyle w:val="TableEntry"/>
            </w:pPr>
            <w:r w:rsidRPr="00375960">
              <w:t xml:space="preserve">Encounter.encounter- destinationIdentifier </w:t>
            </w:r>
          </w:p>
          <w:p w14:paraId="7A34C44B" w14:textId="4BF63C7B" w:rsidR="00ED2607" w:rsidRPr="00375960" w:rsidRDefault="00ED2607" w:rsidP="006021EA">
            <w:pPr>
              <w:pStyle w:val="TableEntry"/>
              <w:rPr>
                <w:rFonts w:ascii="Arial Unicode MS" w:eastAsia="Arial Unicode MS" w:hAnsi="Arial Unicode MS" w:cs="Arial Unicode MS"/>
                <w:sz w:val="24"/>
                <w:szCs w:val="24"/>
              </w:rPr>
            </w:pPr>
            <w:r w:rsidRPr="00375960">
              <w:t>**IHE extension**</w:t>
            </w:r>
          </w:p>
        </w:tc>
        <w:tc>
          <w:tcPr>
            <w:tcW w:w="3060" w:type="dxa"/>
            <w:tcPrChange w:id="7245" w:author="Andrea K. Fourquet" w:date="2018-07-15T22:50:00Z">
              <w:tcPr>
                <w:tcW w:w="3060" w:type="dxa"/>
              </w:tcPr>
            </w:tcPrChange>
          </w:tcPr>
          <w:p w14:paraId="53332E03" w14:textId="79678F57" w:rsidR="00ED2607" w:rsidRPr="00375960" w:rsidRDefault="00ED2607" w:rsidP="006021EA">
            <w:pPr>
              <w:pStyle w:val="TableEntry"/>
            </w:pPr>
            <w:r w:rsidRPr="00375960">
              <w:t>EMS Situation</w:t>
            </w:r>
          </w:p>
        </w:tc>
      </w:tr>
      <w:tr w:rsidR="00ED2607" w:rsidRPr="00375960" w14:paraId="06F445B9" w14:textId="6D790F84" w:rsidTr="00ED2607">
        <w:trPr>
          <w:jc w:val="center"/>
          <w:trPrChange w:id="7246" w:author="Andrea K. Fourquet" w:date="2018-07-15T22:50:00Z">
            <w:trPr>
              <w:jc w:val="center"/>
            </w:trPr>
          </w:trPrChange>
        </w:trPr>
        <w:tc>
          <w:tcPr>
            <w:tcW w:w="1807" w:type="dxa"/>
            <w:shd w:val="clear" w:color="auto" w:fill="auto"/>
            <w:tcPrChange w:id="7247" w:author="Andrea K. Fourquet" w:date="2018-07-15T22:50:00Z">
              <w:tcPr>
                <w:tcW w:w="1807" w:type="dxa"/>
                <w:shd w:val="clear" w:color="auto" w:fill="auto"/>
              </w:tcPr>
            </w:tcPrChange>
          </w:tcPr>
          <w:p w14:paraId="2FC5DE68" w14:textId="77777777" w:rsidR="00ED2607" w:rsidRPr="00375960" w:rsidRDefault="00ED2607" w:rsidP="006021EA">
            <w:pPr>
              <w:pStyle w:val="TableEntry"/>
            </w:pPr>
            <w:r w:rsidRPr="00375960">
              <w:t>Incident/Patient Disposition</w:t>
            </w:r>
          </w:p>
        </w:tc>
        <w:tc>
          <w:tcPr>
            <w:tcW w:w="3242" w:type="dxa"/>
            <w:shd w:val="clear" w:color="auto" w:fill="auto"/>
            <w:tcPrChange w:id="7248" w:author="Andrea K. Fourquet" w:date="2018-07-15T22:50:00Z">
              <w:tcPr>
                <w:tcW w:w="3242" w:type="dxa"/>
                <w:shd w:val="clear" w:color="auto" w:fill="auto"/>
              </w:tcPr>
            </w:tcPrChange>
          </w:tcPr>
          <w:p w14:paraId="4F275657" w14:textId="77777777" w:rsidR="00ED2607" w:rsidRPr="00375960" w:rsidRDefault="00ED2607" w:rsidP="006021EA">
            <w:pPr>
              <w:pStyle w:val="TableEntry"/>
            </w:pPr>
            <w:r w:rsidRPr="00375960">
              <w:t>Encounter.encounter- treatment</w:t>
            </w:r>
          </w:p>
          <w:p w14:paraId="62B64EA7" w14:textId="33282C3C" w:rsidR="00ED2607" w:rsidRPr="00375960" w:rsidRDefault="00ED2607" w:rsidP="006021EA">
            <w:pPr>
              <w:pStyle w:val="TableEntry"/>
              <w:rPr>
                <w:rFonts w:ascii="Arial Unicode MS" w:eastAsia="Arial Unicode MS" w:hAnsi="Arial Unicode MS" w:cs="Arial Unicode MS"/>
                <w:sz w:val="24"/>
                <w:szCs w:val="24"/>
              </w:rPr>
            </w:pPr>
            <w:r w:rsidRPr="00375960">
              <w:t>**IHE extension**</w:t>
            </w:r>
          </w:p>
        </w:tc>
        <w:tc>
          <w:tcPr>
            <w:tcW w:w="3060" w:type="dxa"/>
            <w:tcPrChange w:id="7249" w:author="Andrea K. Fourquet" w:date="2018-07-15T22:50:00Z">
              <w:tcPr>
                <w:tcW w:w="3060" w:type="dxa"/>
              </w:tcPr>
            </w:tcPrChange>
          </w:tcPr>
          <w:p w14:paraId="58552068" w14:textId="21EF3C0F" w:rsidR="00ED2607" w:rsidRPr="00375960" w:rsidRDefault="00ED2607" w:rsidP="006021EA">
            <w:pPr>
              <w:pStyle w:val="TableEntry"/>
            </w:pPr>
            <w:r w:rsidRPr="00375960">
              <w:t>EMS Disposition Section</w:t>
            </w:r>
          </w:p>
        </w:tc>
      </w:tr>
      <w:tr w:rsidR="00ED2607" w:rsidRPr="00375960" w14:paraId="126DE4BD" w14:textId="54C90D85" w:rsidTr="00ED2607">
        <w:trPr>
          <w:jc w:val="center"/>
          <w:trPrChange w:id="7250" w:author="Andrea K. Fourquet" w:date="2018-07-15T22:50:00Z">
            <w:trPr>
              <w:jc w:val="center"/>
            </w:trPr>
          </w:trPrChange>
        </w:trPr>
        <w:tc>
          <w:tcPr>
            <w:tcW w:w="1807" w:type="dxa"/>
            <w:shd w:val="clear" w:color="auto" w:fill="auto"/>
            <w:tcPrChange w:id="7251" w:author="Andrea K. Fourquet" w:date="2018-07-15T22:50:00Z">
              <w:tcPr>
                <w:tcW w:w="1807" w:type="dxa"/>
                <w:shd w:val="clear" w:color="auto" w:fill="auto"/>
              </w:tcPr>
            </w:tcPrChange>
          </w:tcPr>
          <w:p w14:paraId="642370A5" w14:textId="77777777" w:rsidR="00ED2607" w:rsidRPr="00375960" w:rsidRDefault="00ED2607" w:rsidP="006021EA">
            <w:pPr>
              <w:pStyle w:val="TableEntry"/>
            </w:pPr>
            <w:r w:rsidRPr="00375960">
              <w:t>Type of Destination</w:t>
            </w:r>
          </w:p>
        </w:tc>
        <w:tc>
          <w:tcPr>
            <w:tcW w:w="3242" w:type="dxa"/>
            <w:shd w:val="clear" w:color="auto" w:fill="auto"/>
            <w:tcPrChange w:id="7252" w:author="Andrea K. Fourquet" w:date="2018-07-15T22:50:00Z">
              <w:tcPr>
                <w:tcW w:w="3242" w:type="dxa"/>
                <w:shd w:val="clear" w:color="auto" w:fill="auto"/>
              </w:tcPr>
            </w:tcPrChange>
          </w:tcPr>
          <w:p w14:paraId="27F1D9B4" w14:textId="592AD220" w:rsidR="00ED2607" w:rsidRPr="00375960" w:rsidRDefault="00ED2607" w:rsidP="006021EA">
            <w:pPr>
              <w:pStyle w:val="TableEntry"/>
            </w:pPr>
            <w:r w:rsidRPr="00375960">
              <w:t xml:space="preserve">Encounter.encounter- destinationType </w:t>
            </w:r>
          </w:p>
          <w:p w14:paraId="6631754C" w14:textId="04399DAB" w:rsidR="00ED2607" w:rsidRPr="00375960" w:rsidRDefault="00ED2607" w:rsidP="006021EA">
            <w:pPr>
              <w:pStyle w:val="TableEntry"/>
              <w:rPr>
                <w:rFonts w:ascii="Arial Unicode MS" w:eastAsia="Arial Unicode MS" w:hAnsi="Arial Unicode MS" w:cs="Arial Unicode MS"/>
                <w:sz w:val="24"/>
                <w:szCs w:val="24"/>
              </w:rPr>
            </w:pPr>
            <w:r w:rsidRPr="00375960">
              <w:t>**IHE extension**</w:t>
            </w:r>
          </w:p>
        </w:tc>
        <w:tc>
          <w:tcPr>
            <w:tcW w:w="3060" w:type="dxa"/>
            <w:tcPrChange w:id="7253" w:author="Andrea K. Fourquet" w:date="2018-07-15T22:50:00Z">
              <w:tcPr>
                <w:tcW w:w="3060" w:type="dxa"/>
              </w:tcPr>
            </w:tcPrChange>
          </w:tcPr>
          <w:p w14:paraId="40189C0E" w14:textId="65FE98B1" w:rsidR="00ED2607" w:rsidRPr="00375960" w:rsidRDefault="00ED2607" w:rsidP="006021EA">
            <w:pPr>
              <w:pStyle w:val="TableEntry"/>
            </w:pPr>
            <w:r w:rsidRPr="00375960">
              <w:t>EMS Disposition Section</w:t>
            </w:r>
          </w:p>
        </w:tc>
      </w:tr>
      <w:tr w:rsidR="00ED2607" w:rsidRPr="00375960" w14:paraId="5E7AF524" w14:textId="0B279EC7" w:rsidTr="00ED2607">
        <w:trPr>
          <w:jc w:val="center"/>
          <w:trPrChange w:id="7254" w:author="Andrea K. Fourquet" w:date="2018-07-15T22:50:00Z">
            <w:trPr>
              <w:jc w:val="center"/>
            </w:trPr>
          </w:trPrChange>
        </w:trPr>
        <w:tc>
          <w:tcPr>
            <w:tcW w:w="1807" w:type="dxa"/>
            <w:shd w:val="clear" w:color="auto" w:fill="auto"/>
            <w:tcPrChange w:id="7255" w:author="Andrea K. Fourquet" w:date="2018-07-15T22:50:00Z">
              <w:tcPr>
                <w:tcW w:w="1807" w:type="dxa"/>
                <w:shd w:val="clear" w:color="auto" w:fill="auto"/>
              </w:tcPr>
            </w:tcPrChange>
          </w:tcPr>
          <w:p w14:paraId="1CECF15E" w14:textId="77777777" w:rsidR="00ED2607" w:rsidRPr="00375960" w:rsidRDefault="00ED2607" w:rsidP="006021EA">
            <w:pPr>
              <w:pStyle w:val="TableEntry"/>
            </w:pPr>
            <w:r w:rsidRPr="00375960">
              <w:t>Hospital Capability</w:t>
            </w:r>
          </w:p>
        </w:tc>
        <w:tc>
          <w:tcPr>
            <w:tcW w:w="3242" w:type="dxa"/>
            <w:shd w:val="clear" w:color="auto" w:fill="auto"/>
            <w:tcPrChange w:id="7256" w:author="Andrea K. Fourquet" w:date="2018-07-15T22:50:00Z">
              <w:tcPr>
                <w:tcW w:w="3242" w:type="dxa"/>
                <w:shd w:val="clear" w:color="auto" w:fill="auto"/>
              </w:tcPr>
            </w:tcPrChange>
          </w:tcPr>
          <w:p w14:paraId="6138E375" w14:textId="6815FB16" w:rsidR="00ED2607" w:rsidRPr="00375960" w:rsidRDefault="00ED2607" w:rsidP="006021EA">
            <w:pPr>
              <w:pStyle w:val="TableEntry"/>
              <w:rPr>
                <w:rFonts w:ascii="Arial Unicode MS" w:eastAsia="Arial Unicode MS" w:hAnsi="Arial Unicode MS" w:cs="Arial Unicode MS"/>
                <w:sz w:val="24"/>
                <w:szCs w:val="24"/>
              </w:rPr>
            </w:pPr>
            <w:r w:rsidRPr="00375960">
              <w:t xml:space="preserve">HealthService.characteristic </w:t>
            </w:r>
          </w:p>
        </w:tc>
        <w:tc>
          <w:tcPr>
            <w:tcW w:w="3060" w:type="dxa"/>
            <w:tcPrChange w:id="7257" w:author="Andrea K. Fourquet" w:date="2018-07-15T22:50:00Z">
              <w:tcPr>
                <w:tcW w:w="3060" w:type="dxa"/>
              </w:tcPr>
            </w:tcPrChange>
          </w:tcPr>
          <w:p w14:paraId="0A02FC08" w14:textId="4E6BCB7D" w:rsidR="00ED2607" w:rsidRPr="00375960" w:rsidRDefault="00ED2607" w:rsidP="006021EA">
            <w:pPr>
              <w:pStyle w:val="TableEntry"/>
            </w:pPr>
            <w:r w:rsidRPr="00375960">
              <w:t>EMS Disposition Section</w:t>
            </w:r>
          </w:p>
        </w:tc>
      </w:tr>
      <w:tr w:rsidR="00ED2607" w:rsidRPr="00375960" w14:paraId="622A4570" w14:textId="2F8B7A2D" w:rsidTr="00ED2607">
        <w:trPr>
          <w:jc w:val="center"/>
          <w:trPrChange w:id="7258" w:author="Andrea K. Fourquet" w:date="2018-07-15T22:50:00Z">
            <w:trPr>
              <w:jc w:val="center"/>
            </w:trPr>
          </w:trPrChange>
        </w:trPr>
        <w:tc>
          <w:tcPr>
            <w:tcW w:w="1807" w:type="dxa"/>
            <w:shd w:val="clear" w:color="auto" w:fill="auto"/>
            <w:tcPrChange w:id="7259" w:author="Andrea K. Fourquet" w:date="2018-07-15T22:50:00Z">
              <w:tcPr>
                <w:tcW w:w="1807" w:type="dxa"/>
                <w:shd w:val="clear" w:color="auto" w:fill="auto"/>
              </w:tcPr>
            </w:tcPrChange>
          </w:tcPr>
          <w:p w14:paraId="2E1B46AA" w14:textId="77777777" w:rsidR="00ED2607" w:rsidRPr="00375960" w:rsidRDefault="00ED2607" w:rsidP="006021EA">
            <w:pPr>
              <w:pStyle w:val="TableEntry"/>
            </w:pPr>
            <w:r w:rsidRPr="00375960">
              <w:t>Destination Team Pre-Arrival Alert or Activation</w:t>
            </w:r>
          </w:p>
        </w:tc>
        <w:tc>
          <w:tcPr>
            <w:tcW w:w="3242" w:type="dxa"/>
            <w:shd w:val="clear" w:color="auto" w:fill="auto"/>
            <w:tcPrChange w:id="7260" w:author="Andrea K. Fourquet" w:date="2018-07-15T22:50:00Z">
              <w:tcPr>
                <w:tcW w:w="3242" w:type="dxa"/>
                <w:shd w:val="clear" w:color="auto" w:fill="auto"/>
              </w:tcPr>
            </w:tcPrChange>
          </w:tcPr>
          <w:p w14:paraId="38D1312A" w14:textId="77777777" w:rsidR="00ED2607" w:rsidRPr="00375960" w:rsidRDefault="00ED2607" w:rsidP="006021EA">
            <w:pPr>
              <w:pStyle w:val="TableEntry"/>
            </w:pPr>
            <w:r w:rsidRPr="00375960">
              <w:t>Encounter.encounter- Pre-arrivalAlertActivated</w:t>
            </w:r>
          </w:p>
          <w:p w14:paraId="3380758C" w14:textId="4C57EF79" w:rsidR="00ED2607" w:rsidRPr="00375960" w:rsidRDefault="00ED2607" w:rsidP="006021EA">
            <w:pPr>
              <w:pStyle w:val="TableEntry"/>
              <w:rPr>
                <w:rFonts w:ascii="Arial Unicode MS" w:eastAsia="Arial Unicode MS" w:hAnsi="Arial Unicode MS" w:cs="Arial Unicode MS"/>
                <w:sz w:val="24"/>
                <w:szCs w:val="24"/>
              </w:rPr>
            </w:pPr>
            <w:r w:rsidRPr="00375960">
              <w:t xml:space="preserve"> **IHE extension**</w:t>
            </w:r>
          </w:p>
        </w:tc>
        <w:tc>
          <w:tcPr>
            <w:tcW w:w="3060" w:type="dxa"/>
            <w:tcPrChange w:id="7261" w:author="Andrea K. Fourquet" w:date="2018-07-15T22:50:00Z">
              <w:tcPr>
                <w:tcW w:w="3060" w:type="dxa"/>
              </w:tcPr>
            </w:tcPrChange>
          </w:tcPr>
          <w:p w14:paraId="14DADDD4" w14:textId="7C5022AC" w:rsidR="00ED2607" w:rsidRPr="00375960" w:rsidRDefault="00ED2607" w:rsidP="006021EA">
            <w:pPr>
              <w:pStyle w:val="TableEntry"/>
            </w:pPr>
            <w:r w:rsidRPr="00375960">
              <w:t>EMS Disposition Section</w:t>
            </w:r>
          </w:p>
        </w:tc>
      </w:tr>
      <w:tr w:rsidR="00ED2607" w:rsidRPr="00375960" w14:paraId="06E8BBC4" w14:textId="2B7CBA73" w:rsidTr="00ED2607">
        <w:trPr>
          <w:jc w:val="center"/>
          <w:trPrChange w:id="7262" w:author="Andrea K. Fourquet" w:date="2018-07-15T22:50:00Z">
            <w:trPr>
              <w:jc w:val="center"/>
            </w:trPr>
          </w:trPrChange>
        </w:trPr>
        <w:tc>
          <w:tcPr>
            <w:tcW w:w="1807" w:type="dxa"/>
            <w:shd w:val="clear" w:color="auto" w:fill="auto"/>
            <w:tcPrChange w:id="7263" w:author="Andrea K. Fourquet" w:date="2018-07-15T22:50:00Z">
              <w:tcPr>
                <w:tcW w:w="1807" w:type="dxa"/>
                <w:shd w:val="clear" w:color="auto" w:fill="auto"/>
              </w:tcPr>
            </w:tcPrChange>
          </w:tcPr>
          <w:p w14:paraId="0AB6C1C4" w14:textId="77777777" w:rsidR="00ED2607" w:rsidRPr="00375960" w:rsidRDefault="00ED2607" w:rsidP="006021EA">
            <w:pPr>
              <w:pStyle w:val="TableEntry"/>
            </w:pPr>
            <w:r w:rsidRPr="00375960">
              <w:t>Resuscitation Attempted By EMS</w:t>
            </w:r>
          </w:p>
        </w:tc>
        <w:tc>
          <w:tcPr>
            <w:tcW w:w="3242" w:type="dxa"/>
            <w:shd w:val="clear" w:color="auto" w:fill="auto"/>
            <w:tcPrChange w:id="7264" w:author="Andrea K. Fourquet" w:date="2018-07-15T22:50:00Z">
              <w:tcPr>
                <w:tcW w:w="3242" w:type="dxa"/>
                <w:shd w:val="clear" w:color="auto" w:fill="auto"/>
              </w:tcPr>
            </w:tcPrChange>
          </w:tcPr>
          <w:p w14:paraId="0ECDC419" w14:textId="124B4C4E" w:rsidR="00ED2607" w:rsidRPr="00375960" w:rsidRDefault="00ED2607" w:rsidP="006021EA">
            <w:pPr>
              <w:pStyle w:val="TableEntry"/>
              <w:rPr>
                <w:rFonts w:ascii="Arial Unicode MS" w:eastAsia="Arial Unicode MS" w:hAnsi="Arial Unicode MS" w:cs="Arial Unicode MS"/>
                <w:sz w:val="24"/>
                <w:szCs w:val="24"/>
              </w:rPr>
            </w:pPr>
            <w:r w:rsidRPr="00375960">
              <w:t>Encounter</w:t>
            </w:r>
            <w:r w:rsidRPr="00375960">
              <w:sym w:font="Wingdings" w:char="F0DF"/>
            </w:r>
            <w:r w:rsidRPr="00375960">
              <w:t>Procedure.code</w:t>
            </w:r>
          </w:p>
        </w:tc>
        <w:tc>
          <w:tcPr>
            <w:tcW w:w="3060" w:type="dxa"/>
            <w:tcPrChange w:id="7265" w:author="Andrea K. Fourquet" w:date="2018-07-15T22:50:00Z">
              <w:tcPr>
                <w:tcW w:w="3060" w:type="dxa"/>
              </w:tcPr>
            </w:tcPrChange>
          </w:tcPr>
          <w:p w14:paraId="6B099C99" w14:textId="5496F6C5" w:rsidR="00ED2607" w:rsidRPr="00375960" w:rsidRDefault="00ED2607" w:rsidP="006021EA">
            <w:pPr>
              <w:pStyle w:val="TableEntry"/>
            </w:pPr>
            <w:r w:rsidRPr="00375960">
              <w:t>EMS Cardiac Arrest Event Section</w:t>
            </w:r>
          </w:p>
        </w:tc>
      </w:tr>
      <w:tr w:rsidR="00ED2607" w:rsidRPr="00375960" w14:paraId="3475E7F2" w14:textId="6AC99D14" w:rsidTr="00ED2607">
        <w:trPr>
          <w:jc w:val="center"/>
          <w:trPrChange w:id="7266" w:author="Andrea K. Fourquet" w:date="2018-07-15T22:50:00Z">
            <w:trPr>
              <w:jc w:val="center"/>
            </w:trPr>
          </w:trPrChange>
        </w:trPr>
        <w:tc>
          <w:tcPr>
            <w:tcW w:w="1807" w:type="dxa"/>
            <w:shd w:val="clear" w:color="auto" w:fill="auto"/>
            <w:tcPrChange w:id="7267" w:author="Andrea K. Fourquet" w:date="2018-07-15T22:50:00Z">
              <w:tcPr>
                <w:tcW w:w="1807" w:type="dxa"/>
                <w:shd w:val="clear" w:color="auto" w:fill="auto"/>
              </w:tcPr>
            </w:tcPrChange>
          </w:tcPr>
          <w:p w14:paraId="29780906" w14:textId="77777777" w:rsidR="00ED2607" w:rsidRPr="00375960" w:rsidRDefault="00ED2607" w:rsidP="006021EA">
            <w:pPr>
              <w:pStyle w:val="TableEntry"/>
            </w:pPr>
            <w:r w:rsidRPr="00375960">
              <w:t>Arrest Witnessed By</w:t>
            </w:r>
          </w:p>
        </w:tc>
        <w:tc>
          <w:tcPr>
            <w:tcW w:w="3242" w:type="dxa"/>
            <w:shd w:val="clear" w:color="auto" w:fill="auto"/>
            <w:tcPrChange w:id="7268" w:author="Andrea K. Fourquet" w:date="2018-07-15T22:50:00Z">
              <w:tcPr>
                <w:tcW w:w="3242" w:type="dxa"/>
                <w:shd w:val="clear" w:color="auto" w:fill="auto"/>
              </w:tcPr>
            </w:tcPrChange>
          </w:tcPr>
          <w:p w14:paraId="56F71207" w14:textId="77777777" w:rsidR="00ED2607" w:rsidRPr="00375960" w:rsidRDefault="00ED2607" w:rsidP="006021EA">
            <w:pPr>
              <w:pStyle w:val="TableEntry"/>
            </w:pPr>
            <w:r w:rsidRPr="00375960">
              <w:t>Encounter.encounter – witness (Person)</w:t>
            </w:r>
          </w:p>
          <w:p w14:paraId="5C11DDC6" w14:textId="5F7B8356" w:rsidR="00ED2607" w:rsidRPr="00375960" w:rsidRDefault="00ED2607" w:rsidP="006021EA">
            <w:pPr>
              <w:pStyle w:val="TableEntry"/>
              <w:rPr>
                <w:rFonts w:ascii="Arial Unicode MS" w:eastAsia="Arial Unicode MS" w:hAnsi="Arial Unicode MS" w:cs="Arial Unicode MS"/>
                <w:sz w:val="24"/>
                <w:szCs w:val="24"/>
              </w:rPr>
            </w:pPr>
            <w:r w:rsidRPr="00375960">
              <w:t>**IHE Extension**</w:t>
            </w:r>
          </w:p>
        </w:tc>
        <w:tc>
          <w:tcPr>
            <w:tcW w:w="3060" w:type="dxa"/>
            <w:tcPrChange w:id="7269" w:author="Andrea K. Fourquet" w:date="2018-07-15T22:50:00Z">
              <w:tcPr>
                <w:tcW w:w="3060" w:type="dxa"/>
              </w:tcPr>
            </w:tcPrChange>
          </w:tcPr>
          <w:p w14:paraId="539C0013" w14:textId="43C76614" w:rsidR="00ED2607" w:rsidRPr="00375960" w:rsidRDefault="00ED2607" w:rsidP="006021EA">
            <w:pPr>
              <w:pStyle w:val="TableEntry"/>
            </w:pPr>
            <w:r w:rsidRPr="00375960">
              <w:t>EMS Cardiac Arrest Event Section</w:t>
            </w:r>
          </w:p>
        </w:tc>
      </w:tr>
      <w:tr w:rsidR="00ED2607" w:rsidRPr="00375960" w14:paraId="40EE0C83" w14:textId="22BBC3D4" w:rsidTr="00ED2607">
        <w:trPr>
          <w:jc w:val="center"/>
          <w:trPrChange w:id="7270" w:author="Andrea K. Fourquet" w:date="2018-07-15T22:50:00Z">
            <w:trPr>
              <w:jc w:val="center"/>
            </w:trPr>
          </w:trPrChange>
        </w:trPr>
        <w:tc>
          <w:tcPr>
            <w:tcW w:w="1807" w:type="dxa"/>
            <w:shd w:val="clear" w:color="auto" w:fill="auto"/>
            <w:tcPrChange w:id="7271" w:author="Andrea K. Fourquet" w:date="2018-07-15T22:50:00Z">
              <w:tcPr>
                <w:tcW w:w="1807" w:type="dxa"/>
                <w:shd w:val="clear" w:color="auto" w:fill="auto"/>
              </w:tcPr>
            </w:tcPrChange>
          </w:tcPr>
          <w:p w14:paraId="2A5001C9" w14:textId="77777777" w:rsidR="00ED2607" w:rsidRPr="00375960" w:rsidRDefault="00ED2607" w:rsidP="006021EA">
            <w:pPr>
              <w:pStyle w:val="TableEntry"/>
            </w:pPr>
            <w:r w:rsidRPr="00375960">
              <w:t>CPR Care Provided Prior to EMS Arrival</w:t>
            </w:r>
          </w:p>
        </w:tc>
        <w:tc>
          <w:tcPr>
            <w:tcW w:w="3242" w:type="dxa"/>
            <w:shd w:val="clear" w:color="auto" w:fill="auto"/>
            <w:tcPrChange w:id="7272" w:author="Andrea K. Fourquet" w:date="2018-07-15T22:50:00Z">
              <w:tcPr>
                <w:tcW w:w="3242" w:type="dxa"/>
                <w:shd w:val="clear" w:color="auto" w:fill="auto"/>
              </w:tcPr>
            </w:tcPrChange>
          </w:tcPr>
          <w:p w14:paraId="35BFD4EF" w14:textId="77777777" w:rsidR="00ED2607" w:rsidRPr="00375960" w:rsidRDefault="00ED2607" w:rsidP="006021EA">
            <w:pPr>
              <w:pStyle w:val="TableEntry"/>
            </w:pPr>
            <w:r w:rsidRPr="00375960">
              <w:t>Encounter.encounter – priorCprProvided</w:t>
            </w:r>
          </w:p>
          <w:p w14:paraId="628C7193" w14:textId="1B58ADB1" w:rsidR="00ED2607" w:rsidRPr="00375960" w:rsidRDefault="00ED2607" w:rsidP="006021EA">
            <w:pPr>
              <w:pStyle w:val="TableEntry"/>
              <w:rPr>
                <w:rFonts w:ascii="Arial Unicode MS" w:eastAsia="Arial Unicode MS" w:hAnsi="Arial Unicode MS" w:cs="Arial Unicode MS"/>
                <w:sz w:val="24"/>
                <w:szCs w:val="24"/>
              </w:rPr>
            </w:pPr>
            <w:r w:rsidRPr="00375960">
              <w:t>**IHE Extension**</w:t>
            </w:r>
          </w:p>
        </w:tc>
        <w:tc>
          <w:tcPr>
            <w:tcW w:w="3060" w:type="dxa"/>
            <w:tcPrChange w:id="7273" w:author="Andrea K. Fourquet" w:date="2018-07-15T22:50:00Z">
              <w:tcPr>
                <w:tcW w:w="3060" w:type="dxa"/>
              </w:tcPr>
            </w:tcPrChange>
          </w:tcPr>
          <w:p w14:paraId="18545736" w14:textId="1C078300" w:rsidR="00ED2607" w:rsidRPr="00375960" w:rsidRDefault="00ED2607" w:rsidP="006021EA">
            <w:pPr>
              <w:pStyle w:val="TableEntry"/>
            </w:pPr>
            <w:r w:rsidRPr="00375960">
              <w:t>EMS Cardiac Arrest Event Section</w:t>
            </w:r>
          </w:p>
        </w:tc>
      </w:tr>
      <w:tr w:rsidR="00ED2607" w:rsidRPr="00375960" w14:paraId="0A02A265" w14:textId="76A2791F" w:rsidTr="00ED2607">
        <w:trPr>
          <w:jc w:val="center"/>
          <w:trPrChange w:id="7274" w:author="Andrea K. Fourquet" w:date="2018-07-15T22:50:00Z">
            <w:trPr>
              <w:jc w:val="center"/>
            </w:trPr>
          </w:trPrChange>
        </w:trPr>
        <w:tc>
          <w:tcPr>
            <w:tcW w:w="1807" w:type="dxa"/>
            <w:shd w:val="clear" w:color="auto" w:fill="auto"/>
            <w:tcPrChange w:id="7275" w:author="Andrea K. Fourquet" w:date="2018-07-15T22:50:00Z">
              <w:tcPr>
                <w:tcW w:w="1807" w:type="dxa"/>
                <w:shd w:val="clear" w:color="auto" w:fill="auto"/>
              </w:tcPr>
            </w:tcPrChange>
          </w:tcPr>
          <w:p w14:paraId="0762DDF4" w14:textId="77777777" w:rsidR="00ED2607" w:rsidRPr="00375960" w:rsidRDefault="00ED2607" w:rsidP="006021EA">
            <w:pPr>
              <w:pStyle w:val="TableEntry"/>
            </w:pPr>
            <w:r w:rsidRPr="00375960">
              <w:t>Who Provided CPR Prior to EMS Arrival</w:t>
            </w:r>
          </w:p>
        </w:tc>
        <w:tc>
          <w:tcPr>
            <w:tcW w:w="3242" w:type="dxa"/>
            <w:shd w:val="clear" w:color="auto" w:fill="auto"/>
            <w:tcPrChange w:id="7276" w:author="Andrea K. Fourquet" w:date="2018-07-15T22:50:00Z">
              <w:tcPr>
                <w:tcW w:w="3242" w:type="dxa"/>
                <w:shd w:val="clear" w:color="auto" w:fill="auto"/>
              </w:tcPr>
            </w:tcPrChange>
          </w:tcPr>
          <w:p w14:paraId="66165DB0" w14:textId="77777777" w:rsidR="00ED2607" w:rsidRPr="00375960" w:rsidRDefault="00ED2607" w:rsidP="006021EA">
            <w:pPr>
              <w:pStyle w:val="TableEntry"/>
            </w:pPr>
            <w:r w:rsidRPr="00375960">
              <w:t>Encounter.encounter – priorCprProvidedRole</w:t>
            </w:r>
          </w:p>
          <w:p w14:paraId="767BE4BA" w14:textId="03151A9C" w:rsidR="00ED2607" w:rsidRPr="00375960" w:rsidRDefault="00ED2607" w:rsidP="006021EA">
            <w:pPr>
              <w:pStyle w:val="TableEntry"/>
              <w:rPr>
                <w:rFonts w:ascii="Arial Unicode MS" w:eastAsia="Arial Unicode MS" w:hAnsi="Arial Unicode MS" w:cs="Arial Unicode MS"/>
                <w:sz w:val="24"/>
                <w:szCs w:val="24"/>
              </w:rPr>
            </w:pPr>
            <w:r w:rsidRPr="00375960">
              <w:t>**IHE Extension**</w:t>
            </w:r>
          </w:p>
        </w:tc>
        <w:tc>
          <w:tcPr>
            <w:tcW w:w="3060" w:type="dxa"/>
            <w:tcPrChange w:id="7277" w:author="Andrea K. Fourquet" w:date="2018-07-15T22:50:00Z">
              <w:tcPr>
                <w:tcW w:w="3060" w:type="dxa"/>
              </w:tcPr>
            </w:tcPrChange>
          </w:tcPr>
          <w:p w14:paraId="520D978B" w14:textId="66A056F0" w:rsidR="00ED2607" w:rsidRPr="00375960" w:rsidRDefault="00ED2607" w:rsidP="006021EA">
            <w:pPr>
              <w:pStyle w:val="TableEntry"/>
            </w:pPr>
            <w:r w:rsidRPr="00375960">
              <w:t>EMS Cardiac Arrest Event Section</w:t>
            </w:r>
          </w:p>
        </w:tc>
      </w:tr>
      <w:tr w:rsidR="00ED2607" w:rsidRPr="00375960" w14:paraId="5026DFF1" w14:textId="6E7B7DF2" w:rsidTr="00ED2607">
        <w:trPr>
          <w:jc w:val="center"/>
          <w:trPrChange w:id="7278" w:author="Andrea K. Fourquet" w:date="2018-07-15T22:50:00Z">
            <w:trPr>
              <w:jc w:val="center"/>
            </w:trPr>
          </w:trPrChange>
        </w:trPr>
        <w:tc>
          <w:tcPr>
            <w:tcW w:w="1807" w:type="dxa"/>
            <w:shd w:val="clear" w:color="auto" w:fill="auto"/>
            <w:tcPrChange w:id="7279" w:author="Andrea K. Fourquet" w:date="2018-07-15T22:50:00Z">
              <w:tcPr>
                <w:tcW w:w="1807" w:type="dxa"/>
                <w:shd w:val="clear" w:color="auto" w:fill="auto"/>
              </w:tcPr>
            </w:tcPrChange>
          </w:tcPr>
          <w:p w14:paraId="221CA2AF" w14:textId="77777777" w:rsidR="00ED2607" w:rsidRPr="00375960" w:rsidRDefault="00ED2607" w:rsidP="006021EA">
            <w:pPr>
              <w:pStyle w:val="TableEntry"/>
            </w:pPr>
            <w:r w:rsidRPr="00375960">
              <w:t>AED Use Prior to EMS Arrival</w:t>
            </w:r>
          </w:p>
        </w:tc>
        <w:tc>
          <w:tcPr>
            <w:tcW w:w="3242" w:type="dxa"/>
            <w:shd w:val="clear" w:color="auto" w:fill="auto"/>
            <w:tcPrChange w:id="7280" w:author="Andrea K. Fourquet" w:date="2018-07-15T22:50:00Z">
              <w:tcPr>
                <w:tcW w:w="3242" w:type="dxa"/>
                <w:shd w:val="clear" w:color="auto" w:fill="auto"/>
              </w:tcPr>
            </w:tcPrChange>
          </w:tcPr>
          <w:p w14:paraId="5DC6BE81" w14:textId="77777777" w:rsidR="00ED2607" w:rsidRPr="00375960" w:rsidRDefault="00ED2607" w:rsidP="006021EA">
            <w:pPr>
              <w:pStyle w:val="TableEntry"/>
            </w:pPr>
            <w:r w:rsidRPr="00375960">
              <w:t>Encounter.encounter – priorAedProvided</w:t>
            </w:r>
          </w:p>
          <w:p w14:paraId="09FD2952" w14:textId="2C873E4B" w:rsidR="00ED2607" w:rsidRPr="00375960" w:rsidRDefault="00ED2607" w:rsidP="006021EA">
            <w:pPr>
              <w:pStyle w:val="TableEntry"/>
              <w:rPr>
                <w:rFonts w:ascii="Arial Unicode MS" w:eastAsia="Arial Unicode MS" w:hAnsi="Arial Unicode MS" w:cs="Arial Unicode MS"/>
                <w:sz w:val="24"/>
                <w:szCs w:val="24"/>
              </w:rPr>
            </w:pPr>
            <w:r w:rsidRPr="00375960">
              <w:t>**IHE Extension**</w:t>
            </w:r>
          </w:p>
        </w:tc>
        <w:tc>
          <w:tcPr>
            <w:tcW w:w="3060" w:type="dxa"/>
            <w:tcPrChange w:id="7281" w:author="Andrea K. Fourquet" w:date="2018-07-15T22:50:00Z">
              <w:tcPr>
                <w:tcW w:w="3060" w:type="dxa"/>
              </w:tcPr>
            </w:tcPrChange>
          </w:tcPr>
          <w:p w14:paraId="129B8D93" w14:textId="17F8DE3B" w:rsidR="00ED2607" w:rsidRPr="00375960" w:rsidRDefault="00ED2607" w:rsidP="006021EA">
            <w:pPr>
              <w:pStyle w:val="TableEntry"/>
            </w:pPr>
            <w:r w:rsidRPr="00375960">
              <w:t>EMS Cardiac Arrest Event Section</w:t>
            </w:r>
          </w:p>
        </w:tc>
      </w:tr>
      <w:tr w:rsidR="00ED2607" w:rsidRPr="00375960" w14:paraId="32280F84" w14:textId="7493002A" w:rsidTr="00ED2607">
        <w:trPr>
          <w:jc w:val="center"/>
          <w:trPrChange w:id="7282" w:author="Andrea K. Fourquet" w:date="2018-07-15T22:50:00Z">
            <w:trPr>
              <w:jc w:val="center"/>
            </w:trPr>
          </w:trPrChange>
        </w:trPr>
        <w:tc>
          <w:tcPr>
            <w:tcW w:w="1807" w:type="dxa"/>
            <w:shd w:val="clear" w:color="auto" w:fill="auto"/>
            <w:tcPrChange w:id="7283" w:author="Andrea K. Fourquet" w:date="2018-07-15T22:50:00Z">
              <w:tcPr>
                <w:tcW w:w="1807" w:type="dxa"/>
                <w:shd w:val="clear" w:color="auto" w:fill="auto"/>
              </w:tcPr>
            </w:tcPrChange>
          </w:tcPr>
          <w:p w14:paraId="7E6A0061" w14:textId="77777777" w:rsidR="00ED2607" w:rsidRPr="00375960" w:rsidRDefault="00ED2607" w:rsidP="006021EA">
            <w:pPr>
              <w:pStyle w:val="TableEntry"/>
            </w:pPr>
            <w:r w:rsidRPr="00375960">
              <w:t>Who Used AED Prior to EMS Arrival</w:t>
            </w:r>
          </w:p>
        </w:tc>
        <w:tc>
          <w:tcPr>
            <w:tcW w:w="3242" w:type="dxa"/>
            <w:shd w:val="clear" w:color="auto" w:fill="auto"/>
            <w:tcPrChange w:id="7284" w:author="Andrea K. Fourquet" w:date="2018-07-15T22:50:00Z">
              <w:tcPr>
                <w:tcW w:w="3242" w:type="dxa"/>
                <w:shd w:val="clear" w:color="auto" w:fill="auto"/>
              </w:tcPr>
            </w:tcPrChange>
          </w:tcPr>
          <w:p w14:paraId="3A226F51" w14:textId="77777777" w:rsidR="00ED2607" w:rsidRPr="00375960" w:rsidRDefault="00ED2607" w:rsidP="006021EA">
            <w:pPr>
              <w:pStyle w:val="TableEntry"/>
            </w:pPr>
            <w:r w:rsidRPr="00375960">
              <w:t>Encounter.encounter – priorAedProvidedRole</w:t>
            </w:r>
          </w:p>
          <w:p w14:paraId="0F8310CC" w14:textId="56154E8A" w:rsidR="00ED2607" w:rsidRPr="00375960" w:rsidRDefault="00ED2607" w:rsidP="006021EA">
            <w:pPr>
              <w:pStyle w:val="TableEntry"/>
              <w:rPr>
                <w:rFonts w:ascii="Arial Unicode MS" w:eastAsia="Arial Unicode MS" w:hAnsi="Arial Unicode MS" w:cs="Arial Unicode MS"/>
                <w:sz w:val="24"/>
                <w:szCs w:val="24"/>
              </w:rPr>
            </w:pPr>
            <w:r w:rsidRPr="00375960">
              <w:t>**IHE Extension**</w:t>
            </w:r>
          </w:p>
        </w:tc>
        <w:tc>
          <w:tcPr>
            <w:tcW w:w="3060" w:type="dxa"/>
            <w:tcPrChange w:id="7285" w:author="Andrea K. Fourquet" w:date="2018-07-15T22:50:00Z">
              <w:tcPr>
                <w:tcW w:w="3060" w:type="dxa"/>
              </w:tcPr>
            </w:tcPrChange>
          </w:tcPr>
          <w:p w14:paraId="467A3B33" w14:textId="41724584" w:rsidR="00ED2607" w:rsidRPr="00375960" w:rsidRDefault="00ED2607" w:rsidP="006021EA">
            <w:pPr>
              <w:pStyle w:val="TableEntry"/>
            </w:pPr>
            <w:r w:rsidRPr="00375960">
              <w:t>EMS Cardiac Arrest Event Section</w:t>
            </w:r>
          </w:p>
        </w:tc>
      </w:tr>
      <w:tr w:rsidR="00ED2607" w:rsidRPr="00375960" w14:paraId="28992359" w14:textId="5A3DFBC0" w:rsidTr="00ED2607">
        <w:trPr>
          <w:jc w:val="center"/>
          <w:trPrChange w:id="7286" w:author="Andrea K. Fourquet" w:date="2018-07-15T22:50:00Z">
            <w:trPr>
              <w:jc w:val="center"/>
            </w:trPr>
          </w:trPrChange>
        </w:trPr>
        <w:tc>
          <w:tcPr>
            <w:tcW w:w="1807" w:type="dxa"/>
            <w:shd w:val="clear" w:color="auto" w:fill="auto"/>
            <w:tcPrChange w:id="7287" w:author="Andrea K. Fourquet" w:date="2018-07-15T22:50:00Z">
              <w:tcPr>
                <w:tcW w:w="1807" w:type="dxa"/>
                <w:shd w:val="clear" w:color="auto" w:fill="auto"/>
              </w:tcPr>
            </w:tcPrChange>
          </w:tcPr>
          <w:p w14:paraId="45E817A4" w14:textId="77777777" w:rsidR="00ED2607" w:rsidRPr="00375960" w:rsidRDefault="00ED2607" w:rsidP="006021EA">
            <w:pPr>
              <w:pStyle w:val="TableEntry"/>
            </w:pPr>
            <w:r w:rsidRPr="00375960">
              <w:t>Type of CPR Provided</w:t>
            </w:r>
          </w:p>
        </w:tc>
        <w:tc>
          <w:tcPr>
            <w:tcW w:w="3242" w:type="dxa"/>
            <w:shd w:val="clear" w:color="auto" w:fill="auto"/>
            <w:tcPrChange w:id="7288" w:author="Andrea K. Fourquet" w:date="2018-07-15T22:50:00Z">
              <w:tcPr>
                <w:tcW w:w="3242" w:type="dxa"/>
                <w:shd w:val="clear" w:color="auto" w:fill="auto"/>
              </w:tcPr>
            </w:tcPrChange>
          </w:tcPr>
          <w:p w14:paraId="2E36D420" w14:textId="77777777" w:rsidR="00ED2607" w:rsidRPr="00375960" w:rsidRDefault="00ED2607" w:rsidP="006021EA">
            <w:pPr>
              <w:pStyle w:val="TableEntry"/>
            </w:pPr>
            <w:r w:rsidRPr="00375960">
              <w:t>Encounter.encounter – priorCprProvidedType</w:t>
            </w:r>
          </w:p>
          <w:p w14:paraId="694F771B" w14:textId="0874A4BF" w:rsidR="00ED2607" w:rsidRPr="00375960" w:rsidRDefault="00ED2607" w:rsidP="006021EA">
            <w:pPr>
              <w:pStyle w:val="TableEntry"/>
              <w:rPr>
                <w:rFonts w:ascii="Arial Unicode MS" w:eastAsia="Arial Unicode MS" w:hAnsi="Arial Unicode MS" w:cs="Arial Unicode MS"/>
                <w:sz w:val="24"/>
                <w:szCs w:val="24"/>
              </w:rPr>
            </w:pPr>
            <w:r w:rsidRPr="00375960">
              <w:t>**IHE Extension**</w:t>
            </w:r>
          </w:p>
        </w:tc>
        <w:tc>
          <w:tcPr>
            <w:tcW w:w="3060" w:type="dxa"/>
            <w:tcPrChange w:id="7289" w:author="Andrea K. Fourquet" w:date="2018-07-15T22:50:00Z">
              <w:tcPr>
                <w:tcW w:w="3060" w:type="dxa"/>
              </w:tcPr>
            </w:tcPrChange>
          </w:tcPr>
          <w:p w14:paraId="16EFE7FE" w14:textId="57E1B441" w:rsidR="00ED2607" w:rsidRPr="00375960" w:rsidRDefault="00ED2607" w:rsidP="006021EA">
            <w:pPr>
              <w:pStyle w:val="TableEntry"/>
            </w:pPr>
            <w:r w:rsidRPr="00375960">
              <w:t>EMS Cardiac Arrest Event Section</w:t>
            </w:r>
          </w:p>
        </w:tc>
      </w:tr>
      <w:tr w:rsidR="00ED2607" w:rsidRPr="00375960" w14:paraId="47D90981" w14:textId="0CA3BCB0" w:rsidTr="00ED2607">
        <w:trPr>
          <w:jc w:val="center"/>
          <w:trPrChange w:id="7290" w:author="Andrea K. Fourquet" w:date="2018-07-15T22:50:00Z">
            <w:trPr>
              <w:jc w:val="center"/>
            </w:trPr>
          </w:trPrChange>
        </w:trPr>
        <w:tc>
          <w:tcPr>
            <w:tcW w:w="1807" w:type="dxa"/>
            <w:shd w:val="clear" w:color="auto" w:fill="auto"/>
            <w:tcPrChange w:id="7291" w:author="Andrea K. Fourquet" w:date="2018-07-15T22:50:00Z">
              <w:tcPr>
                <w:tcW w:w="1807" w:type="dxa"/>
                <w:shd w:val="clear" w:color="auto" w:fill="auto"/>
              </w:tcPr>
            </w:tcPrChange>
          </w:tcPr>
          <w:p w14:paraId="15EDCD53" w14:textId="77777777" w:rsidR="00ED2607" w:rsidRPr="00375960" w:rsidRDefault="00ED2607" w:rsidP="006021EA">
            <w:pPr>
              <w:pStyle w:val="TableEntry"/>
            </w:pPr>
            <w:r w:rsidRPr="00375960">
              <w:t>Any Return of Spontaneous Circulation</w:t>
            </w:r>
          </w:p>
        </w:tc>
        <w:tc>
          <w:tcPr>
            <w:tcW w:w="3242" w:type="dxa"/>
            <w:shd w:val="clear" w:color="auto" w:fill="auto"/>
            <w:tcPrChange w:id="7292" w:author="Andrea K. Fourquet" w:date="2018-07-15T22:50:00Z">
              <w:tcPr>
                <w:tcW w:w="3242" w:type="dxa"/>
                <w:shd w:val="clear" w:color="auto" w:fill="auto"/>
              </w:tcPr>
            </w:tcPrChange>
          </w:tcPr>
          <w:p w14:paraId="6A39D624" w14:textId="2B44BF29" w:rsidR="00ED2607" w:rsidRPr="00375960" w:rsidRDefault="00ED2607" w:rsidP="006021EA">
            <w:pPr>
              <w:pStyle w:val="TableEntry"/>
              <w:rPr>
                <w:rFonts w:ascii="Arial Unicode MS" w:eastAsia="Arial Unicode MS" w:hAnsi="Arial Unicode MS" w:cs="Arial Unicode MS"/>
                <w:sz w:val="24"/>
                <w:szCs w:val="24"/>
              </w:rPr>
            </w:pPr>
            <w:r w:rsidRPr="00375960">
              <w:t>Encounter</w:t>
            </w:r>
            <w:r w:rsidRPr="00375960">
              <w:sym w:font="Wingdings" w:char="F0DF"/>
            </w:r>
            <w:r w:rsidRPr="00375960">
              <w:t>Procedure.outcome</w:t>
            </w:r>
          </w:p>
        </w:tc>
        <w:tc>
          <w:tcPr>
            <w:tcW w:w="3060" w:type="dxa"/>
            <w:tcPrChange w:id="7293" w:author="Andrea K. Fourquet" w:date="2018-07-15T22:50:00Z">
              <w:tcPr>
                <w:tcW w:w="3060" w:type="dxa"/>
              </w:tcPr>
            </w:tcPrChange>
          </w:tcPr>
          <w:p w14:paraId="008A755F" w14:textId="08CCF4F0" w:rsidR="00ED2607" w:rsidRPr="00375960" w:rsidRDefault="00ED2607" w:rsidP="006021EA">
            <w:pPr>
              <w:pStyle w:val="TableEntry"/>
            </w:pPr>
            <w:r w:rsidRPr="00375960">
              <w:t>EMS Cardiac Arrest Event Section</w:t>
            </w:r>
          </w:p>
        </w:tc>
      </w:tr>
      <w:tr w:rsidR="00ED2607" w:rsidRPr="00375960" w14:paraId="0AAD8D6B" w14:textId="5AC57149" w:rsidTr="00ED2607">
        <w:trPr>
          <w:jc w:val="center"/>
          <w:trPrChange w:id="7294" w:author="Andrea K. Fourquet" w:date="2018-07-15T22:50:00Z">
            <w:trPr>
              <w:jc w:val="center"/>
            </w:trPr>
          </w:trPrChange>
        </w:trPr>
        <w:tc>
          <w:tcPr>
            <w:tcW w:w="1807" w:type="dxa"/>
            <w:shd w:val="clear" w:color="auto" w:fill="auto"/>
            <w:tcPrChange w:id="7295" w:author="Andrea K. Fourquet" w:date="2018-07-15T22:50:00Z">
              <w:tcPr>
                <w:tcW w:w="1807" w:type="dxa"/>
                <w:shd w:val="clear" w:color="auto" w:fill="auto"/>
              </w:tcPr>
            </w:tcPrChange>
          </w:tcPr>
          <w:p w14:paraId="6C4E7F50" w14:textId="77777777" w:rsidR="00ED2607" w:rsidRPr="00375960" w:rsidRDefault="00ED2607" w:rsidP="006021EA">
            <w:pPr>
              <w:pStyle w:val="TableEntry"/>
            </w:pPr>
            <w:r w:rsidRPr="00375960">
              <w:t>Date/Time of Initial CPR</w:t>
            </w:r>
          </w:p>
        </w:tc>
        <w:tc>
          <w:tcPr>
            <w:tcW w:w="3242" w:type="dxa"/>
            <w:shd w:val="clear" w:color="auto" w:fill="auto"/>
            <w:tcPrChange w:id="7296" w:author="Andrea K. Fourquet" w:date="2018-07-15T22:50:00Z">
              <w:tcPr>
                <w:tcW w:w="3242" w:type="dxa"/>
                <w:shd w:val="clear" w:color="auto" w:fill="auto"/>
              </w:tcPr>
            </w:tcPrChange>
          </w:tcPr>
          <w:p w14:paraId="66C76654" w14:textId="1A24FF75" w:rsidR="00ED2607" w:rsidRPr="00375960" w:rsidRDefault="00ED2607" w:rsidP="006021EA">
            <w:pPr>
              <w:pStyle w:val="TableEntry"/>
              <w:rPr>
                <w:rFonts w:ascii="Arial Unicode MS" w:eastAsia="Arial Unicode MS" w:hAnsi="Arial Unicode MS" w:cs="Arial Unicode MS"/>
                <w:sz w:val="24"/>
                <w:szCs w:val="24"/>
              </w:rPr>
            </w:pPr>
            <w:r w:rsidRPr="00375960">
              <w:t>Encounter</w:t>
            </w:r>
            <w:r w:rsidRPr="00375960">
              <w:sym w:font="Wingdings" w:char="F0DF"/>
            </w:r>
            <w:r w:rsidRPr="00375960">
              <w:t>Procedure.performedPeriod.start</w:t>
            </w:r>
          </w:p>
        </w:tc>
        <w:tc>
          <w:tcPr>
            <w:tcW w:w="3060" w:type="dxa"/>
            <w:tcPrChange w:id="7297" w:author="Andrea K. Fourquet" w:date="2018-07-15T22:50:00Z">
              <w:tcPr>
                <w:tcW w:w="3060" w:type="dxa"/>
              </w:tcPr>
            </w:tcPrChange>
          </w:tcPr>
          <w:p w14:paraId="6397EB10" w14:textId="39DD4E11" w:rsidR="00ED2607" w:rsidRPr="00375960" w:rsidRDefault="00ED2607" w:rsidP="006021EA">
            <w:pPr>
              <w:pStyle w:val="TableEntry"/>
            </w:pPr>
            <w:r w:rsidRPr="00375960">
              <w:t>EMS Cardiac Arrest Event Section</w:t>
            </w:r>
          </w:p>
        </w:tc>
      </w:tr>
      <w:tr w:rsidR="00ED2607" w:rsidRPr="00375960" w14:paraId="5AF82D3C" w14:textId="5621BF8B" w:rsidTr="00ED2607">
        <w:trPr>
          <w:jc w:val="center"/>
          <w:trPrChange w:id="7298" w:author="Andrea K. Fourquet" w:date="2018-07-15T22:50:00Z">
            <w:trPr>
              <w:jc w:val="center"/>
            </w:trPr>
          </w:trPrChange>
        </w:trPr>
        <w:tc>
          <w:tcPr>
            <w:tcW w:w="1807" w:type="dxa"/>
            <w:shd w:val="clear" w:color="auto" w:fill="auto"/>
            <w:tcPrChange w:id="7299" w:author="Andrea K. Fourquet" w:date="2018-07-15T22:50:00Z">
              <w:tcPr>
                <w:tcW w:w="1807" w:type="dxa"/>
                <w:shd w:val="clear" w:color="auto" w:fill="auto"/>
              </w:tcPr>
            </w:tcPrChange>
          </w:tcPr>
          <w:p w14:paraId="3F1700BC" w14:textId="77777777" w:rsidR="00ED2607" w:rsidRPr="00375960" w:rsidRDefault="00ED2607" w:rsidP="006021EA">
            <w:pPr>
              <w:pStyle w:val="TableEntry"/>
            </w:pPr>
            <w:r w:rsidRPr="00375960">
              <w:lastRenderedPageBreak/>
              <w:t>Advanced Directives</w:t>
            </w:r>
          </w:p>
        </w:tc>
        <w:tc>
          <w:tcPr>
            <w:tcW w:w="3242" w:type="dxa"/>
            <w:shd w:val="clear" w:color="auto" w:fill="auto"/>
            <w:tcPrChange w:id="7300" w:author="Andrea K. Fourquet" w:date="2018-07-15T22:50:00Z">
              <w:tcPr>
                <w:tcW w:w="3242" w:type="dxa"/>
                <w:shd w:val="clear" w:color="auto" w:fill="auto"/>
              </w:tcPr>
            </w:tcPrChange>
          </w:tcPr>
          <w:p w14:paraId="1633C423" w14:textId="5BC0C4EF" w:rsidR="00ED2607" w:rsidRPr="00375960" w:rsidRDefault="00ED2607" w:rsidP="006021EA">
            <w:pPr>
              <w:pStyle w:val="TableEntry"/>
              <w:rPr>
                <w:rFonts w:ascii="Arial Unicode MS" w:eastAsia="Arial Unicode MS" w:hAnsi="Arial Unicode MS" w:cs="Arial Unicode MS"/>
                <w:sz w:val="24"/>
                <w:szCs w:val="24"/>
              </w:rPr>
            </w:pPr>
            <w:r w:rsidRPr="00375960">
              <w:t>DocumentRefernce</w:t>
            </w:r>
          </w:p>
        </w:tc>
        <w:tc>
          <w:tcPr>
            <w:tcW w:w="3060" w:type="dxa"/>
            <w:tcPrChange w:id="7301" w:author="Andrea K. Fourquet" w:date="2018-07-15T22:50:00Z">
              <w:tcPr>
                <w:tcW w:w="3060" w:type="dxa"/>
              </w:tcPr>
            </w:tcPrChange>
          </w:tcPr>
          <w:p w14:paraId="67BE2590" w14:textId="41A2F307" w:rsidR="00ED2607" w:rsidRPr="00375960" w:rsidRDefault="00ED2607" w:rsidP="006021EA">
            <w:pPr>
              <w:pStyle w:val="TableEntry"/>
            </w:pPr>
            <w:r w:rsidRPr="00375960">
              <w:t>EMS Advance Directives Section</w:t>
            </w:r>
          </w:p>
        </w:tc>
      </w:tr>
      <w:tr w:rsidR="00ED2607" w:rsidRPr="00375960" w14:paraId="21FB2843" w14:textId="04B3FF00" w:rsidTr="00ED2607">
        <w:trPr>
          <w:jc w:val="center"/>
          <w:trPrChange w:id="7302" w:author="Andrea K. Fourquet" w:date="2018-07-15T22:50:00Z">
            <w:trPr>
              <w:jc w:val="center"/>
            </w:trPr>
          </w:trPrChange>
        </w:trPr>
        <w:tc>
          <w:tcPr>
            <w:tcW w:w="1807" w:type="dxa"/>
            <w:shd w:val="clear" w:color="auto" w:fill="auto"/>
            <w:tcPrChange w:id="7303" w:author="Andrea K. Fourquet" w:date="2018-07-15T22:50:00Z">
              <w:tcPr>
                <w:tcW w:w="1807" w:type="dxa"/>
                <w:shd w:val="clear" w:color="auto" w:fill="auto"/>
              </w:tcPr>
            </w:tcPrChange>
          </w:tcPr>
          <w:p w14:paraId="7DEC2B50" w14:textId="77777777" w:rsidR="00ED2607" w:rsidRPr="007475AB" w:rsidRDefault="00ED2607" w:rsidP="007475AB">
            <w:pPr>
              <w:pStyle w:val="TableEntry"/>
            </w:pPr>
            <w:r w:rsidRPr="007475AB">
              <w:t>SBP (Systolic Blood Pressure)</w:t>
            </w:r>
          </w:p>
        </w:tc>
        <w:tc>
          <w:tcPr>
            <w:tcW w:w="3242" w:type="dxa"/>
            <w:shd w:val="clear" w:color="auto" w:fill="auto"/>
            <w:tcPrChange w:id="7304" w:author="Andrea K. Fourquet" w:date="2018-07-15T22:50:00Z">
              <w:tcPr>
                <w:tcW w:w="3242" w:type="dxa"/>
                <w:shd w:val="clear" w:color="auto" w:fill="auto"/>
              </w:tcPr>
            </w:tcPrChange>
          </w:tcPr>
          <w:p w14:paraId="7744B5B0" w14:textId="71F7E896" w:rsidR="00ED2607" w:rsidRPr="00E7637C" w:rsidRDefault="00ED2607" w:rsidP="007475AB">
            <w:pPr>
              <w:pStyle w:val="TableEntry"/>
              <w:rPr>
                <w:rFonts w:eastAsia="Arial Unicode MS"/>
              </w:rPr>
            </w:pPr>
            <w:r w:rsidRPr="007475AB">
              <w:t>Encounter</w:t>
            </w:r>
            <w:r w:rsidRPr="00E7637C">
              <w:sym w:font="Wingdings" w:char="F0DF"/>
            </w:r>
            <w:r w:rsidRPr="007475AB">
              <w:t>Observation.value[x]</w:t>
            </w:r>
          </w:p>
        </w:tc>
        <w:tc>
          <w:tcPr>
            <w:tcW w:w="3060" w:type="dxa"/>
            <w:tcPrChange w:id="7305" w:author="Andrea K. Fourquet" w:date="2018-07-15T22:50:00Z">
              <w:tcPr>
                <w:tcW w:w="3060" w:type="dxa"/>
              </w:tcPr>
            </w:tcPrChange>
          </w:tcPr>
          <w:p w14:paraId="084A55E1" w14:textId="7678D16F" w:rsidR="00ED2607" w:rsidRPr="007475AB" w:rsidRDefault="00ED2607" w:rsidP="007475AB">
            <w:pPr>
              <w:pStyle w:val="TableEntry"/>
            </w:pPr>
            <w:r w:rsidRPr="007475AB">
              <w:t>Coded Vital Signs Section</w:t>
            </w:r>
          </w:p>
        </w:tc>
      </w:tr>
      <w:tr w:rsidR="00ED2607" w:rsidRPr="00375960" w14:paraId="7B78658C" w14:textId="26CD5907" w:rsidTr="00ED2607">
        <w:trPr>
          <w:jc w:val="center"/>
          <w:trPrChange w:id="7306" w:author="Andrea K. Fourquet" w:date="2018-07-15T22:50:00Z">
            <w:trPr>
              <w:jc w:val="center"/>
            </w:trPr>
          </w:trPrChange>
        </w:trPr>
        <w:tc>
          <w:tcPr>
            <w:tcW w:w="1807" w:type="dxa"/>
            <w:shd w:val="clear" w:color="auto" w:fill="auto"/>
            <w:tcPrChange w:id="7307" w:author="Andrea K. Fourquet" w:date="2018-07-15T22:50:00Z">
              <w:tcPr>
                <w:tcW w:w="1807" w:type="dxa"/>
                <w:shd w:val="clear" w:color="auto" w:fill="auto"/>
              </w:tcPr>
            </w:tcPrChange>
          </w:tcPr>
          <w:p w14:paraId="3B44479D" w14:textId="77777777" w:rsidR="00ED2607" w:rsidRPr="007475AB" w:rsidRDefault="00ED2607" w:rsidP="007475AB">
            <w:pPr>
              <w:pStyle w:val="TableEntry"/>
            </w:pPr>
            <w:r w:rsidRPr="007475AB">
              <w:t>DBP (Diastolic Blood Pressure)</w:t>
            </w:r>
          </w:p>
        </w:tc>
        <w:tc>
          <w:tcPr>
            <w:tcW w:w="3242" w:type="dxa"/>
            <w:shd w:val="clear" w:color="auto" w:fill="auto"/>
            <w:tcPrChange w:id="7308" w:author="Andrea K. Fourquet" w:date="2018-07-15T22:50:00Z">
              <w:tcPr>
                <w:tcW w:w="3242" w:type="dxa"/>
                <w:shd w:val="clear" w:color="auto" w:fill="auto"/>
              </w:tcPr>
            </w:tcPrChange>
          </w:tcPr>
          <w:p w14:paraId="48839859" w14:textId="51E95CE1" w:rsidR="00ED2607" w:rsidRPr="00E7637C" w:rsidRDefault="00ED2607" w:rsidP="007475AB">
            <w:pPr>
              <w:pStyle w:val="TableEntry"/>
              <w:rPr>
                <w:rFonts w:eastAsia="Arial Unicode MS"/>
              </w:rPr>
            </w:pPr>
            <w:r w:rsidRPr="007475AB">
              <w:t>Encounter</w:t>
            </w:r>
            <w:r w:rsidRPr="00E7637C">
              <w:sym w:font="Wingdings" w:char="F0DF"/>
            </w:r>
            <w:r w:rsidRPr="007475AB">
              <w:t>Observation.value[x]</w:t>
            </w:r>
          </w:p>
        </w:tc>
        <w:tc>
          <w:tcPr>
            <w:tcW w:w="3060" w:type="dxa"/>
            <w:tcPrChange w:id="7309" w:author="Andrea K. Fourquet" w:date="2018-07-15T22:50:00Z">
              <w:tcPr>
                <w:tcW w:w="3060" w:type="dxa"/>
              </w:tcPr>
            </w:tcPrChange>
          </w:tcPr>
          <w:p w14:paraId="2EDD358A" w14:textId="140796B9" w:rsidR="00ED2607" w:rsidRPr="007475AB" w:rsidRDefault="00ED2607" w:rsidP="007475AB">
            <w:pPr>
              <w:pStyle w:val="TableEntry"/>
            </w:pPr>
            <w:r w:rsidRPr="007475AB">
              <w:t>Coded Vital Signs Section</w:t>
            </w:r>
          </w:p>
        </w:tc>
      </w:tr>
      <w:tr w:rsidR="00ED2607" w:rsidRPr="00375960" w14:paraId="21540699" w14:textId="775BBA5C" w:rsidTr="00ED2607">
        <w:trPr>
          <w:jc w:val="center"/>
          <w:trPrChange w:id="7310" w:author="Andrea K. Fourquet" w:date="2018-07-15T22:50:00Z">
            <w:trPr>
              <w:jc w:val="center"/>
            </w:trPr>
          </w:trPrChange>
        </w:trPr>
        <w:tc>
          <w:tcPr>
            <w:tcW w:w="1807" w:type="dxa"/>
            <w:shd w:val="clear" w:color="auto" w:fill="auto"/>
            <w:tcPrChange w:id="7311" w:author="Andrea K. Fourquet" w:date="2018-07-15T22:50:00Z">
              <w:tcPr>
                <w:tcW w:w="1807" w:type="dxa"/>
                <w:shd w:val="clear" w:color="auto" w:fill="auto"/>
              </w:tcPr>
            </w:tcPrChange>
          </w:tcPr>
          <w:p w14:paraId="54DC962F" w14:textId="77777777" w:rsidR="00ED2607" w:rsidRPr="007475AB" w:rsidRDefault="00ED2607" w:rsidP="007475AB">
            <w:pPr>
              <w:pStyle w:val="TableEntry"/>
            </w:pPr>
            <w:r w:rsidRPr="007475AB">
              <w:t>Heart Rate</w:t>
            </w:r>
          </w:p>
        </w:tc>
        <w:tc>
          <w:tcPr>
            <w:tcW w:w="3242" w:type="dxa"/>
            <w:shd w:val="clear" w:color="auto" w:fill="auto"/>
            <w:tcPrChange w:id="7312" w:author="Andrea K. Fourquet" w:date="2018-07-15T22:50:00Z">
              <w:tcPr>
                <w:tcW w:w="3242" w:type="dxa"/>
                <w:shd w:val="clear" w:color="auto" w:fill="auto"/>
              </w:tcPr>
            </w:tcPrChange>
          </w:tcPr>
          <w:p w14:paraId="49C18D3C" w14:textId="246229CA" w:rsidR="00ED2607" w:rsidRPr="00E7637C" w:rsidRDefault="00ED2607" w:rsidP="007475AB">
            <w:pPr>
              <w:pStyle w:val="TableEntry"/>
              <w:rPr>
                <w:rFonts w:eastAsia="Arial Unicode MS"/>
              </w:rPr>
            </w:pPr>
            <w:r w:rsidRPr="007475AB">
              <w:t>Encounter</w:t>
            </w:r>
            <w:r w:rsidRPr="00E7637C">
              <w:sym w:font="Wingdings" w:char="F0DF"/>
            </w:r>
            <w:r w:rsidRPr="007475AB">
              <w:t>Observation.value[x]</w:t>
            </w:r>
          </w:p>
        </w:tc>
        <w:tc>
          <w:tcPr>
            <w:tcW w:w="3060" w:type="dxa"/>
            <w:tcPrChange w:id="7313" w:author="Andrea K. Fourquet" w:date="2018-07-15T22:50:00Z">
              <w:tcPr>
                <w:tcW w:w="3060" w:type="dxa"/>
              </w:tcPr>
            </w:tcPrChange>
          </w:tcPr>
          <w:p w14:paraId="1509435A" w14:textId="022DF361" w:rsidR="00ED2607" w:rsidRPr="007475AB" w:rsidRDefault="00ED2607" w:rsidP="007475AB">
            <w:pPr>
              <w:pStyle w:val="TableEntry"/>
            </w:pPr>
            <w:r w:rsidRPr="007475AB">
              <w:t>Coded Vital Signs Section</w:t>
            </w:r>
          </w:p>
        </w:tc>
      </w:tr>
      <w:tr w:rsidR="00ED2607" w:rsidRPr="00375960" w14:paraId="5E56BD7A" w14:textId="1F6984C7" w:rsidTr="00ED2607">
        <w:trPr>
          <w:jc w:val="center"/>
          <w:trPrChange w:id="7314" w:author="Andrea K. Fourquet" w:date="2018-07-15T22:50:00Z">
            <w:trPr>
              <w:jc w:val="center"/>
            </w:trPr>
          </w:trPrChange>
        </w:trPr>
        <w:tc>
          <w:tcPr>
            <w:tcW w:w="1807" w:type="dxa"/>
            <w:shd w:val="clear" w:color="auto" w:fill="auto"/>
            <w:tcPrChange w:id="7315" w:author="Andrea K. Fourquet" w:date="2018-07-15T22:50:00Z">
              <w:tcPr>
                <w:tcW w:w="1807" w:type="dxa"/>
                <w:shd w:val="clear" w:color="auto" w:fill="auto"/>
              </w:tcPr>
            </w:tcPrChange>
          </w:tcPr>
          <w:p w14:paraId="2F8DE038" w14:textId="3B774CE4" w:rsidR="00ED2607" w:rsidRPr="007475AB" w:rsidRDefault="00ED2607" w:rsidP="007475AB">
            <w:pPr>
              <w:pStyle w:val="TableEntry"/>
            </w:pPr>
            <w:r w:rsidRPr="007475AB">
              <w:t>Pulse Oxim</w:t>
            </w:r>
            <w:r>
              <w:t>e</w:t>
            </w:r>
            <w:r w:rsidRPr="007475AB">
              <w:t>try</w:t>
            </w:r>
          </w:p>
        </w:tc>
        <w:tc>
          <w:tcPr>
            <w:tcW w:w="3242" w:type="dxa"/>
            <w:shd w:val="clear" w:color="auto" w:fill="auto"/>
            <w:tcPrChange w:id="7316" w:author="Andrea K. Fourquet" w:date="2018-07-15T22:50:00Z">
              <w:tcPr>
                <w:tcW w:w="3242" w:type="dxa"/>
                <w:shd w:val="clear" w:color="auto" w:fill="auto"/>
              </w:tcPr>
            </w:tcPrChange>
          </w:tcPr>
          <w:p w14:paraId="4A37EB9D" w14:textId="7DFC1B0B" w:rsidR="00ED2607" w:rsidRPr="00E7637C" w:rsidRDefault="00ED2607" w:rsidP="007475AB">
            <w:pPr>
              <w:pStyle w:val="TableEntry"/>
              <w:rPr>
                <w:rFonts w:eastAsia="Arial Unicode MS"/>
              </w:rPr>
            </w:pPr>
            <w:r w:rsidRPr="007475AB">
              <w:t>Encounter</w:t>
            </w:r>
            <w:r w:rsidRPr="00E7637C">
              <w:sym w:font="Wingdings" w:char="F0DF"/>
            </w:r>
            <w:r w:rsidRPr="007475AB">
              <w:t>Observation.value[x]</w:t>
            </w:r>
          </w:p>
        </w:tc>
        <w:tc>
          <w:tcPr>
            <w:tcW w:w="3060" w:type="dxa"/>
            <w:tcPrChange w:id="7317" w:author="Andrea K. Fourquet" w:date="2018-07-15T22:50:00Z">
              <w:tcPr>
                <w:tcW w:w="3060" w:type="dxa"/>
              </w:tcPr>
            </w:tcPrChange>
          </w:tcPr>
          <w:p w14:paraId="2E1778CC" w14:textId="37DE7E3F" w:rsidR="00ED2607" w:rsidRPr="007475AB" w:rsidRDefault="00ED2607" w:rsidP="007475AB">
            <w:pPr>
              <w:pStyle w:val="TableEntry"/>
            </w:pPr>
            <w:r w:rsidRPr="007475AB">
              <w:t>Coded Vital Signs Section</w:t>
            </w:r>
          </w:p>
        </w:tc>
      </w:tr>
      <w:tr w:rsidR="00ED2607" w:rsidRPr="00375960" w14:paraId="243F28C4" w14:textId="5581EDEB" w:rsidTr="00ED2607">
        <w:trPr>
          <w:jc w:val="center"/>
          <w:trPrChange w:id="7318" w:author="Andrea K. Fourquet" w:date="2018-07-15T22:50:00Z">
            <w:trPr>
              <w:jc w:val="center"/>
            </w:trPr>
          </w:trPrChange>
        </w:trPr>
        <w:tc>
          <w:tcPr>
            <w:tcW w:w="1807" w:type="dxa"/>
            <w:shd w:val="clear" w:color="auto" w:fill="auto"/>
            <w:tcPrChange w:id="7319" w:author="Andrea K. Fourquet" w:date="2018-07-15T22:50:00Z">
              <w:tcPr>
                <w:tcW w:w="1807" w:type="dxa"/>
                <w:shd w:val="clear" w:color="auto" w:fill="auto"/>
              </w:tcPr>
            </w:tcPrChange>
          </w:tcPr>
          <w:p w14:paraId="40AFCA30" w14:textId="77777777" w:rsidR="00ED2607" w:rsidRPr="007475AB" w:rsidRDefault="00ED2607" w:rsidP="007475AB">
            <w:pPr>
              <w:pStyle w:val="TableEntry"/>
            </w:pPr>
            <w:r w:rsidRPr="007475AB">
              <w:t>Respiratory Rate</w:t>
            </w:r>
          </w:p>
        </w:tc>
        <w:tc>
          <w:tcPr>
            <w:tcW w:w="3242" w:type="dxa"/>
            <w:shd w:val="clear" w:color="auto" w:fill="auto"/>
            <w:tcPrChange w:id="7320" w:author="Andrea K. Fourquet" w:date="2018-07-15T22:50:00Z">
              <w:tcPr>
                <w:tcW w:w="3242" w:type="dxa"/>
                <w:shd w:val="clear" w:color="auto" w:fill="auto"/>
              </w:tcPr>
            </w:tcPrChange>
          </w:tcPr>
          <w:p w14:paraId="2FDBF47D" w14:textId="4D694600" w:rsidR="00ED2607" w:rsidRPr="00E7637C" w:rsidRDefault="00ED2607" w:rsidP="007475AB">
            <w:pPr>
              <w:pStyle w:val="TableEntry"/>
              <w:rPr>
                <w:rFonts w:eastAsia="Arial Unicode MS"/>
              </w:rPr>
            </w:pPr>
            <w:r w:rsidRPr="007475AB">
              <w:t>Encounter</w:t>
            </w:r>
            <w:r w:rsidRPr="00E7637C">
              <w:sym w:font="Wingdings" w:char="F0DF"/>
            </w:r>
            <w:r w:rsidRPr="007475AB">
              <w:t>Observation.value[x]</w:t>
            </w:r>
          </w:p>
        </w:tc>
        <w:tc>
          <w:tcPr>
            <w:tcW w:w="3060" w:type="dxa"/>
            <w:tcPrChange w:id="7321" w:author="Andrea K. Fourquet" w:date="2018-07-15T22:50:00Z">
              <w:tcPr>
                <w:tcW w:w="3060" w:type="dxa"/>
              </w:tcPr>
            </w:tcPrChange>
          </w:tcPr>
          <w:p w14:paraId="749138F8" w14:textId="6D9DFE98" w:rsidR="00ED2607" w:rsidRPr="007475AB" w:rsidRDefault="00ED2607" w:rsidP="007475AB">
            <w:pPr>
              <w:pStyle w:val="TableEntry"/>
            </w:pPr>
            <w:r w:rsidRPr="007475AB">
              <w:t>Coded Vital Signs Section</w:t>
            </w:r>
          </w:p>
        </w:tc>
      </w:tr>
      <w:tr w:rsidR="00ED2607" w:rsidRPr="00375960" w14:paraId="3DC1B6C5" w14:textId="024371D1" w:rsidTr="00ED2607">
        <w:trPr>
          <w:jc w:val="center"/>
          <w:trPrChange w:id="7322" w:author="Andrea K. Fourquet" w:date="2018-07-15T22:50:00Z">
            <w:trPr>
              <w:jc w:val="center"/>
            </w:trPr>
          </w:trPrChange>
        </w:trPr>
        <w:tc>
          <w:tcPr>
            <w:tcW w:w="1807" w:type="dxa"/>
            <w:shd w:val="clear" w:color="auto" w:fill="auto"/>
            <w:tcPrChange w:id="7323" w:author="Andrea K. Fourquet" w:date="2018-07-15T22:50:00Z">
              <w:tcPr>
                <w:tcW w:w="1807" w:type="dxa"/>
                <w:shd w:val="clear" w:color="auto" w:fill="auto"/>
              </w:tcPr>
            </w:tcPrChange>
          </w:tcPr>
          <w:p w14:paraId="260BBA60" w14:textId="77777777" w:rsidR="00ED2607" w:rsidRPr="007475AB" w:rsidRDefault="00ED2607" w:rsidP="007475AB">
            <w:pPr>
              <w:pStyle w:val="TableEntry"/>
            </w:pPr>
            <w:r w:rsidRPr="007475AB">
              <w:t>Blood Glucose Level</w:t>
            </w:r>
          </w:p>
        </w:tc>
        <w:tc>
          <w:tcPr>
            <w:tcW w:w="3242" w:type="dxa"/>
            <w:shd w:val="clear" w:color="auto" w:fill="auto"/>
            <w:tcPrChange w:id="7324" w:author="Andrea K. Fourquet" w:date="2018-07-15T22:50:00Z">
              <w:tcPr>
                <w:tcW w:w="3242" w:type="dxa"/>
                <w:shd w:val="clear" w:color="auto" w:fill="auto"/>
              </w:tcPr>
            </w:tcPrChange>
          </w:tcPr>
          <w:p w14:paraId="4A4E6D3E" w14:textId="0FAC0891" w:rsidR="00ED2607" w:rsidRPr="00E7637C" w:rsidRDefault="00ED2607" w:rsidP="007475AB">
            <w:pPr>
              <w:pStyle w:val="TableEntry"/>
              <w:rPr>
                <w:rFonts w:eastAsia="Arial Unicode MS"/>
              </w:rPr>
            </w:pPr>
            <w:r w:rsidRPr="007475AB">
              <w:t>Encounter</w:t>
            </w:r>
            <w:r w:rsidRPr="00E7637C">
              <w:sym w:font="Wingdings" w:char="F0DF"/>
            </w:r>
            <w:r w:rsidRPr="007475AB">
              <w:t>Observation.value[x]</w:t>
            </w:r>
          </w:p>
        </w:tc>
        <w:tc>
          <w:tcPr>
            <w:tcW w:w="3060" w:type="dxa"/>
            <w:tcPrChange w:id="7325" w:author="Andrea K. Fourquet" w:date="2018-07-15T22:50:00Z">
              <w:tcPr>
                <w:tcW w:w="3060" w:type="dxa"/>
              </w:tcPr>
            </w:tcPrChange>
          </w:tcPr>
          <w:p w14:paraId="70720BCE" w14:textId="7AF15FBE" w:rsidR="00ED2607" w:rsidRPr="007475AB" w:rsidRDefault="00ED2607" w:rsidP="007475AB">
            <w:pPr>
              <w:pStyle w:val="TableEntry"/>
            </w:pPr>
            <w:r w:rsidRPr="007475AB">
              <w:t>Coded Vital Signs Section</w:t>
            </w:r>
          </w:p>
        </w:tc>
      </w:tr>
      <w:tr w:rsidR="00ED2607" w:rsidRPr="00375960" w14:paraId="49864A27" w14:textId="623BD679" w:rsidTr="00ED2607">
        <w:trPr>
          <w:jc w:val="center"/>
          <w:trPrChange w:id="7326" w:author="Andrea K. Fourquet" w:date="2018-07-15T22:50:00Z">
            <w:trPr>
              <w:jc w:val="center"/>
            </w:trPr>
          </w:trPrChange>
        </w:trPr>
        <w:tc>
          <w:tcPr>
            <w:tcW w:w="1807" w:type="dxa"/>
            <w:shd w:val="clear" w:color="auto" w:fill="auto"/>
            <w:tcPrChange w:id="7327" w:author="Andrea K. Fourquet" w:date="2018-07-15T22:50:00Z">
              <w:tcPr>
                <w:tcW w:w="1807" w:type="dxa"/>
                <w:shd w:val="clear" w:color="auto" w:fill="auto"/>
              </w:tcPr>
            </w:tcPrChange>
          </w:tcPr>
          <w:p w14:paraId="4B8D75D6" w14:textId="77777777" w:rsidR="00ED2607" w:rsidRPr="007475AB" w:rsidRDefault="00ED2607" w:rsidP="007475AB">
            <w:pPr>
              <w:pStyle w:val="TableEntry"/>
            </w:pPr>
            <w:r w:rsidRPr="007475AB">
              <w:t>Cardiac Rhythm / Electrocardiography (ECG)</w:t>
            </w:r>
          </w:p>
        </w:tc>
        <w:tc>
          <w:tcPr>
            <w:tcW w:w="3242" w:type="dxa"/>
            <w:shd w:val="clear" w:color="auto" w:fill="auto"/>
            <w:tcPrChange w:id="7328" w:author="Andrea K. Fourquet" w:date="2018-07-15T22:50:00Z">
              <w:tcPr>
                <w:tcW w:w="3242" w:type="dxa"/>
                <w:shd w:val="clear" w:color="auto" w:fill="auto"/>
              </w:tcPr>
            </w:tcPrChange>
          </w:tcPr>
          <w:p w14:paraId="34520493" w14:textId="5D52ABC6" w:rsidR="00ED2607" w:rsidRPr="00E7637C" w:rsidRDefault="00ED2607" w:rsidP="007475AB">
            <w:pPr>
              <w:pStyle w:val="TableEntry"/>
              <w:rPr>
                <w:rFonts w:eastAsia="Arial Unicode MS"/>
              </w:rPr>
            </w:pPr>
            <w:r w:rsidRPr="007475AB">
              <w:t>Encounter</w:t>
            </w:r>
            <w:r w:rsidRPr="00E7637C">
              <w:sym w:font="Wingdings" w:char="F0DF"/>
            </w:r>
            <w:r w:rsidRPr="007475AB">
              <w:t>Observation.value[x]</w:t>
            </w:r>
          </w:p>
        </w:tc>
        <w:tc>
          <w:tcPr>
            <w:tcW w:w="3060" w:type="dxa"/>
            <w:tcPrChange w:id="7329" w:author="Andrea K. Fourquet" w:date="2018-07-15T22:50:00Z">
              <w:tcPr>
                <w:tcW w:w="3060" w:type="dxa"/>
              </w:tcPr>
            </w:tcPrChange>
          </w:tcPr>
          <w:p w14:paraId="2C9FBB72" w14:textId="3A20CE01" w:rsidR="00ED2607" w:rsidRPr="007475AB" w:rsidRDefault="00ED2607" w:rsidP="007475AB">
            <w:pPr>
              <w:pStyle w:val="TableEntry"/>
            </w:pPr>
            <w:r w:rsidRPr="007475AB">
              <w:t>EMS Cardiac Arrest Event Section</w:t>
            </w:r>
          </w:p>
        </w:tc>
      </w:tr>
      <w:tr w:rsidR="00ED2607" w:rsidRPr="00375960" w14:paraId="750F55B3" w14:textId="06E6D5F1" w:rsidTr="00ED2607">
        <w:trPr>
          <w:jc w:val="center"/>
          <w:trPrChange w:id="7330" w:author="Andrea K. Fourquet" w:date="2018-07-15T22:50:00Z">
            <w:trPr>
              <w:jc w:val="center"/>
            </w:trPr>
          </w:trPrChange>
        </w:trPr>
        <w:tc>
          <w:tcPr>
            <w:tcW w:w="1807" w:type="dxa"/>
            <w:shd w:val="clear" w:color="auto" w:fill="auto"/>
            <w:tcPrChange w:id="7331" w:author="Andrea K. Fourquet" w:date="2018-07-15T22:50:00Z">
              <w:tcPr>
                <w:tcW w:w="1807" w:type="dxa"/>
                <w:shd w:val="clear" w:color="auto" w:fill="auto"/>
              </w:tcPr>
            </w:tcPrChange>
          </w:tcPr>
          <w:p w14:paraId="3FD79056" w14:textId="77777777" w:rsidR="00ED2607" w:rsidRPr="007475AB" w:rsidRDefault="00ED2607" w:rsidP="007475AB">
            <w:pPr>
              <w:pStyle w:val="TableEntry"/>
            </w:pPr>
            <w:r w:rsidRPr="007475AB">
              <w:t>Stroke Scale Score</w:t>
            </w:r>
          </w:p>
        </w:tc>
        <w:tc>
          <w:tcPr>
            <w:tcW w:w="3242" w:type="dxa"/>
            <w:shd w:val="clear" w:color="auto" w:fill="auto"/>
            <w:tcPrChange w:id="7332" w:author="Andrea K. Fourquet" w:date="2018-07-15T22:50:00Z">
              <w:tcPr>
                <w:tcW w:w="3242" w:type="dxa"/>
                <w:shd w:val="clear" w:color="auto" w:fill="auto"/>
              </w:tcPr>
            </w:tcPrChange>
          </w:tcPr>
          <w:p w14:paraId="7A60F7CC" w14:textId="30675E5D" w:rsidR="00ED2607" w:rsidRPr="00E7637C" w:rsidRDefault="00ED2607" w:rsidP="007475AB">
            <w:pPr>
              <w:pStyle w:val="TableEntry"/>
              <w:rPr>
                <w:rFonts w:eastAsia="Arial Unicode MS"/>
              </w:rPr>
            </w:pPr>
            <w:r w:rsidRPr="007475AB">
              <w:t>Encounter</w:t>
            </w:r>
            <w:r w:rsidRPr="00E7637C">
              <w:sym w:font="Wingdings" w:char="F0DF"/>
            </w:r>
            <w:r w:rsidRPr="007475AB">
              <w:t>Observation.value[x]</w:t>
            </w:r>
          </w:p>
        </w:tc>
        <w:tc>
          <w:tcPr>
            <w:tcW w:w="3060" w:type="dxa"/>
            <w:tcPrChange w:id="7333" w:author="Andrea K. Fourquet" w:date="2018-07-15T22:50:00Z">
              <w:tcPr>
                <w:tcW w:w="3060" w:type="dxa"/>
              </w:tcPr>
            </w:tcPrChange>
          </w:tcPr>
          <w:p w14:paraId="60AA23A3" w14:textId="0CC16BEC" w:rsidR="00ED2607" w:rsidRPr="007475AB" w:rsidRDefault="00ED2607" w:rsidP="007475AB">
            <w:pPr>
              <w:pStyle w:val="TableEntry"/>
            </w:pPr>
            <w:r w:rsidRPr="007475AB">
              <w:t>Coded Vital Signs Section</w:t>
            </w:r>
          </w:p>
        </w:tc>
      </w:tr>
      <w:tr w:rsidR="00ED2607" w:rsidRPr="00375960" w14:paraId="03DE906F" w14:textId="7A26210B" w:rsidTr="00ED2607">
        <w:trPr>
          <w:jc w:val="center"/>
          <w:trPrChange w:id="7334" w:author="Andrea K. Fourquet" w:date="2018-07-15T22:50:00Z">
            <w:trPr>
              <w:jc w:val="center"/>
            </w:trPr>
          </w:trPrChange>
        </w:trPr>
        <w:tc>
          <w:tcPr>
            <w:tcW w:w="1807" w:type="dxa"/>
            <w:shd w:val="clear" w:color="auto" w:fill="auto"/>
            <w:tcPrChange w:id="7335" w:author="Andrea K. Fourquet" w:date="2018-07-15T22:50:00Z">
              <w:tcPr>
                <w:tcW w:w="1807" w:type="dxa"/>
                <w:shd w:val="clear" w:color="auto" w:fill="auto"/>
              </w:tcPr>
            </w:tcPrChange>
          </w:tcPr>
          <w:p w14:paraId="6857B953" w14:textId="77777777" w:rsidR="00ED2607" w:rsidRPr="007475AB" w:rsidRDefault="00ED2607" w:rsidP="007475AB">
            <w:pPr>
              <w:pStyle w:val="TableEntry"/>
            </w:pPr>
            <w:r w:rsidRPr="007475AB">
              <w:t>Pain Scale Score</w:t>
            </w:r>
          </w:p>
        </w:tc>
        <w:tc>
          <w:tcPr>
            <w:tcW w:w="3242" w:type="dxa"/>
            <w:shd w:val="clear" w:color="auto" w:fill="auto"/>
            <w:tcPrChange w:id="7336" w:author="Andrea K. Fourquet" w:date="2018-07-15T22:50:00Z">
              <w:tcPr>
                <w:tcW w:w="3242" w:type="dxa"/>
                <w:shd w:val="clear" w:color="auto" w:fill="auto"/>
              </w:tcPr>
            </w:tcPrChange>
          </w:tcPr>
          <w:p w14:paraId="6C7C9EA2" w14:textId="5F9E11CE" w:rsidR="00ED2607" w:rsidRPr="00E7637C" w:rsidRDefault="00ED2607" w:rsidP="007475AB">
            <w:pPr>
              <w:pStyle w:val="TableEntry"/>
              <w:rPr>
                <w:rFonts w:eastAsia="Arial Unicode MS"/>
              </w:rPr>
            </w:pPr>
            <w:r w:rsidRPr="007475AB">
              <w:t>Encounter</w:t>
            </w:r>
            <w:r w:rsidRPr="00E7637C">
              <w:sym w:font="Wingdings" w:char="F0DF"/>
            </w:r>
            <w:r w:rsidRPr="007475AB">
              <w:t>Observation.value[x]</w:t>
            </w:r>
          </w:p>
        </w:tc>
        <w:tc>
          <w:tcPr>
            <w:tcW w:w="3060" w:type="dxa"/>
            <w:tcPrChange w:id="7337" w:author="Andrea K. Fourquet" w:date="2018-07-15T22:50:00Z">
              <w:tcPr>
                <w:tcW w:w="3060" w:type="dxa"/>
              </w:tcPr>
            </w:tcPrChange>
          </w:tcPr>
          <w:p w14:paraId="23CE945D" w14:textId="5B96D9B1" w:rsidR="00ED2607" w:rsidRPr="007475AB" w:rsidRDefault="00ED2607" w:rsidP="007475AB">
            <w:pPr>
              <w:pStyle w:val="TableEntry"/>
            </w:pPr>
            <w:r w:rsidRPr="007475AB">
              <w:t>Coded Vital Signs Section</w:t>
            </w:r>
          </w:p>
        </w:tc>
      </w:tr>
      <w:tr w:rsidR="00ED2607" w:rsidRPr="00375960" w14:paraId="78CB2A5F" w14:textId="471E86E1" w:rsidTr="00ED2607">
        <w:trPr>
          <w:jc w:val="center"/>
          <w:trPrChange w:id="7338" w:author="Andrea K. Fourquet" w:date="2018-07-15T22:50:00Z">
            <w:trPr>
              <w:jc w:val="center"/>
            </w:trPr>
          </w:trPrChange>
        </w:trPr>
        <w:tc>
          <w:tcPr>
            <w:tcW w:w="1807" w:type="dxa"/>
            <w:shd w:val="clear" w:color="auto" w:fill="auto"/>
            <w:tcPrChange w:id="7339" w:author="Andrea K. Fourquet" w:date="2018-07-15T22:50:00Z">
              <w:tcPr>
                <w:tcW w:w="1807" w:type="dxa"/>
                <w:shd w:val="clear" w:color="auto" w:fill="auto"/>
              </w:tcPr>
            </w:tcPrChange>
          </w:tcPr>
          <w:p w14:paraId="0C57B53D" w14:textId="77777777" w:rsidR="00ED2607" w:rsidRPr="007475AB" w:rsidRDefault="00ED2607" w:rsidP="007475AB">
            <w:pPr>
              <w:pStyle w:val="TableEntry"/>
            </w:pPr>
            <w:r w:rsidRPr="007475AB">
              <w:t>Medication Given</w:t>
            </w:r>
          </w:p>
        </w:tc>
        <w:tc>
          <w:tcPr>
            <w:tcW w:w="3242" w:type="dxa"/>
            <w:shd w:val="clear" w:color="auto" w:fill="auto"/>
            <w:tcPrChange w:id="7340" w:author="Andrea K. Fourquet" w:date="2018-07-15T22:50:00Z">
              <w:tcPr>
                <w:tcW w:w="3242" w:type="dxa"/>
                <w:shd w:val="clear" w:color="auto" w:fill="auto"/>
              </w:tcPr>
            </w:tcPrChange>
          </w:tcPr>
          <w:p w14:paraId="2DAA494F" w14:textId="03ACE9D7" w:rsidR="00ED2607" w:rsidRPr="00E7637C" w:rsidRDefault="00ED2607" w:rsidP="007475AB">
            <w:pPr>
              <w:pStyle w:val="TableEntry"/>
              <w:rPr>
                <w:rFonts w:eastAsia="Arial Unicode MS"/>
              </w:rPr>
            </w:pPr>
            <w:r w:rsidRPr="007475AB">
              <w:t>Encounter</w:t>
            </w:r>
            <w:r w:rsidRPr="00E7637C">
              <w:sym w:font="Wingdings" w:char="F0DF"/>
            </w:r>
            <w:r w:rsidRPr="007475AB">
              <w:t>MedicationAdministration.resource</w:t>
            </w:r>
          </w:p>
        </w:tc>
        <w:tc>
          <w:tcPr>
            <w:tcW w:w="3060" w:type="dxa"/>
            <w:tcPrChange w:id="7341" w:author="Andrea K. Fourquet" w:date="2018-07-15T22:50:00Z">
              <w:tcPr>
                <w:tcW w:w="3060" w:type="dxa"/>
              </w:tcPr>
            </w:tcPrChange>
          </w:tcPr>
          <w:p w14:paraId="7929506F" w14:textId="4C98772E" w:rsidR="00ED2607" w:rsidRPr="007475AB" w:rsidRDefault="00ED2607" w:rsidP="007475AB">
            <w:pPr>
              <w:pStyle w:val="TableEntry"/>
            </w:pPr>
            <w:r w:rsidRPr="007475AB">
              <w:t xml:space="preserve">Medications Administered Section </w:t>
            </w:r>
          </w:p>
        </w:tc>
      </w:tr>
      <w:tr w:rsidR="00ED2607" w:rsidRPr="00375960" w14:paraId="79AE9A45" w14:textId="40FFA557" w:rsidTr="00ED2607">
        <w:trPr>
          <w:jc w:val="center"/>
          <w:trPrChange w:id="7342" w:author="Andrea K. Fourquet" w:date="2018-07-15T22:50:00Z">
            <w:trPr>
              <w:jc w:val="center"/>
            </w:trPr>
          </w:trPrChange>
        </w:trPr>
        <w:tc>
          <w:tcPr>
            <w:tcW w:w="1807" w:type="dxa"/>
            <w:shd w:val="clear" w:color="auto" w:fill="auto"/>
            <w:tcPrChange w:id="7343" w:author="Andrea K. Fourquet" w:date="2018-07-15T22:50:00Z">
              <w:tcPr>
                <w:tcW w:w="1807" w:type="dxa"/>
                <w:shd w:val="clear" w:color="auto" w:fill="auto"/>
              </w:tcPr>
            </w:tcPrChange>
          </w:tcPr>
          <w:p w14:paraId="25257414" w14:textId="77777777" w:rsidR="00ED2607" w:rsidRPr="007475AB" w:rsidRDefault="00ED2607" w:rsidP="007475AB">
            <w:pPr>
              <w:pStyle w:val="TableEntry"/>
            </w:pPr>
            <w:r w:rsidRPr="007475AB">
              <w:t>Age</w:t>
            </w:r>
          </w:p>
        </w:tc>
        <w:tc>
          <w:tcPr>
            <w:tcW w:w="3242" w:type="dxa"/>
            <w:shd w:val="clear" w:color="auto" w:fill="auto"/>
            <w:tcPrChange w:id="7344" w:author="Andrea K. Fourquet" w:date="2018-07-15T22:50:00Z">
              <w:tcPr>
                <w:tcW w:w="3242" w:type="dxa"/>
                <w:shd w:val="clear" w:color="auto" w:fill="auto"/>
              </w:tcPr>
            </w:tcPrChange>
          </w:tcPr>
          <w:p w14:paraId="214F48F5" w14:textId="77777777" w:rsidR="00ED2607" w:rsidRPr="00E7637C" w:rsidRDefault="00ED2607" w:rsidP="007475AB">
            <w:pPr>
              <w:pStyle w:val="TableEntry"/>
              <w:rPr>
                <w:rFonts w:eastAsia="Arial Unicode MS"/>
              </w:rPr>
            </w:pPr>
            <w:r w:rsidRPr="007475AB">
              <w:t>Encounter.subject (Patient.identifier)</w:t>
            </w:r>
          </w:p>
        </w:tc>
        <w:tc>
          <w:tcPr>
            <w:tcW w:w="3060" w:type="dxa"/>
            <w:tcPrChange w:id="7345" w:author="Andrea K. Fourquet" w:date="2018-07-15T22:50:00Z">
              <w:tcPr>
                <w:tcW w:w="3060" w:type="dxa"/>
              </w:tcPr>
            </w:tcPrChange>
          </w:tcPr>
          <w:p w14:paraId="2A76CD8D" w14:textId="4A3BCEED" w:rsidR="00ED2607" w:rsidRPr="007475AB" w:rsidRDefault="00ED2607" w:rsidP="007475AB">
            <w:pPr>
              <w:pStyle w:val="TableEntry"/>
            </w:pPr>
            <w:r w:rsidRPr="007475AB">
              <w:t>Header</w:t>
            </w:r>
          </w:p>
        </w:tc>
      </w:tr>
      <w:tr w:rsidR="00ED2607" w:rsidRPr="00375960" w14:paraId="578DB446" w14:textId="2AB876FC" w:rsidTr="00ED2607">
        <w:trPr>
          <w:jc w:val="center"/>
          <w:trPrChange w:id="7346" w:author="Andrea K. Fourquet" w:date="2018-07-15T22:50:00Z">
            <w:trPr>
              <w:jc w:val="center"/>
            </w:trPr>
          </w:trPrChange>
        </w:trPr>
        <w:tc>
          <w:tcPr>
            <w:tcW w:w="1807" w:type="dxa"/>
            <w:shd w:val="clear" w:color="auto" w:fill="auto"/>
            <w:tcPrChange w:id="7347" w:author="Andrea K. Fourquet" w:date="2018-07-15T22:50:00Z">
              <w:tcPr>
                <w:tcW w:w="1807" w:type="dxa"/>
                <w:shd w:val="clear" w:color="auto" w:fill="auto"/>
              </w:tcPr>
            </w:tcPrChange>
          </w:tcPr>
          <w:p w14:paraId="3A613CE8" w14:textId="77777777" w:rsidR="00ED2607" w:rsidRPr="007475AB" w:rsidRDefault="00ED2607" w:rsidP="007475AB">
            <w:pPr>
              <w:pStyle w:val="TableEntry"/>
            </w:pPr>
            <w:r w:rsidRPr="007475AB">
              <w:t>Age Units</w:t>
            </w:r>
          </w:p>
        </w:tc>
        <w:tc>
          <w:tcPr>
            <w:tcW w:w="3242" w:type="dxa"/>
            <w:shd w:val="clear" w:color="auto" w:fill="auto"/>
            <w:tcPrChange w:id="7348" w:author="Andrea K. Fourquet" w:date="2018-07-15T22:50:00Z">
              <w:tcPr>
                <w:tcW w:w="3242" w:type="dxa"/>
                <w:shd w:val="clear" w:color="auto" w:fill="auto"/>
              </w:tcPr>
            </w:tcPrChange>
          </w:tcPr>
          <w:p w14:paraId="6F6D84D4" w14:textId="77777777" w:rsidR="00ED2607" w:rsidRPr="00E7637C" w:rsidRDefault="00ED2607" w:rsidP="007475AB">
            <w:pPr>
              <w:pStyle w:val="TableEntry"/>
              <w:rPr>
                <w:rFonts w:eastAsia="Arial Unicode MS"/>
              </w:rPr>
            </w:pPr>
            <w:r w:rsidRPr="007475AB">
              <w:t>Encounter.subject (Patient.identifier)</w:t>
            </w:r>
          </w:p>
        </w:tc>
        <w:tc>
          <w:tcPr>
            <w:tcW w:w="3060" w:type="dxa"/>
            <w:tcPrChange w:id="7349" w:author="Andrea K. Fourquet" w:date="2018-07-15T22:50:00Z">
              <w:tcPr>
                <w:tcW w:w="3060" w:type="dxa"/>
              </w:tcPr>
            </w:tcPrChange>
          </w:tcPr>
          <w:p w14:paraId="01B97672" w14:textId="737E3655" w:rsidR="00ED2607" w:rsidRPr="007475AB" w:rsidRDefault="00ED2607" w:rsidP="007475AB">
            <w:pPr>
              <w:pStyle w:val="TableEntry"/>
            </w:pPr>
            <w:r w:rsidRPr="007475AB">
              <w:t>Header</w:t>
            </w:r>
          </w:p>
        </w:tc>
      </w:tr>
      <w:tr w:rsidR="00ED2607" w:rsidRPr="00375960" w14:paraId="7162D743" w14:textId="43019F2C" w:rsidTr="00ED2607">
        <w:trPr>
          <w:jc w:val="center"/>
          <w:trPrChange w:id="7350" w:author="Andrea K. Fourquet" w:date="2018-07-15T22:50:00Z">
            <w:trPr>
              <w:jc w:val="center"/>
            </w:trPr>
          </w:trPrChange>
        </w:trPr>
        <w:tc>
          <w:tcPr>
            <w:tcW w:w="1807" w:type="dxa"/>
            <w:shd w:val="clear" w:color="auto" w:fill="auto"/>
            <w:tcPrChange w:id="7351" w:author="Andrea K. Fourquet" w:date="2018-07-15T22:50:00Z">
              <w:tcPr>
                <w:tcW w:w="1807" w:type="dxa"/>
                <w:shd w:val="clear" w:color="auto" w:fill="auto"/>
              </w:tcPr>
            </w:tcPrChange>
          </w:tcPr>
          <w:p w14:paraId="7249B3A0" w14:textId="77777777" w:rsidR="00ED2607" w:rsidRPr="007475AB" w:rsidRDefault="00ED2607" w:rsidP="007475AB">
            <w:pPr>
              <w:pStyle w:val="TableEntry"/>
            </w:pPr>
            <w:r w:rsidRPr="007475AB">
              <w:t>Date of Birth</w:t>
            </w:r>
          </w:p>
        </w:tc>
        <w:tc>
          <w:tcPr>
            <w:tcW w:w="3242" w:type="dxa"/>
            <w:shd w:val="clear" w:color="auto" w:fill="auto"/>
            <w:tcPrChange w:id="7352" w:author="Andrea K. Fourquet" w:date="2018-07-15T22:50:00Z">
              <w:tcPr>
                <w:tcW w:w="3242" w:type="dxa"/>
                <w:shd w:val="clear" w:color="auto" w:fill="auto"/>
              </w:tcPr>
            </w:tcPrChange>
          </w:tcPr>
          <w:p w14:paraId="22675634" w14:textId="77777777" w:rsidR="00ED2607" w:rsidRPr="00E7637C" w:rsidRDefault="00ED2607" w:rsidP="007475AB">
            <w:pPr>
              <w:pStyle w:val="TableEntry"/>
              <w:rPr>
                <w:rFonts w:eastAsia="Arial Unicode MS"/>
              </w:rPr>
            </w:pPr>
            <w:r w:rsidRPr="007475AB">
              <w:t>Encounter.subject (Patient.birthDate)</w:t>
            </w:r>
          </w:p>
        </w:tc>
        <w:tc>
          <w:tcPr>
            <w:tcW w:w="3060" w:type="dxa"/>
            <w:tcPrChange w:id="7353" w:author="Andrea K. Fourquet" w:date="2018-07-15T22:50:00Z">
              <w:tcPr>
                <w:tcW w:w="3060" w:type="dxa"/>
              </w:tcPr>
            </w:tcPrChange>
          </w:tcPr>
          <w:p w14:paraId="304437D3" w14:textId="4BF74BB8" w:rsidR="00ED2607" w:rsidRPr="007475AB" w:rsidRDefault="00ED2607" w:rsidP="007475AB">
            <w:pPr>
              <w:pStyle w:val="TableEntry"/>
            </w:pPr>
            <w:r w:rsidRPr="007475AB">
              <w:t>Header</w:t>
            </w:r>
          </w:p>
        </w:tc>
      </w:tr>
      <w:tr w:rsidR="00ED2607" w:rsidRPr="00375960" w14:paraId="305138AC" w14:textId="441E6627" w:rsidTr="00ED2607">
        <w:trPr>
          <w:jc w:val="center"/>
          <w:trPrChange w:id="7354" w:author="Andrea K. Fourquet" w:date="2018-07-15T22:50:00Z">
            <w:trPr>
              <w:jc w:val="center"/>
            </w:trPr>
          </w:trPrChange>
        </w:trPr>
        <w:tc>
          <w:tcPr>
            <w:tcW w:w="1807" w:type="dxa"/>
            <w:shd w:val="clear" w:color="auto" w:fill="auto"/>
            <w:tcPrChange w:id="7355" w:author="Andrea K. Fourquet" w:date="2018-07-15T22:50:00Z">
              <w:tcPr>
                <w:tcW w:w="1807" w:type="dxa"/>
                <w:shd w:val="clear" w:color="auto" w:fill="auto"/>
              </w:tcPr>
            </w:tcPrChange>
          </w:tcPr>
          <w:p w14:paraId="77E92564" w14:textId="77777777" w:rsidR="00ED2607" w:rsidRPr="007475AB" w:rsidRDefault="00ED2607" w:rsidP="007475AB">
            <w:pPr>
              <w:pStyle w:val="TableEntry"/>
            </w:pPr>
            <w:r w:rsidRPr="007475AB">
              <w:t>Cause of Injury</w:t>
            </w:r>
          </w:p>
        </w:tc>
        <w:tc>
          <w:tcPr>
            <w:tcW w:w="3242" w:type="dxa"/>
            <w:shd w:val="clear" w:color="auto" w:fill="auto"/>
            <w:tcPrChange w:id="7356" w:author="Andrea K. Fourquet" w:date="2018-07-15T22:50:00Z">
              <w:tcPr>
                <w:tcW w:w="3242" w:type="dxa"/>
                <w:shd w:val="clear" w:color="auto" w:fill="auto"/>
              </w:tcPr>
            </w:tcPrChange>
          </w:tcPr>
          <w:p w14:paraId="79C5B22C" w14:textId="77777777" w:rsidR="00ED2607" w:rsidRPr="00E7637C" w:rsidRDefault="00ED2607" w:rsidP="007475AB">
            <w:pPr>
              <w:pStyle w:val="TableEntry"/>
              <w:rPr>
                <w:rFonts w:eastAsia="Arial Unicode MS"/>
              </w:rPr>
            </w:pPr>
            <w:r w:rsidRPr="007475AB">
              <w:t>Encounter.Observation.value</w:t>
            </w:r>
          </w:p>
        </w:tc>
        <w:tc>
          <w:tcPr>
            <w:tcW w:w="3060" w:type="dxa"/>
            <w:tcPrChange w:id="7357" w:author="Andrea K. Fourquet" w:date="2018-07-15T22:50:00Z">
              <w:tcPr>
                <w:tcW w:w="3060" w:type="dxa"/>
              </w:tcPr>
            </w:tcPrChange>
          </w:tcPr>
          <w:p w14:paraId="5D41D177" w14:textId="03DF905D" w:rsidR="00ED2607" w:rsidRPr="007475AB" w:rsidRDefault="00ED2607" w:rsidP="007475AB">
            <w:pPr>
              <w:pStyle w:val="TableEntry"/>
            </w:pPr>
            <w:r w:rsidRPr="007475AB">
              <w:t>EMS Injury Incident Description Section</w:t>
            </w:r>
          </w:p>
        </w:tc>
      </w:tr>
      <w:tr w:rsidR="00ED2607" w:rsidRPr="00375960" w14:paraId="5881D006" w14:textId="410DA044" w:rsidTr="00ED2607">
        <w:trPr>
          <w:jc w:val="center"/>
          <w:trPrChange w:id="7358" w:author="Andrea K. Fourquet" w:date="2018-07-15T22:50:00Z">
            <w:trPr>
              <w:jc w:val="center"/>
            </w:trPr>
          </w:trPrChange>
        </w:trPr>
        <w:tc>
          <w:tcPr>
            <w:tcW w:w="1807" w:type="dxa"/>
            <w:shd w:val="clear" w:color="auto" w:fill="auto"/>
            <w:tcPrChange w:id="7359" w:author="Andrea K. Fourquet" w:date="2018-07-15T22:50:00Z">
              <w:tcPr>
                <w:tcW w:w="1807" w:type="dxa"/>
                <w:shd w:val="clear" w:color="auto" w:fill="auto"/>
              </w:tcPr>
            </w:tcPrChange>
          </w:tcPr>
          <w:p w14:paraId="36F7ED89" w14:textId="77777777" w:rsidR="00ED2607" w:rsidRPr="007475AB" w:rsidRDefault="00ED2607" w:rsidP="007475AB">
            <w:pPr>
              <w:pStyle w:val="TableEntry"/>
            </w:pPr>
            <w:r w:rsidRPr="007475AB">
              <w:t>Mass Casualty</w:t>
            </w:r>
          </w:p>
        </w:tc>
        <w:tc>
          <w:tcPr>
            <w:tcW w:w="3242" w:type="dxa"/>
            <w:shd w:val="clear" w:color="auto" w:fill="auto"/>
            <w:tcPrChange w:id="7360" w:author="Andrea K. Fourquet" w:date="2018-07-15T22:50:00Z">
              <w:tcPr>
                <w:tcW w:w="3242" w:type="dxa"/>
                <w:shd w:val="clear" w:color="auto" w:fill="auto"/>
              </w:tcPr>
            </w:tcPrChange>
          </w:tcPr>
          <w:p w14:paraId="1BD8E3D7" w14:textId="77777777" w:rsidR="00ED2607" w:rsidRPr="007475AB" w:rsidRDefault="00ED2607" w:rsidP="007475AB">
            <w:pPr>
              <w:pStyle w:val="TableEntry"/>
            </w:pPr>
            <w:r w:rsidRPr="007475AB">
              <w:t xml:space="preserve">Encounter.encounter- massCasualty </w:t>
            </w:r>
          </w:p>
          <w:p w14:paraId="6E2D3CC9" w14:textId="6AA96F3E" w:rsidR="00ED2607" w:rsidRPr="007475AB" w:rsidRDefault="00ED2607" w:rsidP="007475AB">
            <w:pPr>
              <w:pStyle w:val="TableEntry"/>
            </w:pPr>
            <w:r w:rsidRPr="007475AB">
              <w:t xml:space="preserve"> **IHE extension**</w:t>
            </w:r>
          </w:p>
        </w:tc>
        <w:tc>
          <w:tcPr>
            <w:tcW w:w="3060" w:type="dxa"/>
            <w:tcPrChange w:id="7361" w:author="Andrea K. Fourquet" w:date="2018-07-15T22:50:00Z">
              <w:tcPr>
                <w:tcW w:w="3060" w:type="dxa"/>
              </w:tcPr>
            </w:tcPrChange>
          </w:tcPr>
          <w:p w14:paraId="42CA28F8" w14:textId="1B751E85" w:rsidR="00ED2607" w:rsidRPr="007475AB" w:rsidRDefault="00ED2607" w:rsidP="007475AB">
            <w:pPr>
              <w:pStyle w:val="TableEntry"/>
            </w:pPr>
            <w:r w:rsidRPr="007475AB">
              <w:t>EMS Scene Section</w:t>
            </w:r>
          </w:p>
        </w:tc>
      </w:tr>
      <w:tr w:rsidR="00ED2607" w:rsidRPr="00375960" w14:paraId="1D97E45D" w14:textId="60928AE2" w:rsidTr="00ED2607">
        <w:trPr>
          <w:jc w:val="center"/>
          <w:trPrChange w:id="7362" w:author="Andrea K. Fourquet" w:date="2018-07-15T22:50:00Z">
            <w:trPr>
              <w:jc w:val="center"/>
            </w:trPr>
          </w:trPrChange>
        </w:trPr>
        <w:tc>
          <w:tcPr>
            <w:tcW w:w="1807" w:type="dxa"/>
            <w:shd w:val="clear" w:color="auto" w:fill="auto"/>
            <w:tcPrChange w:id="7363" w:author="Andrea K. Fourquet" w:date="2018-07-15T22:50:00Z">
              <w:tcPr>
                <w:tcW w:w="1807" w:type="dxa"/>
                <w:shd w:val="clear" w:color="auto" w:fill="auto"/>
              </w:tcPr>
            </w:tcPrChange>
          </w:tcPr>
          <w:p w14:paraId="07164A54" w14:textId="77777777" w:rsidR="00ED2607" w:rsidRPr="007475AB" w:rsidRDefault="00ED2607" w:rsidP="007475AB">
            <w:pPr>
              <w:pStyle w:val="TableEntry"/>
            </w:pPr>
            <w:r w:rsidRPr="007475AB">
              <w:t>Mechanism of Injury</w:t>
            </w:r>
          </w:p>
        </w:tc>
        <w:tc>
          <w:tcPr>
            <w:tcW w:w="3242" w:type="dxa"/>
            <w:shd w:val="clear" w:color="auto" w:fill="auto"/>
            <w:tcPrChange w:id="7364" w:author="Andrea K. Fourquet" w:date="2018-07-15T22:50:00Z">
              <w:tcPr>
                <w:tcW w:w="3242" w:type="dxa"/>
                <w:shd w:val="clear" w:color="auto" w:fill="auto"/>
              </w:tcPr>
            </w:tcPrChange>
          </w:tcPr>
          <w:p w14:paraId="6F40A21B" w14:textId="01EF39BA" w:rsidR="00ED2607" w:rsidRPr="007475AB" w:rsidRDefault="00ED2607" w:rsidP="007475AB">
            <w:pPr>
              <w:pStyle w:val="TableEntry"/>
            </w:pPr>
            <w:r w:rsidRPr="007475AB">
              <w:t xml:space="preserve">No Mapping Available </w:t>
            </w:r>
          </w:p>
        </w:tc>
        <w:tc>
          <w:tcPr>
            <w:tcW w:w="3060" w:type="dxa"/>
            <w:tcPrChange w:id="7365" w:author="Andrea K. Fourquet" w:date="2018-07-15T22:50:00Z">
              <w:tcPr>
                <w:tcW w:w="3060" w:type="dxa"/>
              </w:tcPr>
            </w:tcPrChange>
          </w:tcPr>
          <w:p w14:paraId="70E6E34E" w14:textId="7A5A014E" w:rsidR="00ED2607" w:rsidRPr="007475AB" w:rsidRDefault="00ED2607" w:rsidP="007475AB">
            <w:pPr>
              <w:pStyle w:val="TableEntry"/>
            </w:pPr>
            <w:r w:rsidRPr="007475AB">
              <w:t>EMS Injury Incident Description Section</w:t>
            </w:r>
          </w:p>
        </w:tc>
      </w:tr>
    </w:tbl>
    <w:p w14:paraId="29CFDA8A" w14:textId="77777777" w:rsidR="0069675E" w:rsidRPr="00375960" w:rsidRDefault="0069675E" w:rsidP="0069675E">
      <w:pPr>
        <w:pStyle w:val="BodyText"/>
      </w:pPr>
    </w:p>
    <w:p w14:paraId="25FFA020" w14:textId="3A7C4DFB" w:rsidR="0069675E" w:rsidRPr="00375960" w:rsidRDefault="0069675E" w:rsidP="00E7637C">
      <w:pPr>
        <w:pStyle w:val="Heading4"/>
      </w:pPr>
      <w:bookmarkStart w:id="7366" w:name="_Toc514942379"/>
      <w:r w:rsidRPr="00375960">
        <w:rPr>
          <w:rFonts w:eastAsia="Arial"/>
        </w:rPr>
        <w:t>6.6.</w:t>
      </w:r>
      <w:r w:rsidR="00267285">
        <w:rPr>
          <w:rFonts w:eastAsia="Arial"/>
          <w:highlight w:val="yellow"/>
        </w:rPr>
        <w:t>X</w:t>
      </w:r>
      <w:r w:rsidRPr="00375960">
        <w:rPr>
          <w:rFonts w:eastAsia="Arial"/>
        </w:rPr>
        <w:t>.</w:t>
      </w:r>
      <w:ins w:id="7367" w:author="Andrea K. Fourquet" w:date="2018-07-16T23:52:00Z">
        <w:r w:rsidR="00131E15">
          <w:rPr>
            <w:rFonts w:eastAsia="Arial"/>
          </w:rPr>
          <w:t>6</w:t>
        </w:r>
      </w:ins>
      <w:del w:id="7368" w:author="Andrea K. Fourquet" w:date="2018-07-16T23:52:00Z">
        <w:r w:rsidRPr="00375960" w:rsidDel="00131E15">
          <w:rPr>
            <w:rFonts w:eastAsia="Arial"/>
          </w:rPr>
          <w:delText>5</w:delText>
        </w:r>
      </w:del>
      <w:r w:rsidRPr="00375960">
        <w:rPr>
          <w:rFonts w:eastAsia="Arial"/>
        </w:rPr>
        <w:t xml:space="preserve"> </w:t>
      </w:r>
      <w:r w:rsidRPr="00375960">
        <w:t>Trauma Data Import Option</w:t>
      </w:r>
      <w:bookmarkEnd w:id="7366"/>
    </w:p>
    <w:p w14:paraId="5AAEA3BF" w14:textId="1797260D" w:rsidR="0069675E" w:rsidRPr="00375960" w:rsidRDefault="0069675E" w:rsidP="0069675E">
      <w:pPr>
        <w:pStyle w:val="BodyText"/>
      </w:pPr>
      <w:r w:rsidRPr="00375960">
        <w:t xml:space="preserve">The Transport Data Consumer supporting the Trauma Data Import </w:t>
      </w:r>
      <w:r w:rsidR="00674DC8">
        <w:t>Option</w:t>
      </w:r>
      <w:r w:rsidRPr="00375960">
        <w:t xml:space="preserve"> SHALL support </w:t>
      </w:r>
      <w:ins w:id="7369" w:author="Andrea K. Fourquet" w:date="2018-07-10T09:48:00Z">
        <w:r w:rsidR="005D4BA7" w:rsidRPr="005D4BA7">
          <w:t>discrete</w:t>
        </w:r>
      </w:ins>
      <w:del w:id="7370" w:author="Andrea K. Fourquet" w:date="2018-07-10T09:48:00Z">
        <w:r w:rsidRPr="00375960" w:rsidDel="005D4BA7">
          <w:delText>discreet</w:delText>
        </w:r>
      </w:del>
      <w:r w:rsidRPr="00375960">
        <w:t xml:space="preserve"> import of the data elements identified in the following table. </w:t>
      </w:r>
    </w:p>
    <w:p w14:paraId="78CCB219" w14:textId="77777777" w:rsidR="0069675E" w:rsidRPr="00375960" w:rsidRDefault="0069675E" w:rsidP="0069675E">
      <w:pPr>
        <w:pStyle w:val="BodyText"/>
      </w:pPr>
    </w:p>
    <w:tbl>
      <w:tblPr>
        <w:tblW w:w="42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7371" w:author="Andrea K. Fourquet" w:date="2018-07-15T22:55:00Z">
          <w:tblPr>
            <w:tblW w:w="51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2431"/>
        <w:gridCol w:w="3330"/>
        <w:gridCol w:w="2250"/>
        <w:tblGridChange w:id="7372">
          <w:tblGrid>
            <w:gridCol w:w="2431"/>
            <w:gridCol w:w="3330"/>
            <w:gridCol w:w="2250"/>
          </w:tblGrid>
        </w:tblGridChange>
      </w:tblGrid>
      <w:tr w:rsidR="003A05C3" w:rsidRPr="00375960" w14:paraId="4292F62A" w14:textId="7FE55AC7" w:rsidTr="003A05C3">
        <w:trPr>
          <w:tblHeader/>
          <w:jc w:val="center"/>
          <w:trPrChange w:id="7373" w:author="Andrea K. Fourquet" w:date="2018-07-15T22:55:00Z">
            <w:trPr>
              <w:tblHeader/>
              <w:jc w:val="center"/>
            </w:trPr>
          </w:trPrChange>
        </w:trPr>
        <w:tc>
          <w:tcPr>
            <w:tcW w:w="2431" w:type="dxa"/>
            <w:shd w:val="clear" w:color="auto" w:fill="D9D9D9"/>
            <w:tcPrChange w:id="7374" w:author="Andrea K. Fourquet" w:date="2018-07-15T22:55:00Z">
              <w:tcPr>
                <w:tcW w:w="2430" w:type="dxa"/>
                <w:shd w:val="clear" w:color="auto" w:fill="D9D9D9"/>
              </w:tcPr>
            </w:tcPrChange>
          </w:tcPr>
          <w:p w14:paraId="5FD94F82" w14:textId="7687801A" w:rsidR="003A05C3" w:rsidRPr="00375960" w:rsidRDefault="003A05C3" w:rsidP="002F4C50">
            <w:pPr>
              <w:pStyle w:val="TableEntryHeader"/>
              <w:rPr>
                <w:rFonts w:eastAsia="Arial Unicode MS"/>
                <w:szCs w:val="24"/>
              </w:rPr>
            </w:pPr>
            <w:r w:rsidRPr="00375960">
              <w:t xml:space="preserve">Paramedicine Data Element </w:t>
            </w:r>
          </w:p>
        </w:tc>
        <w:tc>
          <w:tcPr>
            <w:tcW w:w="3330" w:type="dxa"/>
            <w:shd w:val="clear" w:color="auto" w:fill="D9D9D9"/>
            <w:tcPrChange w:id="7375" w:author="Andrea K. Fourquet" w:date="2018-07-15T22:55:00Z">
              <w:tcPr>
                <w:tcW w:w="3330" w:type="dxa"/>
                <w:shd w:val="clear" w:color="auto" w:fill="D9D9D9"/>
              </w:tcPr>
            </w:tcPrChange>
          </w:tcPr>
          <w:p w14:paraId="661EB1AC" w14:textId="77777777" w:rsidR="003A05C3" w:rsidRPr="00375960" w:rsidRDefault="003A05C3" w:rsidP="002F4C50">
            <w:pPr>
              <w:pStyle w:val="TableEntryHeader"/>
              <w:rPr>
                <w:rFonts w:eastAsia="Arial Unicode MS"/>
                <w:szCs w:val="24"/>
              </w:rPr>
            </w:pPr>
            <w:r w:rsidRPr="00375960">
              <w:t xml:space="preserve">FHIR Resource Location </w:t>
            </w:r>
          </w:p>
        </w:tc>
        <w:tc>
          <w:tcPr>
            <w:tcW w:w="2250" w:type="dxa"/>
            <w:shd w:val="clear" w:color="auto" w:fill="D9D9D9"/>
            <w:tcPrChange w:id="7376" w:author="Andrea K. Fourquet" w:date="2018-07-15T22:55:00Z">
              <w:tcPr>
                <w:tcW w:w="2250" w:type="dxa"/>
                <w:shd w:val="clear" w:color="auto" w:fill="D9D9D9"/>
              </w:tcPr>
            </w:tcPrChange>
          </w:tcPr>
          <w:p w14:paraId="1CD87330" w14:textId="5698A254" w:rsidR="003A05C3" w:rsidRPr="00375960" w:rsidRDefault="003A05C3" w:rsidP="002F4C50">
            <w:pPr>
              <w:pStyle w:val="TableEntryHeader"/>
            </w:pPr>
            <w:r w:rsidRPr="00375960">
              <w:t xml:space="preserve">CDA Location </w:t>
            </w:r>
          </w:p>
        </w:tc>
      </w:tr>
      <w:tr w:rsidR="003A05C3" w:rsidRPr="00375960" w14:paraId="263775E2" w14:textId="36C7CBAF" w:rsidTr="003A05C3">
        <w:trPr>
          <w:cantSplit/>
          <w:jc w:val="center"/>
          <w:trPrChange w:id="7377" w:author="Andrea K. Fourquet" w:date="2018-07-15T22:55:00Z">
            <w:trPr>
              <w:cantSplit/>
              <w:jc w:val="center"/>
            </w:trPr>
          </w:trPrChange>
        </w:trPr>
        <w:tc>
          <w:tcPr>
            <w:tcW w:w="2431" w:type="dxa"/>
            <w:shd w:val="clear" w:color="auto" w:fill="auto"/>
            <w:tcPrChange w:id="7378" w:author="Andrea K. Fourquet" w:date="2018-07-15T22:55:00Z">
              <w:tcPr>
                <w:tcW w:w="2430" w:type="dxa"/>
                <w:shd w:val="clear" w:color="auto" w:fill="auto"/>
              </w:tcPr>
            </w:tcPrChange>
          </w:tcPr>
          <w:p w14:paraId="1AFA8B91" w14:textId="3158F431" w:rsidR="003A05C3" w:rsidRPr="00E7637C" w:rsidRDefault="003A05C3" w:rsidP="00E7637C">
            <w:pPr>
              <w:pStyle w:val="TableEntry"/>
            </w:pPr>
            <w:r w:rsidRPr="00E7637C">
              <w:t>EMS Dispatch Date</w:t>
            </w:r>
          </w:p>
        </w:tc>
        <w:tc>
          <w:tcPr>
            <w:tcW w:w="3330" w:type="dxa"/>
            <w:shd w:val="clear" w:color="auto" w:fill="auto"/>
            <w:tcPrChange w:id="7379" w:author="Andrea K. Fourquet" w:date="2018-07-15T22:55:00Z">
              <w:tcPr>
                <w:tcW w:w="3330" w:type="dxa"/>
                <w:shd w:val="clear" w:color="auto" w:fill="auto"/>
              </w:tcPr>
            </w:tcPrChange>
          </w:tcPr>
          <w:p w14:paraId="5E966FAF" w14:textId="77777777" w:rsidR="003A05C3" w:rsidRPr="00375960" w:rsidRDefault="003A05C3" w:rsidP="00934FE4">
            <w:pPr>
              <w:pStyle w:val="TableEntry"/>
            </w:pPr>
            <w:r w:rsidRPr="00375960">
              <w:t>Encounter.statusHistory.code</w:t>
            </w:r>
          </w:p>
          <w:p w14:paraId="4C4775B3" w14:textId="77777777" w:rsidR="003A05C3" w:rsidRPr="00375960" w:rsidRDefault="003A05C3" w:rsidP="00934FE4">
            <w:pPr>
              <w:pStyle w:val="TableEntry"/>
            </w:pPr>
          </w:p>
          <w:p w14:paraId="6C7B27CB" w14:textId="77777777" w:rsidR="003A05C3" w:rsidRPr="00375960" w:rsidRDefault="003A05C3" w:rsidP="00934FE4">
            <w:pPr>
              <w:pStyle w:val="TableEntry"/>
            </w:pPr>
            <w:r w:rsidRPr="00375960">
              <w:t>Encounter.statusHistory.period.start</w:t>
            </w:r>
          </w:p>
          <w:p w14:paraId="4BB299CC" w14:textId="77777777" w:rsidR="003A05C3" w:rsidRPr="00375960" w:rsidRDefault="003A05C3" w:rsidP="00934FE4">
            <w:pPr>
              <w:pStyle w:val="TableEntry"/>
            </w:pPr>
          </w:p>
          <w:p w14:paraId="1DC2F51D" w14:textId="77777777" w:rsidR="003A05C3" w:rsidRPr="00375960" w:rsidRDefault="003A05C3" w:rsidP="00934FE4">
            <w:pPr>
              <w:pStyle w:val="TableEntry"/>
            </w:pPr>
            <w:r w:rsidRPr="00375960">
              <w:t>Encounter.statusHistory – Type</w:t>
            </w:r>
          </w:p>
          <w:p w14:paraId="41C7BA00" w14:textId="5B421062" w:rsidR="003A05C3" w:rsidRPr="00375960" w:rsidRDefault="003A05C3" w:rsidP="00934FE4">
            <w:pPr>
              <w:pStyle w:val="TableEntry"/>
              <w:rPr>
                <w:rFonts w:ascii="Arial Unicode MS" w:eastAsia="Arial Unicode MS" w:hAnsi="Arial Unicode MS" w:cs="Arial Unicode MS"/>
                <w:sz w:val="24"/>
                <w:szCs w:val="24"/>
              </w:rPr>
            </w:pPr>
            <w:r w:rsidRPr="00375960">
              <w:t>**IHE Extension*</w:t>
            </w:r>
          </w:p>
        </w:tc>
        <w:tc>
          <w:tcPr>
            <w:tcW w:w="2250" w:type="dxa"/>
            <w:tcPrChange w:id="7380" w:author="Andrea K. Fourquet" w:date="2018-07-15T22:55:00Z">
              <w:tcPr>
                <w:tcW w:w="2250" w:type="dxa"/>
              </w:tcPr>
            </w:tcPrChange>
          </w:tcPr>
          <w:p w14:paraId="29DDCAD9" w14:textId="3A4D09BA" w:rsidR="003A05C3" w:rsidRPr="00375960" w:rsidRDefault="003A05C3" w:rsidP="00934FE4">
            <w:pPr>
              <w:pStyle w:val="TableEntry"/>
            </w:pPr>
            <w:r w:rsidRPr="00375960">
              <w:t xml:space="preserve">EMS Response Section </w:t>
            </w:r>
          </w:p>
        </w:tc>
      </w:tr>
      <w:tr w:rsidR="003A05C3" w:rsidRPr="00375960" w14:paraId="3A85B483" w14:textId="3CBBAB3E" w:rsidTr="003A05C3">
        <w:trPr>
          <w:cantSplit/>
          <w:trHeight w:val="1628"/>
          <w:jc w:val="center"/>
          <w:trPrChange w:id="7381" w:author="Andrea K. Fourquet" w:date="2018-07-15T22:55:00Z">
            <w:trPr>
              <w:cantSplit/>
              <w:trHeight w:val="1628"/>
              <w:jc w:val="center"/>
            </w:trPr>
          </w:trPrChange>
        </w:trPr>
        <w:tc>
          <w:tcPr>
            <w:tcW w:w="2431" w:type="dxa"/>
            <w:shd w:val="clear" w:color="auto" w:fill="auto"/>
            <w:tcPrChange w:id="7382" w:author="Andrea K. Fourquet" w:date="2018-07-15T22:55:00Z">
              <w:tcPr>
                <w:tcW w:w="2430" w:type="dxa"/>
                <w:shd w:val="clear" w:color="auto" w:fill="auto"/>
              </w:tcPr>
            </w:tcPrChange>
          </w:tcPr>
          <w:p w14:paraId="38B21773" w14:textId="77777777" w:rsidR="003A05C3" w:rsidRPr="00E7637C" w:rsidRDefault="003A05C3" w:rsidP="00E7637C">
            <w:pPr>
              <w:pStyle w:val="TableEntry"/>
            </w:pPr>
            <w:r w:rsidRPr="00E7637C">
              <w:lastRenderedPageBreak/>
              <w:t>Ems Dispatch Time</w:t>
            </w:r>
          </w:p>
        </w:tc>
        <w:tc>
          <w:tcPr>
            <w:tcW w:w="3330" w:type="dxa"/>
            <w:shd w:val="clear" w:color="auto" w:fill="auto"/>
            <w:tcPrChange w:id="7383" w:author="Andrea K. Fourquet" w:date="2018-07-15T22:55:00Z">
              <w:tcPr>
                <w:tcW w:w="3330" w:type="dxa"/>
                <w:shd w:val="clear" w:color="auto" w:fill="auto"/>
              </w:tcPr>
            </w:tcPrChange>
          </w:tcPr>
          <w:p w14:paraId="0AC20353" w14:textId="77777777" w:rsidR="003A05C3" w:rsidRPr="00375960" w:rsidRDefault="003A05C3" w:rsidP="00934FE4">
            <w:pPr>
              <w:pStyle w:val="TableEntry"/>
            </w:pPr>
            <w:r w:rsidRPr="00375960">
              <w:t>Encounter.statusHistory.code</w:t>
            </w:r>
          </w:p>
          <w:p w14:paraId="500630BD" w14:textId="77777777" w:rsidR="003A05C3" w:rsidRPr="00375960" w:rsidRDefault="003A05C3" w:rsidP="00934FE4">
            <w:pPr>
              <w:pStyle w:val="TableEntry"/>
            </w:pPr>
          </w:p>
          <w:p w14:paraId="1888953C" w14:textId="77777777" w:rsidR="003A05C3" w:rsidRPr="00375960" w:rsidRDefault="003A05C3" w:rsidP="00934FE4">
            <w:pPr>
              <w:pStyle w:val="TableEntry"/>
            </w:pPr>
            <w:r w:rsidRPr="00375960">
              <w:t>Encounter.statusHistory.period.start</w:t>
            </w:r>
          </w:p>
          <w:p w14:paraId="4AD1D8B7" w14:textId="77777777" w:rsidR="003A05C3" w:rsidRPr="00375960" w:rsidRDefault="003A05C3" w:rsidP="00934FE4">
            <w:pPr>
              <w:pStyle w:val="TableEntry"/>
            </w:pPr>
          </w:p>
          <w:p w14:paraId="6F73CDFA" w14:textId="77777777" w:rsidR="003A05C3" w:rsidRPr="00375960" w:rsidRDefault="003A05C3" w:rsidP="00934FE4">
            <w:pPr>
              <w:pStyle w:val="TableEntry"/>
            </w:pPr>
            <w:r w:rsidRPr="00375960">
              <w:t>Encounter.statusHistory – Type</w:t>
            </w:r>
          </w:p>
          <w:p w14:paraId="268795AC" w14:textId="48B1E66E" w:rsidR="003A05C3" w:rsidRPr="00375960" w:rsidRDefault="003A05C3" w:rsidP="00934FE4">
            <w:pPr>
              <w:pStyle w:val="TableEntry"/>
              <w:rPr>
                <w:rFonts w:ascii="Arial Unicode MS" w:eastAsia="Arial Unicode MS" w:hAnsi="Arial Unicode MS" w:cs="Arial Unicode MS"/>
                <w:sz w:val="24"/>
                <w:szCs w:val="24"/>
              </w:rPr>
            </w:pPr>
            <w:r w:rsidRPr="00375960">
              <w:t>**IHE Extension*</w:t>
            </w:r>
          </w:p>
        </w:tc>
        <w:tc>
          <w:tcPr>
            <w:tcW w:w="2250" w:type="dxa"/>
            <w:tcPrChange w:id="7384" w:author="Andrea K. Fourquet" w:date="2018-07-15T22:55:00Z">
              <w:tcPr>
                <w:tcW w:w="2250" w:type="dxa"/>
              </w:tcPr>
            </w:tcPrChange>
          </w:tcPr>
          <w:p w14:paraId="06A53D26" w14:textId="32B00915" w:rsidR="003A05C3" w:rsidRPr="00375960" w:rsidRDefault="003A05C3" w:rsidP="00934FE4">
            <w:pPr>
              <w:pStyle w:val="TableEntry"/>
            </w:pPr>
            <w:r w:rsidRPr="00375960">
              <w:t xml:space="preserve">EMS Response Section </w:t>
            </w:r>
          </w:p>
        </w:tc>
      </w:tr>
      <w:tr w:rsidR="003A05C3" w:rsidRPr="00375960" w14:paraId="624431D8" w14:textId="0C278332" w:rsidTr="003A05C3">
        <w:trPr>
          <w:cantSplit/>
          <w:jc w:val="center"/>
          <w:trPrChange w:id="7385" w:author="Andrea K. Fourquet" w:date="2018-07-15T22:55:00Z">
            <w:trPr>
              <w:cantSplit/>
              <w:jc w:val="center"/>
            </w:trPr>
          </w:trPrChange>
        </w:trPr>
        <w:tc>
          <w:tcPr>
            <w:tcW w:w="2431" w:type="dxa"/>
            <w:shd w:val="clear" w:color="auto" w:fill="auto"/>
            <w:tcPrChange w:id="7386" w:author="Andrea K. Fourquet" w:date="2018-07-15T22:55:00Z">
              <w:tcPr>
                <w:tcW w:w="2430" w:type="dxa"/>
                <w:shd w:val="clear" w:color="auto" w:fill="auto"/>
              </w:tcPr>
            </w:tcPrChange>
          </w:tcPr>
          <w:p w14:paraId="366AD4F1" w14:textId="77777777" w:rsidR="003A05C3" w:rsidRPr="00E7637C" w:rsidRDefault="003A05C3" w:rsidP="00E7637C">
            <w:pPr>
              <w:pStyle w:val="TableEntry"/>
            </w:pPr>
            <w:r w:rsidRPr="00E7637C">
              <w:t>Ems Unit Arrival Date At Scene Or Transferring Facility</w:t>
            </w:r>
          </w:p>
        </w:tc>
        <w:tc>
          <w:tcPr>
            <w:tcW w:w="3330" w:type="dxa"/>
            <w:shd w:val="clear" w:color="auto" w:fill="auto"/>
            <w:tcPrChange w:id="7387" w:author="Andrea K. Fourquet" w:date="2018-07-15T22:55:00Z">
              <w:tcPr>
                <w:tcW w:w="3330" w:type="dxa"/>
                <w:shd w:val="clear" w:color="auto" w:fill="auto"/>
              </w:tcPr>
            </w:tcPrChange>
          </w:tcPr>
          <w:p w14:paraId="57065D73" w14:textId="77777777" w:rsidR="003A05C3" w:rsidRPr="00375960" w:rsidRDefault="003A05C3" w:rsidP="00934FE4">
            <w:pPr>
              <w:pStyle w:val="TableEntry"/>
            </w:pPr>
            <w:r w:rsidRPr="00375960">
              <w:t>Encounter.statusHistory.code</w:t>
            </w:r>
          </w:p>
          <w:p w14:paraId="2A3BEBCE" w14:textId="77777777" w:rsidR="003A05C3" w:rsidRPr="00375960" w:rsidRDefault="003A05C3" w:rsidP="00934FE4">
            <w:pPr>
              <w:pStyle w:val="TableEntry"/>
            </w:pPr>
          </w:p>
          <w:p w14:paraId="57D20E4F" w14:textId="77777777" w:rsidR="003A05C3" w:rsidRPr="00375960" w:rsidRDefault="003A05C3" w:rsidP="00934FE4">
            <w:pPr>
              <w:pStyle w:val="TableEntry"/>
            </w:pPr>
            <w:r w:rsidRPr="00375960">
              <w:t>Encounter.statusHistory.period.start</w:t>
            </w:r>
          </w:p>
          <w:p w14:paraId="307BC9B0" w14:textId="77777777" w:rsidR="003A05C3" w:rsidRPr="00375960" w:rsidRDefault="003A05C3" w:rsidP="00934FE4">
            <w:pPr>
              <w:pStyle w:val="TableEntry"/>
            </w:pPr>
          </w:p>
          <w:p w14:paraId="17F52860" w14:textId="77777777" w:rsidR="003A05C3" w:rsidRPr="00375960" w:rsidRDefault="003A05C3" w:rsidP="00934FE4">
            <w:pPr>
              <w:pStyle w:val="TableEntry"/>
            </w:pPr>
            <w:r w:rsidRPr="00375960">
              <w:t>Encounter.statusHistory – Type</w:t>
            </w:r>
          </w:p>
          <w:p w14:paraId="66BFAC5C" w14:textId="331AB0A2" w:rsidR="003A05C3" w:rsidRPr="00375960" w:rsidRDefault="003A05C3" w:rsidP="00934FE4">
            <w:pPr>
              <w:pStyle w:val="TableEntry"/>
              <w:rPr>
                <w:rFonts w:ascii="Arial Unicode MS" w:eastAsia="Arial Unicode MS" w:hAnsi="Arial Unicode MS" w:cs="Arial Unicode MS"/>
                <w:sz w:val="24"/>
                <w:szCs w:val="24"/>
              </w:rPr>
            </w:pPr>
            <w:r w:rsidRPr="00375960">
              <w:t>**IHE Extension*</w:t>
            </w:r>
          </w:p>
        </w:tc>
        <w:tc>
          <w:tcPr>
            <w:tcW w:w="2250" w:type="dxa"/>
            <w:tcPrChange w:id="7388" w:author="Andrea K. Fourquet" w:date="2018-07-15T22:55:00Z">
              <w:tcPr>
                <w:tcW w:w="2250" w:type="dxa"/>
              </w:tcPr>
            </w:tcPrChange>
          </w:tcPr>
          <w:p w14:paraId="62E0C4F7" w14:textId="0A528FE0" w:rsidR="003A05C3" w:rsidRPr="00375960" w:rsidRDefault="003A05C3" w:rsidP="00934FE4">
            <w:pPr>
              <w:pStyle w:val="TableEntry"/>
            </w:pPr>
            <w:r w:rsidRPr="00375960">
              <w:t xml:space="preserve">EMS Response Section </w:t>
            </w:r>
          </w:p>
        </w:tc>
      </w:tr>
      <w:tr w:rsidR="003A05C3" w:rsidRPr="00375960" w14:paraId="15AA7638" w14:textId="63F13396" w:rsidTr="003A05C3">
        <w:trPr>
          <w:cantSplit/>
          <w:jc w:val="center"/>
          <w:trPrChange w:id="7389" w:author="Andrea K. Fourquet" w:date="2018-07-15T22:55:00Z">
            <w:trPr>
              <w:cantSplit/>
              <w:jc w:val="center"/>
            </w:trPr>
          </w:trPrChange>
        </w:trPr>
        <w:tc>
          <w:tcPr>
            <w:tcW w:w="2431" w:type="dxa"/>
            <w:shd w:val="clear" w:color="auto" w:fill="auto"/>
            <w:tcPrChange w:id="7390" w:author="Andrea K. Fourquet" w:date="2018-07-15T22:55:00Z">
              <w:tcPr>
                <w:tcW w:w="2430" w:type="dxa"/>
                <w:shd w:val="clear" w:color="auto" w:fill="auto"/>
              </w:tcPr>
            </w:tcPrChange>
          </w:tcPr>
          <w:p w14:paraId="6D390A67" w14:textId="77777777" w:rsidR="003A05C3" w:rsidRPr="00E7637C" w:rsidRDefault="003A05C3" w:rsidP="00E7637C">
            <w:pPr>
              <w:pStyle w:val="TableEntry"/>
            </w:pPr>
            <w:r w:rsidRPr="00E7637C">
              <w:t>Ems Unit Arrival Time At Scene Or Transferring Facility</w:t>
            </w:r>
          </w:p>
        </w:tc>
        <w:tc>
          <w:tcPr>
            <w:tcW w:w="3330" w:type="dxa"/>
            <w:shd w:val="clear" w:color="auto" w:fill="auto"/>
            <w:tcPrChange w:id="7391" w:author="Andrea K. Fourquet" w:date="2018-07-15T22:55:00Z">
              <w:tcPr>
                <w:tcW w:w="3330" w:type="dxa"/>
                <w:shd w:val="clear" w:color="auto" w:fill="auto"/>
              </w:tcPr>
            </w:tcPrChange>
          </w:tcPr>
          <w:p w14:paraId="1EE640DD" w14:textId="77777777" w:rsidR="003A05C3" w:rsidRPr="007475AB" w:rsidRDefault="003A05C3" w:rsidP="007475AB">
            <w:pPr>
              <w:pStyle w:val="TableEntry"/>
            </w:pPr>
            <w:r w:rsidRPr="007475AB">
              <w:t>Encounter.statusHistory.code</w:t>
            </w:r>
          </w:p>
          <w:p w14:paraId="025314D6" w14:textId="77777777" w:rsidR="003A05C3" w:rsidRPr="007475AB" w:rsidRDefault="003A05C3" w:rsidP="007475AB">
            <w:pPr>
              <w:pStyle w:val="TableEntry"/>
            </w:pPr>
          </w:p>
          <w:p w14:paraId="48531236" w14:textId="77777777" w:rsidR="003A05C3" w:rsidRPr="007475AB" w:rsidRDefault="003A05C3" w:rsidP="007475AB">
            <w:pPr>
              <w:pStyle w:val="TableEntry"/>
            </w:pPr>
            <w:r w:rsidRPr="007475AB">
              <w:t>Encounter.statusHistory.period.start</w:t>
            </w:r>
          </w:p>
          <w:p w14:paraId="35EE6B80" w14:textId="77777777" w:rsidR="003A05C3" w:rsidRPr="007475AB" w:rsidRDefault="003A05C3" w:rsidP="007475AB">
            <w:pPr>
              <w:pStyle w:val="TableEntry"/>
            </w:pPr>
          </w:p>
          <w:p w14:paraId="169EDBBA" w14:textId="77777777" w:rsidR="003A05C3" w:rsidRPr="007475AB" w:rsidRDefault="003A05C3" w:rsidP="007475AB">
            <w:pPr>
              <w:pStyle w:val="TableEntry"/>
            </w:pPr>
            <w:r w:rsidRPr="007475AB">
              <w:t>Encounter.statusHistory – Type</w:t>
            </w:r>
          </w:p>
          <w:p w14:paraId="78D81BAB" w14:textId="67603A52" w:rsidR="003A05C3" w:rsidRPr="00E7637C" w:rsidRDefault="003A05C3" w:rsidP="007475AB">
            <w:pPr>
              <w:pStyle w:val="TableEntry"/>
              <w:rPr>
                <w:rFonts w:eastAsia="Arial Unicode MS"/>
              </w:rPr>
            </w:pPr>
            <w:r w:rsidRPr="007475AB">
              <w:t>**IHE Extension*</w:t>
            </w:r>
          </w:p>
        </w:tc>
        <w:tc>
          <w:tcPr>
            <w:tcW w:w="2250" w:type="dxa"/>
            <w:tcPrChange w:id="7392" w:author="Andrea K. Fourquet" w:date="2018-07-15T22:55:00Z">
              <w:tcPr>
                <w:tcW w:w="2250" w:type="dxa"/>
              </w:tcPr>
            </w:tcPrChange>
          </w:tcPr>
          <w:p w14:paraId="3754E4FF" w14:textId="63E021EC" w:rsidR="003A05C3" w:rsidRPr="00375960" w:rsidRDefault="003A05C3" w:rsidP="00934FE4">
            <w:pPr>
              <w:pStyle w:val="TableEntry"/>
            </w:pPr>
            <w:r w:rsidRPr="00375960">
              <w:t xml:space="preserve">EMS Response Section </w:t>
            </w:r>
          </w:p>
        </w:tc>
      </w:tr>
      <w:tr w:rsidR="003A05C3" w:rsidRPr="00375960" w14:paraId="5EB3BB7A" w14:textId="4EE1ECDE" w:rsidTr="003A05C3">
        <w:trPr>
          <w:cantSplit/>
          <w:jc w:val="center"/>
          <w:trPrChange w:id="7393" w:author="Andrea K. Fourquet" w:date="2018-07-15T22:55:00Z">
            <w:trPr>
              <w:cantSplit/>
              <w:jc w:val="center"/>
            </w:trPr>
          </w:trPrChange>
        </w:trPr>
        <w:tc>
          <w:tcPr>
            <w:tcW w:w="2431" w:type="dxa"/>
            <w:shd w:val="clear" w:color="auto" w:fill="auto"/>
            <w:tcPrChange w:id="7394" w:author="Andrea K. Fourquet" w:date="2018-07-15T22:55:00Z">
              <w:tcPr>
                <w:tcW w:w="2430" w:type="dxa"/>
                <w:shd w:val="clear" w:color="auto" w:fill="auto"/>
              </w:tcPr>
            </w:tcPrChange>
          </w:tcPr>
          <w:p w14:paraId="47860900" w14:textId="77777777" w:rsidR="003A05C3" w:rsidRPr="00E7637C" w:rsidRDefault="003A05C3" w:rsidP="00E7637C">
            <w:pPr>
              <w:pStyle w:val="TableEntry"/>
            </w:pPr>
            <w:r w:rsidRPr="00E7637C">
              <w:t>Ems Unit Departure Date From Scene Or Transferring Facility</w:t>
            </w:r>
          </w:p>
        </w:tc>
        <w:tc>
          <w:tcPr>
            <w:tcW w:w="3330" w:type="dxa"/>
            <w:shd w:val="clear" w:color="auto" w:fill="auto"/>
            <w:tcPrChange w:id="7395" w:author="Andrea K. Fourquet" w:date="2018-07-15T22:55:00Z">
              <w:tcPr>
                <w:tcW w:w="3330" w:type="dxa"/>
                <w:shd w:val="clear" w:color="auto" w:fill="auto"/>
              </w:tcPr>
            </w:tcPrChange>
          </w:tcPr>
          <w:p w14:paraId="2D8428DF" w14:textId="77777777" w:rsidR="003A05C3" w:rsidRPr="007475AB" w:rsidRDefault="003A05C3" w:rsidP="007475AB">
            <w:pPr>
              <w:pStyle w:val="TableEntry"/>
            </w:pPr>
            <w:r w:rsidRPr="007475AB">
              <w:t>Encounter.statusHistory.code</w:t>
            </w:r>
          </w:p>
          <w:p w14:paraId="4220C79B" w14:textId="77777777" w:rsidR="003A05C3" w:rsidRPr="007475AB" w:rsidRDefault="003A05C3" w:rsidP="007475AB">
            <w:pPr>
              <w:pStyle w:val="TableEntry"/>
            </w:pPr>
          </w:p>
          <w:p w14:paraId="7E9661EB" w14:textId="77777777" w:rsidR="003A05C3" w:rsidRPr="007475AB" w:rsidRDefault="003A05C3" w:rsidP="007475AB">
            <w:pPr>
              <w:pStyle w:val="TableEntry"/>
            </w:pPr>
            <w:r w:rsidRPr="007475AB">
              <w:t>Encounter.statusHistory.period.start</w:t>
            </w:r>
          </w:p>
          <w:p w14:paraId="6A3761B0" w14:textId="77777777" w:rsidR="003A05C3" w:rsidRPr="007475AB" w:rsidRDefault="003A05C3" w:rsidP="007475AB">
            <w:pPr>
              <w:pStyle w:val="TableEntry"/>
            </w:pPr>
          </w:p>
          <w:p w14:paraId="69AB9DBD" w14:textId="77777777" w:rsidR="003A05C3" w:rsidRPr="007475AB" w:rsidRDefault="003A05C3" w:rsidP="007475AB">
            <w:pPr>
              <w:pStyle w:val="TableEntry"/>
            </w:pPr>
            <w:r w:rsidRPr="007475AB">
              <w:t>Encounter.statusHistory – Type</w:t>
            </w:r>
          </w:p>
          <w:p w14:paraId="243D4CB0" w14:textId="77CF3EB6" w:rsidR="003A05C3" w:rsidRPr="00E7637C" w:rsidRDefault="003A05C3" w:rsidP="007475AB">
            <w:pPr>
              <w:pStyle w:val="TableEntry"/>
              <w:rPr>
                <w:rFonts w:eastAsia="Arial Unicode MS"/>
              </w:rPr>
            </w:pPr>
            <w:r w:rsidRPr="007475AB">
              <w:t>**IHE Extension*</w:t>
            </w:r>
          </w:p>
        </w:tc>
        <w:tc>
          <w:tcPr>
            <w:tcW w:w="2250" w:type="dxa"/>
            <w:tcPrChange w:id="7396" w:author="Andrea K. Fourquet" w:date="2018-07-15T22:55:00Z">
              <w:tcPr>
                <w:tcW w:w="2250" w:type="dxa"/>
              </w:tcPr>
            </w:tcPrChange>
          </w:tcPr>
          <w:p w14:paraId="4C48DF82" w14:textId="28823A32" w:rsidR="003A05C3" w:rsidRPr="00375960" w:rsidRDefault="003A05C3" w:rsidP="00934FE4">
            <w:pPr>
              <w:pStyle w:val="TableEntry"/>
            </w:pPr>
            <w:r w:rsidRPr="00375960">
              <w:t xml:space="preserve">EMS Response Section </w:t>
            </w:r>
          </w:p>
        </w:tc>
      </w:tr>
      <w:tr w:rsidR="003A05C3" w:rsidRPr="00375960" w14:paraId="2AE34613" w14:textId="22B3566B" w:rsidTr="003A05C3">
        <w:trPr>
          <w:cantSplit/>
          <w:jc w:val="center"/>
          <w:trPrChange w:id="7397" w:author="Andrea K. Fourquet" w:date="2018-07-15T22:55:00Z">
            <w:trPr>
              <w:cantSplit/>
              <w:jc w:val="center"/>
            </w:trPr>
          </w:trPrChange>
        </w:trPr>
        <w:tc>
          <w:tcPr>
            <w:tcW w:w="2431" w:type="dxa"/>
            <w:shd w:val="clear" w:color="auto" w:fill="auto"/>
            <w:tcPrChange w:id="7398" w:author="Andrea K. Fourquet" w:date="2018-07-15T22:55:00Z">
              <w:tcPr>
                <w:tcW w:w="2430" w:type="dxa"/>
                <w:shd w:val="clear" w:color="auto" w:fill="auto"/>
              </w:tcPr>
            </w:tcPrChange>
          </w:tcPr>
          <w:p w14:paraId="302C125C" w14:textId="77777777" w:rsidR="003A05C3" w:rsidRPr="00E7637C" w:rsidRDefault="003A05C3" w:rsidP="00E7637C">
            <w:pPr>
              <w:pStyle w:val="TableEntry"/>
            </w:pPr>
            <w:r w:rsidRPr="00E7637C">
              <w:t>Ems Unit Departure Time From Scene Or Transferring Facility</w:t>
            </w:r>
          </w:p>
        </w:tc>
        <w:tc>
          <w:tcPr>
            <w:tcW w:w="3330" w:type="dxa"/>
            <w:shd w:val="clear" w:color="auto" w:fill="auto"/>
            <w:tcPrChange w:id="7399" w:author="Andrea K. Fourquet" w:date="2018-07-15T22:55:00Z">
              <w:tcPr>
                <w:tcW w:w="3330" w:type="dxa"/>
                <w:shd w:val="clear" w:color="auto" w:fill="auto"/>
              </w:tcPr>
            </w:tcPrChange>
          </w:tcPr>
          <w:p w14:paraId="4859EF00" w14:textId="77777777" w:rsidR="003A05C3" w:rsidRPr="007475AB" w:rsidRDefault="003A05C3" w:rsidP="007475AB">
            <w:pPr>
              <w:pStyle w:val="TableEntry"/>
            </w:pPr>
            <w:r w:rsidRPr="007475AB">
              <w:t>Encounter.statusHistory.code</w:t>
            </w:r>
          </w:p>
          <w:p w14:paraId="3D32AFE9" w14:textId="77777777" w:rsidR="003A05C3" w:rsidRPr="007475AB" w:rsidRDefault="003A05C3" w:rsidP="007475AB">
            <w:pPr>
              <w:pStyle w:val="TableEntry"/>
            </w:pPr>
          </w:p>
          <w:p w14:paraId="5C936079" w14:textId="77777777" w:rsidR="003A05C3" w:rsidRPr="007475AB" w:rsidRDefault="003A05C3" w:rsidP="007475AB">
            <w:pPr>
              <w:pStyle w:val="TableEntry"/>
            </w:pPr>
            <w:r w:rsidRPr="007475AB">
              <w:t>Encounter.statusHistory.period.start</w:t>
            </w:r>
          </w:p>
          <w:p w14:paraId="1CE8F234" w14:textId="77777777" w:rsidR="003A05C3" w:rsidRPr="007475AB" w:rsidRDefault="003A05C3" w:rsidP="007475AB">
            <w:pPr>
              <w:pStyle w:val="TableEntry"/>
            </w:pPr>
          </w:p>
          <w:p w14:paraId="2FA06C1D" w14:textId="77777777" w:rsidR="003A05C3" w:rsidRPr="007475AB" w:rsidRDefault="003A05C3" w:rsidP="007475AB">
            <w:pPr>
              <w:pStyle w:val="TableEntry"/>
            </w:pPr>
            <w:r w:rsidRPr="007475AB">
              <w:t>Encounter.statusHistory – Type</w:t>
            </w:r>
          </w:p>
          <w:p w14:paraId="7A019CA4" w14:textId="3860695B" w:rsidR="003A05C3" w:rsidRPr="00E7637C" w:rsidRDefault="003A05C3" w:rsidP="007475AB">
            <w:pPr>
              <w:pStyle w:val="TableEntry"/>
              <w:rPr>
                <w:rFonts w:eastAsia="Arial Unicode MS"/>
              </w:rPr>
            </w:pPr>
            <w:r w:rsidRPr="007475AB">
              <w:t>**IHE Extension*</w:t>
            </w:r>
          </w:p>
        </w:tc>
        <w:tc>
          <w:tcPr>
            <w:tcW w:w="2250" w:type="dxa"/>
            <w:tcPrChange w:id="7400" w:author="Andrea K. Fourquet" w:date="2018-07-15T22:55:00Z">
              <w:tcPr>
                <w:tcW w:w="2250" w:type="dxa"/>
              </w:tcPr>
            </w:tcPrChange>
          </w:tcPr>
          <w:p w14:paraId="550718B1" w14:textId="26FF5360" w:rsidR="003A05C3" w:rsidRPr="00375960" w:rsidRDefault="003A05C3" w:rsidP="00934FE4">
            <w:pPr>
              <w:pStyle w:val="TableEntry"/>
            </w:pPr>
            <w:r w:rsidRPr="00375960">
              <w:t xml:space="preserve">EMS Response Section </w:t>
            </w:r>
          </w:p>
        </w:tc>
      </w:tr>
      <w:tr w:rsidR="003A05C3" w:rsidRPr="00375960" w14:paraId="5F9D93FE" w14:textId="0C4B25A1" w:rsidTr="003A05C3">
        <w:trPr>
          <w:cantSplit/>
          <w:jc w:val="center"/>
          <w:trPrChange w:id="7401" w:author="Andrea K. Fourquet" w:date="2018-07-15T22:55:00Z">
            <w:trPr>
              <w:cantSplit/>
              <w:jc w:val="center"/>
            </w:trPr>
          </w:trPrChange>
        </w:trPr>
        <w:tc>
          <w:tcPr>
            <w:tcW w:w="2431" w:type="dxa"/>
            <w:shd w:val="clear" w:color="auto" w:fill="auto"/>
            <w:tcPrChange w:id="7402" w:author="Andrea K. Fourquet" w:date="2018-07-15T22:55:00Z">
              <w:tcPr>
                <w:tcW w:w="2430" w:type="dxa"/>
                <w:shd w:val="clear" w:color="auto" w:fill="auto"/>
              </w:tcPr>
            </w:tcPrChange>
          </w:tcPr>
          <w:p w14:paraId="6C04228A" w14:textId="77777777" w:rsidR="003A05C3" w:rsidRPr="00E7637C" w:rsidRDefault="003A05C3" w:rsidP="00E7637C">
            <w:pPr>
              <w:pStyle w:val="TableEntry"/>
            </w:pPr>
            <w:r w:rsidRPr="00E7637C">
              <w:t>Transport Mode</w:t>
            </w:r>
          </w:p>
        </w:tc>
        <w:tc>
          <w:tcPr>
            <w:tcW w:w="3330" w:type="dxa"/>
            <w:shd w:val="clear" w:color="auto" w:fill="auto"/>
            <w:tcPrChange w:id="7403" w:author="Andrea K. Fourquet" w:date="2018-07-15T22:55:00Z">
              <w:tcPr>
                <w:tcW w:w="3330" w:type="dxa"/>
                <w:shd w:val="clear" w:color="auto" w:fill="auto"/>
              </w:tcPr>
            </w:tcPrChange>
          </w:tcPr>
          <w:p w14:paraId="6DA94761" w14:textId="77777777" w:rsidR="003A05C3" w:rsidRPr="007475AB" w:rsidRDefault="003A05C3" w:rsidP="007475AB">
            <w:pPr>
              <w:pStyle w:val="TableEntry"/>
            </w:pPr>
            <w:r w:rsidRPr="007475AB">
              <w:t>Encounter.encounter- transportMode</w:t>
            </w:r>
          </w:p>
          <w:p w14:paraId="2B9A7595" w14:textId="12244B9A" w:rsidR="003A05C3" w:rsidRPr="00E7637C" w:rsidRDefault="003A05C3" w:rsidP="007475AB">
            <w:pPr>
              <w:pStyle w:val="TableEntry"/>
              <w:rPr>
                <w:rFonts w:eastAsia="Arial Unicode MS"/>
              </w:rPr>
            </w:pPr>
            <w:r w:rsidRPr="007475AB">
              <w:t xml:space="preserve"> **IHE extension**</w:t>
            </w:r>
          </w:p>
        </w:tc>
        <w:tc>
          <w:tcPr>
            <w:tcW w:w="2250" w:type="dxa"/>
            <w:tcPrChange w:id="7404" w:author="Andrea K. Fourquet" w:date="2018-07-15T22:55:00Z">
              <w:tcPr>
                <w:tcW w:w="2250" w:type="dxa"/>
              </w:tcPr>
            </w:tcPrChange>
          </w:tcPr>
          <w:p w14:paraId="39EF5779" w14:textId="25C22983" w:rsidR="003A05C3" w:rsidRPr="00375960" w:rsidRDefault="003A05C3" w:rsidP="00934FE4">
            <w:pPr>
              <w:pStyle w:val="TableEntry"/>
            </w:pPr>
            <w:r w:rsidRPr="00375960">
              <w:t>EMS Disposition Section</w:t>
            </w:r>
          </w:p>
        </w:tc>
      </w:tr>
      <w:tr w:rsidR="003A05C3" w:rsidRPr="00375960" w14:paraId="6A471253" w14:textId="2DFB8976" w:rsidTr="003A05C3">
        <w:trPr>
          <w:cantSplit/>
          <w:jc w:val="center"/>
          <w:trPrChange w:id="7405" w:author="Andrea K. Fourquet" w:date="2018-07-15T22:55:00Z">
            <w:trPr>
              <w:cantSplit/>
              <w:jc w:val="center"/>
            </w:trPr>
          </w:trPrChange>
        </w:trPr>
        <w:tc>
          <w:tcPr>
            <w:tcW w:w="2431" w:type="dxa"/>
            <w:shd w:val="clear" w:color="auto" w:fill="auto"/>
            <w:tcPrChange w:id="7406" w:author="Andrea K. Fourquet" w:date="2018-07-15T22:55:00Z">
              <w:tcPr>
                <w:tcW w:w="2430" w:type="dxa"/>
                <w:shd w:val="clear" w:color="auto" w:fill="auto"/>
              </w:tcPr>
            </w:tcPrChange>
          </w:tcPr>
          <w:p w14:paraId="3B436053" w14:textId="77777777" w:rsidR="003A05C3" w:rsidRPr="00E7637C" w:rsidRDefault="003A05C3" w:rsidP="00E7637C">
            <w:pPr>
              <w:pStyle w:val="TableEntry"/>
            </w:pPr>
            <w:r w:rsidRPr="00E7637C">
              <w:t>Other Transport Mode</w:t>
            </w:r>
          </w:p>
        </w:tc>
        <w:tc>
          <w:tcPr>
            <w:tcW w:w="3330" w:type="dxa"/>
            <w:shd w:val="clear" w:color="auto" w:fill="auto"/>
            <w:tcPrChange w:id="7407" w:author="Andrea K. Fourquet" w:date="2018-07-15T22:55:00Z">
              <w:tcPr>
                <w:tcW w:w="3330" w:type="dxa"/>
                <w:shd w:val="clear" w:color="auto" w:fill="auto"/>
              </w:tcPr>
            </w:tcPrChange>
          </w:tcPr>
          <w:p w14:paraId="34405FD4" w14:textId="77777777" w:rsidR="003A05C3" w:rsidRPr="007475AB" w:rsidRDefault="003A05C3" w:rsidP="007475AB">
            <w:pPr>
              <w:pStyle w:val="TableEntry"/>
            </w:pPr>
            <w:r w:rsidRPr="007475AB">
              <w:t>Encounter.encounter- transportMode</w:t>
            </w:r>
          </w:p>
          <w:p w14:paraId="180A9D73" w14:textId="24A90875" w:rsidR="003A05C3" w:rsidRPr="00E7637C" w:rsidRDefault="003A05C3" w:rsidP="007475AB">
            <w:pPr>
              <w:pStyle w:val="TableEntry"/>
              <w:rPr>
                <w:rFonts w:eastAsia="Arial Unicode MS"/>
              </w:rPr>
            </w:pPr>
            <w:r w:rsidRPr="007475AB">
              <w:t xml:space="preserve"> **IHE extension**</w:t>
            </w:r>
          </w:p>
        </w:tc>
        <w:tc>
          <w:tcPr>
            <w:tcW w:w="2250" w:type="dxa"/>
            <w:tcPrChange w:id="7408" w:author="Andrea K. Fourquet" w:date="2018-07-15T22:55:00Z">
              <w:tcPr>
                <w:tcW w:w="2250" w:type="dxa"/>
              </w:tcPr>
            </w:tcPrChange>
          </w:tcPr>
          <w:p w14:paraId="25D538CE" w14:textId="06479B86" w:rsidR="003A05C3" w:rsidRPr="00375960" w:rsidRDefault="003A05C3" w:rsidP="00934FE4">
            <w:pPr>
              <w:pStyle w:val="TableEntry"/>
            </w:pPr>
            <w:r w:rsidRPr="00375960">
              <w:t>EMS Disposition Section</w:t>
            </w:r>
          </w:p>
        </w:tc>
      </w:tr>
      <w:tr w:rsidR="003A05C3" w:rsidRPr="00375960" w14:paraId="356BE72D" w14:textId="7FF0EE81" w:rsidTr="003A05C3">
        <w:trPr>
          <w:cantSplit/>
          <w:jc w:val="center"/>
          <w:trPrChange w:id="7409" w:author="Andrea K. Fourquet" w:date="2018-07-15T22:55:00Z">
            <w:trPr>
              <w:cantSplit/>
              <w:jc w:val="center"/>
            </w:trPr>
          </w:trPrChange>
        </w:trPr>
        <w:tc>
          <w:tcPr>
            <w:tcW w:w="2431" w:type="dxa"/>
            <w:shd w:val="clear" w:color="auto" w:fill="auto"/>
            <w:tcPrChange w:id="7410" w:author="Andrea K. Fourquet" w:date="2018-07-15T22:55:00Z">
              <w:tcPr>
                <w:tcW w:w="2430" w:type="dxa"/>
                <w:shd w:val="clear" w:color="auto" w:fill="auto"/>
              </w:tcPr>
            </w:tcPrChange>
          </w:tcPr>
          <w:p w14:paraId="4396FA48" w14:textId="77777777" w:rsidR="003A05C3" w:rsidRPr="00E7637C" w:rsidRDefault="003A05C3" w:rsidP="00E7637C">
            <w:pPr>
              <w:pStyle w:val="TableEntry"/>
            </w:pPr>
            <w:r w:rsidRPr="00E7637C">
              <w:t>Initial Field Systolic Blood Pressure</w:t>
            </w:r>
          </w:p>
        </w:tc>
        <w:tc>
          <w:tcPr>
            <w:tcW w:w="3330" w:type="dxa"/>
            <w:shd w:val="clear" w:color="auto" w:fill="auto"/>
            <w:tcPrChange w:id="7411" w:author="Andrea K. Fourquet" w:date="2018-07-15T22:55:00Z">
              <w:tcPr>
                <w:tcW w:w="3330" w:type="dxa"/>
                <w:shd w:val="clear" w:color="auto" w:fill="auto"/>
              </w:tcPr>
            </w:tcPrChange>
          </w:tcPr>
          <w:p w14:paraId="00D2E370" w14:textId="2C2CA8DB" w:rsidR="003A05C3" w:rsidRPr="007475AB" w:rsidRDefault="003A05C3" w:rsidP="007475AB">
            <w:pPr>
              <w:pStyle w:val="TableEntry"/>
            </w:pPr>
            <w:r w:rsidRPr="007475AB">
              <w:t>Encounter</w:t>
            </w:r>
            <w:r w:rsidRPr="00E7637C">
              <w:sym w:font="Wingdings" w:char="F0DF"/>
            </w:r>
            <w:r w:rsidRPr="007475AB">
              <w:t>Observation.value[x]</w:t>
            </w:r>
          </w:p>
        </w:tc>
        <w:tc>
          <w:tcPr>
            <w:tcW w:w="2250" w:type="dxa"/>
            <w:tcPrChange w:id="7412" w:author="Andrea K. Fourquet" w:date="2018-07-15T22:55:00Z">
              <w:tcPr>
                <w:tcW w:w="2250" w:type="dxa"/>
              </w:tcPr>
            </w:tcPrChange>
          </w:tcPr>
          <w:p w14:paraId="58FAC97E" w14:textId="6D067550" w:rsidR="003A05C3" w:rsidRPr="00375960" w:rsidRDefault="003A05C3" w:rsidP="00934FE4">
            <w:pPr>
              <w:pStyle w:val="TableEntry"/>
            </w:pPr>
            <w:r w:rsidRPr="00375960">
              <w:t>Coded Vital Signs Section</w:t>
            </w:r>
          </w:p>
        </w:tc>
      </w:tr>
      <w:tr w:rsidR="003A05C3" w:rsidRPr="00375960" w14:paraId="5A1A6838" w14:textId="2810BFB7" w:rsidTr="003A05C3">
        <w:trPr>
          <w:cantSplit/>
          <w:jc w:val="center"/>
          <w:trPrChange w:id="7413" w:author="Andrea K. Fourquet" w:date="2018-07-15T22:55:00Z">
            <w:trPr>
              <w:cantSplit/>
              <w:jc w:val="center"/>
            </w:trPr>
          </w:trPrChange>
        </w:trPr>
        <w:tc>
          <w:tcPr>
            <w:tcW w:w="2431" w:type="dxa"/>
            <w:shd w:val="clear" w:color="auto" w:fill="auto"/>
            <w:tcPrChange w:id="7414" w:author="Andrea K. Fourquet" w:date="2018-07-15T22:55:00Z">
              <w:tcPr>
                <w:tcW w:w="2430" w:type="dxa"/>
                <w:shd w:val="clear" w:color="auto" w:fill="auto"/>
              </w:tcPr>
            </w:tcPrChange>
          </w:tcPr>
          <w:p w14:paraId="079078A0" w14:textId="77777777" w:rsidR="003A05C3" w:rsidRPr="00E7637C" w:rsidRDefault="003A05C3" w:rsidP="00E7637C">
            <w:pPr>
              <w:pStyle w:val="TableEntry"/>
            </w:pPr>
            <w:r w:rsidRPr="00E7637C">
              <w:t>Initial Field Pulse Rate</w:t>
            </w:r>
          </w:p>
        </w:tc>
        <w:tc>
          <w:tcPr>
            <w:tcW w:w="3330" w:type="dxa"/>
            <w:shd w:val="clear" w:color="auto" w:fill="auto"/>
            <w:tcPrChange w:id="7415" w:author="Andrea K. Fourquet" w:date="2018-07-15T22:55:00Z">
              <w:tcPr>
                <w:tcW w:w="3330" w:type="dxa"/>
                <w:shd w:val="clear" w:color="auto" w:fill="auto"/>
              </w:tcPr>
            </w:tcPrChange>
          </w:tcPr>
          <w:p w14:paraId="0CE57732" w14:textId="3C16FC50" w:rsidR="003A05C3" w:rsidRPr="00E7637C" w:rsidRDefault="003A05C3" w:rsidP="007475AB">
            <w:pPr>
              <w:pStyle w:val="TableEntry"/>
              <w:rPr>
                <w:rFonts w:eastAsia="Arial Unicode MS"/>
              </w:rPr>
            </w:pPr>
            <w:r w:rsidRPr="007475AB">
              <w:t>Encounter</w:t>
            </w:r>
            <w:r w:rsidRPr="00E7637C">
              <w:sym w:font="Wingdings" w:char="F0DF"/>
            </w:r>
            <w:r w:rsidRPr="007475AB">
              <w:t>Observation.value[x]</w:t>
            </w:r>
          </w:p>
        </w:tc>
        <w:tc>
          <w:tcPr>
            <w:tcW w:w="2250" w:type="dxa"/>
            <w:tcPrChange w:id="7416" w:author="Andrea K. Fourquet" w:date="2018-07-15T22:55:00Z">
              <w:tcPr>
                <w:tcW w:w="2250" w:type="dxa"/>
              </w:tcPr>
            </w:tcPrChange>
          </w:tcPr>
          <w:p w14:paraId="25979A43" w14:textId="2BCF72CD" w:rsidR="003A05C3" w:rsidRPr="00375960" w:rsidRDefault="003A05C3" w:rsidP="00934FE4">
            <w:pPr>
              <w:pStyle w:val="TableEntry"/>
            </w:pPr>
            <w:r w:rsidRPr="00375960">
              <w:t>Coded Vital Signs Section</w:t>
            </w:r>
          </w:p>
        </w:tc>
      </w:tr>
      <w:tr w:rsidR="003A05C3" w:rsidRPr="00375960" w14:paraId="110B59E5" w14:textId="4405BA75" w:rsidTr="003A05C3">
        <w:trPr>
          <w:cantSplit/>
          <w:jc w:val="center"/>
          <w:trPrChange w:id="7417" w:author="Andrea K. Fourquet" w:date="2018-07-15T22:55:00Z">
            <w:trPr>
              <w:cantSplit/>
              <w:jc w:val="center"/>
            </w:trPr>
          </w:trPrChange>
        </w:trPr>
        <w:tc>
          <w:tcPr>
            <w:tcW w:w="2431" w:type="dxa"/>
            <w:shd w:val="clear" w:color="auto" w:fill="auto"/>
            <w:tcPrChange w:id="7418" w:author="Andrea K. Fourquet" w:date="2018-07-15T22:55:00Z">
              <w:tcPr>
                <w:tcW w:w="2430" w:type="dxa"/>
                <w:shd w:val="clear" w:color="auto" w:fill="auto"/>
              </w:tcPr>
            </w:tcPrChange>
          </w:tcPr>
          <w:p w14:paraId="421D08E1" w14:textId="77777777" w:rsidR="003A05C3" w:rsidRPr="00E7637C" w:rsidRDefault="003A05C3" w:rsidP="00E7637C">
            <w:pPr>
              <w:pStyle w:val="TableEntry"/>
            </w:pPr>
            <w:r w:rsidRPr="00E7637C">
              <w:t>Initial Field Respiratory Rate</w:t>
            </w:r>
          </w:p>
        </w:tc>
        <w:tc>
          <w:tcPr>
            <w:tcW w:w="3330" w:type="dxa"/>
            <w:shd w:val="clear" w:color="auto" w:fill="auto"/>
            <w:tcPrChange w:id="7419" w:author="Andrea K. Fourquet" w:date="2018-07-15T22:55:00Z">
              <w:tcPr>
                <w:tcW w:w="3330" w:type="dxa"/>
                <w:shd w:val="clear" w:color="auto" w:fill="auto"/>
              </w:tcPr>
            </w:tcPrChange>
          </w:tcPr>
          <w:p w14:paraId="3626FED7" w14:textId="4B0E80BD" w:rsidR="003A05C3" w:rsidRPr="00E7637C" w:rsidRDefault="003A05C3" w:rsidP="007475AB">
            <w:pPr>
              <w:pStyle w:val="TableEntry"/>
              <w:rPr>
                <w:rFonts w:eastAsia="Arial Unicode MS"/>
              </w:rPr>
            </w:pPr>
            <w:r w:rsidRPr="007475AB">
              <w:t>Encounter</w:t>
            </w:r>
            <w:r w:rsidRPr="00E7637C">
              <w:sym w:font="Wingdings" w:char="F0DF"/>
            </w:r>
            <w:r w:rsidRPr="007475AB">
              <w:t>Observation.value[x]</w:t>
            </w:r>
          </w:p>
        </w:tc>
        <w:tc>
          <w:tcPr>
            <w:tcW w:w="2250" w:type="dxa"/>
            <w:tcPrChange w:id="7420" w:author="Andrea K. Fourquet" w:date="2018-07-15T22:55:00Z">
              <w:tcPr>
                <w:tcW w:w="2250" w:type="dxa"/>
              </w:tcPr>
            </w:tcPrChange>
          </w:tcPr>
          <w:p w14:paraId="2ACEE43C" w14:textId="5073FC50" w:rsidR="003A05C3" w:rsidRPr="00375960" w:rsidRDefault="003A05C3" w:rsidP="00934FE4">
            <w:pPr>
              <w:pStyle w:val="TableEntry"/>
            </w:pPr>
            <w:r w:rsidRPr="00375960">
              <w:t>Coded Vital Signs Section</w:t>
            </w:r>
          </w:p>
        </w:tc>
      </w:tr>
      <w:tr w:rsidR="003A05C3" w:rsidRPr="00375960" w14:paraId="6E9238BB" w14:textId="5E16A172" w:rsidTr="003A05C3">
        <w:trPr>
          <w:cantSplit/>
          <w:jc w:val="center"/>
          <w:trPrChange w:id="7421" w:author="Andrea K. Fourquet" w:date="2018-07-15T22:55:00Z">
            <w:trPr>
              <w:cantSplit/>
              <w:jc w:val="center"/>
            </w:trPr>
          </w:trPrChange>
        </w:trPr>
        <w:tc>
          <w:tcPr>
            <w:tcW w:w="2431" w:type="dxa"/>
            <w:shd w:val="clear" w:color="auto" w:fill="auto"/>
            <w:tcPrChange w:id="7422" w:author="Andrea K. Fourquet" w:date="2018-07-15T22:55:00Z">
              <w:tcPr>
                <w:tcW w:w="2430" w:type="dxa"/>
                <w:shd w:val="clear" w:color="auto" w:fill="auto"/>
              </w:tcPr>
            </w:tcPrChange>
          </w:tcPr>
          <w:p w14:paraId="7B846D38" w14:textId="77777777" w:rsidR="003A05C3" w:rsidRPr="00E7637C" w:rsidRDefault="003A05C3" w:rsidP="00E7637C">
            <w:pPr>
              <w:pStyle w:val="TableEntry"/>
            </w:pPr>
            <w:r w:rsidRPr="00E7637C">
              <w:t>Initial Field Oxygen Saturation</w:t>
            </w:r>
          </w:p>
        </w:tc>
        <w:tc>
          <w:tcPr>
            <w:tcW w:w="3330" w:type="dxa"/>
            <w:shd w:val="clear" w:color="auto" w:fill="auto"/>
            <w:tcPrChange w:id="7423" w:author="Andrea K. Fourquet" w:date="2018-07-15T22:55:00Z">
              <w:tcPr>
                <w:tcW w:w="3330" w:type="dxa"/>
                <w:shd w:val="clear" w:color="auto" w:fill="auto"/>
              </w:tcPr>
            </w:tcPrChange>
          </w:tcPr>
          <w:p w14:paraId="325128AD" w14:textId="39BE8DD1" w:rsidR="003A05C3" w:rsidRPr="00E7637C" w:rsidRDefault="003A05C3" w:rsidP="007475AB">
            <w:pPr>
              <w:pStyle w:val="TableEntry"/>
              <w:rPr>
                <w:rFonts w:eastAsia="Arial Unicode MS"/>
              </w:rPr>
            </w:pPr>
            <w:r w:rsidRPr="007475AB">
              <w:t>Encounter</w:t>
            </w:r>
            <w:r w:rsidRPr="00E7637C">
              <w:sym w:font="Wingdings" w:char="F0DF"/>
            </w:r>
            <w:r w:rsidRPr="007475AB">
              <w:t>Observation.value[x]</w:t>
            </w:r>
          </w:p>
        </w:tc>
        <w:tc>
          <w:tcPr>
            <w:tcW w:w="2250" w:type="dxa"/>
            <w:tcPrChange w:id="7424" w:author="Andrea K. Fourquet" w:date="2018-07-15T22:55:00Z">
              <w:tcPr>
                <w:tcW w:w="2250" w:type="dxa"/>
              </w:tcPr>
            </w:tcPrChange>
          </w:tcPr>
          <w:p w14:paraId="253C6F7A" w14:textId="0CA35ABD" w:rsidR="003A05C3" w:rsidRPr="00375960" w:rsidRDefault="003A05C3" w:rsidP="00934FE4">
            <w:pPr>
              <w:pStyle w:val="TableEntry"/>
            </w:pPr>
            <w:r w:rsidRPr="00375960">
              <w:t>Coded Vital Signs Section</w:t>
            </w:r>
          </w:p>
        </w:tc>
      </w:tr>
      <w:tr w:rsidR="003A05C3" w:rsidRPr="00375960" w14:paraId="49A22708" w14:textId="1A8D65BA" w:rsidTr="003A05C3">
        <w:trPr>
          <w:cantSplit/>
          <w:jc w:val="center"/>
          <w:trPrChange w:id="7425" w:author="Andrea K. Fourquet" w:date="2018-07-15T22:55:00Z">
            <w:trPr>
              <w:cantSplit/>
              <w:jc w:val="center"/>
            </w:trPr>
          </w:trPrChange>
        </w:trPr>
        <w:tc>
          <w:tcPr>
            <w:tcW w:w="2431" w:type="dxa"/>
            <w:shd w:val="clear" w:color="auto" w:fill="auto"/>
            <w:tcPrChange w:id="7426" w:author="Andrea K. Fourquet" w:date="2018-07-15T22:55:00Z">
              <w:tcPr>
                <w:tcW w:w="2430" w:type="dxa"/>
                <w:shd w:val="clear" w:color="auto" w:fill="auto"/>
              </w:tcPr>
            </w:tcPrChange>
          </w:tcPr>
          <w:p w14:paraId="7A974D80" w14:textId="77777777" w:rsidR="003A05C3" w:rsidRPr="00E7637C" w:rsidRDefault="003A05C3" w:rsidP="00E7637C">
            <w:pPr>
              <w:pStyle w:val="TableEntry"/>
            </w:pPr>
            <w:r w:rsidRPr="00E7637C">
              <w:t>Initial Field Gcs – Eye</w:t>
            </w:r>
          </w:p>
        </w:tc>
        <w:tc>
          <w:tcPr>
            <w:tcW w:w="3330" w:type="dxa"/>
            <w:shd w:val="clear" w:color="auto" w:fill="auto"/>
            <w:tcPrChange w:id="7427" w:author="Andrea K. Fourquet" w:date="2018-07-15T22:55:00Z">
              <w:tcPr>
                <w:tcW w:w="3330" w:type="dxa"/>
                <w:shd w:val="clear" w:color="auto" w:fill="auto"/>
              </w:tcPr>
            </w:tcPrChange>
          </w:tcPr>
          <w:p w14:paraId="213D5993" w14:textId="40AC609C" w:rsidR="003A05C3" w:rsidRPr="00E7637C" w:rsidRDefault="003A05C3" w:rsidP="007475AB">
            <w:pPr>
              <w:pStyle w:val="TableEntry"/>
              <w:rPr>
                <w:rFonts w:eastAsia="Arial Unicode MS"/>
              </w:rPr>
            </w:pPr>
            <w:r w:rsidRPr="007475AB">
              <w:t>Encounter</w:t>
            </w:r>
            <w:r w:rsidRPr="00E7637C">
              <w:sym w:font="Wingdings" w:char="F0DF"/>
            </w:r>
            <w:r w:rsidRPr="007475AB">
              <w:t>Observation.value[x]</w:t>
            </w:r>
          </w:p>
        </w:tc>
        <w:tc>
          <w:tcPr>
            <w:tcW w:w="2250" w:type="dxa"/>
            <w:tcPrChange w:id="7428" w:author="Andrea K. Fourquet" w:date="2018-07-15T22:55:00Z">
              <w:tcPr>
                <w:tcW w:w="2250" w:type="dxa"/>
              </w:tcPr>
            </w:tcPrChange>
          </w:tcPr>
          <w:p w14:paraId="3D845235" w14:textId="2D837E6A" w:rsidR="003A05C3" w:rsidRPr="00375960" w:rsidRDefault="003A05C3" w:rsidP="00934FE4">
            <w:pPr>
              <w:pStyle w:val="TableEntry"/>
            </w:pPr>
            <w:r w:rsidRPr="00375960">
              <w:t>Coded Vital Signs Section</w:t>
            </w:r>
          </w:p>
        </w:tc>
      </w:tr>
      <w:tr w:rsidR="003A05C3" w:rsidRPr="00375960" w14:paraId="76D08126" w14:textId="18529997" w:rsidTr="003A05C3">
        <w:trPr>
          <w:cantSplit/>
          <w:jc w:val="center"/>
          <w:trPrChange w:id="7429" w:author="Andrea K. Fourquet" w:date="2018-07-15T22:55:00Z">
            <w:trPr>
              <w:cantSplit/>
              <w:jc w:val="center"/>
            </w:trPr>
          </w:trPrChange>
        </w:trPr>
        <w:tc>
          <w:tcPr>
            <w:tcW w:w="2431" w:type="dxa"/>
            <w:shd w:val="clear" w:color="auto" w:fill="auto"/>
            <w:tcPrChange w:id="7430" w:author="Andrea K. Fourquet" w:date="2018-07-15T22:55:00Z">
              <w:tcPr>
                <w:tcW w:w="2430" w:type="dxa"/>
                <w:shd w:val="clear" w:color="auto" w:fill="auto"/>
              </w:tcPr>
            </w:tcPrChange>
          </w:tcPr>
          <w:p w14:paraId="6CC03472" w14:textId="77777777" w:rsidR="003A05C3" w:rsidRPr="00E7637C" w:rsidRDefault="003A05C3" w:rsidP="00E7637C">
            <w:pPr>
              <w:pStyle w:val="TableEntry"/>
            </w:pPr>
            <w:r w:rsidRPr="00E7637C">
              <w:t>Initial Field Gcs – Verbal</w:t>
            </w:r>
          </w:p>
        </w:tc>
        <w:tc>
          <w:tcPr>
            <w:tcW w:w="3330" w:type="dxa"/>
            <w:shd w:val="clear" w:color="auto" w:fill="auto"/>
            <w:tcPrChange w:id="7431" w:author="Andrea K. Fourquet" w:date="2018-07-15T22:55:00Z">
              <w:tcPr>
                <w:tcW w:w="3330" w:type="dxa"/>
                <w:shd w:val="clear" w:color="auto" w:fill="auto"/>
              </w:tcPr>
            </w:tcPrChange>
          </w:tcPr>
          <w:p w14:paraId="004F21CE" w14:textId="7EE9AA1E" w:rsidR="003A05C3" w:rsidRPr="00E7637C" w:rsidRDefault="003A05C3" w:rsidP="007475AB">
            <w:pPr>
              <w:pStyle w:val="TableEntry"/>
              <w:rPr>
                <w:rFonts w:eastAsia="Arial Unicode MS"/>
              </w:rPr>
            </w:pPr>
            <w:r w:rsidRPr="007475AB">
              <w:t>Encounter</w:t>
            </w:r>
            <w:r w:rsidRPr="00E7637C">
              <w:sym w:font="Wingdings" w:char="F0DF"/>
            </w:r>
            <w:r w:rsidRPr="007475AB">
              <w:t>Observation.value[x]</w:t>
            </w:r>
          </w:p>
        </w:tc>
        <w:tc>
          <w:tcPr>
            <w:tcW w:w="2250" w:type="dxa"/>
            <w:tcPrChange w:id="7432" w:author="Andrea K. Fourquet" w:date="2018-07-15T22:55:00Z">
              <w:tcPr>
                <w:tcW w:w="2250" w:type="dxa"/>
              </w:tcPr>
            </w:tcPrChange>
          </w:tcPr>
          <w:p w14:paraId="33DB03A2" w14:textId="28958126" w:rsidR="003A05C3" w:rsidRPr="00375960" w:rsidRDefault="003A05C3" w:rsidP="00934FE4">
            <w:pPr>
              <w:pStyle w:val="TableEntry"/>
            </w:pPr>
            <w:r w:rsidRPr="00375960">
              <w:t>Coded Vital Signs Section</w:t>
            </w:r>
          </w:p>
        </w:tc>
      </w:tr>
      <w:tr w:rsidR="003A05C3" w:rsidRPr="00375960" w14:paraId="5A99532B" w14:textId="74272628" w:rsidTr="003A05C3">
        <w:trPr>
          <w:cantSplit/>
          <w:jc w:val="center"/>
          <w:trPrChange w:id="7433" w:author="Andrea K. Fourquet" w:date="2018-07-15T22:55:00Z">
            <w:trPr>
              <w:cantSplit/>
              <w:jc w:val="center"/>
            </w:trPr>
          </w:trPrChange>
        </w:trPr>
        <w:tc>
          <w:tcPr>
            <w:tcW w:w="2431" w:type="dxa"/>
            <w:shd w:val="clear" w:color="auto" w:fill="auto"/>
            <w:tcPrChange w:id="7434" w:author="Andrea K. Fourquet" w:date="2018-07-15T22:55:00Z">
              <w:tcPr>
                <w:tcW w:w="2430" w:type="dxa"/>
                <w:shd w:val="clear" w:color="auto" w:fill="auto"/>
              </w:tcPr>
            </w:tcPrChange>
          </w:tcPr>
          <w:p w14:paraId="37F77A2E" w14:textId="77777777" w:rsidR="003A05C3" w:rsidRPr="00E7637C" w:rsidRDefault="003A05C3" w:rsidP="00E7637C">
            <w:pPr>
              <w:pStyle w:val="TableEntry"/>
            </w:pPr>
            <w:r w:rsidRPr="00E7637C">
              <w:lastRenderedPageBreak/>
              <w:t>Initial Field Gcs – Motor</w:t>
            </w:r>
          </w:p>
        </w:tc>
        <w:tc>
          <w:tcPr>
            <w:tcW w:w="3330" w:type="dxa"/>
            <w:shd w:val="clear" w:color="auto" w:fill="auto"/>
            <w:tcPrChange w:id="7435" w:author="Andrea K. Fourquet" w:date="2018-07-15T22:55:00Z">
              <w:tcPr>
                <w:tcW w:w="3330" w:type="dxa"/>
                <w:shd w:val="clear" w:color="auto" w:fill="auto"/>
              </w:tcPr>
            </w:tcPrChange>
          </w:tcPr>
          <w:p w14:paraId="09FA18E2" w14:textId="04F6CE60" w:rsidR="003A05C3" w:rsidRPr="00E7637C" w:rsidRDefault="003A05C3" w:rsidP="007475AB">
            <w:pPr>
              <w:pStyle w:val="TableEntry"/>
              <w:rPr>
                <w:rFonts w:eastAsia="Arial Unicode MS"/>
              </w:rPr>
            </w:pPr>
            <w:r w:rsidRPr="007475AB">
              <w:t>Encounter</w:t>
            </w:r>
            <w:r w:rsidRPr="00E7637C">
              <w:sym w:font="Wingdings" w:char="F0DF"/>
            </w:r>
            <w:r w:rsidRPr="007475AB">
              <w:t>Observation.value[x]</w:t>
            </w:r>
          </w:p>
        </w:tc>
        <w:tc>
          <w:tcPr>
            <w:tcW w:w="2250" w:type="dxa"/>
            <w:tcPrChange w:id="7436" w:author="Andrea K. Fourquet" w:date="2018-07-15T22:55:00Z">
              <w:tcPr>
                <w:tcW w:w="2250" w:type="dxa"/>
              </w:tcPr>
            </w:tcPrChange>
          </w:tcPr>
          <w:p w14:paraId="1CEFB13D" w14:textId="0A886414" w:rsidR="003A05C3" w:rsidRPr="00375960" w:rsidRDefault="003A05C3" w:rsidP="00934FE4">
            <w:pPr>
              <w:pStyle w:val="TableEntry"/>
            </w:pPr>
            <w:r w:rsidRPr="00375960">
              <w:t>Coded Vital Signs Section</w:t>
            </w:r>
          </w:p>
        </w:tc>
      </w:tr>
      <w:tr w:rsidR="003A05C3" w:rsidRPr="00375960" w14:paraId="70FF9BC1" w14:textId="326F296F" w:rsidTr="003A05C3">
        <w:trPr>
          <w:cantSplit/>
          <w:jc w:val="center"/>
          <w:trPrChange w:id="7437" w:author="Andrea K. Fourquet" w:date="2018-07-15T22:55:00Z">
            <w:trPr>
              <w:cantSplit/>
              <w:jc w:val="center"/>
            </w:trPr>
          </w:trPrChange>
        </w:trPr>
        <w:tc>
          <w:tcPr>
            <w:tcW w:w="2431" w:type="dxa"/>
            <w:shd w:val="clear" w:color="auto" w:fill="auto"/>
            <w:tcPrChange w:id="7438" w:author="Andrea K. Fourquet" w:date="2018-07-15T22:55:00Z">
              <w:tcPr>
                <w:tcW w:w="2430" w:type="dxa"/>
                <w:shd w:val="clear" w:color="auto" w:fill="auto"/>
              </w:tcPr>
            </w:tcPrChange>
          </w:tcPr>
          <w:p w14:paraId="471873E2" w14:textId="77777777" w:rsidR="003A05C3" w:rsidRPr="00E7637C" w:rsidRDefault="003A05C3" w:rsidP="00E7637C">
            <w:pPr>
              <w:pStyle w:val="TableEntry"/>
            </w:pPr>
            <w:r w:rsidRPr="00E7637C">
              <w:t>Initial Field Gcs – Total</w:t>
            </w:r>
          </w:p>
        </w:tc>
        <w:tc>
          <w:tcPr>
            <w:tcW w:w="3330" w:type="dxa"/>
            <w:shd w:val="clear" w:color="auto" w:fill="auto"/>
            <w:tcPrChange w:id="7439" w:author="Andrea K. Fourquet" w:date="2018-07-15T22:55:00Z">
              <w:tcPr>
                <w:tcW w:w="3330" w:type="dxa"/>
                <w:shd w:val="clear" w:color="auto" w:fill="auto"/>
              </w:tcPr>
            </w:tcPrChange>
          </w:tcPr>
          <w:p w14:paraId="17CB6573" w14:textId="45E537F2" w:rsidR="003A05C3" w:rsidRPr="00E7637C" w:rsidRDefault="003A05C3" w:rsidP="007475AB">
            <w:pPr>
              <w:pStyle w:val="TableEntry"/>
              <w:rPr>
                <w:rFonts w:eastAsia="Arial Unicode MS"/>
              </w:rPr>
            </w:pPr>
            <w:r w:rsidRPr="007475AB">
              <w:t>Encounter</w:t>
            </w:r>
            <w:r w:rsidRPr="00E7637C">
              <w:sym w:font="Wingdings" w:char="F0DF"/>
            </w:r>
            <w:r w:rsidRPr="007475AB">
              <w:t>Observation.value[x]</w:t>
            </w:r>
          </w:p>
        </w:tc>
        <w:tc>
          <w:tcPr>
            <w:tcW w:w="2250" w:type="dxa"/>
            <w:tcPrChange w:id="7440" w:author="Andrea K. Fourquet" w:date="2018-07-15T22:55:00Z">
              <w:tcPr>
                <w:tcW w:w="2250" w:type="dxa"/>
              </w:tcPr>
            </w:tcPrChange>
          </w:tcPr>
          <w:p w14:paraId="6D954A9B" w14:textId="2D73FB81" w:rsidR="003A05C3" w:rsidRPr="00375960" w:rsidRDefault="003A05C3" w:rsidP="00934FE4">
            <w:pPr>
              <w:pStyle w:val="TableEntry"/>
            </w:pPr>
            <w:r w:rsidRPr="00375960">
              <w:t>Coded Vital Signs Section</w:t>
            </w:r>
          </w:p>
        </w:tc>
      </w:tr>
      <w:tr w:rsidR="003A05C3" w:rsidRPr="00375960" w14:paraId="49FAA468" w14:textId="135C20DC" w:rsidTr="003A05C3">
        <w:trPr>
          <w:cantSplit/>
          <w:jc w:val="center"/>
          <w:trPrChange w:id="7441" w:author="Andrea K. Fourquet" w:date="2018-07-15T22:55:00Z">
            <w:trPr>
              <w:cantSplit/>
              <w:jc w:val="center"/>
            </w:trPr>
          </w:trPrChange>
        </w:trPr>
        <w:tc>
          <w:tcPr>
            <w:tcW w:w="2431" w:type="dxa"/>
            <w:shd w:val="clear" w:color="auto" w:fill="auto"/>
            <w:tcPrChange w:id="7442" w:author="Andrea K. Fourquet" w:date="2018-07-15T22:55:00Z">
              <w:tcPr>
                <w:tcW w:w="2430" w:type="dxa"/>
                <w:shd w:val="clear" w:color="auto" w:fill="auto"/>
              </w:tcPr>
            </w:tcPrChange>
          </w:tcPr>
          <w:p w14:paraId="1907370C" w14:textId="77777777" w:rsidR="003A05C3" w:rsidRPr="00E7637C" w:rsidRDefault="003A05C3" w:rsidP="00E7637C">
            <w:pPr>
              <w:pStyle w:val="TableEntry"/>
            </w:pPr>
            <w:r w:rsidRPr="00E7637C">
              <w:t>Inter-Facility Transfer</w:t>
            </w:r>
          </w:p>
        </w:tc>
        <w:tc>
          <w:tcPr>
            <w:tcW w:w="3330" w:type="dxa"/>
            <w:shd w:val="clear" w:color="auto" w:fill="auto"/>
            <w:tcPrChange w:id="7443" w:author="Andrea K. Fourquet" w:date="2018-07-15T22:55:00Z">
              <w:tcPr>
                <w:tcW w:w="3330" w:type="dxa"/>
                <w:shd w:val="clear" w:color="auto" w:fill="auto"/>
              </w:tcPr>
            </w:tcPrChange>
          </w:tcPr>
          <w:p w14:paraId="5CFEA0AF" w14:textId="77777777" w:rsidR="003A05C3" w:rsidRPr="007475AB" w:rsidRDefault="003A05C3" w:rsidP="007475AB">
            <w:pPr>
              <w:pStyle w:val="TableEntry"/>
            </w:pPr>
            <w:r w:rsidRPr="007475AB">
              <w:t>Encounter.encounter- transportMode</w:t>
            </w:r>
          </w:p>
          <w:p w14:paraId="1C141873" w14:textId="2F673A4F" w:rsidR="003A05C3" w:rsidRPr="00E7637C" w:rsidRDefault="003A05C3" w:rsidP="007475AB">
            <w:pPr>
              <w:pStyle w:val="TableEntry"/>
              <w:rPr>
                <w:rFonts w:eastAsia="Arial Unicode MS"/>
              </w:rPr>
            </w:pPr>
            <w:r w:rsidRPr="007475AB">
              <w:t xml:space="preserve"> **IHE extension**</w:t>
            </w:r>
          </w:p>
        </w:tc>
        <w:tc>
          <w:tcPr>
            <w:tcW w:w="2250" w:type="dxa"/>
            <w:tcPrChange w:id="7444" w:author="Andrea K. Fourquet" w:date="2018-07-15T22:55:00Z">
              <w:tcPr>
                <w:tcW w:w="2250" w:type="dxa"/>
              </w:tcPr>
            </w:tcPrChange>
          </w:tcPr>
          <w:p w14:paraId="506557D6" w14:textId="6698CEE5" w:rsidR="003A05C3" w:rsidRPr="00375960" w:rsidRDefault="003A05C3" w:rsidP="00934FE4">
            <w:pPr>
              <w:pStyle w:val="TableEntry"/>
            </w:pPr>
            <w:r w:rsidRPr="00375960">
              <w:t>EMS Disposition Section</w:t>
            </w:r>
          </w:p>
        </w:tc>
      </w:tr>
      <w:tr w:rsidR="003A05C3" w:rsidRPr="00375960" w14:paraId="040209BF" w14:textId="5AE78442" w:rsidTr="003A05C3">
        <w:trPr>
          <w:cantSplit/>
          <w:jc w:val="center"/>
          <w:trPrChange w:id="7445" w:author="Andrea K. Fourquet" w:date="2018-07-15T22:55:00Z">
            <w:trPr>
              <w:cantSplit/>
              <w:jc w:val="center"/>
            </w:trPr>
          </w:trPrChange>
        </w:trPr>
        <w:tc>
          <w:tcPr>
            <w:tcW w:w="2431" w:type="dxa"/>
            <w:shd w:val="clear" w:color="auto" w:fill="auto"/>
            <w:tcPrChange w:id="7446" w:author="Andrea K. Fourquet" w:date="2018-07-15T22:55:00Z">
              <w:tcPr>
                <w:tcW w:w="2430" w:type="dxa"/>
                <w:shd w:val="clear" w:color="auto" w:fill="auto"/>
              </w:tcPr>
            </w:tcPrChange>
          </w:tcPr>
          <w:p w14:paraId="2F81FF33" w14:textId="77777777" w:rsidR="003A05C3" w:rsidRPr="00E7637C" w:rsidRDefault="003A05C3" w:rsidP="00E7637C">
            <w:pPr>
              <w:pStyle w:val="TableEntry"/>
            </w:pPr>
            <w:r w:rsidRPr="00E7637C">
              <w:t>Trauma Center Criteria</w:t>
            </w:r>
          </w:p>
        </w:tc>
        <w:tc>
          <w:tcPr>
            <w:tcW w:w="3330" w:type="dxa"/>
            <w:shd w:val="clear" w:color="auto" w:fill="auto"/>
            <w:tcPrChange w:id="7447" w:author="Andrea K. Fourquet" w:date="2018-07-15T22:55:00Z">
              <w:tcPr>
                <w:tcW w:w="3330" w:type="dxa"/>
                <w:shd w:val="clear" w:color="auto" w:fill="auto"/>
              </w:tcPr>
            </w:tcPrChange>
          </w:tcPr>
          <w:p w14:paraId="03FC602B" w14:textId="6A74719A" w:rsidR="003A05C3" w:rsidRPr="00E7637C" w:rsidRDefault="003A05C3" w:rsidP="007475AB">
            <w:pPr>
              <w:pStyle w:val="TableEntry"/>
              <w:rPr>
                <w:rFonts w:eastAsia="Arial Unicode MS"/>
              </w:rPr>
            </w:pPr>
            <w:r w:rsidRPr="007475AB">
              <w:t>Encounter</w:t>
            </w:r>
            <w:r w:rsidRPr="007475AB">
              <w:sym w:font="Wingdings" w:char="F0DF"/>
            </w:r>
            <w:r w:rsidRPr="007475AB">
              <w:t>Observation.value[x]</w:t>
            </w:r>
          </w:p>
        </w:tc>
        <w:tc>
          <w:tcPr>
            <w:tcW w:w="2250" w:type="dxa"/>
            <w:tcPrChange w:id="7448" w:author="Andrea K. Fourquet" w:date="2018-07-15T22:55:00Z">
              <w:tcPr>
                <w:tcW w:w="2250" w:type="dxa"/>
              </w:tcPr>
            </w:tcPrChange>
          </w:tcPr>
          <w:p w14:paraId="7EC9B7CE" w14:textId="7D52AC3D" w:rsidR="003A05C3" w:rsidRPr="00375960" w:rsidRDefault="003A05C3" w:rsidP="00934FE4">
            <w:pPr>
              <w:pStyle w:val="TableEntry"/>
            </w:pPr>
            <w:r w:rsidRPr="00375960">
              <w:t>EMS Injury Incident Description Section</w:t>
            </w:r>
          </w:p>
        </w:tc>
      </w:tr>
      <w:tr w:rsidR="003A05C3" w:rsidRPr="00375960" w14:paraId="589BB022" w14:textId="1B9D6641" w:rsidTr="003A05C3">
        <w:trPr>
          <w:cantSplit/>
          <w:jc w:val="center"/>
          <w:trPrChange w:id="7449" w:author="Andrea K. Fourquet" w:date="2018-07-15T22:55:00Z">
            <w:trPr>
              <w:cantSplit/>
              <w:jc w:val="center"/>
            </w:trPr>
          </w:trPrChange>
        </w:trPr>
        <w:tc>
          <w:tcPr>
            <w:tcW w:w="2431" w:type="dxa"/>
            <w:shd w:val="clear" w:color="auto" w:fill="auto"/>
            <w:tcPrChange w:id="7450" w:author="Andrea K. Fourquet" w:date="2018-07-15T22:55:00Z">
              <w:tcPr>
                <w:tcW w:w="2430" w:type="dxa"/>
                <w:shd w:val="clear" w:color="auto" w:fill="auto"/>
              </w:tcPr>
            </w:tcPrChange>
          </w:tcPr>
          <w:p w14:paraId="5D3C99BC" w14:textId="77777777" w:rsidR="003A05C3" w:rsidRPr="00E7637C" w:rsidRDefault="003A05C3" w:rsidP="00E7637C">
            <w:pPr>
              <w:pStyle w:val="TableEntry"/>
            </w:pPr>
            <w:r w:rsidRPr="00E7637C">
              <w:t>Vehicular, Pedestrian, Other Risk Injury</w:t>
            </w:r>
          </w:p>
        </w:tc>
        <w:tc>
          <w:tcPr>
            <w:tcW w:w="3330" w:type="dxa"/>
            <w:shd w:val="clear" w:color="auto" w:fill="auto"/>
            <w:tcPrChange w:id="7451" w:author="Andrea K. Fourquet" w:date="2018-07-15T22:55:00Z">
              <w:tcPr>
                <w:tcW w:w="3330" w:type="dxa"/>
                <w:shd w:val="clear" w:color="auto" w:fill="auto"/>
              </w:tcPr>
            </w:tcPrChange>
          </w:tcPr>
          <w:p w14:paraId="2A4949A9" w14:textId="4D9F2F9C" w:rsidR="003A05C3" w:rsidRPr="00E7637C" w:rsidRDefault="003A05C3" w:rsidP="007475AB">
            <w:pPr>
              <w:pStyle w:val="TableEntry"/>
              <w:rPr>
                <w:rFonts w:eastAsia="Arial Unicode MS"/>
              </w:rPr>
            </w:pPr>
            <w:r w:rsidRPr="00E7637C">
              <w:t>No Mapping Available</w:t>
            </w:r>
            <w:r w:rsidRPr="00E7637C">
              <w:rPr>
                <w:rFonts w:eastAsia="Arial Unicode MS"/>
              </w:rPr>
              <w:t xml:space="preserve"> </w:t>
            </w:r>
          </w:p>
        </w:tc>
        <w:tc>
          <w:tcPr>
            <w:tcW w:w="2250" w:type="dxa"/>
            <w:tcPrChange w:id="7452" w:author="Andrea K. Fourquet" w:date="2018-07-15T22:55:00Z">
              <w:tcPr>
                <w:tcW w:w="2250" w:type="dxa"/>
              </w:tcPr>
            </w:tcPrChange>
          </w:tcPr>
          <w:p w14:paraId="00688E61" w14:textId="6751EAA5" w:rsidR="003A05C3" w:rsidRPr="00375960" w:rsidRDefault="003A05C3" w:rsidP="00934FE4">
            <w:pPr>
              <w:pStyle w:val="TableEntry"/>
              <w:rPr>
                <w:color w:val="000000"/>
                <w:szCs w:val="24"/>
              </w:rPr>
            </w:pPr>
            <w:r w:rsidRPr="00375960">
              <w:t>EMS Injury Incident Description Section</w:t>
            </w:r>
          </w:p>
        </w:tc>
      </w:tr>
    </w:tbl>
    <w:p w14:paraId="65C2EE60" w14:textId="4CB70AB5" w:rsidR="00131E15" w:rsidRDefault="00131E15" w:rsidP="00131E15">
      <w:pPr>
        <w:pStyle w:val="Heading4"/>
        <w:rPr>
          <w:ins w:id="7453" w:author="Andrea K. Fourquet" w:date="2018-07-16T23:53:00Z"/>
        </w:rPr>
      </w:pPr>
      <w:ins w:id="7454" w:author="Andrea K. Fourquet" w:date="2018-07-16T23:53:00Z">
        <w:r w:rsidRPr="00375960">
          <w:rPr>
            <w:rFonts w:eastAsia="Arial"/>
          </w:rPr>
          <w:t>6.6.</w:t>
        </w:r>
        <w:r>
          <w:rPr>
            <w:rFonts w:eastAsia="Arial"/>
            <w:highlight w:val="yellow"/>
          </w:rPr>
          <w:t>X</w:t>
        </w:r>
        <w:r w:rsidRPr="00375960">
          <w:rPr>
            <w:rFonts w:eastAsia="Arial"/>
          </w:rPr>
          <w:t>.</w:t>
        </w:r>
        <w:r>
          <w:rPr>
            <w:rFonts w:eastAsia="Arial"/>
          </w:rPr>
          <w:t>7</w:t>
        </w:r>
        <w:r w:rsidRPr="00375960">
          <w:rPr>
            <w:rFonts w:eastAsia="Arial"/>
          </w:rPr>
          <w:t xml:space="preserve"> </w:t>
        </w:r>
        <w:r w:rsidRPr="00375960">
          <w:t>Data Import Option</w:t>
        </w:r>
        <w:r>
          <w:t>s tab</w:t>
        </w:r>
        <w:r w:rsidR="00383DE7">
          <w:t xml:space="preserve">le </w:t>
        </w:r>
      </w:ins>
    </w:p>
    <w:tbl>
      <w:tblPr>
        <w:tblW w:w="58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7455" w:author="Andrea K. Fourquet" w:date="2018-07-16T23:55:00Z">
          <w:tblPr>
            <w:tblW w:w="55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1885"/>
        <w:gridCol w:w="1625"/>
        <w:gridCol w:w="1818"/>
        <w:gridCol w:w="3330"/>
        <w:gridCol w:w="2250"/>
        <w:tblGridChange w:id="7456">
          <w:tblGrid>
            <w:gridCol w:w="1885"/>
            <w:gridCol w:w="546"/>
            <w:gridCol w:w="1079"/>
            <w:gridCol w:w="1352"/>
            <w:gridCol w:w="466"/>
            <w:gridCol w:w="1965"/>
            <w:gridCol w:w="1365"/>
            <w:gridCol w:w="1965"/>
            <w:gridCol w:w="285"/>
            <w:gridCol w:w="1965"/>
          </w:tblGrid>
        </w:tblGridChange>
      </w:tblGrid>
      <w:tr w:rsidR="00383DE7" w:rsidRPr="00375960" w14:paraId="69B246A1" w14:textId="77777777" w:rsidTr="00383DE7">
        <w:trPr>
          <w:tblHeader/>
          <w:jc w:val="center"/>
          <w:ins w:id="7457" w:author="Andrea K. Fourquet" w:date="2018-07-16T23:53:00Z"/>
          <w:trPrChange w:id="7458" w:author="Andrea K. Fourquet" w:date="2018-07-16T23:55:00Z">
            <w:trPr>
              <w:tblHeader/>
              <w:jc w:val="center"/>
            </w:trPr>
          </w:trPrChange>
        </w:trPr>
        <w:tc>
          <w:tcPr>
            <w:tcW w:w="1885" w:type="dxa"/>
            <w:shd w:val="clear" w:color="auto" w:fill="D9D9D9"/>
            <w:tcPrChange w:id="7459" w:author="Andrea K. Fourquet" w:date="2018-07-16T23:55:00Z">
              <w:tcPr>
                <w:tcW w:w="2431" w:type="dxa"/>
                <w:gridSpan w:val="2"/>
                <w:shd w:val="clear" w:color="auto" w:fill="D9D9D9"/>
              </w:tcPr>
            </w:tcPrChange>
          </w:tcPr>
          <w:p w14:paraId="0314AA32" w14:textId="3E4F8670" w:rsidR="00383DE7" w:rsidRPr="00375960" w:rsidRDefault="00383DE7" w:rsidP="00BC0653">
            <w:pPr>
              <w:pStyle w:val="TableEntryHeader"/>
              <w:rPr>
                <w:ins w:id="7460" w:author="Andrea K. Fourquet" w:date="2018-07-16T23:54:00Z"/>
              </w:rPr>
            </w:pPr>
            <w:ins w:id="7461" w:author="Andrea K. Fourquet" w:date="2018-07-16T23:54:00Z">
              <w:r w:rsidRPr="00375960">
                <w:t xml:space="preserve">Paramedicine Data Element </w:t>
              </w:r>
              <w:r>
                <w:t>for ED data import option</w:t>
              </w:r>
            </w:ins>
          </w:p>
        </w:tc>
        <w:tc>
          <w:tcPr>
            <w:tcW w:w="1625" w:type="dxa"/>
            <w:shd w:val="clear" w:color="auto" w:fill="D9D9D9"/>
            <w:tcPrChange w:id="7462" w:author="Andrea K. Fourquet" w:date="2018-07-16T23:55:00Z">
              <w:tcPr>
                <w:tcW w:w="2431" w:type="dxa"/>
                <w:gridSpan w:val="2"/>
                <w:shd w:val="clear" w:color="auto" w:fill="D9D9D9"/>
              </w:tcPr>
            </w:tcPrChange>
          </w:tcPr>
          <w:p w14:paraId="4675EEE6" w14:textId="17E2696B" w:rsidR="00383DE7" w:rsidRPr="00375960" w:rsidRDefault="00383DE7" w:rsidP="00BC0653">
            <w:pPr>
              <w:pStyle w:val="TableEntryHeader"/>
              <w:rPr>
                <w:ins w:id="7463" w:author="Andrea K. Fourquet" w:date="2018-07-16T23:54:00Z"/>
              </w:rPr>
            </w:pPr>
            <w:ins w:id="7464" w:author="Andrea K. Fourquet" w:date="2018-07-16T23:54:00Z">
              <w:r w:rsidRPr="00375960">
                <w:t xml:space="preserve">Paramedicine Data Element </w:t>
              </w:r>
              <w:r>
                <w:t>for quality data import option</w:t>
              </w:r>
            </w:ins>
          </w:p>
        </w:tc>
        <w:tc>
          <w:tcPr>
            <w:tcW w:w="1818" w:type="dxa"/>
            <w:shd w:val="clear" w:color="auto" w:fill="D9D9D9"/>
            <w:tcPrChange w:id="7465" w:author="Andrea K. Fourquet" w:date="2018-07-16T23:55:00Z">
              <w:tcPr>
                <w:tcW w:w="2431" w:type="dxa"/>
                <w:gridSpan w:val="2"/>
                <w:shd w:val="clear" w:color="auto" w:fill="D9D9D9"/>
              </w:tcPr>
            </w:tcPrChange>
          </w:tcPr>
          <w:p w14:paraId="7442F0F4" w14:textId="523E768C" w:rsidR="00383DE7" w:rsidRPr="00375960" w:rsidRDefault="00383DE7" w:rsidP="00BC0653">
            <w:pPr>
              <w:pStyle w:val="TableEntryHeader"/>
              <w:rPr>
                <w:ins w:id="7466" w:author="Andrea K. Fourquet" w:date="2018-07-16T23:53:00Z"/>
                <w:rFonts w:eastAsia="Arial Unicode MS"/>
                <w:szCs w:val="24"/>
              </w:rPr>
            </w:pPr>
            <w:ins w:id="7467" w:author="Andrea K. Fourquet" w:date="2018-07-16T23:53:00Z">
              <w:r w:rsidRPr="00375960">
                <w:t xml:space="preserve">Paramedicine Data Element </w:t>
              </w:r>
            </w:ins>
            <w:ins w:id="7468" w:author="Andrea K. Fourquet" w:date="2018-07-16T23:54:00Z">
              <w:r>
                <w:t>for trauma data import option</w:t>
              </w:r>
            </w:ins>
          </w:p>
        </w:tc>
        <w:tc>
          <w:tcPr>
            <w:tcW w:w="3330" w:type="dxa"/>
            <w:shd w:val="clear" w:color="auto" w:fill="D9D9D9"/>
            <w:tcPrChange w:id="7469" w:author="Andrea K. Fourquet" w:date="2018-07-16T23:55:00Z">
              <w:tcPr>
                <w:tcW w:w="3330" w:type="dxa"/>
                <w:gridSpan w:val="2"/>
                <w:shd w:val="clear" w:color="auto" w:fill="D9D9D9"/>
              </w:tcPr>
            </w:tcPrChange>
          </w:tcPr>
          <w:p w14:paraId="4722C4AA" w14:textId="77777777" w:rsidR="00383DE7" w:rsidRPr="00375960" w:rsidRDefault="00383DE7" w:rsidP="00BC0653">
            <w:pPr>
              <w:pStyle w:val="TableEntryHeader"/>
              <w:rPr>
                <w:ins w:id="7470" w:author="Andrea K. Fourquet" w:date="2018-07-16T23:53:00Z"/>
                <w:rFonts w:eastAsia="Arial Unicode MS"/>
                <w:szCs w:val="24"/>
              </w:rPr>
            </w:pPr>
            <w:ins w:id="7471" w:author="Andrea K. Fourquet" w:date="2018-07-16T23:53:00Z">
              <w:r w:rsidRPr="00375960">
                <w:t xml:space="preserve">FHIR Resource Location </w:t>
              </w:r>
            </w:ins>
          </w:p>
        </w:tc>
        <w:tc>
          <w:tcPr>
            <w:tcW w:w="2250" w:type="dxa"/>
            <w:shd w:val="clear" w:color="auto" w:fill="D9D9D9"/>
            <w:tcPrChange w:id="7472" w:author="Andrea K. Fourquet" w:date="2018-07-16T23:55:00Z">
              <w:tcPr>
                <w:tcW w:w="2250" w:type="dxa"/>
                <w:gridSpan w:val="2"/>
                <w:shd w:val="clear" w:color="auto" w:fill="D9D9D9"/>
              </w:tcPr>
            </w:tcPrChange>
          </w:tcPr>
          <w:p w14:paraId="1BDF89B3" w14:textId="77777777" w:rsidR="00383DE7" w:rsidRPr="00375960" w:rsidRDefault="00383DE7" w:rsidP="00BC0653">
            <w:pPr>
              <w:pStyle w:val="TableEntryHeader"/>
              <w:rPr>
                <w:ins w:id="7473" w:author="Andrea K. Fourquet" w:date="2018-07-16T23:53:00Z"/>
              </w:rPr>
            </w:pPr>
            <w:ins w:id="7474" w:author="Andrea K. Fourquet" w:date="2018-07-16T23:53:00Z">
              <w:r w:rsidRPr="00375960">
                <w:t xml:space="preserve">CDA Location </w:t>
              </w:r>
            </w:ins>
          </w:p>
        </w:tc>
      </w:tr>
      <w:tr w:rsidR="00383DE7" w:rsidRPr="00375960" w14:paraId="247DDFC4" w14:textId="77777777" w:rsidTr="00383DE7">
        <w:trPr>
          <w:cantSplit/>
          <w:jc w:val="center"/>
          <w:ins w:id="7475" w:author="Andrea K. Fourquet" w:date="2018-07-16T23:53:00Z"/>
          <w:trPrChange w:id="7476" w:author="Andrea K. Fourquet" w:date="2018-07-16T23:55:00Z">
            <w:trPr>
              <w:cantSplit/>
              <w:jc w:val="center"/>
            </w:trPr>
          </w:trPrChange>
        </w:trPr>
        <w:tc>
          <w:tcPr>
            <w:tcW w:w="1885" w:type="dxa"/>
            <w:tcPrChange w:id="7477" w:author="Andrea K. Fourquet" w:date="2018-07-16T23:55:00Z">
              <w:tcPr>
                <w:tcW w:w="2431" w:type="dxa"/>
                <w:gridSpan w:val="2"/>
              </w:tcPr>
            </w:tcPrChange>
          </w:tcPr>
          <w:p w14:paraId="1CC09A40" w14:textId="77777777" w:rsidR="00383DE7" w:rsidRPr="00E7637C" w:rsidRDefault="00383DE7" w:rsidP="00BC0653">
            <w:pPr>
              <w:pStyle w:val="TableEntry"/>
              <w:rPr>
                <w:ins w:id="7478" w:author="Andrea K. Fourquet" w:date="2018-07-16T23:54:00Z"/>
              </w:rPr>
            </w:pPr>
          </w:p>
        </w:tc>
        <w:tc>
          <w:tcPr>
            <w:tcW w:w="1625" w:type="dxa"/>
            <w:tcPrChange w:id="7479" w:author="Andrea K. Fourquet" w:date="2018-07-16T23:55:00Z">
              <w:tcPr>
                <w:tcW w:w="2431" w:type="dxa"/>
                <w:gridSpan w:val="2"/>
              </w:tcPr>
            </w:tcPrChange>
          </w:tcPr>
          <w:p w14:paraId="4FDB3FBA" w14:textId="3623F6D2" w:rsidR="00383DE7" w:rsidRPr="00E7637C" w:rsidRDefault="00383DE7" w:rsidP="00BC0653">
            <w:pPr>
              <w:pStyle w:val="TableEntry"/>
              <w:rPr>
                <w:ins w:id="7480" w:author="Andrea K. Fourquet" w:date="2018-07-16T23:54:00Z"/>
              </w:rPr>
            </w:pPr>
          </w:p>
        </w:tc>
        <w:tc>
          <w:tcPr>
            <w:tcW w:w="1818" w:type="dxa"/>
            <w:shd w:val="clear" w:color="auto" w:fill="auto"/>
            <w:tcPrChange w:id="7481" w:author="Andrea K. Fourquet" w:date="2018-07-16T23:55:00Z">
              <w:tcPr>
                <w:tcW w:w="2431" w:type="dxa"/>
                <w:gridSpan w:val="2"/>
                <w:shd w:val="clear" w:color="auto" w:fill="auto"/>
              </w:tcPr>
            </w:tcPrChange>
          </w:tcPr>
          <w:p w14:paraId="774C8DF0" w14:textId="089178FD" w:rsidR="00383DE7" w:rsidRPr="00E7637C" w:rsidRDefault="00383DE7" w:rsidP="00BC0653">
            <w:pPr>
              <w:pStyle w:val="TableEntry"/>
              <w:rPr>
                <w:ins w:id="7482" w:author="Andrea K. Fourquet" w:date="2018-07-16T23:53:00Z"/>
              </w:rPr>
            </w:pPr>
            <w:ins w:id="7483" w:author="Andrea K. Fourquet" w:date="2018-07-16T23:53:00Z">
              <w:r w:rsidRPr="00E7637C">
                <w:t>EMS Dispatch Date</w:t>
              </w:r>
            </w:ins>
          </w:p>
        </w:tc>
        <w:tc>
          <w:tcPr>
            <w:tcW w:w="3330" w:type="dxa"/>
            <w:shd w:val="clear" w:color="auto" w:fill="auto"/>
            <w:tcPrChange w:id="7484" w:author="Andrea K. Fourquet" w:date="2018-07-16T23:55:00Z">
              <w:tcPr>
                <w:tcW w:w="3330" w:type="dxa"/>
                <w:gridSpan w:val="2"/>
                <w:shd w:val="clear" w:color="auto" w:fill="auto"/>
              </w:tcPr>
            </w:tcPrChange>
          </w:tcPr>
          <w:p w14:paraId="4EEE2F44" w14:textId="77777777" w:rsidR="00383DE7" w:rsidRPr="00375960" w:rsidRDefault="00383DE7" w:rsidP="00BC0653">
            <w:pPr>
              <w:pStyle w:val="TableEntry"/>
              <w:rPr>
                <w:ins w:id="7485" w:author="Andrea K. Fourquet" w:date="2018-07-16T23:53:00Z"/>
              </w:rPr>
            </w:pPr>
            <w:ins w:id="7486" w:author="Andrea K. Fourquet" w:date="2018-07-16T23:53:00Z">
              <w:r w:rsidRPr="00375960">
                <w:t>Encounter.statusHistory.code</w:t>
              </w:r>
            </w:ins>
          </w:p>
          <w:p w14:paraId="22981FF1" w14:textId="77777777" w:rsidR="00383DE7" w:rsidRPr="00375960" w:rsidRDefault="00383DE7" w:rsidP="00BC0653">
            <w:pPr>
              <w:pStyle w:val="TableEntry"/>
              <w:rPr>
                <w:ins w:id="7487" w:author="Andrea K. Fourquet" w:date="2018-07-16T23:53:00Z"/>
              </w:rPr>
            </w:pPr>
          </w:p>
          <w:p w14:paraId="410E2B08" w14:textId="77777777" w:rsidR="00383DE7" w:rsidRPr="00375960" w:rsidRDefault="00383DE7" w:rsidP="00BC0653">
            <w:pPr>
              <w:pStyle w:val="TableEntry"/>
              <w:rPr>
                <w:ins w:id="7488" w:author="Andrea K. Fourquet" w:date="2018-07-16T23:53:00Z"/>
              </w:rPr>
            </w:pPr>
            <w:ins w:id="7489" w:author="Andrea K. Fourquet" w:date="2018-07-16T23:53:00Z">
              <w:r w:rsidRPr="00375960">
                <w:t>Encounter.statusHistory.period.start</w:t>
              </w:r>
            </w:ins>
          </w:p>
          <w:p w14:paraId="57959A83" w14:textId="77777777" w:rsidR="00383DE7" w:rsidRPr="00375960" w:rsidRDefault="00383DE7" w:rsidP="00BC0653">
            <w:pPr>
              <w:pStyle w:val="TableEntry"/>
              <w:rPr>
                <w:ins w:id="7490" w:author="Andrea K. Fourquet" w:date="2018-07-16T23:53:00Z"/>
              </w:rPr>
            </w:pPr>
          </w:p>
          <w:p w14:paraId="21556DCE" w14:textId="77777777" w:rsidR="00383DE7" w:rsidRPr="00375960" w:rsidRDefault="00383DE7" w:rsidP="00BC0653">
            <w:pPr>
              <w:pStyle w:val="TableEntry"/>
              <w:rPr>
                <w:ins w:id="7491" w:author="Andrea K. Fourquet" w:date="2018-07-16T23:53:00Z"/>
              </w:rPr>
            </w:pPr>
            <w:ins w:id="7492" w:author="Andrea K. Fourquet" w:date="2018-07-16T23:53:00Z">
              <w:r w:rsidRPr="00375960">
                <w:t>Encounter.statusHistory – Type</w:t>
              </w:r>
            </w:ins>
          </w:p>
          <w:p w14:paraId="656245FC" w14:textId="77777777" w:rsidR="00383DE7" w:rsidRPr="00375960" w:rsidRDefault="00383DE7" w:rsidP="00BC0653">
            <w:pPr>
              <w:pStyle w:val="TableEntry"/>
              <w:rPr>
                <w:ins w:id="7493" w:author="Andrea K. Fourquet" w:date="2018-07-16T23:53:00Z"/>
                <w:rFonts w:ascii="Arial Unicode MS" w:eastAsia="Arial Unicode MS" w:hAnsi="Arial Unicode MS" w:cs="Arial Unicode MS"/>
                <w:sz w:val="24"/>
                <w:szCs w:val="24"/>
              </w:rPr>
            </w:pPr>
            <w:ins w:id="7494" w:author="Andrea K. Fourquet" w:date="2018-07-16T23:53:00Z">
              <w:r w:rsidRPr="00375960">
                <w:t>**IHE Extension*</w:t>
              </w:r>
            </w:ins>
          </w:p>
        </w:tc>
        <w:tc>
          <w:tcPr>
            <w:tcW w:w="2250" w:type="dxa"/>
            <w:tcPrChange w:id="7495" w:author="Andrea K. Fourquet" w:date="2018-07-16T23:55:00Z">
              <w:tcPr>
                <w:tcW w:w="2250" w:type="dxa"/>
                <w:gridSpan w:val="2"/>
              </w:tcPr>
            </w:tcPrChange>
          </w:tcPr>
          <w:p w14:paraId="0623BFB3" w14:textId="77777777" w:rsidR="00383DE7" w:rsidRPr="00375960" w:rsidRDefault="00383DE7" w:rsidP="00BC0653">
            <w:pPr>
              <w:pStyle w:val="TableEntry"/>
              <w:rPr>
                <w:ins w:id="7496" w:author="Andrea K. Fourquet" w:date="2018-07-16T23:53:00Z"/>
              </w:rPr>
            </w:pPr>
            <w:ins w:id="7497" w:author="Andrea K. Fourquet" w:date="2018-07-16T23:53:00Z">
              <w:r w:rsidRPr="00375960">
                <w:t xml:space="preserve">EMS Response Section </w:t>
              </w:r>
            </w:ins>
          </w:p>
        </w:tc>
      </w:tr>
      <w:tr w:rsidR="00383DE7" w:rsidRPr="00375960" w14:paraId="6EEB1AEF" w14:textId="77777777" w:rsidTr="00383DE7">
        <w:trPr>
          <w:cantSplit/>
          <w:trHeight w:val="1628"/>
          <w:jc w:val="center"/>
          <w:ins w:id="7498" w:author="Andrea K. Fourquet" w:date="2018-07-16T23:53:00Z"/>
          <w:trPrChange w:id="7499" w:author="Andrea K. Fourquet" w:date="2018-07-16T23:55:00Z">
            <w:trPr>
              <w:cantSplit/>
              <w:trHeight w:val="1628"/>
              <w:jc w:val="center"/>
            </w:trPr>
          </w:trPrChange>
        </w:trPr>
        <w:tc>
          <w:tcPr>
            <w:tcW w:w="1885" w:type="dxa"/>
            <w:tcPrChange w:id="7500" w:author="Andrea K. Fourquet" w:date="2018-07-16T23:55:00Z">
              <w:tcPr>
                <w:tcW w:w="2431" w:type="dxa"/>
                <w:gridSpan w:val="2"/>
              </w:tcPr>
            </w:tcPrChange>
          </w:tcPr>
          <w:p w14:paraId="3DABB8E5" w14:textId="77777777" w:rsidR="00383DE7" w:rsidRPr="00E7637C" w:rsidRDefault="00383DE7" w:rsidP="00BC0653">
            <w:pPr>
              <w:pStyle w:val="TableEntry"/>
              <w:rPr>
                <w:ins w:id="7501" w:author="Andrea K. Fourquet" w:date="2018-07-16T23:54:00Z"/>
              </w:rPr>
            </w:pPr>
          </w:p>
        </w:tc>
        <w:tc>
          <w:tcPr>
            <w:tcW w:w="1625" w:type="dxa"/>
            <w:tcPrChange w:id="7502" w:author="Andrea K. Fourquet" w:date="2018-07-16T23:55:00Z">
              <w:tcPr>
                <w:tcW w:w="2431" w:type="dxa"/>
                <w:gridSpan w:val="2"/>
              </w:tcPr>
            </w:tcPrChange>
          </w:tcPr>
          <w:p w14:paraId="3D59D272" w14:textId="63B1F909" w:rsidR="00383DE7" w:rsidRPr="00E7637C" w:rsidRDefault="00383DE7" w:rsidP="00BC0653">
            <w:pPr>
              <w:pStyle w:val="TableEntry"/>
              <w:rPr>
                <w:ins w:id="7503" w:author="Andrea K. Fourquet" w:date="2018-07-16T23:54:00Z"/>
              </w:rPr>
            </w:pPr>
          </w:p>
        </w:tc>
        <w:tc>
          <w:tcPr>
            <w:tcW w:w="1818" w:type="dxa"/>
            <w:shd w:val="clear" w:color="auto" w:fill="auto"/>
            <w:tcPrChange w:id="7504" w:author="Andrea K. Fourquet" w:date="2018-07-16T23:55:00Z">
              <w:tcPr>
                <w:tcW w:w="2431" w:type="dxa"/>
                <w:gridSpan w:val="2"/>
                <w:shd w:val="clear" w:color="auto" w:fill="auto"/>
              </w:tcPr>
            </w:tcPrChange>
          </w:tcPr>
          <w:p w14:paraId="0BFE1C5A" w14:textId="12E6DA85" w:rsidR="00383DE7" w:rsidRPr="00E7637C" w:rsidRDefault="00383DE7" w:rsidP="00BC0653">
            <w:pPr>
              <w:pStyle w:val="TableEntry"/>
              <w:rPr>
                <w:ins w:id="7505" w:author="Andrea K. Fourquet" w:date="2018-07-16T23:53:00Z"/>
              </w:rPr>
            </w:pPr>
            <w:ins w:id="7506" w:author="Andrea K. Fourquet" w:date="2018-07-16T23:53:00Z">
              <w:r w:rsidRPr="00E7637C">
                <w:t>Ems Dispatch Time</w:t>
              </w:r>
            </w:ins>
          </w:p>
        </w:tc>
        <w:tc>
          <w:tcPr>
            <w:tcW w:w="3330" w:type="dxa"/>
            <w:shd w:val="clear" w:color="auto" w:fill="auto"/>
            <w:tcPrChange w:id="7507" w:author="Andrea K. Fourquet" w:date="2018-07-16T23:55:00Z">
              <w:tcPr>
                <w:tcW w:w="3330" w:type="dxa"/>
                <w:gridSpan w:val="2"/>
                <w:shd w:val="clear" w:color="auto" w:fill="auto"/>
              </w:tcPr>
            </w:tcPrChange>
          </w:tcPr>
          <w:p w14:paraId="2E925A60" w14:textId="77777777" w:rsidR="00383DE7" w:rsidRPr="00375960" w:rsidRDefault="00383DE7" w:rsidP="00BC0653">
            <w:pPr>
              <w:pStyle w:val="TableEntry"/>
              <w:rPr>
                <w:ins w:id="7508" w:author="Andrea K. Fourquet" w:date="2018-07-16T23:53:00Z"/>
              </w:rPr>
            </w:pPr>
            <w:ins w:id="7509" w:author="Andrea K. Fourquet" w:date="2018-07-16T23:53:00Z">
              <w:r w:rsidRPr="00375960">
                <w:t>Encounter.statusHistory.code</w:t>
              </w:r>
            </w:ins>
          </w:p>
          <w:p w14:paraId="3FA1D8C3" w14:textId="77777777" w:rsidR="00383DE7" w:rsidRPr="00375960" w:rsidRDefault="00383DE7" w:rsidP="00BC0653">
            <w:pPr>
              <w:pStyle w:val="TableEntry"/>
              <w:rPr>
                <w:ins w:id="7510" w:author="Andrea K. Fourquet" w:date="2018-07-16T23:53:00Z"/>
              </w:rPr>
            </w:pPr>
          </w:p>
          <w:p w14:paraId="3F057A0C" w14:textId="77777777" w:rsidR="00383DE7" w:rsidRPr="00375960" w:rsidRDefault="00383DE7" w:rsidP="00BC0653">
            <w:pPr>
              <w:pStyle w:val="TableEntry"/>
              <w:rPr>
                <w:ins w:id="7511" w:author="Andrea K. Fourquet" w:date="2018-07-16T23:53:00Z"/>
              </w:rPr>
            </w:pPr>
            <w:ins w:id="7512" w:author="Andrea K. Fourquet" w:date="2018-07-16T23:53:00Z">
              <w:r w:rsidRPr="00375960">
                <w:t>Encounter.statusHistory.period.start</w:t>
              </w:r>
            </w:ins>
          </w:p>
          <w:p w14:paraId="5027E398" w14:textId="77777777" w:rsidR="00383DE7" w:rsidRPr="00375960" w:rsidRDefault="00383DE7" w:rsidP="00BC0653">
            <w:pPr>
              <w:pStyle w:val="TableEntry"/>
              <w:rPr>
                <w:ins w:id="7513" w:author="Andrea K. Fourquet" w:date="2018-07-16T23:53:00Z"/>
              </w:rPr>
            </w:pPr>
          </w:p>
          <w:p w14:paraId="255311C4" w14:textId="77777777" w:rsidR="00383DE7" w:rsidRPr="00375960" w:rsidRDefault="00383DE7" w:rsidP="00BC0653">
            <w:pPr>
              <w:pStyle w:val="TableEntry"/>
              <w:rPr>
                <w:ins w:id="7514" w:author="Andrea K. Fourquet" w:date="2018-07-16T23:53:00Z"/>
              </w:rPr>
            </w:pPr>
            <w:ins w:id="7515" w:author="Andrea K. Fourquet" w:date="2018-07-16T23:53:00Z">
              <w:r w:rsidRPr="00375960">
                <w:t>Encounter.statusHistory – Type</w:t>
              </w:r>
            </w:ins>
          </w:p>
          <w:p w14:paraId="7EDD53FB" w14:textId="77777777" w:rsidR="00383DE7" w:rsidRPr="00375960" w:rsidRDefault="00383DE7" w:rsidP="00BC0653">
            <w:pPr>
              <w:pStyle w:val="TableEntry"/>
              <w:rPr>
                <w:ins w:id="7516" w:author="Andrea K. Fourquet" w:date="2018-07-16T23:53:00Z"/>
                <w:rFonts w:ascii="Arial Unicode MS" w:eastAsia="Arial Unicode MS" w:hAnsi="Arial Unicode MS" w:cs="Arial Unicode MS"/>
                <w:sz w:val="24"/>
                <w:szCs w:val="24"/>
              </w:rPr>
            </w:pPr>
            <w:ins w:id="7517" w:author="Andrea K. Fourquet" w:date="2018-07-16T23:53:00Z">
              <w:r w:rsidRPr="00375960">
                <w:t>**IHE Extension*</w:t>
              </w:r>
            </w:ins>
          </w:p>
        </w:tc>
        <w:tc>
          <w:tcPr>
            <w:tcW w:w="2250" w:type="dxa"/>
            <w:tcPrChange w:id="7518" w:author="Andrea K. Fourquet" w:date="2018-07-16T23:55:00Z">
              <w:tcPr>
                <w:tcW w:w="2250" w:type="dxa"/>
                <w:gridSpan w:val="2"/>
              </w:tcPr>
            </w:tcPrChange>
          </w:tcPr>
          <w:p w14:paraId="0BEBC4D7" w14:textId="77777777" w:rsidR="00383DE7" w:rsidRPr="00375960" w:rsidRDefault="00383DE7" w:rsidP="00BC0653">
            <w:pPr>
              <w:pStyle w:val="TableEntry"/>
              <w:rPr>
                <w:ins w:id="7519" w:author="Andrea K. Fourquet" w:date="2018-07-16T23:53:00Z"/>
              </w:rPr>
            </w:pPr>
            <w:ins w:id="7520" w:author="Andrea K. Fourquet" w:date="2018-07-16T23:53:00Z">
              <w:r w:rsidRPr="00375960">
                <w:t xml:space="preserve">EMS Response Section </w:t>
              </w:r>
            </w:ins>
          </w:p>
        </w:tc>
      </w:tr>
      <w:tr w:rsidR="00383DE7" w:rsidRPr="00375960" w14:paraId="68DF1CFE" w14:textId="77777777" w:rsidTr="00383DE7">
        <w:trPr>
          <w:cantSplit/>
          <w:jc w:val="center"/>
          <w:ins w:id="7521" w:author="Andrea K. Fourquet" w:date="2018-07-16T23:53:00Z"/>
          <w:trPrChange w:id="7522" w:author="Andrea K. Fourquet" w:date="2018-07-16T23:55:00Z">
            <w:trPr>
              <w:cantSplit/>
              <w:jc w:val="center"/>
            </w:trPr>
          </w:trPrChange>
        </w:trPr>
        <w:tc>
          <w:tcPr>
            <w:tcW w:w="1885" w:type="dxa"/>
            <w:tcPrChange w:id="7523" w:author="Andrea K. Fourquet" w:date="2018-07-16T23:55:00Z">
              <w:tcPr>
                <w:tcW w:w="2431" w:type="dxa"/>
                <w:gridSpan w:val="2"/>
              </w:tcPr>
            </w:tcPrChange>
          </w:tcPr>
          <w:p w14:paraId="085B2429" w14:textId="77777777" w:rsidR="00383DE7" w:rsidRPr="00E7637C" w:rsidRDefault="00383DE7" w:rsidP="00BC0653">
            <w:pPr>
              <w:pStyle w:val="TableEntry"/>
              <w:rPr>
                <w:ins w:id="7524" w:author="Andrea K. Fourquet" w:date="2018-07-16T23:54:00Z"/>
              </w:rPr>
            </w:pPr>
          </w:p>
        </w:tc>
        <w:tc>
          <w:tcPr>
            <w:tcW w:w="1625" w:type="dxa"/>
            <w:tcPrChange w:id="7525" w:author="Andrea K. Fourquet" w:date="2018-07-16T23:55:00Z">
              <w:tcPr>
                <w:tcW w:w="2431" w:type="dxa"/>
                <w:gridSpan w:val="2"/>
              </w:tcPr>
            </w:tcPrChange>
          </w:tcPr>
          <w:p w14:paraId="4A71BFC9" w14:textId="6BB83531" w:rsidR="00383DE7" w:rsidRPr="00E7637C" w:rsidRDefault="004B2E9A" w:rsidP="00BC0653">
            <w:pPr>
              <w:pStyle w:val="TableEntry"/>
              <w:rPr>
                <w:ins w:id="7526" w:author="Andrea K. Fourquet" w:date="2018-07-16T23:54:00Z"/>
              </w:rPr>
            </w:pPr>
            <w:ins w:id="7527" w:author="Andrea K. Fourquet" w:date="2018-07-17T00:00:00Z">
              <w:r w:rsidRPr="00375960">
                <w:t>Unit Arrived on Scene Date/</w:t>
              </w:r>
            </w:ins>
          </w:p>
        </w:tc>
        <w:tc>
          <w:tcPr>
            <w:tcW w:w="1818" w:type="dxa"/>
            <w:shd w:val="clear" w:color="auto" w:fill="auto"/>
            <w:tcPrChange w:id="7528" w:author="Andrea K. Fourquet" w:date="2018-07-16T23:55:00Z">
              <w:tcPr>
                <w:tcW w:w="2431" w:type="dxa"/>
                <w:gridSpan w:val="2"/>
                <w:shd w:val="clear" w:color="auto" w:fill="auto"/>
              </w:tcPr>
            </w:tcPrChange>
          </w:tcPr>
          <w:p w14:paraId="4C7530D2" w14:textId="0F5852EB" w:rsidR="00383DE7" w:rsidRPr="00E7637C" w:rsidRDefault="00383DE7" w:rsidP="00BC0653">
            <w:pPr>
              <w:pStyle w:val="TableEntry"/>
              <w:rPr>
                <w:ins w:id="7529" w:author="Andrea K. Fourquet" w:date="2018-07-16T23:53:00Z"/>
              </w:rPr>
            </w:pPr>
            <w:ins w:id="7530" w:author="Andrea K. Fourquet" w:date="2018-07-16T23:53:00Z">
              <w:r w:rsidRPr="00E7637C">
                <w:t>Ems Unit Arrival Date At Scene Or Transferring Facility</w:t>
              </w:r>
            </w:ins>
          </w:p>
        </w:tc>
        <w:tc>
          <w:tcPr>
            <w:tcW w:w="3330" w:type="dxa"/>
            <w:shd w:val="clear" w:color="auto" w:fill="auto"/>
            <w:tcPrChange w:id="7531" w:author="Andrea K. Fourquet" w:date="2018-07-16T23:55:00Z">
              <w:tcPr>
                <w:tcW w:w="3330" w:type="dxa"/>
                <w:gridSpan w:val="2"/>
                <w:shd w:val="clear" w:color="auto" w:fill="auto"/>
              </w:tcPr>
            </w:tcPrChange>
          </w:tcPr>
          <w:p w14:paraId="46DEB4A4" w14:textId="77777777" w:rsidR="00383DE7" w:rsidRPr="00375960" w:rsidRDefault="00383DE7" w:rsidP="00BC0653">
            <w:pPr>
              <w:pStyle w:val="TableEntry"/>
              <w:rPr>
                <w:ins w:id="7532" w:author="Andrea K. Fourquet" w:date="2018-07-16T23:53:00Z"/>
              </w:rPr>
            </w:pPr>
            <w:ins w:id="7533" w:author="Andrea K. Fourquet" w:date="2018-07-16T23:53:00Z">
              <w:r w:rsidRPr="00375960">
                <w:t>Encounter.statusHistory.code</w:t>
              </w:r>
            </w:ins>
          </w:p>
          <w:p w14:paraId="68C4D4F0" w14:textId="77777777" w:rsidR="00383DE7" w:rsidRPr="00375960" w:rsidRDefault="00383DE7" w:rsidP="00BC0653">
            <w:pPr>
              <w:pStyle w:val="TableEntry"/>
              <w:rPr>
                <w:ins w:id="7534" w:author="Andrea K. Fourquet" w:date="2018-07-16T23:53:00Z"/>
              </w:rPr>
            </w:pPr>
          </w:p>
          <w:p w14:paraId="6229E176" w14:textId="77777777" w:rsidR="00383DE7" w:rsidRPr="00375960" w:rsidRDefault="00383DE7" w:rsidP="00BC0653">
            <w:pPr>
              <w:pStyle w:val="TableEntry"/>
              <w:rPr>
                <w:ins w:id="7535" w:author="Andrea K. Fourquet" w:date="2018-07-16T23:53:00Z"/>
              </w:rPr>
            </w:pPr>
            <w:ins w:id="7536" w:author="Andrea K. Fourquet" w:date="2018-07-16T23:53:00Z">
              <w:r w:rsidRPr="00375960">
                <w:t>Encounter.statusHistory.period.start</w:t>
              </w:r>
            </w:ins>
          </w:p>
          <w:p w14:paraId="7BBB69BE" w14:textId="77777777" w:rsidR="00383DE7" w:rsidRPr="00375960" w:rsidRDefault="00383DE7" w:rsidP="00BC0653">
            <w:pPr>
              <w:pStyle w:val="TableEntry"/>
              <w:rPr>
                <w:ins w:id="7537" w:author="Andrea K. Fourquet" w:date="2018-07-16T23:53:00Z"/>
              </w:rPr>
            </w:pPr>
          </w:p>
          <w:p w14:paraId="5FD4A438" w14:textId="77777777" w:rsidR="00383DE7" w:rsidRPr="00375960" w:rsidRDefault="00383DE7" w:rsidP="00BC0653">
            <w:pPr>
              <w:pStyle w:val="TableEntry"/>
              <w:rPr>
                <w:ins w:id="7538" w:author="Andrea K. Fourquet" w:date="2018-07-16T23:53:00Z"/>
              </w:rPr>
            </w:pPr>
            <w:ins w:id="7539" w:author="Andrea K. Fourquet" w:date="2018-07-16T23:53:00Z">
              <w:r w:rsidRPr="00375960">
                <w:t>Encounter.statusHistory – Type</w:t>
              </w:r>
            </w:ins>
          </w:p>
          <w:p w14:paraId="7BACDE78" w14:textId="77777777" w:rsidR="00383DE7" w:rsidRPr="00375960" w:rsidRDefault="00383DE7" w:rsidP="00BC0653">
            <w:pPr>
              <w:pStyle w:val="TableEntry"/>
              <w:rPr>
                <w:ins w:id="7540" w:author="Andrea K. Fourquet" w:date="2018-07-16T23:53:00Z"/>
                <w:rFonts w:ascii="Arial Unicode MS" w:eastAsia="Arial Unicode MS" w:hAnsi="Arial Unicode MS" w:cs="Arial Unicode MS"/>
                <w:sz w:val="24"/>
                <w:szCs w:val="24"/>
              </w:rPr>
            </w:pPr>
            <w:ins w:id="7541" w:author="Andrea K. Fourquet" w:date="2018-07-16T23:53:00Z">
              <w:r w:rsidRPr="00375960">
                <w:t>**IHE Extension*</w:t>
              </w:r>
            </w:ins>
          </w:p>
        </w:tc>
        <w:tc>
          <w:tcPr>
            <w:tcW w:w="2250" w:type="dxa"/>
            <w:tcPrChange w:id="7542" w:author="Andrea K. Fourquet" w:date="2018-07-16T23:55:00Z">
              <w:tcPr>
                <w:tcW w:w="2250" w:type="dxa"/>
                <w:gridSpan w:val="2"/>
              </w:tcPr>
            </w:tcPrChange>
          </w:tcPr>
          <w:p w14:paraId="31DF918A" w14:textId="77777777" w:rsidR="00383DE7" w:rsidRPr="00375960" w:rsidRDefault="00383DE7" w:rsidP="00BC0653">
            <w:pPr>
              <w:pStyle w:val="TableEntry"/>
              <w:rPr>
                <w:ins w:id="7543" w:author="Andrea K. Fourquet" w:date="2018-07-16T23:53:00Z"/>
              </w:rPr>
            </w:pPr>
            <w:ins w:id="7544" w:author="Andrea K. Fourquet" w:date="2018-07-16T23:53:00Z">
              <w:r w:rsidRPr="00375960">
                <w:t xml:space="preserve">EMS Response Section </w:t>
              </w:r>
            </w:ins>
          </w:p>
        </w:tc>
      </w:tr>
      <w:tr w:rsidR="00383DE7" w:rsidRPr="00375960" w14:paraId="7D24B868" w14:textId="77777777" w:rsidTr="00383DE7">
        <w:trPr>
          <w:cantSplit/>
          <w:jc w:val="center"/>
          <w:ins w:id="7545" w:author="Andrea K. Fourquet" w:date="2018-07-16T23:53:00Z"/>
          <w:trPrChange w:id="7546" w:author="Andrea K. Fourquet" w:date="2018-07-16T23:55:00Z">
            <w:trPr>
              <w:cantSplit/>
              <w:jc w:val="center"/>
            </w:trPr>
          </w:trPrChange>
        </w:trPr>
        <w:tc>
          <w:tcPr>
            <w:tcW w:w="1885" w:type="dxa"/>
            <w:tcPrChange w:id="7547" w:author="Andrea K. Fourquet" w:date="2018-07-16T23:55:00Z">
              <w:tcPr>
                <w:tcW w:w="2431" w:type="dxa"/>
                <w:gridSpan w:val="2"/>
              </w:tcPr>
            </w:tcPrChange>
          </w:tcPr>
          <w:p w14:paraId="02E34B2D" w14:textId="77777777" w:rsidR="00383DE7" w:rsidRPr="00E7637C" w:rsidRDefault="00383DE7" w:rsidP="00BC0653">
            <w:pPr>
              <w:pStyle w:val="TableEntry"/>
              <w:rPr>
                <w:ins w:id="7548" w:author="Andrea K. Fourquet" w:date="2018-07-16T23:54:00Z"/>
              </w:rPr>
            </w:pPr>
          </w:p>
        </w:tc>
        <w:tc>
          <w:tcPr>
            <w:tcW w:w="1625" w:type="dxa"/>
            <w:tcPrChange w:id="7549" w:author="Andrea K. Fourquet" w:date="2018-07-16T23:55:00Z">
              <w:tcPr>
                <w:tcW w:w="2431" w:type="dxa"/>
                <w:gridSpan w:val="2"/>
              </w:tcPr>
            </w:tcPrChange>
          </w:tcPr>
          <w:p w14:paraId="4E4716BB" w14:textId="146F175E" w:rsidR="00383DE7" w:rsidRPr="00E7637C" w:rsidRDefault="00E8264B" w:rsidP="00BC0653">
            <w:pPr>
              <w:pStyle w:val="TableEntry"/>
              <w:rPr>
                <w:ins w:id="7550" w:author="Andrea K. Fourquet" w:date="2018-07-16T23:54:00Z"/>
              </w:rPr>
            </w:pPr>
            <w:ins w:id="7551" w:author="Andrea K. Fourquet" w:date="2018-07-17T00:01:00Z">
              <w:r w:rsidRPr="00375960">
                <w:t>Unit Arrived on Scene Time</w:t>
              </w:r>
            </w:ins>
          </w:p>
        </w:tc>
        <w:tc>
          <w:tcPr>
            <w:tcW w:w="1818" w:type="dxa"/>
            <w:shd w:val="clear" w:color="auto" w:fill="auto"/>
            <w:tcPrChange w:id="7552" w:author="Andrea K. Fourquet" w:date="2018-07-16T23:55:00Z">
              <w:tcPr>
                <w:tcW w:w="2431" w:type="dxa"/>
                <w:gridSpan w:val="2"/>
                <w:shd w:val="clear" w:color="auto" w:fill="auto"/>
              </w:tcPr>
            </w:tcPrChange>
          </w:tcPr>
          <w:p w14:paraId="52682F83" w14:textId="3C100971" w:rsidR="00383DE7" w:rsidRPr="00E7637C" w:rsidRDefault="00383DE7" w:rsidP="00BC0653">
            <w:pPr>
              <w:pStyle w:val="TableEntry"/>
              <w:rPr>
                <w:ins w:id="7553" w:author="Andrea K. Fourquet" w:date="2018-07-16T23:53:00Z"/>
              </w:rPr>
            </w:pPr>
            <w:ins w:id="7554" w:author="Andrea K. Fourquet" w:date="2018-07-16T23:53:00Z">
              <w:r w:rsidRPr="00E7637C">
                <w:t>Ems Unit Arrival Time At Scene Or Transferring Facility</w:t>
              </w:r>
            </w:ins>
          </w:p>
        </w:tc>
        <w:tc>
          <w:tcPr>
            <w:tcW w:w="3330" w:type="dxa"/>
            <w:shd w:val="clear" w:color="auto" w:fill="auto"/>
            <w:tcPrChange w:id="7555" w:author="Andrea K. Fourquet" w:date="2018-07-16T23:55:00Z">
              <w:tcPr>
                <w:tcW w:w="3330" w:type="dxa"/>
                <w:gridSpan w:val="2"/>
                <w:shd w:val="clear" w:color="auto" w:fill="auto"/>
              </w:tcPr>
            </w:tcPrChange>
          </w:tcPr>
          <w:p w14:paraId="01F39C5F" w14:textId="77777777" w:rsidR="00383DE7" w:rsidRPr="007475AB" w:rsidRDefault="00383DE7" w:rsidP="00BC0653">
            <w:pPr>
              <w:pStyle w:val="TableEntry"/>
              <w:rPr>
                <w:ins w:id="7556" w:author="Andrea K. Fourquet" w:date="2018-07-16T23:53:00Z"/>
              </w:rPr>
            </w:pPr>
            <w:ins w:id="7557" w:author="Andrea K. Fourquet" w:date="2018-07-16T23:53:00Z">
              <w:r w:rsidRPr="007475AB">
                <w:t>Encounter.statusHistory.code</w:t>
              </w:r>
            </w:ins>
          </w:p>
          <w:p w14:paraId="79C28B93" w14:textId="77777777" w:rsidR="00383DE7" w:rsidRPr="007475AB" w:rsidRDefault="00383DE7" w:rsidP="00BC0653">
            <w:pPr>
              <w:pStyle w:val="TableEntry"/>
              <w:rPr>
                <w:ins w:id="7558" w:author="Andrea K. Fourquet" w:date="2018-07-16T23:53:00Z"/>
              </w:rPr>
            </w:pPr>
          </w:p>
          <w:p w14:paraId="377186E8" w14:textId="77777777" w:rsidR="00383DE7" w:rsidRPr="007475AB" w:rsidRDefault="00383DE7" w:rsidP="00BC0653">
            <w:pPr>
              <w:pStyle w:val="TableEntry"/>
              <w:rPr>
                <w:ins w:id="7559" w:author="Andrea K. Fourquet" w:date="2018-07-16T23:53:00Z"/>
              </w:rPr>
            </w:pPr>
            <w:ins w:id="7560" w:author="Andrea K. Fourquet" w:date="2018-07-16T23:53:00Z">
              <w:r w:rsidRPr="007475AB">
                <w:t>Encounter.statusHistory.period.start</w:t>
              </w:r>
            </w:ins>
          </w:p>
          <w:p w14:paraId="19515078" w14:textId="77777777" w:rsidR="00383DE7" w:rsidRPr="007475AB" w:rsidRDefault="00383DE7" w:rsidP="00BC0653">
            <w:pPr>
              <w:pStyle w:val="TableEntry"/>
              <w:rPr>
                <w:ins w:id="7561" w:author="Andrea K. Fourquet" w:date="2018-07-16T23:53:00Z"/>
              </w:rPr>
            </w:pPr>
          </w:p>
          <w:p w14:paraId="5F88CB6E" w14:textId="77777777" w:rsidR="00383DE7" w:rsidRPr="007475AB" w:rsidRDefault="00383DE7" w:rsidP="00BC0653">
            <w:pPr>
              <w:pStyle w:val="TableEntry"/>
              <w:rPr>
                <w:ins w:id="7562" w:author="Andrea K. Fourquet" w:date="2018-07-16T23:53:00Z"/>
              </w:rPr>
            </w:pPr>
            <w:ins w:id="7563" w:author="Andrea K. Fourquet" w:date="2018-07-16T23:53:00Z">
              <w:r w:rsidRPr="007475AB">
                <w:t>Encounter.statusHistory – Type</w:t>
              </w:r>
            </w:ins>
          </w:p>
          <w:p w14:paraId="1DF131E0" w14:textId="77777777" w:rsidR="00383DE7" w:rsidRPr="00E7637C" w:rsidRDefault="00383DE7" w:rsidP="00BC0653">
            <w:pPr>
              <w:pStyle w:val="TableEntry"/>
              <w:rPr>
                <w:ins w:id="7564" w:author="Andrea K. Fourquet" w:date="2018-07-16T23:53:00Z"/>
                <w:rFonts w:eastAsia="Arial Unicode MS"/>
              </w:rPr>
            </w:pPr>
            <w:ins w:id="7565" w:author="Andrea K. Fourquet" w:date="2018-07-16T23:53:00Z">
              <w:r w:rsidRPr="007475AB">
                <w:t>**IHE Extension*</w:t>
              </w:r>
            </w:ins>
          </w:p>
        </w:tc>
        <w:tc>
          <w:tcPr>
            <w:tcW w:w="2250" w:type="dxa"/>
            <w:tcPrChange w:id="7566" w:author="Andrea K. Fourquet" w:date="2018-07-16T23:55:00Z">
              <w:tcPr>
                <w:tcW w:w="2250" w:type="dxa"/>
                <w:gridSpan w:val="2"/>
              </w:tcPr>
            </w:tcPrChange>
          </w:tcPr>
          <w:p w14:paraId="49131BF7" w14:textId="77777777" w:rsidR="00383DE7" w:rsidRPr="00375960" w:rsidRDefault="00383DE7" w:rsidP="00BC0653">
            <w:pPr>
              <w:pStyle w:val="TableEntry"/>
              <w:rPr>
                <w:ins w:id="7567" w:author="Andrea K. Fourquet" w:date="2018-07-16T23:53:00Z"/>
              </w:rPr>
            </w:pPr>
            <w:ins w:id="7568" w:author="Andrea K. Fourquet" w:date="2018-07-16T23:53:00Z">
              <w:r w:rsidRPr="00375960">
                <w:t xml:space="preserve">EMS Response Section </w:t>
              </w:r>
            </w:ins>
          </w:p>
        </w:tc>
      </w:tr>
      <w:tr w:rsidR="00383DE7" w:rsidRPr="00375960" w14:paraId="0AEB7B29" w14:textId="77777777" w:rsidTr="00383DE7">
        <w:trPr>
          <w:cantSplit/>
          <w:jc w:val="center"/>
          <w:ins w:id="7569" w:author="Andrea K. Fourquet" w:date="2018-07-16T23:53:00Z"/>
          <w:trPrChange w:id="7570" w:author="Andrea K. Fourquet" w:date="2018-07-16T23:55:00Z">
            <w:trPr>
              <w:cantSplit/>
              <w:jc w:val="center"/>
            </w:trPr>
          </w:trPrChange>
        </w:trPr>
        <w:tc>
          <w:tcPr>
            <w:tcW w:w="1885" w:type="dxa"/>
            <w:tcPrChange w:id="7571" w:author="Andrea K. Fourquet" w:date="2018-07-16T23:55:00Z">
              <w:tcPr>
                <w:tcW w:w="2431" w:type="dxa"/>
                <w:gridSpan w:val="2"/>
              </w:tcPr>
            </w:tcPrChange>
          </w:tcPr>
          <w:p w14:paraId="21B48279" w14:textId="77777777" w:rsidR="00383DE7" w:rsidRPr="00E7637C" w:rsidRDefault="00383DE7" w:rsidP="00BC0653">
            <w:pPr>
              <w:pStyle w:val="TableEntry"/>
              <w:rPr>
                <w:ins w:id="7572" w:author="Andrea K. Fourquet" w:date="2018-07-16T23:54:00Z"/>
              </w:rPr>
            </w:pPr>
          </w:p>
        </w:tc>
        <w:tc>
          <w:tcPr>
            <w:tcW w:w="1625" w:type="dxa"/>
            <w:tcPrChange w:id="7573" w:author="Andrea K. Fourquet" w:date="2018-07-16T23:55:00Z">
              <w:tcPr>
                <w:tcW w:w="2431" w:type="dxa"/>
                <w:gridSpan w:val="2"/>
              </w:tcPr>
            </w:tcPrChange>
          </w:tcPr>
          <w:p w14:paraId="3B90A761" w14:textId="239EE499" w:rsidR="00383DE7" w:rsidRPr="00E7637C" w:rsidRDefault="00383DE7" w:rsidP="00BC0653">
            <w:pPr>
              <w:pStyle w:val="TableEntry"/>
              <w:rPr>
                <w:ins w:id="7574" w:author="Andrea K. Fourquet" w:date="2018-07-16T23:54:00Z"/>
              </w:rPr>
            </w:pPr>
          </w:p>
        </w:tc>
        <w:tc>
          <w:tcPr>
            <w:tcW w:w="1818" w:type="dxa"/>
            <w:shd w:val="clear" w:color="auto" w:fill="auto"/>
            <w:tcPrChange w:id="7575" w:author="Andrea K. Fourquet" w:date="2018-07-16T23:55:00Z">
              <w:tcPr>
                <w:tcW w:w="2431" w:type="dxa"/>
                <w:gridSpan w:val="2"/>
                <w:shd w:val="clear" w:color="auto" w:fill="auto"/>
              </w:tcPr>
            </w:tcPrChange>
          </w:tcPr>
          <w:p w14:paraId="04C35A48" w14:textId="088398FC" w:rsidR="00383DE7" w:rsidRPr="00E7637C" w:rsidRDefault="00383DE7" w:rsidP="00BC0653">
            <w:pPr>
              <w:pStyle w:val="TableEntry"/>
              <w:rPr>
                <w:ins w:id="7576" w:author="Andrea K. Fourquet" w:date="2018-07-16T23:53:00Z"/>
              </w:rPr>
            </w:pPr>
            <w:ins w:id="7577" w:author="Andrea K. Fourquet" w:date="2018-07-16T23:53:00Z">
              <w:r w:rsidRPr="00E7637C">
                <w:t>Ems Unit Departure Date From Scene Or Transferring Facility</w:t>
              </w:r>
            </w:ins>
          </w:p>
        </w:tc>
        <w:tc>
          <w:tcPr>
            <w:tcW w:w="3330" w:type="dxa"/>
            <w:shd w:val="clear" w:color="auto" w:fill="auto"/>
            <w:tcPrChange w:id="7578" w:author="Andrea K. Fourquet" w:date="2018-07-16T23:55:00Z">
              <w:tcPr>
                <w:tcW w:w="3330" w:type="dxa"/>
                <w:gridSpan w:val="2"/>
                <w:shd w:val="clear" w:color="auto" w:fill="auto"/>
              </w:tcPr>
            </w:tcPrChange>
          </w:tcPr>
          <w:p w14:paraId="556B303B" w14:textId="77777777" w:rsidR="00383DE7" w:rsidRPr="007475AB" w:rsidRDefault="00383DE7" w:rsidP="00BC0653">
            <w:pPr>
              <w:pStyle w:val="TableEntry"/>
              <w:rPr>
                <w:ins w:id="7579" w:author="Andrea K. Fourquet" w:date="2018-07-16T23:53:00Z"/>
              </w:rPr>
            </w:pPr>
            <w:ins w:id="7580" w:author="Andrea K. Fourquet" w:date="2018-07-16T23:53:00Z">
              <w:r w:rsidRPr="007475AB">
                <w:t>Encounter.statusHistory.code</w:t>
              </w:r>
            </w:ins>
          </w:p>
          <w:p w14:paraId="0C262A7E" w14:textId="77777777" w:rsidR="00383DE7" w:rsidRPr="007475AB" w:rsidRDefault="00383DE7" w:rsidP="00BC0653">
            <w:pPr>
              <w:pStyle w:val="TableEntry"/>
              <w:rPr>
                <w:ins w:id="7581" w:author="Andrea K. Fourquet" w:date="2018-07-16T23:53:00Z"/>
              </w:rPr>
            </w:pPr>
          </w:p>
          <w:p w14:paraId="2F38DC32" w14:textId="77777777" w:rsidR="00383DE7" w:rsidRPr="007475AB" w:rsidRDefault="00383DE7" w:rsidP="00BC0653">
            <w:pPr>
              <w:pStyle w:val="TableEntry"/>
              <w:rPr>
                <w:ins w:id="7582" w:author="Andrea K. Fourquet" w:date="2018-07-16T23:53:00Z"/>
              </w:rPr>
            </w:pPr>
            <w:ins w:id="7583" w:author="Andrea K. Fourquet" w:date="2018-07-16T23:53:00Z">
              <w:r w:rsidRPr="007475AB">
                <w:t>Encounter.statusHistory.period.start</w:t>
              </w:r>
            </w:ins>
          </w:p>
          <w:p w14:paraId="33643B63" w14:textId="77777777" w:rsidR="00383DE7" w:rsidRPr="007475AB" w:rsidRDefault="00383DE7" w:rsidP="00BC0653">
            <w:pPr>
              <w:pStyle w:val="TableEntry"/>
              <w:rPr>
                <w:ins w:id="7584" w:author="Andrea K. Fourquet" w:date="2018-07-16T23:53:00Z"/>
              </w:rPr>
            </w:pPr>
          </w:p>
          <w:p w14:paraId="27471AE9" w14:textId="77777777" w:rsidR="00383DE7" w:rsidRPr="007475AB" w:rsidRDefault="00383DE7" w:rsidP="00BC0653">
            <w:pPr>
              <w:pStyle w:val="TableEntry"/>
              <w:rPr>
                <w:ins w:id="7585" w:author="Andrea K. Fourquet" w:date="2018-07-16T23:53:00Z"/>
              </w:rPr>
            </w:pPr>
            <w:ins w:id="7586" w:author="Andrea K. Fourquet" w:date="2018-07-16T23:53:00Z">
              <w:r w:rsidRPr="007475AB">
                <w:t>Encounter.statusHistory – Type</w:t>
              </w:r>
            </w:ins>
          </w:p>
          <w:p w14:paraId="6DE01D3B" w14:textId="77777777" w:rsidR="00383DE7" w:rsidRPr="00E7637C" w:rsidRDefault="00383DE7" w:rsidP="00BC0653">
            <w:pPr>
              <w:pStyle w:val="TableEntry"/>
              <w:rPr>
                <w:ins w:id="7587" w:author="Andrea K. Fourquet" w:date="2018-07-16T23:53:00Z"/>
                <w:rFonts w:eastAsia="Arial Unicode MS"/>
              </w:rPr>
            </w:pPr>
            <w:ins w:id="7588" w:author="Andrea K. Fourquet" w:date="2018-07-16T23:53:00Z">
              <w:r w:rsidRPr="007475AB">
                <w:t>**IHE Extension*</w:t>
              </w:r>
            </w:ins>
          </w:p>
        </w:tc>
        <w:tc>
          <w:tcPr>
            <w:tcW w:w="2250" w:type="dxa"/>
            <w:tcPrChange w:id="7589" w:author="Andrea K. Fourquet" w:date="2018-07-16T23:55:00Z">
              <w:tcPr>
                <w:tcW w:w="2250" w:type="dxa"/>
                <w:gridSpan w:val="2"/>
              </w:tcPr>
            </w:tcPrChange>
          </w:tcPr>
          <w:p w14:paraId="49CE504D" w14:textId="77777777" w:rsidR="00383DE7" w:rsidRPr="00375960" w:rsidRDefault="00383DE7" w:rsidP="00BC0653">
            <w:pPr>
              <w:pStyle w:val="TableEntry"/>
              <w:rPr>
                <w:ins w:id="7590" w:author="Andrea K. Fourquet" w:date="2018-07-16T23:53:00Z"/>
              </w:rPr>
            </w:pPr>
            <w:ins w:id="7591" w:author="Andrea K. Fourquet" w:date="2018-07-16T23:53:00Z">
              <w:r w:rsidRPr="00375960">
                <w:t xml:space="preserve">EMS Response Section </w:t>
              </w:r>
            </w:ins>
          </w:p>
        </w:tc>
      </w:tr>
      <w:tr w:rsidR="00383DE7" w:rsidRPr="00375960" w14:paraId="475DE4E2" w14:textId="77777777" w:rsidTr="00383DE7">
        <w:trPr>
          <w:cantSplit/>
          <w:jc w:val="center"/>
          <w:ins w:id="7592" w:author="Andrea K. Fourquet" w:date="2018-07-16T23:53:00Z"/>
          <w:trPrChange w:id="7593" w:author="Andrea K. Fourquet" w:date="2018-07-16T23:55:00Z">
            <w:trPr>
              <w:cantSplit/>
              <w:jc w:val="center"/>
            </w:trPr>
          </w:trPrChange>
        </w:trPr>
        <w:tc>
          <w:tcPr>
            <w:tcW w:w="1885" w:type="dxa"/>
            <w:tcPrChange w:id="7594" w:author="Andrea K. Fourquet" w:date="2018-07-16T23:55:00Z">
              <w:tcPr>
                <w:tcW w:w="2431" w:type="dxa"/>
                <w:gridSpan w:val="2"/>
              </w:tcPr>
            </w:tcPrChange>
          </w:tcPr>
          <w:p w14:paraId="73977FFE" w14:textId="77777777" w:rsidR="00383DE7" w:rsidRPr="00E7637C" w:rsidRDefault="00383DE7" w:rsidP="00BC0653">
            <w:pPr>
              <w:pStyle w:val="TableEntry"/>
              <w:rPr>
                <w:ins w:id="7595" w:author="Andrea K. Fourquet" w:date="2018-07-16T23:54:00Z"/>
              </w:rPr>
            </w:pPr>
          </w:p>
        </w:tc>
        <w:tc>
          <w:tcPr>
            <w:tcW w:w="1625" w:type="dxa"/>
            <w:tcPrChange w:id="7596" w:author="Andrea K. Fourquet" w:date="2018-07-16T23:55:00Z">
              <w:tcPr>
                <w:tcW w:w="2431" w:type="dxa"/>
                <w:gridSpan w:val="2"/>
              </w:tcPr>
            </w:tcPrChange>
          </w:tcPr>
          <w:p w14:paraId="4788CCF5" w14:textId="77E0512F" w:rsidR="00383DE7" w:rsidRPr="00E7637C" w:rsidRDefault="00383DE7" w:rsidP="00BC0653">
            <w:pPr>
              <w:pStyle w:val="TableEntry"/>
              <w:rPr>
                <w:ins w:id="7597" w:author="Andrea K. Fourquet" w:date="2018-07-16T23:54:00Z"/>
              </w:rPr>
            </w:pPr>
          </w:p>
        </w:tc>
        <w:tc>
          <w:tcPr>
            <w:tcW w:w="1818" w:type="dxa"/>
            <w:shd w:val="clear" w:color="auto" w:fill="auto"/>
            <w:tcPrChange w:id="7598" w:author="Andrea K. Fourquet" w:date="2018-07-16T23:55:00Z">
              <w:tcPr>
                <w:tcW w:w="2431" w:type="dxa"/>
                <w:gridSpan w:val="2"/>
                <w:shd w:val="clear" w:color="auto" w:fill="auto"/>
              </w:tcPr>
            </w:tcPrChange>
          </w:tcPr>
          <w:p w14:paraId="06E07790" w14:textId="42476209" w:rsidR="00383DE7" w:rsidRPr="00E7637C" w:rsidRDefault="00383DE7" w:rsidP="00BC0653">
            <w:pPr>
              <w:pStyle w:val="TableEntry"/>
              <w:rPr>
                <w:ins w:id="7599" w:author="Andrea K. Fourquet" w:date="2018-07-16T23:53:00Z"/>
              </w:rPr>
            </w:pPr>
            <w:ins w:id="7600" w:author="Andrea K. Fourquet" w:date="2018-07-16T23:53:00Z">
              <w:r w:rsidRPr="00E7637C">
                <w:t>Ems Unit Departure Time From Scene Or Transferring Facility</w:t>
              </w:r>
            </w:ins>
          </w:p>
        </w:tc>
        <w:tc>
          <w:tcPr>
            <w:tcW w:w="3330" w:type="dxa"/>
            <w:shd w:val="clear" w:color="auto" w:fill="auto"/>
            <w:tcPrChange w:id="7601" w:author="Andrea K. Fourquet" w:date="2018-07-16T23:55:00Z">
              <w:tcPr>
                <w:tcW w:w="3330" w:type="dxa"/>
                <w:gridSpan w:val="2"/>
                <w:shd w:val="clear" w:color="auto" w:fill="auto"/>
              </w:tcPr>
            </w:tcPrChange>
          </w:tcPr>
          <w:p w14:paraId="6C579478" w14:textId="77777777" w:rsidR="00383DE7" w:rsidRPr="007475AB" w:rsidRDefault="00383DE7" w:rsidP="00BC0653">
            <w:pPr>
              <w:pStyle w:val="TableEntry"/>
              <w:rPr>
                <w:ins w:id="7602" w:author="Andrea K. Fourquet" w:date="2018-07-16T23:53:00Z"/>
              </w:rPr>
            </w:pPr>
            <w:ins w:id="7603" w:author="Andrea K. Fourquet" w:date="2018-07-16T23:53:00Z">
              <w:r w:rsidRPr="007475AB">
                <w:t>Encounter.statusHistory.code</w:t>
              </w:r>
            </w:ins>
          </w:p>
          <w:p w14:paraId="76E7B288" w14:textId="77777777" w:rsidR="00383DE7" w:rsidRPr="007475AB" w:rsidRDefault="00383DE7" w:rsidP="00BC0653">
            <w:pPr>
              <w:pStyle w:val="TableEntry"/>
              <w:rPr>
                <w:ins w:id="7604" w:author="Andrea K. Fourquet" w:date="2018-07-16T23:53:00Z"/>
              </w:rPr>
            </w:pPr>
          </w:p>
          <w:p w14:paraId="31B8FDD3" w14:textId="77777777" w:rsidR="00383DE7" w:rsidRPr="007475AB" w:rsidRDefault="00383DE7" w:rsidP="00BC0653">
            <w:pPr>
              <w:pStyle w:val="TableEntry"/>
              <w:rPr>
                <w:ins w:id="7605" w:author="Andrea K. Fourquet" w:date="2018-07-16T23:53:00Z"/>
              </w:rPr>
            </w:pPr>
            <w:ins w:id="7606" w:author="Andrea K. Fourquet" w:date="2018-07-16T23:53:00Z">
              <w:r w:rsidRPr="007475AB">
                <w:t>Encounter.statusHistory.period.start</w:t>
              </w:r>
            </w:ins>
          </w:p>
          <w:p w14:paraId="20EE4938" w14:textId="77777777" w:rsidR="00383DE7" w:rsidRPr="007475AB" w:rsidRDefault="00383DE7" w:rsidP="00BC0653">
            <w:pPr>
              <w:pStyle w:val="TableEntry"/>
              <w:rPr>
                <w:ins w:id="7607" w:author="Andrea K. Fourquet" w:date="2018-07-16T23:53:00Z"/>
              </w:rPr>
            </w:pPr>
          </w:p>
          <w:p w14:paraId="707B9A58" w14:textId="77777777" w:rsidR="00383DE7" w:rsidRPr="007475AB" w:rsidRDefault="00383DE7" w:rsidP="00BC0653">
            <w:pPr>
              <w:pStyle w:val="TableEntry"/>
              <w:rPr>
                <w:ins w:id="7608" w:author="Andrea K. Fourquet" w:date="2018-07-16T23:53:00Z"/>
              </w:rPr>
            </w:pPr>
            <w:ins w:id="7609" w:author="Andrea K. Fourquet" w:date="2018-07-16T23:53:00Z">
              <w:r w:rsidRPr="007475AB">
                <w:t>Encounter.statusHistory – Type</w:t>
              </w:r>
            </w:ins>
          </w:p>
          <w:p w14:paraId="50DD1A3A" w14:textId="77777777" w:rsidR="00383DE7" w:rsidRPr="00E7637C" w:rsidRDefault="00383DE7" w:rsidP="00BC0653">
            <w:pPr>
              <w:pStyle w:val="TableEntry"/>
              <w:rPr>
                <w:ins w:id="7610" w:author="Andrea K. Fourquet" w:date="2018-07-16T23:53:00Z"/>
                <w:rFonts w:eastAsia="Arial Unicode MS"/>
              </w:rPr>
            </w:pPr>
            <w:ins w:id="7611" w:author="Andrea K. Fourquet" w:date="2018-07-16T23:53:00Z">
              <w:r w:rsidRPr="007475AB">
                <w:t>**IHE Extension*</w:t>
              </w:r>
            </w:ins>
          </w:p>
        </w:tc>
        <w:tc>
          <w:tcPr>
            <w:tcW w:w="2250" w:type="dxa"/>
            <w:tcPrChange w:id="7612" w:author="Andrea K. Fourquet" w:date="2018-07-16T23:55:00Z">
              <w:tcPr>
                <w:tcW w:w="2250" w:type="dxa"/>
                <w:gridSpan w:val="2"/>
              </w:tcPr>
            </w:tcPrChange>
          </w:tcPr>
          <w:p w14:paraId="4D441170" w14:textId="77777777" w:rsidR="00383DE7" w:rsidRPr="00375960" w:rsidRDefault="00383DE7" w:rsidP="00BC0653">
            <w:pPr>
              <w:pStyle w:val="TableEntry"/>
              <w:rPr>
                <w:ins w:id="7613" w:author="Andrea K. Fourquet" w:date="2018-07-16T23:53:00Z"/>
              </w:rPr>
            </w:pPr>
            <w:ins w:id="7614" w:author="Andrea K. Fourquet" w:date="2018-07-16T23:53:00Z">
              <w:r w:rsidRPr="00375960">
                <w:t xml:space="preserve">EMS Response Section </w:t>
              </w:r>
            </w:ins>
          </w:p>
        </w:tc>
      </w:tr>
      <w:tr w:rsidR="00383DE7" w:rsidRPr="00375960" w14:paraId="1EC3891B" w14:textId="77777777" w:rsidTr="00383DE7">
        <w:trPr>
          <w:cantSplit/>
          <w:jc w:val="center"/>
          <w:ins w:id="7615" w:author="Andrea K. Fourquet" w:date="2018-07-16T23:53:00Z"/>
          <w:trPrChange w:id="7616" w:author="Andrea K. Fourquet" w:date="2018-07-16T23:55:00Z">
            <w:trPr>
              <w:cantSplit/>
              <w:jc w:val="center"/>
            </w:trPr>
          </w:trPrChange>
        </w:trPr>
        <w:tc>
          <w:tcPr>
            <w:tcW w:w="1885" w:type="dxa"/>
            <w:tcPrChange w:id="7617" w:author="Andrea K. Fourquet" w:date="2018-07-16T23:55:00Z">
              <w:tcPr>
                <w:tcW w:w="2431" w:type="dxa"/>
                <w:gridSpan w:val="2"/>
              </w:tcPr>
            </w:tcPrChange>
          </w:tcPr>
          <w:p w14:paraId="6457C2F7" w14:textId="77777777" w:rsidR="00383DE7" w:rsidRPr="00E7637C" w:rsidRDefault="00383DE7" w:rsidP="00BC0653">
            <w:pPr>
              <w:pStyle w:val="TableEntry"/>
              <w:rPr>
                <w:ins w:id="7618" w:author="Andrea K. Fourquet" w:date="2018-07-16T23:54:00Z"/>
              </w:rPr>
            </w:pPr>
          </w:p>
        </w:tc>
        <w:tc>
          <w:tcPr>
            <w:tcW w:w="1625" w:type="dxa"/>
            <w:tcPrChange w:id="7619" w:author="Andrea K. Fourquet" w:date="2018-07-16T23:55:00Z">
              <w:tcPr>
                <w:tcW w:w="2431" w:type="dxa"/>
                <w:gridSpan w:val="2"/>
              </w:tcPr>
            </w:tcPrChange>
          </w:tcPr>
          <w:p w14:paraId="55C857D1" w14:textId="14E30587" w:rsidR="00383DE7" w:rsidRPr="00E7637C" w:rsidRDefault="00383DE7" w:rsidP="00BC0653">
            <w:pPr>
              <w:pStyle w:val="TableEntry"/>
              <w:rPr>
                <w:ins w:id="7620" w:author="Andrea K. Fourquet" w:date="2018-07-16T23:54:00Z"/>
              </w:rPr>
            </w:pPr>
          </w:p>
        </w:tc>
        <w:tc>
          <w:tcPr>
            <w:tcW w:w="1818" w:type="dxa"/>
            <w:shd w:val="clear" w:color="auto" w:fill="auto"/>
            <w:tcPrChange w:id="7621" w:author="Andrea K. Fourquet" w:date="2018-07-16T23:55:00Z">
              <w:tcPr>
                <w:tcW w:w="2431" w:type="dxa"/>
                <w:gridSpan w:val="2"/>
                <w:shd w:val="clear" w:color="auto" w:fill="auto"/>
              </w:tcPr>
            </w:tcPrChange>
          </w:tcPr>
          <w:p w14:paraId="78227ADB" w14:textId="73927CBD" w:rsidR="00383DE7" w:rsidRPr="00E7637C" w:rsidRDefault="00383DE7" w:rsidP="00BC0653">
            <w:pPr>
              <w:pStyle w:val="TableEntry"/>
              <w:rPr>
                <w:ins w:id="7622" w:author="Andrea K. Fourquet" w:date="2018-07-16T23:53:00Z"/>
              </w:rPr>
            </w:pPr>
            <w:ins w:id="7623" w:author="Andrea K. Fourquet" w:date="2018-07-16T23:53:00Z">
              <w:r w:rsidRPr="00E7637C">
                <w:t>Transport Mode</w:t>
              </w:r>
            </w:ins>
          </w:p>
        </w:tc>
        <w:tc>
          <w:tcPr>
            <w:tcW w:w="3330" w:type="dxa"/>
            <w:shd w:val="clear" w:color="auto" w:fill="auto"/>
            <w:tcPrChange w:id="7624" w:author="Andrea K. Fourquet" w:date="2018-07-16T23:55:00Z">
              <w:tcPr>
                <w:tcW w:w="3330" w:type="dxa"/>
                <w:gridSpan w:val="2"/>
                <w:shd w:val="clear" w:color="auto" w:fill="auto"/>
              </w:tcPr>
            </w:tcPrChange>
          </w:tcPr>
          <w:p w14:paraId="5DD00BB5" w14:textId="77777777" w:rsidR="00383DE7" w:rsidRPr="007475AB" w:rsidRDefault="00383DE7" w:rsidP="00BC0653">
            <w:pPr>
              <w:pStyle w:val="TableEntry"/>
              <w:rPr>
                <w:ins w:id="7625" w:author="Andrea K. Fourquet" w:date="2018-07-16T23:53:00Z"/>
              </w:rPr>
            </w:pPr>
            <w:ins w:id="7626" w:author="Andrea K. Fourquet" w:date="2018-07-16T23:53:00Z">
              <w:r w:rsidRPr="007475AB">
                <w:t>Encounter.encounter- transportMode</w:t>
              </w:r>
            </w:ins>
          </w:p>
          <w:p w14:paraId="115E0B2E" w14:textId="77777777" w:rsidR="00383DE7" w:rsidRPr="00E7637C" w:rsidRDefault="00383DE7" w:rsidP="00BC0653">
            <w:pPr>
              <w:pStyle w:val="TableEntry"/>
              <w:rPr>
                <w:ins w:id="7627" w:author="Andrea K. Fourquet" w:date="2018-07-16T23:53:00Z"/>
                <w:rFonts w:eastAsia="Arial Unicode MS"/>
              </w:rPr>
            </w:pPr>
            <w:ins w:id="7628" w:author="Andrea K. Fourquet" w:date="2018-07-16T23:53:00Z">
              <w:r w:rsidRPr="007475AB">
                <w:t xml:space="preserve"> **IHE extension**</w:t>
              </w:r>
            </w:ins>
          </w:p>
        </w:tc>
        <w:tc>
          <w:tcPr>
            <w:tcW w:w="2250" w:type="dxa"/>
            <w:tcPrChange w:id="7629" w:author="Andrea K. Fourquet" w:date="2018-07-16T23:55:00Z">
              <w:tcPr>
                <w:tcW w:w="2250" w:type="dxa"/>
                <w:gridSpan w:val="2"/>
              </w:tcPr>
            </w:tcPrChange>
          </w:tcPr>
          <w:p w14:paraId="5FDF90D1" w14:textId="77777777" w:rsidR="00383DE7" w:rsidRPr="00375960" w:rsidRDefault="00383DE7" w:rsidP="00BC0653">
            <w:pPr>
              <w:pStyle w:val="TableEntry"/>
              <w:rPr>
                <w:ins w:id="7630" w:author="Andrea K. Fourquet" w:date="2018-07-16T23:53:00Z"/>
              </w:rPr>
            </w:pPr>
            <w:ins w:id="7631" w:author="Andrea K. Fourquet" w:date="2018-07-16T23:53:00Z">
              <w:r w:rsidRPr="00375960">
                <w:t>EMS Disposition Section</w:t>
              </w:r>
            </w:ins>
          </w:p>
        </w:tc>
      </w:tr>
      <w:tr w:rsidR="00383DE7" w:rsidRPr="00375960" w14:paraId="218BFECE" w14:textId="77777777" w:rsidTr="00383DE7">
        <w:trPr>
          <w:cantSplit/>
          <w:jc w:val="center"/>
          <w:ins w:id="7632" w:author="Andrea K. Fourquet" w:date="2018-07-16T23:53:00Z"/>
          <w:trPrChange w:id="7633" w:author="Andrea K. Fourquet" w:date="2018-07-16T23:55:00Z">
            <w:trPr>
              <w:cantSplit/>
              <w:jc w:val="center"/>
            </w:trPr>
          </w:trPrChange>
        </w:trPr>
        <w:tc>
          <w:tcPr>
            <w:tcW w:w="1885" w:type="dxa"/>
            <w:tcPrChange w:id="7634" w:author="Andrea K. Fourquet" w:date="2018-07-16T23:55:00Z">
              <w:tcPr>
                <w:tcW w:w="2431" w:type="dxa"/>
                <w:gridSpan w:val="2"/>
              </w:tcPr>
            </w:tcPrChange>
          </w:tcPr>
          <w:p w14:paraId="360CE041" w14:textId="77777777" w:rsidR="00383DE7" w:rsidRPr="00E7637C" w:rsidRDefault="00383DE7" w:rsidP="00BC0653">
            <w:pPr>
              <w:pStyle w:val="TableEntry"/>
              <w:rPr>
                <w:ins w:id="7635" w:author="Andrea K. Fourquet" w:date="2018-07-16T23:54:00Z"/>
              </w:rPr>
            </w:pPr>
          </w:p>
        </w:tc>
        <w:tc>
          <w:tcPr>
            <w:tcW w:w="1625" w:type="dxa"/>
            <w:tcPrChange w:id="7636" w:author="Andrea K. Fourquet" w:date="2018-07-16T23:55:00Z">
              <w:tcPr>
                <w:tcW w:w="2431" w:type="dxa"/>
                <w:gridSpan w:val="2"/>
              </w:tcPr>
            </w:tcPrChange>
          </w:tcPr>
          <w:p w14:paraId="5D71FEA4" w14:textId="07D94A87" w:rsidR="00383DE7" w:rsidRPr="00E7637C" w:rsidRDefault="00383DE7" w:rsidP="00BC0653">
            <w:pPr>
              <w:pStyle w:val="TableEntry"/>
              <w:rPr>
                <w:ins w:id="7637" w:author="Andrea K. Fourquet" w:date="2018-07-16T23:54:00Z"/>
              </w:rPr>
            </w:pPr>
          </w:p>
        </w:tc>
        <w:tc>
          <w:tcPr>
            <w:tcW w:w="1818" w:type="dxa"/>
            <w:shd w:val="clear" w:color="auto" w:fill="auto"/>
            <w:tcPrChange w:id="7638" w:author="Andrea K. Fourquet" w:date="2018-07-16T23:55:00Z">
              <w:tcPr>
                <w:tcW w:w="2431" w:type="dxa"/>
                <w:gridSpan w:val="2"/>
                <w:shd w:val="clear" w:color="auto" w:fill="auto"/>
              </w:tcPr>
            </w:tcPrChange>
          </w:tcPr>
          <w:p w14:paraId="4E6F88DB" w14:textId="519BB4C0" w:rsidR="00383DE7" w:rsidRPr="00E7637C" w:rsidRDefault="00383DE7" w:rsidP="00BC0653">
            <w:pPr>
              <w:pStyle w:val="TableEntry"/>
              <w:rPr>
                <w:ins w:id="7639" w:author="Andrea K. Fourquet" w:date="2018-07-16T23:53:00Z"/>
              </w:rPr>
            </w:pPr>
            <w:ins w:id="7640" w:author="Andrea K. Fourquet" w:date="2018-07-16T23:53:00Z">
              <w:r w:rsidRPr="00E7637C">
                <w:t>Other Transport Mode</w:t>
              </w:r>
            </w:ins>
          </w:p>
        </w:tc>
        <w:tc>
          <w:tcPr>
            <w:tcW w:w="3330" w:type="dxa"/>
            <w:shd w:val="clear" w:color="auto" w:fill="auto"/>
            <w:tcPrChange w:id="7641" w:author="Andrea K. Fourquet" w:date="2018-07-16T23:55:00Z">
              <w:tcPr>
                <w:tcW w:w="3330" w:type="dxa"/>
                <w:gridSpan w:val="2"/>
                <w:shd w:val="clear" w:color="auto" w:fill="auto"/>
              </w:tcPr>
            </w:tcPrChange>
          </w:tcPr>
          <w:p w14:paraId="27E20E4E" w14:textId="77777777" w:rsidR="00383DE7" w:rsidRPr="007475AB" w:rsidRDefault="00383DE7" w:rsidP="00BC0653">
            <w:pPr>
              <w:pStyle w:val="TableEntry"/>
              <w:rPr>
                <w:ins w:id="7642" w:author="Andrea K. Fourquet" w:date="2018-07-16T23:53:00Z"/>
              </w:rPr>
            </w:pPr>
            <w:ins w:id="7643" w:author="Andrea K. Fourquet" w:date="2018-07-16T23:53:00Z">
              <w:r w:rsidRPr="007475AB">
                <w:t>Encounter.encounter- transportMode</w:t>
              </w:r>
            </w:ins>
          </w:p>
          <w:p w14:paraId="264B8A86" w14:textId="77777777" w:rsidR="00383DE7" w:rsidRPr="00E7637C" w:rsidRDefault="00383DE7" w:rsidP="00BC0653">
            <w:pPr>
              <w:pStyle w:val="TableEntry"/>
              <w:rPr>
                <w:ins w:id="7644" w:author="Andrea K. Fourquet" w:date="2018-07-16T23:53:00Z"/>
                <w:rFonts w:eastAsia="Arial Unicode MS"/>
              </w:rPr>
            </w:pPr>
            <w:ins w:id="7645" w:author="Andrea K. Fourquet" w:date="2018-07-16T23:53:00Z">
              <w:r w:rsidRPr="007475AB">
                <w:t xml:space="preserve"> **IHE extension**</w:t>
              </w:r>
            </w:ins>
          </w:p>
        </w:tc>
        <w:tc>
          <w:tcPr>
            <w:tcW w:w="2250" w:type="dxa"/>
            <w:tcPrChange w:id="7646" w:author="Andrea K. Fourquet" w:date="2018-07-16T23:55:00Z">
              <w:tcPr>
                <w:tcW w:w="2250" w:type="dxa"/>
                <w:gridSpan w:val="2"/>
              </w:tcPr>
            </w:tcPrChange>
          </w:tcPr>
          <w:p w14:paraId="3B0DF565" w14:textId="77777777" w:rsidR="00383DE7" w:rsidRPr="00375960" w:rsidRDefault="00383DE7" w:rsidP="00BC0653">
            <w:pPr>
              <w:pStyle w:val="TableEntry"/>
              <w:rPr>
                <w:ins w:id="7647" w:author="Andrea K. Fourquet" w:date="2018-07-16T23:53:00Z"/>
              </w:rPr>
            </w:pPr>
            <w:ins w:id="7648" w:author="Andrea K. Fourquet" w:date="2018-07-16T23:53:00Z">
              <w:r w:rsidRPr="00375960">
                <w:t>EMS Disposition Section</w:t>
              </w:r>
            </w:ins>
          </w:p>
        </w:tc>
      </w:tr>
      <w:tr w:rsidR="00383DE7" w:rsidRPr="00375960" w14:paraId="7C4E5000" w14:textId="77777777" w:rsidTr="00383DE7">
        <w:trPr>
          <w:cantSplit/>
          <w:jc w:val="center"/>
          <w:ins w:id="7649" w:author="Andrea K. Fourquet" w:date="2018-07-16T23:53:00Z"/>
          <w:trPrChange w:id="7650" w:author="Andrea K. Fourquet" w:date="2018-07-16T23:55:00Z">
            <w:trPr>
              <w:cantSplit/>
              <w:jc w:val="center"/>
            </w:trPr>
          </w:trPrChange>
        </w:trPr>
        <w:tc>
          <w:tcPr>
            <w:tcW w:w="1885" w:type="dxa"/>
            <w:tcPrChange w:id="7651" w:author="Andrea K. Fourquet" w:date="2018-07-16T23:55:00Z">
              <w:tcPr>
                <w:tcW w:w="2431" w:type="dxa"/>
                <w:gridSpan w:val="2"/>
              </w:tcPr>
            </w:tcPrChange>
          </w:tcPr>
          <w:p w14:paraId="23C0B9C5" w14:textId="77777777" w:rsidR="00383DE7" w:rsidRPr="00E7637C" w:rsidRDefault="00383DE7" w:rsidP="00BC0653">
            <w:pPr>
              <w:pStyle w:val="TableEntry"/>
              <w:rPr>
                <w:ins w:id="7652" w:author="Andrea K. Fourquet" w:date="2018-07-16T23:54:00Z"/>
              </w:rPr>
            </w:pPr>
          </w:p>
        </w:tc>
        <w:tc>
          <w:tcPr>
            <w:tcW w:w="1625" w:type="dxa"/>
            <w:tcPrChange w:id="7653" w:author="Andrea K. Fourquet" w:date="2018-07-16T23:55:00Z">
              <w:tcPr>
                <w:tcW w:w="2431" w:type="dxa"/>
                <w:gridSpan w:val="2"/>
              </w:tcPr>
            </w:tcPrChange>
          </w:tcPr>
          <w:p w14:paraId="7AC6577D" w14:textId="358E00C8" w:rsidR="00383DE7" w:rsidRPr="00E7637C" w:rsidRDefault="00383DE7" w:rsidP="00BC0653">
            <w:pPr>
              <w:pStyle w:val="TableEntry"/>
              <w:rPr>
                <w:ins w:id="7654" w:author="Andrea K. Fourquet" w:date="2018-07-16T23:54:00Z"/>
              </w:rPr>
            </w:pPr>
          </w:p>
        </w:tc>
        <w:tc>
          <w:tcPr>
            <w:tcW w:w="1818" w:type="dxa"/>
            <w:shd w:val="clear" w:color="auto" w:fill="auto"/>
            <w:tcPrChange w:id="7655" w:author="Andrea K. Fourquet" w:date="2018-07-16T23:55:00Z">
              <w:tcPr>
                <w:tcW w:w="2431" w:type="dxa"/>
                <w:gridSpan w:val="2"/>
                <w:shd w:val="clear" w:color="auto" w:fill="auto"/>
              </w:tcPr>
            </w:tcPrChange>
          </w:tcPr>
          <w:p w14:paraId="12BAF9E2" w14:textId="6BFD983D" w:rsidR="00383DE7" w:rsidRPr="00E7637C" w:rsidRDefault="00383DE7" w:rsidP="00BC0653">
            <w:pPr>
              <w:pStyle w:val="TableEntry"/>
              <w:rPr>
                <w:ins w:id="7656" w:author="Andrea K. Fourquet" w:date="2018-07-16T23:53:00Z"/>
              </w:rPr>
            </w:pPr>
            <w:ins w:id="7657" w:author="Andrea K. Fourquet" w:date="2018-07-16T23:53:00Z">
              <w:r w:rsidRPr="00E7637C">
                <w:t>Initial Field Systolic Blood Pressure</w:t>
              </w:r>
            </w:ins>
          </w:p>
        </w:tc>
        <w:tc>
          <w:tcPr>
            <w:tcW w:w="3330" w:type="dxa"/>
            <w:shd w:val="clear" w:color="auto" w:fill="auto"/>
            <w:tcPrChange w:id="7658" w:author="Andrea K. Fourquet" w:date="2018-07-16T23:55:00Z">
              <w:tcPr>
                <w:tcW w:w="3330" w:type="dxa"/>
                <w:gridSpan w:val="2"/>
                <w:shd w:val="clear" w:color="auto" w:fill="auto"/>
              </w:tcPr>
            </w:tcPrChange>
          </w:tcPr>
          <w:p w14:paraId="2A110CCC" w14:textId="77777777" w:rsidR="00383DE7" w:rsidRPr="007475AB" w:rsidRDefault="00383DE7" w:rsidP="00BC0653">
            <w:pPr>
              <w:pStyle w:val="TableEntry"/>
              <w:rPr>
                <w:ins w:id="7659" w:author="Andrea K. Fourquet" w:date="2018-07-16T23:53:00Z"/>
              </w:rPr>
            </w:pPr>
            <w:ins w:id="7660" w:author="Andrea K. Fourquet" w:date="2018-07-16T23:53:00Z">
              <w:r w:rsidRPr="007475AB">
                <w:t>Encounter</w:t>
              </w:r>
              <w:r w:rsidRPr="00E7637C">
                <w:sym w:font="Wingdings" w:char="F0DF"/>
              </w:r>
              <w:r w:rsidRPr="007475AB">
                <w:t>Observation.value[x]</w:t>
              </w:r>
            </w:ins>
          </w:p>
        </w:tc>
        <w:tc>
          <w:tcPr>
            <w:tcW w:w="2250" w:type="dxa"/>
            <w:tcPrChange w:id="7661" w:author="Andrea K. Fourquet" w:date="2018-07-16T23:55:00Z">
              <w:tcPr>
                <w:tcW w:w="2250" w:type="dxa"/>
                <w:gridSpan w:val="2"/>
              </w:tcPr>
            </w:tcPrChange>
          </w:tcPr>
          <w:p w14:paraId="6B24C2B3" w14:textId="77777777" w:rsidR="00383DE7" w:rsidRPr="00375960" w:rsidRDefault="00383DE7" w:rsidP="00BC0653">
            <w:pPr>
              <w:pStyle w:val="TableEntry"/>
              <w:rPr>
                <w:ins w:id="7662" w:author="Andrea K. Fourquet" w:date="2018-07-16T23:53:00Z"/>
              </w:rPr>
            </w:pPr>
            <w:ins w:id="7663" w:author="Andrea K. Fourquet" w:date="2018-07-16T23:53:00Z">
              <w:r w:rsidRPr="00375960">
                <w:t>Coded Vital Signs Section</w:t>
              </w:r>
            </w:ins>
          </w:p>
        </w:tc>
      </w:tr>
      <w:tr w:rsidR="00383DE7" w:rsidRPr="00375960" w14:paraId="4DB9A38F" w14:textId="77777777" w:rsidTr="00383DE7">
        <w:trPr>
          <w:cantSplit/>
          <w:jc w:val="center"/>
          <w:ins w:id="7664" w:author="Andrea K. Fourquet" w:date="2018-07-16T23:53:00Z"/>
          <w:trPrChange w:id="7665" w:author="Andrea K. Fourquet" w:date="2018-07-16T23:55:00Z">
            <w:trPr>
              <w:cantSplit/>
              <w:jc w:val="center"/>
            </w:trPr>
          </w:trPrChange>
        </w:trPr>
        <w:tc>
          <w:tcPr>
            <w:tcW w:w="1885" w:type="dxa"/>
            <w:tcPrChange w:id="7666" w:author="Andrea K. Fourquet" w:date="2018-07-16T23:55:00Z">
              <w:tcPr>
                <w:tcW w:w="2431" w:type="dxa"/>
                <w:gridSpan w:val="2"/>
              </w:tcPr>
            </w:tcPrChange>
          </w:tcPr>
          <w:p w14:paraId="517BA19D" w14:textId="77777777" w:rsidR="00383DE7" w:rsidRPr="00E7637C" w:rsidRDefault="00383DE7" w:rsidP="00BC0653">
            <w:pPr>
              <w:pStyle w:val="TableEntry"/>
              <w:rPr>
                <w:ins w:id="7667" w:author="Andrea K. Fourquet" w:date="2018-07-16T23:54:00Z"/>
              </w:rPr>
            </w:pPr>
          </w:p>
        </w:tc>
        <w:tc>
          <w:tcPr>
            <w:tcW w:w="1625" w:type="dxa"/>
            <w:tcPrChange w:id="7668" w:author="Andrea K. Fourquet" w:date="2018-07-16T23:55:00Z">
              <w:tcPr>
                <w:tcW w:w="2431" w:type="dxa"/>
                <w:gridSpan w:val="2"/>
              </w:tcPr>
            </w:tcPrChange>
          </w:tcPr>
          <w:p w14:paraId="63977CEF" w14:textId="5FB22D2B" w:rsidR="00383DE7" w:rsidRPr="00E7637C" w:rsidRDefault="00383DE7" w:rsidP="00BC0653">
            <w:pPr>
              <w:pStyle w:val="TableEntry"/>
              <w:rPr>
                <w:ins w:id="7669" w:author="Andrea K. Fourquet" w:date="2018-07-16T23:54:00Z"/>
              </w:rPr>
            </w:pPr>
          </w:p>
        </w:tc>
        <w:tc>
          <w:tcPr>
            <w:tcW w:w="1818" w:type="dxa"/>
            <w:shd w:val="clear" w:color="auto" w:fill="auto"/>
            <w:tcPrChange w:id="7670" w:author="Andrea K. Fourquet" w:date="2018-07-16T23:55:00Z">
              <w:tcPr>
                <w:tcW w:w="2431" w:type="dxa"/>
                <w:gridSpan w:val="2"/>
                <w:shd w:val="clear" w:color="auto" w:fill="auto"/>
              </w:tcPr>
            </w:tcPrChange>
          </w:tcPr>
          <w:p w14:paraId="635FFD52" w14:textId="370C07E4" w:rsidR="00383DE7" w:rsidRPr="00E7637C" w:rsidRDefault="00383DE7" w:rsidP="00BC0653">
            <w:pPr>
              <w:pStyle w:val="TableEntry"/>
              <w:rPr>
                <w:ins w:id="7671" w:author="Andrea K. Fourquet" w:date="2018-07-16T23:53:00Z"/>
              </w:rPr>
            </w:pPr>
            <w:ins w:id="7672" w:author="Andrea K. Fourquet" w:date="2018-07-16T23:53:00Z">
              <w:r w:rsidRPr="00E7637C">
                <w:t>Initial Field Pulse Rate</w:t>
              </w:r>
            </w:ins>
          </w:p>
        </w:tc>
        <w:tc>
          <w:tcPr>
            <w:tcW w:w="3330" w:type="dxa"/>
            <w:shd w:val="clear" w:color="auto" w:fill="auto"/>
            <w:tcPrChange w:id="7673" w:author="Andrea K. Fourquet" w:date="2018-07-16T23:55:00Z">
              <w:tcPr>
                <w:tcW w:w="3330" w:type="dxa"/>
                <w:gridSpan w:val="2"/>
                <w:shd w:val="clear" w:color="auto" w:fill="auto"/>
              </w:tcPr>
            </w:tcPrChange>
          </w:tcPr>
          <w:p w14:paraId="74860D3A" w14:textId="77777777" w:rsidR="00383DE7" w:rsidRPr="00E7637C" w:rsidRDefault="00383DE7" w:rsidP="00BC0653">
            <w:pPr>
              <w:pStyle w:val="TableEntry"/>
              <w:rPr>
                <w:ins w:id="7674" w:author="Andrea K. Fourquet" w:date="2018-07-16T23:53:00Z"/>
                <w:rFonts w:eastAsia="Arial Unicode MS"/>
              </w:rPr>
            </w:pPr>
            <w:ins w:id="7675" w:author="Andrea K. Fourquet" w:date="2018-07-16T23:53:00Z">
              <w:r w:rsidRPr="007475AB">
                <w:t>Encounter</w:t>
              </w:r>
              <w:r w:rsidRPr="00E7637C">
                <w:sym w:font="Wingdings" w:char="F0DF"/>
              </w:r>
              <w:r w:rsidRPr="007475AB">
                <w:t>Observation.value[x]</w:t>
              </w:r>
            </w:ins>
          </w:p>
        </w:tc>
        <w:tc>
          <w:tcPr>
            <w:tcW w:w="2250" w:type="dxa"/>
            <w:tcPrChange w:id="7676" w:author="Andrea K. Fourquet" w:date="2018-07-16T23:55:00Z">
              <w:tcPr>
                <w:tcW w:w="2250" w:type="dxa"/>
                <w:gridSpan w:val="2"/>
              </w:tcPr>
            </w:tcPrChange>
          </w:tcPr>
          <w:p w14:paraId="55B64D20" w14:textId="77777777" w:rsidR="00383DE7" w:rsidRPr="00375960" w:rsidRDefault="00383DE7" w:rsidP="00BC0653">
            <w:pPr>
              <w:pStyle w:val="TableEntry"/>
              <w:rPr>
                <w:ins w:id="7677" w:author="Andrea K. Fourquet" w:date="2018-07-16T23:53:00Z"/>
              </w:rPr>
            </w:pPr>
            <w:ins w:id="7678" w:author="Andrea K. Fourquet" w:date="2018-07-16T23:53:00Z">
              <w:r w:rsidRPr="00375960">
                <w:t>Coded Vital Signs Section</w:t>
              </w:r>
            </w:ins>
          </w:p>
        </w:tc>
      </w:tr>
      <w:tr w:rsidR="00383DE7" w:rsidRPr="00375960" w14:paraId="38B9C3F1" w14:textId="77777777" w:rsidTr="00383DE7">
        <w:trPr>
          <w:cantSplit/>
          <w:jc w:val="center"/>
          <w:ins w:id="7679" w:author="Andrea K. Fourquet" w:date="2018-07-16T23:53:00Z"/>
          <w:trPrChange w:id="7680" w:author="Andrea K. Fourquet" w:date="2018-07-16T23:55:00Z">
            <w:trPr>
              <w:cantSplit/>
              <w:jc w:val="center"/>
            </w:trPr>
          </w:trPrChange>
        </w:trPr>
        <w:tc>
          <w:tcPr>
            <w:tcW w:w="1885" w:type="dxa"/>
            <w:tcPrChange w:id="7681" w:author="Andrea K. Fourquet" w:date="2018-07-16T23:55:00Z">
              <w:tcPr>
                <w:tcW w:w="2431" w:type="dxa"/>
                <w:gridSpan w:val="2"/>
              </w:tcPr>
            </w:tcPrChange>
          </w:tcPr>
          <w:p w14:paraId="43511503" w14:textId="77777777" w:rsidR="00383DE7" w:rsidRPr="00E7637C" w:rsidRDefault="00383DE7" w:rsidP="00BC0653">
            <w:pPr>
              <w:pStyle w:val="TableEntry"/>
              <w:rPr>
                <w:ins w:id="7682" w:author="Andrea K. Fourquet" w:date="2018-07-16T23:54:00Z"/>
              </w:rPr>
            </w:pPr>
          </w:p>
        </w:tc>
        <w:tc>
          <w:tcPr>
            <w:tcW w:w="1625" w:type="dxa"/>
            <w:tcPrChange w:id="7683" w:author="Andrea K. Fourquet" w:date="2018-07-16T23:55:00Z">
              <w:tcPr>
                <w:tcW w:w="2431" w:type="dxa"/>
                <w:gridSpan w:val="2"/>
              </w:tcPr>
            </w:tcPrChange>
          </w:tcPr>
          <w:p w14:paraId="43AC140E" w14:textId="1E01BA34" w:rsidR="00383DE7" w:rsidRPr="00E7637C" w:rsidRDefault="00383DE7" w:rsidP="00BC0653">
            <w:pPr>
              <w:pStyle w:val="TableEntry"/>
              <w:rPr>
                <w:ins w:id="7684" w:author="Andrea K. Fourquet" w:date="2018-07-16T23:54:00Z"/>
              </w:rPr>
            </w:pPr>
          </w:p>
        </w:tc>
        <w:tc>
          <w:tcPr>
            <w:tcW w:w="1818" w:type="dxa"/>
            <w:shd w:val="clear" w:color="auto" w:fill="auto"/>
            <w:tcPrChange w:id="7685" w:author="Andrea K. Fourquet" w:date="2018-07-16T23:55:00Z">
              <w:tcPr>
                <w:tcW w:w="2431" w:type="dxa"/>
                <w:gridSpan w:val="2"/>
                <w:shd w:val="clear" w:color="auto" w:fill="auto"/>
              </w:tcPr>
            </w:tcPrChange>
          </w:tcPr>
          <w:p w14:paraId="65C4841B" w14:textId="65CB4F3F" w:rsidR="00383DE7" w:rsidRPr="00E7637C" w:rsidRDefault="00383DE7" w:rsidP="00BC0653">
            <w:pPr>
              <w:pStyle w:val="TableEntry"/>
              <w:rPr>
                <w:ins w:id="7686" w:author="Andrea K. Fourquet" w:date="2018-07-16T23:53:00Z"/>
              </w:rPr>
            </w:pPr>
            <w:ins w:id="7687" w:author="Andrea K. Fourquet" w:date="2018-07-16T23:53:00Z">
              <w:r w:rsidRPr="00E7637C">
                <w:t>Initial Field Respiratory Rate</w:t>
              </w:r>
            </w:ins>
          </w:p>
        </w:tc>
        <w:tc>
          <w:tcPr>
            <w:tcW w:w="3330" w:type="dxa"/>
            <w:shd w:val="clear" w:color="auto" w:fill="auto"/>
            <w:tcPrChange w:id="7688" w:author="Andrea K. Fourquet" w:date="2018-07-16T23:55:00Z">
              <w:tcPr>
                <w:tcW w:w="3330" w:type="dxa"/>
                <w:gridSpan w:val="2"/>
                <w:shd w:val="clear" w:color="auto" w:fill="auto"/>
              </w:tcPr>
            </w:tcPrChange>
          </w:tcPr>
          <w:p w14:paraId="3F0CF3DF" w14:textId="77777777" w:rsidR="00383DE7" w:rsidRPr="00E7637C" w:rsidRDefault="00383DE7" w:rsidP="00BC0653">
            <w:pPr>
              <w:pStyle w:val="TableEntry"/>
              <w:rPr>
                <w:ins w:id="7689" w:author="Andrea K. Fourquet" w:date="2018-07-16T23:53:00Z"/>
                <w:rFonts w:eastAsia="Arial Unicode MS"/>
              </w:rPr>
            </w:pPr>
            <w:ins w:id="7690" w:author="Andrea K. Fourquet" w:date="2018-07-16T23:53:00Z">
              <w:r w:rsidRPr="007475AB">
                <w:t>Encounter</w:t>
              </w:r>
              <w:r w:rsidRPr="00E7637C">
                <w:sym w:font="Wingdings" w:char="F0DF"/>
              </w:r>
              <w:r w:rsidRPr="007475AB">
                <w:t>Observation.value[x]</w:t>
              </w:r>
            </w:ins>
          </w:p>
        </w:tc>
        <w:tc>
          <w:tcPr>
            <w:tcW w:w="2250" w:type="dxa"/>
            <w:tcPrChange w:id="7691" w:author="Andrea K. Fourquet" w:date="2018-07-16T23:55:00Z">
              <w:tcPr>
                <w:tcW w:w="2250" w:type="dxa"/>
                <w:gridSpan w:val="2"/>
              </w:tcPr>
            </w:tcPrChange>
          </w:tcPr>
          <w:p w14:paraId="6EF499B6" w14:textId="77777777" w:rsidR="00383DE7" w:rsidRPr="00375960" w:rsidRDefault="00383DE7" w:rsidP="00BC0653">
            <w:pPr>
              <w:pStyle w:val="TableEntry"/>
              <w:rPr>
                <w:ins w:id="7692" w:author="Andrea K. Fourquet" w:date="2018-07-16T23:53:00Z"/>
              </w:rPr>
            </w:pPr>
            <w:ins w:id="7693" w:author="Andrea K. Fourquet" w:date="2018-07-16T23:53:00Z">
              <w:r w:rsidRPr="00375960">
                <w:t>Coded Vital Signs Section</w:t>
              </w:r>
            </w:ins>
          </w:p>
        </w:tc>
      </w:tr>
      <w:tr w:rsidR="00383DE7" w:rsidRPr="00375960" w14:paraId="69D42FCB" w14:textId="77777777" w:rsidTr="00383DE7">
        <w:trPr>
          <w:cantSplit/>
          <w:jc w:val="center"/>
          <w:ins w:id="7694" w:author="Andrea K. Fourquet" w:date="2018-07-16T23:53:00Z"/>
          <w:trPrChange w:id="7695" w:author="Andrea K. Fourquet" w:date="2018-07-16T23:55:00Z">
            <w:trPr>
              <w:cantSplit/>
              <w:jc w:val="center"/>
            </w:trPr>
          </w:trPrChange>
        </w:trPr>
        <w:tc>
          <w:tcPr>
            <w:tcW w:w="1885" w:type="dxa"/>
            <w:tcPrChange w:id="7696" w:author="Andrea K. Fourquet" w:date="2018-07-16T23:55:00Z">
              <w:tcPr>
                <w:tcW w:w="2431" w:type="dxa"/>
                <w:gridSpan w:val="2"/>
              </w:tcPr>
            </w:tcPrChange>
          </w:tcPr>
          <w:p w14:paraId="58CCA651" w14:textId="77777777" w:rsidR="00383DE7" w:rsidRPr="00E7637C" w:rsidRDefault="00383DE7" w:rsidP="00BC0653">
            <w:pPr>
              <w:pStyle w:val="TableEntry"/>
              <w:rPr>
                <w:ins w:id="7697" w:author="Andrea K. Fourquet" w:date="2018-07-16T23:54:00Z"/>
              </w:rPr>
            </w:pPr>
          </w:p>
        </w:tc>
        <w:tc>
          <w:tcPr>
            <w:tcW w:w="1625" w:type="dxa"/>
            <w:tcPrChange w:id="7698" w:author="Andrea K. Fourquet" w:date="2018-07-16T23:55:00Z">
              <w:tcPr>
                <w:tcW w:w="2431" w:type="dxa"/>
                <w:gridSpan w:val="2"/>
              </w:tcPr>
            </w:tcPrChange>
          </w:tcPr>
          <w:p w14:paraId="4E4EFD82" w14:textId="2D816A02" w:rsidR="00383DE7" w:rsidRPr="00E7637C" w:rsidRDefault="00383DE7" w:rsidP="00BC0653">
            <w:pPr>
              <w:pStyle w:val="TableEntry"/>
              <w:rPr>
                <w:ins w:id="7699" w:author="Andrea K. Fourquet" w:date="2018-07-16T23:54:00Z"/>
              </w:rPr>
            </w:pPr>
          </w:p>
        </w:tc>
        <w:tc>
          <w:tcPr>
            <w:tcW w:w="1818" w:type="dxa"/>
            <w:shd w:val="clear" w:color="auto" w:fill="auto"/>
            <w:tcPrChange w:id="7700" w:author="Andrea K. Fourquet" w:date="2018-07-16T23:55:00Z">
              <w:tcPr>
                <w:tcW w:w="2431" w:type="dxa"/>
                <w:gridSpan w:val="2"/>
                <w:shd w:val="clear" w:color="auto" w:fill="auto"/>
              </w:tcPr>
            </w:tcPrChange>
          </w:tcPr>
          <w:p w14:paraId="499ED2E3" w14:textId="35E5DCA9" w:rsidR="00383DE7" w:rsidRPr="00E7637C" w:rsidRDefault="00383DE7" w:rsidP="00BC0653">
            <w:pPr>
              <w:pStyle w:val="TableEntry"/>
              <w:rPr>
                <w:ins w:id="7701" w:author="Andrea K. Fourquet" w:date="2018-07-16T23:53:00Z"/>
              </w:rPr>
            </w:pPr>
            <w:ins w:id="7702" w:author="Andrea K. Fourquet" w:date="2018-07-16T23:53:00Z">
              <w:r w:rsidRPr="00E7637C">
                <w:t>Initial Field Oxygen Saturation</w:t>
              </w:r>
            </w:ins>
          </w:p>
        </w:tc>
        <w:tc>
          <w:tcPr>
            <w:tcW w:w="3330" w:type="dxa"/>
            <w:shd w:val="clear" w:color="auto" w:fill="auto"/>
            <w:tcPrChange w:id="7703" w:author="Andrea K. Fourquet" w:date="2018-07-16T23:55:00Z">
              <w:tcPr>
                <w:tcW w:w="3330" w:type="dxa"/>
                <w:gridSpan w:val="2"/>
                <w:shd w:val="clear" w:color="auto" w:fill="auto"/>
              </w:tcPr>
            </w:tcPrChange>
          </w:tcPr>
          <w:p w14:paraId="6D0D1C3D" w14:textId="77777777" w:rsidR="00383DE7" w:rsidRPr="00E7637C" w:rsidRDefault="00383DE7" w:rsidP="00BC0653">
            <w:pPr>
              <w:pStyle w:val="TableEntry"/>
              <w:rPr>
                <w:ins w:id="7704" w:author="Andrea K. Fourquet" w:date="2018-07-16T23:53:00Z"/>
                <w:rFonts w:eastAsia="Arial Unicode MS"/>
              </w:rPr>
            </w:pPr>
            <w:ins w:id="7705" w:author="Andrea K. Fourquet" w:date="2018-07-16T23:53:00Z">
              <w:r w:rsidRPr="007475AB">
                <w:t>Encounter</w:t>
              </w:r>
              <w:r w:rsidRPr="00E7637C">
                <w:sym w:font="Wingdings" w:char="F0DF"/>
              </w:r>
              <w:r w:rsidRPr="007475AB">
                <w:t>Observation.value[x]</w:t>
              </w:r>
            </w:ins>
          </w:p>
        </w:tc>
        <w:tc>
          <w:tcPr>
            <w:tcW w:w="2250" w:type="dxa"/>
            <w:tcPrChange w:id="7706" w:author="Andrea K. Fourquet" w:date="2018-07-16T23:55:00Z">
              <w:tcPr>
                <w:tcW w:w="2250" w:type="dxa"/>
                <w:gridSpan w:val="2"/>
              </w:tcPr>
            </w:tcPrChange>
          </w:tcPr>
          <w:p w14:paraId="2B013ED5" w14:textId="77777777" w:rsidR="00383DE7" w:rsidRPr="00375960" w:rsidRDefault="00383DE7" w:rsidP="00BC0653">
            <w:pPr>
              <w:pStyle w:val="TableEntry"/>
              <w:rPr>
                <w:ins w:id="7707" w:author="Andrea K. Fourquet" w:date="2018-07-16T23:53:00Z"/>
              </w:rPr>
            </w:pPr>
            <w:ins w:id="7708" w:author="Andrea K. Fourquet" w:date="2018-07-16T23:53:00Z">
              <w:r w:rsidRPr="00375960">
                <w:t>Coded Vital Signs Section</w:t>
              </w:r>
            </w:ins>
          </w:p>
        </w:tc>
      </w:tr>
      <w:tr w:rsidR="00383DE7" w:rsidRPr="00375960" w14:paraId="39F5565D" w14:textId="77777777" w:rsidTr="00383DE7">
        <w:trPr>
          <w:cantSplit/>
          <w:jc w:val="center"/>
          <w:ins w:id="7709" w:author="Andrea K. Fourquet" w:date="2018-07-16T23:53:00Z"/>
          <w:trPrChange w:id="7710" w:author="Andrea K. Fourquet" w:date="2018-07-16T23:55:00Z">
            <w:trPr>
              <w:cantSplit/>
              <w:jc w:val="center"/>
            </w:trPr>
          </w:trPrChange>
        </w:trPr>
        <w:tc>
          <w:tcPr>
            <w:tcW w:w="1885" w:type="dxa"/>
            <w:tcPrChange w:id="7711" w:author="Andrea K. Fourquet" w:date="2018-07-16T23:55:00Z">
              <w:tcPr>
                <w:tcW w:w="2431" w:type="dxa"/>
                <w:gridSpan w:val="2"/>
              </w:tcPr>
            </w:tcPrChange>
          </w:tcPr>
          <w:p w14:paraId="23030702" w14:textId="77777777" w:rsidR="00383DE7" w:rsidRPr="00E7637C" w:rsidRDefault="00383DE7" w:rsidP="00BC0653">
            <w:pPr>
              <w:pStyle w:val="TableEntry"/>
              <w:rPr>
                <w:ins w:id="7712" w:author="Andrea K. Fourquet" w:date="2018-07-16T23:54:00Z"/>
              </w:rPr>
            </w:pPr>
          </w:p>
        </w:tc>
        <w:tc>
          <w:tcPr>
            <w:tcW w:w="1625" w:type="dxa"/>
            <w:tcPrChange w:id="7713" w:author="Andrea K. Fourquet" w:date="2018-07-16T23:55:00Z">
              <w:tcPr>
                <w:tcW w:w="2431" w:type="dxa"/>
                <w:gridSpan w:val="2"/>
              </w:tcPr>
            </w:tcPrChange>
          </w:tcPr>
          <w:p w14:paraId="3317C628" w14:textId="4E6F6859" w:rsidR="00383DE7" w:rsidRPr="00E7637C" w:rsidRDefault="00383DE7" w:rsidP="00BC0653">
            <w:pPr>
              <w:pStyle w:val="TableEntry"/>
              <w:rPr>
                <w:ins w:id="7714" w:author="Andrea K. Fourquet" w:date="2018-07-16T23:54:00Z"/>
              </w:rPr>
            </w:pPr>
          </w:p>
        </w:tc>
        <w:tc>
          <w:tcPr>
            <w:tcW w:w="1818" w:type="dxa"/>
            <w:shd w:val="clear" w:color="auto" w:fill="auto"/>
            <w:tcPrChange w:id="7715" w:author="Andrea K. Fourquet" w:date="2018-07-16T23:55:00Z">
              <w:tcPr>
                <w:tcW w:w="2431" w:type="dxa"/>
                <w:gridSpan w:val="2"/>
                <w:shd w:val="clear" w:color="auto" w:fill="auto"/>
              </w:tcPr>
            </w:tcPrChange>
          </w:tcPr>
          <w:p w14:paraId="0C3A645A" w14:textId="0197AEC1" w:rsidR="00383DE7" w:rsidRPr="00E7637C" w:rsidRDefault="00383DE7" w:rsidP="00BC0653">
            <w:pPr>
              <w:pStyle w:val="TableEntry"/>
              <w:rPr>
                <w:ins w:id="7716" w:author="Andrea K. Fourquet" w:date="2018-07-16T23:53:00Z"/>
              </w:rPr>
            </w:pPr>
            <w:ins w:id="7717" w:author="Andrea K. Fourquet" w:date="2018-07-16T23:53:00Z">
              <w:r w:rsidRPr="00E7637C">
                <w:t>Initial Field Gcs – Eye</w:t>
              </w:r>
            </w:ins>
          </w:p>
        </w:tc>
        <w:tc>
          <w:tcPr>
            <w:tcW w:w="3330" w:type="dxa"/>
            <w:shd w:val="clear" w:color="auto" w:fill="auto"/>
            <w:tcPrChange w:id="7718" w:author="Andrea K. Fourquet" w:date="2018-07-16T23:55:00Z">
              <w:tcPr>
                <w:tcW w:w="3330" w:type="dxa"/>
                <w:gridSpan w:val="2"/>
                <w:shd w:val="clear" w:color="auto" w:fill="auto"/>
              </w:tcPr>
            </w:tcPrChange>
          </w:tcPr>
          <w:p w14:paraId="37288FDC" w14:textId="77777777" w:rsidR="00383DE7" w:rsidRPr="00E7637C" w:rsidRDefault="00383DE7" w:rsidP="00BC0653">
            <w:pPr>
              <w:pStyle w:val="TableEntry"/>
              <w:rPr>
                <w:ins w:id="7719" w:author="Andrea K. Fourquet" w:date="2018-07-16T23:53:00Z"/>
                <w:rFonts w:eastAsia="Arial Unicode MS"/>
              </w:rPr>
            </w:pPr>
            <w:ins w:id="7720" w:author="Andrea K. Fourquet" w:date="2018-07-16T23:53:00Z">
              <w:r w:rsidRPr="007475AB">
                <w:t>Encounter</w:t>
              </w:r>
              <w:r w:rsidRPr="00E7637C">
                <w:sym w:font="Wingdings" w:char="F0DF"/>
              </w:r>
              <w:r w:rsidRPr="007475AB">
                <w:t>Observation.value[x]</w:t>
              </w:r>
            </w:ins>
          </w:p>
        </w:tc>
        <w:tc>
          <w:tcPr>
            <w:tcW w:w="2250" w:type="dxa"/>
            <w:tcPrChange w:id="7721" w:author="Andrea K. Fourquet" w:date="2018-07-16T23:55:00Z">
              <w:tcPr>
                <w:tcW w:w="2250" w:type="dxa"/>
                <w:gridSpan w:val="2"/>
              </w:tcPr>
            </w:tcPrChange>
          </w:tcPr>
          <w:p w14:paraId="2A23C97C" w14:textId="77777777" w:rsidR="00383DE7" w:rsidRPr="00375960" w:rsidRDefault="00383DE7" w:rsidP="00BC0653">
            <w:pPr>
              <w:pStyle w:val="TableEntry"/>
              <w:rPr>
                <w:ins w:id="7722" w:author="Andrea K. Fourquet" w:date="2018-07-16T23:53:00Z"/>
              </w:rPr>
            </w:pPr>
            <w:ins w:id="7723" w:author="Andrea K. Fourquet" w:date="2018-07-16T23:53:00Z">
              <w:r w:rsidRPr="00375960">
                <w:t>Coded Vital Signs Section</w:t>
              </w:r>
            </w:ins>
          </w:p>
        </w:tc>
      </w:tr>
      <w:tr w:rsidR="00383DE7" w:rsidRPr="00375960" w14:paraId="35ACC8A4" w14:textId="77777777" w:rsidTr="00383DE7">
        <w:trPr>
          <w:cantSplit/>
          <w:jc w:val="center"/>
          <w:ins w:id="7724" w:author="Andrea K. Fourquet" w:date="2018-07-16T23:53:00Z"/>
          <w:trPrChange w:id="7725" w:author="Andrea K. Fourquet" w:date="2018-07-16T23:55:00Z">
            <w:trPr>
              <w:cantSplit/>
              <w:jc w:val="center"/>
            </w:trPr>
          </w:trPrChange>
        </w:trPr>
        <w:tc>
          <w:tcPr>
            <w:tcW w:w="1885" w:type="dxa"/>
            <w:tcPrChange w:id="7726" w:author="Andrea K. Fourquet" w:date="2018-07-16T23:55:00Z">
              <w:tcPr>
                <w:tcW w:w="2431" w:type="dxa"/>
                <w:gridSpan w:val="2"/>
              </w:tcPr>
            </w:tcPrChange>
          </w:tcPr>
          <w:p w14:paraId="438131AE" w14:textId="77777777" w:rsidR="00383DE7" w:rsidRPr="00E7637C" w:rsidRDefault="00383DE7" w:rsidP="00BC0653">
            <w:pPr>
              <w:pStyle w:val="TableEntry"/>
              <w:rPr>
                <w:ins w:id="7727" w:author="Andrea K. Fourquet" w:date="2018-07-16T23:54:00Z"/>
              </w:rPr>
            </w:pPr>
          </w:p>
        </w:tc>
        <w:tc>
          <w:tcPr>
            <w:tcW w:w="1625" w:type="dxa"/>
            <w:tcPrChange w:id="7728" w:author="Andrea K. Fourquet" w:date="2018-07-16T23:55:00Z">
              <w:tcPr>
                <w:tcW w:w="2431" w:type="dxa"/>
                <w:gridSpan w:val="2"/>
              </w:tcPr>
            </w:tcPrChange>
          </w:tcPr>
          <w:p w14:paraId="5DE4A02D" w14:textId="00687C9D" w:rsidR="00383DE7" w:rsidRPr="00E7637C" w:rsidRDefault="00383DE7" w:rsidP="00BC0653">
            <w:pPr>
              <w:pStyle w:val="TableEntry"/>
              <w:rPr>
                <w:ins w:id="7729" w:author="Andrea K. Fourquet" w:date="2018-07-16T23:54:00Z"/>
              </w:rPr>
            </w:pPr>
          </w:p>
        </w:tc>
        <w:tc>
          <w:tcPr>
            <w:tcW w:w="1818" w:type="dxa"/>
            <w:shd w:val="clear" w:color="auto" w:fill="auto"/>
            <w:tcPrChange w:id="7730" w:author="Andrea K. Fourquet" w:date="2018-07-16T23:55:00Z">
              <w:tcPr>
                <w:tcW w:w="2431" w:type="dxa"/>
                <w:gridSpan w:val="2"/>
                <w:shd w:val="clear" w:color="auto" w:fill="auto"/>
              </w:tcPr>
            </w:tcPrChange>
          </w:tcPr>
          <w:p w14:paraId="13FF1018" w14:textId="6E4811ED" w:rsidR="00383DE7" w:rsidRPr="00E7637C" w:rsidRDefault="00383DE7" w:rsidP="00BC0653">
            <w:pPr>
              <w:pStyle w:val="TableEntry"/>
              <w:rPr>
                <w:ins w:id="7731" w:author="Andrea K. Fourquet" w:date="2018-07-16T23:53:00Z"/>
              </w:rPr>
            </w:pPr>
            <w:ins w:id="7732" w:author="Andrea K. Fourquet" w:date="2018-07-16T23:53:00Z">
              <w:r w:rsidRPr="00E7637C">
                <w:t>Initial Field Gcs – Verbal</w:t>
              </w:r>
            </w:ins>
          </w:p>
        </w:tc>
        <w:tc>
          <w:tcPr>
            <w:tcW w:w="3330" w:type="dxa"/>
            <w:shd w:val="clear" w:color="auto" w:fill="auto"/>
            <w:tcPrChange w:id="7733" w:author="Andrea K. Fourquet" w:date="2018-07-16T23:55:00Z">
              <w:tcPr>
                <w:tcW w:w="3330" w:type="dxa"/>
                <w:gridSpan w:val="2"/>
                <w:shd w:val="clear" w:color="auto" w:fill="auto"/>
              </w:tcPr>
            </w:tcPrChange>
          </w:tcPr>
          <w:p w14:paraId="3B19282F" w14:textId="77777777" w:rsidR="00383DE7" w:rsidRPr="00E7637C" w:rsidRDefault="00383DE7" w:rsidP="00BC0653">
            <w:pPr>
              <w:pStyle w:val="TableEntry"/>
              <w:rPr>
                <w:ins w:id="7734" w:author="Andrea K. Fourquet" w:date="2018-07-16T23:53:00Z"/>
                <w:rFonts w:eastAsia="Arial Unicode MS"/>
              </w:rPr>
            </w:pPr>
            <w:ins w:id="7735" w:author="Andrea K. Fourquet" w:date="2018-07-16T23:53:00Z">
              <w:r w:rsidRPr="007475AB">
                <w:t>Encounter</w:t>
              </w:r>
              <w:r w:rsidRPr="00E7637C">
                <w:sym w:font="Wingdings" w:char="F0DF"/>
              </w:r>
              <w:r w:rsidRPr="007475AB">
                <w:t>Observation.value[x]</w:t>
              </w:r>
            </w:ins>
          </w:p>
        </w:tc>
        <w:tc>
          <w:tcPr>
            <w:tcW w:w="2250" w:type="dxa"/>
            <w:tcPrChange w:id="7736" w:author="Andrea K. Fourquet" w:date="2018-07-16T23:55:00Z">
              <w:tcPr>
                <w:tcW w:w="2250" w:type="dxa"/>
                <w:gridSpan w:val="2"/>
              </w:tcPr>
            </w:tcPrChange>
          </w:tcPr>
          <w:p w14:paraId="4F276725" w14:textId="77777777" w:rsidR="00383DE7" w:rsidRPr="00375960" w:rsidRDefault="00383DE7" w:rsidP="00BC0653">
            <w:pPr>
              <w:pStyle w:val="TableEntry"/>
              <w:rPr>
                <w:ins w:id="7737" w:author="Andrea K. Fourquet" w:date="2018-07-16T23:53:00Z"/>
              </w:rPr>
            </w:pPr>
            <w:ins w:id="7738" w:author="Andrea K. Fourquet" w:date="2018-07-16T23:53:00Z">
              <w:r w:rsidRPr="00375960">
                <w:t>Coded Vital Signs Section</w:t>
              </w:r>
            </w:ins>
          </w:p>
        </w:tc>
      </w:tr>
      <w:tr w:rsidR="00383DE7" w:rsidRPr="00375960" w14:paraId="432181FE" w14:textId="77777777" w:rsidTr="00383DE7">
        <w:trPr>
          <w:cantSplit/>
          <w:jc w:val="center"/>
          <w:ins w:id="7739" w:author="Andrea K. Fourquet" w:date="2018-07-16T23:53:00Z"/>
          <w:trPrChange w:id="7740" w:author="Andrea K. Fourquet" w:date="2018-07-16T23:55:00Z">
            <w:trPr>
              <w:cantSplit/>
              <w:jc w:val="center"/>
            </w:trPr>
          </w:trPrChange>
        </w:trPr>
        <w:tc>
          <w:tcPr>
            <w:tcW w:w="1885" w:type="dxa"/>
            <w:tcPrChange w:id="7741" w:author="Andrea K. Fourquet" w:date="2018-07-16T23:55:00Z">
              <w:tcPr>
                <w:tcW w:w="2431" w:type="dxa"/>
                <w:gridSpan w:val="2"/>
              </w:tcPr>
            </w:tcPrChange>
          </w:tcPr>
          <w:p w14:paraId="1C431F13" w14:textId="77777777" w:rsidR="00383DE7" w:rsidRPr="00E7637C" w:rsidRDefault="00383DE7" w:rsidP="00BC0653">
            <w:pPr>
              <w:pStyle w:val="TableEntry"/>
              <w:rPr>
                <w:ins w:id="7742" w:author="Andrea K. Fourquet" w:date="2018-07-16T23:54:00Z"/>
              </w:rPr>
            </w:pPr>
          </w:p>
        </w:tc>
        <w:tc>
          <w:tcPr>
            <w:tcW w:w="1625" w:type="dxa"/>
            <w:tcPrChange w:id="7743" w:author="Andrea K. Fourquet" w:date="2018-07-16T23:55:00Z">
              <w:tcPr>
                <w:tcW w:w="2431" w:type="dxa"/>
                <w:gridSpan w:val="2"/>
              </w:tcPr>
            </w:tcPrChange>
          </w:tcPr>
          <w:p w14:paraId="2DE1460D" w14:textId="560BC2F5" w:rsidR="00383DE7" w:rsidRPr="00E7637C" w:rsidRDefault="00383DE7" w:rsidP="00BC0653">
            <w:pPr>
              <w:pStyle w:val="TableEntry"/>
              <w:rPr>
                <w:ins w:id="7744" w:author="Andrea K. Fourquet" w:date="2018-07-16T23:54:00Z"/>
              </w:rPr>
            </w:pPr>
          </w:p>
        </w:tc>
        <w:tc>
          <w:tcPr>
            <w:tcW w:w="1818" w:type="dxa"/>
            <w:shd w:val="clear" w:color="auto" w:fill="auto"/>
            <w:tcPrChange w:id="7745" w:author="Andrea K. Fourquet" w:date="2018-07-16T23:55:00Z">
              <w:tcPr>
                <w:tcW w:w="2431" w:type="dxa"/>
                <w:gridSpan w:val="2"/>
                <w:shd w:val="clear" w:color="auto" w:fill="auto"/>
              </w:tcPr>
            </w:tcPrChange>
          </w:tcPr>
          <w:p w14:paraId="4099F905" w14:textId="086BE29D" w:rsidR="00383DE7" w:rsidRPr="00E7637C" w:rsidRDefault="00383DE7" w:rsidP="00BC0653">
            <w:pPr>
              <w:pStyle w:val="TableEntry"/>
              <w:rPr>
                <w:ins w:id="7746" w:author="Andrea K. Fourquet" w:date="2018-07-16T23:53:00Z"/>
              </w:rPr>
            </w:pPr>
            <w:ins w:id="7747" w:author="Andrea K. Fourquet" w:date="2018-07-16T23:53:00Z">
              <w:r w:rsidRPr="00E7637C">
                <w:t>Initial Field Gcs – Motor</w:t>
              </w:r>
            </w:ins>
          </w:p>
        </w:tc>
        <w:tc>
          <w:tcPr>
            <w:tcW w:w="3330" w:type="dxa"/>
            <w:shd w:val="clear" w:color="auto" w:fill="auto"/>
            <w:tcPrChange w:id="7748" w:author="Andrea K. Fourquet" w:date="2018-07-16T23:55:00Z">
              <w:tcPr>
                <w:tcW w:w="3330" w:type="dxa"/>
                <w:gridSpan w:val="2"/>
                <w:shd w:val="clear" w:color="auto" w:fill="auto"/>
              </w:tcPr>
            </w:tcPrChange>
          </w:tcPr>
          <w:p w14:paraId="6DF30C8E" w14:textId="77777777" w:rsidR="00383DE7" w:rsidRPr="00E7637C" w:rsidRDefault="00383DE7" w:rsidP="00BC0653">
            <w:pPr>
              <w:pStyle w:val="TableEntry"/>
              <w:rPr>
                <w:ins w:id="7749" w:author="Andrea K. Fourquet" w:date="2018-07-16T23:53:00Z"/>
                <w:rFonts w:eastAsia="Arial Unicode MS"/>
              </w:rPr>
            </w:pPr>
            <w:ins w:id="7750" w:author="Andrea K. Fourquet" w:date="2018-07-16T23:53:00Z">
              <w:r w:rsidRPr="007475AB">
                <w:t>Encounter</w:t>
              </w:r>
              <w:r w:rsidRPr="00E7637C">
                <w:sym w:font="Wingdings" w:char="F0DF"/>
              </w:r>
              <w:r w:rsidRPr="007475AB">
                <w:t>Observation.value[x]</w:t>
              </w:r>
            </w:ins>
          </w:p>
        </w:tc>
        <w:tc>
          <w:tcPr>
            <w:tcW w:w="2250" w:type="dxa"/>
            <w:tcPrChange w:id="7751" w:author="Andrea K. Fourquet" w:date="2018-07-16T23:55:00Z">
              <w:tcPr>
                <w:tcW w:w="2250" w:type="dxa"/>
                <w:gridSpan w:val="2"/>
              </w:tcPr>
            </w:tcPrChange>
          </w:tcPr>
          <w:p w14:paraId="20359854" w14:textId="77777777" w:rsidR="00383DE7" w:rsidRPr="00375960" w:rsidRDefault="00383DE7" w:rsidP="00BC0653">
            <w:pPr>
              <w:pStyle w:val="TableEntry"/>
              <w:rPr>
                <w:ins w:id="7752" w:author="Andrea K. Fourquet" w:date="2018-07-16T23:53:00Z"/>
              </w:rPr>
            </w:pPr>
            <w:ins w:id="7753" w:author="Andrea K. Fourquet" w:date="2018-07-16T23:53:00Z">
              <w:r w:rsidRPr="00375960">
                <w:t>Coded Vital Signs Section</w:t>
              </w:r>
            </w:ins>
          </w:p>
        </w:tc>
      </w:tr>
      <w:tr w:rsidR="00383DE7" w:rsidRPr="00375960" w14:paraId="78BF80EF" w14:textId="77777777" w:rsidTr="00383DE7">
        <w:trPr>
          <w:cantSplit/>
          <w:jc w:val="center"/>
          <w:ins w:id="7754" w:author="Andrea K. Fourquet" w:date="2018-07-16T23:53:00Z"/>
          <w:trPrChange w:id="7755" w:author="Andrea K. Fourquet" w:date="2018-07-16T23:55:00Z">
            <w:trPr>
              <w:cantSplit/>
              <w:jc w:val="center"/>
            </w:trPr>
          </w:trPrChange>
        </w:trPr>
        <w:tc>
          <w:tcPr>
            <w:tcW w:w="1885" w:type="dxa"/>
            <w:tcPrChange w:id="7756" w:author="Andrea K. Fourquet" w:date="2018-07-16T23:55:00Z">
              <w:tcPr>
                <w:tcW w:w="2431" w:type="dxa"/>
                <w:gridSpan w:val="2"/>
              </w:tcPr>
            </w:tcPrChange>
          </w:tcPr>
          <w:p w14:paraId="311036AC" w14:textId="77777777" w:rsidR="00383DE7" w:rsidRPr="00E7637C" w:rsidRDefault="00383DE7" w:rsidP="00BC0653">
            <w:pPr>
              <w:pStyle w:val="TableEntry"/>
              <w:rPr>
                <w:ins w:id="7757" w:author="Andrea K. Fourquet" w:date="2018-07-16T23:54:00Z"/>
              </w:rPr>
            </w:pPr>
          </w:p>
        </w:tc>
        <w:tc>
          <w:tcPr>
            <w:tcW w:w="1625" w:type="dxa"/>
            <w:tcPrChange w:id="7758" w:author="Andrea K. Fourquet" w:date="2018-07-16T23:55:00Z">
              <w:tcPr>
                <w:tcW w:w="2431" w:type="dxa"/>
                <w:gridSpan w:val="2"/>
              </w:tcPr>
            </w:tcPrChange>
          </w:tcPr>
          <w:p w14:paraId="58E8A46E" w14:textId="4E79C891" w:rsidR="00383DE7" w:rsidRPr="00E7637C" w:rsidRDefault="00383DE7" w:rsidP="00BC0653">
            <w:pPr>
              <w:pStyle w:val="TableEntry"/>
              <w:rPr>
                <w:ins w:id="7759" w:author="Andrea K. Fourquet" w:date="2018-07-16T23:54:00Z"/>
              </w:rPr>
            </w:pPr>
          </w:p>
        </w:tc>
        <w:tc>
          <w:tcPr>
            <w:tcW w:w="1818" w:type="dxa"/>
            <w:shd w:val="clear" w:color="auto" w:fill="auto"/>
            <w:tcPrChange w:id="7760" w:author="Andrea K. Fourquet" w:date="2018-07-16T23:55:00Z">
              <w:tcPr>
                <w:tcW w:w="2431" w:type="dxa"/>
                <w:gridSpan w:val="2"/>
                <w:shd w:val="clear" w:color="auto" w:fill="auto"/>
              </w:tcPr>
            </w:tcPrChange>
          </w:tcPr>
          <w:p w14:paraId="7784BEF1" w14:textId="150AC307" w:rsidR="00383DE7" w:rsidRPr="00E7637C" w:rsidRDefault="00383DE7" w:rsidP="00BC0653">
            <w:pPr>
              <w:pStyle w:val="TableEntry"/>
              <w:rPr>
                <w:ins w:id="7761" w:author="Andrea K. Fourquet" w:date="2018-07-16T23:53:00Z"/>
              </w:rPr>
            </w:pPr>
            <w:ins w:id="7762" w:author="Andrea K. Fourquet" w:date="2018-07-16T23:53:00Z">
              <w:r w:rsidRPr="00E7637C">
                <w:t>Initial Field Gcs – Total</w:t>
              </w:r>
            </w:ins>
          </w:p>
        </w:tc>
        <w:tc>
          <w:tcPr>
            <w:tcW w:w="3330" w:type="dxa"/>
            <w:shd w:val="clear" w:color="auto" w:fill="auto"/>
            <w:tcPrChange w:id="7763" w:author="Andrea K. Fourquet" w:date="2018-07-16T23:55:00Z">
              <w:tcPr>
                <w:tcW w:w="3330" w:type="dxa"/>
                <w:gridSpan w:val="2"/>
                <w:shd w:val="clear" w:color="auto" w:fill="auto"/>
              </w:tcPr>
            </w:tcPrChange>
          </w:tcPr>
          <w:p w14:paraId="3A9E234E" w14:textId="77777777" w:rsidR="00383DE7" w:rsidRPr="00E7637C" w:rsidRDefault="00383DE7" w:rsidP="00BC0653">
            <w:pPr>
              <w:pStyle w:val="TableEntry"/>
              <w:rPr>
                <w:ins w:id="7764" w:author="Andrea K. Fourquet" w:date="2018-07-16T23:53:00Z"/>
                <w:rFonts w:eastAsia="Arial Unicode MS"/>
              </w:rPr>
            </w:pPr>
            <w:ins w:id="7765" w:author="Andrea K. Fourquet" w:date="2018-07-16T23:53:00Z">
              <w:r w:rsidRPr="007475AB">
                <w:t>Encounter</w:t>
              </w:r>
              <w:r w:rsidRPr="00E7637C">
                <w:sym w:font="Wingdings" w:char="F0DF"/>
              </w:r>
              <w:r w:rsidRPr="007475AB">
                <w:t>Observation.value[x]</w:t>
              </w:r>
            </w:ins>
          </w:p>
        </w:tc>
        <w:tc>
          <w:tcPr>
            <w:tcW w:w="2250" w:type="dxa"/>
            <w:tcPrChange w:id="7766" w:author="Andrea K. Fourquet" w:date="2018-07-16T23:55:00Z">
              <w:tcPr>
                <w:tcW w:w="2250" w:type="dxa"/>
                <w:gridSpan w:val="2"/>
              </w:tcPr>
            </w:tcPrChange>
          </w:tcPr>
          <w:p w14:paraId="5FBD35A2" w14:textId="77777777" w:rsidR="00383DE7" w:rsidRPr="00375960" w:rsidRDefault="00383DE7" w:rsidP="00BC0653">
            <w:pPr>
              <w:pStyle w:val="TableEntry"/>
              <w:rPr>
                <w:ins w:id="7767" w:author="Andrea K. Fourquet" w:date="2018-07-16T23:53:00Z"/>
              </w:rPr>
            </w:pPr>
            <w:ins w:id="7768" w:author="Andrea K. Fourquet" w:date="2018-07-16T23:53:00Z">
              <w:r w:rsidRPr="00375960">
                <w:t>Coded Vital Signs Section</w:t>
              </w:r>
            </w:ins>
          </w:p>
        </w:tc>
      </w:tr>
      <w:tr w:rsidR="00383DE7" w:rsidRPr="00375960" w14:paraId="7B74AE0E" w14:textId="77777777" w:rsidTr="00383DE7">
        <w:trPr>
          <w:cantSplit/>
          <w:jc w:val="center"/>
          <w:ins w:id="7769" w:author="Andrea K. Fourquet" w:date="2018-07-16T23:53:00Z"/>
          <w:trPrChange w:id="7770" w:author="Andrea K. Fourquet" w:date="2018-07-16T23:55:00Z">
            <w:trPr>
              <w:cantSplit/>
              <w:jc w:val="center"/>
            </w:trPr>
          </w:trPrChange>
        </w:trPr>
        <w:tc>
          <w:tcPr>
            <w:tcW w:w="1885" w:type="dxa"/>
            <w:tcPrChange w:id="7771" w:author="Andrea K. Fourquet" w:date="2018-07-16T23:55:00Z">
              <w:tcPr>
                <w:tcW w:w="2431" w:type="dxa"/>
                <w:gridSpan w:val="2"/>
              </w:tcPr>
            </w:tcPrChange>
          </w:tcPr>
          <w:p w14:paraId="646D33D4" w14:textId="77777777" w:rsidR="00383DE7" w:rsidRPr="00E7637C" w:rsidRDefault="00383DE7" w:rsidP="00BC0653">
            <w:pPr>
              <w:pStyle w:val="TableEntry"/>
              <w:rPr>
                <w:ins w:id="7772" w:author="Andrea K. Fourquet" w:date="2018-07-16T23:54:00Z"/>
              </w:rPr>
            </w:pPr>
          </w:p>
        </w:tc>
        <w:tc>
          <w:tcPr>
            <w:tcW w:w="1625" w:type="dxa"/>
            <w:tcPrChange w:id="7773" w:author="Andrea K. Fourquet" w:date="2018-07-16T23:55:00Z">
              <w:tcPr>
                <w:tcW w:w="2431" w:type="dxa"/>
                <w:gridSpan w:val="2"/>
              </w:tcPr>
            </w:tcPrChange>
          </w:tcPr>
          <w:p w14:paraId="489133D4" w14:textId="0A511A5E" w:rsidR="00383DE7" w:rsidRPr="00E7637C" w:rsidRDefault="00383DE7" w:rsidP="00BC0653">
            <w:pPr>
              <w:pStyle w:val="TableEntry"/>
              <w:rPr>
                <w:ins w:id="7774" w:author="Andrea K. Fourquet" w:date="2018-07-16T23:54:00Z"/>
              </w:rPr>
            </w:pPr>
          </w:p>
        </w:tc>
        <w:tc>
          <w:tcPr>
            <w:tcW w:w="1818" w:type="dxa"/>
            <w:shd w:val="clear" w:color="auto" w:fill="auto"/>
            <w:tcPrChange w:id="7775" w:author="Andrea K. Fourquet" w:date="2018-07-16T23:55:00Z">
              <w:tcPr>
                <w:tcW w:w="2431" w:type="dxa"/>
                <w:gridSpan w:val="2"/>
                <w:shd w:val="clear" w:color="auto" w:fill="auto"/>
              </w:tcPr>
            </w:tcPrChange>
          </w:tcPr>
          <w:p w14:paraId="65C23F0B" w14:textId="4C2F2AFE" w:rsidR="00383DE7" w:rsidRPr="00E7637C" w:rsidRDefault="00383DE7" w:rsidP="00BC0653">
            <w:pPr>
              <w:pStyle w:val="TableEntry"/>
              <w:rPr>
                <w:ins w:id="7776" w:author="Andrea K. Fourquet" w:date="2018-07-16T23:53:00Z"/>
              </w:rPr>
            </w:pPr>
            <w:ins w:id="7777" w:author="Andrea K. Fourquet" w:date="2018-07-16T23:53:00Z">
              <w:r w:rsidRPr="00E7637C">
                <w:t>Inter-Facility Transfer</w:t>
              </w:r>
            </w:ins>
          </w:p>
        </w:tc>
        <w:tc>
          <w:tcPr>
            <w:tcW w:w="3330" w:type="dxa"/>
            <w:shd w:val="clear" w:color="auto" w:fill="auto"/>
            <w:tcPrChange w:id="7778" w:author="Andrea K. Fourquet" w:date="2018-07-16T23:55:00Z">
              <w:tcPr>
                <w:tcW w:w="3330" w:type="dxa"/>
                <w:gridSpan w:val="2"/>
                <w:shd w:val="clear" w:color="auto" w:fill="auto"/>
              </w:tcPr>
            </w:tcPrChange>
          </w:tcPr>
          <w:p w14:paraId="67F96A53" w14:textId="77777777" w:rsidR="00383DE7" w:rsidRPr="007475AB" w:rsidRDefault="00383DE7" w:rsidP="00BC0653">
            <w:pPr>
              <w:pStyle w:val="TableEntry"/>
              <w:rPr>
                <w:ins w:id="7779" w:author="Andrea K. Fourquet" w:date="2018-07-16T23:53:00Z"/>
              </w:rPr>
            </w:pPr>
            <w:ins w:id="7780" w:author="Andrea K. Fourquet" w:date="2018-07-16T23:53:00Z">
              <w:r w:rsidRPr="007475AB">
                <w:t>Encounter.encounter- transportMode</w:t>
              </w:r>
            </w:ins>
          </w:p>
          <w:p w14:paraId="6670F07B" w14:textId="77777777" w:rsidR="00383DE7" w:rsidRPr="00E7637C" w:rsidRDefault="00383DE7" w:rsidP="00BC0653">
            <w:pPr>
              <w:pStyle w:val="TableEntry"/>
              <w:rPr>
                <w:ins w:id="7781" w:author="Andrea K. Fourquet" w:date="2018-07-16T23:53:00Z"/>
                <w:rFonts w:eastAsia="Arial Unicode MS"/>
              </w:rPr>
            </w:pPr>
            <w:ins w:id="7782" w:author="Andrea K. Fourquet" w:date="2018-07-16T23:53:00Z">
              <w:r w:rsidRPr="007475AB">
                <w:t xml:space="preserve"> **IHE extension**</w:t>
              </w:r>
            </w:ins>
          </w:p>
        </w:tc>
        <w:tc>
          <w:tcPr>
            <w:tcW w:w="2250" w:type="dxa"/>
            <w:tcPrChange w:id="7783" w:author="Andrea K. Fourquet" w:date="2018-07-16T23:55:00Z">
              <w:tcPr>
                <w:tcW w:w="2250" w:type="dxa"/>
                <w:gridSpan w:val="2"/>
              </w:tcPr>
            </w:tcPrChange>
          </w:tcPr>
          <w:p w14:paraId="15C681F7" w14:textId="77777777" w:rsidR="00383DE7" w:rsidRPr="00375960" w:rsidRDefault="00383DE7" w:rsidP="00BC0653">
            <w:pPr>
              <w:pStyle w:val="TableEntry"/>
              <w:rPr>
                <w:ins w:id="7784" w:author="Andrea K. Fourquet" w:date="2018-07-16T23:53:00Z"/>
              </w:rPr>
            </w:pPr>
            <w:ins w:id="7785" w:author="Andrea K. Fourquet" w:date="2018-07-16T23:53:00Z">
              <w:r w:rsidRPr="00375960">
                <w:t>EMS Disposition Section</w:t>
              </w:r>
            </w:ins>
          </w:p>
        </w:tc>
      </w:tr>
      <w:tr w:rsidR="00383DE7" w:rsidRPr="00375960" w14:paraId="484B4929" w14:textId="77777777" w:rsidTr="00383DE7">
        <w:trPr>
          <w:cantSplit/>
          <w:jc w:val="center"/>
          <w:ins w:id="7786" w:author="Andrea K. Fourquet" w:date="2018-07-16T23:53:00Z"/>
          <w:trPrChange w:id="7787" w:author="Andrea K. Fourquet" w:date="2018-07-16T23:55:00Z">
            <w:trPr>
              <w:cantSplit/>
              <w:jc w:val="center"/>
            </w:trPr>
          </w:trPrChange>
        </w:trPr>
        <w:tc>
          <w:tcPr>
            <w:tcW w:w="1885" w:type="dxa"/>
            <w:tcPrChange w:id="7788" w:author="Andrea K. Fourquet" w:date="2018-07-16T23:55:00Z">
              <w:tcPr>
                <w:tcW w:w="2431" w:type="dxa"/>
                <w:gridSpan w:val="2"/>
              </w:tcPr>
            </w:tcPrChange>
          </w:tcPr>
          <w:p w14:paraId="2327DDF3" w14:textId="77777777" w:rsidR="00383DE7" w:rsidRPr="00E7637C" w:rsidRDefault="00383DE7" w:rsidP="00BC0653">
            <w:pPr>
              <w:pStyle w:val="TableEntry"/>
              <w:rPr>
                <w:ins w:id="7789" w:author="Andrea K. Fourquet" w:date="2018-07-16T23:54:00Z"/>
              </w:rPr>
            </w:pPr>
          </w:p>
        </w:tc>
        <w:tc>
          <w:tcPr>
            <w:tcW w:w="1625" w:type="dxa"/>
            <w:tcPrChange w:id="7790" w:author="Andrea K. Fourquet" w:date="2018-07-16T23:55:00Z">
              <w:tcPr>
                <w:tcW w:w="2431" w:type="dxa"/>
                <w:gridSpan w:val="2"/>
              </w:tcPr>
            </w:tcPrChange>
          </w:tcPr>
          <w:p w14:paraId="3C6FA461" w14:textId="70C3D0A3" w:rsidR="00383DE7" w:rsidRPr="00E7637C" w:rsidRDefault="00383DE7" w:rsidP="00BC0653">
            <w:pPr>
              <w:pStyle w:val="TableEntry"/>
              <w:rPr>
                <w:ins w:id="7791" w:author="Andrea K. Fourquet" w:date="2018-07-16T23:54:00Z"/>
              </w:rPr>
            </w:pPr>
          </w:p>
        </w:tc>
        <w:tc>
          <w:tcPr>
            <w:tcW w:w="1818" w:type="dxa"/>
            <w:shd w:val="clear" w:color="auto" w:fill="auto"/>
            <w:tcPrChange w:id="7792" w:author="Andrea K. Fourquet" w:date="2018-07-16T23:55:00Z">
              <w:tcPr>
                <w:tcW w:w="2431" w:type="dxa"/>
                <w:gridSpan w:val="2"/>
                <w:shd w:val="clear" w:color="auto" w:fill="auto"/>
              </w:tcPr>
            </w:tcPrChange>
          </w:tcPr>
          <w:p w14:paraId="46463A4F" w14:textId="3715050D" w:rsidR="00383DE7" w:rsidRPr="00E7637C" w:rsidRDefault="00383DE7" w:rsidP="00BC0653">
            <w:pPr>
              <w:pStyle w:val="TableEntry"/>
              <w:rPr>
                <w:ins w:id="7793" w:author="Andrea K. Fourquet" w:date="2018-07-16T23:53:00Z"/>
              </w:rPr>
            </w:pPr>
            <w:ins w:id="7794" w:author="Andrea K. Fourquet" w:date="2018-07-16T23:53:00Z">
              <w:r w:rsidRPr="00E7637C">
                <w:t>Trauma Center Criteria</w:t>
              </w:r>
            </w:ins>
          </w:p>
        </w:tc>
        <w:tc>
          <w:tcPr>
            <w:tcW w:w="3330" w:type="dxa"/>
            <w:shd w:val="clear" w:color="auto" w:fill="auto"/>
            <w:tcPrChange w:id="7795" w:author="Andrea K. Fourquet" w:date="2018-07-16T23:55:00Z">
              <w:tcPr>
                <w:tcW w:w="3330" w:type="dxa"/>
                <w:gridSpan w:val="2"/>
                <w:shd w:val="clear" w:color="auto" w:fill="auto"/>
              </w:tcPr>
            </w:tcPrChange>
          </w:tcPr>
          <w:p w14:paraId="0F37BFD8" w14:textId="77777777" w:rsidR="00383DE7" w:rsidRPr="00E7637C" w:rsidRDefault="00383DE7" w:rsidP="00BC0653">
            <w:pPr>
              <w:pStyle w:val="TableEntry"/>
              <w:rPr>
                <w:ins w:id="7796" w:author="Andrea K. Fourquet" w:date="2018-07-16T23:53:00Z"/>
                <w:rFonts w:eastAsia="Arial Unicode MS"/>
              </w:rPr>
            </w:pPr>
            <w:ins w:id="7797" w:author="Andrea K. Fourquet" w:date="2018-07-16T23:53:00Z">
              <w:r w:rsidRPr="007475AB">
                <w:t>Encounter</w:t>
              </w:r>
              <w:r w:rsidRPr="007475AB">
                <w:sym w:font="Wingdings" w:char="F0DF"/>
              </w:r>
              <w:r w:rsidRPr="007475AB">
                <w:t>Observation.value[x]</w:t>
              </w:r>
            </w:ins>
          </w:p>
        </w:tc>
        <w:tc>
          <w:tcPr>
            <w:tcW w:w="2250" w:type="dxa"/>
            <w:tcPrChange w:id="7798" w:author="Andrea K. Fourquet" w:date="2018-07-16T23:55:00Z">
              <w:tcPr>
                <w:tcW w:w="2250" w:type="dxa"/>
                <w:gridSpan w:val="2"/>
              </w:tcPr>
            </w:tcPrChange>
          </w:tcPr>
          <w:p w14:paraId="68C77E75" w14:textId="77777777" w:rsidR="00383DE7" w:rsidRPr="00375960" w:rsidRDefault="00383DE7" w:rsidP="00BC0653">
            <w:pPr>
              <w:pStyle w:val="TableEntry"/>
              <w:rPr>
                <w:ins w:id="7799" w:author="Andrea K. Fourquet" w:date="2018-07-16T23:53:00Z"/>
              </w:rPr>
            </w:pPr>
            <w:ins w:id="7800" w:author="Andrea K. Fourquet" w:date="2018-07-16T23:53:00Z">
              <w:r w:rsidRPr="00375960">
                <w:t>EMS Injury Incident Description Section</w:t>
              </w:r>
            </w:ins>
          </w:p>
        </w:tc>
      </w:tr>
      <w:tr w:rsidR="00383DE7" w:rsidRPr="00375960" w14:paraId="311C222A" w14:textId="77777777" w:rsidTr="00383DE7">
        <w:trPr>
          <w:cantSplit/>
          <w:jc w:val="center"/>
          <w:ins w:id="7801" w:author="Andrea K. Fourquet" w:date="2018-07-16T23:53:00Z"/>
          <w:trPrChange w:id="7802" w:author="Andrea K. Fourquet" w:date="2018-07-16T23:55:00Z">
            <w:trPr>
              <w:cantSplit/>
              <w:jc w:val="center"/>
            </w:trPr>
          </w:trPrChange>
        </w:trPr>
        <w:tc>
          <w:tcPr>
            <w:tcW w:w="1885" w:type="dxa"/>
            <w:tcPrChange w:id="7803" w:author="Andrea K. Fourquet" w:date="2018-07-16T23:55:00Z">
              <w:tcPr>
                <w:tcW w:w="2431" w:type="dxa"/>
                <w:gridSpan w:val="2"/>
              </w:tcPr>
            </w:tcPrChange>
          </w:tcPr>
          <w:p w14:paraId="793B3946" w14:textId="77777777" w:rsidR="00383DE7" w:rsidRPr="00E7637C" w:rsidRDefault="00383DE7" w:rsidP="00BC0653">
            <w:pPr>
              <w:pStyle w:val="TableEntry"/>
              <w:rPr>
                <w:ins w:id="7804" w:author="Andrea K. Fourquet" w:date="2018-07-16T23:54:00Z"/>
              </w:rPr>
            </w:pPr>
          </w:p>
        </w:tc>
        <w:tc>
          <w:tcPr>
            <w:tcW w:w="1625" w:type="dxa"/>
            <w:tcPrChange w:id="7805" w:author="Andrea K. Fourquet" w:date="2018-07-16T23:55:00Z">
              <w:tcPr>
                <w:tcW w:w="2431" w:type="dxa"/>
                <w:gridSpan w:val="2"/>
              </w:tcPr>
            </w:tcPrChange>
          </w:tcPr>
          <w:p w14:paraId="35056FD7" w14:textId="2C349B6C" w:rsidR="00383DE7" w:rsidRPr="00E7637C" w:rsidRDefault="00383DE7" w:rsidP="00BC0653">
            <w:pPr>
              <w:pStyle w:val="TableEntry"/>
              <w:rPr>
                <w:ins w:id="7806" w:author="Andrea K. Fourquet" w:date="2018-07-16T23:54:00Z"/>
              </w:rPr>
            </w:pPr>
          </w:p>
        </w:tc>
        <w:tc>
          <w:tcPr>
            <w:tcW w:w="1818" w:type="dxa"/>
            <w:shd w:val="clear" w:color="auto" w:fill="auto"/>
            <w:tcPrChange w:id="7807" w:author="Andrea K. Fourquet" w:date="2018-07-16T23:55:00Z">
              <w:tcPr>
                <w:tcW w:w="2431" w:type="dxa"/>
                <w:gridSpan w:val="2"/>
                <w:shd w:val="clear" w:color="auto" w:fill="auto"/>
              </w:tcPr>
            </w:tcPrChange>
          </w:tcPr>
          <w:p w14:paraId="0B429100" w14:textId="014451DE" w:rsidR="00383DE7" w:rsidRPr="00E7637C" w:rsidRDefault="00383DE7" w:rsidP="00BC0653">
            <w:pPr>
              <w:pStyle w:val="TableEntry"/>
              <w:rPr>
                <w:ins w:id="7808" w:author="Andrea K. Fourquet" w:date="2018-07-16T23:53:00Z"/>
              </w:rPr>
            </w:pPr>
            <w:ins w:id="7809" w:author="Andrea K. Fourquet" w:date="2018-07-16T23:53:00Z">
              <w:r w:rsidRPr="00E7637C">
                <w:t>Vehicular, Pedestrian, Other Risk Injury</w:t>
              </w:r>
            </w:ins>
          </w:p>
        </w:tc>
        <w:tc>
          <w:tcPr>
            <w:tcW w:w="3330" w:type="dxa"/>
            <w:shd w:val="clear" w:color="auto" w:fill="auto"/>
            <w:tcPrChange w:id="7810" w:author="Andrea K. Fourquet" w:date="2018-07-16T23:55:00Z">
              <w:tcPr>
                <w:tcW w:w="3330" w:type="dxa"/>
                <w:gridSpan w:val="2"/>
                <w:shd w:val="clear" w:color="auto" w:fill="auto"/>
              </w:tcPr>
            </w:tcPrChange>
          </w:tcPr>
          <w:p w14:paraId="13C15E15" w14:textId="77777777" w:rsidR="00383DE7" w:rsidRPr="00E7637C" w:rsidRDefault="00383DE7" w:rsidP="00BC0653">
            <w:pPr>
              <w:pStyle w:val="TableEntry"/>
              <w:rPr>
                <w:ins w:id="7811" w:author="Andrea K. Fourquet" w:date="2018-07-16T23:53:00Z"/>
                <w:rFonts w:eastAsia="Arial Unicode MS"/>
              </w:rPr>
            </w:pPr>
            <w:ins w:id="7812" w:author="Andrea K. Fourquet" w:date="2018-07-16T23:53:00Z">
              <w:r w:rsidRPr="00E7637C">
                <w:t>No Mapping Available</w:t>
              </w:r>
              <w:r w:rsidRPr="00E7637C">
                <w:rPr>
                  <w:rFonts w:eastAsia="Arial Unicode MS"/>
                </w:rPr>
                <w:t xml:space="preserve"> </w:t>
              </w:r>
            </w:ins>
          </w:p>
        </w:tc>
        <w:tc>
          <w:tcPr>
            <w:tcW w:w="2250" w:type="dxa"/>
            <w:tcPrChange w:id="7813" w:author="Andrea K. Fourquet" w:date="2018-07-16T23:55:00Z">
              <w:tcPr>
                <w:tcW w:w="2250" w:type="dxa"/>
                <w:gridSpan w:val="2"/>
              </w:tcPr>
            </w:tcPrChange>
          </w:tcPr>
          <w:p w14:paraId="7C42FE21" w14:textId="77777777" w:rsidR="00383DE7" w:rsidRPr="00375960" w:rsidRDefault="00383DE7" w:rsidP="00BC0653">
            <w:pPr>
              <w:pStyle w:val="TableEntry"/>
              <w:rPr>
                <w:ins w:id="7814" w:author="Andrea K. Fourquet" w:date="2018-07-16T23:53:00Z"/>
                <w:color w:val="000000"/>
                <w:szCs w:val="24"/>
              </w:rPr>
            </w:pPr>
            <w:ins w:id="7815" w:author="Andrea K. Fourquet" w:date="2018-07-16T23:53:00Z">
              <w:r w:rsidRPr="00375960">
                <w:t>EMS Injury Incident Description Section</w:t>
              </w:r>
            </w:ins>
          </w:p>
        </w:tc>
      </w:tr>
      <w:tr w:rsidR="00F3352E" w:rsidRPr="00375960" w14:paraId="784596CA" w14:textId="77777777" w:rsidTr="00383DE7">
        <w:trPr>
          <w:cantSplit/>
          <w:jc w:val="center"/>
          <w:ins w:id="7816" w:author="Andrea K. Fourquet" w:date="2018-07-16T23:56:00Z"/>
        </w:trPr>
        <w:tc>
          <w:tcPr>
            <w:tcW w:w="1885" w:type="dxa"/>
          </w:tcPr>
          <w:p w14:paraId="491D2484" w14:textId="77777777" w:rsidR="00F3352E" w:rsidRPr="00E7637C" w:rsidRDefault="00F3352E" w:rsidP="00F3352E">
            <w:pPr>
              <w:pStyle w:val="TableEntry"/>
              <w:rPr>
                <w:ins w:id="7817" w:author="Andrea K. Fourquet" w:date="2018-07-16T23:56:00Z"/>
              </w:rPr>
            </w:pPr>
          </w:p>
        </w:tc>
        <w:tc>
          <w:tcPr>
            <w:tcW w:w="1625" w:type="dxa"/>
          </w:tcPr>
          <w:p w14:paraId="7E0EAE25" w14:textId="51BB7DEF" w:rsidR="00F3352E" w:rsidRPr="00E7637C" w:rsidRDefault="00F3352E" w:rsidP="00F3352E">
            <w:pPr>
              <w:pStyle w:val="TableEntry"/>
              <w:rPr>
                <w:ins w:id="7818" w:author="Andrea K. Fourquet" w:date="2018-07-16T23:56:00Z"/>
              </w:rPr>
            </w:pPr>
            <w:ins w:id="7819" w:author="Andrea K. Fourquet" w:date="2018-07-16T23:57:00Z">
              <w:r w:rsidRPr="00375960">
                <w:t xml:space="preserve">Patient Care Report Number type </w:t>
              </w:r>
            </w:ins>
          </w:p>
        </w:tc>
        <w:tc>
          <w:tcPr>
            <w:tcW w:w="1818" w:type="dxa"/>
            <w:shd w:val="clear" w:color="auto" w:fill="auto"/>
          </w:tcPr>
          <w:p w14:paraId="143BCB9D" w14:textId="69CA2F5F" w:rsidR="00F3352E" w:rsidRPr="00E7637C" w:rsidRDefault="00F3352E" w:rsidP="00F3352E">
            <w:pPr>
              <w:pStyle w:val="TableEntry"/>
              <w:rPr>
                <w:ins w:id="7820" w:author="Andrea K. Fourquet" w:date="2018-07-16T23:56:00Z"/>
              </w:rPr>
            </w:pPr>
          </w:p>
        </w:tc>
        <w:tc>
          <w:tcPr>
            <w:tcW w:w="3330" w:type="dxa"/>
            <w:shd w:val="clear" w:color="auto" w:fill="auto"/>
          </w:tcPr>
          <w:p w14:paraId="54FEF769" w14:textId="5978CAF3" w:rsidR="00F3352E" w:rsidRPr="00E7637C" w:rsidRDefault="00F3352E" w:rsidP="00F3352E">
            <w:pPr>
              <w:pStyle w:val="TableEntry"/>
              <w:rPr>
                <w:ins w:id="7821" w:author="Andrea K. Fourquet" w:date="2018-07-16T23:56:00Z"/>
              </w:rPr>
            </w:pPr>
            <w:ins w:id="7822" w:author="Andrea K. Fourquet" w:date="2018-07-16T23:57:00Z">
              <w:r w:rsidRPr="00375960">
                <w:t>Resource.composition.type</w:t>
              </w:r>
            </w:ins>
          </w:p>
        </w:tc>
        <w:tc>
          <w:tcPr>
            <w:tcW w:w="2250" w:type="dxa"/>
          </w:tcPr>
          <w:p w14:paraId="54666BE2" w14:textId="0A0EC298" w:rsidR="00F3352E" w:rsidRPr="00375960" w:rsidRDefault="00F3352E" w:rsidP="00F3352E">
            <w:pPr>
              <w:pStyle w:val="TableEntry"/>
              <w:rPr>
                <w:ins w:id="7823" w:author="Andrea K. Fourquet" w:date="2018-07-16T23:56:00Z"/>
              </w:rPr>
            </w:pPr>
            <w:ins w:id="7824" w:author="Andrea K. Fourquet" w:date="2018-07-16T23:57:00Z">
              <w:r w:rsidRPr="00375960">
                <w:t>Header</w:t>
              </w:r>
            </w:ins>
          </w:p>
        </w:tc>
      </w:tr>
      <w:tr w:rsidR="00F3352E" w:rsidRPr="00375960" w14:paraId="6B7E1DAA" w14:textId="77777777" w:rsidTr="00383DE7">
        <w:trPr>
          <w:cantSplit/>
          <w:jc w:val="center"/>
          <w:ins w:id="7825" w:author="Andrea K. Fourquet" w:date="2018-07-16T23:57:00Z"/>
        </w:trPr>
        <w:tc>
          <w:tcPr>
            <w:tcW w:w="1885" w:type="dxa"/>
          </w:tcPr>
          <w:p w14:paraId="782F28F9" w14:textId="77777777" w:rsidR="00F3352E" w:rsidRPr="00E7637C" w:rsidRDefault="00F3352E" w:rsidP="00F3352E">
            <w:pPr>
              <w:pStyle w:val="TableEntry"/>
              <w:rPr>
                <w:ins w:id="7826" w:author="Andrea K. Fourquet" w:date="2018-07-16T23:57:00Z"/>
              </w:rPr>
            </w:pPr>
          </w:p>
        </w:tc>
        <w:tc>
          <w:tcPr>
            <w:tcW w:w="1625" w:type="dxa"/>
          </w:tcPr>
          <w:p w14:paraId="4443CB9F" w14:textId="6045031C" w:rsidR="00F3352E" w:rsidRPr="00375960" w:rsidRDefault="00F3352E" w:rsidP="00F3352E">
            <w:pPr>
              <w:pStyle w:val="TableEntry"/>
              <w:rPr>
                <w:ins w:id="7827" w:author="Andrea K. Fourquet" w:date="2018-07-16T23:57:00Z"/>
              </w:rPr>
            </w:pPr>
            <w:ins w:id="7828" w:author="Andrea K. Fourquet" w:date="2018-07-16T23:57:00Z">
              <w:r w:rsidRPr="00375960">
                <w:t>Patient Care Report Number</w:t>
              </w:r>
            </w:ins>
          </w:p>
        </w:tc>
        <w:tc>
          <w:tcPr>
            <w:tcW w:w="1818" w:type="dxa"/>
            <w:shd w:val="clear" w:color="auto" w:fill="auto"/>
          </w:tcPr>
          <w:p w14:paraId="77E773A4" w14:textId="6295461A" w:rsidR="00F3352E" w:rsidRPr="00375960" w:rsidRDefault="00F3352E" w:rsidP="00F3352E">
            <w:pPr>
              <w:pStyle w:val="TableEntry"/>
              <w:rPr>
                <w:ins w:id="7829" w:author="Andrea K. Fourquet" w:date="2018-07-16T23:57:00Z"/>
              </w:rPr>
            </w:pPr>
          </w:p>
        </w:tc>
        <w:tc>
          <w:tcPr>
            <w:tcW w:w="3330" w:type="dxa"/>
            <w:shd w:val="clear" w:color="auto" w:fill="auto"/>
          </w:tcPr>
          <w:p w14:paraId="054C5577" w14:textId="734BED6C" w:rsidR="00F3352E" w:rsidRPr="00375960" w:rsidRDefault="00F3352E" w:rsidP="00F3352E">
            <w:pPr>
              <w:pStyle w:val="TableEntry"/>
              <w:rPr>
                <w:ins w:id="7830" w:author="Andrea K. Fourquet" w:date="2018-07-16T23:57:00Z"/>
              </w:rPr>
            </w:pPr>
            <w:ins w:id="7831" w:author="Andrea K. Fourquet" w:date="2018-07-16T23:57:00Z">
              <w:r w:rsidRPr="00375960">
                <w:t>Resource.composition.type</w:t>
              </w:r>
            </w:ins>
          </w:p>
        </w:tc>
        <w:tc>
          <w:tcPr>
            <w:tcW w:w="2250" w:type="dxa"/>
          </w:tcPr>
          <w:p w14:paraId="5C776582" w14:textId="42E04EE1" w:rsidR="00F3352E" w:rsidRPr="00375960" w:rsidRDefault="00F3352E" w:rsidP="00F3352E">
            <w:pPr>
              <w:pStyle w:val="TableEntry"/>
              <w:rPr>
                <w:ins w:id="7832" w:author="Andrea K. Fourquet" w:date="2018-07-16T23:57:00Z"/>
              </w:rPr>
            </w:pPr>
            <w:ins w:id="7833" w:author="Andrea K. Fourquet" w:date="2018-07-16T23:57:00Z">
              <w:r w:rsidRPr="00375960">
                <w:t>Header</w:t>
              </w:r>
            </w:ins>
          </w:p>
        </w:tc>
      </w:tr>
      <w:tr w:rsidR="00F3352E" w:rsidRPr="00375960" w14:paraId="6B43F908" w14:textId="77777777" w:rsidTr="00383DE7">
        <w:trPr>
          <w:cantSplit/>
          <w:jc w:val="center"/>
          <w:ins w:id="7834" w:author="Andrea K. Fourquet" w:date="2018-07-16T23:57:00Z"/>
        </w:trPr>
        <w:tc>
          <w:tcPr>
            <w:tcW w:w="1885" w:type="dxa"/>
          </w:tcPr>
          <w:p w14:paraId="6F87138B" w14:textId="77777777" w:rsidR="00F3352E" w:rsidRPr="00E7637C" w:rsidRDefault="00F3352E" w:rsidP="00F3352E">
            <w:pPr>
              <w:pStyle w:val="TableEntry"/>
              <w:rPr>
                <w:ins w:id="7835" w:author="Andrea K. Fourquet" w:date="2018-07-16T23:57:00Z"/>
              </w:rPr>
            </w:pPr>
          </w:p>
        </w:tc>
        <w:tc>
          <w:tcPr>
            <w:tcW w:w="1625" w:type="dxa"/>
          </w:tcPr>
          <w:p w14:paraId="2C05A5D2" w14:textId="29B58857" w:rsidR="00F3352E" w:rsidRPr="00375960" w:rsidRDefault="00F3352E" w:rsidP="00F3352E">
            <w:pPr>
              <w:pStyle w:val="TableEntry"/>
              <w:rPr>
                <w:ins w:id="7836" w:author="Andrea K. Fourquet" w:date="2018-07-16T23:57:00Z"/>
              </w:rPr>
            </w:pPr>
            <w:ins w:id="7837" w:author="Andrea K. Fourquet" w:date="2018-07-16T23:57:00Z">
              <w:r w:rsidRPr="00375960">
                <w:t>EMS Organization Identifier</w:t>
              </w:r>
            </w:ins>
          </w:p>
        </w:tc>
        <w:tc>
          <w:tcPr>
            <w:tcW w:w="1818" w:type="dxa"/>
            <w:shd w:val="clear" w:color="auto" w:fill="auto"/>
          </w:tcPr>
          <w:p w14:paraId="6FB73989" w14:textId="66C3CE94" w:rsidR="00F3352E" w:rsidRPr="00375960" w:rsidRDefault="00F3352E" w:rsidP="00F3352E">
            <w:pPr>
              <w:pStyle w:val="TableEntry"/>
              <w:rPr>
                <w:ins w:id="7838" w:author="Andrea K. Fourquet" w:date="2018-07-16T23:57:00Z"/>
              </w:rPr>
            </w:pPr>
          </w:p>
        </w:tc>
        <w:tc>
          <w:tcPr>
            <w:tcW w:w="3330" w:type="dxa"/>
            <w:shd w:val="clear" w:color="auto" w:fill="auto"/>
          </w:tcPr>
          <w:p w14:paraId="63272B36" w14:textId="323EF750" w:rsidR="00F3352E" w:rsidRPr="00375960" w:rsidRDefault="00F3352E" w:rsidP="00F3352E">
            <w:pPr>
              <w:pStyle w:val="TableEntry"/>
              <w:rPr>
                <w:ins w:id="7839" w:author="Andrea K. Fourquet" w:date="2018-07-16T23:57:00Z"/>
              </w:rPr>
            </w:pPr>
            <w:ins w:id="7840" w:author="Andrea K. Fourquet" w:date="2018-07-16T23:57:00Z">
              <w:r w:rsidRPr="00375960">
                <w:t>Org</w:t>
              </w:r>
              <w:r>
                <w:t>a</w:t>
              </w:r>
              <w:r w:rsidRPr="00375960">
                <w:t xml:space="preserve">nization.Identifier </w:t>
              </w:r>
            </w:ins>
          </w:p>
        </w:tc>
        <w:tc>
          <w:tcPr>
            <w:tcW w:w="2250" w:type="dxa"/>
          </w:tcPr>
          <w:p w14:paraId="70B1ACED" w14:textId="34A28F48" w:rsidR="00F3352E" w:rsidRPr="00375960" w:rsidRDefault="00F3352E" w:rsidP="00F3352E">
            <w:pPr>
              <w:pStyle w:val="TableEntry"/>
              <w:rPr>
                <w:ins w:id="7841" w:author="Andrea K. Fourquet" w:date="2018-07-16T23:57:00Z"/>
              </w:rPr>
            </w:pPr>
            <w:ins w:id="7842" w:author="Andrea K. Fourquet" w:date="2018-07-16T23:57:00Z">
              <w:r w:rsidRPr="00375960">
                <w:t>Header</w:t>
              </w:r>
            </w:ins>
          </w:p>
        </w:tc>
      </w:tr>
      <w:tr w:rsidR="00F3352E" w:rsidRPr="00375960" w14:paraId="7C385158" w14:textId="77777777" w:rsidTr="00383DE7">
        <w:trPr>
          <w:cantSplit/>
          <w:jc w:val="center"/>
          <w:ins w:id="7843" w:author="Andrea K. Fourquet" w:date="2018-07-16T23:57:00Z"/>
        </w:trPr>
        <w:tc>
          <w:tcPr>
            <w:tcW w:w="1885" w:type="dxa"/>
          </w:tcPr>
          <w:p w14:paraId="24569AB8" w14:textId="77777777" w:rsidR="00F3352E" w:rsidRPr="00E7637C" w:rsidRDefault="00F3352E" w:rsidP="00F3352E">
            <w:pPr>
              <w:pStyle w:val="TableEntry"/>
              <w:rPr>
                <w:ins w:id="7844" w:author="Andrea K. Fourquet" w:date="2018-07-16T23:57:00Z"/>
              </w:rPr>
            </w:pPr>
          </w:p>
        </w:tc>
        <w:tc>
          <w:tcPr>
            <w:tcW w:w="1625" w:type="dxa"/>
          </w:tcPr>
          <w:p w14:paraId="297A5684" w14:textId="1795A438" w:rsidR="00F3352E" w:rsidRPr="00375960" w:rsidRDefault="00F3352E" w:rsidP="00F3352E">
            <w:pPr>
              <w:pStyle w:val="TableEntry"/>
              <w:rPr>
                <w:ins w:id="7845" w:author="Andrea K. Fourquet" w:date="2018-07-16T23:57:00Z"/>
              </w:rPr>
            </w:pPr>
            <w:ins w:id="7846" w:author="Andrea K. Fourquet" w:date="2018-07-16T23:57:00Z">
              <w:r w:rsidRPr="00375960">
                <w:t>Type of service requested</w:t>
              </w:r>
            </w:ins>
          </w:p>
        </w:tc>
        <w:tc>
          <w:tcPr>
            <w:tcW w:w="1818" w:type="dxa"/>
            <w:shd w:val="clear" w:color="auto" w:fill="auto"/>
          </w:tcPr>
          <w:p w14:paraId="5555DF57" w14:textId="1C4CC2E1" w:rsidR="00F3352E" w:rsidRPr="00375960" w:rsidRDefault="00F3352E" w:rsidP="00F3352E">
            <w:pPr>
              <w:pStyle w:val="TableEntry"/>
              <w:rPr>
                <w:ins w:id="7847" w:author="Andrea K. Fourquet" w:date="2018-07-16T23:57:00Z"/>
              </w:rPr>
            </w:pPr>
          </w:p>
        </w:tc>
        <w:tc>
          <w:tcPr>
            <w:tcW w:w="3330" w:type="dxa"/>
            <w:shd w:val="clear" w:color="auto" w:fill="auto"/>
          </w:tcPr>
          <w:p w14:paraId="5A660131" w14:textId="5B5F811D" w:rsidR="00F3352E" w:rsidRPr="00375960" w:rsidRDefault="00F3352E" w:rsidP="00F3352E">
            <w:pPr>
              <w:pStyle w:val="TableEntry"/>
              <w:rPr>
                <w:ins w:id="7848" w:author="Andrea K. Fourquet" w:date="2018-07-16T23:57:00Z"/>
              </w:rPr>
            </w:pPr>
            <w:ins w:id="7849" w:author="Andrea K. Fourquet" w:date="2018-07-16T23:57:00Z">
              <w:r w:rsidRPr="00375960">
                <w:t>Encounter.type</w:t>
              </w:r>
            </w:ins>
          </w:p>
        </w:tc>
        <w:tc>
          <w:tcPr>
            <w:tcW w:w="2250" w:type="dxa"/>
          </w:tcPr>
          <w:p w14:paraId="1648A6EB" w14:textId="79E92C12" w:rsidR="00F3352E" w:rsidRPr="00375960" w:rsidRDefault="00F3352E" w:rsidP="00F3352E">
            <w:pPr>
              <w:pStyle w:val="TableEntry"/>
              <w:rPr>
                <w:ins w:id="7850" w:author="Andrea K. Fourquet" w:date="2018-07-16T23:57:00Z"/>
              </w:rPr>
            </w:pPr>
            <w:ins w:id="7851" w:author="Andrea K. Fourquet" w:date="2018-07-16T23:57:00Z">
              <w:r w:rsidRPr="00375960">
                <w:t>Header</w:t>
              </w:r>
            </w:ins>
          </w:p>
        </w:tc>
      </w:tr>
      <w:tr w:rsidR="00F3352E" w:rsidRPr="00375960" w14:paraId="0F921454" w14:textId="77777777" w:rsidTr="00383DE7">
        <w:trPr>
          <w:cantSplit/>
          <w:jc w:val="center"/>
          <w:ins w:id="7852" w:author="Andrea K. Fourquet" w:date="2018-07-16T23:57:00Z"/>
        </w:trPr>
        <w:tc>
          <w:tcPr>
            <w:tcW w:w="1885" w:type="dxa"/>
          </w:tcPr>
          <w:p w14:paraId="3F24F296" w14:textId="77777777" w:rsidR="00F3352E" w:rsidRPr="00E7637C" w:rsidRDefault="00F3352E" w:rsidP="00F3352E">
            <w:pPr>
              <w:pStyle w:val="TableEntry"/>
              <w:rPr>
                <w:ins w:id="7853" w:author="Andrea K. Fourquet" w:date="2018-07-16T23:57:00Z"/>
              </w:rPr>
            </w:pPr>
          </w:p>
        </w:tc>
        <w:tc>
          <w:tcPr>
            <w:tcW w:w="1625" w:type="dxa"/>
          </w:tcPr>
          <w:p w14:paraId="077B47ED" w14:textId="7222981B" w:rsidR="00F3352E" w:rsidRPr="00375960" w:rsidRDefault="00F3352E" w:rsidP="00F3352E">
            <w:pPr>
              <w:pStyle w:val="TableEntry"/>
              <w:rPr>
                <w:ins w:id="7854" w:author="Andrea K. Fourquet" w:date="2018-07-16T23:57:00Z"/>
              </w:rPr>
            </w:pPr>
            <w:ins w:id="7855" w:author="Andrea K. Fourquet" w:date="2018-07-16T23:57:00Z">
              <w:r w:rsidRPr="00375960">
                <w:t>Level of care for this unit</w:t>
              </w:r>
            </w:ins>
          </w:p>
        </w:tc>
        <w:tc>
          <w:tcPr>
            <w:tcW w:w="1818" w:type="dxa"/>
            <w:shd w:val="clear" w:color="auto" w:fill="auto"/>
          </w:tcPr>
          <w:p w14:paraId="1F830400" w14:textId="00078F85" w:rsidR="00F3352E" w:rsidRPr="00375960" w:rsidRDefault="00F3352E" w:rsidP="00F3352E">
            <w:pPr>
              <w:pStyle w:val="TableEntry"/>
              <w:rPr>
                <w:ins w:id="7856" w:author="Andrea K. Fourquet" w:date="2018-07-16T23:57:00Z"/>
              </w:rPr>
            </w:pPr>
          </w:p>
        </w:tc>
        <w:tc>
          <w:tcPr>
            <w:tcW w:w="3330" w:type="dxa"/>
            <w:shd w:val="clear" w:color="auto" w:fill="auto"/>
          </w:tcPr>
          <w:p w14:paraId="003D309F" w14:textId="014C9605" w:rsidR="00F3352E" w:rsidRPr="00375960" w:rsidRDefault="00F3352E" w:rsidP="00F3352E">
            <w:pPr>
              <w:pStyle w:val="TableEntry"/>
              <w:rPr>
                <w:ins w:id="7857" w:author="Andrea K. Fourquet" w:date="2018-07-16T23:57:00Z"/>
              </w:rPr>
            </w:pPr>
            <w:ins w:id="7858" w:author="Andrea K. Fourquet" w:date="2018-07-16T23:57:00Z">
              <w:r w:rsidRPr="00375960">
                <w:t xml:space="preserve">HealthService.characteristic </w:t>
              </w:r>
            </w:ins>
          </w:p>
        </w:tc>
        <w:tc>
          <w:tcPr>
            <w:tcW w:w="2250" w:type="dxa"/>
          </w:tcPr>
          <w:p w14:paraId="467EF537" w14:textId="7223EB72" w:rsidR="00F3352E" w:rsidRPr="00375960" w:rsidRDefault="00F3352E" w:rsidP="00F3352E">
            <w:pPr>
              <w:pStyle w:val="TableEntry"/>
              <w:rPr>
                <w:ins w:id="7859" w:author="Andrea K. Fourquet" w:date="2018-07-16T23:57:00Z"/>
              </w:rPr>
            </w:pPr>
            <w:ins w:id="7860" w:author="Andrea K. Fourquet" w:date="2018-07-16T23:57:00Z">
              <w:r w:rsidRPr="00375960">
                <w:t>Header</w:t>
              </w:r>
            </w:ins>
          </w:p>
        </w:tc>
      </w:tr>
      <w:tr w:rsidR="00F3352E" w:rsidRPr="00375960" w14:paraId="7C987A00" w14:textId="77777777" w:rsidTr="00383DE7">
        <w:trPr>
          <w:cantSplit/>
          <w:jc w:val="center"/>
          <w:ins w:id="7861" w:author="Andrea K. Fourquet" w:date="2018-07-16T23:57:00Z"/>
        </w:trPr>
        <w:tc>
          <w:tcPr>
            <w:tcW w:w="1885" w:type="dxa"/>
          </w:tcPr>
          <w:p w14:paraId="50F45007" w14:textId="77777777" w:rsidR="00F3352E" w:rsidRPr="00E7637C" w:rsidRDefault="00F3352E" w:rsidP="00F3352E">
            <w:pPr>
              <w:pStyle w:val="TableEntry"/>
              <w:rPr>
                <w:ins w:id="7862" w:author="Andrea K. Fourquet" w:date="2018-07-16T23:57:00Z"/>
              </w:rPr>
            </w:pPr>
          </w:p>
        </w:tc>
        <w:tc>
          <w:tcPr>
            <w:tcW w:w="1625" w:type="dxa"/>
          </w:tcPr>
          <w:p w14:paraId="47AF0884" w14:textId="008D4518" w:rsidR="00F3352E" w:rsidRPr="00375960" w:rsidRDefault="00F3352E" w:rsidP="00F3352E">
            <w:pPr>
              <w:pStyle w:val="TableEntry"/>
              <w:rPr>
                <w:ins w:id="7863" w:author="Andrea K. Fourquet" w:date="2018-07-16T23:57:00Z"/>
              </w:rPr>
            </w:pPr>
            <w:ins w:id="7864" w:author="Andrea K. Fourquet" w:date="2018-07-16T23:57:00Z">
              <w:r w:rsidRPr="00375960">
                <w:t>Additional Response Mode Descriptors</w:t>
              </w:r>
            </w:ins>
          </w:p>
        </w:tc>
        <w:tc>
          <w:tcPr>
            <w:tcW w:w="1818" w:type="dxa"/>
            <w:shd w:val="clear" w:color="auto" w:fill="auto"/>
          </w:tcPr>
          <w:p w14:paraId="20E67FFB" w14:textId="35B55EF3" w:rsidR="00F3352E" w:rsidRPr="00375960" w:rsidRDefault="00F3352E" w:rsidP="00F3352E">
            <w:pPr>
              <w:pStyle w:val="TableEntry"/>
              <w:rPr>
                <w:ins w:id="7865" w:author="Andrea K. Fourquet" w:date="2018-07-16T23:57:00Z"/>
              </w:rPr>
            </w:pPr>
          </w:p>
        </w:tc>
        <w:tc>
          <w:tcPr>
            <w:tcW w:w="3330" w:type="dxa"/>
            <w:shd w:val="clear" w:color="auto" w:fill="auto"/>
          </w:tcPr>
          <w:p w14:paraId="670C6601" w14:textId="77777777" w:rsidR="00F3352E" w:rsidRPr="00375960" w:rsidRDefault="00F3352E" w:rsidP="00F3352E">
            <w:pPr>
              <w:pStyle w:val="TableEntry"/>
              <w:rPr>
                <w:ins w:id="7866" w:author="Andrea K. Fourquet" w:date="2018-07-16T23:57:00Z"/>
              </w:rPr>
            </w:pPr>
            <w:ins w:id="7867" w:author="Andrea K. Fourquet" w:date="2018-07-16T23:57:00Z">
              <w:r w:rsidRPr="00375960">
                <w:t>Encounter.encounter- responceModeDescriptor</w:t>
              </w:r>
            </w:ins>
          </w:p>
          <w:p w14:paraId="45C8735C" w14:textId="61B227D3" w:rsidR="00F3352E" w:rsidRPr="00375960" w:rsidRDefault="00F3352E" w:rsidP="00F3352E">
            <w:pPr>
              <w:pStyle w:val="TableEntry"/>
              <w:rPr>
                <w:ins w:id="7868" w:author="Andrea K. Fourquet" w:date="2018-07-16T23:57:00Z"/>
              </w:rPr>
            </w:pPr>
            <w:ins w:id="7869" w:author="Andrea K. Fourquet" w:date="2018-07-16T23:57:00Z">
              <w:r w:rsidRPr="00375960">
                <w:t xml:space="preserve"> **IHE extension**</w:t>
              </w:r>
            </w:ins>
          </w:p>
        </w:tc>
        <w:tc>
          <w:tcPr>
            <w:tcW w:w="2250" w:type="dxa"/>
          </w:tcPr>
          <w:p w14:paraId="35FE6C96" w14:textId="0AAEC656" w:rsidR="00F3352E" w:rsidRPr="00375960" w:rsidRDefault="00F3352E" w:rsidP="00F3352E">
            <w:pPr>
              <w:pStyle w:val="TableEntry"/>
              <w:rPr>
                <w:ins w:id="7870" w:author="Andrea K. Fourquet" w:date="2018-07-16T23:57:00Z"/>
              </w:rPr>
            </w:pPr>
            <w:ins w:id="7871" w:author="Andrea K. Fourquet" w:date="2018-07-16T23:57:00Z">
              <w:r w:rsidRPr="00375960">
                <w:t>EMS Response Section</w:t>
              </w:r>
            </w:ins>
          </w:p>
        </w:tc>
      </w:tr>
      <w:tr w:rsidR="00F3352E" w:rsidRPr="00375960" w14:paraId="7F32D6C5" w14:textId="77777777" w:rsidTr="00383DE7">
        <w:trPr>
          <w:cantSplit/>
          <w:jc w:val="center"/>
          <w:ins w:id="7872" w:author="Andrea K. Fourquet" w:date="2018-07-16T23:57:00Z"/>
        </w:trPr>
        <w:tc>
          <w:tcPr>
            <w:tcW w:w="1885" w:type="dxa"/>
          </w:tcPr>
          <w:p w14:paraId="2B506881" w14:textId="77777777" w:rsidR="00F3352E" w:rsidRPr="00E7637C" w:rsidRDefault="00F3352E" w:rsidP="00F3352E">
            <w:pPr>
              <w:pStyle w:val="TableEntry"/>
              <w:rPr>
                <w:ins w:id="7873" w:author="Andrea K. Fourquet" w:date="2018-07-16T23:57:00Z"/>
              </w:rPr>
            </w:pPr>
          </w:p>
        </w:tc>
        <w:tc>
          <w:tcPr>
            <w:tcW w:w="1625" w:type="dxa"/>
          </w:tcPr>
          <w:p w14:paraId="46C5DF54" w14:textId="5C66451E" w:rsidR="00F3352E" w:rsidRPr="00375960" w:rsidRDefault="00F3352E" w:rsidP="00F3352E">
            <w:pPr>
              <w:pStyle w:val="TableEntry"/>
              <w:rPr>
                <w:ins w:id="7874" w:author="Andrea K. Fourquet" w:date="2018-07-16T23:57:00Z"/>
              </w:rPr>
            </w:pPr>
            <w:ins w:id="7875" w:author="Andrea K. Fourquet" w:date="2018-07-16T23:57:00Z">
              <w:r w:rsidRPr="00375960">
                <w:t>Date/Time Procedure Performed</w:t>
              </w:r>
            </w:ins>
          </w:p>
        </w:tc>
        <w:tc>
          <w:tcPr>
            <w:tcW w:w="1818" w:type="dxa"/>
            <w:shd w:val="clear" w:color="auto" w:fill="auto"/>
          </w:tcPr>
          <w:p w14:paraId="3015686B" w14:textId="29BC023E" w:rsidR="00F3352E" w:rsidRPr="00375960" w:rsidRDefault="00F3352E" w:rsidP="00F3352E">
            <w:pPr>
              <w:pStyle w:val="TableEntry"/>
              <w:rPr>
                <w:ins w:id="7876" w:author="Andrea K. Fourquet" w:date="2018-07-16T23:57:00Z"/>
              </w:rPr>
            </w:pPr>
          </w:p>
        </w:tc>
        <w:tc>
          <w:tcPr>
            <w:tcW w:w="3330" w:type="dxa"/>
            <w:shd w:val="clear" w:color="auto" w:fill="auto"/>
          </w:tcPr>
          <w:p w14:paraId="40538E9D" w14:textId="6DFB8E4E" w:rsidR="00F3352E" w:rsidRPr="00375960" w:rsidRDefault="00F3352E" w:rsidP="00F3352E">
            <w:pPr>
              <w:pStyle w:val="TableEntry"/>
              <w:rPr>
                <w:ins w:id="7877" w:author="Andrea K. Fourquet" w:date="2018-07-16T23:57:00Z"/>
              </w:rPr>
            </w:pPr>
            <w:ins w:id="7878" w:author="Andrea K. Fourquet" w:date="2018-07-16T23:57:00Z">
              <w:r w:rsidRPr="007475AB">
                <w:t>Encounter</w:t>
              </w:r>
              <w:r w:rsidRPr="00E7637C">
                <w:sym w:font="Wingdings" w:char="F0DF"/>
              </w:r>
              <w:r w:rsidRPr="007475AB">
                <w:t>Procedure.performed[x].performed.dateTime</w:t>
              </w:r>
            </w:ins>
          </w:p>
        </w:tc>
        <w:tc>
          <w:tcPr>
            <w:tcW w:w="2250" w:type="dxa"/>
          </w:tcPr>
          <w:p w14:paraId="6092EA49" w14:textId="47E9C872" w:rsidR="00F3352E" w:rsidRPr="00375960" w:rsidRDefault="00F3352E" w:rsidP="00F3352E">
            <w:pPr>
              <w:pStyle w:val="TableEntry"/>
              <w:rPr>
                <w:ins w:id="7879" w:author="Andrea K. Fourquet" w:date="2018-07-16T23:57:00Z"/>
              </w:rPr>
            </w:pPr>
            <w:ins w:id="7880" w:author="Andrea K. Fourquet" w:date="2018-07-16T23:57:00Z">
              <w:del w:id="7881" w:author="Lori Reed-Fourquet" w:date="2018-07-17T22:11:00Z">
                <w:r w:rsidRPr="00375960" w:rsidDel="001C053B">
                  <w:delText>EMS Procedures Performed Section</w:delText>
                </w:r>
              </w:del>
            </w:ins>
            <w:ins w:id="7882" w:author="Lori Reed-Fourquet" w:date="2018-07-17T22:11:00Z">
              <w:r w:rsidR="001C053B">
                <w:t>EMS Procedures and Interventions Section</w:t>
              </w:r>
            </w:ins>
          </w:p>
        </w:tc>
      </w:tr>
      <w:tr w:rsidR="00F3352E" w:rsidRPr="00375960" w14:paraId="67577F5B" w14:textId="77777777" w:rsidTr="00383DE7">
        <w:trPr>
          <w:cantSplit/>
          <w:jc w:val="center"/>
          <w:ins w:id="7883" w:author="Andrea K. Fourquet" w:date="2018-07-16T23:57:00Z"/>
        </w:trPr>
        <w:tc>
          <w:tcPr>
            <w:tcW w:w="1885" w:type="dxa"/>
          </w:tcPr>
          <w:p w14:paraId="4310E8E6" w14:textId="77777777" w:rsidR="00F3352E" w:rsidRPr="00E7637C" w:rsidRDefault="00F3352E" w:rsidP="00F3352E">
            <w:pPr>
              <w:pStyle w:val="TableEntry"/>
              <w:rPr>
                <w:ins w:id="7884" w:author="Andrea K. Fourquet" w:date="2018-07-16T23:57:00Z"/>
              </w:rPr>
            </w:pPr>
          </w:p>
        </w:tc>
        <w:tc>
          <w:tcPr>
            <w:tcW w:w="1625" w:type="dxa"/>
          </w:tcPr>
          <w:p w14:paraId="7AC3A6A7" w14:textId="22BDB63A" w:rsidR="00F3352E" w:rsidRPr="00375960" w:rsidRDefault="00F3352E" w:rsidP="00F3352E">
            <w:pPr>
              <w:pStyle w:val="TableEntry"/>
              <w:rPr>
                <w:ins w:id="7885" w:author="Andrea K. Fourquet" w:date="2018-07-16T23:57:00Z"/>
              </w:rPr>
            </w:pPr>
            <w:ins w:id="7886" w:author="Andrea K. Fourquet" w:date="2018-07-16T23:57:00Z">
              <w:r w:rsidRPr="00375960">
                <w:t>Procedure</w:t>
              </w:r>
            </w:ins>
          </w:p>
        </w:tc>
        <w:tc>
          <w:tcPr>
            <w:tcW w:w="1818" w:type="dxa"/>
            <w:shd w:val="clear" w:color="auto" w:fill="auto"/>
          </w:tcPr>
          <w:p w14:paraId="3EDD5279" w14:textId="5EE109FF" w:rsidR="00F3352E" w:rsidRPr="007475AB" w:rsidRDefault="00F3352E" w:rsidP="00F3352E">
            <w:pPr>
              <w:pStyle w:val="TableEntry"/>
              <w:rPr>
                <w:ins w:id="7887" w:author="Andrea K. Fourquet" w:date="2018-07-16T23:57:00Z"/>
              </w:rPr>
            </w:pPr>
          </w:p>
        </w:tc>
        <w:tc>
          <w:tcPr>
            <w:tcW w:w="3330" w:type="dxa"/>
            <w:shd w:val="clear" w:color="auto" w:fill="auto"/>
          </w:tcPr>
          <w:p w14:paraId="4BB1C4E6" w14:textId="21C88B80" w:rsidR="00F3352E" w:rsidRPr="00375960" w:rsidRDefault="00F3352E" w:rsidP="00F3352E">
            <w:pPr>
              <w:pStyle w:val="TableEntry"/>
              <w:rPr>
                <w:ins w:id="7888" w:author="Andrea K. Fourquet" w:date="2018-07-16T23:57:00Z"/>
              </w:rPr>
            </w:pPr>
            <w:ins w:id="7889" w:author="Andrea K. Fourquet" w:date="2018-07-16T23:57:00Z">
              <w:r w:rsidRPr="007475AB">
                <w:t>Encounter</w:t>
              </w:r>
              <w:r w:rsidRPr="00E7637C">
                <w:sym w:font="Wingdings" w:char="F0DF"/>
              </w:r>
              <w:r w:rsidRPr="007475AB">
                <w:t>Procedure.code</w:t>
              </w:r>
            </w:ins>
          </w:p>
        </w:tc>
        <w:tc>
          <w:tcPr>
            <w:tcW w:w="2250" w:type="dxa"/>
          </w:tcPr>
          <w:p w14:paraId="7DDB7654" w14:textId="6EBB92AE" w:rsidR="00F3352E" w:rsidRPr="00375960" w:rsidRDefault="00F3352E" w:rsidP="00F3352E">
            <w:pPr>
              <w:pStyle w:val="TableEntry"/>
              <w:rPr>
                <w:ins w:id="7890" w:author="Andrea K. Fourquet" w:date="2018-07-16T23:57:00Z"/>
              </w:rPr>
            </w:pPr>
            <w:ins w:id="7891" w:author="Andrea K. Fourquet" w:date="2018-07-16T23:57:00Z">
              <w:del w:id="7892" w:author="Lori Reed-Fourquet" w:date="2018-07-17T22:11:00Z">
                <w:r w:rsidRPr="00375960" w:rsidDel="001C053B">
                  <w:delText>EMS Procedures Performed Section</w:delText>
                </w:r>
              </w:del>
            </w:ins>
            <w:ins w:id="7893" w:author="Lori Reed-Fourquet" w:date="2018-07-17T22:11:00Z">
              <w:r w:rsidR="001C053B">
                <w:t>EMS Procedures and Interventions Section</w:t>
              </w:r>
            </w:ins>
          </w:p>
        </w:tc>
      </w:tr>
      <w:tr w:rsidR="00F3352E" w:rsidRPr="00375960" w14:paraId="7B8BF131" w14:textId="77777777" w:rsidTr="00383DE7">
        <w:trPr>
          <w:cantSplit/>
          <w:jc w:val="center"/>
          <w:ins w:id="7894" w:author="Andrea K. Fourquet" w:date="2018-07-16T23:57:00Z"/>
        </w:trPr>
        <w:tc>
          <w:tcPr>
            <w:tcW w:w="1885" w:type="dxa"/>
          </w:tcPr>
          <w:p w14:paraId="134FE3D4" w14:textId="77777777" w:rsidR="00F3352E" w:rsidRPr="00E7637C" w:rsidRDefault="00F3352E" w:rsidP="00F3352E">
            <w:pPr>
              <w:pStyle w:val="TableEntry"/>
              <w:rPr>
                <w:ins w:id="7895" w:author="Andrea K. Fourquet" w:date="2018-07-16T23:57:00Z"/>
              </w:rPr>
            </w:pPr>
          </w:p>
        </w:tc>
        <w:tc>
          <w:tcPr>
            <w:tcW w:w="1625" w:type="dxa"/>
          </w:tcPr>
          <w:p w14:paraId="7AE3FDA6" w14:textId="42B0EA2C" w:rsidR="00F3352E" w:rsidRPr="00375960" w:rsidRDefault="00F3352E" w:rsidP="00F3352E">
            <w:pPr>
              <w:pStyle w:val="TableEntry"/>
              <w:rPr>
                <w:ins w:id="7896" w:author="Andrea K. Fourquet" w:date="2018-07-16T23:57:00Z"/>
              </w:rPr>
            </w:pPr>
            <w:ins w:id="7897" w:author="Andrea K. Fourquet" w:date="2018-07-16T23:57:00Z">
              <w:r w:rsidRPr="00375960">
                <w:t>PSAP Call Date/Time</w:t>
              </w:r>
            </w:ins>
          </w:p>
        </w:tc>
        <w:tc>
          <w:tcPr>
            <w:tcW w:w="1818" w:type="dxa"/>
            <w:shd w:val="clear" w:color="auto" w:fill="auto"/>
          </w:tcPr>
          <w:p w14:paraId="1786CE01" w14:textId="0AB8927A" w:rsidR="00F3352E" w:rsidRPr="007475AB" w:rsidRDefault="00F3352E" w:rsidP="00F3352E">
            <w:pPr>
              <w:pStyle w:val="TableEntry"/>
              <w:rPr>
                <w:ins w:id="7898" w:author="Andrea K. Fourquet" w:date="2018-07-16T23:57:00Z"/>
              </w:rPr>
            </w:pPr>
          </w:p>
        </w:tc>
        <w:tc>
          <w:tcPr>
            <w:tcW w:w="3330" w:type="dxa"/>
            <w:shd w:val="clear" w:color="auto" w:fill="auto"/>
          </w:tcPr>
          <w:p w14:paraId="7D0A33ED" w14:textId="77777777" w:rsidR="00F3352E" w:rsidRPr="00375960" w:rsidRDefault="00F3352E" w:rsidP="00F3352E">
            <w:pPr>
              <w:pStyle w:val="TableEntry"/>
              <w:rPr>
                <w:ins w:id="7899" w:author="Andrea K. Fourquet" w:date="2018-07-16T23:57:00Z"/>
              </w:rPr>
            </w:pPr>
            <w:ins w:id="7900" w:author="Andrea K. Fourquet" w:date="2018-07-16T23:57:00Z">
              <w:r w:rsidRPr="00375960">
                <w:t>Encounter.statusHistory.code</w:t>
              </w:r>
            </w:ins>
          </w:p>
          <w:p w14:paraId="0B7707C8" w14:textId="77777777" w:rsidR="00F3352E" w:rsidRPr="00375960" w:rsidRDefault="00F3352E" w:rsidP="00F3352E">
            <w:pPr>
              <w:pStyle w:val="TableEntry"/>
              <w:rPr>
                <w:ins w:id="7901" w:author="Andrea K. Fourquet" w:date="2018-07-16T23:57:00Z"/>
              </w:rPr>
            </w:pPr>
          </w:p>
          <w:p w14:paraId="707240B8" w14:textId="77777777" w:rsidR="00F3352E" w:rsidRPr="00375960" w:rsidRDefault="00F3352E" w:rsidP="00F3352E">
            <w:pPr>
              <w:pStyle w:val="TableEntry"/>
              <w:rPr>
                <w:ins w:id="7902" w:author="Andrea K. Fourquet" w:date="2018-07-16T23:57:00Z"/>
              </w:rPr>
            </w:pPr>
            <w:ins w:id="7903" w:author="Andrea K. Fourquet" w:date="2018-07-16T23:57:00Z">
              <w:r w:rsidRPr="00375960">
                <w:t>Encounter.statusHistory.period.start</w:t>
              </w:r>
            </w:ins>
          </w:p>
          <w:p w14:paraId="6A29D478" w14:textId="77777777" w:rsidR="00F3352E" w:rsidRPr="00375960" w:rsidRDefault="00F3352E" w:rsidP="00F3352E">
            <w:pPr>
              <w:pStyle w:val="TableEntry"/>
              <w:rPr>
                <w:ins w:id="7904" w:author="Andrea K. Fourquet" w:date="2018-07-16T23:57:00Z"/>
              </w:rPr>
            </w:pPr>
          </w:p>
          <w:p w14:paraId="61C8E2B9" w14:textId="77777777" w:rsidR="00F3352E" w:rsidRPr="00375960" w:rsidRDefault="00F3352E" w:rsidP="00F3352E">
            <w:pPr>
              <w:pStyle w:val="TableEntry"/>
              <w:rPr>
                <w:ins w:id="7905" w:author="Andrea K. Fourquet" w:date="2018-07-16T23:57:00Z"/>
              </w:rPr>
            </w:pPr>
            <w:ins w:id="7906" w:author="Andrea K. Fourquet" w:date="2018-07-16T23:57:00Z">
              <w:r w:rsidRPr="00375960">
                <w:t>Encounter.statusHistory – Type</w:t>
              </w:r>
            </w:ins>
          </w:p>
          <w:p w14:paraId="2999CA37" w14:textId="72AEB8F5" w:rsidR="00F3352E" w:rsidRPr="00375960" w:rsidRDefault="00F3352E" w:rsidP="00F3352E">
            <w:pPr>
              <w:pStyle w:val="TableEntry"/>
              <w:rPr>
                <w:ins w:id="7907" w:author="Andrea K. Fourquet" w:date="2018-07-16T23:57:00Z"/>
              </w:rPr>
            </w:pPr>
            <w:ins w:id="7908" w:author="Andrea K. Fourquet" w:date="2018-07-16T23:57:00Z">
              <w:r w:rsidRPr="00375960">
                <w:t>**IHE Extension*</w:t>
              </w:r>
            </w:ins>
          </w:p>
        </w:tc>
        <w:tc>
          <w:tcPr>
            <w:tcW w:w="2250" w:type="dxa"/>
          </w:tcPr>
          <w:p w14:paraId="0BEF6F42" w14:textId="33FA8278" w:rsidR="00F3352E" w:rsidRPr="00375960" w:rsidRDefault="00F3352E" w:rsidP="00F3352E">
            <w:pPr>
              <w:pStyle w:val="TableEntry"/>
              <w:rPr>
                <w:ins w:id="7909" w:author="Andrea K. Fourquet" w:date="2018-07-16T23:57:00Z"/>
              </w:rPr>
            </w:pPr>
            <w:ins w:id="7910" w:author="Andrea K. Fourquet" w:date="2018-07-16T23:57:00Z">
              <w:r w:rsidRPr="00375960">
                <w:t>EMS Response Section</w:t>
              </w:r>
            </w:ins>
          </w:p>
        </w:tc>
      </w:tr>
      <w:tr w:rsidR="00F3352E" w:rsidRPr="00375960" w14:paraId="47357AE1" w14:textId="77777777" w:rsidTr="00383DE7">
        <w:trPr>
          <w:cantSplit/>
          <w:jc w:val="center"/>
          <w:ins w:id="7911" w:author="Andrea K. Fourquet" w:date="2018-07-16T23:57:00Z"/>
        </w:trPr>
        <w:tc>
          <w:tcPr>
            <w:tcW w:w="1885" w:type="dxa"/>
          </w:tcPr>
          <w:p w14:paraId="00EB80D2" w14:textId="77777777" w:rsidR="00F3352E" w:rsidRPr="00E7637C" w:rsidRDefault="00F3352E" w:rsidP="00F3352E">
            <w:pPr>
              <w:pStyle w:val="TableEntry"/>
              <w:rPr>
                <w:ins w:id="7912" w:author="Andrea K. Fourquet" w:date="2018-07-16T23:57:00Z"/>
              </w:rPr>
            </w:pPr>
          </w:p>
        </w:tc>
        <w:tc>
          <w:tcPr>
            <w:tcW w:w="1625" w:type="dxa"/>
          </w:tcPr>
          <w:p w14:paraId="69B7EF44" w14:textId="77777777" w:rsidR="00F3352E" w:rsidRPr="00375960" w:rsidRDefault="00F3352E" w:rsidP="00F3352E">
            <w:pPr>
              <w:pStyle w:val="TableEntry"/>
              <w:rPr>
                <w:ins w:id="7913" w:author="Andrea K. Fourquet" w:date="2018-07-16T23:57:00Z"/>
              </w:rPr>
            </w:pPr>
            <w:ins w:id="7914" w:author="Andrea K. Fourquet" w:date="2018-07-16T23:57:00Z">
              <w:r w:rsidRPr="00375960">
                <w:t xml:space="preserve">Patient Contact </w:t>
              </w:r>
            </w:ins>
          </w:p>
          <w:p w14:paraId="65B9B98D" w14:textId="5062E243" w:rsidR="00F3352E" w:rsidRPr="00375960" w:rsidRDefault="00F3352E" w:rsidP="00F3352E">
            <w:pPr>
              <w:pStyle w:val="TableEntry"/>
              <w:rPr>
                <w:ins w:id="7915" w:author="Andrea K. Fourquet" w:date="2018-07-16T23:57:00Z"/>
              </w:rPr>
            </w:pPr>
            <w:ins w:id="7916" w:author="Andrea K. Fourquet" w:date="2018-07-16T23:57:00Z">
              <w:r w:rsidRPr="00375960">
                <w:t xml:space="preserve">Date/time </w:t>
              </w:r>
            </w:ins>
          </w:p>
        </w:tc>
        <w:tc>
          <w:tcPr>
            <w:tcW w:w="1818" w:type="dxa"/>
            <w:shd w:val="clear" w:color="auto" w:fill="auto"/>
          </w:tcPr>
          <w:p w14:paraId="21103815" w14:textId="57D921DB" w:rsidR="00F3352E" w:rsidRPr="00375960" w:rsidRDefault="00F3352E" w:rsidP="00F3352E">
            <w:pPr>
              <w:pStyle w:val="TableEntry"/>
              <w:rPr>
                <w:ins w:id="7917" w:author="Andrea K. Fourquet" w:date="2018-07-16T23:57:00Z"/>
              </w:rPr>
            </w:pPr>
          </w:p>
        </w:tc>
        <w:tc>
          <w:tcPr>
            <w:tcW w:w="3330" w:type="dxa"/>
            <w:shd w:val="clear" w:color="auto" w:fill="auto"/>
          </w:tcPr>
          <w:p w14:paraId="478609F1" w14:textId="77777777" w:rsidR="00F3352E" w:rsidRPr="00375960" w:rsidRDefault="00F3352E" w:rsidP="00F3352E">
            <w:pPr>
              <w:pStyle w:val="TableEntry"/>
              <w:rPr>
                <w:ins w:id="7918" w:author="Andrea K. Fourquet" w:date="2018-07-16T23:57:00Z"/>
              </w:rPr>
            </w:pPr>
            <w:ins w:id="7919" w:author="Andrea K. Fourquet" w:date="2018-07-16T23:57:00Z">
              <w:r w:rsidRPr="00375960">
                <w:t>Encounter.statusHistory.code</w:t>
              </w:r>
            </w:ins>
          </w:p>
          <w:p w14:paraId="7C383DBC" w14:textId="77777777" w:rsidR="00F3352E" w:rsidRPr="00375960" w:rsidRDefault="00F3352E" w:rsidP="00F3352E">
            <w:pPr>
              <w:pStyle w:val="TableEntry"/>
              <w:rPr>
                <w:ins w:id="7920" w:author="Andrea K. Fourquet" w:date="2018-07-16T23:57:00Z"/>
              </w:rPr>
            </w:pPr>
          </w:p>
          <w:p w14:paraId="14A557AD" w14:textId="77777777" w:rsidR="00F3352E" w:rsidRPr="00375960" w:rsidRDefault="00F3352E" w:rsidP="00F3352E">
            <w:pPr>
              <w:pStyle w:val="TableEntry"/>
              <w:rPr>
                <w:ins w:id="7921" w:author="Andrea K. Fourquet" w:date="2018-07-16T23:57:00Z"/>
              </w:rPr>
            </w:pPr>
            <w:ins w:id="7922" w:author="Andrea K. Fourquet" w:date="2018-07-16T23:57:00Z">
              <w:r w:rsidRPr="00375960">
                <w:t>Encounter.statusHistory.period.start</w:t>
              </w:r>
            </w:ins>
          </w:p>
          <w:p w14:paraId="26213D6C" w14:textId="77777777" w:rsidR="00F3352E" w:rsidRPr="00375960" w:rsidRDefault="00F3352E" w:rsidP="00F3352E">
            <w:pPr>
              <w:pStyle w:val="TableEntry"/>
              <w:rPr>
                <w:ins w:id="7923" w:author="Andrea K. Fourquet" w:date="2018-07-16T23:57:00Z"/>
              </w:rPr>
            </w:pPr>
          </w:p>
          <w:p w14:paraId="643E2D34" w14:textId="77777777" w:rsidR="00F3352E" w:rsidRPr="00375960" w:rsidRDefault="00F3352E" w:rsidP="00F3352E">
            <w:pPr>
              <w:pStyle w:val="TableEntry"/>
              <w:rPr>
                <w:ins w:id="7924" w:author="Andrea K. Fourquet" w:date="2018-07-16T23:57:00Z"/>
              </w:rPr>
            </w:pPr>
            <w:ins w:id="7925" w:author="Andrea K. Fourquet" w:date="2018-07-16T23:57:00Z">
              <w:r w:rsidRPr="00375960">
                <w:t>Encounter.statusHistory – Type</w:t>
              </w:r>
            </w:ins>
          </w:p>
          <w:p w14:paraId="0644451D" w14:textId="4058FCFB" w:rsidR="00F3352E" w:rsidRPr="00375960" w:rsidRDefault="00F3352E" w:rsidP="00F3352E">
            <w:pPr>
              <w:pStyle w:val="TableEntry"/>
              <w:rPr>
                <w:ins w:id="7926" w:author="Andrea K. Fourquet" w:date="2018-07-16T23:57:00Z"/>
              </w:rPr>
            </w:pPr>
            <w:ins w:id="7927" w:author="Andrea K. Fourquet" w:date="2018-07-16T23:57:00Z">
              <w:r w:rsidRPr="00375960">
                <w:t>**IHE Extension*</w:t>
              </w:r>
            </w:ins>
          </w:p>
        </w:tc>
        <w:tc>
          <w:tcPr>
            <w:tcW w:w="2250" w:type="dxa"/>
          </w:tcPr>
          <w:p w14:paraId="041C27F4" w14:textId="30EE01E6" w:rsidR="00F3352E" w:rsidRPr="00375960" w:rsidRDefault="00F3352E" w:rsidP="00F3352E">
            <w:pPr>
              <w:pStyle w:val="TableEntry"/>
              <w:rPr>
                <w:ins w:id="7928" w:author="Andrea K. Fourquet" w:date="2018-07-16T23:57:00Z"/>
              </w:rPr>
            </w:pPr>
            <w:ins w:id="7929" w:author="Andrea K. Fourquet" w:date="2018-07-16T23:57:00Z">
              <w:r w:rsidRPr="00375960">
                <w:t xml:space="preserve">EMS Response Section </w:t>
              </w:r>
            </w:ins>
          </w:p>
        </w:tc>
      </w:tr>
      <w:tr w:rsidR="00F3352E" w:rsidRPr="00375960" w14:paraId="07E276E3" w14:textId="77777777" w:rsidTr="00383DE7">
        <w:trPr>
          <w:cantSplit/>
          <w:jc w:val="center"/>
          <w:ins w:id="7930" w:author="Andrea K. Fourquet" w:date="2018-07-16T23:57:00Z"/>
        </w:trPr>
        <w:tc>
          <w:tcPr>
            <w:tcW w:w="1885" w:type="dxa"/>
          </w:tcPr>
          <w:p w14:paraId="3E2DCB4F" w14:textId="77777777" w:rsidR="00F3352E" w:rsidRPr="00E7637C" w:rsidRDefault="00F3352E" w:rsidP="00F3352E">
            <w:pPr>
              <w:pStyle w:val="TableEntry"/>
              <w:rPr>
                <w:ins w:id="7931" w:author="Andrea K. Fourquet" w:date="2018-07-16T23:57:00Z"/>
              </w:rPr>
            </w:pPr>
          </w:p>
        </w:tc>
        <w:tc>
          <w:tcPr>
            <w:tcW w:w="1625" w:type="dxa"/>
          </w:tcPr>
          <w:p w14:paraId="7DDD6F76" w14:textId="15F79D10" w:rsidR="00F3352E" w:rsidRPr="00375960" w:rsidRDefault="00F3352E" w:rsidP="00F3352E">
            <w:pPr>
              <w:pStyle w:val="TableEntry"/>
              <w:rPr>
                <w:ins w:id="7932" w:author="Andrea K. Fourquet" w:date="2018-07-16T23:57:00Z"/>
              </w:rPr>
            </w:pPr>
            <w:ins w:id="7933" w:author="Andrea K. Fourquet" w:date="2018-07-16T23:57:00Z">
              <w:r w:rsidRPr="00375960">
                <w:t>Complaint</w:t>
              </w:r>
            </w:ins>
          </w:p>
        </w:tc>
        <w:tc>
          <w:tcPr>
            <w:tcW w:w="1818" w:type="dxa"/>
            <w:shd w:val="clear" w:color="auto" w:fill="auto"/>
          </w:tcPr>
          <w:p w14:paraId="3309F2EF" w14:textId="26D08F88" w:rsidR="00F3352E" w:rsidRPr="00375960" w:rsidRDefault="00F3352E" w:rsidP="00F3352E">
            <w:pPr>
              <w:pStyle w:val="TableEntry"/>
              <w:rPr>
                <w:ins w:id="7934" w:author="Andrea K. Fourquet" w:date="2018-07-16T23:57:00Z"/>
              </w:rPr>
            </w:pPr>
          </w:p>
        </w:tc>
        <w:tc>
          <w:tcPr>
            <w:tcW w:w="3330" w:type="dxa"/>
            <w:shd w:val="clear" w:color="auto" w:fill="auto"/>
          </w:tcPr>
          <w:p w14:paraId="1FB99869" w14:textId="35CBB0CB" w:rsidR="00F3352E" w:rsidRPr="00375960" w:rsidRDefault="00F3352E" w:rsidP="00F3352E">
            <w:pPr>
              <w:pStyle w:val="TableEntry"/>
              <w:rPr>
                <w:ins w:id="7935" w:author="Andrea K. Fourquet" w:date="2018-07-16T23:57:00Z"/>
              </w:rPr>
            </w:pPr>
            <w:ins w:id="7936" w:author="Andrea K. Fourquet" w:date="2018-07-16T23:57:00Z">
              <w:r w:rsidRPr="00375960">
                <w:t>Encounter.diagnosis.condition(Condition.note)</w:t>
              </w:r>
            </w:ins>
          </w:p>
        </w:tc>
        <w:tc>
          <w:tcPr>
            <w:tcW w:w="2250" w:type="dxa"/>
          </w:tcPr>
          <w:p w14:paraId="2E18C8F7" w14:textId="624A2639" w:rsidR="00F3352E" w:rsidRPr="00375960" w:rsidRDefault="00F3352E" w:rsidP="00F3352E">
            <w:pPr>
              <w:pStyle w:val="TableEntry"/>
              <w:rPr>
                <w:ins w:id="7937" w:author="Andrea K. Fourquet" w:date="2018-07-16T23:57:00Z"/>
              </w:rPr>
            </w:pPr>
            <w:ins w:id="7938" w:author="Andrea K. Fourquet" w:date="2018-07-16T23:57:00Z">
              <w:r w:rsidRPr="00375960">
                <w:t>EMS Situation Section</w:t>
              </w:r>
            </w:ins>
          </w:p>
        </w:tc>
      </w:tr>
      <w:tr w:rsidR="00F3352E" w:rsidRPr="00375960" w14:paraId="2F2F4C6D" w14:textId="77777777" w:rsidTr="00383DE7">
        <w:trPr>
          <w:cantSplit/>
          <w:jc w:val="center"/>
          <w:ins w:id="7939" w:author="Andrea K. Fourquet" w:date="2018-07-16T23:57:00Z"/>
        </w:trPr>
        <w:tc>
          <w:tcPr>
            <w:tcW w:w="1885" w:type="dxa"/>
          </w:tcPr>
          <w:p w14:paraId="6DCEF98B" w14:textId="77777777" w:rsidR="00F3352E" w:rsidRPr="00E7637C" w:rsidRDefault="00F3352E" w:rsidP="00F3352E">
            <w:pPr>
              <w:pStyle w:val="TableEntry"/>
              <w:rPr>
                <w:ins w:id="7940" w:author="Andrea K. Fourquet" w:date="2018-07-16T23:57:00Z"/>
              </w:rPr>
            </w:pPr>
          </w:p>
        </w:tc>
        <w:tc>
          <w:tcPr>
            <w:tcW w:w="1625" w:type="dxa"/>
          </w:tcPr>
          <w:p w14:paraId="38483E9C" w14:textId="4493CCEF" w:rsidR="00F3352E" w:rsidRPr="00375960" w:rsidRDefault="00F3352E" w:rsidP="00F3352E">
            <w:pPr>
              <w:pStyle w:val="TableEntry"/>
              <w:rPr>
                <w:ins w:id="7941" w:author="Andrea K. Fourquet" w:date="2018-07-16T23:57:00Z"/>
              </w:rPr>
            </w:pPr>
            <w:ins w:id="7942" w:author="Andrea K. Fourquet" w:date="2018-07-16T23:57:00Z">
              <w:r w:rsidRPr="00375960">
                <w:t>Primary Symptom</w:t>
              </w:r>
            </w:ins>
          </w:p>
        </w:tc>
        <w:tc>
          <w:tcPr>
            <w:tcW w:w="1818" w:type="dxa"/>
            <w:shd w:val="clear" w:color="auto" w:fill="auto"/>
          </w:tcPr>
          <w:p w14:paraId="4696BCEA" w14:textId="07133186" w:rsidR="00F3352E" w:rsidRPr="00375960" w:rsidRDefault="00F3352E" w:rsidP="00F3352E">
            <w:pPr>
              <w:pStyle w:val="TableEntry"/>
              <w:rPr>
                <w:ins w:id="7943" w:author="Andrea K. Fourquet" w:date="2018-07-16T23:57:00Z"/>
              </w:rPr>
            </w:pPr>
          </w:p>
        </w:tc>
        <w:tc>
          <w:tcPr>
            <w:tcW w:w="3330" w:type="dxa"/>
            <w:shd w:val="clear" w:color="auto" w:fill="auto"/>
          </w:tcPr>
          <w:p w14:paraId="1FDA3979" w14:textId="51A947AD" w:rsidR="00F3352E" w:rsidRPr="00375960" w:rsidRDefault="00F3352E" w:rsidP="00F3352E">
            <w:pPr>
              <w:pStyle w:val="TableEntry"/>
              <w:rPr>
                <w:ins w:id="7944" w:author="Andrea K. Fourquet" w:date="2018-07-16T23:57:00Z"/>
              </w:rPr>
            </w:pPr>
            <w:ins w:id="7945" w:author="Andrea K. Fourquet" w:date="2018-07-16T23:57:00Z">
              <w:r w:rsidRPr="00375960">
                <w:t>Encounter.diagnosis.condition(Condition.evidence.code)</w:t>
              </w:r>
            </w:ins>
          </w:p>
        </w:tc>
        <w:tc>
          <w:tcPr>
            <w:tcW w:w="2250" w:type="dxa"/>
          </w:tcPr>
          <w:p w14:paraId="11DB8FFB" w14:textId="662F920F" w:rsidR="00F3352E" w:rsidRPr="00375960" w:rsidRDefault="00F3352E" w:rsidP="00F3352E">
            <w:pPr>
              <w:pStyle w:val="TableEntry"/>
              <w:rPr>
                <w:ins w:id="7946" w:author="Andrea K. Fourquet" w:date="2018-07-16T23:57:00Z"/>
              </w:rPr>
            </w:pPr>
            <w:ins w:id="7947" w:author="Andrea K. Fourquet" w:date="2018-07-16T23:57:00Z">
              <w:r w:rsidRPr="00375960">
                <w:t>EMS Situation Section / Reason for Referral</w:t>
              </w:r>
            </w:ins>
          </w:p>
        </w:tc>
      </w:tr>
      <w:tr w:rsidR="00F3352E" w:rsidRPr="00375960" w14:paraId="4ED96E77" w14:textId="77777777" w:rsidTr="00383DE7">
        <w:trPr>
          <w:cantSplit/>
          <w:jc w:val="center"/>
          <w:ins w:id="7948" w:author="Andrea K. Fourquet" w:date="2018-07-16T23:57:00Z"/>
        </w:trPr>
        <w:tc>
          <w:tcPr>
            <w:tcW w:w="1885" w:type="dxa"/>
          </w:tcPr>
          <w:p w14:paraId="3C3C6CBA" w14:textId="77777777" w:rsidR="00F3352E" w:rsidRPr="00E7637C" w:rsidRDefault="00F3352E" w:rsidP="00F3352E">
            <w:pPr>
              <w:pStyle w:val="TableEntry"/>
              <w:rPr>
                <w:ins w:id="7949" w:author="Andrea K. Fourquet" w:date="2018-07-16T23:57:00Z"/>
              </w:rPr>
            </w:pPr>
          </w:p>
        </w:tc>
        <w:tc>
          <w:tcPr>
            <w:tcW w:w="1625" w:type="dxa"/>
          </w:tcPr>
          <w:p w14:paraId="7523E406" w14:textId="066FAB5E" w:rsidR="00F3352E" w:rsidRPr="00375960" w:rsidRDefault="00F3352E" w:rsidP="00F3352E">
            <w:pPr>
              <w:pStyle w:val="TableEntry"/>
              <w:rPr>
                <w:ins w:id="7950" w:author="Andrea K. Fourquet" w:date="2018-07-16T23:57:00Z"/>
              </w:rPr>
            </w:pPr>
            <w:ins w:id="7951" w:author="Andrea K. Fourquet" w:date="2018-07-16T23:57:00Z">
              <w:r w:rsidRPr="00375960">
                <w:t>Other Associated symptoms</w:t>
              </w:r>
            </w:ins>
          </w:p>
        </w:tc>
        <w:tc>
          <w:tcPr>
            <w:tcW w:w="1818" w:type="dxa"/>
            <w:shd w:val="clear" w:color="auto" w:fill="auto"/>
          </w:tcPr>
          <w:p w14:paraId="7CEFACD1" w14:textId="1A4EE3B3" w:rsidR="00F3352E" w:rsidRPr="00375960" w:rsidRDefault="00F3352E" w:rsidP="00F3352E">
            <w:pPr>
              <w:pStyle w:val="TableEntry"/>
              <w:rPr>
                <w:ins w:id="7952" w:author="Andrea K. Fourquet" w:date="2018-07-16T23:57:00Z"/>
              </w:rPr>
            </w:pPr>
          </w:p>
        </w:tc>
        <w:tc>
          <w:tcPr>
            <w:tcW w:w="3330" w:type="dxa"/>
            <w:shd w:val="clear" w:color="auto" w:fill="auto"/>
          </w:tcPr>
          <w:p w14:paraId="11C5CAD6" w14:textId="4A033DF6" w:rsidR="00F3352E" w:rsidRPr="00375960" w:rsidRDefault="00F3352E" w:rsidP="00F3352E">
            <w:pPr>
              <w:pStyle w:val="TableEntry"/>
              <w:rPr>
                <w:ins w:id="7953" w:author="Andrea K. Fourquet" w:date="2018-07-16T23:57:00Z"/>
              </w:rPr>
            </w:pPr>
            <w:ins w:id="7954" w:author="Andrea K. Fourquet" w:date="2018-07-16T23:57:00Z">
              <w:r w:rsidRPr="00375960">
                <w:t>Encounter.diagnosis.condition(Condition.evidence.code)</w:t>
              </w:r>
            </w:ins>
          </w:p>
        </w:tc>
        <w:tc>
          <w:tcPr>
            <w:tcW w:w="2250" w:type="dxa"/>
          </w:tcPr>
          <w:p w14:paraId="6C031F6C" w14:textId="796CF183" w:rsidR="00F3352E" w:rsidRPr="00375960" w:rsidRDefault="00F3352E" w:rsidP="00F3352E">
            <w:pPr>
              <w:pStyle w:val="TableEntry"/>
              <w:rPr>
                <w:ins w:id="7955" w:author="Andrea K. Fourquet" w:date="2018-07-16T23:57:00Z"/>
              </w:rPr>
            </w:pPr>
            <w:ins w:id="7956" w:author="Andrea K. Fourquet" w:date="2018-07-16T23:57:00Z">
              <w:r w:rsidRPr="00375960">
                <w:t>EMS Situation Section / Reason for Referral</w:t>
              </w:r>
            </w:ins>
          </w:p>
        </w:tc>
      </w:tr>
      <w:tr w:rsidR="00F3352E" w:rsidRPr="00375960" w14:paraId="0C77F3F0" w14:textId="77777777" w:rsidTr="00383DE7">
        <w:trPr>
          <w:cantSplit/>
          <w:jc w:val="center"/>
          <w:ins w:id="7957" w:author="Andrea K. Fourquet" w:date="2018-07-16T23:57:00Z"/>
        </w:trPr>
        <w:tc>
          <w:tcPr>
            <w:tcW w:w="1885" w:type="dxa"/>
          </w:tcPr>
          <w:p w14:paraId="31CA5A03" w14:textId="77777777" w:rsidR="00F3352E" w:rsidRPr="00E7637C" w:rsidRDefault="00F3352E" w:rsidP="00F3352E">
            <w:pPr>
              <w:pStyle w:val="TableEntry"/>
              <w:rPr>
                <w:ins w:id="7958" w:author="Andrea K. Fourquet" w:date="2018-07-16T23:57:00Z"/>
              </w:rPr>
            </w:pPr>
          </w:p>
        </w:tc>
        <w:tc>
          <w:tcPr>
            <w:tcW w:w="1625" w:type="dxa"/>
          </w:tcPr>
          <w:p w14:paraId="3AEBFCAF" w14:textId="70D5E825" w:rsidR="00F3352E" w:rsidRPr="00375960" w:rsidRDefault="00F3352E" w:rsidP="00F3352E">
            <w:pPr>
              <w:pStyle w:val="TableEntry"/>
              <w:rPr>
                <w:ins w:id="7959" w:author="Andrea K. Fourquet" w:date="2018-07-16T23:57:00Z"/>
              </w:rPr>
            </w:pPr>
            <w:ins w:id="7960" w:author="Andrea K. Fourquet" w:date="2018-07-16T23:57:00Z">
              <w:r w:rsidRPr="00375960">
                <w:t>Provider's Primary Impressions</w:t>
              </w:r>
            </w:ins>
          </w:p>
        </w:tc>
        <w:tc>
          <w:tcPr>
            <w:tcW w:w="1818" w:type="dxa"/>
            <w:shd w:val="clear" w:color="auto" w:fill="auto"/>
          </w:tcPr>
          <w:p w14:paraId="0A498604" w14:textId="0D730B6B" w:rsidR="00F3352E" w:rsidRPr="00375960" w:rsidRDefault="00F3352E" w:rsidP="00F3352E">
            <w:pPr>
              <w:pStyle w:val="TableEntry"/>
              <w:rPr>
                <w:ins w:id="7961" w:author="Andrea K. Fourquet" w:date="2018-07-16T23:57:00Z"/>
              </w:rPr>
            </w:pPr>
          </w:p>
        </w:tc>
        <w:tc>
          <w:tcPr>
            <w:tcW w:w="3330" w:type="dxa"/>
            <w:shd w:val="clear" w:color="auto" w:fill="auto"/>
          </w:tcPr>
          <w:p w14:paraId="41A70305" w14:textId="637A250D" w:rsidR="00F3352E" w:rsidRPr="00375960" w:rsidRDefault="00F3352E" w:rsidP="00F3352E">
            <w:pPr>
              <w:pStyle w:val="TableEntry"/>
              <w:rPr>
                <w:ins w:id="7962" w:author="Andrea K. Fourquet" w:date="2018-07-16T23:57:00Z"/>
              </w:rPr>
            </w:pPr>
            <w:ins w:id="7963" w:author="Andrea K. Fourquet" w:date="2018-07-16T23:57:00Z">
              <w:r w:rsidRPr="00375960">
                <w:t>Encounter</w:t>
              </w:r>
              <w:r w:rsidRPr="00375960">
                <w:sym w:font="Wingdings" w:char="F0DF"/>
              </w:r>
              <w:r w:rsidRPr="00375960">
                <w:t>Observation.value[x]</w:t>
              </w:r>
            </w:ins>
          </w:p>
        </w:tc>
        <w:tc>
          <w:tcPr>
            <w:tcW w:w="2250" w:type="dxa"/>
          </w:tcPr>
          <w:p w14:paraId="3F2BC02A" w14:textId="5FEC444E" w:rsidR="00F3352E" w:rsidRPr="00375960" w:rsidRDefault="00F3352E" w:rsidP="00F3352E">
            <w:pPr>
              <w:pStyle w:val="TableEntry"/>
              <w:rPr>
                <w:ins w:id="7964" w:author="Andrea K. Fourquet" w:date="2018-07-16T23:57:00Z"/>
              </w:rPr>
            </w:pPr>
            <w:ins w:id="7965" w:author="Andrea K. Fourquet" w:date="2018-07-16T23:57:00Z">
              <w:r w:rsidRPr="00375960">
                <w:t>EMS Situation Section / Reason for Referral</w:t>
              </w:r>
            </w:ins>
          </w:p>
        </w:tc>
      </w:tr>
      <w:tr w:rsidR="00F3352E" w:rsidRPr="00375960" w14:paraId="407261F5" w14:textId="77777777" w:rsidTr="00383DE7">
        <w:trPr>
          <w:cantSplit/>
          <w:jc w:val="center"/>
          <w:ins w:id="7966" w:author="Andrea K. Fourquet" w:date="2018-07-16T23:57:00Z"/>
        </w:trPr>
        <w:tc>
          <w:tcPr>
            <w:tcW w:w="1885" w:type="dxa"/>
          </w:tcPr>
          <w:p w14:paraId="679AD00A" w14:textId="77777777" w:rsidR="00F3352E" w:rsidRPr="00E7637C" w:rsidRDefault="00F3352E" w:rsidP="00F3352E">
            <w:pPr>
              <w:pStyle w:val="TableEntry"/>
              <w:rPr>
                <w:ins w:id="7967" w:author="Andrea K. Fourquet" w:date="2018-07-16T23:57:00Z"/>
              </w:rPr>
            </w:pPr>
          </w:p>
        </w:tc>
        <w:tc>
          <w:tcPr>
            <w:tcW w:w="1625" w:type="dxa"/>
          </w:tcPr>
          <w:p w14:paraId="392C0220" w14:textId="7F24D21C" w:rsidR="00F3352E" w:rsidRPr="00375960" w:rsidRDefault="00F3352E" w:rsidP="00F3352E">
            <w:pPr>
              <w:pStyle w:val="TableEntry"/>
              <w:rPr>
                <w:ins w:id="7968" w:author="Andrea K. Fourquet" w:date="2018-07-16T23:57:00Z"/>
              </w:rPr>
            </w:pPr>
            <w:ins w:id="7969" w:author="Andrea K. Fourquet" w:date="2018-07-16T23:57:00Z">
              <w:r w:rsidRPr="00375960">
                <w:t>Provider's Secondary Impressions</w:t>
              </w:r>
            </w:ins>
          </w:p>
        </w:tc>
        <w:tc>
          <w:tcPr>
            <w:tcW w:w="1818" w:type="dxa"/>
            <w:shd w:val="clear" w:color="auto" w:fill="auto"/>
          </w:tcPr>
          <w:p w14:paraId="685A4E14" w14:textId="324AB139" w:rsidR="00F3352E" w:rsidRPr="00375960" w:rsidRDefault="00F3352E" w:rsidP="00F3352E">
            <w:pPr>
              <w:pStyle w:val="TableEntry"/>
              <w:rPr>
                <w:ins w:id="7970" w:author="Andrea K. Fourquet" w:date="2018-07-16T23:57:00Z"/>
              </w:rPr>
            </w:pPr>
          </w:p>
        </w:tc>
        <w:tc>
          <w:tcPr>
            <w:tcW w:w="3330" w:type="dxa"/>
            <w:shd w:val="clear" w:color="auto" w:fill="auto"/>
          </w:tcPr>
          <w:p w14:paraId="6B7247E7" w14:textId="06054359" w:rsidR="00F3352E" w:rsidRPr="00375960" w:rsidRDefault="00F3352E" w:rsidP="00F3352E">
            <w:pPr>
              <w:pStyle w:val="TableEntry"/>
              <w:rPr>
                <w:ins w:id="7971" w:author="Andrea K. Fourquet" w:date="2018-07-16T23:57:00Z"/>
              </w:rPr>
            </w:pPr>
            <w:ins w:id="7972" w:author="Andrea K. Fourquet" w:date="2018-07-16T23:57:00Z">
              <w:r w:rsidRPr="00375960">
                <w:t>Encounter</w:t>
              </w:r>
              <w:r w:rsidRPr="00375960">
                <w:sym w:font="Wingdings" w:char="F0DF"/>
              </w:r>
              <w:r w:rsidRPr="00375960">
                <w:t>Observation.value[x]</w:t>
              </w:r>
            </w:ins>
          </w:p>
        </w:tc>
        <w:tc>
          <w:tcPr>
            <w:tcW w:w="2250" w:type="dxa"/>
          </w:tcPr>
          <w:p w14:paraId="1A3D65AD" w14:textId="12F56D19" w:rsidR="00F3352E" w:rsidRPr="00375960" w:rsidRDefault="00F3352E" w:rsidP="00F3352E">
            <w:pPr>
              <w:pStyle w:val="TableEntry"/>
              <w:rPr>
                <w:ins w:id="7973" w:author="Andrea K. Fourquet" w:date="2018-07-16T23:57:00Z"/>
              </w:rPr>
            </w:pPr>
            <w:ins w:id="7974" w:author="Andrea K. Fourquet" w:date="2018-07-16T23:57:00Z">
              <w:r w:rsidRPr="00375960">
                <w:t>EMS Situation Section / Reason for Referral</w:t>
              </w:r>
            </w:ins>
          </w:p>
        </w:tc>
      </w:tr>
      <w:tr w:rsidR="00F3352E" w:rsidRPr="00375960" w14:paraId="7FD12FDD" w14:textId="77777777" w:rsidTr="00383DE7">
        <w:trPr>
          <w:cantSplit/>
          <w:jc w:val="center"/>
          <w:ins w:id="7975" w:author="Andrea K. Fourquet" w:date="2018-07-16T23:57:00Z"/>
        </w:trPr>
        <w:tc>
          <w:tcPr>
            <w:tcW w:w="1885" w:type="dxa"/>
          </w:tcPr>
          <w:p w14:paraId="11BD43D9" w14:textId="77777777" w:rsidR="00F3352E" w:rsidRPr="00E7637C" w:rsidRDefault="00F3352E" w:rsidP="00F3352E">
            <w:pPr>
              <w:pStyle w:val="TableEntry"/>
              <w:rPr>
                <w:ins w:id="7976" w:author="Andrea K. Fourquet" w:date="2018-07-16T23:57:00Z"/>
              </w:rPr>
            </w:pPr>
          </w:p>
        </w:tc>
        <w:tc>
          <w:tcPr>
            <w:tcW w:w="1625" w:type="dxa"/>
          </w:tcPr>
          <w:p w14:paraId="24E094EE" w14:textId="17263F21" w:rsidR="00F3352E" w:rsidRPr="00375960" w:rsidRDefault="00F3352E" w:rsidP="00F3352E">
            <w:pPr>
              <w:pStyle w:val="TableEntry"/>
              <w:rPr>
                <w:ins w:id="7977" w:author="Andrea K. Fourquet" w:date="2018-07-16T23:57:00Z"/>
              </w:rPr>
            </w:pPr>
            <w:ins w:id="7978" w:author="Andrea K. Fourquet" w:date="2018-07-16T23:57:00Z">
              <w:r w:rsidRPr="00375960">
                <w:t>Date/Time Last Known Well</w:t>
              </w:r>
            </w:ins>
          </w:p>
        </w:tc>
        <w:tc>
          <w:tcPr>
            <w:tcW w:w="1818" w:type="dxa"/>
            <w:shd w:val="clear" w:color="auto" w:fill="auto"/>
          </w:tcPr>
          <w:p w14:paraId="56BE31AC" w14:textId="6BDE75A8" w:rsidR="00F3352E" w:rsidRPr="00375960" w:rsidRDefault="00F3352E" w:rsidP="00F3352E">
            <w:pPr>
              <w:pStyle w:val="TableEntry"/>
              <w:rPr>
                <w:ins w:id="7979" w:author="Andrea K. Fourquet" w:date="2018-07-16T23:57:00Z"/>
              </w:rPr>
            </w:pPr>
          </w:p>
        </w:tc>
        <w:tc>
          <w:tcPr>
            <w:tcW w:w="3330" w:type="dxa"/>
            <w:shd w:val="clear" w:color="auto" w:fill="auto"/>
          </w:tcPr>
          <w:p w14:paraId="59846AB3" w14:textId="6C6721A9" w:rsidR="00F3352E" w:rsidRPr="00375960" w:rsidRDefault="00F3352E" w:rsidP="00F3352E">
            <w:pPr>
              <w:pStyle w:val="TableEntry"/>
              <w:rPr>
                <w:ins w:id="7980" w:author="Andrea K. Fourquet" w:date="2018-07-16T23:57:00Z"/>
              </w:rPr>
            </w:pPr>
            <w:ins w:id="7981" w:author="Andrea K. Fourquet" w:date="2018-07-16T23:57:00Z">
              <w:r w:rsidRPr="00375960">
                <w:t>Encounter</w:t>
              </w:r>
              <w:r w:rsidRPr="00375960">
                <w:sym w:font="Wingdings" w:char="F0DF"/>
              </w:r>
              <w:r w:rsidRPr="00375960">
                <w:t>Observation.value[x]</w:t>
              </w:r>
            </w:ins>
          </w:p>
        </w:tc>
        <w:tc>
          <w:tcPr>
            <w:tcW w:w="2250" w:type="dxa"/>
          </w:tcPr>
          <w:p w14:paraId="47FE3F5A" w14:textId="4B833878" w:rsidR="00F3352E" w:rsidRPr="00375960" w:rsidRDefault="00F3352E" w:rsidP="00F3352E">
            <w:pPr>
              <w:pStyle w:val="TableEntry"/>
              <w:rPr>
                <w:ins w:id="7982" w:author="Andrea K. Fourquet" w:date="2018-07-16T23:57:00Z"/>
              </w:rPr>
            </w:pPr>
            <w:ins w:id="7983" w:author="Andrea K. Fourquet" w:date="2018-07-16T23:57:00Z">
              <w:r w:rsidRPr="00375960">
                <w:t>EMS Situation Section /Review of Systems-EMS Section</w:t>
              </w:r>
            </w:ins>
          </w:p>
        </w:tc>
      </w:tr>
      <w:tr w:rsidR="00F3352E" w:rsidRPr="00375960" w14:paraId="4569BD10" w14:textId="77777777" w:rsidTr="00383DE7">
        <w:trPr>
          <w:cantSplit/>
          <w:jc w:val="center"/>
          <w:ins w:id="7984" w:author="Andrea K. Fourquet" w:date="2018-07-16T23:57:00Z"/>
        </w:trPr>
        <w:tc>
          <w:tcPr>
            <w:tcW w:w="1885" w:type="dxa"/>
          </w:tcPr>
          <w:p w14:paraId="32023F8A" w14:textId="77777777" w:rsidR="00F3352E" w:rsidRPr="00E7637C" w:rsidRDefault="00F3352E" w:rsidP="00F3352E">
            <w:pPr>
              <w:pStyle w:val="TableEntry"/>
              <w:rPr>
                <w:ins w:id="7985" w:author="Andrea K. Fourquet" w:date="2018-07-16T23:57:00Z"/>
              </w:rPr>
            </w:pPr>
          </w:p>
        </w:tc>
        <w:tc>
          <w:tcPr>
            <w:tcW w:w="1625" w:type="dxa"/>
          </w:tcPr>
          <w:p w14:paraId="1B4C4C54" w14:textId="0486F4CB" w:rsidR="00F3352E" w:rsidRPr="00375960" w:rsidRDefault="00F3352E" w:rsidP="00F3352E">
            <w:pPr>
              <w:pStyle w:val="TableEntry"/>
              <w:rPr>
                <w:ins w:id="7986" w:author="Andrea K. Fourquet" w:date="2018-07-16T23:57:00Z"/>
              </w:rPr>
            </w:pPr>
            <w:ins w:id="7987" w:author="Andrea K. Fourquet" w:date="2018-07-16T23:57:00Z">
              <w:r w:rsidRPr="00375960">
                <w:t>Destination/Transferred To, Name</w:t>
              </w:r>
            </w:ins>
          </w:p>
        </w:tc>
        <w:tc>
          <w:tcPr>
            <w:tcW w:w="1818" w:type="dxa"/>
            <w:shd w:val="clear" w:color="auto" w:fill="auto"/>
          </w:tcPr>
          <w:p w14:paraId="5918F906" w14:textId="55F84D81" w:rsidR="00F3352E" w:rsidRPr="00375960" w:rsidRDefault="00F3352E" w:rsidP="00F3352E">
            <w:pPr>
              <w:pStyle w:val="TableEntry"/>
              <w:rPr>
                <w:ins w:id="7988" w:author="Andrea K. Fourquet" w:date="2018-07-16T23:57:00Z"/>
              </w:rPr>
            </w:pPr>
          </w:p>
        </w:tc>
        <w:tc>
          <w:tcPr>
            <w:tcW w:w="3330" w:type="dxa"/>
            <w:shd w:val="clear" w:color="auto" w:fill="auto"/>
          </w:tcPr>
          <w:p w14:paraId="041A38FA" w14:textId="77777777" w:rsidR="00F3352E" w:rsidRPr="00375960" w:rsidRDefault="00F3352E" w:rsidP="00F3352E">
            <w:pPr>
              <w:pStyle w:val="TableEntry"/>
              <w:rPr>
                <w:ins w:id="7989" w:author="Andrea K. Fourquet" w:date="2018-07-16T23:57:00Z"/>
              </w:rPr>
            </w:pPr>
            <w:ins w:id="7990" w:author="Andrea K. Fourquet" w:date="2018-07-16T23:57:00Z">
              <w:r w:rsidRPr="00375960">
                <w:t>Encounter.encounter- destinationName</w:t>
              </w:r>
            </w:ins>
          </w:p>
          <w:p w14:paraId="2E163219" w14:textId="7D087914" w:rsidR="00F3352E" w:rsidRPr="00375960" w:rsidRDefault="00F3352E" w:rsidP="00F3352E">
            <w:pPr>
              <w:pStyle w:val="TableEntry"/>
              <w:rPr>
                <w:ins w:id="7991" w:author="Andrea K. Fourquet" w:date="2018-07-16T23:57:00Z"/>
              </w:rPr>
            </w:pPr>
            <w:ins w:id="7992" w:author="Andrea K. Fourquet" w:date="2018-07-16T23:57:00Z">
              <w:r w:rsidRPr="00375960">
                <w:t>**IHE extension**</w:t>
              </w:r>
            </w:ins>
          </w:p>
        </w:tc>
        <w:tc>
          <w:tcPr>
            <w:tcW w:w="2250" w:type="dxa"/>
          </w:tcPr>
          <w:p w14:paraId="248CB789" w14:textId="4919DF30" w:rsidR="00F3352E" w:rsidRPr="00375960" w:rsidRDefault="00F3352E" w:rsidP="00F3352E">
            <w:pPr>
              <w:pStyle w:val="TableEntry"/>
              <w:rPr>
                <w:ins w:id="7993" w:author="Andrea K. Fourquet" w:date="2018-07-16T23:57:00Z"/>
              </w:rPr>
            </w:pPr>
            <w:ins w:id="7994" w:author="Andrea K. Fourquet" w:date="2018-07-16T23:57:00Z">
              <w:r w:rsidRPr="00375960">
                <w:t>EMS Situation</w:t>
              </w:r>
            </w:ins>
          </w:p>
        </w:tc>
      </w:tr>
      <w:tr w:rsidR="00F3352E" w:rsidRPr="00375960" w14:paraId="45103220" w14:textId="77777777" w:rsidTr="00383DE7">
        <w:trPr>
          <w:cantSplit/>
          <w:jc w:val="center"/>
          <w:ins w:id="7995" w:author="Andrea K. Fourquet" w:date="2018-07-16T23:57:00Z"/>
        </w:trPr>
        <w:tc>
          <w:tcPr>
            <w:tcW w:w="1885" w:type="dxa"/>
          </w:tcPr>
          <w:p w14:paraId="6146529A" w14:textId="77777777" w:rsidR="00F3352E" w:rsidRPr="00E7637C" w:rsidRDefault="00F3352E" w:rsidP="00F3352E">
            <w:pPr>
              <w:pStyle w:val="TableEntry"/>
              <w:rPr>
                <w:ins w:id="7996" w:author="Andrea K. Fourquet" w:date="2018-07-16T23:57:00Z"/>
              </w:rPr>
            </w:pPr>
          </w:p>
        </w:tc>
        <w:tc>
          <w:tcPr>
            <w:tcW w:w="1625" w:type="dxa"/>
          </w:tcPr>
          <w:p w14:paraId="61DBD23B" w14:textId="195FD7EF" w:rsidR="00F3352E" w:rsidRPr="00375960" w:rsidRDefault="00F3352E" w:rsidP="00F3352E">
            <w:pPr>
              <w:pStyle w:val="TableEntry"/>
              <w:rPr>
                <w:ins w:id="7997" w:author="Andrea K. Fourquet" w:date="2018-07-16T23:57:00Z"/>
              </w:rPr>
            </w:pPr>
            <w:ins w:id="7998" w:author="Andrea K. Fourquet" w:date="2018-07-16T23:57:00Z">
              <w:r w:rsidRPr="00375960">
                <w:t>Destination/Transferred To, Code</w:t>
              </w:r>
            </w:ins>
          </w:p>
        </w:tc>
        <w:tc>
          <w:tcPr>
            <w:tcW w:w="1818" w:type="dxa"/>
            <w:shd w:val="clear" w:color="auto" w:fill="auto"/>
          </w:tcPr>
          <w:p w14:paraId="491D1E0A" w14:textId="37D8757A" w:rsidR="00F3352E" w:rsidRPr="00375960" w:rsidRDefault="00F3352E" w:rsidP="00F3352E">
            <w:pPr>
              <w:pStyle w:val="TableEntry"/>
              <w:rPr>
                <w:ins w:id="7999" w:author="Andrea K. Fourquet" w:date="2018-07-16T23:57:00Z"/>
              </w:rPr>
            </w:pPr>
          </w:p>
        </w:tc>
        <w:tc>
          <w:tcPr>
            <w:tcW w:w="3330" w:type="dxa"/>
            <w:shd w:val="clear" w:color="auto" w:fill="auto"/>
          </w:tcPr>
          <w:p w14:paraId="00941613" w14:textId="77777777" w:rsidR="00F3352E" w:rsidRPr="00375960" w:rsidRDefault="00F3352E" w:rsidP="00F3352E">
            <w:pPr>
              <w:pStyle w:val="TableEntry"/>
              <w:rPr>
                <w:ins w:id="8000" w:author="Andrea K. Fourquet" w:date="2018-07-16T23:57:00Z"/>
              </w:rPr>
            </w:pPr>
            <w:ins w:id="8001" w:author="Andrea K. Fourquet" w:date="2018-07-16T23:57:00Z">
              <w:r w:rsidRPr="00375960">
                <w:t xml:space="preserve">Encounter.encounter- destinationIdentifier </w:t>
              </w:r>
            </w:ins>
          </w:p>
          <w:p w14:paraId="7D164217" w14:textId="4C1F7E04" w:rsidR="00F3352E" w:rsidRPr="00375960" w:rsidRDefault="00F3352E" w:rsidP="00F3352E">
            <w:pPr>
              <w:pStyle w:val="TableEntry"/>
              <w:rPr>
                <w:ins w:id="8002" w:author="Andrea K. Fourquet" w:date="2018-07-16T23:57:00Z"/>
              </w:rPr>
            </w:pPr>
            <w:ins w:id="8003" w:author="Andrea K. Fourquet" w:date="2018-07-16T23:57:00Z">
              <w:r w:rsidRPr="00375960">
                <w:t>**IHE extension**</w:t>
              </w:r>
            </w:ins>
          </w:p>
        </w:tc>
        <w:tc>
          <w:tcPr>
            <w:tcW w:w="2250" w:type="dxa"/>
          </w:tcPr>
          <w:p w14:paraId="59F2721A" w14:textId="6F32323F" w:rsidR="00F3352E" w:rsidRPr="00375960" w:rsidRDefault="00F3352E" w:rsidP="00F3352E">
            <w:pPr>
              <w:pStyle w:val="TableEntry"/>
              <w:rPr>
                <w:ins w:id="8004" w:author="Andrea K. Fourquet" w:date="2018-07-16T23:57:00Z"/>
              </w:rPr>
            </w:pPr>
            <w:ins w:id="8005" w:author="Andrea K. Fourquet" w:date="2018-07-16T23:57:00Z">
              <w:r w:rsidRPr="00375960">
                <w:t>EMS Situation</w:t>
              </w:r>
            </w:ins>
          </w:p>
        </w:tc>
      </w:tr>
      <w:tr w:rsidR="00F3352E" w:rsidRPr="00375960" w14:paraId="6874BDD3" w14:textId="77777777" w:rsidTr="00383DE7">
        <w:trPr>
          <w:cantSplit/>
          <w:jc w:val="center"/>
          <w:ins w:id="8006" w:author="Andrea K. Fourquet" w:date="2018-07-16T23:57:00Z"/>
        </w:trPr>
        <w:tc>
          <w:tcPr>
            <w:tcW w:w="1885" w:type="dxa"/>
          </w:tcPr>
          <w:p w14:paraId="4B7A6B73" w14:textId="77777777" w:rsidR="00F3352E" w:rsidRPr="00E7637C" w:rsidRDefault="00F3352E" w:rsidP="00F3352E">
            <w:pPr>
              <w:pStyle w:val="TableEntry"/>
              <w:rPr>
                <w:ins w:id="8007" w:author="Andrea K. Fourquet" w:date="2018-07-16T23:57:00Z"/>
              </w:rPr>
            </w:pPr>
          </w:p>
        </w:tc>
        <w:tc>
          <w:tcPr>
            <w:tcW w:w="1625" w:type="dxa"/>
          </w:tcPr>
          <w:p w14:paraId="3278EB1A" w14:textId="61A34229" w:rsidR="00F3352E" w:rsidRPr="00375960" w:rsidRDefault="00F3352E" w:rsidP="00F3352E">
            <w:pPr>
              <w:pStyle w:val="TableEntry"/>
              <w:rPr>
                <w:ins w:id="8008" w:author="Andrea K. Fourquet" w:date="2018-07-16T23:57:00Z"/>
              </w:rPr>
            </w:pPr>
            <w:ins w:id="8009" w:author="Andrea K. Fourquet" w:date="2018-07-16T23:57:00Z">
              <w:r w:rsidRPr="00375960">
                <w:t>Incident/Patient Disposition</w:t>
              </w:r>
            </w:ins>
          </w:p>
        </w:tc>
        <w:tc>
          <w:tcPr>
            <w:tcW w:w="1818" w:type="dxa"/>
            <w:shd w:val="clear" w:color="auto" w:fill="auto"/>
          </w:tcPr>
          <w:p w14:paraId="63E0137E" w14:textId="5B749E8B" w:rsidR="00F3352E" w:rsidRPr="00375960" w:rsidRDefault="00F3352E" w:rsidP="00F3352E">
            <w:pPr>
              <w:pStyle w:val="TableEntry"/>
              <w:rPr>
                <w:ins w:id="8010" w:author="Andrea K. Fourquet" w:date="2018-07-16T23:57:00Z"/>
              </w:rPr>
            </w:pPr>
          </w:p>
        </w:tc>
        <w:tc>
          <w:tcPr>
            <w:tcW w:w="3330" w:type="dxa"/>
            <w:shd w:val="clear" w:color="auto" w:fill="auto"/>
          </w:tcPr>
          <w:p w14:paraId="73BE9B89" w14:textId="77777777" w:rsidR="00F3352E" w:rsidRPr="00375960" w:rsidRDefault="00F3352E" w:rsidP="00F3352E">
            <w:pPr>
              <w:pStyle w:val="TableEntry"/>
              <w:rPr>
                <w:ins w:id="8011" w:author="Andrea K. Fourquet" w:date="2018-07-16T23:57:00Z"/>
              </w:rPr>
            </w:pPr>
            <w:ins w:id="8012" w:author="Andrea K. Fourquet" w:date="2018-07-16T23:57:00Z">
              <w:r w:rsidRPr="00375960">
                <w:t>Encounter.encounter- treatment</w:t>
              </w:r>
            </w:ins>
          </w:p>
          <w:p w14:paraId="2658BAD1" w14:textId="7261D253" w:rsidR="00F3352E" w:rsidRPr="00375960" w:rsidRDefault="00F3352E" w:rsidP="00F3352E">
            <w:pPr>
              <w:pStyle w:val="TableEntry"/>
              <w:rPr>
                <w:ins w:id="8013" w:author="Andrea K. Fourquet" w:date="2018-07-16T23:57:00Z"/>
              </w:rPr>
            </w:pPr>
            <w:ins w:id="8014" w:author="Andrea K. Fourquet" w:date="2018-07-16T23:57:00Z">
              <w:r w:rsidRPr="00375960">
                <w:t>**IHE extension**</w:t>
              </w:r>
            </w:ins>
          </w:p>
        </w:tc>
        <w:tc>
          <w:tcPr>
            <w:tcW w:w="2250" w:type="dxa"/>
          </w:tcPr>
          <w:p w14:paraId="3503A8F0" w14:textId="2DCEA839" w:rsidR="00F3352E" w:rsidRPr="00375960" w:rsidRDefault="00F3352E" w:rsidP="00F3352E">
            <w:pPr>
              <w:pStyle w:val="TableEntry"/>
              <w:rPr>
                <w:ins w:id="8015" w:author="Andrea K. Fourquet" w:date="2018-07-16T23:57:00Z"/>
              </w:rPr>
            </w:pPr>
            <w:ins w:id="8016" w:author="Andrea K. Fourquet" w:date="2018-07-16T23:57:00Z">
              <w:r w:rsidRPr="00375960">
                <w:t>EMS Disposition Section</w:t>
              </w:r>
            </w:ins>
          </w:p>
        </w:tc>
      </w:tr>
      <w:tr w:rsidR="00F3352E" w:rsidRPr="00375960" w14:paraId="6C4DCF2D" w14:textId="77777777" w:rsidTr="00383DE7">
        <w:trPr>
          <w:cantSplit/>
          <w:jc w:val="center"/>
          <w:ins w:id="8017" w:author="Andrea K. Fourquet" w:date="2018-07-16T23:57:00Z"/>
        </w:trPr>
        <w:tc>
          <w:tcPr>
            <w:tcW w:w="1885" w:type="dxa"/>
          </w:tcPr>
          <w:p w14:paraId="245BBB10" w14:textId="77777777" w:rsidR="00F3352E" w:rsidRPr="00E7637C" w:rsidRDefault="00F3352E" w:rsidP="00F3352E">
            <w:pPr>
              <w:pStyle w:val="TableEntry"/>
              <w:rPr>
                <w:ins w:id="8018" w:author="Andrea K. Fourquet" w:date="2018-07-16T23:57:00Z"/>
              </w:rPr>
            </w:pPr>
          </w:p>
        </w:tc>
        <w:tc>
          <w:tcPr>
            <w:tcW w:w="1625" w:type="dxa"/>
          </w:tcPr>
          <w:p w14:paraId="6E24262F" w14:textId="0011DB27" w:rsidR="00F3352E" w:rsidRPr="00375960" w:rsidRDefault="00F3352E" w:rsidP="00F3352E">
            <w:pPr>
              <w:pStyle w:val="TableEntry"/>
              <w:rPr>
                <w:ins w:id="8019" w:author="Andrea K. Fourquet" w:date="2018-07-16T23:57:00Z"/>
              </w:rPr>
            </w:pPr>
            <w:ins w:id="8020" w:author="Andrea K. Fourquet" w:date="2018-07-16T23:57:00Z">
              <w:r w:rsidRPr="00375960">
                <w:t>Type of Destination</w:t>
              </w:r>
            </w:ins>
          </w:p>
        </w:tc>
        <w:tc>
          <w:tcPr>
            <w:tcW w:w="1818" w:type="dxa"/>
            <w:shd w:val="clear" w:color="auto" w:fill="auto"/>
          </w:tcPr>
          <w:p w14:paraId="7BD9BCF3" w14:textId="73F65309" w:rsidR="00F3352E" w:rsidRPr="00375960" w:rsidRDefault="00F3352E" w:rsidP="00F3352E">
            <w:pPr>
              <w:pStyle w:val="TableEntry"/>
              <w:rPr>
                <w:ins w:id="8021" w:author="Andrea K. Fourquet" w:date="2018-07-16T23:57:00Z"/>
              </w:rPr>
            </w:pPr>
          </w:p>
        </w:tc>
        <w:tc>
          <w:tcPr>
            <w:tcW w:w="3330" w:type="dxa"/>
            <w:shd w:val="clear" w:color="auto" w:fill="auto"/>
          </w:tcPr>
          <w:p w14:paraId="6C18661A" w14:textId="77777777" w:rsidR="00F3352E" w:rsidRPr="00375960" w:rsidRDefault="00F3352E" w:rsidP="00F3352E">
            <w:pPr>
              <w:pStyle w:val="TableEntry"/>
              <w:rPr>
                <w:ins w:id="8022" w:author="Andrea K. Fourquet" w:date="2018-07-16T23:57:00Z"/>
              </w:rPr>
            </w:pPr>
            <w:ins w:id="8023" w:author="Andrea K. Fourquet" w:date="2018-07-16T23:57:00Z">
              <w:r w:rsidRPr="00375960">
                <w:t xml:space="preserve">Encounter.encounter- destinationType </w:t>
              </w:r>
            </w:ins>
          </w:p>
          <w:p w14:paraId="6B32BB6C" w14:textId="7F11D3A6" w:rsidR="00F3352E" w:rsidRPr="00375960" w:rsidRDefault="00F3352E" w:rsidP="00F3352E">
            <w:pPr>
              <w:pStyle w:val="TableEntry"/>
              <w:rPr>
                <w:ins w:id="8024" w:author="Andrea K. Fourquet" w:date="2018-07-16T23:57:00Z"/>
              </w:rPr>
            </w:pPr>
            <w:ins w:id="8025" w:author="Andrea K. Fourquet" w:date="2018-07-16T23:57:00Z">
              <w:r w:rsidRPr="00375960">
                <w:t>**IHE extension**</w:t>
              </w:r>
            </w:ins>
          </w:p>
        </w:tc>
        <w:tc>
          <w:tcPr>
            <w:tcW w:w="2250" w:type="dxa"/>
          </w:tcPr>
          <w:p w14:paraId="144D15E6" w14:textId="69F19032" w:rsidR="00F3352E" w:rsidRPr="00375960" w:rsidRDefault="00F3352E" w:rsidP="00F3352E">
            <w:pPr>
              <w:pStyle w:val="TableEntry"/>
              <w:rPr>
                <w:ins w:id="8026" w:author="Andrea K. Fourquet" w:date="2018-07-16T23:57:00Z"/>
              </w:rPr>
            </w:pPr>
            <w:ins w:id="8027" w:author="Andrea K. Fourquet" w:date="2018-07-16T23:57:00Z">
              <w:r w:rsidRPr="00375960">
                <w:t>EMS Disposition Section</w:t>
              </w:r>
            </w:ins>
          </w:p>
        </w:tc>
      </w:tr>
      <w:tr w:rsidR="00F3352E" w:rsidRPr="00375960" w14:paraId="1DA078E6" w14:textId="77777777" w:rsidTr="00383DE7">
        <w:trPr>
          <w:cantSplit/>
          <w:jc w:val="center"/>
          <w:ins w:id="8028" w:author="Andrea K. Fourquet" w:date="2018-07-16T23:57:00Z"/>
        </w:trPr>
        <w:tc>
          <w:tcPr>
            <w:tcW w:w="1885" w:type="dxa"/>
          </w:tcPr>
          <w:p w14:paraId="6D24C87C" w14:textId="77777777" w:rsidR="00F3352E" w:rsidRPr="00E7637C" w:rsidRDefault="00F3352E" w:rsidP="00F3352E">
            <w:pPr>
              <w:pStyle w:val="TableEntry"/>
              <w:rPr>
                <w:ins w:id="8029" w:author="Andrea K. Fourquet" w:date="2018-07-16T23:57:00Z"/>
              </w:rPr>
            </w:pPr>
          </w:p>
        </w:tc>
        <w:tc>
          <w:tcPr>
            <w:tcW w:w="1625" w:type="dxa"/>
          </w:tcPr>
          <w:p w14:paraId="372C2FD6" w14:textId="304AE101" w:rsidR="00F3352E" w:rsidRPr="00375960" w:rsidRDefault="00F3352E" w:rsidP="00F3352E">
            <w:pPr>
              <w:pStyle w:val="TableEntry"/>
              <w:rPr>
                <w:ins w:id="8030" w:author="Andrea K. Fourquet" w:date="2018-07-16T23:57:00Z"/>
              </w:rPr>
            </w:pPr>
            <w:ins w:id="8031" w:author="Andrea K. Fourquet" w:date="2018-07-16T23:57:00Z">
              <w:r w:rsidRPr="00375960">
                <w:t>Hospital Capability</w:t>
              </w:r>
            </w:ins>
          </w:p>
        </w:tc>
        <w:tc>
          <w:tcPr>
            <w:tcW w:w="1818" w:type="dxa"/>
            <w:shd w:val="clear" w:color="auto" w:fill="auto"/>
          </w:tcPr>
          <w:p w14:paraId="35340912" w14:textId="663F0802" w:rsidR="00F3352E" w:rsidRPr="00375960" w:rsidRDefault="00F3352E" w:rsidP="00F3352E">
            <w:pPr>
              <w:pStyle w:val="TableEntry"/>
              <w:rPr>
                <w:ins w:id="8032" w:author="Andrea K. Fourquet" w:date="2018-07-16T23:57:00Z"/>
              </w:rPr>
            </w:pPr>
          </w:p>
        </w:tc>
        <w:tc>
          <w:tcPr>
            <w:tcW w:w="3330" w:type="dxa"/>
            <w:shd w:val="clear" w:color="auto" w:fill="auto"/>
          </w:tcPr>
          <w:p w14:paraId="284CD9B2" w14:textId="7335C8F8" w:rsidR="00F3352E" w:rsidRPr="00375960" w:rsidRDefault="00F3352E" w:rsidP="00F3352E">
            <w:pPr>
              <w:pStyle w:val="TableEntry"/>
              <w:rPr>
                <w:ins w:id="8033" w:author="Andrea K. Fourquet" w:date="2018-07-16T23:57:00Z"/>
              </w:rPr>
            </w:pPr>
            <w:ins w:id="8034" w:author="Andrea K. Fourquet" w:date="2018-07-16T23:57:00Z">
              <w:r w:rsidRPr="00375960">
                <w:t xml:space="preserve">HealthService.characteristic </w:t>
              </w:r>
            </w:ins>
          </w:p>
        </w:tc>
        <w:tc>
          <w:tcPr>
            <w:tcW w:w="2250" w:type="dxa"/>
          </w:tcPr>
          <w:p w14:paraId="2748598F" w14:textId="716BC721" w:rsidR="00F3352E" w:rsidRPr="00375960" w:rsidRDefault="00F3352E" w:rsidP="00F3352E">
            <w:pPr>
              <w:pStyle w:val="TableEntry"/>
              <w:rPr>
                <w:ins w:id="8035" w:author="Andrea K. Fourquet" w:date="2018-07-16T23:57:00Z"/>
              </w:rPr>
            </w:pPr>
            <w:ins w:id="8036" w:author="Andrea K. Fourquet" w:date="2018-07-16T23:57:00Z">
              <w:r w:rsidRPr="00375960">
                <w:t>EMS Disposition Section</w:t>
              </w:r>
            </w:ins>
          </w:p>
        </w:tc>
      </w:tr>
      <w:tr w:rsidR="00F3352E" w:rsidRPr="00375960" w14:paraId="09FFD02F" w14:textId="77777777" w:rsidTr="00383DE7">
        <w:trPr>
          <w:cantSplit/>
          <w:jc w:val="center"/>
          <w:ins w:id="8037" w:author="Andrea K. Fourquet" w:date="2018-07-16T23:57:00Z"/>
        </w:trPr>
        <w:tc>
          <w:tcPr>
            <w:tcW w:w="1885" w:type="dxa"/>
          </w:tcPr>
          <w:p w14:paraId="3BD98BCA" w14:textId="77777777" w:rsidR="00F3352E" w:rsidRPr="00E7637C" w:rsidRDefault="00F3352E" w:rsidP="00F3352E">
            <w:pPr>
              <w:pStyle w:val="TableEntry"/>
              <w:rPr>
                <w:ins w:id="8038" w:author="Andrea K. Fourquet" w:date="2018-07-16T23:57:00Z"/>
              </w:rPr>
            </w:pPr>
          </w:p>
        </w:tc>
        <w:tc>
          <w:tcPr>
            <w:tcW w:w="1625" w:type="dxa"/>
          </w:tcPr>
          <w:p w14:paraId="23D4A51E" w14:textId="35E2572B" w:rsidR="00F3352E" w:rsidRPr="00375960" w:rsidRDefault="00F3352E" w:rsidP="00F3352E">
            <w:pPr>
              <w:pStyle w:val="TableEntry"/>
              <w:rPr>
                <w:ins w:id="8039" w:author="Andrea K. Fourquet" w:date="2018-07-16T23:57:00Z"/>
              </w:rPr>
            </w:pPr>
            <w:ins w:id="8040" w:author="Andrea K. Fourquet" w:date="2018-07-16T23:57:00Z">
              <w:r w:rsidRPr="00375960">
                <w:t>Destination Team Pre-Arrival Alert or Activation</w:t>
              </w:r>
            </w:ins>
          </w:p>
        </w:tc>
        <w:tc>
          <w:tcPr>
            <w:tcW w:w="1818" w:type="dxa"/>
            <w:shd w:val="clear" w:color="auto" w:fill="auto"/>
          </w:tcPr>
          <w:p w14:paraId="2FCF367B" w14:textId="38C7B7EE" w:rsidR="00F3352E" w:rsidRPr="00375960" w:rsidRDefault="00F3352E" w:rsidP="00F3352E">
            <w:pPr>
              <w:pStyle w:val="TableEntry"/>
              <w:rPr>
                <w:ins w:id="8041" w:author="Andrea K. Fourquet" w:date="2018-07-16T23:57:00Z"/>
              </w:rPr>
            </w:pPr>
          </w:p>
        </w:tc>
        <w:tc>
          <w:tcPr>
            <w:tcW w:w="3330" w:type="dxa"/>
            <w:shd w:val="clear" w:color="auto" w:fill="auto"/>
          </w:tcPr>
          <w:p w14:paraId="4EC332B3" w14:textId="77777777" w:rsidR="00F3352E" w:rsidRPr="00375960" w:rsidRDefault="00F3352E" w:rsidP="00F3352E">
            <w:pPr>
              <w:pStyle w:val="TableEntry"/>
              <w:rPr>
                <w:ins w:id="8042" w:author="Andrea K. Fourquet" w:date="2018-07-16T23:57:00Z"/>
              </w:rPr>
            </w:pPr>
            <w:ins w:id="8043" w:author="Andrea K. Fourquet" w:date="2018-07-16T23:57:00Z">
              <w:r w:rsidRPr="00375960">
                <w:t>Encounter.encounter- Pre-arrivalAlertActivated</w:t>
              </w:r>
            </w:ins>
          </w:p>
          <w:p w14:paraId="3B69EA92" w14:textId="317CE4A8" w:rsidR="00F3352E" w:rsidRPr="00375960" w:rsidRDefault="00F3352E" w:rsidP="00F3352E">
            <w:pPr>
              <w:pStyle w:val="TableEntry"/>
              <w:rPr>
                <w:ins w:id="8044" w:author="Andrea K. Fourquet" w:date="2018-07-16T23:57:00Z"/>
              </w:rPr>
            </w:pPr>
            <w:ins w:id="8045" w:author="Andrea K. Fourquet" w:date="2018-07-16T23:57:00Z">
              <w:r w:rsidRPr="00375960">
                <w:t xml:space="preserve"> **IHE extension**</w:t>
              </w:r>
            </w:ins>
          </w:p>
        </w:tc>
        <w:tc>
          <w:tcPr>
            <w:tcW w:w="2250" w:type="dxa"/>
          </w:tcPr>
          <w:p w14:paraId="6958AD5E" w14:textId="1F5CBC87" w:rsidR="00F3352E" w:rsidRPr="00375960" w:rsidRDefault="00F3352E" w:rsidP="00F3352E">
            <w:pPr>
              <w:pStyle w:val="TableEntry"/>
              <w:rPr>
                <w:ins w:id="8046" w:author="Andrea K. Fourquet" w:date="2018-07-16T23:57:00Z"/>
              </w:rPr>
            </w:pPr>
            <w:ins w:id="8047" w:author="Andrea K. Fourquet" w:date="2018-07-16T23:57:00Z">
              <w:r w:rsidRPr="00375960">
                <w:t>EMS Disposition Section</w:t>
              </w:r>
            </w:ins>
          </w:p>
        </w:tc>
      </w:tr>
      <w:tr w:rsidR="00F3352E" w:rsidRPr="00375960" w14:paraId="08066A12" w14:textId="77777777" w:rsidTr="00383DE7">
        <w:trPr>
          <w:cantSplit/>
          <w:jc w:val="center"/>
          <w:ins w:id="8048" w:author="Andrea K. Fourquet" w:date="2018-07-16T23:57:00Z"/>
        </w:trPr>
        <w:tc>
          <w:tcPr>
            <w:tcW w:w="1885" w:type="dxa"/>
          </w:tcPr>
          <w:p w14:paraId="2A1A9266" w14:textId="77777777" w:rsidR="00F3352E" w:rsidRPr="00E7637C" w:rsidRDefault="00F3352E" w:rsidP="00F3352E">
            <w:pPr>
              <w:pStyle w:val="TableEntry"/>
              <w:rPr>
                <w:ins w:id="8049" w:author="Andrea K. Fourquet" w:date="2018-07-16T23:57:00Z"/>
              </w:rPr>
            </w:pPr>
          </w:p>
        </w:tc>
        <w:tc>
          <w:tcPr>
            <w:tcW w:w="1625" w:type="dxa"/>
          </w:tcPr>
          <w:p w14:paraId="586F2CBE" w14:textId="791FEAEF" w:rsidR="00F3352E" w:rsidRPr="00375960" w:rsidRDefault="00F3352E" w:rsidP="00F3352E">
            <w:pPr>
              <w:pStyle w:val="TableEntry"/>
              <w:rPr>
                <w:ins w:id="8050" w:author="Andrea K. Fourquet" w:date="2018-07-16T23:57:00Z"/>
              </w:rPr>
            </w:pPr>
            <w:ins w:id="8051" w:author="Andrea K. Fourquet" w:date="2018-07-16T23:57:00Z">
              <w:r w:rsidRPr="00375960">
                <w:t>Resuscitation Attempted By EMS</w:t>
              </w:r>
            </w:ins>
          </w:p>
        </w:tc>
        <w:tc>
          <w:tcPr>
            <w:tcW w:w="1818" w:type="dxa"/>
            <w:shd w:val="clear" w:color="auto" w:fill="auto"/>
          </w:tcPr>
          <w:p w14:paraId="3C145F1F" w14:textId="45D713FA" w:rsidR="00F3352E" w:rsidRPr="00375960" w:rsidRDefault="00F3352E" w:rsidP="00F3352E">
            <w:pPr>
              <w:pStyle w:val="TableEntry"/>
              <w:rPr>
                <w:ins w:id="8052" w:author="Andrea K. Fourquet" w:date="2018-07-16T23:57:00Z"/>
              </w:rPr>
            </w:pPr>
          </w:p>
        </w:tc>
        <w:tc>
          <w:tcPr>
            <w:tcW w:w="3330" w:type="dxa"/>
            <w:shd w:val="clear" w:color="auto" w:fill="auto"/>
          </w:tcPr>
          <w:p w14:paraId="749209E4" w14:textId="43B94310" w:rsidR="00F3352E" w:rsidRPr="00375960" w:rsidRDefault="00F3352E" w:rsidP="00F3352E">
            <w:pPr>
              <w:pStyle w:val="TableEntry"/>
              <w:rPr>
                <w:ins w:id="8053" w:author="Andrea K. Fourquet" w:date="2018-07-16T23:57:00Z"/>
              </w:rPr>
            </w:pPr>
            <w:ins w:id="8054" w:author="Andrea K. Fourquet" w:date="2018-07-16T23:57:00Z">
              <w:r w:rsidRPr="00375960">
                <w:t>Encounter</w:t>
              </w:r>
              <w:r w:rsidRPr="00375960">
                <w:sym w:font="Wingdings" w:char="F0DF"/>
              </w:r>
              <w:r w:rsidRPr="00375960">
                <w:t>Procedure.code</w:t>
              </w:r>
            </w:ins>
          </w:p>
        </w:tc>
        <w:tc>
          <w:tcPr>
            <w:tcW w:w="2250" w:type="dxa"/>
          </w:tcPr>
          <w:p w14:paraId="219263AB" w14:textId="354E833F" w:rsidR="00F3352E" w:rsidRPr="00375960" w:rsidRDefault="00F3352E" w:rsidP="00F3352E">
            <w:pPr>
              <w:pStyle w:val="TableEntry"/>
              <w:rPr>
                <w:ins w:id="8055" w:author="Andrea K. Fourquet" w:date="2018-07-16T23:57:00Z"/>
              </w:rPr>
            </w:pPr>
            <w:ins w:id="8056" w:author="Andrea K. Fourquet" w:date="2018-07-16T23:57:00Z">
              <w:r w:rsidRPr="00375960">
                <w:t>EMS Cardiac Arrest Event Section</w:t>
              </w:r>
            </w:ins>
          </w:p>
        </w:tc>
      </w:tr>
      <w:tr w:rsidR="00F3352E" w:rsidRPr="00375960" w14:paraId="098D06B5" w14:textId="77777777" w:rsidTr="00383DE7">
        <w:trPr>
          <w:cantSplit/>
          <w:jc w:val="center"/>
          <w:ins w:id="8057" w:author="Andrea K. Fourquet" w:date="2018-07-16T23:57:00Z"/>
        </w:trPr>
        <w:tc>
          <w:tcPr>
            <w:tcW w:w="1885" w:type="dxa"/>
          </w:tcPr>
          <w:p w14:paraId="5D7ED135" w14:textId="77777777" w:rsidR="00F3352E" w:rsidRPr="00E7637C" w:rsidRDefault="00F3352E" w:rsidP="00F3352E">
            <w:pPr>
              <w:pStyle w:val="TableEntry"/>
              <w:rPr>
                <w:ins w:id="8058" w:author="Andrea K. Fourquet" w:date="2018-07-16T23:57:00Z"/>
              </w:rPr>
            </w:pPr>
          </w:p>
        </w:tc>
        <w:tc>
          <w:tcPr>
            <w:tcW w:w="1625" w:type="dxa"/>
          </w:tcPr>
          <w:p w14:paraId="652CD22B" w14:textId="0246F6AB" w:rsidR="00F3352E" w:rsidRPr="00375960" w:rsidRDefault="00F3352E" w:rsidP="00F3352E">
            <w:pPr>
              <w:pStyle w:val="TableEntry"/>
              <w:rPr>
                <w:ins w:id="8059" w:author="Andrea K. Fourquet" w:date="2018-07-16T23:57:00Z"/>
              </w:rPr>
            </w:pPr>
            <w:ins w:id="8060" w:author="Andrea K. Fourquet" w:date="2018-07-16T23:57:00Z">
              <w:r w:rsidRPr="00375960">
                <w:t>Arrest Witnessed By</w:t>
              </w:r>
            </w:ins>
          </w:p>
        </w:tc>
        <w:tc>
          <w:tcPr>
            <w:tcW w:w="1818" w:type="dxa"/>
            <w:shd w:val="clear" w:color="auto" w:fill="auto"/>
          </w:tcPr>
          <w:p w14:paraId="03879564" w14:textId="07B0440B" w:rsidR="00F3352E" w:rsidRPr="00375960" w:rsidRDefault="00F3352E" w:rsidP="00F3352E">
            <w:pPr>
              <w:pStyle w:val="TableEntry"/>
              <w:rPr>
                <w:ins w:id="8061" w:author="Andrea K. Fourquet" w:date="2018-07-16T23:57:00Z"/>
              </w:rPr>
            </w:pPr>
          </w:p>
        </w:tc>
        <w:tc>
          <w:tcPr>
            <w:tcW w:w="3330" w:type="dxa"/>
            <w:shd w:val="clear" w:color="auto" w:fill="auto"/>
          </w:tcPr>
          <w:p w14:paraId="200DD7D6" w14:textId="77777777" w:rsidR="00F3352E" w:rsidRPr="00375960" w:rsidRDefault="00F3352E" w:rsidP="00F3352E">
            <w:pPr>
              <w:pStyle w:val="TableEntry"/>
              <w:rPr>
                <w:ins w:id="8062" w:author="Andrea K. Fourquet" w:date="2018-07-16T23:57:00Z"/>
              </w:rPr>
            </w:pPr>
            <w:ins w:id="8063" w:author="Andrea K. Fourquet" w:date="2018-07-16T23:57:00Z">
              <w:r w:rsidRPr="00375960">
                <w:t>Encounter.encounter – witness (Person)</w:t>
              </w:r>
            </w:ins>
          </w:p>
          <w:p w14:paraId="037AC1AC" w14:textId="4E1DFF50" w:rsidR="00F3352E" w:rsidRPr="00375960" w:rsidRDefault="00F3352E" w:rsidP="00F3352E">
            <w:pPr>
              <w:pStyle w:val="TableEntry"/>
              <w:rPr>
                <w:ins w:id="8064" w:author="Andrea K. Fourquet" w:date="2018-07-16T23:57:00Z"/>
              </w:rPr>
            </w:pPr>
            <w:ins w:id="8065" w:author="Andrea K. Fourquet" w:date="2018-07-16T23:57:00Z">
              <w:r w:rsidRPr="00375960">
                <w:t>**IHE Extension**</w:t>
              </w:r>
            </w:ins>
          </w:p>
        </w:tc>
        <w:tc>
          <w:tcPr>
            <w:tcW w:w="2250" w:type="dxa"/>
          </w:tcPr>
          <w:p w14:paraId="17649AA2" w14:textId="6FD88058" w:rsidR="00F3352E" w:rsidRPr="00375960" w:rsidRDefault="00F3352E" w:rsidP="00F3352E">
            <w:pPr>
              <w:pStyle w:val="TableEntry"/>
              <w:rPr>
                <w:ins w:id="8066" w:author="Andrea K. Fourquet" w:date="2018-07-16T23:57:00Z"/>
              </w:rPr>
            </w:pPr>
            <w:ins w:id="8067" w:author="Andrea K. Fourquet" w:date="2018-07-16T23:57:00Z">
              <w:r w:rsidRPr="00375960">
                <w:t>EMS Cardiac Arrest Event Section</w:t>
              </w:r>
            </w:ins>
          </w:p>
        </w:tc>
      </w:tr>
      <w:tr w:rsidR="00F3352E" w:rsidRPr="00375960" w14:paraId="65B5E1A1" w14:textId="77777777" w:rsidTr="00383DE7">
        <w:trPr>
          <w:cantSplit/>
          <w:jc w:val="center"/>
          <w:ins w:id="8068" w:author="Andrea K. Fourquet" w:date="2018-07-16T23:57:00Z"/>
        </w:trPr>
        <w:tc>
          <w:tcPr>
            <w:tcW w:w="1885" w:type="dxa"/>
          </w:tcPr>
          <w:p w14:paraId="653866E5" w14:textId="77777777" w:rsidR="00F3352E" w:rsidRPr="00E7637C" w:rsidRDefault="00F3352E" w:rsidP="00F3352E">
            <w:pPr>
              <w:pStyle w:val="TableEntry"/>
              <w:rPr>
                <w:ins w:id="8069" w:author="Andrea K. Fourquet" w:date="2018-07-16T23:57:00Z"/>
              </w:rPr>
            </w:pPr>
          </w:p>
        </w:tc>
        <w:tc>
          <w:tcPr>
            <w:tcW w:w="1625" w:type="dxa"/>
          </w:tcPr>
          <w:p w14:paraId="3FD03D60" w14:textId="0D9DC9FD" w:rsidR="00F3352E" w:rsidRPr="00375960" w:rsidRDefault="00F3352E" w:rsidP="00F3352E">
            <w:pPr>
              <w:pStyle w:val="TableEntry"/>
              <w:rPr>
                <w:ins w:id="8070" w:author="Andrea K. Fourquet" w:date="2018-07-16T23:57:00Z"/>
              </w:rPr>
            </w:pPr>
            <w:ins w:id="8071" w:author="Andrea K. Fourquet" w:date="2018-07-16T23:57:00Z">
              <w:r w:rsidRPr="00375960">
                <w:t>CPR Care Provided Prior to EMS Arrival</w:t>
              </w:r>
            </w:ins>
          </w:p>
        </w:tc>
        <w:tc>
          <w:tcPr>
            <w:tcW w:w="1818" w:type="dxa"/>
            <w:shd w:val="clear" w:color="auto" w:fill="auto"/>
          </w:tcPr>
          <w:p w14:paraId="32CF7214" w14:textId="732A0995" w:rsidR="00F3352E" w:rsidRPr="00375960" w:rsidRDefault="00F3352E" w:rsidP="00F3352E">
            <w:pPr>
              <w:pStyle w:val="TableEntry"/>
              <w:rPr>
                <w:ins w:id="8072" w:author="Andrea K. Fourquet" w:date="2018-07-16T23:57:00Z"/>
              </w:rPr>
            </w:pPr>
          </w:p>
        </w:tc>
        <w:tc>
          <w:tcPr>
            <w:tcW w:w="3330" w:type="dxa"/>
            <w:shd w:val="clear" w:color="auto" w:fill="auto"/>
          </w:tcPr>
          <w:p w14:paraId="5FC09977" w14:textId="77777777" w:rsidR="00F3352E" w:rsidRPr="00375960" w:rsidRDefault="00F3352E" w:rsidP="00F3352E">
            <w:pPr>
              <w:pStyle w:val="TableEntry"/>
              <w:rPr>
                <w:ins w:id="8073" w:author="Andrea K. Fourquet" w:date="2018-07-16T23:57:00Z"/>
              </w:rPr>
            </w:pPr>
            <w:ins w:id="8074" w:author="Andrea K. Fourquet" w:date="2018-07-16T23:57:00Z">
              <w:r w:rsidRPr="00375960">
                <w:t>Encounter.encounter – priorCprProvided</w:t>
              </w:r>
            </w:ins>
          </w:p>
          <w:p w14:paraId="5B5839D0" w14:textId="7ACC60D7" w:rsidR="00F3352E" w:rsidRPr="00375960" w:rsidRDefault="00F3352E" w:rsidP="00F3352E">
            <w:pPr>
              <w:pStyle w:val="TableEntry"/>
              <w:rPr>
                <w:ins w:id="8075" w:author="Andrea K. Fourquet" w:date="2018-07-16T23:57:00Z"/>
              </w:rPr>
            </w:pPr>
            <w:ins w:id="8076" w:author="Andrea K. Fourquet" w:date="2018-07-16T23:57:00Z">
              <w:r w:rsidRPr="00375960">
                <w:t>**IHE Extension**</w:t>
              </w:r>
            </w:ins>
          </w:p>
        </w:tc>
        <w:tc>
          <w:tcPr>
            <w:tcW w:w="2250" w:type="dxa"/>
          </w:tcPr>
          <w:p w14:paraId="62AEC484" w14:textId="0DAC068E" w:rsidR="00F3352E" w:rsidRPr="00375960" w:rsidRDefault="00F3352E" w:rsidP="00F3352E">
            <w:pPr>
              <w:pStyle w:val="TableEntry"/>
              <w:rPr>
                <w:ins w:id="8077" w:author="Andrea K. Fourquet" w:date="2018-07-16T23:57:00Z"/>
              </w:rPr>
            </w:pPr>
            <w:ins w:id="8078" w:author="Andrea K. Fourquet" w:date="2018-07-16T23:57:00Z">
              <w:r w:rsidRPr="00375960">
                <w:t>EMS Cardiac Arrest Event Section</w:t>
              </w:r>
            </w:ins>
          </w:p>
        </w:tc>
      </w:tr>
      <w:tr w:rsidR="00F3352E" w:rsidRPr="00375960" w14:paraId="7A9A8DB0" w14:textId="77777777" w:rsidTr="00383DE7">
        <w:trPr>
          <w:cantSplit/>
          <w:jc w:val="center"/>
          <w:ins w:id="8079" w:author="Andrea K. Fourquet" w:date="2018-07-16T23:57:00Z"/>
        </w:trPr>
        <w:tc>
          <w:tcPr>
            <w:tcW w:w="1885" w:type="dxa"/>
          </w:tcPr>
          <w:p w14:paraId="66FC93AC" w14:textId="77777777" w:rsidR="00F3352E" w:rsidRPr="00E7637C" w:rsidRDefault="00F3352E" w:rsidP="00F3352E">
            <w:pPr>
              <w:pStyle w:val="TableEntry"/>
              <w:rPr>
                <w:ins w:id="8080" w:author="Andrea K. Fourquet" w:date="2018-07-16T23:57:00Z"/>
              </w:rPr>
            </w:pPr>
          </w:p>
        </w:tc>
        <w:tc>
          <w:tcPr>
            <w:tcW w:w="1625" w:type="dxa"/>
          </w:tcPr>
          <w:p w14:paraId="02BA211A" w14:textId="163A9519" w:rsidR="00F3352E" w:rsidRPr="00375960" w:rsidRDefault="00F3352E" w:rsidP="00F3352E">
            <w:pPr>
              <w:pStyle w:val="TableEntry"/>
              <w:rPr>
                <w:ins w:id="8081" w:author="Andrea K. Fourquet" w:date="2018-07-16T23:57:00Z"/>
              </w:rPr>
            </w:pPr>
            <w:ins w:id="8082" w:author="Andrea K. Fourquet" w:date="2018-07-16T23:57:00Z">
              <w:r w:rsidRPr="00375960">
                <w:t>Who Provided CPR Prior to EMS Arrival</w:t>
              </w:r>
            </w:ins>
          </w:p>
        </w:tc>
        <w:tc>
          <w:tcPr>
            <w:tcW w:w="1818" w:type="dxa"/>
            <w:shd w:val="clear" w:color="auto" w:fill="auto"/>
          </w:tcPr>
          <w:p w14:paraId="3994A056" w14:textId="7F6E70BB" w:rsidR="00F3352E" w:rsidRPr="00375960" w:rsidRDefault="00F3352E" w:rsidP="00F3352E">
            <w:pPr>
              <w:pStyle w:val="TableEntry"/>
              <w:rPr>
                <w:ins w:id="8083" w:author="Andrea K. Fourquet" w:date="2018-07-16T23:57:00Z"/>
              </w:rPr>
            </w:pPr>
          </w:p>
        </w:tc>
        <w:tc>
          <w:tcPr>
            <w:tcW w:w="3330" w:type="dxa"/>
            <w:shd w:val="clear" w:color="auto" w:fill="auto"/>
          </w:tcPr>
          <w:p w14:paraId="1B841F2C" w14:textId="77777777" w:rsidR="00F3352E" w:rsidRPr="00375960" w:rsidRDefault="00F3352E" w:rsidP="00F3352E">
            <w:pPr>
              <w:pStyle w:val="TableEntry"/>
              <w:rPr>
                <w:ins w:id="8084" w:author="Andrea K. Fourquet" w:date="2018-07-16T23:57:00Z"/>
              </w:rPr>
            </w:pPr>
            <w:ins w:id="8085" w:author="Andrea K. Fourquet" w:date="2018-07-16T23:57:00Z">
              <w:r w:rsidRPr="00375960">
                <w:t>Encounter.encounter – priorCprProvidedRole</w:t>
              </w:r>
            </w:ins>
          </w:p>
          <w:p w14:paraId="15D7DE6F" w14:textId="36ACAD8E" w:rsidR="00F3352E" w:rsidRPr="00375960" w:rsidRDefault="00F3352E" w:rsidP="00F3352E">
            <w:pPr>
              <w:pStyle w:val="TableEntry"/>
              <w:rPr>
                <w:ins w:id="8086" w:author="Andrea K. Fourquet" w:date="2018-07-16T23:57:00Z"/>
              </w:rPr>
            </w:pPr>
            <w:ins w:id="8087" w:author="Andrea K. Fourquet" w:date="2018-07-16T23:57:00Z">
              <w:r w:rsidRPr="00375960">
                <w:t>**IHE Extension**</w:t>
              </w:r>
            </w:ins>
          </w:p>
        </w:tc>
        <w:tc>
          <w:tcPr>
            <w:tcW w:w="2250" w:type="dxa"/>
          </w:tcPr>
          <w:p w14:paraId="157D14FB" w14:textId="198B00DF" w:rsidR="00F3352E" w:rsidRPr="00375960" w:rsidRDefault="00F3352E" w:rsidP="00F3352E">
            <w:pPr>
              <w:pStyle w:val="TableEntry"/>
              <w:rPr>
                <w:ins w:id="8088" w:author="Andrea K. Fourquet" w:date="2018-07-16T23:57:00Z"/>
              </w:rPr>
            </w:pPr>
            <w:ins w:id="8089" w:author="Andrea K. Fourquet" w:date="2018-07-16T23:57:00Z">
              <w:r w:rsidRPr="00375960">
                <w:t>EMS Cardiac Arrest Event Section</w:t>
              </w:r>
            </w:ins>
          </w:p>
        </w:tc>
      </w:tr>
      <w:tr w:rsidR="00F3352E" w:rsidRPr="00375960" w14:paraId="649A70DD" w14:textId="77777777" w:rsidTr="00383DE7">
        <w:trPr>
          <w:cantSplit/>
          <w:jc w:val="center"/>
          <w:ins w:id="8090" w:author="Andrea K. Fourquet" w:date="2018-07-16T23:57:00Z"/>
        </w:trPr>
        <w:tc>
          <w:tcPr>
            <w:tcW w:w="1885" w:type="dxa"/>
          </w:tcPr>
          <w:p w14:paraId="4F343F61" w14:textId="77777777" w:rsidR="00F3352E" w:rsidRPr="00E7637C" w:rsidRDefault="00F3352E" w:rsidP="00F3352E">
            <w:pPr>
              <w:pStyle w:val="TableEntry"/>
              <w:rPr>
                <w:ins w:id="8091" w:author="Andrea K. Fourquet" w:date="2018-07-16T23:57:00Z"/>
              </w:rPr>
            </w:pPr>
          </w:p>
        </w:tc>
        <w:tc>
          <w:tcPr>
            <w:tcW w:w="1625" w:type="dxa"/>
          </w:tcPr>
          <w:p w14:paraId="22704CC0" w14:textId="13E8C832" w:rsidR="00F3352E" w:rsidRPr="00375960" w:rsidRDefault="00F3352E" w:rsidP="00F3352E">
            <w:pPr>
              <w:pStyle w:val="TableEntry"/>
              <w:rPr>
                <w:ins w:id="8092" w:author="Andrea K. Fourquet" w:date="2018-07-16T23:57:00Z"/>
              </w:rPr>
            </w:pPr>
            <w:ins w:id="8093" w:author="Andrea K. Fourquet" w:date="2018-07-16T23:57:00Z">
              <w:r w:rsidRPr="00375960">
                <w:t>AED Use Prior to EMS Arrival</w:t>
              </w:r>
            </w:ins>
          </w:p>
        </w:tc>
        <w:tc>
          <w:tcPr>
            <w:tcW w:w="1818" w:type="dxa"/>
            <w:shd w:val="clear" w:color="auto" w:fill="auto"/>
          </w:tcPr>
          <w:p w14:paraId="493D136D" w14:textId="63C64542" w:rsidR="00F3352E" w:rsidRPr="00375960" w:rsidRDefault="00F3352E" w:rsidP="00F3352E">
            <w:pPr>
              <w:pStyle w:val="TableEntry"/>
              <w:rPr>
                <w:ins w:id="8094" w:author="Andrea K. Fourquet" w:date="2018-07-16T23:57:00Z"/>
              </w:rPr>
            </w:pPr>
          </w:p>
        </w:tc>
        <w:tc>
          <w:tcPr>
            <w:tcW w:w="3330" w:type="dxa"/>
            <w:shd w:val="clear" w:color="auto" w:fill="auto"/>
          </w:tcPr>
          <w:p w14:paraId="04AD2E27" w14:textId="77777777" w:rsidR="00F3352E" w:rsidRPr="00375960" w:rsidRDefault="00F3352E" w:rsidP="00F3352E">
            <w:pPr>
              <w:pStyle w:val="TableEntry"/>
              <w:rPr>
                <w:ins w:id="8095" w:author="Andrea K. Fourquet" w:date="2018-07-16T23:57:00Z"/>
              </w:rPr>
            </w:pPr>
            <w:ins w:id="8096" w:author="Andrea K. Fourquet" w:date="2018-07-16T23:57:00Z">
              <w:r w:rsidRPr="00375960">
                <w:t>Encounter.encounter – priorAedProvided</w:t>
              </w:r>
            </w:ins>
          </w:p>
          <w:p w14:paraId="471F26D9" w14:textId="02D0380F" w:rsidR="00F3352E" w:rsidRPr="00375960" w:rsidRDefault="00F3352E" w:rsidP="00F3352E">
            <w:pPr>
              <w:pStyle w:val="TableEntry"/>
              <w:rPr>
                <w:ins w:id="8097" w:author="Andrea K. Fourquet" w:date="2018-07-16T23:57:00Z"/>
              </w:rPr>
            </w:pPr>
            <w:ins w:id="8098" w:author="Andrea K. Fourquet" w:date="2018-07-16T23:57:00Z">
              <w:r w:rsidRPr="00375960">
                <w:t>**IHE Extension**</w:t>
              </w:r>
            </w:ins>
          </w:p>
        </w:tc>
        <w:tc>
          <w:tcPr>
            <w:tcW w:w="2250" w:type="dxa"/>
          </w:tcPr>
          <w:p w14:paraId="11221C0A" w14:textId="0903392C" w:rsidR="00F3352E" w:rsidRPr="00375960" w:rsidRDefault="00F3352E" w:rsidP="00F3352E">
            <w:pPr>
              <w:pStyle w:val="TableEntry"/>
              <w:rPr>
                <w:ins w:id="8099" w:author="Andrea K. Fourquet" w:date="2018-07-16T23:57:00Z"/>
              </w:rPr>
            </w:pPr>
            <w:ins w:id="8100" w:author="Andrea K. Fourquet" w:date="2018-07-16T23:57:00Z">
              <w:r w:rsidRPr="00375960">
                <w:t>EMS Cardiac Arrest Event Section</w:t>
              </w:r>
            </w:ins>
          </w:p>
        </w:tc>
      </w:tr>
      <w:tr w:rsidR="00F3352E" w:rsidRPr="00375960" w14:paraId="5CF7FA84" w14:textId="77777777" w:rsidTr="00383DE7">
        <w:trPr>
          <w:cantSplit/>
          <w:jc w:val="center"/>
          <w:ins w:id="8101" w:author="Andrea K. Fourquet" w:date="2018-07-16T23:57:00Z"/>
        </w:trPr>
        <w:tc>
          <w:tcPr>
            <w:tcW w:w="1885" w:type="dxa"/>
          </w:tcPr>
          <w:p w14:paraId="6F6547D9" w14:textId="77777777" w:rsidR="00F3352E" w:rsidRPr="00E7637C" w:rsidRDefault="00F3352E" w:rsidP="00F3352E">
            <w:pPr>
              <w:pStyle w:val="TableEntry"/>
              <w:rPr>
                <w:ins w:id="8102" w:author="Andrea K. Fourquet" w:date="2018-07-16T23:57:00Z"/>
              </w:rPr>
            </w:pPr>
          </w:p>
        </w:tc>
        <w:tc>
          <w:tcPr>
            <w:tcW w:w="1625" w:type="dxa"/>
          </w:tcPr>
          <w:p w14:paraId="1B824E77" w14:textId="30528EB1" w:rsidR="00F3352E" w:rsidRPr="00375960" w:rsidRDefault="00F3352E" w:rsidP="00F3352E">
            <w:pPr>
              <w:pStyle w:val="TableEntry"/>
              <w:rPr>
                <w:ins w:id="8103" w:author="Andrea K. Fourquet" w:date="2018-07-16T23:57:00Z"/>
              </w:rPr>
            </w:pPr>
            <w:ins w:id="8104" w:author="Andrea K. Fourquet" w:date="2018-07-16T23:57:00Z">
              <w:r w:rsidRPr="00375960">
                <w:t>Who Used AED Prior to EMS Arrival</w:t>
              </w:r>
            </w:ins>
          </w:p>
        </w:tc>
        <w:tc>
          <w:tcPr>
            <w:tcW w:w="1818" w:type="dxa"/>
            <w:shd w:val="clear" w:color="auto" w:fill="auto"/>
          </w:tcPr>
          <w:p w14:paraId="7108DDCE" w14:textId="3EC76F6E" w:rsidR="00F3352E" w:rsidRPr="00375960" w:rsidRDefault="00F3352E" w:rsidP="00F3352E">
            <w:pPr>
              <w:pStyle w:val="TableEntry"/>
              <w:rPr>
                <w:ins w:id="8105" w:author="Andrea K. Fourquet" w:date="2018-07-16T23:57:00Z"/>
              </w:rPr>
            </w:pPr>
          </w:p>
        </w:tc>
        <w:tc>
          <w:tcPr>
            <w:tcW w:w="3330" w:type="dxa"/>
            <w:shd w:val="clear" w:color="auto" w:fill="auto"/>
          </w:tcPr>
          <w:p w14:paraId="5BB4F66C" w14:textId="77777777" w:rsidR="00F3352E" w:rsidRPr="00375960" w:rsidRDefault="00F3352E" w:rsidP="00F3352E">
            <w:pPr>
              <w:pStyle w:val="TableEntry"/>
              <w:rPr>
                <w:ins w:id="8106" w:author="Andrea K. Fourquet" w:date="2018-07-16T23:57:00Z"/>
              </w:rPr>
            </w:pPr>
            <w:ins w:id="8107" w:author="Andrea K. Fourquet" w:date="2018-07-16T23:57:00Z">
              <w:r w:rsidRPr="00375960">
                <w:t>Encounter.encounter – priorAedProvidedRole</w:t>
              </w:r>
            </w:ins>
          </w:p>
          <w:p w14:paraId="7C3218F9" w14:textId="485E68DD" w:rsidR="00F3352E" w:rsidRPr="00375960" w:rsidRDefault="00F3352E" w:rsidP="00F3352E">
            <w:pPr>
              <w:pStyle w:val="TableEntry"/>
              <w:rPr>
                <w:ins w:id="8108" w:author="Andrea K. Fourquet" w:date="2018-07-16T23:57:00Z"/>
              </w:rPr>
            </w:pPr>
            <w:ins w:id="8109" w:author="Andrea K. Fourquet" w:date="2018-07-16T23:57:00Z">
              <w:r w:rsidRPr="00375960">
                <w:t>**IHE Extension**</w:t>
              </w:r>
            </w:ins>
          </w:p>
        </w:tc>
        <w:tc>
          <w:tcPr>
            <w:tcW w:w="2250" w:type="dxa"/>
          </w:tcPr>
          <w:p w14:paraId="28F51373" w14:textId="68E9B675" w:rsidR="00F3352E" w:rsidRPr="00375960" w:rsidRDefault="00F3352E" w:rsidP="00F3352E">
            <w:pPr>
              <w:pStyle w:val="TableEntry"/>
              <w:rPr>
                <w:ins w:id="8110" w:author="Andrea K. Fourquet" w:date="2018-07-16T23:57:00Z"/>
              </w:rPr>
            </w:pPr>
            <w:ins w:id="8111" w:author="Andrea K. Fourquet" w:date="2018-07-16T23:57:00Z">
              <w:r w:rsidRPr="00375960">
                <w:t>EMS Cardiac Arrest Event Section</w:t>
              </w:r>
            </w:ins>
          </w:p>
        </w:tc>
      </w:tr>
      <w:tr w:rsidR="00F3352E" w:rsidRPr="00375960" w14:paraId="20885A6F" w14:textId="77777777" w:rsidTr="00383DE7">
        <w:trPr>
          <w:cantSplit/>
          <w:jc w:val="center"/>
          <w:ins w:id="8112" w:author="Andrea K. Fourquet" w:date="2018-07-16T23:57:00Z"/>
        </w:trPr>
        <w:tc>
          <w:tcPr>
            <w:tcW w:w="1885" w:type="dxa"/>
          </w:tcPr>
          <w:p w14:paraId="7AE8DF8F" w14:textId="77777777" w:rsidR="00F3352E" w:rsidRPr="00E7637C" w:rsidRDefault="00F3352E" w:rsidP="00F3352E">
            <w:pPr>
              <w:pStyle w:val="TableEntry"/>
              <w:rPr>
                <w:ins w:id="8113" w:author="Andrea K. Fourquet" w:date="2018-07-16T23:57:00Z"/>
              </w:rPr>
            </w:pPr>
          </w:p>
        </w:tc>
        <w:tc>
          <w:tcPr>
            <w:tcW w:w="1625" w:type="dxa"/>
          </w:tcPr>
          <w:p w14:paraId="52D572E0" w14:textId="2A020BB3" w:rsidR="00F3352E" w:rsidRPr="00375960" w:rsidRDefault="00F3352E" w:rsidP="00F3352E">
            <w:pPr>
              <w:pStyle w:val="TableEntry"/>
              <w:rPr>
                <w:ins w:id="8114" w:author="Andrea K. Fourquet" w:date="2018-07-16T23:57:00Z"/>
              </w:rPr>
            </w:pPr>
            <w:ins w:id="8115" w:author="Andrea K. Fourquet" w:date="2018-07-16T23:57:00Z">
              <w:r w:rsidRPr="00375960">
                <w:t>Type of CPR Provided</w:t>
              </w:r>
            </w:ins>
          </w:p>
        </w:tc>
        <w:tc>
          <w:tcPr>
            <w:tcW w:w="1818" w:type="dxa"/>
            <w:shd w:val="clear" w:color="auto" w:fill="auto"/>
          </w:tcPr>
          <w:p w14:paraId="61A4D403" w14:textId="3526D819" w:rsidR="00F3352E" w:rsidRPr="00375960" w:rsidRDefault="00F3352E" w:rsidP="00F3352E">
            <w:pPr>
              <w:pStyle w:val="TableEntry"/>
              <w:rPr>
                <w:ins w:id="8116" w:author="Andrea K. Fourquet" w:date="2018-07-16T23:57:00Z"/>
              </w:rPr>
            </w:pPr>
          </w:p>
        </w:tc>
        <w:tc>
          <w:tcPr>
            <w:tcW w:w="3330" w:type="dxa"/>
            <w:shd w:val="clear" w:color="auto" w:fill="auto"/>
          </w:tcPr>
          <w:p w14:paraId="69098DFA" w14:textId="77777777" w:rsidR="00F3352E" w:rsidRPr="00375960" w:rsidRDefault="00F3352E" w:rsidP="00F3352E">
            <w:pPr>
              <w:pStyle w:val="TableEntry"/>
              <w:rPr>
                <w:ins w:id="8117" w:author="Andrea K. Fourquet" w:date="2018-07-16T23:57:00Z"/>
              </w:rPr>
            </w:pPr>
            <w:ins w:id="8118" w:author="Andrea K. Fourquet" w:date="2018-07-16T23:57:00Z">
              <w:r w:rsidRPr="00375960">
                <w:t>Encounter.encounter – priorCprProvidedType</w:t>
              </w:r>
            </w:ins>
          </w:p>
          <w:p w14:paraId="0B6672BA" w14:textId="2E98AA1B" w:rsidR="00F3352E" w:rsidRPr="00375960" w:rsidRDefault="00F3352E" w:rsidP="00F3352E">
            <w:pPr>
              <w:pStyle w:val="TableEntry"/>
              <w:rPr>
                <w:ins w:id="8119" w:author="Andrea K. Fourquet" w:date="2018-07-16T23:57:00Z"/>
              </w:rPr>
            </w:pPr>
            <w:ins w:id="8120" w:author="Andrea K. Fourquet" w:date="2018-07-16T23:57:00Z">
              <w:r w:rsidRPr="00375960">
                <w:t>**IHE Extension**</w:t>
              </w:r>
            </w:ins>
          </w:p>
        </w:tc>
        <w:tc>
          <w:tcPr>
            <w:tcW w:w="2250" w:type="dxa"/>
          </w:tcPr>
          <w:p w14:paraId="744BF1CE" w14:textId="31C29212" w:rsidR="00F3352E" w:rsidRPr="00375960" w:rsidRDefault="00F3352E" w:rsidP="00F3352E">
            <w:pPr>
              <w:pStyle w:val="TableEntry"/>
              <w:rPr>
                <w:ins w:id="8121" w:author="Andrea K. Fourquet" w:date="2018-07-16T23:57:00Z"/>
              </w:rPr>
            </w:pPr>
            <w:ins w:id="8122" w:author="Andrea K. Fourquet" w:date="2018-07-16T23:57:00Z">
              <w:r w:rsidRPr="00375960">
                <w:t>EMS Cardiac Arrest Event Section</w:t>
              </w:r>
            </w:ins>
          </w:p>
        </w:tc>
      </w:tr>
      <w:tr w:rsidR="00F3352E" w:rsidRPr="00375960" w14:paraId="24B12770" w14:textId="77777777" w:rsidTr="00383DE7">
        <w:trPr>
          <w:cantSplit/>
          <w:jc w:val="center"/>
          <w:ins w:id="8123" w:author="Andrea K. Fourquet" w:date="2018-07-16T23:57:00Z"/>
        </w:trPr>
        <w:tc>
          <w:tcPr>
            <w:tcW w:w="1885" w:type="dxa"/>
          </w:tcPr>
          <w:p w14:paraId="09933BDE" w14:textId="77777777" w:rsidR="00F3352E" w:rsidRPr="00E7637C" w:rsidRDefault="00F3352E" w:rsidP="00F3352E">
            <w:pPr>
              <w:pStyle w:val="TableEntry"/>
              <w:rPr>
                <w:ins w:id="8124" w:author="Andrea K. Fourquet" w:date="2018-07-16T23:57:00Z"/>
              </w:rPr>
            </w:pPr>
          </w:p>
        </w:tc>
        <w:tc>
          <w:tcPr>
            <w:tcW w:w="1625" w:type="dxa"/>
          </w:tcPr>
          <w:p w14:paraId="706C6C24" w14:textId="3B42C091" w:rsidR="00F3352E" w:rsidRPr="00375960" w:rsidRDefault="00F3352E" w:rsidP="00F3352E">
            <w:pPr>
              <w:pStyle w:val="TableEntry"/>
              <w:rPr>
                <w:ins w:id="8125" w:author="Andrea K. Fourquet" w:date="2018-07-16T23:57:00Z"/>
              </w:rPr>
            </w:pPr>
            <w:ins w:id="8126" w:author="Andrea K. Fourquet" w:date="2018-07-16T23:57:00Z">
              <w:r w:rsidRPr="00375960">
                <w:t>Any Return of Spontaneous Circulation</w:t>
              </w:r>
            </w:ins>
          </w:p>
        </w:tc>
        <w:tc>
          <w:tcPr>
            <w:tcW w:w="1818" w:type="dxa"/>
            <w:shd w:val="clear" w:color="auto" w:fill="auto"/>
          </w:tcPr>
          <w:p w14:paraId="0A7D9FA3" w14:textId="7C7F012F" w:rsidR="00F3352E" w:rsidRPr="00375960" w:rsidRDefault="00F3352E" w:rsidP="00F3352E">
            <w:pPr>
              <w:pStyle w:val="TableEntry"/>
              <w:rPr>
                <w:ins w:id="8127" w:author="Andrea K. Fourquet" w:date="2018-07-16T23:57:00Z"/>
              </w:rPr>
            </w:pPr>
          </w:p>
        </w:tc>
        <w:tc>
          <w:tcPr>
            <w:tcW w:w="3330" w:type="dxa"/>
            <w:shd w:val="clear" w:color="auto" w:fill="auto"/>
          </w:tcPr>
          <w:p w14:paraId="1061DBC0" w14:textId="106A823A" w:rsidR="00F3352E" w:rsidRPr="00375960" w:rsidRDefault="00F3352E" w:rsidP="00F3352E">
            <w:pPr>
              <w:pStyle w:val="TableEntry"/>
              <w:rPr>
                <w:ins w:id="8128" w:author="Andrea K. Fourquet" w:date="2018-07-16T23:57:00Z"/>
              </w:rPr>
            </w:pPr>
            <w:ins w:id="8129" w:author="Andrea K. Fourquet" w:date="2018-07-16T23:57:00Z">
              <w:r w:rsidRPr="00375960">
                <w:t>Encounter</w:t>
              </w:r>
              <w:r w:rsidRPr="00375960">
                <w:sym w:font="Wingdings" w:char="F0DF"/>
              </w:r>
              <w:r w:rsidRPr="00375960">
                <w:t>Procedure.outcome</w:t>
              </w:r>
            </w:ins>
          </w:p>
        </w:tc>
        <w:tc>
          <w:tcPr>
            <w:tcW w:w="2250" w:type="dxa"/>
          </w:tcPr>
          <w:p w14:paraId="15381CAF" w14:textId="61129BB2" w:rsidR="00F3352E" w:rsidRPr="00375960" w:rsidRDefault="00F3352E" w:rsidP="00F3352E">
            <w:pPr>
              <w:pStyle w:val="TableEntry"/>
              <w:rPr>
                <w:ins w:id="8130" w:author="Andrea K. Fourquet" w:date="2018-07-16T23:57:00Z"/>
              </w:rPr>
            </w:pPr>
            <w:ins w:id="8131" w:author="Andrea K. Fourquet" w:date="2018-07-16T23:57:00Z">
              <w:r w:rsidRPr="00375960">
                <w:t>EMS Cardiac Arrest Event Section</w:t>
              </w:r>
            </w:ins>
          </w:p>
        </w:tc>
      </w:tr>
      <w:tr w:rsidR="00F3352E" w:rsidRPr="00375960" w14:paraId="0C0946D6" w14:textId="77777777" w:rsidTr="00383DE7">
        <w:trPr>
          <w:cantSplit/>
          <w:jc w:val="center"/>
          <w:ins w:id="8132" w:author="Andrea K. Fourquet" w:date="2018-07-16T23:57:00Z"/>
        </w:trPr>
        <w:tc>
          <w:tcPr>
            <w:tcW w:w="1885" w:type="dxa"/>
          </w:tcPr>
          <w:p w14:paraId="669FA34D" w14:textId="77777777" w:rsidR="00F3352E" w:rsidRPr="00E7637C" w:rsidRDefault="00F3352E" w:rsidP="00F3352E">
            <w:pPr>
              <w:pStyle w:val="TableEntry"/>
              <w:rPr>
                <w:ins w:id="8133" w:author="Andrea K. Fourquet" w:date="2018-07-16T23:57:00Z"/>
              </w:rPr>
            </w:pPr>
          </w:p>
        </w:tc>
        <w:tc>
          <w:tcPr>
            <w:tcW w:w="1625" w:type="dxa"/>
          </w:tcPr>
          <w:p w14:paraId="1548A980" w14:textId="5AEF413A" w:rsidR="00F3352E" w:rsidRPr="00375960" w:rsidRDefault="00F3352E" w:rsidP="00F3352E">
            <w:pPr>
              <w:pStyle w:val="TableEntry"/>
              <w:rPr>
                <w:ins w:id="8134" w:author="Andrea K. Fourquet" w:date="2018-07-16T23:57:00Z"/>
              </w:rPr>
            </w:pPr>
            <w:ins w:id="8135" w:author="Andrea K. Fourquet" w:date="2018-07-16T23:57:00Z">
              <w:r w:rsidRPr="00375960">
                <w:t>Date/Time of Initial CPR</w:t>
              </w:r>
            </w:ins>
          </w:p>
        </w:tc>
        <w:tc>
          <w:tcPr>
            <w:tcW w:w="1818" w:type="dxa"/>
            <w:shd w:val="clear" w:color="auto" w:fill="auto"/>
          </w:tcPr>
          <w:p w14:paraId="1F9B55E4" w14:textId="3F59DF50" w:rsidR="00F3352E" w:rsidRPr="00375960" w:rsidRDefault="00F3352E" w:rsidP="00F3352E">
            <w:pPr>
              <w:pStyle w:val="TableEntry"/>
              <w:rPr>
                <w:ins w:id="8136" w:author="Andrea K. Fourquet" w:date="2018-07-16T23:57:00Z"/>
              </w:rPr>
            </w:pPr>
          </w:p>
        </w:tc>
        <w:tc>
          <w:tcPr>
            <w:tcW w:w="3330" w:type="dxa"/>
            <w:shd w:val="clear" w:color="auto" w:fill="auto"/>
          </w:tcPr>
          <w:p w14:paraId="253ABCC2" w14:textId="21EBF773" w:rsidR="00F3352E" w:rsidRPr="00375960" w:rsidRDefault="00F3352E" w:rsidP="00F3352E">
            <w:pPr>
              <w:pStyle w:val="TableEntry"/>
              <w:rPr>
                <w:ins w:id="8137" w:author="Andrea K. Fourquet" w:date="2018-07-16T23:57:00Z"/>
              </w:rPr>
            </w:pPr>
            <w:ins w:id="8138" w:author="Andrea K. Fourquet" w:date="2018-07-16T23:57:00Z">
              <w:r w:rsidRPr="00375960">
                <w:t>Encounter</w:t>
              </w:r>
              <w:r w:rsidRPr="00375960">
                <w:sym w:font="Wingdings" w:char="F0DF"/>
              </w:r>
              <w:r w:rsidRPr="00375960">
                <w:t>Procedure.performedPeriod.start</w:t>
              </w:r>
            </w:ins>
          </w:p>
        </w:tc>
        <w:tc>
          <w:tcPr>
            <w:tcW w:w="2250" w:type="dxa"/>
          </w:tcPr>
          <w:p w14:paraId="59682967" w14:textId="7480ACF3" w:rsidR="00F3352E" w:rsidRPr="00375960" w:rsidRDefault="00F3352E" w:rsidP="00F3352E">
            <w:pPr>
              <w:pStyle w:val="TableEntry"/>
              <w:rPr>
                <w:ins w:id="8139" w:author="Andrea K. Fourquet" w:date="2018-07-16T23:57:00Z"/>
              </w:rPr>
            </w:pPr>
            <w:ins w:id="8140" w:author="Andrea K. Fourquet" w:date="2018-07-16T23:57:00Z">
              <w:r w:rsidRPr="00375960">
                <w:t>EMS Cardiac Arrest Event Section</w:t>
              </w:r>
            </w:ins>
          </w:p>
        </w:tc>
      </w:tr>
      <w:tr w:rsidR="00F3352E" w:rsidRPr="00375960" w14:paraId="237B0D44" w14:textId="77777777" w:rsidTr="00383DE7">
        <w:trPr>
          <w:cantSplit/>
          <w:jc w:val="center"/>
          <w:ins w:id="8141" w:author="Andrea K. Fourquet" w:date="2018-07-16T23:57:00Z"/>
        </w:trPr>
        <w:tc>
          <w:tcPr>
            <w:tcW w:w="1885" w:type="dxa"/>
          </w:tcPr>
          <w:p w14:paraId="540516D6" w14:textId="77777777" w:rsidR="00F3352E" w:rsidRPr="00E7637C" w:rsidRDefault="00F3352E" w:rsidP="00F3352E">
            <w:pPr>
              <w:pStyle w:val="TableEntry"/>
              <w:rPr>
                <w:ins w:id="8142" w:author="Andrea K. Fourquet" w:date="2018-07-16T23:57:00Z"/>
              </w:rPr>
            </w:pPr>
          </w:p>
        </w:tc>
        <w:tc>
          <w:tcPr>
            <w:tcW w:w="1625" w:type="dxa"/>
          </w:tcPr>
          <w:p w14:paraId="6249F3EB" w14:textId="42B8B109" w:rsidR="00F3352E" w:rsidRPr="00375960" w:rsidRDefault="00F3352E" w:rsidP="00F3352E">
            <w:pPr>
              <w:pStyle w:val="TableEntry"/>
              <w:rPr>
                <w:ins w:id="8143" w:author="Andrea K. Fourquet" w:date="2018-07-16T23:57:00Z"/>
              </w:rPr>
            </w:pPr>
            <w:ins w:id="8144" w:author="Andrea K. Fourquet" w:date="2018-07-16T23:57:00Z">
              <w:r w:rsidRPr="00375960">
                <w:t>Advanced Directives</w:t>
              </w:r>
            </w:ins>
          </w:p>
        </w:tc>
        <w:tc>
          <w:tcPr>
            <w:tcW w:w="1818" w:type="dxa"/>
            <w:shd w:val="clear" w:color="auto" w:fill="auto"/>
          </w:tcPr>
          <w:p w14:paraId="4A1F78F4" w14:textId="1A0431EA" w:rsidR="00F3352E" w:rsidRPr="00375960" w:rsidRDefault="00F3352E" w:rsidP="00F3352E">
            <w:pPr>
              <w:pStyle w:val="TableEntry"/>
              <w:rPr>
                <w:ins w:id="8145" w:author="Andrea K. Fourquet" w:date="2018-07-16T23:57:00Z"/>
              </w:rPr>
            </w:pPr>
          </w:p>
        </w:tc>
        <w:tc>
          <w:tcPr>
            <w:tcW w:w="3330" w:type="dxa"/>
            <w:shd w:val="clear" w:color="auto" w:fill="auto"/>
          </w:tcPr>
          <w:p w14:paraId="347008C6" w14:textId="0777CCA2" w:rsidR="00F3352E" w:rsidRPr="00375960" w:rsidRDefault="00F3352E" w:rsidP="00F3352E">
            <w:pPr>
              <w:pStyle w:val="TableEntry"/>
              <w:rPr>
                <w:ins w:id="8146" w:author="Andrea K. Fourquet" w:date="2018-07-16T23:57:00Z"/>
              </w:rPr>
            </w:pPr>
            <w:ins w:id="8147" w:author="Andrea K. Fourquet" w:date="2018-07-16T23:57:00Z">
              <w:r w:rsidRPr="00375960">
                <w:t>DocumentRefernce</w:t>
              </w:r>
            </w:ins>
          </w:p>
        </w:tc>
        <w:tc>
          <w:tcPr>
            <w:tcW w:w="2250" w:type="dxa"/>
          </w:tcPr>
          <w:p w14:paraId="490D6F7E" w14:textId="19F21B20" w:rsidR="00F3352E" w:rsidRPr="00375960" w:rsidRDefault="00F3352E" w:rsidP="00F3352E">
            <w:pPr>
              <w:pStyle w:val="TableEntry"/>
              <w:rPr>
                <w:ins w:id="8148" w:author="Andrea K. Fourquet" w:date="2018-07-16T23:57:00Z"/>
              </w:rPr>
            </w:pPr>
            <w:ins w:id="8149" w:author="Andrea K. Fourquet" w:date="2018-07-16T23:57:00Z">
              <w:r w:rsidRPr="00375960">
                <w:t>EMS Advance Directives Section</w:t>
              </w:r>
            </w:ins>
          </w:p>
        </w:tc>
      </w:tr>
      <w:tr w:rsidR="00F3352E" w:rsidRPr="00375960" w14:paraId="163F557F" w14:textId="77777777" w:rsidTr="00383DE7">
        <w:trPr>
          <w:cantSplit/>
          <w:jc w:val="center"/>
          <w:ins w:id="8150" w:author="Andrea K. Fourquet" w:date="2018-07-16T23:57:00Z"/>
        </w:trPr>
        <w:tc>
          <w:tcPr>
            <w:tcW w:w="1885" w:type="dxa"/>
          </w:tcPr>
          <w:p w14:paraId="17EC4EC8" w14:textId="77777777" w:rsidR="00F3352E" w:rsidRPr="00E7637C" w:rsidRDefault="00F3352E" w:rsidP="00F3352E">
            <w:pPr>
              <w:pStyle w:val="TableEntry"/>
              <w:rPr>
                <w:ins w:id="8151" w:author="Andrea K. Fourquet" w:date="2018-07-16T23:57:00Z"/>
              </w:rPr>
            </w:pPr>
          </w:p>
        </w:tc>
        <w:tc>
          <w:tcPr>
            <w:tcW w:w="1625" w:type="dxa"/>
          </w:tcPr>
          <w:p w14:paraId="5F970E1E" w14:textId="16BFB784" w:rsidR="00F3352E" w:rsidRPr="00375960" w:rsidRDefault="00F3352E" w:rsidP="00F3352E">
            <w:pPr>
              <w:pStyle w:val="TableEntry"/>
              <w:rPr>
                <w:ins w:id="8152" w:author="Andrea K. Fourquet" w:date="2018-07-16T23:57:00Z"/>
              </w:rPr>
            </w:pPr>
            <w:ins w:id="8153" w:author="Andrea K. Fourquet" w:date="2018-07-16T23:57:00Z">
              <w:r w:rsidRPr="007475AB">
                <w:t>SBP (Systolic Blood Pressure)</w:t>
              </w:r>
            </w:ins>
          </w:p>
        </w:tc>
        <w:tc>
          <w:tcPr>
            <w:tcW w:w="1818" w:type="dxa"/>
            <w:shd w:val="clear" w:color="auto" w:fill="auto"/>
          </w:tcPr>
          <w:p w14:paraId="41058F55" w14:textId="5B4CB8B3" w:rsidR="00F3352E" w:rsidRPr="00375960" w:rsidRDefault="00F3352E" w:rsidP="00F3352E">
            <w:pPr>
              <w:pStyle w:val="TableEntry"/>
              <w:rPr>
                <w:ins w:id="8154" w:author="Andrea K. Fourquet" w:date="2018-07-16T23:57:00Z"/>
              </w:rPr>
            </w:pPr>
          </w:p>
        </w:tc>
        <w:tc>
          <w:tcPr>
            <w:tcW w:w="3330" w:type="dxa"/>
            <w:shd w:val="clear" w:color="auto" w:fill="auto"/>
          </w:tcPr>
          <w:p w14:paraId="0D588214" w14:textId="78075DE8" w:rsidR="00F3352E" w:rsidRPr="00375960" w:rsidRDefault="00F3352E" w:rsidP="00F3352E">
            <w:pPr>
              <w:pStyle w:val="TableEntry"/>
              <w:rPr>
                <w:ins w:id="8155" w:author="Andrea K. Fourquet" w:date="2018-07-16T23:57:00Z"/>
              </w:rPr>
            </w:pPr>
            <w:ins w:id="8156" w:author="Andrea K. Fourquet" w:date="2018-07-16T23:57:00Z">
              <w:r w:rsidRPr="007475AB">
                <w:t>Encounter</w:t>
              </w:r>
              <w:r w:rsidRPr="00E7637C">
                <w:sym w:font="Wingdings" w:char="F0DF"/>
              </w:r>
              <w:r w:rsidRPr="007475AB">
                <w:t>Observation.value[x]</w:t>
              </w:r>
            </w:ins>
          </w:p>
        </w:tc>
        <w:tc>
          <w:tcPr>
            <w:tcW w:w="2250" w:type="dxa"/>
          </w:tcPr>
          <w:p w14:paraId="1782F6B6" w14:textId="4DAA91D4" w:rsidR="00F3352E" w:rsidRPr="00375960" w:rsidRDefault="00F3352E" w:rsidP="00F3352E">
            <w:pPr>
              <w:pStyle w:val="TableEntry"/>
              <w:rPr>
                <w:ins w:id="8157" w:author="Andrea K. Fourquet" w:date="2018-07-16T23:57:00Z"/>
              </w:rPr>
            </w:pPr>
            <w:ins w:id="8158" w:author="Andrea K. Fourquet" w:date="2018-07-16T23:57:00Z">
              <w:r w:rsidRPr="007475AB">
                <w:t>Coded Vital Signs Section</w:t>
              </w:r>
            </w:ins>
          </w:p>
        </w:tc>
      </w:tr>
      <w:tr w:rsidR="00F3352E" w:rsidRPr="00375960" w14:paraId="6164A59C" w14:textId="77777777" w:rsidTr="00383DE7">
        <w:trPr>
          <w:cantSplit/>
          <w:jc w:val="center"/>
          <w:ins w:id="8159" w:author="Andrea K. Fourquet" w:date="2018-07-16T23:57:00Z"/>
        </w:trPr>
        <w:tc>
          <w:tcPr>
            <w:tcW w:w="1885" w:type="dxa"/>
          </w:tcPr>
          <w:p w14:paraId="088BFC96" w14:textId="77777777" w:rsidR="00F3352E" w:rsidRPr="00E7637C" w:rsidRDefault="00F3352E" w:rsidP="00F3352E">
            <w:pPr>
              <w:pStyle w:val="TableEntry"/>
              <w:rPr>
                <w:ins w:id="8160" w:author="Andrea K. Fourquet" w:date="2018-07-16T23:57:00Z"/>
              </w:rPr>
            </w:pPr>
          </w:p>
        </w:tc>
        <w:tc>
          <w:tcPr>
            <w:tcW w:w="1625" w:type="dxa"/>
          </w:tcPr>
          <w:p w14:paraId="7D65C401" w14:textId="6D32450F" w:rsidR="00F3352E" w:rsidRPr="007475AB" w:rsidRDefault="00F3352E" w:rsidP="00F3352E">
            <w:pPr>
              <w:pStyle w:val="TableEntry"/>
              <w:rPr>
                <w:ins w:id="8161" w:author="Andrea K. Fourquet" w:date="2018-07-16T23:57:00Z"/>
              </w:rPr>
            </w:pPr>
            <w:ins w:id="8162" w:author="Andrea K. Fourquet" w:date="2018-07-16T23:57:00Z">
              <w:r w:rsidRPr="007475AB">
                <w:t>DBP (Diastolic Blood Pressure)</w:t>
              </w:r>
            </w:ins>
          </w:p>
        </w:tc>
        <w:tc>
          <w:tcPr>
            <w:tcW w:w="1818" w:type="dxa"/>
            <w:shd w:val="clear" w:color="auto" w:fill="auto"/>
          </w:tcPr>
          <w:p w14:paraId="441D5F70" w14:textId="5E49E5B1" w:rsidR="00F3352E" w:rsidRPr="007475AB" w:rsidRDefault="00F3352E" w:rsidP="00F3352E">
            <w:pPr>
              <w:pStyle w:val="TableEntry"/>
              <w:rPr>
                <w:ins w:id="8163" w:author="Andrea K. Fourquet" w:date="2018-07-16T23:57:00Z"/>
              </w:rPr>
            </w:pPr>
          </w:p>
        </w:tc>
        <w:tc>
          <w:tcPr>
            <w:tcW w:w="3330" w:type="dxa"/>
            <w:shd w:val="clear" w:color="auto" w:fill="auto"/>
          </w:tcPr>
          <w:p w14:paraId="35E315F1" w14:textId="23A9584B" w:rsidR="00F3352E" w:rsidRPr="007475AB" w:rsidRDefault="00F3352E" w:rsidP="00F3352E">
            <w:pPr>
              <w:pStyle w:val="TableEntry"/>
              <w:rPr>
                <w:ins w:id="8164" w:author="Andrea K. Fourquet" w:date="2018-07-16T23:57:00Z"/>
              </w:rPr>
            </w:pPr>
            <w:ins w:id="8165" w:author="Andrea K. Fourquet" w:date="2018-07-16T23:57:00Z">
              <w:r w:rsidRPr="007475AB">
                <w:t>Encounter</w:t>
              </w:r>
              <w:r w:rsidRPr="00E7637C">
                <w:sym w:font="Wingdings" w:char="F0DF"/>
              </w:r>
              <w:r w:rsidRPr="007475AB">
                <w:t>Observation.value[x]</w:t>
              </w:r>
            </w:ins>
          </w:p>
        </w:tc>
        <w:tc>
          <w:tcPr>
            <w:tcW w:w="2250" w:type="dxa"/>
          </w:tcPr>
          <w:p w14:paraId="63CD989D" w14:textId="32AD0CC3" w:rsidR="00F3352E" w:rsidRPr="00375960" w:rsidRDefault="00F3352E" w:rsidP="00F3352E">
            <w:pPr>
              <w:pStyle w:val="TableEntry"/>
              <w:rPr>
                <w:ins w:id="8166" w:author="Andrea K. Fourquet" w:date="2018-07-16T23:57:00Z"/>
              </w:rPr>
            </w:pPr>
            <w:ins w:id="8167" w:author="Andrea K. Fourquet" w:date="2018-07-16T23:57:00Z">
              <w:r w:rsidRPr="007475AB">
                <w:t>Coded Vital Signs Section</w:t>
              </w:r>
            </w:ins>
          </w:p>
        </w:tc>
      </w:tr>
      <w:tr w:rsidR="00F3352E" w:rsidRPr="00375960" w14:paraId="3C2930E7" w14:textId="77777777" w:rsidTr="00383DE7">
        <w:trPr>
          <w:cantSplit/>
          <w:jc w:val="center"/>
          <w:ins w:id="8168" w:author="Andrea K. Fourquet" w:date="2018-07-16T23:57:00Z"/>
        </w:trPr>
        <w:tc>
          <w:tcPr>
            <w:tcW w:w="1885" w:type="dxa"/>
          </w:tcPr>
          <w:p w14:paraId="5BAC8306" w14:textId="77777777" w:rsidR="00F3352E" w:rsidRPr="00E7637C" w:rsidRDefault="00F3352E" w:rsidP="00F3352E">
            <w:pPr>
              <w:pStyle w:val="TableEntry"/>
              <w:rPr>
                <w:ins w:id="8169" w:author="Andrea K. Fourquet" w:date="2018-07-16T23:57:00Z"/>
              </w:rPr>
            </w:pPr>
          </w:p>
        </w:tc>
        <w:tc>
          <w:tcPr>
            <w:tcW w:w="1625" w:type="dxa"/>
          </w:tcPr>
          <w:p w14:paraId="042B66AF" w14:textId="1345D015" w:rsidR="00F3352E" w:rsidRPr="007475AB" w:rsidRDefault="00F3352E" w:rsidP="00F3352E">
            <w:pPr>
              <w:pStyle w:val="TableEntry"/>
              <w:rPr>
                <w:ins w:id="8170" w:author="Andrea K. Fourquet" w:date="2018-07-16T23:57:00Z"/>
              </w:rPr>
            </w:pPr>
            <w:ins w:id="8171" w:author="Andrea K. Fourquet" w:date="2018-07-16T23:57:00Z">
              <w:r w:rsidRPr="007475AB">
                <w:t>Heart Rate</w:t>
              </w:r>
            </w:ins>
          </w:p>
        </w:tc>
        <w:tc>
          <w:tcPr>
            <w:tcW w:w="1818" w:type="dxa"/>
            <w:shd w:val="clear" w:color="auto" w:fill="auto"/>
          </w:tcPr>
          <w:p w14:paraId="100EF176" w14:textId="5B6177D9" w:rsidR="00F3352E" w:rsidRPr="007475AB" w:rsidRDefault="00F3352E" w:rsidP="00F3352E">
            <w:pPr>
              <w:pStyle w:val="TableEntry"/>
              <w:rPr>
                <w:ins w:id="8172" w:author="Andrea K. Fourquet" w:date="2018-07-16T23:57:00Z"/>
              </w:rPr>
            </w:pPr>
          </w:p>
        </w:tc>
        <w:tc>
          <w:tcPr>
            <w:tcW w:w="3330" w:type="dxa"/>
            <w:shd w:val="clear" w:color="auto" w:fill="auto"/>
          </w:tcPr>
          <w:p w14:paraId="285203F3" w14:textId="33CF74AD" w:rsidR="00F3352E" w:rsidRPr="007475AB" w:rsidRDefault="00F3352E" w:rsidP="00F3352E">
            <w:pPr>
              <w:pStyle w:val="TableEntry"/>
              <w:rPr>
                <w:ins w:id="8173" w:author="Andrea K. Fourquet" w:date="2018-07-16T23:57:00Z"/>
              </w:rPr>
            </w:pPr>
            <w:ins w:id="8174" w:author="Andrea K. Fourquet" w:date="2018-07-16T23:57:00Z">
              <w:r w:rsidRPr="007475AB">
                <w:t>Encounter</w:t>
              </w:r>
              <w:r w:rsidRPr="00E7637C">
                <w:sym w:font="Wingdings" w:char="F0DF"/>
              </w:r>
              <w:r w:rsidRPr="007475AB">
                <w:t>Observation.value[x]</w:t>
              </w:r>
            </w:ins>
          </w:p>
        </w:tc>
        <w:tc>
          <w:tcPr>
            <w:tcW w:w="2250" w:type="dxa"/>
          </w:tcPr>
          <w:p w14:paraId="6D6E5113" w14:textId="38BBD08A" w:rsidR="00F3352E" w:rsidRPr="00375960" w:rsidRDefault="00F3352E" w:rsidP="00F3352E">
            <w:pPr>
              <w:pStyle w:val="TableEntry"/>
              <w:rPr>
                <w:ins w:id="8175" w:author="Andrea K. Fourquet" w:date="2018-07-16T23:57:00Z"/>
              </w:rPr>
            </w:pPr>
            <w:ins w:id="8176" w:author="Andrea K. Fourquet" w:date="2018-07-16T23:57:00Z">
              <w:r w:rsidRPr="007475AB">
                <w:t>Coded Vital Signs Section</w:t>
              </w:r>
            </w:ins>
          </w:p>
        </w:tc>
      </w:tr>
      <w:tr w:rsidR="00F3352E" w:rsidRPr="00375960" w14:paraId="24C9A551" w14:textId="77777777" w:rsidTr="00383DE7">
        <w:trPr>
          <w:cantSplit/>
          <w:jc w:val="center"/>
          <w:ins w:id="8177" w:author="Andrea K. Fourquet" w:date="2018-07-16T23:57:00Z"/>
        </w:trPr>
        <w:tc>
          <w:tcPr>
            <w:tcW w:w="1885" w:type="dxa"/>
          </w:tcPr>
          <w:p w14:paraId="4EB9D04D" w14:textId="77777777" w:rsidR="00F3352E" w:rsidRPr="00E7637C" w:rsidRDefault="00F3352E" w:rsidP="00F3352E">
            <w:pPr>
              <w:pStyle w:val="TableEntry"/>
              <w:rPr>
                <w:ins w:id="8178" w:author="Andrea K. Fourquet" w:date="2018-07-16T23:57:00Z"/>
              </w:rPr>
            </w:pPr>
          </w:p>
        </w:tc>
        <w:tc>
          <w:tcPr>
            <w:tcW w:w="1625" w:type="dxa"/>
          </w:tcPr>
          <w:p w14:paraId="4978E833" w14:textId="66D7EA11" w:rsidR="00F3352E" w:rsidRPr="007475AB" w:rsidRDefault="00F3352E" w:rsidP="00F3352E">
            <w:pPr>
              <w:pStyle w:val="TableEntry"/>
              <w:rPr>
                <w:ins w:id="8179" w:author="Andrea K. Fourquet" w:date="2018-07-16T23:57:00Z"/>
              </w:rPr>
            </w:pPr>
            <w:ins w:id="8180" w:author="Andrea K. Fourquet" w:date="2018-07-16T23:57:00Z">
              <w:r w:rsidRPr="007475AB">
                <w:t>Pulse Oxim</w:t>
              </w:r>
              <w:r>
                <w:t>e</w:t>
              </w:r>
              <w:r w:rsidRPr="007475AB">
                <w:t>try</w:t>
              </w:r>
            </w:ins>
          </w:p>
        </w:tc>
        <w:tc>
          <w:tcPr>
            <w:tcW w:w="1818" w:type="dxa"/>
            <w:shd w:val="clear" w:color="auto" w:fill="auto"/>
          </w:tcPr>
          <w:p w14:paraId="3E70B848" w14:textId="32FFE5AD" w:rsidR="00F3352E" w:rsidRPr="007475AB" w:rsidRDefault="00F3352E" w:rsidP="00F3352E">
            <w:pPr>
              <w:pStyle w:val="TableEntry"/>
              <w:rPr>
                <w:ins w:id="8181" w:author="Andrea K. Fourquet" w:date="2018-07-16T23:57:00Z"/>
              </w:rPr>
            </w:pPr>
          </w:p>
        </w:tc>
        <w:tc>
          <w:tcPr>
            <w:tcW w:w="3330" w:type="dxa"/>
            <w:shd w:val="clear" w:color="auto" w:fill="auto"/>
          </w:tcPr>
          <w:p w14:paraId="055A6E23" w14:textId="183C00BF" w:rsidR="00F3352E" w:rsidRPr="007475AB" w:rsidRDefault="00F3352E" w:rsidP="00F3352E">
            <w:pPr>
              <w:pStyle w:val="TableEntry"/>
              <w:rPr>
                <w:ins w:id="8182" w:author="Andrea K. Fourquet" w:date="2018-07-16T23:57:00Z"/>
              </w:rPr>
            </w:pPr>
            <w:ins w:id="8183" w:author="Andrea K. Fourquet" w:date="2018-07-16T23:57:00Z">
              <w:r w:rsidRPr="007475AB">
                <w:t>Encounter</w:t>
              </w:r>
              <w:r w:rsidRPr="00E7637C">
                <w:sym w:font="Wingdings" w:char="F0DF"/>
              </w:r>
              <w:r w:rsidRPr="007475AB">
                <w:t>Observation.value[x]</w:t>
              </w:r>
            </w:ins>
          </w:p>
        </w:tc>
        <w:tc>
          <w:tcPr>
            <w:tcW w:w="2250" w:type="dxa"/>
          </w:tcPr>
          <w:p w14:paraId="793FEF3B" w14:textId="50F56538" w:rsidR="00F3352E" w:rsidRPr="00375960" w:rsidRDefault="00F3352E" w:rsidP="00F3352E">
            <w:pPr>
              <w:pStyle w:val="TableEntry"/>
              <w:rPr>
                <w:ins w:id="8184" w:author="Andrea K. Fourquet" w:date="2018-07-16T23:57:00Z"/>
              </w:rPr>
            </w:pPr>
            <w:ins w:id="8185" w:author="Andrea K. Fourquet" w:date="2018-07-16T23:57:00Z">
              <w:r w:rsidRPr="007475AB">
                <w:t>Coded Vital Signs Section</w:t>
              </w:r>
            </w:ins>
          </w:p>
        </w:tc>
      </w:tr>
      <w:tr w:rsidR="00F3352E" w:rsidRPr="00375960" w14:paraId="4C1E47CD" w14:textId="77777777" w:rsidTr="00383DE7">
        <w:trPr>
          <w:cantSplit/>
          <w:jc w:val="center"/>
          <w:ins w:id="8186" w:author="Andrea K. Fourquet" w:date="2018-07-16T23:57:00Z"/>
        </w:trPr>
        <w:tc>
          <w:tcPr>
            <w:tcW w:w="1885" w:type="dxa"/>
          </w:tcPr>
          <w:p w14:paraId="0A32B884" w14:textId="77777777" w:rsidR="00F3352E" w:rsidRPr="00E7637C" w:rsidRDefault="00F3352E" w:rsidP="00F3352E">
            <w:pPr>
              <w:pStyle w:val="TableEntry"/>
              <w:rPr>
                <w:ins w:id="8187" w:author="Andrea K. Fourquet" w:date="2018-07-16T23:57:00Z"/>
              </w:rPr>
            </w:pPr>
          </w:p>
        </w:tc>
        <w:tc>
          <w:tcPr>
            <w:tcW w:w="1625" w:type="dxa"/>
          </w:tcPr>
          <w:p w14:paraId="56DD5141" w14:textId="40B565B4" w:rsidR="00F3352E" w:rsidRPr="007475AB" w:rsidRDefault="00F3352E" w:rsidP="00F3352E">
            <w:pPr>
              <w:pStyle w:val="TableEntry"/>
              <w:rPr>
                <w:ins w:id="8188" w:author="Andrea K. Fourquet" w:date="2018-07-16T23:57:00Z"/>
              </w:rPr>
            </w:pPr>
            <w:ins w:id="8189" w:author="Andrea K. Fourquet" w:date="2018-07-16T23:57:00Z">
              <w:r w:rsidRPr="007475AB">
                <w:t>Respiratory Rate</w:t>
              </w:r>
            </w:ins>
          </w:p>
        </w:tc>
        <w:tc>
          <w:tcPr>
            <w:tcW w:w="1818" w:type="dxa"/>
            <w:shd w:val="clear" w:color="auto" w:fill="auto"/>
          </w:tcPr>
          <w:p w14:paraId="03831863" w14:textId="723FB5DC" w:rsidR="00F3352E" w:rsidRPr="007475AB" w:rsidRDefault="00F3352E" w:rsidP="00F3352E">
            <w:pPr>
              <w:pStyle w:val="TableEntry"/>
              <w:rPr>
                <w:ins w:id="8190" w:author="Andrea K. Fourquet" w:date="2018-07-16T23:57:00Z"/>
              </w:rPr>
            </w:pPr>
          </w:p>
        </w:tc>
        <w:tc>
          <w:tcPr>
            <w:tcW w:w="3330" w:type="dxa"/>
            <w:shd w:val="clear" w:color="auto" w:fill="auto"/>
          </w:tcPr>
          <w:p w14:paraId="574B4569" w14:textId="7138FA45" w:rsidR="00F3352E" w:rsidRPr="007475AB" w:rsidRDefault="00F3352E" w:rsidP="00F3352E">
            <w:pPr>
              <w:pStyle w:val="TableEntry"/>
              <w:rPr>
                <w:ins w:id="8191" w:author="Andrea K. Fourquet" w:date="2018-07-16T23:57:00Z"/>
              </w:rPr>
            </w:pPr>
            <w:ins w:id="8192" w:author="Andrea K. Fourquet" w:date="2018-07-16T23:57:00Z">
              <w:r w:rsidRPr="007475AB">
                <w:t>Encounter</w:t>
              </w:r>
              <w:r w:rsidRPr="00E7637C">
                <w:sym w:font="Wingdings" w:char="F0DF"/>
              </w:r>
              <w:r w:rsidRPr="007475AB">
                <w:t>Observation.value[x]</w:t>
              </w:r>
            </w:ins>
          </w:p>
        </w:tc>
        <w:tc>
          <w:tcPr>
            <w:tcW w:w="2250" w:type="dxa"/>
          </w:tcPr>
          <w:p w14:paraId="7DB2B6DD" w14:textId="31E61C9B" w:rsidR="00F3352E" w:rsidRPr="00375960" w:rsidRDefault="00F3352E" w:rsidP="00F3352E">
            <w:pPr>
              <w:pStyle w:val="TableEntry"/>
              <w:rPr>
                <w:ins w:id="8193" w:author="Andrea K. Fourquet" w:date="2018-07-16T23:57:00Z"/>
              </w:rPr>
            </w:pPr>
            <w:ins w:id="8194" w:author="Andrea K. Fourquet" w:date="2018-07-16T23:57:00Z">
              <w:r w:rsidRPr="007475AB">
                <w:t>Coded Vital Signs Section</w:t>
              </w:r>
            </w:ins>
          </w:p>
        </w:tc>
      </w:tr>
      <w:tr w:rsidR="00F3352E" w:rsidRPr="00375960" w14:paraId="63FCFE28" w14:textId="77777777" w:rsidTr="00383DE7">
        <w:trPr>
          <w:cantSplit/>
          <w:jc w:val="center"/>
          <w:ins w:id="8195" w:author="Andrea K. Fourquet" w:date="2018-07-16T23:57:00Z"/>
        </w:trPr>
        <w:tc>
          <w:tcPr>
            <w:tcW w:w="1885" w:type="dxa"/>
          </w:tcPr>
          <w:p w14:paraId="704A7D17" w14:textId="77777777" w:rsidR="00F3352E" w:rsidRPr="00E7637C" w:rsidRDefault="00F3352E" w:rsidP="00F3352E">
            <w:pPr>
              <w:pStyle w:val="TableEntry"/>
              <w:rPr>
                <w:ins w:id="8196" w:author="Andrea K. Fourquet" w:date="2018-07-16T23:57:00Z"/>
              </w:rPr>
            </w:pPr>
          </w:p>
        </w:tc>
        <w:tc>
          <w:tcPr>
            <w:tcW w:w="1625" w:type="dxa"/>
          </w:tcPr>
          <w:p w14:paraId="74ADDA0E" w14:textId="7BAF29D5" w:rsidR="00F3352E" w:rsidRPr="007475AB" w:rsidRDefault="00F3352E" w:rsidP="00F3352E">
            <w:pPr>
              <w:pStyle w:val="TableEntry"/>
              <w:rPr>
                <w:ins w:id="8197" w:author="Andrea K. Fourquet" w:date="2018-07-16T23:57:00Z"/>
              </w:rPr>
            </w:pPr>
            <w:ins w:id="8198" w:author="Andrea K. Fourquet" w:date="2018-07-16T23:57:00Z">
              <w:r w:rsidRPr="007475AB">
                <w:t>Blood Glucose Level</w:t>
              </w:r>
            </w:ins>
          </w:p>
        </w:tc>
        <w:tc>
          <w:tcPr>
            <w:tcW w:w="1818" w:type="dxa"/>
            <w:shd w:val="clear" w:color="auto" w:fill="auto"/>
          </w:tcPr>
          <w:p w14:paraId="4C935148" w14:textId="0F8FC7FC" w:rsidR="00F3352E" w:rsidRPr="007475AB" w:rsidRDefault="00F3352E" w:rsidP="00F3352E">
            <w:pPr>
              <w:pStyle w:val="TableEntry"/>
              <w:rPr>
                <w:ins w:id="8199" w:author="Andrea K. Fourquet" w:date="2018-07-16T23:57:00Z"/>
              </w:rPr>
            </w:pPr>
          </w:p>
        </w:tc>
        <w:tc>
          <w:tcPr>
            <w:tcW w:w="3330" w:type="dxa"/>
            <w:shd w:val="clear" w:color="auto" w:fill="auto"/>
          </w:tcPr>
          <w:p w14:paraId="4AA21D48" w14:textId="63E443BE" w:rsidR="00F3352E" w:rsidRPr="007475AB" w:rsidRDefault="00F3352E" w:rsidP="00F3352E">
            <w:pPr>
              <w:pStyle w:val="TableEntry"/>
              <w:rPr>
                <w:ins w:id="8200" w:author="Andrea K. Fourquet" w:date="2018-07-16T23:57:00Z"/>
              </w:rPr>
            </w:pPr>
            <w:ins w:id="8201" w:author="Andrea K. Fourquet" w:date="2018-07-16T23:57:00Z">
              <w:r w:rsidRPr="007475AB">
                <w:t>Encounter</w:t>
              </w:r>
              <w:r w:rsidRPr="00E7637C">
                <w:sym w:font="Wingdings" w:char="F0DF"/>
              </w:r>
              <w:r w:rsidRPr="007475AB">
                <w:t>Observation.value[x]</w:t>
              </w:r>
            </w:ins>
          </w:p>
        </w:tc>
        <w:tc>
          <w:tcPr>
            <w:tcW w:w="2250" w:type="dxa"/>
          </w:tcPr>
          <w:p w14:paraId="484A4319" w14:textId="4707BD45" w:rsidR="00F3352E" w:rsidRPr="00375960" w:rsidRDefault="00F3352E" w:rsidP="00F3352E">
            <w:pPr>
              <w:pStyle w:val="TableEntry"/>
              <w:rPr>
                <w:ins w:id="8202" w:author="Andrea K. Fourquet" w:date="2018-07-16T23:57:00Z"/>
              </w:rPr>
            </w:pPr>
            <w:ins w:id="8203" w:author="Andrea K. Fourquet" w:date="2018-07-16T23:57:00Z">
              <w:r w:rsidRPr="007475AB">
                <w:t>Coded Vital Signs Section</w:t>
              </w:r>
            </w:ins>
          </w:p>
        </w:tc>
      </w:tr>
      <w:tr w:rsidR="00F3352E" w:rsidRPr="00375960" w14:paraId="2DC45969" w14:textId="77777777" w:rsidTr="00383DE7">
        <w:trPr>
          <w:cantSplit/>
          <w:jc w:val="center"/>
          <w:ins w:id="8204" w:author="Andrea K. Fourquet" w:date="2018-07-16T23:57:00Z"/>
        </w:trPr>
        <w:tc>
          <w:tcPr>
            <w:tcW w:w="1885" w:type="dxa"/>
          </w:tcPr>
          <w:p w14:paraId="136E1D65" w14:textId="77777777" w:rsidR="00F3352E" w:rsidRPr="00E7637C" w:rsidRDefault="00F3352E" w:rsidP="00F3352E">
            <w:pPr>
              <w:pStyle w:val="TableEntry"/>
              <w:rPr>
                <w:ins w:id="8205" w:author="Andrea K. Fourquet" w:date="2018-07-16T23:57:00Z"/>
              </w:rPr>
            </w:pPr>
          </w:p>
        </w:tc>
        <w:tc>
          <w:tcPr>
            <w:tcW w:w="1625" w:type="dxa"/>
          </w:tcPr>
          <w:p w14:paraId="026A72BA" w14:textId="60A6D6D4" w:rsidR="00F3352E" w:rsidRPr="007475AB" w:rsidRDefault="00F3352E" w:rsidP="00F3352E">
            <w:pPr>
              <w:pStyle w:val="TableEntry"/>
              <w:rPr>
                <w:ins w:id="8206" w:author="Andrea K. Fourquet" w:date="2018-07-16T23:57:00Z"/>
              </w:rPr>
            </w:pPr>
            <w:ins w:id="8207" w:author="Andrea K. Fourquet" w:date="2018-07-16T23:57:00Z">
              <w:r w:rsidRPr="007475AB">
                <w:t>Cardiac Rhythm / Electrocardiography (ECG)</w:t>
              </w:r>
            </w:ins>
          </w:p>
        </w:tc>
        <w:tc>
          <w:tcPr>
            <w:tcW w:w="1818" w:type="dxa"/>
            <w:shd w:val="clear" w:color="auto" w:fill="auto"/>
          </w:tcPr>
          <w:p w14:paraId="48C0048A" w14:textId="009D3358" w:rsidR="00F3352E" w:rsidRPr="007475AB" w:rsidRDefault="00F3352E" w:rsidP="00F3352E">
            <w:pPr>
              <w:pStyle w:val="TableEntry"/>
              <w:rPr>
                <w:ins w:id="8208" w:author="Andrea K. Fourquet" w:date="2018-07-16T23:57:00Z"/>
              </w:rPr>
            </w:pPr>
          </w:p>
        </w:tc>
        <w:tc>
          <w:tcPr>
            <w:tcW w:w="3330" w:type="dxa"/>
            <w:shd w:val="clear" w:color="auto" w:fill="auto"/>
          </w:tcPr>
          <w:p w14:paraId="097AFA1B" w14:textId="0EF4D377" w:rsidR="00F3352E" w:rsidRPr="007475AB" w:rsidRDefault="00F3352E" w:rsidP="00F3352E">
            <w:pPr>
              <w:pStyle w:val="TableEntry"/>
              <w:rPr>
                <w:ins w:id="8209" w:author="Andrea K. Fourquet" w:date="2018-07-16T23:57:00Z"/>
              </w:rPr>
            </w:pPr>
            <w:ins w:id="8210" w:author="Andrea K. Fourquet" w:date="2018-07-16T23:57:00Z">
              <w:r w:rsidRPr="007475AB">
                <w:t>Encounter</w:t>
              </w:r>
              <w:r w:rsidRPr="00E7637C">
                <w:sym w:font="Wingdings" w:char="F0DF"/>
              </w:r>
              <w:r w:rsidRPr="007475AB">
                <w:t>Observation.value[x]</w:t>
              </w:r>
            </w:ins>
          </w:p>
        </w:tc>
        <w:tc>
          <w:tcPr>
            <w:tcW w:w="2250" w:type="dxa"/>
          </w:tcPr>
          <w:p w14:paraId="4DD98B5D" w14:textId="61613613" w:rsidR="00F3352E" w:rsidRPr="00375960" w:rsidRDefault="00F3352E" w:rsidP="00F3352E">
            <w:pPr>
              <w:pStyle w:val="TableEntry"/>
              <w:rPr>
                <w:ins w:id="8211" w:author="Andrea K. Fourquet" w:date="2018-07-16T23:57:00Z"/>
              </w:rPr>
            </w:pPr>
            <w:ins w:id="8212" w:author="Andrea K. Fourquet" w:date="2018-07-16T23:57:00Z">
              <w:r w:rsidRPr="007475AB">
                <w:t>EMS Cardiac Arrest Event Section</w:t>
              </w:r>
            </w:ins>
          </w:p>
        </w:tc>
      </w:tr>
      <w:tr w:rsidR="00F3352E" w:rsidRPr="00375960" w14:paraId="0D813577" w14:textId="77777777" w:rsidTr="00383DE7">
        <w:trPr>
          <w:cantSplit/>
          <w:jc w:val="center"/>
          <w:ins w:id="8213" w:author="Andrea K. Fourquet" w:date="2018-07-16T23:57:00Z"/>
        </w:trPr>
        <w:tc>
          <w:tcPr>
            <w:tcW w:w="1885" w:type="dxa"/>
          </w:tcPr>
          <w:p w14:paraId="2947B54B" w14:textId="77777777" w:rsidR="00F3352E" w:rsidRPr="00E7637C" w:rsidRDefault="00F3352E" w:rsidP="00F3352E">
            <w:pPr>
              <w:pStyle w:val="TableEntry"/>
              <w:rPr>
                <w:ins w:id="8214" w:author="Andrea K. Fourquet" w:date="2018-07-16T23:57:00Z"/>
              </w:rPr>
            </w:pPr>
          </w:p>
        </w:tc>
        <w:tc>
          <w:tcPr>
            <w:tcW w:w="1625" w:type="dxa"/>
          </w:tcPr>
          <w:p w14:paraId="3F02D5D6" w14:textId="30ECBC12" w:rsidR="00F3352E" w:rsidRPr="007475AB" w:rsidRDefault="00F3352E" w:rsidP="00F3352E">
            <w:pPr>
              <w:pStyle w:val="TableEntry"/>
              <w:rPr>
                <w:ins w:id="8215" w:author="Andrea K. Fourquet" w:date="2018-07-16T23:57:00Z"/>
              </w:rPr>
            </w:pPr>
            <w:ins w:id="8216" w:author="Andrea K. Fourquet" w:date="2018-07-16T23:57:00Z">
              <w:r w:rsidRPr="007475AB">
                <w:t>Stroke Scale Score</w:t>
              </w:r>
            </w:ins>
          </w:p>
        </w:tc>
        <w:tc>
          <w:tcPr>
            <w:tcW w:w="1818" w:type="dxa"/>
            <w:shd w:val="clear" w:color="auto" w:fill="auto"/>
          </w:tcPr>
          <w:p w14:paraId="6AD2598B" w14:textId="66EF79FC" w:rsidR="00F3352E" w:rsidRPr="007475AB" w:rsidRDefault="00F3352E" w:rsidP="00F3352E">
            <w:pPr>
              <w:pStyle w:val="TableEntry"/>
              <w:rPr>
                <w:ins w:id="8217" w:author="Andrea K. Fourquet" w:date="2018-07-16T23:57:00Z"/>
              </w:rPr>
            </w:pPr>
          </w:p>
        </w:tc>
        <w:tc>
          <w:tcPr>
            <w:tcW w:w="3330" w:type="dxa"/>
            <w:shd w:val="clear" w:color="auto" w:fill="auto"/>
          </w:tcPr>
          <w:p w14:paraId="22C20B6E" w14:textId="6964596E" w:rsidR="00F3352E" w:rsidRPr="007475AB" w:rsidRDefault="00F3352E" w:rsidP="00F3352E">
            <w:pPr>
              <w:pStyle w:val="TableEntry"/>
              <w:rPr>
                <w:ins w:id="8218" w:author="Andrea K. Fourquet" w:date="2018-07-16T23:57:00Z"/>
              </w:rPr>
            </w:pPr>
            <w:ins w:id="8219" w:author="Andrea K. Fourquet" w:date="2018-07-16T23:57:00Z">
              <w:r w:rsidRPr="007475AB">
                <w:t>Encounter</w:t>
              </w:r>
              <w:r w:rsidRPr="00E7637C">
                <w:sym w:font="Wingdings" w:char="F0DF"/>
              </w:r>
              <w:r w:rsidRPr="007475AB">
                <w:t>Observation.value[x]</w:t>
              </w:r>
            </w:ins>
          </w:p>
        </w:tc>
        <w:tc>
          <w:tcPr>
            <w:tcW w:w="2250" w:type="dxa"/>
          </w:tcPr>
          <w:p w14:paraId="093D3E07" w14:textId="49C7CBB1" w:rsidR="00F3352E" w:rsidRPr="00375960" w:rsidRDefault="00F3352E" w:rsidP="00F3352E">
            <w:pPr>
              <w:pStyle w:val="TableEntry"/>
              <w:rPr>
                <w:ins w:id="8220" w:author="Andrea K. Fourquet" w:date="2018-07-16T23:57:00Z"/>
              </w:rPr>
            </w:pPr>
            <w:ins w:id="8221" w:author="Andrea K. Fourquet" w:date="2018-07-16T23:57:00Z">
              <w:r w:rsidRPr="007475AB">
                <w:t>Coded Vital Signs Section</w:t>
              </w:r>
            </w:ins>
          </w:p>
        </w:tc>
      </w:tr>
      <w:tr w:rsidR="00F3352E" w:rsidRPr="00375960" w14:paraId="5DABD551" w14:textId="77777777" w:rsidTr="00383DE7">
        <w:trPr>
          <w:cantSplit/>
          <w:jc w:val="center"/>
          <w:ins w:id="8222" w:author="Andrea K. Fourquet" w:date="2018-07-16T23:57:00Z"/>
        </w:trPr>
        <w:tc>
          <w:tcPr>
            <w:tcW w:w="1885" w:type="dxa"/>
          </w:tcPr>
          <w:p w14:paraId="3607F80D" w14:textId="77777777" w:rsidR="00F3352E" w:rsidRPr="00E7637C" w:rsidRDefault="00F3352E" w:rsidP="00F3352E">
            <w:pPr>
              <w:pStyle w:val="TableEntry"/>
              <w:rPr>
                <w:ins w:id="8223" w:author="Andrea K. Fourquet" w:date="2018-07-16T23:57:00Z"/>
              </w:rPr>
            </w:pPr>
          </w:p>
        </w:tc>
        <w:tc>
          <w:tcPr>
            <w:tcW w:w="1625" w:type="dxa"/>
          </w:tcPr>
          <w:p w14:paraId="6AC3EB87" w14:textId="24237066" w:rsidR="00F3352E" w:rsidRPr="007475AB" w:rsidRDefault="00F3352E" w:rsidP="00F3352E">
            <w:pPr>
              <w:pStyle w:val="TableEntry"/>
              <w:rPr>
                <w:ins w:id="8224" w:author="Andrea K. Fourquet" w:date="2018-07-16T23:57:00Z"/>
              </w:rPr>
            </w:pPr>
            <w:ins w:id="8225" w:author="Andrea K. Fourquet" w:date="2018-07-16T23:57:00Z">
              <w:r w:rsidRPr="007475AB">
                <w:t>Pain Scale Score</w:t>
              </w:r>
            </w:ins>
          </w:p>
        </w:tc>
        <w:tc>
          <w:tcPr>
            <w:tcW w:w="1818" w:type="dxa"/>
            <w:shd w:val="clear" w:color="auto" w:fill="auto"/>
          </w:tcPr>
          <w:p w14:paraId="792F8DF4" w14:textId="4A29DF59" w:rsidR="00F3352E" w:rsidRPr="007475AB" w:rsidRDefault="00F3352E" w:rsidP="00F3352E">
            <w:pPr>
              <w:pStyle w:val="TableEntry"/>
              <w:rPr>
                <w:ins w:id="8226" w:author="Andrea K. Fourquet" w:date="2018-07-16T23:57:00Z"/>
              </w:rPr>
            </w:pPr>
          </w:p>
        </w:tc>
        <w:tc>
          <w:tcPr>
            <w:tcW w:w="3330" w:type="dxa"/>
            <w:shd w:val="clear" w:color="auto" w:fill="auto"/>
          </w:tcPr>
          <w:p w14:paraId="3065C9C5" w14:textId="10DE3360" w:rsidR="00F3352E" w:rsidRPr="007475AB" w:rsidRDefault="00F3352E" w:rsidP="00F3352E">
            <w:pPr>
              <w:pStyle w:val="TableEntry"/>
              <w:rPr>
                <w:ins w:id="8227" w:author="Andrea K. Fourquet" w:date="2018-07-16T23:57:00Z"/>
              </w:rPr>
            </w:pPr>
            <w:ins w:id="8228" w:author="Andrea K. Fourquet" w:date="2018-07-16T23:57:00Z">
              <w:r w:rsidRPr="007475AB">
                <w:t>Encounter</w:t>
              </w:r>
              <w:r w:rsidRPr="00E7637C">
                <w:sym w:font="Wingdings" w:char="F0DF"/>
              </w:r>
              <w:r w:rsidRPr="007475AB">
                <w:t>Observation.value[x]</w:t>
              </w:r>
            </w:ins>
          </w:p>
        </w:tc>
        <w:tc>
          <w:tcPr>
            <w:tcW w:w="2250" w:type="dxa"/>
          </w:tcPr>
          <w:p w14:paraId="4BFA556B" w14:textId="376596D5" w:rsidR="00F3352E" w:rsidRPr="00375960" w:rsidRDefault="00F3352E" w:rsidP="00F3352E">
            <w:pPr>
              <w:pStyle w:val="TableEntry"/>
              <w:rPr>
                <w:ins w:id="8229" w:author="Andrea K. Fourquet" w:date="2018-07-16T23:57:00Z"/>
              </w:rPr>
            </w:pPr>
            <w:ins w:id="8230" w:author="Andrea K. Fourquet" w:date="2018-07-16T23:57:00Z">
              <w:r w:rsidRPr="007475AB">
                <w:t>Coded Vital Signs Section</w:t>
              </w:r>
            </w:ins>
          </w:p>
        </w:tc>
      </w:tr>
      <w:tr w:rsidR="00F3352E" w:rsidRPr="00375960" w14:paraId="02B9943C" w14:textId="77777777" w:rsidTr="00383DE7">
        <w:trPr>
          <w:cantSplit/>
          <w:jc w:val="center"/>
          <w:ins w:id="8231" w:author="Andrea K. Fourquet" w:date="2018-07-16T23:57:00Z"/>
        </w:trPr>
        <w:tc>
          <w:tcPr>
            <w:tcW w:w="1885" w:type="dxa"/>
          </w:tcPr>
          <w:p w14:paraId="51ADF6C9" w14:textId="77777777" w:rsidR="00F3352E" w:rsidRPr="00E7637C" w:rsidRDefault="00F3352E" w:rsidP="00F3352E">
            <w:pPr>
              <w:pStyle w:val="TableEntry"/>
              <w:rPr>
                <w:ins w:id="8232" w:author="Andrea K. Fourquet" w:date="2018-07-16T23:57:00Z"/>
              </w:rPr>
            </w:pPr>
          </w:p>
        </w:tc>
        <w:tc>
          <w:tcPr>
            <w:tcW w:w="1625" w:type="dxa"/>
          </w:tcPr>
          <w:p w14:paraId="19E1530A" w14:textId="24786E3B" w:rsidR="00F3352E" w:rsidRPr="007475AB" w:rsidRDefault="00F3352E" w:rsidP="00F3352E">
            <w:pPr>
              <w:pStyle w:val="TableEntry"/>
              <w:rPr>
                <w:ins w:id="8233" w:author="Andrea K. Fourquet" w:date="2018-07-16T23:57:00Z"/>
              </w:rPr>
            </w:pPr>
            <w:ins w:id="8234" w:author="Andrea K. Fourquet" w:date="2018-07-16T23:57:00Z">
              <w:r w:rsidRPr="007475AB">
                <w:t>Medication Given</w:t>
              </w:r>
            </w:ins>
          </w:p>
        </w:tc>
        <w:tc>
          <w:tcPr>
            <w:tcW w:w="1818" w:type="dxa"/>
            <w:shd w:val="clear" w:color="auto" w:fill="auto"/>
          </w:tcPr>
          <w:p w14:paraId="743B6E30" w14:textId="7AA26C87" w:rsidR="00F3352E" w:rsidRPr="007475AB" w:rsidRDefault="00F3352E" w:rsidP="00F3352E">
            <w:pPr>
              <w:pStyle w:val="TableEntry"/>
              <w:rPr>
                <w:ins w:id="8235" w:author="Andrea K. Fourquet" w:date="2018-07-16T23:57:00Z"/>
              </w:rPr>
            </w:pPr>
          </w:p>
        </w:tc>
        <w:tc>
          <w:tcPr>
            <w:tcW w:w="3330" w:type="dxa"/>
            <w:shd w:val="clear" w:color="auto" w:fill="auto"/>
          </w:tcPr>
          <w:p w14:paraId="26FF1330" w14:textId="4F58429E" w:rsidR="00F3352E" w:rsidRPr="007475AB" w:rsidRDefault="00F3352E" w:rsidP="00F3352E">
            <w:pPr>
              <w:pStyle w:val="TableEntry"/>
              <w:rPr>
                <w:ins w:id="8236" w:author="Andrea K. Fourquet" w:date="2018-07-16T23:57:00Z"/>
              </w:rPr>
            </w:pPr>
            <w:ins w:id="8237" w:author="Andrea K. Fourquet" w:date="2018-07-16T23:57:00Z">
              <w:r w:rsidRPr="007475AB">
                <w:t>Encounter</w:t>
              </w:r>
              <w:r w:rsidRPr="00E7637C">
                <w:sym w:font="Wingdings" w:char="F0DF"/>
              </w:r>
              <w:r w:rsidRPr="007475AB">
                <w:t>MedicationAdministration.resource</w:t>
              </w:r>
            </w:ins>
          </w:p>
        </w:tc>
        <w:tc>
          <w:tcPr>
            <w:tcW w:w="2250" w:type="dxa"/>
          </w:tcPr>
          <w:p w14:paraId="228FD3B5" w14:textId="08008E0E" w:rsidR="00F3352E" w:rsidRPr="00375960" w:rsidRDefault="00F3352E" w:rsidP="00F3352E">
            <w:pPr>
              <w:pStyle w:val="TableEntry"/>
              <w:rPr>
                <w:ins w:id="8238" w:author="Andrea K. Fourquet" w:date="2018-07-16T23:57:00Z"/>
              </w:rPr>
            </w:pPr>
            <w:ins w:id="8239" w:author="Andrea K. Fourquet" w:date="2018-07-16T23:57:00Z">
              <w:r w:rsidRPr="007475AB">
                <w:t xml:space="preserve">Medications Administered Section </w:t>
              </w:r>
            </w:ins>
          </w:p>
        </w:tc>
      </w:tr>
      <w:tr w:rsidR="00F3352E" w:rsidRPr="00375960" w14:paraId="6359503A" w14:textId="77777777" w:rsidTr="00383DE7">
        <w:trPr>
          <w:cantSplit/>
          <w:jc w:val="center"/>
          <w:ins w:id="8240" w:author="Andrea K. Fourquet" w:date="2018-07-16T23:57:00Z"/>
        </w:trPr>
        <w:tc>
          <w:tcPr>
            <w:tcW w:w="1885" w:type="dxa"/>
          </w:tcPr>
          <w:p w14:paraId="67E1639C" w14:textId="77777777" w:rsidR="00F3352E" w:rsidRPr="00E7637C" w:rsidRDefault="00F3352E" w:rsidP="00F3352E">
            <w:pPr>
              <w:pStyle w:val="TableEntry"/>
              <w:rPr>
                <w:ins w:id="8241" w:author="Andrea K. Fourquet" w:date="2018-07-16T23:57:00Z"/>
              </w:rPr>
            </w:pPr>
          </w:p>
        </w:tc>
        <w:tc>
          <w:tcPr>
            <w:tcW w:w="1625" w:type="dxa"/>
          </w:tcPr>
          <w:p w14:paraId="4CB74657" w14:textId="7467A758" w:rsidR="00F3352E" w:rsidRPr="007475AB" w:rsidRDefault="00F3352E" w:rsidP="00F3352E">
            <w:pPr>
              <w:pStyle w:val="TableEntry"/>
              <w:rPr>
                <w:ins w:id="8242" w:author="Andrea K. Fourquet" w:date="2018-07-16T23:57:00Z"/>
              </w:rPr>
            </w:pPr>
            <w:ins w:id="8243" w:author="Andrea K. Fourquet" w:date="2018-07-16T23:57:00Z">
              <w:r w:rsidRPr="007475AB">
                <w:t>Age</w:t>
              </w:r>
            </w:ins>
          </w:p>
        </w:tc>
        <w:tc>
          <w:tcPr>
            <w:tcW w:w="1818" w:type="dxa"/>
            <w:shd w:val="clear" w:color="auto" w:fill="auto"/>
          </w:tcPr>
          <w:p w14:paraId="2E125C4F" w14:textId="28DAA3EA" w:rsidR="00F3352E" w:rsidRPr="007475AB" w:rsidRDefault="00F3352E" w:rsidP="00F3352E">
            <w:pPr>
              <w:pStyle w:val="TableEntry"/>
              <w:rPr>
                <w:ins w:id="8244" w:author="Andrea K. Fourquet" w:date="2018-07-16T23:57:00Z"/>
              </w:rPr>
            </w:pPr>
          </w:p>
        </w:tc>
        <w:tc>
          <w:tcPr>
            <w:tcW w:w="3330" w:type="dxa"/>
            <w:shd w:val="clear" w:color="auto" w:fill="auto"/>
          </w:tcPr>
          <w:p w14:paraId="116C2156" w14:textId="18565CB8" w:rsidR="00F3352E" w:rsidRPr="007475AB" w:rsidRDefault="00F3352E" w:rsidP="00F3352E">
            <w:pPr>
              <w:pStyle w:val="TableEntry"/>
              <w:rPr>
                <w:ins w:id="8245" w:author="Andrea K. Fourquet" w:date="2018-07-16T23:57:00Z"/>
              </w:rPr>
            </w:pPr>
            <w:ins w:id="8246" w:author="Andrea K. Fourquet" w:date="2018-07-16T23:57:00Z">
              <w:r w:rsidRPr="007475AB">
                <w:t>Encounter.subject (Patient.identifier)</w:t>
              </w:r>
            </w:ins>
          </w:p>
        </w:tc>
        <w:tc>
          <w:tcPr>
            <w:tcW w:w="2250" w:type="dxa"/>
          </w:tcPr>
          <w:p w14:paraId="7C47A386" w14:textId="442FCA12" w:rsidR="00F3352E" w:rsidRPr="00375960" w:rsidRDefault="00F3352E" w:rsidP="00F3352E">
            <w:pPr>
              <w:pStyle w:val="TableEntry"/>
              <w:rPr>
                <w:ins w:id="8247" w:author="Andrea K. Fourquet" w:date="2018-07-16T23:57:00Z"/>
              </w:rPr>
            </w:pPr>
            <w:ins w:id="8248" w:author="Andrea K. Fourquet" w:date="2018-07-16T23:57:00Z">
              <w:r w:rsidRPr="007475AB">
                <w:t>Header</w:t>
              </w:r>
            </w:ins>
          </w:p>
        </w:tc>
      </w:tr>
      <w:tr w:rsidR="00F3352E" w:rsidRPr="00375960" w14:paraId="1B1D13CF" w14:textId="77777777" w:rsidTr="00383DE7">
        <w:trPr>
          <w:cantSplit/>
          <w:jc w:val="center"/>
          <w:ins w:id="8249" w:author="Andrea K. Fourquet" w:date="2018-07-16T23:57:00Z"/>
        </w:trPr>
        <w:tc>
          <w:tcPr>
            <w:tcW w:w="1885" w:type="dxa"/>
          </w:tcPr>
          <w:p w14:paraId="6C25CB66" w14:textId="77777777" w:rsidR="00F3352E" w:rsidRPr="00E7637C" w:rsidRDefault="00F3352E" w:rsidP="00F3352E">
            <w:pPr>
              <w:pStyle w:val="TableEntry"/>
              <w:rPr>
                <w:ins w:id="8250" w:author="Andrea K. Fourquet" w:date="2018-07-16T23:57:00Z"/>
              </w:rPr>
            </w:pPr>
          </w:p>
        </w:tc>
        <w:tc>
          <w:tcPr>
            <w:tcW w:w="1625" w:type="dxa"/>
          </w:tcPr>
          <w:p w14:paraId="00F8E75E" w14:textId="458D9F73" w:rsidR="00F3352E" w:rsidRPr="007475AB" w:rsidRDefault="00F3352E" w:rsidP="00F3352E">
            <w:pPr>
              <w:pStyle w:val="TableEntry"/>
              <w:rPr>
                <w:ins w:id="8251" w:author="Andrea K. Fourquet" w:date="2018-07-16T23:57:00Z"/>
              </w:rPr>
            </w:pPr>
            <w:ins w:id="8252" w:author="Andrea K. Fourquet" w:date="2018-07-16T23:57:00Z">
              <w:r w:rsidRPr="007475AB">
                <w:t>Age Units</w:t>
              </w:r>
            </w:ins>
          </w:p>
        </w:tc>
        <w:tc>
          <w:tcPr>
            <w:tcW w:w="1818" w:type="dxa"/>
            <w:shd w:val="clear" w:color="auto" w:fill="auto"/>
          </w:tcPr>
          <w:p w14:paraId="67D0B66C" w14:textId="332175B4" w:rsidR="00F3352E" w:rsidRPr="007475AB" w:rsidRDefault="00F3352E" w:rsidP="00F3352E">
            <w:pPr>
              <w:pStyle w:val="TableEntry"/>
              <w:rPr>
                <w:ins w:id="8253" w:author="Andrea K. Fourquet" w:date="2018-07-16T23:57:00Z"/>
              </w:rPr>
            </w:pPr>
          </w:p>
        </w:tc>
        <w:tc>
          <w:tcPr>
            <w:tcW w:w="3330" w:type="dxa"/>
            <w:shd w:val="clear" w:color="auto" w:fill="auto"/>
          </w:tcPr>
          <w:p w14:paraId="4CF32CB2" w14:textId="7867FC76" w:rsidR="00F3352E" w:rsidRPr="007475AB" w:rsidRDefault="00F3352E" w:rsidP="00F3352E">
            <w:pPr>
              <w:pStyle w:val="TableEntry"/>
              <w:rPr>
                <w:ins w:id="8254" w:author="Andrea K. Fourquet" w:date="2018-07-16T23:57:00Z"/>
              </w:rPr>
            </w:pPr>
            <w:ins w:id="8255" w:author="Andrea K. Fourquet" w:date="2018-07-16T23:57:00Z">
              <w:r w:rsidRPr="007475AB">
                <w:t>Encounter.subject (Patient.identifier)</w:t>
              </w:r>
            </w:ins>
          </w:p>
        </w:tc>
        <w:tc>
          <w:tcPr>
            <w:tcW w:w="2250" w:type="dxa"/>
          </w:tcPr>
          <w:p w14:paraId="28067757" w14:textId="484D3899" w:rsidR="00F3352E" w:rsidRPr="00375960" w:rsidRDefault="00F3352E" w:rsidP="00F3352E">
            <w:pPr>
              <w:pStyle w:val="TableEntry"/>
              <w:rPr>
                <w:ins w:id="8256" w:author="Andrea K. Fourquet" w:date="2018-07-16T23:57:00Z"/>
              </w:rPr>
            </w:pPr>
            <w:ins w:id="8257" w:author="Andrea K. Fourquet" w:date="2018-07-16T23:57:00Z">
              <w:r w:rsidRPr="007475AB">
                <w:t>Header</w:t>
              </w:r>
            </w:ins>
          </w:p>
        </w:tc>
      </w:tr>
      <w:tr w:rsidR="00F3352E" w:rsidRPr="00375960" w14:paraId="7E3E710E" w14:textId="77777777" w:rsidTr="00383DE7">
        <w:trPr>
          <w:cantSplit/>
          <w:jc w:val="center"/>
          <w:ins w:id="8258" w:author="Andrea K. Fourquet" w:date="2018-07-16T23:57:00Z"/>
        </w:trPr>
        <w:tc>
          <w:tcPr>
            <w:tcW w:w="1885" w:type="dxa"/>
          </w:tcPr>
          <w:p w14:paraId="57E476D5" w14:textId="77777777" w:rsidR="00F3352E" w:rsidRPr="00E7637C" w:rsidRDefault="00F3352E" w:rsidP="00F3352E">
            <w:pPr>
              <w:pStyle w:val="TableEntry"/>
              <w:rPr>
                <w:ins w:id="8259" w:author="Andrea K. Fourquet" w:date="2018-07-16T23:57:00Z"/>
              </w:rPr>
            </w:pPr>
          </w:p>
        </w:tc>
        <w:tc>
          <w:tcPr>
            <w:tcW w:w="1625" w:type="dxa"/>
          </w:tcPr>
          <w:p w14:paraId="72AF9EB8" w14:textId="3C8421DE" w:rsidR="00F3352E" w:rsidRPr="007475AB" w:rsidRDefault="00F3352E" w:rsidP="00F3352E">
            <w:pPr>
              <w:pStyle w:val="TableEntry"/>
              <w:rPr>
                <w:ins w:id="8260" w:author="Andrea K. Fourquet" w:date="2018-07-16T23:57:00Z"/>
              </w:rPr>
            </w:pPr>
            <w:ins w:id="8261" w:author="Andrea K. Fourquet" w:date="2018-07-16T23:57:00Z">
              <w:r w:rsidRPr="007475AB">
                <w:t>Date of Birth</w:t>
              </w:r>
            </w:ins>
          </w:p>
        </w:tc>
        <w:tc>
          <w:tcPr>
            <w:tcW w:w="1818" w:type="dxa"/>
            <w:shd w:val="clear" w:color="auto" w:fill="auto"/>
          </w:tcPr>
          <w:p w14:paraId="5668F4C6" w14:textId="04741965" w:rsidR="00F3352E" w:rsidRPr="007475AB" w:rsidRDefault="00F3352E" w:rsidP="00F3352E">
            <w:pPr>
              <w:pStyle w:val="TableEntry"/>
              <w:rPr>
                <w:ins w:id="8262" w:author="Andrea K. Fourquet" w:date="2018-07-16T23:57:00Z"/>
              </w:rPr>
            </w:pPr>
          </w:p>
        </w:tc>
        <w:tc>
          <w:tcPr>
            <w:tcW w:w="3330" w:type="dxa"/>
            <w:shd w:val="clear" w:color="auto" w:fill="auto"/>
          </w:tcPr>
          <w:p w14:paraId="13833A8E" w14:textId="558117A1" w:rsidR="00F3352E" w:rsidRPr="007475AB" w:rsidRDefault="00F3352E" w:rsidP="00F3352E">
            <w:pPr>
              <w:pStyle w:val="TableEntry"/>
              <w:rPr>
                <w:ins w:id="8263" w:author="Andrea K. Fourquet" w:date="2018-07-16T23:57:00Z"/>
              </w:rPr>
            </w:pPr>
            <w:ins w:id="8264" w:author="Andrea K. Fourquet" w:date="2018-07-16T23:57:00Z">
              <w:r w:rsidRPr="007475AB">
                <w:t>Encounter.subject (Patient.birthDate)</w:t>
              </w:r>
            </w:ins>
          </w:p>
        </w:tc>
        <w:tc>
          <w:tcPr>
            <w:tcW w:w="2250" w:type="dxa"/>
          </w:tcPr>
          <w:p w14:paraId="2C6A1F45" w14:textId="5474515B" w:rsidR="00F3352E" w:rsidRPr="00375960" w:rsidRDefault="00F3352E" w:rsidP="00F3352E">
            <w:pPr>
              <w:pStyle w:val="TableEntry"/>
              <w:rPr>
                <w:ins w:id="8265" w:author="Andrea K. Fourquet" w:date="2018-07-16T23:57:00Z"/>
              </w:rPr>
            </w:pPr>
            <w:ins w:id="8266" w:author="Andrea K. Fourquet" w:date="2018-07-16T23:57:00Z">
              <w:r w:rsidRPr="007475AB">
                <w:t>Header</w:t>
              </w:r>
            </w:ins>
          </w:p>
        </w:tc>
      </w:tr>
      <w:tr w:rsidR="00F3352E" w:rsidRPr="00375960" w14:paraId="06EA5AA9" w14:textId="77777777" w:rsidTr="00383DE7">
        <w:trPr>
          <w:cantSplit/>
          <w:jc w:val="center"/>
          <w:ins w:id="8267" w:author="Andrea K. Fourquet" w:date="2018-07-16T23:57:00Z"/>
        </w:trPr>
        <w:tc>
          <w:tcPr>
            <w:tcW w:w="1885" w:type="dxa"/>
          </w:tcPr>
          <w:p w14:paraId="49E1532D" w14:textId="77777777" w:rsidR="00F3352E" w:rsidRPr="00E7637C" w:rsidRDefault="00F3352E" w:rsidP="00F3352E">
            <w:pPr>
              <w:pStyle w:val="TableEntry"/>
              <w:rPr>
                <w:ins w:id="8268" w:author="Andrea K. Fourquet" w:date="2018-07-16T23:57:00Z"/>
              </w:rPr>
            </w:pPr>
          </w:p>
        </w:tc>
        <w:tc>
          <w:tcPr>
            <w:tcW w:w="1625" w:type="dxa"/>
          </w:tcPr>
          <w:p w14:paraId="6440AF4D" w14:textId="67A4CC59" w:rsidR="00F3352E" w:rsidRPr="007475AB" w:rsidRDefault="00F3352E" w:rsidP="00F3352E">
            <w:pPr>
              <w:pStyle w:val="TableEntry"/>
              <w:rPr>
                <w:ins w:id="8269" w:author="Andrea K. Fourquet" w:date="2018-07-16T23:57:00Z"/>
              </w:rPr>
            </w:pPr>
            <w:ins w:id="8270" w:author="Andrea K. Fourquet" w:date="2018-07-16T23:57:00Z">
              <w:r w:rsidRPr="007475AB">
                <w:t>Cause of Injury</w:t>
              </w:r>
            </w:ins>
          </w:p>
        </w:tc>
        <w:tc>
          <w:tcPr>
            <w:tcW w:w="1818" w:type="dxa"/>
            <w:shd w:val="clear" w:color="auto" w:fill="auto"/>
          </w:tcPr>
          <w:p w14:paraId="20920187" w14:textId="56E9E3E3" w:rsidR="00F3352E" w:rsidRPr="007475AB" w:rsidRDefault="00F3352E" w:rsidP="00F3352E">
            <w:pPr>
              <w:pStyle w:val="TableEntry"/>
              <w:rPr>
                <w:ins w:id="8271" w:author="Andrea K. Fourquet" w:date="2018-07-16T23:57:00Z"/>
              </w:rPr>
            </w:pPr>
          </w:p>
        </w:tc>
        <w:tc>
          <w:tcPr>
            <w:tcW w:w="3330" w:type="dxa"/>
            <w:shd w:val="clear" w:color="auto" w:fill="auto"/>
          </w:tcPr>
          <w:p w14:paraId="1C5168BE" w14:textId="0D61F00C" w:rsidR="00F3352E" w:rsidRPr="007475AB" w:rsidRDefault="00F3352E" w:rsidP="00F3352E">
            <w:pPr>
              <w:pStyle w:val="TableEntry"/>
              <w:rPr>
                <w:ins w:id="8272" w:author="Andrea K. Fourquet" w:date="2018-07-16T23:57:00Z"/>
              </w:rPr>
            </w:pPr>
            <w:ins w:id="8273" w:author="Andrea K. Fourquet" w:date="2018-07-16T23:57:00Z">
              <w:r w:rsidRPr="007475AB">
                <w:t>Encounter.Observation.value</w:t>
              </w:r>
            </w:ins>
          </w:p>
        </w:tc>
        <w:tc>
          <w:tcPr>
            <w:tcW w:w="2250" w:type="dxa"/>
          </w:tcPr>
          <w:p w14:paraId="7A2C0C8C" w14:textId="0142A3A0" w:rsidR="00F3352E" w:rsidRPr="00375960" w:rsidRDefault="00F3352E" w:rsidP="00F3352E">
            <w:pPr>
              <w:pStyle w:val="TableEntry"/>
              <w:rPr>
                <w:ins w:id="8274" w:author="Andrea K. Fourquet" w:date="2018-07-16T23:57:00Z"/>
              </w:rPr>
            </w:pPr>
            <w:ins w:id="8275" w:author="Andrea K. Fourquet" w:date="2018-07-16T23:57:00Z">
              <w:r w:rsidRPr="007475AB">
                <w:t>EMS Injury Incident Description Section</w:t>
              </w:r>
            </w:ins>
          </w:p>
        </w:tc>
      </w:tr>
      <w:tr w:rsidR="00F3352E" w:rsidRPr="00375960" w14:paraId="6C992390" w14:textId="77777777" w:rsidTr="00383DE7">
        <w:trPr>
          <w:cantSplit/>
          <w:jc w:val="center"/>
          <w:ins w:id="8276" w:author="Andrea K. Fourquet" w:date="2018-07-16T23:57:00Z"/>
        </w:trPr>
        <w:tc>
          <w:tcPr>
            <w:tcW w:w="1885" w:type="dxa"/>
          </w:tcPr>
          <w:p w14:paraId="1D7F941C" w14:textId="77777777" w:rsidR="00F3352E" w:rsidRPr="00E7637C" w:rsidRDefault="00F3352E" w:rsidP="00F3352E">
            <w:pPr>
              <w:pStyle w:val="TableEntry"/>
              <w:rPr>
                <w:ins w:id="8277" w:author="Andrea K. Fourquet" w:date="2018-07-16T23:57:00Z"/>
              </w:rPr>
            </w:pPr>
          </w:p>
        </w:tc>
        <w:tc>
          <w:tcPr>
            <w:tcW w:w="1625" w:type="dxa"/>
          </w:tcPr>
          <w:p w14:paraId="4261AD2B" w14:textId="49F63449" w:rsidR="00F3352E" w:rsidRPr="007475AB" w:rsidRDefault="00F3352E" w:rsidP="00F3352E">
            <w:pPr>
              <w:pStyle w:val="TableEntry"/>
              <w:rPr>
                <w:ins w:id="8278" w:author="Andrea K. Fourquet" w:date="2018-07-16T23:57:00Z"/>
              </w:rPr>
            </w:pPr>
            <w:ins w:id="8279" w:author="Andrea K. Fourquet" w:date="2018-07-16T23:57:00Z">
              <w:r w:rsidRPr="007475AB">
                <w:t>Mass Casualty</w:t>
              </w:r>
            </w:ins>
          </w:p>
        </w:tc>
        <w:tc>
          <w:tcPr>
            <w:tcW w:w="1818" w:type="dxa"/>
            <w:shd w:val="clear" w:color="auto" w:fill="auto"/>
          </w:tcPr>
          <w:p w14:paraId="383D30E6" w14:textId="6C02B698" w:rsidR="00F3352E" w:rsidRPr="007475AB" w:rsidRDefault="00F3352E" w:rsidP="00F3352E">
            <w:pPr>
              <w:pStyle w:val="TableEntry"/>
              <w:rPr>
                <w:ins w:id="8280" w:author="Andrea K. Fourquet" w:date="2018-07-16T23:57:00Z"/>
              </w:rPr>
            </w:pPr>
          </w:p>
        </w:tc>
        <w:tc>
          <w:tcPr>
            <w:tcW w:w="3330" w:type="dxa"/>
            <w:shd w:val="clear" w:color="auto" w:fill="auto"/>
          </w:tcPr>
          <w:p w14:paraId="748BEB7E" w14:textId="77777777" w:rsidR="00F3352E" w:rsidRPr="007475AB" w:rsidRDefault="00F3352E" w:rsidP="00F3352E">
            <w:pPr>
              <w:pStyle w:val="TableEntry"/>
              <w:rPr>
                <w:ins w:id="8281" w:author="Andrea K. Fourquet" w:date="2018-07-16T23:57:00Z"/>
              </w:rPr>
            </w:pPr>
            <w:ins w:id="8282" w:author="Andrea K. Fourquet" w:date="2018-07-16T23:57:00Z">
              <w:r w:rsidRPr="007475AB">
                <w:t xml:space="preserve">Encounter.encounter- massCasualty </w:t>
              </w:r>
            </w:ins>
          </w:p>
          <w:p w14:paraId="1E89BF13" w14:textId="36D62DB9" w:rsidR="00F3352E" w:rsidRPr="007475AB" w:rsidRDefault="00F3352E" w:rsidP="00F3352E">
            <w:pPr>
              <w:pStyle w:val="TableEntry"/>
              <w:rPr>
                <w:ins w:id="8283" w:author="Andrea K. Fourquet" w:date="2018-07-16T23:57:00Z"/>
              </w:rPr>
            </w:pPr>
            <w:ins w:id="8284" w:author="Andrea K. Fourquet" w:date="2018-07-16T23:57:00Z">
              <w:r w:rsidRPr="007475AB">
                <w:t xml:space="preserve"> **IHE extension**</w:t>
              </w:r>
            </w:ins>
          </w:p>
        </w:tc>
        <w:tc>
          <w:tcPr>
            <w:tcW w:w="2250" w:type="dxa"/>
          </w:tcPr>
          <w:p w14:paraId="2573F560" w14:textId="51A4D544" w:rsidR="00F3352E" w:rsidRPr="00375960" w:rsidRDefault="00F3352E" w:rsidP="00F3352E">
            <w:pPr>
              <w:pStyle w:val="TableEntry"/>
              <w:rPr>
                <w:ins w:id="8285" w:author="Andrea K. Fourquet" w:date="2018-07-16T23:57:00Z"/>
              </w:rPr>
            </w:pPr>
            <w:ins w:id="8286" w:author="Andrea K. Fourquet" w:date="2018-07-16T23:57:00Z">
              <w:r w:rsidRPr="007475AB">
                <w:t>EMS Scene Section</w:t>
              </w:r>
            </w:ins>
          </w:p>
        </w:tc>
      </w:tr>
      <w:tr w:rsidR="00F3352E" w:rsidRPr="00375960" w14:paraId="405CBE23" w14:textId="77777777" w:rsidTr="00383DE7">
        <w:trPr>
          <w:cantSplit/>
          <w:jc w:val="center"/>
          <w:ins w:id="8287" w:author="Andrea K. Fourquet" w:date="2018-07-16T23:57:00Z"/>
        </w:trPr>
        <w:tc>
          <w:tcPr>
            <w:tcW w:w="1885" w:type="dxa"/>
          </w:tcPr>
          <w:p w14:paraId="7A16DE8C" w14:textId="77777777" w:rsidR="00F3352E" w:rsidRPr="00E7637C" w:rsidRDefault="00F3352E" w:rsidP="00F3352E">
            <w:pPr>
              <w:pStyle w:val="TableEntry"/>
              <w:rPr>
                <w:ins w:id="8288" w:author="Andrea K. Fourquet" w:date="2018-07-16T23:57:00Z"/>
              </w:rPr>
            </w:pPr>
          </w:p>
        </w:tc>
        <w:tc>
          <w:tcPr>
            <w:tcW w:w="1625" w:type="dxa"/>
          </w:tcPr>
          <w:p w14:paraId="5A64948C" w14:textId="40F72B71" w:rsidR="00F3352E" w:rsidRPr="007475AB" w:rsidRDefault="00F3352E" w:rsidP="00F3352E">
            <w:pPr>
              <w:pStyle w:val="TableEntry"/>
              <w:rPr>
                <w:ins w:id="8289" w:author="Andrea K. Fourquet" w:date="2018-07-16T23:57:00Z"/>
              </w:rPr>
            </w:pPr>
            <w:ins w:id="8290" w:author="Andrea K. Fourquet" w:date="2018-07-16T23:57:00Z">
              <w:r w:rsidRPr="007475AB">
                <w:t>Mechanism of Injury</w:t>
              </w:r>
            </w:ins>
          </w:p>
        </w:tc>
        <w:tc>
          <w:tcPr>
            <w:tcW w:w="1818" w:type="dxa"/>
            <w:shd w:val="clear" w:color="auto" w:fill="auto"/>
          </w:tcPr>
          <w:p w14:paraId="5FA3AA15" w14:textId="5C7630D0" w:rsidR="00F3352E" w:rsidRPr="007475AB" w:rsidRDefault="00F3352E" w:rsidP="00F3352E">
            <w:pPr>
              <w:pStyle w:val="TableEntry"/>
              <w:rPr>
                <w:ins w:id="8291" w:author="Andrea K. Fourquet" w:date="2018-07-16T23:57:00Z"/>
              </w:rPr>
            </w:pPr>
          </w:p>
        </w:tc>
        <w:tc>
          <w:tcPr>
            <w:tcW w:w="3330" w:type="dxa"/>
            <w:shd w:val="clear" w:color="auto" w:fill="auto"/>
          </w:tcPr>
          <w:p w14:paraId="24C0BEB3" w14:textId="3B968159" w:rsidR="00F3352E" w:rsidRPr="007475AB" w:rsidRDefault="00F3352E" w:rsidP="00F3352E">
            <w:pPr>
              <w:pStyle w:val="TableEntry"/>
              <w:rPr>
                <w:ins w:id="8292" w:author="Andrea K. Fourquet" w:date="2018-07-16T23:57:00Z"/>
              </w:rPr>
            </w:pPr>
            <w:ins w:id="8293" w:author="Andrea K. Fourquet" w:date="2018-07-16T23:57:00Z">
              <w:r w:rsidRPr="007475AB">
                <w:t xml:space="preserve">No Mapping Available </w:t>
              </w:r>
            </w:ins>
          </w:p>
        </w:tc>
        <w:tc>
          <w:tcPr>
            <w:tcW w:w="2250" w:type="dxa"/>
          </w:tcPr>
          <w:p w14:paraId="11608F0E" w14:textId="17ECFF89" w:rsidR="00F3352E" w:rsidRPr="00375960" w:rsidRDefault="00F3352E" w:rsidP="00F3352E">
            <w:pPr>
              <w:pStyle w:val="TableEntry"/>
              <w:rPr>
                <w:ins w:id="8294" w:author="Andrea K. Fourquet" w:date="2018-07-16T23:57:00Z"/>
              </w:rPr>
            </w:pPr>
            <w:ins w:id="8295" w:author="Andrea K. Fourquet" w:date="2018-07-16T23:57:00Z">
              <w:r w:rsidRPr="007475AB">
                <w:t>EMS Injury Incident Description Section</w:t>
              </w:r>
            </w:ins>
          </w:p>
        </w:tc>
      </w:tr>
    </w:tbl>
    <w:p w14:paraId="25228D82" w14:textId="77777777" w:rsidR="00383DE7" w:rsidRPr="00383DE7" w:rsidRDefault="00383DE7">
      <w:pPr>
        <w:pStyle w:val="BodyText"/>
        <w:rPr>
          <w:ins w:id="8296" w:author="Andrea K. Fourquet" w:date="2018-07-16T23:53:00Z"/>
        </w:rPr>
        <w:pPrChange w:id="8297" w:author="Andrea K. Fourquet" w:date="2018-07-16T23:53:00Z">
          <w:pPr>
            <w:pStyle w:val="Heading4"/>
          </w:pPr>
        </w:pPrChange>
      </w:pPr>
    </w:p>
    <w:p w14:paraId="67C0FD16" w14:textId="77777777" w:rsidR="0069675E" w:rsidRPr="00375960" w:rsidRDefault="0069675E" w:rsidP="0069675E">
      <w:pPr>
        <w:pStyle w:val="BodyText"/>
      </w:pPr>
    </w:p>
    <w:p w14:paraId="71BA350B" w14:textId="77777777" w:rsidR="0069675E" w:rsidRPr="00375960" w:rsidRDefault="0069675E" w:rsidP="0069675E">
      <w:pPr>
        <w:pStyle w:val="PartTitle"/>
        <w:rPr>
          <w:highlight w:val="yellow"/>
        </w:rPr>
      </w:pPr>
      <w:bookmarkStart w:id="8298" w:name="_Toc514942380"/>
      <w:r w:rsidRPr="00375960">
        <w:lastRenderedPageBreak/>
        <w:t>Appendices</w:t>
      </w:r>
      <w:bookmarkEnd w:id="8298"/>
      <w:r w:rsidRPr="00375960">
        <w:rPr>
          <w:highlight w:val="yellow"/>
        </w:rPr>
        <w:t xml:space="preserve"> </w:t>
      </w:r>
    </w:p>
    <w:p w14:paraId="0F91D119" w14:textId="77777777" w:rsidR="0069675E" w:rsidRPr="00375960" w:rsidRDefault="0069675E" w:rsidP="0069675E">
      <w:pPr>
        <w:pStyle w:val="BodyText"/>
      </w:pPr>
      <w:r w:rsidRPr="00375960">
        <w:t>N/A</w:t>
      </w:r>
    </w:p>
    <w:p w14:paraId="680F6759" w14:textId="77777777" w:rsidR="0069675E" w:rsidRPr="00375960" w:rsidRDefault="0069675E" w:rsidP="0069675E">
      <w:pPr>
        <w:pStyle w:val="PartTitle"/>
      </w:pPr>
      <w:bookmarkStart w:id="8299" w:name="_Toc514942381"/>
      <w:r w:rsidRPr="00375960">
        <w:lastRenderedPageBreak/>
        <w:t>Volume 4 – National Extensions</w:t>
      </w:r>
      <w:bookmarkEnd w:id="8299"/>
    </w:p>
    <w:p w14:paraId="31FCB52C" w14:textId="77777777" w:rsidR="0069675E" w:rsidRPr="00375960" w:rsidRDefault="0069675E" w:rsidP="0069675E">
      <w:pPr>
        <w:pStyle w:val="EditorInstructions"/>
      </w:pPr>
      <w:r w:rsidRPr="00375960">
        <w:t xml:space="preserve">Add appropriate Country section </w:t>
      </w:r>
    </w:p>
    <w:p w14:paraId="46BF2BC8" w14:textId="77777777" w:rsidR="0069675E" w:rsidRPr="00375960" w:rsidRDefault="0069675E" w:rsidP="0069675E">
      <w:pPr>
        <w:pStyle w:val="Heading1"/>
        <w:pageBreakBefore w:val="0"/>
        <w:numPr>
          <w:ilvl w:val="0"/>
          <w:numId w:val="0"/>
        </w:numPr>
        <w:rPr>
          <w:bCs/>
          <w:noProof w:val="0"/>
        </w:rPr>
      </w:pPr>
      <w:bookmarkStart w:id="8300" w:name="_Toc514942382"/>
      <w:r w:rsidRPr="00375960">
        <w:rPr>
          <w:bCs/>
          <w:noProof w:val="0"/>
        </w:rPr>
        <w:t>4 National Extensions</w:t>
      </w:r>
      <w:bookmarkEnd w:id="8300"/>
    </w:p>
    <w:p w14:paraId="2EFF667B" w14:textId="77777777" w:rsidR="0069675E" w:rsidRPr="00375960" w:rsidRDefault="0069675E" w:rsidP="00E7637C">
      <w:pPr>
        <w:pStyle w:val="Heading2"/>
        <w:numPr>
          <w:ilvl w:val="0"/>
          <w:numId w:val="0"/>
        </w:numPr>
      </w:pPr>
      <w:bookmarkStart w:id="8301" w:name="_Toc514942383"/>
      <w:r w:rsidRPr="00375960">
        <w:t>4.I National Extensions for IHE USA</w:t>
      </w:r>
      <w:bookmarkEnd w:id="8301"/>
    </w:p>
    <w:p w14:paraId="170B59D3" w14:textId="77777777" w:rsidR="0069675E" w:rsidRPr="00375960" w:rsidRDefault="0069675E" w:rsidP="00E7637C">
      <w:pPr>
        <w:pStyle w:val="Heading3"/>
        <w:numPr>
          <w:ilvl w:val="0"/>
          <w:numId w:val="0"/>
        </w:numPr>
      </w:pPr>
      <w:bookmarkStart w:id="8302" w:name="_Toc514942384"/>
      <w:r w:rsidRPr="00375960">
        <w:t>4.I.1 Comment Submission</w:t>
      </w:r>
      <w:bookmarkEnd w:id="8302"/>
    </w:p>
    <w:p w14:paraId="29819EAA" w14:textId="77777777" w:rsidR="0069675E" w:rsidRPr="009508BD" w:rsidRDefault="0069675E" w:rsidP="00E7637C">
      <w:pPr>
        <w:pStyle w:val="BodyText"/>
      </w:pPr>
      <w:r w:rsidRPr="009508BD">
        <w:t xml:space="preserve">This national extension document was authored under the sponsorship and supervision of IHE PCC, who welcome comments on this document and the IHE USA initiative. Comments should be directed to: </w:t>
      </w:r>
      <w:hyperlink r:id="rId55" w:history="1">
        <w:r w:rsidRPr="009508BD">
          <w:rPr>
            <w:rStyle w:val="Hyperlink"/>
          </w:rPr>
          <w:t>http://www.ihe.net/PCC_Public_Comments</w:t>
        </w:r>
      </w:hyperlink>
      <w:r w:rsidRPr="009508BD">
        <w:t xml:space="preserve">. </w:t>
      </w:r>
    </w:p>
    <w:p w14:paraId="6CB09D46" w14:textId="096D029C" w:rsidR="0069675E" w:rsidRPr="00375960" w:rsidRDefault="0069675E" w:rsidP="00E7637C">
      <w:pPr>
        <w:pStyle w:val="Heading3"/>
        <w:numPr>
          <w:ilvl w:val="0"/>
          <w:numId w:val="0"/>
        </w:numPr>
      </w:pPr>
      <w:bookmarkStart w:id="8303" w:name="_Toc514942385"/>
      <w:r w:rsidRPr="00375960">
        <w:t>4.I.2 Paramedicine Care Summary PCS</w:t>
      </w:r>
      <w:bookmarkEnd w:id="8303"/>
    </w:p>
    <w:p w14:paraId="4E8E6523" w14:textId="178E8F92" w:rsidR="0069675E" w:rsidRPr="00375960" w:rsidRDefault="0069675E" w:rsidP="00E7637C">
      <w:pPr>
        <w:pStyle w:val="Heading4"/>
      </w:pPr>
      <w:bookmarkStart w:id="8304" w:name="_Toc514942386"/>
      <w:r w:rsidRPr="00375960">
        <w:t>4.I.2.1</w:t>
      </w:r>
      <w:r w:rsidR="00375960">
        <w:t xml:space="preserve"> </w:t>
      </w:r>
      <w:r w:rsidRPr="00375960">
        <w:t>PCS US Volume 3 Constraints</w:t>
      </w:r>
      <w:bookmarkEnd w:id="8304"/>
      <w:r w:rsidRPr="00375960">
        <w:t xml:space="preserve"> </w:t>
      </w:r>
    </w:p>
    <w:p w14:paraId="47CAE055" w14:textId="3609DCC2" w:rsidR="0069675E" w:rsidRPr="00375960" w:rsidRDefault="0069675E" w:rsidP="00E7637C">
      <w:pPr>
        <w:pStyle w:val="Heading5"/>
      </w:pPr>
      <w:bookmarkStart w:id="8305" w:name="_Toc514942387"/>
      <w:r w:rsidRPr="00375960">
        <w:t>4.I.2.1.1 PCS US Volume 3 Attribute Constraints</w:t>
      </w:r>
      <w:bookmarkEnd w:id="8305"/>
    </w:p>
    <w:p w14:paraId="4D0CF6F1" w14:textId="24683A48" w:rsidR="0069675E" w:rsidRDefault="0069675E" w:rsidP="00375960">
      <w:pPr>
        <w:pStyle w:val="BodyText"/>
      </w:pPr>
      <w:r w:rsidRPr="00375960">
        <w:t>The following attribute cardinalities constraints apply in the US.</w:t>
      </w:r>
    </w:p>
    <w:p w14:paraId="4D90A2D0" w14:textId="77777777" w:rsidR="009508BD" w:rsidRPr="009508BD" w:rsidRDefault="009508BD" w:rsidP="00E7637C">
      <w:pPr>
        <w:pStyle w:val="BodyText"/>
      </w:pPr>
    </w:p>
    <w:tbl>
      <w:tblPr>
        <w:tblW w:w="6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3436"/>
      </w:tblGrid>
      <w:tr w:rsidR="0069675E" w:rsidRPr="00375960" w14:paraId="7BBABDCD" w14:textId="77777777" w:rsidTr="00E7637C">
        <w:trPr>
          <w:cantSplit/>
          <w:trHeight w:val="300"/>
          <w:tblHeader/>
          <w:jc w:val="center"/>
        </w:trPr>
        <w:tc>
          <w:tcPr>
            <w:tcW w:w="2954" w:type="dxa"/>
            <w:shd w:val="clear" w:color="auto" w:fill="D9D9D9"/>
            <w:vAlign w:val="bottom"/>
          </w:tcPr>
          <w:p w14:paraId="056A6222" w14:textId="77777777" w:rsidR="0069675E" w:rsidRPr="00375960" w:rsidRDefault="0069675E" w:rsidP="002F4C50">
            <w:pPr>
              <w:pStyle w:val="TableEntryHeader"/>
            </w:pPr>
            <w:r w:rsidRPr="00375960">
              <w:t xml:space="preserve">Attribute </w:t>
            </w:r>
          </w:p>
        </w:tc>
        <w:tc>
          <w:tcPr>
            <w:tcW w:w="3436" w:type="dxa"/>
            <w:shd w:val="clear" w:color="auto" w:fill="D9D9D9"/>
            <w:vAlign w:val="bottom"/>
          </w:tcPr>
          <w:p w14:paraId="5D435903" w14:textId="77777777" w:rsidR="0069675E" w:rsidRPr="00375960" w:rsidRDefault="0069675E" w:rsidP="002F4C50">
            <w:pPr>
              <w:pStyle w:val="TableEntryHeader"/>
            </w:pPr>
            <w:r w:rsidRPr="00375960">
              <w:t xml:space="preserve">Cardinality </w:t>
            </w:r>
          </w:p>
        </w:tc>
      </w:tr>
      <w:tr w:rsidR="0069675E" w:rsidRPr="00375960" w14:paraId="7968A06A" w14:textId="77777777" w:rsidTr="00E7637C">
        <w:trPr>
          <w:cantSplit/>
          <w:trHeight w:val="300"/>
          <w:jc w:val="center"/>
        </w:trPr>
        <w:tc>
          <w:tcPr>
            <w:tcW w:w="2954" w:type="dxa"/>
            <w:shd w:val="clear" w:color="auto" w:fill="FFFFFF"/>
            <w:vAlign w:val="bottom"/>
          </w:tcPr>
          <w:p w14:paraId="46104906" w14:textId="77777777" w:rsidR="0069675E" w:rsidRPr="00375960" w:rsidRDefault="0069675E" w:rsidP="002F4C50">
            <w:pPr>
              <w:pStyle w:val="TableEntry"/>
            </w:pPr>
            <w:r w:rsidRPr="00375960">
              <w:t xml:space="preserve">Race </w:t>
            </w:r>
          </w:p>
        </w:tc>
        <w:tc>
          <w:tcPr>
            <w:tcW w:w="3436" w:type="dxa"/>
            <w:shd w:val="clear" w:color="auto" w:fill="FFFFFF"/>
            <w:vAlign w:val="bottom"/>
          </w:tcPr>
          <w:p w14:paraId="79CE4637" w14:textId="77777777" w:rsidR="0069675E" w:rsidRPr="00375960" w:rsidRDefault="0069675E" w:rsidP="002F4C50">
            <w:pPr>
              <w:pStyle w:val="TableEntry"/>
            </w:pPr>
            <w:r w:rsidRPr="00375960">
              <w:t>RE [0..*]</w:t>
            </w:r>
          </w:p>
        </w:tc>
      </w:tr>
      <w:tr w:rsidR="0069675E" w:rsidRPr="00375960" w14:paraId="713CD455" w14:textId="77777777" w:rsidTr="00E7637C">
        <w:trPr>
          <w:cantSplit/>
          <w:trHeight w:val="300"/>
          <w:jc w:val="center"/>
        </w:trPr>
        <w:tc>
          <w:tcPr>
            <w:tcW w:w="2954" w:type="dxa"/>
            <w:shd w:val="clear" w:color="auto" w:fill="FFFFFF"/>
            <w:vAlign w:val="bottom"/>
          </w:tcPr>
          <w:p w14:paraId="3DDF0D33" w14:textId="77777777" w:rsidR="0069675E" w:rsidRPr="00375960" w:rsidRDefault="0069675E" w:rsidP="002F4C50">
            <w:pPr>
              <w:pStyle w:val="TableEntry"/>
            </w:pPr>
            <w:r w:rsidRPr="00375960">
              <w:t>Ethnicity</w:t>
            </w:r>
          </w:p>
        </w:tc>
        <w:tc>
          <w:tcPr>
            <w:tcW w:w="3436" w:type="dxa"/>
            <w:shd w:val="clear" w:color="auto" w:fill="FFFFFF"/>
            <w:vAlign w:val="bottom"/>
          </w:tcPr>
          <w:p w14:paraId="310A3FC2" w14:textId="77777777" w:rsidR="0069675E" w:rsidRPr="00375960" w:rsidRDefault="0069675E" w:rsidP="002F4C50">
            <w:pPr>
              <w:pStyle w:val="TableEntry"/>
            </w:pPr>
            <w:r w:rsidRPr="00375960">
              <w:t>RE [0..1]</w:t>
            </w:r>
          </w:p>
        </w:tc>
      </w:tr>
      <w:tr w:rsidR="0069675E" w:rsidRPr="00375960" w14:paraId="17136DA4" w14:textId="77777777" w:rsidTr="00E7637C">
        <w:trPr>
          <w:cantSplit/>
          <w:trHeight w:val="300"/>
          <w:jc w:val="center"/>
        </w:trPr>
        <w:tc>
          <w:tcPr>
            <w:tcW w:w="2954" w:type="dxa"/>
            <w:shd w:val="clear" w:color="auto" w:fill="FFFFFF"/>
            <w:vAlign w:val="bottom"/>
          </w:tcPr>
          <w:p w14:paraId="45AABF6F" w14:textId="77777777" w:rsidR="0069675E" w:rsidRPr="00375960" w:rsidRDefault="0069675E" w:rsidP="002F4C50">
            <w:pPr>
              <w:pStyle w:val="TableEntry"/>
            </w:pPr>
            <w:r w:rsidRPr="00375960">
              <w:t xml:space="preserve">Religious Affiliation </w:t>
            </w:r>
          </w:p>
        </w:tc>
        <w:tc>
          <w:tcPr>
            <w:tcW w:w="3436" w:type="dxa"/>
            <w:shd w:val="clear" w:color="auto" w:fill="FFFFFF"/>
            <w:vAlign w:val="bottom"/>
          </w:tcPr>
          <w:p w14:paraId="427ED739" w14:textId="41747BD6" w:rsidR="0069675E" w:rsidRPr="00375960" w:rsidRDefault="0069675E" w:rsidP="002F4C50">
            <w:pPr>
              <w:pStyle w:val="TableEntry"/>
            </w:pPr>
            <w:r w:rsidRPr="00375960">
              <w:t>RE [0..</w:t>
            </w:r>
            <w:ins w:id="8306" w:author="Andrea K. Fourquet" w:date="2018-07-10T12:29:00Z">
              <w:r w:rsidR="00223D6A">
                <w:t>*</w:t>
              </w:r>
            </w:ins>
            <w:del w:id="8307" w:author="Andrea K. Fourquet" w:date="2018-07-10T12:29:00Z">
              <w:r w:rsidRPr="00375960" w:rsidDel="00223D6A">
                <w:delText>1</w:delText>
              </w:r>
            </w:del>
            <w:r w:rsidRPr="00375960">
              <w:t>]</w:t>
            </w:r>
          </w:p>
        </w:tc>
      </w:tr>
    </w:tbl>
    <w:p w14:paraId="5F61EE70" w14:textId="3366E042" w:rsidR="0069675E" w:rsidRPr="00375960" w:rsidRDefault="0069675E" w:rsidP="00E7637C">
      <w:pPr>
        <w:pStyle w:val="Heading5"/>
      </w:pPr>
      <w:bookmarkStart w:id="8308" w:name="_Toc514942388"/>
      <w:r w:rsidRPr="00375960">
        <w:t>4.I.2.1.2 PCS US Volume 3 Section Constraints</w:t>
      </w:r>
      <w:bookmarkEnd w:id="8308"/>
    </w:p>
    <w:p w14:paraId="5E8858E6" w14:textId="0CB61F64" w:rsidR="003A72E4" w:rsidRPr="00E33DF8" w:rsidRDefault="003A72E4" w:rsidP="00E7637C">
      <w:pPr>
        <w:pStyle w:val="BodyText"/>
      </w:pPr>
      <w:r w:rsidRPr="00375960">
        <w:t xml:space="preserve">The following additional cardinality constraints apply to the Paramedicine Care document specification and entries in </w:t>
      </w:r>
      <w:r w:rsidR="00674DC8">
        <w:t>Table</w:t>
      </w:r>
      <w:r w:rsidRPr="00375960">
        <w:t xml:space="preserve"> 6.3.1.D.5-1 Paramedicine Care Summary (PCS) Document Content Module Specification </w:t>
      </w:r>
    </w:p>
    <w:p w14:paraId="5E935565" w14:textId="41DF09E2" w:rsidR="00944A08" w:rsidRPr="00375960" w:rsidRDefault="00E33DF8" w:rsidP="00E7637C">
      <w:pPr>
        <w:pStyle w:val="TableTitle"/>
      </w:pPr>
      <w:r>
        <w:t>Table 4.I.2.1.2-1:</w:t>
      </w:r>
      <w:r w:rsidR="00C112B4">
        <w:t xml:space="preserve"> PCS US Section Constraints </w:t>
      </w:r>
    </w:p>
    <w:tbl>
      <w:tblPr>
        <w:tblW w:w="4955"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1712"/>
        <w:gridCol w:w="1979"/>
        <w:gridCol w:w="2702"/>
        <w:gridCol w:w="1440"/>
        <w:gridCol w:w="1433"/>
      </w:tblGrid>
      <w:tr w:rsidR="00E33DF8" w:rsidRPr="00375960" w14:paraId="1FF73630" w14:textId="77777777" w:rsidTr="00273A9C">
        <w:trPr>
          <w:cantSplit/>
          <w:trHeight w:val="195"/>
          <w:jc w:val="center"/>
        </w:trPr>
        <w:tc>
          <w:tcPr>
            <w:tcW w:w="92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368F69" w14:textId="248AF2AD" w:rsidR="00E33DF8" w:rsidRPr="00375960" w:rsidRDefault="00D147FF" w:rsidP="00E7637C">
            <w:pPr>
              <w:pStyle w:val="TableEntryHeader"/>
            </w:pPr>
            <w:r>
              <w:t xml:space="preserve">Cardinality </w:t>
            </w:r>
          </w:p>
        </w:tc>
        <w:tc>
          <w:tcPr>
            <w:tcW w:w="10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287640" w14:textId="018CACF2" w:rsidR="00E33DF8" w:rsidRPr="00375960" w:rsidRDefault="00D147FF" w:rsidP="00E7637C">
            <w:pPr>
              <w:pStyle w:val="TableEntryHeader"/>
            </w:pPr>
            <w:r>
              <w:t xml:space="preserve">Section Element </w:t>
            </w:r>
          </w:p>
        </w:tc>
        <w:tc>
          <w:tcPr>
            <w:tcW w:w="145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4D5D8D" w14:textId="0CD36814" w:rsidR="00E33DF8" w:rsidRPr="00E33DF8" w:rsidRDefault="00D147FF" w:rsidP="00E7637C">
            <w:pPr>
              <w:pStyle w:val="TableEntryHeader"/>
            </w:pPr>
            <w:r>
              <w:t>Value Set OID</w:t>
            </w:r>
          </w:p>
        </w:tc>
        <w:tc>
          <w:tcPr>
            <w:tcW w:w="77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0ABE11" w14:textId="254C8888" w:rsidR="00E33DF8" w:rsidRPr="00375960" w:rsidRDefault="00D147FF" w:rsidP="00E7637C">
            <w:pPr>
              <w:pStyle w:val="TableEntryHeader"/>
            </w:pPr>
            <w:r>
              <w:t xml:space="preserve">Specification Document </w:t>
            </w:r>
          </w:p>
        </w:tc>
        <w:tc>
          <w:tcPr>
            <w:tcW w:w="77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2A75D5" w14:textId="041E9068" w:rsidR="00E33DF8" w:rsidRPr="00375960" w:rsidRDefault="00D147FF" w:rsidP="00E7637C">
            <w:pPr>
              <w:pStyle w:val="TableEntryHeader"/>
            </w:pPr>
            <w:r>
              <w:t xml:space="preserve">Vocabulary Constraint </w:t>
            </w:r>
          </w:p>
        </w:tc>
      </w:tr>
      <w:tr w:rsidR="00375960" w:rsidRPr="00375960" w14:paraId="5851DD08" w14:textId="77777777" w:rsidTr="00273A9C">
        <w:trPr>
          <w:cantSplit/>
          <w:trHeight w:val="195"/>
          <w:jc w:val="center"/>
        </w:trPr>
        <w:tc>
          <w:tcPr>
            <w:tcW w:w="924" w:type="pct"/>
            <w:tcBorders>
              <w:top w:val="single" w:sz="4" w:space="0" w:color="auto"/>
              <w:left w:val="single" w:sz="4" w:space="0" w:color="auto"/>
              <w:bottom w:val="single" w:sz="4" w:space="0" w:color="auto"/>
              <w:right w:val="single" w:sz="4" w:space="0" w:color="auto"/>
            </w:tcBorders>
            <w:vAlign w:val="center"/>
          </w:tcPr>
          <w:p w14:paraId="5ECE8BD2" w14:textId="77777777" w:rsidR="00375960" w:rsidRPr="00375960" w:rsidRDefault="00375960" w:rsidP="00C9201A">
            <w:pPr>
              <w:pStyle w:val="TableEntry"/>
            </w:pPr>
            <w:r w:rsidRPr="00375960">
              <w:t>R</w:t>
            </w:r>
          </w:p>
          <w:p w14:paraId="52AC1844" w14:textId="23968A16" w:rsidR="00375960" w:rsidRPr="00375960" w:rsidRDefault="00375960" w:rsidP="00C9201A">
            <w:pPr>
              <w:pStyle w:val="TableEntry"/>
            </w:pPr>
            <w:r w:rsidRPr="00375960">
              <w:t>[1..1]</w:t>
            </w:r>
          </w:p>
        </w:tc>
        <w:tc>
          <w:tcPr>
            <w:tcW w:w="1068" w:type="pct"/>
            <w:tcBorders>
              <w:top w:val="single" w:sz="4" w:space="0" w:color="auto"/>
              <w:left w:val="single" w:sz="4" w:space="0" w:color="auto"/>
              <w:bottom w:val="single" w:sz="4" w:space="0" w:color="auto"/>
              <w:right w:val="single" w:sz="4" w:space="0" w:color="auto"/>
            </w:tcBorders>
            <w:vAlign w:val="center"/>
          </w:tcPr>
          <w:p w14:paraId="3F45C3FA" w14:textId="77777777" w:rsidR="00375960" w:rsidRPr="00375960" w:rsidRDefault="00375960" w:rsidP="00C9201A">
            <w:pPr>
              <w:pStyle w:val="TableEntry"/>
            </w:pPr>
            <w:r w:rsidRPr="00375960">
              <w:t>EMS Protocol Section</w:t>
            </w:r>
          </w:p>
        </w:tc>
        <w:tc>
          <w:tcPr>
            <w:tcW w:w="1458" w:type="pct"/>
            <w:tcBorders>
              <w:top w:val="single" w:sz="4" w:space="0" w:color="auto"/>
              <w:left w:val="single" w:sz="4" w:space="0" w:color="auto"/>
              <w:bottom w:val="single" w:sz="4" w:space="0" w:color="auto"/>
              <w:right w:val="single" w:sz="4" w:space="0" w:color="auto"/>
            </w:tcBorders>
            <w:vAlign w:val="center"/>
          </w:tcPr>
          <w:p w14:paraId="727C172C" w14:textId="77777777" w:rsidR="00375960" w:rsidRPr="00E7637C" w:rsidRDefault="00375960" w:rsidP="007475AB">
            <w:pPr>
              <w:pStyle w:val="TableEntry"/>
            </w:pPr>
            <w:r w:rsidRPr="00E7637C">
              <w:t>2.16.840.1.113883.17.3.10.1.7</w:t>
            </w:r>
          </w:p>
        </w:tc>
        <w:tc>
          <w:tcPr>
            <w:tcW w:w="777" w:type="pct"/>
            <w:tcBorders>
              <w:top w:val="single" w:sz="4" w:space="0" w:color="auto"/>
              <w:left w:val="single" w:sz="4" w:space="0" w:color="auto"/>
              <w:bottom w:val="single" w:sz="4" w:space="0" w:color="auto"/>
              <w:right w:val="single" w:sz="4" w:space="0" w:color="auto"/>
            </w:tcBorders>
          </w:tcPr>
          <w:p w14:paraId="1D91EC85" w14:textId="77777777" w:rsidR="00375960" w:rsidRPr="00375960" w:rsidRDefault="00375960" w:rsidP="00C9201A">
            <w:pPr>
              <w:pStyle w:val="TableEntry"/>
            </w:pPr>
            <w:r w:rsidRPr="00375960">
              <w:t>HL7 EMS Run Report R2</w:t>
            </w:r>
          </w:p>
        </w:tc>
        <w:tc>
          <w:tcPr>
            <w:tcW w:w="773" w:type="pct"/>
            <w:tcBorders>
              <w:top w:val="single" w:sz="4" w:space="0" w:color="auto"/>
              <w:left w:val="single" w:sz="4" w:space="0" w:color="auto"/>
              <w:bottom w:val="single" w:sz="4" w:space="0" w:color="auto"/>
              <w:right w:val="single" w:sz="4" w:space="0" w:color="auto"/>
            </w:tcBorders>
          </w:tcPr>
          <w:p w14:paraId="022B75C6" w14:textId="77777777" w:rsidR="00375960" w:rsidRPr="00375960" w:rsidRDefault="00375960" w:rsidP="00C9201A">
            <w:pPr>
              <w:pStyle w:val="TableEntry"/>
            </w:pPr>
          </w:p>
        </w:tc>
      </w:tr>
      <w:tr w:rsidR="00375960" w:rsidRPr="00375960" w14:paraId="1151FEFE" w14:textId="77777777" w:rsidTr="00273A9C">
        <w:trPr>
          <w:cantSplit/>
          <w:trHeight w:val="195"/>
          <w:jc w:val="center"/>
        </w:trPr>
        <w:tc>
          <w:tcPr>
            <w:tcW w:w="924" w:type="pct"/>
            <w:tcBorders>
              <w:top w:val="single" w:sz="4" w:space="0" w:color="auto"/>
              <w:left w:val="single" w:sz="4" w:space="0" w:color="auto"/>
              <w:bottom w:val="single" w:sz="4" w:space="0" w:color="auto"/>
              <w:right w:val="single" w:sz="4" w:space="0" w:color="auto"/>
            </w:tcBorders>
            <w:vAlign w:val="center"/>
          </w:tcPr>
          <w:p w14:paraId="746F9718" w14:textId="77777777" w:rsidR="00375960" w:rsidRPr="00375960" w:rsidRDefault="00375960" w:rsidP="00944A08">
            <w:pPr>
              <w:pStyle w:val="TableEntry"/>
            </w:pPr>
            <w:r w:rsidRPr="00375960">
              <w:t>RE</w:t>
            </w:r>
          </w:p>
          <w:p w14:paraId="0F2B5F68" w14:textId="6557CD65" w:rsidR="00375960" w:rsidRPr="00375960" w:rsidRDefault="00375960" w:rsidP="00944A08">
            <w:pPr>
              <w:pStyle w:val="TableEntry"/>
            </w:pPr>
            <w:r w:rsidRPr="00375960">
              <w:t>[0..1]</w:t>
            </w:r>
          </w:p>
        </w:tc>
        <w:tc>
          <w:tcPr>
            <w:tcW w:w="1068" w:type="pct"/>
            <w:tcBorders>
              <w:top w:val="single" w:sz="4" w:space="0" w:color="auto"/>
              <w:left w:val="single" w:sz="4" w:space="0" w:color="auto"/>
              <w:bottom w:val="single" w:sz="4" w:space="0" w:color="auto"/>
              <w:right w:val="single" w:sz="4" w:space="0" w:color="auto"/>
            </w:tcBorders>
            <w:vAlign w:val="center"/>
          </w:tcPr>
          <w:p w14:paraId="79075341" w14:textId="77777777" w:rsidR="00375960" w:rsidRPr="00375960" w:rsidRDefault="00375960" w:rsidP="00C9201A">
            <w:pPr>
              <w:pStyle w:val="TableEntry"/>
            </w:pPr>
            <w:r w:rsidRPr="00375960">
              <w:t>EMS Billing Section</w:t>
            </w:r>
          </w:p>
        </w:tc>
        <w:tc>
          <w:tcPr>
            <w:tcW w:w="1458" w:type="pct"/>
            <w:tcBorders>
              <w:top w:val="single" w:sz="4" w:space="0" w:color="auto"/>
              <w:left w:val="single" w:sz="4" w:space="0" w:color="auto"/>
              <w:bottom w:val="single" w:sz="4" w:space="0" w:color="auto"/>
              <w:right w:val="single" w:sz="4" w:space="0" w:color="auto"/>
            </w:tcBorders>
            <w:vAlign w:val="center"/>
          </w:tcPr>
          <w:p w14:paraId="2911DB00" w14:textId="613C34D6" w:rsidR="00375960" w:rsidRPr="00E7637C" w:rsidRDefault="00375960" w:rsidP="007475AB">
            <w:pPr>
              <w:pStyle w:val="TableEntry"/>
            </w:pPr>
            <w:r w:rsidRPr="00E7637C">
              <w:t>2.16.840.1.113883.17.3.10.1.5</w:t>
            </w:r>
          </w:p>
        </w:tc>
        <w:tc>
          <w:tcPr>
            <w:tcW w:w="777" w:type="pct"/>
            <w:tcBorders>
              <w:top w:val="single" w:sz="4" w:space="0" w:color="auto"/>
              <w:left w:val="single" w:sz="4" w:space="0" w:color="auto"/>
              <w:bottom w:val="single" w:sz="4" w:space="0" w:color="auto"/>
              <w:right w:val="single" w:sz="4" w:space="0" w:color="auto"/>
            </w:tcBorders>
          </w:tcPr>
          <w:p w14:paraId="2D0B688A" w14:textId="77777777" w:rsidR="00375960" w:rsidRPr="00375960" w:rsidRDefault="00375960" w:rsidP="00C9201A">
            <w:pPr>
              <w:pStyle w:val="TableEntry"/>
            </w:pPr>
            <w:r w:rsidRPr="00375960">
              <w:t>HL7 EMS Run Report R2</w:t>
            </w:r>
          </w:p>
        </w:tc>
        <w:tc>
          <w:tcPr>
            <w:tcW w:w="773" w:type="pct"/>
            <w:tcBorders>
              <w:top w:val="single" w:sz="4" w:space="0" w:color="auto"/>
              <w:left w:val="single" w:sz="4" w:space="0" w:color="auto"/>
              <w:bottom w:val="single" w:sz="4" w:space="0" w:color="auto"/>
              <w:right w:val="single" w:sz="4" w:space="0" w:color="auto"/>
            </w:tcBorders>
          </w:tcPr>
          <w:p w14:paraId="29B6524C" w14:textId="77777777" w:rsidR="00375960" w:rsidRPr="00375960" w:rsidRDefault="00375960" w:rsidP="00C9201A">
            <w:pPr>
              <w:pStyle w:val="TableEntry"/>
            </w:pPr>
            <w:r w:rsidRPr="00375960">
              <w:t>6.3.D.5.3</w:t>
            </w:r>
          </w:p>
          <w:p w14:paraId="527FF11E" w14:textId="77777777" w:rsidR="00375960" w:rsidRPr="00375960" w:rsidRDefault="00375960" w:rsidP="00C9201A">
            <w:pPr>
              <w:pStyle w:val="TableEntry"/>
            </w:pPr>
          </w:p>
        </w:tc>
      </w:tr>
      <w:tr w:rsidR="00C8196C" w:rsidRPr="00375960" w14:paraId="0EA31001" w14:textId="77777777" w:rsidTr="00273A9C">
        <w:trPr>
          <w:cantSplit/>
          <w:trHeight w:val="195"/>
          <w:jc w:val="center"/>
          <w:ins w:id="8309" w:author="Andrea K. Fourquet" w:date="2018-07-16T23:34:00Z"/>
        </w:trPr>
        <w:tc>
          <w:tcPr>
            <w:tcW w:w="924" w:type="pct"/>
            <w:tcBorders>
              <w:top w:val="single" w:sz="4" w:space="0" w:color="auto"/>
              <w:left w:val="single" w:sz="4" w:space="0" w:color="auto"/>
              <w:bottom w:val="single" w:sz="4" w:space="0" w:color="auto"/>
              <w:right w:val="single" w:sz="4" w:space="0" w:color="auto"/>
            </w:tcBorders>
            <w:vAlign w:val="center"/>
          </w:tcPr>
          <w:p w14:paraId="36BA252A" w14:textId="77777777" w:rsidR="00C8196C" w:rsidRPr="00375960" w:rsidRDefault="00C8196C" w:rsidP="00944A08">
            <w:pPr>
              <w:pStyle w:val="TableEntry"/>
              <w:rPr>
                <w:ins w:id="8310" w:author="Andrea K. Fourquet" w:date="2018-07-16T23:34:00Z"/>
              </w:rPr>
            </w:pPr>
          </w:p>
        </w:tc>
        <w:tc>
          <w:tcPr>
            <w:tcW w:w="1068" w:type="pct"/>
            <w:tcBorders>
              <w:top w:val="single" w:sz="4" w:space="0" w:color="auto"/>
              <w:left w:val="single" w:sz="4" w:space="0" w:color="auto"/>
              <w:bottom w:val="single" w:sz="4" w:space="0" w:color="auto"/>
              <w:right w:val="single" w:sz="4" w:space="0" w:color="auto"/>
            </w:tcBorders>
            <w:vAlign w:val="center"/>
          </w:tcPr>
          <w:p w14:paraId="1E3087DD" w14:textId="77777777" w:rsidR="00C8196C" w:rsidRPr="00375960" w:rsidRDefault="00C8196C" w:rsidP="00C9201A">
            <w:pPr>
              <w:pStyle w:val="TableEntry"/>
              <w:rPr>
                <w:ins w:id="8311" w:author="Andrea K. Fourquet" w:date="2018-07-16T23:34:00Z"/>
              </w:rPr>
            </w:pPr>
          </w:p>
        </w:tc>
        <w:tc>
          <w:tcPr>
            <w:tcW w:w="1458" w:type="pct"/>
            <w:tcBorders>
              <w:top w:val="single" w:sz="4" w:space="0" w:color="auto"/>
              <w:left w:val="single" w:sz="4" w:space="0" w:color="auto"/>
              <w:bottom w:val="single" w:sz="4" w:space="0" w:color="auto"/>
              <w:right w:val="single" w:sz="4" w:space="0" w:color="auto"/>
            </w:tcBorders>
            <w:vAlign w:val="center"/>
          </w:tcPr>
          <w:p w14:paraId="46D8E753" w14:textId="77777777" w:rsidR="00C8196C" w:rsidRPr="00E7637C" w:rsidRDefault="00C8196C" w:rsidP="007475AB">
            <w:pPr>
              <w:pStyle w:val="TableEntry"/>
              <w:rPr>
                <w:ins w:id="8312" w:author="Andrea K. Fourquet" w:date="2018-07-16T23:34:00Z"/>
              </w:rPr>
            </w:pPr>
          </w:p>
        </w:tc>
        <w:tc>
          <w:tcPr>
            <w:tcW w:w="777" w:type="pct"/>
            <w:tcBorders>
              <w:top w:val="single" w:sz="4" w:space="0" w:color="auto"/>
              <w:left w:val="single" w:sz="4" w:space="0" w:color="auto"/>
              <w:bottom w:val="single" w:sz="4" w:space="0" w:color="auto"/>
              <w:right w:val="single" w:sz="4" w:space="0" w:color="auto"/>
            </w:tcBorders>
          </w:tcPr>
          <w:p w14:paraId="0A2F4448" w14:textId="77777777" w:rsidR="00C8196C" w:rsidRPr="00375960" w:rsidRDefault="00C8196C" w:rsidP="00C9201A">
            <w:pPr>
              <w:pStyle w:val="TableEntry"/>
              <w:rPr>
                <w:ins w:id="8313" w:author="Andrea K. Fourquet" w:date="2018-07-16T23:34:00Z"/>
              </w:rPr>
            </w:pPr>
          </w:p>
        </w:tc>
        <w:tc>
          <w:tcPr>
            <w:tcW w:w="773" w:type="pct"/>
            <w:tcBorders>
              <w:top w:val="single" w:sz="4" w:space="0" w:color="auto"/>
              <w:left w:val="single" w:sz="4" w:space="0" w:color="auto"/>
              <w:bottom w:val="single" w:sz="4" w:space="0" w:color="auto"/>
              <w:right w:val="single" w:sz="4" w:space="0" w:color="auto"/>
            </w:tcBorders>
          </w:tcPr>
          <w:p w14:paraId="525B2B90" w14:textId="77777777" w:rsidR="00C8196C" w:rsidRPr="00375960" w:rsidRDefault="00C8196C" w:rsidP="00C9201A">
            <w:pPr>
              <w:pStyle w:val="TableEntry"/>
              <w:rPr>
                <w:ins w:id="8314" w:author="Andrea K. Fourquet" w:date="2018-07-16T23:34:00Z"/>
              </w:rPr>
            </w:pPr>
          </w:p>
        </w:tc>
      </w:tr>
    </w:tbl>
    <w:p w14:paraId="6B23940A" w14:textId="77777777" w:rsidR="00F47F8A" w:rsidRPr="00375960" w:rsidRDefault="00F47F8A" w:rsidP="00E7637C">
      <w:pPr>
        <w:pStyle w:val="BodyText"/>
      </w:pPr>
    </w:p>
    <w:p w14:paraId="2FB8D814" w14:textId="5DC3D8D5" w:rsidR="0069675E" w:rsidRPr="00375960" w:rsidRDefault="0069675E" w:rsidP="00E7637C">
      <w:pPr>
        <w:pStyle w:val="Heading4"/>
        <w:rPr>
          <w:bCs/>
        </w:rPr>
      </w:pPr>
      <w:bookmarkStart w:id="8315" w:name="_Toc514942389"/>
      <w:r w:rsidRPr="00375960">
        <w:lastRenderedPageBreak/>
        <w:t>4.I.2.</w:t>
      </w:r>
      <w:r w:rsidR="00754510">
        <w:t>2</w:t>
      </w:r>
      <w:r w:rsidRPr="00375960">
        <w:t xml:space="preserve"> PCS Value Set Binding for US Realm Concept Domains</w:t>
      </w:r>
      <w:bookmarkEnd w:id="8315"/>
      <w:r w:rsidRPr="00375960">
        <w:rPr>
          <w:bCs/>
        </w:rPr>
        <w:t xml:space="preserve"> </w:t>
      </w:r>
    </w:p>
    <w:p w14:paraId="61464723" w14:textId="77777777" w:rsidR="0069675E" w:rsidRPr="00375960" w:rsidRDefault="0069675E" w:rsidP="00E7637C">
      <w:pPr>
        <w:pStyle w:val="BodyText"/>
      </w:pPr>
      <w:r w:rsidRPr="00375960">
        <w:t>This section defines the actual value sets and code systems for any coded concepts that were described by concept domains in the main profile and binds the value set to the coded concepts.</w:t>
      </w:r>
    </w:p>
    <w:p w14:paraId="6023FBAE" w14:textId="71CD8C1A" w:rsidR="0069675E" w:rsidRPr="00375960" w:rsidRDefault="00E33DF8" w:rsidP="00E7637C">
      <w:pPr>
        <w:pStyle w:val="TableTitle"/>
      </w:pPr>
      <w:r>
        <w:t>Table 4.I.2.</w:t>
      </w:r>
      <w:r w:rsidR="00754510">
        <w:t>2</w:t>
      </w:r>
      <w:r>
        <w:t>-</w:t>
      </w:r>
      <w:r w:rsidR="00764A47">
        <w:t>1</w:t>
      </w:r>
      <w:r>
        <w:t>:</w:t>
      </w:r>
      <w:r w:rsidR="00D147FF">
        <w:t xml:space="preserve"> PCS Value Set Binding for US Realm Concept Domains </w:t>
      </w:r>
    </w:p>
    <w:tbl>
      <w:tblPr>
        <w:tblW w:w="9360" w:type="dxa"/>
        <w:jc w:val="center"/>
        <w:tblLayout w:type="fixed"/>
        <w:tblLook w:val="0000" w:firstRow="0" w:lastRow="0" w:firstColumn="0" w:lastColumn="0" w:noHBand="0" w:noVBand="0"/>
      </w:tblPr>
      <w:tblGrid>
        <w:gridCol w:w="2954"/>
        <w:gridCol w:w="3341"/>
        <w:gridCol w:w="3065"/>
      </w:tblGrid>
      <w:tr w:rsidR="0069675E" w:rsidRPr="00375960" w14:paraId="6D3E1C71" w14:textId="77777777" w:rsidTr="00E7637C">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5F7B269D" w14:textId="77777777" w:rsidR="0069675E" w:rsidRPr="00375960" w:rsidRDefault="0069675E" w:rsidP="002F4C50">
            <w:pPr>
              <w:pStyle w:val="TableEntryHeader"/>
            </w:pPr>
            <w:r w:rsidRPr="00375960">
              <w:t>UV Concept Domain</w:t>
            </w:r>
          </w:p>
        </w:tc>
        <w:tc>
          <w:tcPr>
            <w:tcW w:w="3341" w:type="dxa"/>
            <w:tcBorders>
              <w:top w:val="single" w:sz="4" w:space="0" w:color="000000"/>
              <w:left w:val="single" w:sz="4" w:space="0" w:color="000000"/>
              <w:bottom w:val="single" w:sz="4" w:space="0" w:color="000000"/>
            </w:tcBorders>
            <w:shd w:val="clear" w:color="auto" w:fill="D9D9D9"/>
            <w:vAlign w:val="bottom"/>
          </w:tcPr>
          <w:p w14:paraId="12853E2A" w14:textId="77777777" w:rsidR="0069675E" w:rsidRPr="00375960" w:rsidRDefault="0069675E" w:rsidP="002F4C50">
            <w:pPr>
              <w:pStyle w:val="TableEntryHeader"/>
            </w:pPr>
            <w:r w:rsidRPr="00375960">
              <w:t>US Realm Vocabulary Binding or Single Code Binding</w:t>
            </w:r>
          </w:p>
        </w:tc>
        <w:tc>
          <w:tcPr>
            <w:tcW w:w="306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1CAE7EAB" w14:textId="77777777" w:rsidR="0069675E" w:rsidRPr="00375960" w:rsidRDefault="0069675E" w:rsidP="002F4C50">
            <w:pPr>
              <w:pStyle w:val="TableEntryHeader"/>
            </w:pPr>
            <w:r w:rsidRPr="00375960">
              <w:t xml:space="preserve">Value Set OID </w:t>
            </w:r>
          </w:p>
        </w:tc>
      </w:tr>
      <w:tr w:rsidR="0069675E" w:rsidRPr="00375960" w14:paraId="1FD3D2A3"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02D60F58" w14:textId="77777777" w:rsidR="0069675E" w:rsidRPr="00375960" w:rsidRDefault="0069675E" w:rsidP="007475AB">
            <w:pPr>
              <w:pStyle w:val="TableEntry"/>
            </w:pPr>
            <w:r w:rsidRPr="00375960">
              <w:rPr>
                <w:rFonts w:eastAsia="Calibri"/>
              </w:rPr>
              <w:t>Ethnicity</w:t>
            </w:r>
          </w:p>
        </w:tc>
        <w:tc>
          <w:tcPr>
            <w:tcW w:w="3341" w:type="dxa"/>
            <w:tcBorders>
              <w:top w:val="single" w:sz="4" w:space="0" w:color="000000"/>
              <w:left w:val="single" w:sz="4" w:space="0" w:color="000000"/>
              <w:bottom w:val="single" w:sz="4" w:space="0" w:color="000000"/>
            </w:tcBorders>
            <w:shd w:val="clear" w:color="auto" w:fill="FFFFFF"/>
            <w:vAlign w:val="bottom"/>
          </w:tcPr>
          <w:p w14:paraId="691752D9" w14:textId="77777777" w:rsidR="0069675E" w:rsidRPr="00375960" w:rsidRDefault="0069675E" w:rsidP="007475AB">
            <w:pPr>
              <w:pStyle w:val="TableEntry"/>
              <w:rPr>
                <w:rFonts w:eastAsia="Calibri"/>
              </w:rPr>
            </w:pPr>
            <w:r w:rsidRPr="00375960">
              <w:rPr>
                <w:rFonts w:eastAsia="Calibri"/>
              </w:rPr>
              <w:t>Ethnicity Group</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ED22B4C" w14:textId="77777777" w:rsidR="0069675E" w:rsidRPr="00375960" w:rsidRDefault="0069675E" w:rsidP="007475AB">
            <w:pPr>
              <w:pStyle w:val="TableEntry"/>
              <w:rPr>
                <w:rFonts w:eastAsia="Calibri"/>
              </w:rPr>
            </w:pPr>
            <w:r w:rsidRPr="00375960">
              <w:rPr>
                <w:rFonts w:eastAsia="Calibri"/>
              </w:rPr>
              <w:t>2.16.840.1.114222.4.11.837</w:t>
            </w:r>
          </w:p>
        </w:tc>
      </w:tr>
      <w:tr w:rsidR="0069675E" w:rsidRPr="00375960" w14:paraId="058F5840"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1C446A65" w14:textId="77777777" w:rsidR="0069675E" w:rsidRPr="00375960" w:rsidRDefault="0069675E" w:rsidP="007475AB">
            <w:pPr>
              <w:pStyle w:val="TableEntry"/>
            </w:pPr>
            <w:r w:rsidRPr="00375960">
              <w:rPr>
                <w:rFonts w:eastAsia="Calibri"/>
              </w:rPr>
              <w:t xml:space="preserve">Marital Status </w:t>
            </w:r>
          </w:p>
        </w:tc>
        <w:tc>
          <w:tcPr>
            <w:tcW w:w="3341" w:type="dxa"/>
            <w:tcBorders>
              <w:top w:val="single" w:sz="4" w:space="0" w:color="000000"/>
              <w:left w:val="single" w:sz="4" w:space="0" w:color="000000"/>
              <w:bottom w:val="single" w:sz="4" w:space="0" w:color="000000"/>
            </w:tcBorders>
            <w:shd w:val="clear" w:color="auto" w:fill="FFFFFF"/>
            <w:vAlign w:val="bottom"/>
          </w:tcPr>
          <w:p w14:paraId="07B25A7E" w14:textId="77777777" w:rsidR="0069675E" w:rsidRPr="00375960" w:rsidRDefault="0069675E" w:rsidP="007475AB">
            <w:pPr>
              <w:pStyle w:val="TableEntry"/>
              <w:rPr>
                <w:rFonts w:eastAsia="Calibri"/>
              </w:rPr>
            </w:pPr>
            <w:r w:rsidRPr="00375960">
              <w:rPr>
                <w:rFonts w:eastAsia="Calibri"/>
              </w:rPr>
              <w:t xml:space="preserve">HL7 Marital Status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0465748" w14:textId="77777777" w:rsidR="0069675E" w:rsidRPr="00375960" w:rsidRDefault="0069675E" w:rsidP="007475AB">
            <w:pPr>
              <w:pStyle w:val="TableEntry"/>
              <w:rPr>
                <w:rFonts w:eastAsia="Calibri"/>
              </w:rPr>
            </w:pPr>
            <w:r w:rsidRPr="00375960">
              <w:rPr>
                <w:rFonts w:eastAsia="Calibri"/>
              </w:rPr>
              <w:t>2.16.840.1.113883.1.11.12212</w:t>
            </w:r>
          </w:p>
        </w:tc>
      </w:tr>
      <w:tr w:rsidR="0069675E" w:rsidRPr="00375960" w14:paraId="4DBAD93C"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673942B9" w14:textId="77777777" w:rsidR="0069675E" w:rsidRPr="00375960" w:rsidRDefault="0069675E" w:rsidP="007475AB">
            <w:pPr>
              <w:pStyle w:val="TableEntry"/>
            </w:pPr>
            <w:r w:rsidRPr="00375960">
              <w:rPr>
                <w:rFonts w:eastAsia="Calibri"/>
              </w:rPr>
              <w:t>Race</w:t>
            </w:r>
          </w:p>
        </w:tc>
        <w:tc>
          <w:tcPr>
            <w:tcW w:w="3341" w:type="dxa"/>
            <w:tcBorders>
              <w:top w:val="single" w:sz="4" w:space="0" w:color="000000"/>
              <w:left w:val="single" w:sz="4" w:space="0" w:color="000000"/>
              <w:bottom w:val="single" w:sz="4" w:space="0" w:color="000000"/>
            </w:tcBorders>
            <w:shd w:val="clear" w:color="auto" w:fill="FFFFFF"/>
            <w:vAlign w:val="bottom"/>
          </w:tcPr>
          <w:p w14:paraId="1AC1AB3F" w14:textId="77777777" w:rsidR="0069675E" w:rsidRPr="00375960" w:rsidRDefault="0069675E" w:rsidP="007475AB">
            <w:pPr>
              <w:pStyle w:val="TableEntry"/>
              <w:rPr>
                <w:rFonts w:eastAsia="Calibri"/>
              </w:rPr>
            </w:pPr>
            <w:r w:rsidRPr="00375960">
              <w:rPr>
                <w:rFonts w:eastAsia="Calibri"/>
              </w:rPr>
              <w:t>RaceCategory</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2D342EA" w14:textId="77777777" w:rsidR="0069675E" w:rsidRPr="00375960" w:rsidRDefault="0069675E" w:rsidP="007475AB">
            <w:pPr>
              <w:pStyle w:val="TableEntry"/>
              <w:rPr>
                <w:rFonts w:eastAsia="Calibri"/>
              </w:rPr>
            </w:pPr>
            <w:r w:rsidRPr="00375960">
              <w:rPr>
                <w:rFonts w:eastAsia="Calibri"/>
              </w:rPr>
              <w:t>2.16.840.1.114222.4.11.836</w:t>
            </w:r>
          </w:p>
        </w:tc>
      </w:tr>
      <w:tr w:rsidR="0069675E" w:rsidRPr="00375960" w14:paraId="243A0CAA"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142C9E8D" w14:textId="77777777" w:rsidR="0069675E" w:rsidRPr="00375960" w:rsidRDefault="0069675E" w:rsidP="007475AB">
            <w:pPr>
              <w:pStyle w:val="TableEntry"/>
              <w:rPr>
                <w:rFonts w:eastAsia="Calibri"/>
              </w:rPr>
            </w:pPr>
            <w:r w:rsidRPr="00375960">
              <w:rPr>
                <w:rFonts w:eastAsia="Calibri"/>
              </w:rPr>
              <w:t>sDTCRaceCode</w:t>
            </w:r>
          </w:p>
        </w:tc>
        <w:tc>
          <w:tcPr>
            <w:tcW w:w="3341" w:type="dxa"/>
            <w:tcBorders>
              <w:top w:val="single" w:sz="4" w:space="0" w:color="000000"/>
              <w:left w:val="single" w:sz="4" w:space="0" w:color="000000"/>
              <w:bottom w:val="single" w:sz="4" w:space="0" w:color="000000"/>
            </w:tcBorders>
            <w:shd w:val="clear" w:color="auto" w:fill="FFFFFF"/>
            <w:vAlign w:val="bottom"/>
          </w:tcPr>
          <w:p w14:paraId="0ECB5334" w14:textId="77777777" w:rsidR="0069675E" w:rsidRPr="00375960" w:rsidRDefault="0069675E" w:rsidP="007475AB">
            <w:pPr>
              <w:pStyle w:val="TableEntry"/>
              <w:rPr>
                <w:rFonts w:eastAsia="Calibri"/>
              </w:rPr>
            </w:pPr>
            <w:r w:rsidRPr="00375960">
              <w:rPr>
                <w:rFonts w:eastAsia="Calibri"/>
              </w:rPr>
              <w:t xml:space="preserve">Race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943AC69" w14:textId="77777777" w:rsidR="0069675E" w:rsidRPr="00375960" w:rsidRDefault="0069675E" w:rsidP="007475AB">
            <w:pPr>
              <w:pStyle w:val="TableEntry"/>
              <w:rPr>
                <w:rFonts w:eastAsia="Calibri"/>
              </w:rPr>
            </w:pPr>
            <w:r w:rsidRPr="00375960">
              <w:rPr>
                <w:rFonts w:eastAsia="Calibri"/>
              </w:rPr>
              <w:t>2.16.840.1.113883.1.11.14914</w:t>
            </w:r>
          </w:p>
        </w:tc>
      </w:tr>
      <w:tr w:rsidR="0069675E" w:rsidRPr="00375960" w14:paraId="17DDA63C"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6204AB66" w14:textId="77777777" w:rsidR="0069675E" w:rsidRPr="00375960" w:rsidRDefault="0069675E" w:rsidP="007475AB">
            <w:pPr>
              <w:pStyle w:val="TableEntry"/>
            </w:pPr>
            <w:r w:rsidRPr="00375960">
              <w:rPr>
                <w:rFonts w:eastAsia="Calibri"/>
              </w:rPr>
              <w:t xml:space="preserve">Religious Affiliation </w:t>
            </w:r>
          </w:p>
        </w:tc>
        <w:tc>
          <w:tcPr>
            <w:tcW w:w="3341" w:type="dxa"/>
            <w:tcBorders>
              <w:top w:val="single" w:sz="4" w:space="0" w:color="000000"/>
              <w:left w:val="single" w:sz="4" w:space="0" w:color="000000"/>
              <w:bottom w:val="single" w:sz="4" w:space="0" w:color="000000"/>
            </w:tcBorders>
            <w:shd w:val="clear" w:color="auto" w:fill="FFFFFF"/>
            <w:vAlign w:val="bottom"/>
          </w:tcPr>
          <w:p w14:paraId="6830597E" w14:textId="77777777" w:rsidR="0069675E" w:rsidRPr="00375960" w:rsidRDefault="0069675E" w:rsidP="007475AB">
            <w:pPr>
              <w:pStyle w:val="TableEntry"/>
              <w:rPr>
                <w:rFonts w:eastAsia="Calibri"/>
              </w:rPr>
            </w:pPr>
            <w:r w:rsidRPr="00375960">
              <w:rPr>
                <w:rFonts w:eastAsia="Calibri"/>
              </w:rPr>
              <w:t>HL7 Religious Affiliation</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1E63721" w14:textId="77777777" w:rsidR="0069675E" w:rsidRPr="00375960" w:rsidRDefault="0069675E" w:rsidP="007475AB">
            <w:pPr>
              <w:pStyle w:val="TableEntry"/>
              <w:rPr>
                <w:rFonts w:eastAsia="Calibri"/>
              </w:rPr>
            </w:pPr>
            <w:r w:rsidRPr="00375960">
              <w:rPr>
                <w:rFonts w:eastAsia="Calibri"/>
              </w:rPr>
              <w:t>2.16.840.1.113883.1.11.19185</w:t>
            </w:r>
          </w:p>
        </w:tc>
      </w:tr>
      <w:tr w:rsidR="0069675E" w:rsidRPr="00375960" w14:paraId="3894F843"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2D3F1CF2" w14:textId="77777777" w:rsidR="0069675E" w:rsidRPr="00375960" w:rsidRDefault="0069675E" w:rsidP="007475AB">
            <w:pPr>
              <w:pStyle w:val="TableEntry"/>
            </w:pPr>
            <w:r w:rsidRPr="00375960">
              <w:rPr>
                <w:rFonts w:eastAsia="Calibri"/>
              </w:rPr>
              <w:t xml:space="preserve">Language Communication </w:t>
            </w:r>
          </w:p>
        </w:tc>
        <w:tc>
          <w:tcPr>
            <w:tcW w:w="3341" w:type="dxa"/>
            <w:tcBorders>
              <w:top w:val="single" w:sz="4" w:space="0" w:color="000000"/>
              <w:left w:val="single" w:sz="4" w:space="0" w:color="000000"/>
              <w:bottom w:val="single" w:sz="4" w:space="0" w:color="000000"/>
            </w:tcBorders>
            <w:shd w:val="clear" w:color="auto" w:fill="FFFFFF"/>
            <w:vAlign w:val="bottom"/>
          </w:tcPr>
          <w:p w14:paraId="69463EE3" w14:textId="77777777" w:rsidR="0069675E" w:rsidRPr="00375960" w:rsidRDefault="0069675E" w:rsidP="007475AB">
            <w:pPr>
              <w:pStyle w:val="TableEntry"/>
              <w:rPr>
                <w:rFonts w:eastAsia="Calibri"/>
              </w:rPr>
            </w:pPr>
            <w:r w:rsidRPr="00375960">
              <w:rPr>
                <w:rFonts w:eastAsia="Calibri"/>
              </w:rPr>
              <w:t xml:space="preserve">Language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6E7758A" w14:textId="77777777" w:rsidR="0069675E" w:rsidRPr="00375960" w:rsidRDefault="0069675E" w:rsidP="007475AB">
            <w:pPr>
              <w:pStyle w:val="TableEntry"/>
              <w:rPr>
                <w:rFonts w:eastAsia="Calibri"/>
              </w:rPr>
            </w:pPr>
            <w:r w:rsidRPr="00375960">
              <w:rPr>
                <w:rFonts w:eastAsia="Calibri"/>
              </w:rPr>
              <w:t>2.16.840.1.113883.1.11.11526</w:t>
            </w:r>
          </w:p>
        </w:tc>
      </w:tr>
      <w:tr w:rsidR="0069675E" w:rsidRPr="00375960" w14:paraId="762135B2"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460506F8" w14:textId="77777777" w:rsidR="0069675E" w:rsidRPr="00375960" w:rsidRDefault="0069675E" w:rsidP="007475AB">
            <w:pPr>
              <w:pStyle w:val="TableEntry"/>
              <w:rPr>
                <w:rFonts w:eastAsia="Calibri"/>
              </w:rPr>
            </w:pPr>
            <w:r w:rsidRPr="00375960">
              <w:rPr>
                <w:rFonts w:eastAsia="Calibri"/>
              </w:rPr>
              <w:t xml:space="preserve">Data Enterer </w:t>
            </w:r>
          </w:p>
        </w:tc>
        <w:tc>
          <w:tcPr>
            <w:tcW w:w="3341" w:type="dxa"/>
            <w:tcBorders>
              <w:top w:val="single" w:sz="4" w:space="0" w:color="000000"/>
              <w:left w:val="single" w:sz="4" w:space="0" w:color="000000"/>
              <w:bottom w:val="single" w:sz="4" w:space="0" w:color="000000"/>
            </w:tcBorders>
            <w:shd w:val="clear" w:color="auto" w:fill="FFFFFF"/>
            <w:vAlign w:val="bottom"/>
          </w:tcPr>
          <w:p w14:paraId="49E92FC2" w14:textId="77777777" w:rsidR="0069675E" w:rsidRPr="00375960" w:rsidRDefault="0069675E" w:rsidP="007475AB">
            <w:pPr>
              <w:pStyle w:val="TableEntry"/>
              <w:rPr>
                <w:rFonts w:eastAsia="Calibri"/>
              </w:rPr>
            </w:pPr>
            <w:r w:rsidRPr="00375960">
              <w:rPr>
                <w:rFonts w:eastAsia="Calibri"/>
              </w:rPr>
              <w:t>Assigned entity</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1DA1340" w14:textId="77777777" w:rsidR="0069675E" w:rsidRPr="00375960" w:rsidRDefault="0069675E" w:rsidP="007475AB">
            <w:pPr>
              <w:pStyle w:val="TableEntry"/>
              <w:rPr>
                <w:rFonts w:eastAsia="Calibri"/>
              </w:rPr>
            </w:pPr>
            <w:r w:rsidRPr="00375960">
              <w:rPr>
                <w:rFonts w:eastAsia="Calibri"/>
              </w:rPr>
              <w:t>2.16.840.1.113883.4.6</w:t>
            </w:r>
          </w:p>
        </w:tc>
      </w:tr>
      <w:tr w:rsidR="0069675E" w:rsidRPr="00375960" w14:paraId="2A3F7D83"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0FC62A7D" w14:textId="77777777" w:rsidR="0069675E" w:rsidRPr="00375960" w:rsidRDefault="0069675E" w:rsidP="007475AB">
            <w:pPr>
              <w:pStyle w:val="TableEntry"/>
              <w:rPr>
                <w:rFonts w:eastAsia="Calibri"/>
              </w:rPr>
            </w:pPr>
            <w:r w:rsidRPr="00375960">
              <w:rPr>
                <w:rFonts w:eastAsia="Calibri"/>
              </w:rPr>
              <w:t xml:space="preserve">Confidentiality code </w:t>
            </w:r>
          </w:p>
        </w:tc>
        <w:tc>
          <w:tcPr>
            <w:tcW w:w="3341" w:type="dxa"/>
            <w:tcBorders>
              <w:top w:val="single" w:sz="4" w:space="0" w:color="000000"/>
              <w:left w:val="single" w:sz="4" w:space="0" w:color="000000"/>
              <w:bottom w:val="single" w:sz="4" w:space="0" w:color="000000"/>
            </w:tcBorders>
            <w:shd w:val="clear" w:color="auto" w:fill="FFFFFF"/>
            <w:vAlign w:val="bottom"/>
          </w:tcPr>
          <w:p w14:paraId="25D462A6" w14:textId="1F13C885" w:rsidR="0069675E" w:rsidRPr="00375960" w:rsidRDefault="0069675E" w:rsidP="007475AB">
            <w:pPr>
              <w:pStyle w:val="TableEntry"/>
              <w:rPr>
                <w:rFonts w:eastAsia="Calibri"/>
              </w:rPr>
            </w:pPr>
            <w:r w:rsidRPr="00375960">
              <w:rPr>
                <w:rFonts w:eastAsia="Calibri"/>
              </w:rPr>
              <w:t>HL7 BasicConfidentialityKind</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FD93127" w14:textId="77777777" w:rsidR="0069675E" w:rsidRPr="00375960" w:rsidRDefault="0069675E" w:rsidP="007475AB">
            <w:pPr>
              <w:pStyle w:val="TableEntry"/>
              <w:rPr>
                <w:rFonts w:eastAsia="Calibri"/>
              </w:rPr>
            </w:pPr>
            <w:r w:rsidRPr="00375960">
              <w:rPr>
                <w:rFonts w:eastAsia="Calibri"/>
              </w:rPr>
              <w:t>2.16.840.1.113883.1.11.16926</w:t>
            </w:r>
          </w:p>
        </w:tc>
      </w:tr>
      <w:tr w:rsidR="0069675E" w:rsidRPr="00375960" w14:paraId="36F3F9F4"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60BEC3FC" w14:textId="77777777" w:rsidR="0069675E" w:rsidRPr="00375960" w:rsidRDefault="0069675E" w:rsidP="007475AB">
            <w:pPr>
              <w:pStyle w:val="TableEntry"/>
              <w:rPr>
                <w:rFonts w:eastAsia="Calibri"/>
              </w:rPr>
            </w:pPr>
            <w:r w:rsidRPr="00375960">
              <w:rPr>
                <w:rFonts w:eastAsia="Calibri"/>
              </w:rPr>
              <w:t xml:space="preserve">Provider role </w:t>
            </w:r>
          </w:p>
        </w:tc>
        <w:tc>
          <w:tcPr>
            <w:tcW w:w="3341" w:type="dxa"/>
            <w:tcBorders>
              <w:top w:val="single" w:sz="4" w:space="0" w:color="000000"/>
              <w:left w:val="single" w:sz="4" w:space="0" w:color="000000"/>
              <w:bottom w:val="single" w:sz="4" w:space="0" w:color="000000"/>
            </w:tcBorders>
            <w:shd w:val="clear" w:color="auto" w:fill="FFFFFF"/>
            <w:vAlign w:val="bottom"/>
          </w:tcPr>
          <w:p w14:paraId="117179A2" w14:textId="77777777" w:rsidR="0069675E" w:rsidRPr="00375960" w:rsidRDefault="0069675E" w:rsidP="007475AB">
            <w:pPr>
              <w:pStyle w:val="TableEntry"/>
              <w:rPr>
                <w:rFonts w:eastAsia="Calibri"/>
              </w:rPr>
            </w:pPr>
            <w:r w:rsidRPr="00375960">
              <w:rPr>
                <w:rFonts w:eastAsia="Calibri"/>
              </w:rPr>
              <w:t>ProviderRole</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9540295" w14:textId="77777777" w:rsidR="0069675E" w:rsidRPr="00375960" w:rsidRDefault="0069675E" w:rsidP="007475AB">
            <w:pPr>
              <w:pStyle w:val="TableEntry"/>
              <w:rPr>
                <w:rFonts w:eastAsia="Calibri"/>
              </w:rPr>
            </w:pPr>
            <w:r w:rsidRPr="00375960">
              <w:rPr>
                <w:rFonts w:eastAsia="Calibri"/>
              </w:rPr>
              <w:t>2.16.840.1.113883.17.3.11.46</w:t>
            </w:r>
          </w:p>
        </w:tc>
      </w:tr>
      <w:tr w:rsidR="0069675E" w:rsidRPr="00375960" w14:paraId="464A9F8E"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1CA98ADF" w14:textId="77777777" w:rsidR="0069675E" w:rsidRPr="00375960" w:rsidRDefault="0069675E" w:rsidP="007475AB">
            <w:pPr>
              <w:pStyle w:val="TableEntry"/>
              <w:rPr>
                <w:rFonts w:eastAsia="Calibri"/>
              </w:rPr>
            </w:pPr>
            <w:r w:rsidRPr="00375960">
              <w:rPr>
                <w:rFonts w:eastAsia="Calibri"/>
              </w:rPr>
              <w:t>Destination</w:t>
            </w:r>
          </w:p>
        </w:tc>
        <w:tc>
          <w:tcPr>
            <w:tcW w:w="3341" w:type="dxa"/>
            <w:tcBorders>
              <w:top w:val="single" w:sz="4" w:space="0" w:color="000000"/>
              <w:left w:val="single" w:sz="4" w:space="0" w:color="000000"/>
              <w:bottom w:val="single" w:sz="4" w:space="0" w:color="000000"/>
            </w:tcBorders>
            <w:shd w:val="clear" w:color="auto" w:fill="FFFFFF"/>
            <w:vAlign w:val="bottom"/>
          </w:tcPr>
          <w:p w14:paraId="2F414908" w14:textId="77777777" w:rsidR="0069675E" w:rsidRPr="00375960" w:rsidRDefault="0069675E" w:rsidP="007475AB">
            <w:pPr>
              <w:pStyle w:val="TableEntry"/>
              <w:rPr>
                <w:rFonts w:eastAsia="Calibri"/>
              </w:rPr>
            </w:pPr>
            <w:r w:rsidRPr="00375960">
              <w:rPr>
                <w:rFonts w:eastAsia="Calibri"/>
              </w:rPr>
              <w:t>associatedEntity</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69B7E56" w14:textId="0AD9CC21" w:rsidR="0069675E" w:rsidRPr="00375960" w:rsidRDefault="0069675E" w:rsidP="007475AB">
            <w:pPr>
              <w:pStyle w:val="TableEntry"/>
              <w:rPr>
                <w:rFonts w:eastAsia="Calibri"/>
              </w:rPr>
            </w:pPr>
            <w:r w:rsidRPr="00375960">
              <w:rPr>
                <w:rFonts w:eastAsia="Calibri"/>
              </w:rPr>
              <w:t xml:space="preserve">2.16.840.1.113883.11.20.9.33 </w:t>
            </w:r>
          </w:p>
        </w:tc>
      </w:tr>
      <w:tr w:rsidR="006F3BC5" w:rsidRPr="00375960" w14:paraId="6FBC1DFB"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6D727B0C" w14:textId="52C6CF1C" w:rsidR="006F3BC5" w:rsidRPr="00375960" w:rsidRDefault="006F3BC5" w:rsidP="00E7637C">
            <w:pPr>
              <w:pStyle w:val="TableEntry"/>
              <w:rPr>
                <w:rFonts w:eastAsia="Calibri"/>
              </w:rPr>
            </w:pPr>
            <w:r w:rsidRPr="00375960">
              <w:t xml:space="preserve">DestinationType </w:t>
            </w:r>
          </w:p>
        </w:tc>
        <w:tc>
          <w:tcPr>
            <w:tcW w:w="3341" w:type="dxa"/>
            <w:tcBorders>
              <w:top w:val="single" w:sz="4" w:space="0" w:color="000000"/>
              <w:left w:val="single" w:sz="4" w:space="0" w:color="000000"/>
              <w:bottom w:val="single" w:sz="4" w:space="0" w:color="000000"/>
            </w:tcBorders>
            <w:shd w:val="clear" w:color="auto" w:fill="FFFFFF"/>
          </w:tcPr>
          <w:p w14:paraId="5BE76216" w14:textId="4B0273D0" w:rsidR="006F3BC5" w:rsidRPr="00375960" w:rsidRDefault="006F3BC5" w:rsidP="007475AB">
            <w:pPr>
              <w:pStyle w:val="TableEntry"/>
              <w:rPr>
                <w:rFonts w:eastAsia="Calibri"/>
              </w:rPr>
            </w:pPr>
            <w:r w:rsidRPr="00375960">
              <w:t>DestinationType</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6AAC107" w14:textId="6AC09196" w:rsidR="006F3BC5" w:rsidRPr="00375960" w:rsidRDefault="006F3BC5" w:rsidP="007475AB">
            <w:pPr>
              <w:pStyle w:val="TableEntry"/>
              <w:rPr>
                <w:rFonts w:eastAsia="Calibri"/>
              </w:rPr>
            </w:pPr>
            <w:r w:rsidRPr="00375960">
              <w:t>2.16.840.1.113883.17.3.11.69</w:t>
            </w:r>
          </w:p>
        </w:tc>
      </w:tr>
      <w:tr w:rsidR="0069675E" w:rsidRPr="00375960" w14:paraId="3D12C657"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37D7DD3C" w14:textId="77777777" w:rsidR="0069675E" w:rsidRPr="00375960" w:rsidRDefault="0069675E" w:rsidP="007475AB">
            <w:pPr>
              <w:pStyle w:val="TableEntry"/>
              <w:rPr>
                <w:rFonts w:eastAsia="Calibri"/>
              </w:rPr>
            </w:pPr>
            <w:r w:rsidRPr="00375960">
              <w:rPr>
                <w:rFonts w:eastAsia="Calibri"/>
              </w:rPr>
              <w:t xml:space="preserve">Service Type </w:t>
            </w:r>
          </w:p>
        </w:tc>
        <w:tc>
          <w:tcPr>
            <w:tcW w:w="3341" w:type="dxa"/>
            <w:tcBorders>
              <w:top w:val="single" w:sz="4" w:space="0" w:color="000000"/>
              <w:left w:val="single" w:sz="4" w:space="0" w:color="000000"/>
              <w:bottom w:val="single" w:sz="4" w:space="0" w:color="000000"/>
            </w:tcBorders>
            <w:shd w:val="clear" w:color="auto" w:fill="FFFFFF"/>
          </w:tcPr>
          <w:p w14:paraId="6F4F07AF" w14:textId="77777777" w:rsidR="0069675E" w:rsidRPr="00375960" w:rsidRDefault="0069675E" w:rsidP="007475AB">
            <w:pPr>
              <w:pStyle w:val="TableEntry"/>
              <w:rPr>
                <w:rFonts w:eastAsia="Calibri"/>
              </w:rPr>
            </w:pPr>
            <w:r w:rsidRPr="00375960">
              <w:rPr>
                <w:rFonts w:eastAsia="Calibri"/>
              </w:rPr>
              <w:t xml:space="preserve">Service Type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5E6A9F4" w14:textId="77777777" w:rsidR="0069675E" w:rsidRPr="00375960" w:rsidRDefault="0069675E" w:rsidP="007475AB">
            <w:pPr>
              <w:pStyle w:val="TableEntry"/>
              <w:rPr>
                <w:rFonts w:eastAsia="Calibri"/>
              </w:rPr>
            </w:pPr>
            <w:r w:rsidRPr="00375960">
              <w:rPr>
                <w:rFonts w:eastAsia="Calibri"/>
              </w:rPr>
              <w:t>2.16.840.1.113883.17.3.11.79</w:t>
            </w:r>
          </w:p>
        </w:tc>
      </w:tr>
      <w:tr w:rsidR="0069675E" w:rsidRPr="00375960" w14:paraId="1A638C1A"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144FC323" w14:textId="77777777" w:rsidR="0069675E" w:rsidRPr="00375960" w:rsidRDefault="0069675E" w:rsidP="007475AB">
            <w:pPr>
              <w:pStyle w:val="TableEntry"/>
              <w:rPr>
                <w:rFonts w:eastAsia="Calibri"/>
              </w:rPr>
            </w:pPr>
            <w:r w:rsidRPr="00375960">
              <w:rPr>
                <w:rFonts w:eastAsia="Calibri"/>
              </w:rPr>
              <w:t>advanced directives</w:t>
            </w:r>
          </w:p>
        </w:tc>
        <w:tc>
          <w:tcPr>
            <w:tcW w:w="3341" w:type="dxa"/>
            <w:tcBorders>
              <w:top w:val="single" w:sz="4" w:space="0" w:color="000000"/>
              <w:left w:val="single" w:sz="4" w:space="0" w:color="000000"/>
              <w:bottom w:val="single" w:sz="4" w:space="0" w:color="000000"/>
            </w:tcBorders>
            <w:shd w:val="clear" w:color="auto" w:fill="FFFFFF"/>
            <w:vAlign w:val="bottom"/>
          </w:tcPr>
          <w:p w14:paraId="52FDCCC9" w14:textId="77777777" w:rsidR="0069675E" w:rsidRPr="00375960" w:rsidRDefault="0069675E" w:rsidP="007475AB">
            <w:pPr>
              <w:pStyle w:val="TableEntry"/>
              <w:rPr>
                <w:rFonts w:eastAsia="Calibri"/>
              </w:rPr>
            </w:pPr>
            <w:r w:rsidRPr="00375960">
              <w:rPr>
                <w:rFonts w:eastAsia="Calibri"/>
              </w:rPr>
              <w:t>AdvanceDirectiveType</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DA62843" w14:textId="77777777" w:rsidR="0069675E" w:rsidRPr="00375960" w:rsidRDefault="0069675E" w:rsidP="007475AB">
            <w:pPr>
              <w:pStyle w:val="TableEntry"/>
              <w:rPr>
                <w:rFonts w:eastAsia="Calibri"/>
              </w:rPr>
            </w:pPr>
            <w:r w:rsidRPr="00375960">
              <w:rPr>
                <w:rFonts w:eastAsia="Calibri"/>
              </w:rPr>
              <w:t>2.16.840.1.113883.17.3.11.63</w:t>
            </w:r>
          </w:p>
        </w:tc>
      </w:tr>
      <w:tr w:rsidR="0069675E" w:rsidRPr="00375960" w14:paraId="23B8D5A6"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78027B5D" w14:textId="7BE8C32A" w:rsidR="0069675E" w:rsidRPr="00375960" w:rsidRDefault="0069675E" w:rsidP="007475AB">
            <w:pPr>
              <w:pStyle w:val="TableEntry"/>
              <w:rPr>
                <w:rFonts w:eastAsia="Calibri"/>
              </w:rPr>
            </w:pPr>
            <w:r w:rsidRPr="00375960">
              <w:rPr>
                <w:rFonts w:eastAsia="Calibri"/>
              </w:rPr>
              <w:t>Allerg</w:t>
            </w:r>
            <w:r w:rsidR="00A3326B" w:rsidRPr="00375960">
              <w:rPr>
                <w:rFonts w:eastAsia="Calibri"/>
              </w:rPr>
              <w:t xml:space="preserve">en </w:t>
            </w:r>
          </w:p>
        </w:tc>
        <w:tc>
          <w:tcPr>
            <w:tcW w:w="3341" w:type="dxa"/>
            <w:tcBorders>
              <w:top w:val="single" w:sz="4" w:space="0" w:color="000000"/>
              <w:left w:val="single" w:sz="4" w:space="0" w:color="000000"/>
              <w:bottom w:val="single" w:sz="4" w:space="0" w:color="000000"/>
            </w:tcBorders>
            <w:shd w:val="clear" w:color="auto" w:fill="FFFFFF"/>
            <w:vAlign w:val="bottom"/>
          </w:tcPr>
          <w:p w14:paraId="1243884A" w14:textId="2FB9EE53" w:rsidR="0069675E" w:rsidRPr="00375960" w:rsidRDefault="00DE4950" w:rsidP="007475AB">
            <w:pPr>
              <w:pStyle w:val="TableEntry"/>
              <w:rPr>
                <w:rFonts w:eastAsia="Calibri"/>
              </w:rPr>
            </w:pPr>
            <w:r w:rsidRPr="00375960">
              <w:rPr>
                <w:rFonts w:eastAsia="Calibri"/>
              </w:rPr>
              <w:t>Rx</w:t>
            </w:r>
            <w:r w:rsidR="00CD7536" w:rsidRPr="00375960">
              <w:rPr>
                <w:rFonts w:eastAsia="Calibri"/>
              </w:rPr>
              <w:t>Norm</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3D028C5" w14:textId="2E56ED84" w:rsidR="0069675E" w:rsidRPr="00375960" w:rsidRDefault="00DE4950" w:rsidP="007475AB">
            <w:pPr>
              <w:pStyle w:val="TableEntry"/>
              <w:rPr>
                <w:rFonts w:eastAsia="Calibri"/>
              </w:rPr>
            </w:pPr>
            <w:r w:rsidRPr="00375960">
              <w:t>2.16.840.1.113883.6.88</w:t>
            </w:r>
          </w:p>
        </w:tc>
      </w:tr>
      <w:tr w:rsidR="0069675E" w:rsidRPr="00375960" w14:paraId="6D7CB039"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04E9111B" w14:textId="3500495F" w:rsidR="0069675E" w:rsidRPr="00375960" w:rsidRDefault="0038056C" w:rsidP="007475AB">
            <w:pPr>
              <w:pStyle w:val="TableEntry"/>
              <w:rPr>
                <w:rFonts w:eastAsia="Calibri"/>
              </w:rPr>
            </w:pPr>
            <w:r w:rsidRPr="00375960">
              <w:rPr>
                <w:szCs w:val="24"/>
              </w:rPr>
              <w:t xml:space="preserve">UnitLevelOfCare </w:t>
            </w:r>
          </w:p>
        </w:tc>
        <w:tc>
          <w:tcPr>
            <w:tcW w:w="3341" w:type="dxa"/>
            <w:tcBorders>
              <w:top w:val="single" w:sz="4" w:space="0" w:color="000000"/>
              <w:left w:val="single" w:sz="4" w:space="0" w:color="000000"/>
              <w:bottom w:val="single" w:sz="4" w:space="0" w:color="000000"/>
            </w:tcBorders>
            <w:shd w:val="clear" w:color="auto" w:fill="FFFFFF"/>
            <w:vAlign w:val="bottom"/>
          </w:tcPr>
          <w:p w14:paraId="7C41FD71" w14:textId="55004C0A" w:rsidR="0038056C" w:rsidRPr="00375960" w:rsidRDefault="0038056C" w:rsidP="007475AB">
            <w:pPr>
              <w:pStyle w:val="TableEntry"/>
              <w:rPr>
                <w:szCs w:val="24"/>
              </w:rPr>
            </w:pPr>
            <w:r w:rsidRPr="00375960">
              <w:rPr>
                <w:szCs w:val="24"/>
              </w:rPr>
              <w:t>UnitLevelOfCare</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AA4C094" w14:textId="5033C470" w:rsidR="0069675E" w:rsidRPr="00375960" w:rsidRDefault="0038056C" w:rsidP="007475AB">
            <w:pPr>
              <w:pStyle w:val="TableEntry"/>
              <w:rPr>
                <w:rFonts w:eastAsia="Calibri"/>
              </w:rPr>
            </w:pPr>
            <w:r w:rsidRPr="00375960">
              <w:rPr>
                <w:szCs w:val="24"/>
              </w:rPr>
              <w:t>2.16.840.1.113883.17.3.11.105</w:t>
            </w:r>
          </w:p>
        </w:tc>
      </w:tr>
      <w:tr w:rsidR="0069675E" w:rsidRPr="00375960" w14:paraId="48E8FA0C"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63817F54" w14:textId="77777777" w:rsidR="0069675E" w:rsidRPr="00375960" w:rsidRDefault="0069675E" w:rsidP="007475AB">
            <w:pPr>
              <w:pStyle w:val="TableEntry"/>
              <w:rPr>
                <w:rFonts w:eastAsia="Calibri"/>
              </w:rPr>
            </w:pPr>
            <w:r w:rsidRPr="00375960">
              <w:rPr>
                <w:rFonts w:eastAsia="Calibri"/>
              </w:rPr>
              <w:t>Medications Administration route</w:t>
            </w:r>
          </w:p>
        </w:tc>
        <w:tc>
          <w:tcPr>
            <w:tcW w:w="3341" w:type="dxa"/>
            <w:tcBorders>
              <w:top w:val="single" w:sz="4" w:space="0" w:color="000000"/>
              <w:left w:val="single" w:sz="4" w:space="0" w:color="000000"/>
              <w:bottom w:val="single" w:sz="4" w:space="0" w:color="000000"/>
            </w:tcBorders>
            <w:shd w:val="clear" w:color="auto" w:fill="FFFFFF"/>
            <w:vAlign w:val="bottom"/>
          </w:tcPr>
          <w:p w14:paraId="79FEA6D5" w14:textId="77777777" w:rsidR="0069675E" w:rsidRPr="00375960" w:rsidRDefault="0069675E" w:rsidP="007475AB">
            <w:pPr>
              <w:pStyle w:val="TableEntry"/>
              <w:rPr>
                <w:rFonts w:eastAsia="Calibri"/>
              </w:rPr>
            </w:pPr>
            <w:r w:rsidRPr="00375960">
              <w:rPr>
                <w:rFonts w:eastAsia="Calibri"/>
              </w:rPr>
              <w:t>FDA Route of Administration</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9533A1B" w14:textId="74A5E4AE" w:rsidR="0069675E" w:rsidRPr="00375960" w:rsidRDefault="00D865A4" w:rsidP="007475AB">
            <w:pPr>
              <w:pStyle w:val="TableEntry"/>
              <w:rPr>
                <w:rFonts w:eastAsia="Calibri"/>
              </w:rPr>
            </w:pPr>
            <w:r w:rsidRPr="00375960">
              <w:rPr>
                <w:szCs w:val="24"/>
              </w:rPr>
              <w:t>2.16.840.1.113883.17.3.11.43</w:t>
            </w:r>
          </w:p>
        </w:tc>
      </w:tr>
      <w:tr w:rsidR="00592501" w:rsidRPr="00375960" w14:paraId="3379C5B0"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2D780836" w14:textId="3B00C7D9" w:rsidR="00592501" w:rsidRPr="00375960" w:rsidRDefault="00592501" w:rsidP="007475AB">
            <w:pPr>
              <w:pStyle w:val="TableEntry"/>
              <w:rPr>
                <w:rFonts w:eastAsia="Calibri"/>
              </w:rPr>
            </w:pPr>
            <w:r w:rsidRPr="00375960">
              <w:rPr>
                <w:rFonts w:eastAsia="Calibri"/>
              </w:rPr>
              <w:t xml:space="preserve">Manufactured Material </w:t>
            </w:r>
          </w:p>
        </w:tc>
        <w:tc>
          <w:tcPr>
            <w:tcW w:w="3341" w:type="dxa"/>
            <w:tcBorders>
              <w:top w:val="single" w:sz="4" w:space="0" w:color="000000"/>
              <w:left w:val="single" w:sz="4" w:space="0" w:color="000000"/>
              <w:bottom w:val="single" w:sz="4" w:space="0" w:color="000000"/>
            </w:tcBorders>
            <w:shd w:val="clear" w:color="auto" w:fill="FFFFFF"/>
            <w:vAlign w:val="bottom"/>
          </w:tcPr>
          <w:p w14:paraId="70DFB7F6" w14:textId="48FB8AD3" w:rsidR="00592501" w:rsidRPr="00375960" w:rsidRDefault="00592501" w:rsidP="007475AB">
            <w:pPr>
              <w:pStyle w:val="TableEntry"/>
              <w:rPr>
                <w:rFonts w:eastAsia="Calibri"/>
              </w:rPr>
            </w:pPr>
            <w:r w:rsidRPr="00375960">
              <w:rPr>
                <w:rFonts w:eastAsia="Calibri"/>
              </w:rPr>
              <w:t>RxNorm</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1A148FC" w14:textId="6DBF7FE1" w:rsidR="00592501" w:rsidRPr="00375960" w:rsidRDefault="00592501" w:rsidP="007475AB">
            <w:pPr>
              <w:pStyle w:val="TableEntry"/>
              <w:rPr>
                <w:rFonts w:eastAsia="Calibri"/>
              </w:rPr>
            </w:pPr>
            <w:r w:rsidRPr="00375960">
              <w:rPr>
                <w:szCs w:val="24"/>
              </w:rPr>
              <w:t>2.16.840.1.113883.6.88</w:t>
            </w:r>
          </w:p>
        </w:tc>
      </w:tr>
      <w:tr w:rsidR="006F3BC5" w:rsidRPr="00375960" w14:paraId="4791414C"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79300414" w14:textId="087A2D03" w:rsidR="006F3BC5" w:rsidRPr="00375960" w:rsidRDefault="006F3BC5" w:rsidP="00E7637C">
            <w:pPr>
              <w:pStyle w:val="TableEntry"/>
              <w:rPr>
                <w:rFonts w:eastAsia="Calibri"/>
              </w:rPr>
            </w:pPr>
            <w:r w:rsidRPr="00375960">
              <w:t xml:space="preserve">ProviderResponseRole </w:t>
            </w:r>
          </w:p>
        </w:tc>
        <w:tc>
          <w:tcPr>
            <w:tcW w:w="3341" w:type="dxa"/>
            <w:tcBorders>
              <w:top w:val="single" w:sz="4" w:space="0" w:color="000000"/>
              <w:left w:val="single" w:sz="4" w:space="0" w:color="000000"/>
              <w:bottom w:val="single" w:sz="4" w:space="0" w:color="000000"/>
            </w:tcBorders>
            <w:shd w:val="clear" w:color="auto" w:fill="FFFFFF"/>
          </w:tcPr>
          <w:p w14:paraId="421972A5" w14:textId="3BE8A68E" w:rsidR="006F3BC5" w:rsidRPr="00375960" w:rsidRDefault="006F3BC5" w:rsidP="007475AB">
            <w:pPr>
              <w:pStyle w:val="TableEntry"/>
              <w:rPr>
                <w:rFonts w:eastAsia="Calibri"/>
              </w:rPr>
            </w:pPr>
            <w:r w:rsidRPr="00375960">
              <w:t xml:space="preserve">ProviderResponseRole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54FF5B0" w14:textId="3E10EA30" w:rsidR="006F3BC5" w:rsidRPr="00375960" w:rsidRDefault="006F3BC5" w:rsidP="00E7637C">
            <w:pPr>
              <w:pStyle w:val="TableEntry"/>
            </w:pPr>
            <w:r w:rsidRPr="00375960">
              <w:t>2.16.840.1.113883.17.3.11.80</w:t>
            </w:r>
          </w:p>
        </w:tc>
      </w:tr>
      <w:tr w:rsidR="006F3BC5" w:rsidRPr="00375960" w14:paraId="4A01B977"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241DB5ED" w14:textId="4D857025" w:rsidR="006F3BC5" w:rsidRPr="00375960" w:rsidRDefault="006F3BC5" w:rsidP="00E7637C">
            <w:pPr>
              <w:pStyle w:val="TableEntry"/>
              <w:rPr>
                <w:rFonts w:eastAsia="Calibri"/>
              </w:rPr>
            </w:pPr>
            <w:r w:rsidRPr="00375960">
              <w:t xml:space="preserve">CrewRoleLevel </w:t>
            </w:r>
          </w:p>
        </w:tc>
        <w:tc>
          <w:tcPr>
            <w:tcW w:w="3341" w:type="dxa"/>
            <w:tcBorders>
              <w:top w:val="single" w:sz="4" w:space="0" w:color="000000"/>
              <w:left w:val="single" w:sz="4" w:space="0" w:color="000000"/>
              <w:bottom w:val="single" w:sz="4" w:space="0" w:color="000000"/>
            </w:tcBorders>
            <w:shd w:val="clear" w:color="auto" w:fill="FFFFFF"/>
          </w:tcPr>
          <w:p w14:paraId="22D8FB33" w14:textId="674A6FA6" w:rsidR="006F3BC5" w:rsidRPr="00375960" w:rsidRDefault="006F3BC5" w:rsidP="007475AB">
            <w:pPr>
              <w:pStyle w:val="TableEntry"/>
              <w:rPr>
                <w:rFonts w:eastAsia="Calibri"/>
              </w:rPr>
            </w:pPr>
            <w:r w:rsidRPr="00375960">
              <w:t xml:space="preserve">CrewRoleLevel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9298C8B" w14:textId="29F50928" w:rsidR="006F3BC5" w:rsidRPr="00375960" w:rsidRDefault="006F3BC5" w:rsidP="00E7637C">
            <w:pPr>
              <w:pStyle w:val="TableEntry"/>
            </w:pPr>
            <w:r w:rsidRPr="00375960">
              <w:t>2.16.840.1.113883.17.3.11.81</w:t>
            </w:r>
          </w:p>
        </w:tc>
      </w:tr>
      <w:tr w:rsidR="00FE377C" w:rsidRPr="00375960" w14:paraId="25C73AFC"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2DC7162F" w14:textId="28D1EF5A" w:rsidR="00FE377C" w:rsidRPr="00375960" w:rsidRDefault="00FE377C" w:rsidP="00E7637C">
            <w:pPr>
              <w:pStyle w:val="TableEntry"/>
            </w:pPr>
            <w:r w:rsidRPr="00375960">
              <w:t>UnitResponseRole</w:t>
            </w:r>
          </w:p>
        </w:tc>
        <w:tc>
          <w:tcPr>
            <w:tcW w:w="3341" w:type="dxa"/>
            <w:tcBorders>
              <w:top w:val="single" w:sz="4" w:space="0" w:color="000000"/>
              <w:left w:val="single" w:sz="4" w:space="0" w:color="000000"/>
              <w:bottom w:val="single" w:sz="4" w:space="0" w:color="000000"/>
            </w:tcBorders>
            <w:shd w:val="clear" w:color="auto" w:fill="FFFFFF"/>
          </w:tcPr>
          <w:p w14:paraId="49AAD234" w14:textId="4AE28190" w:rsidR="00FE377C" w:rsidRPr="00375960" w:rsidRDefault="00FE377C" w:rsidP="00E7637C">
            <w:pPr>
              <w:pStyle w:val="TableEntry"/>
            </w:pPr>
            <w:r w:rsidRPr="00375960">
              <w:t xml:space="preserve">UnitResponseRole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94EF985" w14:textId="544E888C" w:rsidR="00FE377C" w:rsidRPr="00375960" w:rsidRDefault="00FE377C" w:rsidP="00E7637C">
            <w:pPr>
              <w:pStyle w:val="TableEntry"/>
            </w:pPr>
            <w:r w:rsidRPr="00375960">
              <w:t>2.16.840.1.113883.17.3.11.82</w:t>
            </w:r>
          </w:p>
        </w:tc>
      </w:tr>
      <w:tr w:rsidR="007F554B" w:rsidRPr="00375960" w14:paraId="0549AAA4"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3BEC8EF8" w14:textId="5F960E98" w:rsidR="007F554B" w:rsidRPr="00375960" w:rsidRDefault="007F554B" w:rsidP="00E7637C">
            <w:pPr>
              <w:pStyle w:val="TableEntry"/>
            </w:pPr>
            <w:r w:rsidRPr="00375960">
              <w:t xml:space="preserve">StrokeScale </w:t>
            </w:r>
          </w:p>
        </w:tc>
        <w:tc>
          <w:tcPr>
            <w:tcW w:w="3341" w:type="dxa"/>
            <w:tcBorders>
              <w:top w:val="single" w:sz="4" w:space="0" w:color="000000"/>
              <w:left w:val="single" w:sz="4" w:space="0" w:color="000000"/>
              <w:bottom w:val="single" w:sz="4" w:space="0" w:color="000000"/>
            </w:tcBorders>
            <w:shd w:val="clear" w:color="auto" w:fill="FFFFFF"/>
          </w:tcPr>
          <w:p w14:paraId="7D3583FA" w14:textId="5AA394D8" w:rsidR="007F554B" w:rsidRPr="00375960" w:rsidRDefault="007F554B" w:rsidP="00E7637C">
            <w:pPr>
              <w:pStyle w:val="TableEntry"/>
            </w:pPr>
            <w:r w:rsidRPr="00375960">
              <w:t>StrokeScale</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914FD64" w14:textId="08300A93" w:rsidR="007F554B" w:rsidRPr="00375960" w:rsidRDefault="007F554B" w:rsidP="00E7637C">
            <w:pPr>
              <w:pStyle w:val="TableEntry"/>
            </w:pPr>
            <w:r w:rsidRPr="00375960">
              <w:t>2.16.840.1.113883.17.3.11.88</w:t>
            </w:r>
          </w:p>
        </w:tc>
      </w:tr>
      <w:tr w:rsidR="00BD742A" w:rsidRPr="00375960" w14:paraId="224A33FC" w14:textId="77777777" w:rsidTr="00E7637C">
        <w:trPr>
          <w:cantSplit/>
          <w:trHeight w:val="300"/>
          <w:jc w:val="center"/>
          <w:ins w:id="8316" w:author="Andrea K. Fourquet" w:date="2018-07-16T23:32:00Z"/>
        </w:trPr>
        <w:tc>
          <w:tcPr>
            <w:tcW w:w="2954" w:type="dxa"/>
            <w:tcBorders>
              <w:top w:val="single" w:sz="4" w:space="0" w:color="000000"/>
              <w:left w:val="single" w:sz="4" w:space="0" w:color="000000"/>
              <w:bottom w:val="single" w:sz="4" w:space="0" w:color="000000"/>
            </w:tcBorders>
            <w:shd w:val="clear" w:color="auto" w:fill="FFFFFF"/>
          </w:tcPr>
          <w:p w14:paraId="749F2A15" w14:textId="31DD4B95" w:rsidR="00BD742A" w:rsidRPr="00375960" w:rsidRDefault="005778A8" w:rsidP="00E7637C">
            <w:pPr>
              <w:pStyle w:val="TableEntry"/>
              <w:rPr>
                <w:ins w:id="8317" w:author="Andrea K. Fourquet" w:date="2018-07-16T23:32:00Z"/>
              </w:rPr>
            </w:pPr>
            <w:ins w:id="8318" w:author="Andrea K. Fourquet" w:date="2018-07-16T23:33:00Z">
              <w:r w:rsidRPr="00375960">
                <w:rPr>
                  <w:szCs w:val="24"/>
                </w:rPr>
                <w:t>EMS</w:t>
              </w:r>
              <w:r>
                <w:rPr>
                  <w:szCs w:val="24"/>
                </w:rPr>
                <w:t xml:space="preserve"> </w:t>
              </w:r>
              <w:r w:rsidRPr="00375960">
                <w:rPr>
                  <w:szCs w:val="24"/>
                </w:rPr>
                <w:t>Level</w:t>
              </w:r>
              <w:r>
                <w:rPr>
                  <w:szCs w:val="24"/>
                </w:rPr>
                <w:t xml:space="preserve"> </w:t>
              </w:r>
              <w:r w:rsidRPr="00375960">
                <w:rPr>
                  <w:szCs w:val="24"/>
                </w:rPr>
                <w:t>Of</w:t>
              </w:r>
              <w:r>
                <w:rPr>
                  <w:szCs w:val="24"/>
                </w:rPr>
                <w:t xml:space="preserve"> </w:t>
              </w:r>
              <w:r w:rsidRPr="00375960">
                <w:rPr>
                  <w:szCs w:val="24"/>
                </w:rPr>
                <w:t>Service</w:t>
              </w:r>
            </w:ins>
          </w:p>
        </w:tc>
        <w:tc>
          <w:tcPr>
            <w:tcW w:w="3341" w:type="dxa"/>
            <w:tcBorders>
              <w:top w:val="single" w:sz="4" w:space="0" w:color="000000"/>
              <w:left w:val="single" w:sz="4" w:space="0" w:color="000000"/>
              <w:bottom w:val="single" w:sz="4" w:space="0" w:color="000000"/>
            </w:tcBorders>
            <w:shd w:val="clear" w:color="auto" w:fill="FFFFFF"/>
          </w:tcPr>
          <w:p w14:paraId="191E67D5" w14:textId="2343A2B3" w:rsidR="00BD742A" w:rsidRPr="00375960" w:rsidRDefault="005778A8" w:rsidP="00E7637C">
            <w:pPr>
              <w:pStyle w:val="TableEntry"/>
              <w:rPr>
                <w:ins w:id="8319" w:author="Andrea K. Fourquet" w:date="2018-07-16T23:32:00Z"/>
              </w:rPr>
            </w:pPr>
            <w:ins w:id="8320" w:author="Andrea K. Fourquet" w:date="2018-07-16T23:33:00Z">
              <w:r w:rsidRPr="00375960">
                <w:rPr>
                  <w:szCs w:val="24"/>
                </w:rPr>
                <w:t>EMSLevelOfService</w:t>
              </w:r>
            </w:ins>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E822820" w14:textId="06CF4085" w:rsidR="00BD742A" w:rsidRPr="00375960" w:rsidRDefault="005778A8" w:rsidP="00E7637C">
            <w:pPr>
              <w:pStyle w:val="TableEntry"/>
              <w:rPr>
                <w:ins w:id="8321" w:author="Andrea K. Fourquet" w:date="2018-07-16T23:32:00Z"/>
              </w:rPr>
            </w:pPr>
            <w:ins w:id="8322" w:author="Andrea K. Fourquet" w:date="2018-07-16T23:33:00Z">
              <w:r w:rsidRPr="00375960">
                <w:rPr>
                  <w:szCs w:val="24"/>
                </w:rPr>
                <w:t>2.16.840.1.113883.17.3.11.70</w:t>
              </w:r>
            </w:ins>
          </w:p>
        </w:tc>
      </w:tr>
    </w:tbl>
    <w:p w14:paraId="2CCD68D7" w14:textId="77777777" w:rsidR="0069675E" w:rsidRPr="00375960" w:rsidRDefault="0069675E" w:rsidP="0069675E">
      <w:pPr>
        <w:pStyle w:val="BodyText"/>
      </w:pPr>
    </w:p>
    <w:p w14:paraId="5F3BC8B6" w14:textId="77777777" w:rsidR="0069675E" w:rsidRPr="00375960" w:rsidRDefault="0069675E" w:rsidP="0069675E">
      <w:pPr>
        <w:pStyle w:val="BodyText"/>
      </w:pPr>
    </w:p>
    <w:p w14:paraId="7DDFBB87" w14:textId="77777777" w:rsidR="00CA4B27" w:rsidRPr="00375960" w:rsidRDefault="00CA4B27" w:rsidP="00CA4B27">
      <w:pPr>
        <w:pStyle w:val="PartTitle"/>
        <w:rPr>
          <w:highlight w:val="yellow"/>
        </w:rPr>
      </w:pPr>
      <w:bookmarkStart w:id="8323" w:name="_Toc514942390"/>
      <w:bookmarkEnd w:id="4396"/>
      <w:r w:rsidRPr="00375960">
        <w:lastRenderedPageBreak/>
        <w:t>Appendices</w:t>
      </w:r>
      <w:bookmarkEnd w:id="8323"/>
      <w:r w:rsidRPr="00375960">
        <w:rPr>
          <w:highlight w:val="yellow"/>
        </w:rPr>
        <w:t xml:space="preserve"> </w:t>
      </w:r>
    </w:p>
    <w:p w14:paraId="4F891B73" w14:textId="1507CA69" w:rsidR="002F69C5" w:rsidRPr="00375960" w:rsidRDefault="00AB7275" w:rsidP="00E7637C">
      <w:pPr>
        <w:pStyle w:val="BodyText"/>
      </w:pPr>
      <w:r w:rsidRPr="00375960">
        <w:t>N/A</w:t>
      </w:r>
    </w:p>
    <w:sectPr w:rsidR="002F69C5" w:rsidRPr="00375960" w:rsidSect="00060817">
      <w:headerReference w:type="default" r:id="rId56"/>
      <w:footerReference w:type="even" r:id="rId57"/>
      <w:footerReference w:type="default" r:id="rId58"/>
      <w:footerReference w:type="first" r:id="rId59"/>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Andrea K. Fourquet" w:date="2018-07-16T23:15:00Z" w:initials="AKF">
    <w:p w14:paraId="054AADA1" w14:textId="451F0B0A" w:rsidR="00EC7534" w:rsidRDefault="00EC7534">
      <w:pPr>
        <w:pStyle w:val="CommentText"/>
      </w:pPr>
      <w:r>
        <w:rPr>
          <w:rStyle w:val="CommentReference"/>
        </w:rPr>
        <w:annotationRef/>
      </w:r>
      <w:r>
        <w:t xml:space="preserve">Will be includided in the ED clinical data import option </w:t>
      </w:r>
    </w:p>
  </w:comment>
  <w:comment w:id="21" w:author="clevy pomegranate-econsulting.com" w:date="2018-06-30T15:42:00Z" w:initials="cp">
    <w:p w14:paraId="30033C46" w14:textId="77777777" w:rsidR="00EC7534" w:rsidRDefault="00EC7534" w:rsidP="0035551F">
      <w:pPr>
        <w:pStyle w:val="CommentText"/>
      </w:pPr>
      <w:r>
        <w:rPr>
          <w:rStyle w:val="CommentReference"/>
        </w:rPr>
        <w:annotationRef/>
      </w:r>
      <w:r>
        <w:t>TBD – If this is not provided before we publish, this should be removed.</w:t>
      </w:r>
    </w:p>
  </w:comment>
  <w:comment w:id="210" w:author="Andrea K. Fourquet" w:date="2018-07-17T22:35:00Z" w:initials="AKF">
    <w:p w14:paraId="4EA601A6" w14:textId="77777777" w:rsidR="00EC7534" w:rsidRDefault="00EC7534" w:rsidP="00C408C3">
      <w:pPr>
        <w:pStyle w:val="CommentText"/>
      </w:pPr>
      <w:r>
        <w:rPr>
          <w:rStyle w:val="CommentReference"/>
        </w:rPr>
        <w:annotationRef/>
      </w:r>
      <w:r>
        <w:t>Insert OIDs</w:t>
      </w:r>
    </w:p>
  </w:comment>
  <w:comment w:id="220" w:author="Andrea K. Fourquet" w:date="2018-07-17T22:35:00Z" w:initials="AKF">
    <w:p w14:paraId="498A8B82" w14:textId="77777777" w:rsidR="00EC7534" w:rsidRDefault="00EC7534" w:rsidP="00C408C3">
      <w:pPr>
        <w:pStyle w:val="CommentText"/>
      </w:pPr>
      <w:r>
        <w:rPr>
          <w:rStyle w:val="CommentReference"/>
        </w:rPr>
        <w:annotationRef/>
      </w:r>
      <w:r>
        <w:t>Insert OIDs</w:t>
      </w:r>
    </w:p>
  </w:comment>
  <w:comment w:id="227" w:author="Andrea K. Fourquet" w:date="2018-07-17T22:35:00Z" w:initials="AKF">
    <w:p w14:paraId="12AA3AE8" w14:textId="77777777" w:rsidR="00EC7534" w:rsidRDefault="00EC7534" w:rsidP="00C408C3">
      <w:pPr>
        <w:pStyle w:val="CommentText"/>
      </w:pPr>
      <w:r>
        <w:rPr>
          <w:rStyle w:val="CommentReference"/>
        </w:rPr>
        <w:annotationRef/>
      </w:r>
      <w:r>
        <w:t>Insert OIDs</w:t>
      </w:r>
    </w:p>
  </w:comment>
  <w:comment w:id="237" w:author="Andrea K. Fourquet" w:date="2018-07-17T22:35:00Z" w:initials="AKF">
    <w:p w14:paraId="61913D98" w14:textId="77777777" w:rsidR="00EC7534" w:rsidRDefault="00EC7534" w:rsidP="00C408C3">
      <w:pPr>
        <w:pStyle w:val="CommentText"/>
      </w:pPr>
      <w:r>
        <w:rPr>
          <w:rStyle w:val="CommentReference"/>
        </w:rPr>
        <w:annotationRef/>
      </w:r>
      <w:r>
        <w:t>Insert OIDs</w:t>
      </w:r>
    </w:p>
  </w:comment>
  <w:comment w:id="266" w:author="Lori Reed-Fourquet" w:date="2018-07-17T23:51:00Z" w:initials="LR">
    <w:p w14:paraId="023CA494" w14:textId="57C013E4" w:rsidR="00EC7534" w:rsidRDefault="00EC7534">
      <w:pPr>
        <w:pStyle w:val="CommentText"/>
      </w:pPr>
      <w:r>
        <w:rPr>
          <w:rStyle w:val="CommentReference"/>
        </w:rPr>
        <w:annotationRef/>
      </w:r>
      <w:r>
        <w:t>Update with fhir reference</w:t>
      </w:r>
    </w:p>
  </w:comment>
  <w:comment w:id="273" w:author="Lori Reed-Fourquet" w:date="2018-07-17T23:51:00Z" w:initials="LR">
    <w:p w14:paraId="7469AFE3" w14:textId="2E197396" w:rsidR="00EC7534" w:rsidRDefault="00EC7534">
      <w:pPr>
        <w:pStyle w:val="CommentText"/>
      </w:pPr>
      <w:r>
        <w:rPr>
          <w:rStyle w:val="CommentReference"/>
        </w:rPr>
        <w:annotationRef/>
      </w:r>
      <w:r>
        <w:t>Update with FHIR reference</w:t>
      </w:r>
    </w:p>
  </w:comment>
  <w:comment w:id="396" w:author="Andrea K. Fourquet" w:date="2018-07-17T22:55:00Z" w:initials="AKF">
    <w:p w14:paraId="78E9B567" w14:textId="77777777" w:rsidR="007841C9" w:rsidRDefault="007841C9" w:rsidP="007841C9">
      <w:pPr>
        <w:pStyle w:val="CommentText"/>
      </w:pPr>
      <w:r>
        <w:rPr>
          <w:rStyle w:val="CommentReference"/>
        </w:rPr>
        <w:annotationRef/>
      </w:r>
      <w:r>
        <w:t>Confirm this is correct</w:t>
      </w:r>
    </w:p>
  </w:comment>
  <w:comment w:id="398" w:author="Andrea K. Fourquet" w:date="2018-07-17T23:00:00Z" w:initials="AKF">
    <w:p w14:paraId="38E12D2D" w14:textId="77777777" w:rsidR="007841C9" w:rsidRDefault="007841C9" w:rsidP="007841C9">
      <w:pPr>
        <w:pStyle w:val="CommentText"/>
      </w:pPr>
      <w:r>
        <w:rPr>
          <w:rStyle w:val="CommentReference"/>
        </w:rPr>
        <w:annotationRef/>
      </w:r>
      <w:r>
        <w:t>Confirm the wording is correct</w:t>
      </w:r>
    </w:p>
  </w:comment>
  <w:comment w:id="400" w:author="Andrea K. Fourquet" w:date="2018-07-17T22:57:00Z" w:initials="AKF">
    <w:p w14:paraId="318EDB75" w14:textId="77777777" w:rsidR="007841C9" w:rsidRDefault="007841C9" w:rsidP="007841C9">
      <w:pPr>
        <w:pStyle w:val="CommentText"/>
      </w:pPr>
      <w:r>
        <w:rPr>
          <w:rStyle w:val="CommentReference"/>
        </w:rPr>
        <w:annotationRef/>
      </w:r>
      <w:r>
        <w:t>Consider reorganizing this section with content creator option descriptions first and then consumer options second</w:t>
      </w:r>
    </w:p>
  </w:comment>
  <w:comment w:id="403" w:author="Andrea K. Fourquet" w:date="2018-07-17T22:57:00Z" w:initials="AKF">
    <w:p w14:paraId="5085F59D" w14:textId="77777777" w:rsidR="007841C9" w:rsidRDefault="007841C9" w:rsidP="007841C9">
      <w:pPr>
        <w:pStyle w:val="CommentText"/>
      </w:pPr>
      <w:r>
        <w:rPr>
          <w:rStyle w:val="CommentReference"/>
        </w:rPr>
        <w:annotationRef/>
      </w:r>
      <w:r>
        <w:t>Insert section reference</w:t>
      </w:r>
    </w:p>
  </w:comment>
  <w:comment w:id="406" w:author="Andrea K. Fourquet" w:date="2018-07-17T23:01:00Z" w:initials="AKF">
    <w:p w14:paraId="3E2C6745" w14:textId="77777777" w:rsidR="007841C9" w:rsidRDefault="007841C9" w:rsidP="007841C9">
      <w:pPr>
        <w:pStyle w:val="CommentText"/>
      </w:pPr>
      <w:r>
        <w:rPr>
          <w:rStyle w:val="CommentReference"/>
        </w:rPr>
        <w:annotationRef/>
      </w:r>
      <w:r>
        <w:t>Confirm wording</w:t>
      </w:r>
    </w:p>
  </w:comment>
  <w:comment w:id="408" w:author="Andrea K. Fourquet" w:date="2018-07-17T22:57:00Z" w:initials="AKF">
    <w:p w14:paraId="488296BC" w14:textId="77777777" w:rsidR="007841C9" w:rsidRDefault="007841C9" w:rsidP="007841C9">
      <w:pPr>
        <w:pStyle w:val="CommentText"/>
      </w:pPr>
      <w:r>
        <w:rPr>
          <w:rStyle w:val="CommentReference"/>
        </w:rPr>
        <w:annotationRef/>
      </w:r>
      <w:r>
        <w:t>Insert section reference</w:t>
      </w:r>
    </w:p>
  </w:comment>
  <w:comment w:id="455" w:author="Andrea K. Fourquet" w:date="2018-07-17T22:28:00Z" w:initials="AKF">
    <w:p w14:paraId="5A2C9CD9" w14:textId="77777777" w:rsidR="007841C9" w:rsidRDefault="007841C9" w:rsidP="007841C9">
      <w:pPr>
        <w:pStyle w:val="CommentText"/>
      </w:pPr>
      <w:r>
        <w:rPr>
          <w:rStyle w:val="CommentReference"/>
        </w:rPr>
        <w:annotationRef/>
      </w:r>
      <w:r>
        <w:t>Verify this is correct information</w:t>
      </w:r>
    </w:p>
  </w:comment>
  <w:comment w:id="458" w:author="Andrea K. Fourquet" w:date="2018-07-17T22:29:00Z" w:initials="AKF">
    <w:p w14:paraId="7ED84EF7" w14:textId="77777777" w:rsidR="007841C9" w:rsidRDefault="007841C9" w:rsidP="007841C9">
      <w:pPr>
        <w:pStyle w:val="CommentText"/>
      </w:pPr>
      <w:r>
        <w:rPr>
          <w:rStyle w:val="CommentReference"/>
        </w:rPr>
        <w:annotationRef/>
      </w:r>
      <w:r>
        <w:t>Do these swim lanes need to be edited for the purpose of showing the two documents being passed?</w:t>
      </w:r>
    </w:p>
  </w:comment>
  <w:comment w:id="476" w:author="Andrea K. Fourquet" w:date="2018-07-17T22:44:00Z" w:initials="AKF">
    <w:p w14:paraId="264E699B" w14:textId="77777777" w:rsidR="007841C9" w:rsidRDefault="007841C9" w:rsidP="007841C9">
      <w:pPr>
        <w:pStyle w:val="CommentText"/>
      </w:pPr>
      <w:r>
        <w:rPr>
          <w:rStyle w:val="CommentReference"/>
        </w:rPr>
        <w:annotationRef/>
      </w:r>
      <w:r>
        <w:t>Should we also include referenced standards and message semantics in this part of Volume 1?</w:t>
      </w:r>
    </w:p>
  </w:comment>
  <w:comment w:id="482" w:author="Andrea K. Fourquet" w:date="2018-07-17T22:31:00Z" w:initials="AKF">
    <w:p w14:paraId="55098886" w14:textId="77777777" w:rsidR="007841C9" w:rsidRDefault="007841C9" w:rsidP="007841C9">
      <w:pPr>
        <w:pStyle w:val="CommentText"/>
      </w:pPr>
      <w:r>
        <w:rPr>
          <w:rStyle w:val="CommentReference"/>
        </w:rPr>
        <w:annotationRef/>
      </w:r>
      <w:r>
        <w:t>Is stronger language needed to reference the relationship between this and QORE?</w:t>
      </w:r>
    </w:p>
  </w:comment>
  <w:comment w:id="554" w:author="Lori Reed-Fourquet" w:date="2018-07-17T18:09:00Z" w:initials="LR">
    <w:p w14:paraId="6C75AF75" w14:textId="0FDE8A8E" w:rsidR="00EC7534" w:rsidRDefault="00EC7534">
      <w:pPr>
        <w:pStyle w:val="CommentText"/>
      </w:pPr>
      <w:r>
        <w:rPr>
          <w:rStyle w:val="CommentReference"/>
        </w:rPr>
        <w:annotationRef/>
      </w:r>
      <w:r>
        <w:t>Name of clinical document</w:t>
      </w:r>
    </w:p>
  </w:comment>
  <w:comment w:id="563" w:author="Lori Reed-Fourquet" w:date="2018-07-17T18:09:00Z" w:initials="LR">
    <w:p w14:paraId="67762288" w14:textId="412FBA28" w:rsidR="00EC7534" w:rsidRDefault="00EC7534">
      <w:pPr>
        <w:pStyle w:val="CommentText"/>
      </w:pPr>
      <w:r>
        <w:rPr>
          <w:rStyle w:val="CommentReference"/>
        </w:rPr>
        <w:annotationRef/>
      </w:r>
      <w:r>
        <w:t>Name of clinical document</w:t>
      </w:r>
    </w:p>
  </w:comment>
  <w:comment w:id="576" w:author="Lori Reed-Fourquet" w:date="2018-07-17T18:10:00Z" w:initials="LR">
    <w:p w14:paraId="3D33204D" w14:textId="29F23A94" w:rsidR="00EC7534" w:rsidRDefault="00EC7534">
      <w:pPr>
        <w:pStyle w:val="CommentText"/>
      </w:pPr>
      <w:r>
        <w:rPr>
          <w:rStyle w:val="CommentReference"/>
        </w:rPr>
        <w:annotationRef/>
      </w:r>
      <w:r>
        <w:t>Update</w:t>
      </w:r>
    </w:p>
  </w:comment>
  <w:comment w:id="585" w:author="Lori Reed-Fourquet" w:date="2018-07-17T18:10:00Z" w:initials="LR">
    <w:p w14:paraId="4BDF97F5" w14:textId="717DA234" w:rsidR="00EC7534" w:rsidRDefault="00EC7534">
      <w:pPr>
        <w:pStyle w:val="CommentText"/>
      </w:pPr>
      <w:r>
        <w:rPr>
          <w:rStyle w:val="CommentReference"/>
        </w:rPr>
        <w:annotationRef/>
      </w:r>
      <w:r>
        <w:t>Need to request LOINC code</w:t>
      </w:r>
    </w:p>
  </w:comment>
  <w:comment w:id="1572" w:author="Lori Reed-Fourquet" w:date="2018-07-17T18:11:00Z" w:initials="LR">
    <w:p w14:paraId="2F0A444A" w14:textId="561B97E9" w:rsidR="00EC7534" w:rsidRDefault="00EC7534">
      <w:pPr>
        <w:pStyle w:val="CommentText"/>
      </w:pPr>
      <w:r>
        <w:rPr>
          <w:rStyle w:val="CommentReference"/>
        </w:rPr>
        <w:annotationRef/>
      </w:r>
      <w:r>
        <w:t>Update with OID</w:t>
      </w:r>
    </w:p>
  </w:comment>
  <w:comment w:id="1590" w:author="Lori Reed-Fourquet" w:date="2018-07-17T18:12:00Z" w:initials="LR">
    <w:p w14:paraId="20CE34C4" w14:textId="11546472" w:rsidR="00EC7534" w:rsidRDefault="00EC7534">
      <w:pPr>
        <w:pStyle w:val="CommentText"/>
      </w:pPr>
      <w:r>
        <w:rPr>
          <w:rStyle w:val="CommentReference"/>
        </w:rPr>
        <w:annotationRef/>
      </w:r>
      <w:r>
        <w:t>Need loinc</w:t>
      </w:r>
    </w:p>
  </w:comment>
  <w:comment w:id="1855" w:author="Lori Reed-Fourquet" w:date="2018-07-17T18:17:00Z" w:initials="LR">
    <w:p w14:paraId="7518445E" w14:textId="2556B073" w:rsidR="00EC7534" w:rsidRDefault="00EC7534">
      <w:pPr>
        <w:pStyle w:val="CommentText"/>
      </w:pPr>
      <w:r>
        <w:rPr>
          <w:rStyle w:val="CommentReference"/>
        </w:rPr>
        <w:annotationRef/>
      </w:r>
      <w:r>
        <w:t>Remove sections not needed</w:t>
      </w:r>
    </w:p>
  </w:comment>
  <w:comment w:id="1965" w:author="Andrea K. Fourquet" w:date="2018-07-18T00:24:00Z" w:initials="AKF">
    <w:p w14:paraId="3C884C12" w14:textId="637097EE" w:rsidR="00B40ACA" w:rsidRDefault="00B40ACA">
      <w:pPr>
        <w:pStyle w:val="CommentText"/>
      </w:pPr>
      <w:r>
        <w:rPr>
          <w:rStyle w:val="CommentReference"/>
        </w:rPr>
        <w:annotationRef/>
      </w:r>
      <w:r>
        <w:t xml:space="preserve">Verify which template iDs are appropriet </w:t>
      </w:r>
    </w:p>
  </w:comment>
  <w:comment w:id="2230" w:author="Lori Reed-Fourquet" w:date="2018-07-17T22:06:00Z" w:initials="LR">
    <w:p w14:paraId="4665A9B6" w14:textId="133EDFE3" w:rsidR="00EC7534" w:rsidRDefault="00EC7534">
      <w:pPr>
        <w:pStyle w:val="CommentText"/>
      </w:pPr>
      <w:r>
        <w:rPr>
          <w:rStyle w:val="CommentReference"/>
        </w:rPr>
        <w:annotationRef/>
      </w:r>
      <w:r>
        <w:t>Change OID</w:t>
      </w:r>
    </w:p>
  </w:comment>
  <w:comment w:id="2399" w:author="Andrea K. Fourquet" w:date="2018-07-18T00:43:00Z" w:initials="AKF">
    <w:p w14:paraId="62946F7A" w14:textId="3F93F2B2" w:rsidR="00801D21" w:rsidRDefault="00801D21">
      <w:pPr>
        <w:pStyle w:val="CommentText"/>
      </w:pPr>
      <w:r>
        <w:rPr>
          <w:rStyle w:val="CommentReference"/>
        </w:rPr>
        <w:annotationRef/>
      </w:r>
      <w:r w:rsidR="00C13C16">
        <w:t xml:space="preserve">Open issue: the Clinical subset is </w:t>
      </w:r>
      <w:r w:rsidR="0022233A">
        <w:t xml:space="preserve">reduced to the section level. Any extraneous entries within those sections will remain at this time. </w:t>
      </w:r>
    </w:p>
  </w:comment>
  <w:comment w:id="2685" w:author="Andrea K. Fourquet" w:date="2018-07-17T13:18:00Z" w:initials="AKF">
    <w:p w14:paraId="739B4AF8" w14:textId="77777777" w:rsidR="00E906A9" w:rsidRDefault="00E906A9" w:rsidP="00E906A9">
      <w:pPr>
        <w:pStyle w:val="CommentText"/>
      </w:pPr>
      <w:r>
        <w:rPr>
          <w:rStyle w:val="CommentReference"/>
        </w:rPr>
        <w:annotationRef/>
      </w:r>
      <w:r>
        <w:t xml:space="preserve">Insert table heading </w:t>
      </w:r>
    </w:p>
  </w:comment>
  <w:comment w:id="2883" w:author="Lori Reed-Fourquet" w:date="2018-07-17T18:18:00Z" w:initials="LR">
    <w:p w14:paraId="393BD475" w14:textId="0FACE9F5" w:rsidR="00EC7534" w:rsidRDefault="00EC7534">
      <w:pPr>
        <w:pStyle w:val="CommentText"/>
      </w:pPr>
      <w:r>
        <w:rPr>
          <w:rStyle w:val="CommentReference"/>
        </w:rPr>
        <w:annotationRef/>
      </w:r>
      <w:r>
        <w:t>Change name to detailed</w:t>
      </w:r>
    </w:p>
  </w:comment>
  <w:comment w:id="2890" w:author="Andrea K. Fourquet" w:date="2018-07-18T01:03:00Z" w:initials="AKF">
    <w:p w14:paraId="148C62E5" w14:textId="4C991B90" w:rsidR="004F4F16" w:rsidRDefault="004F4F16">
      <w:pPr>
        <w:pStyle w:val="CommentText"/>
      </w:pPr>
      <w:r>
        <w:rPr>
          <w:rStyle w:val="CommentReference"/>
        </w:rPr>
        <w:annotationRef/>
      </w:r>
      <w:r>
        <w:t>Insert OID</w:t>
      </w:r>
    </w:p>
  </w:comment>
  <w:comment w:id="2898" w:author="Lori Reed-Fourquet" w:date="2018-07-17T18:19:00Z" w:initials="LR">
    <w:p w14:paraId="0FCE9EA8" w14:textId="4E3126BB" w:rsidR="00EC7534" w:rsidRDefault="00EC7534">
      <w:pPr>
        <w:pStyle w:val="CommentText"/>
      </w:pPr>
      <w:r>
        <w:rPr>
          <w:rStyle w:val="CommentReference"/>
        </w:rPr>
        <w:annotationRef/>
      </w:r>
      <w:r>
        <w:t>Update for Detailed PCS</w:t>
      </w:r>
    </w:p>
  </w:comment>
  <w:comment w:id="2902" w:author="Andrea K. Fourquet" w:date="2018-07-18T01:05:00Z" w:initials="AKF">
    <w:p w14:paraId="34CF3568" w14:textId="01CC1CE6" w:rsidR="00211280" w:rsidRDefault="00211280">
      <w:pPr>
        <w:pStyle w:val="CommentText"/>
      </w:pPr>
      <w:r>
        <w:rPr>
          <w:rStyle w:val="CommentReference"/>
        </w:rPr>
        <w:annotationRef/>
      </w:r>
      <w:r>
        <w:t xml:space="preserve">OPEN  ISSUE: the Loinc code more specific to this document will be requested </w:t>
      </w:r>
    </w:p>
  </w:comment>
  <w:comment w:id="3079" w:author="Andrea K. Fourquet" w:date="2018-07-18T01:01:00Z" w:initials="AKF">
    <w:p w14:paraId="50858083" w14:textId="61D9D580" w:rsidR="00FC2CDF" w:rsidRDefault="00FC2CDF">
      <w:pPr>
        <w:pStyle w:val="CommentText"/>
      </w:pPr>
      <w:r>
        <w:rPr>
          <w:rStyle w:val="CommentReference"/>
        </w:rPr>
        <w:annotationRef/>
      </w:r>
      <w:r>
        <w:t>oid</w:t>
      </w:r>
    </w:p>
  </w:comment>
  <w:comment w:id="3110" w:author="Lori Reed-Fourquet" w:date="2018-07-17T22:12:00Z" w:initials="LR">
    <w:p w14:paraId="6B81A1C1" w14:textId="1A9EDE7A" w:rsidR="00EC7534" w:rsidRDefault="00EC7534">
      <w:pPr>
        <w:pStyle w:val="CommentText"/>
      </w:pPr>
      <w:r>
        <w:rPr>
          <w:rStyle w:val="CommentReference"/>
        </w:rPr>
        <w:annotationRef/>
      </w:r>
      <w:r>
        <w:t>Replace OID</w:t>
      </w:r>
    </w:p>
  </w:comment>
  <w:comment w:id="3120" w:author="Lori Reed-Fourquet" w:date="2018-07-17T18:05:00Z" w:initials="LR">
    <w:p w14:paraId="3F5FD1E0" w14:textId="087DDEAD" w:rsidR="00EC7534" w:rsidRDefault="00EC7534">
      <w:pPr>
        <w:pStyle w:val="CommentText"/>
      </w:pPr>
      <w:r>
        <w:rPr>
          <w:rStyle w:val="CommentReference"/>
        </w:rPr>
        <w:annotationRef/>
      </w:r>
      <w:r>
        <w:t>Probably under D1</w:t>
      </w:r>
    </w:p>
  </w:comment>
  <w:comment w:id="3648" w:author="Andrea K. Fourquet" w:date="2018-07-17T13:18:00Z" w:initials="AKF">
    <w:p w14:paraId="77DFD48E" w14:textId="0E4E38EE" w:rsidR="00EC7534" w:rsidRDefault="00EC7534">
      <w:pPr>
        <w:pStyle w:val="CommentText"/>
      </w:pPr>
      <w:r>
        <w:rPr>
          <w:rStyle w:val="CommentReference"/>
        </w:rPr>
        <w:annotationRef/>
      </w:r>
      <w:r>
        <w:t xml:space="preserve">Insert table heading </w:t>
      </w:r>
    </w:p>
  </w:comment>
  <w:comment w:id="3919" w:author="clevy pomegranate-econsulting.com" w:date="2018-06-30T15:45:00Z" w:initials="cp">
    <w:p w14:paraId="684F7DEE" w14:textId="206BA275" w:rsidR="00EC7534" w:rsidRDefault="00EC7534">
      <w:pPr>
        <w:pStyle w:val="CommentText"/>
      </w:pPr>
      <w:r>
        <w:rPr>
          <w:rStyle w:val="CommentReference"/>
        </w:rPr>
        <w:annotationRef/>
      </w:r>
      <w:r>
        <w:t>Need Template ID</w:t>
      </w:r>
    </w:p>
  </w:comment>
  <w:comment w:id="3963" w:author="Lori Reed-Fourquet" w:date="2018-07-17T23:15:00Z" w:initials="LR">
    <w:p w14:paraId="2E671BF0" w14:textId="1307797E" w:rsidR="00EC7534" w:rsidRDefault="00EC7534">
      <w:pPr>
        <w:pStyle w:val="CommentText"/>
      </w:pPr>
      <w:r>
        <w:rPr>
          <w:rStyle w:val="CommentReference"/>
        </w:rPr>
        <w:annotationRef/>
      </w:r>
      <w:r>
        <w:t>Update with OID assigned</w:t>
      </w:r>
    </w:p>
  </w:comment>
  <w:comment w:id="3985" w:author="Lori Reed-Fourquet" w:date="2018-07-17T22:13:00Z" w:initials="LR">
    <w:p w14:paraId="2CF91573" w14:textId="18DC6B22" w:rsidR="00EC7534" w:rsidRDefault="00EC7534">
      <w:pPr>
        <w:pStyle w:val="CommentText"/>
      </w:pPr>
      <w:r>
        <w:rPr>
          <w:rStyle w:val="CommentReference"/>
        </w:rPr>
        <w:annotationRef/>
      </w:r>
      <w:r>
        <w:t>Insert OID</w:t>
      </w:r>
    </w:p>
  </w:comment>
  <w:comment w:id="4225" w:author="Lori Reed-Fourquet" w:date="2018-07-17T23:14:00Z" w:initials="LR">
    <w:p w14:paraId="05CFC414" w14:textId="4FB74237" w:rsidR="00EC7534" w:rsidRDefault="00EC7534">
      <w:pPr>
        <w:pStyle w:val="CommentText"/>
      </w:pPr>
      <w:r>
        <w:rPr>
          <w:rStyle w:val="CommentReference"/>
        </w:rPr>
        <w:annotationRef/>
      </w:r>
      <w:r>
        <w:t>Update OID when assigned</w:t>
      </w:r>
    </w:p>
  </w:comment>
  <w:comment w:id="4408" w:author="Andrea K. Fourquet" w:date="2018-07-16T16:46:00Z" w:initials="AKF">
    <w:p w14:paraId="2F6F3015" w14:textId="5BF1F310" w:rsidR="00EC7534" w:rsidRDefault="00EC7534">
      <w:pPr>
        <w:pStyle w:val="CommentText"/>
      </w:pPr>
      <w:r>
        <w:rPr>
          <w:rStyle w:val="CommentReference"/>
        </w:rPr>
        <w:annotationRef/>
      </w:r>
      <w:r>
        <w:t xml:space="preserve">Combine the three tables </w:t>
      </w:r>
    </w:p>
  </w:comment>
  <w:comment w:id="5203" w:author="Andrea K. Fourquet" w:date="2018-07-16T15:55:00Z" w:initials="AKF">
    <w:p w14:paraId="66773CD7" w14:textId="77777777" w:rsidR="00EC7534" w:rsidRDefault="00EC7534" w:rsidP="00CA4217">
      <w:pPr>
        <w:pStyle w:val="CommentText"/>
      </w:pPr>
      <w:r>
        <w:rPr>
          <w:rStyle w:val="CommentReference"/>
        </w:rPr>
        <w:annotationRef/>
      </w:r>
      <w:r>
        <w:t xml:space="preserve">Insert an new condensed ED option all other overlap in appendix as optional </w:t>
      </w:r>
    </w:p>
  </w:comment>
  <w:comment w:id="7153" w:author="Andrea K. Fourquet" w:date="2018-07-16T15:55:00Z" w:initials="AKF">
    <w:p w14:paraId="43FC4484" w14:textId="53C49423" w:rsidR="00EC7534" w:rsidRDefault="00EC7534">
      <w:pPr>
        <w:pStyle w:val="CommentText"/>
      </w:pPr>
      <w:r>
        <w:rPr>
          <w:rStyle w:val="CommentReference"/>
        </w:rPr>
        <w:annotationRef/>
      </w:r>
      <w:r>
        <w:t xml:space="preserve">Insert an new condensed ED option all other overlap in appendix as optional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4AADA1" w15:done="0"/>
  <w15:commentEx w15:paraId="30033C46" w15:done="0"/>
  <w15:commentEx w15:paraId="4EA601A6" w15:done="0"/>
  <w15:commentEx w15:paraId="498A8B82" w15:done="0"/>
  <w15:commentEx w15:paraId="12AA3AE8" w15:done="0"/>
  <w15:commentEx w15:paraId="61913D98" w15:done="0"/>
  <w15:commentEx w15:paraId="023CA494" w15:done="0"/>
  <w15:commentEx w15:paraId="7469AFE3" w15:done="0"/>
  <w15:commentEx w15:paraId="78E9B567" w15:done="0"/>
  <w15:commentEx w15:paraId="38E12D2D" w15:done="0"/>
  <w15:commentEx w15:paraId="318EDB75" w15:done="0"/>
  <w15:commentEx w15:paraId="5085F59D" w15:done="0"/>
  <w15:commentEx w15:paraId="3E2C6745" w15:done="0"/>
  <w15:commentEx w15:paraId="488296BC" w15:done="0"/>
  <w15:commentEx w15:paraId="5A2C9CD9" w15:done="0"/>
  <w15:commentEx w15:paraId="7ED84EF7" w15:done="0"/>
  <w15:commentEx w15:paraId="264E699B" w15:done="0"/>
  <w15:commentEx w15:paraId="55098886" w15:done="0"/>
  <w15:commentEx w15:paraId="6C75AF75" w15:done="0"/>
  <w15:commentEx w15:paraId="67762288" w15:done="0"/>
  <w15:commentEx w15:paraId="3D33204D" w15:done="0"/>
  <w15:commentEx w15:paraId="4BDF97F5" w15:done="0"/>
  <w15:commentEx w15:paraId="2F0A444A" w15:done="0"/>
  <w15:commentEx w15:paraId="20CE34C4" w15:done="0"/>
  <w15:commentEx w15:paraId="7518445E" w15:done="0"/>
  <w15:commentEx w15:paraId="3C884C12" w15:done="0"/>
  <w15:commentEx w15:paraId="4665A9B6" w15:done="0"/>
  <w15:commentEx w15:paraId="62946F7A" w15:done="0"/>
  <w15:commentEx w15:paraId="739B4AF8" w15:done="0"/>
  <w15:commentEx w15:paraId="393BD475" w15:done="0"/>
  <w15:commentEx w15:paraId="148C62E5" w15:done="0"/>
  <w15:commentEx w15:paraId="0FCE9EA8" w15:done="0"/>
  <w15:commentEx w15:paraId="34CF3568" w15:done="0"/>
  <w15:commentEx w15:paraId="50858083" w15:done="0"/>
  <w15:commentEx w15:paraId="6B81A1C1" w15:done="0"/>
  <w15:commentEx w15:paraId="3F5FD1E0" w15:done="0"/>
  <w15:commentEx w15:paraId="77DFD48E" w15:done="0"/>
  <w15:commentEx w15:paraId="684F7DEE" w15:done="0"/>
  <w15:commentEx w15:paraId="2E671BF0" w15:done="0"/>
  <w15:commentEx w15:paraId="2CF91573" w15:done="0"/>
  <w15:commentEx w15:paraId="05CFC414" w15:done="0"/>
  <w15:commentEx w15:paraId="2F6F3015" w15:done="0"/>
  <w15:commentEx w15:paraId="66773CD7" w15:done="0"/>
  <w15:commentEx w15:paraId="43FC44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4AADA1" w16cid:durableId="1EF7A5AA"/>
  <w16cid:commentId w16cid:paraId="30033C46" w16cid:durableId="1EE2234C"/>
  <w16cid:commentId w16cid:paraId="4EA601A6" w16cid:durableId="1EF8FCBC"/>
  <w16cid:commentId w16cid:paraId="498A8B82" w16cid:durableId="1EF8EE47"/>
  <w16cid:commentId w16cid:paraId="12AA3AE8" w16cid:durableId="1EF8EE96"/>
  <w16cid:commentId w16cid:paraId="61913D98" w16cid:durableId="1EF8EE95"/>
  <w16cid:commentId w16cid:paraId="023CA494" w16cid:durableId="1EF8FF64"/>
  <w16cid:commentId w16cid:paraId="7469AFE3" w16cid:durableId="1EF8FF71"/>
  <w16cid:commentId w16cid:paraId="78E9B567" w16cid:durableId="1EF8F258"/>
  <w16cid:commentId w16cid:paraId="38E12D2D" w16cid:durableId="1EF8F374"/>
  <w16cid:commentId w16cid:paraId="318EDB75" w16cid:durableId="1EF8F2E2"/>
  <w16cid:commentId w16cid:paraId="5085F59D" w16cid:durableId="1EF8F2BC"/>
  <w16cid:commentId w16cid:paraId="3E2C6745" w16cid:durableId="1EF8F3B6"/>
  <w16cid:commentId w16cid:paraId="488296BC" w16cid:durableId="1EF8F38C"/>
  <w16cid:commentId w16cid:paraId="5A2C9CD9" w16cid:durableId="1EF8EC17"/>
  <w16cid:commentId w16cid:paraId="7ED84EF7" w16cid:durableId="1EF8EC32"/>
  <w16cid:commentId w16cid:paraId="264E699B" w16cid:durableId="1EF8EFD6"/>
  <w16cid:commentId w16cid:paraId="55098886" w16cid:durableId="1EF8ECBB"/>
  <w16cid:commentId w16cid:paraId="6C75AF75" w16cid:durableId="1EF8AF45"/>
  <w16cid:commentId w16cid:paraId="67762288" w16cid:durableId="1EF8AF50"/>
  <w16cid:commentId w16cid:paraId="3D33204D" w16cid:durableId="1EF8AF80"/>
  <w16cid:commentId w16cid:paraId="4BDF97F5" w16cid:durableId="1EF8AFA1"/>
  <w16cid:commentId w16cid:paraId="2F0A444A" w16cid:durableId="1EF8AFEC"/>
  <w16cid:commentId w16cid:paraId="20CE34C4" w16cid:durableId="1EF8B028"/>
  <w16cid:commentId w16cid:paraId="7518445E" w16cid:durableId="1EF8B122"/>
  <w16cid:commentId w16cid:paraId="3C884C12" w16cid:durableId="1EF9074A"/>
  <w16cid:commentId w16cid:paraId="4665A9B6" w16cid:durableId="1EF8E6E3"/>
  <w16cid:commentId w16cid:paraId="62946F7A" w16cid:durableId="1EF90BB0"/>
  <w16cid:commentId w16cid:paraId="739B4AF8" w16cid:durableId="1EF90DD2"/>
  <w16cid:commentId w16cid:paraId="393BD475" w16cid:durableId="1EF8B16F"/>
  <w16cid:commentId w16cid:paraId="148C62E5" w16cid:durableId="1EF91075"/>
  <w16cid:commentId w16cid:paraId="0FCE9EA8" w16cid:durableId="1EF8B1A9"/>
  <w16cid:commentId w16cid:paraId="34CF3568" w16cid:durableId="1EF910ED"/>
  <w16cid:commentId w16cid:paraId="50858083" w16cid:durableId="1EF90FE6"/>
  <w16cid:commentId w16cid:paraId="6B81A1C1" w16cid:durableId="1EF8E839"/>
  <w16cid:commentId w16cid:paraId="3F5FD1E0" w16cid:durableId="1EF8AE52"/>
  <w16cid:commentId w16cid:paraId="77DFD48E" w16cid:durableId="1EF86B19"/>
  <w16cid:commentId w16cid:paraId="684F7DEE" w16cid:durableId="1EE223FE"/>
  <w16cid:commentId w16cid:paraId="2E671BF0" w16cid:durableId="1EF8F713"/>
  <w16cid:commentId w16cid:paraId="2CF91573" w16cid:durableId="1EF8E890"/>
  <w16cid:commentId w16cid:paraId="05CFC414" w16cid:durableId="1EF8F6E5"/>
  <w16cid:commentId w16cid:paraId="2F6F3015" w16cid:durableId="1EF74A5B"/>
  <w16cid:commentId w16cid:paraId="66773CD7" w16cid:durableId="1EF7AB07"/>
  <w16cid:commentId w16cid:paraId="43FC4484" w16cid:durableId="1EF73E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89B31" w14:textId="77777777" w:rsidR="00117E04" w:rsidRDefault="00117E04">
      <w:r>
        <w:separator/>
      </w:r>
    </w:p>
  </w:endnote>
  <w:endnote w:type="continuationSeparator" w:id="0">
    <w:p w14:paraId="7E576AD3" w14:textId="77777777" w:rsidR="00117E04" w:rsidRDefault="00117E04">
      <w:r>
        <w:continuationSeparator/>
      </w:r>
    </w:p>
  </w:endnote>
  <w:endnote w:type="continuationNotice" w:id="1">
    <w:p w14:paraId="6A7951CA" w14:textId="77777777" w:rsidR="00117E04" w:rsidRDefault="00117E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ourierNewPS-BoldMT">
    <w:altName w:val="Courier New"/>
    <w:charset w:val="00"/>
    <w:family w:val="modern"/>
    <w:pitch w:val="fixed"/>
    <w:sig w:usb0="E0002AFF" w:usb1="C0007843" w:usb2="00000009" w:usb3="00000000" w:csb0="000001FF" w:csb1="00000000"/>
  </w:font>
  <w:font w:name="CourierNewPSMT">
    <w:altName w:val="Courier New"/>
    <w:charset w:val="00"/>
    <w:family w:val="modern"/>
    <w:pitch w:val="fixed"/>
    <w:sig w:usb0="E0002AFF" w:usb1="C0007843"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F925A" w14:textId="77777777" w:rsidR="00EC7534" w:rsidRDefault="00EC75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4E5C69" w14:textId="77777777" w:rsidR="00EC7534" w:rsidRDefault="00EC75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9BD87" w14:textId="77777777" w:rsidR="00EC7534" w:rsidRDefault="00EC7534">
    <w:pPr>
      <w:pStyle w:val="Footer"/>
      <w:ind w:right="360"/>
    </w:pPr>
    <w:r>
      <w:t>___________________________________________________________________________</w:t>
    </w:r>
  </w:p>
  <w:p w14:paraId="00A8CB00" w14:textId="34F1E3F1" w:rsidR="00EC7534" w:rsidRDefault="00EC7534" w:rsidP="00597DB2">
    <w:pPr>
      <w:pStyle w:val="Footer"/>
      <w:ind w:right="360"/>
      <w:rPr>
        <w:sz w:val="20"/>
      </w:rPr>
    </w:pPr>
    <w:bookmarkStart w:id="8324" w:name="_Toc473170355"/>
    <w:r>
      <w:rPr>
        <w:sz w:val="20"/>
      </w:rPr>
      <w:t xml:space="preserve">Rev. 1.0 – 2018-05-25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77</w:t>
    </w:r>
    <w:r w:rsidRPr="00597DB2">
      <w:rPr>
        <w:rStyle w:val="PageNumber"/>
        <w:sz w:val="20"/>
      </w:rPr>
      <w:fldChar w:fldCharType="end"/>
    </w:r>
    <w:r>
      <w:rPr>
        <w:sz w:val="20"/>
      </w:rPr>
      <w:tab/>
      <w:t xml:space="preserve">                       Copyright © 2018: IHE International, Inc.</w:t>
    </w:r>
    <w:bookmarkEnd w:id="8324"/>
  </w:p>
  <w:p w14:paraId="66806224" w14:textId="77777777" w:rsidR="00EC7534" w:rsidRDefault="00EC7534"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25FF7" w14:textId="3EC2639A" w:rsidR="00EC7534" w:rsidRDefault="00EC7534">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6AAEB" w14:textId="77777777" w:rsidR="00117E04" w:rsidRDefault="00117E04">
      <w:r>
        <w:separator/>
      </w:r>
    </w:p>
  </w:footnote>
  <w:footnote w:type="continuationSeparator" w:id="0">
    <w:p w14:paraId="0AEDB8A4" w14:textId="77777777" w:rsidR="00117E04" w:rsidRDefault="00117E04">
      <w:r>
        <w:continuationSeparator/>
      </w:r>
    </w:p>
  </w:footnote>
  <w:footnote w:type="continuationNotice" w:id="1">
    <w:p w14:paraId="6086CC64" w14:textId="77777777" w:rsidR="00117E04" w:rsidRDefault="00117E04"/>
  </w:footnote>
  <w:footnote w:id="2">
    <w:p w14:paraId="6CEFACAF" w14:textId="77777777" w:rsidR="00EC7534" w:rsidRDefault="00EC7534" w:rsidP="002D0F26">
      <w:pPr>
        <w:pStyle w:val="FootnoteText"/>
      </w:pPr>
      <w:r>
        <w:rPr>
          <w:rStyle w:val="FootnoteReference"/>
        </w:rPr>
        <w:footnoteRef/>
      </w:r>
      <w:r>
        <w:t xml:space="preserve"> HL7 </w:t>
      </w:r>
      <w:r w:rsidRPr="007600D3">
        <w:t>is the registered trademark of Health Level Seven International.</w:t>
      </w:r>
    </w:p>
  </w:footnote>
  <w:footnote w:id="3">
    <w:p w14:paraId="41C0AE6F" w14:textId="77777777" w:rsidR="00EC7534" w:rsidRDefault="00EC7534" w:rsidP="002D0F26">
      <w:pPr>
        <w:pStyle w:val="FootnoteText"/>
      </w:pPr>
      <w:r>
        <w:rPr>
          <w:rStyle w:val="FootnoteReference"/>
        </w:rPr>
        <w:footnoteRef/>
      </w:r>
      <w:r>
        <w:t xml:space="preserve"> FHIR </w:t>
      </w:r>
      <w:r w:rsidRPr="007600D3">
        <w:t>is the registered trademark of Health Level Seven International.</w:t>
      </w:r>
    </w:p>
  </w:footnote>
  <w:footnote w:id="4">
    <w:p w14:paraId="53AC4253" w14:textId="4BF03C5C" w:rsidR="00EC7534" w:rsidRDefault="00EC7534">
      <w:pPr>
        <w:pStyle w:val="FootnoteText"/>
      </w:pPr>
      <w:r>
        <w:rPr>
          <w:rStyle w:val="FootnoteReference"/>
        </w:rPr>
        <w:footnoteRef/>
      </w:r>
      <w:r>
        <w:t xml:space="preserve"> CDA </w:t>
      </w:r>
      <w:r w:rsidRPr="00CE5105">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880B2" w14:textId="206D1864" w:rsidR="00EC7534" w:rsidRDefault="00EC7534">
    <w:pPr>
      <w:pStyle w:val="Header"/>
    </w:pPr>
    <w:r>
      <w:t>IHE Patient Care Coordination Technical Framework Supplement – Paramedicine Care Summary (PCS)</w:t>
    </w:r>
  </w:p>
  <w:p w14:paraId="279DFFE9" w14:textId="77777777" w:rsidR="00EC7534" w:rsidRDefault="00EC7534">
    <w:pPr>
      <w:pStyle w:val="Header"/>
    </w:pPr>
    <w:r>
      <w:t>______________________________________________________________________________</w:t>
    </w:r>
  </w:p>
  <w:p w14:paraId="736F5FEA" w14:textId="77777777" w:rsidR="00EC7534" w:rsidRDefault="00EC75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872AB8D8"/>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184D35"/>
    <w:multiLevelType w:val="hybridMultilevel"/>
    <w:tmpl w:val="76B2F7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38000DE"/>
    <w:multiLevelType w:val="hybridMultilevel"/>
    <w:tmpl w:val="009CBC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AC6A08"/>
    <w:multiLevelType w:val="hybridMultilevel"/>
    <w:tmpl w:val="07C445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8EF78E0"/>
    <w:multiLevelType w:val="hybridMultilevel"/>
    <w:tmpl w:val="E41CAA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C0F414D"/>
    <w:multiLevelType w:val="hybridMultilevel"/>
    <w:tmpl w:val="3580F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896461"/>
    <w:multiLevelType w:val="hybridMultilevel"/>
    <w:tmpl w:val="68F874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1C31B76"/>
    <w:multiLevelType w:val="hybridMultilevel"/>
    <w:tmpl w:val="463E4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2B265B2"/>
    <w:multiLevelType w:val="hybridMultilevel"/>
    <w:tmpl w:val="2EEEDA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5341BF0"/>
    <w:multiLevelType w:val="hybridMultilevel"/>
    <w:tmpl w:val="49301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957AC5"/>
    <w:multiLevelType w:val="hybridMultilevel"/>
    <w:tmpl w:val="6C32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5025D3"/>
    <w:multiLevelType w:val="hybridMultilevel"/>
    <w:tmpl w:val="D91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0177E7"/>
    <w:multiLevelType w:val="hybridMultilevel"/>
    <w:tmpl w:val="789EA6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73A291D"/>
    <w:multiLevelType w:val="hybridMultilevel"/>
    <w:tmpl w:val="37A400BC"/>
    <w:lvl w:ilvl="0" w:tplc="8F1A5B7C">
      <w:start w:val="6"/>
      <w:numFmt w:val="bullet"/>
      <w:lvlText w:val="-"/>
      <w:lvlJc w:val="left"/>
      <w:pPr>
        <w:ind w:left="1308" w:hanging="360"/>
      </w:pPr>
      <w:rPr>
        <w:rFonts w:ascii="Times New Roman" w:eastAsia="Times New Roman" w:hAnsi="Times New Roman" w:cs="Times New Roman"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23" w15:restartNumberingAfterBreak="0">
    <w:nsid w:val="2A1646E3"/>
    <w:multiLevelType w:val="multilevel"/>
    <w:tmpl w:val="45B21D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2DAB2B59"/>
    <w:multiLevelType w:val="hybridMultilevel"/>
    <w:tmpl w:val="C3E6F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082A0F"/>
    <w:multiLevelType w:val="multilevel"/>
    <w:tmpl w:val="66207864"/>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15:restartNumberingAfterBreak="0">
    <w:nsid w:val="34A01C83"/>
    <w:multiLevelType w:val="hybridMultilevel"/>
    <w:tmpl w:val="1682EE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B0155E3"/>
    <w:multiLevelType w:val="hybridMultilevel"/>
    <w:tmpl w:val="6178A3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D552D60"/>
    <w:multiLevelType w:val="hybridMultilevel"/>
    <w:tmpl w:val="48C2A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BC3A55"/>
    <w:multiLevelType w:val="multilevel"/>
    <w:tmpl w:val="7B943E18"/>
    <w:numStyleLink w:val="Constraints"/>
  </w:abstractNum>
  <w:abstractNum w:abstractNumId="30" w15:restartNumberingAfterBreak="0">
    <w:nsid w:val="44720C72"/>
    <w:multiLevelType w:val="hybridMultilevel"/>
    <w:tmpl w:val="5A02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09224D"/>
    <w:multiLevelType w:val="hybridMultilevel"/>
    <w:tmpl w:val="1E18093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B025E5F"/>
    <w:multiLevelType w:val="multilevel"/>
    <w:tmpl w:val="7B943E18"/>
    <w:numStyleLink w:val="Constraints"/>
  </w:abstractNum>
  <w:abstractNum w:abstractNumId="3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54D52B30"/>
    <w:multiLevelType w:val="hybridMultilevel"/>
    <w:tmpl w:val="08B8D1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5AD30C27"/>
    <w:multiLevelType w:val="hybridMultilevel"/>
    <w:tmpl w:val="AFFAB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8"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23C59E9"/>
    <w:multiLevelType w:val="hybridMultilevel"/>
    <w:tmpl w:val="EBC6B8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2675C8B"/>
    <w:multiLevelType w:val="hybridMultilevel"/>
    <w:tmpl w:val="10A28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9377AF"/>
    <w:multiLevelType w:val="hybridMultilevel"/>
    <w:tmpl w:val="76F653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8286161"/>
    <w:multiLevelType w:val="hybridMultilevel"/>
    <w:tmpl w:val="A04ACB86"/>
    <w:lvl w:ilvl="0" w:tplc="1718393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903BA0"/>
    <w:multiLevelType w:val="hybridMultilevel"/>
    <w:tmpl w:val="FF10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44"/>
  </w:num>
  <w:num w:numId="12">
    <w:abstractNumId w:val="32"/>
  </w:num>
  <w:num w:numId="13">
    <w:abstractNumId w:val="29"/>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33"/>
  </w:num>
  <w:num w:numId="15">
    <w:abstractNumId w:val="37"/>
  </w:num>
  <w:num w:numId="16">
    <w:abstractNumId w:val="38"/>
  </w:num>
  <w:num w:numId="17">
    <w:abstractNumId w:val="35"/>
  </w:num>
  <w:num w:numId="18">
    <w:abstractNumId w:val="24"/>
  </w:num>
  <w:num w:numId="19">
    <w:abstractNumId w:val="28"/>
  </w:num>
  <w:num w:numId="20">
    <w:abstractNumId w:val="40"/>
  </w:num>
  <w:num w:numId="21">
    <w:abstractNumId w:val="14"/>
  </w:num>
  <w:num w:numId="22">
    <w:abstractNumId w:val="20"/>
  </w:num>
  <w:num w:numId="23">
    <w:abstractNumId w:val="23"/>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8"/>
  </w:num>
  <w:num w:numId="27">
    <w:abstractNumId w:val="36"/>
  </w:num>
  <w:num w:numId="28">
    <w:abstractNumId w:val="25"/>
  </w:num>
  <w:num w:numId="29">
    <w:abstractNumId w:val="30"/>
  </w:num>
  <w:num w:numId="30">
    <w:abstractNumId w:val="22"/>
  </w:num>
  <w:num w:numId="31">
    <w:abstractNumId w:val="42"/>
  </w:num>
  <w:num w:numId="32">
    <w:abstractNumId w:val="31"/>
  </w:num>
  <w:num w:numId="33">
    <w:abstractNumId w:val="11"/>
  </w:num>
  <w:num w:numId="34">
    <w:abstractNumId w:val="41"/>
  </w:num>
  <w:num w:numId="35">
    <w:abstractNumId w:val="39"/>
  </w:num>
  <w:num w:numId="36">
    <w:abstractNumId w:val="26"/>
  </w:num>
  <w:num w:numId="37">
    <w:abstractNumId w:val="13"/>
  </w:num>
  <w:num w:numId="38">
    <w:abstractNumId w:val="27"/>
  </w:num>
  <w:num w:numId="39">
    <w:abstractNumId w:val="17"/>
  </w:num>
  <w:num w:numId="40">
    <w:abstractNumId w:val="34"/>
  </w:num>
  <w:num w:numId="41">
    <w:abstractNumId w:val="15"/>
  </w:num>
  <w:num w:numId="42">
    <w:abstractNumId w:val="21"/>
  </w:num>
  <w:num w:numId="43">
    <w:abstractNumId w:val="3"/>
    <w:lvlOverride w:ilvl="0">
      <w:startOverride w:val="1"/>
    </w:lvlOverride>
  </w:num>
  <w:num w:numId="44">
    <w:abstractNumId w:val="43"/>
  </w:num>
  <w:num w:numId="45">
    <w:abstractNumId w:val="12"/>
  </w:num>
  <w:num w:numId="46">
    <w:abstractNumId w:val="10"/>
  </w:num>
  <w:num w:numId="47">
    <w:abstractNumId w:val="19"/>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K. Fourquet">
    <w15:presenceInfo w15:providerId="Windows Live" w15:userId="76ac2d6caa11b56e"/>
  </w15:person>
  <w15:person w15:author="clevy pomegranate-econsulting.com">
    <w15:presenceInfo w15:providerId="AD" w15:userId="S-1-5-21-2078065090-2999243757-389903172-1001"/>
  </w15:person>
  <w15:person w15:author="Lori Reed-Fourquet">
    <w15:presenceInfo w15:providerId="Windows Live" w15:userId="518e632c37578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ctiveWritingStyle w:appName="MSWord" w:lang="fr-CA" w:vendorID="64" w:dllVersion="0" w:nlCheck="1" w:checkStyle="0"/>
  <w:activeWritingStyle w:appName="MSWord" w:lang="fr-CA"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65A"/>
    <w:rsid w:val="000115EA"/>
    <w:rsid w:val="000120FC"/>
    <w:rsid w:val="000121FB"/>
    <w:rsid w:val="000125FF"/>
    <w:rsid w:val="00015989"/>
    <w:rsid w:val="00016892"/>
    <w:rsid w:val="00017E09"/>
    <w:rsid w:val="00020259"/>
    <w:rsid w:val="000209A8"/>
    <w:rsid w:val="00020B4C"/>
    <w:rsid w:val="0002141C"/>
    <w:rsid w:val="0002309D"/>
    <w:rsid w:val="00024BCD"/>
    <w:rsid w:val="00031D5A"/>
    <w:rsid w:val="00036177"/>
    <w:rsid w:val="00036347"/>
    <w:rsid w:val="00040B61"/>
    <w:rsid w:val="0004144C"/>
    <w:rsid w:val="0004567A"/>
    <w:rsid w:val="00046E88"/>
    <w:rsid w:val="000470A5"/>
    <w:rsid w:val="00050579"/>
    <w:rsid w:val="000514E1"/>
    <w:rsid w:val="00051CEA"/>
    <w:rsid w:val="000549C6"/>
    <w:rsid w:val="0005577A"/>
    <w:rsid w:val="00055FC1"/>
    <w:rsid w:val="000568A5"/>
    <w:rsid w:val="00056D04"/>
    <w:rsid w:val="00060817"/>
    <w:rsid w:val="00060D78"/>
    <w:rsid w:val="000615C2"/>
    <w:rsid w:val="000622EE"/>
    <w:rsid w:val="00062667"/>
    <w:rsid w:val="00063C77"/>
    <w:rsid w:val="00064513"/>
    <w:rsid w:val="00064FF2"/>
    <w:rsid w:val="00065498"/>
    <w:rsid w:val="00070847"/>
    <w:rsid w:val="000717A7"/>
    <w:rsid w:val="00073EAD"/>
    <w:rsid w:val="00074AF1"/>
    <w:rsid w:val="00075355"/>
    <w:rsid w:val="00077324"/>
    <w:rsid w:val="00077CFE"/>
    <w:rsid w:val="00077EA0"/>
    <w:rsid w:val="000807AC"/>
    <w:rsid w:val="0008172A"/>
    <w:rsid w:val="00082CB9"/>
    <w:rsid w:val="00082F2B"/>
    <w:rsid w:val="00083B47"/>
    <w:rsid w:val="00083E64"/>
    <w:rsid w:val="000869CD"/>
    <w:rsid w:val="00086C7D"/>
    <w:rsid w:val="00087002"/>
    <w:rsid w:val="00087187"/>
    <w:rsid w:val="00090A43"/>
    <w:rsid w:val="00090D91"/>
    <w:rsid w:val="000931D3"/>
    <w:rsid w:val="00094061"/>
    <w:rsid w:val="00094303"/>
    <w:rsid w:val="000969B1"/>
    <w:rsid w:val="000970A6"/>
    <w:rsid w:val="000A04A4"/>
    <w:rsid w:val="000A1CB8"/>
    <w:rsid w:val="000A2A60"/>
    <w:rsid w:val="000A4FBD"/>
    <w:rsid w:val="000A5CC5"/>
    <w:rsid w:val="000A726D"/>
    <w:rsid w:val="000B0619"/>
    <w:rsid w:val="000B0A5E"/>
    <w:rsid w:val="000B0D80"/>
    <w:rsid w:val="000B30FF"/>
    <w:rsid w:val="000B3BD4"/>
    <w:rsid w:val="000B3F51"/>
    <w:rsid w:val="000B40A6"/>
    <w:rsid w:val="000B699D"/>
    <w:rsid w:val="000B799B"/>
    <w:rsid w:val="000C1A15"/>
    <w:rsid w:val="000C2E06"/>
    <w:rsid w:val="000C3556"/>
    <w:rsid w:val="000C3935"/>
    <w:rsid w:val="000C3BC7"/>
    <w:rsid w:val="000C5467"/>
    <w:rsid w:val="000C6649"/>
    <w:rsid w:val="000C7A1F"/>
    <w:rsid w:val="000C7BDE"/>
    <w:rsid w:val="000D2487"/>
    <w:rsid w:val="000D2A6E"/>
    <w:rsid w:val="000D2C02"/>
    <w:rsid w:val="000D6321"/>
    <w:rsid w:val="000D6F01"/>
    <w:rsid w:val="000D711C"/>
    <w:rsid w:val="000D7BFC"/>
    <w:rsid w:val="000E107C"/>
    <w:rsid w:val="000E1F6F"/>
    <w:rsid w:val="000E3164"/>
    <w:rsid w:val="000E370D"/>
    <w:rsid w:val="000E4DAB"/>
    <w:rsid w:val="000E5F2F"/>
    <w:rsid w:val="000E6EE5"/>
    <w:rsid w:val="000E70CC"/>
    <w:rsid w:val="000F13F5"/>
    <w:rsid w:val="000F3920"/>
    <w:rsid w:val="000F613A"/>
    <w:rsid w:val="000F6D26"/>
    <w:rsid w:val="000F713F"/>
    <w:rsid w:val="00100E2D"/>
    <w:rsid w:val="00104BE6"/>
    <w:rsid w:val="001055CB"/>
    <w:rsid w:val="001059E4"/>
    <w:rsid w:val="00105FE0"/>
    <w:rsid w:val="00107835"/>
    <w:rsid w:val="0011062E"/>
    <w:rsid w:val="00110774"/>
    <w:rsid w:val="001115F5"/>
    <w:rsid w:val="00111CBC"/>
    <w:rsid w:val="001120E9"/>
    <w:rsid w:val="001134EB"/>
    <w:rsid w:val="00114040"/>
    <w:rsid w:val="00114068"/>
    <w:rsid w:val="001143F5"/>
    <w:rsid w:val="00115142"/>
    <w:rsid w:val="00115A0F"/>
    <w:rsid w:val="001166F9"/>
    <w:rsid w:val="001175C1"/>
    <w:rsid w:val="00117650"/>
    <w:rsid w:val="00117BB4"/>
    <w:rsid w:val="00117DD7"/>
    <w:rsid w:val="00117E04"/>
    <w:rsid w:val="0012009A"/>
    <w:rsid w:val="00120272"/>
    <w:rsid w:val="00121855"/>
    <w:rsid w:val="0012314D"/>
    <w:rsid w:val="001232C1"/>
    <w:rsid w:val="00123FD5"/>
    <w:rsid w:val="0012454A"/>
    <w:rsid w:val="00124958"/>
    <w:rsid w:val="001253AA"/>
    <w:rsid w:val="00125B7B"/>
    <w:rsid w:val="00125F42"/>
    <w:rsid w:val="001263B9"/>
    <w:rsid w:val="00126A38"/>
    <w:rsid w:val="00126DD5"/>
    <w:rsid w:val="0012709C"/>
    <w:rsid w:val="001271C8"/>
    <w:rsid w:val="0013003F"/>
    <w:rsid w:val="00131E15"/>
    <w:rsid w:val="0013339D"/>
    <w:rsid w:val="00133BE6"/>
    <w:rsid w:val="0013470A"/>
    <w:rsid w:val="0013722C"/>
    <w:rsid w:val="00137EF1"/>
    <w:rsid w:val="001402AC"/>
    <w:rsid w:val="001412E4"/>
    <w:rsid w:val="0014275F"/>
    <w:rsid w:val="001439BB"/>
    <w:rsid w:val="00144F18"/>
    <w:rsid w:val="00144FBC"/>
    <w:rsid w:val="001453CC"/>
    <w:rsid w:val="001457C3"/>
    <w:rsid w:val="0014662A"/>
    <w:rsid w:val="0014712A"/>
    <w:rsid w:val="00147A61"/>
    <w:rsid w:val="00147F29"/>
    <w:rsid w:val="001501F7"/>
    <w:rsid w:val="00150B3C"/>
    <w:rsid w:val="00151019"/>
    <w:rsid w:val="0015171A"/>
    <w:rsid w:val="00151E50"/>
    <w:rsid w:val="0015218C"/>
    <w:rsid w:val="0015315B"/>
    <w:rsid w:val="0015489F"/>
    <w:rsid w:val="00154B7B"/>
    <w:rsid w:val="001558DD"/>
    <w:rsid w:val="00156315"/>
    <w:rsid w:val="00156676"/>
    <w:rsid w:val="00156A28"/>
    <w:rsid w:val="001579E7"/>
    <w:rsid w:val="001604BC"/>
    <w:rsid w:val="00160539"/>
    <w:rsid w:val="001606A7"/>
    <w:rsid w:val="001622E4"/>
    <w:rsid w:val="0016240B"/>
    <w:rsid w:val="00163BD1"/>
    <w:rsid w:val="00163DE5"/>
    <w:rsid w:val="00164105"/>
    <w:rsid w:val="001642F7"/>
    <w:rsid w:val="001661F4"/>
    <w:rsid w:val="0016666C"/>
    <w:rsid w:val="00167B95"/>
    <w:rsid w:val="00167DB7"/>
    <w:rsid w:val="00170ED0"/>
    <w:rsid w:val="00171B02"/>
    <w:rsid w:val="00172E5F"/>
    <w:rsid w:val="00174707"/>
    <w:rsid w:val="0017698E"/>
    <w:rsid w:val="0018043C"/>
    <w:rsid w:val="0018089F"/>
    <w:rsid w:val="00181E3F"/>
    <w:rsid w:val="0018378C"/>
    <w:rsid w:val="00184E40"/>
    <w:rsid w:val="0018685C"/>
    <w:rsid w:val="00186DAB"/>
    <w:rsid w:val="0018782E"/>
    <w:rsid w:val="00187E92"/>
    <w:rsid w:val="00193030"/>
    <w:rsid w:val="001934D2"/>
    <w:rsid w:val="001946F4"/>
    <w:rsid w:val="001951D9"/>
    <w:rsid w:val="00195213"/>
    <w:rsid w:val="00195641"/>
    <w:rsid w:val="001A3502"/>
    <w:rsid w:val="001A3EDB"/>
    <w:rsid w:val="001A48BD"/>
    <w:rsid w:val="001A5CB6"/>
    <w:rsid w:val="001A7247"/>
    <w:rsid w:val="001A7C4C"/>
    <w:rsid w:val="001B0F1D"/>
    <w:rsid w:val="001B0F4B"/>
    <w:rsid w:val="001B0F71"/>
    <w:rsid w:val="001B1099"/>
    <w:rsid w:val="001B201A"/>
    <w:rsid w:val="001B2B50"/>
    <w:rsid w:val="001B311B"/>
    <w:rsid w:val="001B463C"/>
    <w:rsid w:val="001B5813"/>
    <w:rsid w:val="001B60DD"/>
    <w:rsid w:val="001B6BB0"/>
    <w:rsid w:val="001C053B"/>
    <w:rsid w:val="001C1BC2"/>
    <w:rsid w:val="001C26CB"/>
    <w:rsid w:val="001D0E6D"/>
    <w:rsid w:val="001D1459"/>
    <w:rsid w:val="001D1619"/>
    <w:rsid w:val="001D21AD"/>
    <w:rsid w:val="001D483E"/>
    <w:rsid w:val="001D63FE"/>
    <w:rsid w:val="001D640F"/>
    <w:rsid w:val="001D6BB3"/>
    <w:rsid w:val="001D6C61"/>
    <w:rsid w:val="001D7268"/>
    <w:rsid w:val="001E1A72"/>
    <w:rsid w:val="001E206E"/>
    <w:rsid w:val="001E2AC2"/>
    <w:rsid w:val="001E446A"/>
    <w:rsid w:val="001E45C6"/>
    <w:rsid w:val="001E4D41"/>
    <w:rsid w:val="001E615F"/>
    <w:rsid w:val="001E62C3"/>
    <w:rsid w:val="001E632D"/>
    <w:rsid w:val="001E6533"/>
    <w:rsid w:val="001F0E7F"/>
    <w:rsid w:val="001F2CF8"/>
    <w:rsid w:val="001F3224"/>
    <w:rsid w:val="001F4D2E"/>
    <w:rsid w:val="001F56C3"/>
    <w:rsid w:val="001F5744"/>
    <w:rsid w:val="001F5EDE"/>
    <w:rsid w:val="001F61D9"/>
    <w:rsid w:val="001F6755"/>
    <w:rsid w:val="001F68C9"/>
    <w:rsid w:val="001F6921"/>
    <w:rsid w:val="001F6CF9"/>
    <w:rsid w:val="001F787E"/>
    <w:rsid w:val="001F7A35"/>
    <w:rsid w:val="002004CA"/>
    <w:rsid w:val="0020269C"/>
    <w:rsid w:val="00202AC6"/>
    <w:rsid w:val="002040DD"/>
    <w:rsid w:val="0020453A"/>
    <w:rsid w:val="00207571"/>
    <w:rsid w:val="00207816"/>
    <w:rsid w:val="00207868"/>
    <w:rsid w:val="00211280"/>
    <w:rsid w:val="00214341"/>
    <w:rsid w:val="00214EC2"/>
    <w:rsid w:val="00216D47"/>
    <w:rsid w:val="002173E6"/>
    <w:rsid w:val="002176E1"/>
    <w:rsid w:val="002178A4"/>
    <w:rsid w:val="00221AC2"/>
    <w:rsid w:val="0022233A"/>
    <w:rsid w:val="0022261E"/>
    <w:rsid w:val="00222CF4"/>
    <w:rsid w:val="002234DA"/>
    <w:rsid w:val="0022352C"/>
    <w:rsid w:val="00223AC6"/>
    <w:rsid w:val="00223D6A"/>
    <w:rsid w:val="00225113"/>
    <w:rsid w:val="00225423"/>
    <w:rsid w:val="00225AE5"/>
    <w:rsid w:val="002269D2"/>
    <w:rsid w:val="00231EA5"/>
    <w:rsid w:val="002322FF"/>
    <w:rsid w:val="002335B5"/>
    <w:rsid w:val="00234B28"/>
    <w:rsid w:val="00234BE4"/>
    <w:rsid w:val="002367CF"/>
    <w:rsid w:val="0023732B"/>
    <w:rsid w:val="0024039C"/>
    <w:rsid w:val="0024101B"/>
    <w:rsid w:val="00244362"/>
    <w:rsid w:val="00245DBE"/>
    <w:rsid w:val="00246AB5"/>
    <w:rsid w:val="00247909"/>
    <w:rsid w:val="0025051A"/>
    <w:rsid w:val="00250A37"/>
    <w:rsid w:val="00250E95"/>
    <w:rsid w:val="00251425"/>
    <w:rsid w:val="00255462"/>
    <w:rsid w:val="00255821"/>
    <w:rsid w:val="00256665"/>
    <w:rsid w:val="00256EDC"/>
    <w:rsid w:val="002571B8"/>
    <w:rsid w:val="00257F6D"/>
    <w:rsid w:val="0026125E"/>
    <w:rsid w:val="00261AF0"/>
    <w:rsid w:val="002646A8"/>
    <w:rsid w:val="0026499B"/>
    <w:rsid w:val="00265988"/>
    <w:rsid w:val="00266CE0"/>
    <w:rsid w:val="002670D2"/>
    <w:rsid w:val="00267285"/>
    <w:rsid w:val="00270EBB"/>
    <w:rsid w:val="002711CC"/>
    <w:rsid w:val="00272054"/>
    <w:rsid w:val="00272440"/>
    <w:rsid w:val="00273A9C"/>
    <w:rsid w:val="00273B24"/>
    <w:rsid w:val="002756A6"/>
    <w:rsid w:val="00275FAF"/>
    <w:rsid w:val="00277298"/>
    <w:rsid w:val="0027797A"/>
    <w:rsid w:val="002801FE"/>
    <w:rsid w:val="0028186F"/>
    <w:rsid w:val="002833FB"/>
    <w:rsid w:val="00284F64"/>
    <w:rsid w:val="00286433"/>
    <w:rsid w:val="002869E8"/>
    <w:rsid w:val="002874D1"/>
    <w:rsid w:val="00291725"/>
    <w:rsid w:val="00292A8F"/>
    <w:rsid w:val="00293CF1"/>
    <w:rsid w:val="002940C7"/>
    <w:rsid w:val="00294B80"/>
    <w:rsid w:val="00294BD8"/>
    <w:rsid w:val="00294F62"/>
    <w:rsid w:val="002A25A4"/>
    <w:rsid w:val="002A3AF3"/>
    <w:rsid w:val="002A4B36"/>
    <w:rsid w:val="002A4C2E"/>
    <w:rsid w:val="002A57BB"/>
    <w:rsid w:val="002A6248"/>
    <w:rsid w:val="002A765C"/>
    <w:rsid w:val="002B1203"/>
    <w:rsid w:val="002B4844"/>
    <w:rsid w:val="002B6E25"/>
    <w:rsid w:val="002C0AE5"/>
    <w:rsid w:val="002C1886"/>
    <w:rsid w:val="002C1B6E"/>
    <w:rsid w:val="002C27E4"/>
    <w:rsid w:val="002C440B"/>
    <w:rsid w:val="002C5D62"/>
    <w:rsid w:val="002C645C"/>
    <w:rsid w:val="002C709B"/>
    <w:rsid w:val="002D0F26"/>
    <w:rsid w:val="002D3A79"/>
    <w:rsid w:val="002D45B4"/>
    <w:rsid w:val="002D4A3E"/>
    <w:rsid w:val="002D5B69"/>
    <w:rsid w:val="002D6B56"/>
    <w:rsid w:val="002D6E9A"/>
    <w:rsid w:val="002D7BF3"/>
    <w:rsid w:val="002E12DD"/>
    <w:rsid w:val="002E599A"/>
    <w:rsid w:val="002E6F49"/>
    <w:rsid w:val="002F051F"/>
    <w:rsid w:val="002F076A"/>
    <w:rsid w:val="002F1B12"/>
    <w:rsid w:val="002F3F08"/>
    <w:rsid w:val="002F3F7A"/>
    <w:rsid w:val="002F41AA"/>
    <w:rsid w:val="002F4C50"/>
    <w:rsid w:val="002F4C7A"/>
    <w:rsid w:val="002F524B"/>
    <w:rsid w:val="002F62F1"/>
    <w:rsid w:val="002F680D"/>
    <w:rsid w:val="002F6945"/>
    <w:rsid w:val="002F69C5"/>
    <w:rsid w:val="00300B8F"/>
    <w:rsid w:val="00301955"/>
    <w:rsid w:val="0030195D"/>
    <w:rsid w:val="00301E57"/>
    <w:rsid w:val="003023A2"/>
    <w:rsid w:val="00302CD4"/>
    <w:rsid w:val="003036BB"/>
    <w:rsid w:val="00303E20"/>
    <w:rsid w:val="003049DF"/>
    <w:rsid w:val="00306B95"/>
    <w:rsid w:val="003138F5"/>
    <w:rsid w:val="00313C56"/>
    <w:rsid w:val="00315CD2"/>
    <w:rsid w:val="00316247"/>
    <w:rsid w:val="0031674F"/>
    <w:rsid w:val="003167A9"/>
    <w:rsid w:val="00316D58"/>
    <w:rsid w:val="0032060B"/>
    <w:rsid w:val="00321387"/>
    <w:rsid w:val="00322DEA"/>
    <w:rsid w:val="00323461"/>
    <w:rsid w:val="00324B64"/>
    <w:rsid w:val="00325079"/>
    <w:rsid w:val="0032600B"/>
    <w:rsid w:val="00327F37"/>
    <w:rsid w:val="00330038"/>
    <w:rsid w:val="00331719"/>
    <w:rsid w:val="003330A1"/>
    <w:rsid w:val="00335554"/>
    <w:rsid w:val="003375BB"/>
    <w:rsid w:val="00340176"/>
    <w:rsid w:val="00341243"/>
    <w:rsid w:val="003427DD"/>
    <w:rsid w:val="00342A78"/>
    <w:rsid w:val="00342E44"/>
    <w:rsid w:val="003432DC"/>
    <w:rsid w:val="00343DAA"/>
    <w:rsid w:val="00344033"/>
    <w:rsid w:val="0034511F"/>
    <w:rsid w:val="003457F7"/>
    <w:rsid w:val="003460E2"/>
    <w:rsid w:val="00346314"/>
    <w:rsid w:val="00346BB8"/>
    <w:rsid w:val="003474CC"/>
    <w:rsid w:val="00347780"/>
    <w:rsid w:val="003502EF"/>
    <w:rsid w:val="003518FA"/>
    <w:rsid w:val="00352784"/>
    <w:rsid w:val="00352F55"/>
    <w:rsid w:val="00354301"/>
    <w:rsid w:val="0035551F"/>
    <w:rsid w:val="0035605D"/>
    <w:rsid w:val="003577C8"/>
    <w:rsid w:val="003579DA"/>
    <w:rsid w:val="003601D3"/>
    <w:rsid w:val="003602DC"/>
    <w:rsid w:val="00360AFB"/>
    <w:rsid w:val="00361F12"/>
    <w:rsid w:val="00363069"/>
    <w:rsid w:val="0036464E"/>
    <w:rsid w:val="00364E56"/>
    <w:rsid w:val="003651D9"/>
    <w:rsid w:val="00365DD0"/>
    <w:rsid w:val="00370B52"/>
    <w:rsid w:val="00370CC8"/>
    <w:rsid w:val="00371E0D"/>
    <w:rsid w:val="00374B3E"/>
    <w:rsid w:val="00375960"/>
    <w:rsid w:val="00375DC8"/>
    <w:rsid w:val="00376874"/>
    <w:rsid w:val="0037734D"/>
    <w:rsid w:val="0038056C"/>
    <w:rsid w:val="00383DE7"/>
    <w:rsid w:val="0038429E"/>
    <w:rsid w:val="0038470A"/>
    <w:rsid w:val="0038494F"/>
    <w:rsid w:val="00384A81"/>
    <w:rsid w:val="00384ABB"/>
    <w:rsid w:val="00384E7D"/>
    <w:rsid w:val="00386062"/>
    <w:rsid w:val="003912D3"/>
    <w:rsid w:val="003915FE"/>
    <w:rsid w:val="003921A0"/>
    <w:rsid w:val="0039433E"/>
    <w:rsid w:val="003949E5"/>
    <w:rsid w:val="00397D69"/>
    <w:rsid w:val="003A04CF"/>
    <w:rsid w:val="003A05C3"/>
    <w:rsid w:val="003A09FE"/>
    <w:rsid w:val="003A105A"/>
    <w:rsid w:val="003A3D2F"/>
    <w:rsid w:val="003A4080"/>
    <w:rsid w:val="003A545A"/>
    <w:rsid w:val="003A6DD8"/>
    <w:rsid w:val="003A708D"/>
    <w:rsid w:val="003A72E4"/>
    <w:rsid w:val="003B18B3"/>
    <w:rsid w:val="003B2A2B"/>
    <w:rsid w:val="003B385B"/>
    <w:rsid w:val="003B3F02"/>
    <w:rsid w:val="003B40CC"/>
    <w:rsid w:val="003B449D"/>
    <w:rsid w:val="003B6F0F"/>
    <w:rsid w:val="003B70A2"/>
    <w:rsid w:val="003B7860"/>
    <w:rsid w:val="003C1B52"/>
    <w:rsid w:val="003C1CAD"/>
    <w:rsid w:val="003C27D3"/>
    <w:rsid w:val="003C27D7"/>
    <w:rsid w:val="003C3FFB"/>
    <w:rsid w:val="003C65B9"/>
    <w:rsid w:val="003C76FE"/>
    <w:rsid w:val="003D0A5C"/>
    <w:rsid w:val="003D1654"/>
    <w:rsid w:val="003D19E0"/>
    <w:rsid w:val="003D1AF7"/>
    <w:rsid w:val="003D219F"/>
    <w:rsid w:val="003D24EE"/>
    <w:rsid w:val="003D5A68"/>
    <w:rsid w:val="003D6123"/>
    <w:rsid w:val="003D647B"/>
    <w:rsid w:val="003E0A55"/>
    <w:rsid w:val="003E10B7"/>
    <w:rsid w:val="003E119C"/>
    <w:rsid w:val="003E5C68"/>
    <w:rsid w:val="003E7C35"/>
    <w:rsid w:val="003F0805"/>
    <w:rsid w:val="003F0ED3"/>
    <w:rsid w:val="003F252B"/>
    <w:rsid w:val="003F3E4A"/>
    <w:rsid w:val="003F4486"/>
    <w:rsid w:val="003F48BD"/>
    <w:rsid w:val="003F68FC"/>
    <w:rsid w:val="003F7141"/>
    <w:rsid w:val="00401A92"/>
    <w:rsid w:val="0040313B"/>
    <w:rsid w:val="004042DD"/>
    <w:rsid w:val="004046B6"/>
    <w:rsid w:val="004070FB"/>
    <w:rsid w:val="00410D6B"/>
    <w:rsid w:val="00410DD3"/>
    <w:rsid w:val="00411EE6"/>
    <w:rsid w:val="00411F87"/>
    <w:rsid w:val="00412584"/>
    <w:rsid w:val="00412649"/>
    <w:rsid w:val="004127A3"/>
    <w:rsid w:val="00412E81"/>
    <w:rsid w:val="0041542D"/>
    <w:rsid w:val="00415432"/>
    <w:rsid w:val="00416592"/>
    <w:rsid w:val="00417711"/>
    <w:rsid w:val="00417A70"/>
    <w:rsid w:val="00420305"/>
    <w:rsid w:val="00421A8D"/>
    <w:rsid w:val="004225C9"/>
    <w:rsid w:val="0042425D"/>
    <w:rsid w:val="00424E91"/>
    <w:rsid w:val="0042706F"/>
    <w:rsid w:val="00432882"/>
    <w:rsid w:val="00432DEF"/>
    <w:rsid w:val="00433E30"/>
    <w:rsid w:val="0043514A"/>
    <w:rsid w:val="00436599"/>
    <w:rsid w:val="00436A52"/>
    <w:rsid w:val="00437D30"/>
    <w:rsid w:val="00441A5D"/>
    <w:rsid w:val="004424C6"/>
    <w:rsid w:val="00442594"/>
    <w:rsid w:val="00442C32"/>
    <w:rsid w:val="0044310A"/>
    <w:rsid w:val="00444100"/>
    <w:rsid w:val="00444CFC"/>
    <w:rsid w:val="004456C1"/>
    <w:rsid w:val="00445861"/>
    <w:rsid w:val="00445CF1"/>
    <w:rsid w:val="00445D2F"/>
    <w:rsid w:val="00447451"/>
    <w:rsid w:val="0045004A"/>
    <w:rsid w:val="004541CC"/>
    <w:rsid w:val="00456CDB"/>
    <w:rsid w:val="00457270"/>
    <w:rsid w:val="00457DDC"/>
    <w:rsid w:val="00460BFB"/>
    <w:rsid w:val="004611C9"/>
    <w:rsid w:val="00461A12"/>
    <w:rsid w:val="00462C66"/>
    <w:rsid w:val="004636EA"/>
    <w:rsid w:val="00464A05"/>
    <w:rsid w:val="004651FC"/>
    <w:rsid w:val="00466694"/>
    <w:rsid w:val="004666FF"/>
    <w:rsid w:val="00466AED"/>
    <w:rsid w:val="0046784B"/>
    <w:rsid w:val="0047085A"/>
    <w:rsid w:val="004716D2"/>
    <w:rsid w:val="00472402"/>
    <w:rsid w:val="004764AE"/>
    <w:rsid w:val="00476D11"/>
    <w:rsid w:val="00477099"/>
    <w:rsid w:val="00477C87"/>
    <w:rsid w:val="00477E09"/>
    <w:rsid w:val="00480943"/>
    <w:rsid w:val="004809A3"/>
    <w:rsid w:val="00481819"/>
    <w:rsid w:val="004818E8"/>
    <w:rsid w:val="00481A7D"/>
    <w:rsid w:val="00482DC2"/>
    <w:rsid w:val="004840AE"/>
    <w:rsid w:val="004845CE"/>
    <w:rsid w:val="00484DAF"/>
    <w:rsid w:val="00484E2A"/>
    <w:rsid w:val="00484F3B"/>
    <w:rsid w:val="00484FE5"/>
    <w:rsid w:val="00486252"/>
    <w:rsid w:val="0049019C"/>
    <w:rsid w:val="00490C1F"/>
    <w:rsid w:val="0049222B"/>
    <w:rsid w:val="004A08F5"/>
    <w:rsid w:val="004A20BC"/>
    <w:rsid w:val="004A371C"/>
    <w:rsid w:val="004A5104"/>
    <w:rsid w:val="004A5C82"/>
    <w:rsid w:val="004A6CA4"/>
    <w:rsid w:val="004A7D5B"/>
    <w:rsid w:val="004A7E19"/>
    <w:rsid w:val="004B0B0D"/>
    <w:rsid w:val="004B1281"/>
    <w:rsid w:val="004B1403"/>
    <w:rsid w:val="004B2073"/>
    <w:rsid w:val="004B2C65"/>
    <w:rsid w:val="004B2E9A"/>
    <w:rsid w:val="004B3747"/>
    <w:rsid w:val="004B387F"/>
    <w:rsid w:val="004B398A"/>
    <w:rsid w:val="004B49C9"/>
    <w:rsid w:val="004B4EF3"/>
    <w:rsid w:val="004B576F"/>
    <w:rsid w:val="004B7094"/>
    <w:rsid w:val="004B7D9B"/>
    <w:rsid w:val="004C10B4"/>
    <w:rsid w:val="004C326C"/>
    <w:rsid w:val="004C4D35"/>
    <w:rsid w:val="004C53D3"/>
    <w:rsid w:val="004C5637"/>
    <w:rsid w:val="004C5C97"/>
    <w:rsid w:val="004C6565"/>
    <w:rsid w:val="004C7604"/>
    <w:rsid w:val="004D2E48"/>
    <w:rsid w:val="004D5D93"/>
    <w:rsid w:val="004D68CC"/>
    <w:rsid w:val="004D69C3"/>
    <w:rsid w:val="004D6C45"/>
    <w:rsid w:val="004E2D0B"/>
    <w:rsid w:val="004E2D84"/>
    <w:rsid w:val="004E3347"/>
    <w:rsid w:val="004F0BC2"/>
    <w:rsid w:val="004F1382"/>
    <w:rsid w:val="004F1713"/>
    <w:rsid w:val="004F2392"/>
    <w:rsid w:val="004F2506"/>
    <w:rsid w:val="004F4F16"/>
    <w:rsid w:val="004F5211"/>
    <w:rsid w:val="004F7C05"/>
    <w:rsid w:val="005013FD"/>
    <w:rsid w:val="00501C4D"/>
    <w:rsid w:val="00502BA2"/>
    <w:rsid w:val="00503AE1"/>
    <w:rsid w:val="00504C89"/>
    <w:rsid w:val="00505C44"/>
    <w:rsid w:val="00506500"/>
    <w:rsid w:val="0050674C"/>
    <w:rsid w:val="00506888"/>
    <w:rsid w:val="00506C22"/>
    <w:rsid w:val="0050747E"/>
    <w:rsid w:val="00507E4D"/>
    <w:rsid w:val="00510062"/>
    <w:rsid w:val="00510254"/>
    <w:rsid w:val="00513057"/>
    <w:rsid w:val="0051410A"/>
    <w:rsid w:val="005166FE"/>
    <w:rsid w:val="0051686F"/>
    <w:rsid w:val="00516C39"/>
    <w:rsid w:val="00516D6D"/>
    <w:rsid w:val="005174ED"/>
    <w:rsid w:val="00522681"/>
    <w:rsid w:val="00522F40"/>
    <w:rsid w:val="00523C5F"/>
    <w:rsid w:val="00524468"/>
    <w:rsid w:val="00525E1F"/>
    <w:rsid w:val="005262CC"/>
    <w:rsid w:val="0053166F"/>
    <w:rsid w:val="005339EE"/>
    <w:rsid w:val="005360E4"/>
    <w:rsid w:val="00536667"/>
    <w:rsid w:val="005377F6"/>
    <w:rsid w:val="00537826"/>
    <w:rsid w:val="005410F9"/>
    <w:rsid w:val="005416D9"/>
    <w:rsid w:val="0054187E"/>
    <w:rsid w:val="00542401"/>
    <w:rsid w:val="00542421"/>
    <w:rsid w:val="00543FFB"/>
    <w:rsid w:val="0054524C"/>
    <w:rsid w:val="00547C57"/>
    <w:rsid w:val="00547CC0"/>
    <w:rsid w:val="00550160"/>
    <w:rsid w:val="00550AB8"/>
    <w:rsid w:val="00550D9D"/>
    <w:rsid w:val="00551EBC"/>
    <w:rsid w:val="00552475"/>
    <w:rsid w:val="00554529"/>
    <w:rsid w:val="00555E9F"/>
    <w:rsid w:val="00556E6C"/>
    <w:rsid w:val="00561FDD"/>
    <w:rsid w:val="005633A4"/>
    <w:rsid w:val="00564289"/>
    <w:rsid w:val="00565C8E"/>
    <w:rsid w:val="005672A9"/>
    <w:rsid w:val="005703FF"/>
    <w:rsid w:val="00570B52"/>
    <w:rsid w:val="00572031"/>
    <w:rsid w:val="0057222B"/>
    <w:rsid w:val="00572908"/>
    <w:rsid w:val="00573102"/>
    <w:rsid w:val="00573EF6"/>
    <w:rsid w:val="0057580E"/>
    <w:rsid w:val="005778A8"/>
    <w:rsid w:val="005810F8"/>
    <w:rsid w:val="00581165"/>
    <w:rsid w:val="00581829"/>
    <w:rsid w:val="00582AC2"/>
    <w:rsid w:val="005854F8"/>
    <w:rsid w:val="00585BF8"/>
    <w:rsid w:val="00585DA2"/>
    <w:rsid w:val="005869D7"/>
    <w:rsid w:val="00586AAF"/>
    <w:rsid w:val="0058752C"/>
    <w:rsid w:val="005876E3"/>
    <w:rsid w:val="00591D6B"/>
    <w:rsid w:val="00592501"/>
    <w:rsid w:val="00592807"/>
    <w:rsid w:val="005942AE"/>
    <w:rsid w:val="00594882"/>
    <w:rsid w:val="0059666F"/>
    <w:rsid w:val="005974F8"/>
    <w:rsid w:val="00597DB2"/>
    <w:rsid w:val="005A0375"/>
    <w:rsid w:val="005A175A"/>
    <w:rsid w:val="005A5FA9"/>
    <w:rsid w:val="005A6DE4"/>
    <w:rsid w:val="005B080F"/>
    <w:rsid w:val="005B5325"/>
    <w:rsid w:val="005B5727"/>
    <w:rsid w:val="005B5C92"/>
    <w:rsid w:val="005B5D47"/>
    <w:rsid w:val="005B65D4"/>
    <w:rsid w:val="005B66B8"/>
    <w:rsid w:val="005B72F3"/>
    <w:rsid w:val="005B7BFB"/>
    <w:rsid w:val="005C0340"/>
    <w:rsid w:val="005C07DB"/>
    <w:rsid w:val="005C1793"/>
    <w:rsid w:val="005C2D79"/>
    <w:rsid w:val="005C4E6B"/>
    <w:rsid w:val="005C4F83"/>
    <w:rsid w:val="005C50BF"/>
    <w:rsid w:val="005C5E28"/>
    <w:rsid w:val="005C7EE8"/>
    <w:rsid w:val="005D1F91"/>
    <w:rsid w:val="005D2167"/>
    <w:rsid w:val="005D27BF"/>
    <w:rsid w:val="005D2F81"/>
    <w:rsid w:val="005D350B"/>
    <w:rsid w:val="005D4BA7"/>
    <w:rsid w:val="005D4DBE"/>
    <w:rsid w:val="005D55B8"/>
    <w:rsid w:val="005D6104"/>
    <w:rsid w:val="005D6176"/>
    <w:rsid w:val="005D66FA"/>
    <w:rsid w:val="005D726B"/>
    <w:rsid w:val="005E2EA4"/>
    <w:rsid w:val="005E59A8"/>
    <w:rsid w:val="005E68D2"/>
    <w:rsid w:val="005F1D69"/>
    <w:rsid w:val="005F2045"/>
    <w:rsid w:val="005F21E7"/>
    <w:rsid w:val="005F2630"/>
    <w:rsid w:val="005F2E4A"/>
    <w:rsid w:val="005F3FB5"/>
    <w:rsid w:val="005F4B35"/>
    <w:rsid w:val="005F4BE7"/>
    <w:rsid w:val="005F4C3E"/>
    <w:rsid w:val="005F6D33"/>
    <w:rsid w:val="00600E5B"/>
    <w:rsid w:val="00600EC6"/>
    <w:rsid w:val="006014F8"/>
    <w:rsid w:val="006021EA"/>
    <w:rsid w:val="00602E84"/>
    <w:rsid w:val="006030C4"/>
    <w:rsid w:val="0060328B"/>
    <w:rsid w:val="00603ED5"/>
    <w:rsid w:val="00607529"/>
    <w:rsid w:val="00610167"/>
    <w:rsid w:val="006106AB"/>
    <w:rsid w:val="00610811"/>
    <w:rsid w:val="006116E2"/>
    <w:rsid w:val="00611799"/>
    <w:rsid w:val="00613604"/>
    <w:rsid w:val="00613705"/>
    <w:rsid w:val="00613B9D"/>
    <w:rsid w:val="00613C53"/>
    <w:rsid w:val="00615210"/>
    <w:rsid w:val="006155EE"/>
    <w:rsid w:val="00617BB4"/>
    <w:rsid w:val="0062193E"/>
    <w:rsid w:val="00622D31"/>
    <w:rsid w:val="00623192"/>
    <w:rsid w:val="00623829"/>
    <w:rsid w:val="00625D23"/>
    <w:rsid w:val="006263EA"/>
    <w:rsid w:val="006306B6"/>
    <w:rsid w:val="0063078A"/>
    <w:rsid w:val="00630F33"/>
    <w:rsid w:val="006360B8"/>
    <w:rsid w:val="00636FD4"/>
    <w:rsid w:val="00637410"/>
    <w:rsid w:val="00637B90"/>
    <w:rsid w:val="00637C1A"/>
    <w:rsid w:val="00642FBE"/>
    <w:rsid w:val="00643A60"/>
    <w:rsid w:val="00644FC1"/>
    <w:rsid w:val="00647C9E"/>
    <w:rsid w:val="00650050"/>
    <w:rsid w:val="00650DE6"/>
    <w:rsid w:val="006512F0"/>
    <w:rsid w:val="006514EA"/>
    <w:rsid w:val="00653F84"/>
    <w:rsid w:val="0065681D"/>
    <w:rsid w:val="00656A6B"/>
    <w:rsid w:val="00660AD3"/>
    <w:rsid w:val="00662157"/>
    <w:rsid w:val="00662893"/>
    <w:rsid w:val="00663624"/>
    <w:rsid w:val="006647E4"/>
    <w:rsid w:val="00665A0A"/>
    <w:rsid w:val="00665D8F"/>
    <w:rsid w:val="00670317"/>
    <w:rsid w:val="00670374"/>
    <w:rsid w:val="00670785"/>
    <w:rsid w:val="0067260E"/>
    <w:rsid w:val="00672881"/>
    <w:rsid w:val="00672C39"/>
    <w:rsid w:val="0067439C"/>
    <w:rsid w:val="00674D3C"/>
    <w:rsid w:val="00674DC8"/>
    <w:rsid w:val="00674EEB"/>
    <w:rsid w:val="00680648"/>
    <w:rsid w:val="00680AF4"/>
    <w:rsid w:val="00682040"/>
    <w:rsid w:val="006825E1"/>
    <w:rsid w:val="0068329D"/>
    <w:rsid w:val="0068355D"/>
    <w:rsid w:val="00683C54"/>
    <w:rsid w:val="006853EE"/>
    <w:rsid w:val="006907E6"/>
    <w:rsid w:val="006912DE"/>
    <w:rsid w:val="00692AFE"/>
    <w:rsid w:val="00692B37"/>
    <w:rsid w:val="0069675E"/>
    <w:rsid w:val="006A2A74"/>
    <w:rsid w:val="006A3098"/>
    <w:rsid w:val="006A40F5"/>
    <w:rsid w:val="006A4160"/>
    <w:rsid w:val="006A65CE"/>
    <w:rsid w:val="006A6CD8"/>
    <w:rsid w:val="006B53DD"/>
    <w:rsid w:val="006B613C"/>
    <w:rsid w:val="006B6371"/>
    <w:rsid w:val="006B7354"/>
    <w:rsid w:val="006B7ABF"/>
    <w:rsid w:val="006C0C1C"/>
    <w:rsid w:val="006C1306"/>
    <w:rsid w:val="006C1D7E"/>
    <w:rsid w:val="006C242B"/>
    <w:rsid w:val="006C2A8A"/>
    <w:rsid w:val="006C2ACA"/>
    <w:rsid w:val="006C2C14"/>
    <w:rsid w:val="006C2D4D"/>
    <w:rsid w:val="006C2DC4"/>
    <w:rsid w:val="006C34C3"/>
    <w:rsid w:val="006C371A"/>
    <w:rsid w:val="006C5FEF"/>
    <w:rsid w:val="006C7E2C"/>
    <w:rsid w:val="006D01D0"/>
    <w:rsid w:val="006D081D"/>
    <w:rsid w:val="006D43E1"/>
    <w:rsid w:val="006D4881"/>
    <w:rsid w:val="006D574C"/>
    <w:rsid w:val="006D74EE"/>
    <w:rsid w:val="006D768F"/>
    <w:rsid w:val="006E163F"/>
    <w:rsid w:val="006E2CC1"/>
    <w:rsid w:val="006E5767"/>
    <w:rsid w:val="006E5E01"/>
    <w:rsid w:val="006F3BC5"/>
    <w:rsid w:val="006F4439"/>
    <w:rsid w:val="006F4AE1"/>
    <w:rsid w:val="006F5FFD"/>
    <w:rsid w:val="006F636C"/>
    <w:rsid w:val="006F7B17"/>
    <w:rsid w:val="0070115A"/>
    <w:rsid w:val="00701B3A"/>
    <w:rsid w:val="00702C8C"/>
    <w:rsid w:val="00703DEF"/>
    <w:rsid w:val="007051BA"/>
    <w:rsid w:val="0070648F"/>
    <w:rsid w:val="0070762D"/>
    <w:rsid w:val="007103CC"/>
    <w:rsid w:val="007117B8"/>
    <w:rsid w:val="00712AE6"/>
    <w:rsid w:val="0071309E"/>
    <w:rsid w:val="0071446A"/>
    <w:rsid w:val="007149C5"/>
    <w:rsid w:val="00715154"/>
    <w:rsid w:val="0071537F"/>
    <w:rsid w:val="0071609B"/>
    <w:rsid w:val="00716B7F"/>
    <w:rsid w:val="00721603"/>
    <w:rsid w:val="00721AB4"/>
    <w:rsid w:val="00721BCE"/>
    <w:rsid w:val="0072278B"/>
    <w:rsid w:val="00723DAF"/>
    <w:rsid w:val="00723DB3"/>
    <w:rsid w:val="007249C7"/>
    <w:rsid w:val="007251A4"/>
    <w:rsid w:val="00725A39"/>
    <w:rsid w:val="00725B76"/>
    <w:rsid w:val="00726096"/>
    <w:rsid w:val="00726A7E"/>
    <w:rsid w:val="007306AA"/>
    <w:rsid w:val="00730869"/>
    <w:rsid w:val="00730E16"/>
    <w:rsid w:val="00731841"/>
    <w:rsid w:val="00732920"/>
    <w:rsid w:val="00732E61"/>
    <w:rsid w:val="00734544"/>
    <w:rsid w:val="00735642"/>
    <w:rsid w:val="007364ED"/>
    <w:rsid w:val="00736B5B"/>
    <w:rsid w:val="00736EF6"/>
    <w:rsid w:val="007400C4"/>
    <w:rsid w:val="007407D4"/>
    <w:rsid w:val="00742960"/>
    <w:rsid w:val="007451D6"/>
    <w:rsid w:val="00746A3D"/>
    <w:rsid w:val="00746D9A"/>
    <w:rsid w:val="007475AB"/>
    <w:rsid w:val="00747676"/>
    <w:rsid w:val="00747952"/>
    <w:rsid w:val="007479B6"/>
    <w:rsid w:val="00747C75"/>
    <w:rsid w:val="00747E7C"/>
    <w:rsid w:val="007507B5"/>
    <w:rsid w:val="00750B54"/>
    <w:rsid w:val="00750C32"/>
    <w:rsid w:val="00750C88"/>
    <w:rsid w:val="00752050"/>
    <w:rsid w:val="00754234"/>
    <w:rsid w:val="00754510"/>
    <w:rsid w:val="00754B44"/>
    <w:rsid w:val="007551AB"/>
    <w:rsid w:val="00757111"/>
    <w:rsid w:val="0076035A"/>
    <w:rsid w:val="00760364"/>
    <w:rsid w:val="00761469"/>
    <w:rsid w:val="00761AEC"/>
    <w:rsid w:val="00762004"/>
    <w:rsid w:val="007639D8"/>
    <w:rsid w:val="007644E5"/>
    <w:rsid w:val="00764A47"/>
    <w:rsid w:val="00765624"/>
    <w:rsid w:val="00765F2C"/>
    <w:rsid w:val="007660D1"/>
    <w:rsid w:val="00767053"/>
    <w:rsid w:val="00770D84"/>
    <w:rsid w:val="00771FA4"/>
    <w:rsid w:val="00772917"/>
    <w:rsid w:val="00772E35"/>
    <w:rsid w:val="00773F6F"/>
    <w:rsid w:val="00774B6B"/>
    <w:rsid w:val="007760A4"/>
    <w:rsid w:val="007773C8"/>
    <w:rsid w:val="0078063E"/>
    <w:rsid w:val="00781105"/>
    <w:rsid w:val="007815D0"/>
    <w:rsid w:val="007824BF"/>
    <w:rsid w:val="007841C9"/>
    <w:rsid w:val="00787B2D"/>
    <w:rsid w:val="00790B9B"/>
    <w:rsid w:val="007921C2"/>
    <w:rsid w:val="007922ED"/>
    <w:rsid w:val="00792933"/>
    <w:rsid w:val="00793882"/>
    <w:rsid w:val="00795243"/>
    <w:rsid w:val="00795F41"/>
    <w:rsid w:val="007962BA"/>
    <w:rsid w:val="00796659"/>
    <w:rsid w:val="00797FD4"/>
    <w:rsid w:val="007A0A1D"/>
    <w:rsid w:val="007A0F65"/>
    <w:rsid w:val="007A15D1"/>
    <w:rsid w:val="007A194D"/>
    <w:rsid w:val="007A385A"/>
    <w:rsid w:val="007A3E7E"/>
    <w:rsid w:val="007A51E3"/>
    <w:rsid w:val="007A5635"/>
    <w:rsid w:val="007A676E"/>
    <w:rsid w:val="007A6A0F"/>
    <w:rsid w:val="007A7BF7"/>
    <w:rsid w:val="007A7D13"/>
    <w:rsid w:val="007B331F"/>
    <w:rsid w:val="007B425A"/>
    <w:rsid w:val="007B44B7"/>
    <w:rsid w:val="007B5387"/>
    <w:rsid w:val="007B64E0"/>
    <w:rsid w:val="007B7172"/>
    <w:rsid w:val="007B790D"/>
    <w:rsid w:val="007C1224"/>
    <w:rsid w:val="007C1AAC"/>
    <w:rsid w:val="007C22A6"/>
    <w:rsid w:val="007C382F"/>
    <w:rsid w:val="007C3E9A"/>
    <w:rsid w:val="007C4BC8"/>
    <w:rsid w:val="007C4FF8"/>
    <w:rsid w:val="007C5673"/>
    <w:rsid w:val="007C672A"/>
    <w:rsid w:val="007D1847"/>
    <w:rsid w:val="007D24AF"/>
    <w:rsid w:val="007D3605"/>
    <w:rsid w:val="007D4683"/>
    <w:rsid w:val="007D5D46"/>
    <w:rsid w:val="007D65FD"/>
    <w:rsid w:val="007D724B"/>
    <w:rsid w:val="007D7420"/>
    <w:rsid w:val="007D7F67"/>
    <w:rsid w:val="007E02C9"/>
    <w:rsid w:val="007E2878"/>
    <w:rsid w:val="007E57EE"/>
    <w:rsid w:val="007E5B51"/>
    <w:rsid w:val="007F14A1"/>
    <w:rsid w:val="007F1FEA"/>
    <w:rsid w:val="007F3197"/>
    <w:rsid w:val="007F3538"/>
    <w:rsid w:val="007F35D6"/>
    <w:rsid w:val="007F4E97"/>
    <w:rsid w:val="007F554B"/>
    <w:rsid w:val="007F5664"/>
    <w:rsid w:val="007F5D45"/>
    <w:rsid w:val="007F671D"/>
    <w:rsid w:val="007F771A"/>
    <w:rsid w:val="007F7801"/>
    <w:rsid w:val="00801D21"/>
    <w:rsid w:val="00802F29"/>
    <w:rsid w:val="00803E2D"/>
    <w:rsid w:val="00803EDA"/>
    <w:rsid w:val="008044D0"/>
    <w:rsid w:val="008047B8"/>
    <w:rsid w:val="00804E75"/>
    <w:rsid w:val="008067DF"/>
    <w:rsid w:val="00807B39"/>
    <w:rsid w:val="00807EE1"/>
    <w:rsid w:val="00811A3F"/>
    <w:rsid w:val="008120C1"/>
    <w:rsid w:val="0081320A"/>
    <w:rsid w:val="00814F76"/>
    <w:rsid w:val="00815E51"/>
    <w:rsid w:val="00820798"/>
    <w:rsid w:val="00820CAE"/>
    <w:rsid w:val="00820D7D"/>
    <w:rsid w:val="00822412"/>
    <w:rsid w:val="00822833"/>
    <w:rsid w:val="0082438E"/>
    <w:rsid w:val="008249A2"/>
    <w:rsid w:val="00825243"/>
    <w:rsid w:val="00825642"/>
    <w:rsid w:val="00830E0E"/>
    <w:rsid w:val="00831FF5"/>
    <w:rsid w:val="00832277"/>
    <w:rsid w:val="00832660"/>
    <w:rsid w:val="00833045"/>
    <w:rsid w:val="008341AE"/>
    <w:rsid w:val="008348E4"/>
    <w:rsid w:val="00834DF7"/>
    <w:rsid w:val="008358E5"/>
    <w:rsid w:val="00835974"/>
    <w:rsid w:val="008360CB"/>
    <w:rsid w:val="00836F8A"/>
    <w:rsid w:val="008413B1"/>
    <w:rsid w:val="00843B52"/>
    <w:rsid w:val="008452AF"/>
    <w:rsid w:val="00846BCC"/>
    <w:rsid w:val="00850065"/>
    <w:rsid w:val="00850521"/>
    <w:rsid w:val="00851131"/>
    <w:rsid w:val="0085249E"/>
    <w:rsid w:val="008530E4"/>
    <w:rsid w:val="00855EDF"/>
    <w:rsid w:val="00856A3B"/>
    <w:rsid w:val="008608EF"/>
    <w:rsid w:val="008616CB"/>
    <w:rsid w:val="00861EB9"/>
    <w:rsid w:val="0086353F"/>
    <w:rsid w:val="00863BB4"/>
    <w:rsid w:val="00863C8B"/>
    <w:rsid w:val="008644EF"/>
    <w:rsid w:val="0086488A"/>
    <w:rsid w:val="00865616"/>
    <w:rsid w:val="008659B1"/>
    <w:rsid w:val="00865DF9"/>
    <w:rsid w:val="00866192"/>
    <w:rsid w:val="00870306"/>
    <w:rsid w:val="00871613"/>
    <w:rsid w:val="00871D3A"/>
    <w:rsid w:val="0087376A"/>
    <w:rsid w:val="00874409"/>
    <w:rsid w:val="008749E8"/>
    <w:rsid w:val="00874A47"/>
    <w:rsid w:val="00875050"/>
    <w:rsid w:val="00875076"/>
    <w:rsid w:val="00875BFD"/>
    <w:rsid w:val="00876FF1"/>
    <w:rsid w:val="008816B3"/>
    <w:rsid w:val="00881CD8"/>
    <w:rsid w:val="00882566"/>
    <w:rsid w:val="00883650"/>
    <w:rsid w:val="00883B13"/>
    <w:rsid w:val="00884A90"/>
    <w:rsid w:val="00885ABD"/>
    <w:rsid w:val="00885BEB"/>
    <w:rsid w:val="00885E29"/>
    <w:rsid w:val="00886043"/>
    <w:rsid w:val="0088711C"/>
    <w:rsid w:val="00887E40"/>
    <w:rsid w:val="00892576"/>
    <w:rsid w:val="0089303E"/>
    <w:rsid w:val="00895D8D"/>
    <w:rsid w:val="00897EA8"/>
    <w:rsid w:val="008A0535"/>
    <w:rsid w:val="008A381E"/>
    <w:rsid w:val="008A3FD2"/>
    <w:rsid w:val="008A63C9"/>
    <w:rsid w:val="008A6E4F"/>
    <w:rsid w:val="008B0027"/>
    <w:rsid w:val="008B0DDE"/>
    <w:rsid w:val="008B15FE"/>
    <w:rsid w:val="008B2284"/>
    <w:rsid w:val="008B2C1A"/>
    <w:rsid w:val="008B306B"/>
    <w:rsid w:val="008B4813"/>
    <w:rsid w:val="008B53CB"/>
    <w:rsid w:val="008B5D7E"/>
    <w:rsid w:val="008B620B"/>
    <w:rsid w:val="008B6391"/>
    <w:rsid w:val="008C1766"/>
    <w:rsid w:val="008C4BDE"/>
    <w:rsid w:val="008C57EC"/>
    <w:rsid w:val="008D052D"/>
    <w:rsid w:val="008D0908"/>
    <w:rsid w:val="008D0BA0"/>
    <w:rsid w:val="008D0C27"/>
    <w:rsid w:val="008D10F0"/>
    <w:rsid w:val="008D17FF"/>
    <w:rsid w:val="008D2AC8"/>
    <w:rsid w:val="008D3F14"/>
    <w:rsid w:val="008D45BC"/>
    <w:rsid w:val="008D62C7"/>
    <w:rsid w:val="008D7044"/>
    <w:rsid w:val="008D7577"/>
    <w:rsid w:val="008D7642"/>
    <w:rsid w:val="008E0275"/>
    <w:rsid w:val="008E197B"/>
    <w:rsid w:val="008E2B5E"/>
    <w:rsid w:val="008E3012"/>
    <w:rsid w:val="008E3F6C"/>
    <w:rsid w:val="008E441F"/>
    <w:rsid w:val="008E5463"/>
    <w:rsid w:val="008E6261"/>
    <w:rsid w:val="008E6457"/>
    <w:rsid w:val="008F05EA"/>
    <w:rsid w:val="008F2172"/>
    <w:rsid w:val="008F2646"/>
    <w:rsid w:val="008F5363"/>
    <w:rsid w:val="008F54CC"/>
    <w:rsid w:val="008F54E1"/>
    <w:rsid w:val="008F680A"/>
    <w:rsid w:val="008F78D2"/>
    <w:rsid w:val="00907134"/>
    <w:rsid w:val="00910E03"/>
    <w:rsid w:val="00911AE7"/>
    <w:rsid w:val="0091468D"/>
    <w:rsid w:val="00915FC5"/>
    <w:rsid w:val="009268F6"/>
    <w:rsid w:val="0093034E"/>
    <w:rsid w:val="00932767"/>
    <w:rsid w:val="0093369D"/>
    <w:rsid w:val="00933C9A"/>
    <w:rsid w:val="00934D96"/>
    <w:rsid w:val="00934FE4"/>
    <w:rsid w:val="00936B9F"/>
    <w:rsid w:val="0093769F"/>
    <w:rsid w:val="009406A5"/>
    <w:rsid w:val="00940FC7"/>
    <w:rsid w:val="0094108D"/>
    <w:rsid w:val="0094215D"/>
    <w:rsid w:val="009429FB"/>
    <w:rsid w:val="00943B32"/>
    <w:rsid w:val="009443EE"/>
    <w:rsid w:val="00944A08"/>
    <w:rsid w:val="00944C39"/>
    <w:rsid w:val="00945762"/>
    <w:rsid w:val="00946AE1"/>
    <w:rsid w:val="0095022B"/>
    <w:rsid w:val="0095084C"/>
    <w:rsid w:val="009508BD"/>
    <w:rsid w:val="0095196C"/>
    <w:rsid w:val="00951F63"/>
    <w:rsid w:val="009527E4"/>
    <w:rsid w:val="0095298A"/>
    <w:rsid w:val="00953C76"/>
    <w:rsid w:val="00953CFC"/>
    <w:rsid w:val="009552A5"/>
    <w:rsid w:val="0095594C"/>
    <w:rsid w:val="00955CD4"/>
    <w:rsid w:val="009562CB"/>
    <w:rsid w:val="00956966"/>
    <w:rsid w:val="009612F6"/>
    <w:rsid w:val="0096256E"/>
    <w:rsid w:val="00962CEC"/>
    <w:rsid w:val="00966AC0"/>
    <w:rsid w:val="00967590"/>
    <w:rsid w:val="00967B49"/>
    <w:rsid w:val="00973199"/>
    <w:rsid w:val="0097454A"/>
    <w:rsid w:val="00980BB6"/>
    <w:rsid w:val="009813A1"/>
    <w:rsid w:val="009818CB"/>
    <w:rsid w:val="00981FFF"/>
    <w:rsid w:val="00983131"/>
    <w:rsid w:val="00983C65"/>
    <w:rsid w:val="009843A4"/>
    <w:rsid w:val="009843EF"/>
    <w:rsid w:val="009845F8"/>
    <w:rsid w:val="009850AB"/>
    <w:rsid w:val="00985962"/>
    <w:rsid w:val="00985C85"/>
    <w:rsid w:val="00985D9F"/>
    <w:rsid w:val="00985EC7"/>
    <w:rsid w:val="00987B13"/>
    <w:rsid w:val="009903C2"/>
    <w:rsid w:val="00991D63"/>
    <w:rsid w:val="009921BE"/>
    <w:rsid w:val="00993238"/>
    <w:rsid w:val="00993FF5"/>
    <w:rsid w:val="00996E70"/>
    <w:rsid w:val="00997091"/>
    <w:rsid w:val="009977B8"/>
    <w:rsid w:val="009A01B6"/>
    <w:rsid w:val="009A1EEA"/>
    <w:rsid w:val="009A2176"/>
    <w:rsid w:val="009A31C9"/>
    <w:rsid w:val="009A3A85"/>
    <w:rsid w:val="009A3C11"/>
    <w:rsid w:val="009A5DEE"/>
    <w:rsid w:val="009A6C93"/>
    <w:rsid w:val="009B048D"/>
    <w:rsid w:val="009B2D29"/>
    <w:rsid w:val="009B3F5F"/>
    <w:rsid w:val="009B405A"/>
    <w:rsid w:val="009B5650"/>
    <w:rsid w:val="009B67F2"/>
    <w:rsid w:val="009B73AF"/>
    <w:rsid w:val="009B7B85"/>
    <w:rsid w:val="009C10D5"/>
    <w:rsid w:val="009C1609"/>
    <w:rsid w:val="009C3683"/>
    <w:rsid w:val="009C53E8"/>
    <w:rsid w:val="009C584C"/>
    <w:rsid w:val="009C5A62"/>
    <w:rsid w:val="009C5C8C"/>
    <w:rsid w:val="009C6269"/>
    <w:rsid w:val="009C6F21"/>
    <w:rsid w:val="009C72A5"/>
    <w:rsid w:val="009D0CDF"/>
    <w:rsid w:val="009D107B"/>
    <w:rsid w:val="009D125C"/>
    <w:rsid w:val="009D2A49"/>
    <w:rsid w:val="009D3FEB"/>
    <w:rsid w:val="009D488B"/>
    <w:rsid w:val="009D4B85"/>
    <w:rsid w:val="009D6A32"/>
    <w:rsid w:val="009D7991"/>
    <w:rsid w:val="009E34B7"/>
    <w:rsid w:val="009E53D3"/>
    <w:rsid w:val="009E6665"/>
    <w:rsid w:val="009F06CD"/>
    <w:rsid w:val="009F1012"/>
    <w:rsid w:val="009F2729"/>
    <w:rsid w:val="009F3200"/>
    <w:rsid w:val="009F4289"/>
    <w:rsid w:val="009F5CC2"/>
    <w:rsid w:val="009F5CF4"/>
    <w:rsid w:val="009F6081"/>
    <w:rsid w:val="009F6237"/>
    <w:rsid w:val="009F660F"/>
    <w:rsid w:val="009F7903"/>
    <w:rsid w:val="00A00171"/>
    <w:rsid w:val="00A01FD9"/>
    <w:rsid w:val="00A0506B"/>
    <w:rsid w:val="00A05A12"/>
    <w:rsid w:val="00A124C7"/>
    <w:rsid w:val="00A1417F"/>
    <w:rsid w:val="00A1436D"/>
    <w:rsid w:val="00A174B6"/>
    <w:rsid w:val="00A177D5"/>
    <w:rsid w:val="00A219CF"/>
    <w:rsid w:val="00A23689"/>
    <w:rsid w:val="00A2384B"/>
    <w:rsid w:val="00A2392D"/>
    <w:rsid w:val="00A23E02"/>
    <w:rsid w:val="00A249E4"/>
    <w:rsid w:val="00A2529E"/>
    <w:rsid w:val="00A30698"/>
    <w:rsid w:val="00A30A66"/>
    <w:rsid w:val="00A30BDA"/>
    <w:rsid w:val="00A31F83"/>
    <w:rsid w:val="00A322F4"/>
    <w:rsid w:val="00A32A2D"/>
    <w:rsid w:val="00A3326B"/>
    <w:rsid w:val="00A332CB"/>
    <w:rsid w:val="00A3476D"/>
    <w:rsid w:val="00A3774D"/>
    <w:rsid w:val="00A43E92"/>
    <w:rsid w:val="00A45FFF"/>
    <w:rsid w:val="00A46B9C"/>
    <w:rsid w:val="00A471EE"/>
    <w:rsid w:val="00A5170C"/>
    <w:rsid w:val="00A52286"/>
    <w:rsid w:val="00A52B35"/>
    <w:rsid w:val="00A56392"/>
    <w:rsid w:val="00A5645C"/>
    <w:rsid w:val="00A57A66"/>
    <w:rsid w:val="00A57C8A"/>
    <w:rsid w:val="00A6036A"/>
    <w:rsid w:val="00A61C34"/>
    <w:rsid w:val="00A64291"/>
    <w:rsid w:val="00A66278"/>
    <w:rsid w:val="00A66B17"/>
    <w:rsid w:val="00A66C2C"/>
    <w:rsid w:val="00A66F91"/>
    <w:rsid w:val="00A702F2"/>
    <w:rsid w:val="00A71948"/>
    <w:rsid w:val="00A723FC"/>
    <w:rsid w:val="00A72F15"/>
    <w:rsid w:val="00A7440C"/>
    <w:rsid w:val="00A773A9"/>
    <w:rsid w:val="00A81A7C"/>
    <w:rsid w:val="00A85861"/>
    <w:rsid w:val="00A875FF"/>
    <w:rsid w:val="00A87624"/>
    <w:rsid w:val="00A8772E"/>
    <w:rsid w:val="00A9003A"/>
    <w:rsid w:val="00A90BD5"/>
    <w:rsid w:val="00A910E1"/>
    <w:rsid w:val="00A912F8"/>
    <w:rsid w:val="00A92D5E"/>
    <w:rsid w:val="00A9404D"/>
    <w:rsid w:val="00A96B9B"/>
    <w:rsid w:val="00A96FA4"/>
    <w:rsid w:val="00A971D6"/>
    <w:rsid w:val="00A9751B"/>
    <w:rsid w:val="00AA1564"/>
    <w:rsid w:val="00AA20B7"/>
    <w:rsid w:val="00AA2CA5"/>
    <w:rsid w:val="00AA560C"/>
    <w:rsid w:val="00AA684E"/>
    <w:rsid w:val="00AA69C0"/>
    <w:rsid w:val="00AB130F"/>
    <w:rsid w:val="00AB29BE"/>
    <w:rsid w:val="00AB45EF"/>
    <w:rsid w:val="00AB53A2"/>
    <w:rsid w:val="00AB5E20"/>
    <w:rsid w:val="00AB7275"/>
    <w:rsid w:val="00AB7580"/>
    <w:rsid w:val="00AC0847"/>
    <w:rsid w:val="00AC2194"/>
    <w:rsid w:val="00AC414D"/>
    <w:rsid w:val="00AC4E68"/>
    <w:rsid w:val="00AC5435"/>
    <w:rsid w:val="00AC609B"/>
    <w:rsid w:val="00AC7C88"/>
    <w:rsid w:val="00AD069D"/>
    <w:rsid w:val="00AD0793"/>
    <w:rsid w:val="00AD2AE2"/>
    <w:rsid w:val="00AD3EA6"/>
    <w:rsid w:val="00AD59C7"/>
    <w:rsid w:val="00AD6B74"/>
    <w:rsid w:val="00AE0A49"/>
    <w:rsid w:val="00AE0DC2"/>
    <w:rsid w:val="00AE1400"/>
    <w:rsid w:val="00AE1A97"/>
    <w:rsid w:val="00AE4AED"/>
    <w:rsid w:val="00AE55D6"/>
    <w:rsid w:val="00AE60DD"/>
    <w:rsid w:val="00AE7444"/>
    <w:rsid w:val="00AF0095"/>
    <w:rsid w:val="00AF1244"/>
    <w:rsid w:val="00AF1EF3"/>
    <w:rsid w:val="00AF32A4"/>
    <w:rsid w:val="00AF472E"/>
    <w:rsid w:val="00AF505F"/>
    <w:rsid w:val="00AF7069"/>
    <w:rsid w:val="00B0102C"/>
    <w:rsid w:val="00B016FB"/>
    <w:rsid w:val="00B01736"/>
    <w:rsid w:val="00B03B03"/>
    <w:rsid w:val="00B03C08"/>
    <w:rsid w:val="00B04210"/>
    <w:rsid w:val="00B05ACC"/>
    <w:rsid w:val="00B05AFB"/>
    <w:rsid w:val="00B05FC8"/>
    <w:rsid w:val="00B064A3"/>
    <w:rsid w:val="00B0673B"/>
    <w:rsid w:val="00B072B1"/>
    <w:rsid w:val="00B10095"/>
    <w:rsid w:val="00B10A5B"/>
    <w:rsid w:val="00B10C52"/>
    <w:rsid w:val="00B10DCE"/>
    <w:rsid w:val="00B1148B"/>
    <w:rsid w:val="00B11C27"/>
    <w:rsid w:val="00B12E38"/>
    <w:rsid w:val="00B15A1D"/>
    <w:rsid w:val="00B15D8F"/>
    <w:rsid w:val="00B15E9B"/>
    <w:rsid w:val="00B228B4"/>
    <w:rsid w:val="00B24019"/>
    <w:rsid w:val="00B25A39"/>
    <w:rsid w:val="00B25B60"/>
    <w:rsid w:val="00B25FCB"/>
    <w:rsid w:val="00B26649"/>
    <w:rsid w:val="00B275B5"/>
    <w:rsid w:val="00B30859"/>
    <w:rsid w:val="00B3238C"/>
    <w:rsid w:val="00B32872"/>
    <w:rsid w:val="00B338F9"/>
    <w:rsid w:val="00B344C7"/>
    <w:rsid w:val="00B34664"/>
    <w:rsid w:val="00B35356"/>
    <w:rsid w:val="00B35749"/>
    <w:rsid w:val="00B403E4"/>
    <w:rsid w:val="00B409F5"/>
    <w:rsid w:val="00B40ACA"/>
    <w:rsid w:val="00B4239B"/>
    <w:rsid w:val="00B42702"/>
    <w:rsid w:val="00B43198"/>
    <w:rsid w:val="00B440D3"/>
    <w:rsid w:val="00B44EB8"/>
    <w:rsid w:val="00B47014"/>
    <w:rsid w:val="00B4798B"/>
    <w:rsid w:val="00B51382"/>
    <w:rsid w:val="00B541EC"/>
    <w:rsid w:val="00B54C50"/>
    <w:rsid w:val="00B55350"/>
    <w:rsid w:val="00B555E0"/>
    <w:rsid w:val="00B567E6"/>
    <w:rsid w:val="00B568BB"/>
    <w:rsid w:val="00B612EC"/>
    <w:rsid w:val="00B63A31"/>
    <w:rsid w:val="00B63B69"/>
    <w:rsid w:val="00B64AD6"/>
    <w:rsid w:val="00B65E96"/>
    <w:rsid w:val="00B66F83"/>
    <w:rsid w:val="00B67BD5"/>
    <w:rsid w:val="00B70021"/>
    <w:rsid w:val="00B7190A"/>
    <w:rsid w:val="00B722EB"/>
    <w:rsid w:val="00B743C5"/>
    <w:rsid w:val="00B7582C"/>
    <w:rsid w:val="00B80E02"/>
    <w:rsid w:val="00B823BC"/>
    <w:rsid w:val="00B82D84"/>
    <w:rsid w:val="00B83496"/>
    <w:rsid w:val="00B83DED"/>
    <w:rsid w:val="00B84675"/>
    <w:rsid w:val="00B849AD"/>
    <w:rsid w:val="00B84D95"/>
    <w:rsid w:val="00B85448"/>
    <w:rsid w:val="00B8586D"/>
    <w:rsid w:val="00B87220"/>
    <w:rsid w:val="00B914DE"/>
    <w:rsid w:val="00B91B0D"/>
    <w:rsid w:val="00B928DF"/>
    <w:rsid w:val="00B92E9F"/>
    <w:rsid w:val="00B92EA1"/>
    <w:rsid w:val="00B9303B"/>
    <w:rsid w:val="00B9308F"/>
    <w:rsid w:val="00B94919"/>
    <w:rsid w:val="00B965FD"/>
    <w:rsid w:val="00B97EDF"/>
    <w:rsid w:val="00BA1337"/>
    <w:rsid w:val="00BA1A91"/>
    <w:rsid w:val="00BA2968"/>
    <w:rsid w:val="00BA341D"/>
    <w:rsid w:val="00BA437B"/>
    <w:rsid w:val="00BA4A87"/>
    <w:rsid w:val="00BA7562"/>
    <w:rsid w:val="00BB092C"/>
    <w:rsid w:val="00BB0E9B"/>
    <w:rsid w:val="00BB1C43"/>
    <w:rsid w:val="00BB39AA"/>
    <w:rsid w:val="00BB4BA7"/>
    <w:rsid w:val="00BB62C0"/>
    <w:rsid w:val="00BB65D8"/>
    <w:rsid w:val="00BB66EE"/>
    <w:rsid w:val="00BB6AAC"/>
    <w:rsid w:val="00BB74AF"/>
    <w:rsid w:val="00BB76BC"/>
    <w:rsid w:val="00BC0653"/>
    <w:rsid w:val="00BC084B"/>
    <w:rsid w:val="00BC3752"/>
    <w:rsid w:val="00BC3E9F"/>
    <w:rsid w:val="00BC5151"/>
    <w:rsid w:val="00BC5ECF"/>
    <w:rsid w:val="00BC6EDE"/>
    <w:rsid w:val="00BC745A"/>
    <w:rsid w:val="00BC749E"/>
    <w:rsid w:val="00BC7584"/>
    <w:rsid w:val="00BC7899"/>
    <w:rsid w:val="00BD0387"/>
    <w:rsid w:val="00BD126D"/>
    <w:rsid w:val="00BD2386"/>
    <w:rsid w:val="00BD28B4"/>
    <w:rsid w:val="00BD4231"/>
    <w:rsid w:val="00BD50E5"/>
    <w:rsid w:val="00BD5AF6"/>
    <w:rsid w:val="00BD624A"/>
    <w:rsid w:val="00BD6767"/>
    <w:rsid w:val="00BD742A"/>
    <w:rsid w:val="00BD7AB2"/>
    <w:rsid w:val="00BE1308"/>
    <w:rsid w:val="00BE1A1E"/>
    <w:rsid w:val="00BE39EE"/>
    <w:rsid w:val="00BE3BC7"/>
    <w:rsid w:val="00BE5916"/>
    <w:rsid w:val="00BF139E"/>
    <w:rsid w:val="00BF2986"/>
    <w:rsid w:val="00BF4143"/>
    <w:rsid w:val="00C00FBC"/>
    <w:rsid w:val="00C0135D"/>
    <w:rsid w:val="00C017CC"/>
    <w:rsid w:val="00C05CCE"/>
    <w:rsid w:val="00C1037F"/>
    <w:rsid w:val="00C10561"/>
    <w:rsid w:val="00C108F1"/>
    <w:rsid w:val="00C1110A"/>
    <w:rsid w:val="00C112B4"/>
    <w:rsid w:val="00C13C16"/>
    <w:rsid w:val="00C13D9F"/>
    <w:rsid w:val="00C142B3"/>
    <w:rsid w:val="00C15451"/>
    <w:rsid w:val="00C158E0"/>
    <w:rsid w:val="00C16C97"/>
    <w:rsid w:val="00C16DBC"/>
    <w:rsid w:val="00C16F09"/>
    <w:rsid w:val="00C20315"/>
    <w:rsid w:val="00C20EFF"/>
    <w:rsid w:val="00C226B5"/>
    <w:rsid w:val="00C2472C"/>
    <w:rsid w:val="00C250ED"/>
    <w:rsid w:val="00C26046"/>
    <w:rsid w:val="00C269FC"/>
    <w:rsid w:val="00C26E7C"/>
    <w:rsid w:val="00C271EB"/>
    <w:rsid w:val="00C27495"/>
    <w:rsid w:val="00C27729"/>
    <w:rsid w:val="00C30A00"/>
    <w:rsid w:val="00C3423D"/>
    <w:rsid w:val="00C3617A"/>
    <w:rsid w:val="00C372EA"/>
    <w:rsid w:val="00C37C0B"/>
    <w:rsid w:val="00C4022B"/>
    <w:rsid w:val="00C40793"/>
    <w:rsid w:val="00C408C3"/>
    <w:rsid w:val="00C40CC9"/>
    <w:rsid w:val="00C412AE"/>
    <w:rsid w:val="00C4164E"/>
    <w:rsid w:val="00C41BDA"/>
    <w:rsid w:val="00C42C6C"/>
    <w:rsid w:val="00C43F7A"/>
    <w:rsid w:val="00C45949"/>
    <w:rsid w:val="00C512AA"/>
    <w:rsid w:val="00C51F8A"/>
    <w:rsid w:val="00C52492"/>
    <w:rsid w:val="00C53306"/>
    <w:rsid w:val="00C536E4"/>
    <w:rsid w:val="00C53B3C"/>
    <w:rsid w:val="00C56183"/>
    <w:rsid w:val="00C60F4D"/>
    <w:rsid w:val="00C61586"/>
    <w:rsid w:val="00C627AD"/>
    <w:rsid w:val="00C62E65"/>
    <w:rsid w:val="00C638AF"/>
    <w:rsid w:val="00C63D7E"/>
    <w:rsid w:val="00C64011"/>
    <w:rsid w:val="00C64AE3"/>
    <w:rsid w:val="00C66487"/>
    <w:rsid w:val="00C66CB2"/>
    <w:rsid w:val="00C66F96"/>
    <w:rsid w:val="00C6772C"/>
    <w:rsid w:val="00C70E84"/>
    <w:rsid w:val="00C71062"/>
    <w:rsid w:val="00C71FDB"/>
    <w:rsid w:val="00C729ED"/>
    <w:rsid w:val="00C72D92"/>
    <w:rsid w:val="00C73CD7"/>
    <w:rsid w:val="00C75E6D"/>
    <w:rsid w:val="00C7717D"/>
    <w:rsid w:val="00C803B2"/>
    <w:rsid w:val="00C80B71"/>
    <w:rsid w:val="00C81764"/>
    <w:rsid w:val="00C8196C"/>
    <w:rsid w:val="00C82ED4"/>
    <w:rsid w:val="00C83F0F"/>
    <w:rsid w:val="00C85F62"/>
    <w:rsid w:val="00C86227"/>
    <w:rsid w:val="00C877DC"/>
    <w:rsid w:val="00C903ED"/>
    <w:rsid w:val="00C9201A"/>
    <w:rsid w:val="00C92252"/>
    <w:rsid w:val="00C92BEA"/>
    <w:rsid w:val="00C92E23"/>
    <w:rsid w:val="00C9360A"/>
    <w:rsid w:val="00C93D2F"/>
    <w:rsid w:val="00C940A2"/>
    <w:rsid w:val="00C943B2"/>
    <w:rsid w:val="00C9479F"/>
    <w:rsid w:val="00C959D5"/>
    <w:rsid w:val="00C95B1C"/>
    <w:rsid w:val="00C95E5F"/>
    <w:rsid w:val="00C969FE"/>
    <w:rsid w:val="00C97747"/>
    <w:rsid w:val="00CA02C4"/>
    <w:rsid w:val="00CA175A"/>
    <w:rsid w:val="00CA4217"/>
    <w:rsid w:val="00CA4756"/>
    <w:rsid w:val="00CA4B27"/>
    <w:rsid w:val="00CA6D87"/>
    <w:rsid w:val="00CA7D6D"/>
    <w:rsid w:val="00CB31C5"/>
    <w:rsid w:val="00CB7CD3"/>
    <w:rsid w:val="00CC0A43"/>
    <w:rsid w:val="00CC0A62"/>
    <w:rsid w:val="00CC1424"/>
    <w:rsid w:val="00CC1EEB"/>
    <w:rsid w:val="00CC385C"/>
    <w:rsid w:val="00CC4EA3"/>
    <w:rsid w:val="00CC6D50"/>
    <w:rsid w:val="00CC6DD2"/>
    <w:rsid w:val="00CD0A74"/>
    <w:rsid w:val="00CD35E1"/>
    <w:rsid w:val="00CD44D7"/>
    <w:rsid w:val="00CD4D46"/>
    <w:rsid w:val="00CD61EF"/>
    <w:rsid w:val="00CD706E"/>
    <w:rsid w:val="00CD7536"/>
    <w:rsid w:val="00CD7F40"/>
    <w:rsid w:val="00CE0AA5"/>
    <w:rsid w:val="00CE5105"/>
    <w:rsid w:val="00CE6B82"/>
    <w:rsid w:val="00CE73F9"/>
    <w:rsid w:val="00CF283F"/>
    <w:rsid w:val="00CF508D"/>
    <w:rsid w:val="00CF69CB"/>
    <w:rsid w:val="00D01E24"/>
    <w:rsid w:val="00D0225B"/>
    <w:rsid w:val="00D05B7C"/>
    <w:rsid w:val="00D07411"/>
    <w:rsid w:val="00D12585"/>
    <w:rsid w:val="00D128FB"/>
    <w:rsid w:val="00D147FF"/>
    <w:rsid w:val="00D154E9"/>
    <w:rsid w:val="00D165BD"/>
    <w:rsid w:val="00D167E5"/>
    <w:rsid w:val="00D16EF6"/>
    <w:rsid w:val="00D22DE2"/>
    <w:rsid w:val="00D231D4"/>
    <w:rsid w:val="00D2341E"/>
    <w:rsid w:val="00D250A2"/>
    <w:rsid w:val="00D26514"/>
    <w:rsid w:val="00D30453"/>
    <w:rsid w:val="00D30E6B"/>
    <w:rsid w:val="00D33153"/>
    <w:rsid w:val="00D34E63"/>
    <w:rsid w:val="00D35346"/>
    <w:rsid w:val="00D35A72"/>
    <w:rsid w:val="00D35F24"/>
    <w:rsid w:val="00D37DAE"/>
    <w:rsid w:val="00D403A8"/>
    <w:rsid w:val="00D4050F"/>
    <w:rsid w:val="00D40905"/>
    <w:rsid w:val="00D41B4F"/>
    <w:rsid w:val="00D422BB"/>
    <w:rsid w:val="00D42ED8"/>
    <w:rsid w:val="00D43680"/>
    <w:rsid w:val="00D439FF"/>
    <w:rsid w:val="00D46E8E"/>
    <w:rsid w:val="00D50245"/>
    <w:rsid w:val="00D50B50"/>
    <w:rsid w:val="00D5192B"/>
    <w:rsid w:val="00D51A38"/>
    <w:rsid w:val="00D548B5"/>
    <w:rsid w:val="00D5583D"/>
    <w:rsid w:val="00D5643C"/>
    <w:rsid w:val="00D56564"/>
    <w:rsid w:val="00D56A45"/>
    <w:rsid w:val="00D609FE"/>
    <w:rsid w:val="00D60F27"/>
    <w:rsid w:val="00D6199D"/>
    <w:rsid w:val="00D62CEC"/>
    <w:rsid w:val="00D630A5"/>
    <w:rsid w:val="00D6348C"/>
    <w:rsid w:val="00D638D0"/>
    <w:rsid w:val="00D63C44"/>
    <w:rsid w:val="00D63C74"/>
    <w:rsid w:val="00D64E3F"/>
    <w:rsid w:val="00D6625F"/>
    <w:rsid w:val="00D663A2"/>
    <w:rsid w:val="00D75367"/>
    <w:rsid w:val="00D826A2"/>
    <w:rsid w:val="00D834DD"/>
    <w:rsid w:val="00D8363C"/>
    <w:rsid w:val="00D8499B"/>
    <w:rsid w:val="00D85A7B"/>
    <w:rsid w:val="00D865A4"/>
    <w:rsid w:val="00D9058E"/>
    <w:rsid w:val="00D91405"/>
    <w:rsid w:val="00D91791"/>
    <w:rsid w:val="00D91815"/>
    <w:rsid w:val="00D9189E"/>
    <w:rsid w:val="00D947B1"/>
    <w:rsid w:val="00D96A24"/>
    <w:rsid w:val="00DA0A48"/>
    <w:rsid w:val="00DA0DEE"/>
    <w:rsid w:val="00DA1854"/>
    <w:rsid w:val="00DA2027"/>
    <w:rsid w:val="00DA20E9"/>
    <w:rsid w:val="00DA305C"/>
    <w:rsid w:val="00DA342E"/>
    <w:rsid w:val="00DA3BBB"/>
    <w:rsid w:val="00DA40EA"/>
    <w:rsid w:val="00DA551E"/>
    <w:rsid w:val="00DA60FB"/>
    <w:rsid w:val="00DA633A"/>
    <w:rsid w:val="00DA7FE0"/>
    <w:rsid w:val="00DB0E2D"/>
    <w:rsid w:val="00DB186B"/>
    <w:rsid w:val="00DB39F6"/>
    <w:rsid w:val="00DB569F"/>
    <w:rsid w:val="00DB5C1E"/>
    <w:rsid w:val="00DB6A79"/>
    <w:rsid w:val="00DB6C03"/>
    <w:rsid w:val="00DB6C0E"/>
    <w:rsid w:val="00DB6E02"/>
    <w:rsid w:val="00DC150D"/>
    <w:rsid w:val="00DC15E5"/>
    <w:rsid w:val="00DC40DE"/>
    <w:rsid w:val="00DC5581"/>
    <w:rsid w:val="00DC5891"/>
    <w:rsid w:val="00DC6DC5"/>
    <w:rsid w:val="00DC79B8"/>
    <w:rsid w:val="00DD13DB"/>
    <w:rsid w:val="00DD20D7"/>
    <w:rsid w:val="00DD29C1"/>
    <w:rsid w:val="00DD4D5A"/>
    <w:rsid w:val="00DD70BB"/>
    <w:rsid w:val="00DD71AD"/>
    <w:rsid w:val="00DE0504"/>
    <w:rsid w:val="00DE0823"/>
    <w:rsid w:val="00DE2B33"/>
    <w:rsid w:val="00DE3F6C"/>
    <w:rsid w:val="00DE4950"/>
    <w:rsid w:val="00DE5730"/>
    <w:rsid w:val="00DE6A0A"/>
    <w:rsid w:val="00DE6D6A"/>
    <w:rsid w:val="00DE7269"/>
    <w:rsid w:val="00DF0BF0"/>
    <w:rsid w:val="00DF1F31"/>
    <w:rsid w:val="00DF25EA"/>
    <w:rsid w:val="00DF2C23"/>
    <w:rsid w:val="00DF3FC1"/>
    <w:rsid w:val="00DF683C"/>
    <w:rsid w:val="00DF6D72"/>
    <w:rsid w:val="00DF769E"/>
    <w:rsid w:val="00DF7CCA"/>
    <w:rsid w:val="00E007E6"/>
    <w:rsid w:val="00E014B6"/>
    <w:rsid w:val="00E01AB3"/>
    <w:rsid w:val="00E03289"/>
    <w:rsid w:val="00E0778E"/>
    <w:rsid w:val="00E10CD7"/>
    <w:rsid w:val="00E121ED"/>
    <w:rsid w:val="00E12377"/>
    <w:rsid w:val="00E1423C"/>
    <w:rsid w:val="00E1775A"/>
    <w:rsid w:val="00E206A8"/>
    <w:rsid w:val="00E20C45"/>
    <w:rsid w:val="00E20DF4"/>
    <w:rsid w:val="00E21C9F"/>
    <w:rsid w:val="00E25761"/>
    <w:rsid w:val="00E30AAF"/>
    <w:rsid w:val="00E32256"/>
    <w:rsid w:val="00E33DF8"/>
    <w:rsid w:val="00E340A9"/>
    <w:rsid w:val="00E35703"/>
    <w:rsid w:val="00E35F5B"/>
    <w:rsid w:val="00E36A9C"/>
    <w:rsid w:val="00E40C40"/>
    <w:rsid w:val="00E4210F"/>
    <w:rsid w:val="00E428DA"/>
    <w:rsid w:val="00E451B1"/>
    <w:rsid w:val="00E46BAB"/>
    <w:rsid w:val="00E47AC9"/>
    <w:rsid w:val="00E50AF1"/>
    <w:rsid w:val="00E51916"/>
    <w:rsid w:val="00E51CCD"/>
    <w:rsid w:val="00E51FA7"/>
    <w:rsid w:val="00E52CE1"/>
    <w:rsid w:val="00E5380D"/>
    <w:rsid w:val="00E53BDB"/>
    <w:rsid w:val="00E56193"/>
    <w:rsid w:val="00E5672F"/>
    <w:rsid w:val="00E57B87"/>
    <w:rsid w:val="00E6062D"/>
    <w:rsid w:val="00E61156"/>
    <w:rsid w:val="00E61A6A"/>
    <w:rsid w:val="00E63D6F"/>
    <w:rsid w:val="00E65066"/>
    <w:rsid w:val="00E66AE0"/>
    <w:rsid w:val="00E67D6C"/>
    <w:rsid w:val="00E7532D"/>
    <w:rsid w:val="00E7637C"/>
    <w:rsid w:val="00E76F48"/>
    <w:rsid w:val="00E77DDC"/>
    <w:rsid w:val="00E8043B"/>
    <w:rsid w:val="00E8264B"/>
    <w:rsid w:val="00E83488"/>
    <w:rsid w:val="00E83D5C"/>
    <w:rsid w:val="00E8520F"/>
    <w:rsid w:val="00E86522"/>
    <w:rsid w:val="00E86880"/>
    <w:rsid w:val="00E8740E"/>
    <w:rsid w:val="00E8793B"/>
    <w:rsid w:val="00E87B0B"/>
    <w:rsid w:val="00E90050"/>
    <w:rsid w:val="00E906A9"/>
    <w:rsid w:val="00E908E3"/>
    <w:rsid w:val="00E90AC0"/>
    <w:rsid w:val="00E914AD"/>
    <w:rsid w:val="00E91C15"/>
    <w:rsid w:val="00E92496"/>
    <w:rsid w:val="00E934B3"/>
    <w:rsid w:val="00E9442A"/>
    <w:rsid w:val="00E94616"/>
    <w:rsid w:val="00E97D16"/>
    <w:rsid w:val="00EA09F0"/>
    <w:rsid w:val="00EA3931"/>
    <w:rsid w:val="00EA3BCB"/>
    <w:rsid w:val="00EA4332"/>
    <w:rsid w:val="00EA4EA1"/>
    <w:rsid w:val="00EA73A9"/>
    <w:rsid w:val="00EA7E83"/>
    <w:rsid w:val="00EB0A3C"/>
    <w:rsid w:val="00EB1FEC"/>
    <w:rsid w:val="00EB27FC"/>
    <w:rsid w:val="00EB3989"/>
    <w:rsid w:val="00EB439A"/>
    <w:rsid w:val="00EB71A2"/>
    <w:rsid w:val="00EC098D"/>
    <w:rsid w:val="00EC11E0"/>
    <w:rsid w:val="00EC172B"/>
    <w:rsid w:val="00EC1DB7"/>
    <w:rsid w:val="00EC5ED3"/>
    <w:rsid w:val="00EC7534"/>
    <w:rsid w:val="00ED0083"/>
    <w:rsid w:val="00ED2607"/>
    <w:rsid w:val="00ED2FA7"/>
    <w:rsid w:val="00ED3E87"/>
    <w:rsid w:val="00ED466C"/>
    <w:rsid w:val="00ED4892"/>
    <w:rsid w:val="00ED5269"/>
    <w:rsid w:val="00EE04A8"/>
    <w:rsid w:val="00EE0A66"/>
    <w:rsid w:val="00EE1C86"/>
    <w:rsid w:val="00EE511A"/>
    <w:rsid w:val="00EE7BAD"/>
    <w:rsid w:val="00EF0013"/>
    <w:rsid w:val="00EF0443"/>
    <w:rsid w:val="00EF183A"/>
    <w:rsid w:val="00EF1E77"/>
    <w:rsid w:val="00EF254D"/>
    <w:rsid w:val="00EF3F52"/>
    <w:rsid w:val="00EF6962"/>
    <w:rsid w:val="00F002DD"/>
    <w:rsid w:val="00F034AC"/>
    <w:rsid w:val="00F0477E"/>
    <w:rsid w:val="00F05794"/>
    <w:rsid w:val="00F059F9"/>
    <w:rsid w:val="00F05EC1"/>
    <w:rsid w:val="00F0665F"/>
    <w:rsid w:val="00F11DC6"/>
    <w:rsid w:val="00F1226A"/>
    <w:rsid w:val="00F1297E"/>
    <w:rsid w:val="00F146E5"/>
    <w:rsid w:val="00F158DE"/>
    <w:rsid w:val="00F159CF"/>
    <w:rsid w:val="00F15C2B"/>
    <w:rsid w:val="00F1729C"/>
    <w:rsid w:val="00F177E1"/>
    <w:rsid w:val="00F21E4E"/>
    <w:rsid w:val="00F2262E"/>
    <w:rsid w:val="00F22B0A"/>
    <w:rsid w:val="00F23863"/>
    <w:rsid w:val="00F25751"/>
    <w:rsid w:val="00F3060F"/>
    <w:rsid w:val="00F313A8"/>
    <w:rsid w:val="00F3352E"/>
    <w:rsid w:val="00F336CE"/>
    <w:rsid w:val="00F3372D"/>
    <w:rsid w:val="00F33F6D"/>
    <w:rsid w:val="00F3413F"/>
    <w:rsid w:val="00F37CC1"/>
    <w:rsid w:val="00F402C3"/>
    <w:rsid w:val="00F426BA"/>
    <w:rsid w:val="00F455EA"/>
    <w:rsid w:val="00F4757B"/>
    <w:rsid w:val="00F47C65"/>
    <w:rsid w:val="00F47F8A"/>
    <w:rsid w:val="00F51A90"/>
    <w:rsid w:val="00F5733A"/>
    <w:rsid w:val="00F60076"/>
    <w:rsid w:val="00F60D71"/>
    <w:rsid w:val="00F6224C"/>
    <w:rsid w:val="00F623E5"/>
    <w:rsid w:val="00F6298D"/>
    <w:rsid w:val="00F63070"/>
    <w:rsid w:val="00F636A0"/>
    <w:rsid w:val="00F63731"/>
    <w:rsid w:val="00F64792"/>
    <w:rsid w:val="00F65AF4"/>
    <w:rsid w:val="00F65C7B"/>
    <w:rsid w:val="00F669C1"/>
    <w:rsid w:val="00F66C25"/>
    <w:rsid w:val="00F67EB8"/>
    <w:rsid w:val="00F67F27"/>
    <w:rsid w:val="00F67F29"/>
    <w:rsid w:val="00F67F32"/>
    <w:rsid w:val="00F70207"/>
    <w:rsid w:val="00F71D50"/>
    <w:rsid w:val="00F73765"/>
    <w:rsid w:val="00F74E19"/>
    <w:rsid w:val="00F74FAA"/>
    <w:rsid w:val="00F76632"/>
    <w:rsid w:val="00F7685C"/>
    <w:rsid w:val="00F77B67"/>
    <w:rsid w:val="00F816B7"/>
    <w:rsid w:val="00F82F74"/>
    <w:rsid w:val="00F83517"/>
    <w:rsid w:val="00F8357A"/>
    <w:rsid w:val="00F847E4"/>
    <w:rsid w:val="00F8495F"/>
    <w:rsid w:val="00F8659B"/>
    <w:rsid w:val="00F87E51"/>
    <w:rsid w:val="00F900F7"/>
    <w:rsid w:val="00F916BE"/>
    <w:rsid w:val="00F91D54"/>
    <w:rsid w:val="00F92466"/>
    <w:rsid w:val="00F9257D"/>
    <w:rsid w:val="00F93161"/>
    <w:rsid w:val="00F947D2"/>
    <w:rsid w:val="00F95240"/>
    <w:rsid w:val="00F9621B"/>
    <w:rsid w:val="00F96423"/>
    <w:rsid w:val="00F964B9"/>
    <w:rsid w:val="00F96602"/>
    <w:rsid w:val="00F967B3"/>
    <w:rsid w:val="00FA0161"/>
    <w:rsid w:val="00FA02E6"/>
    <w:rsid w:val="00FA0412"/>
    <w:rsid w:val="00FA1B42"/>
    <w:rsid w:val="00FA2A29"/>
    <w:rsid w:val="00FA3898"/>
    <w:rsid w:val="00FA427F"/>
    <w:rsid w:val="00FA56B8"/>
    <w:rsid w:val="00FA7074"/>
    <w:rsid w:val="00FA7801"/>
    <w:rsid w:val="00FB0D99"/>
    <w:rsid w:val="00FB1825"/>
    <w:rsid w:val="00FB265F"/>
    <w:rsid w:val="00FB3C8D"/>
    <w:rsid w:val="00FB4736"/>
    <w:rsid w:val="00FB5148"/>
    <w:rsid w:val="00FB5624"/>
    <w:rsid w:val="00FB5814"/>
    <w:rsid w:val="00FB6BEF"/>
    <w:rsid w:val="00FB7050"/>
    <w:rsid w:val="00FB7916"/>
    <w:rsid w:val="00FC24E1"/>
    <w:rsid w:val="00FC278A"/>
    <w:rsid w:val="00FC2CDF"/>
    <w:rsid w:val="00FC2FD2"/>
    <w:rsid w:val="00FC3071"/>
    <w:rsid w:val="00FC44B2"/>
    <w:rsid w:val="00FC6665"/>
    <w:rsid w:val="00FC734C"/>
    <w:rsid w:val="00FC799F"/>
    <w:rsid w:val="00FC7C29"/>
    <w:rsid w:val="00FD0855"/>
    <w:rsid w:val="00FD0CE3"/>
    <w:rsid w:val="00FD3F02"/>
    <w:rsid w:val="00FD47B5"/>
    <w:rsid w:val="00FD49A2"/>
    <w:rsid w:val="00FD5D81"/>
    <w:rsid w:val="00FD60D3"/>
    <w:rsid w:val="00FD6B22"/>
    <w:rsid w:val="00FD7031"/>
    <w:rsid w:val="00FE377C"/>
    <w:rsid w:val="00FE59DF"/>
    <w:rsid w:val="00FF2BA5"/>
    <w:rsid w:val="00FF3387"/>
    <w:rsid w:val="00FF3CCD"/>
    <w:rsid w:val="00FF437B"/>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5EB448"/>
  <w15:docId w15:val="{D65E5288-F431-4713-A77F-E394AD69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6B7"/>
    <w:rPr>
      <w:sz w:val="24"/>
      <w:szCs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link w:val="Heading7Char"/>
    <w:qFormat/>
    <w:rsid w:val="00597DB2"/>
    <w:pPr>
      <w:numPr>
        <w:ilvl w:val="6"/>
      </w:numPr>
      <w:outlineLvl w:val="6"/>
    </w:pPr>
  </w:style>
  <w:style w:type="paragraph" w:styleId="Heading8">
    <w:name w:val="heading 8"/>
    <w:basedOn w:val="Heading7"/>
    <w:next w:val="BodyText"/>
    <w:link w:val="Heading8Char"/>
    <w:qFormat/>
    <w:rsid w:val="00597DB2"/>
    <w:pPr>
      <w:numPr>
        <w:ilvl w:val="7"/>
      </w:numPr>
      <w:outlineLvl w:val="7"/>
    </w:pPr>
  </w:style>
  <w:style w:type="paragraph" w:styleId="Heading9">
    <w:name w:val="heading 9"/>
    <w:basedOn w:val="Heading8"/>
    <w:next w:val="BodyText"/>
    <w:link w:val="Heading9Char"/>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9508BD"/>
    <w:pPr>
      <w:spacing w:before="120"/>
    </w:pPr>
    <w:rPr>
      <w:sz w:val="24"/>
    </w:rPr>
  </w:style>
  <w:style w:type="character" w:customStyle="1" w:styleId="BodyTextChar">
    <w:name w:val="Body Text Char"/>
    <w:link w:val="BodyText"/>
    <w:rsid w:val="009508BD"/>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9B73AF"/>
    <w:pPr>
      <w:keepNext/>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link w:val="FigureTitleChar"/>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link w:val="PlainTextChar"/>
    <w:uiPriority w:val="99"/>
    <w:rPr>
      <w:rFonts w:ascii="Courier New" w:hAnsi="Courier New" w:cs="Courier New"/>
      <w:sz w:val="20"/>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5B5D47"/>
    <w:pPr>
      <w:keepNext/>
      <w:keepLines/>
      <w:pBdr>
        <w:top w:val="single" w:sz="4" w:space="1" w:color="auto"/>
        <w:left w:val="single" w:sz="4" w:space="4" w:color="auto"/>
        <w:bottom w:val="single" w:sz="4" w:space="1" w:color="auto"/>
        <w:right w:val="single" w:sz="4" w:space="4" w:color="auto"/>
      </w:pBdr>
      <w:tabs>
        <w:tab w:val="left" w:pos="187"/>
      </w:tabs>
    </w:pPr>
    <w:rPr>
      <w:noProof/>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5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9B73AF"/>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table" w:customStyle="1" w:styleId="29">
    <w:name w:val="29"/>
    <w:basedOn w:val="TableNormal"/>
    <w:rsid w:val="001B60DD"/>
    <w:pPr>
      <w:widowControl w:val="0"/>
      <w:spacing w:before="120"/>
    </w:pPr>
    <w:rPr>
      <w:color w:val="000000"/>
      <w:sz w:val="24"/>
      <w:szCs w:val="24"/>
    </w:rPr>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321387"/>
    <w:rPr>
      <w:color w:val="808080"/>
      <w:shd w:val="clear" w:color="auto" w:fill="E6E6E6"/>
    </w:rPr>
  </w:style>
  <w:style w:type="character" w:customStyle="1" w:styleId="Heading7Char">
    <w:name w:val="Heading 7 Char"/>
    <w:basedOn w:val="DefaultParagraphFont"/>
    <w:link w:val="Heading7"/>
    <w:rsid w:val="0082438E"/>
    <w:rPr>
      <w:rFonts w:ascii="Arial" w:hAnsi="Arial"/>
      <w:b/>
      <w:noProof/>
      <w:kern w:val="28"/>
      <w:sz w:val="24"/>
    </w:rPr>
  </w:style>
  <w:style w:type="character" w:customStyle="1" w:styleId="Heading8Char">
    <w:name w:val="Heading 8 Char"/>
    <w:basedOn w:val="DefaultParagraphFont"/>
    <w:link w:val="Heading8"/>
    <w:rsid w:val="0082438E"/>
    <w:rPr>
      <w:rFonts w:ascii="Arial" w:hAnsi="Arial"/>
      <w:b/>
      <w:noProof/>
      <w:kern w:val="28"/>
      <w:sz w:val="24"/>
    </w:rPr>
  </w:style>
  <w:style w:type="character" w:customStyle="1" w:styleId="Heading9Char">
    <w:name w:val="Heading 9 Char"/>
    <w:basedOn w:val="DefaultParagraphFont"/>
    <w:link w:val="Heading9"/>
    <w:rsid w:val="0082438E"/>
    <w:rPr>
      <w:rFonts w:ascii="Arial" w:hAnsi="Arial"/>
      <w:b/>
      <w:noProof/>
      <w:kern w:val="28"/>
      <w:sz w:val="24"/>
    </w:rPr>
  </w:style>
  <w:style w:type="table" w:customStyle="1" w:styleId="38">
    <w:name w:val="38"/>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37">
    <w:name w:val="37"/>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36">
    <w:name w:val="36"/>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35">
    <w:name w:val="35"/>
    <w:basedOn w:val="TableNormal"/>
    <w:rsid w:val="0082438E"/>
    <w:pPr>
      <w:widowControl w:val="0"/>
      <w:spacing w:before="120"/>
    </w:pPr>
    <w:rPr>
      <w:color w:val="000000"/>
      <w:sz w:val="24"/>
      <w:szCs w:val="24"/>
    </w:rPr>
    <w:tblPr>
      <w:tblStyleRowBandSize w:val="1"/>
      <w:tblStyleColBandSize w:val="1"/>
    </w:tblPr>
  </w:style>
  <w:style w:type="table" w:customStyle="1" w:styleId="34">
    <w:name w:val="34"/>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33">
    <w:name w:val="33"/>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32">
    <w:name w:val="32"/>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31">
    <w:name w:val="31"/>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30">
    <w:name w:val="30"/>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8">
    <w:name w:val="28"/>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7">
    <w:name w:val="27"/>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6">
    <w:name w:val="26"/>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5">
    <w:name w:val="25"/>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4">
    <w:name w:val="24"/>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3">
    <w:name w:val="23"/>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2">
    <w:name w:val="22"/>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1">
    <w:name w:val="21"/>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0">
    <w:name w:val="20"/>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19">
    <w:name w:val="19"/>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18">
    <w:name w:val="18"/>
    <w:basedOn w:val="TableNormal"/>
    <w:rsid w:val="0082438E"/>
    <w:pPr>
      <w:widowControl w:val="0"/>
      <w:spacing w:before="120"/>
    </w:pPr>
    <w:rPr>
      <w:color w:val="000000"/>
      <w:sz w:val="24"/>
      <w:szCs w:val="24"/>
    </w:rPr>
    <w:tblPr>
      <w:tblStyleRowBandSize w:val="1"/>
      <w:tblStyleColBandSize w:val="1"/>
    </w:tblPr>
  </w:style>
  <w:style w:type="table" w:customStyle="1" w:styleId="17">
    <w:name w:val="17"/>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6">
    <w:name w:val="16"/>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5">
    <w:name w:val="15"/>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4">
    <w:name w:val="14"/>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3">
    <w:name w:val="13"/>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2">
    <w:name w:val="12"/>
    <w:basedOn w:val="TableNormal"/>
    <w:rsid w:val="0082438E"/>
    <w:pPr>
      <w:widowControl w:val="0"/>
      <w:spacing w:before="120"/>
    </w:pPr>
    <w:rPr>
      <w:color w:val="000000"/>
      <w:sz w:val="24"/>
      <w:szCs w:val="24"/>
    </w:rPr>
    <w:tblPr>
      <w:tblStyleRowBandSize w:val="1"/>
      <w:tblStyleColBandSize w:val="1"/>
    </w:tblPr>
  </w:style>
  <w:style w:type="table" w:customStyle="1" w:styleId="11">
    <w:name w:val="11"/>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0">
    <w:name w:val="10"/>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9">
    <w:name w:val="9"/>
    <w:basedOn w:val="TableNormal"/>
    <w:rsid w:val="0082438E"/>
    <w:pPr>
      <w:widowControl w:val="0"/>
      <w:spacing w:before="120"/>
    </w:pPr>
    <w:rPr>
      <w:color w:val="000000"/>
      <w:sz w:val="24"/>
      <w:szCs w:val="24"/>
    </w:rPr>
    <w:tblPr>
      <w:tblStyleRowBandSize w:val="1"/>
      <w:tblStyleColBandSize w:val="1"/>
      <w:tblCellMar>
        <w:top w:w="15" w:type="dxa"/>
        <w:left w:w="15" w:type="dxa"/>
        <w:bottom w:w="15" w:type="dxa"/>
        <w:right w:w="15" w:type="dxa"/>
      </w:tblCellMar>
    </w:tblPr>
  </w:style>
  <w:style w:type="table" w:customStyle="1" w:styleId="8">
    <w:name w:val="8"/>
    <w:basedOn w:val="TableNormal"/>
    <w:rsid w:val="0082438E"/>
    <w:pPr>
      <w:widowControl w:val="0"/>
      <w:spacing w:before="120"/>
    </w:pPr>
    <w:rPr>
      <w:color w:val="000000"/>
      <w:sz w:val="24"/>
      <w:szCs w:val="24"/>
    </w:rPr>
    <w:tblPr>
      <w:tblStyleRowBandSize w:val="1"/>
      <w:tblStyleColBandSize w:val="1"/>
    </w:tblPr>
  </w:style>
  <w:style w:type="table" w:customStyle="1" w:styleId="7">
    <w:name w:val="7"/>
    <w:basedOn w:val="TableNormal"/>
    <w:rsid w:val="0082438E"/>
    <w:pPr>
      <w:widowControl w:val="0"/>
      <w:spacing w:before="120"/>
    </w:pPr>
    <w:rPr>
      <w:color w:val="000000"/>
      <w:sz w:val="24"/>
      <w:szCs w:val="24"/>
    </w:rPr>
    <w:tblPr>
      <w:tblStyleRowBandSize w:val="1"/>
      <w:tblStyleColBandSize w:val="1"/>
      <w:tblCellMar>
        <w:top w:w="15" w:type="dxa"/>
        <w:left w:w="15" w:type="dxa"/>
        <w:bottom w:w="15" w:type="dxa"/>
        <w:right w:w="15" w:type="dxa"/>
      </w:tblCellMar>
    </w:tblPr>
  </w:style>
  <w:style w:type="table" w:customStyle="1" w:styleId="6">
    <w:name w:val="6"/>
    <w:basedOn w:val="TableNormal"/>
    <w:rsid w:val="0082438E"/>
    <w:pPr>
      <w:widowControl w:val="0"/>
      <w:spacing w:before="120"/>
    </w:pPr>
    <w:rPr>
      <w:color w:val="000000"/>
      <w:sz w:val="24"/>
      <w:szCs w:val="24"/>
    </w:rPr>
    <w:tblPr>
      <w:tblStyleRowBandSize w:val="1"/>
      <w:tblStyleColBandSize w:val="1"/>
      <w:tblCellMar>
        <w:top w:w="15" w:type="dxa"/>
        <w:left w:w="15" w:type="dxa"/>
        <w:bottom w:w="15" w:type="dxa"/>
        <w:right w:w="15" w:type="dxa"/>
      </w:tblCellMar>
    </w:tblPr>
  </w:style>
  <w:style w:type="table" w:customStyle="1" w:styleId="5">
    <w:name w:val="5"/>
    <w:basedOn w:val="TableNormal"/>
    <w:rsid w:val="0082438E"/>
    <w:pPr>
      <w:widowControl w:val="0"/>
      <w:spacing w:before="120"/>
    </w:pPr>
    <w:rPr>
      <w:color w:val="000000"/>
      <w:sz w:val="24"/>
      <w:szCs w:val="24"/>
    </w:rPr>
    <w:tblPr>
      <w:tblStyleRowBandSize w:val="1"/>
      <w:tblStyleColBandSize w:val="1"/>
    </w:tblPr>
  </w:style>
  <w:style w:type="table" w:customStyle="1" w:styleId="4">
    <w:name w:val="4"/>
    <w:basedOn w:val="TableNormal"/>
    <w:rsid w:val="0082438E"/>
    <w:pPr>
      <w:widowControl w:val="0"/>
      <w:spacing w:before="120"/>
    </w:pPr>
    <w:rPr>
      <w:color w:val="000000"/>
      <w:sz w:val="24"/>
      <w:szCs w:val="24"/>
    </w:rPr>
    <w:tblPr>
      <w:tblStyleRowBandSize w:val="1"/>
      <w:tblStyleColBandSize w:val="1"/>
    </w:tblPr>
  </w:style>
  <w:style w:type="table" w:customStyle="1" w:styleId="3">
    <w:name w:val="3"/>
    <w:basedOn w:val="TableNormal"/>
    <w:rsid w:val="0082438E"/>
    <w:pPr>
      <w:widowControl w:val="0"/>
      <w:spacing w:before="120"/>
    </w:pPr>
    <w:rPr>
      <w:color w:val="000000"/>
      <w:sz w:val="24"/>
      <w:szCs w:val="24"/>
    </w:rPr>
    <w:tblPr>
      <w:tblStyleRowBandSize w:val="1"/>
      <w:tblStyleColBandSize w:val="1"/>
    </w:tblPr>
  </w:style>
  <w:style w:type="table" w:customStyle="1" w:styleId="2">
    <w:name w:val="2"/>
    <w:basedOn w:val="TableNormal"/>
    <w:rsid w:val="0082438E"/>
    <w:pPr>
      <w:widowControl w:val="0"/>
      <w:spacing w:before="120"/>
    </w:pPr>
    <w:rPr>
      <w:color w:val="000000"/>
      <w:sz w:val="24"/>
      <w:szCs w:val="24"/>
    </w:rPr>
    <w:tblPr>
      <w:tblStyleRowBandSize w:val="1"/>
      <w:tblStyleColBandSize w:val="1"/>
    </w:tblPr>
  </w:style>
  <w:style w:type="table" w:customStyle="1" w:styleId="1">
    <w:name w:val="1"/>
    <w:basedOn w:val="TableNormal"/>
    <w:rsid w:val="0082438E"/>
    <w:pPr>
      <w:widowControl w:val="0"/>
      <w:spacing w:before="120"/>
    </w:pPr>
    <w:rPr>
      <w:color w:val="000000"/>
      <w:sz w:val="24"/>
      <w:szCs w:val="24"/>
    </w:rPr>
    <w:tblPr>
      <w:tblStyleRowBandSize w:val="1"/>
      <w:tblStyleColBandSize w:val="1"/>
    </w:tblPr>
  </w:style>
  <w:style w:type="character" w:customStyle="1" w:styleId="Mention1">
    <w:name w:val="Mention1"/>
    <w:basedOn w:val="DefaultParagraphFont"/>
    <w:uiPriority w:val="99"/>
    <w:semiHidden/>
    <w:unhideWhenUsed/>
    <w:rsid w:val="0082438E"/>
    <w:rPr>
      <w:color w:val="2B579A"/>
      <w:shd w:val="clear" w:color="auto" w:fill="E6E6E6"/>
    </w:rPr>
  </w:style>
  <w:style w:type="character" w:customStyle="1" w:styleId="PlainTextChar">
    <w:name w:val="Plain Text Char"/>
    <w:basedOn w:val="DefaultParagraphFont"/>
    <w:link w:val="PlainText"/>
    <w:uiPriority w:val="99"/>
    <w:rsid w:val="0082438E"/>
    <w:rPr>
      <w:rFonts w:ascii="Courier New" w:hAnsi="Courier New" w:cs="Courier New"/>
    </w:rPr>
  </w:style>
  <w:style w:type="character" w:customStyle="1" w:styleId="Mention2">
    <w:name w:val="Mention2"/>
    <w:basedOn w:val="DefaultParagraphFont"/>
    <w:uiPriority w:val="99"/>
    <w:semiHidden/>
    <w:unhideWhenUsed/>
    <w:rsid w:val="0082438E"/>
    <w:rPr>
      <w:color w:val="2B579A"/>
      <w:shd w:val="clear" w:color="auto" w:fill="E6E6E6"/>
    </w:rPr>
  </w:style>
  <w:style w:type="character" w:customStyle="1" w:styleId="HeaderChar">
    <w:name w:val="Header Char"/>
    <w:basedOn w:val="DefaultParagraphFont"/>
    <w:link w:val="Header"/>
    <w:uiPriority w:val="99"/>
    <w:rsid w:val="0082438E"/>
    <w:rPr>
      <w:sz w:val="24"/>
    </w:rPr>
  </w:style>
  <w:style w:type="character" w:customStyle="1" w:styleId="FooterChar">
    <w:name w:val="Footer Char"/>
    <w:basedOn w:val="DefaultParagraphFont"/>
    <w:link w:val="Footer"/>
    <w:uiPriority w:val="99"/>
    <w:rsid w:val="0082438E"/>
    <w:rPr>
      <w:sz w:val="24"/>
    </w:rPr>
  </w:style>
  <w:style w:type="character" w:styleId="PlaceholderText">
    <w:name w:val="Placeholder Text"/>
    <w:basedOn w:val="DefaultParagraphFont"/>
    <w:uiPriority w:val="99"/>
    <w:semiHidden/>
    <w:rsid w:val="0082438E"/>
    <w:rPr>
      <w:color w:val="808080"/>
    </w:rPr>
  </w:style>
  <w:style w:type="character" w:styleId="Strong">
    <w:name w:val="Strong"/>
    <w:basedOn w:val="DefaultParagraphFont"/>
    <w:uiPriority w:val="22"/>
    <w:qFormat/>
    <w:rsid w:val="0086488A"/>
    <w:rPr>
      <w:b/>
      <w:bCs/>
    </w:rPr>
  </w:style>
  <w:style w:type="paragraph" w:customStyle="1" w:styleId="xtableentry">
    <w:name w:val="x_tableentry"/>
    <w:basedOn w:val="Normal"/>
    <w:rsid w:val="00F816B7"/>
    <w:pPr>
      <w:spacing w:before="100" w:beforeAutospacing="1" w:after="100" w:afterAutospacing="1"/>
    </w:pPr>
  </w:style>
  <w:style w:type="character" w:customStyle="1" w:styleId="EditorInstructionsChar">
    <w:name w:val="Editor Instructions Char"/>
    <w:basedOn w:val="DefaultParagraphFont"/>
    <w:link w:val="EditorInstructions"/>
    <w:rsid w:val="002F41AA"/>
    <w:rPr>
      <w:i/>
      <w:iCs/>
      <w:sz w:val="24"/>
    </w:rPr>
  </w:style>
  <w:style w:type="character" w:customStyle="1" w:styleId="FigureTitleChar">
    <w:name w:val="Figure Title Char"/>
    <w:link w:val="FigureTitle"/>
    <w:locked/>
    <w:rsid w:val="002F41AA"/>
    <w:rPr>
      <w:rFonts w:ascii="Arial" w:hAnsi="Arial"/>
      <w:b/>
      <w:sz w:val="22"/>
    </w:rPr>
  </w:style>
  <w:style w:type="paragraph" w:customStyle="1" w:styleId="Default">
    <w:name w:val="Default"/>
    <w:rsid w:val="002F41AA"/>
    <w:pPr>
      <w:autoSpaceDE w:val="0"/>
      <w:autoSpaceDN w:val="0"/>
      <w:adjustRightInd w:val="0"/>
    </w:pPr>
    <w:rPr>
      <w:rFonts w:ascii="Bookman Old Style" w:hAnsi="Bookman Old Style" w:cs="Bookman Old Style"/>
      <w:color w:val="000000"/>
      <w:sz w:val="24"/>
      <w:szCs w:val="24"/>
    </w:rPr>
  </w:style>
  <w:style w:type="numbering" w:customStyle="1" w:styleId="NoList1">
    <w:name w:val="No List1"/>
    <w:next w:val="NoList"/>
    <w:uiPriority w:val="99"/>
    <w:semiHidden/>
    <w:unhideWhenUsed/>
    <w:rsid w:val="009F1012"/>
  </w:style>
  <w:style w:type="table" w:customStyle="1" w:styleId="211">
    <w:name w:val="211"/>
    <w:basedOn w:val="TableNormal"/>
    <w:rsid w:val="0018782E"/>
    <w:pPr>
      <w:widowControl w:val="0"/>
      <w:spacing w:before="120"/>
    </w:pPr>
    <w:rPr>
      <w:color w:val="000000"/>
      <w:sz w:val="24"/>
      <w:szCs w:val="24"/>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796">
      <w:bodyDiv w:val="1"/>
      <w:marLeft w:val="0"/>
      <w:marRight w:val="0"/>
      <w:marTop w:val="0"/>
      <w:marBottom w:val="0"/>
      <w:divBdr>
        <w:top w:val="none" w:sz="0" w:space="0" w:color="auto"/>
        <w:left w:val="none" w:sz="0" w:space="0" w:color="auto"/>
        <w:bottom w:val="none" w:sz="0" w:space="0" w:color="auto"/>
        <w:right w:val="none" w:sz="0" w:space="0" w:color="auto"/>
      </w:divBdr>
    </w:div>
    <w:div w:id="22023097">
      <w:bodyDiv w:val="1"/>
      <w:marLeft w:val="0"/>
      <w:marRight w:val="0"/>
      <w:marTop w:val="0"/>
      <w:marBottom w:val="0"/>
      <w:divBdr>
        <w:top w:val="none" w:sz="0" w:space="0" w:color="auto"/>
        <w:left w:val="none" w:sz="0" w:space="0" w:color="auto"/>
        <w:bottom w:val="none" w:sz="0" w:space="0" w:color="auto"/>
        <w:right w:val="none" w:sz="0" w:space="0" w:color="auto"/>
      </w:divBdr>
    </w:div>
    <w:div w:id="24643112">
      <w:bodyDiv w:val="1"/>
      <w:marLeft w:val="0"/>
      <w:marRight w:val="0"/>
      <w:marTop w:val="0"/>
      <w:marBottom w:val="0"/>
      <w:divBdr>
        <w:top w:val="none" w:sz="0" w:space="0" w:color="auto"/>
        <w:left w:val="none" w:sz="0" w:space="0" w:color="auto"/>
        <w:bottom w:val="none" w:sz="0" w:space="0" w:color="auto"/>
        <w:right w:val="none" w:sz="0" w:space="0" w:color="auto"/>
      </w:divBdr>
    </w:div>
    <w:div w:id="40829731">
      <w:bodyDiv w:val="1"/>
      <w:marLeft w:val="0"/>
      <w:marRight w:val="0"/>
      <w:marTop w:val="0"/>
      <w:marBottom w:val="0"/>
      <w:divBdr>
        <w:top w:val="none" w:sz="0" w:space="0" w:color="auto"/>
        <w:left w:val="none" w:sz="0" w:space="0" w:color="auto"/>
        <w:bottom w:val="none" w:sz="0" w:space="0" w:color="auto"/>
        <w:right w:val="none" w:sz="0" w:space="0" w:color="auto"/>
      </w:divBdr>
    </w:div>
    <w:div w:id="41295510">
      <w:bodyDiv w:val="1"/>
      <w:marLeft w:val="0"/>
      <w:marRight w:val="0"/>
      <w:marTop w:val="0"/>
      <w:marBottom w:val="0"/>
      <w:divBdr>
        <w:top w:val="none" w:sz="0" w:space="0" w:color="auto"/>
        <w:left w:val="none" w:sz="0" w:space="0" w:color="auto"/>
        <w:bottom w:val="none" w:sz="0" w:space="0" w:color="auto"/>
        <w:right w:val="none" w:sz="0" w:space="0" w:color="auto"/>
      </w:divBdr>
    </w:div>
    <w:div w:id="56636320">
      <w:bodyDiv w:val="1"/>
      <w:marLeft w:val="0"/>
      <w:marRight w:val="0"/>
      <w:marTop w:val="0"/>
      <w:marBottom w:val="0"/>
      <w:divBdr>
        <w:top w:val="none" w:sz="0" w:space="0" w:color="auto"/>
        <w:left w:val="none" w:sz="0" w:space="0" w:color="auto"/>
        <w:bottom w:val="none" w:sz="0" w:space="0" w:color="auto"/>
        <w:right w:val="none" w:sz="0" w:space="0" w:color="auto"/>
      </w:divBdr>
    </w:div>
    <w:div w:id="57676703">
      <w:bodyDiv w:val="1"/>
      <w:marLeft w:val="0"/>
      <w:marRight w:val="0"/>
      <w:marTop w:val="0"/>
      <w:marBottom w:val="0"/>
      <w:divBdr>
        <w:top w:val="none" w:sz="0" w:space="0" w:color="auto"/>
        <w:left w:val="none" w:sz="0" w:space="0" w:color="auto"/>
        <w:bottom w:val="none" w:sz="0" w:space="0" w:color="auto"/>
        <w:right w:val="none" w:sz="0" w:space="0" w:color="auto"/>
      </w:divBdr>
    </w:div>
    <w:div w:id="65735592">
      <w:bodyDiv w:val="1"/>
      <w:marLeft w:val="0"/>
      <w:marRight w:val="0"/>
      <w:marTop w:val="0"/>
      <w:marBottom w:val="0"/>
      <w:divBdr>
        <w:top w:val="none" w:sz="0" w:space="0" w:color="auto"/>
        <w:left w:val="none" w:sz="0" w:space="0" w:color="auto"/>
        <w:bottom w:val="none" w:sz="0" w:space="0" w:color="auto"/>
        <w:right w:val="none" w:sz="0" w:space="0" w:color="auto"/>
      </w:divBdr>
    </w:div>
    <w:div w:id="67507798">
      <w:bodyDiv w:val="1"/>
      <w:marLeft w:val="0"/>
      <w:marRight w:val="0"/>
      <w:marTop w:val="0"/>
      <w:marBottom w:val="0"/>
      <w:divBdr>
        <w:top w:val="none" w:sz="0" w:space="0" w:color="auto"/>
        <w:left w:val="none" w:sz="0" w:space="0" w:color="auto"/>
        <w:bottom w:val="none" w:sz="0" w:space="0" w:color="auto"/>
        <w:right w:val="none" w:sz="0" w:space="0" w:color="auto"/>
      </w:divBdr>
    </w:div>
    <w:div w:id="99570505">
      <w:bodyDiv w:val="1"/>
      <w:marLeft w:val="0"/>
      <w:marRight w:val="0"/>
      <w:marTop w:val="0"/>
      <w:marBottom w:val="0"/>
      <w:divBdr>
        <w:top w:val="none" w:sz="0" w:space="0" w:color="auto"/>
        <w:left w:val="none" w:sz="0" w:space="0" w:color="auto"/>
        <w:bottom w:val="none" w:sz="0" w:space="0" w:color="auto"/>
        <w:right w:val="none" w:sz="0" w:space="0" w:color="auto"/>
      </w:divBdr>
    </w:div>
    <w:div w:id="110367786">
      <w:bodyDiv w:val="1"/>
      <w:marLeft w:val="0"/>
      <w:marRight w:val="0"/>
      <w:marTop w:val="0"/>
      <w:marBottom w:val="0"/>
      <w:divBdr>
        <w:top w:val="none" w:sz="0" w:space="0" w:color="auto"/>
        <w:left w:val="none" w:sz="0" w:space="0" w:color="auto"/>
        <w:bottom w:val="none" w:sz="0" w:space="0" w:color="auto"/>
        <w:right w:val="none" w:sz="0" w:space="0" w:color="auto"/>
      </w:divBdr>
    </w:div>
    <w:div w:id="111093041">
      <w:bodyDiv w:val="1"/>
      <w:marLeft w:val="0"/>
      <w:marRight w:val="0"/>
      <w:marTop w:val="0"/>
      <w:marBottom w:val="0"/>
      <w:divBdr>
        <w:top w:val="none" w:sz="0" w:space="0" w:color="auto"/>
        <w:left w:val="none" w:sz="0" w:space="0" w:color="auto"/>
        <w:bottom w:val="none" w:sz="0" w:space="0" w:color="auto"/>
        <w:right w:val="none" w:sz="0" w:space="0" w:color="auto"/>
      </w:divBdr>
    </w:div>
    <w:div w:id="111556032">
      <w:bodyDiv w:val="1"/>
      <w:marLeft w:val="0"/>
      <w:marRight w:val="0"/>
      <w:marTop w:val="0"/>
      <w:marBottom w:val="0"/>
      <w:divBdr>
        <w:top w:val="none" w:sz="0" w:space="0" w:color="auto"/>
        <w:left w:val="none" w:sz="0" w:space="0" w:color="auto"/>
        <w:bottom w:val="none" w:sz="0" w:space="0" w:color="auto"/>
        <w:right w:val="none" w:sz="0" w:space="0" w:color="auto"/>
      </w:divBdr>
    </w:div>
    <w:div w:id="118188332">
      <w:bodyDiv w:val="1"/>
      <w:marLeft w:val="0"/>
      <w:marRight w:val="0"/>
      <w:marTop w:val="0"/>
      <w:marBottom w:val="0"/>
      <w:divBdr>
        <w:top w:val="none" w:sz="0" w:space="0" w:color="auto"/>
        <w:left w:val="none" w:sz="0" w:space="0" w:color="auto"/>
        <w:bottom w:val="none" w:sz="0" w:space="0" w:color="auto"/>
        <w:right w:val="none" w:sz="0" w:space="0" w:color="auto"/>
      </w:divBdr>
    </w:div>
    <w:div w:id="118844004">
      <w:bodyDiv w:val="1"/>
      <w:marLeft w:val="0"/>
      <w:marRight w:val="0"/>
      <w:marTop w:val="0"/>
      <w:marBottom w:val="0"/>
      <w:divBdr>
        <w:top w:val="none" w:sz="0" w:space="0" w:color="auto"/>
        <w:left w:val="none" w:sz="0" w:space="0" w:color="auto"/>
        <w:bottom w:val="none" w:sz="0" w:space="0" w:color="auto"/>
        <w:right w:val="none" w:sz="0" w:space="0" w:color="auto"/>
      </w:divBdr>
    </w:div>
    <w:div w:id="129324948">
      <w:bodyDiv w:val="1"/>
      <w:marLeft w:val="0"/>
      <w:marRight w:val="0"/>
      <w:marTop w:val="0"/>
      <w:marBottom w:val="0"/>
      <w:divBdr>
        <w:top w:val="none" w:sz="0" w:space="0" w:color="auto"/>
        <w:left w:val="none" w:sz="0" w:space="0" w:color="auto"/>
        <w:bottom w:val="none" w:sz="0" w:space="0" w:color="auto"/>
        <w:right w:val="none" w:sz="0" w:space="0" w:color="auto"/>
      </w:divBdr>
    </w:div>
    <w:div w:id="131563002">
      <w:bodyDiv w:val="1"/>
      <w:marLeft w:val="0"/>
      <w:marRight w:val="0"/>
      <w:marTop w:val="0"/>
      <w:marBottom w:val="0"/>
      <w:divBdr>
        <w:top w:val="none" w:sz="0" w:space="0" w:color="auto"/>
        <w:left w:val="none" w:sz="0" w:space="0" w:color="auto"/>
        <w:bottom w:val="none" w:sz="0" w:space="0" w:color="auto"/>
        <w:right w:val="none" w:sz="0" w:space="0" w:color="auto"/>
      </w:divBdr>
    </w:div>
    <w:div w:id="137113978">
      <w:bodyDiv w:val="1"/>
      <w:marLeft w:val="0"/>
      <w:marRight w:val="0"/>
      <w:marTop w:val="0"/>
      <w:marBottom w:val="0"/>
      <w:divBdr>
        <w:top w:val="none" w:sz="0" w:space="0" w:color="auto"/>
        <w:left w:val="none" w:sz="0" w:space="0" w:color="auto"/>
        <w:bottom w:val="none" w:sz="0" w:space="0" w:color="auto"/>
        <w:right w:val="none" w:sz="0" w:space="0" w:color="auto"/>
      </w:divBdr>
    </w:div>
    <w:div w:id="152185387">
      <w:bodyDiv w:val="1"/>
      <w:marLeft w:val="0"/>
      <w:marRight w:val="0"/>
      <w:marTop w:val="0"/>
      <w:marBottom w:val="0"/>
      <w:divBdr>
        <w:top w:val="none" w:sz="0" w:space="0" w:color="auto"/>
        <w:left w:val="none" w:sz="0" w:space="0" w:color="auto"/>
        <w:bottom w:val="none" w:sz="0" w:space="0" w:color="auto"/>
        <w:right w:val="none" w:sz="0" w:space="0" w:color="auto"/>
      </w:divBdr>
    </w:div>
    <w:div w:id="156968706">
      <w:bodyDiv w:val="1"/>
      <w:marLeft w:val="0"/>
      <w:marRight w:val="0"/>
      <w:marTop w:val="0"/>
      <w:marBottom w:val="0"/>
      <w:divBdr>
        <w:top w:val="none" w:sz="0" w:space="0" w:color="auto"/>
        <w:left w:val="none" w:sz="0" w:space="0" w:color="auto"/>
        <w:bottom w:val="none" w:sz="0" w:space="0" w:color="auto"/>
        <w:right w:val="none" w:sz="0" w:space="0" w:color="auto"/>
      </w:divBdr>
    </w:div>
    <w:div w:id="160195544">
      <w:bodyDiv w:val="1"/>
      <w:marLeft w:val="0"/>
      <w:marRight w:val="0"/>
      <w:marTop w:val="0"/>
      <w:marBottom w:val="0"/>
      <w:divBdr>
        <w:top w:val="none" w:sz="0" w:space="0" w:color="auto"/>
        <w:left w:val="none" w:sz="0" w:space="0" w:color="auto"/>
        <w:bottom w:val="none" w:sz="0" w:space="0" w:color="auto"/>
        <w:right w:val="none" w:sz="0" w:space="0" w:color="auto"/>
      </w:divBdr>
    </w:div>
    <w:div w:id="184292213">
      <w:bodyDiv w:val="1"/>
      <w:marLeft w:val="0"/>
      <w:marRight w:val="0"/>
      <w:marTop w:val="0"/>
      <w:marBottom w:val="0"/>
      <w:divBdr>
        <w:top w:val="none" w:sz="0" w:space="0" w:color="auto"/>
        <w:left w:val="none" w:sz="0" w:space="0" w:color="auto"/>
        <w:bottom w:val="none" w:sz="0" w:space="0" w:color="auto"/>
        <w:right w:val="none" w:sz="0" w:space="0" w:color="auto"/>
      </w:divBdr>
    </w:div>
    <w:div w:id="186406983">
      <w:bodyDiv w:val="1"/>
      <w:marLeft w:val="0"/>
      <w:marRight w:val="0"/>
      <w:marTop w:val="0"/>
      <w:marBottom w:val="0"/>
      <w:divBdr>
        <w:top w:val="none" w:sz="0" w:space="0" w:color="auto"/>
        <w:left w:val="none" w:sz="0" w:space="0" w:color="auto"/>
        <w:bottom w:val="none" w:sz="0" w:space="0" w:color="auto"/>
        <w:right w:val="none" w:sz="0" w:space="0" w:color="auto"/>
      </w:divBdr>
    </w:div>
    <w:div w:id="191262375">
      <w:bodyDiv w:val="1"/>
      <w:marLeft w:val="0"/>
      <w:marRight w:val="0"/>
      <w:marTop w:val="0"/>
      <w:marBottom w:val="0"/>
      <w:divBdr>
        <w:top w:val="none" w:sz="0" w:space="0" w:color="auto"/>
        <w:left w:val="none" w:sz="0" w:space="0" w:color="auto"/>
        <w:bottom w:val="none" w:sz="0" w:space="0" w:color="auto"/>
        <w:right w:val="none" w:sz="0" w:space="0" w:color="auto"/>
      </w:divBdr>
    </w:div>
    <w:div w:id="199588708">
      <w:bodyDiv w:val="1"/>
      <w:marLeft w:val="0"/>
      <w:marRight w:val="0"/>
      <w:marTop w:val="0"/>
      <w:marBottom w:val="0"/>
      <w:divBdr>
        <w:top w:val="none" w:sz="0" w:space="0" w:color="auto"/>
        <w:left w:val="none" w:sz="0" w:space="0" w:color="auto"/>
        <w:bottom w:val="none" w:sz="0" w:space="0" w:color="auto"/>
        <w:right w:val="none" w:sz="0" w:space="0" w:color="auto"/>
      </w:divBdr>
    </w:div>
    <w:div w:id="210190458">
      <w:bodyDiv w:val="1"/>
      <w:marLeft w:val="0"/>
      <w:marRight w:val="0"/>
      <w:marTop w:val="0"/>
      <w:marBottom w:val="0"/>
      <w:divBdr>
        <w:top w:val="none" w:sz="0" w:space="0" w:color="auto"/>
        <w:left w:val="none" w:sz="0" w:space="0" w:color="auto"/>
        <w:bottom w:val="none" w:sz="0" w:space="0" w:color="auto"/>
        <w:right w:val="none" w:sz="0" w:space="0" w:color="auto"/>
      </w:divBdr>
    </w:div>
    <w:div w:id="210769877">
      <w:bodyDiv w:val="1"/>
      <w:marLeft w:val="0"/>
      <w:marRight w:val="0"/>
      <w:marTop w:val="0"/>
      <w:marBottom w:val="0"/>
      <w:divBdr>
        <w:top w:val="none" w:sz="0" w:space="0" w:color="auto"/>
        <w:left w:val="none" w:sz="0" w:space="0" w:color="auto"/>
        <w:bottom w:val="none" w:sz="0" w:space="0" w:color="auto"/>
        <w:right w:val="none" w:sz="0" w:space="0" w:color="auto"/>
      </w:divBdr>
    </w:div>
    <w:div w:id="220873740">
      <w:bodyDiv w:val="1"/>
      <w:marLeft w:val="0"/>
      <w:marRight w:val="0"/>
      <w:marTop w:val="0"/>
      <w:marBottom w:val="0"/>
      <w:divBdr>
        <w:top w:val="none" w:sz="0" w:space="0" w:color="auto"/>
        <w:left w:val="none" w:sz="0" w:space="0" w:color="auto"/>
        <w:bottom w:val="none" w:sz="0" w:space="0" w:color="auto"/>
        <w:right w:val="none" w:sz="0" w:space="0" w:color="auto"/>
      </w:divBdr>
    </w:div>
    <w:div w:id="230309484">
      <w:bodyDiv w:val="1"/>
      <w:marLeft w:val="0"/>
      <w:marRight w:val="0"/>
      <w:marTop w:val="0"/>
      <w:marBottom w:val="0"/>
      <w:divBdr>
        <w:top w:val="none" w:sz="0" w:space="0" w:color="auto"/>
        <w:left w:val="none" w:sz="0" w:space="0" w:color="auto"/>
        <w:bottom w:val="none" w:sz="0" w:space="0" w:color="auto"/>
        <w:right w:val="none" w:sz="0" w:space="0" w:color="auto"/>
      </w:divBdr>
    </w:div>
    <w:div w:id="233123889">
      <w:bodyDiv w:val="1"/>
      <w:marLeft w:val="0"/>
      <w:marRight w:val="0"/>
      <w:marTop w:val="0"/>
      <w:marBottom w:val="0"/>
      <w:divBdr>
        <w:top w:val="none" w:sz="0" w:space="0" w:color="auto"/>
        <w:left w:val="none" w:sz="0" w:space="0" w:color="auto"/>
        <w:bottom w:val="none" w:sz="0" w:space="0" w:color="auto"/>
        <w:right w:val="none" w:sz="0" w:space="0" w:color="auto"/>
      </w:divBdr>
    </w:div>
    <w:div w:id="249244816">
      <w:bodyDiv w:val="1"/>
      <w:marLeft w:val="0"/>
      <w:marRight w:val="0"/>
      <w:marTop w:val="0"/>
      <w:marBottom w:val="0"/>
      <w:divBdr>
        <w:top w:val="none" w:sz="0" w:space="0" w:color="auto"/>
        <w:left w:val="none" w:sz="0" w:space="0" w:color="auto"/>
        <w:bottom w:val="none" w:sz="0" w:space="0" w:color="auto"/>
        <w:right w:val="none" w:sz="0" w:space="0" w:color="auto"/>
      </w:divBdr>
    </w:div>
    <w:div w:id="259800641">
      <w:bodyDiv w:val="1"/>
      <w:marLeft w:val="0"/>
      <w:marRight w:val="0"/>
      <w:marTop w:val="0"/>
      <w:marBottom w:val="0"/>
      <w:divBdr>
        <w:top w:val="none" w:sz="0" w:space="0" w:color="auto"/>
        <w:left w:val="none" w:sz="0" w:space="0" w:color="auto"/>
        <w:bottom w:val="none" w:sz="0" w:space="0" w:color="auto"/>
        <w:right w:val="none" w:sz="0" w:space="0" w:color="auto"/>
      </w:divBdr>
    </w:div>
    <w:div w:id="263465112">
      <w:bodyDiv w:val="1"/>
      <w:marLeft w:val="0"/>
      <w:marRight w:val="0"/>
      <w:marTop w:val="0"/>
      <w:marBottom w:val="0"/>
      <w:divBdr>
        <w:top w:val="none" w:sz="0" w:space="0" w:color="auto"/>
        <w:left w:val="none" w:sz="0" w:space="0" w:color="auto"/>
        <w:bottom w:val="none" w:sz="0" w:space="0" w:color="auto"/>
        <w:right w:val="none" w:sz="0" w:space="0" w:color="auto"/>
      </w:divBdr>
    </w:div>
    <w:div w:id="269431724">
      <w:bodyDiv w:val="1"/>
      <w:marLeft w:val="0"/>
      <w:marRight w:val="0"/>
      <w:marTop w:val="0"/>
      <w:marBottom w:val="0"/>
      <w:divBdr>
        <w:top w:val="none" w:sz="0" w:space="0" w:color="auto"/>
        <w:left w:val="none" w:sz="0" w:space="0" w:color="auto"/>
        <w:bottom w:val="none" w:sz="0" w:space="0" w:color="auto"/>
        <w:right w:val="none" w:sz="0" w:space="0" w:color="auto"/>
      </w:divBdr>
    </w:div>
    <w:div w:id="269630839">
      <w:bodyDiv w:val="1"/>
      <w:marLeft w:val="0"/>
      <w:marRight w:val="0"/>
      <w:marTop w:val="0"/>
      <w:marBottom w:val="0"/>
      <w:divBdr>
        <w:top w:val="none" w:sz="0" w:space="0" w:color="auto"/>
        <w:left w:val="none" w:sz="0" w:space="0" w:color="auto"/>
        <w:bottom w:val="none" w:sz="0" w:space="0" w:color="auto"/>
        <w:right w:val="none" w:sz="0" w:space="0" w:color="auto"/>
      </w:divBdr>
    </w:div>
    <w:div w:id="282805784">
      <w:bodyDiv w:val="1"/>
      <w:marLeft w:val="0"/>
      <w:marRight w:val="0"/>
      <w:marTop w:val="0"/>
      <w:marBottom w:val="0"/>
      <w:divBdr>
        <w:top w:val="none" w:sz="0" w:space="0" w:color="auto"/>
        <w:left w:val="none" w:sz="0" w:space="0" w:color="auto"/>
        <w:bottom w:val="none" w:sz="0" w:space="0" w:color="auto"/>
        <w:right w:val="none" w:sz="0" w:space="0" w:color="auto"/>
      </w:divBdr>
    </w:div>
    <w:div w:id="296760464">
      <w:bodyDiv w:val="1"/>
      <w:marLeft w:val="0"/>
      <w:marRight w:val="0"/>
      <w:marTop w:val="0"/>
      <w:marBottom w:val="0"/>
      <w:divBdr>
        <w:top w:val="none" w:sz="0" w:space="0" w:color="auto"/>
        <w:left w:val="none" w:sz="0" w:space="0" w:color="auto"/>
        <w:bottom w:val="none" w:sz="0" w:space="0" w:color="auto"/>
        <w:right w:val="none" w:sz="0" w:space="0" w:color="auto"/>
      </w:divBdr>
    </w:div>
    <w:div w:id="325017838">
      <w:bodyDiv w:val="1"/>
      <w:marLeft w:val="0"/>
      <w:marRight w:val="0"/>
      <w:marTop w:val="0"/>
      <w:marBottom w:val="0"/>
      <w:divBdr>
        <w:top w:val="none" w:sz="0" w:space="0" w:color="auto"/>
        <w:left w:val="none" w:sz="0" w:space="0" w:color="auto"/>
        <w:bottom w:val="none" w:sz="0" w:space="0" w:color="auto"/>
        <w:right w:val="none" w:sz="0" w:space="0" w:color="auto"/>
      </w:divBdr>
    </w:div>
    <w:div w:id="326910714">
      <w:bodyDiv w:val="1"/>
      <w:marLeft w:val="0"/>
      <w:marRight w:val="0"/>
      <w:marTop w:val="0"/>
      <w:marBottom w:val="0"/>
      <w:divBdr>
        <w:top w:val="none" w:sz="0" w:space="0" w:color="auto"/>
        <w:left w:val="none" w:sz="0" w:space="0" w:color="auto"/>
        <w:bottom w:val="none" w:sz="0" w:space="0" w:color="auto"/>
        <w:right w:val="none" w:sz="0" w:space="0" w:color="auto"/>
      </w:divBdr>
    </w:div>
    <w:div w:id="328753375">
      <w:bodyDiv w:val="1"/>
      <w:marLeft w:val="0"/>
      <w:marRight w:val="0"/>
      <w:marTop w:val="0"/>
      <w:marBottom w:val="0"/>
      <w:divBdr>
        <w:top w:val="none" w:sz="0" w:space="0" w:color="auto"/>
        <w:left w:val="none" w:sz="0" w:space="0" w:color="auto"/>
        <w:bottom w:val="none" w:sz="0" w:space="0" w:color="auto"/>
        <w:right w:val="none" w:sz="0" w:space="0" w:color="auto"/>
      </w:divBdr>
    </w:div>
    <w:div w:id="347415046">
      <w:bodyDiv w:val="1"/>
      <w:marLeft w:val="0"/>
      <w:marRight w:val="0"/>
      <w:marTop w:val="0"/>
      <w:marBottom w:val="0"/>
      <w:divBdr>
        <w:top w:val="none" w:sz="0" w:space="0" w:color="auto"/>
        <w:left w:val="none" w:sz="0" w:space="0" w:color="auto"/>
        <w:bottom w:val="none" w:sz="0" w:space="0" w:color="auto"/>
        <w:right w:val="none" w:sz="0" w:space="0" w:color="auto"/>
      </w:divBdr>
    </w:div>
    <w:div w:id="381097022">
      <w:bodyDiv w:val="1"/>
      <w:marLeft w:val="0"/>
      <w:marRight w:val="0"/>
      <w:marTop w:val="0"/>
      <w:marBottom w:val="0"/>
      <w:divBdr>
        <w:top w:val="none" w:sz="0" w:space="0" w:color="auto"/>
        <w:left w:val="none" w:sz="0" w:space="0" w:color="auto"/>
        <w:bottom w:val="none" w:sz="0" w:space="0" w:color="auto"/>
        <w:right w:val="none" w:sz="0" w:space="0" w:color="auto"/>
      </w:divBdr>
    </w:div>
    <w:div w:id="386805511">
      <w:bodyDiv w:val="1"/>
      <w:marLeft w:val="0"/>
      <w:marRight w:val="0"/>
      <w:marTop w:val="0"/>
      <w:marBottom w:val="0"/>
      <w:divBdr>
        <w:top w:val="none" w:sz="0" w:space="0" w:color="auto"/>
        <w:left w:val="none" w:sz="0" w:space="0" w:color="auto"/>
        <w:bottom w:val="none" w:sz="0" w:space="0" w:color="auto"/>
        <w:right w:val="none" w:sz="0" w:space="0" w:color="auto"/>
      </w:divBdr>
    </w:div>
    <w:div w:id="390226272">
      <w:bodyDiv w:val="1"/>
      <w:marLeft w:val="0"/>
      <w:marRight w:val="0"/>
      <w:marTop w:val="0"/>
      <w:marBottom w:val="0"/>
      <w:divBdr>
        <w:top w:val="none" w:sz="0" w:space="0" w:color="auto"/>
        <w:left w:val="none" w:sz="0" w:space="0" w:color="auto"/>
        <w:bottom w:val="none" w:sz="0" w:space="0" w:color="auto"/>
        <w:right w:val="none" w:sz="0" w:space="0" w:color="auto"/>
      </w:divBdr>
    </w:div>
    <w:div w:id="407076755">
      <w:bodyDiv w:val="1"/>
      <w:marLeft w:val="0"/>
      <w:marRight w:val="0"/>
      <w:marTop w:val="0"/>
      <w:marBottom w:val="0"/>
      <w:divBdr>
        <w:top w:val="none" w:sz="0" w:space="0" w:color="auto"/>
        <w:left w:val="none" w:sz="0" w:space="0" w:color="auto"/>
        <w:bottom w:val="none" w:sz="0" w:space="0" w:color="auto"/>
        <w:right w:val="none" w:sz="0" w:space="0" w:color="auto"/>
      </w:divBdr>
    </w:div>
    <w:div w:id="410784611">
      <w:bodyDiv w:val="1"/>
      <w:marLeft w:val="0"/>
      <w:marRight w:val="0"/>
      <w:marTop w:val="0"/>
      <w:marBottom w:val="0"/>
      <w:divBdr>
        <w:top w:val="none" w:sz="0" w:space="0" w:color="auto"/>
        <w:left w:val="none" w:sz="0" w:space="0" w:color="auto"/>
        <w:bottom w:val="none" w:sz="0" w:space="0" w:color="auto"/>
        <w:right w:val="none" w:sz="0" w:space="0" w:color="auto"/>
      </w:divBdr>
    </w:div>
    <w:div w:id="424688284">
      <w:bodyDiv w:val="1"/>
      <w:marLeft w:val="0"/>
      <w:marRight w:val="0"/>
      <w:marTop w:val="0"/>
      <w:marBottom w:val="0"/>
      <w:divBdr>
        <w:top w:val="none" w:sz="0" w:space="0" w:color="auto"/>
        <w:left w:val="none" w:sz="0" w:space="0" w:color="auto"/>
        <w:bottom w:val="none" w:sz="0" w:space="0" w:color="auto"/>
        <w:right w:val="none" w:sz="0" w:space="0" w:color="auto"/>
      </w:divBdr>
    </w:div>
    <w:div w:id="430468666">
      <w:bodyDiv w:val="1"/>
      <w:marLeft w:val="0"/>
      <w:marRight w:val="0"/>
      <w:marTop w:val="0"/>
      <w:marBottom w:val="0"/>
      <w:divBdr>
        <w:top w:val="none" w:sz="0" w:space="0" w:color="auto"/>
        <w:left w:val="none" w:sz="0" w:space="0" w:color="auto"/>
        <w:bottom w:val="none" w:sz="0" w:space="0" w:color="auto"/>
        <w:right w:val="none" w:sz="0" w:space="0" w:color="auto"/>
      </w:divBdr>
    </w:div>
    <w:div w:id="430512468">
      <w:bodyDiv w:val="1"/>
      <w:marLeft w:val="0"/>
      <w:marRight w:val="0"/>
      <w:marTop w:val="0"/>
      <w:marBottom w:val="0"/>
      <w:divBdr>
        <w:top w:val="none" w:sz="0" w:space="0" w:color="auto"/>
        <w:left w:val="none" w:sz="0" w:space="0" w:color="auto"/>
        <w:bottom w:val="none" w:sz="0" w:space="0" w:color="auto"/>
        <w:right w:val="none" w:sz="0" w:space="0" w:color="auto"/>
      </w:divBdr>
    </w:div>
    <w:div w:id="431126981">
      <w:bodyDiv w:val="1"/>
      <w:marLeft w:val="0"/>
      <w:marRight w:val="0"/>
      <w:marTop w:val="0"/>
      <w:marBottom w:val="0"/>
      <w:divBdr>
        <w:top w:val="none" w:sz="0" w:space="0" w:color="auto"/>
        <w:left w:val="none" w:sz="0" w:space="0" w:color="auto"/>
        <w:bottom w:val="none" w:sz="0" w:space="0" w:color="auto"/>
        <w:right w:val="none" w:sz="0" w:space="0" w:color="auto"/>
      </w:divBdr>
    </w:div>
    <w:div w:id="438915755">
      <w:bodyDiv w:val="1"/>
      <w:marLeft w:val="0"/>
      <w:marRight w:val="0"/>
      <w:marTop w:val="0"/>
      <w:marBottom w:val="0"/>
      <w:divBdr>
        <w:top w:val="none" w:sz="0" w:space="0" w:color="auto"/>
        <w:left w:val="none" w:sz="0" w:space="0" w:color="auto"/>
        <w:bottom w:val="none" w:sz="0" w:space="0" w:color="auto"/>
        <w:right w:val="none" w:sz="0" w:space="0" w:color="auto"/>
      </w:divBdr>
      <w:divsChild>
        <w:div w:id="59787653">
          <w:marLeft w:val="0"/>
          <w:marRight w:val="0"/>
          <w:marTop w:val="0"/>
          <w:marBottom w:val="0"/>
          <w:divBdr>
            <w:top w:val="none" w:sz="0" w:space="0" w:color="auto"/>
            <w:left w:val="none" w:sz="0" w:space="0" w:color="auto"/>
            <w:bottom w:val="none" w:sz="0" w:space="0" w:color="auto"/>
            <w:right w:val="none" w:sz="0" w:space="0" w:color="auto"/>
          </w:divBdr>
        </w:div>
      </w:divsChild>
    </w:div>
    <w:div w:id="444615664">
      <w:bodyDiv w:val="1"/>
      <w:marLeft w:val="0"/>
      <w:marRight w:val="0"/>
      <w:marTop w:val="0"/>
      <w:marBottom w:val="0"/>
      <w:divBdr>
        <w:top w:val="none" w:sz="0" w:space="0" w:color="auto"/>
        <w:left w:val="none" w:sz="0" w:space="0" w:color="auto"/>
        <w:bottom w:val="none" w:sz="0" w:space="0" w:color="auto"/>
        <w:right w:val="none" w:sz="0" w:space="0" w:color="auto"/>
      </w:divBdr>
    </w:div>
    <w:div w:id="464275824">
      <w:bodyDiv w:val="1"/>
      <w:marLeft w:val="0"/>
      <w:marRight w:val="0"/>
      <w:marTop w:val="0"/>
      <w:marBottom w:val="0"/>
      <w:divBdr>
        <w:top w:val="none" w:sz="0" w:space="0" w:color="auto"/>
        <w:left w:val="none" w:sz="0" w:space="0" w:color="auto"/>
        <w:bottom w:val="none" w:sz="0" w:space="0" w:color="auto"/>
        <w:right w:val="none" w:sz="0" w:space="0" w:color="auto"/>
      </w:divBdr>
    </w:div>
    <w:div w:id="468207483">
      <w:bodyDiv w:val="1"/>
      <w:marLeft w:val="0"/>
      <w:marRight w:val="0"/>
      <w:marTop w:val="0"/>
      <w:marBottom w:val="0"/>
      <w:divBdr>
        <w:top w:val="none" w:sz="0" w:space="0" w:color="auto"/>
        <w:left w:val="none" w:sz="0" w:space="0" w:color="auto"/>
        <w:bottom w:val="none" w:sz="0" w:space="0" w:color="auto"/>
        <w:right w:val="none" w:sz="0" w:space="0" w:color="auto"/>
      </w:divBdr>
    </w:div>
    <w:div w:id="477771102">
      <w:bodyDiv w:val="1"/>
      <w:marLeft w:val="0"/>
      <w:marRight w:val="0"/>
      <w:marTop w:val="0"/>
      <w:marBottom w:val="0"/>
      <w:divBdr>
        <w:top w:val="none" w:sz="0" w:space="0" w:color="auto"/>
        <w:left w:val="none" w:sz="0" w:space="0" w:color="auto"/>
        <w:bottom w:val="none" w:sz="0" w:space="0" w:color="auto"/>
        <w:right w:val="none" w:sz="0" w:space="0" w:color="auto"/>
      </w:divBdr>
      <w:divsChild>
        <w:div w:id="152451829">
          <w:marLeft w:val="0"/>
          <w:marRight w:val="0"/>
          <w:marTop w:val="0"/>
          <w:marBottom w:val="0"/>
          <w:divBdr>
            <w:top w:val="none" w:sz="0" w:space="0" w:color="auto"/>
            <w:left w:val="none" w:sz="0" w:space="0" w:color="auto"/>
            <w:bottom w:val="none" w:sz="0" w:space="0" w:color="auto"/>
            <w:right w:val="none" w:sz="0" w:space="0" w:color="auto"/>
          </w:divBdr>
        </w:div>
        <w:div w:id="153182133">
          <w:marLeft w:val="0"/>
          <w:marRight w:val="0"/>
          <w:marTop w:val="0"/>
          <w:marBottom w:val="0"/>
          <w:divBdr>
            <w:top w:val="none" w:sz="0" w:space="0" w:color="auto"/>
            <w:left w:val="none" w:sz="0" w:space="0" w:color="auto"/>
            <w:bottom w:val="none" w:sz="0" w:space="0" w:color="auto"/>
            <w:right w:val="none" w:sz="0" w:space="0" w:color="auto"/>
          </w:divBdr>
        </w:div>
        <w:div w:id="1178890832">
          <w:marLeft w:val="0"/>
          <w:marRight w:val="0"/>
          <w:marTop w:val="0"/>
          <w:marBottom w:val="0"/>
          <w:divBdr>
            <w:top w:val="none" w:sz="0" w:space="0" w:color="auto"/>
            <w:left w:val="none" w:sz="0" w:space="0" w:color="auto"/>
            <w:bottom w:val="none" w:sz="0" w:space="0" w:color="auto"/>
            <w:right w:val="none" w:sz="0" w:space="0" w:color="auto"/>
          </w:divBdr>
        </w:div>
        <w:div w:id="1667778101">
          <w:marLeft w:val="0"/>
          <w:marRight w:val="0"/>
          <w:marTop w:val="0"/>
          <w:marBottom w:val="0"/>
          <w:divBdr>
            <w:top w:val="none" w:sz="0" w:space="0" w:color="auto"/>
            <w:left w:val="none" w:sz="0" w:space="0" w:color="auto"/>
            <w:bottom w:val="none" w:sz="0" w:space="0" w:color="auto"/>
            <w:right w:val="none" w:sz="0" w:space="0" w:color="auto"/>
          </w:divBdr>
        </w:div>
      </w:divsChild>
    </w:div>
    <w:div w:id="477842611">
      <w:bodyDiv w:val="1"/>
      <w:marLeft w:val="0"/>
      <w:marRight w:val="0"/>
      <w:marTop w:val="0"/>
      <w:marBottom w:val="0"/>
      <w:divBdr>
        <w:top w:val="none" w:sz="0" w:space="0" w:color="auto"/>
        <w:left w:val="none" w:sz="0" w:space="0" w:color="auto"/>
        <w:bottom w:val="none" w:sz="0" w:space="0" w:color="auto"/>
        <w:right w:val="none" w:sz="0" w:space="0" w:color="auto"/>
      </w:divBdr>
    </w:div>
    <w:div w:id="503933955">
      <w:bodyDiv w:val="1"/>
      <w:marLeft w:val="0"/>
      <w:marRight w:val="0"/>
      <w:marTop w:val="0"/>
      <w:marBottom w:val="0"/>
      <w:divBdr>
        <w:top w:val="none" w:sz="0" w:space="0" w:color="auto"/>
        <w:left w:val="none" w:sz="0" w:space="0" w:color="auto"/>
        <w:bottom w:val="none" w:sz="0" w:space="0" w:color="auto"/>
        <w:right w:val="none" w:sz="0" w:space="0" w:color="auto"/>
      </w:divBdr>
    </w:div>
    <w:div w:id="508712775">
      <w:bodyDiv w:val="1"/>
      <w:marLeft w:val="0"/>
      <w:marRight w:val="0"/>
      <w:marTop w:val="0"/>
      <w:marBottom w:val="0"/>
      <w:divBdr>
        <w:top w:val="none" w:sz="0" w:space="0" w:color="auto"/>
        <w:left w:val="none" w:sz="0" w:space="0" w:color="auto"/>
        <w:bottom w:val="none" w:sz="0" w:space="0" w:color="auto"/>
        <w:right w:val="none" w:sz="0" w:space="0" w:color="auto"/>
      </w:divBdr>
    </w:div>
    <w:div w:id="519853964">
      <w:bodyDiv w:val="1"/>
      <w:marLeft w:val="0"/>
      <w:marRight w:val="0"/>
      <w:marTop w:val="0"/>
      <w:marBottom w:val="0"/>
      <w:divBdr>
        <w:top w:val="none" w:sz="0" w:space="0" w:color="auto"/>
        <w:left w:val="none" w:sz="0" w:space="0" w:color="auto"/>
        <w:bottom w:val="none" w:sz="0" w:space="0" w:color="auto"/>
        <w:right w:val="none" w:sz="0" w:space="0" w:color="auto"/>
      </w:divBdr>
    </w:div>
    <w:div w:id="521675143">
      <w:bodyDiv w:val="1"/>
      <w:marLeft w:val="0"/>
      <w:marRight w:val="0"/>
      <w:marTop w:val="0"/>
      <w:marBottom w:val="0"/>
      <w:divBdr>
        <w:top w:val="none" w:sz="0" w:space="0" w:color="auto"/>
        <w:left w:val="none" w:sz="0" w:space="0" w:color="auto"/>
        <w:bottom w:val="none" w:sz="0" w:space="0" w:color="auto"/>
        <w:right w:val="none" w:sz="0" w:space="0" w:color="auto"/>
      </w:divBdr>
    </w:div>
    <w:div w:id="524564740">
      <w:bodyDiv w:val="1"/>
      <w:marLeft w:val="0"/>
      <w:marRight w:val="0"/>
      <w:marTop w:val="0"/>
      <w:marBottom w:val="0"/>
      <w:divBdr>
        <w:top w:val="none" w:sz="0" w:space="0" w:color="auto"/>
        <w:left w:val="none" w:sz="0" w:space="0" w:color="auto"/>
        <w:bottom w:val="none" w:sz="0" w:space="0" w:color="auto"/>
        <w:right w:val="none" w:sz="0" w:space="0" w:color="auto"/>
      </w:divBdr>
    </w:div>
    <w:div w:id="533542984">
      <w:bodyDiv w:val="1"/>
      <w:marLeft w:val="0"/>
      <w:marRight w:val="0"/>
      <w:marTop w:val="0"/>
      <w:marBottom w:val="0"/>
      <w:divBdr>
        <w:top w:val="none" w:sz="0" w:space="0" w:color="auto"/>
        <w:left w:val="none" w:sz="0" w:space="0" w:color="auto"/>
        <w:bottom w:val="none" w:sz="0" w:space="0" w:color="auto"/>
        <w:right w:val="none" w:sz="0" w:space="0" w:color="auto"/>
      </w:divBdr>
    </w:div>
    <w:div w:id="556433370">
      <w:bodyDiv w:val="1"/>
      <w:marLeft w:val="0"/>
      <w:marRight w:val="0"/>
      <w:marTop w:val="0"/>
      <w:marBottom w:val="0"/>
      <w:divBdr>
        <w:top w:val="none" w:sz="0" w:space="0" w:color="auto"/>
        <w:left w:val="none" w:sz="0" w:space="0" w:color="auto"/>
        <w:bottom w:val="none" w:sz="0" w:space="0" w:color="auto"/>
        <w:right w:val="none" w:sz="0" w:space="0" w:color="auto"/>
      </w:divBdr>
    </w:div>
    <w:div w:id="559169227">
      <w:bodyDiv w:val="1"/>
      <w:marLeft w:val="0"/>
      <w:marRight w:val="0"/>
      <w:marTop w:val="0"/>
      <w:marBottom w:val="0"/>
      <w:divBdr>
        <w:top w:val="none" w:sz="0" w:space="0" w:color="auto"/>
        <w:left w:val="none" w:sz="0" w:space="0" w:color="auto"/>
        <w:bottom w:val="none" w:sz="0" w:space="0" w:color="auto"/>
        <w:right w:val="none" w:sz="0" w:space="0" w:color="auto"/>
      </w:divBdr>
    </w:div>
    <w:div w:id="564948260">
      <w:bodyDiv w:val="1"/>
      <w:marLeft w:val="0"/>
      <w:marRight w:val="0"/>
      <w:marTop w:val="0"/>
      <w:marBottom w:val="0"/>
      <w:divBdr>
        <w:top w:val="none" w:sz="0" w:space="0" w:color="auto"/>
        <w:left w:val="none" w:sz="0" w:space="0" w:color="auto"/>
        <w:bottom w:val="none" w:sz="0" w:space="0" w:color="auto"/>
        <w:right w:val="none" w:sz="0" w:space="0" w:color="auto"/>
      </w:divBdr>
    </w:div>
    <w:div w:id="567153381">
      <w:bodyDiv w:val="1"/>
      <w:marLeft w:val="0"/>
      <w:marRight w:val="0"/>
      <w:marTop w:val="0"/>
      <w:marBottom w:val="0"/>
      <w:divBdr>
        <w:top w:val="none" w:sz="0" w:space="0" w:color="auto"/>
        <w:left w:val="none" w:sz="0" w:space="0" w:color="auto"/>
        <w:bottom w:val="none" w:sz="0" w:space="0" w:color="auto"/>
        <w:right w:val="none" w:sz="0" w:space="0" w:color="auto"/>
      </w:divBdr>
    </w:div>
    <w:div w:id="576138864">
      <w:bodyDiv w:val="1"/>
      <w:marLeft w:val="0"/>
      <w:marRight w:val="0"/>
      <w:marTop w:val="0"/>
      <w:marBottom w:val="0"/>
      <w:divBdr>
        <w:top w:val="none" w:sz="0" w:space="0" w:color="auto"/>
        <w:left w:val="none" w:sz="0" w:space="0" w:color="auto"/>
        <w:bottom w:val="none" w:sz="0" w:space="0" w:color="auto"/>
        <w:right w:val="none" w:sz="0" w:space="0" w:color="auto"/>
      </w:divBdr>
    </w:div>
    <w:div w:id="580413191">
      <w:bodyDiv w:val="1"/>
      <w:marLeft w:val="0"/>
      <w:marRight w:val="0"/>
      <w:marTop w:val="0"/>
      <w:marBottom w:val="0"/>
      <w:divBdr>
        <w:top w:val="none" w:sz="0" w:space="0" w:color="auto"/>
        <w:left w:val="none" w:sz="0" w:space="0" w:color="auto"/>
        <w:bottom w:val="none" w:sz="0" w:space="0" w:color="auto"/>
        <w:right w:val="none" w:sz="0" w:space="0" w:color="auto"/>
      </w:divBdr>
    </w:div>
    <w:div w:id="585381371">
      <w:bodyDiv w:val="1"/>
      <w:marLeft w:val="0"/>
      <w:marRight w:val="0"/>
      <w:marTop w:val="0"/>
      <w:marBottom w:val="0"/>
      <w:divBdr>
        <w:top w:val="none" w:sz="0" w:space="0" w:color="auto"/>
        <w:left w:val="none" w:sz="0" w:space="0" w:color="auto"/>
        <w:bottom w:val="none" w:sz="0" w:space="0" w:color="auto"/>
        <w:right w:val="none" w:sz="0" w:space="0" w:color="auto"/>
      </w:divBdr>
    </w:div>
    <w:div w:id="589042113">
      <w:bodyDiv w:val="1"/>
      <w:marLeft w:val="0"/>
      <w:marRight w:val="0"/>
      <w:marTop w:val="0"/>
      <w:marBottom w:val="0"/>
      <w:divBdr>
        <w:top w:val="none" w:sz="0" w:space="0" w:color="auto"/>
        <w:left w:val="none" w:sz="0" w:space="0" w:color="auto"/>
        <w:bottom w:val="none" w:sz="0" w:space="0" w:color="auto"/>
        <w:right w:val="none" w:sz="0" w:space="0" w:color="auto"/>
      </w:divBdr>
    </w:div>
    <w:div w:id="591354898">
      <w:bodyDiv w:val="1"/>
      <w:marLeft w:val="0"/>
      <w:marRight w:val="0"/>
      <w:marTop w:val="0"/>
      <w:marBottom w:val="0"/>
      <w:divBdr>
        <w:top w:val="none" w:sz="0" w:space="0" w:color="auto"/>
        <w:left w:val="none" w:sz="0" w:space="0" w:color="auto"/>
        <w:bottom w:val="none" w:sz="0" w:space="0" w:color="auto"/>
        <w:right w:val="none" w:sz="0" w:space="0" w:color="auto"/>
      </w:divBdr>
    </w:div>
    <w:div w:id="596065662">
      <w:bodyDiv w:val="1"/>
      <w:marLeft w:val="0"/>
      <w:marRight w:val="0"/>
      <w:marTop w:val="0"/>
      <w:marBottom w:val="0"/>
      <w:divBdr>
        <w:top w:val="none" w:sz="0" w:space="0" w:color="auto"/>
        <w:left w:val="none" w:sz="0" w:space="0" w:color="auto"/>
        <w:bottom w:val="none" w:sz="0" w:space="0" w:color="auto"/>
        <w:right w:val="none" w:sz="0" w:space="0" w:color="auto"/>
      </w:divBdr>
      <w:divsChild>
        <w:div w:id="692151561">
          <w:marLeft w:val="0"/>
          <w:marRight w:val="0"/>
          <w:marTop w:val="0"/>
          <w:marBottom w:val="0"/>
          <w:divBdr>
            <w:top w:val="none" w:sz="0" w:space="0" w:color="auto"/>
            <w:left w:val="none" w:sz="0" w:space="0" w:color="auto"/>
            <w:bottom w:val="none" w:sz="0" w:space="0" w:color="auto"/>
            <w:right w:val="none" w:sz="0" w:space="0" w:color="auto"/>
          </w:divBdr>
        </w:div>
        <w:div w:id="1812675763">
          <w:marLeft w:val="0"/>
          <w:marRight w:val="0"/>
          <w:marTop w:val="0"/>
          <w:marBottom w:val="0"/>
          <w:divBdr>
            <w:top w:val="none" w:sz="0" w:space="0" w:color="auto"/>
            <w:left w:val="none" w:sz="0" w:space="0" w:color="auto"/>
            <w:bottom w:val="none" w:sz="0" w:space="0" w:color="auto"/>
            <w:right w:val="none" w:sz="0" w:space="0" w:color="auto"/>
          </w:divBdr>
        </w:div>
      </w:divsChild>
    </w:div>
    <w:div w:id="603734830">
      <w:bodyDiv w:val="1"/>
      <w:marLeft w:val="0"/>
      <w:marRight w:val="0"/>
      <w:marTop w:val="0"/>
      <w:marBottom w:val="0"/>
      <w:divBdr>
        <w:top w:val="none" w:sz="0" w:space="0" w:color="auto"/>
        <w:left w:val="none" w:sz="0" w:space="0" w:color="auto"/>
        <w:bottom w:val="none" w:sz="0" w:space="0" w:color="auto"/>
        <w:right w:val="none" w:sz="0" w:space="0" w:color="auto"/>
      </w:divBdr>
    </w:div>
    <w:div w:id="604968500">
      <w:bodyDiv w:val="1"/>
      <w:marLeft w:val="0"/>
      <w:marRight w:val="0"/>
      <w:marTop w:val="0"/>
      <w:marBottom w:val="0"/>
      <w:divBdr>
        <w:top w:val="none" w:sz="0" w:space="0" w:color="auto"/>
        <w:left w:val="none" w:sz="0" w:space="0" w:color="auto"/>
        <w:bottom w:val="none" w:sz="0" w:space="0" w:color="auto"/>
        <w:right w:val="none" w:sz="0" w:space="0" w:color="auto"/>
      </w:divBdr>
    </w:div>
    <w:div w:id="620527319">
      <w:bodyDiv w:val="1"/>
      <w:marLeft w:val="0"/>
      <w:marRight w:val="0"/>
      <w:marTop w:val="0"/>
      <w:marBottom w:val="0"/>
      <w:divBdr>
        <w:top w:val="none" w:sz="0" w:space="0" w:color="auto"/>
        <w:left w:val="none" w:sz="0" w:space="0" w:color="auto"/>
        <w:bottom w:val="none" w:sz="0" w:space="0" w:color="auto"/>
        <w:right w:val="none" w:sz="0" w:space="0" w:color="auto"/>
      </w:divBdr>
    </w:div>
    <w:div w:id="621116509">
      <w:bodyDiv w:val="1"/>
      <w:marLeft w:val="0"/>
      <w:marRight w:val="0"/>
      <w:marTop w:val="0"/>
      <w:marBottom w:val="0"/>
      <w:divBdr>
        <w:top w:val="none" w:sz="0" w:space="0" w:color="auto"/>
        <w:left w:val="none" w:sz="0" w:space="0" w:color="auto"/>
        <w:bottom w:val="none" w:sz="0" w:space="0" w:color="auto"/>
        <w:right w:val="none" w:sz="0" w:space="0" w:color="auto"/>
      </w:divBdr>
    </w:div>
    <w:div w:id="626009151">
      <w:bodyDiv w:val="1"/>
      <w:marLeft w:val="0"/>
      <w:marRight w:val="0"/>
      <w:marTop w:val="0"/>
      <w:marBottom w:val="0"/>
      <w:divBdr>
        <w:top w:val="none" w:sz="0" w:space="0" w:color="auto"/>
        <w:left w:val="none" w:sz="0" w:space="0" w:color="auto"/>
        <w:bottom w:val="none" w:sz="0" w:space="0" w:color="auto"/>
        <w:right w:val="none" w:sz="0" w:space="0" w:color="auto"/>
      </w:divBdr>
    </w:div>
    <w:div w:id="637300242">
      <w:bodyDiv w:val="1"/>
      <w:marLeft w:val="0"/>
      <w:marRight w:val="0"/>
      <w:marTop w:val="0"/>
      <w:marBottom w:val="0"/>
      <w:divBdr>
        <w:top w:val="none" w:sz="0" w:space="0" w:color="auto"/>
        <w:left w:val="none" w:sz="0" w:space="0" w:color="auto"/>
        <w:bottom w:val="none" w:sz="0" w:space="0" w:color="auto"/>
        <w:right w:val="none" w:sz="0" w:space="0" w:color="auto"/>
      </w:divBdr>
    </w:div>
    <w:div w:id="653803993">
      <w:bodyDiv w:val="1"/>
      <w:marLeft w:val="0"/>
      <w:marRight w:val="0"/>
      <w:marTop w:val="0"/>
      <w:marBottom w:val="0"/>
      <w:divBdr>
        <w:top w:val="none" w:sz="0" w:space="0" w:color="auto"/>
        <w:left w:val="none" w:sz="0" w:space="0" w:color="auto"/>
        <w:bottom w:val="none" w:sz="0" w:space="0" w:color="auto"/>
        <w:right w:val="none" w:sz="0" w:space="0" w:color="auto"/>
      </w:divBdr>
    </w:div>
    <w:div w:id="658730990">
      <w:bodyDiv w:val="1"/>
      <w:marLeft w:val="0"/>
      <w:marRight w:val="0"/>
      <w:marTop w:val="0"/>
      <w:marBottom w:val="0"/>
      <w:divBdr>
        <w:top w:val="none" w:sz="0" w:space="0" w:color="auto"/>
        <w:left w:val="none" w:sz="0" w:space="0" w:color="auto"/>
        <w:bottom w:val="none" w:sz="0" w:space="0" w:color="auto"/>
        <w:right w:val="none" w:sz="0" w:space="0" w:color="auto"/>
      </w:divBdr>
    </w:div>
    <w:div w:id="659042153">
      <w:bodyDiv w:val="1"/>
      <w:marLeft w:val="0"/>
      <w:marRight w:val="0"/>
      <w:marTop w:val="0"/>
      <w:marBottom w:val="0"/>
      <w:divBdr>
        <w:top w:val="none" w:sz="0" w:space="0" w:color="auto"/>
        <w:left w:val="none" w:sz="0" w:space="0" w:color="auto"/>
        <w:bottom w:val="none" w:sz="0" w:space="0" w:color="auto"/>
        <w:right w:val="none" w:sz="0" w:space="0" w:color="auto"/>
      </w:divBdr>
    </w:div>
    <w:div w:id="703214537">
      <w:bodyDiv w:val="1"/>
      <w:marLeft w:val="0"/>
      <w:marRight w:val="0"/>
      <w:marTop w:val="0"/>
      <w:marBottom w:val="0"/>
      <w:divBdr>
        <w:top w:val="none" w:sz="0" w:space="0" w:color="auto"/>
        <w:left w:val="none" w:sz="0" w:space="0" w:color="auto"/>
        <w:bottom w:val="none" w:sz="0" w:space="0" w:color="auto"/>
        <w:right w:val="none" w:sz="0" w:space="0" w:color="auto"/>
      </w:divBdr>
    </w:div>
    <w:div w:id="703678188">
      <w:bodyDiv w:val="1"/>
      <w:marLeft w:val="0"/>
      <w:marRight w:val="0"/>
      <w:marTop w:val="0"/>
      <w:marBottom w:val="0"/>
      <w:divBdr>
        <w:top w:val="none" w:sz="0" w:space="0" w:color="auto"/>
        <w:left w:val="none" w:sz="0" w:space="0" w:color="auto"/>
        <w:bottom w:val="none" w:sz="0" w:space="0" w:color="auto"/>
        <w:right w:val="none" w:sz="0" w:space="0" w:color="auto"/>
      </w:divBdr>
    </w:div>
    <w:div w:id="703864977">
      <w:bodyDiv w:val="1"/>
      <w:marLeft w:val="0"/>
      <w:marRight w:val="0"/>
      <w:marTop w:val="0"/>
      <w:marBottom w:val="0"/>
      <w:divBdr>
        <w:top w:val="none" w:sz="0" w:space="0" w:color="auto"/>
        <w:left w:val="none" w:sz="0" w:space="0" w:color="auto"/>
        <w:bottom w:val="none" w:sz="0" w:space="0" w:color="auto"/>
        <w:right w:val="none" w:sz="0" w:space="0" w:color="auto"/>
      </w:divBdr>
    </w:div>
    <w:div w:id="711539058">
      <w:bodyDiv w:val="1"/>
      <w:marLeft w:val="0"/>
      <w:marRight w:val="0"/>
      <w:marTop w:val="0"/>
      <w:marBottom w:val="0"/>
      <w:divBdr>
        <w:top w:val="none" w:sz="0" w:space="0" w:color="auto"/>
        <w:left w:val="none" w:sz="0" w:space="0" w:color="auto"/>
        <w:bottom w:val="none" w:sz="0" w:space="0" w:color="auto"/>
        <w:right w:val="none" w:sz="0" w:space="0" w:color="auto"/>
      </w:divBdr>
    </w:div>
    <w:div w:id="714428793">
      <w:bodyDiv w:val="1"/>
      <w:marLeft w:val="0"/>
      <w:marRight w:val="0"/>
      <w:marTop w:val="0"/>
      <w:marBottom w:val="0"/>
      <w:divBdr>
        <w:top w:val="none" w:sz="0" w:space="0" w:color="auto"/>
        <w:left w:val="none" w:sz="0" w:space="0" w:color="auto"/>
        <w:bottom w:val="none" w:sz="0" w:space="0" w:color="auto"/>
        <w:right w:val="none" w:sz="0" w:space="0" w:color="auto"/>
      </w:divBdr>
    </w:div>
    <w:div w:id="714815606">
      <w:bodyDiv w:val="1"/>
      <w:marLeft w:val="0"/>
      <w:marRight w:val="0"/>
      <w:marTop w:val="0"/>
      <w:marBottom w:val="0"/>
      <w:divBdr>
        <w:top w:val="none" w:sz="0" w:space="0" w:color="auto"/>
        <w:left w:val="none" w:sz="0" w:space="0" w:color="auto"/>
        <w:bottom w:val="none" w:sz="0" w:space="0" w:color="auto"/>
        <w:right w:val="none" w:sz="0" w:space="0" w:color="auto"/>
      </w:divBdr>
    </w:div>
    <w:div w:id="715349427">
      <w:bodyDiv w:val="1"/>
      <w:marLeft w:val="0"/>
      <w:marRight w:val="0"/>
      <w:marTop w:val="0"/>
      <w:marBottom w:val="0"/>
      <w:divBdr>
        <w:top w:val="none" w:sz="0" w:space="0" w:color="auto"/>
        <w:left w:val="none" w:sz="0" w:space="0" w:color="auto"/>
        <w:bottom w:val="none" w:sz="0" w:space="0" w:color="auto"/>
        <w:right w:val="none" w:sz="0" w:space="0" w:color="auto"/>
      </w:divBdr>
    </w:div>
    <w:div w:id="716780559">
      <w:bodyDiv w:val="1"/>
      <w:marLeft w:val="0"/>
      <w:marRight w:val="0"/>
      <w:marTop w:val="0"/>
      <w:marBottom w:val="0"/>
      <w:divBdr>
        <w:top w:val="none" w:sz="0" w:space="0" w:color="auto"/>
        <w:left w:val="none" w:sz="0" w:space="0" w:color="auto"/>
        <w:bottom w:val="none" w:sz="0" w:space="0" w:color="auto"/>
        <w:right w:val="none" w:sz="0" w:space="0" w:color="auto"/>
      </w:divBdr>
    </w:div>
    <w:div w:id="725882751">
      <w:bodyDiv w:val="1"/>
      <w:marLeft w:val="0"/>
      <w:marRight w:val="0"/>
      <w:marTop w:val="0"/>
      <w:marBottom w:val="0"/>
      <w:divBdr>
        <w:top w:val="none" w:sz="0" w:space="0" w:color="auto"/>
        <w:left w:val="none" w:sz="0" w:space="0" w:color="auto"/>
        <w:bottom w:val="none" w:sz="0" w:space="0" w:color="auto"/>
        <w:right w:val="none" w:sz="0" w:space="0" w:color="auto"/>
      </w:divBdr>
    </w:div>
    <w:div w:id="733041239">
      <w:bodyDiv w:val="1"/>
      <w:marLeft w:val="0"/>
      <w:marRight w:val="0"/>
      <w:marTop w:val="0"/>
      <w:marBottom w:val="0"/>
      <w:divBdr>
        <w:top w:val="none" w:sz="0" w:space="0" w:color="auto"/>
        <w:left w:val="none" w:sz="0" w:space="0" w:color="auto"/>
        <w:bottom w:val="none" w:sz="0" w:space="0" w:color="auto"/>
        <w:right w:val="none" w:sz="0" w:space="0" w:color="auto"/>
      </w:divBdr>
    </w:div>
    <w:div w:id="742261613">
      <w:bodyDiv w:val="1"/>
      <w:marLeft w:val="0"/>
      <w:marRight w:val="0"/>
      <w:marTop w:val="0"/>
      <w:marBottom w:val="0"/>
      <w:divBdr>
        <w:top w:val="none" w:sz="0" w:space="0" w:color="auto"/>
        <w:left w:val="none" w:sz="0" w:space="0" w:color="auto"/>
        <w:bottom w:val="none" w:sz="0" w:space="0" w:color="auto"/>
        <w:right w:val="none" w:sz="0" w:space="0" w:color="auto"/>
      </w:divBdr>
    </w:div>
    <w:div w:id="746196438">
      <w:bodyDiv w:val="1"/>
      <w:marLeft w:val="0"/>
      <w:marRight w:val="0"/>
      <w:marTop w:val="0"/>
      <w:marBottom w:val="0"/>
      <w:divBdr>
        <w:top w:val="none" w:sz="0" w:space="0" w:color="auto"/>
        <w:left w:val="none" w:sz="0" w:space="0" w:color="auto"/>
        <w:bottom w:val="none" w:sz="0" w:space="0" w:color="auto"/>
        <w:right w:val="none" w:sz="0" w:space="0" w:color="auto"/>
      </w:divBdr>
    </w:div>
    <w:div w:id="749497477">
      <w:bodyDiv w:val="1"/>
      <w:marLeft w:val="0"/>
      <w:marRight w:val="0"/>
      <w:marTop w:val="0"/>
      <w:marBottom w:val="0"/>
      <w:divBdr>
        <w:top w:val="none" w:sz="0" w:space="0" w:color="auto"/>
        <w:left w:val="none" w:sz="0" w:space="0" w:color="auto"/>
        <w:bottom w:val="none" w:sz="0" w:space="0" w:color="auto"/>
        <w:right w:val="none" w:sz="0" w:space="0" w:color="auto"/>
      </w:divBdr>
    </w:div>
    <w:div w:id="751851082">
      <w:bodyDiv w:val="1"/>
      <w:marLeft w:val="0"/>
      <w:marRight w:val="0"/>
      <w:marTop w:val="0"/>
      <w:marBottom w:val="0"/>
      <w:divBdr>
        <w:top w:val="none" w:sz="0" w:space="0" w:color="auto"/>
        <w:left w:val="none" w:sz="0" w:space="0" w:color="auto"/>
        <w:bottom w:val="none" w:sz="0" w:space="0" w:color="auto"/>
        <w:right w:val="none" w:sz="0" w:space="0" w:color="auto"/>
      </w:divBdr>
    </w:div>
    <w:div w:id="771630905">
      <w:bodyDiv w:val="1"/>
      <w:marLeft w:val="0"/>
      <w:marRight w:val="0"/>
      <w:marTop w:val="0"/>
      <w:marBottom w:val="0"/>
      <w:divBdr>
        <w:top w:val="none" w:sz="0" w:space="0" w:color="auto"/>
        <w:left w:val="none" w:sz="0" w:space="0" w:color="auto"/>
        <w:bottom w:val="none" w:sz="0" w:space="0" w:color="auto"/>
        <w:right w:val="none" w:sz="0" w:space="0" w:color="auto"/>
      </w:divBdr>
    </w:div>
    <w:div w:id="804928195">
      <w:bodyDiv w:val="1"/>
      <w:marLeft w:val="0"/>
      <w:marRight w:val="0"/>
      <w:marTop w:val="0"/>
      <w:marBottom w:val="0"/>
      <w:divBdr>
        <w:top w:val="none" w:sz="0" w:space="0" w:color="auto"/>
        <w:left w:val="none" w:sz="0" w:space="0" w:color="auto"/>
        <w:bottom w:val="none" w:sz="0" w:space="0" w:color="auto"/>
        <w:right w:val="none" w:sz="0" w:space="0" w:color="auto"/>
      </w:divBdr>
    </w:div>
    <w:div w:id="815026573">
      <w:bodyDiv w:val="1"/>
      <w:marLeft w:val="0"/>
      <w:marRight w:val="0"/>
      <w:marTop w:val="0"/>
      <w:marBottom w:val="0"/>
      <w:divBdr>
        <w:top w:val="none" w:sz="0" w:space="0" w:color="auto"/>
        <w:left w:val="none" w:sz="0" w:space="0" w:color="auto"/>
        <w:bottom w:val="none" w:sz="0" w:space="0" w:color="auto"/>
        <w:right w:val="none" w:sz="0" w:space="0" w:color="auto"/>
      </w:divBdr>
    </w:div>
    <w:div w:id="827794701">
      <w:bodyDiv w:val="1"/>
      <w:marLeft w:val="0"/>
      <w:marRight w:val="0"/>
      <w:marTop w:val="0"/>
      <w:marBottom w:val="0"/>
      <w:divBdr>
        <w:top w:val="none" w:sz="0" w:space="0" w:color="auto"/>
        <w:left w:val="none" w:sz="0" w:space="0" w:color="auto"/>
        <w:bottom w:val="none" w:sz="0" w:space="0" w:color="auto"/>
        <w:right w:val="none" w:sz="0" w:space="0" w:color="auto"/>
      </w:divBdr>
    </w:div>
    <w:div w:id="830171701">
      <w:bodyDiv w:val="1"/>
      <w:marLeft w:val="0"/>
      <w:marRight w:val="0"/>
      <w:marTop w:val="0"/>
      <w:marBottom w:val="0"/>
      <w:divBdr>
        <w:top w:val="none" w:sz="0" w:space="0" w:color="auto"/>
        <w:left w:val="none" w:sz="0" w:space="0" w:color="auto"/>
        <w:bottom w:val="none" w:sz="0" w:space="0" w:color="auto"/>
        <w:right w:val="none" w:sz="0" w:space="0" w:color="auto"/>
      </w:divBdr>
    </w:div>
    <w:div w:id="837572003">
      <w:bodyDiv w:val="1"/>
      <w:marLeft w:val="0"/>
      <w:marRight w:val="0"/>
      <w:marTop w:val="0"/>
      <w:marBottom w:val="0"/>
      <w:divBdr>
        <w:top w:val="none" w:sz="0" w:space="0" w:color="auto"/>
        <w:left w:val="none" w:sz="0" w:space="0" w:color="auto"/>
        <w:bottom w:val="none" w:sz="0" w:space="0" w:color="auto"/>
        <w:right w:val="none" w:sz="0" w:space="0" w:color="auto"/>
      </w:divBdr>
    </w:div>
    <w:div w:id="845435748">
      <w:bodyDiv w:val="1"/>
      <w:marLeft w:val="0"/>
      <w:marRight w:val="0"/>
      <w:marTop w:val="0"/>
      <w:marBottom w:val="0"/>
      <w:divBdr>
        <w:top w:val="none" w:sz="0" w:space="0" w:color="auto"/>
        <w:left w:val="none" w:sz="0" w:space="0" w:color="auto"/>
        <w:bottom w:val="none" w:sz="0" w:space="0" w:color="auto"/>
        <w:right w:val="none" w:sz="0" w:space="0" w:color="auto"/>
      </w:divBdr>
    </w:div>
    <w:div w:id="846943556">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58010289">
      <w:bodyDiv w:val="1"/>
      <w:marLeft w:val="0"/>
      <w:marRight w:val="0"/>
      <w:marTop w:val="0"/>
      <w:marBottom w:val="0"/>
      <w:divBdr>
        <w:top w:val="none" w:sz="0" w:space="0" w:color="auto"/>
        <w:left w:val="none" w:sz="0" w:space="0" w:color="auto"/>
        <w:bottom w:val="none" w:sz="0" w:space="0" w:color="auto"/>
        <w:right w:val="none" w:sz="0" w:space="0" w:color="auto"/>
      </w:divBdr>
    </w:div>
    <w:div w:id="860434582">
      <w:bodyDiv w:val="1"/>
      <w:marLeft w:val="0"/>
      <w:marRight w:val="0"/>
      <w:marTop w:val="0"/>
      <w:marBottom w:val="0"/>
      <w:divBdr>
        <w:top w:val="none" w:sz="0" w:space="0" w:color="auto"/>
        <w:left w:val="none" w:sz="0" w:space="0" w:color="auto"/>
        <w:bottom w:val="none" w:sz="0" w:space="0" w:color="auto"/>
        <w:right w:val="none" w:sz="0" w:space="0" w:color="auto"/>
      </w:divBdr>
    </w:div>
    <w:div w:id="869269689">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5360499">
      <w:bodyDiv w:val="1"/>
      <w:marLeft w:val="0"/>
      <w:marRight w:val="0"/>
      <w:marTop w:val="0"/>
      <w:marBottom w:val="0"/>
      <w:divBdr>
        <w:top w:val="none" w:sz="0" w:space="0" w:color="auto"/>
        <w:left w:val="none" w:sz="0" w:space="0" w:color="auto"/>
        <w:bottom w:val="none" w:sz="0" w:space="0" w:color="auto"/>
        <w:right w:val="none" w:sz="0" w:space="0" w:color="auto"/>
      </w:divBdr>
    </w:div>
    <w:div w:id="902833352">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25646573">
      <w:bodyDiv w:val="1"/>
      <w:marLeft w:val="0"/>
      <w:marRight w:val="0"/>
      <w:marTop w:val="0"/>
      <w:marBottom w:val="0"/>
      <w:divBdr>
        <w:top w:val="none" w:sz="0" w:space="0" w:color="auto"/>
        <w:left w:val="none" w:sz="0" w:space="0" w:color="auto"/>
        <w:bottom w:val="none" w:sz="0" w:space="0" w:color="auto"/>
        <w:right w:val="none" w:sz="0" w:space="0" w:color="auto"/>
      </w:divBdr>
    </w:div>
    <w:div w:id="927618818">
      <w:bodyDiv w:val="1"/>
      <w:marLeft w:val="0"/>
      <w:marRight w:val="0"/>
      <w:marTop w:val="0"/>
      <w:marBottom w:val="0"/>
      <w:divBdr>
        <w:top w:val="none" w:sz="0" w:space="0" w:color="auto"/>
        <w:left w:val="none" w:sz="0" w:space="0" w:color="auto"/>
        <w:bottom w:val="none" w:sz="0" w:space="0" w:color="auto"/>
        <w:right w:val="none" w:sz="0" w:space="0" w:color="auto"/>
      </w:divBdr>
    </w:div>
    <w:div w:id="929700451">
      <w:bodyDiv w:val="1"/>
      <w:marLeft w:val="0"/>
      <w:marRight w:val="0"/>
      <w:marTop w:val="0"/>
      <w:marBottom w:val="0"/>
      <w:divBdr>
        <w:top w:val="none" w:sz="0" w:space="0" w:color="auto"/>
        <w:left w:val="none" w:sz="0" w:space="0" w:color="auto"/>
        <w:bottom w:val="none" w:sz="0" w:space="0" w:color="auto"/>
        <w:right w:val="none" w:sz="0" w:space="0" w:color="auto"/>
      </w:divBdr>
    </w:div>
    <w:div w:id="930744837">
      <w:bodyDiv w:val="1"/>
      <w:marLeft w:val="0"/>
      <w:marRight w:val="0"/>
      <w:marTop w:val="0"/>
      <w:marBottom w:val="0"/>
      <w:divBdr>
        <w:top w:val="none" w:sz="0" w:space="0" w:color="auto"/>
        <w:left w:val="none" w:sz="0" w:space="0" w:color="auto"/>
        <w:bottom w:val="none" w:sz="0" w:space="0" w:color="auto"/>
        <w:right w:val="none" w:sz="0" w:space="0" w:color="auto"/>
      </w:divBdr>
    </w:div>
    <w:div w:id="936060846">
      <w:bodyDiv w:val="1"/>
      <w:marLeft w:val="0"/>
      <w:marRight w:val="0"/>
      <w:marTop w:val="0"/>
      <w:marBottom w:val="0"/>
      <w:divBdr>
        <w:top w:val="none" w:sz="0" w:space="0" w:color="auto"/>
        <w:left w:val="none" w:sz="0" w:space="0" w:color="auto"/>
        <w:bottom w:val="none" w:sz="0" w:space="0" w:color="auto"/>
        <w:right w:val="none" w:sz="0" w:space="0" w:color="auto"/>
      </w:divBdr>
    </w:div>
    <w:div w:id="949163440">
      <w:bodyDiv w:val="1"/>
      <w:marLeft w:val="0"/>
      <w:marRight w:val="0"/>
      <w:marTop w:val="0"/>
      <w:marBottom w:val="0"/>
      <w:divBdr>
        <w:top w:val="none" w:sz="0" w:space="0" w:color="auto"/>
        <w:left w:val="none" w:sz="0" w:space="0" w:color="auto"/>
        <w:bottom w:val="none" w:sz="0" w:space="0" w:color="auto"/>
        <w:right w:val="none" w:sz="0" w:space="0" w:color="auto"/>
      </w:divBdr>
    </w:div>
    <w:div w:id="960845302">
      <w:bodyDiv w:val="1"/>
      <w:marLeft w:val="0"/>
      <w:marRight w:val="0"/>
      <w:marTop w:val="0"/>
      <w:marBottom w:val="0"/>
      <w:divBdr>
        <w:top w:val="none" w:sz="0" w:space="0" w:color="auto"/>
        <w:left w:val="none" w:sz="0" w:space="0" w:color="auto"/>
        <w:bottom w:val="none" w:sz="0" w:space="0" w:color="auto"/>
        <w:right w:val="none" w:sz="0" w:space="0" w:color="auto"/>
      </w:divBdr>
    </w:div>
    <w:div w:id="962997230">
      <w:bodyDiv w:val="1"/>
      <w:marLeft w:val="0"/>
      <w:marRight w:val="0"/>
      <w:marTop w:val="0"/>
      <w:marBottom w:val="0"/>
      <w:divBdr>
        <w:top w:val="none" w:sz="0" w:space="0" w:color="auto"/>
        <w:left w:val="none" w:sz="0" w:space="0" w:color="auto"/>
        <w:bottom w:val="none" w:sz="0" w:space="0" w:color="auto"/>
        <w:right w:val="none" w:sz="0" w:space="0" w:color="auto"/>
      </w:divBdr>
    </w:div>
    <w:div w:id="1018583474">
      <w:bodyDiv w:val="1"/>
      <w:marLeft w:val="0"/>
      <w:marRight w:val="0"/>
      <w:marTop w:val="0"/>
      <w:marBottom w:val="0"/>
      <w:divBdr>
        <w:top w:val="none" w:sz="0" w:space="0" w:color="auto"/>
        <w:left w:val="none" w:sz="0" w:space="0" w:color="auto"/>
        <w:bottom w:val="none" w:sz="0" w:space="0" w:color="auto"/>
        <w:right w:val="none" w:sz="0" w:space="0" w:color="auto"/>
      </w:divBdr>
    </w:div>
    <w:div w:id="1025132621">
      <w:bodyDiv w:val="1"/>
      <w:marLeft w:val="0"/>
      <w:marRight w:val="0"/>
      <w:marTop w:val="0"/>
      <w:marBottom w:val="0"/>
      <w:divBdr>
        <w:top w:val="none" w:sz="0" w:space="0" w:color="auto"/>
        <w:left w:val="none" w:sz="0" w:space="0" w:color="auto"/>
        <w:bottom w:val="none" w:sz="0" w:space="0" w:color="auto"/>
        <w:right w:val="none" w:sz="0" w:space="0" w:color="auto"/>
      </w:divBdr>
    </w:div>
    <w:div w:id="1041318885">
      <w:bodyDiv w:val="1"/>
      <w:marLeft w:val="0"/>
      <w:marRight w:val="0"/>
      <w:marTop w:val="0"/>
      <w:marBottom w:val="0"/>
      <w:divBdr>
        <w:top w:val="none" w:sz="0" w:space="0" w:color="auto"/>
        <w:left w:val="none" w:sz="0" w:space="0" w:color="auto"/>
        <w:bottom w:val="none" w:sz="0" w:space="0" w:color="auto"/>
        <w:right w:val="none" w:sz="0" w:space="0" w:color="auto"/>
      </w:divBdr>
    </w:div>
    <w:div w:id="1060206505">
      <w:bodyDiv w:val="1"/>
      <w:marLeft w:val="0"/>
      <w:marRight w:val="0"/>
      <w:marTop w:val="0"/>
      <w:marBottom w:val="0"/>
      <w:divBdr>
        <w:top w:val="none" w:sz="0" w:space="0" w:color="auto"/>
        <w:left w:val="none" w:sz="0" w:space="0" w:color="auto"/>
        <w:bottom w:val="none" w:sz="0" w:space="0" w:color="auto"/>
        <w:right w:val="none" w:sz="0" w:space="0" w:color="auto"/>
      </w:divBdr>
    </w:div>
    <w:div w:id="1062556691">
      <w:bodyDiv w:val="1"/>
      <w:marLeft w:val="0"/>
      <w:marRight w:val="0"/>
      <w:marTop w:val="0"/>
      <w:marBottom w:val="0"/>
      <w:divBdr>
        <w:top w:val="none" w:sz="0" w:space="0" w:color="auto"/>
        <w:left w:val="none" w:sz="0" w:space="0" w:color="auto"/>
        <w:bottom w:val="none" w:sz="0" w:space="0" w:color="auto"/>
        <w:right w:val="none" w:sz="0" w:space="0" w:color="auto"/>
      </w:divBdr>
    </w:div>
    <w:div w:id="1069881191">
      <w:bodyDiv w:val="1"/>
      <w:marLeft w:val="0"/>
      <w:marRight w:val="0"/>
      <w:marTop w:val="0"/>
      <w:marBottom w:val="0"/>
      <w:divBdr>
        <w:top w:val="none" w:sz="0" w:space="0" w:color="auto"/>
        <w:left w:val="none" w:sz="0" w:space="0" w:color="auto"/>
        <w:bottom w:val="none" w:sz="0" w:space="0" w:color="auto"/>
        <w:right w:val="none" w:sz="0" w:space="0" w:color="auto"/>
      </w:divBdr>
    </w:div>
    <w:div w:id="1079014360">
      <w:bodyDiv w:val="1"/>
      <w:marLeft w:val="0"/>
      <w:marRight w:val="0"/>
      <w:marTop w:val="0"/>
      <w:marBottom w:val="0"/>
      <w:divBdr>
        <w:top w:val="none" w:sz="0" w:space="0" w:color="auto"/>
        <w:left w:val="none" w:sz="0" w:space="0" w:color="auto"/>
        <w:bottom w:val="none" w:sz="0" w:space="0" w:color="auto"/>
        <w:right w:val="none" w:sz="0" w:space="0" w:color="auto"/>
      </w:divBdr>
    </w:div>
    <w:div w:id="1083062952">
      <w:bodyDiv w:val="1"/>
      <w:marLeft w:val="0"/>
      <w:marRight w:val="0"/>
      <w:marTop w:val="0"/>
      <w:marBottom w:val="0"/>
      <w:divBdr>
        <w:top w:val="none" w:sz="0" w:space="0" w:color="auto"/>
        <w:left w:val="none" w:sz="0" w:space="0" w:color="auto"/>
        <w:bottom w:val="none" w:sz="0" w:space="0" w:color="auto"/>
        <w:right w:val="none" w:sz="0" w:space="0" w:color="auto"/>
      </w:divBdr>
    </w:div>
    <w:div w:id="1093403114">
      <w:bodyDiv w:val="1"/>
      <w:marLeft w:val="0"/>
      <w:marRight w:val="0"/>
      <w:marTop w:val="0"/>
      <w:marBottom w:val="0"/>
      <w:divBdr>
        <w:top w:val="none" w:sz="0" w:space="0" w:color="auto"/>
        <w:left w:val="none" w:sz="0" w:space="0" w:color="auto"/>
        <w:bottom w:val="none" w:sz="0" w:space="0" w:color="auto"/>
        <w:right w:val="none" w:sz="0" w:space="0" w:color="auto"/>
      </w:divBdr>
      <w:divsChild>
        <w:div w:id="275061834">
          <w:marLeft w:val="0"/>
          <w:marRight w:val="0"/>
          <w:marTop w:val="0"/>
          <w:marBottom w:val="0"/>
          <w:divBdr>
            <w:top w:val="none" w:sz="0" w:space="0" w:color="auto"/>
            <w:left w:val="none" w:sz="0" w:space="0" w:color="auto"/>
            <w:bottom w:val="none" w:sz="0" w:space="0" w:color="auto"/>
            <w:right w:val="none" w:sz="0" w:space="0" w:color="auto"/>
          </w:divBdr>
        </w:div>
        <w:div w:id="1493175050">
          <w:marLeft w:val="0"/>
          <w:marRight w:val="0"/>
          <w:marTop w:val="0"/>
          <w:marBottom w:val="0"/>
          <w:divBdr>
            <w:top w:val="none" w:sz="0" w:space="0" w:color="auto"/>
            <w:left w:val="none" w:sz="0" w:space="0" w:color="auto"/>
            <w:bottom w:val="none" w:sz="0" w:space="0" w:color="auto"/>
            <w:right w:val="none" w:sz="0" w:space="0" w:color="auto"/>
          </w:divBdr>
        </w:div>
      </w:divsChild>
    </w:div>
    <w:div w:id="1094864459">
      <w:bodyDiv w:val="1"/>
      <w:marLeft w:val="0"/>
      <w:marRight w:val="0"/>
      <w:marTop w:val="0"/>
      <w:marBottom w:val="0"/>
      <w:divBdr>
        <w:top w:val="none" w:sz="0" w:space="0" w:color="auto"/>
        <w:left w:val="none" w:sz="0" w:space="0" w:color="auto"/>
        <w:bottom w:val="none" w:sz="0" w:space="0" w:color="auto"/>
        <w:right w:val="none" w:sz="0" w:space="0" w:color="auto"/>
      </w:divBdr>
    </w:div>
    <w:div w:id="1096171671">
      <w:bodyDiv w:val="1"/>
      <w:marLeft w:val="0"/>
      <w:marRight w:val="0"/>
      <w:marTop w:val="0"/>
      <w:marBottom w:val="0"/>
      <w:divBdr>
        <w:top w:val="none" w:sz="0" w:space="0" w:color="auto"/>
        <w:left w:val="none" w:sz="0" w:space="0" w:color="auto"/>
        <w:bottom w:val="none" w:sz="0" w:space="0" w:color="auto"/>
        <w:right w:val="none" w:sz="0" w:space="0" w:color="auto"/>
      </w:divBdr>
    </w:div>
    <w:div w:id="1097361636">
      <w:bodyDiv w:val="1"/>
      <w:marLeft w:val="0"/>
      <w:marRight w:val="0"/>
      <w:marTop w:val="0"/>
      <w:marBottom w:val="0"/>
      <w:divBdr>
        <w:top w:val="none" w:sz="0" w:space="0" w:color="auto"/>
        <w:left w:val="none" w:sz="0" w:space="0" w:color="auto"/>
        <w:bottom w:val="none" w:sz="0" w:space="0" w:color="auto"/>
        <w:right w:val="none" w:sz="0" w:space="0" w:color="auto"/>
      </w:divBdr>
    </w:div>
    <w:div w:id="1107580108">
      <w:bodyDiv w:val="1"/>
      <w:marLeft w:val="0"/>
      <w:marRight w:val="0"/>
      <w:marTop w:val="0"/>
      <w:marBottom w:val="0"/>
      <w:divBdr>
        <w:top w:val="none" w:sz="0" w:space="0" w:color="auto"/>
        <w:left w:val="none" w:sz="0" w:space="0" w:color="auto"/>
        <w:bottom w:val="none" w:sz="0" w:space="0" w:color="auto"/>
        <w:right w:val="none" w:sz="0" w:space="0" w:color="auto"/>
      </w:divBdr>
    </w:div>
    <w:div w:id="1107772135">
      <w:bodyDiv w:val="1"/>
      <w:marLeft w:val="0"/>
      <w:marRight w:val="0"/>
      <w:marTop w:val="0"/>
      <w:marBottom w:val="0"/>
      <w:divBdr>
        <w:top w:val="none" w:sz="0" w:space="0" w:color="auto"/>
        <w:left w:val="none" w:sz="0" w:space="0" w:color="auto"/>
        <w:bottom w:val="none" w:sz="0" w:space="0" w:color="auto"/>
        <w:right w:val="none" w:sz="0" w:space="0" w:color="auto"/>
      </w:divBdr>
    </w:div>
    <w:div w:id="1112700875">
      <w:bodyDiv w:val="1"/>
      <w:marLeft w:val="0"/>
      <w:marRight w:val="0"/>
      <w:marTop w:val="0"/>
      <w:marBottom w:val="0"/>
      <w:divBdr>
        <w:top w:val="none" w:sz="0" w:space="0" w:color="auto"/>
        <w:left w:val="none" w:sz="0" w:space="0" w:color="auto"/>
        <w:bottom w:val="none" w:sz="0" w:space="0" w:color="auto"/>
        <w:right w:val="none" w:sz="0" w:space="0" w:color="auto"/>
      </w:divBdr>
    </w:div>
    <w:div w:id="1119030010">
      <w:bodyDiv w:val="1"/>
      <w:marLeft w:val="0"/>
      <w:marRight w:val="0"/>
      <w:marTop w:val="0"/>
      <w:marBottom w:val="0"/>
      <w:divBdr>
        <w:top w:val="none" w:sz="0" w:space="0" w:color="auto"/>
        <w:left w:val="none" w:sz="0" w:space="0" w:color="auto"/>
        <w:bottom w:val="none" w:sz="0" w:space="0" w:color="auto"/>
        <w:right w:val="none" w:sz="0" w:space="0" w:color="auto"/>
      </w:divBdr>
    </w:div>
    <w:div w:id="1120605866">
      <w:bodyDiv w:val="1"/>
      <w:marLeft w:val="0"/>
      <w:marRight w:val="0"/>
      <w:marTop w:val="0"/>
      <w:marBottom w:val="0"/>
      <w:divBdr>
        <w:top w:val="none" w:sz="0" w:space="0" w:color="auto"/>
        <w:left w:val="none" w:sz="0" w:space="0" w:color="auto"/>
        <w:bottom w:val="none" w:sz="0" w:space="0" w:color="auto"/>
        <w:right w:val="none" w:sz="0" w:space="0" w:color="auto"/>
      </w:divBdr>
    </w:div>
    <w:div w:id="1121846663">
      <w:bodyDiv w:val="1"/>
      <w:marLeft w:val="0"/>
      <w:marRight w:val="0"/>
      <w:marTop w:val="0"/>
      <w:marBottom w:val="0"/>
      <w:divBdr>
        <w:top w:val="none" w:sz="0" w:space="0" w:color="auto"/>
        <w:left w:val="none" w:sz="0" w:space="0" w:color="auto"/>
        <w:bottom w:val="none" w:sz="0" w:space="0" w:color="auto"/>
        <w:right w:val="none" w:sz="0" w:space="0" w:color="auto"/>
      </w:divBdr>
    </w:div>
    <w:div w:id="1131750095">
      <w:bodyDiv w:val="1"/>
      <w:marLeft w:val="0"/>
      <w:marRight w:val="0"/>
      <w:marTop w:val="0"/>
      <w:marBottom w:val="0"/>
      <w:divBdr>
        <w:top w:val="none" w:sz="0" w:space="0" w:color="auto"/>
        <w:left w:val="none" w:sz="0" w:space="0" w:color="auto"/>
        <w:bottom w:val="none" w:sz="0" w:space="0" w:color="auto"/>
        <w:right w:val="none" w:sz="0" w:space="0" w:color="auto"/>
      </w:divBdr>
    </w:div>
    <w:div w:id="1133795644">
      <w:bodyDiv w:val="1"/>
      <w:marLeft w:val="0"/>
      <w:marRight w:val="0"/>
      <w:marTop w:val="0"/>
      <w:marBottom w:val="0"/>
      <w:divBdr>
        <w:top w:val="none" w:sz="0" w:space="0" w:color="auto"/>
        <w:left w:val="none" w:sz="0" w:space="0" w:color="auto"/>
        <w:bottom w:val="none" w:sz="0" w:space="0" w:color="auto"/>
        <w:right w:val="none" w:sz="0" w:space="0" w:color="auto"/>
      </w:divBdr>
    </w:div>
    <w:div w:id="1143236469">
      <w:bodyDiv w:val="1"/>
      <w:marLeft w:val="0"/>
      <w:marRight w:val="0"/>
      <w:marTop w:val="0"/>
      <w:marBottom w:val="0"/>
      <w:divBdr>
        <w:top w:val="none" w:sz="0" w:space="0" w:color="auto"/>
        <w:left w:val="none" w:sz="0" w:space="0" w:color="auto"/>
        <w:bottom w:val="none" w:sz="0" w:space="0" w:color="auto"/>
        <w:right w:val="none" w:sz="0" w:space="0" w:color="auto"/>
      </w:divBdr>
    </w:div>
    <w:div w:id="1150093382">
      <w:bodyDiv w:val="1"/>
      <w:marLeft w:val="0"/>
      <w:marRight w:val="0"/>
      <w:marTop w:val="0"/>
      <w:marBottom w:val="0"/>
      <w:divBdr>
        <w:top w:val="none" w:sz="0" w:space="0" w:color="auto"/>
        <w:left w:val="none" w:sz="0" w:space="0" w:color="auto"/>
        <w:bottom w:val="none" w:sz="0" w:space="0" w:color="auto"/>
        <w:right w:val="none" w:sz="0" w:space="0" w:color="auto"/>
      </w:divBdr>
    </w:div>
    <w:div w:id="1151561972">
      <w:bodyDiv w:val="1"/>
      <w:marLeft w:val="0"/>
      <w:marRight w:val="0"/>
      <w:marTop w:val="0"/>
      <w:marBottom w:val="0"/>
      <w:divBdr>
        <w:top w:val="none" w:sz="0" w:space="0" w:color="auto"/>
        <w:left w:val="none" w:sz="0" w:space="0" w:color="auto"/>
        <w:bottom w:val="none" w:sz="0" w:space="0" w:color="auto"/>
        <w:right w:val="none" w:sz="0" w:space="0" w:color="auto"/>
      </w:divBdr>
    </w:div>
    <w:div w:id="1157261765">
      <w:bodyDiv w:val="1"/>
      <w:marLeft w:val="0"/>
      <w:marRight w:val="0"/>
      <w:marTop w:val="0"/>
      <w:marBottom w:val="0"/>
      <w:divBdr>
        <w:top w:val="none" w:sz="0" w:space="0" w:color="auto"/>
        <w:left w:val="none" w:sz="0" w:space="0" w:color="auto"/>
        <w:bottom w:val="none" w:sz="0" w:space="0" w:color="auto"/>
        <w:right w:val="none" w:sz="0" w:space="0" w:color="auto"/>
      </w:divBdr>
    </w:div>
    <w:div w:id="1157451242">
      <w:bodyDiv w:val="1"/>
      <w:marLeft w:val="0"/>
      <w:marRight w:val="0"/>
      <w:marTop w:val="0"/>
      <w:marBottom w:val="0"/>
      <w:divBdr>
        <w:top w:val="none" w:sz="0" w:space="0" w:color="auto"/>
        <w:left w:val="none" w:sz="0" w:space="0" w:color="auto"/>
        <w:bottom w:val="none" w:sz="0" w:space="0" w:color="auto"/>
        <w:right w:val="none" w:sz="0" w:space="0" w:color="auto"/>
      </w:divBdr>
    </w:div>
    <w:div w:id="1168835897">
      <w:bodyDiv w:val="1"/>
      <w:marLeft w:val="0"/>
      <w:marRight w:val="0"/>
      <w:marTop w:val="0"/>
      <w:marBottom w:val="0"/>
      <w:divBdr>
        <w:top w:val="none" w:sz="0" w:space="0" w:color="auto"/>
        <w:left w:val="none" w:sz="0" w:space="0" w:color="auto"/>
        <w:bottom w:val="none" w:sz="0" w:space="0" w:color="auto"/>
        <w:right w:val="none" w:sz="0" w:space="0" w:color="auto"/>
      </w:divBdr>
    </w:div>
    <w:div w:id="1175224302">
      <w:bodyDiv w:val="1"/>
      <w:marLeft w:val="0"/>
      <w:marRight w:val="0"/>
      <w:marTop w:val="0"/>
      <w:marBottom w:val="0"/>
      <w:divBdr>
        <w:top w:val="none" w:sz="0" w:space="0" w:color="auto"/>
        <w:left w:val="none" w:sz="0" w:space="0" w:color="auto"/>
        <w:bottom w:val="none" w:sz="0" w:space="0" w:color="auto"/>
        <w:right w:val="none" w:sz="0" w:space="0" w:color="auto"/>
      </w:divBdr>
    </w:div>
    <w:div w:id="1207909199">
      <w:bodyDiv w:val="1"/>
      <w:marLeft w:val="0"/>
      <w:marRight w:val="0"/>
      <w:marTop w:val="0"/>
      <w:marBottom w:val="0"/>
      <w:divBdr>
        <w:top w:val="none" w:sz="0" w:space="0" w:color="auto"/>
        <w:left w:val="none" w:sz="0" w:space="0" w:color="auto"/>
        <w:bottom w:val="none" w:sz="0" w:space="0" w:color="auto"/>
        <w:right w:val="none" w:sz="0" w:space="0" w:color="auto"/>
      </w:divBdr>
    </w:div>
    <w:div w:id="1222330449">
      <w:bodyDiv w:val="1"/>
      <w:marLeft w:val="0"/>
      <w:marRight w:val="0"/>
      <w:marTop w:val="0"/>
      <w:marBottom w:val="0"/>
      <w:divBdr>
        <w:top w:val="none" w:sz="0" w:space="0" w:color="auto"/>
        <w:left w:val="none" w:sz="0" w:space="0" w:color="auto"/>
        <w:bottom w:val="none" w:sz="0" w:space="0" w:color="auto"/>
        <w:right w:val="none" w:sz="0" w:space="0" w:color="auto"/>
      </w:divBdr>
    </w:div>
    <w:div w:id="1241910747">
      <w:bodyDiv w:val="1"/>
      <w:marLeft w:val="0"/>
      <w:marRight w:val="0"/>
      <w:marTop w:val="0"/>
      <w:marBottom w:val="0"/>
      <w:divBdr>
        <w:top w:val="none" w:sz="0" w:space="0" w:color="auto"/>
        <w:left w:val="none" w:sz="0" w:space="0" w:color="auto"/>
        <w:bottom w:val="none" w:sz="0" w:space="0" w:color="auto"/>
        <w:right w:val="none" w:sz="0" w:space="0" w:color="auto"/>
      </w:divBdr>
    </w:div>
    <w:div w:id="1243418345">
      <w:bodyDiv w:val="1"/>
      <w:marLeft w:val="0"/>
      <w:marRight w:val="0"/>
      <w:marTop w:val="0"/>
      <w:marBottom w:val="0"/>
      <w:divBdr>
        <w:top w:val="none" w:sz="0" w:space="0" w:color="auto"/>
        <w:left w:val="none" w:sz="0" w:space="0" w:color="auto"/>
        <w:bottom w:val="none" w:sz="0" w:space="0" w:color="auto"/>
        <w:right w:val="none" w:sz="0" w:space="0" w:color="auto"/>
      </w:divBdr>
      <w:divsChild>
        <w:div w:id="100421814">
          <w:marLeft w:val="720"/>
          <w:marRight w:val="0"/>
          <w:marTop w:val="58"/>
          <w:marBottom w:val="0"/>
          <w:divBdr>
            <w:top w:val="none" w:sz="0" w:space="0" w:color="auto"/>
            <w:left w:val="none" w:sz="0" w:space="0" w:color="auto"/>
            <w:bottom w:val="none" w:sz="0" w:space="0" w:color="auto"/>
            <w:right w:val="none" w:sz="0" w:space="0" w:color="auto"/>
          </w:divBdr>
        </w:div>
        <w:div w:id="199519225">
          <w:marLeft w:val="720"/>
          <w:marRight w:val="0"/>
          <w:marTop w:val="58"/>
          <w:marBottom w:val="0"/>
          <w:divBdr>
            <w:top w:val="none" w:sz="0" w:space="0" w:color="auto"/>
            <w:left w:val="none" w:sz="0" w:space="0" w:color="auto"/>
            <w:bottom w:val="none" w:sz="0" w:space="0" w:color="auto"/>
            <w:right w:val="none" w:sz="0" w:space="0" w:color="auto"/>
          </w:divBdr>
        </w:div>
        <w:div w:id="1061368164">
          <w:marLeft w:val="720"/>
          <w:marRight w:val="0"/>
          <w:marTop w:val="58"/>
          <w:marBottom w:val="0"/>
          <w:divBdr>
            <w:top w:val="none" w:sz="0" w:space="0" w:color="auto"/>
            <w:left w:val="none" w:sz="0" w:space="0" w:color="auto"/>
            <w:bottom w:val="none" w:sz="0" w:space="0" w:color="auto"/>
            <w:right w:val="none" w:sz="0" w:space="0" w:color="auto"/>
          </w:divBdr>
        </w:div>
        <w:div w:id="1149133954">
          <w:marLeft w:val="720"/>
          <w:marRight w:val="0"/>
          <w:marTop w:val="58"/>
          <w:marBottom w:val="0"/>
          <w:divBdr>
            <w:top w:val="none" w:sz="0" w:space="0" w:color="auto"/>
            <w:left w:val="none" w:sz="0" w:space="0" w:color="auto"/>
            <w:bottom w:val="none" w:sz="0" w:space="0" w:color="auto"/>
            <w:right w:val="none" w:sz="0" w:space="0" w:color="auto"/>
          </w:divBdr>
        </w:div>
        <w:div w:id="2126846771">
          <w:marLeft w:val="720"/>
          <w:marRight w:val="0"/>
          <w:marTop w:val="58"/>
          <w:marBottom w:val="0"/>
          <w:divBdr>
            <w:top w:val="none" w:sz="0" w:space="0" w:color="auto"/>
            <w:left w:val="none" w:sz="0" w:space="0" w:color="auto"/>
            <w:bottom w:val="none" w:sz="0" w:space="0" w:color="auto"/>
            <w:right w:val="none" w:sz="0" w:space="0" w:color="auto"/>
          </w:divBdr>
        </w:div>
        <w:div w:id="2133937409">
          <w:marLeft w:val="720"/>
          <w:marRight w:val="0"/>
          <w:marTop w:val="58"/>
          <w:marBottom w:val="0"/>
          <w:divBdr>
            <w:top w:val="none" w:sz="0" w:space="0" w:color="auto"/>
            <w:left w:val="none" w:sz="0" w:space="0" w:color="auto"/>
            <w:bottom w:val="none" w:sz="0" w:space="0" w:color="auto"/>
            <w:right w:val="none" w:sz="0" w:space="0" w:color="auto"/>
          </w:divBdr>
        </w:div>
      </w:divsChild>
    </w:div>
    <w:div w:id="1244947870">
      <w:bodyDiv w:val="1"/>
      <w:marLeft w:val="0"/>
      <w:marRight w:val="0"/>
      <w:marTop w:val="0"/>
      <w:marBottom w:val="0"/>
      <w:divBdr>
        <w:top w:val="none" w:sz="0" w:space="0" w:color="auto"/>
        <w:left w:val="none" w:sz="0" w:space="0" w:color="auto"/>
        <w:bottom w:val="none" w:sz="0" w:space="0" w:color="auto"/>
        <w:right w:val="none" w:sz="0" w:space="0" w:color="auto"/>
      </w:divBdr>
    </w:div>
    <w:div w:id="1253583819">
      <w:bodyDiv w:val="1"/>
      <w:marLeft w:val="0"/>
      <w:marRight w:val="0"/>
      <w:marTop w:val="0"/>
      <w:marBottom w:val="0"/>
      <w:divBdr>
        <w:top w:val="none" w:sz="0" w:space="0" w:color="auto"/>
        <w:left w:val="none" w:sz="0" w:space="0" w:color="auto"/>
        <w:bottom w:val="none" w:sz="0" w:space="0" w:color="auto"/>
        <w:right w:val="none" w:sz="0" w:space="0" w:color="auto"/>
      </w:divBdr>
    </w:div>
    <w:div w:id="1257056772">
      <w:bodyDiv w:val="1"/>
      <w:marLeft w:val="0"/>
      <w:marRight w:val="0"/>
      <w:marTop w:val="0"/>
      <w:marBottom w:val="0"/>
      <w:divBdr>
        <w:top w:val="none" w:sz="0" w:space="0" w:color="auto"/>
        <w:left w:val="none" w:sz="0" w:space="0" w:color="auto"/>
        <w:bottom w:val="none" w:sz="0" w:space="0" w:color="auto"/>
        <w:right w:val="none" w:sz="0" w:space="0" w:color="auto"/>
      </w:divBdr>
    </w:div>
    <w:div w:id="1262952234">
      <w:bodyDiv w:val="1"/>
      <w:marLeft w:val="0"/>
      <w:marRight w:val="0"/>
      <w:marTop w:val="0"/>
      <w:marBottom w:val="0"/>
      <w:divBdr>
        <w:top w:val="none" w:sz="0" w:space="0" w:color="auto"/>
        <w:left w:val="none" w:sz="0" w:space="0" w:color="auto"/>
        <w:bottom w:val="none" w:sz="0" w:space="0" w:color="auto"/>
        <w:right w:val="none" w:sz="0" w:space="0" w:color="auto"/>
      </w:divBdr>
    </w:div>
    <w:div w:id="1286960046">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7443514">
      <w:bodyDiv w:val="1"/>
      <w:marLeft w:val="0"/>
      <w:marRight w:val="0"/>
      <w:marTop w:val="0"/>
      <w:marBottom w:val="0"/>
      <w:divBdr>
        <w:top w:val="none" w:sz="0" w:space="0" w:color="auto"/>
        <w:left w:val="none" w:sz="0" w:space="0" w:color="auto"/>
        <w:bottom w:val="none" w:sz="0" w:space="0" w:color="auto"/>
        <w:right w:val="none" w:sz="0" w:space="0" w:color="auto"/>
      </w:divBdr>
    </w:div>
    <w:div w:id="1311209255">
      <w:bodyDiv w:val="1"/>
      <w:marLeft w:val="0"/>
      <w:marRight w:val="0"/>
      <w:marTop w:val="0"/>
      <w:marBottom w:val="0"/>
      <w:divBdr>
        <w:top w:val="none" w:sz="0" w:space="0" w:color="auto"/>
        <w:left w:val="none" w:sz="0" w:space="0" w:color="auto"/>
        <w:bottom w:val="none" w:sz="0" w:space="0" w:color="auto"/>
        <w:right w:val="none" w:sz="0" w:space="0" w:color="auto"/>
      </w:divBdr>
    </w:div>
    <w:div w:id="1317297298">
      <w:bodyDiv w:val="1"/>
      <w:marLeft w:val="0"/>
      <w:marRight w:val="0"/>
      <w:marTop w:val="0"/>
      <w:marBottom w:val="0"/>
      <w:divBdr>
        <w:top w:val="none" w:sz="0" w:space="0" w:color="auto"/>
        <w:left w:val="none" w:sz="0" w:space="0" w:color="auto"/>
        <w:bottom w:val="none" w:sz="0" w:space="0" w:color="auto"/>
        <w:right w:val="none" w:sz="0" w:space="0" w:color="auto"/>
      </w:divBdr>
    </w:div>
    <w:div w:id="1335374475">
      <w:bodyDiv w:val="1"/>
      <w:marLeft w:val="0"/>
      <w:marRight w:val="0"/>
      <w:marTop w:val="0"/>
      <w:marBottom w:val="0"/>
      <w:divBdr>
        <w:top w:val="none" w:sz="0" w:space="0" w:color="auto"/>
        <w:left w:val="none" w:sz="0" w:space="0" w:color="auto"/>
        <w:bottom w:val="none" w:sz="0" w:space="0" w:color="auto"/>
        <w:right w:val="none" w:sz="0" w:space="0" w:color="auto"/>
      </w:divBdr>
    </w:div>
    <w:div w:id="1348409926">
      <w:bodyDiv w:val="1"/>
      <w:marLeft w:val="0"/>
      <w:marRight w:val="0"/>
      <w:marTop w:val="0"/>
      <w:marBottom w:val="0"/>
      <w:divBdr>
        <w:top w:val="none" w:sz="0" w:space="0" w:color="auto"/>
        <w:left w:val="none" w:sz="0" w:space="0" w:color="auto"/>
        <w:bottom w:val="none" w:sz="0" w:space="0" w:color="auto"/>
        <w:right w:val="none" w:sz="0" w:space="0" w:color="auto"/>
      </w:divBdr>
    </w:div>
    <w:div w:id="1351302342">
      <w:bodyDiv w:val="1"/>
      <w:marLeft w:val="0"/>
      <w:marRight w:val="0"/>
      <w:marTop w:val="0"/>
      <w:marBottom w:val="0"/>
      <w:divBdr>
        <w:top w:val="none" w:sz="0" w:space="0" w:color="auto"/>
        <w:left w:val="none" w:sz="0" w:space="0" w:color="auto"/>
        <w:bottom w:val="none" w:sz="0" w:space="0" w:color="auto"/>
        <w:right w:val="none" w:sz="0" w:space="0" w:color="auto"/>
      </w:divBdr>
    </w:div>
    <w:div w:id="1355613626">
      <w:bodyDiv w:val="1"/>
      <w:marLeft w:val="0"/>
      <w:marRight w:val="0"/>
      <w:marTop w:val="0"/>
      <w:marBottom w:val="0"/>
      <w:divBdr>
        <w:top w:val="none" w:sz="0" w:space="0" w:color="auto"/>
        <w:left w:val="none" w:sz="0" w:space="0" w:color="auto"/>
        <w:bottom w:val="none" w:sz="0" w:space="0" w:color="auto"/>
        <w:right w:val="none" w:sz="0" w:space="0" w:color="auto"/>
      </w:divBdr>
    </w:div>
    <w:div w:id="1368215439">
      <w:bodyDiv w:val="1"/>
      <w:marLeft w:val="0"/>
      <w:marRight w:val="0"/>
      <w:marTop w:val="0"/>
      <w:marBottom w:val="0"/>
      <w:divBdr>
        <w:top w:val="none" w:sz="0" w:space="0" w:color="auto"/>
        <w:left w:val="none" w:sz="0" w:space="0" w:color="auto"/>
        <w:bottom w:val="none" w:sz="0" w:space="0" w:color="auto"/>
        <w:right w:val="none" w:sz="0" w:space="0" w:color="auto"/>
      </w:divBdr>
    </w:div>
    <w:div w:id="1399667890">
      <w:bodyDiv w:val="1"/>
      <w:marLeft w:val="0"/>
      <w:marRight w:val="0"/>
      <w:marTop w:val="0"/>
      <w:marBottom w:val="0"/>
      <w:divBdr>
        <w:top w:val="none" w:sz="0" w:space="0" w:color="auto"/>
        <w:left w:val="none" w:sz="0" w:space="0" w:color="auto"/>
        <w:bottom w:val="none" w:sz="0" w:space="0" w:color="auto"/>
        <w:right w:val="none" w:sz="0" w:space="0" w:color="auto"/>
      </w:divBdr>
    </w:div>
    <w:div w:id="1403258329">
      <w:bodyDiv w:val="1"/>
      <w:marLeft w:val="0"/>
      <w:marRight w:val="0"/>
      <w:marTop w:val="0"/>
      <w:marBottom w:val="0"/>
      <w:divBdr>
        <w:top w:val="none" w:sz="0" w:space="0" w:color="auto"/>
        <w:left w:val="none" w:sz="0" w:space="0" w:color="auto"/>
        <w:bottom w:val="none" w:sz="0" w:space="0" w:color="auto"/>
        <w:right w:val="none" w:sz="0" w:space="0" w:color="auto"/>
      </w:divBdr>
    </w:div>
    <w:div w:id="1406881257">
      <w:bodyDiv w:val="1"/>
      <w:marLeft w:val="0"/>
      <w:marRight w:val="0"/>
      <w:marTop w:val="0"/>
      <w:marBottom w:val="0"/>
      <w:divBdr>
        <w:top w:val="none" w:sz="0" w:space="0" w:color="auto"/>
        <w:left w:val="none" w:sz="0" w:space="0" w:color="auto"/>
        <w:bottom w:val="none" w:sz="0" w:space="0" w:color="auto"/>
        <w:right w:val="none" w:sz="0" w:space="0" w:color="auto"/>
      </w:divBdr>
    </w:div>
    <w:div w:id="1421951438">
      <w:bodyDiv w:val="1"/>
      <w:marLeft w:val="0"/>
      <w:marRight w:val="0"/>
      <w:marTop w:val="0"/>
      <w:marBottom w:val="0"/>
      <w:divBdr>
        <w:top w:val="none" w:sz="0" w:space="0" w:color="auto"/>
        <w:left w:val="none" w:sz="0" w:space="0" w:color="auto"/>
        <w:bottom w:val="none" w:sz="0" w:space="0" w:color="auto"/>
        <w:right w:val="none" w:sz="0" w:space="0" w:color="auto"/>
      </w:divBdr>
    </w:div>
    <w:div w:id="1427460591">
      <w:bodyDiv w:val="1"/>
      <w:marLeft w:val="0"/>
      <w:marRight w:val="0"/>
      <w:marTop w:val="0"/>
      <w:marBottom w:val="0"/>
      <w:divBdr>
        <w:top w:val="none" w:sz="0" w:space="0" w:color="auto"/>
        <w:left w:val="none" w:sz="0" w:space="0" w:color="auto"/>
        <w:bottom w:val="none" w:sz="0" w:space="0" w:color="auto"/>
        <w:right w:val="none" w:sz="0" w:space="0" w:color="auto"/>
      </w:divBdr>
    </w:div>
    <w:div w:id="1434856670">
      <w:bodyDiv w:val="1"/>
      <w:marLeft w:val="0"/>
      <w:marRight w:val="0"/>
      <w:marTop w:val="0"/>
      <w:marBottom w:val="0"/>
      <w:divBdr>
        <w:top w:val="none" w:sz="0" w:space="0" w:color="auto"/>
        <w:left w:val="none" w:sz="0" w:space="0" w:color="auto"/>
        <w:bottom w:val="none" w:sz="0" w:space="0" w:color="auto"/>
        <w:right w:val="none" w:sz="0" w:space="0" w:color="auto"/>
      </w:divBdr>
    </w:div>
    <w:div w:id="1437209699">
      <w:bodyDiv w:val="1"/>
      <w:marLeft w:val="0"/>
      <w:marRight w:val="0"/>
      <w:marTop w:val="0"/>
      <w:marBottom w:val="0"/>
      <w:divBdr>
        <w:top w:val="none" w:sz="0" w:space="0" w:color="auto"/>
        <w:left w:val="none" w:sz="0" w:space="0" w:color="auto"/>
        <w:bottom w:val="none" w:sz="0" w:space="0" w:color="auto"/>
        <w:right w:val="none" w:sz="0" w:space="0" w:color="auto"/>
      </w:divBdr>
    </w:div>
    <w:div w:id="1447118863">
      <w:bodyDiv w:val="1"/>
      <w:marLeft w:val="0"/>
      <w:marRight w:val="0"/>
      <w:marTop w:val="0"/>
      <w:marBottom w:val="0"/>
      <w:divBdr>
        <w:top w:val="none" w:sz="0" w:space="0" w:color="auto"/>
        <w:left w:val="none" w:sz="0" w:space="0" w:color="auto"/>
        <w:bottom w:val="none" w:sz="0" w:space="0" w:color="auto"/>
        <w:right w:val="none" w:sz="0" w:space="0" w:color="auto"/>
      </w:divBdr>
    </w:div>
    <w:div w:id="1451168896">
      <w:bodyDiv w:val="1"/>
      <w:marLeft w:val="0"/>
      <w:marRight w:val="0"/>
      <w:marTop w:val="0"/>
      <w:marBottom w:val="0"/>
      <w:divBdr>
        <w:top w:val="none" w:sz="0" w:space="0" w:color="auto"/>
        <w:left w:val="none" w:sz="0" w:space="0" w:color="auto"/>
        <w:bottom w:val="none" w:sz="0" w:space="0" w:color="auto"/>
        <w:right w:val="none" w:sz="0" w:space="0" w:color="auto"/>
      </w:divBdr>
    </w:div>
    <w:div w:id="1457530711">
      <w:bodyDiv w:val="1"/>
      <w:marLeft w:val="0"/>
      <w:marRight w:val="0"/>
      <w:marTop w:val="0"/>
      <w:marBottom w:val="0"/>
      <w:divBdr>
        <w:top w:val="none" w:sz="0" w:space="0" w:color="auto"/>
        <w:left w:val="none" w:sz="0" w:space="0" w:color="auto"/>
        <w:bottom w:val="none" w:sz="0" w:space="0" w:color="auto"/>
        <w:right w:val="none" w:sz="0" w:space="0" w:color="auto"/>
      </w:divBdr>
    </w:div>
    <w:div w:id="1459564429">
      <w:bodyDiv w:val="1"/>
      <w:marLeft w:val="0"/>
      <w:marRight w:val="0"/>
      <w:marTop w:val="0"/>
      <w:marBottom w:val="0"/>
      <w:divBdr>
        <w:top w:val="none" w:sz="0" w:space="0" w:color="auto"/>
        <w:left w:val="none" w:sz="0" w:space="0" w:color="auto"/>
        <w:bottom w:val="none" w:sz="0" w:space="0" w:color="auto"/>
        <w:right w:val="none" w:sz="0" w:space="0" w:color="auto"/>
      </w:divBdr>
    </w:div>
    <w:div w:id="1462840322">
      <w:bodyDiv w:val="1"/>
      <w:marLeft w:val="0"/>
      <w:marRight w:val="0"/>
      <w:marTop w:val="0"/>
      <w:marBottom w:val="0"/>
      <w:divBdr>
        <w:top w:val="none" w:sz="0" w:space="0" w:color="auto"/>
        <w:left w:val="none" w:sz="0" w:space="0" w:color="auto"/>
        <w:bottom w:val="none" w:sz="0" w:space="0" w:color="auto"/>
        <w:right w:val="none" w:sz="0" w:space="0" w:color="auto"/>
      </w:divBdr>
    </w:div>
    <w:div w:id="1514226355">
      <w:bodyDiv w:val="1"/>
      <w:marLeft w:val="0"/>
      <w:marRight w:val="0"/>
      <w:marTop w:val="0"/>
      <w:marBottom w:val="0"/>
      <w:divBdr>
        <w:top w:val="none" w:sz="0" w:space="0" w:color="auto"/>
        <w:left w:val="none" w:sz="0" w:space="0" w:color="auto"/>
        <w:bottom w:val="none" w:sz="0" w:space="0" w:color="auto"/>
        <w:right w:val="none" w:sz="0" w:space="0" w:color="auto"/>
      </w:divBdr>
    </w:div>
    <w:div w:id="1516076595">
      <w:bodyDiv w:val="1"/>
      <w:marLeft w:val="0"/>
      <w:marRight w:val="0"/>
      <w:marTop w:val="0"/>
      <w:marBottom w:val="0"/>
      <w:divBdr>
        <w:top w:val="none" w:sz="0" w:space="0" w:color="auto"/>
        <w:left w:val="none" w:sz="0" w:space="0" w:color="auto"/>
        <w:bottom w:val="none" w:sz="0" w:space="0" w:color="auto"/>
        <w:right w:val="none" w:sz="0" w:space="0" w:color="auto"/>
      </w:divBdr>
    </w:div>
    <w:div w:id="1520697369">
      <w:bodyDiv w:val="1"/>
      <w:marLeft w:val="0"/>
      <w:marRight w:val="0"/>
      <w:marTop w:val="0"/>
      <w:marBottom w:val="0"/>
      <w:divBdr>
        <w:top w:val="none" w:sz="0" w:space="0" w:color="auto"/>
        <w:left w:val="none" w:sz="0" w:space="0" w:color="auto"/>
        <w:bottom w:val="none" w:sz="0" w:space="0" w:color="auto"/>
        <w:right w:val="none" w:sz="0" w:space="0" w:color="auto"/>
      </w:divBdr>
    </w:div>
    <w:div w:id="1525054622">
      <w:bodyDiv w:val="1"/>
      <w:marLeft w:val="0"/>
      <w:marRight w:val="0"/>
      <w:marTop w:val="0"/>
      <w:marBottom w:val="0"/>
      <w:divBdr>
        <w:top w:val="none" w:sz="0" w:space="0" w:color="auto"/>
        <w:left w:val="none" w:sz="0" w:space="0" w:color="auto"/>
        <w:bottom w:val="none" w:sz="0" w:space="0" w:color="auto"/>
        <w:right w:val="none" w:sz="0" w:space="0" w:color="auto"/>
      </w:divBdr>
    </w:div>
    <w:div w:id="152629137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47982806">
      <w:bodyDiv w:val="1"/>
      <w:marLeft w:val="0"/>
      <w:marRight w:val="0"/>
      <w:marTop w:val="0"/>
      <w:marBottom w:val="0"/>
      <w:divBdr>
        <w:top w:val="none" w:sz="0" w:space="0" w:color="auto"/>
        <w:left w:val="none" w:sz="0" w:space="0" w:color="auto"/>
        <w:bottom w:val="none" w:sz="0" w:space="0" w:color="auto"/>
        <w:right w:val="none" w:sz="0" w:space="0" w:color="auto"/>
      </w:divBdr>
    </w:div>
    <w:div w:id="1563642164">
      <w:bodyDiv w:val="1"/>
      <w:marLeft w:val="0"/>
      <w:marRight w:val="0"/>
      <w:marTop w:val="0"/>
      <w:marBottom w:val="0"/>
      <w:divBdr>
        <w:top w:val="none" w:sz="0" w:space="0" w:color="auto"/>
        <w:left w:val="none" w:sz="0" w:space="0" w:color="auto"/>
        <w:bottom w:val="none" w:sz="0" w:space="0" w:color="auto"/>
        <w:right w:val="none" w:sz="0" w:space="0" w:color="auto"/>
      </w:divBdr>
    </w:div>
    <w:div w:id="1572688973">
      <w:bodyDiv w:val="1"/>
      <w:marLeft w:val="0"/>
      <w:marRight w:val="0"/>
      <w:marTop w:val="0"/>
      <w:marBottom w:val="0"/>
      <w:divBdr>
        <w:top w:val="none" w:sz="0" w:space="0" w:color="auto"/>
        <w:left w:val="none" w:sz="0" w:space="0" w:color="auto"/>
        <w:bottom w:val="none" w:sz="0" w:space="0" w:color="auto"/>
        <w:right w:val="none" w:sz="0" w:space="0" w:color="auto"/>
      </w:divBdr>
    </w:div>
    <w:div w:id="1576276674">
      <w:bodyDiv w:val="1"/>
      <w:marLeft w:val="0"/>
      <w:marRight w:val="0"/>
      <w:marTop w:val="0"/>
      <w:marBottom w:val="0"/>
      <w:divBdr>
        <w:top w:val="none" w:sz="0" w:space="0" w:color="auto"/>
        <w:left w:val="none" w:sz="0" w:space="0" w:color="auto"/>
        <w:bottom w:val="none" w:sz="0" w:space="0" w:color="auto"/>
        <w:right w:val="none" w:sz="0" w:space="0" w:color="auto"/>
      </w:divBdr>
    </w:div>
    <w:div w:id="1583031571">
      <w:bodyDiv w:val="1"/>
      <w:marLeft w:val="0"/>
      <w:marRight w:val="0"/>
      <w:marTop w:val="0"/>
      <w:marBottom w:val="0"/>
      <w:divBdr>
        <w:top w:val="none" w:sz="0" w:space="0" w:color="auto"/>
        <w:left w:val="none" w:sz="0" w:space="0" w:color="auto"/>
        <w:bottom w:val="none" w:sz="0" w:space="0" w:color="auto"/>
        <w:right w:val="none" w:sz="0" w:space="0" w:color="auto"/>
      </w:divBdr>
    </w:div>
    <w:div w:id="1586380948">
      <w:bodyDiv w:val="1"/>
      <w:marLeft w:val="0"/>
      <w:marRight w:val="0"/>
      <w:marTop w:val="0"/>
      <w:marBottom w:val="0"/>
      <w:divBdr>
        <w:top w:val="none" w:sz="0" w:space="0" w:color="auto"/>
        <w:left w:val="none" w:sz="0" w:space="0" w:color="auto"/>
        <w:bottom w:val="none" w:sz="0" w:space="0" w:color="auto"/>
        <w:right w:val="none" w:sz="0" w:space="0" w:color="auto"/>
      </w:divBdr>
    </w:div>
    <w:div w:id="1594589034">
      <w:bodyDiv w:val="1"/>
      <w:marLeft w:val="0"/>
      <w:marRight w:val="0"/>
      <w:marTop w:val="0"/>
      <w:marBottom w:val="0"/>
      <w:divBdr>
        <w:top w:val="none" w:sz="0" w:space="0" w:color="auto"/>
        <w:left w:val="none" w:sz="0" w:space="0" w:color="auto"/>
        <w:bottom w:val="none" w:sz="0" w:space="0" w:color="auto"/>
        <w:right w:val="none" w:sz="0" w:space="0" w:color="auto"/>
      </w:divBdr>
    </w:div>
    <w:div w:id="1594975176">
      <w:bodyDiv w:val="1"/>
      <w:marLeft w:val="0"/>
      <w:marRight w:val="0"/>
      <w:marTop w:val="0"/>
      <w:marBottom w:val="0"/>
      <w:divBdr>
        <w:top w:val="none" w:sz="0" w:space="0" w:color="auto"/>
        <w:left w:val="none" w:sz="0" w:space="0" w:color="auto"/>
        <w:bottom w:val="none" w:sz="0" w:space="0" w:color="auto"/>
        <w:right w:val="none" w:sz="0" w:space="0" w:color="auto"/>
      </w:divBdr>
    </w:div>
    <w:div w:id="1595430709">
      <w:bodyDiv w:val="1"/>
      <w:marLeft w:val="0"/>
      <w:marRight w:val="0"/>
      <w:marTop w:val="0"/>
      <w:marBottom w:val="0"/>
      <w:divBdr>
        <w:top w:val="none" w:sz="0" w:space="0" w:color="auto"/>
        <w:left w:val="none" w:sz="0" w:space="0" w:color="auto"/>
        <w:bottom w:val="none" w:sz="0" w:space="0" w:color="auto"/>
        <w:right w:val="none" w:sz="0" w:space="0" w:color="auto"/>
      </w:divBdr>
    </w:div>
    <w:div w:id="1599025138">
      <w:bodyDiv w:val="1"/>
      <w:marLeft w:val="0"/>
      <w:marRight w:val="0"/>
      <w:marTop w:val="0"/>
      <w:marBottom w:val="0"/>
      <w:divBdr>
        <w:top w:val="none" w:sz="0" w:space="0" w:color="auto"/>
        <w:left w:val="none" w:sz="0" w:space="0" w:color="auto"/>
        <w:bottom w:val="none" w:sz="0" w:space="0" w:color="auto"/>
        <w:right w:val="none" w:sz="0" w:space="0" w:color="auto"/>
      </w:divBdr>
    </w:div>
    <w:div w:id="1603564712">
      <w:bodyDiv w:val="1"/>
      <w:marLeft w:val="0"/>
      <w:marRight w:val="0"/>
      <w:marTop w:val="0"/>
      <w:marBottom w:val="0"/>
      <w:divBdr>
        <w:top w:val="none" w:sz="0" w:space="0" w:color="auto"/>
        <w:left w:val="none" w:sz="0" w:space="0" w:color="auto"/>
        <w:bottom w:val="none" w:sz="0" w:space="0" w:color="auto"/>
        <w:right w:val="none" w:sz="0" w:space="0" w:color="auto"/>
      </w:divBdr>
    </w:div>
    <w:div w:id="1607232775">
      <w:bodyDiv w:val="1"/>
      <w:marLeft w:val="0"/>
      <w:marRight w:val="0"/>
      <w:marTop w:val="0"/>
      <w:marBottom w:val="0"/>
      <w:divBdr>
        <w:top w:val="none" w:sz="0" w:space="0" w:color="auto"/>
        <w:left w:val="none" w:sz="0" w:space="0" w:color="auto"/>
        <w:bottom w:val="none" w:sz="0" w:space="0" w:color="auto"/>
        <w:right w:val="none" w:sz="0" w:space="0" w:color="auto"/>
      </w:divBdr>
    </w:div>
    <w:div w:id="1618442456">
      <w:bodyDiv w:val="1"/>
      <w:marLeft w:val="0"/>
      <w:marRight w:val="0"/>
      <w:marTop w:val="0"/>
      <w:marBottom w:val="0"/>
      <w:divBdr>
        <w:top w:val="none" w:sz="0" w:space="0" w:color="auto"/>
        <w:left w:val="none" w:sz="0" w:space="0" w:color="auto"/>
        <w:bottom w:val="none" w:sz="0" w:space="0" w:color="auto"/>
        <w:right w:val="none" w:sz="0" w:space="0" w:color="auto"/>
      </w:divBdr>
    </w:div>
    <w:div w:id="1620912989">
      <w:bodyDiv w:val="1"/>
      <w:marLeft w:val="0"/>
      <w:marRight w:val="0"/>
      <w:marTop w:val="0"/>
      <w:marBottom w:val="0"/>
      <w:divBdr>
        <w:top w:val="none" w:sz="0" w:space="0" w:color="auto"/>
        <w:left w:val="none" w:sz="0" w:space="0" w:color="auto"/>
        <w:bottom w:val="none" w:sz="0" w:space="0" w:color="auto"/>
        <w:right w:val="none" w:sz="0" w:space="0" w:color="auto"/>
      </w:divBdr>
    </w:div>
    <w:div w:id="1622572073">
      <w:bodyDiv w:val="1"/>
      <w:marLeft w:val="0"/>
      <w:marRight w:val="0"/>
      <w:marTop w:val="0"/>
      <w:marBottom w:val="0"/>
      <w:divBdr>
        <w:top w:val="none" w:sz="0" w:space="0" w:color="auto"/>
        <w:left w:val="none" w:sz="0" w:space="0" w:color="auto"/>
        <w:bottom w:val="none" w:sz="0" w:space="0" w:color="auto"/>
        <w:right w:val="none" w:sz="0" w:space="0" w:color="auto"/>
      </w:divBdr>
    </w:div>
    <w:div w:id="1644458132">
      <w:bodyDiv w:val="1"/>
      <w:marLeft w:val="0"/>
      <w:marRight w:val="0"/>
      <w:marTop w:val="0"/>
      <w:marBottom w:val="0"/>
      <w:divBdr>
        <w:top w:val="none" w:sz="0" w:space="0" w:color="auto"/>
        <w:left w:val="none" w:sz="0" w:space="0" w:color="auto"/>
        <w:bottom w:val="none" w:sz="0" w:space="0" w:color="auto"/>
        <w:right w:val="none" w:sz="0" w:space="0" w:color="auto"/>
      </w:divBdr>
    </w:div>
    <w:div w:id="1645312596">
      <w:bodyDiv w:val="1"/>
      <w:marLeft w:val="0"/>
      <w:marRight w:val="0"/>
      <w:marTop w:val="0"/>
      <w:marBottom w:val="0"/>
      <w:divBdr>
        <w:top w:val="none" w:sz="0" w:space="0" w:color="auto"/>
        <w:left w:val="none" w:sz="0" w:space="0" w:color="auto"/>
        <w:bottom w:val="none" w:sz="0" w:space="0" w:color="auto"/>
        <w:right w:val="none" w:sz="0" w:space="0" w:color="auto"/>
      </w:divBdr>
    </w:div>
    <w:div w:id="1654723754">
      <w:bodyDiv w:val="1"/>
      <w:marLeft w:val="0"/>
      <w:marRight w:val="0"/>
      <w:marTop w:val="0"/>
      <w:marBottom w:val="0"/>
      <w:divBdr>
        <w:top w:val="none" w:sz="0" w:space="0" w:color="auto"/>
        <w:left w:val="none" w:sz="0" w:space="0" w:color="auto"/>
        <w:bottom w:val="none" w:sz="0" w:space="0" w:color="auto"/>
        <w:right w:val="none" w:sz="0" w:space="0" w:color="auto"/>
      </w:divBdr>
    </w:div>
    <w:div w:id="1667318498">
      <w:bodyDiv w:val="1"/>
      <w:marLeft w:val="0"/>
      <w:marRight w:val="0"/>
      <w:marTop w:val="0"/>
      <w:marBottom w:val="0"/>
      <w:divBdr>
        <w:top w:val="none" w:sz="0" w:space="0" w:color="auto"/>
        <w:left w:val="none" w:sz="0" w:space="0" w:color="auto"/>
        <w:bottom w:val="none" w:sz="0" w:space="0" w:color="auto"/>
        <w:right w:val="none" w:sz="0" w:space="0" w:color="auto"/>
      </w:divBdr>
    </w:div>
    <w:div w:id="1675376435">
      <w:bodyDiv w:val="1"/>
      <w:marLeft w:val="0"/>
      <w:marRight w:val="0"/>
      <w:marTop w:val="0"/>
      <w:marBottom w:val="0"/>
      <w:divBdr>
        <w:top w:val="none" w:sz="0" w:space="0" w:color="auto"/>
        <w:left w:val="none" w:sz="0" w:space="0" w:color="auto"/>
        <w:bottom w:val="none" w:sz="0" w:space="0" w:color="auto"/>
        <w:right w:val="none" w:sz="0" w:space="0" w:color="auto"/>
      </w:divBdr>
      <w:divsChild>
        <w:div w:id="342903283">
          <w:marLeft w:val="0"/>
          <w:marRight w:val="0"/>
          <w:marTop w:val="0"/>
          <w:marBottom w:val="0"/>
          <w:divBdr>
            <w:top w:val="none" w:sz="0" w:space="0" w:color="auto"/>
            <w:left w:val="none" w:sz="0" w:space="0" w:color="auto"/>
            <w:bottom w:val="none" w:sz="0" w:space="0" w:color="auto"/>
            <w:right w:val="none" w:sz="0" w:space="0" w:color="auto"/>
          </w:divBdr>
        </w:div>
        <w:div w:id="1931546609">
          <w:marLeft w:val="0"/>
          <w:marRight w:val="0"/>
          <w:marTop w:val="0"/>
          <w:marBottom w:val="0"/>
          <w:divBdr>
            <w:top w:val="none" w:sz="0" w:space="0" w:color="auto"/>
            <w:left w:val="none" w:sz="0" w:space="0" w:color="auto"/>
            <w:bottom w:val="none" w:sz="0" w:space="0" w:color="auto"/>
            <w:right w:val="none" w:sz="0" w:space="0" w:color="auto"/>
          </w:divBdr>
        </w:div>
        <w:div w:id="2144275923">
          <w:marLeft w:val="0"/>
          <w:marRight w:val="0"/>
          <w:marTop w:val="0"/>
          <w:marBottom w:val="0"/>
          <w:divBdr>
            <w:top w:val="none" w:sz="0" w:space="0" w:color="auto"/>
            <w:left w:val="none" w:sz="0" w:space="0" w:color="auto"/>
            <w:bottom w:val="none" w:sz="0" w:space="0" w:color="auto"/>
            <w:right w:val="none" w:sz="0" w:space="0" w:color="auto"/>
          </w:divBdr>
        </w:div>
      </w:divsChild>
    </w:div>
    <w:div w:id="1678002940">
      <w:bodyDiv w:val="1"/>
      <w:marLeft w:val="0"/>
      <w:marRight w:val="0"/>
      <w:marTop w:val="0"/>
      <w:marBottom w:val="0"/>
      <w:divBdr>
        <w:top w:val="none" w:sz="0" w:space="0" w:color="auto"/>
        <w:left w:val="none" w:sz="0" w:space="0" w:color="auto"/>
        <w:bottom w:val="none" w:sz="0" w:space="0" w:color="auto"/>
        <w:right w:val="none" w:sz="0" w:space="0" w:color="auto"/>
      </w:divBdr>
    </w:div>
    <w:div w:id="1686979312">
      <w:bodyDiv w:val="1"/>
      <w:marLeft w:val="0"/>
      <w:marRight w:val="0"/>
      <w:marTop w:val="0"/>
      <w:marBottom w:val="0"/>
      <w:divBdr>
        <w:top w:val="none" w:sz="0" w:space="0" w:color="auto"/>
        <w:left w:val="none" w:sz="0" w:space="0" w:color="auto"/>
        <w:bottom w:val="none" w:sz="0" w:space="0" w:color="auto"/>
        <w:right w:val="none" w:sz="0" w:space="0" w:color="auto"/>
      </w:divBdr>
    </w:div>
    <w:div w:id="1688405920">
      <w:bodyDiv w:val="1"/>
      <w:marLeft w:val="0"/>
      <w:marRight w:val="0"/>
      <w:marTop w:val="0"/>
      <w:marBottom w:val="0"/>
      <w:divBdr>
        <w:top w:val="none" w:sz="0" w:space="0" w:color="auto"/>
        <w:left w:val="none" w:sz="0" w:space="0" w:color="auto"/>
        <w:bottom w:val="none" w:sz="0" w:space="0" w:color="auto"/>
        <w:right w:val="none" w:sz="0" w:space="0" w:color="auto"/>
      </w:divBdr>
    </w:div>
    <w:div w:id="1695840066">
      <w:bodyDiv w:val="1"/>
      <w:marLeft w:val="0"/>
      <w:marRight w:val="0"/>
      <w:marTop w:val="0"/>
      <w:marBottom w:val="0"/>
      <w:divBdr>
        <w:top w:val="none" w:sz="0" w:space="0" w:color="auto"/>
        <w:left w:val="none" w:sz="0" w:space="0" w:color="auto"/>
        <w:bottom w:val="none" w:sz="0" w:space="0" w:color="auto"/>
        <w:right w:val="none" w:sz="0" w:space="0" w:color="auto"/>
      </w:divBdr>
    </w:div>
    <w:div w:id="1725833070">
      <w:bodyDiv w:val="1"/>
      <w:marLeft w:val="0"/>
      <w:marRight w:val="0"/>
      <w:marTop w:val="0"/>
      <w:marBottom w:val="0"/>
      <w:divBdr>
        <w:top w:val="none" w:sz="0" w:space="0" w:color="auto"/>
        <w:left w:val="none" w:sz="0" w:space="0" w:color="auto"/>
        <w:bottom w:val="none" w:sz="0" w:space="0" w:color="auto"/>
        <w:right w:val="none" w:sz="0" w:space="0" w:color="auto"/>
      </w:divBdr>
    </w:div>
    <w:div w:id="1727682661">
      <w:bodyDiv w:val="1"/>
      <w:marLeft w:val="0"/>
      <w:marRight w:val="0"/>
      <w:marTop w:val="0"/>
      <w:marBottom w:val="0"/>
      <w:divBdr>
        <w:top w:val="none" w:sz="0" w:space="0" w:color="auto"/>
        <w:left w:val="none" w:sz="0" w:space="0" w:color="auto"/>
        <w:bottom w:val="none" w:sz="0" w:space="0" w:color="auto"/>
        <w:right w:val="none" w:sz="0" w:space="0" w:color="auto"/>
      </w:divBdr>
    </w:div>
    <w:div w:id="1731880034">
      <w:bodyDiv w:val="1"/>
      <w:marLeft w:val="0"/>
      <w:marRight w:val="0"/>
      <w:marTop w:val="0"/>
      <w:marBottom w:val="0"/>
      <w:divBdr>
        <w:top w:val="none" w:sz="0" w:space="0" w:color="auto"/>
        <w:left w:val="none" w:sz="0" w:space="0" w:color="auto"/>
        <w:bottom w:val="none" w:sz="0" w:space="0" w:color="auto"/>
        <w:right w:val="none" w:sz="0" w:space="0" w:color="auto"/>
      </w:divBdr>
    </w:div>
    <w:div w:id="1737625763">
      <w:bodyDiv w:val="1"/>
      <w:marLeft w:val="0"/>
      <w:marRight w:val="0"/>
      <w:marTop w:val="0"/>
      <w:marBottom w:val="0"/>
      <w:divBdr>
        <w:top w:val="none" w:sz="0" w:space="0" w:color="auto"/>
        <w:left w:val="none" w:sz="0" w:space="0" w:color="auto"/>
        <w:bottom w:val="none" w:sz="0" w:space="0" w:color="auto"/>
        <w:right w:val="none" w:sz="0" w:space="0" w:color="auto"/>
      </w:divBdr>
    </w:div>
    <w:div w:id="1737973869">
      <w:bodyDiv w:val="1"/>
      <w:marLeft w:val="0"/>
      <w:marRight w:val="0"/>
      <w:marTop w:val="0"/>
      <w:marBottom w:val="0"/>
      <w:divBdr>
        <w:top w:val="none" w:sz="0" w:space="0" w:color="auto"/>
        <w:left w:val="none" w:sz="0" w:space="0" w:color="auto"/>
        <w:bottom w:val="none" w:sz="0" w:space="0" w:color="auto"/>
        <w:right w:val="none" w:sz="0" w:space="0" w:color="auto"/>
      </w:divBdr>
    </w:div>
    <w:div w:id="1743873226">
      <w:bodyDiv w:val="1"/>
      <w:marLeft w:val="0"/>
      <w:marRight w:val="0"/>
      <w:marTop w:val="0"/>
      <w:marBottom w:val="0"/>
      <w:divBdr>
        <w:top w:val="none" w:sz="0" w:space="0" w:color="auto"/>
        <w:left w:val="none" w:sz="0" w:space="0" w:color="auto"/>
        <w:bottom w:val="none" w:sz="0" w:space="0" w:color="auto"/>
        <w:right w:val="none" w:sz="0" w:space="0" w:color="auto"/>
      </w:divBdr>
    </w:div>
    <w:div w:id="1756627214">
      <w:bodyDiv w:val="1"/>
      <w:marLeft w:val="0"/>
      <w:marRight w:val="0"/>
      <w:marTop w:val="0"/>
      <w:marBottom w:val="0"/>
      <w:divBdr>
        <w:top w:val="none" w:sz="0" w:space="0" w:color="auto"/>
        <w:left w:val="none" w:sz="0" w:space="0" w:color="auto"/>
        <w:bottom w:val="none" w:sz="0" w:space="0" w:color="auto"/>
        <w:right w:val="none" w:sz="0" w:space="0" w:color="auto"/>
      </w:divBdr>
    </w:div>
    <w:div w:id="1767270361">
      <w:bodyDiv w:val="1"/>
      <w:marLeft w:val="0"/>
      <w:marRight w:val="0"/>
      <w:marTop w:val="0"/>
      <w:marBottom w:val="0"/>
      <w:divBdr>
        <w:top w:val="none" w:sz="0" w:space="0" w:color="auto"/>
        <w:left w:val="none" w:sz="0" w:space="0" w:color="auto"/>
        <w:bottom w:val="none" w:sz="0" w:space="0" w:color="auto"/>
        <w:right w:val="none" w:sz="0" w:space="0" w:color="auto"/>
      </w:divBdr>
    </w:div>
    <w:div w:id="1777795970">
      <w:bodyDiv w:val="1"/>
      <w:marLeft w:val="0"/>
      <w:marRight w:val="0"/>
      <w:marTop w:val="0"/>
      <w:marBottom w:val="0"/>
      <w:divBdr>
        <w:top w:val="none" w:sz="0" w:space="0" w:color="auto"/>
        <w:left w:val="none" w:sz="0" w:space="0" w:color="auto"/>
        <w:bottom w:val="none" w:sz="0" w:space="0" w:color="auto"/>
        <w:right w:val="none" w:sz="0" w:space="0" w:color="auto"/>
      </w:divBdr>
    </w:div>
    <w:div w:id="1784222841">
      <w:bodyDiv w:val="1"/>
      <w:marLeft w:val="0"/>
      <w:marRight w:val="0"/>
      <w:marTop w:val="0"/>
      <w:marBottom w:val="0"/>
      <w:divBdr>
        <w:top w:val="none" w:sz="0" w:space="0" w:color="auto"/>
        <w:left w:val="none" w:sz="0" w:space="0" w:color="auto"/>
        <w:bottom w:val="none" w:sz="0" w:space="0" w:color="auto"/>
        <w:right w:val="none" w:sz="0" w:space="0" w:color="auto"/>
      </w:divBdr>
    </w:div>
    <w:div w:id="1788230583">
      <w:bodyDiv w:val="1"/>
      <w:marLeft w:val="0"/>
      <w:marRight w:val="0"/>
      <w:marTop w:val="0"/>
      <w:marBottom w:val="0"/>
      <w:divBdr>
        <w:top w:val="none" w:sz="0" w:space="0" w:color="auto"/>
        <w:left w:val="none" w:sz="0" w:space="0" w:color="auto"/>
        <w:bottom w:val="none" w:sz="0" w:space="0" w:color="auto"/>
        <w:right w:val="none" w:sz="0" w:space="0" w:color="auto"/>
      </w:divBdr>
    </w:div>
    <w:div w:id="1796173267">
      <w:bodyDiv w:val="1"/>
      <w:marLeft w:val="0"/>
      <w:marRight w:val="0"/>
      <w:marTop w:val="0"/>
      <w:marBottom w:val="0"/>
      <w:divBdr>
        <w:top w:val="none" w:sz="0" w:space="0" w:color="auto"/>
        <w:left w:val="none" w:sz="0" w:space="0" w:color="auto"/>
        <w:bottom w:val="none" w:sz="0" w:space="0" w:color="auto"/>
        <w:right w:val="none" w:sz="0" w:space="0" w:color="auto"/>
      </w:divBdr>
    </w:div>
    <w:div w:id="1798404237">
      <w:bodyDiv w:val="1"/>
      <w:marLeft w:val="0"/>
      <w:marRight w:val="0"/>
      <w:marTop w:val="0"/>
      <w:marBottom w:val="0"/>
      <w:divBdr>
        <w:top w:val="none" w:sz="0" w:space="0" w:color="auto"/>
        <w:left w:val="none" w:sz="0" w:space="0" w:color="auto"/>
        <w:bottom w:val="none" w:sz="0" w:space="0" w:color="auto"/>
        <w:right w:val="none" w:sz="0" w:space="0" w:color="auto"/>
      </w:divBdr>
    </w:div>
    <w:div w:id="1799302731">
      <w:bodyDiv w:val="1"/>
      <w:marLeft w:val="0"/>
      <w:marRight w:val="0"/>
      <w:marTop w:val="0"/>
      <w:marBottom w:val="0"/>
      <w:divBdr>
        <w:top w:val="none" w:sz="0" w:space="0" w:color="auto"/>
        <w:left w:val="none" w:sz="0" w:space="0" w:color="auto"/>
        <w:bottom w:val="none" w:sz="0" w:space="0" w:color="auto"/>
        <w:right w:val="none" w:sz="0" w:space="0" w:color="auto"/>
      </w:divBdr>
    </w:div>
    <w:div w:id="1803303209">
      <w:bodyDiv w:val="1"/>
      <w:marLeft w:val="0"/>
      <w:marRight w:val="0"/>
      <w:marTop w:val="0"/>
      <w:marBottom w:val="0"/>
      <w:divBdr>
        <w:top w:val="none" w:sz="0" w:space="0" w:color="auto"/>
        <w:left w:val="none" w:sz="0" w:space="0" w:color="auto"/>
        <w:bottom w:val="none" w:sz="0" w:space="0" w:color="auto"/>
        <w:right w:val="none" w:sz="0" w:space="0" w:color="auto"/>
      </w:divBdr>
    </w:div>
    <w:div w:id="1817411031">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5878155">
      <w:bodyDiv w:val="1"/>
      <w:marLeft w:val="0"/>
      <w:marRight w:val="0"/>
      <w:marTop w:val="0"/>
      <w:marBottom w:val="0"/>
      <w:divBdr>
        <w:top w:val="none" w:sz="0" w:space="0" w:color="auto"/>
        <w:left w:val="none" w:sz="0" w:space="0" w:color="auto"/>
        <w:bottom w:val="none" w:sz="0" w:space="0" w:color="auto"/>
        <w:right w:val="none" w:sz="0" w:space="0" w:color="auto"/>
      </w:divBdr>
    </w:div>
    <w:div w:id="1843665529">
      <w:bodyDiv w:val="1"/>
      <w:marLeft w:val="0"/>
      <w:marRight w:val="0"/>
      <w:marTop w:val="0"/>
      <w:marBottom w:val="0"/>
      <w:divBdr>
        <w:top w:val="none" w:sz="0" w:space="0" w:color="auto"/>
        <w:left w:val="none" w:sz="0" w:space="0" w:color="auto"/>
        <w:bottom w:val="none" w:sz="0" w:space="0" w:color="auto"/>
        <w:right w:val="none" w:sz="0" w:space="0" w:color="auto"/>
      </w:divBdr>
    </w:div>
    <w:div w:id="1847398574">
      <w:bodyDiv w:val="1"/>
      <w:marLeft w:val="0"/>
      <w:marRight w:val="0"/>
      <w:marTop w:val="0"/>
      <w:marBottom w:val="0"/>
      <w:divBdr>
        <w:top w:val="none" w:sz="0" w:space="0" w:color="auto"/>
        <w:left w:val="none" w:sz="0" w:space="0" w:color="auto"/>
        <w:bottom w:val="none" w:sz="0" w:space="0" w:color="auto"/>
        <w:right w:val="none" w:sz="0" w:space="0" w:color="auto"/>
      </w:divBdr>
    </w:div>
    <w:div w:id="1863545088">
      <w:bodyDiv w:val="1"/>
      <w:marLeft w:val="0"/>
      <w:marRight w:val="0"/>
      <w:marTop w:val="0"/>
      <w:marBottom w:val="0"/>
      <w:divBdr>
        <w:top w:val="none" w:sz="0" w:space="0" w:color="auto"/>
        <w:left w:val="none" w:sz="0" w:space="0" w:color="auto"/>
        <w:bottom w:val="none" w:sz="0" w:space="0" w:color="auto"/>
        <w:right w:val="none" w:sz="0" w:space="0" w:color="auto"/>
      </w:divBdr>
    </w:div>
    <w:div w:id="1864054743">
      <w:bodyDiv w:val="1"/>
      <w:marLeft w:val="0"/>
      <w:marRight w:val="0"/>
      <w:marTop w:val="0"/>
      <w:marBottom w:val="0"/>
      <w:divBdr>
        <w:top w:val="none" w:sz="0" w:space="0" w:color="auto"/>
        <w:left w:val="none" w:sz="0" w:space="0" w:color="auto"/>
        <w:bottom w:val="none" w:sz="0" w:space="0" w:color="auto"/>
        <w:right w:val="none" w:sz="0" w:space="0" w:color="auto"/>
      </w:divBdr>
    </w:div>
    <w:div w:id="1866097820">
      <w:bodyDiv w:val="1"/>
      <w:marLeft w:val="0"/>
      <w:marRight w:val="0"/>
      <w:marTop w:val="0"/>
      <w:marBottom w:val="0"/>
      <w:divBdr>
        <w:top w:val="none" w:sz="0" w:space="0" w:color="auto"/>
        <w:left w:val="none" w:sz="0" w:space="0" w:color="auto"/>
        <w:bottom w:val="none" w:sz="0" w:space="0" w:color="auto"/>
        <w:right w:val="none" w:sz="0" w:space="0" w:color="auto"/>
      </w:divBdr>
    </w:div>
    <w:div w:id="1868642835">
      <w:bodyDiv w:val="1"/>
      <w:marLeft w:val="0"/>
      <w:marRight w:val="0"/>
      <w:marTop w:val="0"/>
      <w:marBottom w:val="0"/>
      <w:divBdr>
        <w:top w:val="none" w:sz="0" w:space="0" w:color="auto"/>
        <w:left w:val="none" w:sz="0" w:space="0" w:color="auto"/>
        <w:bottom w:val="none" w:sz="0" w:space="0" w:color="auto"/>
        <w:right w:val="none" w:sz="0" w:space="0" w:color="auto"/>
      </w:divBdr>
    </w:div>
    <w:div w:id="1869025923">
      <w:bodyDiv w:val="1"/>
      <w:marLeft w:val="0"/>
      <w:marRight w:val="0"/>
      <w:marTop w:val="0"/>
      <w:marBottom w:val="0"/>
      <w:divBdr>
        <w:top w:val="none" w:sz="0" w:space="0" w:color="auto"/>
        <w:left w:val="none" w:sz="0" w:space="0" w:color="auto"/>
        <w:bottom w:val="none" w:sz="0" w:space="0" w:color="auto"/>
        <w:right w:val="none" w:sz="0" w:space="0" w:color="auto"/>
      </w:divBdr>
    </w:div>
    <w:div w:id="1892376160">
      <w:bodyDiv w:val="1"/>
      <w:marLeft w:val="0"/>
      <w:marRight w:val="0"/>
      <w:marTop w:val="0"/>
      <w:marBottom w:val="0"/>
      <w:divBdr>
        <w:top w:val="none" w:sz="0" w:space="0" w:color="auto"/>
        <w:left w:val="none" w:sz="0" w:space="0" w:color="auto"/>
        <w:bottom w:val="none" w:sz="0" w:space="0" w:color="auto"/>
        <w:right w:val="none" w:sz="0" w:space="0" w:color="auto"/>
      </w:divBdr>
    </w:div>
    <w:div w:id="1897887143">
      <w:bodyDiv w:val="1"/>
      <w:marLeft w:val="0"/>
      <w:marRight w:val="0"/>
      <w:marTop w:val="0"/>
      <w:marBottom w:val="0"/>
      <w:divBdr>
        <w:top w:val="none" w:sz="0" w:space="0" w:color="auto"/>
        <w:left w:val="none" w:sz="0" w:space="0" w:color="auto"/>
        <w:bottom w:val="none" w:sz="0" w:space="0" w:color="auto"/>
        <w:right w:val="none" w:sz="0" w:space="0" w:color="auto"/>
      </w:divBdr>
    </w:div>
    <w:div w:id="1904370100">
      <w:bodyDiv w:val="1"/>
      <w:marLeft w:val="0"/>
      <w:marRight w:val="0"/>
      <w:marTop w:val="0"/>
      <w:marBottom w:val="0"/>
      <w:divBdr>
        <w:top w:val="none" w:sz="0" w:space="0" w:color="auto"/>
        <w:left w:val="none" w:sz="0" w:space="0" w:color="auto"/>
        <w:bottom w:val="none" w:sz="0" w:space="0" w:color="auto"/>
        <w:right w:val="none" w:sz="0" w:space="0" w:color="auto"/>
      </w:divBdr>
    </w:div>
    <w:div w:id="1927422645">
      <w:bodyDiv w:val="1"/>
      <w:marLeft w:val="0"/>
      <w:marRight w:val="0"/>
      <w:marTop w:val="0"/>
      <w:marBottom w:val="0"/>
      <w:divBdr>
        <w:top w:val="none" w:sz="0" w:space="0" w:color="auto"/>
        <w:left w:val="none" w:sz="0" w:space="0" w:color="auto"/>
        <w:bottom w:val="none" w:sz="0" w:space="0" w:color="auto"/>
        <w:right w:val="none" w:sz="0" w:space="0" w:color="auto"/>
      </w:divBdr>
    </w:div>
    <w:div w:id="1930575951">
      <w:bodyDiv w:val="1"/>
      <w:marLeft w:val="0"/>
      <w:marRight w:val="0"/>
      <w:marTop w:val="0"/>
      <w:marBottom w:val="0"/>
      <w:divBdr>
        <w:top w:val="none" w:sz="0" w:space="0" w:color="auto"/>
        <w:left w:val="none" w:sz="0" w:space="0" w:color="auto"/>
        <w:bottom w:val="none" w:sz="0" w:space="0" w:color="auto"/>
        <w:right w:val="none" w:sz="0" w:space="0" w:color="auto"/>
      </w:divBdr>
    </w:div>
    <w:div w:id="1932735534">
      <w:bodyDiv w:val="1"/>
      <w:marLeft w:val="0"/>
      <w:marRight w:val="0"/>
      <w:marTop w:val="0"/>
      <w:marBottom w:val="0"/>
      <w:divBdr>
        <w:top w:val="none" w:sz="0" w:space="0" w:color="auto"/>
        <w:left w:val="none" w:sz="0" w:space="0" w:color="auto"/>
        <w:bottom w:val="none" w:sz="0" w:space="0" w:color="auto"/>
        <w:right w:val="none" w:sz="0" w:space="0" w:color="auto"/>
      </w:divBdr>
    </w:div>
    <w:div w:id="1949122315">
      <w:bodyDiv w:val="1"/>
      <w:marLeft w:val="0"/>
      <w:marRight w:val="0"/>
      <w:marTop w:val="0"/>
      <w:marBottom w:val="0"/>
      <w:divBdr>
        <w:top w:val="none" w:sz="0" w:space="0" w:color="auto"/>
        <w:left w:val="none" w:sz="0" w:space="0" w:color="auto"/>
        <w:bottom w:val="none" w:sz="0" w:space="0" w:color="auto"/>
        <w:right w:val="none" w:sz="0" w:space="0" w:color="auto"/>
      </w:divBdr>
    </w:div>
    <w:div w:id="1965503647">
      <w:bodyDiv w:val="1"/>
      <w:marLeft w:val="0"/>
      <w:marRight w:val="0"/>
      <w:marTop w:val="0"/>
      <w:marBottom w:val="0"/>
      <w:divBdr>
        <w:top w:val="none" w:sz="0" w:space="0" w:color="auto"/>
        <w:left w:val="none" w:sz="0" w:space="0" w:color="auto"/>
        <w:bottom w:val="none" w:sz="0" w:space="0" w:color="auto"/>
        <w:right w:val="none" w:sz="0" w:space="0" w:color="auto"/>
      </w:divBdr>
      <w:divsChild>
        <w:div w:id="210578512">
          <w:marLeft w:val="0"/>
          <w:marRight w:val="0"/>
          <w:marTop w:val="0"/>
          <w:marBottom w:val="0"/>
          <w:divBdr>
            <w:top w:val="none" w:sz="0" w:space="0" w:color="auto"/>
            <w:left w:val="none" w:sz="0" w:space="0" w:color="auto"/>
            <w:bottom w:val="none" w:sz="0" w:space="0" w:color="auto"/>
            <w:right w:val="none" w:sz="0" w:space="0" w:color="auto"/>
          </w:divBdr>
        </w:div>
        <w:div w:id="220600048">
          <w:marLeft w:val="0"/>
          <w:marRight w:val="0"/>
          <w:marTop w:val="0"/>
          <w:marBottom w:val="0"/>
          <w:divBdr>
            <w:top w:val="none" w:sz="0" w:space="0" w:color="auto"/>
            <w:left w:val="none" w:sz="0" w:space="0" w:color="auto"/>
            <w:bottom w:val="none" w:sz="0" w:space="0" w:color="auto"/>
            <w:right w:val="none" w:sz="0" w:space="0" w:color="auto"/>
          </w:divBdr>
        </w:div>
      </w:divsChild>
    </w:div>
    <w:div w:id="1997568223">
      <w:bodyDiv w:val="1"/>
      <w:marLeft w:val="0"/>
      <w:marRight w:val="0"/>
      <w:marTop w:val="0"/>
      <w:marBottom w:val="0"/>
      <w:divBdr>
        <w:top w:val="none" w:sz="0" w:space="0" w:color="auto"/>
        <w:left w:val="none" w:sz="0" w:space="0" w:color="auto"/>
        <w:bottom w:val="none" w:sz="0" w:space="0" w:color="auto"/>
        <w:right w:val="none" w:sz="0" w:space="0" w:color="auto"/>
      </w:divBdr>
      <w:divsChild>
        <w:div w:id="1107458106">
          <w:marLeft w:val="0"/>
          <w:marRight w:val="0"/>
          <w:marTop w:val="0"/>
          <w:marBottom w:val="0"/>
          <w:divBdr>
            <w:top w:val="none" w:sz="0" w:space="0" w:color="auto"/>
            <w:left w:val="none" w:sz="0" w:space="0" w:color="auto"/>
            <w:bottom w:val="none" w:sz="0" w:space="0" w:color="auto"/>
            <w:right w:val="none" w:sz="0" w:space="0" w:color="auto"/>
          </w:divBdr>
        </w:div>
        <w:div w:id="2013678770">
          <w:marLeft w:val="0"/>
          <w:marRight w:val="0"/>
          <w:marTop w:val="0"/>
          <w:marBottom w:val="0"/>
          <w:divBdr>
            <w:top w:val="none" w:sz="0" w:space="0" w:color="auto"/>
            <w:left w:val="none" w:sz="0" w:space="0" w:color="auto"/>
            <w:bottom w:val="none" w:sz="0" w:space="0" w:color="auto"/>
            <w:right w:val="none" w:sz="0" w:space="0" w:color="auto"/>
          </w:divBdr>
        </w:div>
        <w:div w:id="2034187176">
          <w:marLeft w:val="0"/>
          <w:marRight w:val="0"/>
          <w:marTop w:val="0"/>
          <w:marBottom w:val="0"/>
          <w:divBdr>
            <w:top w:val="none" w:sz="0" w:space="0" w:color="auto"/>
            <w:left w:val="none" w:sz="0" w:space="0" w:color="auto"/>
            <w:bottom w:val="none" w:sz="0" w:space="0" w:color="auto"/>
            <w:right w:val="none" w:sz="0" w:space="0" w:color="auto"/>
          </w:divBdr>
        </w:div>
      </w:divsChild>
    </w:div>
    <w:div w:id="2001542259">
      <w:bodyDiv w:val="1"/>
      <w:marLeft w:val="0"/>
      <w:marRight w:val="0"/>
      <w:marTop w:val="0"/>
      <w:marBottom w:val="0"/>
      <w:divBdr>
        <w:top w:val="none" w:sz="0" w:space="0" w:color="auto"/>
        <w:left w:val="none" w:sz="0" w:space="0" w:color="auto"/>
        <w:bottom w:val="none" w:sz="0" w:space="0" w:color="auto"/>
        <w:right w:val="none" w:sz="0" w:space="0" w:color="auto"/>
      </w:divBdr>
    </w:div>
    <w:div w:id="2011129763">
      <w:bodyDiv w:val="1"/>
      <w:marLeft w:val="0"/>
      <w:marRight w:val="0"/>
      <w:marTop w:val="0"/>
      <w:marBottom w:val="0"/>
      <w:divBdr>
        <w:top w:val="none" w:sz="0" w:space="0" w:color="auto"/>
        <w:left w:val="none" w:sz="0" w:space="0" w:color="auto"/>
        <w:bottom w:val="none" w:sz="0" w:space="0" w:color="auto"/>
        <w:right w:val="none" w:sz="0" w:space="0" w:color="auto"/>
      </w:divBdr>
    </w:div>
    <w:div w:id="2018999991">
      <w:bodyDiv w:val="1"/>
      <w:marLeft w:val="0"/>
      <w:marRight w:val="0"/>
      <w:marTop w:val="0"/>
      <w:marBottom w:val="0"/>
      <w:divBdr>
        <w:top w:val="none" w:sz="0" w:space="0" w:color="auto"/>
        <w:left w:val="none" w:sz="0" w:space="0" w:color="auto"/>
        <w:bottom w:val="none" w:sz="0" w:space="0" w:color="auto"/>
        <w:right w:val="none" w:sz="0" w:space="0" w:color="auto"/>
      </w:divBdr>
    </w:div>
    <w:div w:id="2034070007">
      <w:bodyDiv w:val="1"/>
      <w:marLeft w:val="0"/>
      <w:marRight w:val="0"/>
      <w:marTop w:val="0"/>
      <w:marBottom w:val="0"/>
      <w:divBdr>
        <w:top w:val="none" w:sz="0" w:space="0" w:color="auto"/>
        <w:left w:val="none" w:sz="0" w:space="0" w:color="auto"/>
        <w:bottom w:val="none" w:sz="0" w:space="0" w:color="auto"/>
        <w:right w:val="none" w:sz="0" w:space="0" w:color="auto"/>
      </w:divBdr>
    </w:div>
    <w:div w:id="2043163969">
      <w:bodyDiv w:val="1"/>
      <w:marLeft w:val="0"/>
      <w:marRight w:val="0"/>
      <w:marTop w:val="0"/>
      <w:marBottom w:val="0"/>
      <w:divBdr>
        <w:top w:val="none" w:sz="0" w:space="0" w:color="auto"/>
        <w:left w:val="none" w:sz="0" w:space="0" w:color="auto"/>
        <w:bottom w:val="none" w:sz="0" w:space="0" w:color="auto"/>
        <w:right w:val="none" w:sz="0" w:space="0" w:color="auto"/>
      </w:divBdr>
    </w:div>
    <w:div w:id="2046979282">
      <w:bodyDiv w:val="1"/>
      <w:marLeft w:val="0"/>
      <w:marRight w:val="0"/>
      <w:marTop w:val="0"/>
      <w:marBottom w:val="0"/>
      <w:divBdr>
        <w:top w:val="none" w:sz="0" w:space="0" w:color="auto"/>
        <w:left w:val="none" w:sz="0" w:space="0" w:color="auto"/>
        <w:bottom w:val="none" w:sz="0" w:space="0" w:color="auto"/>
        <w:right w:val="none" w:sz="0" w:space="0" w:color="auto"/>
      </w:divBdr>
    </w:div>
    <w:div w:id="2063212575">
      <w:bodyDiv w:val="1"/>
      <w:marLeft w:val="0"/>
      <w:marRight w:val="0"/>
      <w:marTop w:val="0"/>
      <w:marBottom w:val="0"/>
      <w:divBdr>
        <w:top w:val="none" w:sz="0" w:space="0" w:color="auto"/>
        <w:left w:val="none" w:sz="0" w:space="0" w:color="auto"/>
        <w:bottom w:val="none" w:sz="0" w:space="0" w:color="auto"/>
        <w:right w:val="none" w:sz="0" w:space="0" w:color="auto"/>
      </w:divBdr>
    </w:div>
    <w:div w:id="2087610442">
      <w:bodyDiv w:val="1"/>
      <w:marLeft w:val="0"/>
      <w:marRight w:val="0"/>
      <w:marTop w:val="0"/>
      <w:marBottom w:val="0"/>
      <w:divBdr>
        <w:top w:val="none" w:sz="0" w:space="0" w:color="auto"/>
        <w:left w:val="none" w:sz="0" w:space="0" w:color="auto"/>
        <w:bottom w:val="none" w:sz="0" w:space="0" w:color="auto"/>
        <w:right w:val="none" w:sz="0" w:space="0" w:color="auto"/>
      </w:divBdr>
    </w:div>
    <w:div w:id="2088988651">
      <w:bodyDiv w:val="1"/>
      <w:marLeft w:val="0"/>
      <w:marRight w:val="0"/>
      <w:marTop w:val="0"/>
      <w:marBottom w:val="0"/>
      <w:divBdr>
        <w:top w:val="none" w:sz="0" w:space="0" w:color="auto"/>
        <w:left w:val="none" w:sz="0" w:space="0" w:color="auto"/>
        <w:bottom w:val="none" w:sz="0" w:space="0" w:color="auto"/>
        <w:right w:val="none" w:sz="0" w:space="0" w:color="auto"/>
      </w:divBdr>
    </w:div>
    <w:div w:id="2111274901">
      <w:bodyDiv w:val="1"/>
      <w:marLeft w:val="0"/>
      <w:marRight w:val="0"/>
      <w:marTop w:val="0"/>
      <w:marBottom w:val="0"/>
      <w:divBdr>
        <w:top w:val="none" w:sz="0" w:space="0" w:color="auto"/>
        <w:left w:val="none" w:sz="0" w:space="0" w:color="auto"/>
        <w:bottom w:val="none" w:sz="0" w:space="0" w:color="auto"/>
        <w:right w:val="none" w:sz="0" w:space="0" w:color="auto"/>
      </w:divBdr>
    </w:div>
    <w:div w:id="2111705314">
      <w:bodyDiv w:val="1"/>
      <w:marLeft w:val="0"/>
      <w:marRight w:val="0"/>
      <w:marTop w:val="0"/>
      <w:marBottom w:val="0"/>
      <w:divBdr>
        <w:top w:val="none" w:sz="0" w:space="0" w:color="auto"/>
        <w:left w:val="none" w:sz="0" w:space="0" w:color="auto"/>
        <w:bottom w:val="none" w:sz="0" w:space="0" w:color="auto"/>
        <w:right w:val="none" w:sz="0" w:space="0" w:color="auto"/>
      </w:divBdr>
    </w:div>
    <w:div w:id="2115590879">
      <w:bodyDiv w:val="1"/>
      <w:marLeft w:val="0"/>
      <w:marRight w:val="0"/>
      <w:marTop w:val="0"/>
      <w:marBottom w:val="0"/>
      <w:divBdr>
        <w:top w:val="none" w:sz="0" w:space="0" w:color="auto"/>
        <w:left w:val="none" w:sz="0" w:space="0" w:color="auto"/>
        <w:bottom w:val="none" w:sz="0" w:space="0" w:color="auto"/>
        <w:right w:val="none" w:sz="0" w:space="0" w:color="auto"/>
      </w:divBdr>
    </w:div>
    <w:div w:id="2131972451">
      <w:bodyDiv w:val="1"/>
      <w:marLeft w:val="0"/>
      <w:marRight w:val="0"/>
      <w:marTop w:val="0"/>
      <w:marBottom w:val="0"/>
      <w:divBdr>
        <w:top w:val="none" w:sz="0" w:space="0" w:color="auto"/>
        <w:left w:val="none" w:sz="0" w:space="0" w:color="auto"/>
        <w:bottom w:val="none" w:sz="0" w:space="0" w:color="auto"/>
        <w:right w:val="none" w:sz="0" w:space="0" w:color="auto"/>
      </w:divBdr>
    </w:div>
    <w:div w:id="2136557427">
      <w:bodyDiv w:val="1"/>
      <w:marLeft w:val="0"/>
      <w:marRight w:val="0"/>
      <w:marTop w:val="0"/>
      <w:marBottom w:val="0"/>
      <w:divBdr>
        <w:top w:val="none" w:sz="0" w:space="0" w:color="auto"/>
        <w:left w:val="none" w:sz="0" w:space="0" w:color="auto"/>
        <w:bottom w:val="none" w:sz="0" w:space="0" w:color="auto"/>
        <w:right w:val="none" w:sz="0" w:space="0" w:color="auto"/>
      </w:divBdr>
    </w:div>
    <w:div w:id="2141069121">
      <w:bodyDiv w:val="1"/>
      <w:marLeft w:val="0"/>
      <w:marRight w:val="0"/>
      <w:marTop w:val="0"/>
      <w:marBottom w:val="0"/>
      <w:divBdr>
        <w:top w:val="none" w:sz="0" w:space="0" w:color="auto"/>
        <w:left w:val="none" w:sz="0" w:space="0" w:color="auto"/>
        <w:bottom w:val="none" w:sz="0" w:space="0" w:color="auto"/>
        <w:right w:val="none" w:sz="0" w:space="0" w:color="auto"/>
      </w:divBdr>
    </w:div>
    <w:div w:id="21416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image" Target="media/image2.jpeg"/><Relationship Id="rId39" Type="http://schemas.openxmlformats.org/officeDocument/2006/relationships/hyperlink" Target="https://www.facs.org/~/media/files/quality%20programs/trauma/ntdb/ntds/data%20dictionaries/ntds%20data%20dictionary%202018.ashx" TargetMode="External"/><Relationship Id="rId21" Type="http://schemas.openxmlformats.org/officeDocument/2006/relationships/comments" Target="comments.xml"/><Relationship Id="rId34" Type="http://schemas.openxmlformats.org/officeDocument/2006/relationships/hyperlink" Target="http://www.hl7.org/implement/standards/product_brief.cfm?product_id=302%3e" TargetMode="External"/><Relationship Id="rId42" Type="http://schemas.openxmlformats.org/officeDocument/2006/relationships/hyperlink" Target="http://ihe.net/fhir/StructureDefinition/IHE.PCS.Patinet%20" TargetMode="External"/><Relationship Id="rId47" Type="http://schemas.openxmlformats.org/officeDocument/2006/relationships/hyperlink" Target="http://ihe.net/fhir/StructureDefinition/IHE.PCS.Observation%20" TargetMode="External"/><Relationship Id="rId50" Type="http://schemas.openxmlformats.org/officeDocument/2006/relationships/hyperlink" Target="http://ihe.net/fhir/StructureDefinition/IHE.PCS.RelatedPerson%20" TargetMode="External"/><Relationship Id="rId55" Type="http://schemas.openxmlformats.org/officeDocument/2006/relationships/hyperlink" Target="http://www.ihe.net/PCC_Public_Comment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wiki.hl7.org/index.php?title=January_2018_WGM_New_Orleans;_Jan_27_to_Feb_8" TargetMode="External"/><Relationship Id="rId29" Type="http://schemas.openxmlformats.org/officeDocument/2006/relationships/hyperlink" Target="http://www.hl7.org/documentcenter/public/standards/dstu/CDAR2_IG_PROCNOTE_DSTU_R1_2010JUL.zip" TargetMode="External"/><Relationship Id="rId41" Type="http://schemas.openxmlformats.org/officeDocument/2006/relationships/hyperlink" Target="http://ihe.net/fhir/StructureDefinition/IHE.PCS.Composition%20" TargetMode="External"/><Relationship Id="rId54" Type="http://schemas.openxmlformats.org/officeDocument/2006/relationships/hyperlink" Target="http://ihe.net/fhir/StructureDefinition/IHE.PCS.Device%20"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CC_Public_Comments/" TargetMode="External"/><Relationship Id="rId24" Type="http://schemas.openxmlformats.org/officeDocument/2006/relationships/hyperlink" Target="http://ihe.net/Technical_Frameworks/" TargetMode="External"/><Relationship Id="rId32" Type="http://schemas.openxmlformats.org/officeDocument/2006/relationships/hyperlink" Target="http://www.hl7.org/implement/standards/product_brief.cfm?product_id=302" TargetMode="External"/><Relationship Id="rId37" Type="http://schemas.openxmlformats.org/officeDocument/2006/relationships/hyperlink" Target="http://www.hl7.org/implement/standards/product_brief.cfm?product_id=355" TargetMode="External"/><Relationship Id="rId40" Type="http://schemas.openxmlformats.org/officeDocument/2006/relationships/hyperlink" Target="http://hl7.org/fhir/STU3/index.html" TargetMode="External"/><Relationship Id="rId45" Type="http://schemas.openxmlformats.org/officeDocument/2006/relationships/hyperlink" Target="http://ihe.net/fhir/StructureDefinition/IHE.PCS.MedicationAdministration%20" TargetMode="External"/><Relationship Id="rId53" Type="http://schemas.openxmlformats.org/officeDocument/2006/relationships/hyperlink" Target="http://ihe.net/fhir/StructureDefinition/IHE.PCS.ClinicalImpression%20" TargetMode="External"/><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microsoft.com/office/2016/09/relationships/commentsIds" Target="commentsIds.xml"/><Relationship Id="rId28" Type="http://schemas.openxmlformats.org/officeDocument/2006/relationships/hyperlink" Target="http://ihe.net/uploadedFiles/Documents/ITI/IHE_ITI_Suppl_Appx-Z.pdf" TargetMode="External"/><Relationship Id="rId36" Type="http://schemas.openxmlformats.org/officeDocument/2006/relationships/hyperlink" Target="http://www.hl7.org/implement/standards/product_brief.cfm?product_id=363" TargetMode="External"/><Relationship Id="rId49" Type="http://schemas.openxmlformats.org/officeDocument/2006/relationships/hyperlink" Target="http://ihe.net/fhir/StructureDefinition/IHE.PCS.Location%20" TargetMode="External"/><Relationship Id="rId57" Type="http://schemas.openxmlformats.org/officeDocument/2006/relationships/footer" Target="footer1.xml"/><Relationship Id="rId61"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hyperlink" Target="http://wiki.hl7.org/index.php?title=ClinicalNote_FHIR_Resource_Proposal" TargetMode="External"/><Relationship Id="rId31" Type="http://schemas.openxmlformats.org/officeDocument/2006/relationships/hyperlink" Target="http://www.hl7.org/implement/standards/product_brief.cfm?product_id=421" TargetMode="External"/><Relationship Id="rId44" Type="http://schemas.openxmlformats.org/officeDocument/2006/relationships/hyperlink" Target="http://ihe.net/fhir/StructureDefinition/IHE.PCS.Procedure" TargetMode="External"/><Relationship Id="rId52" Type="http://schemas.openxmlformats.org/officeDocument/2006/relationships/hyperlink" Target="http://ihe.net/fhir/StructureDefinition/IHE.PCS.AdverseEvent%20"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microsoft.com/office/2011/relationships/commentsExtended" Target="commentsExtended.xml"/><Relationship Id="rId27" Type="http://schemas.openxmlformats.org/officeDocument/2006/relationships/image" Target="media/image3.jpeg"/><Relationship Id="rId30" Type="http://schemas.openxmlformats.org/officeDocument/2006/relationships/hyperlink" Target="http://www.hl7.org/implement/standards/product_brief.cfm?product_id=438" TargetMode="External"/><Relationship Id="rId35" Type="http://schemas.openxmlformats.org/officeDocument/2006/relationships/hyperlink" Target="http://www.hl7.org/implement/standards/product_brief.cfm?product_id=438%3e" TargetMode="External"/><Relationship Id="rId43" Type="http://schemas.openxmlformats.org/officeDocument/2006/relationships/hyperlink" Target="http://ihe.net/fhir/StructureDefinition/IHE.PCS.Condition%20" TargetMode="External"/><Relationship Id="rId48" Type="http://schemas.openxmlformats.org/officeDocument/2006/relationships/hyperlink" Target="http://ihe.net/fhir/StructureDefinition/IHE.PCS.Encounter%20" TargetMode="External"/><Relationship Id="rId56"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http://ihe.net/fhir/StructureDefinition/IHE.PCS.AllergyIntolerance%20" TargetMode="Externa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Technical_Frameworks/" TargetMode="External"/><Relationship Id="rId33" Type="http://schemas.openxmlformats.org/officeDocument/2006/relationships/hyperlink" Target="http://www.hl7.org/implement/standards/product_brief.cfm?product_id=39%3e" TargetMode="External"/><Relationship Id="rId38" Type="http://schemas.openxmlformats.org/officeDocument/2006/relationships/hyperlink" Target="http://www.hl7.org/implement/standards/product_brief.cfm?product_id=439" TargetMode="External"/><Relationship Id="rId46" Type="http://schemas.openxmlformats.org/officeDocument/2006/relationships/hyperlink" Target="http://ihe.net/fhir/StructureDefinition/IHE.PCS.MedicalStatement%20%20" TargetMode="External"/><Relationship Id="rId5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2A078-F57D-44AC-9FA6-CB66F9ECF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68</TotalTime>
  <Pages>129</Pages>
  <Words>41045</Words>
  <Characters>233963</Characters>
  <Application>Microsoft Office Word</Application>
  <DocSecurity>0</DocSecurity>
  <Lines>1949</Lines>
  <Paragraphs>548</Paragraphs>
  <ScaleCrop>false</ScaleCrop>
  <HeadingPairs>
    <vt:vector size="2" baseType="variant">
      <vt:variant>
        <vt:lpstr>Title</vt:lpstr>
      </vt:variant>
      <vt:variant>
        <vt:i4>1</vt:i4>
      </vt:variant>
    </vt:vector>
  </HeadingPairs>
  <TitlesOfParts>
    <vt:vector size="1" baseType="lpstr">
      <vt:lpstr>IHE_PCC_Suppl_PCS_Rev1.0_PC_ 2018-05-25</vt:lpstr>
    </vt:vector>
  </TitlesOfParts>
  <Company>IHE</Company>
  <LinksUpToDate>false</LinksUpToDate>
  <CharactersWithSpaces>274460</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IHE_PCC_Suppl_PCS_Rev1.0_PC_ 2018-05-25</dc:title>
  <dc:subject>IHE PCC PCS Supplement</dc:subject>
  <dc:creator>IHE PCC Technical Committee</dc:creator>
  <cp:keywords>IHE PCC Supplement</cp:keywords>
  <dc:description/>
  <cp:lastModifiedBy>Andrea K. Fourquet</cp:lastModifiedBy>
  <cp:revision>50</cp:revision>
  <cp:lastPrinted>2018-04-27T12:45:00Z</cp:lastPrinted>
  <dcterms:created xsi:type="dcterms:W3CDTF">2018-07-18T04:04:00Z</dcterms:created>
  <dcterms:modified xsi:type="dcterms:W3CDTF">2018-07-18T05:15:00Z</dcterms:modified>
  <cp:category>IHE Supplement</cp:category>
</cp:coreProperties>
</file>