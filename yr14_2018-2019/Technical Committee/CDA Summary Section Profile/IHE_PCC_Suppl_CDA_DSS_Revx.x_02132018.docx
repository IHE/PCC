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3D6CF6C5" w14:textId="77777777" w:rsidR="00966CCB" w:rsidRPr="00850CFB" w:rsidRDefault="00966CCB" w:rsidP="00966CCB">
      <w:pPr>
        <w:pStyle w:val="BodyText"/>
        <w:jc w:val="center"/>
        <w:rPr>
          <w:b/>
          <w:sz w:val="44"/>
          <w:szCs w:val="44"/>
        </w:rPr>
      </w:pPr>
      <w:r>
        <w:rPr>
          <w:b/>
          <w:sz w:val="44"/>
          <w:szCs w:val="44"/>
        </w:rPr>
        <w:t xml:space="preserve">IHE </w:t>
      </w:r>
      <w:r w:rsidRPr="00850CFB">
        <w:rPr>
          <w:b/>
          <w:sz w:val="44"/>
          <w:szCs w:val="44"/>
        </w:rPr>
        <w:t>Patient Care Coordination (PCC)</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6AD7C411" w14:textId="6E00FC69" w:rsidR="00726A7E" w:rsidRPr="00D26514" w:rsidRDefault="00966CCB" w:rsidP="00060817">
      <w:pPr>
        <w:pStyle w:val="BodyText"/>
        <w:jc w:val="center"/>
        <w:rPr>
          <w:b/>
          <w:sz w:val="44"/>
          <w:szCs w:val="44"/>
        </w:rPr>
      </w:pPr>
      <w:r>
        <w:rPr>
          <w:b/>
          <w:sz w:val="44"/>
          <w:szCs w:val="44"/>
        </w:rPr>
        <w:t xml:space="preserve">CDA </w:t>
      </w:r>
      <w:r w:rsidR="007D194F">
        <w:rPr>
          <w:b/>
          <w:sz w:val="44"/>
          <w:szCs w:val="44"/>
        </w:rPr>
        <w:t xml:space="preserve">Document </w:t>
      </w:r>
      <w:r>
        <w:rPr>
          <w:b/>
          <w:sz w:val="44"/>
          <w:szCs w:val="44"/>
        </w:rPr>
        <w:t xml:space="preserve">Summary Section </w:t>
      </w:r>
    </w:p>
    <w:p w14:paraId="0E5FA67E" w14:textId="4DA6EEA5" w:rsidR="00CF283F" w:rsidRPr="00210BAA" w:rsidRDefault="007D194F" w:rsidP="00060817">
      <w:pPr>
        <w:pStyle w:val="BodyText"/>
        <w:jc w:val="center"/>
        <w:rPr>
          <w:b/>
          <w:sz w:val="44"/>
          <w:szCs w:val="44"/>
        </w:rPr>
      </w:pPr>
      <w:r w:rsidRPr="00210BAA">
        <w:rPr>
          <w:b/>
          <w:sz w:val="44"/>
          <w:szCs w:val="44"/>
        </w:rPr>
        <w:t>(CD</w:t>
      </w:r>
      <w:r w:rsidR="00652D40" w:rsidRPr="00210BAA">
        <w:rPr>
          <w:b/>
          <w:sz w:val="44"/>
          <w:szCs w:val="44"/>
        </w:rPr>
        <w:t>A</w:t>
      </w:r>
      <w:r w:rsidR="00F02082">
        <w:rPr>
          <w:b/>
          <w:sz w:val="44"/>
          <w:szCs w:val="44"/>
        </w:rPr>
        <w:t>-</w:t>
      </w:r>
      <w:r w:rsidR="00652D40" w:rsidRPr="00210BAA">
        <w:rPr>
          <w:b/>
          <w:sz w:val="44"/>
          <w:szCs w:val="44"/>
        </w:rPr>
        <w:t>D</w:t>
      </w:r>
      <w:r w:rsidRPr="00210BAA">
        <w:rPr>
          <w:b/>
          <w:sz w:val="44"/>
          <w:szCs w:val="44"/>
        </w:rPr>
        <w:t>SS</w:t>
      </w:r>
      <w:r w:rsidR="00966CCB" w:rsidRPr="00210BAA">
        <w:rPr>
          <w:b/>
          <w:sz w:val="44"/>
          <w:szCs w:val="44"/>
        </w:rPr>
        <w:t>)</w:t>
      </w:r>
    </w:p>
    <w:p w14:paraId="19C34921" w14:textId="77777777" w:rsidR="00726A7E" w:rsidRPr="00D26514" w:rsidRDefault="00726A7E" w:rsidP="00EA3BCB">
      <w:pPr>
        <w:pStyle w:val="BodyText"/>
      </w:pPr>
    </w:p>
    <w:p w14:paraId="13DE55AD" w14:textId="5BB5E6F1" w:rsidR="00503AE1" w:rsidRPr="00D26514" w:rsidRDefault="00A219CF" w:rsidP="00060817">
      <w:pPr>
        <w:pStyle w:val="BodyText"/>
        <w:jc w:val="center"/>
        <w:rPr>
          <w:b/>
          <w:sz w:val="44"/>
        </w:rPr>
      </w:pPr>
      <w:r w:rsidRPr="00D26514">
        <w:rPr>
          <w:b/>
          <w:sz w:val="44"/>
          <w:szCs w:val="44"/>
        </w:rPr>
        <w:t xml:space="preserve">Revision </w:t>
      </w:r>
      <w:proofErr w:type="spellStart"/>
      <w:r w:rsidRPr="00D26514">
        <w:rPr>
          <w:b/>
          <w:sz w:val="44"/>
          <w:szCs w:val="44"/>
        </w:rPr>
        <w:t>x.x</w:t>
      </w:r>
      <w:proofErr w:type="spellEnd"/>
      <w:r w:rsidRPr="00D26514">
        <w:rPr>
          <w:b/>
          <w:sz w:val="44"/>
          <w:szCs w:val="44"/>
        </w:rPr>
        <w:t xml:space="preserve">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F4757B" w:rsidRPr="00D26514">
        <w:rPr>
          <w:b/>
          <w:sz w:val="44"/>
          <w:szCs w:val="44"/>
        </w:rPr>
        <w:t xml:space="preserve"> (</w:t>
      </w:r>
      <w:r w:rsidR="00F4757B" w:rsidRPr="00EA3BCB">
        <w:rPr>
          <w:b/>
          <w:i/>
          <w:sz w:val="44"/>
          <w:szCs w:val="44"/>
        </w:rPr>
        <w:t>or</w:t>
      </w:r>
      <w:r w:rsidR="00F4757B" w:rsidRPr="00D26514">
        <w:rPr>
          <w:b/>
          <w:sz w:val="44"/>
          <w:szCs w:val="44"/>
        </w:rPr>
        <w:t xml:space="preserve"> Trial Implementation)</w:t>
      </w:r>
      <w:r w:rsidR="00503AE1" w:rsidRPr="00D26514">
        <w:rPr>
          <w:b/>
          <w:sz w:val="44"/>
          <w:szCs w:val="44"/>
        </w:rPr>
        <w:t xml:space="preserve"> </w:t>
      </w:r>
    </w:p>
    <w:p w14:paraId="7945735C" w14:textId="45099CF5" w:rsidR="00A910E1" w:rsidRPr="00D26514" w:rsidRDefault="00652D40" w:rsidP="00AC7C88">
      <w:pPr>
        <w:pStyle w:val="BodyText"/>
      </w:pPr>
      <w:r>
        <w:t>Date:</w:t>
      </w:r>
      <w:r>
        <w:tab/>
      </w:r>
      <w:r>
        <w:tab/>
        <w:t>December 15</w:t>
      </w:r>
      <w:r w:rsidR="00966CCB">
        <w:t>, 2017</w:t>
      </w:r>
    </w:p>
    <w:p w14:paraId="78679A36" w14:textId="4CF68D40" w:rsidR="00603ED5" w:rsidRPr="00D26514" w:rsidRDefault="00966CCB" w:rsidP="00AC7C88">
      <w:pPr>
        <w:pStyle w:val="BodyText"/>
      </w:pPr>
      <w:r>
        <w:t>Author:</w:t>
      </w:r>
      <w:r>
        <w:tab/>
        <w:t>PCC</w:t>
      </w:r>
      <w:r w:rsidR="001E6533" w:rsidRPr="00D26514">
        <w:t xml:space="preserve"> </w:t>
      </w:r>
      <w:r w:rsidR="00656A6B" w:rsidRPr="00D26514">
        <w:t>Technical Committee</w:t>
      </w:r>
    </w:p>
    <w:p w14:paraId="39940B52" w14:textId="2640E6EF" w:rsidR="00A875FF" w:rsidRPr="00D26514" w:rsidRDefault="00603ED5" w:rsidP="00AC7C88">
      <w:pPr>
        <w:pStyle w:val="BodyText"/>
      </w:pPr>
      <w:r w:rsidRPr="00D26514">
        <w:t>Email:</w:t>
      </w:r>
      <w:r w:rsidR="00FF4C4E" w:rsidRPr="00D26514">
        <w:tab/>
      </w:r>
      <w:r w:rsidR="00FF4C4E" w:rsidRPr="00D26514">
        <w:tab/>
      </w:r>
      <w:r w:rsidR="00966CCB">
        <w:t>pcc@ihe.net</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9"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0" w:history="1">
        <w:r w:rsidR="00BC745A" w:rsidRPr="00D26514">
          <w:rPr>
            <w:rStyle w:val="Hyperlink"/>
          </w:rPr>
          <w:t>here</w:t>
        </w:r>
      </w:hyperlink>
      <w:r w:rsidR="00BC745A" w:rsidRPr="00D26514">
        <w:t xml:space="preserve"> for Public Comment versions.</w:t>
      </w:r>
    </w:p>
    <w:p w14:paraId="6C8629B2" w14:textId="4AD14828" w:rsidR="00017E09" w:rsidRPr="00D26514" w:rsidRDefault="009D125C" w:rsidP="007824BF">
      <w:pPr>
        <w:pStyle w:val="AuthorInstructions"/>
      </w:pPr>
      <w:r w:rsidRPr="00D26514">
        <w:br w:type="page"/>
      </w:r>
      <w:r w:rsidR="00017E09" w:rsidRPr="00D26514">
        <w:lastRenderedPageBreak/>
        <w:t xml:space="preserve">&lt;Instructions to authors are encapsulated in angled brackets as “&lt; … &gt;” and denoted with italicized text. These instructions </w:t>
      </w:r>
      <w:r w:rsidR="00944C39" w:rsidRPr="00D26514">
        <w:t>should</w:t>
      </w:r>
      <w:r w:rsidR="00017E09" w:rsidRPr="00D26514">
        <w:t xml:space="preserve"> be deleted </w:t>
      </w:r>
      <w:r w:rsidR="00944C39" w:rsidRPr="00D26514">
        <w:t>entirely</w:t>
      </w:r>
      <w:r w:rsidR="00017E09" w:rsidRPr="00D26514">
        <w:t xml:space="preserve"> prior to publication.&gt;</w:t>
      </w:r>
    </w:p>
    <w:p w14:paraId="358D93C2" w14:textId="77777777" w:rsidR="00F3372D" w:rsidRPr="00D26514" w:rsidRDefault="003B70A2" w:rsidP="003B70A2">
      <w:pPr>
        <w:pStyle w:val="AuthorInstructions"/>
      </w:pPr>
      <w:r w:rsidRPr="00D26514">
        <w:t>&lt;Use of capitalization:</w:t>
      </w:r>
      <w:r w:rsidR="00940FC7" w:rsidRPr="00D26514">
        <w:t xml:space="preserve"> </w:t>
      </w:r>
      <w:r w:rsidRPr="00D26514">
        <w:t>Please follow standard English grammar rules-only proper nouns and names are upper case. For example, “Modality Actor” is upper case, but “an actor which fulfills the role of a modality” is lower case. Do not use upper case to emphasize a word/topic.</w:t>
      </w:r>
      <w:r w:rsidR="00F3372D" w:rsidRPr="00D26514">
        <w:t xml:space="preserve"> Examples:</w:t>
      </w:r>
    </w:p>
    <w:p w14:paraId="32ACBAFD" w14:textId="6F32B39D" w:rsidR="003B70A2" w:rsidRPr="00D26514" w:rsidRDefault="003B70A2" w:rsidP="003B70A2">
      <w:pPr>
        <w:pStyle w:val="AuthorInstructions"/>
      </w:pPr>
      <w:r w:rsidRPr="00D26514">
        <w:t xml:space="preserve">&lt;Note: </w:t>
      </w:r>
      <w:r w:rsidR="00944C39" w:rsidRPr="00D26514">
        <w:t>Before creating a draft supplement, please review the</w:t>
      </w:r>
      <w:r w:rsidRPr="00D26514">
        <w:t xml:space="preserve"> editing conventions, </w:t>
      </w:r>
      <w:r w:rsidR="00944C39" w:rsidRPr="00D26514">
        <w:t xml:space="preserve">which include information </w:t>
      </w:r>
      <w:r w:rsidRPr="00D26514">
        <w:t xml:space="preserve">such as </w:t>
      </w:r>
      <w:r w:rsidR="00944C39" w:rsidRPr="00D26514">
        <w:t xml:space="preserve">section, table and </w:t>
      </w:r>
      <w:r w:rsidRPr="00D26514">
        <w:t xml:space="preserve">diagram numbering and how to use Microsoft Word tools, at </w:t>
      </w:r>
      <w:hyperlink r:id="rId11" w:history="1">
        <w:r w:rsidRPr="00D26514">
          <w:rPr>
            <w:rStyle w:val="Hyperlink"/>
            <w:bCs/>
          </w:rPr>
          <w:t>http://wiki.ihe.net/index.php?title=Writing_Technical_Frameworks_and_Supplements</w:t>
        </w:r>
      </w:hyperlink>
      <w:r w:rsidRPr="00D26514">
        <w:t xml:space="preserve">. This </w:t>
      </w:r>
      <w:r w:rsidR="00944C39" w:rsidRPr="00D26514">
        <w:t xml:space="preserve">guidance </w:t>
      </w:r>
      <w:r w:rsidRPr="00D26514">
        <w:t>is especially useful for first time authors.&gt;</w:t>
      </w:r>
    </w:p>
    <w:p w14:paraId="278E4844" w14:textId="1156738B" w:rsidR="00017E09" w:rsidRPr="00D26514" w:rsidRDefault="00017E09" w:rsidP="00017E09">
      <w:pPr>
        <w:pStyle w:val="AuthorInstructions"/>
      </w:pPr>
      <w:r w:rsidRPr="00D26514">
        <w:t xml:space="preserve">&lt;This </w:t>
      </w:r>
      <w:r w:rsidR="00F3372D" w:rsidRPr="00D26514">
        <w:t>s</w:t>
      </w:r>
      <w:r w:rsidRPr="00D26514">
        <w:t xml:space="preserve">upplement </w:t>
      </w:r>
      <w:r w:rsidR="00F3372D" w:rsidRPr="00D26514">
        <w:t>t</w:t>
      </w:r>
      <w:r w:rsidRPr="00D26514">
        <w:t xml:space="preserve">emplate is intended for </w:t>
      </w:r>
      <w:r w:rsidR="00944C39" w:rsidRPr="00D26514">
        <w:t>developing</w:t>
      </w:r>
      <w:r w:rsidRPr="00D26514">
        <w:t xml:space="preserve"> new </w:t>
      </w:r>
      <w:r w:rsidR="00C80B71" w:rsidRPr="00D26514">
        <w:t xml:space="preserve">profiles </w:t>
      </w:r>
      <w:r w:rsidRPr="00D26514">
        <w:t xml:space="preserve">or making significant changes to </w:t>
      </w:r>
      <w:r w:rsidR="00C80B71" w:rsidRPr="00D26514">
        <w:t>profiles</w:t>
      </w:r>
      <w:r w:rsidRPr="00D26514">
        <w:t xml:space="preserve">, such as adding formal </w:t>
      </w:r>
      <w:r w:rsidR="00C80B71" w:rsidRPr="00D26514">
        <w:t>options</w:t>
      </w:r>
      <w:r w:rsidRPr="00D26514">
        <w:t xml:space="preserve">. Simple changes to existing </w:t>
      </w:r>
      <w:r w:rsidR="00C80B71" w:rsidRPr="00D26514">
        <w:t xml:space="preserve">supplements </w:t>
      </w:r>
      <w:r w:rsidRPr="00D26514">
        <w:t xml:space="preserve">or </w:t>
      </w:r>
      <w:r w:rsidR="00C80B71" w:rsidRPr="00D26514">
        <w:t xml:space="preserve">profiles </w:t>
      </w:r>
      <w:r w:rsidRPr="00D26514">
        <w:t xml:space="preserve">should be made using the Change Proposal (CP) process. See the Technical Framework Development section at </w:t>
      </w:r>
      <w:hyperlink r:id="rId12" w:anchor="Technical_Framework_Development" w:history="1">
        <w:r w:rsidRPr="00D26514">
          <w:rPr>
            <w:rStyle w:val="Hyperlink"/>
          </w:rPr>
          <w:t>http://wiki.ihe.net/index.php?title=Process#Technical_Framework_Development</w:t>
        </w:r>
      </w:hyperlink>
      <w:r w:rsidRPr="00D26514">
        <w:t xml:space="preserve"> for more guidance on </w:t>
      </w:r>
      <w:r w:rsidR="00C80B71" w:rsidRPr="00D26514">
        <w:t xml:space="preserve">supplements </w:t>
      </w:r>
      <w:r w:rsidRPr="00D26514">
        <w:t xml:space="preserve">vs. CPs.&gt; </w:t>
      </w:r>
    </w:p>
    <w:p w14:paraId="18770FB4" w14:textId="3105AC08" w:rsidR="00017E09" w:rsidRPr="00D26514" w:rsidRDefault="00017E09" w:rsidP="00017E09">
      <w:pPr>
        <w:pStyle w:val="AuthorInstructions"/>
      </w:pPr>
      <w:r w:rsidRPr="00D26514">
        <w:t>&lt;</w:t>
      </w:r>
      <w:proofErr w:type="gramStart"/>
      <w:r w:rsidRPr="00D26514">
        <w:t>All of</w:t>
      </w:r>
      <w:proofErr w:type="gramEnd"/>
      <w:r w:rsidRPr="00D26514">
        <w:t xml:space="preserve"> the sections in this document are required. Sections may not be deleted. The outline numbering is intended to be consistent across </w:t>
      </w:r>
      <w:r w:rsidR="00C80B71" w:rsidRPr="00D26514">
        <w:t xml:space="preserve">profiles </w:t>
      </w:r>
      <w:r w:rsidRPr="00D26514">
        <w:t xml:space="preserve">and across </w:t>
      </w:r>
      <w:r w:rsidR="00C80B71" w:rsidRPr="00D26514">
        <w:t>domains</w:t>
      </w:r>
      <w:r w:rsidRPr="00D26514">
        <w:t>, so do not adjust the outline numbering. If there is no relevant content for a section, simply state “Section not applicable”, but leave the numbering intact. Sub-sections may be added for clarity.&gt;</w:t>
      </w:r>
    </w:p>
    <w:p w14:paraId="2AA22C4E" w14:textId="02CA239C" w:rsidR="003B70A2" w:rsidRPr="00D26514" w:rsidRDefault="00017E09" w:rsidP="00017E09">
      <w:pPr>
        <w:pStyle w:val="BodyText"/>
        <w:rPr>
          <w:i/>
        </w:rPr>
      </w:pPr>
      <w:r w:rsidRPr="00D26514">
        <w:rPr>
          <w:i/>
        </w:rPr>
        <w:t xml:space="preserve">&lt;This </w:t>
      </w:r>
      <w:r w:rsidR="00F3372D" w:rsidRPr="00D26514">
        <w:rPr>
          <w:i/>
        </w:rPr>
        <w:t>s</w:t>
      </w:r>
      <w:r w:rsidRPr="00D26514">
        <w:rPr>
          <w:i/>
        </w:rPr>
        <w:t xml:space="preserve">upplement </w:t>
      </w:r>
      <w:r w:rsidR="00F3372D" w:rsidRPr="00D26514">
        <w:rPr>
          <w:i/>
        </w:rPr>
        <w:t>t</w:t>
      </w:r>
      <w:r w:rsidRPr="00D26514">
        <w:rPr>
          <w:i/>
        </w:rPr>
        <w:t>emplate includes templates for Volumes 1 (Profiles), 2 (Transactions), 3 (Content Modules), and 4 (National Extensions).</w:t>
      </w:r>
      <w:r w:rsidR="003B70A2" w:rsidRPr="00D26514">
        <w:rPr>
          <w:i/>
        </w:rPr>
        <w:t>&gt;</w:t>
      </w:r>
      <w:r w:rsidRPr="00D26514">
        <w:rPr>
          <w:i/>
        </w:rPr>
        <w:t xml:space="preserve"> </w:t>
      </w:r>
    </w:p>
    <w:p w14:paraId="2A8A83DB" w14:textId="77777777" w:rsidR="00017E09" w:rsidRPr="00D26514" w:rsidRDefault="003B70A2" w:rsidP="00017E09">
      <w:pPr>
        <w:pStyle w:val="BodyText"/>
        <w:rPr>
          <w:i/>
        </w:rPr>
      </w:pPr>
      <w:r w:rsidRPr="00D26514">
        <w:rPr>
          <w:i/>
        </w:rPr>
        <w:t>&lt;</w:t>
      </w:r>
      <w:r w:rsidR="00017E09" w:rsidRPr="00D26514">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3" w:history="1">
        <w:r w:rsidR="00017E09" w:rsidRPr="00D26514">
          <w:rPr>
            <w:rStyle w:val="Hyperlink"/>
            <w:i/>
          </w:rPr>
          <w:t>http://wiki.ihe.net/index.php?title=National_Extensions_Process</w:t>
        </w:r>
      </w:hyperlink>
      <w:r w:rsidR="00017E09" w:rsidRPr="00D26514">
        <w:rPr>
          <w:i/>
        </w:rPr>
        <w:t>.&gt;</w:t>
      </w:r>
    </w:p>
    <w:p w14:paraId="1EF12208" w14:textId="77777777" w:rsidR="00CF283F" w:rsidRPr="00D26514" w:rsidRDefault="009D125C" w:rsidP="009D125C">
      <w:pPr>
        <w:pStyle w:val="BodyText"/>
      </w:pPr>
      <w:r w:rsidRPr="00D26514">
        <w:br w:type="page"/>
      </w:r>
      <w:r w:rsidR="00A875FF" w:rsidRPr="00D26514">
        <w:rPr>
          <w:rFonts w:ascii="Arial" w:hAnsi="Arial"/>
          <w:b/>
          <w:kern w:val="28"/>
          <w:sz w:val="28"/>
        </w:rPr>
        <w:lastRenderedPageBreak/>
        <w:t>Foreword</w:t>
      </w:r>
    </w:p>
    <w:p w14:paraId="23B34C99" w14:textId="77777777"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482DC2" w:rsidRPr="00D26514">
        <w:t>&lt;</w:t>
      </w:r>
      <w:r w:rsidR="00A910E1" w:rsidRPr="00D26514">
        <w:t>D</w:t>
      </w:r>
      <w:r w:rsidRPr="00D26514">
        <w:t>omain</w:t>
      </w:r>
      <w:r w:rsidR="00A910E1" w:rsidRPr="00D26514">
        <w:t xml:space="preserve"> Name</w:t>
      </w:r>
      <w:r w:rsidR="00482DC2" w:rsidRPr="00D26514">
        <w:t>&gt;</w:t>
      </w:r>
      <w:r w:rsidRPr="00D26514">
        <w:t xml:space="preserve"> 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4" w:anchor="domainname" w:history="1">
        <w:r w:rsidR="005B5325" w:rsidRPr="00D26514">
          <w:rPr>
            <w:rStyle w:val="Hyperlink"/>
          </w:rPr>
          <w:t>http://www.ihe.net/Public_Comment/#domainname</w:t>
        </w:r>
      </w:hyperlink>
      <w:r w:rsidR="00F0665F" w:rsidRPr="00D26514">
        <w:t xml:space="preserve">. </w:t>
      </w:r>
      <w:proofErr w:type="gramStart"/>
      <w:r w:rsidR="00510062" w:rsidRPr="00D26514">
        <w:t>In order to</w:t>
      </w:r>
      <w:proofErr w:type="gramEnd"/>
      <w:r w:rsidR="00510062" w:rsidRPr="00D26514">
        <w:t xml:space="preserve"> be considered in development of the Trial Implementation version of the supplement</w:t>
      </w:r>
      <w:r w:rsidR="000717A7" w:rsidRPr="00D26514">
        <w:t>,</w:t>
      </w:r>
      <w:r w:rsidR="00510062" w:rsidRPr="00D26514">
        <w:t xml:space="preserve"> comments must be received by &lt;Month XX, 201X&gt;. </w:t>
      </w:r>
    </w:p>
    <w:p w14:paraId="5E0DDFFF" w14:textId="1CE04DE9" w:rsidR="00A875FF" w:rsidRPr="00D26514" w:rsidRDefault="00B15E9B" w:rsidP="006263EA">
      <w:pPr>
        <w:pStyle w:val="BodyText"/>
      </w:pPr>
      <w:r w:rsidRPr="00D26514">
        <w:rPr>
          <w:i/>
          <w:iCs/>
        </w:rPr>
        <w:t>&lt;</w:t>
      </w:r>
      <w:r w:rsidR="00A875FF" w:rsidRPr="00D26514">
        <w:rPr>
          <w:i/>
          <w:iCs/>
        </w:rPr>
        <w:t>For Trial Implementation</w:t>
      </w:r>
      <w:r w:rsidR="00C56183" w:rsidRPr="00D26514">
        <w:rPr>
          <w:i/>
          <w:iCs/>
        </w:rPr>
        <w:t>:</w:t>
      </w:r>
      <w:r w:rsidR="00CC0A62" w:rsidRPr="00D26514">
        <w:rPr>
          <w:i/>
          <w:iCs/>
        </w:rPr>
        <w:t>&gt;</w:t>
      </w:r>
      <w:r w:rsidR="00CC0A62" w:rsidRPr="00D26514">
        <w:t xml:space="preserve"> This</w:t>
      </w:r>
      <w:r w:rsidR="004F5211" w:rsidRPr="00D26514">
        <w:t xml:space="preserve"> supplement is published on </w:t>
      </w:r>
      <w:r w:rsidR="00BB6AAC" w:rsidRPr="00D26514">
        <w:t>&lt;Month XX, 201X&gt;</w:t>
      </w:r>
      <w:r w:rsidR="00A85861" w:rsidRPr="00D26514">
        <w:t xml:space="preserve"> </w:t>
      </w:r>
      <w:r w:rsidR="000717A7" w:rsidRPr="00D26514">
        <w:t xml:space="preserve">for Trial Implementation </w:t>
      </w:r>
      <w:r w:rsidR="00A85861" w:rsidRPr="00D26514">
        <w:t>and may</w:t>
      </w:r>
      <w:r w:rsidR="00BB6AAC" w:rsidRPr="00D26514">
        <w:t xml:space="preserve"> be available for testing at subsequent IHE </w:t>
      </w:r>
      <w:proofErr w:type="spellStart"/>
      <w:r w:rsidR="00BB6AAC" w:rsidRPr="00D26514">
        <w:t>Connectathons</w:t>
      </w:r>
      <w:proofErr w:type="spellEnd"/>
      <w:r w:rsidR="00A875FF" w:rsidRPr="00D26514">
        <w:t xml:space="preserve">. </w:t>
      </w:r>
      <w:r w:rsidR="00BB6AAC" w:rsidRPr="00D26514">
        <w:t>The supplement may be amended based on the results of testing</w:t>
      </w:r>
      <w:r w:rsidR="00F0665F" w:rsidRPr="00D26514">
        <w:t xml:space="preserve">. </w:t>
      </w:r>
      <w:r w:rsidR="00BB6AAC" w:rsidRPr="00D26514">
        <w:t xml:space="preserve">Following successful testing it will be incorporated into the &lt;Domain Name&gt; Technical Framework. </w:t>
      </w:r>
      <w:r w:rsidR="00A875FF" w:rsidRPr="00D26514">
        <w:t xml:space="preserve">Comments are invited and </w:t>
      </w:r>
      <w:r w:rsidR="00E8793B" w:rsidRPr="00D26514">
        <w:t xml:space="preserve">can </w:t>
      </w:r>
      <w:r w:rsidR="00A875FF" w:rsidRPr="00D26514">
        <w:t>be submitted</w:t>
      </w:r>
      <w:r w:rsidR="004F5211" w:rsidRPr="00D26514">
        <w:t xml:space="preserve"> </w:t>
      </w:r>
      <w:r w:rsidR="007773C8" w:rsidRPr="00D26514">
        <w:t xml:space="preserve">at </w:t>
      </w:r>
      <w:hyperlink r:id="rId15" w:anchor="domainname" w:history="1">
        <w:r w:rsidR="005B5325" w:rsidRPr="00D26514">
          <w:rPr>
            <w:rStyle w:val="Hyperlink"/>
          </w:rPr>
          <w:t>http://www.ihe.net/Public_Comment/#domainname</w:t>
        </w:r>
      </w:hyperlink>
      <w:r w:rsidR="00A85861" w:rsidRPr="00D26514">
        <w:t>.</w:t>
      </w:r>
    </w:p>
    <w:p w14:paraId="55571E90" w14:textId="77777777" w:rsidR="00AC7C88" w:rsidRPr="00D26514" w:rsidRDefault="00AC7C88" w:rsidP="00AC7C88">
      <w:pPr>
        <w:pStyle w:val="BodyText"/>
      </w:pPr>
      <w:r w:rsidRPr="00D26514">
        <w:t>This supplement describes changes to the existing technical framework documents</w:t>
      </w:r>
      <w:r w:rsidR="000717A7" w:rsidRPr="00D26514">
        <w:t>.</w:t>
      </w:r>
      <w:r w:rsidRPr="00D26514">
        <w:t xml:space="preserve"> </w:t>
      </w:r>
    </w:p>
    <w:p w14:paraId="0A3C6DDB" w14:textId="77777777" w:rsidR="00BE5916" w:rsidRPr="00D26514" w:rsidRDefault="009C6269" w:rsidP="00663624">
      <w:pPr>
        <w:pStyle w:val="BodyText"/>
      </w:pPr>
      <w:r w:rsidRPr="00D26514">
        <w:t>“</w:t>
      </w:r>
      <w:r w:rsidR="006263EA" w:rsidRPr="00D26514">
        <w:t>B</w:t>
      </w:r>
      <w:r w:rsidR="007A7BF7" w:rsidRPr="00D26514">
        <w:t xml:space="preserve">oxed” instructions </w:t>
      </w:r>
      <w:r w:rsidR="006263EA" w:rsidRPr="00D26514">
        <w:t xml:space="preserve">like the sample below indicate to </w:t>
      </w:r>
      <w:r w:rsidR="007A7BF7" w:rsidRPr="00D26514">
        <w:t xml:space="preserve">the Volume Editor how to integrate the relevant section(s) into the </w:t>
      </w:r>
      <w:r w:rsidR="00BE5916" w:rsidRPr="00D26514">
        <w:t>relevant</w:t>
      </w:r>
      <w:r w:rsidR="007A7BF7" w:rsidRPr="00D26514">
        <w:t xml:space="preserve"> Technical Framework </w:t>
      </w:r>
      <w:r w:rsidR="00BE5916" w:rsidRPr="00D26514">
        <w:t>volume</w:t>
      </w:r>
      <w:r w:rsidR="009D125C" w:rsidRPr="00D26514">
        <w:t>.</w:t>
      </w:r>
    </w:p>
    <w:p w14:paraId="4B4F217B" w14:textId="77777777" w:rsidR="007A7BF7" w:rsidRPr="00D26514" w:rsidRDefault="000717A7" w:rsidP="007A7BF7">
      <w:pPr>
        <w:pStyle w:val="EditorInstructions"/>
      </w:pPr>
      <w:r w:rsidRPr="00D26514">
        <w:t>Amend s</w:t>
      </w:r>
      <w:r w:rsidR="007A7BF7" w:rsidRPr="00D26514">
        <w:t>ection X.X by the following:</w:t>
      </w:r>
    </w:p>
    <w:p w14:paraId="35C44AFE" w14:textId="77777777" w:rsidR="000717A7" w:rsidRPr="00D26514" w:rsidRDefault="000717A7" w:rsidP="000717A7">
      <w:pPr>
        <w:pStyle w:val="BodyText"/>
      </w:pPr>
      <w:r w:rsidRPr="00D26514">
        <w:t xml:space="preserve">Where the amendment adds text, make the </w:t>
      </w:r>
      <w:r w:rsidR="00C26E7C" w:rsidRPr="00D26514">
        <w:t xml:space="preserve">added </w:t>
      </w:r>
      <w:r w:rsidRPr="00D26514">
        <w:t xml:space="preserve">text </w:t>
      </w:r>
      <w:r w:rsidRPr="00D26514">
        <w:rPr>
          <w:rStyle w:val="InsertText"/>
        </w:rPr>
        <w:t>bold underline</w:t>
      </w:r>
      <w:r w:rsidRPr="00D26514">
        <w:t>. Where the amendment removes text</w:t>
      </w:r>
      <w:r w:rsidR="00C26E7C" w:rsidRPr="00D26514">
        <w:t xml:space="preserve">, make the removed text </w:t>
      </w:r>
      <w:r w:rsidRPr="00D26514">
        <w:rPr>
          <w:rStyle w:val="DeleteText"/>
        </w:rPr>
        <w:t>bold strikethrough</w:t>
      </w:r>
      <w:r w:rsidR="00C26E7C" w:rsidRPr="00D26514">
        <w:t xml:space="preserve">. When entire new sections are added, introduce with </w:t>
      </w:r>
      <w:r w:rsidRPr="00D26514">
        <w:t>editor’s instructions to “add new text” or similar, which for readability are not bolded or underlined.</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6" w:history="1">
        <w:r w:rsidRPr="00D26514">
          <w:rPr>
            <w:rStyle w:val="Hyperlink"/>
          </w:rPr>
          <w:t>www.ihe.net</w:t>
        </w:r>
      </w:hyperlink>
      <w:r w:rsidR="00625D23" w:rsidRPr="00D26514">
        <w:t>.</w:t>
      </w:r>
    </w:p>
    <w:p w14:paraId="3F882605" w14:textId="38C0F5CE" w:rsidR="00BE5916" w:rsidRPr="00D26514" w:rsidRDefault="00BE5916" w:rsidP="00BE5916">
      <w:pPr>
        <w:pStyle w:val="BodyText"/>
      </w:pPr>
      <w:r w:rsidRPr="00D26514">
        <w:t xml:space="preserve">Information about the IHE &lt;Domain Name&gt; </w:t>
      </w:r>
      <w:r w:rsidR="000F613A" w:rsidRPr="00D26514">
        <w:t xml:space="preserve">domain </w:t>
      </w:r>
      <w:r w:rsidR="00503AE1" w:rsidRPr="00D26514">
        <w:t>can</w:t>
      </w:r>
      <w:r w:rsidRPr="00D26514">
        <w:t xml:space="preserve"> be found at</w:t>
      </w:r>
      <w:r w:rsidR="00F0665F" w:rsidRPr="00D26514">
        <w:t xml:space="preserve"> </w:t>
      </w:r>
      <w:hyperlink r:id="rId17" w:history="1">
        <w:r w:rsidR="0015489F" w:rsidRPr="00D26514">
          <w:rPr>
            <w:rStyle w:val="Hyperlink"/>
          </w:rPr>
          <w:t>ihe.net/</w:t>
        </w:r>
        <w:proofErr w:type="spellStart"/>
        <w:r w:rsidR="0015489F" w:rsidRPr="00D26514">
          <w:rPr>
            <w:rStyle w:val="Hyperlink"/>
          </w:rPr>
          <w:t>IHE_Domains</w:t>
        </w:r>
        <w:proofErr w:type="spellEnd"/>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8" w:history="1">
        <w:r w:rsidR="0015489F" w:rsidRPr="00D26514">
          <w:rPr>
            <w:rStyle w:val="Hyperlink"/>
          </w:rPr>
          <w:t>http://ihe.net/IHE_Process</w:t>
        </w:r>
      </w:hyperlink>
      <w:r w:rsidRPr="00D26514">
        <w:t xml:space="preserve"> and </w:t>
      </w:r>
      <w:hyperlink r:id="rId19" w:history="1">
        <w:r w:rsidR="0015489F" w:rsidRPr="00D26514">
          <w:rPr>
            <w:rStyle w:val="Hyperlink"/>
          </w:rPr>
          <w:t>http://ihe.net/Profiles</w:t>
        </w:r>
      </w:hyperlink>
      <w:r w:rsidR="00625D23" w:rsidRPr="00D26514">
        <w:t>.</w:t>
      </w:r>
    </w:p>
    <w:p w14:paraId="335BCE3B" w14:textId="1E8C985E" w:rsidR="00AF1EF3" w:rsidRPr="00D26514" w:rsidRDefault="00BE5916" w:rsidP="00BE5916">
      <w:pPr>
        <w:pStyle w:val="BodyText"/>
      </w:pPr>
      <w:r w:rsidRPr="00D26514">
        <w:t xml:space="preserve">The current version of </w:t>
      </w:r>
      <w:r w:rsidR="008F78D2" w:rsidRPr="00D26514">
        <w:t>the IHE</w:t>
      </w:r>
      <w:r w:rsidRPr="00D26514">
        <w:t xml:space="preserve"> </w:t>
      </w:r>
      <w:r w:rsidR="008F78D2" w:rsidRPr="00D26514">
        <w:t>&lt;</w:t>
      </w:r>
      <w:r w:rsidR="00CD44D7" w:rsidRPr="00D26514">
        <w:t>D</w:t>
      </w:r>
      <w:r w:rsidR="008F78D2" w:rsidRPr="00D26514">
        <w:t>omain name&gt;</w:t>
      </w:r>
      <w:r w:rsidRPr="00D26514">
        <w:t xml:space="preserve">Technical Framework can be found at </w:t>
      </w:r>
      <w:hyperlink r:id="rId20" w:history="1">
        <w:r w:rsidR="0015489F" w:rsidRPr="00D26514">
          <w:rPr>
            <w:rStyle w:val="Hyperlink"/>
          </w:rPr>
          <w:t>http://ihe.net/Technical_Frameworks</w:t>
        </w:r>
      </w:hyperlink>
      <w:r w:rsidR="00625D23" w:rsidRPr="00D26514">
        <w:t>.</w:t>
      </w:r>
    </w:p>
    <w:p w14:paraId="64037D9B" w14:textId="12BE090C" w:rsidR="00E91C15" w:rsidRPr="00EA3BCB" w:rsidRDefault="00625D23" w:rsidP="00BE5916">
      <w:pPr>
        <w:pStyle w:val="BodyText"/>
        <w:rPr>
          <w:i/>
        </w:rPr>
      </w:pPr>
      <w:r w:rsidRPr="00D26514">
        <w:rPr>
          <w:i/>
        </w:rPr>
        <w:t>&lt;Com</w:t>
      </w:r>
      <w:r w:rsidR="0005577A" w:rsidRPr="00EA3BCB">
        <w:rPr>
          <w:i/>
        </w:rPr>
        <w:t xml:space="preserve">ments may be submitted </w:t>
      </w:r>
      <w:r w:rsidR="004D69C3" w:rsidRPr="00EA3BCB">
        <w:rPr>
          <w:i/>
        </w:rPr>
        <w:t>on IHE Technical Framework templates</w:t>
      </w:r>
      <w:r w:rsidR="005672A9" w:rsidRPr="00EA3BCB">
        <w:rPr>
          <w:i/>
        </w:rPr>
        <w:t xml:space="preserve"> any time </w:t>
      </w:r>
      <w:r w:rsidR="004D69C3" w:rsidRPr="00EA3BCB">
        <w:rPr>
          <w:i/>
        </w:rPr>
        <w:t xml:space="preserve">at </w:t>
      </w:r>
      <w:hyperlink r:id="rId21" w:history="1">
        <w:r w:rsidR="00AF1EF3" w:rsidRPr="00EA3BCB">
          <w:rPr>
            <w:rStyle w:val="Hyperlink"/>
            <w:i/>
          </w:rPr>
          <w:t>http://ihe.net/Templates_Public_Comments</w:t>
        </w:r>
      </w:hyperlink>
      <w:r w:rsidRPr="00EA3BCB">
        <w:rPr>
          <w:i/>
        </w:rPr>
        <w:t>.</w:t>
      </w:r>
      <w:r w:rsidR="0015489F" w:rsidRPr="00EA3BCB">
        <w:rPr>
          <w:i/>
        </w:rPr>
        <w:t xml:space="preserve"> </w:t>
      </w:r>
      <w:r w:rsidR="0017698E" w:rsidRPr="00EA3BCB">
        <w:rPr>
          <w:i/>
        </w:rPr>
        <w:t>P</w:t>
      </w:r>
      <w:r w:rsidR="00E91C15" w:rsidRPr="00EA3BCB">
        <w:rPr>
          <w:i/>
        </w:rPr>
        <w:t>lease enter comments/issues as soon as they are found</w:t>
      </w:r>
      <w:r w:rsidR="00887E40" w:rsidRPr="00EA3BCB">
        <w:rPr>
          <w:i/>
        </w:rPr>
        <w:t xml:space="preserve">. </w:t>
      </w:r>
      <w:r w:rsidR="00E91C15" w:rsidRPr="00EA3BCB">
        <w:rPr>
          <w:i/>
        </w:rPr>
        <w:t>Do not wait until a future review cycle is announced</w:t>
      </w:r>
      <w:r w:rsidR="00887E40" w:rsidRPr="00EA3BCB">
        <w:rPr>
          <w:i/>
        </w:rPr>
        <w:t>.</w:t>
      </w:r>
      <w:r w:rsidR="00C80B71" w:rsidRPr="00EA3BCB">
        <w:rPr>
          <w:i/>
        </w:rPr>
        <w:t>&gt;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0F77B9BF" w14:textId="77777777" w:rsidR="00D26514" w:rsidRDefault="00CF508D">
      <w:pPr>
        <w:pStyle w:val="TOC1"/>
        <w:rPr>
          <w:rFonts w:asciiTheme="minorHAnsi" w:eastAsiaTheme="minorEastAsia" w:hAnsiTheme="minorHAnsi" w:cstheme="minorBidi"/>
          <w:noProof/>
          <w:sz w:val="22"/>
          <w:szCs w:val="22"/>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500238740" w:history="1">
        <w:r w:rsidR="00D26514" w:rsidRPr="00672A06">
          <w:rPr>
            <w:rStyle w:val="Hyperlink"/>
            <w:noProof/>
          </w:rPr>
          <w:t>Introduction to this Supplement</w:t>
        </w:r>
        <w:r w:rsidR="00D26514">
          <w:rPr>
            <w:noProof/>
            <w:webHidden/>
          </w:rPr>
          <w:tab/>
        </w:r>
        <w:r w:rsidR="00D26514">
          <w:rPr>
            <w:noProof/>
            <w:webHidden/>
          </w:rPr>
          <w:fldChar w:fldCharType="begin"/>
        </w:r>
        <w:r w:rsidR="00D26514">
          <w:rPr>
            <w:noProof/>
            <w:webHidden/>
          </w:rPr>
          <w:instrText xml:space="preserve"> PAGEREF _Toc500238740 \h </w:instrText>
        </w:r>
        <w:r w:rsidR="00D26514">
          <w:rPr>
            <w:noProof/>
            <w:webHidden/>
          </w:rPr>
        </w:r>
        <w:r w:rsidR="00D26514">
          <w:rPr>
            <w:noProof/>
            <w:webHidden/>
          </w:rPr>
          <w:fldChar w:fldCharType="separate"/>
        </w:r>
        <w:r w:rsidR="00D26514">
          <w:rPr>
            <w:noProof/>
            <w:webHidden/>
          </w:rPr>
          <w:t>8</w:t>
        </w:r>
        <w:r w:rsidR="00D26514">
          <w:rPr>
            <w:noProof/>
            <w:webHidden/>
          </w:rPr>
          <w:fldChar w:fldCharType="end"/>
        </w:r>
      </w:hyperlink>
    </w:p>
    <w:p w14:paraId="7F1D7C78" w14:textId="77777777" w:rsidR="00D26514" w:rsidRDefault="004C1EC8">
      <w:pPr>
        <w:pStyle w:val="TOC2"/>
        <w:rPr>
          <w:rFonts w:asciiTheme="minorHAnsi" w:eastAsiaTheme="minorEastAsia" w:hAnsiTheme="minorHAnsi" w:cstheme="minorBidi"/>
          <w:noProof/>
          <w:sz w:val="22"/>
          <w:szCs w:val="22"/>
        </w:rPr>
      </w:pPr>
      <w:hyperlink w:anchor="_Toc500238741" w:history="1">
        <w:r w:rsidR="00D26514" w:rsidRPr="00672A06">
          <w:rPr>
            <w:rStyle w:val="Hyperlink"/>
            <w:noProof/>
          </w:rPr>
          <w:t>Open Issues and Questions</w:t>
        </w:r>
        <w:r w:rsidR="00D26514">
          <w:rPr>
            <w:noProof/>
            <w:webHidden/>
          </w:rPr>
          <w:tab/>
        </w:r>
        <w:r w:rsidR="00D26514">
          <w:rPr>
            <w:noProof/>
            <w:webHidden/>
          </w:rPr>
          <w:fldChar w:fldCharType="begin"/>
        </w:r>
        <w:r w:rsidR="00D26514">
          <w:rPr>
            <w:noProof/>
            <w:webHidden/>
          </w:rPr>
          <w:instrText xml:space="preserve"> PAGEREF _Toc500238741 \h </w:instrText>
        </w:r>
        <w:r w:rsidR="00D26514">
          <w:rPr>
            <w:noProof/>
            <w:webHidden/>
          </w:rPr>
        </w:r>
        <w:r w:rsidR="00D26514">
          <w:rPr>
            <w:noProof/>
            <w:webHidden/>
          </w:rPr>
          <w:fldChar w:fldCharType="separate"/>
        </w:r>
        <w:r w:rsidR="00D26514">
          <w:rPr>
            <w:noProof/>
            <w:webHidden/>
          </w:rPr>
          <w:t>8</w:t>
        </w:r>
        <w:r w:rsidR="00D26514">
          <w:rPr>
            <w:noProof/>
            <w:webHidden/>
          </w:rPr>
          <w:fldChar w:fldCharType="end"/>
        </w:r>
      </w:hyperlink>
    </w:p>
    <w:p w14:paraId="293D0E9E" w14:textId="77777777" w:rsidR="00D26514" w:rsidRDefault="004C1EC8">
      <w:pPr>
        <w:pStyle w:val="TOC2"/>
        <w:rPr>
          <w:rFonts w:asciiTheme="minorHAnsi" w:eastAsiaTheme="minorEastAsia" w:hAnsiTheme="minorHAnsi" w:cstheme="minorBidi"/>
          <w:noProof/>
          <w:sz w:val="22"/>
          <w:szCs w:val="22"/>
        </w:rPr>
      </w:pPr>
      <w:hyperlink w:anchor="_Toc500238742" w:history="1">
        <w:r w:rsidR="00D26514" w:rsidRPr="00672A06">
          <w:rPr>
            <w:rStyle w:val="Hyperlink"/>
            <w:noProof/>
          </w:rPr>
          <w:t>Closed Issues</w:t>
        </w:r>
        <w:r w:rsidR="00D26514">
          <w:rPr>
            <w:noProof/>
            <w:webHidden/>
          </w:rPr>
          <w:tab/>
        </w:r>
        <w:r w:rsidR="00D26514">
          <w:rPr>
            <w:noProof/>
            <w:webHidden/>
          </w:rPr>
          <w:fldChar w:fldCharType="begin"/>
        </w:r>
        <w:r w:rsidR="00D26514">
          <w:rPr>
            <w:noProof/>
            <w:webHidden/>
          </w:rPr>
          <w:instrText xml:space="preserve"> PAGEREF _Toc500238742 \h </w:instrText>
        </w:r>
        <w:r w:rsidR="00D26514">
          <w:rPr>
            <w:noProof/>
            <w:webHidden/>
          </w:rPr>
        </w:r>
        <w:r w:rsidR="00D26514">
          <w:rPr>
            <w:noProof/>
            <w:webHidden/>
          </w:rPr>
          <w:fldChar w:fldCharType="separate"/>
        </w:r>
        <w:r w:rsidR="00D26514">
          <w:rPr>
            <w:noProof/>
            <w:webHidden/>
          </w:rPr>
          <w:t>9</w:t>
        </w:r>
        <w:r w:rsidR="00D26514">
          <w:rPr>
            <w:noProof/>
            <w:webHidden/>
          </w:rPr>
          <w:fldChar w:fldCharType="end"/>
        </w:r>
      </w:hyperlink>
    </w:p>
    <w:p w14:paraId="2666832A" w14:textId="77777777" w:rsidR="00D26514" w:rsidRDefault="004C1EC8">
      <w:pPr>
        <w:pStyle w:val="TOC1"/>
        <w:rPr>
          <w:rFonts w:asciiTheme="minorHAnsi" w:eastAsiaTheme="minorEastAsia" w:hAnsiTheme="minorHAnsi" w:cstheme="minorBidi"/>
          <w:noProof/>
          <w:sz w:val="22"/>
          <w:szCs w:val="22"/>
        </w:rPr>
      </w:pPr>
      <w:hyperlink w:anchor="_Toc500238743" w:history="1">
        <w:r w:rsidR="00D26514" w:rsidRPr="00672A06">
          <w:rPr>
            <w:rStyle w:val="Hyperlink"/>
            <w:noProof/>
          </w:rPr>
          <w:t>General Introduction and Shared Appendices</w:t>
        </w:r>
        <w:r w:rsidR="00D26514">
          <w:rPr>
            <w:noProof/>
            <w:webHidden/>
          </w:rPr>
          <w:tab/>
        </w:r>
        <w:r w:rsidR="00D26514">
          <w:rPr>
            <w:noProof/>
            <w:webHidden/>
          </w:rPr>
          <w:fldChar w:fldCharType="begin"/>
        </w:r>
        <w:r w:rsidR="00D26514">
          <w:rPr>
            <w:noProof/>
            <w:webHidden/>
          </w:rPr>
          <w:instrText xml:space="preserve"> PAGEREF _Toc500238743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45C2ABD6" w14:textId="77777777" w:rsidR="00D26514" w:rsidRDefault="004C1EC8">
      <w:pPr>
        <w:pStyle w:val="TOC1"/>
        <w:rPr>
          <w:rFonts w:asciiTheme="minorHAnsi" w:eastAsiaTheme="minorEastAsia" w:hAnsiTheme="minorHAnsi" w:cstheme="minorBidi"/>
          <w:noProof/>
          <w:sz w:val="22"/>
          <w:szCs w:val="22"/>
        </w:rPr>
      </w:pPr>
      <w:hyperlink w:anchor="_Toc500238744" w:history="1">
        <w:r w:rsidR="00D26514" w:rsidRPr="00672A06">
          <w:rPr>
            <w:rStyle w:val="Hyperlink"/>
            <w:noProof/>
          </w:rPr>
          <w:t>Appendix A – Actor Summary Definitions</w:t>
        </w:r>
        <w:r w:rsidR="00D26514">
          <w:rPr>
            <w:noProof/>
            <w:webHidden/>
          </w:rPr>
          <w:tab/>
        </w:r>
        <w:r w:rsidR="00D26514">
          <w:rPr>
            <w:noProof/>
            <w:webHidden/>
          </w:rPr>
          <w:fldChar w:fldCharType="begin"/>
        </w:r>
        <w:r w:rsidR="00D26514">
          <w:rPr>
            <w:noProof/>
            <w:webHidden/>
          </w:rPr>
          <w:instrText xml:space="preserve"> PAGEREF _Toc500238744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584718D1" w14:textId="77777777" w:rsidR="00D26514" w:rsidRDefault="004C1EC8">
      <w:pPr>
        <w:pStyle w:val="TOC1"/>
        <w:rPr>
          <w:rFonts w:asciiTheme="minorHAnsi" w:eastAsiaTheme="minorEastAsia" w:hAnsiTheme="minorHAnsi" w:cstheme="minorBidi"/>
          <w:noProof/>
          <w:sz w:val="22"/>
          <w:szCs w:val="22"/>
        </w:rPr>
      </w:pPr>
      <w:hyperlink w:anchor="_Toc500238745" w:history="1">
        <w:r w:rsidR="00D26514" w:rsidRPr="00672A06">
          <w:rPr>
            <w:rStyle w:val="Hyperlink"/>
            <w:noProof/>
          </w:rPr>
          <w:t>Appendix B – Transaction Summary Definitions</w:t>
        </w:r>
        <w:r w:rsidR="00D26514">
          <w:rPr>
            <w:noProof/>
            <w:webHidden/>
          </w:rPr>
          <w:tab/>
        </w:r>
        <w:r w:rsidR="00D26514">
          <w:rPr>
            <w:noProof/>
            <w:webHidden/>
          </w:rPr>
          <w:fldChar w:fldCharType="begin"/>
        </w:r>
        <w:r w:rsidR="00D26514">
          <w:rPr>
            <w:noProof/>
            <w:webHidden/>
          </w:rPr>
          <w:instrText xml:space="preserve"> PAGEREF _Toc500238745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3A8FEF3B" w14:textId="77777777" w:rsidR="00D26514" w:rsidRDefault="004C1EC8">
      <w:pPr>
        <w:pStyle w:val="TOC1"/>
        <w:rPr>
          <w:rFonts w:asciiTheme="minorHAnsi" w:eastAsiaTheme="minorEastAsia" w:hAnsiTheme="minorHAnsi" w:cstheme="minorBidi"/>
          <w:noProof/>
          <w:sz w:val="22"/>
          <w:szCs w:val="22"/>
        </w:rPr>
      </w:pPr>
      <w:hyperlink w:anchor="_Toc500238746" w:history="1">
        <w:r w:rsidR="00D26514" w:rsidRPr="00672A06">
          <w:rPr>
            <w:rStyle w:val="Hyperlink"/>
            <w:noProof/>
          </w:rPr>
          <w:t>Appendix D – Glossary</w:t>
        </w:r>
        <w:r w:rsidR="00D26514">
          <w:rPr>
            <w:noProof/>
            <w:webHidden/>
          </w:rPr>
          <w:tab/>
        </w:r>
        <w:r w:rsidR="00D26514">
          <w:rPr>
            <w:noProof/>
            <w:webHidden/>
          </w:rPr>
          <w:fldChar w:fldCharType="begin"/>
        </w:r>
        <w:r w:rsidR="00D26514">
          <w:rPr>
            <w:noProof/>
            <w:webHidden/>
          </w:rPr>
          <w:instrText xml:space="preserve"> PAGEREF _Toc500238746 \h </w:instrText>
        </w:r>
        <w:r w:rsidR="00D26514">
          <w:rPr>
            <w:noProof/>
            <w:webHidden/>
          </w:rPr>
        </w:r>
        <w:r w:rsidR="00D26514">
          <w:rPr>
            <w:noProof/>
            <w:webHidden/>
          </w:rPr>
          <w:fldChar w:fldCharType="separate"/>
        </w:r>
        <w:r w:rsidR="00D26514">
          <w:rPr>
            <w:noProof/>
            <w:webHidden/>
          </w:rPr>
          <w:t>11</w:t>
        </w:r>
        <w:r w:rsidR="00D26514">
          <w:rPr>
            <w:noProof/>
            <w:webHidden/>
          </w:rPr>
          <w:fldChar w:fldCharType="end"/>
        </w:r>
      </w:hyperlink>
    </w:p>
    <w:p w14:paraId="3ED97417" w14:textId="77777777" w:rsidR="00D26514" w:rsidRDefault="004C1EC8">
      <w:pPr>
        <w:pStyle w:val="TOC1"/>
        <w:rPr>
          <w:rFonts w:asciiTheme="minorHAnsi" w:eastAsiaTheme="minorEastAsia" w:hAnsiTheme="minorHAnsi" w:cstheme="minorBidi"/>
          <w:noProof/>
          <w:sz w:val="22"/>
          <w:szCs w:val="22"/>
        </w:rPr>
      </w:pPr>
      <w:hyperlink w:anchor="_Toc500238747" w:history="1">
        <w:r w:rsidR="00D26514" w:rsidRPr="00672A06">
          <w:rPr>
            <w:rStyle w:val="Hyperlink"/>
            <w:noProof/>
          </w:rPr>
          <w:t>Volume 1 – Profiles</w:t>
        </w:r>
        <w:r w:rsidR="00D26514">
          <w:rPr>
            <w:noProof/>
            <w:webHidden/>
          </w:rPr>
          <w:tab/>
        </w:r>
        <w:r w:rsidR="00D26514">
          <w:rPr>
            <w:noProof/>
            <w:webHidden/>
          </w:rPr>
          <w:fldChar w:fldCharType="begin"/>
        </w:r>
        <w:r w:rsidR="00D26514">
          <w:rPr>
            <w:noProof/>
            <w:webHidden/>
          </w:rPr>
          <w:instrText xml:space="preserve"> PAGEREF _Toc500238747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37475F09" w14:textId="77777777" w:rsidR="00D26514" w:rsidRDefault="004C1EC8">
      <w:pPr>
        <w:pStyle w:val="TOC2"/>
        <w:rPr>
          <w:rFonts w:asciiTheme="minorHAnsi" w:eastAsiaTheme="minorEastAsia" w:hAnsiTheme="minorHAnsi" w:cstheme="minorBidi"/>
          <w:noProof/>
          <w:sz w:val="22"/>
          <w:szCs w:val="22"/>
        </w:rPr>
      </w:pPr>
      <w:hyperlink w:anchor="_Toc500238748" w:history="1">
        <w:r w:rsidR="00D26514" w:rsidRPr="00672A06">
          <w:rPr>
            <w:rStyle w:val="Hyperlink"/>
            <w:noProof/>
          </w:rPr>
          <w:t>&lt;</w:t>
        </w:r>
        <w:r w:rsidR="00D26514" w:rsidRPr="00672A06">
          <w:rPr>
            <w:rStyle w:val="Hyperlink"/>
            <w:i/>
            <w:noProof/>
          </w:rPr>
          <w:t>Copyright Licenses&gt;</w:t>
        </w:r>
        <w:r w:rsidR="00D26514">
          <w:rPr>
            <w:noProof/>
            <w:webHidden/>
          </w:rPr>
          <w:tab/>
        </w:r>
        <w:r w:rsidR="00D26514">
          <w:rPr>
            <w:noProof/>
            <w:webHidden/>
          </w:rPr>
          <w:fldChar w:fldCharType="begin"/>
        </w:r>
        <w:r w:rsidR="00D26514">
          <w:rPr>
            <w:noProof/>
            <w:webHidden/>
          </w:rPr>
          <w:instrText xml:space="preserve"> PAGEREF _Toc500238748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4815BD74" w14:textId="77777777" w:rsidR="00D26514" w:rsidRDefault="004C1EC8">
      <w:pPr>
        <w:pStyle w:val="TOC2"/>
        <w:rPr>
          <w:rFonts w:asciiTheme="minorHAnsi" w:eastAsiaTheme="minorEastAsia" w:hAnsiTheme="minorHAnsi" w:cstheme="minorBidi"/>
          <w:noProof/>
          <w:sz w:val="22"/>
          <w:szCs w:val="22"/>
        </w:rPr>
      </w:pPr>
      <w:hyperlink w:anchor="_Toc500238749" w:history="1">
        <w:r w:rsidR="00D26514" w:rsidRPr="00672A06">
          <w:rPr>
            <w:rStyle w:val="Hyperlink"/>
            <w:noProof/>
          </w:rPr>
          <w:t>&lt;</w:t>
        </w:r>
        <w:r w:rsidR="00D26514" w:rsidRPr="00672A06">
          <w:rPr>
            <w:rStyle w:val="Hyperlink"/>
            <w:i/>
            <w:noProof/>
          </w:rPr>
          <w:t>Domain-specific additions&gt;</w:t>
        </w:r>
        <w:r w:rsidR="00D26514">
          <w:rPr>
            <w:noProof/>
            <w:webHidden/>
          </w:rPr>
          <w:tab/>
        </w:r>
        <w:r w:rsidR="00D26514">
          <w:rPr>
            <w:noProof/>
            <w:webHidden/>
          </w:rPr>
          <w:fldChar w:fldCharType="begin"/>
        </w:r>
        <w:r w:rsidR="00D26514">
          <w:rPr>
            <w:noProof/>
            <w:webHidden/>
          </w:rPr>
          <w:instrText xml:space="preserve"> PAGEREF _Toc500238749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0511D52C" w14:textId="77777777" w:rsidR="00D26514" w:rsidRDefault="004C1EC8">
      <w:pPr>
        <w:pStyle w:val="TOC1"/>
        <w:rPr>
          <w:rFonts w:asciiTheme="minorHAnsi" w:eastAsiaTheme="minorEastAsia" w:hAnsiTheme="minorHAnsi" w:cstheme="minorBidi"/>
          <w:noProof/>
          <w:sz w:val="22"/>
          <w:szCs w:val="22"/>
        </w:rPr>
      </w:pPr>
      <w:hyperlink w:anchor="_Toc500238750" w:history="1">
        <w:r w:rsidR="00D26514" w:rsidRPr="00672A06">
          <w:rPr>
            <w:rStyle w:val="Hyperlink"/>
            <w:noProof/>
          </w:rPr>
          <w:t>X &lt;Profile Name (Acronym)&gt; Profile</w:t>
        </w:r>
        <w:r w:rsidR="00D26514">
          <w:rPr>
            <w:noProof/>
            <w:webHidden/>
          </w:rPr>
          <w:tab/>
        </w:r>
        <w:r w:rsidR="00D26514">
          <w:rPr>
            <w:noProof/>
            <w:webHidden/>
          </w:rPr>
          <w:fldChar w:fldCharType="begin"/>
        </w:r>
        <w:r w:rsidR="00D26514">
          <w:rPr>
            <w:noProof/>
            <w:webHidden/>
          </w:rPr>
          <w:instrText xml:space="preserve"> PAGEREF _Toc500238750 \h </w:instrText>
        </w:r>
        <w:r w:rsidR="00D26514">
          <w:rPr>
            <w:noProof/>
            <w:webHidden/>
          </w:rPr>
        </w:r>
        <w:r w:rsidR="00D26514">
          <w:rPr>
            <w:noProof/>
            <w:webHidden/>
          </w:rPr>
          <w:fldChar w:fldCharType="separate"/>
        </w:r>
        <w:r w:rsidR="00D26514">
          <w:rPr>
            <w:noProof/>
            <w:webHidden/>
          </w:rPr>
          <w:t>13</w:t>
        </w:r>
        <w:r w:rsidR="00D26514">
          <w:rPr>
            <w:noProof/>
            <w:webHidden/>
          </w:rPr>
          <w:fldChar w:fldCharType="end"/>
        </w:r>
      </w:hyperlink>
    </w:p>
    <w:p w14:paraId="182BBE25" w14:textId="77777777" w:rsidR="00D26514" w:rsidRDefault="004C1EC8">
      <w:pPr>
        <w:pStyle w:val="TOC2"/>
        <w:rPr>
          <w:rFonts w:asciiTheme="minorHAnsi" w:eastAsiaTheme="minorEastAsia" w:hAnsiTheme="minorHAnsi" w:cstheme="minorBidi"/>
          <w:noProof/>
          <w:sz w:val="22"/>
          <w:szCs w:val="22"/>
        </w:rPr>
      </w:pPr>
      <w:hyperlink w:anchor="_Toc500238751" w:history="1">
        <w:r w:rsidR="00D26514" w:rsidRPr="00672A06">
          <w:rPr>
            <w:rStyle w:val="Hyperlink"/>
            <w:noProof/>
          </w:rPr>
          <w:t>X.1 &lt;Profile Acronym&gt; Actors, Transactions, and Content Modules</w:t>
        </w:r>
        <w:r w:rsidR="00D26514">
          <w:rPr>
            <w:noProof/>
            <w:webHidden/>
          </w:rPr>
          <w:tab/>
        </w:r>
        <w:r w:rsidR="00D26514">
          <w:rPr>
            <w:noProof/>
            <w:webHidden/>
          </w:rPr>
          <w:fldChar w:fldCharType="begin"/>
        </w:r>
        <w:r w:rsidR="00D26514">
          <w:rPr>
            <w:noProof/>
            <w:webHidden/>
          </w:rPr>
          <w:instrText xml:space="preserve"> PAGEREF _Toc500238751 \h </w:instrText>
        </w:r>
        <w:r w:rsidR="00D26514">
          <w:rPr>
            <w:noProof/>
            <w:webHidden/>
          </w:rPr>
        </w:r>
        <w:r w:rsidR="00D26514">
          <w:rPr>
            <w:noProof/>
            <w:webHidden/>
          </w:rPr>
          <w:fldChar w:fldCharType="separate"/>
        </w:r>
        <w:r w:rsidR="00D26514">
          <w:rPr>
            <w:noProof/>
            <w:webHidden/>
          </w:rPr>
          <w:t>13</w:t>
        </w:r>
        <w:r w:rsidR="00D26514">
          <w:rPr>
            <w:noProof/>
            <w:webHidden/>
          </w:rPr>
          <w:fldChar w:fldCharType="end"/>
        </w:r>
      </w:hyperlink>
    </w:p>
    <w:p w14:paraId="612A5E04" w14:textId="77777777" w:rsidR="00D26514" w:rsidRDefault="004C1EC8">
      <w:pPr>
        <w:pStyle w:val="TOC3"/>
        <w:rPr>
          <w:rFonts w:asciiTheme="minorHAnsi" w:eastAsiaTheme="minorEastAsia" w:hAnsiTheme="minorHAnsi" w:cstheme="minorBidi"/>
          <w:noProof/>
          <w:sz w:val="22"/>
          <w:szCs w:val="22"/>
        </w:rPr>
      </w:pPr>
      <w:hyperlink w:anchor="_Toc500238752" w:history="1">
        <w:r w:rsidR="00D26514" w:rsidRPr="00672A06">
          <w:rPr>
            <w:rStyle w:val="Hyperlink"/>
            <w:bCs/>
            <w:noProof/>
          </w:rPr>
          <w:t>X.1.1 Actor Descriptions and Actor Profile Requirements</w:t>
        </w:r>
        <w:r w:rsidR="00D26514">
          <w:rPr>
            <w:noProof/>
            <w:webHidden/>
          </w:rPr>
          <w:tab/>
        </w:r>
        <w:r w:rsidR="00D26514">
          <w:rPr>
            <w:noProof/>
            <w:webHidden/>
          </w:rPr>
          <w:fldChar w:fldCharType="begin"/>
        </w:r>
        <w:r w:rsidR="00D26514">
          <w:rPr>
            <w:noProof/>
            <w:webHidden/>
          </w:rPr>
          <w:instrText xml:space="preserve"> PAGEREF _Toc500238752 \h </w:instrText>
        </w:r>
        <w:r w:rsidR="00D26514">
          <w:rPr>
            <w:noProof/>
            <w:webHidden/>
          </w:rPr>
        </w:r>
        <w:r w:rsidR="00D26514">
          <w:rPr>
            <w:noProof/>
            <w:webHidden/>
          </w:rPr>
          <w:fldChar w:fldCharType="separate"/>
        </w:r>
        <w:r w:rsidR="00D26514">
          <w:rPr>
            <w:noProof/>
            <w:webHidden/>
          </w:rPr>
          <w:t>16</w:t>
        </w:r>
        <w:r w:rsidR="00D26514">
          <w:rPr>
            <w:noProof/>
            <w:webHidden/>
          </w:rPr>
          <w:fldChar w:fldCharType="end"/>
        </w:r>
      </w:hyperlink>
    </w:p>
    <w:p w14:paraId="3165B1B8" w14:textId="77777777" w:rsidR="00D26514" w:rsidRDefault="004C1EC8">
      <w:pPr>
        <w:pStyle w:val="TOC4"/>
        <w:rPr>
          <w:rFonts w:asciiTheme="minorHAnsi" w:eastAsiaTheme="minorEastAsia" w:hAnsiTheme="minorHAnsi" w:cstheme="minorBidi"/>
          <w:noProof/>
          <w:sz w:val="22"/>
          <w:szCs w:val="22"/>
        </w:rPr>
      </w:pPr>
      <w:hyperlink w:anchor="_Toc500238753" w:history="1">
        <w:r w:rsidR="00D26514" w:rsidRPr="00672A06">
          <w:rPr>
            <w:rStyle w:val="Hyperlink"/>
            <w:noProof/>
          </w:rPr>
          <w:t>X.1.1.1 &lt;Actor A&gt;</w:t>
        </w:r>
        <w:r w:rsidR="00D26514">
          <w:rPr>
            <w:noProof/>
            <w:webHidden/>
          </w:rPr>
          <w:tab/>
        </w:r>
        <w:r w:rsidR="00D26514">
          <w:rPr>
            <w:noProof/>
            <w:webHidden/>
          </w:rPr>
          <w:fldChar w:fldCharType="begin"/>
        </w:r>
        <w:r w:rsidR="00D26514">
          <w:rPr>
            <w:noProof/>
            <w:webHidden/>
          </w:rPr>
          <w:instrText xml:space="preserve"> PAGEREF _Toc500238753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255FB9C2" w14:textId="77777777" w:rsidR="00D26514" w:rsidRDefault="004C1EC8">
      <w:pPr>
        <w:pStyle w:val="TOC4"/>
        <w:rPr>
          <w:rFonts w:asciiTheme="minorHAnsi" w:eastAsiaTheme="minorEastAsia" w:hAnsiTheme="minorHAnsi" w:cstheme="minorBidi"/>
          <w:noProof/>
          <w:sz w:val="22"/>
          <w:szCs w:val="22"/>
        </w:rPr>
      </w:pPr>
      <w:hyperlink w:anchor="_Toc500238754" w:history="1">
        <w:r w:rsidR="00D26514" w:rsidRPr="00672A06">
          <w:rPr>
            <w:rStyle w:val="Hyperlink"/>
            <w:noProof/>
          </w:rPr>
          <w:t>X.1.1.2 &lt;Actor B&gt;</w:t>
        </w:r>
        <w:r w:rsidR="00D26514">
          <w:rPr>
            <w:noProof/>
            <w:webHidden/>
          </w:rPr>
          <w:tab/>
        </w:r>
        <w:r w:rsidR="00D26514">
          <w:rPr>
            <w:noProof/>
            <w:webHidden/>
          </w:rPr>
          <w:fldChar w:fldCharType="begin"/>
        </w:r>
        <w:r w:rsidR="00D26514">
          <w:rPr>
            <w:noProof/>
            <w:webHidden/>
          </w:rPr>
          <w:instrText xml:space="preserve"> PAGEREF _Toc500238754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6466201D" w14:textId="77777777" w:rsidR="00D26514" w:rsidRDefault="004C1EC8">
      <w:pPr>
        <w:pStyle w:val="TOC2"/>
        <w:rPr>
          <w:rFonts w:asciiTheme="minorHAnsi" w:eastAsiaTheme="minorEastAsia" w:hAnsiTheme="minorHAnsi" w:cstheme="minorBidi"/>
          <w:noProof/>
          <w:sz w:val="22"/>
          <w:szCs w:val="22"/>
        </w:rPr>
      </w:pPr>
      <w:hyperlink w:anchor="_Toc500238755" w:history="1">
        <w:r w:rsidR="00D26514" w:rsidRPr="00672A06">
          <w:rPr>
            <w:rStyle w:val="Hyperlink"/>
            <w:noProof/>
          </w:rPr>
          <w:t>X.2 &lt;Profile Acronym&gt; Actor Options</w:t>
        </w:r>
        <w:r w:rsidR="00D26514">
          <w:rPr>
            <w:noProof/>
            <w:webHidden/>
          </w:rPr>
          <w:tab/>
        </w:r>
        <w:r w:rsidR="00D26514">
          <w:rPr>
            <w:noProof/>
            <w:webHidden/>
          </w:rPr>
          <w:fldChar w:fldCharType="begin"/>
        </w:r>
        <w:r w:rsidR="00D26514">
          <w:rPr>
            <w:noProof/>
            <w:webHidden/>
          </w:rPr>
          <w:instrText xml:space="preserve"> PAGEREF _Toc500238755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3CEAF42B" w14:textId="77777777" w:rsidR="00D26514" w:rsidRDefault="004C1EC8">
      <w:pPr>
        <w:pStyle w:val="TOC3"/>
        <w:rPr>
          <w:rFonts w:asciiTheme="minorHAnsi" w:eastAsiaTheme="minorEastAsia" w:hAnsiTheme="minorHAnsi" w:cstheme="minorBidi"/>
          <w:noProof/>
          <w:sz w:val="22"/>
          <w:szCs w:val="22"/>
        </w:rPr>
      </w:pPr>
      <w:hyperlink w:anchor="_Toc500238756" w:history="1">
        <w:r w:rsidR="00D26514" w:rsidRPr="00672A06">
          <w:rPr>
            <w:rStyle w:val="Hyperlink"/>
            <w:noProof/>
          </w:rPr>
          <w:t>X.2.1 &lt;Option Name&gt;</w:t>
        </w:r>
        <w:r w:rsidR="00D26514">
          <w:rPr>
            <w:noProof/>
            <w:webHidden/>
          </w:rPr>
          <w:tab/>
        </w:r>
        <w:r w:rsidR="00D26514">
          <w:rPr>
            <w:noProof/>
            <w:webHidden/>
          </w:rPr>
          <w:fldChar w:fldCharType="begin"/>
        </w:r>
        <w:r w:rsidR="00D26514">
          <w:rPr>
            <w:noProof/>
            <w:webHidden/>
          </w:rPr>
          <w:instrText xml:space="preserve"> PAGEREF _Toc500238756 \h </w:instrText>
        </w:r>
        <w:r w:rsidR="00D26514">
          <w:rPr>
            <w:noProof/>
            <w:webHidden/>
          </w:rPr>
        </w:r>
        <w:r w:rsidR="00D26514">
          <w:rPr>
            <w:noProof/>
            <w:webHidden/>
          </w:rPr>
          <w:fldChar w:fldCharType="separate"/>
        </w:r>
        <w:r w:rsidR="00D26514">
          <w:rPr>
            <w:noProof/>
            <w:webHidden/>
          </w:rPr>
          <w:t>18</w:t>
        </w:r>
        <w:r w:rsidR="00D26514">
          <w:rPr>
            <w:noProof/>
            <w:webHidden/>
          </w:rPr>
          <w:fldChar w:fldCharType="end"/>
        </w:r>
      </w:hyperlink>
    </w:p>
    <w:p w14:paraId="1CA5E439" w14:textId="77777777" w:rsidR="00D26514" w:rsidRDefault="004C1EC8">
      <w:pPr>
        <w:pStyle w:val="TOC2"/>
        <w:rPr>
          <w:rFonts w:asciiTheme="minorHAnsi" w:eastAsiaTheme="minorEastAsia" w:hAnsiTheme="minorHAnsi" w:cstheme="minorBidi"/>
          <w:noProof/>
          <w:sz w:val="22"/>
          <w:szCs w:val="22"/>
        </w:rPr>
      </w:pPr>
      <w:hyperlink w:anchor="_Toc500238757" w:history="1">
        <w:r w:rsidR="00D26514" w:rsidRPr="00672A06">
          <w:rPr>
            <w:rStyle w:val="Hyperlink"/>
            <w:noProof/>
          </w:rPr>
          <w:t>X.3 &lt;Profile Acronym&gt; Required Actor Groupings</w:t>
        </w:r>
        <w:r w:rsidR="00D26514">
          <w:rPr>
            <w:noProof/>
            <w:webHidden/>
          </w:rPr>
          <w:tab/>
        </w:r>
        <w:r w:rsidR="00D26514">
          <w:rPr>
            <w:noProof/>
            <w:webHidden/>
          </w:rPr>
          <w:fldChar w:fldCharType="begin"/>
        </w:r>
        <w:r w:rsidR="00D26514">
          <w:rPr>
            <w:noProof/>
            <w:webHidden/>
          </w:rPr>
          <w:instrText xml:space="preserve"> PAGEREF _Toc500238757 \h </w:instrText>
        </w:r>
        <w:r w:rsidR="00D26514">
          <w:rPr>
            <w:noProof/>
            <w:webHidden/>
          </w:rPr>
        </w:r>
        <w:r w:rsidR="00D26514">
          <w:rPr>
            <w:noProof/>
            <w:webHidden/>
          </w:rPr>
          <w:fldChar w:fldCharType="separate"/>
        </w:r>
        <w:r w:rsidR="00D26514">
          <w:rPr>
            <w:noProof/>
            <w:webHidden/>
          </w:rPr>
          <w:t>19</w:t>
        </w:r>
        <w:r w:rsidR="00D26514">
          <w:rPr>
            <w:noProof/>
            <w:webHidden/>
          </w:rPr>
          <w:fldChar w:fldCharType="end"/>
        </w:r>
      </w:hyperlink>
    </w:p>
    <w:p w14:paraId="233126F1" w14:textId="77777777" w:rsidR="00D26514" w:rsidRDefault="004C1EC8">
      <w:pPr>
        <w:pStyle w:val="TOC2"/>
        <w:rPr>
          <w:rFonts w:asciiTheme="minorHAnsi" w:eastAsiaTheme="minorEastAsia" w:hAnsiTheme="minorHAnsi" w:cstheme="minorBidi"/>
          <w:noProof/>
          <w:sz w:val="22"/>
          <w:szCs w:val="22"/>
        </w:rPr>
      </w:pPr>
      <w:hyperlink w:anchor="_Toc500238758" w:history="1">
        <w:r w:rsidR="00D26514" w:rsidRPr="00672A06">
          <w:rPr>
            <w:rStyle w:val="Hyperlink"/>
            <w:noProof/>
          </w:rPr>
          <w:t>X.4 &lt;Profile Acronym&gt; Overview</w:t>
        </w:r>
        <w:r w:rsidR="00D26514">
          <w:rPr>
            <w:noProof/>
            <w:webHidden/>
          </w:rPr>
          <w:tab/>
        </w:r>
        <w:r w:rsidR="00D26514">
          <w:rPr>
            <w:noProof/>
            <w:webHidden/>
          </w:rPr>
          <w:fldChar w:fldCharType="begin"/>
        </w:r>
        <w:r w:rsidR="00D26514">
          <w:rPr>
            <w:noProof/>
            <w:webHidden/>
          </w:rPr>
          <w:instrText xml:space="preserve"> PAGEREF _Toc500238758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2FAFA2ED" w14:textId="77777777" w:rsidR="00D26514" w:rsidRDefault="004C1EC8">
      <w:pPr>
        <w:pStyle w:val="TOC3"/>
        <w:rPr>
          <w:rFonts w:asciiTheme="minorHAnsi" w:eastAsiaTheme="minorEastAsia" w:hAnsiTheme="minorHAnsi" w:cstheme="minorBidi"/>
          <w:noProof/>
          <w:sz w:val="22"/>
          <w:szCs w:val="22"/>
        </w:rPr>
      </w:pPr>
      <w:hyperlink w:anchor="_Toc500238759" w:history="1">
        <w:r w:rsidR="00D26514" w:rsidRPr="00672A06">
          <w:rPr>
            <w:rStyle w:val="Hyperlink"/>
            <w:bCs/>
            <w:noProof/>
          </w:rPr>
          <w:t>X.4.1 Concepts</w:t>
        </w:r>
        <w:r w:rsidR="00D26514">
          <w:rPr>
            <w:noProof/>
            <w:webHidden/>
          </w:rPr>
          <w:tab/>
        </w:r>
        <w:r w:rsidR="00D26514">
          <w:rPr>
            <w:noProof/>
            <w:webHidden/>
          </w:rPr>
          <w:fldChar w:fldCharType="begin"/>
        </w:r>
        <w:r w:rsidR="00D26514">
          <w:rPr>
            <w:noProof/>
            <w:webHidden/>
          </w:rPr>
          <w:instrText xml:space="preserve"> PAGEREF _Toc500238759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000A1A7E" w14:textId="77777777" w:rsidR="00D26514" w:rsidRDefault="004C1EC8">
      <w:pPr>
        <w:pStyle w:val="TOC3"/>
        <w:rPr>
          <w:rFonts w:asciiTheme="minorHAnsi" w:eastAsiaTheme="minorEastAsia" w:hAnsiTheme="minorHAnsi" w:cstheme="minorBidi"/>
          <w:noProof/>
          <w:sz w:val="22"/>
          <w:szCs w:val="22"/>
        </w:rPr>
      </w:pPr>
      <w:hyperlink w:anchor="_Toc500238760" w:history="1">
        <w:r w:rsidR="00D26514" w:rsidRPr="00672A06">
          <w:rPr>
            <w:rStyle w:val="Hyperlink"/>
            <w:bCs/>
            <w:noProof/>
          </w:rPr>
          <w:t>X.4.2 Use Cases</w:t>
        </w:r>
        <w:r w:rsidR="00D26514">
          <w:rPr>
            <w:noProof/>
            <w:webHidden/>
          </w:rPr>
          <w:tab/>
        </w:r>
        <w:r w:rsidR="00D26514">
          <w:rPr>
            <w:noProof/>
            <w:webHidden/>
          </w:rPr>
          <w:fldChar w:fldCharType="begin"/>
        </w:r>
        <w:r w:rsidR="00D26514">
          <w:rPr>
            <w:noProof/>
            <w:webHidden/>
          </w:rPr>
          <w:instrText xml:space="preserve"> PAGEREF _Toc500238760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1EA716B0" w14:textId="77777777" w:rsidR="00D26514" w:rsidRDefault="004C1EC8">
      <w:pPr>
        <w:pStyle w:val="TOC4"/>
        <w:rPr>
          <w:rFonts w:asciiTheme="minorHAnsi" w:eastAsiaTheme="minorEastAsia" w:hAnsiTheme="minorHAnsi" w:cstheme="minorBidi"/>
          <w:noProof/>
          <w:sz w:val="22"/>
          <w:szCs w:val="22"/>
        </w:rPr>
      </w:pPr>
      <w:hyperlink w:anchor="_Toc500238761" w:history="1">
        <w:r w:rsidR="00D26514" w:rsidRPr="00672A06">
          <w:rPr>
            <w:rStyle w:val="Hyperlink"/>
            <w:noProof/>
          </w:rPr>
          <w:t>X.4.2.1 Use Case #1: &lt;simple name&gt;</w:t>
        </w:r>
        <w:r w:rsidR="00D26514">
          <w:rPr>
            <w:noProof/>
            <w:webHidden/>
          </w:rPr>
          <w:tab/>
        </w:r>
        <w:r w:rsidR="00D26514">
          <w:rPr>
            <w:noProof/>
            <w:webHidden/>
          </w:rPr>
          <w:fldChar w:fldCharType="begin"/>
        </w:r>
        <w:r w:rsidR="00D26514">
          <w:rPr>
            <w:noProof/>
            <w:webHidden/>
          </w:rPr>
          <w:instrText xml:space="preserve"> PAGEREF _Toc500238761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0B1E1949" w14:textId="77777777" w:rsidR="00D26514" w:rsidRDefault="004C1EC8">
      <w:pPr>
        <w:pStyle w:val="TOC5"/>
        <w:rPr>
          <w:rFonts w:asciiTheme="minorHAnsi" w:eastAsiaTheme="minorEastAsia" w:hAnsiTheme="minorHAnsi" w:cstheme="minorBidi"/>
          <w:noProof/>
          <w:sz w:val="22"/>
          <w:szCs w:val="22"/>
        </w:rPr>
      </w:pPr>
      <w:hyperlink w:anchor="_Toc500238762" w:history="1">
        <w:r w:rsidR="00D26514" w:rsidRPr="00672A06">
          <w:rPr>
            <w:rStyle w:val="Hyperlink"/>
            <w:noProof/>
          </w:rPr>
          <w:t>X.4.2.1.1 &lt;</w:t>
        </w:r>
        <w:r w:rsidR="00D26514" w:rsidRPr="00672A06">
          <w:rPr>
            <w:rStyle w:val="Hyperlink"/>
            <w:bCs/>
            <w:noProof/>
          </w:rPr>
          <w:t xml:space="preserve">simple name&gt; </w:t>
        </w:r>
        <w:r w:rsidR="00D26514" w:rsidRPr="00672A06">
          <w:rPr>
            <w:rStyle w:val="Hyperlink"/>
            <w:noProof/>
          </w:rPr>
          <w:t>Use Case Description</w:t>
        </w:r>
        <w:r w:rsidR="00D26514">
          <w:rPr>
            <w:noProof/>
            <w:webHidden/>
          </w:rPr>
          <w:tab/>
        </w:r>
        <w:r w:rsidR="00D26514">
          <w:rPr>
            <w:noProof/>
            <w:webHidden/>
          </w:rPr>
          <w:fldChar w:fldCharType="begin"/>
        </w:r>
        <w:r w:rsidR="00D26514">
          <w:rPr>
            <w:noProof/>
            <w:webHidden/>
          </w:rPr>
          <w:instrText xml:space="preserve"> PAGEREF _Toc500238762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1CBCC13D" w14:textId="77777777" w:rsidR="00D26514" w:rsidRDefault="004C1EC8">
      <w:pPr>
        <w:pStyle w:val="TOC5"/>
        <w:rPr>
          <w:rFonts w:asciiTheme="minorHAnsi" w:eastAsiaTheme="minorEastAsia" w:hAnsiTheme="minorHAnsi" w:cstheme="minorBidi"/>
          <w:noProof/>
          <w:sz w:val="22"/>
          <w:szCs w:val="22"/>
        </w:rPr>
      </w:pPr>
      <w:hyperlink w:anchor="_Toc500238763" w:history="1">
        <w:r w:rsidR="00D26514" w:rsidRPr="00672A06">
          <w:rPr>
            <w:rStyle w:val="Hyperlink"/>
            <w:noProof/>
          </w:rPr>
          <w:t>X.4.2.1.2 &lt;simple name&gt; Process Flow</w:t>
        </w:r>
        <w:r w:rsidR="00D26514">
          <w:rPr>
            <w:noProof/>
            <w:webHidden/>
          </w:rPr>
          <w:tab/>
        </w:r>
        <w:r w:rsidR="00D26514">
          <w:rPr>
            <w:noProof/>
            <w:webHidden/>
          </w:rPr>
          <w:fldChar w:fldCharType="begin"/>
        </w:r>
        <w:r w:rsidR="00D26514">
          <w:rPr>
            <w:noProof/>
            <w:webHidden/>
          </w:rPr>
          <w:instrText xml:space="preserve"> PAGEREF _Toc500238763 \h </w:instrText>
        </w:r>
        <w:r w:rsidR="00D26514">
          <w:rPr>
            <w:noProof/>
            <w:webHidden/>
          </w:rPr>
        </w:r>
        <w:r w:rsidR="00D26514">
          <w:rPr>
            <w:noProof/>
            <w:webHidden/>
          </w:rPr>
          <w:fldChar w:fldCharType="separate"/>
        </w:r>
        <w:r w:rsidR="00D26514">
          <w:rPr>
            <w:noProof/>
            <w:webHidden/>
          </w:rPr>
          <w:t>23</w:t>
        </w:r>
        <w:r w:rsidR="00D26514">
          <w:rPr>
            <w:noProof/>
            <w:webHidden/>
          </w:rPr>
          <w:fldChar w:fldCharType="end"/>
        </w:r>
      </w:hyperlink>
    </w:p>
    <w:p w14:paraId="104E1216" w14:textId="77777777" w:rsidR="00D26514" w:rsidRDefault="004C1EC8">
      <w:pPr>
        <w:pStyle w:val="TOC2"/>
        <w:rPr>
          <w:rFonts w:asciiTheme="minorHAnsi" w:eastAsiaTheme="minorEastAsia" w:hAnsiTheme="minorHAnsi" w:cstheme="minorBidi"/>
          <w:noProof/>
          <w:sz w:val="22"/>
          <w:szCs w:val="22"/>
        </w:rPr>
      </w:pPr>
      <w:hyperlink w:anchor="_Toc500238764" w:history="1">
        <w:r w:rsidR="00D26514" w:rsidRPr="00672A06">
          <w:rPr>
            <w:rStyle w:val="Hyperlink"/>
            <w:noProof/>
          </w:rPr>
          <w:t>X.5 &lt;Profile Acronym&gt; Security Considerations</w:t>
        </w:r>
        <w:r w:rsidR="00D26514">
          <w:rPr>
            <w:noProof/>
            <w:webHidden/>
          </w:rPr>
          <w:tab/>
        </w:r>
        <w:r w:rsidR="00D26514">
          <w:rPr>
            <w:noProof/>
            <w:webHidden/>
          </w:rPr>
          <w:fldChar w:fldCharType="begin"/>
        </w:r>
        <w:r w:rsidR="00D26514">
          <w:rPr>
            <w:noProof/>
            <w:webHidden/>
          </w:rPr>
          <w:instrText xml:space="preserve"> PAGEREF _Toc500238764 \h </w:instrText>
        </w:r>
        <w:r w:rsidR="00D26514">
          <w:rPr>
            <w:noProof/>
            <w:webHidden/>
          </w:rPr>
        </w:r>
        <w:r w:rsidR="00D26514">
          <w:rPr>
            <w:noProof/>
            <w:webHidden/>
          </w:rPr>
          <w:fldChar w:fldCharType="separate"/>
        </w:r>
        <w:r w:rsidR="00D26514">
          <w:rPr>
            <w:noProof/>
            <w:webHidden/>
          </w:rPr>
          <w:t>25</w:t>
        </w:r>
        <w:r w:rsidR="00D26514">
          <w:rPr>
            <w:noProof/>
            <w:webHidden/>
          </w:rPr>
          <w:fldChar w:fldCharType="end"/>
        </w:r>
      </w:hyperlink>
    </w:p>
    <w:p w14:paraId="1E189010" w14:textId="77777777" w:rsidR="00D26514" w:rsidRDefault="004C1EC8">
      <w:pPr>
        <w:pStyle w:val="TOC2"/>
        <w:rPr>
          <w:rFonts w:asciiTheme="minorHAnsi" w:eastAsiaTheme="minorEastAsia" w:hAnsiTheme="minorHAnsi" w:cstheme="minorBidi"/>
          <w:noProof/>
          <w:sz w:val="22"/>
          <w:szCs w:val="22"/>
        </w:rPr>
      </w:pPr>
      <w:hyperlink w:anchor="_Toc500238765" w:history="1">
        <w:r w:rsidR="00D26514" w:rsidRPr="00672A06">
          <w:rPr>
            <w:rStyle w:val="Hyperlink"/>
            <w:noProof/>
          </w:rPr>
          <w:t>X.6 &lt;Profile Acronym&gt; Cross Profile Considerations</w:t>
        </w:r>
        <w:r w:rsidR="00D26514">
          <w:rPr>
            <w:noProof/>
            <w:webHidden/>
          </w:rPr>
          <w:tab/>
        </w:r>
        <w:r w:rsidR="00D26514">
          <w:rPr>
            <w:noProof/>
            <w:webHidden/>
          </w:rPr>
          <w:fldChar w:fldCharType="begin"/>
        </w:r>
        <w:r w:rsidR="00D26514">
          <w:rPr>
            <w:noProof/>
            <w:webHidden/>
          </w:rPr>
          <w:instrText xml:space="preserve"> PAGEREF _Toc500238765 \h </w:instrText>
        </w:r>
        <w:r w:rsidR="00D26514">
          <w:rPr>
            <w:noProof/>
            <w:webHidden/>
          </w:rPr>
        </w:r>
        <w:r w:rsidR="00D26514">
          <w:rPr>
            <w:noProof/>
            <w:webHidden/>
          </w:rPr>
          <w:fldChar w:fldCharType="separate"/>
        </w:r>
        <w:r w:rsidR="00D26514">
          <w:rPr>
            <w:noProof/>
            <w:webHidden/>
          </w:rPr>
          <w:t>25</w:t>
        </w:r>
        <w:r w:rsidR="00D26514">
          <w:rPr>
            <w:noProof/>
            <w:webHidden/>
          </w:rPr>
          <w:fldChar w:fldCharType="end"/>
        </w:r>
      </w:hyperlink>
    </w:p>
    <w:p w14:paraId="2F5B86E3" w14:textId="77777777" w:rsidR="00D26514" w:rsidRDefault="004C1EC8">
      <w:pPr>
        <w:pStyle w:val="TOC1"/>
        <w:rPr>
          <w:rFonts w:asciiTheme="minorHAnsi" w:eastAsiaTheme="minorEastAsia" w:hAnsiTheme="minorHAnsi" w:cstheme="minorBidi"/>
          <w:noProof/>
          <w:sz w:val="22"/>
          <w:szCs w:val="22"/>
        </w:rPr>
      </w:pPr>
      <w:hyperlink w:anchor="_Toc500238766"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_Toc500238766 \h </w:instrText>
        </w:r>
        <w:r w:rsidR="00D26514">
          <w:rPr>
            <w:noProof/>
            <w:webHidden/>
          </w:rPr>
        </w:r>
        <w:r w:rsidR="00D26514">
          <w:rPr>
            <w:noProof/>
            <w:webHidden/>
          </w:rPr>
          <w:fldChar w:fldCharType="separate"/>
        </w:r>
        <w:r w:rsidR="00D26514">
          <w:rPr>
            <w:noProof/>
            <w:webHidden/>
          </w:rPr>
          <w:t>27</w:t>
        </w:r>
        <w:r w:rsidR="00D26514">
          <w:rPr>
            <w:noProof/>
            <w:webHidden/>
          </w:rPr>
          <w:fldChar w:fldCharType="end"/>
        </w:r>
      </w:hyperlink>
    </w:p>
    <w:p w14:paraId="65527A78" w14:textId="77777777" w:rsidR="00D26514" w:rsidRDefault="004C1EC8">
      <w:pPr>
        <w:pStyle w:val="TOC1"/>
        <w:rPr>
          <w:rFonts w:asciiTheme="minorHAnsi" w:eastAsiaTheme="minorEastAsia" w:hAnsiTheme="minorHAnsi" w:cstheme="minorBidi"/>
          <w:noProof/>
          <w:sz w:val="22"/>
          <w:szCs w:val="22"/>
        </w:rPr>
      </w:pPr>
      <w:hyperlink w:anchor="_Toc500238767"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_Toc500238767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28313CCA" w14:textId="77777777" w:rsidR="00D26514" w:rsidRDefault="004C1EC8">
      <w:pPr>
        <w:pStyle w:val="TOC2"/>
        <w:rPr>
          <w:rFonts w:asciiTheme="minorHAnsi" w:eastAsiaTheme="minorEastAsia" w:hAnsiTheme="minorHAnsi" w:cstheme="minorBidi"/>
          <w:noProof/>
          <w:sz w:val="22"/>
          <w:szCs w:val="22"/>
        </w:rPr>
      </w:pPr>
      <w:hyperlink w:anchor="_Toc500238768"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_Toc500238768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03F5DA24" w14:textId="77777777" w:rsidR="00D26514" w:rsidRDefault="004C1EC8">
      <w:pPr>
        <w:pStyle w:val="TOC3"/>
        <w:rPr>
          <w:rFonts w:asciiTheme="minorHAnsi" w:eastAsiaTheme="minorEastAsia" w:hAnsiTheme="minorHAnsi" w:cstheme="minorBidi"/>
          <w:noProof/>
          <w:sz w:val="22"/>
          <w:szCs w:val="22"/>
        </w:rPr>
      </w:pPr>
      <w:hyperlink w:anchor="_Toc500238769"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_Toc500238769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09BE58DE" w14:textId="77777777" w:rsidR="00D26514" w:rsidRDefault="004C1EC8">
      <w:pPr>
        <w:pStyle w:val="TOC1"/>
        <w:rPr>
          <w:rFonts w:asciiTheme="minorHAnsi" w:eastAsiaTheme="minorEastAsia" w:hAnsiTheme="minorHAnsi" w:cstheme="minorBidi"/>
          <w:noProof/>
          <w:sz w:val="22"/>
          <w:szCs w:val="22"/>
        </w:rPr>
      </w:pPr>
      <w:hyperlink w:anchor="_Toc500238770"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_Toc500238770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6664028E" w14:textId="77777777" w:rsidR="00D26514" w:rsidRDefault="004C1EC8">
      <w:pPr>
        <w:pStyle w:val="TOC2"/>
        <w:rPr>
          <w:rFonts w:asciiTheme="minorHAnsi" w:eastAsiaTheme="minorEastAsia" w:hAnsiTheme="minorHAnsi" w:cstheme="minorBidi"/>
          <w:noProof/>
          <w:sz w:val="22"/>
          <w:szCs w:val="22"/>
        </w:rPr>
      </w:pPr>
      <w:hyperlink w:anchor="_Toc500238771"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_Toc500238771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25C2ED7C" w14:textId="77777777" w:rsidR="00D26514" w:rsidRDefault="004C1EC8">
      <w:pPr>
        <w:pStyle w:val="TOC3"/>
        <w:rPr>
          <w:rFonts w:asciiTheme="minorHAnsi" w:eastAsiaTheme="minorEastAsia" w:hAnsiTheme="minorHAnsi" w:cstheme="minorBidi"/>
          <w:noProof/>
          <w:sz w:val="22"/>
          <w:szCs w:val="22"/>
        </w:rPr>
      </w:pPr>
      <w:hyperlink w:anchor="_Toc500238772"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_Toc500238772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421D771A" w14:textId="77777777" w:rsidR="00D26514" w:rsidRDefault="004C1EC8">
      <w:pPr>
        <w:pStyle w:val="TOC1"/>
        <w:rPr>
          <w:rFonts w:asciiTheme="minorHAnsi" w:eastAsiaTheme="minorEastAsia" w:hAnsiTheme="minorHAnsi" w:cstheme="minorBidi"/>
          <w:noProof/>
          <w:sz w:val="22"/>
          <w:szCs w:val="22"/>
        </w:rPr>
      </w:pPr>
      <w:hyperlink w:anchor="_Toc500238773" w:history="1">
        <w:r w:rsidR="00D26514" w:rsidRPr="00672A06">
          <w:rPr>
            <w:rStyle w:val="Hyperlink"/>
            <w:noProof/>
          </w:rPr>
          <w:t>Volume 2 – Transactions</w:t>
        </w:r>
        <w:r w:rsidR="00D26514">
          <w:rPr>
            <w:noProof/>
            <w:webHidden/>
          </w:rPr>
          <w:tab/>
        </w:r>
        <w:r w:rsidR="00D26514">
          <w:rPr>
            <w:noProof/>
            <w:webHidden/>
          </w:rPr>
          <w:fldChar w:fldCharType="begin"/>
        </w:r>
        <w:r w:rsidR="00D26514">
          <w:rPr>
            <w:noProof/>
            <w:webHidden/>
          </w:rPr>
          <w:instrText xml:space="preserve"> PAGEREF _Toc500238773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7F6EFE1A" w14:textId="77777777" w:rsidR="00D26514" w:rsidRDefault="004C1EC8">
      <w:pPr>
        <w:pStyle w:val="TOC2"/>
        <w:rPr>
          <w:rFonts w:asciiTheme="minorHAnsi" w:eastAsiaTheme="minorEastAsia" w:hAnsiTheme="minorHAnsi" w:cstheme="minorBidi"/>
          <w:noProof/>
          <w:sz w:val="22"/>
          <w:szCs w:val="22"/>
        </w:rPr>
      </w:pPr>
      <w:hyperlink w:anchor="_Toc500238774" w:history="1">
        <w:r w:rsidR="00D26514" w:rsidRPr="00672A06">
          <w:rPr>
            <w:rStyle w:val="Hyperlink"/>
            <w:noProof/>
          </w:rPr>
          <w:t>3.Y &lt;Transaction Name [Domain Acronym-#]&gt;</w:t>
        </w:r>
        <w:r w:rsidR="00D26514">
          <w:rPr>
            <w:noProof/>
            <w:webHidden/>
          </w:rPr>
          <w:tab/>
        </w:r>
        <w:r w:rsidR="00D26514">
          <w:rPr>
            <w:noProof/>
            <w:webHidden/>
          </w:rPr>
          <w:fldChar w:fldCharType="begin"/>
        </w:r>
        <w:r w:rsidR="00D26514">
          <w:rPr>
            <w:noProof/>
            <w:webHidden/>
          </w:rPr>
          <w:instrText xml:space="preserve"> PAGEREF _Toc500238774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60172D98" w14:textId="77777777" w:rsidR="00D26514" w:rsidRDefault="004C1EC8">
      <w:pPr>
        <w:pStyle w:val="TOC3"/>
        <w:rPr>
          <w:rFonts w:asciiTheme="minorHAnsi" w:eastAsiaTheme="minorEastAsia" w:hAnsiTheme="minorHAnsi" w:cstheme="minorBidi"/>
          <w:noProof/>
          <w:sz w:val="22"/>
          <w:szCs w:val="22"/>
        </w:rPr>
      </w:pPr>
      <w:hyperlink w:anchor="_Toc500238775" w:history="1">
        <w:r w:rsidR="00D26514" w:rsidRPr="00672A06">
          <w:rPr>
            <w:rStyle w:val="Hyperlink"/>
            <w:noProof/>
          </w:rPr>
          <w:t>3.Y.1 Scope</w:t>
        </w:r>
        <w:r w:rsidR="00D26514">
          <w:rPr>
            <w:noProof/>
            <w:webHidden/>
          </w:rPr>
          <w:tab/>
        </w:r>
        <w:r w:rsidR="00D26514">
          <w:rPr>
            <w:noProof/>
            <w:webHidden/>
          </w:rPr>
          <w:fldChar w:fldCharType="begin"/>
        </w:r>
        <w:r w:rsidR="00D26514">
          <w:rPr>
            <w:noProof/>
            <w:webHidden/>
          </w:rPr>
          <w:instrText xml:space="preserve"> PAGEREF _Toc500238775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743D0DB0" w14:textId="77777777" w:rsidR="00D26514" w:rsidRDefault="004C1EC8">
      <w:pPr>
        <w:pStyle w:val="TOC3"/>
        <w:rPr>
          <w:rFonts w:asciiTheme="minorHAnsi" w:eastAsiaTheme="minorEastAsia" w:hAnsiTheme="minorHAnsi" w:cstheme="minorBidi"/>
          <w:noProof/>
          <w:sz w:val="22"/>
          <w:szCs w:val="22"/>
        </w:rPr>
      </w:pPr>
      <w:hyperlink w:anchor="_Toc500238776" w:history="1">
        <w:r w:rsidR="00D26514" w:rsidRPr="00672A06">
          <w:rPr>
            <w:rStyle w:val="Hyperlink"/>
            <w:noProof/>
          </w:rPr>
          <w:t>3.Y.2 Actor Roles</w:t>
        </w:r>
        <w:r w:rsidR="00D26514">
          <w:rPr>
            <w:noProof/>
            <w:webHidden/>
          </w:rPr>
          <w:tab/>
        </w:r>
        <w:r w:rsidR="00D26514">
          <w:rPr>
            <w:noProof/>
            <w:webHidden/>
          </w:rPr>
          <w:fldChar w:fldCharType="begin"/>
        </w:r>
        <w:r w:rsidR="00D26514">
          <w:rPr>
            <w:noProof/>
            <w:webHidden/>
          </w:rPr>
          <w:instrText xml:space="preserve"> PAGEREF _Toc500238776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6543013C" w14:textId="77777777" w:rsidR="00D26514" w:rsidRDefault="004C1EC8">
      <w:pPr>
        <w:pStyle w:val="TOC3"/>
        <w:rPr>
          <w:rFonts w:asciiTheme="minorHAnsi" w:eastAsiaTheme="minorEastAsia" w:hAnsiTheme="minorHAnsi" w:cstheme="minorBidi"/>
          <w:noProof/>
          <w:sz w:val="22"/>
          <w:szCs w:val="22"/>
        </w:rPr>
      </w:pPr>
      <w:hyperlink w:anchor="_Toc500238777" w:history="1">
        <w:r w:rsidR="00D26514" w:rsidRPr="00672A06">
          <w:rPr>
            <w:rStyle w:val="Hyperlink"/>
            <w:noProof/>
          </w:rPr>
          <w:t>3.Y.3 Referenced Standards</w:t>
        </w:r>
        <w:r w:rsidR="00D26514">
          <w:rPr>
            <w:noProof/>
            <w:webHidden/>
          </w:rPr>
          <w:tab/>
        </w:r>
        <w:r w:rsidR="00D26514">
          <w:rPr>
            <w:noProof/>
            <w:webHidden/>
          </w:rPr>
          <w:fldChar w:fldCharType="begin"/>
        </w:r>
        <w:r w:rsidR="00D26514">
          <w:rPr>
            <w:noProof/>
            <w:webHidden/>
          </w:rPr>
          <w:instrText xml:space="preserve"> PAGEREF _Toc500238777 \h </w:instrText>
        </w:r>
        <w:r w:rsidR="00D26514">
          <w:rPr>
            <w:noProof/>
            <w:webHidden/>
          </w:rPr>
        </w:r>
        <w:r w:rsidR="00D26514">
          <w:rPr>
            <w:noProof/>
            <w:webHidden/>
          </w:rPr>
          <w:fldChar w:fldCharType="separate"/>
        </w:r>
        <w:r w:rsidR="00D26514">
          <w:rPr>
            <w:noProof/>
            <w:webHidden/>
          </w:rPr>
          <w:t>31</w:t>
        </w:r>
        <w:r w:rsidR="00D26514">
          <w:rPr>
            <w:noProof/>
            <w:webHidden/>
          </w:rPr>
          <w:fldChar w:fldCharType="end"/>
        </w:r>
      </w:hyperlink>
    </w:p>
    <w:p w14:paraId="56935501" w14:textId="77777777" w:rsidR="00D26514" w:rsidRDefault="004C1EC8">
      <w:pPr>
        <w:pStyle w:val="TOC3"/>
        <w:rPr>
          <w:rFonts w:asciiTheme="minorHAnsi" w:eastAsiaTheme="minorEastAsia" w:hAnsiTheme="minorHAnsi" w:cstheme="minorBidi"/>
          <w:noProof/>
          <w:sz w:val="22"/>
          <w:szCs w:val="22"/>
        </w:rPr>
      </w:pPr>
      <w:hyperlink w:anchor="_Toc500238778" w:history="1">
        <w:r w:rsidR="00D26514" w:rsidRPr="00672A06">
          <w:rPr>
            <w:rStyle w:val="Hyperlink"/>
            <w:noProof/>
          </w:rPr>
          <w:t>3.Y.4 Interaction Diagram</w:t>
        </w:r>
        <w:r w:rsidR="00D26514">
          <w:rPr>
            <w:noProof/>
            <w:webHidden/>
          </w:rPr>
          <w:tab/>
        </w:r>
        <w:r w:rsidR="00D26514">
          <w:rPr>
            <w:noProof/>
            <w:webHidden/>
          </w:rPr>
          <w:fldChar w:fldCharType="begin"/>
        </w:r>
        <w:r w:rsidR="00D26514">
          <w:rPr>
            <w:noProof/>
            <w:webHidden/>
          </w:rPr>
          <w:instrText xml:space="preserve"> PAGEREF _Toc500238778 \h </w:instrText>
        </w:r>
        <w:r w:rsidR="00D26514">
          <w:rPr>
            <w:noProof/>
            <w:webHidden/>
          </w:rPr>
        </w:r>
        <w:r w:rsidR="00D26514">
          <w:rPr>
            <w:noProof/>
            <w:webHidden/>
          </w:rPr>
          <w:fldChar w:fldCharType="separate"/>
        </w:r>
        <w:r w:rsidR="00D26514">
          <w:rPr>
            <w:noProof/>
            <w:webHidden/>
          </w:rPr>
          <w:t>31</w:t>
        </w:r>
        <w:r w:rsidR="00D26514">
          <w:rPr>
            <w:noProof/>
            <w:webHidden/>
          </w:rPr>
          <w:fldChar w:fldCharType="end"/>
        </w:r>
      </w:hyperlink>
    </w:p>
    <w:p w14:paraId="6D30EB04" w14:textId="77777777" w:rsidR="00D26514" w:rsidRDefault="004C1EC8">
      <w:pPr>
        <w:pStyle w:val="TOC4"/>
        <w:rPr>
          <w:rFonts w:asciiTheme="minorHAnsi" w:eastAsiaTheme="minorEastAsia" w:hAnsiTheme="minorHAnsi" w:cstheme="minorBidi"/>
          <w:noProof/>
          <w:sz w:val="22"/>
          <w:szCs w:val="22"/>
        </w:rPr>
      </w:pPr>
      <w:hyperlink w:anchor="_Toc500238779" w:history="1">
        <w:r w:rsidR="00D26514" w:rsidRPr="00672A06">
          <w:rPr>
            <w:rStyle w:val="Hyperlink"/>
            <w:noProof/>
          </w:rPr>
          <w:t>3.Y.4.1 &lt;Message 1 Name&gt;</w:t>
        </w:r>
        <w:r w:rsidR="00D26514">
          <w:rPr>
            <w:noProof/>
            <w:webHidden/>
          </w:rPr>
          <w:tab/>
        </w:r>
        <w:r w:rsidR="00D26514">
          <w:rPr>
            <w:noProof/>
            <w:webHidden/>
          </w:rPr>
          <w:fldChar w:fldCharType="begin"/>
        </w:r>
        <w:r w:rsidR="00D26514">
          <w:rPr>
            <w:noProof/>
            <w:webHidden/>
          </w:rPr>
          <w:instrText xml:space="preserve"> PAGEREF _Toc500238779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08B4E8A0" w14:textId="77777777" w:rsidR="00D26514" w:rsidRDefault="004C1EC8">
      <w:pPr>
        <w:pStyle w:val="TOC5"/>
        <w:rPr>
          <w:rFonts w:asciiTheme="minorHAnsi" w:eastAsiaTheme="minorEastAsia" w:hAnsiTheme="minorHAnsi" w:cstheme="minorBidi"/>
          <w:noProof/>
          <w:sz w:val="22"/>
          <w:szCs w:val="22"/>
        </w:rPr>
      </w:pPr>
      <w:hyperlink w:anchor="_Toc500238780" w:history="1">
        <w:r w:rsidR="00D26514" w:rsidRPr="00672A06">
          <w:rPr>
            <w:rStyle w:val="Hyperlink"/>
            <w:noProof/>
          </w:rPr>
          <w:t>3.Y.4.1.1 Trigger Events</w:t>
        </w:r>
        <w:r w:rsidR="00D26514">
          <w:rPr>
            <w:noProof/>
            <w:webHidden/>
          </w:rPr>
          <w:tab/>
        </w:r>
        <w:r w:rsidR="00D26514">
          <w:rPr>
            <w:noProof/>
            <w:webHidden/>
          </w:rPr>
          <w:fldChar w:fldCharType="begin"/>
        </w:r>
        <w:r w:rsidR="00D26514">
          <w:rPr>
            <w:noProof/>
            <w:webHidden/>
          </w:rPr>
          <w:instrText xml:space="preserve"> PAGEREF _Toc500238780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1F4CF275" w14:textId="77777777" w:rsidR="00D26514" w:rsidRDefault="004C1EC8">
      <w:pPr>
        <w:pStyle w:val="TOC5"/>
        <w:rPr>
          <w:rFonts w:asciiTheme="minorHAnsi" w:eastAsiaTheme="minorEastAsia" w:hAnsiTheme="minorHAnsi" w:cstheme="minorBidi"/>
          <w:noProof/>
          <w:sz w:val="22"/>
          <w:szCs w:val="22"/>
        </w:rPr>
      </w:pPr>
      <w:hyperlink w:anchor="_Toc500238781" w:history="1">
        <w:r w:rsidR="00D26514" w:rsidRPr="00672A06">
          <w:rPr>
            <w:rStyle w:val="Hyperlink"/>
            <w:noProof/>
          </w:rPr>
          <w:t>3.Y.4.1.2 Message Semantics</w:t>
        </w:r>
        <w:r w:rsidR="00D26514">
          <w:rPr>
            <w:noProof/>
            <w:webHidden/>
          </w:rPr>
          <w:tab/>
        </w:r>
        <w:r w:rsidR="00D26514">
          <w:rPr>
            <w:noProof/>
            <w:webHidden/>
          </w:rPr>
          <w:fldChar w:fldCharType="begin"/>
        </w:r>
        <w:r w:rsidR="00D26514">
          <w:rPr>
            <w:noProof/>
            <w:webHidden/>
          </w:rPr>
          <w:instrText xml:space="preserve"> PAGEREF _Toc500238781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65FE2C0C" w14:textId="77777777" w:rsidR="00D26514" w:rsidRDefault="004C1EC8">
      <w:pPr>
        <w:pStyle w:val="TOC5"/>
        <w:rPr>
          <w:rFonts w:asciiTheme="minorHAnsi" w:eastAsiaTheme="minorEastAsia" w:hAnsiTheme="minorHAnsi" w:cstheme="minorBidi"/>
          <w:noProof/>
          <w:sz w:val="22"/>
          <w:szCs w:val="22"/>
        </w:rPr>
      </w:pPr>
      <w:hyperlink w:anchor="_Toc500238782" w:history="1">
        <w:r w:rsidR="00D26514" w:rsidRPr="00672A06">
          <w:rPr>
            <w:rStyle w:val="Hyperlink"/>
            <w:noProof/>
          </w:rPr>
          <w:t>3.Y.4.1.3 Expected Actions</w:t>
        </w:r>
        <w:r w:rsidR="00D26514">
          <w:rPr>
            <w:noProof/>
            <w:webHidden/>
          </w:rPr>
          <w:tab/>
        </w:r>
        <w:r w:rsidR="00D26514">
          <w:rPr>
            <w:noProof/>
            <w:webHidden/>
          </w:rPr>
          <w:fldChar w:fldCharType="begin"/>
        </w:r>
        <w:r w:rsidR="00D26514">
          <w:rPr>
            <w:noProof/>
            <w:webHidden/>
          </w:rPr>
          <w:instrText xml:space="preserve"> PAGEREF _Toc500238782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62ECB561" w14:textId="77777777" w:rsidR="00D26514" w:rsidRDefault="004C1EC8">
      <w:pPr>
        <w:pStyle w:val="TOC4"/>
        <w:rPr>
          <w:rFonts w:asciiTheme="minorHAnsi" w:eastAsiaTheme="minorEastAsia" w:hAnsiTheme="minorHAnsi" w:cstheme="minorBidi"/>
          <w:noProof/>
          <w:sz w:val="22"/>
          <w:szCs w:val="22"/>
        </w:rPr>
      </w:pPr>
      <w:hyperlink w:anchor="_Toc500238783" w:history="1">
        <w:r w:rsidR="00D26514" w:rsidRPr="00672A06">
          <w:rPr>
            <w:rStyle w:val="Hyperlink"/>
            <w:noProof/>
          </w:rPr>
          <w:t>3.Y.4.2 &lt;Message 2 Name&gt;</w:t>
        </w:r>
        <w:r w:rsidR="00D26514">
          <w:rPr>
            <w:noProof/>
            <w:webHidden/>
          </w:rPr>
          <w:tab/>
        </w:r>
        <w:r w:rsidR="00D26514">
          <w:rPr>
            <w:noProof/>
            <w:webHidden/>
          </w:rPr>
          <w:fldChar w:fldCharType="begin"/>
        </w:r>
        <w:r w:rsidR="00D26514">
          <w:rPr>
            <w:noProof/>
            <w:webHidden/>
          </w:rPr>
          <w:instrText xml:space="preserve"> PAGEREF _Toc500238783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2DF72F18" w14:textId="77777777" w:rsidR="00D26514" w:rsidRDefault="004C1EC8">
      <w:pPr>
        <w:pStyle w:val="TOC5"/>
        <w:rPr>
          <w:rFonts w:asciiTheme="minorHAnsi" w:eastAsiaTheme="minorEastAsia" w:hAnsiTheme="minorHAnsi" w:cstheme="minorBidi"/>
          <w:noProof/>
          <w:sz w:val="22"/>
          <w:szCs w:val="22"/>
        </w:rPr>
      </w:pPr>
      <w:hyperlink w:anchor="_Toc500238784" w:history="1">
        <w:r w:rsidR="00D26514" w:rsidRPr="00672A06">
          <w:rPr>
            <w:rStyle w:val="Hyperlink"/>
            <w:noProof/>
          </w:rPr>
          <w:t>3.Y.4.2.1 Trigger Events</w:t>
        </w:r>
        <w:r w:rsidR="00D26514">
          <w:rPr>
            <w:noProof/>
            <w:webHidden/>
          </w:rPr>
          <w:tab/>
        </w:r>
        <w:r w:rsidR="00D26514">
          <w:rPr>
            <w:noProof/>
            <w:webHidden/>
          </w:rPr>
          <w:fldChar w:fldCharType="begin"/>
        </w:r>
        <w:r w:rsidR="00D26514">
          <w:rPr>
            <w:noProof/>
            <w:webHidden/>
          </w:rPr>
          <w:instrText xml:space="preserve"> PAGEREF _Toc500238784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7ED671EC" w14:textId="77777777" w:rsidR="00D26514" w:rsidRDefault="004C1EC8">
      <w:pPr>
        <w:pStyle w:val="TOC5"/>
        <w:rPr>
          <w:rFonts w:asciiTheme="minorHAnsi" w:eastAsiaTheme="minorEastAsia" w:hAnsiTheme="minorHAnsi" w:cstheme="minorBidi"/>
          <w:noProof/>
          <w:sz w:val="22"/>
          <w:szCs w:val="22"/>
        </w:rPr>
      </w:pPr>
      <w:hyperlink w:anchor="_Toc500238785" w:history="1">
        <w:r w:rsidR="00D26514" w:rsidRPr="00672A06">
          <w:rPr>
            <w:rStyle w:val="Hyperlink"/>
            <w:noProof/>
          </w:rPr>
          <w:t>3.Y.4.2.2 Message Semantics</w:t>
        </w:r>
        <w:r w:rsidR="00D26514">
          <w:rPr>
            <w:noProof/>
            <w:webHidden/>
          </w:rPr>
          <w:tab/>
        </w:r>
        <w:r w:rsidR="00D26514">
          <w:rPr>
            <w:noProof/>
            <w:webHidden/>
          </w:rPr>
          <w:fldChar w:fldCharType="begin"/>
        </w:r>
        <w:r w:rsidR="00D26514">
          <w:rPr>
            <w:noProof/>
            <w:webHidden/>
          </w:rPr>
          <w:instrText xml:space="preserve"> PAGEREF _Toc500238785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03DD7282" w14:textId="77777777" w:rsidR="00D26514" w:rsidRDefault="004C1EC8">
      <w:pPr>
        <w:pStyle w:val="TOC5"/>
        <w:rPr>
          <w:rFonts w:asciiTheme="minorHAnsi" w:eastAsiaTheme="minorEastAsia" w:hAnsiTheme="minorHAnsi" w:cstheme="minorBidi"/>
          <w:noProof/>
          <w:sz w:val="22"/>
          <w:szCs w:val="22"/>
        </w:rPr>
      </w:pPr>
      <w:hyperlink w:anchor="_Toc500238786" w:history="1">
        <w:r w:rsidR="00D26514" w:rsidRPr="00672A06">
          <w:rPr>
            <w:rStyle w:val="Hyperlink"/>
            <w:noProof/>
          </w:rPr>
          <w:t>3.Y.4.2.3 Expected Actions</w:t>
        </w:r>
        <w:r w:rsidR="00D26514">
          <w:rPr>
            <w:noProof/>
            <w:webHidden/>
          </w:rPr>
          <w:tab/>
        </w:r>
        <w:r w:rsidR="00D26514">
          <w:rPr>
            <w:noProof/>
            <w:webHidden/>
          </w:rPr>
          <w:fldChar w:fldCharType="begin"/>
        </w:r>
        <w:r w:rsidR="00D26514">
          <w:rPr>
            <w:noProof/>
            <w:webHidden/>
          </w:rPr>
          <w:instrText xml:space="preserve"> PAGEREF _Toc500238786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617E9DCC" w14:textId="77777777" w:rsidR="00D26514" w:rsidRDefault="004C1EC8">
      <w:pPr>
        <w:pStyle w:val="TOC3"/>
        <w:rPr>
          <w:rFonts w:asciiTheme="minorHAnsi" w:eastAsiaTheme="minorEastAsia" w:hAnsiTheme="minorHAnsi" w:cstheme="minorBidi"/>
          <w:noProof/>
          <w:sz w:val="22"/>
          <w:szCs w:val="22"/>
        </w:rPr>
      </w:pPr>
      <w:hyperlink w:anchor="_Toc500238787" w:history="1">
        <w:r w:rsidR="00D26514" w:rsidRPr="00672A06">
          <w:rPr>
            <w:rStyle w:val="Hyperlink"/>
            <w:noProof/>
          </w:rPr>
          <w:t>3.Y.5 Protocol Requirements</w:t>
        </w:r>
        <w:r w:rsidR="00D26514">
          <w:rPr>
            <w:noProof/>
            <w:webHidden/>
          </w:rPr>
          <w:tab/>
        </w:r>
        <w:r w:rsidR="00D26514">
          <w:rPr>
            <w:noProof/>
            <w:webHidden/>
          </w:rPr>
          <w:fldChar w:fldCharType="begin"/>
        </w:r>
        <w:r w:rsidR="00D26514">
          <w:rPr>
            <w:noProof/>
            <w:webHidden/>
          </w:rPr>
          <w:instrText xml:space="preserve"> PAGEREF _Toc500238787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51787A44" w14:textId="77777777" w:rsidR="00D26514" w:rsidRDefault="004C1EC8">
      <w:pPr>
        <w:pStyle w:val="TOC3"/>
        <w:rPr>
          <w:rFonts w:asciiTheme="minorHAnsi" w:eastAsiaTheme="minorEastAsia" w:hAnsiTheme="minorHAnsi" w:cstheme="minorBidi"/>
          <w:noProof/>
          <w:sz w:val="22"/>
          <w:szCs w:val="22"/>
        </w:rPr>
      </w:pPr>
      <w:hyperlink w:anchor="_Toc500238788" w:history="1">
        <w:r w:rsidR="00D26514" w:rsidRPr="00672A06">
          <w:rPr>
            <w:rStyle w:val="Hyperlink"/>
            <w:noProof/>
          </w:rPr>
          <w:t>3.Y.6 Security Considerations</w:t>
        </w:r>
        <w:r w:rsidR="00D26514">
          <w:rPr>
            <w:noProof/>
            <w:webHidden/>
          </w:rPr>
          <w:tab/>
        </w:r>
        <w:r w:rsidR="00D26514">
          <w:rPr>
            <w:noProof/>
            <w:webHidden/>
          </w:rPr>
          <w:fldChar w:fldCharType="begin"/>
        </w:r>
        <w:r w:rsidR="00D26514">
          <w:rPr>
            <w:noProof/>
            <w:webHidden/>
          </w:rPr>
          <w:instrText xml:space="preserve"> PAGEREF _Toc500238788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15F776C5" w14:textId="77777777" w:rsidR="00D26514" w:rsidRDefault="004C1EC8">
      <w:pPr>
        <w:pStyle w:val="TOC4"/>
        <w:rPr>
          <w:rFonts w:asciiTheme="minorHAnsi" w:eastAsiaTheme="minorEastAsia" w:hAnsiTheme="minorHAnsi" w:cstheme="minorBidi"/>
          <w:noProof/>
          <w:sz w:val="22"/>
          <w:szCs w:val="22"/>
        </w:rPr>
      </w:pPr>
      <w:hyperlink w:anchor="_Toc500238789" w:history="1">
        <w:r w:rsidR="00D26514" w:rsidRPr="00672A06">
          <w:rPr>
            <w:rStyle w:val="Hyperlink"/>
            <w:noProof/>
          </w:rPr>
          <w:t>3.Y.6.1 Security Audit Considerations</w:t>
        </w:r>
        <w:r w:rsidR="00D26514">
          <w:rPr>
            <w:noProof/>
            <w:webHidden/>
          </w:rPr>
          <w:tab/>
        </w:r>
        <w:r w:rsidR="00D26514">
          <w:rPr>
            <w:noProof/>
            <w:webHidden/>
          </w:rPr>
          <w:fldChar w:fldCharType="begin"/>
        </w:r>
        <w:r w:rsidR="00D26514">
          <w:rPr>
            <w:noProof/>
            <w:webHidden/>
          </w:rPr>
          <w:instrText xml:space="preserve"> PAGEREF _Toc500238789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519424E7" w14:textId="77777777" w:rsidR="00D26514" w:rsidRDefault="004C1EC8">
      <w:pPr>
        <w:pStyle w:val="TOC5"/>
        <w:rPr>
          <w:rFonts w:asciiTheme="minorHAnsi" w:eastAsiaTheme="minorEastAsia" w:hAnsiTheme="minorHAnsi" w:cstheme="minorBidi"/>
          <w:noProof/>
          <w:sz w:val="22"/>
          <w:szCs w:val="22"/>
        </w:rPr>
      </w:pPr>
      <w:hyperlink w:anchor="_Toc500238790" w:history="1">
        <w:r w:rsidR="00D26514" w:rsidRPr="00672A06">
          <w:rPr>
            <w:rStyle w:val="Hyperlink"/>
            <w:noProof/>
          </w:rPr>
          <w:t>3.Y.6.(z) &lt;Actor&gt; Specific Security Considerations</w:t>
        </w:r>
        <w:r w:rsidR="00D26514">
          <w:rPr>
            <w:noProof/>
            <w:webHidden/>
          </w:rPr>
          <w:tab/>
        </w:r>
        <w:r w:rsidR="00D26514">
          <w:rPr>
            <w:noProof/>
            <w:webHidden/>
          </w:rPr>
          <w:fldChar w:fldCharType="begin"/>
        </w:r>
        <w:r w:rsidR="00D26514">
          <w:rPr>
            <w:noProof/>
            <w:webHidden/>
          </w:rPr>
          <w:instrText xml:space="preserve"> PAGEREF _Toc500238790 \h </w:instrText>
        </w:r>
        <w:r w:rsidR="00D26514">
          <w:rPr>
            <w:noProof/>
            <w:webHidden/>
          </w:rPr>
        </w:r>
        <w:r w:rsidR="00D26514">
          <w:rPr>
            <w:noProof/>
            <w:webHidden/>
          </w:rPr>
          <w:fldChar w:fldCharType="separate"/>
        </w:r>
        <w:r w:rsidR="00D26514">
          <w:rPr>
            <w:noProof/>
            <w:webHidden/>
          </w:rPr>
          <w:t>34</w:t>
        </w:r>
        <w:r w:rsidR="00D26514">
          <w:rPr>
            <w:noProof/>
            <w:webHidden/>
          </w:rPr>
          <w:fldChar w:fldCharType="end"/>
        </w:r>
      </w:hyperlink>
    </w:p>
    <w:p w14:paraId="3B589ABE" w14:textId="77777777" w:rsidR="00D26514" w:rsidRDefault="004C1EC8">
      <w:pPr>
        <w:pStyle w:val="TOC1"/>
        <w:rPr>
          <w:rFonts w:asciiTheme="minorHAnsi" w:eastAsiaTheme="minorEastAsia" w:hAnsiTheme="minorHAnsi" w:cstheme="minorBidi"/>
          <w:noProof/>
          <w:sz w:val="22"/>
          <w:szCs w:val="22"/>
        </w:rPr>
      </w:pPr>
      <w:hyperlink w:anchor="_Toc500238791"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_Toc500238791 \h </w:instrText>
        </w:r>
        <w:r w:rsidR="00D26514">
          <w:rPr>
            <w:noProof/>
            <w:webHidden/>
          </w:rPr>
        </w:r>
        <w:r w:rsidR="00D26514">
          <w:rPr>
            <w:noProof/>
            <w:webHidden/>
          </w:rPr>
          <w:fldChar w:fldCharType="separate"/>
        </w:r>
        <w:r w:rsidR="00D26514">
          <w:rPr>
            <w:noProof/>
            <w:webHidden/>
          </w:rPr>
          <w:t>35</w:t>
        </w:r>
        <w:r w:rsidR="00D26514">
          <w:rPr>
            <w:noProof/>
            <w:webHidden/>
          </w:rPr>
          <w:fldChar w:fldCharType="end"/>
        </w:r>
      </w:hyperlink>
    </w:p>
    <w:p w14:paraId="51354948" w14:textId="77777777" w:rsidR="00D26514" w:rsidRDefault="004C1EC8">
      <w:pPr>
        <w:pStyle w:val="TOC1"/>
        <w:rPr>
          <w:rFonts w:asciiTheme="minorHAnsi" w:eastAsiaTheme="minorEastAsia" w:hAnsiTheme="minorHAnsi" w:cstheme="minorBidi"/>
          <w:noProof/>
          <w:sz w:val="22"/>
          <w:szCs w:val="22"/>
        </w:rPr>
      </w:pPr>
      <w:hyperlink w:anchor="_Toc500238792"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_Toc500238792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04493C55" w14:textId="77777777" w:rsidR="00D26514" w:rsidRDefault="004C1EC8">
      <w:pPr>
        <w:pStyle w:val="TOC2"/>
        <w:rPr>
          <w:rFonts w:asciiTheme="minorHAnsi" w:eastAsiaTheme="minorEastAsia" w:hAnsiTheme="minorHAnsi" w:cstheme="minorBidi"/>
          <w:noProof/>
          <w:sz w:val="22"/>
          <w:szCs w:val="22"/>
        </w:rPr>
      </w:pPr>
      <w:hyperlink w:anchor="_Toc500238793"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_Toc500238793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089C2EF2" w14:textId="77777777" w:rsidR="00D26514" w:rsidRDefault="004C1EC8">
      <w:pPr>
        <w:pStyle w:val="TOC3"/>
        <w:rPr>
          <w:rFonts w:asciiTheme="minorHAnsi" w:eastAsiaTheme="minorEastAsia" w:hAnsiTheme="minorHAnsi" w:cstheme="minorBidi"/>
          <w:noProof/>
          <w:sz w:val="22"/>
          <w:szCs w:val="22"/>
        </w:rPr>
      </w:pPr>
      <w:hyperlink w:anchor="_Toc500238794"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_Toc500238794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6AC1B7E1" w14:textId="77777777" w:rsidR="00D26514" w:rsidRDefault="004C1EC8">
      <w:pPr>
        <w:pStyle w:val="TOC1"/>
        <w:rPr>
          <w:rFonts w:asciiTheme="minorHAnsi" w:eastAsiaTheme="minorEastAsia" w:hAnsiTheme="minorHAnsi" w:cstheme="minorBidi"/>
          <w:noProof/>
          <w:sz w:val="22"/>
          <w:szCs w:val="22"/>
        </w:rPr>
      </w:pPr>
      <w:hyperlink w:anchor="_Toc500238795"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_Toc500238795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24B814E5" w14:textId="77777777" w:rsidR="00D26514" w:rsidRDefault="004C1EC8">
      <w:pPr>
        <w:pStyle w:val="TOC2"/>
        <w:rPr>
          <w:rFonts w:asciiTheme="minorHAnsi" w:eastAsiaTheme="minorEastAsia" w:hAnsiTheme="minorHAnsi" w:cstheme="minorBidi"/>
          <w:noProof/>
          <w:sz w:val="22"/>
          <w:szCs w:val="22"/>
        </w:rPr>
      </w:pPr>
      <w:hyperlink w:anchor="_Toc500238796"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_Toc500238796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45066D15" w14:textId="77777777" w:rsidR="00D26514" w:rsidRDefault="004C1EC8">
      <w:pPr>
        <w:pStyle w:val="TOC3"/>
        <w:rPr>
          <w:rFonts w:asciiTheme="minorHAnsi" w:eastAsiaTheme="minorEastAsia" w:hAnsiTheme="minorHAnsi" w:cstheme="minorBidi"/>
          <w:noProof/>
          <w:sz w:val="22"/>
          <w:szCs w:val="22"/>
        </w:rPr>
      </w:pPr>
      <w:hyperlink w:anchor="_Toc500238797"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_Toc500238797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22939AF1" w14:textId="77777777" w:rsidR="00D26514" w:rsidRDefault="004C1EC8">
      <w:pPr>
        <w:pStyle w:val="TOC1"/>
        <w:rPr>
          <w:rFonts w:asciiTheme="minorHAnsi" w:eastAsiaTheme="minorEastAsia" w:hAnsiTheme="minorHAnsi" w:cstheme="minorBidi"/>
          <w:noProof/>
          <w:sz w:val="22"/>
          <w:szCs w:val="22"/>
        </w:rPr>
      </w:pPr>
      <w:hyperlink w:anchor="_Toc500238798" w:history="1">
        <w:r w:rsidR="00D26514" w:rsidRPr="00672A06">
          <w:rPr>
            <w:rStyle w:val="Hyperlink"/>
            <w:noProof/>
          </w:rPr>
          <w:t>Volume 2 Namespace Additions</w:t>
        </w:r>
        <w:r w:rsidR="00D26514">
          <w:rPr>
            <w:noProof/>
            <w:webHidden/>
          </w:rPr>
          <w:tab/>
        </w:r>
        <w:r w:rsidR="00D26514">
          <w:rPr>
            <w:noProof/>
            <w:webHidden/>
          </w:rPr>
          <w:fldChar w:fldCharType="begin"/>
        </w:r>
        <w:r w:rsidR="00D26514">
          <w:rPr>
            <w:noProof/>
            <w:webHidden/>
          </w:rPr>
          <w:instrText xml:space="preserve"> PAGEREF _Toc500238798 \h </w:instrText>
        </w:r>
        <w:r w:rsidR="00D26514">
          <w:rPr>
            <w:noProof/>
            <w:webHidden/>
          </w:rPr>
        </w:r>
        <w:r w:rsidR="00D26514">
          <w:rPr>
            <w:noProof/>
            <w:webHidden/>
          </w:rPr>
          <w:fldChar w:fldCharType="separate"/>
        </w:r>
        <w:r w:rsidR="00D26514">
          <w:rPr>
            <w:noProof/>
            <w:webHidden/>
          </w:rPr>
          <w:t>38</w:t>
        </w:r>
        <w:r w:rsidR="00D26514">
          <w:rPr>
            <w:noProof/>
            <w:webHidden/>
          </w:rPr>
          <w:fldChar w:fldCharType="end"/>
        </w:r>
      </w:hyperlink>
    </w:p>
    <w:p w14:paraId="13ABE100" w14:textId="77777777" w:rsidR="00D26514" w:rsidRDefault="004C1EC8">
      <w:pPr>
        <w:pStyle w:val="TOC1"/>
        <w:rPr>
          <w:rFonts w:asciiTheme="minorHAnsi" w:eastAsiaTheme="minorEastAsia" w:hAnsiTheme="minorHAnsi" w:cstheme="minorBidi"/>
          <w:noProof/>
          <w:sz w:val="22"/>
          <w:szCs w:val="22"/>
        </w:rPr>
      </w:pPr>
      <w:hyperlink w:anchor="_Toc500238799" w:history="1">
        <w:r w:rsidR="00D26514" w:rsidRPr="00672A06">
          <w:rPr>
            <w:rStyle w:val="Hyperlink"/>
            <w:noProof/>
          </w:rPr>
          <w:t>Volume 3 – Content Modules</w:t>
        </w:r>
        <w:r w:rsidR="00D26514">
          <w:rPr>
            <w:noProof/>
            <w:webHidden/>
          </w:rPr>
          <w:tab/>
        </w:r>
        <w:r w:rsidR="00D26514">
          <w:rPr>
            <w:noProof/>
            <w:webHidden/>
          </w:rPr>
          <w:fldChar w:fldCharType="begin"/>
        </w:r>
        <w:r w:rsidR="00D26514">
          <w:rPr>
            <w:noProof/>
            <w:webHidden/>
          </w:rPr>
          <w:instrText xml:space="preserve"> PAGEREF _Toc500238799 \h </w:instrText>
        </w:r>
        <w:r w:rsidR="00D26514">
          <w:rPr>
            <w:noProof/>
            <w:webHidden/>
          </w:rPr>
        </w:r>
        <w:r w:rsidR="00D26514">
          <w:rPr>
            <w:noProof/>
            <w:webHidden/>
          </w:rPr>
          <w:fldChar w:fldCharType="separate"/>
        </w:r>
        <w:r w:rsidR="00D26514">
          <w:rPr>
            <w:noProof/>
            <w:webHidden/>
          </w:rPr>
          <w:t>39</w:t>
        </w:r>
        <w:r w:rsidR="00D26514">
          <w:rPr>
            <w:noProof/>
            <w:webHidden/>
          </w:rPr>
          <w:fldChar w:fldCharType="end"/>
        </w:r>
      </w:hyperlink>
    </w:p>
    <w:p w14:paraId="43E3817C" w14:textId="77777777" w:rsidR="00D26514" w:rsidRDefault="004C1EC8">
      <w:pPr>
        <w:pStyle w:val="TOC1"/>
        <w:rPr>
          <w:rFonts w:asciiTheme="minorHAnsi" w:eastAsiaTheme="minorEastAsia" w:hAnsiTheme="minorHAnsi" w:cstheme="minorBidi"/>
          <w:noProof/>
          <w:sz w:val="22"/>
          <w:szCs w:val="22"/>
        </w:rPr>
      </w:pPr>
      <w:hyperlink w:anchor="_Toc500238800" w:history="1">
        <w:r w:rsidR="00D26514" w:rsidRPr="00672A06">
          <w:rPr>
            <w:rStyle w:val="Hyperlink"/>
            <w:bCs/>
            <w:noProof/>
          </w:rPr>
          <w:t>5 IHE Namespaces, Concept Domains and Vocabularies</w:t>
        </w:r>
        <w:r w:rsidR="00D26514">
          <w:rPr>
            <w:noProof/>
            <w:webHidden/>
          </w:rPr>
          <w:tab/>
        </w:r>
        <w:r w:rsidR="00D26514">
          <w:rPr>
            <w:noProof/>
            <w:webHidden/>
          </w:rPr>
          <w:fldChar w:fldCharType="begin"/>
        </w:r>
        <w:r w:rsidR="00D26514">
          <w:rPr>
            <w:noProof/>
            <w:webHidden/>
          </w:rPr>
          <w:instrText xml:space="preserve"> PAGEREF _Toc500238800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09EB4CA4" w14:textId="77777777" w:rsidR="00D26514" w:rsidRDefault="004C1EC8">
      <w:pPr>
        <w:pStyle w:val="TOC2"/>
        <w:rPr>
          <w:rFonts w:asciiTheme="minorHAnsi" w:eastAsiaTheme="minorEastAsia" w:hAnsiTheme="minorHAnsi" w:cstheme="minorBidi"/>
          <w:noProof/>
          <w:sz w:val="22"/>
          <w:szCs w:val="22"/>
        </w:rPr>
      </w:pPr>
      <w:hyperlink w:anchor="_Toc500238801" w:history="1">
        <w:r w:rsidR="00D26514" w:rsidRPr="00672A06">
          <w:rPr>
            <w:rStyle w:val="Hyperlink"/>
            <w:noProof/>
          </w:rPr>
          <w:t>5.1 IHE Namespaces</w:t>
        </w:r>
        <w:r w:rsidR="00D26514">
          <w:rPr>
            <w:noProof/>
            <w:webHidden/>
          </w:rPr>
          <w:tab/>
        </w:r>
        <w:r w:rsidR="00D26514">
          <w:rPr>
            <w:noProof/>
            <w:webHidden/>
          </w:rPr>
          <w:fldChar w:fldCharType="begin"/>
        </w:r>
        <w:r w:rsidR="00D26514">
          <w:rPr>
            <w:noProof/>
            <w:webHidden/>
          </w:rPr>
          <w:instrText xml:space="preserve"> PAGEREF _Toc500238801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22E7D3D8" w14:textId="77777777" w:rsidR="00D26514" w:rsidRDefault="004C1EC8">
      <w:pPr>
        <w:pStyle w:val="TOC2"/>
        <w:rPr>
          <w:rFonts w:asciiTheme="minorHAnsi" w:eastAsiaTheme="minorEastAsia" w:hAnsiTheme="minorHAnsi" w:cstheme="minorBidi"/>
          <w:noProof/>
          <w:sz w:val="22"/>
          <w:szCs w:val="22"/>
        </w:rPr>
      </w:pPr>
      <w:hyperlink w:anchor="_Toc500238802" w:history="1">
        <w:r w:rsidR="00D26514" w:rsidRPr="00672A06">
          <w:rPr>
            <w:rStyle w:val="Hyperlink"/>
            <w:noProof/>
          </w:rPr>
          <w:t>5.2 IHE Concept Domains</w:t>
        </w:r>
        <w:r w:rsidR="00D26514">
          <w:rPr>
            <w:noProof/>
            <w:webHidden/>
          </w:rPr>
          <w:tab/>
        </w:r>
        <w:r w:rsidR="00D26514">
          <w:rPr>
            <w:noProof/>
            <w:webHidden/>
          </w:rPr>
          <w:fldChar w:fldCharType="begin"/>
        </w:r>
        <w:r w:rsidR="00D26514">
          <w:rPr>
            <w:noProof/>
            <w:webHidden/>
          </w:rPr>
          <w:instrText xml:space="preserve"> PAGEREF _Toc500238802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32B6DC03" w14:textId="77777777" w:rsidR="00D26514" w:rsidRDefault="004C1EC8">
      <w:pPr>
        <w:pStyle w:val="TOC2"/>
        <w:rPr>
          <w:rFonts w:asciiTheme="minorHAnsi" w:eastAsiaTheme="minorEastAsia" w:hAnsiTheme="minorHAnsi" w:cstheme="minorBidi"/>
          <w:noProof/>
          <w:sz w:val="22"/>
          <w:szCs w:val="22"/>
        </w:rPr>
      </w:pPr>
      <w:hyperlink w:anchor="_Toc500238803" w:history="1">
        <w:r w:rsidR="00D26514" w:rsidRPr="00672A06">
          <w:rPr>
            <w:rStyle w:val="Hyperlink"/>
            <w:noProof/>
          </w:rPr>
          <w:t>5.3 IHE Format Codes and Vocabularies</w:t>
        </w:r>
        <w:r w:rsidR="00D26514">
          <w:rPr>
            <w:noProof/>
            <w:webHidden/>
          </w:rPr>
          <w:tab/>
        </w:r>
        <w:r w:rsidR="00D26514">
          <w:rPr>
            <w:noProof/>
            <w:webHidden/>
          </w:rPr>
          <w:fldChar w:fldCharType="begin"/>
        </w:r>
        <w:r w:rsidR="00D26514">
          <w:rPr>
            <w:noProof/>
            <w:webHidden/>
          </w:rPr>
          <w:instrText xml:space="preserve"> PAGEREF _Toc500238803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2C233110" w14:textId="77777777" w:rsidR="00D26514" w:rsidRDefault="004C1EC8">
      <w:pPr>
        <w:pStyle w:val="TOC3"/>
        <w:rPr>
          <w:rFonts w:asciiTheme="minorHAnsi" w:eastAsiaTheme="minorEastAsia" w:hAnsiTheme="minorHAnsi" w:cstheme="minorBidi"/>
          <w:noProof/>
          <w:sz w:val="22"/>
          <w:szCs w:val="22"/>
        </w:rPr>
      </w:pPr>
      <w:hyperlink w:anchor="_Toc500238804" w:history="1">
        <w:r w:rsidR="00D26514" w:rsidRPr="00672A06">
          <w:rPr>
            <w:rStyle w:val="Hyperlink"/>
            <w:noProof/>
          </w:rPr>
          <w:t>5.3.1 IHE Format Codes</w:t>
        </w:r>
        <w:r w:rsidR="00D26514">
          <w:rPr>
            <w:noProof/>
            <w:webHidden/>
          </w:rPr>
          <w:tab/>
        </w:r>
        <w:r w:rsidR="00D26514">
          <w:rPr>
            <w:noProof/>
            <w:webHidden/>
          </w:rPr>
          <w:fldChar w:fldCharType="begin"/>
        </w:r>
        <w:r w:rsidR="00D26514">
          <w:rPr>
            <w:noProof/>
            <w:webHidden/>
          </w:rPr>
          <w:instrText xml:space="preserve"> PAGEREF _Toc500238804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5D1E01B6" w14:textId="77777777" w:rsidR="00D26514" w:rsidRDefault="004C1EC8">
      <w:pPr>
        <w:pStyle w:val="TOC3"/>
        <w:rPr>
          <w:rFonts w:asciiTheme="minorHAnsi" w:eastAsiaTheme="minorEastAsia" w:hAnsiTheme="minorHAnsi" w:cstheme="minorBidi"/>
          <w:noProof/>
          <w:sz w:val="22"/>
          <w:szCs w:val="22"/>
        </w:rPr>
      </w:pPr>
      <w:hyperlink w:anchor="_Toc500238805" w:history="1">
        <w:r w:rsidR="00D26514" w:rsidRPr="00672A06">
          <w:rPr>
            <w:rStyle w:val="Hyperlink"/>
            <w:noProof/>
          </w:rPr>
          <w:t>5.3.2 IHEActCode Vocabulary</w:t>
        </w:r>
        <w:r w:rsidR="00D26514">
          <w:rPr>
            <w:noProof/>
            <w:webHidden/>
          </w:rPr>
          <w:tab/>
        </w:r>
        <w:r w:rsidR="00D26514">
          <w:rPr>
            <w:noProof/>
            <w:webHidden/>
          </w:rPr>
          <w:fldChar w:fldCharType="begin"/>
        </w:r>
        <w:r w:rsidR="00D26514">
          <w:rPr>
            <w:noProof/>
            <w:webHidden/>
          </w:rPr>
          <w:instrText xml:space="preserve"> PAGEREF _Toc500238805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63348738" w14:textId="77777777" w:rsidR="00D26514" w:rsidRDefault="004C1EC8">
      <w:pPr>
        <w:pStyle w:val="TOC3"/>
        <w:rPr>
          <w:rFonts w:asciiTheme="minorHAnsi" w:eastAsiaTheme="minorEastAsia" w:hAnsiTheme="minorHAnsi" w:cstheme="minorBidi"/>
          <w:noProof/>
          <w:sz w:val="22"/>
          <w:szCs w:val="22"/>
        </w:rPr>
      </w:pPr>
      <w:hyperlink w:anchor="_Toc500238806" w:history="1">
        <w:r w:rsidR="00D26514" w:rsidRPr="00672A06">
          <w:rPr>
            <w:rStyle w:val="Hyperlink"/>
            <w:noProof/>
          </w:rPr>
          <w:t>5.3.3 IHERoleCode Vocabulary</w:t>
        </w:r>
        <w:r w:rsidR="00D26514">
          <w:rPr>
            <w:noProof/>
            <w:webHidden/>
          </w:rPr>
          <w:tab/>
        </w:r>
        <w:r w:rsidR="00D26514">
          <w:rPr>
            <w:noProof/>
            <w:webHidden/>
          </w:rPr>
          <w:fldChar w:fldCharType="begin"/>
        </w:r>
        <w:r w:rsidR="00D26514">
          <w:rPr>
            <w:noProof/>
            <w:webHidden/>
          </w:rPr>
          <w:instrText xml:space="preserve"> PAGEREF _Toc500238806 \h </w:instrText>
        </w:r>
        <w:r w:rsidR="00D26514">
          <w:rPr>
            <w:noProof/>
            <w:webHidden/>
          </w:rPr>
        </w:r>
        <w:r w:rsidR="00D26514">
          <w:rPr>
            <w:noProof/>
            <w:webHidden/>
          </w:rPr>
          <w:fldChar w:fldCharType="separate"/>
        </w:r>
        <w:r w:rsidR="00D26514">
          <w:rPr>
            <w:noProof/>
            <w:webHidden/>
          </w:rPr>
          <w:t>42</w:t>
        </w:r>
        <w:r w:rsidR="00D26514">
          <w:rPr>
            <w:noProof/>
            <w:webHidden/>
          </w:rPr>
          <w:fldChar w:fldCharType="end"/>
        </w:r>
      </w:hyperlink>
    </w:p>
    <w:p w14:paraId="713462F5" w14:textId="77777777" w:rsidR="00D26514" w:rsidRDefault="004C1EC8">
      <w:pPr>
        <w:pStyle w:val="TOC1"/>
        <w:rPr>
          <w:rFonts w:asciiTheme="minorHAnsi" w:eastAsiaTheme="minorEastAsia" w:hAnsiTheme="minorHAnsi" w:cstheme="minorBidi"/>
          <w:noProof/>
          <w:sz w:val="22"/>
          <w:szCs w:val="22"/>
        </w:rPr>
      </w:pPr>
      <w:hyperlink w:anchor="_Toc500238807" w:history="1">
        <w:r w:rsidR="00D26514" w:rsidRPr="00672A06">
          <w:rPr>
            <w:rStyle w:val="Hyperlink"/>
            <w:bCs/>
            <w:noProof/>
          </w:rPr>
          <w:t>6 Content Modules</w:t>
        </w:r>
        <w:r w:rsidR="00D26514">
          <w:rPr>
            <w:noProof/>
            <w:webHidden/>
          </w:rPr>
          <w:tab/>
        </w:r>
        <w:r w:rsidR="00D26514">
          <w:rPr>
            <w:noProof/>
            <w:webHidden/>
          </w:rPr>
          <w:fldChar w:fldCharType="begin"/>
        </w:r>
        <w:r w:rsidR="00D26514">
          <w:rPr>
            <w:noProof/>
            <w:webHidden/>
          </w:rPr>
          <w:instrText xml:space="preserve"> PAGEREF _Toc500238807 \h </w:instrText>
        </w:r>
        <w:r w:rsidR="00D26514">
          <w:rPr>
            <w:noProof/>
            <w:webHidden/>
          </w:rPr>
        </w:r>
        <w:r w:rsidR="00D26514">
          <w:rPr>
            <w:noProof/>
            <w:webHidden/>
          </w:rPr>
          <w:fldChar w:fldCharType="separate"/>
        </w:r>
        <w:r w:rsidR="00D26514">
          <w:rPr>
            <w:noProof/>
            <w:webHidden/>
          </w:rPr>
          <w:t>43</w:t>
        </w:r>
        <w:r w:rsidR="00D26514">
          <w:rPr>
            <w:noProof/>
            <w:webHidden/>
          </w:rPr>
          <w:fldChar w:fldCharType="end"/>
        </w:r>
      </w:hyperlink>
    </w:p>
    <w:p w14:paraId="01C53543" w14:textId="77777777" w:rsidR="00D26514" w:rsidRDefault="004C1EC8">
      <w:pPr>
        <w:pStyle w:val="TOC3"/>
        <w:rPr>
          <w:rFonts w:asciiTheme="minorHAnsi" w:eastAsiaTheme="minorEastAsia" w:hAnsiTheme="minorHAnsi" w:cstheme="minorBidi"/>
          <w:noProof/>
          <w:sz w:val="22"/>
          <w:szCs w:val="22"/>
        </w:rPr>
      </w:pPr>
      <w:hyperlink w:anchor="_Toc500238808" w:history="1">
        <w:r w:rsidR="00D26514" w:rsidRPr="00672A06">
          <w:rPr>
            <w:rStyle w:val="Hyperlink"/>
            <w:bCs/>
            <w:noProof/>
          </w:rPr>
          <w:t>6.3.1 CDA Document Content Modules</w:t>
        </w:r>
        <w:r w:rsidR="00D26514">
          <w:rPr>
            <w:noProof/>
            <w:webHidden/>
          </w:rPr>
          <w:tab/>
        </w:r>
        <w:r w:rsidR="00D26514">
          <w:rPr>
            <w:noProof/>
            <w:webHidden/>
          </w:rPr>
          <w:fldChar w:fldCharType="begin"/>
        </w:r>
        <w:r w:rsidR="00D26514">
          <w:rPr>
            <w:noProof/>
            <w:webHidden/>
          </w:rPr>
          <w:instrText xml:space="preserve"> PAGEREF _Toc500238808 \h </w:instrText>
        </w:r>
        <w:r w:rsidR="00D26514">
          <w:rPr>
            <w:noProof/>
            <w:webHidden/>
          </w:rPr>
        </w:r>
        <w:r w:rsidR="00D26514">
          <w:rPr>
            <w:noProof/>
            <w:webHidden/>
          </w:rPr>
          <w:fldChar w:fldCharType="separate"/>
        </w:r>
        <w:r w:rsidR="00D26514">
          <w:rPr>
            <w:noProof/>
            <w:webHidden/>
          </w:rPr>
          <w:t>43</w:t>
        </w:r>
        <w:r w:rsidR="00D26514">
          <w:rPr>
            <w:noProof/>
            <w:webHidden/>
          </w:rPr>
          <w:fldChar w:fldCharType="end"/>
        </w:r>
      </w:hyperlink>
    </w:p>
    <w:p w14:paraId="05990051" w14:textId="77777777" w:rsidR="00D26514" w:rsidRDefault="004C1EC8">
      <w:pPr>
        <w:pStyle w:val="TOC4"/>
        <w:rPr>
          <w:rFonts w:asciiTheme="minorHAnsi" w:eastAsiaTheme="minorEastAsia" w:hAnsiTheme="minorHAnsi" w:cstheme="minorBidi"/>
          <w:noProof/>
          <w:sz w:val="22"/>
          <w:szCs w:val="22"/>
        </w:rPr>
      </w:pPr>
      <w:hyperlink w:anchor="_Toc500238809" w:history="1">
        <w:r w:rsidR="00D26514" w:rsidRPr="00672A06">
          <w:rPr>
            <w:rStyle w:val="Hyperlink"/>
            <w:noProof/>
          </w:rPr>
          <w:t>6.3.1.D &lt;Content Module Name (Acronym)&gt; Document Content Module</w:t>
        </w:r>
        <w:r w:rsidR="00D26514">
          <w:rPr>
            <w:noProof/>
            <w:webHidden/>
          </w:rPr>
          <w:tab/>
        </w:r>
        <w:r w:rsidR="00D26514">
          <w:rPr>
            <w:noProof/>
            <w:webHidden/>
          </w:rPr>
          <w:fldChar w:fldCharType="begin"/>
        </w:r>
        <w:r w:rsidR="00D26514">
          <w:rPr>
            <w:noProof/>
            <w:webHidden/>
          </w:rPr>
          <w:instrText xml:space="preserve"> PAGEREF _Toc500238809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59ADE703" w14:textId="77777777" w:rsidR="00D26514" w:rsidRDefault="004C1EC8">
      <w:pPr>
        <w:pStyle w:val="TOC5"/>
        <w:rPr>
          <w:rFonts w:asciiTheme="minorHAnsi" w:eastAsiaTheme="minorEastAsia" w:hAnsiTheme="minorHAnsi" w:cstheme="minorBidi"/>
          <w:noProof/>
          <w:sz w:val="22"/>
          <w:szCs w:val="22"/>
        </w:rPr>
      </w:pPr>
      <w:hyperlink w:anchor="_Toc500238810" w:history="1">
        <w:r w:rsidR="00D26514" w:rsidRPr="00672A06">
          <w:rPr>
            <w:rStyle w:val="Hyperlink"/>
            <w:noProof/>
          </w:rPr>
          <w:t>6.3.1.D.1 Format Code</w:t>
        </w:r>
        <w:r w:rsidR="00D26514">
          <w:rPr>
            <w:noProof/>
            <w:webHidden/>
          </w:rPr>
          <w:tab/>
        </w:r>
        <w:r w:rsidR="00D26514">
          <w:rPr>
            <w:noProof/>
            <w:webHidden/>
          </w:rPr>
          <w:fldChar w:fldCharType="begin"/>
        </w:r>
        <w:r w:rsidR="00D26514">
          <w:rPr>
            <w:noProof/>
            <w:webHidden/>
          </w:rPr>
          <w:instrText xml:space="preserve"> PAGEREF _Toc500238810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7F8448C6" w14:textId="77777777" w:rsidR="00D26514" w:rsidRDefault="004C1EC8">
      <w:pPr>
        <w:pStyle w:val="TOC5"/>
        <w:rPr>
          <w:rFonts w:asciiTheme="minorHAnsi" w:eastAsiaTheme="minorEastAsia" w:hAnsiTheme="minorHAnsi" w:cstheme="minorBidi"/>
          <w:noProof/>
          <w:sz w:val="22"/>
          <w:szCs w:val="22"/>
        </w:rPr>
      </w:pPr>
      <w:hyperlink w:anchor="_Toc500238811" w:history="1">
        <w:r w:rsidR="00D26514" w:rsidRPr="00672A06">
          <w:rPr>
            <w:rStyle w:val="Hyperlink"/>
            <w:noProof/>
          </w:rPr>
          <w:t>6.3.1.D.2 Parent Template</w:t>
        </w:r>
        <w:r w:rsidR="00D26514">
          <w:rPr>
            <w:noProof/>
            <w:webHidden/>
          </w:rPr>
          <w:tab/>
        </w:r>
        <w:r w:rsidR="00D26514">
          <w:rPr>
            <w:noProof/>
            <w:webHidden/>
          </w:rPr>
          <w:fldChar w:fldCharType="begin"/>
        </w:r>
        <w:r w:rsidR="00D26514">
          <w:rPr>
            <w:noProof/>
            <w:webHidden/>
          </w:rPr>
          <w:instrText xml:space="preserve"> PAGEREF _Toc500238811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10E8DE07" w14:textId="77777777" w:rsidR="00D26514" w:rsidRDefault="004C1EC8">
      <w:pPr>
        <w:pStyle w:val="TOC5"/>
        <w:rPr>
          <w:rFonts w:asciiTheme="minorHAnsi" w:eastAsiaTheme="minorEastAsia" w:hAnsiTheme="minorHAnsi" w:cstheme="minorBidi"/>
          <w:noProof/>
          <w:sz w:val="22"/>
          <w:szCs w:val="22"/>
        </w:rPr>
      </w:pPr>
      <w:hyperlink w:anchor="_Toc500238812" w:history="1">
        <w:r w:rsidR="00D26514" w:rsidRPr="00672A06">
          <w:rPr>
            <w:rStyle w:val="Hyperlink"/>
            <w:noProof/>
          </w:rPr>
          <w:t>6.3.1.D.3 Referenced Standards</w:t>
        </w:r>
        <w:r w:rsidR="00D26514">
          <w:rPr>
            <w:noProof/>
            <w:webHidden/>
          </w:rPr>
          <w:tab/>
        </w:r>
        <w:r w:rsidR="00D26514">
          <w:rPr>
            <w:noProof/>
            <w:webHidden/>
          </w:rPr>
          <w:fldChar w:fldCharType="begin"/>
        </w:r>
        <w:r w:rsidR="00D26514">
          <w:rPr>
            <w:noProof/>
            <w:webHidden/>
          </w:rPr>
          <w:instrText xml:space="preserve"> PAGEREF _Toc500238812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509A5D07" w14:textId="77777777" w:rsidR="00D26514" w:rsidRDefault="004C1EC8">
      <w:pPr>
        <w:pStyle w:val="TOC5"/>
        <w:rPr>
          <w:rFonts w:asciiTheme="minorHAnsi" w:eastAsiaTheme="minorEastAsia" w:hAnsiTheme="minorHAnsi" w:cstheme="minorBidi"/>
          <w:noProof/>
          <w:sz w:val="22"/>
          <w:szCs w:val="22"/>
        </w:rPr>
      </w:pPr>
      <w:hyperlink w:anchor="_Toc500238813" w:history="1">
        <w:r w:rsidR="00D26514" w:rsidRPr="00672A06">
          <w:rPr>
            <w:rStyle w:val="Hyperlink"/>
            <w:noProof/>
          </w:rPr>
          <w:t>6.3.1.D.4 Data Element Requirement Mappings to CDA</w:t>
        </w:r>
        <w:r w:rsidR="00D26514">
          <w:rPr>
            <w:noProof/>
            <w:webHidden/>
          </w:rPr>
          <w:tab/>
        </w:r>
        <w:r w:rsidR="00D26514">
          <w:rPr>
            <w:noProof/>
            <w:webHidden/>
          </w:rPr>
          <w:fldChar w:fldCharType="begin"/>
        </w:r>
        <w:r w:rsidR="00D26514">
          <w:rPr>
            <w:noProof/>
            <w:webHidden/>
          </w:rPr>
          <w:instrText xml:space="preserve"> PAGEREF _Toc500238813 \h </w:instrText>
        </w:r>
        <w:r w:rsidR="00D26514">
          <w:rPr>
            <w:noProof/>
            <w:webHidden/>
          </w:rPr>
        </w:r>
        <w:r w:rsidR="00D26514">
          <w:rPr>
            <w:noProof/>
            <w:webHidden/>
          </w:rPr>
          <w:fldChar w:fldCharType="separate"/>
        </w:r>
        <w:r w:rsidR="00D26514">
          <w:rPr>
            <w:noProof/>
            <w:webHidden/>
          </w:rPr>
          <w:t>45</w:t>
        </w:r>
        <w:r w:rsidR="00D26514">
          <w:rPr>
            <w:noProof/>
            <w:webHidden/>
          </w:rPr>
          <w:fldChar w:fldCharType="end"/>
        </w:r>
      </w:hyperlink>
    </w:p>
    <w:p w14:paraId="4CEFAF02" w14:textId="77777777" w:rsidR="00D26514" w:rsidRDefault="004C1EC8">
      <w:pPr>
        <w:pStyle w:val="TOC5"/>
        <w:rPr>
          <w:rFonts w:asciiTheme="minorHAnsi" w:eastAsiaTheme="minorEastAsia" w:hAnsiTheme="minorHAnsi" w:cstheme="minorBidi"/>
          <w:noProof/>
          <w:sz w:val="22"/>
          <w:szCs w:val="22"/>
        </w:rPr>
      </w:pPr>
      <w:hyperlink w:anchor="_Toc500238814" w:history="1">
        <w:r w:rsidR="00D26514" w:rsidRPr="00672A06">
          <w:rPr>
            <w:rStyle w:val="Hyperlink"/>
            <w:noProof/>
          </w:rPr>
          <w:t>6.3.1.D.5 &lt;Content Module Name (Acronym, if applicable)&gt; Document Content Module Specification</w:t>
        </w:r>
        <w:r w:rsidR="00D26514">
          <w:rPr>
            <w:noProof/>
            <w:webHidden/>
          </w:rPr>
          <w:tab/>
        </w:r>
        <w:r w:rsidR="00D26514">
          <w:rPr>
            <w:noProof/>
            <w:webHidden/>
          </w:rPr>
          <w:fldChar w:fldCharType="begin"/>
        </w:r>
        <w:r w:rsidR="00D26514">
          <w:rPr>
            <w:noProof/>
            <w:webHidden/>
          </w:rPr>
          <w:instrText xml:space="preserve"> PAGEREF _Toc500238814 \h </w:instrText>
        </w:r>
        <w:r w:rsidR="00D26514">
          <w:rPr>
            <w:noProof/>
            <w:webHidden/>
          </w:rPr>
        </w:r>
        <w:r w:rsidR="00D26514">
          <w:rPr>
            <w:noProof/>
            <w:webHidden/>
          </w:rPr>
          <w:fldChar w:fldCharType="separate"/>
        </w:r>
        <w:r w:rsidR="00D26514">
          <w:rPr>
            <w:noProof/>
            <w:webHidden/>
          </w:rPr>
          <w:t>46</w:t>
        </w:r>
        <w:r w:rsidR="00D26514">
          <w:rPr>
            <w:noProof/>
            <w:webHidden/>
          </w:rPr>
          <w:fldChar w:fldCharType="end"/>
        </w:r>
      </w:hyperlink>
    </w:p>
    <w:p w14:paraId="2219B4EC" w14:textId="77777777" w:rsidR="00D26514" w:rsidRDefault="004C1EC8">
      <w:pPr>
        <w:pStyle w:val="TOC6"/>
        <w:rPr>
          <w:rFonts w:asciiTheme="minorHAnsi" w:eastAsiaTheme="minorEastAsia" w:hAnsiTheme="minorHAnsi" w:cstheme="minorBidi"/>
          <w:noProof/>
          <w:sz w:val="22"/>
          <w:szCs w:val="22"/>
        </w:rPr>
      </w:pPr>
      <w:hyperlink w:anchor="_Toc500238815" w:history="1">
        <w:r w:rsidR="00D26514" w:rsidRPr="00672A06">
          <w:rPr>
            <w:rStyle w:val="Hyperlink"/>
            <w:noProof/>
          </w:rPr>
          <w:t>6.3.1.D.5.1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_Toc500238815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4F3E895D" w14:textId="77777777" w:rsidR="00D26514" w:rsidRDefault="004C1EC8">
      <w:pPr>
        <w:pStyle w:val="TOC6"/>
        <w:rPr>
          <w:rFonts w:asciiTheme="minorHAnsi" w:eastAsiaTheme="minorEastAsia" w:hAnsiTheme="minorHAnsi" w:cstheme="minorBidi"/>
          <w:noProof/>
          <w:sz w:val="22"/>
          <w:szCs w:val="22"/>
        </w:rPr>
      </w:pPr>
      <w:hyperlink w:anchor="_Toc500238816" w:history="1">
        <w:r w:rsidR="00D26514" w:rsidRPr="00672A06">
          <w:rPr>
            <w:rStyle w:val="Hyperlink"/>
            <w:noProof/>
          </w:rPr>
          <w:t>6.3.1.D.5.2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_Toc500238816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2D28A780" w14:textId="77777777" w:rsidR="00D26514" w:rsidRDefault="004C1EC8">
      <w:pPr>
        <w:pStyle w:val="TOC6"/>
        <w:rPr>
          <w:rFonts w:asciiTheme="minorHAnsi" w:eastAsiaTheme="minorEastAsia" w:hAnsiTheme="minorHAnsi" w:cstheme="minorBidi"/>
          <w:noProof/>
          <w:sz w:val="22"/>
          <w:szCs w:val="22"/>
        </w:rPr>
      </w:pPr>
      <w:hyperlink w:anchor="_Toc500238817" w:history="1">
        <w:r w:rsidR="00D26514" w:rsidRPr="00672A06">
          <w:rPr>
            <w:rStyle w:val="Hyperlink"/>
            <w:noProof/>
          </w:rPr>
          <w:t>6.3.1.D.5.3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_Toc500238817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0BAEB6DD" w14:textId="77777777" w:rsidR="00D26514" w:rsidRDefault="004C1EC8">
      <w:pPr>
        <w:pStyle w:val="TOC6"/>
        <w:rPr>
          <w:rFonts w:asciiTheme="minorHAnsi" w:eastAsiaTheme="minorEastAsia" w:hAnsiTheme="minorHAnsi" w:cstheme="minorBidi"/>
          <w:noProof/>
          <w:sz w:val="22"/>
          <w:szCs w:val="22"/>
        </w:rPr>
      </w:pPr>
      <w:hyperlink w:anchor="_Toc500238818" w:history="1">
        <w:r w:rsidR="00D26514" w:rsidRPr="00672A06">
          <w:rPr>
            <w:rStyle w:val="Hyperlink"/>
            <w:noProof/>
          </w:rPr>
          <w:t>6.3.1.D.5.4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_Toc500238818 \h </w:instrText>
        </w:r>
        <w:r w:rsidR="00D26514">
          <w:rPr>
            <w:noProof/>
            <w:webHidden/>
          </w:rPr>
        </w:r>
        <w:r w:rsidR="00D26514">
          <w:rPr>
            <w:noProof/>
            <w:webHidden/>
          </w:rPr>
          <w:fldChar w:fldCharType="separate"/>
        </w:r>
        <w:r w:rsidR="00D26514">
          <w:rPr>
            <w:noProof/>
            <w:webHidden/>
          </w:rPr>
          <w:t>49</w:t>
        </w:r>
        <w:r w:rsidR="00D26514">
          <w:rPr>
            <w:noProof/>
            <w:webHidden/>
          </w:rPr>
          <w:fldChar w:fldCharType="end"/>
        </w:r>
      </w:hyperlink>
    </w:p>
    <w:p w14:paraId="48A9FC33" w14:textId="77777777" w:rsidR="00D26514" w:rsidRDefault="004C1EC8">
      <w:pPr>
        <w:pStyle w:val="TOC6"/>
        <w:rPr>
          <w:rFonts w:asciiTheme="minorHAnsi" w:eastAsiaTheme="minorEastAsia" w:hAnsiTheme="minorHAnsi" w:cstheme="minorBidi"/>
          <w:noProof/>
          <w:sz w:val="22"/>
          <w:szCs w:val="22"/>
        </w:rPr>
      </w:pPr>
      <w:hyperlink w:anchor="_Toc500238819" w:history="1">
        <w:r w:rsidR="00D26514" w:rsidRPr="00672A06">
          <w:rPr>
            <w:rStyle w:val="Hyperlink"/>
            <w:noProof/>
          </w:rPr>
          <w:t>6.3.1.D.5.5 &lt;Template Title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_Toc500238819 \h </w:instrText>
        </w:r>
        <w:r w:rsidR="00D26514">
          <w:rPr>
            <w:noProof/>
            <w:webHidden/>
          </w:rPr>
        </w:r>
        <w:r w:rsidR="00D26514">
          <w:rPr>
            <w:noProof/>
            <w:webHidden/>
          </w:rPr>
          <w:fldChar w:fldCharType="separate"/>
        </w:r>
        <w:r w:rsidR="00D26514">
          <w:rPr>
            <w:noProof/>
            <w:webHidden/>
          </w:rPr>
          <w:t>51</w:t>
        </w:r>
        <w:r w:rsidR="00D26514">
          <w:rPr>
            <w:noProof/>
            <w:webHidden/>
          </w:rPr>
          <w:fldChar w:fldCharType="end"/>
        </w:r>
      </w:hyperlink>
    </w:p>
    <w:p w14:paraId="3C3D080B" w14:textId="77777777" w:rsidR="00D26514" w:rsidRDefault="004C1EC8">
      <w:pPr>
        <w:pStyle w:val="TOC6"/>
        <w:rPr>
          <w:rFonts w:asciiTheme="minorHAnsi" w:eastAsiaTheme="minorEastAsia" w:hAnsiTheme="minorHAnsi" w:cstheme="minorBidi"/>
          <w:noProof/>
          <w:sz w:val="22"/>
          <w:szCs w:val="22"/>
        </w:rPr>
      </w:pPr>
      <w:hyperlink w:anchor="_Toc500238820" w:history="1">
        <w:r w:rsidR="00D26514" w:rsidRPr="00672A06">
          <w:rPr>
            <w:rStyle w:val="Hyperlink"/>
            <w:noProof/>
          </w:rPr>
          <w:t>6.3.1.D.5.6 &lt;Template Title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_Toc500238820 \h </w:instrText>
        </w:r>
        <w:r w:rsidR="00D26514">
          <w:rPr>
            <w:noProof/>
            <w:webHidden/>
          </w:rPr>
        </w:r>
        <w:r w:rsidR="00D26514">
          <w:rPr>
            <w:noProof/>
            <w:webHidden/>
          </w:rPr>
          <w:fldChar w:fldCharType="separate"/>
        </w:r>
        <w:r w:rsidR="00D26514">
          <w:rPr>
            <w:noProof/>
            <w:webHidden/>
          </w:rPr>
          <w:t>51</w:t>
        </w:r>
        <w:r w:rsidR="00D26514">
          <w:rPr>
            <w:noProof/>
            <w:webHidden/>
          </w:rPr>
          <w:fldChar w:fldCharType="end"/>
        </w:r>
      </w:hyperlink>
    </w:p>
    <w:p w14:paraId="0C6A6DD5" w14:textId="77777777" w:rsidR="00D26514" w:rsidRDefault="004C1EC8">
      <w:pPr>
        <w:pStyle w:val="TOC5"/>
        <w:rPr>
          <w:rFonts w:asciiTheme="minorHAnsi" w:eastAsiaTheme="minorEastAsia" w:hAnsiTheme="minorHAnsi" w:cstheme="minorBidi"/>
          <w:noProof/>
          <w:sz w:val="22"/>
          <w:szCs w:val="22"/>
        </w:rPr>
      </w:pPr>
      <w:hyperlink w:anchor="_Toc500238821" w:history="1">
        <w:r w:rsidR="00D26514" w:rsidRPr="00672A06">
          <w:rPr>
            <w:rStyle w:val="Hyperlink"/>
            <w:noProof/>
          </w:rPr>
          <w:t>6.3.1.D.6 &lt;Document and Acronym Name&gt; Conformance and Example</w:t>
        </w:r>
        <w:r w:rsidR="00D26514">
          <w:rPr>
            <w:noProof/>
            <w:webHidden/>
          </w:rPr>
          <w:tab/>
        </w:r>
        <w:r w:rsidR="00D26514">
          <w:rPr>
            <w:noProof/>
            <w:webHidden/>
          </w:rPr>
          <w:fldChar w:fldCharType="begin"/>
        </w:r>
        <w:r w:rsidR="00D26514">
          <w:rPr>
            <w:noProof/>
            <w:webHidden/>
          </w:rPr>
          <w:instrText xml:space="preserve"> PAGEREF _Toc500238821 \h </w:instrText>
        </w:r>
        <w:r w:rsidR="00D26514">
          <w:rPr>
            <w:noProof/>
            <w:webHidden/>
          </w:rPr>
        </w:r>
        <w:r w:rsidR="00D26514">
          <w:rPr>
            <w:noProof/>
            <w:webHidden/>
          </w:rPr>
          <w:fldChar w:fldCharType="separate"/>
        </w:r>
        <w:r w:rsidR="00D26514">
          <w:rPr>
            <w:noProof/>
            <w:webHidden/>
          </w:rPr>
          <w:t>52</w:t>
        </w:r>
        <w:r w:rsidR="00D26514">
          <w:rPr>
            <w:noProof/>
            <w:webHidden/>
          </w:rPr>
          <w:fldChar w:fldCharType="end"/>
        </w:r>
      </w:hyperlink>
    </w:p>
    <w:p w14:paraId="6A044411" w14:textId="77777777" w:rsidR="00D26514" w:rsidRDefault="004C1EC8">
      <w:pPr>
        <w:pStyle w:val="TOC3"/>
        <w:rPr>
          <w:rFonts w:asciiTheme="minorHAnsi" w:eastAsiaTheme="minorEastAsia" w:hAnsiTheme="minorHAnsi" w:cstheme="minorBidi"/>
          <w:noProof/>
          <w:sz w:val="22"/>
          <w:szCs w:val="22"/>
        </w:rPr>
      </w:pPr>
      <w:hyperlink w:anchor="_Toc500238822" w:history="1">
        <w:r w:rsidR="00D26514" w:rsidRPr="00672A06">
          <w:rPr>
            <w:rStyle w:val="Hyperlink"/>
            <w:bCs/>
            <w:noProof/>
          </w:rPr>
          <w:t>6.3.2 CDA Header Content Modules</w:t>
        </w:r>
        <w:r w:rsidR="00D26514">
          <w:rPr>
            <w:noProof/>
            <w:webHidden/>
          </w:rPr>
          <w:tab/>
        </w:r>
        <w:r w:rsidR="00D26514">
          <w:rPr>
            <w:noProof/>
            <w:webHidden/>
          </w:rPr>
          <w:fldChar w:fldCharType="begin"/>
        </w:r>
        <w:r w:rsidR="00D26514">
          <w:rPr>
            <w:noProof/>
            <w:webHidden/>
          </w:rPr>
          <w:instrText xml:space="preserve"> PAGEREF _Toc500238822 \h </w:instrText>
        </w:r>
        <w:r w:rsidR="00D26514">
          <w:rPr>
            <w:noProof/>
            <w:webHidden/>
          </w:rPr>
        </w:r>
        <w:r w:rsidR="00D26514">
          <w:rPr>
            <w:noProof/>
            <w:webHidden/>
          </w:rPr>
          <w:fldChar w:fldCharType="separate"/>
        </w:r>
        <w:r w:rsidR="00D26514">
          <w:rPr>
            <w:noProof/>
            <w:webHidden/>
          </w:rPr>
          <w:t>53</w:t>
        </w:r>
        <w:r w:rsidR="00D26514">
          <w:rPr>
            <w:noProof/>
            <w:webHidden/>
          </w:rPr>
          <w:fldChar w:fldCharType="end"/>
        </w:r>
      </w:hyperlink>
    </w:p>
    <w:p w14:paraId="40B42927" w14:textId="77777777" w:rsidR="00D26514" w:rsidRDefault="004C1EC8">
      <w:pPr>
        <w:pStyle w:val="TOC4"/>
        <w:rPr>
          <w:rFonts w:asciiTheme="minorHAnsi" w:eastAsiaTheme="minorEastAsia" w:hAnsiTheme="minorHAnsi" w:cstheme="minorBidi"/>
          <w:noProof/>
          <w:sz w:val="22"/>
          <w:szCs w:val="22"/>
        </w:rPr>
      </w:pPr>
      <w:hyperlink w:anchor="_Toc500238823" w:history="1">
        <w:r w:rsidR="00D26514" w:rsidRPr="00672A06">
          <w:rPr>
            <w:rStyle w:val="Hyperlink"/>
            <w:noProof/>
          </w:rPr>
          <w:t>6.3.2.H &lt;Header Element Module Name&gt; Header Content Module</w:t>
        </w:r>
        <w:r w:rsidR="00D26514">
          <w:rPr>
            <w:noProof/>
            <w:webHidden/>
          </w:rPr>
          <w:tab/>
        </w:r>
        <w:r w:rsidR="00D26514">
          <w:rPr>
            <w:noProof/>
            <w:webHidden/>
          </w:rPr>
          <w:fldChar w:fldCharType="begin"/>
        </w:r>
        <w:r w:rsidR="00D26514">
          <w:rPr>
            <w:noProof/>
            <w:webHidden/>
          </w:rPr>
          <w:instrText xml:space="preserve"> PAGEREF _Toc500238823 \h </w:instrText>
        </w:r>
        <w:r w:rsidR="00D26514">
          <w:rPr>
            <w:noProof/>
            <w:webHidden/>
          </w:rPr>
        </w:r>
        <w:r w:rsidR="00D26514">
          <w:rPr>
            <w:noProof/>
            <w:webHidden/>
          </w:rPr>
          <w:fldChar w:fldCharType="separate"/>
        </w:r>
        <w:r w:rsidR="00D26514">
          <w:rPr>
            <w:noProof/>
            <w:webHidden/>
          </w:rPr>
          <w:t>53</w:t>
        </w:r>
        <w:r w:rsidR="00D26514">
          <w:rPr>
            <w:noProof/>
            <w:webHidden/>
          </w:rPr>
          <w:fldChar w:fldCharType="end"/>
        </w:r>
      </w:hyperlink>
    </w:p>
    <w:p w14:paraId="5A9B8300" w14:textId="77777777" w:rsidR="00D26514" w:rsidRDefault="004C1EC8">
      <w:pPr>
        <w:pStyle w:val="TOC5"/>
        <w:rPr>
          <w:rFonts w:asciiTheme="minorHAnsi" w:eastAsiaTheme="minorEastAsia" w:hAnsiTheme="minorHAnsi" w:cstheme="minorBidi"/>
          <w:noProof/>
          <w:sz w:val="22"/>
          <w:szCs w:val="22"/>
        </w:rPr>
      </w:pPr>
      <w:hyperlink w:anchor="_Toc500238824" w:history="1">
        <w:r w:rsidR="00D26514" w:rsidRPr="00672A06">
          <w:rPr>
            <w:rStyle w:val="Hyperlink"/>
            <w:noProof/>
          </w:rPr>
          <w:t xml:space="preserve">6.3.2.H.1 &lt;Description Name&gt; &lt;e.g., </w:t>
        </w:r>
        <w:r w:rsidR="00D26514" w:rsidRPr="00672A06">
          <w:rPr>
            <w:rStyle w:val="Hyperlink"/>
            <w:rFonts w:eastAsia="Calibri"/>
            <w:noProof/>
          </w:rPr>
          <w:t xml:space="preserve">Responsible Party&gt; &lt;Specification Document </w:t>
        </w:r>
        <w:r w:rsidR="00D26514" w:rsidRPr="00672A06">
          <w:rPr>
            <w:rStyle w:val="Hyperlink"/>
            <w:rFonts w:eastAsia="Calibri"/>
            <w:i/>
            <w:noProof/>
          </w:rPr>
          <w:t>or</w:t>
        </w:r>
        <w:r w:rsidR="00D26514" w:rsidRPr="00672A06">
          <w:rPr>
            <w:rStyle w:val="Hyperlink"/>
            <w:rFonts w:eastAsia="Calibri"/>
            <w:noProof/>
          </w:rPr>
          <w:t xml:space="preserve"> Vocabulary Constraint&gt;</w:t>
        </w:r>
        <w:r w:rsidR="00D26514">
          <w:rPr>
            <w:noProof/>
            <w:webHidden/>
          </w:rPr>
          <w:tab/>
        </w:r>
        <w:r w:rsidR="00D26514">
          <w:rPr>
            <w:noProof/>
            <w:webHidden/>
          </w:rPr>
          <w:fldChar w:fldCharType="begin"/>
        </w:r>
        <w:r w:rsidR="00D26514">
          <w:rPr>
            <w:noProof/>
            <w:webHidden/>
          </w:rPr>
          <w:instrText xml:space="preserve"> PAGEREF _Toc500238824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1AFD7BEE" w14:textId="77777777" w:rsidR="00D26514" w:rsidRDefault="004C1EC8">
      <w:pPr>
        <w:pStyle w:val="TOC5"/>
        <w:rPr>
          <w:rFonts w:asciiTheme="minorHAnsi" w:eastAsiaTheme="minorEastAsia" w:hAnsiTheme="minorHAnsi" w:cstheme="minorBidi"/>
          <w:noProof/>
          <w:sz w:val="22"/>
          <w:szCs w:val="22"/>
        </w:rPr>
      </w:pPr>
      <w:hyperlink w:anchor="_Toc500238825" w:history="1">
        <w:r w:rsidR="00D26514" w:rsidRPr="00672A06">
          <w:rPr>
            <w:rStyle w:val="Hyperlink"/>
            <w:noProof/>
          </w:rPr>
          <w:t>6.3.2.H.2 &lt;Description Name&gt; &lt;</w:t>
        </w:r>
        <w:r w:rsidR="00D26514" w:rsidRPr="00672A06">
          <w:rPr>
            <w:rStyle w:val="Hyperlink"/>
            <w:rFonts w:eastAsia="Calibri"/>
            <w:noProof/>
          </w:rPr>
          <w:t>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_Toc500238825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098826A4" w14:textId="77777777" w:rsidR="00D26514" w:rsidRDefault="004C1EC8">
      <w:pPr>
        <w:pStyle w:val="TOC5"/>
        <w:rPr>
          <w:rFonts w:asciiTheme="minorHAnsi" w:eastAsiaTheme="minorEastAsia" w:hAnsiTheme="minorHAnsi" w:cstheme="minorBidi"/>
          <w:noProof/>
          <w:sz w:val="22"/>
          <w:szCs w:val="22"/>
        </w:rPr>
      </w:pPr>
      <w:hyperlink w:anchor="_Toc500238826" w:history="1">
        <w:r w:rsidR="00D26514" w:rsidRPr="00672A06">
          <w:rPr>
            <w:rStyle w:val="Hyperlink"/>
            <w:noProof/>
          </w:rPr>
          <w:t>6.3.2.H.3 &lt;Description Name&gt; &lt;</w:t>
        </w:r>
        <w:r w:rsidR="00D26514" w:rsidRPr="00672A06">
          <w:rPr>
            <w:rStyle w:val="Hyperlink"/>
            <w:rFonts w:eastAsia="Calibri"/>
            <w:noProof/>
          </w:rPr>
          <w:t>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_Toc500238826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473F1880" w14:textId="77777777" w:rsidR="00D26514" w:rsidRDefault="004C1EC8">
      <w:pPr>
        <w:pStyle w:val="TOC3"/>
        <w:rPr>
          <w:rFonts w:asciiTheme="minorHAnsi" w:eastAsiaTheme="minorEastAsia" w:hAnsiTheme="minorHAnsi" w:cstheme="minorBidi"/>
          <w:noProof/>
          <w:sz w:val="22"/>
          <w:szCs w:val="22"/>
        </w:rPr>
      </w:pPr>
      <w:hyperlink w:anchor="_Toc500238827" w:history="1">
        <w:r w:rsidR="00D26514" w:rsidRPr="00672A06">
          <w:rPr>
            <w:rStyle w:val="Hyperlink"/>
            <w:bCs/>
            <w:noProof/>
          </w:rPr>
          <w:t>6.3.3 CDA Section Content Modules</w:t>
        </w:r>
        <w:r w:rsidR="00D26514">
          <w:rPr>
            <w:noProof/>
            <w:webHidden/>
          </w:rPr>
          <w:tab/>
        </w:r>
        <w:r w:rsidR="00D26514">
          <w:rPr>
            <w:noProof/>
            <w:webHidden/>
          </w:rPr>
          <w:fldChar w:fldCharType="begin"/>
        </w:r>
        <w:r w:rsidR="00D26514">
          <w:rPr>
            <w:noProof/>
            <w:webHidden/>
          </w:rPr>
          <w:instrText xml:space="preserve"> PAGEREF _Toc500238827 \h </w:instrText>
        </w:r>
        <w:r w:rsidR="00D26514">
          <w:rPr>
            <w:noProof/>
            <w:webHidden/>
          </w:rPr>
        </w:r>
        <w:r w:rsidR="00D26514">
          <w:rPr>
            <w:noProof/>
            <w:webHidden/>
          </w:rPr>
          <w:fldChar w:fldCharType="separate"/>
        </w:r>
        <w:r w:rsidR="00D26514">
          <w:rPr>
            <w:noProof/>
            <w:webHidden/>
          </w:rPr>
          <w:t>56</w:t>
        </w:r>
        <w:r w:rsidR="00D26514">
          <w:rPr>
            <w:noProof/>
            <w:webHidden/>
          </w:rPr>
          <w:fldChar w:fldCharType="end"/>
        </w:r>
      </w:hyperlink>
    </w:p>
    <w:p w14:paraId="5A9BC5CF" w14:textId="77777777" w:rsidR="00D26514" w:rsidRDefault="004C1EC8">
      <w:pPr>
        <w:pStyle w:val="TOC4"/>
        <w:rPr>
          <w:rFonts w:asciiTheme="minorHAnsi" w:eastAsiaTheme="minorEastAsia" w:hAnsiTheme="minorHAnsi" w:cstheme="minorBidi"/>
          <w:noProof/>
          <w:sz w:val="22"/>
          <w:szCs w:val="22"/>
        </w:rPr>
      </w:pPr>
      <w:hyperlink w:anchor="_Toc500238828" w:history="1">
        <w:r w:rsidR="00D26514" w:rsidRPr="00672A06">
          <w:rPr>
            <w:rStyle w:val="Hyperlink"/>
            <w:noProof/>
          </w:rPr>
          <w:t>6.3.3.10.S &lt;Section Module Name&gt; - Section Content Module</w:t>
        </w:r>
        <w:r w:rsidR="00D26514">
          <w:rPr>
            <w:noProof/>
            <w:webHidden/>
          </w:rPr>
          <w:tab/>
        </w:r>
        <w:r w:rsidR="00D26514">
          <w:rPr>
            <w:noProof/>
            <w:webHidden/>
          </w:rPr>
          <w:fldChar w:fldCharType="begin"/>
        </w:r>
        <w:r w:rsidR="00D26514">
          <w:rPr>
            <w:noProof/>
            <w:webHidden/>
          </w:rPr>
          <w:instrText xml:space="preserve"> PAGEREF _Toc500238828 \h </w:instrText>
        </w:r>
        <w:r w:rsidR="00D26514">
          <w:rPr>
            <w:noProof/>
            <w:webHidden/>
          </w:rPr>
        </w:r>
        <w:r w:rsidR="00D26514">
          <w:rPr>
            <w:noProof/>
            <w:webHidden/>
          </w:rPr>
          <w:fldChar w:fldCharType="separate"/>
        </w:r>
        <w:r w:rsidR="00D26514">
          <w:rPr>
            <w:noProof/>
            <w:webHidden/>
          </w:rPr>
          <w:t>56</w:t>
        </w:r>
        <w:r w:rsidR="00D26514">
          <w:rPr>
            <w:noProof/>
            <w:webHidden/>
          </w:rPr>
          <w:fldChar w:fldCharType="end"/>
        </w:r>
      </w:hyperlink>
    </w:p>
    <w:p w14:paraId="250071D7" w14:textId="77777777" w:rsidR="00D26514" w:rsidRDefault="004C1EC8">
      <w:pPr>
        <w:pStyle w:val="TOC5"/>
        <w:rPr>
          <w:rFonts w:asciiTheme="minorHAnsi" w:eastAsiaTheme="minorEastAsia" w:hAnsiTheme="minorHAnsi" w:cstheme="minorBidi"/>
          <w:noProof/>
          <w:sz w:val="22"/>
          <w:szCs w:val="22"/>
        </w:rPr>
      </w:pPr>
      <w:hyperlink w:anchor="_Toc500238829" w:history="1">
        <w:r w:rsidR="00D26514" w:rsidRPr="00672A06">
          <w:rPr>
            <w:rStyle w:val="Hyperlink"/>
            <w:noProof/>
          </w:rPr>
          <w:t>6.3.3.10.S.1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_Toc500238829 \h </w:instrText>
        </w:r>
        <w:r w:rsidR="00D26514">
          <w:rPr>
            <w:noProof/>
            <w:webHidden/>
          </w:rPr>
        </w:r>
        <w:r w:rsidR="00D26514">
          <w:rPr>
            <w:noProof/>
            <w:webHidden/>
          </w:rPr>
          <w:fldChar w:fldCharType="separate"/>
        </w:r>
        <w:r w:rsidR="00D26514">
          <w:rPr>
            <w:noProof/>
            <w:webHidden/>
          </w:rPr>
          <w:t>57</w:t>
        </w:r>
        <w:r w:rsidR="00D26514">
          <w:rPr>
            <w:noProof/>
            <w:webHidden/>
          </w:rPr>
          <w:fldChar w:fldCharType="end"/>
        </w:r>
      </w:hyperlink>
    </w:p>
    <w:p w14:paraId="1D1BFE34" w14:textId="77777777" w:rsidR="00D26514" w:rsidRDefault="004C1EC8">
      <w:pPr>
        <w:pStyle w:val="TOC5"/>
        <w:rPr>
          <w:rFonts w:asciiTheme="minorHAnsi" w:eastAsiaTheme="minorEastAsia" w:hAnsiTheme="minorHAnsi" w:cstheme="minorBidi"/>
          <w:noProof/>
          <w:sz w:val="22"/>
          <w:szCs w:val="22"/>
        </w:rPr>
      </w:pPr>
      <w:hyperlink w:anchor="_Toc500238830" w:history="1">
        <w:r w:rsidR="00D26514" w:rsidRPr="00672A06">
          <w:rPr>
            <w:rStyle w:val="Hyperlink"/>
            <w:noProof/>
          </w:rPr>
          <w:t>6.3.3.10.S.2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_Toc500238830 \h </w:instrText>
        </w:r>
        <w:r w:rsidR="00D26514">
          <w:rPr>
            <w:noProof/>
            <w:webHidden/>
          </w:rPr>
        </w:r>
        <w:r w:rsidR="00D26514">
          <w:rPr>
            <w:noProof/>
            <w:webHidden/>
          </w:rPr>
          <w:fldChar w:fldCharType="separate"/>
        </w:r>
        <w:r w:rsidR="00D26514">
          <w:rPr>
            <w:noProof/>
            <w:webHidden/>
          </w:rPr>
          <w:t>57</w:t>
        </w:r>
        <w:r w:rsidR="00D26514">
          <w:rPr>
            <w:noProof/>
            <w:webHidden/>
          </w:rPr>
          <w:fldChar w:fldCharType="end"/>
        </w:r>
      </w:hyperlink>
    </w:p>
    <w:p w14:paraId="55F3D41A" w14:textId="77777777" w:rsidR="00D26514" w:rsidRDefault="004C1EC8">
      <w:pPr>
        <w:pStyle w:val="TOC5"/>
        <w:rPr>
          <w:rFonts w:asciiTheme="minorHAnsi" w:eastAsiaTheme="minorEastAsia" w:hAnsiTheme="minorHAnsi" w:cstheme="minorBidi"/>
          <w:noProof/>
          <w:sz w:val="22"/>
          <w:szCs w:val="22"/>
        </w:rPr>
      </w:pPr>
      <w:hyperlink w:anchor="_Toc500238831" w:history="1">
        <w:r w:rsidR="00D26514" w:rsidRPr="00672A06">
          <w:rPr>
            <w:rStyle w:val="Hyperlink"/>
            <w:noProof/>
          </w:rPr>
          <w:t>6.3.3.10.S.3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_Toc500238831 \h </w:instrText>
        </w:r>
        <w:r w:rsidR="00D26514">
          <w:rPr>
            <w:noProof/>
            <w:webHidden/>
          </w:rPr>
        </w:r>
        <w:r w:rsidR="00D26514">
          <w:rPr>
            <w:noProof/>
            <w:webHidden/>
          </w:rPr>
          <w:fldChar w:fldCharType="separate"/>
        </w:r>
        <w:r w:rsidR="00D26514">
          <w:rPr>
            <w:noProof/>
            <w:webHidden/>
          </w:rPr>
          <w:t>58</w:t>
        </w:r>
        <w:r w:rsidR="00D26514">
          <w:rPr>
            <w:noProof/>
            <w:webHidden/>
          </w:rPr>
          <w:fldChar w:fldCharType="end"/>
        </w:r>
      </w:hyperlink>
    </w:p>
    <w:p w14:paraId="061CC0AA" w14:textId="77777777" w:rsidR="00D26514" w:rsidRDefault="004C1EC8">
      <w:pPr>
        <w:pStyle w:val="TOC4"/>
        <w:rPr>
          <w:rFonts w:asciiTheme="minorHAnsi" w:eastAsiaTheme="minorEastAsia" w:hAnsiTheme="minorHAnsi" w:cstheme="minorBidi"/>
          <w:noProof/>
          <w:sz w:val="22"/>
          <w:szCs w:val="22"/>
        </w:rPr>
      </w:pPr>
      <w:hyperlink w:anchor="_Toc500238832" w:history="1">
        <w:r w:rsidR="00D26514" w:rsidRPr="00672A06">
          <w:rPr>
            <w:rStyle w:val="Hyperlink"/>
            <w:noProof/>
          </w:rPr>
          <w:t>6.3.3.10.S Medical History - Cardiac Section 11329-0</w:t>
        </w:r>
        <w:r w:rsidR="00D26514">
          <w:rPr>
            <w:noProof/>
            <w:webHidden/>
          </w:rPr>
          <w:tab/>
        </w:r>
        <w:r w:rsidR="00D26514">
          <w:rPr>
            <w:noProof/>
            <w:webHidden/>
          </w:rPr>
          <w:fldChar w:fldCharType="begin"/>
        </w:r>
        <w:r w:rsidR="00D26514">
          <w:rPr>
            <w:noProof/>
            <w:webHidden/>
          </w:rPr>
          <w:instrText xml:space="preserve"> PAGEREF _Toc500238832 \h </w:instrText>
        </w:r>
        <w:r w:rsidR="00D26514">
          <w:rPr>
            <w:noProof/>
            <w:webHidden/>
          </w:rPr>
        </w:r>
        <w:r w:rsidR="00D26514">
          <w:rPr>
            <w:noProof/>
            <w:webHidden/>
          </w:rPr>
          <w:fldChar w:fldCharType="separate"/>
        </w:r>
        <w:r w:rsidR="00D26514">
          <w:rPr>
            <w:noProof/>
            <w:webHidden/>
          </w:rPr>
          <w:t>58</w:t>
        </w:r>
        <w:r w:rsidR="00D26514">
          <w:rPr>
            <w:noProof/>
            <w:webHidden/>
          </w:rPr>
          <w:fldChar w:fldCharType="end"/>
        </w:r>
      </w:hyperlink>
    </w:p>
    <w:p w14:paraId="1817FDB8" w14:textId="77777777" w:rsidR="00D26514" w:rsidRDefault="004C1EC8">
      <w:pPr>
        <w:pStyle w:val="TOC3"/>
        <w:rPr>
          <w:rFonts w:asciiTheme="minorHAnsi" w:eastAsiaTheme="minorEastAsia" w:hAnsiTheme="minorHAnsi" w:cstheme="minorBidi"/>
          <w:noProof/>
          <w:sz w:val="22"/>
          <w:szCs w:val="22"/>
        </w:rPr>
      </w:pPr>
      <w:hyperlink w:anchor="_Toc500238833" w:history="1">
        <w:r w:rsidR="00D26514" w:rsidRPr="00672A06">
          <w:rPr>
            <w:rStyle w:val="Hyperlink"/>
            <w:bCs/>
            <w:noProof/>
          </w:rPr>
          <w:t>6.3.4 CDA Entry Content Modules</w:t>
        </w:r>
        <w:r w:rsidR="00D26514">
          <w:rPr>
            <w:noProof/>
            <w:webHidden/>
          </w:rPr>
          <w:tab/>
        </w:r>
        <w:r w:rsidR="00D26514">
          <w:rPr>
            <w:noProof/>
            <w:webHidden/>
          </w:rPr>
          <w:fldChar w:fldCharType="begin"/>
        </w:r>
        <w:r w:rsidR="00D26514">
          <w:rPr>
            <w:noProof/>
            <w:webHidden/>
          </w:rPr>
          <w:instrText xml:space="preserve"> PAGEREF _Toc500238833 \h </w:instrText>
        </w:r>
        <w:r w:rsidR="00D26514">
          <w:rPr>
            <w:noProof/>
            <w:webHidden/>
          </w:rPr>
        </w:r>
        <w:r w:rsidR="00D26514">
          <w:rPr>
            <w:noProof/>
            <w:webHidden/>
          </w:rPr>
          <w:fldChar w:fldCharType="separate"/>
        </w:r>
        <w:r w:rsidR="00D26514">
          <w:rPr>
            <w:noProof/>
            <w:webHidden/>
          </w:rPr>
          <w:t>60</w:t>
        </w:r>
        <w:r w:rsidR="00D26514">
          <w:rPr>
            <w:noProof/>
            <w:webHidden/>
          </w:rPr>
          <w:fldChar w:fldCharType="end"/>
        </w:r>
      </w:hyperlink>
    </w:p>
    <w:p w14:paraId="6B6D4C04" w14:textId="77777777" w:rsidR="00D26514" w:rsidRDefault="004C1EC8">
      <w:pPr>
        <w:pStyle w:val="TOC4"/>
        <w:rPr>
          <w:rFonts w:asciiTheme="minorHAnsi" w:eastAsiaTheme="minorEastAsia" w:hAnsiTheme="minorHAnsi" w:cstheme="minorBidi"/>
          <w:noProof/>
          <w:sz w:val="22"/>
          <w:szCs w:val="22"/>
        </w:rPr>
      </w:pPr>
      <w:hyperlink w:anchor="_Toc500238834" w:history="1">
        <w:r w:rsidR="00D26514" w:rsidRPr="00672A06">
          <w:rPr>
            <w:rStyle w:val="Hyperlink"/>
            <w:noProof/>
          </w:rPr>
          <w:t>6.3.4.E &lt;Entry Content Module Name&gt; Entry Content Module</w:t>
        </w:r>
        <w:r w:rsidR="00D26514">
          <w:rPr>
            <w:noProof/>
            <w:webHidden/>
          </w:rPr>
          <w:tab/>
        </w:r>
        <w:r w:rsidR="00D26514">
          <w:rPr>
            <w:noProof/>
            <w:webHidden/>
          </w:rPr>
          <w:fldChar w:fldCharType="begin"/>
        </w:r>
        <w:r w:rsidR="00D26514">
          <w:rPr>
            <w:noProof/>
            <w:webHidden/>
          </w:rPr>
          <w:instrText xml:space="preserve"> PAGEREF _Toc500238834 \h </w:instrText>
        </w:r>
        <w:r w:rsidR="00D26514">
          <w:rPr>
            <w:noProof/>
            <w:webHidden/>
          </w:rPr>
        </w:r>
        <w:r w:rsidR="00D26514">
          <w:rPr>
            <w:noProof/>
            <w:webHidden/>
          </w:rPr>
          <w:fldChar w:fldCharType="separate"/>
        </w:r>
        <w:r w:rsidR="00D26514">
          <w:rPr>
            <w:noProof/>
            <w:webHidden/>
          </w:rPr>
          <w:t>61</w:t>
        </w:r>
        <w:r w:rsidR="00D26514">
          <w:rPr>
            <w:noProof/>
            <w:webHidden/>
          </w:rPr>
          <w:fldChar w:fldCharType="end"/>
        </w:r>
      </w:hyperlink>
    </w:p>
    <w:p w14:paraId="5B0A1CEE" w14:textId="77777777" w:rsidR="00D26514" w:rsidRDefault="004C1EC8">
      <w:pPr>
        <w:pStyle w:val="TOC5"/>
        <w:rPr>
          <w:rFonts w:asciiTheme="minorHAnsi" w:eastAsiaTheme="minorEastAsia" w:hAnsiTheme="minorHAnsi" w:cstheme="minorBidi"/>
          <w:noProof/>
          <w:sz w:val="22"/>
          <w:szCs w:val="22"/>
        </w:rPr>
      </w:pPr>
      <w:hyperlink w:anchor="_Toc500238835" w:history="1">
        <w:r w:rsidR="00D26514" w:rsidRPr="00672A06">
          <w:rPr>
            <w:rStyle w:val="Hyperlink"/>
            <w:noProof/>
          </w:rPr>
          <w:t>6.3.4.E.1 Simple Observation (wall motion) Vocabulary Constraints</w:t>
        </w:r>
        <w:r w:rsidR="00D26514">
          <w:rPr>
            <w:noProof/>
            <w:webHidden/>
          </w:rPr>
          <w:tab/>
        </w:r>
        <w:r w:rsidR="00D26514">
          <w:rPr>
            <w:noProof/>
            <w:webHidden/>
          </w:rPr>
          <w:fldChar w:fldCharType="begin"/>
        </w:r>
        <w:r w:rsidR="00D26514">
          <w:rPr>
            <w:noProof/>
            <w:webHidden/>
          </w:rPr>
          <w:instrText xml:space="preserve"> PAGEREF _Toc500238835 \h </w:instrText>
        </w:r>
        <w:r w:rsidR="00D26514">
          <w:rPr>
            <w:noProof/>
            <w:webHidden/>
          </w:rPr>
        </w:r>
        <w:r w:rsidR="00D26514">
          <w:rPr>
            <w:noProof/>
            <w:webHidden/>
          </w:rPr>
          <w:fldChar w:fldCharType="separate"/>
        </w:r>
        <w:r w:rsidR="00D26514">
          <w:rPr>
            <w:noProof/>
            <w:webHidden/>
          </w:rPr>
          <w:t>62</w:t>
        </w:r>
        <w:r w:rsidR="00D26514">
          <w:rPr>
            <w:noProof/>
            <w:webHidden/>
          </w:rPr>
          <w:fldChar w:fldCharType="end"/>
        </w:r>
      </w:hyperlink>
    </w:p>
    <w:p w14:paraId="2E04AA75" w14:textId="77777777" w:rsidR="00D26514" w:rsidRDefault="004C1EC8">
      <w:pPr>
        <w:pStyle w:val="TOC5"/>
        <w:rPr>
          <w:rFonts w:asciiTheme="minorHAnsi" w:eastAsiaTheme="minorEastAsia" w:hAnsiTheme="minorHAnsi" w:cstheme="minorBidi"/>
          <w:noProof/>
          <w:sz w:val="22"/>
          <w:szCs w:val="22"/>
        </w:rPr>
      </w:pPr>
      <w:hyperlink w:anchor="_Toc500238836" w:history="1">
        <w:r w:rsidR="00D26514" w:rsidRPr="00672A06">
          <w:rPr>
            <w:rStyle w:val="Hyperlink"/>
            <w:noProof/>
          </w:rPr>
          <w:t>6.3.4.E.2 Simple Observation (wall morphology) Constraints</w:t>
        </w:r>
        <w:r w:rsidR="00D26514">
          <w:rPr>
            <w:noProof/>
            <w:webHidden/>
          </w:rPr>
          <w:tab/>
        </w:r>
        <w:r w:rsidR="00D26514">
          <w:rPr>
            <w:noProof/>
            <w:webHidden/>
          </w:rPr>
          <w:fldChar w:fldCharType="begin"/>
        </w:r>
        <w:r w:rsidR="00D26514">
          <w:rPr>
            <w:noProof/>
            <w:webHidden/>
          </w:rPr>
          <w:instrText xml:space="preserve"> PAGEREF _Toc500238836 \h </w:instrText>
        </w:r>
        <w:r w:rsidR="00D26514">
          <w:rPr>
            <w:noProof/>
            <w:webHidden/>
          </w:rPr>
        </w:r>
        <w:r w:rsidR="00D26514">
          <w:rPr>
            <w:noProof/>
            <w:webHidden/>
          </w:rPr>
          <w:fldChar w:fldCharType="separate"/>
        </w:r>
        <w:r w:rsidR="00D26514">
          <w:rPr>
            <w:noProof/>
            <w:webHidden/>
          </w:rPr>
          <w:t>62</w:t>
        </w:r>
        <w:r w:rsidR="00D26514">
          <w:rPr>
            <w:noProof/>
            <w:webHidden/>
          </w:rPr>
          <w:fldChar w:fldCharType="end"/>
        </w:r>
      </w:hyperlink>
    </w:p>
    <w:p w14:paraId="040C15BC" w14:textId="77777777" w:rsidR="00D26514" w:rsidRDefault="004C1EC8">
      <w:pPr>
        <w:pStyle w:val="TOC5"/>
        <w:rPr>
          <w:rFonts w:asciiTheme="minorHAnsi" w:eastAsiaTheme="minorEastAsia" w:hAnsiTheme="minorHAnsi" w:cstheme="minorBidi"/>
          <w:noProof/>
          <w:sz w:val="22"/>
          <w:szCs w:val="22"/>
        </w:rPr>
      </w:pPr>
      <w:hyperlink w:anchor="_Toc500238837" w:history="1">
        <w:r w:rsidR="00D26514" w:rsidRPr="00672A06">
          <w:rPr>
            <w:rStyle w:val="Hyperlink"/>
            <w:noProof/>
          </w:rPr>
          <w:t>&lt;e.g.,6.3.4.E Result Observation - Cardiac</w:t>
        </w:r>
        <w:r w:rsidR="00D26514">
          <w:rPr>
            <w:noProof/>
            <w:webHidden/>
          </w:rPr>
          <w:tab/>
        </w:r>
        <w:r w:rsidR="00D26514">
          <w:rPr>
            <w:noProof/>
            <w:webHidden/>
          </w:rPr>
          <w:fldChar w:fldCharType="begin"/>
        </w:r>
        <w:r w:rsidR="00D26514">
          <w:rPr>
            <w:noProof/>
            <w:webHidden/>
          </w:rPr>
          <w:instrText xml:space="preserve"> PAGEREF _Toc500238837 \h </w:instrText>
        </w:r>
        <w:r w:rsidR="00D26514">
          <w:rPr>
            <w:noProof/>
            <w:webHidden/>
          </w:rPr>
        </w:r>
        <w:r w:rsidR="00D26514">
          <w:rPr>
            <w:noProof/>
            <w:webHidden/>
          </w:rPr>
          <w:fldChar w:fldCharType="separate"/>
        </w:r>
        <w:r w:rsidR="00D26514">
          <w:rPr>
            <w:noProof/>
            <w:webHidden/>
          </w:rPr>
          <w:t>63</w:t>
        </w:r>
        <w:r w:rsidR="00D26514">
          <w:rPr>
            <w:noProof/>
            <w:webHidden/>
          </w:rPr>
          <w:fldChar w:fldCharType="end"/>
        </w:r>
      </w:hyperlink>
    </w:p>
    <w:p w14:paraId="5EAA8EDC" w14:textId="77777777" w:rsidR="00D26514" w:rsidRDefault="004C1EC8">
      <w:pPr>
        <w:pStyle w:val="TOC2"/>
        <w:rPr>
          <w:rFonts w:asciiTheme="minorHAnsi" w:eastAsiaTheme="minorEastAsia" w:hAnsiTheme="minorHAnsi" w:cstheme="minorBidi"/>
          <w:noProof/>
          <w:sz w:val="22"/>
          <w:szCs w:val="22"/>
        </w:rPr>
      </w:pPr>
      <w:hyperlink w:anchor="_Toc500238838" w:history="1">
        <w:r w:rsidR="00D26514" w:rsidRPr="00672A06">
          <w:rPr>
            <w:rStyle w:val="Hyperlink"/>
            <w:noProof/>
          </w:rPr>
          <w:t>6.4 Section not applicable</w:t>
        </w:r>
        <w:r w:rsidR="00D26514">
          <w:rPr>
            <w:noProof/>
            <w:webHidden/>
          </w:rPr>
          <w:tab/>
        </w:r>
        <w:r w:rsidR="00D26514">
          <w:rPr>
            <w:noProof/>
            <w:webHidden/>
          </w:rPr>
          <w:fldChar w:fldCharType="begin"/>
        </w:r>
        <w:r w:rsidR="00D26514">
          <w:rPr>
            <w:noProof/>
            <w:webHidden/>
          </w:rPr>
          <w:instrText xml:space="preserve"> PAGEREF _Toc500238838 \h </w:instrText>
        </w:r>
        <w:r w:rsidR="00D26514">
          <w:rPr>
            <w:noProof/>
            <w:webHidden/>
          </w:rPr>
        </w:r>
        <w:r w:rsidR="00D26514">
          <w:rPr>
            <w:noProof/>
            <w:webHidden/>
          </w:rPr>
          <w:fldChar w:fldCharType="separate"/>
        </w:r>
        <w:r w:rsidR="00D26514">
          <w:rPr>
            <w:noProof/>
            <w:webHidden/>
          </w:rPr>
          <w:t>65</w:t>
        </w:r>
        <w:r w:rsidR="00D26514">
          <w:rPr>
            <w:noProof/>
            <w:webHidden/>
          </w:rPr>
          <w:fldChar w:fldCharType="end"/>
        </w:r>
      </w:hyperlink>
    </w:p>
    <w:p w14:paraId="5037654A" w14:textId="77777777" w:rsidR="00D26514" w:rsidRDefault="004C1EC8">
      <w:pPr>
        <w:pStyle w:val="TOC2"/>
        <w:rPr>
          <w:rFonts w:asciiTheme="minorHAnsi" w:eastAsiaTheme="minorEastAsia" w:hAnsiTheme="minorHAnsi" w:cstheme="minorBidi"/>
          <w:noProof/>
          <w:sz w:val="22"/>
          <w:szCs w:val="22"/>
        </w:rPr>
      </w:pPr>
      <w:hyperlink w:anchor="_Toc500238839" w:history="1">
        <w:r w:rsidR="00D26514" w:rsidRPr="00672A06">
          <w:rPr>
            <w:rStyle w:val="Hyperlink"/>
            <w:noProof/>
          </w:rPr>
          <w:t>6.5 &lt;Domain Acronym&gt; Value Sets and Concept Domains</w:t>
        </w:r>
        <w:r w:rsidR="00D26514">
          <w:rPr>
            <w:noProof/>
            <w:webHidden/>
          </w:rPr>
          <w:tab/>
        </w:r>
        <w:r w:rsidR="00D26514">
          <w:rPr>
            <w:noProof/>
            <w:webHidden/>
          </w:rPr>
          <w:fldChar w:fldCharType="begin"/>
        </w:r>
        <w:r w:rsidR="00D26514">
          <w:rPr>
            <w:noProof/>
            <w:webHidden/>
          </w:rPr>
          <w:instrText xml:space="preserve"> PAGEREF _Toc500238839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783599C7" w14:textId="77777777" w:rsidR="00D26514" w:rsidRDefault="004C1EC8">
      <w:pPr>
        <w:pStyle w:val="TOC3"/>
        <w:rPr>
          <w:rFonts w:asciiTheme="minorHAnsi" w:eastAsiaTheme="minorEastAsia" w:hAnsiTheme="minorHAnsi" w:cstheme="minorBidi"/>
          <w:noProof/>
          <w:sz w:val="22"/>
          <w:szCs w:val="22"/>
        </w:rPr>
      </w:pPr>
      <w:hyperlink w:anchor="_Toc500238840" w:history="1">
        <w:r w:rsidR="00D26514" w:rsidRPr="00672A06">
          <w:rPr>
            <w:rStyle w:val="Hyperlink"/>
            <w:rFonts w:eastAsia="Calibri"/>
            <w:noProof/>
          </w:rPr>
          <w:t>6.5.x &lt;Value Set Name/Concept Domain Name&gt; &lt;oid&gt;</w:t>
        </w:r>
        <w:r w:rsidR="00D26514">
          <w:rPr>
            <w:noProof/>
            <w:webHidden/>
          </w:rPr>
          <w:tab/>
        </w:r>
        <w:r w:rsidR="00D26514">
          <w:rPr>
            <w:noProof/>
            <w:webHidden/>
          </w:rPr>
          <w:fldChar w:fldCharType="begin"/>
        </w:r>
        <w:r w:rsidR="00D26514">
          <w:rPr>
            <w:noProof/>
            <w:webHidden/>
          </w:rPr>
          <w:instrText xml:space="preserve"> PAGEREF _Toc500238840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3B595597" w14:textId="77777777" w:rsidR="00D26514" w:rsidRDefault="004C1EC8">
      <w:pPr>
        <w:pStyle w:val="TOC3"/>
        <w:rPr>
          <w:rFonts w:asciiTheme="minorHAnsi" w:eastAsiaTheme="minorEastAsia" w:hAnsiTheme="minorHAnsi" w:cstheme="minorBidi"/>
          <w:noProof/>
          <w:sz w:val="22"/>
          <w:szCs w:val="22"/>
        </w:rPr>
      </w:pPr>
      <w:hyperlink w:anchor="_Toc500238841" w:history="1">
        <w:r w:rsidR="00D26514" w:rsidRPr="00672A06">
          <w:rPr>
            <w:rStyle w:val="Hyperlink"/>
            <w:rFonts w:eastAsia="Calibri"/>
            <w:noProof/>
          </w:rPr>
          <w:t>&lt;e.g.,6.5.1 Drug Classes Used in Cardiac Procedure 1.3.6.1.4.1.19376.1.4.1.5.15</w:t>
        </w:r>
        <w:r w:rsidR="00D26514">
          <w:rPr>
            <w:noProof/>
            <w:webHidden/>
          </w:rPr>
          <w:tab/>
        </w:r>
        <w:r w:rsidR="00D26514">
          <w:rPr>
            <w:noProof/>
            <w:webHidden/>
          </w:rPr>
          <w:fldChar w:fldCharType="begin"/>
        </w:r>
        <w:r w:rsidR="00D26514">
          <w:rPr>
            <w:noProof/>
            <w:webHidden/>
          </w:rPr>
          <w:instrText xml:space="preserve"> PAGEREF _Toc500238841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6D3543B7" w14:textId="77777777" w:rsidR="00D26514" w:rsidRDefault="004C1EC8">
      <w:pPr>
        <w:pStyle w:val="TOC3"/>
        <w:rPr>
          <w:rFonts w:asciiTheme="minorHAnsi" w:eastAsiaTheme="minorEastAsia" w:hAnsiTheme="minorHAnsi" w:cstheme="minorBidi"/>
          <w:noProof/>
          <w:sz w:val="22"/>
          <w:szCs w:val="22"/>
        </w:rPr>
      </w:pPr>
      <w:hyperlink w:anchor="_Toc500238842" w:history="1">
        <w:r w:rsidR="00D26514" w:rsidRPr="00672A06">
          <w:rPr>
            <w:rStyle w:val="Hyperlink"/>
            <w:rFonts w:eastAsia="Calibri"/>
            <w:noProof/>
          </w:rPr>
          <w:t>6.5.1 UV_CardiacProcedureDrugClasses</w:t>
        </w:r>
        <w:r w:rsidR="00D26514">
          <w:rPr>
            <w:noProof/>
            <w:webHidden/>
          </w:rPr>
          <w:tab/>
        </w:r>
        <w:r w:rsidR="00D26514">
          <w:rPr>
            <w:noProof/>
            <w:webHidden/>
          </w:rPr>
          <w:fldChar w:fldCharType="begin"/>
        </w:r>
        <w:r w:rsidR="00D26514">
          <w:rPr>
            <w:noProof/>
            <w:webHidden/>
          </w:rPr>
          <w:instrText xml:space="preserve"> PAGEREF _Toc500238842 \h </w:instrText>
        </w:r>
        <w:r w:rsidR="00D26514">
          <w:rPr>
            <w:noProof/>
            <w:webHidden/>
          </w:rPr>
        </w:r>
        <w:r w:rsidR="00D26514">
          <w:rPr>
            <w:noProof/>
            <w:webHidden/>
          </w:rPr>
          <w:fldChar w:fldCharType="separate"/>
        </w:r>
        <w:r w:rsidR="00D26514">
          <w:rPr>
            <w:noProof/>
            <w:webHidden/>
          </w:rPr>
          <w:t>67</w:t>
        </w:r>
        <w:r w:rsidR="00D26514">
          <w:rPr>
            <w:noProof/>
            <w:webHidden/>
          </w:rPr>
          <w:fldChar w:fldCharType="end"/>
        </w:r>
      </w:hyperlink>
    </w:p>
    <w:p w14:paraId="2F73B6B9" w14:textId="77777777" w:rsidR="00D26514" w:rsidRDefault="004C1EC8">
      <w:pPr>
        <w:pStyle w:val="TOC1"/>
        <w:rPr>
          <w:rFonts w:asciiTheme="minorHAnsi" w:eastAsiaTheme="minorEastAsia" w:hAnsiTheme="minorHAnsi" w:cstheme="minorBidi"/>
          <w:noProof/>
          <w:sz w:val="22"/>
          <w:szCs w:val="22"/>
        </w:rPr>
      </w:pPr>
      <w:hyperlink w:anchor="_Toc500238843"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_Toc500238843 \h </w:instrText>
        </w:r>
        <w:r w:rsidR="00D26514">
          <w:rPr>
            <w:noProof/>
            <w:webHidden/>
          </w:rPr>
        </w:r>
        <w:r w:rsidR="00D26514">
          <w:rPr>
            <w:noProof/>
            <w:webHidden/>
          </w:rPr>
          <w:fldChar w:fldCharType="separate"/>
        </w:r>
        <w:r w:rsidR="00D26514">
          <w:rPr>
            <w:noProof/>
            <w:webHidden/>
          </w:rPr>
          <w:t>68</w:t>
        </w:r>
        <w:r w:rsidR="00D26514">
          <w:rPr>
            <w:noProof/>
            <w:webHidden/>
          </w:rPr>
          <w:fldChar w:fldCharType="end"/>
        </w:r>
      </w:hyperlink>
    </w:p>
    <w:p w14:paraId="053598C6" w14:textId="77777777" w:rsidR="00D26514" w:rsidRDefault="004C1EC8">
      <w:pPr>
        <w:pStyle w:val="TOC1"/>
        <w:rPr>
          <w:rFonts w:asciiTheme="minorHAnsi" w:eastAsiaTheme="minorEastAsia" w:hAnsiTheme="minorHAnsi" w:cstheme="minorBidi"/>
          <w:noProof/>
          <w:sz w:val="22"/>
          <w:szCs w:val="22"/>
        </w:rPr>
      </w:pPr>
      <w:hyperlink w:anchor="_Toc500238844"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_Toc500238844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743294EE" w14:textId="77777777" w:rsidR="00D26514" w:rsidRDefault="004C1EC8">
      <w:pPr>
        <w:pStyle w:val="TOC2"/>
        <w:rPr>
          <w:rFonts w:asciiTheme="minorHAnsi" w:eastAsiaTheme="minorEastAsia" w:hAnsiTheme="minorHAnsi" w:cstheme="minorBidi"/>
          <w:noProof/>
          <w:sz w:val="22"/>
          <w:szCs w:val="22"/>
        </w:rPr>
      </w:pPr>
      <w:hyperlink w:anchor="_Toc500238845"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_Toc500238845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538866B8" w14:textId="77777777" w:rsidR="00D26514" w:rsidRDefault="004C1EC8">
      <w:pPr>
        <w:pStyle w:val="TOC3"/>
        <w:rPr>
          <w:rFonts w:asciiTheme="minorHAnsi" w:eastAsiaTheme="minorEastAsia" w:hAnsiTheme="minorHAnsi" w:cstheme="minorBidi"/>
          <w:noProof/>
          <w:sz w:val="22"/>
          <w:szCs w:val="22"/>
        </w:rPr>
      </w:pPr>
      <w:hyperlink w:anchor="_Toc500238846"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_Toc500238846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32D98F37" w14:textId="77777777" w:rsidR="00D26514" w:rsidRDefault="004C1EC8">
      <w:pPr>
        <w:pStyle w:val="TOC1"/>
        <w:rPr>
          <w:rFonts w:asciiTheme="minorHAnsi" w:eastAsiaTheme="minorEastAsia" w:hAnsiTheme="minorHAnsi" w:cstheme="minorBidi"/>
          <w:noProof/>
          <w:sz w:val="22"/>
          <w:szCs w:val="22"/>
        </w:rPr>
      </w:pPr>
      <w:hyperlink w:anchor="_Toc500238847" w:history="1">
        <w:r w:rsidR="00D26514" w:rsidRPr="00672A06">
          <w:rPr>
            <w:rStyle w:val="Hyperlink"/>
            <w:bCs/>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_Toc500238847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5F57F9CF" w14:textId="77777777" w:rsidR="00D26514" w:rsidRDefault="004C1EC8">
      <w:pPr>
        <w:pStyle w:val="TOC2"/>
        <w:rPr>
          <w:rFonts w:asciiTheme="minorHAnsi" w:eastAsiaTheme="minorEastAsia" w:hAnsiTheme="minorHAnsi" w:cstheme="minorBidi"/>
          <w:noProof/>
          <w:sz w:val="22"/>
          <w:szCs w:val="22"/>
        </w:rPr>
      </w:pPr>
      <w:hyperlink w:anchor="_Toc500238848"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_Toc500238848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4D176951" w14:textId="77777777" w:rsidR="00D26514" w:rsidRDefault="004C1EC8">
      <w:pPr>
        <w:pStyle w:val="TOC3"/>
        <w:rPr>
          <w:rFonts w:asciiTheme="minorHAnsi" w:eastAsiaTheme="minorEastAsia" w:hAnsiTheme="minorHAnsi" w:cstheme="minorBidi"/>
          <w:noProof/>
          <w:sz w:val="22"/>
          <w:szCs w:val="22"/>
        </w:rPr>
      </w:pPr>
      <w:hyperlink w:anchor="_Toc500238849"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_Toc500238849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16303094" w14:textId="77777777" w:rsidR="00D26514" w:rsidRDefault="004C1EC8">
      <w:pPr>
        <w:pStyle w:val="TOC1"/>
        <w:rPr>
          <w:rFonts w:asciiTheme="minorHAnsi" w:eastAsiaTheme="minorEastAsia" w:hAnsiTheme="minorHAnsi" w:cstheme="minorBidi"/>
          <w:noProof/>
          <w:sz w:val="22"/>
          <w:szCs w:val="22"/>
        </w:rPr>
      </w:pPr>
      <w:hyperlink w:anchor="_Toc500238850" w:history="1">
        <w:r w:rsidR="00D26514" w:rsidRPr="00672A06">
          <w:rPr>
            <w:rStyle w:val="Hyperlink"/>
            <w:noProof/>
          </w:rPr>
          <w:t>Volume 4 – National Extensions</w:t>
        </w:r>
        <w:r w:rsidR="00D26514">
          <w:rPr>
            <w:noProof/>
            <w:webHidden/>
          </w:rPr>
          <w:tab/>
        </w:r>
        <w:r w:rsidR="00D26514">
          <w:rPr>
            <w:noProof/>
            <w:webHidden/>
          </w:rPr>
          <w:fldChar w:fldCharType="begin"/>
        </w:r>
        <w:r w:rsidR="00D26514">
          <w:rPr>
            <w:noProof/>
            <w:webHidden/>
          </w:rPr>
          <w:instrText xml:space="preserve"> PAGEREF _Toc500238850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1C463AC" w14:textId="77777777" w:rsidR="00D26514" w:rsidRDefault="004C1EC8">
      <w:pPr>
        <w:pStyle w:val="TOC1"/>
        <w:rPr>
          <w:rFonts w:asciiTheme="minorHAnsi" w:eastAsiaTheme="minorEastAsia" w:hAnsiTheme="minorHAnsi" w:cstheme="minorBidi"/>
          <w:noProof/>
          <w:sz w:val="22"/>
          <w:szCs w:val="22"/>
        </w:rPr>
      </w:pPr>
      <w:hyperlink w:anchor="_Toc500238851" w:history="1">
        <w:r w:rsidR="00D26514" w:rsidRPr="00672A06">
          <w:rPr>
            <w:rStyle w:val="Hyperlink"/>
            <w:bCs/>
            <w:noProof/>
          </w:rPr>
          <w:t>4 National Extensions</w:t>
        </w:r>
        <w:r w:rsidR="00D26514">
          <w:rPr>
            <w:noProof/>
            <w:webHidden/>
          </w:rPr>
          <w:tab/>
        </w:r>
        <w:r w:rsidR="00D26514">
          <w:rPr>
            <w:noProof/>
            <w:webHidden/>
          </w:rPr>
          <w:fldChar w:fldCharType="begin"/>
        </w:r>
        <w:r w:rsidR="00D26514">
          <w:rPr>
            <w:noProof/>
            <w:webHidden/>
          </w:rPr>
          <w:instrText xml:space="preserve"> PAGEREF _Toc500238851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7630A961" w14:textId="77777777" w:rsidR="00D26514" w:rsidRDefault="004C1EC8">
      <w:pPr>
        <w:pStyle w:val="TOC2"/>
        <w:rPr>
          <w:rFonts w:asciiTheme="minorHAnsi" w:eastAsiaTheme="minorEastAsia" w:hAnsiTheme="minorHAnsi" w:cstheme="minorBidi"/>
          <w:noProof/>
          <w:sz w:val="22"/>
          <w:szCs w:val="22"/>
        </w:rPr>
      </w:pPr>
      <w:hyperlink w:anchor="_Toc500238852" w:history="1">
        <w:r w:rsidR="00D26514" w:rsidRPr="00672A06">
          <w:rPr>
            <w:rStyle w:val="Hyperlink"/>
            <w:noProof/>
          </w:rPr>
          <w:t>4.I National Extensions for &lt;Country Name or IHE Organization&gt;</w:t>
        </w:r>
        <w:r w:rsidR="00D26514">
          <w:rPr>
            <w:noProof/>
            <w:webHidden/>
          </w:rPr>
          <w:tab/>
        </w:r>
        <w:r w:rsidR="00D26514">
          <w:rPr>
            <w:noProof/>
            <w:webHidden/>
          </w:rPr>
          <w:fldChar w:fldCharType="begin"/>
        </w:r>
        <w:r w:rsidR="00D26514">
          <w:rPr>
            <w:noProof/>
            <w:webHidden/>
          </w:rPr>
          <w:instrText xml:space="preserve"> PAGEREF _Toc500238852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43DEDDA8" w14:textId="77777777" w:rsidR="00D26514" w:rsidRDefault="004C1EC8">
      <w:pPr>
        <w:pStyle w:val="TOC3"/>
        <w:rPr>
          <w:rFonts w:asciiTheme="minorHAnsi" w:eastAsiaTheme="minorEastAsia" w:hAnsiTheme="minorHAnsi" w:cstheme="minorBidi"/>
          <w:noProof/>
          <w:sz w:val="22"/>
          <w:szCs w:val="22"/>
        </w:rPr>
      </w:pPr>
      <w:hyperlink w:anchor="_Toc500238853" w:history="1">
        <w:r w:rsidR="00D26514" w:rsidRPr="00672A06">
          <w:rPr>
            <w:rStyle w:val="Hyperlink"/>
            <w:noProof/>
          </w:rPr>
          <w:t>4.I.1 Comment Submission</w:t>
        </w:r>
        <w:r w:rsidR="00D26514">
          <w:rPr>
            <w:noProof/>
            <w:webHidden/>
          </w:rPr>
          <w:tab/>
        </w:r>
        <w:r w:rsidR="00D26514">
          <w:rPr>
            <w:noProof/>
            <w:webHidden/>
          </w:rPr>
          <w:fldChar w:fldCharType="begin"/>
        </w:r>
        <w:r w:rsidR="00D26514">
          <w:rPr>
            <w:noProof/>
            <w:webHidden/>
          </w:rPr>
          <w:instrText xml:space="preserve"> PAGEREF _Toc500238853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7EA53C4" w14:textId="77777777" w:rsidR="00D26514" w:rsidRDefault="004C1EC8">
      <w:pPr>
        <w:pStyle w:val="TOC3"/>
        <w:rPr>
          <w:rFonts w:asciiTheme="minorHAnsi" w:eastAsiaTheme="minorEastAsia" w:hAnsiTheme="minorHAnsi" w:cstheme="minorBidi"/>
          <w:noProof/>
          <w:sz w:val="22"/>
          <w:szCs w:val="22"/>
        </w:rPr>
      </w:pPr>
      <w:hyperlink w:anchor="_Toc500238854" w:history="1">
        <w:r w:rsidR="00D26514" w:rsidRPr="00672A06">
          <w:rPr>
            <w:rStyle w:val="Hyperlink"/>
            <w:noProof/>
          </w:rPr>
          <w:t>4.I.2 &lt;Profile Name&gt; &lt;(Profile Acronym)&gt;</w:t>
        </w:r>
        <w:r w:rsidR="00D26514">
          <w:rPr>
            <w:noProof/>
            <w:webHidden/>
          </w:rPr>
          <w:tab/>
        </w:r>
        <w:r w:rsidR="00D26514">
          <w:rPr>
            <w:noProof/>
            <w:webHidden/>
          </w:rPr>
          <w:fldChar w:fldCharType="begin"/>
        </w:r>
        <w:r w:rsidR="00D26514">
          <w:rPr>
            <w:noProof/>
            <w:webHidden/>
          </w:rPr>
          <w:instrText xml:space="preserve"> PAGEREF _Toc500238854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39C68F5" w14:textId="77777777" w:rsidR="00D26514" w:rsidRDefault="004C1EC8">
      <w:pPr>
        <w:pStyle w:val="TOC4"/>
        <w:rPr>
          <w:rFonts w:asciiTheme="minorHAnsi" w:eastAsiaTheme="minorEastAsia" w:hAnsiTheme="minorHAnsi" w:cstheme="minorBidi"/>
          <w:noProof/>
          <w:sz w:val="22"/>
          <w:szCs w:val="22"/>
        </w:rPr>
      </w:pPr>
      <w:hyperlink w:anchor="_Toc500238855" w:history="1">
        <w:r w:rsidR="00D26514" w:rsidRPr="00672A06">
          <w:rPr>
            <w:rStyle w:val="Hyperlink"/>
            <w:noProof/>
          </w:rPr>
          <w:t>4.I.2.1&lt;Profile Acronym&gt; Value Set Binding for &lt;Country Name or IHE Organization&gt; Realm Concept Domains</w:t>
        </w:r>
        <w:r w:rsidR="00D26514">
          <w:rPr>
            <w:noProof/>
            <w:webHidden/>
          </w:rPr>
          <w:tab/>
        </w:r>
        <w:r w:rsidR="00D26514">
          <w:rPr>
            <w:noProof/>
            <w:webHidden/>
          </w:rPr>
          <w:fldChar w:fldCharType="begin"/>
        </w:r>
        <w:r w:rsidR="00D26514">
          <w:rPr>
            <w:noProof/>
            <w:webHidden/>
          </w:rPr>
          <w:instrText xml:space="preserve"> PAGEREF _Toc500238855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32736848" w14:textId="77777777" w:rsidR="00D26514" w:rsidRDefault="004C1EC8">
      <w:pPr>
        <w:pStyle w:val="TOC3"/>
        <w:rPr>
          <w:rFonts w:asciiTheme="minorHAnsi" w:eastAsiaTheme="minorEastAsia" w:hAnsiTheme="minorHAnsi" w:cstheme="minorBidi"/>
          <w:noProof/>
          <w:sz w:val="22"/>
          <w:szCs w:val="22"/>
        </w:rPr>
      </w:pPr>
      <w:hyperlink w:anchor="_Toc500238856" w:history="1">
        <w:r w:rsidR="00D26514" w:rsidRPr="00672A06">
          <w:rPr>
            <w:rStyle w:val="Hyperlink"/>
            <w:noProof/>
          </w:rPr>
          <w:t>4.I.2.1 &lt;Profile Acronym&gt; Value Set Binding for US Realm Concept Domains</w:t>
        </w:r>
        <w:r w:rsidR="00D26514">
          <w:rPr>
            <w:noProof/>
            <w:webHidden/>
          </w:rPr>
          <w:tab/>
        </w:r>
        <w:r w:rsidR="00D26514">
          <w:rPr>
            <w:noProof/>
            <w:webHidden/>
          </w:rPr>
          <w:fldChar w:fldCharType="begin"/>
        </w:r>
        <w:r w:rsidR="00D26514">
          <w:rPr>
            <w:noProof/>
            <w:webHidden/>
          </w:rPr>
          <w:instrText xml:space="preserve"> PAGEREF _Toc500238856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10744D81" w14:textId="77777777" w:rsidR="00D26514" w:rsidRDefault="004C1EC8">
      <w:pPr>
        <w:pStyle w:val="TOC4"/>
        <w:rPr>
          <w:rFonts w:asciiTheme="minorHAnsi" w:eastAsiaTheme="minorEastAsia" w:hAnsiTheme="minorHAnsi" w:cstheme="minorBidi"/>
          <w:noProof/>
          <w:sz w:val="22"/>
          <w:szCs w:val="22"/>
        </w:rPr>
      </w:pPr>
      <w:hyperlink w:anchor="_Toc500238857" w:history="1">
        <w:r w:rsidR="00D26514" w:rsidRPr="00672A06">
          <w:rPr>
            <w:rStyle w:val="Hyperlink"/>
            <w:bCs/>
            <w:noProof/>
          </w:rPr>
          <w:t>4.I.2.1.1 US_CardiacProcedureDrugClasses (</w:t>
        </w:r>
        <w:r w:rsidR="00D26514" w:rsidRPr="00672A06">
          <w:rPr>
            <w:rStyle w:val="Hyperlink"/>
            <w:rFonts w:eastAsia="Calibri"/>
            <w:noProof/>
          </w:rPr>
          <w:t>1.3.6.1.4.1.19376.1.4.1.5.15</w:t>
        </w:r>
        <w:r w:rsidR="00D26514" w:rsidRPr="00672A06">
          <w:rPr>
            <w:rStyle w:val="Hyperlink"/>
            <w:bCs/>
            <w:noProof/>
          </w:rPr>
          <w:t>)</w:t>
        </w:r>
        <w:r w:rsidR="00D26514">
          <w:rPr>
            <w:noProof/>
            <w:webHidden/>
          </w:rPr>
          <w:tab/>
        </w:r>
        <w:r w:rsidR="00D26514">
          <w:rPr>
            <w:noProof/>
            <w:webHidden/>
          </w:rPr>
          <w:fldChar w:fldCharType="begin"/>
        </w:r>
        <w:r w:rsidR="00D26514">
          <w:rPr>
            <w:noProof/>
            <w:webHidden/>
          </w:rPr>
          <w:instrText xml:space="preserve"> PAGEREF _Toc500238857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58CDFBF1" w14:textId="77777777" w:rsidR="00D26514" w:rsidRDefault="004C1EC8">
      <w:pPr>
        <w:pStyle w:val="TOC4"/>
        <w:rPr>
          <w:rFonts w:asciiTheme="minorHAnsi" w:eastAsiaTheme="minorEastAsia" w:hAnsiTheme="minorHAnsi" w:cstheme="minorBidi"/>
          <w:noProof/>
          <w:sz w:val="22"/>
          <w:szCs w:val="22"/>
        </w:rPr>
      </w:pPr>
      <w:hyperlink w:anchor="_Toc500238858" w:history="1">
        <w:r w:rsidR="00D26514" w:rsidRPr="00672A06">
          <w:rPr>
            <w:rStyle w:val="Hyperlink"/>
            <w:noProof/>
          </w:rPr>
          <w:t>4.I.2.2&lt;Profile Acronym&gt; &lt;Type of Change&gt;</w:t>
        </w:r>
        <w:r w:rsidR="00D26514">
          <w:rPr>
            <w:noProof/>
            <w:webHidden/>
          </w:rPr>
          <w:tab/>
        </w:r>
        <w:r w:rsidR="00D26514">
          <w:rPr>
            <w:noProof/>
            <w:webHidden/>
          </w:rPr>
          <w:fldChar w:fldCharType="begin"/>
        </w:r>
        <w:r w:rsidR="00D26514">
          <w:rPr>
            <w:noProof/>
            <w:webHidden/>
          </w:rPr>
          <w:instrText xml:space="preserve"> PAGEREF _Toc500238858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71474196" w14:textId="77777777" w:rsidR="00D26514" w:rsidRDefault="004C1EC8">
      <w:pPr>
        <w:pStyle w:val="TOC2"/>
        <w:rPr>
          <w:rFonts w:asciiTheme="minorHAnsi" w:eastAsiaTheme="minorEastAsia" w:hAnsiTheme="minorHAnsi" w:cstheme="minorBidi"/>
          <w:noProof/>
          <w:sz w:val="22"/>
          <w:szCs w:val="22"/>
        </w:rPr>
      </w:pPr>
      <w:hyperlink w:anchor="_Toc500238859" w:history="1">
        <w:r w:rsidR="00D26514" w:rsidRPr="00672A06">
          <w:rPr>
            <w:rStyle w:val="Hyperlink"/>
            <w:noProof/>
          </w:rPr>
          <w:t>4.I+1 National Extensions for &lt;Country Name or IHE Organization&gt;</w:t>
        </w:r>
        <w:r w:rsidR="00D26514">
          <w:rPr>
            <w:noProof/>
            <w:webHidden/>
          </w:rPr>
          <w:tab/>
        </w:r>
        <w:r w:rsidR="00D26514">
          <w:rPr>
            <w:noProof/>
            <w:webHidden/>
          </w:rPr>
          <w:fldChar w:fldCharType="begin"/>
        </w:r>
        <w:r w:rsidR="00D26514">
          <w:rPr>
            <w:noProof/>
            <w:webHidden/>
          </w:rPr>
          <w:instrText xml:space="preserve"> PAGEREF _Toc500238859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55AC0D0E" w14:textId="77777777" w:rsidR="00D26514" w:rsidRDefault="004C1EC8">
      <w:pPr>
        <w:pStyle w:val="TOC1"/>
        <w:rPr>
          <w:rFonts w:asciiTheme="minorHAnsi" w:eastAsiaTheme="minorEastAsia" w:hAnsiTheme="minorHAnsi" w:cstheme="minorBidi"/>
          <w:noProof/>
          <w:sz w:val="22"/>
          <w:szCs w:val="22"/>
        </w:rPr>
      </w:pPr>
      <w:hyperlink w:anchor="_Toc500238860"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_Toc500238860 \h </w:instrText>
        </w:r>
        <w:r w:rsidR="00D26514">
          <w:rPr>
            <w:noProof/>
            <w:webHidden/>
          </w:rPr>
        </w:r>
        <w:r w:rsidR="00D26514">
          <w:rPr>
            <w:noProof/>
            <w:webHidden/>
          </w:rPr>
          <w:fldChar w:fldCharType="separate"/>
        </w:r>
        <w:r w:rsidR="00D26514">
          <w:rPr>
            <w:noProof/>
            <w:webHidden/>
          </w:rPr>
          <w:t>73</w:t>
        </w:r>
        <w:r w:rsidR="00D26514">
          <w:rPr>
            <w:noProof/>
            <w:webHidden/>
          </w:rPr>
          <w:fldChar w:fldCharType="end"/>
        </w:r>
      </w:hyperlink>
    </w:p>
    <w:p w14:paraId="447DABC6" w14:textId="77777777" w:rsidR="00D26514" w:rsidRDefault="004C1EC8">
      <w:pPr>
        <w:pStyle w:val="TOC1"/>
        <w:rPr>
          <w:rFonts w:asciiTheme="minorHAnsi" w:eastAsiaTheme="minorEastAsia" w:hAnsiTheme="minorHAnsi" w:cstheme="minorBidi"/>
          <w:noProof/>
          <w:sz w:val="22"/>
          <w:szCs w:val="22"/>
        </w:rPr>
      </w:pPr>
      <w:hyperlink w:anchor="_Toc500238861"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_Toc500238861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2433B508" w14:textId="77777777" w:rsidR="00D26514" w:rsidRDefault="004C1EC8">
      <w:pPr>
        <w:pStyle w:val="TOC2"/>
        <w:rPr>
          <w:rFonts w:asciiTheme="minorHAnsi" w:eastAsiaTheme="minorEastAsia" w:hAnsiTheme="minorHAnsi" w:cstheme="minorBidi"/>
          <w:noProof/>
          <w:sz w:val="22"/>
          <w:szCs w:val="22"/>
        </w:rPr>
      </w:pPr>
      <w:hyperlink w:anchor="_Toc500238862"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_Toc500238862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6EB4AF2C" w14:textId="77777777" w:rsidR="00D26514" w:rsidRDefault="004C1EC8">
      <w:pPr>
        <w:pStyle w:val="TOC3"/>
        <w:rPr>
          <w:rFonts w:asciiTheme="minorHAnsi" w:eastAsiaTheme="minorEastAsia" w:hAnsiTheme="minorHAnsi" w:cstheme="minorBidi"/>
          <w:noProof/>
          <w:sz w:val="22"/>
          <w:szCs w:val="22"/>
        </w:rPr>
      </w:pPr>
      <w:hyperlink w:anchor="_Toc500238863"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_Toc500238863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24B11ED3" w14:textId="77777777" w:rsidR="00D26514" w:rsidRDefault="004C1EC8">
      <w:pPr>
        <w:pStyle w:val="TOC1"/>
        <w:rPr>
          <w:rFonts w:asciiTheme="minorHAnsi" w:eastAsiaTheme="minorEastAsia" w:hAnsiTheme="minorHAnsi" w:cstheme="minorBidi"/>
          <w:noProof/>
          <w:sz w:val="22"/>
          <w:szCs w:val="22"/>
        </w:rPr>
      </w:pPr>
      <w:hyperlink w:anchor="_Toc500238864"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_Toc500238864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39F85799" w14:textId="77777777" w:rsidR="00D26514" w:rsidRDefault="004C1EC8">
      <w:pPr>
        <w:pStyle w:val="TOC2"/>
        <w:rPr>
          <w:rFonts w:asciiTheme="minorHAnsi" w:eastAsiaTheme="minorEastAsia" w:hAnsiTheme="minorHAnsi" w:cstheme="minorBidi"/>
          <w:noProof/>
          <w:sz w:val="22"/>
          <w:szCs w:val="22"/>
        </w:rPr>
      </w:pPr>
      <w:hyperlink w:anchor="_Toc500238865"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_Toc500238865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07456559" w14:textId="77777777" w:rsidR="00D26514" w:rsidRDefault="004C1EC8">
      <w:pPr>
        <w:pStyle w:val="TOC3"/>
        <w:rPr>
          <w:rFonts w:asciiTheme="minorHAnsi" w:eastAsiaTheme="minorEastAsia" w:hAnsiTheme="minorHAnsi" w:cstheme="minorBidi"/>
          <w:noProof/>
          <w:sz w:val="22"/>
          <w:szCs w:val="22"/>
        </w:rPr>
      </w:pPr>
      <w:hyperlink w:anchor="_Toc500238866"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_Toc500238866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0724783C" w14:textId="2BCA3FA6"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D26514">
        <w:rPr>
          <w:noProof w:val="0"/>
        </w:rPr>
        <w:br w:type="page"/>
      </w:r>
      <w:bookmarkStart w:id="9" w:name="_Toc345074640"/>
      <w:bookmarkStart w:id="10" w:name="_Toc500238740"/>
      <w:r w:rsidR="00CF283F" w:rsidRPr="00D26514">
        <w:rPr>
          <w:noProof w:val="0"/>
        </w:rPr>
        <w:lastRenderedPageBreak/>
        <w:t>Introduction</w:t>
      </w:r>
      <w:bookmarkEnd w:id="2"/>
      <w:bookmarkEnd w:id="3"/>
      <w:bookmarkEnd w:id="4"/>
      <w:bookmarkEnd w:id="5"/>
      <w:bookmarkEnd w:id="6"/>
      <w:bookmarkEnd w:id="7"/>
      <w:bookmarkEnd w:id="8"/>
      <w:r w:rsidR="00167DB7" w:rsidRPr="00D26514">
        <w:rPr>
          <w:noProof w:val="0"/>
        </w:rPr>
        <w:t xml:space="preserve"> to this Supplement</w:t>
      </w:r>
      <w:bookmarkEnd w:id="9"/>
      <w:bookmarkEnd w:id="10"/>
    </w:p>
    <w:p w14:paraId="13B731AE" w14:textId="77777777" w:rsidR="001D1619" w:rsidRPr="00966CCB" w:rsidRDefault="00CF283F" w:rsidP="00B92EA1">
      <w:pPr>
        <w:pStyle w:val="AuthorInstructions"/>
        <w:rPr>
          <w:sz w:val="18"/>
          <w:szCs w:val="18"/>
        </w:rPr>
      </w:pPr>
      <w:r w:rsidRPr="00966CCB">
        <w:rPr>
          <w:sz w:val="18"/>
          <w:szCs w:val="18"/>
          <w:highlight w:val="lightGray"/>
        </w:rPr>
        <w:t>&lt;</w:t>
      </w:r>
      <w:r w:rsidR="00FF4C4E" w:rsidRPr="00966CCB">
        <w:rPr>
          <w:sz w:val="18"/>
          <w:szCs w:val="18"/>
          <w:highlight w:val="lightGray"/>
        </w:rPr>
        <w:t>P</w:t>
      </w:r>
      <w:r w:rsidRPr="00966CCB">
        <w:rPr>
          <w:sz w:val="18"/>
          <w:szCs w:val="18"/>
          <w:highlight w:val="lightGray"/>
        </w:rPr>
        <w:t xml:space="preserve">rovide a brief overview of the volumes/sections of the </w:t>
      </w:r>
      <w:r w:rsidR="007773C8" w:rsidRPr="00966CCB">
        <w:rPr>
          <w:sz w:val="18"/>
          <w:szCs w:val="18"/>
          <w:highlight w:val="lightGray"/>
        </w:rPr>
        <w:t>Technical Framework</w:t>
      </w:r>
      <w:r w:rsidRPr="00966CCB">
        <w:rPr>
          <w:sz w:val="18"/>
          <w:szCs w:val="18"/>
          <w:highlight w:val="lightGray"/>
        </w:rPr>
        <w:t xml:space="preserve"> that get changed/ added by this </w:t>
      </w:r>
      <w:r w:rsidR="008F78D2" w:rsidRPr="00966CCB">
        <w:rPr>
          <w:sz w:val="18"/>
          <w:szCs w:val="18"/>
          <w:highlight w:val="lightGray"/>
        </w:rPr>
        <w:t>supplement</w:t>
      </w:r>
      <w:r w:rsidR="00F0665F" w:rsidRPr="00966CCB">
        <w:rPr>
          <w:sz w:val="18"/>
          <w:szCs w:val="18"/>
          <w:highlight w:val="lightGray"/>
        </w:rPr>
        <w:t xml:space="preserve">. </w:t>
      </w:r>
      <w:r w:rsidR="00F455EA" w:rsidRPr="00966CCB">
        <w:rPr>
          <w:sz w:val="18"/>
          <w:szCs w:val="18"/>
          <w:highlight w:val="lightGray"/>
        </w:rPr>
        <w:t xml:space="preserve">Provide </w:t>
      </w:r>
      <w:r w:rsidR="001D1619" w:rsidRPr="00966CCB">
        <w:rPr>
          <w:sz w:val="18"/>
          <w:szCs w:val="18"/>
          <w:highlight w:val="lightGray"/>
        </w:rPr>
        <w:t>200 words or l</w:t>
      </w:r>
      <w:r w:rsidR="00F455EA" w:rsidRPr="00966CCB">
        <w:rPr>
          <w:sz w:val="18"/>
          <w:szCs w:val="18"/>
          <w:highlight w:val="lightGray"/>
        </w:rPr>
        <w:t>ess describing this</w:t>
      </w:r>
      <w:r w:rsidR="009F5CF4" w:rsidRPr="00966CCB">
        <w:rPr>
          <w:sz w:val="18"/>
          <w:szCs w:val="18"/>
          <w:highlight w:val="lightGray"/>
        </w:rPr>
        <w:t xml:space="preserve"> supplement</w:t>
      </w:r>
      <w:r w:rsidR="00F455EA" w:rsidRPr="00966CCB">
        <w:rPr>
          <w:sz w:val="18"/>
          <w:szCs w:val="18"/>
          <w:highlight w:val="lightGray"/>
        </w:rPr>
        <w:t>.</w:t>
      </w:r>
      <w:r w:rsidR="001D1619" w:rsidRPr="00966CCB">
        <w:rPr>
          <w:sz w:val="18"/>
          <w:szCs w:val="18"/>
          <w:highlight w:val="lightGray"/>
        </w:rPr>
        <w:t>&gt;</w:t>
      </w:r>
    </w:p>
    <w:p w14:paraId="737EE768" w14:textId="395918F7" w:rsidR="003C3FFB" w:rsidRPr="00704FFD" w:rsidRDefault="008824DD" w:rsidP="00EA3BCB">
      <w:pPr>
        <w:pStyle w:val="BodyText"/>
      </w:pPr>
      <w:bookmarkStart w:id="11" w:name="_GoBack"/>
      <w:r w:rsidRPr="00704FFD">
        <w:rPr>
          <w:rPrChange w:id="12" w:author="Jones, Emma" w:date="2018-02-13T08:03:00Z">
            <w:rPr>
              <w:rFonts w:asciiTheme="minorHAnsi" w:hAnsiTheme="minorHAnsi" w:cstheme="minorHAnsi"/>
            </w:rPr>
          </w:rPrChange>
        </w:rPr>
        <w:t>Current CDA content profiles do not capture specific</w:t>
      </w:r>
      <w:r w:rsidR="007D194F" w:rsidRPr="00704FFD">
        <w:rPr>
          <w:rPrChange w:id="13" w:author="Jones, Emma" w:date="2018-02-13T08:03:00Z">
            <w:rPr>
              <w:rFonts w:asciiTheme="minorHAnsi" w:hAnsiTheme="minorHAnsi" w:cstheme="minorHAnsi"/>
            </w:rPr>
          </w:rPrChange>
        </w:rPr>
        <w:t xml:space="preserve"> summary</w:t>
      </w:r>
      <w:r w:rsidRPr="00704FFD">
        <w:rPr>
          <w:rPrChange w:id="14" w:author="Jones, Emma" w:date="2018-02-13T08:03:00Z">
            <w:rPr>
              <w:rFonts w:asciiTheme="minorHAnsi" w:hAnsiTheme="minorHAnsi" w:cstheme="minorHAnsi"/>
            </w:rPr>
          </w:rPrChange>
        </w:rPr>
        <w:t xml:space="preserve"> information </w:t>
      </w:r>
      <w:r w:rsidR="007D194F" w:rsidRPr="00704FFD">
        <w:rPr>
          <w:rPrChange w:id="15" w:author="Jones, Emma" w:date="2018-02-13T08:03:00Z">
            <w:rPr>
              <w:rFonts w:asciiTheme="minorHAnsi" w:hAnsiTheme="minorHAnsi" w:cstheme="minorHAnsi"/>
            </w:rPr>
          </w:rPrChange>
        </w:rPr>
        <w:t>about a document</w:t>
      </w:r>
      <w:r w:rsidR="00530338" w:rsidRPr="00704FFD">
        <w:rPr>
          <w:rPrChange w:id="16" w:author="Jones, Emma" w:date="2018-02-13T08:03:00Z">
            <w:rPr>
              <w:rFonts w:asciiTheme="minorHAnsi" w:hAnsiTheme="minorHAnsi" w:cstheme="minorHAnsi"/>
            </w:rPr>
          </w:rPrChange>
        </w:rPr>
        <w:t xml:space="preserve"> based on user need</w:t>
      </w:r>
      <w:r w:rsidR="00652D40" w:rsidRPr="00704FFD">
        <w:rPr>
          <w:rPrChange w:id="17" w:author="Jones, Emma" w:date="2018-02-13T08:03:00Z">
            <w:rPr>
              <w:rFonts w:asciiTheme="minorHAnsi" w:hAnsiTheme="minorHAnsi" w:cstheme="minorHAnsi"/>
            </w:rPr>
          </w:rPrChange>
        </w:rPr>
        <w:t xml:space="preserve">. Nor does it capture summary information about content in varying </w:t>
      </w:r>
      <w:r w:rsidR="007D194F" w:rsidRPr="00704FFD">
        <w:rPr>
          <w:rPrChange w:id="18" w:author="Jones, Emma" w:date="2018-02-13T08:03:00Z">
            <w:rPr>
              <w:rFonts w:asciiTheme="minorHAnsi" w:hAnsiTheme="minorHAnsi" w:cstheme="minorHAnsi"/>
            </w:rPr>
          </w:rPrChange>
        </w:rPr>
        <w:t>section</w:t>
      </w:r>
      <w:r w:rsidR="00652D40" w:rsidRPr="00704FFD">
        <w:rPr>
          <w:rPrChange w:id="19" w:author="Jones, Emma" w:date="2018-02-13T08:03:00Z">
            <w:rPr>
              <w:rFonts w:asciiTheme="minorHAnsi" w:hAnsiTheme="minorHAnsi" w:cstheme="minorHAnsi"/>
            </w:rPr>
          </w:rPrChange>
        </w:rPr>
        <w:t>(s)</w:t>
      </w:r>
      <w:r w:rsidR="007D194F" w:rsidRPr="00704FFD">
        <w:rPr>
          <w:rPrChange w:id="20" w:author="Jones, Emma" w:date="2018-02-13T08:03:00Z">
            <w:rPr>
              <w:rFonts w:asciiTheme="minorHAnsi" w:hAnsiTheme="minorHAnsi" w:cstheme="minorHAnsi"/>
            </w:rPr>
          </w:rPrChange>
        </w:rPr>
        <w:t xml:space="preserve"> that is </w:t>
      </w:r>
      <w:r w:rsidRPr="00704FFD">
        <w:rPr>
          <w:rPrChange w:id="21" w:author="Jones, Emma" w:date="2018-02-13T08:03:00Z">
            <w:rPr>
              <w:rFonts w:asciiTheme="minorHAnsi" w:hAnsiTheme="minorHAnsi" w:cstheme="minorHAnsi"/>
            </w:rPr>
          </w:rPrChange>
        </w:rPr>
        <w:t>needed to be communicated to the reader (e.g. provider and/or patient) in a concise way</w:t>
      </w:r>
      <w:r w:rsidR="00652D40" w:rsidRPr="00704FFD">
        <w:rPr>
          <w:rPrChange w:id="22" w:author="Jones, Emma" w:date="2018-02-13T08:03:00Z">
            <w:rPr>
              <w:rFonts w:asciiTheme="minorHAnsi" w:hAnsiTheme="minorHAnsi" w:cstheme="minorHAnsi"/>
            </w:rPr>
          </w:rPrChange>
        </w:rPr>
        <w:t xml:space="preserve">. </w:t>
      </w:r>
      <w:r w:rsidRPr="00704FFD">
        <w:rPr>
          <w:rPrChange w:id="23" w:author="Jones, Emma" w:date="2018-02-13T08:03:00Z">
            <w:rPr>
              <w:rFonts w:asciiTheme="minorHAnsi" w:hAnsiTheme="minorHAnsi" w:cstheme="minorHAnsi"/>
            </w:rPr>
          </w:rPrChange>
        </w:rPr>
        <w:t>This profile will provide a way to communicate precise infor</w:t>
      </w:r>
      <w:r w:rsidR="00652D40" w:rsidRPr="00704FFD">
        <w:rPr>
          <w:rPrChange w:id="24" w:author="Jones, Emma" w:date="2018-02-13T08:03:00Z">
            <w:rPr>
              <w:rFonts w:asciiTheme="minorHAnsi" w:hAnsiTheme="minorHAnsi" w:cstheme="minorHAnsi"/>
            </w:rPr>
          </w:rPrChange>
        </w:rPr>
        <w:t xml:space="preserve">mation about a document or </w:t>
      </w:r>
      <w:r w:rsidRPr="00704FFD">
        <w:rPr>
          <w:rPrChange w:id="25" w:author="Jones, Emma" w:date="2018-02-13T08:03:00Z">
            <w:rPr>
              <w:rFonts w:asciiTheme="minorHAnsi" w:hAnsiTheme="minorHAnsi" w:cstheme="minorHAnsi"/>
            </w:rPr>
          </w:rPrChange>
        </w:rPr>
        <w:t>section</w:t>
      </w:r>
      <w:r w:rsidR="00652D40" w:rsidRPr="00704FFD">
        <w:rPr>
          <w:rPrChange w:id="26" w:author="Jones, Emma" w:date="2018-02-13T08:03:00Z">
            <w:rPr>
              <w:rFonts w:asciiTheme="minorHAnsi" w:hAnsiTheme="minorHAnsi" w:cstheme="minorHAnsi"/>
            </w:rPr>
          </w:rPrChange>
        </w:rPr>
        <w:t>(s)</w:t>
      </w:r>
      <w:r w:rsidRPr="00704FFD">
        <w:rPr>
          <w:rPrChange w:id="27" w:author="Jones, Emma" w:date="2018-02-13T08:03:00Z">
            <w:rPr>
              <w:rFonts w:asciiTheme="minorHAnsi" w:hAnsiTheme="minorHAnsi" w:cstheme="minorHAnsi"/>
            </w:rPr>
          </w:rPrChange>
        </w:rPr>
        <w:t xml:space="preserve"> in a useful way.</w:t>
      </w:r>
    </w:p>
    <w:p w14:paraId="75F9AA9D" w14:textId="77777777" w:rsidR="00CF283F" w:rsidRPr="00D26514" w:rsidRDefault="00CF283F" w:rsidP="008616CB">
      <w:pPr>
        <w:pStyle w:val="Heading2"/>
        <w:numPr>
          <w:ilvl w:val="0"/>
          <w:numId w:val="0"/>
        </w:numPr>
        <w:rPr>
          <w:noProof w:val="0"/>
        </w:rPr>
      </w:pPr>
      <w:bookmarkStart w:id="28" w:name="_Toc345074641"/>
      <w:bookmarkStart w:id="29" w:name="_Toc500238741"/>
      <w:bookmarkEnd w:id="11"/>
      <w:r w:rsidRPr="00D26514">
        <w:rPr>
          <w:noProof w:val="0"/>
        </w:rPr>
        <w:t>Open Issues and Questions</w:t>
      </w:r>
      <w:bookmarkEnd w:id="28"/>
      <w:bookmarkEnd w:id="29"/>
    </w:p>
    <w:p w14:paraId="0613310A" w14:textId="26EE8400" w:rsidR="00CF283F" w:rsidRDefault="00CF283F" w:rsidP="00B92EA1">
      <w:pPr>
        <w:pStyle w:val="AuthorInstructions"/>
        <w:rPr>
          <w:sz w:val="18"/>
          <w:szCs w:val="18"/>
        </w:rPr>
      </w:pPr>
      <w:r w:rsidRPr="00966CCB">
        <w:rPr>
          <w:sz w:val="18"/>
          <w:szCs w:val="18"/>
        </w:rPr>
        <w:t xml:space="preserve">&lt;List </w:t>
      </w:r>
      <w:r w:rsidR="00701B3A" w:rsidRPr="00966CCB">
        <w:rPr>
          <w:sz w:val="18"/>
          <w:szCs w:val="18"/>
        </w:rPr>
        <w:t xml:space="preserve">the </w:t>
      </w:r>
      <w:r w:rsidRPr="00966CCB">
        <w:rPr>
          <w:sz w:val="18"/>
          <w:szCs w:val="18"/>
        </w:rPr>
        <w:t>open issues/</w:t>
      </w:r>
      <w:r w:rsidR="008E0275" w:rsidRPr="00966CCB">
        <w:rPr>
          <w:sz w:val="18"/>
          <w:szCs w:val="18"/>
        </w:rPr>
        <w:t>questions that</w:t>
      </w:r>
      <w:r w:rsidRPr="00966CCB">
        <w:rPr>
          <w:sz w:val="18"/>
          <w:szCs w:val="18"/>
        </w:rPr>
        <w:t xml:space="preserve"> nee</w:t>
      </w:r>
      <w:r w:rsidR="004F5211" w:rsidRPr="00966CCB">
        <w:rPr>
          <w:sz w:val="18"/>
          <w:szCs w:val="18"/>
        </w:rPr>
        <w:t>d to be addressed</w:t>
      </w:r>
      <w:r w:rsidR="009D125C" w:rsidRPr="00966CCB">
        <w:rPr>
          <w:sz w:val="18"/>
          <w:szCs w:val="18"/>
        </w:rPr>
        <w:t>.</w:t>
      </w:r>
      <w:r w:rsidR="009F5CF4" w:rsidRPr="00966CCB">
        <w:rPr>
          <w:sz w:val="18"/>
          <w:szCs w:val="18"/>
        </w:rPr>
        <w:t xml:space="preserve"> These are particularly useful for highlighting problematic issues and/or specifically soliciting public comments.</w:t>
      </w:r>
      <w:r w:rsidRPr="00966CCB">
        <w:rPr>
          <w:sz w:val="18"/>
          <w:szCs w:val="18"/>
        </w:rPr>
        <w:t>&gt;</w:t>
      </w:r>
    </w:p>
    <w:p w14:paraId="274ABF74" w14:textId="1BE4DA41" w:rsidR="00530338" w:rsidRPr="00011142" w:rsidRDefault="00011142" w:rsidP="00530338">
      <w:pPr>
        <w:pStyle w:val="AuthorInstructions"/>
        <w:numPr>
          <w:ilvl w:val="0"/>
          <w:numId w:val="25"/>
        </w:numPr>
        <w:rPr>
          <w:i w:val="0"/>
          <w:szCs w:val="24"/>
        </w:rPr>
      </w:pPr>
      <w:r w:rsidRPr="00011142">
        <w:rPr>
          <w:i w:val="0"/>
          <w:szCs w:val="24"/>
        </w:rPr>
        <w:t>How should C-CDA templates be handled in this template – Volume 6? Should there be an internationalized template?</w:t>
      </w:r>
    </w:p>
    <w:p w14:paraId="294D049B" w14:textId="77777777" w:rsidR="00CF283F" w:rsidRPr="00D26514" w:rsidRDefault="00CF283F" w:rsidP="008616CB">
      <w:pPr>
        <w:pStyle w:val="Heading2"/>
        <w:numPr>
          <w:ilvl w:val="0"/>
          <w:numId w:val="0"/>
        </w:numPr>
        <w:rPr>
          <w:noProof w:val="0"/>
        </w:rPr>
      </w:pPr>
      <w:bookmarkStart w:id="30" w:name="_Toc345074642"/>
      <w:bookmarkStart w:id="31" w:name="_Toc500238742"/>
      <w:bookmarkStart w:id="32" w:name="_Toc473170357"/>
      <w:bookmarkStart w:id="33" w:name="_Toc504625754"/>
      <w:r w:rsidRPr="00D26514">
        <w:rPr>
          <w:noProof w:val="0"/>
        </w:rPr>
        <w:t>Closed Issues</w:t>
      </w:r>
      <w:bookmarkEnd w:id="30"/>
      <w:bookmarkEnd w:id="31"/>
    </w:p>
    <w:p w14:paraId="0AB67C16" w14:textId="07F5A7F5" w:rsidR="00CF283F" w:rsidRPr="00966CCB" w:rsidRDefault="00CF283F" w:rsidP="00B92EA1">
      <w:pPr>
        <w:pStyle w:val="AuthorInstructions"/>
        <w:rPr>
          <w:sz w:val="18"/>
          <w:szCs w:val="18"/>
        </w:rPr>
      </w:pPr>
      <w:r w:rsidRPr="00966CCB">
        <w:rPr>
          <w:sz w:val="18"/>
          <w:szCs w:val="18"/>
        </w:rPr>
        <w:t xml:space="preserve">&lt;List </w:t>
      </w:r>
      <w:r w:rsidR="00701B3A" w:rsidRPr="00966CCB">
        <w:rPr>
          <w:sz w:val="18"/>
          <w:szCs w:val="18"/>
        </w:rPr>
        <w:t>the</w:t>
      </w:r>
      <w:r w:rsidRPr="00966CCB">
        <w:rPr>
          <w:sz w:val="18"/>
          <w:szCs w:val="18"/>
        </w:rPr>
        <w:t xml:space="preserve"> closed issues/questio</w:t>
      </w:r>
      <w:r w:rsidR="001F7A35" w:rsidRPr="00966CCB">
        <w:rPr>
          <w:sz w:val="18"/>
          <w:szCs w:val="18"/>
        </w:rPr>
        <w:t>ns with their resolutions</w:t>
      </w:r>
      <w:r w:rsidR="009F5CF4" w:rsidRPr="00966CCB">
        <w:rPr>
          <w:sz w:val="18"/>
          <w:szCs w:val="18"/>
        </w:rPr>
        <w:t>. These are particularly useful for recording the rationale for closed issues to forestall unnecessary rehashing in the future and/or to make it easier to identify when a closed issue should be re-opened due to new information.</w:t>
      </w:r>
      <w:r w:rsidRPr="00966CCB">
        <w:rPr>
          <w:sz w:val="18"/>
          <w:szCs w:val="18"/>
        </w:rPr>
        <w:t>&gt;</w:t>
      </w:r>
    </w:p>
    <w:p w14:paraId="15C3204D" w14:textId="77777777" w:rsidR="00CF283F" w:rsidRPr="00D26514" w:rsidRDefault="00CF283F" w:rsidP="00147F29">
      <w:pPr>
        <w:pStyle w:val="BodyText"/>
      </w:pPr>
    </w:p>
    <w:p w14:paraId="126F23B3" w14:textId="09EC9996" w:rsidR="009F5CF4" w:rsidRPr="00D26514" w:rsidRDefault="00747676" w:rsidP="00BB76BC">
      <w:pPr>
        <w:pStyle w:val="Heading1"/>
        <w:numPr>
          <w:ilvl w:val="0"/>
          <w:numId w:val="0"/>
        </w:numPr>
        <w:rPr>
          <w:noProof w:val="0"/>
        </w:rPr>
      </w:pPr>
      <w:bookmarkStart w:id="34" w:name="_Toc345074643"/>
      <w:bookmarkStart w:id="35" w:name="_Toc500238743"/>
      <w:r w:rsidRPr="00D26514">
        <w:rPr>
          <w:noProof w:val="0"/>
        </w:rPr>
        <w:lastRenderedPageBreak/>
        <w:t>General Introduction</w:t>
      </w:r>
      <w:bookmarkEnd w:id="34"/>
      <w:r w:rsidR="00623829" w:rsidRPr="00D26514">
        <w:rPr>
          <w:noProof w:val="0"/>
        </w:rPr>
        <w:t xml:space="preserve"> and Shared Appendices</w:t>
      </w:r>
      <w:bookmarkEnd w:id="35"/>
    </w:p>
    <w:p w14:paraId="4CB94D63" w14:textId="14589407" w:rsidR="00747676"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Volume 1.</w:t>
      </w:r>
    </w:p>
    <w:p w14:paraId="3579430A" w14:textId="77777777" w:rsidR="003B7860" w:rsidRPr="00D26514" w:rsidRDefault="003B7860" w:rsidP="00EA3BCB">
      <w:pPr>
        <w:pStyle w:val="BodyText"/>
      </w:pPr>
      <w:bookmarkStart w:id="36" w:name="_Toc345074644"/>
    </w:p>
    <w:p w14:paraId="7BDAB41D" w14:textId="2533999A" w:rsidR="00747676" w:rsidRPr="00D26514" w:rsidRDefault="00747676" w:rsidP="00EA3BCB">
      <w:pPr>
        <w:pStyle w:val="Heading1"/>
        <w:pageBreakBefore w:val="0"/>
        <w:numPr>
          <w:ilvl w:val="0"/>
          <w:numId w:val="0"/>
        </w:numPr>
        <w:rPr>
          <w:noProof w:val="0"/>
        </w:rPr>
      </w:pPr>
      <w:bookmarkStart w:id="37" w:name="_Toc500238744"/>
      <w:r w:rsidRPr="00D26514">
        <w:rPr>
          <w:noProof w:val="0"/>
        </w:rPr>
        <w:t xml:space="preserve">Appendix A </w:t>
      </w:r>
      <w:bookmarkStart w:id="38" w:name="OLE_LINK1"/>
      <w:bookmarkStart w:id="39" w:name="OLE_LINK2"/>
      <w:r w:rsidR="00883B13" w:rsidRPr="00D26514">
        <w:rPr>
          <w:noProof w:val="0"/>
        </w:rPr>
        <w:t>–</w:t>
      </w:r>
      <w:bookmarkEnd w:id="38"/>
      <w:bookmarkEnd w:id="39"/>
      <w:r w:rsidRPr="00D26514">
        <w:rPr>
          <w:noProof w:val="0"/>
        </w:rPr>
        <w:t xml:space="preserve"> Actor Summary Definitions</w:t>
      </w:r>
      <w:bookmarkEnd w:id="36"/>
      <w:bookmarkEnd w:id="37"/>
    </w:p>
    <w:p w14:paraId="103CC4FC" w14:textId="4798603E" w:rsidR="00747676" w:rsidRPr="00D26514" w:rsidRDefault="00747676" w:rsidP="00747676">
      <w:pPr>
        <w:pStyle w:val="EditorInstructions"/>
      </w:pPr>
      <w:r w:rsidRPr="00D26514">
        <w:t xml:space="preserve">Add the following 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2CCB2FE3" w14:textId="18216411" w:rsidR="007962BA" w:rsidRDefault="00966CCB" w:rsidP="00747676">
      <w:pPr>
        <w:pStyle w:val="AuthorInstructions"/>
        <w:rPr>
          <w:i w:val="0"/>
        </w:rPr>
      </w:pPr>
      <w:r>
        <w:rPr>
          <w:i w:val="0"/>
        </w:rPr>
        <w:t>No new actor definition</w:t>
      </w:r>
    </w:p>
    <w:p w14:paraId="43C7F1F4" w14:textId="47301BBF" w:rsidR="00747676" w:rsidRPr="00D26514" w:rsidRDefault="00747676" w:rsidP="00EA3BCB">
      <w:pPr>
        <w:pStyle w:val="Heading1"/>
        <w:pageBreakBefore w:val="0"/>
        <w:numPr>
          <w:ilvl w:val="0"/>
          <w:numId w:val="0"/>
        </w:numPr>
        <w:rPr>
          <w:noProof w:val="0"/>
        </w:rPr>
      </w:pPr>
      <w:bookmarkStart w:id="40" w:name="_Toc345074645"/>
      <w:bookmarkStart w:id="41" w:name="_Toc500238745"/>
      <w:r w:rsidRPr="00D26514">
        <w:rPr>
          <w:noProof w:val="0"/>
        </w:rPr>
        <w:t xml:space="preserve">Appendix B </w:t>
      </w:r>
      <w:r w:rsidR="00883B13" w:rsidRPr="00D26514">
        <w:rPr>
          <w:noProof w:val="0"/>
        </w:rPr>
        <w:t>–</w:t>
      </w:r>
      <w:r w:rsidRPr="00D26514">
        <w:rPr>
          <w:noProof w:val="0"/>
        </w:rPr>
        <w:t xml:space="preserve"> Transaction Summary Definitions</w:t>
      </w:r>
      <w:bookmarkEnd w:id="40"/>
      <w:bookmarkEnd w:id="41"/>
    </w:p>
    <w:p w14:paraId="6899EF03" w14:textId="16721EB1" w:rsidR="00747676" w:rsidRPr="00D26514" w:rsidRDefault="00747676" w:rsidP="00747676">
      <w:pPr>
        <w:pStyle w:val="EditorInstructions"/>
      </w:pPr>
      <w:r w:rsidRPr="00D26514">
        <w:t xml:space="preserve">Add the following 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p w14:paraId="4B67412A" w14:textId="6170BB5F" w:rsidR="008A63C9" w:rsidRPr="00D26514" w:rsidRDefault="00966CCB" w:rsidP="00966CCB">
      <w:pPr>
        <w:pStyle w:val="AuthorInstructions"/>
      </w:pPr>
      <w:r>
        <w:rPr>
          <w:i w:val="0"/>
        </w:rPr>
        <w:t>No new transactions</w:t>
      </w:r>
      <w:bookmarkStart w:id="42" w:name="_Toc345074646"/>
      <w:r>
        <w:tab/>
      </w:r>
    </w:p>
    <w:p w14:paraId="533BB80E" w14:textId="488A2952" w:rsidR="00747676" w:rsidRPr="00D26514" w:rsidRDefault="00814F76" w:rsidP="00EA3BCB">
      <w:pPr>
        <w:pStyle w:val="Heading1"/>
        <w:pageBreakBefore w:val="0"/>
        <w:numPr>
          <w:ilvl w:val="0"/>
          <w:numId w:val="0"/>
        </w:numPr>
        <w:rPr>
          <w:noProof w:val="0"/>
        </w:rPr>
      </w:pPr>
      <w:bookmarkStart w:id="43" w:name="_Toc500238746"/>
      <w:r w:rsidRPr="00D26514">
        <w:rPr>
          <w:noProof w:val="0"/>
        </w:rPr>
        <w:t xml:space="preserve">Appendix D – </w:t>
      </w:r>
      <w:r w:rsidR="00747676" w:rsidRPr="00D26514">
        <w:rPr>
          <w:noProof w:val="0"/>
        </w:rPr>
        <w:t>Glossary</w:t>
      </w:r>
      <w:bookmarkEnd w:id="42"/>
      <w:bookmarkEnd w:id="43"/>
    </w:p>
    <w:p w14:paraId="3510DC16" w14:textId="3D367272" w:rsidR="00747676" w:rsidRPr="00D26514" w:rsidRDefault="00747676" w:rsidP="00747676">
      <w:pPr>
        <w:pStyle w:val="EditorInstructions"/>
      </w:pPr>
      <w:r w:rsidRPr="00D26514">
        <w:t xml:space="preserve">Add the following </w:t>
      </w:r>
      <w:r w:rsidR="00DD20D7" w:rsidRPr="00EA3BCB">
        <w:rPr>
          <w:b/>
        </w:rPr>
        <w:t>new</w:t>
      </w:r>
      <w:r w:rsidR="00DD20D7" w:rsidRPr="00D26514">
        <w:t xml:space="preserve"> </w:t>
      </w:r>
      <w:r w:rsidRPr="00D26514">
        <w:t xml:space="preserve">glossary terms to the IHE Technical Frameworks General Introduction </w:t>
      </w:r>
      <w:r w:rsidR="00814F76" w:rsidRPr="00D26514">
        <w:t>Appendix D</w:t>
      </w:r>
      <w:r w:rsidR="00F3372D" w:rsidRPr="00D26514">
        <w:t>.</w:t>
      </w:r>
    </w:p>
    <w:p w14:paraId="12A492EC" w14:textId="77777777" w:rsidR="00747676" w:rsidRPr="00D26514"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307DB7FE" w14:textId="77777777" w:rsidTr="00EA3BCB">
        <w:trPr>
          <w:cantSplit/>
          <w:tblHeader/>
          <w:jc w:val="center"/>
        </w:trPr>
        <w:tc>
          <w:tcPr>
            <w:tcW w:w="3078" w:type="dxa"/>
            <w:shd w:val="clear" w:color="auto" w:fill="D9D9D9"/>
          </w:tcPr>
          <w:p w14:paraId="4EA518A9" w14:textId="77777777" w:rsidR="00747676" w:rsidRPr="00D26514" w:rsidRDefault="00747676" w:rsidP="00843B52">
            <w:pPr>
              <w:pStyle w:val="TableEntryHeader"/>
            </w:pPr>
            <w:r w:rsidRPr="00D26514">
              <w:t>Glossary Term</w:t>
            </w:r>
          </w:p>
        </w:tc>
        <w:tc>
          <w:tcPr>
            <w:tcW w:w="6498" w:type="dxa"/>
            <w:shd w:val="clear" w:color="auto" w:fill="D9D9D9"/>
          </w:tcPr>
          <w:p w14:paraId="2EAFFCB0" w14:textId="77777777" w:rsidR="00747676" w:rsidRPr="00D26514" w:rsidRDefault="00747676" w:rsidP="00843B52">
            <w:pPr>
              <w:pStyle w:val="TableEntryHeader"/>
            </w:pPr>
            <w:r w:rsidRPr="00D26514">
              <w:t>Definition</w:t>
            </w:r>
          </w:p>
        </w:tc>
      </w:tr>
      <w:tr w:rsidR="00747676" w:rsidRPr="00D26514" w14:paraId="0350EB2F" w14:textId="77777777" w:rsidTr="00EA3BCB">
        <w:trPr>
          <w:cantSplit/>
          <w:jc w:val="center"/>
        </w:trPr>
        <w:tc>
          <w:tcPr>
            <w:tcW w:w="3078" w:type="dxa"/>
            <w:shd w:val="clear" w:color="auto" w:fill="auto"/>
          </w:tcPr>
          <w:p w14:paraId="62084CC2" w14:textId="77777777" w:rsidR="00747676" w:rsidRPr="00D26514" w:rsidRDefault="00747676" w:rsidP="00843B52">
            <w:pPr>
              <w:pStyle w:val="TableEntry"/>
            </w:pPr>
          </w:p>
        </w:tc>
        <w:tc>
          <w:tcPr>
            <w:tcW w:w="6498" w:type="dxa"/>
            <w:shd w:val="clear" w:color="auto" w:fill="auto"/>
          </w:tcPr>
          <w:p w14:paraId="7375A53C" w14:textId="77777777" w:rsidR="00747676" w:rsidRPr="00D26514" w:rsidRDefault="00747676" w:rsidP="00843B52">
            <w:pPr>
              <w:pStyle w:val="TableEntry"/>
            </w:pPr>
          </w:p>
        </w:tc>
      </w:tr>
      <w:tr w:rsidR="00747676" w:rsidRPr="00D26514" w14:paraId="76460342" w14:textId="77777777" w:rsidTr="00EA3BCB">
        <w:trPr>
          <w:cantSplit/>
          <w:jc w:val="center"/>
        </w:trPr>
        <w:tc>
          <w:tcPr>
            <w:tcW w:w="3078" w:type="dxa"/>
            <w:shd w:val="clear" w:color="auto" w:fill="auto"/>
          </w:tcPr>
          <w:p w14:paraId="525B0B44" w14:textId="77777777" w:rsidR="00747676" w:rsidRPr="00D26514" w:rsidRDefault="00747676" w:rsidP="00843B52">
            <w:pPr>
              <w:pStyle w:val="TableEntry"/>
            </w:pPr>
          </w:p>
        </w:tc>
        <w:tc>
          <w:tcPr>
            <w:tcW w:w="6498" w:type="dxa"/>
            <w:shd w:val="clear" w:color="auto" w:fill="auto"/>
          </w:tcPr>
          <w:p w14:paraId="09CC1B75" w14:textId="77777777" w:rsidR="00747676" w:rsidRPr="00D26514" w:rsidRDefault="00747676" w:rsidP="00843B52">
            <w:pPr>
              <w:pStyle w:val="TableEntry"/>
            </w:pPr>
          </w:p>
        </w:tc>
      </w:tr>
      <w:tr w:rsidR="003B7860" w:rsidRPr="00D26514" w14:paraId="4F4DCF77" w14:textId="77777777" w:rsidTr="007F5664">
        <w:trPr>
          <w:cantSplit/>
          <w:jc w:val="center"/>
        </w:trPr>
        <w:tc>
          <w:tcPr>
            <w:tcW w:w="3078" w:type="dxa"/>
            <w:shd w:val="clear" w:color="auto" w:fill="auto"/>
          </w:tcPr>
          <w:p w14:paraId="1C5053F6" w14:textId="77777777" w:rsidR="003B7860" w:rsidRPr="00D26514" w:rsidRDefault="003B7860" w:rsidP="00843B52">
            <w:pPr>
              <w:pStyle w:val="TableEntry"/>
            </w:pPr>
          </w:p>
        </w:tc>
        <w:tc>
          <w:tcPr>
            <w:tcW w:w="6498" w:type="dxa"/>
            <w:shd w:val="clear" w:color="auto" w:fill="auto"/>
          </w:tcPr>
          <w:p w14:paraId="50B1C7E0" w14:textId="77777777" w:rsidR="003B7860" w:rsidRPr="00D26514" w:rsidRDefault="003B7860" w:rsidP="00843B52">
            <w:pPr>
              <w:pStyle w:val="TableEntry"/>
            </w:pPr>
          </w:p>
        </w:tc>
      </w:tr>
      <w:tr w:rsidR="003B7860" w:rsidRPr="00D26514" w14:paraId="33D75728" w14:textId="77777777" w:rsidTr="007F5664">
        <w:trPr>
          <w:cantSplit/>
          <w:jc w:val="center"/>
        </w:trPr>
        <w:tc>
          <w:tcPr>
            <w:tcW w:w="3078" w:type="dxa"/>
            <w:shd w:val="clear" w:color="auto" w:fill="auto"/>
          </w:tcPr>
          <w:p w14:paraId="771CE211" w14:textId="77777777" w:rsidR="003B7860" w:rsidRPr="00D26514" w:rsidRDefault="003B7860" w:rsidP="00843B52">
            <w:pPr>
              <w:pStyle w:val="TableEntry"/>
            </w:pPr>
          </w:p>
        </w:tc>
        <w:tc>
          <w:tcPr>
            <w:tcW w:w="6498" w:type="dxa"/>
            <w:shd w:val="clear" w:color="auto" w:fill="auto"/>
          </w:tcPr>
          <w:p w14:paraId="2A199E36" w14:textId="77777777" w:rsidR="003B7860" w:rsidRPr="00D26514" w:rsidRDefault="003B7860" w:rsidP="00843B52">
            <w:pPr>
              <w:pStyle w:val="TableEntry"/>
            </w:pPr>
          </w:p>
        </w:tc>
      </w:tr>
    </w:tbl>
    <w:p w14:paraId="500D4B64" w14:textId="77777777" w:rsidR="003C3FFB" w:rsidRPr="00D26514" w:rsidRDefault="003C3FFB" w:rsidP="00EA3BCB">
      <w:pPr>
        <w:pStyle w:val="BodyText"/>
      </w:pPr>
      <w:bookmarkStart w:id="44" w:name="_Toc345074647"/>
    </w:p>
    <w:p w14:paraId="76F7FE2C" w14:textId="77777777" w:rsidR="00CF283F" w:rsidRPr="00D26514" w:rsidRDefault="00CF283F" w:rsidP="008616CB">
      <w:pPr>
        <w:pStyle w:val="PartTitle"/>
      </w:pPr>
      <w:bookmarkStart w:id="45" w:name="_Toc500238747"/>
      <w:r w:rsidRPr="00D26514">
        <w:lastRenderedPageBreak/>
        <w:t xml:space="preserve">Volume </w:t>
      </w:r>
      <w:r w:rsidR="00B43198" w:rsidRPr="00D26514">
        <w:t>1</w:t>
      </w:r>
      <w:r w:rsidRPr="00D26514">
        <w:t xml:space="preserve"> –</w:t>
      </w:r>
      <w:r w:rsidR="003A09FE" w:rsidRPr="00D26514">
        <w:t xml:space="preserve"> </w:t>
      </w:r>
      <w:r w:rsidRPr="00D26514">
        <w:t>Profiles</w:t>
      </w:r>
      <w:bookmarkEnd w:id="44"/>
      <w:bookmarkEnd w:id="45"/>
    </w:p>
    <w:p w14:paraId="22DEE049" w14:textId="28A534D8" w:rsidR="00B55350" w:rsidRPr="00DD4576" w:rsidRDefault="00B55350" w:rsidP="00C62E65">
      <w:pPr>
        <w:pStyle w:val="Heading2"/>
        <w:numPr>
          <w:ilvl w:val="0"/>
          <w:numId w:val="0"/>
        </w:numPr>
        <w:rPr>
          <w:noProof w:val="0"/>
        </w:rPr>
      </w:pPr>
      <w:bookmarkStart w:id="46" w:name="_Toc345074648"/>
      <w:bookmarkStart w:id="47" w:name="_Toc500238748"/>
      <w:bookmarkStart w:id="48" w:name="_Toc530206507"/>
      <w:bookmarkStart w:id="49" w:name="_Toc1388427"/>
      <w:bookmarkStart w:id="50" w:name="_Toc1388581"/>
      <w:bookmarkStart w:id="51" w:name="_Toc1456608"/>
      <w:bookmarkStart w:id="52" w:name="_Toc37034633"/>
      <w:bookmarkStart w:id="53" w:name="_Toc38846111"/>
      <w:r w:rsidRPr="00DD4576">
        <w:rPr>
          <w:noProof w:val="0"/>
        </w:rPr>
        <w:t xml:space="preserve">Copyright </w:t>
      </w:r>
      <w:r w:rsidR="00D22DE2" w:rsidRPr="00DD4576">
        <w:rPr>
          <w:noProof w:val="0"/>
        </w:rPr>
        <w:t>Licenses</w:t>
      </w:r>
      <w:bookmarkEnd w:id="46"/>
      <w:bookmarkEnd w:id="47"/>
    </w:p>
    <w:p w14:paraId="246D4E1C" w14:textId="77777777" w:rsidR="00DD4576" w:rsidRPr="00850CFB" w:rsidRDefault="00DD4576" w:rsidP="00DD4576">
      <w:pPr>
        <w:pStyle w:val="EditorInstructions"/>
      </w:pPr>
      <w:r w:rsidRPr="00850CFB">
        <w:t>Add the following to the IHE Technical Frameworks General Introduction Copyright section:</w:t>
      </w:r>
    </w:p>
    <w:p w14:paraId="105A3C8D" w14:textId="77777777" w:rsidR="00DD4576" w:rsidRPr="00850CFB" w:rsidRDefault="00DD4576" w:rsidP="00DD4576">
      <w:pPr>
        <w:pStyle w:val="BodyText"/>
      </w:pPr>
      <w:r w:rsidRPr="00850CFB">
        <w:t>Not applicable</w:t>
      </w:r>
    </w:p>
    <w:p w14:paraId="5E90E26B" w14:textId="3888034A" w:rsidR="00F455EA" w:rsidRPr="00DD4576" w:rsidRDefault="00F455EA" w:rsidP="00F455EA">
      <w:pPr>
        <w:pStyle w:val="Heading2"/>
        <w:numPr>
          <w:ilvl w:val="0"/>
          <w:numId w:val="0"/>
        </w:numPr>
        <w:rPr>
          <w:noProof w:val="0"/>
        </w:rPr>
      </w:pPr>
      <w:bookmarkStart w:id="54" w:name="_Toc345074649"/>
      <w:bookmarkStart w:id="55" w:name="_Toc500238749"/>
      <w:r w:rsidRPr="00DD4576">
        <w:rPr>
          <w:noProof w:val="0"/>
        </w:rPr>
        <w:t>Domain-specific additions</w:t>
      </w:r>
      <w:bookmarkEnd w:id="54"/>
      <w:bookmarkEnd w:id="55"/>
    </w:p>
    <w:p w14:paraId="774B1030" w14:textId="4DB24384" w:rsidR="00F455EA" w:rsidRPr="00DD4576" w:rsidRDefault="00DD4576" w:rsidP="00B92EA1">
      <w:pPr>
        <w:pStyle w:val="AuthorInstructions"/>
        <w:rPr>
          <w:i w:val="0"/>
        </w:rPr>
      </w:pPr>
      <w:r>
        <w:rPr>
          <w:i w:val="0"/>
        </w:rPr>
        <w:t>None</w:t>
      </w:r>
    </w:p>
    <w:p w14:paraId="15B9022B" w14:textId="77777777" w:rsidR="00303E20" w:rsidRPr="00D26514" w:rsidRDefault="00303E20">
      <w:pPr>
        <w:pStyle w:val="BodyText"/>
        <w:rPr>
          <w:i/>
          <w:iCs/>
        </w:rPr>
      </w:pPr>
      <w:bookmarkStart w:id="56" w:name="_Toc473170358"/>
      <w:bookmarkStart w:id="57" w:name="_Toc504625755"/>
      <w:bookmarkStart w:id="58" w:name="_Toc530206508"/>
      <w:bookmarkStart w:id="59" w:name="_Toc1388428"/>
      <w:bookmarkStart w:id="60" w:name="_Toc1388582"/>
      <w:bookmarkStart w:id="61" w:name="_Toc1456609"/>
      <w:bookmarkStart w:id="62" w:name="_Toc37034634"/>
      <w:bookmarkStart w:id="63" w:name="_Toc38846112"/>
      <w:bookmarkEnd w:id="32"/>
      <w:bookmarkEnd w:id="33"/>
      <w:bookmarkEnd w:id="48"/>
      <w:bookmarkEnd w:id="49"/>
      <w:bookmarkEnd w:id="50"/>
      <w:bookmarkEnd w:id="51"/>
      <w:bookmarkEnd w:id="52"/>
      <w:bookmarkEnd w:id="53"/>
    </w:p>
    <w:p w14:paraId="18086760" w14:textId="77777777" w:rsidR="00C52492" w:rsidRPr="00D26514" w:rsidRDefault="00FF4C4E" w:rsidP="00EA3BCB">
      <w:pPr>
        <w:pStyle w:val="BodyText"/>
      </w:pPr>
      <w:r w:rsidRPr="00D26514">
        <w:br w:type="page"/>
      </w:r>
    </w:p>
    <w:p w14:paraId="42AAAB8E" w14:textId="77777777" w:rsidR="00C52492" w:rsidRPr="00D26514" w:rsidRDefault="00C52492" w:rsidP="00C52492">
      <w:pPr>
        <w:pStyle w:val="EditorInstructions"/>
      </w:pPr>
      <w:r w:rsidRPr="00D26514">
        <w:lastRenderedPageBreak/>
        <w:t>Add new Section #</w:t>
      </w:r>
    </w:p>
    <w:p w14:paraId="109D7297" w14:textId="77777777" w:rsidR="00C52492" w:rsidRPr="00D26514" w:rsidRDefault="00C52492" w:rsidP="00EA3BCB">
      <w:pPr>
        <w:pStyle w:val="BodyText"/>
      </w:pPr>
    </w:p>
    <w:p w14:paraId="6B9B8F9D" w14:textId="15728FD1" w:rsidR="00D91815" w:rsidRPr="00DD4576" w:rsidRDefault="00D91815" w:rsidP="00EA3BCB">
      <w:pPr>
        <w:pStyle w:val="BodyText"/>
        <w:rPr>
          <w:sz w:val="18"/>
          <w:szCs w:val="18"/>
        </w:rPr>
      </w:pPr>
      <w:r w:rsidRPr="00DD4576">
        <w:rPr>
          <w:i/>
          <w:sz w:val="18"/>
          <w:szCs w:val="18"/>
          <w:highlight w:val="lightGray"/>
        </w:rPr>
        <w:t xml:space="preserve">&lt;Reserve a </w:t>
      </w:r>
      <w:r w:rsidR="001F7A35" w:rsidRPr="00DD4576">
        <w:rPr>
          <w:i/>
          <w:sz w:val="18"/>
          <w:szCs w:val="18"/>
          <w:highlight w:val="lightGray"/>
        </w:rPr>
        <w:t>subsequent section number in the current domain Technical Framework Volume 1</w:t>
      </w:r>
      <w:r w:rsidR="00F0665F" w:rsidRPr="00DD4576">
        <w:rPr>
          <w:i/>
          <w:sz w:val="18"/>
          <w:szCs w:val="18"/>
          <w:highlight w:val="lightGray"/>
        </w:rPr>
        <w:t xml:space="preserve"> </w:t>
      </w:r>
      <w:r w:rsidR="001F7A35" w:rsidRPr="00DD4576">
        <w:rPr>
          <w:i/>
          <w:sz w:val="18"/>
          <w:szCs w:val="18"/>
          <w:highlight w:val="lightGray"/>
        </w:rPr>
        <w:t xml:space="preserve">(DOM </w:t>
      </w:r>
      <w:r w:rsidRPr="00DD4576">
        <w:rPr>
          <w:i/>
          <w:sz w:val="18"/>
          <w:szCs w:val="18"/>
          <w:highlight w:val="lightGray"/>
        </w:rPr>
        <w:t>TF-1</w:t>
      </w:r>
      <w:r w:rsidR="001F7A35" w:rsidRPr="00DD4576">
        <w:rPr>
          <w:i/>
          <w:sz w:val="18"/>
          <w:szCs w:val="18"/>
          <w:highlight w:val="lightGray"/>
        </w:rPr>
        <w:t>)</w:t>
      </w:r>
      <w:r w:rsidR="00F0665F" w:rsidRPr="00DD4576">
        <w:rPr>
          <w:i/>
          <w:sz w:val="18"/>
          <w:szCs w:val="18"/>
          <w:highlight w:val="lightGray"/>
        </w:rPr>
        <w:t xml:space="preserve">. </w:t>
      </w:r>
      <w:r w:rsidRPr="00DD4576">
        <w:rPr>
          <w:i/>
          <w:sz w:val="18"/>
          <w:szCs w:val="18"/>
          <w:highlight w:val="lightGray"/>
        </w:rPr>
        <w:t>Replace the letter “X” with that section heading number</w:t>
      </w:r>
      <w:r w:rsidR="00F0665F" w:rsidRPr="00DD4576">
        <w:rPr>
          <w:i/>
          <w:sz w:val="18"/>
          <w:szCs w:val="18"/>
          <w:highlight w:val="lightGray"/>
        </w:rPr>
        <w:t xml:space="preserve">. </w:t>
      </w:r>
      <w:r w:rsidRPr="00DD4576">
        <w:rPr>
          <w:i/>
          <w:sz w:val="18"/>
          <w:szCs w:val="18"/>
          <w:highlight w:val="lightGray"/>
        </w:rPr>
        <w:t>This number should not change when this supplement is added to the Final Text Technical Framework</w:t>
      </w:r>
      <w:r w:rsidR="00F0665F" w:rsidRPr="00DD4576">
        <w:rPr>
          <w:i/>
          <w:sz w:val="18"/>
          <w:szCs w:val="18"/>
          <w:highlight w:val="lightGray"/>
        </w:rPr>
        <w:t xml:space="preserve">. </w:t>
      </w:r>
      <w:r w:rsidRPr="00DD4576">
        <w:rPr>
          <w:i/>
          <w:sz w:val="18"/>
          <w:szCs w:val="18"/>
          <w:highlight w:val="lightGray"/>
        </w:rPr>
        <w:t>In this manner, references should be able to be maintained going forward.&gt;</w:t>
      </w:r>
    </w:p>
    <w:p w14:paraId="49E16927" w14:textId="3D15EF58" w:rsidR="00303E20" w:rsidRPr="00D26514" w:rsidRDefault="00DD4576" w:rsidP="00303E20">
      <w:pPr>
        <w:pStyle w:val="Heading1"/>
        <w:pageBreakBefore w:val="0"/>
        <w:numPr>
          <w:ilvl w:val="0"/>
          <w:numId w:val="0"/>
        </w:numPr>
        <w:rPr>
          <w:noProof w:val="0"/>
        </w:rPr>
      </w:pPr>
      <w:bookmarkStart w:id="64" w:name="_Toc345074650"/>
      <w:bookmarkStart w:id="65" w:name="_Toc500238750"/>
      <w:r>
        <w:rPr>
          <w:noProof w:val="0"/>
        </w:rPr>
        <w:t xml:space="preserve">X CDA </w:t>
      </w:r>
      <w:r w:rsidR="007D194F">
        <w:rPr>
          <w:noProof w:val="0"/>
        </w:rPr>
        <w:t xml:space="preserve">Document </w:t>
      </w:r>
      <w:r>
        <w:rPr>
          <w:noProof w:val="0"/>
        </w:rPr>
        <w:t>Summary Section</w:t>
      </w:r>
      <w:r w:rsidR="00303E20" w:rsidRPr="00D26514">
        <w:rPr>
          <w:noProof w:val="0"/>
        </w:rPr>
        <w:t xml:space="preserve"> Profile</w:t>
      </w:r>
      <w:bookmarkEnd w:id="64"/>
      <w:bookmarkEnd w:id="65"/>
      <w:r>
        <w:rPr>
          <w:noProof w:val="0"/>
        </w:rPr>
        <w:t xml:space="preserve"> </w:t>
      </w:r>
      <w:r w:rsidR="007D194F" w:rsidRPr="00652D40">
        <w:rPr>
          <w:noProof w:val="0"/>
        </w:rPr>
        <w:t>(CDA</w:t>
      </w:r>
      <w:r w:rsidR="002452AB">
        <w:rPr>
          <w:noProof w:val="0"/>
        </w:rPr>
        <w:t>-</w:t>
      </w:r>
      <w:r w:rsidR="007D194F" w:rsidRPr="00652D40">
        <w:rPr>
          <w:noProof w:val="0"/>
        </w:rPr>
        <w:t>DSS</w:t>
      </w:r>
      <w:r w:rsidRPr="00652D40">
        <w:rPr>
          <w:noProof w:val="0"/>
        </w:rPr>
        <w:t>)</w:t>
      </w:r>
    </w:p>
    <w:p w14:paraId="678BE564" w14:textId="6B65E14D" w:rsidR="00A85861" w:rsidRPr="00DF33DF" w:rsidRDefault="00410D6B" w:rsidP="00B92EA1">
      <w:pPr>
        <w:pStyle w:val="AuthorInstructions"/>
        <w:rPr>
          <w:sz w:val="18"/>
          <w:szCs w:val="18"/>
        </w:rPr>
      </w:pPr>
      <w:r w:rsidRPr="00DF33DF">
        <w:rPr>
          <w:sz w:val="18"/>
          <w:szCs w:val="18"/>
          <w:highlight w:val="lightGray"/>
        </w:rPr>
        <w:t xml:space="preserve">&lt;Provide an end-user friendly overview of what the </w:t>
      </w:r>
      <w:r w:rsidR="00814F76" w:rsidRPr="00DF33DF">
        <w:rPr>
          <w:sz w:val="18"/>
          <w:szCs w:val="18"/>
          <w:highlight w:val="lightGray"/>
        </w:rPr>
        <w:t>p</w:t>
      </w:r>
      <w:r w:rsidRPr="00DF33DF">
        <w:rPr>
          <w:sz w:val="18"/>
          <w:szCs w:val="18"/>
          <w:highlight w:val="lightGray"/>
        </w:rPr>
        <w:t>rofile does for them</w:t>
      </w:r>
      <w:r w:rsidR="00F0665F" w:rsidRPr="00DF33DF">
        <w:rPr>
          <w:sz w:val="18"/>
          <w:szCs w:val="18"/>
          <w:highlight w:val="lightGray"/>
        </w:rPr>
        <w:t>.</w:t>
      </w:r>
      <w:r w:rsidR="00DC150D" w:rsidRPr="00DF33DF">
        <w:rPr>
          <w:sz w:val="18"/>
          <w:szCs w:val="18"/>
          <w:highlight w:val="lightGray"/>
        </w:rPr>
        <w:t xml:space="preserve"> </w:t>
      </w:r>
      <w:r w:rsidRPr="00DF33DF">
        <w:rPr>
          <w:sz w:val="18"/>
          <w:szCs w:val="18"/>
          <w:highlight w:val="lightGray"/>
        </w:rPr>
        <w:t xml:space="preserve">Keep it brief (a paragraph or two, up to a page). If extensive detail is needed, it should be included in </w:t>
      </w:r>
      <w:r w:rsidR="00814F76" w:rsidRPr="00DF33DF">
        <w:rPr>
          <w:sz w:val="18"/>
          <w:szCs w:val="18"/>
          <w:highlight w:val="lightGray"/>
        </w:rPr>
        <w:t>S</w:t>
      </w:r>
      <w:r w:rsidRPr="00DF33DF">
        <w:rPr>
          <w:sz w:val="18"/>
          <w:szCs w:val="18"/>
          <w:highlight w:val="lightGray"/>
        </w:rPr>
        <w:t>ection X.4</w:t>
      </w:r>
      <w:r w:rsidR="00F82F74" w:rsidRPr="00DF33DF">
        <w:rPr>
          <w:sz w:val="18"/>
          <w:szCs w:val="18"/>
          <w:highlight w:val="lightGray"/>
        </w:rPr>
        <w:t>- Use Cases</w:t>
      </w:r>
      <w:r w:rsidRPr="00DF33DF">
        <w:rPr>
          <w:sz w:val="18"/>
          <w:szCs w:val="18"/>
          <w:highlight w:val="lightGray"/>
        </w:rPr>
        <w:t>.&gt;</w:t>
      </w:r>
    </w:p>
    <w:p w14:paraId="10ADF9D8" w14:textId="1A0FBD1D" w:rsidR="00AB7726" w:rsidRDefault="00DF33DF" w:rsidP="00DF33DF">
      <w:r w:rsidRPr="00DF33DF">
        <w:t xml:space="preserve">CDA </w:t>
      </w:r>
      <w:r w:rsidR="00631453">
        <w:t>Document</w:t>
      </w:r>
      <w:r w:rsidR="00631453" w:rsidRPr="00DF33DF">
        <w:t xml:space="preserve"> </w:t>
      </w:r>
      <w:r w:rsidRPr="00DF33DF">
        <w:t xml:space="preserve">Summary Section is a content profile that defines means of providing a concise summary </w:t>
      </w:r>
      <w:r w:rsidR="007D194F">
        <w:t>about a document or summary of</w:t>
      </w:r>
      <w:r w:rsidRPr="00DF33DF">
        <w:t xml:space="preserve"> content in a </w:t>
      </w:r>
      <w:r w:rsidR="00AB7726">
        <w:t xml:space="preserve">CDA </w:t>
      </w:r>
      <w:r w:rsidRPr="00DF33DF">
        <w:t>document based on user expectations.</w:t>
      </w:r>
      <w:r w:rsidRPr="00DF33DF">
        <w:rPr>
          <w:i/>
        </w:rPr>
        <w:t xml:space="preserve"> </w:t>
      </w:r>
      <w:r w:rsidRPr="00DF33DF">
        <w:t xml:space="preserve">Depending on use case, a </w:t>
      </w:r>
      <w:r w:rsidR="007D194F">
        <w:t xml:space="preserve">Document </w:t>
      </w:r>
      <w:r w:rsidRPr="00DF33DF">
        <w:t xml:space="preserve">Summary Section can be added to a </w:t>
      </w:r>
      <w:r w:rsidR="00AB7726">
        <w:t xml:space="preserve">CDA </w:t>
      </w:r>
      <w:r w:rsidRPr="00DF33DF">
        <w:t>document</w:t>
      </w:r>
      <w:r w:rsidR="00AB7726">
        <w:t xml:space="preserve"> </w:t>
      </w:r>
      <w:r w:rsidR="00111E30">
        <w:t>if</w:t>
      </w:r>
      <w:r w:rsidR="00AB7726">
        <w:t xml:space="preserve"> the document template is open.</w:t>
      </w:r>
    </w:p>
    <w:p w14:paraId="180882B7" w14:textId="2B882FA5" w:rsidR="00AB7726" w:rsidRDefault="00AB7726" w:rsidP="00DF33DF">
      <w:r>
        <w:t>A Document Summary Section can be constructed by:</w:t>
      </w:r>
    </w:p>
    <w:p w14:paraId="2C7A6625" w14:textId="32ACDB77" w:rsidR="00AB7726" w:rsidRDefault="00111E30" w:rsidP="00111E30">
      <w:pPr>
        <w:pStyle w:val="ListParagraph"/>
        <w:numPr>
          <w:ilvl w:val="0"/>
          <w:numId w:val="21"/>
        </w:numPr>
      </w:pPr>
      <w:r>
        <w:t>D</w:t>
      </w:r>
      <w:r w:rsidR="00AB7726">
        <w:t xml:space="preserve">ynamically </w:t>
      </w:r>
      <w:r>
        <w:t xml:space="preserve">populating the section with data found in existing </w:t>
      </w:r>
      <w:r w:rsidR="00AB7726" w:rsidRPr="00DF33DF">
        <w:t>section</w:t>
      </w:r>
      <w:r>
        <w:t>(</w:t>
      </w:r>
      <w:r w:rsidR="00AB7726" w:rsidRPr="00DF33DF">
        <w:t>s</w:t>
      </w:r>
      <w:r>
        <w:t xml:space="preserve">) in the document. The data is used to </w:t>
      </w:r>
      <w:r w:rsidR="00AB7726">
        <w:t>create a composite, single s</w:t>
      </w:r>
      <w:r w:rsidR="00AB7726" w:rsidRPr="00DF33DF">
        <w:t>ummary section</w:t>
      </w:r>
      <w:r>
        <w:t xml:space="preserve"> that summarizes</w:t>
      </w:r>
      <w:r w:rsidRPr="00DF33DF">
        <w:t xml:space="preserve"> pertinent information</w:t>
      </w:r>
      <w:r>
        <w:t>. The data that goes in the Summary Section can be user defined or can be based on specified use cases in this profile</w:t>
      </w:r>
      <w:r w:rsidR="00AB7726" w:rsidRPr="00DF33DF">
        <w:t xml:space="preserve">. </w:t>
      </w:r>
    </w:p>
    <w:p w14:paraId="690019D3" w14:textId="6DDD58D9" w:rsidR="00AB7726" w:rsidRDefault="008D07BA" w:rsidP="00AB7726">
      <w:pPr>
        <w:pStyle w:val="ListParagraph"/>
        <w:numPr>
          <w:ilvl w:val="0"/>
          <w:numId w:val="21"/>
        </w:numPr>
      </w:pPr>
      <w:r>
        <w:t xml:space="preserve">Use of a </w:t>
      </w:r>
      <w:r w:rsidR="00111E30">
        <w:t>pre-</w:t>
      </w:r>
      <w:r w:rsidR="00AB7726">
        <w:t>defined section template</w:t>
      </w:r>
      <w:r w:rsidR="00111E30">
        <w:t xml:space="preserve"> such as the Notes Section or the Care Team Section, etc</w:t>
      </w:r>
      <w:r w:rsidR="00AB7726">
        <w:t xml:space="preserve">. </w:t>
      </w:r>
    </w:p>
    <w:p w14:paraId="586424E2" w14:textId="026DD7F4" w:rsidR="00DF33DF" w:rsidRPr="00DF33DF" w:rsidRDefault="0065754A" w:rsidP="00DF33DF">
      <w:r>
        <w:t>The Summary S</w:t>
      </w:r>
      <w:r w:rsidR="00111E30">
        <w:t xml:space="preserve">ection can be rendered </w:t>
      </w:r>
      <w:r>
        <w:t xml:space="preserve">for viewing. </w:t>
      </w:r>
      <w:r w:rsidR="008D07BA">
        <w:t>It can also be imported w</w:t>
      </w:r>
      <w:r>
        <w:t xml:space="preserve">hen possible (i.e. contains discrete entries) by the user if desired. </w:t>
      </w:r>
    </w:p>
    <w:p w14:paraId="09AA4275" w14:textId="30D8A305" w:rsidR="00A85861" w:rsidRPr="00D26514" w:rsidRDefault="00CF283F" w:rsidP="00D91815">
      <w:pPr>
        <w:pStyle w:val="Heading2"/>
        <w:numPr>
          <w:ilvl w:val="0"/>
          <w:numId w:val="0"/>
        </w:numPr>
        <w:rPr>
          <w:noProof w:val="0"/>
        </w:rPr>
      </w:pPr>
      <w:bookmarkStart w:id="66" w:name="_Toc345074651"/>
      <w:bookmarkStart w:id="67" w:name="_Toc500238751"/>
      <w:r w:rsidRPr="00D26514">
        <w:rPr>
          <w:noProof w:val="0"/>
        </w:rPr>
        <w:t xml:space="preserve">X.1 </w:t>
      </w:r>
      <w:bookmarkStart w:id="68" w:name="_Toc473170359"/>
      <w:bookmarkStart w:id="69" w:name="_Toc504625756"/>
      <w:bookmarkStart w:id="70" w:name="_Toc530206509"/>
      <w:bookmarkStart w:id="71" w:name="_Toc1388429"/>
      <w:bookmarkStart w:id="72" w:name="_Toc1388583"/>
      <w:bookmarkStart w:id="73" w:name="_Toc1456610"/>
      <w:bookmarkStart w:id="74" w:name="_Toc37034635"/>
      <w:bookmarkStart w:id="75" w:name="_Toc38846113"/>
      <w:bookmarkEnd w:id="56"/>
      <w:bookmarkEnd w:id="57"/>
      <w:bookmarkEnd w:id="58"/>
      <w:bookmarkEnd w:id="59"/>
      <w:bookmarkEnd w:id="60"/>
      <w:bookmarkEnd w:id="61"/>
      <w:bookmarkEnd w:id="62"/>
      <w:bookmarkEnd w:id="63"/>
      <w:bookmarkEnd w:id="66"/>
      <w:bookmarkEnd w:id="67"/>
      <w:r w:rsidR="002452AB">
        <w:rPr>
          <w:noProof w:val="0"/>
        </w:rPr>
        <w:t>CDA-DSS</w:t>
      </w:r>
      <w:r w:rsidR="0065754A">
        <w:rPr>
          <w:noProof w:val="0"/>
        </w:rPr>
        <w:t xml:space="preserve"> </w:t>
      </w:r>
      <w:r w:rsidR="0065754A" w:rsidRPr="004B2477">
        <w:rPr>
          <w:noProof w:val="0"/>
        </w:rPr>
        <w:t>Actors, Transactions, and Content Modules</w:t>
      </w:r>
    </w:p>
    <w:p w14:paraId="4CB58D83" w14:textId="77777777" w:rsidR="0065754A" w:rsidRPr="004B2477" w:rsidRDefault="0065754A" w:rsidP="0065754A">
      <w:pPr>
        <w:pStyle w:val="BodyText"/>
      </w:pPr>
      <w:r w:rsidRPr="004B2477">
        <w:t xml:space="preserve">This section defines the actors, transactions, and/or content modules in this profile. General definitions of actors are given in the Technical Frameworks General Introduction Appendix A at </w:t>
      </w:r>
      <w:hyperlink r:id="rId22" w:history="1">
        <w:r w:rsidRPr="004B2477">
          <w:rPr>
            <w:rStyle w:val="Hyperlink"/>
          </w:rPr>
          <w:t>http://www.ihe.net/Technical_Frameworks</w:t>
        </w:r>
      </w:hyperlink>
      <w:r w:rsidRPr="004B2477">
        <w:rPr>
          <w:rStyle w:val="Hyperlink"/>
        </w:rPr>
        <w:t xml:space="preserve"> </w:t>
      </w:r>
      <w:r w:rsidRPr="004B2477">
        <w:t>.</w:t>
      </w:r>
    </w:p>
    <w:p w14:paraId="7253B529" w14:textId="4F4558D7" w:rsidR="0065754A" w:rsidRPr="004B2477" w:rsidRDefault="0065754A" w:rsidP="0065754A">
      <w:pPr>
        <w:pStyle w:val="BodyText"/>
      </w:pPr>
      <w:r w:rsidRPr="004B2477">
        <w:t>Figure X.1-1 shows the actor</w:t>
      </w:r>
      <w:r>
        <w:t>s involved in the Summary Section</w:t>
      </w:r>
      <w:r w:rsidRPr="004B2477">
        <w:t xml:space="preserve"> Integration Profile and the relevant transactions between them. </w:t>
      </w:r>
    </w:p>
    <w:bookmarkEnd w:id="68"/>
    <w:bookmarkEnd w:id="69"/>
    <w:bookmarkEnd w:id="70"/>
    <w:bookmarkEnd w:id="71"/>
    <w:bookmarkEnd w:id="72"/>
    <w:bookmarkEnd w:id="73"/>
    <w:bookmarkEnd w:id="74"/>
    <w:bookmarkEnd w:id="75"/>
    <w:p w14:paraId="250AE5D1" w14:textId="2D567FE5" w:rsidR="00DD20D7" w:rsidRPr="00D26514" w:rsidRDefault="00DD20D7" w:rsidP="00EA3BCB">
      <w:pPr>
        <w:pStyle w:val="BodyText"/>
        <w:jc w:val="center"/>
      </w:pPr>
      <w:r w:rsidRPr="00D26514">
        <w:rPr>
          <w:noProof/>
        </w:rPr>
        <mc:AlternateContent>
          <mc:Choice Requires="wpc">
            <w:drawing>
              <wp:inline distT="0" distB="0" distL="0" distR="0" wp14:anchorId="6A753F58" wp14:editId="42564251">
                <wp:extent cx="4419600" cy="1267460"/>
                <wp:effectExtent l="0" t="0" r="0" b="0"/>
                <wp:docPr id="51" name="Canvas 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86" name="Picture 86" descr="Antepartum Record Actor Diagram"/>
                          <pic:cNvPicPr/>
                        </pic:nvPicPr>
                        <pic:blipFill>
                          <a:blip r:embed="rId23">
                            <a:extLst>
                              <a:ext uri="{28A0092B-C50C-407E-A947-70E740481C1C}">
                                <a14:useLocalDpi xmlns:a14="http://schemas.microsoft.com/office/drawing/2010/main" val="0"/>
                              </a:ext>
                            </a:extLst>
                          </a:blip>
                          <a:srcRect/>
                          <a:stretch>
                            <a:fillRect/>
                          </a:stretch>
                        </pic:blipFill>
                        <pic:spPr bwMode="auto">
                          <a:xfrm>
                            <a:off x="0" y="194265"/>
                            <a:ext cx="3742350" cy="904875"/>
                          </a:xfrm>
                          <a:prstGeom prst="rect">
                            <a:avLst/>
                          </a:prstGeom>
                          <a:noFill/>
                          <a:ln>
                            <a:noFill/>
                          </a:ln>
                        </pic:spPr>
                      </pic:pic>
                    </wpc:wpc>
                  </a:graphicData>
                </a:graphic>
              </wp:inline>
            </w:drawing>
          </mc:Choice>
          <mc:Fallback>
            <w:pict>
              <v:group w14:anchorId="2A64B085" id="Canvas 51" o:spid="_x0000_s1026" editas="canvas" style="width:348pt;height:99.8pt;mso-position-horizontal-relative:char;mso-position-vertical-relative:line" coordsize="44196,12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">
                <v:shape id="_x0000_s1027" type="#_x0000_t75" style="position:absolute;width:44196;height:12674;visibility:visible;mso-wrap-style:square">
                  <v:fill o:detectmouseclick="t"/>
                  <v:path o:connecttype="none"/>
                </v:shape>
                <v:shape id="Picture 86" o:spid="_x0000_s1028" type="#_x0000_t75" alt="Antepartum Record Actor Diagram" style="position:absolute;top:1942;width:37423;height:90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STfLCAAAA2wAAAA8AAABkcnMvZG93bnJldi54bWxEj0+LwjAUxO8LfofwBC+LpnpQqUYRoSBe&#10;Fv/dH82zqTYvJYm1++03Cwt7HGbmN8x629tGdORD7VjBdJKBIC6drrlScL0U4yWIEJE1No5JwTcF&#10;2G4GH2vMtXvzibpzrESCcMhRgYmxzaUMpSGLYeJa4uTdnbcYk/SV1B7fCW4bOcuyubRYc1ow2NLe&#10;UPk8v6yCsnsc/G1f307HL9f1z89iYR6FUqNhv1uBiNTH//Bf+6AVLOfw+yX9ALn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GEk3ywgAAANsAAAAPAAAAAAAAAAAAAAAAAJ8C&#10;AABkcnMvZG93bnJldi54bWxQSwUGAAAAAAQABAD3AAAAjgMAAAAA&#10;">
                  <v:imagedata r:id="rId36" o:title="Antepartum Record Actor Diagram"/>
                </v:shape>
                <w10:anchorlock/>
              </v:group>
            </w:pict>
          </mc:Fallback>
        </mc:AlternateContent>
      </w:r>
    </w:p>
    <w:p w14:paraId="5AA29D69" w14:textId="1ABD981A" w:rsidR="00DE7269" w:rsidRPr="00D26514" w:rsidRDefault="00DE7269" w:rsidP="00DE7269">
      <w:pPr>
        <w:pStyle w:val="FigureTitle"/>
      </w:pPr>
      <w:r w:rsidRPr="00D26514">
        <w:t>Figure X.1-</w:t>
      </w:r>
      <w:r w:rsidR="00160539" w:rsidRPr="00D26514">
        <w:t>1</w:t>
      </w:r>
      <w:r w:rsidR="00701B3A" w:rsidRPr="00D26514">
        <w:t>:</w:t>
      </w:r>
      <w:r w:rsidR="001718FC">
        <w:t xml:space="preserve"> </w:t>
      </w:r>
      <w:r w:rsidR="002452AB">
        <w:t>CDA-DSS</w:t>
      </w:r>
      <w:r w:rsidR="00652D40" w:rsidRPr="00652D40">
        <w:t xml:space="preserve"> </w:t>
      </w:r>
      <w:r w:rsidRPr="00D26514">
        <w:t>Actor Diagram</w:t>
      </w:r>
    </w:p>
    <w:p w14:paraId="7CCD59CD" w14:textId="263DB9E7" w:rsidR="006A6728" w:rsidRDefault="006A6728" w:rsidP="0069533E">
      <w:pPr>
        <w:pStyle w:val="BodyText"/>
      </w:pPr>
      <w:r>
        <w:lastRenderedPageBreak/>
        <w:t xml:space="preserve">The CDA-DSS </w:t>
      </w:r>
      <w:r w:rsidRPr="00A97446">
        <w:t>Profile introduces actor options for Content Creator and Content Consumer. These options are used in addition to the Content Creator and Content Consumer Options defined by other Patient Care Coordination profiles.</w:t>
      </w:r>
    </w:p>
    <w:p w14:paraId="0BFEF3CE" w14:textId="6D3747E0" w:rsidR="0069533E" w:rsidRPr="004B2477" w:rsidRDefault="0069533E" w:rsidP="0069533E">
      <w:pPr>
        <w:pStyle w:val="BodyText"/>
      </w:pPr>
      <w:r w:rsidRPr="004B2477">
        <w:t>Table X.1-1 lists the transactions for each actor directl</w:t>
      </w:r>
      <w:r w:rsidR="0065754A">
        <w:t>y involved in the Summary Section</w:t>
      </w:r>
      <w:r w:rsidRPr="004B2477">
        <w:t xml:space="preserve"> Profile. </w:t>
      </w:r>
      <w:proofErr w:type="gramStart"/>
      <w:r w:rsidRPr="004B2477">
        <w:t>In order to</w:t>
      </w:r>
      <w:proofErr w:type="gramEnd"/>
      <w:r w:rsidRPr="004B2477">
        <w:t xml:space="preserve"> claim support of this Integration Profile, an implementation must perform the required transactions (labeled “R”). Transactions labeled “O” are optional. A complete list of options defined by this Profile and that implementations may choose to support is listed in Volume 1, Section X.2.</w:t>
      </w:r>
    </w:p>
    <w:p w14:paraId="78ECE5F1" w14:textId="26D42D8D" w:rsidR="0065754A" w:rsidRPr="004B2477" w:rsidRDefault="0065754A" w:rsidP="0065754A">
      <w:pPr>
        <w:pStyle w:val="TableTitle"/>
      </w:pPr>
      <w:r w:rsidRPr="004B2477">
        <w:t xml:space="preserve">Table X.1-1: </w:t>
      </w:r>
      <w:r>
        <w:t>Summary Section</w:t>
      </w:r>
      <w:r w:rsidRPr="004B2477">
        <w:t xml:space="preserve">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529"/>
        <w:gridCol w:w="2700"/>
        <w:gridCol w:w="1530"/>
        <w:gridCol w:w="1719"/>
      </w:tblGrid>
      <w:tr w:rsidR="0065754A" w:rsidRPr="004B2477" w14:paraId="02E2A06B" w14:textId="77777777" w:rsidTr="008F2A87">
        <w:trPr>
          <w:cantSplit/>
          <w:jc w:val="center"/>
        </w:trPr>
        <w:tc>
          <w:tcPr>
            <w:tcW w:w="2529" w:type="dxa"/>
            <w:tcBorders>
              <w:top w:val="single" w:sz="4" w:space="0" w:color="auto"/>
              <w:left w:val="single" w:sz="4" w:space="0" w:color="auto"/>
              <w:bottom w:val="single" w:sz="4" w:space="0" w:color="auto"/>
              <w:right w:val="single" w:sz="4" w:space="0" w:color="auto"/>
            </w:tcBorders>
            <w:shd w:val="pct15" w:color="auto" w:fill="FFFFFF"/>
          </w:tcPr>
          <w:p w14:paraId="794827C8" w14:textId="77777777" w:rsidR="0065754A" w:rsidRPr="004B2477" w:rsidRDefault="0065754A" w:rsidP="008F2A87">
            <w:pPr>
              <w:pStyle w:val="TableEntryHeader"/>
              <w:keepNext/>
              <w:keepLines/>
            </w:pPr>
            <w:r w:rsidRPr="004B2477">
              <w:t>Actors</w:t>
            </w:r>
          </w:p>
        </w:tc>
        <w:tc>
          <w:tcPr>
            <w:tcW w:w="2700" w:type="dxa"/>
            <w:tcBorders>
              <w:top w:val="single" w:sz="4" w:space="0" w:color="auto"/>
              <w:left w:val="nil"/>
              <w:bottom w:val="single" w:sz="4" w:space="0" w:color="auto"/>
              <w:right w:val="single" w:sz="4" w:space="0" w:color="auto"/>
            </w:tcBorders>
            <w:shd w:val="pct15" w:color="auto" w:fill="FFFFFF"/>
          </w:tcPr>
          <w:p w14:paraId="602B28E1" w14:textId="77777777" w:rsidR="0065754A" w:rsidRPr="004B2477" w:rsidRDefault="0065754A" w:rsidP="008F2A87">
            <w:pPr>
              <w:pStyle w:val="TableEntryHeader"/>
              <w:keepNext/>
              <w:keepLines/>
            </w:pPr>
            <w:r w:rsidRPr="004B2477">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72CC1813" w14:textId="77777777" w:rsidR="0065754A" w:rsidRPr="004B2477" w:rsidRDefault="0065754A" w:rsidP="008F2A87">
            <w:pPr>
              <w:pStyle w:val="TableEntryHeader"/>
              <w:keepNext/>
              <w:keepLines/>
            </w:pPr>
            <w:r w:rsidRPr="004B2477">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1AC49707" w14:textId="77777777" w:rsidR="0065754A" w:rsidRPr="004B2477" w:rsidRDefault="0065754A" w:rsidP="008F2A87">
            <w:pPr>
              <w:pStyle w:val="TableEntryHeader"/>
              <w:keepNext/>
              <w:keepLines/>
            </w:pPr>
            <w:r w:rsidRPr="004B2477">
              <w:t>Section in TF</w:t>
            </w:r>
          </w:p>
        </w:tc>
      </w:tr>
      <w:tr w:rsidR="0065754A" w:rsidRPr="004B2477" w14:paraId="1DDA584B" w14:textId="77777777" w:rsidTr="008F2A87">
        <w:trPr>
          <w:cantSplit/>
          <w:jc w:val="center"/>
        </w:trPr>
        <w:tc>
          <w:tcPr>
            <w:tcW w:w="2529" w:type="dxa"/>
          </w:tcPr>
          <w:p w14:paraId="6382EBA5" w14:textId="77777777" w:rsidR="0065754A" w:rsidRPr="004B2477" w:rsidRDefault="0065754A" w:rsidP="008F2A87">
            <w:pPr>
              <w:pStyle w:val="TableEntry"/>
              <w:keepNext/>
              <w:keepLines/>
            </w:pPr>
            <w:r w:rsidRPr="004B2477">
              <w:t>Content Creator</w:t>
            </w:r>
          </w:p>
        </w:tc>
        <w:tc>
          <w:tcPr>
            <w:tcW w:w="2700" w:type="dxa"/>
          </w:tcPr>
          <w:p w14:paraId="3096F255" w14:textId="77777777" w:rsidR="0065754A" w:rsidRPr="004B2477" w:rsidRDefault="0065754A" w:rsidP="008F2A87">
            <w:pPr>
              <w:pStyle w:val="TableEntry"/>
              <w:keepNext/>
              <w:keepLines/>
            </w:pPr>
            <w:r w:rsidRPr="004B2477">
              <w:t>Share Content [PCC-1]</w:t>
            </w:r>
          </w:p>
        </w:tc>
        <w:tc>
          <w:tcPr>
            <w:tcW w:w="1530" w:type="dxa"/>
          </w:tcPr>
          <w:p w14:paraId="29DB751B" w14:textId="77777777" w:rsidR="0065754A" w:rsidRPr="004B2477" w:rsidRDefault="0065754A" w:rsidP="008F2A87">
            <w:pPr>
              <w:pStyle w:val="TableEntry"/>
            </w:pPr>
            <w:r w:rsidRPr="004B2477">
              <w:t>R</w:t>
            </w:r>
          </w:p>
        </w:tc>
        <w:tc>
          <w:tcPr>
            <w:tcW w:w="1719" w:type="dxa"/>
          </w:tcPr>
          <w:p w14:paraId="6328588F" w14:textId="77777777" w:rsidR="0065754A" w:rsidRPr="004B2477" w:rsidRDefault="0065754A" w:rsidP="008F2A87">
            <w:pPr>
              <w:pStyle w:val="TableEntry"/>
              <w:keepNext/>
              <w:keepLines/>
            </w:pPr>
            <w:r w:rsidRPr="004B2477">
              <w:t>PCC TF-2:3.1</w:t>
            </w:r>
          </w:p>
        </w:tc>
      </w:tr>
      <w:tr w:rsidR="0065754A" w:rsidRPr="004B2477" w14:paraId="672CD16B" w14:textId="77777777" w:rsidTr="008F2A87">
        <w:trPr>
          <w:cantSplit/>
          <w:jc w:val="center"/>
        </w:trPr>
        <w:tc>
          <w:tcPr>
            <w:tcW w:w="2529" w:type="dxa"/>
          </w:tcPr>
          <w:p w14:paraId="5C79EFC4" w14:textId="77777777" w:rsidR="0065754A" w:rsidRPr="004B2477" w:rsidRDefault="0065754A" w:rsidP="008F2A87">
            <w:pPr>
              <w:pStyle w:val="TableEntry"/>
              <w:keepNext/>
              <w:keepLines/>
            </w:pPr>
            <w:r w:rsidRPr="004B2477">
              <w:t>Content Consumer</w:t>
            </w:r>
          </w:p>
        </w:tc>
        <w:tc>
          <w:tcPr>
            <w:tcW w:w="2700" w:type="dxa"/>
          </w:tcPr>
          <w:p w14:paraId="4CF006B9" w14:textId="77777777" w:rsidR="0065754A" w:rsidRPr="004B2477" w:rsidRDefault="0065754A" w:rsidP="008F2A87">
            <w:pPr>
              <w:pStyle w:val="TableEntry"/>
              <w:keepNext/>
              <w:keepLines/>
            </w:pPr>
            <w:r w:rsidRPr="004B2477">
              <w:t>Share Content [PCC-1]</w:t>
            </w:r>
          </w:p>
        </w:tc>
        <w:tc>
          <w:tcPr>
            <w:tcW w:w="1530" w:type="dxa"/>
          </w:tcPr>
          <w:p w14:paraId="2F3EBCDA" w14:textId="77777777" w:rsidR="0065754A" w:rsidRPr="004B2477" w:rsidRDefault="0065754A" w:rsidP="008F2A87">
            <w:pPr>
              <w:pStyle w:val="TableEntry"/>
            </w:pPr>
            <w:r w:rsidRPr="004B2477">
              <w:t>R</w:t>
            </w:r>
          </w:p>
        </w:tc>
        <w:tc>
          <w:tcPr>
            <w:tcW w:w="1719" w:type="dxa"/>
          </w:tcPr>
          <w:p w14:paraId="14DFC247" w14:textId="77777777" w:rsidR="0065754A" w:rsidRPr="004B2477" w:rsidRDefault="0065754A" w:rsidP="008F2A87">
            <w:pPr>
              <w:pStyle w:val="TableEntry"/>
              <w:keepNext/>
              <w:keepLines/>
            </w:pPr>
            <w:r w:rsidRPr="004B2477">
              <w:t>PCC TF-2:3.1</w:t>
            </w:r>
          </w:p>
        </w:tc>
      </w:tr>
    </w:tbl>
    <w:p w14:paraId="5A053DD2" w14:textId="77777777" w:rsidR="0069533E" w:rsidRDefault="0069533E" w:rsidP="000D2487">
      <w:pPr>
        <w:pStyle w:val="BodyText"/>
      </w:pPr>
    </w:p>
    <w:p w14:paraId="0E00F2F2" w14:textId="6972F43E" w:rsidR="000D2487" w:rsidRPr="00631453" w:rsidRDefault="000D2487" w:rsidP="000D2487">
      <w:pPr>
        <w:pStyle w:val="BodyText"/>
      </w:pPr>
      <w:r w:rsidRPr="00631453">
        <w:t>Table X.1-</w:t>
      </w:r>
      <w:r w:rsidR="0069533E" w:rsidRPr="00631453">
        <w:t>2</w:t>
      </w:r>
      <w:r w:rsidRPr="00631453">
        <w:t xml:space="preserve"> lists the content module</w:t>
      </w:r>
      <w:r w:rsidR="00AF472E" w:rsidRPr="00631453">
        <w:t>(s) defined</w:t>
      </w:r>
      <w:r w:rsidR="00631453" w:rsidRPr="00631453">
        <w:t xml:space="preserve"> in the </w:t>
      </w:r>
      <w:r w:rsidR="002452AB">
        <w:t>CDA-DSS</w:t>
      </w:r>
      <w:r w:rsidRPr="00631453">
        <w:t xml:space="preserve"> Profile. </w:t>
      </w:r>
      <w:r w:rsidR="00F8495F" w:rsidRPr="00631453">
        <w:t>To claim support</w:t>
      </w:r>
      <w:r w:rsidR="00AF472E" w:rsidRPr="00631453">
        <w:t xml:space="preserve"> </w:t>
      </w:r>
      <w:r w:rsidR="00F8495F" w:rsidRPr="00631453">
        <w:t>with th</w:t>
      </w:r>
      <w:r w:rsidR="00AF472E" w:rsidRPr="00631453">
        <w:t xml:space="preserve">is profile, </w:t>
      </w:r>
      <w:r w:rsidRPr="00631453">
        <w:t xml:space="preserve">an actor </w:t>
      </w:r>
      <w:r w:rsidR="00F8495F" w:rsidRPr="00631453">
        <w:t xml:space="preserve">shall support </w:t>
      </w:r>
      <w:r w:rsidR="00AF472E" w:rsidRPr="00631453">
        <w:t xml:space="preserve">all required content modules (labeled “R”) and may </w:t>
      </w:r>
      <w:r w:rsidR="00F8495F" w:rsidRPr="00631453">
        <w:t xml:space="preserve">support </w:t>
      </w:r>
      <w:r w:rsidR="00AF472E" w:rsidRPr="00631453">
        <w:t>optional content module</w:t>
      </w:r>
      <w:r w:rsidR="00F8495F" w:rsidRPr="00631453">
        <w:t>s</w:t>
      </w:r>
      <w:r w:rsidRPr="00631453">
        <w:t xml:space="preserve"> (labeled “O”)</w:t>
      </w:r>
      <w:r w:rsidR="00887E40" w:rsidRPr="00631453">
        <w:t xml:space="preserve">. </w:t>
      </w:r>
    </w:p>
    <w:p w14:paraId="5574E5BC" w14:textId="77777777" w:rsidR="009C10D5" w:rsidRPr="00046A15" w:rsidRDefault="009C10D5" w:rsidP="00597DB2">
      <w:pPr>
        <w:pStyle w:val="AuthorInstructions"/>
        <w:rPr>
          <w:sz w:val="18"/>
          <w:szCs w:val="18"/>
          <w:highlight w:val="lightGray"/>
        </w:rPr>
      </w:pPr>
      <w:bookmarkStart w:id="76" w:name="OLE_LINK26"/>
      <w:bookmarkStart w:id="77" w:name="OLE_LINK29"/>
      <w:r w:rsidRPr="00046A15">
        <w:rPr>
          <w:sz w:val="18"/>
          <w:szCs w:val="18"/>
          <w:highlight w:val="lightGray"/>
        </w:rPr>
        <w:t xml:space="preserve">&lt;Note that this table number </w:t>
      </w:r>
      <w:proofErr w:type="gramStart"/>
      <w:r w:rsidRPr="00046A15">
        <w:rPr>
          <w:sz w:val="18"/>
          <w:szCs w:val="18"/>
          <w:highlight w:val="lightGray"/>
        </w:rPr>
        <w:t>has to</w:t>
      </w:r>
      <w:proofErr w:type="gramEnd"/>
      <w:r w:rsidRPr="00046A15">
        <w:rPr>
          <w:sz w:val="18"/>
          <w:szCs w:val="18"/>
          <w:highlight w:val="lightGray"/>
        </w:rPr>
        <w:t xml:space="preserve"> change if this profile describes both transactions and content modules (or there will be two tables entitled X.1</w:t>
      </w:r>
      <w:r w:rsidR="001F6755" w:rsidRPr="00046A15">
        <w:rPr>
          <w:sz w:val="18"/>
          <w:szCs w:val="18"/>
          <w:highlight w:val="lightGray"/>
        </w:rPr>
        <w:t>-1</w:t>
      </w:r>
      <w:r w:rsidRPr="00046A15">
        <w:rPr>
          <w:sz w:val="18"/>
          <w:szCs w:val="18"/>
          <w:highlight w:val="lightGray"/>
        </w:rPr>
        <w:t>).&gt;</w:t>
      </w:r>
    </w:p>
    <w:bookmarkEnd w:id="76"/>
    <w:bookmarkEnd w:id="77"/>
    <w:p w14:paraId="009E4381" w14:textId="77777777" w:rsidR="009C10D5" w:rsidRPr="00046A15" w:rsidRDefault="00AF472E" w:rsidP="00597DB2">
      <w:pPr>
        <w:pStyle w:val="AuthorInstructions"/>
        <w:rPr>
          <w:sz w:val="18"/>
          <w:szCs w:val="18"/>
          <w:highlight w:val="lightGray"/>
        </w:rPr>
      </w:pPr>
      <w:r w:rsidRPr="00046A15">
        <w:rPr>
          <w:sz w:val="18"/>
          <w:szCs w:val="18"/>
          <w:highlight w:val="lightGray"/>
        </w:rPr>
        <w:t>&lt;Note that the abbreviation in the column “</w:t>
      </w:r>
      <w:r w:rsidR="00472402" w:rsidRPr="00046A15">
        <w:rPr>
          <w:sz w:val="18"/>
          <w:szCs w:val="18"/>
          <w:highlight w:val="lightGray"/>
        </w:rPr>
        <w:t>Reference</w:t>
      </w:r>
      <w:r w:rsidR="006514EA" w:rsidRPr="00046A15">
        <w:rPr>
          <w:sz w:val="18"/>
          <w:szCs w:val="18"/>
          <w:highlight w:val="lightGray"/>
        </w:rPr>
        <w:t>” the</w:t>
      </w:r>
      <w:r w:rsidRPr="00046A15">
        <w:rPr>
          <w:sz w:val="18"/>
          <w:szCs w:val="18"/>
          <w:highlight w:val="lightGray"/>
        </w:rPr>
        <w:t xml:space="preserve"> letter “D” will be incremented for every content module document defined in this profile</w:t>
      </w:r>
      <w:r w:rsidR="00E7532D" w:rsidRPr="00046A15">
        <w:rPr>
          <w:sz w:val="18"/>
          <w:szCs w:val="18"/>
          <w:highlight w:val="lightGray"/>
        </w:rPr>
        <w:t xml:space="preserve"> (e.g.,</w:t>
      </w:r>
      <w:r w:rsidR="001F6755" w:rsidRPr="00046A15">
        <w:rPr>
          <w:sz w:val="18"/>
          <w:szCs w:val="18"/>
          <w:highlight w:val="lightGray"/>
        </w:rPr>
        <w:t xml:space="preserve"> For example D1, D2</w:t>
      </w:r>
      <w:r w:rsidR="00E7532D" w:rsidRPr="00046A15">
        <w:rPr>
          <w:sz w:val="18"/>
          <w:szCs w:val="18"/>
          <w:highlight w:val="lightGray"/>
        </w:rPr>
        <w:t>).</w:t>
      </w:r>
      <w:r w:rsidRPr="00046A15">
        <w:rPr>
          <w:sz w:val="18"/>
          <w:szCs w:val="18"/>
          <w:highlight w:val="lightGray"/>
        </w:rPr>
        <w:t>&gt;</w:t>
      </w:r>
    </w:p>
    <w:p w14:paraId="5290560C" w14:textId="77777777" w:rsidR="00656A6B" w:rsidRPr="00046A15" w:rsidRDefault="00656A6B" w:rsidP="00597DB2">
      <w:pPr>
        <w:pStyle w:val="AuthorInstructions"/>
        <w:rPr>
          <w:sz w:val="18"/>
          <w:szCs w:val="18"/>
        </w:rPr>
      </w:pPr>
      <w:r w:rsidRPr="00046A15">
        <w:rPr>
          <w:sz w:val="18"/>
          <w:szCs w:val="18"/>
          <w:highlight w:val="lightGray"/>
        </w:rPr>
        <w:t>&lt;In general, one supplement template will only contain one required content module document, but the example here shows multiple with one optional, just for illustration purposes.&gt;</w:t>
      </w:r>
    </w:p>
    <w:p w14:paraId="4D7F6CFD" w14:textId="451ACDE7" w:rsidR="006C2D4D" w:rsidRPr="00D26514" w:rsidRDefault="006C2D4D" w:rsidP="00EA3BCB">
      <w:pPr>
        <w:pStyle w:val="TableTitle"/>
      </w:pPr>
      <w:r w:rsidRPr="00D26514">
        <w:t>Table X.1-</w:t>
      </w:r>
      <w:r w:rsidR="0026450C">
        <w:t>2</w:t>
      </w:r>
      <w:r w:rsidRPr="007B1A63">
        <w:rPr>
          <w:color w:val="FF0000"/>
        </w:rPr>
        <w:t xml:space="preserve"> </w:t>
      </w:r>
      <w:r w:rsidR="002452AB">
        <w:t>CDA-DSS</w:t>
      </w:r>
      <w:r w:rsidR="00652D40">
        <w:rPr>
          <w:color w:val="FF0000"/>
        </w:rPr>
        <w:t xml:space="preserve"> </w:t>
      </w:r>
      <w:r w:rsidRPr="00D26514">
        <w:t>– Actors and Content Modules</w:t>
      </w:r>
    </w:p>
    <w:tbl>
      <w:tblPr>
        <w:tblStyle w:val="TableGrid"/>
        <w:tblW w:w="0" w:type="auto"/>
        <w:tblLook w:val="04A0" w:firstRow="1" w:lastRow="0" w:firstColumn="1" w:lastColumn="0" w:noHBand="0" w:noVBand="1"/>
      </w:tblPr>
      <w:tblGrid>
        <w:gridCol w:w="1989"/>
        <w:gridCol w:w="3215"/>
        <w:gridCol w:w="2085"/>
        <w:gridCol w:w="2061"/>
      </w:tblGrid>
      <w:tr w:rsidR="006C2D4D" w:rsidRPr="00D26514" w14:paraId="340B6F7A" w14:textId="77777777" w:rsidTr="00436054">
        <w:trPr>
          <w:cantSplit/>
          <w:tblHeader/>
        </w:trPr>
        <w:tc>
          <w:tcPr>
            <w:tcW w:w="1989" w:type="dxa"/>
            <w:tcBorders>
              <w:bottom w:val="single" w:sz="4" w:space="0" w:color="auto"/>
            </w:tcBorders>
            <w:shd w:val="clear" w:color="auto" w:fill="D9D9D9" w:themeFill="background1" w:themeFillShade="D9"/>
          </w:tcPr>
          <w:p w14:paraId="7E42FCC9" w14:textId="11EE4B73" w:rsidR="006C2D4D" w:rsidRPr="00D26514" w:rsidRDefault="006C2D4D" w:rsidP="00EA3BCB">
            <w:pPr>
              <w:pStyle w:val="TableEntryHeader"/>
            </w:pPr>
            <w:r w:rsidRPr="00D26514">
              <w:t>Actors</w:t>
            </w:r>
          </w:p>
        </w:tc>
        <w:tc>
          <w:tcPr>
            <w:tcW w:w="3215" w:type="dxa"/>
            <w:shd w:val="clear" w:color="auto" w:fill="D9D9D9" w:themeFill="background1" w:themeFillShade="D9"/>
          </w:tcPr>
          <w:p w14:paraId="6AE8A0CE" w14:textId="0ECC51EB" w:rsidR="006C2D4D" w:rsidRPr="00D26514" w:rsidRDefault="006C2D4D" w:rsidP="00EA3BCB">
            <w:pPr>
              <w:pStyle w:val="TableEntryHeader"/>
            </w:pPr>
            <w:r w:rsidRPr="00D26514">
              <w:t>Content Modules</w:t>
            </w:r>
          </w:p>
        </w:tc>
        <w:tc>
          <w:tcPr>
            <w:tcW w:w="2085" w:type="dxa"/>
            <w:shd w:val="clear" w:color="auto" w:fill="D9D9D9" w:themeFill="background1" w:themeFillShade="D9"/>
          </w:tcPr>
          <w:p w14:paraId="796DED5A" w14:textId="6577BCA5" w:rsidR="006C2D4D" w:rsidRPr="00D26514" w:rsidRDefault="006C2D4D" w:rsidP="00EA3BCB">
            <w:pPr>
              <w:pStyle w:val="TableEntryHeader"/>
            </w:pPr>
            <w:r w:rsidRPr="00D26514">
              <w:t>Optionality</w:t>
            </w:r>
          </w:p>
        </w:tc>
        <w:tc>
          <w:tcPr>
            <w:tcW w:w="2061" w:type="dxa"/>
            <w:shd w:val="clear" w:color="auto" w:fill="D9D9D9" w:themeFill="background1" w:themeFillShade="D9"/>
          </w:tcPr>
          <w:p w14:paraId="093792E7" w14:textId="42471CB6" w:rsidR="006C2D4D" w:rsidRPr="00D26514" w:rsidRDefault="006C2D4D" w:rsidP="00EA3BCB">
            <w:pPr>
              <w:pStyle w:val="TableEntryHeader"/>
            </w:pPr>
            <w:r w:rsidRPr="00D26514">
              <w:t>Reference</w:t>
            </w:r>
          </w:p>
        </w:tc>
      </w:tr>
      <w:tr w:rsidR="005767CE" w:rsidRPr="00D26514" w14:paraId="71B1C86F" w14:textId="77777777" w:rsidTr="00436054">
        <w:trPr>
          <w:cantSplit/>
        </w:trPr>
        <w:tc>
          <w:tcPr>
            <w:tcW w:w="1989" w:type="dxa"/>
            <w:vMerge w:val="restart"/>
            <w:tcBorders>
              <w:top w:val="single" w:sz="4" w:space="0" w:color="auto"/>
              <w:left w:val="single" w:sz="4" w:space="0" w:color="auto"/>
              <w:right w:val="single" w:sz="4" w:space="0" w:color="auto"/>
            </w:tcBorders>
          </w:tcPr>
          <w:p w14:paraId="274FAA96" w14:textId="77777777" w:rsidR="005767CE" w:rsidRPr="00D26514" w:rsidRDefault="005767CE" w:rsidP="00EA3BCB">
            <w:pPr>
              <w:pStyle w:val="TableEntry"/>
            </w:pPr>
            <w:r w:rsidRPr="00D26514">
              <w:t>Content Creator</w:t>
            </w:r>
          </w:p>
          <w:p w14:paraId="364FF4EA" w14:textId="77777777" w:rsidR="005767CE" w:rsidRDefault="005767CE" w:rsidP="00EA3BCB">
            <w:pPr>
              <w:pStyle w:val="TableEntry"/>
            </w:pPr>
          </w:p>
          <w:p w14:paraId="35C060B4" w14:textId="377B85D0" w:rsidR="005767CE" w:rsidRPr="00D26514" w:rsidRDefault="005767CE" w:rsidP="00EA3BCB">
            <w:pPr>
              <w:pStyle w:val="TableEntry"/>
            </w:pPr>
          </w:p>
        </w:tc>
        <w:tc>
          <w:tcPr>
            <w:tcW w:w="3215" w:type="dxa"/>
            <w:tcBorders>
              <w:left w:val="single" w:sz="4" w:space="0" w:color="auto"/>
            </w:tcBorders>
          </w:tcPr>
          <w:p w14:paraId="66D0A9FF" w14:textId="0747D144" w:rsidR="005767CE" w:rsidRDefault="005767CE" w:rsidP="003E63A1">
            <w:pPr>
              <w:pStyle w:val="TableEntry"/>
              <w:ind w:left="0"/>
            </w:pPr>
            <w:bookmarkStart w:id="78" w:name="OLE_LINK7"/>
            <w:bookmarkStart w:id="79" w:name="OLE_LINK8"/>
            <w:r>
              <w:t xml:space="preserve">User Defined </w:t>
            </w:r>
            <w:r w:rsidR="000E3E98">
              <w:t xml:space="preserve">Summary </w:t>
            </w:r>
            <w:r>
              <w:t>Section</w:t>
            </w:r>
          </w:p>
          <w:p w14:paraId="304ABAE0" w14:textId="598CC9CB" w:rsidR="005767CE" w:rsidRPr="00D26514" w:rsidRDefault="005767CE" w:rsidP="003E63A1">
            <w:pPr>
              <w:pStyle w:val="TableEntry"/>
              <w:ind w:left="0"/>
            </w:pPr>
            <w:r w:rsidRPr="00D26514">
              <w:t>Template ID</w:t>
            </w:r>
            <w:bookmarkEnd w:id="78"/>
            <w:bookmarkEnd w:id="79"/>
            <w:r w:rsidR="000E3E98">
              <w:t xml:space="preserve"> </w:t>
            </w:r>
            <w:r w:rsidR="000E3E98" w:rsidRPr="000E3E98">
              <w:t>1.3.6.1.4.1.19376.1.5.3.1.1.26.1.11</w:t>
            </w:r>
          </w:p>
        </w:tc>
        <w:tc>
          <w:tcPr>
            <w:tcW w:w="2085" w:type="dxa"/>
          </w:tcPr>
          <w:p w14:paraId="3DEFE2EA" w14:textId="3839D105" w:rsidR="005767CE" w:rsidRPr="00D26514" w:rsidRDefault="005767CE" w:rsidP="00EA3BCB">
            <w:pPr>
              <w:pStyle w:val="TableEntry"/>
            </w:pPr>
            <w:r>
              <w:t>O</w:t>
            </w:r>
          </w:p>
        </w:tc>
        <w:tc>
          <w:tcPr>
            <w:tcW w:w="2061" w:type="dxa"/>
          </w:tcPr>
          <w:p w14:paraId="36E1060C" w14:textId="50C8739A" w:rsidR="005767CE" w:rsidRPr="00D26514" w:rsidRDefault="005767CE" w:rsidP="007B1A63">
            <w:pPr>
              <w:pStyle w:val="TableEntry"/>
              <w:ind w:left="0"/>
            </w:pPr>
            <w:bookmarkStart w:id="80" w:name="OLE_LINK9"/>
            <w:bookmarkStart w:id="81" w:name="OLE_LINK10"/>
            <w:r>
              <w:t>PCC</w:t>
            </w:r>
            <w:r w:rsidRPr="00D26514">
              <w:t xml:space="preserve"> TF-3: 6.3.</w:t>
            </w:r>
            <w:proofErr w:type="gramStart"/>
            <w:r w:rsidRPr="00D26514">
              <w:t>1.</w:t>
            </w:r>
            <w:bookmarkEnd w:id="80"/>
            <w:bookmarkEnd w:id="81"/>
            <w:r>
              <w:t>S</w:t>
            </w:r>
            <w:proofErr w:type="gramEnd"/>
          </w:p>
        </w:tc>
      </w:tr>
      <w:tr w:rsidR="005767CE" w:rsidRPr="00D26514" w14:paraId="54A0800D" w14:textId="77777777" w:rsidTr="00436054">
        <w:trPr>
          <w:cantSplit/>
        </w:trPr>
        <w:tc>
          <w:tcPr>
            <w:tcW w:w="1989" w:type="dxa"/>
            <w:vMerge/>
            <w:tcBorders>
              <w:left w:val="single" w:sz="4" w:space="0" w:color="auto"/>
              <w:right w:val="single" w:sz="4" w:space="0" w:color="auto"/>
            </w:tcBorders>
          </w:tcPr>
          <w:p w14:paraId="715FEA20" w14:textId="77777777" w:rsidR="005767CE" w:rsidRDefault="005767CE" w:rsidP="00EA3BCB">
            <w:pPr>
              <w:pStyle w:val="TableEntry"/>
            </w:pPr>
          </w:p>
        </w:tc>
        <w:tc>
          <w:tcPr>
            <w:tcW w:w="3215" w:type="dxa"/>
            <w:tcBorders>
              <w:left w:val="single" w:sz="4" w:space="0" w:color="auto"/>
            </w:tcBorders>
          </w:tcPr>
          <w:p w14:paraId="1E04CE81" w14:textId="786FACCF" w:rsidR="005767CE" w:rsidRDefault="005767CE" w:rsidP="003E63A1">
            <w:pPr>
              <w:pStyle w:val="TableEntry"/>
              <w:ind w:left="0"/>
            </w:pPr>
            <w:r>
              <w:t>Document Summary Section</w:t>
            </w:r>
          </w:p>
          <w:p w14:paraId="07A5BE19" w14:textId="6C4E12A1" w:rsidR="005767CE" w:rsidRDefault="005767CE" w:rsidP="003E63A1">
            <w:pPr>
              <w:pStyle w:val="TableEntry"/>
              <w:ind w:left="0"/>
            </w:pPr>
            <w:r w:rsidRPr="00D26514">
              <w:t>Template ID</w:t>
            </w:r>
            <w:r>
              <w:t xml:space="preserve"> 1.3.6.1.4.1.19376.1.4.1.2.16</w:t>
            </w:r>
            <w:r>
              <w:rPr>
                <w:rStyle w:val="FootnoteReference"/>
              </w:rPr>
              <w:t xml:space="preserve"> </w:t>
            </w:r>
          </w:p>
        </w:tc>
        <w:tc>
          <w:tcPr>
            <w:tcW w:w="2085" w:type="dxa"/>
          </w:tcPr>
          <w:p w14:paraId="7C7A6AEB" w14:textId="5407EAC6" w:rsidR="005767CE" w:rsidRDefault="005767CE" w:rsidP="00EA3BCB">
            <w:pPr>
              <w:pStyle w:val="TableEntry"/>
            </w:pPr>
            <w:r>
              <w:t>O</w:t>
            </w:r>
          </w:p>
        </w:tc>
        <w:tc>
          <w:tcPr>
            <w:tcW w:w="2061" w:type="dxa"/>
          </w:tcPr>
          <w:p w14:paraId="7F64AF28" w14:textId="475CBC10" w:rsidR="005767CE" w:rsidRDefault="003E63A1" w:rsidP="007B1A63">
            <w:pPr>
              <w:pStyle w:val="TableEntry"/>
              <w:ind w:left="0"/>
            </w:pPr>
            <w:r>
              <w:t>IHE Card</w:t>
            </w:r>
          </w:p>
        </w:tc>
      </w:tr>
      <w:tr w:rsidR="005767CE" w:rsidRPr="00D26514" w14:paraId="0112241D" w14:textId="77777777" w:rsidTr="00436054">
        <w:trPr>
          <w:cantSplit/>
        </w:trPr>
        <w:tc>
          <w:tcPr>
            <w:tcW w:w="1989" w:type="dxa"/>
            <w:vMerge/>
            <w:tcBorders>
              <w:left w:val="single" w:sz="4" w:space="0" w:color="auto"/>
              <w:right w:val="single" w:sz="4" w:space="0" w:color="auto"/>
            </w:tcBorders>
          </w:tcPr>
          <w:p w14:paraId="4C632E81" w14:textId="77777777" w:rsidR="005767CE" w:rsidRPr="00D26514" w:rsidRDefault="005767CE" w:rsidP="00EA3BCB">
            <w:pPr>
              <w:pStyle w:val="TableEntry"/>
            </w:pPr>
          </w:p>
        </w:tc>
        <w:tc>
          <w:tcPr>
            <w:tcW w:w="3215" w:type="dxa"/>
            <w:tcBorders>
              <w:left w:val="single" w:sz="4" w:space="0" w:color="auto"/>
            </w:tcBorders>
          </w:tcPr>
          <w:p w14:paraId="772A3A77" w14:textId="77777777" w:rsidR="003E63A1" w:rsidRDefault="005767CE" w:rsidP="003E63A1">
            <w:pPr>
              <w:pStyle w:val="TableEntry"/>
              <w:ind w:left="0"/>
            </w:pPr>
            <w:r>
              <w:t xml:space="preserve">Notes </w:t>
            </w:r>
            <w:r w:rsidR="003E63A1">
              <w:t xml:space="preserve">Summary </w:t>
            </w:r>
            <w:r>
              <w:t xml:space="preserve">Section </w:t>
            </w:r>
            <w:r w:rsidRPr="00D26514">
              <w:t xml:space="preserve"> </w:t>
            </w:r>
          </w:p>
          <w:p w14:paraId="13FBDF29" w14:textId="5FE1DEB9" w:rsidR="005767CE" w:rsidRPr="00D26514" w:rsidRDefault="005767CE" w:rsidP="003E63A1">
            <w:pPr>
              <w:pStyle w:val="TableEntry"/>
              <w:ind w:left="0"/>
            </w:pPr>
            <w:r w:rsidRPr="00D26514">
              <w:t>Template ID</w:t>
            </w:r>
            <w:r w:rsidR="00D21AD6">
              <w:t xml:space="preserve"> 2.16.840.1.113883.10.20.22.2.65:2016-11-01</w:t>
            </w:r>
          </w:p>
        </w:tc>
        <w:tc>
          <w:tcPr>
            <w:tcW w:w="2085" w:type="dxa"/>
          </w:tcPr>
          <w:p w14:paraId="40ACE8A2" w14:textId="619F5E15" w:rsidR="005767CE" w:rsidRPr="00D26514" w:rsidRDefault="005767CE" w:rsidP="00EA3BCB">
            <w:pPr>
              <w:pStyle w:val="TableEntry"/>
            </w:pPr>
            <w:r>
              <w:t>O</w:t>
            </w:r>
          </w:p>
        </w:tc>
        <w:tc>
          <w:tcPr>
            <w:tcW w:w="2061" w:type="dxa"/>
          </w:tcPr>
          <w:p w14:paraId="4465664B" w14:textId="3C29CD76" w:rsidR="005767CE" w:rsidRPr="00D26514" w:rsidRDefault="005767CE" w:rsidP="007B1A63">
            <w:pPr>
              <w:pStyle w:val="TableEntry"/>
              <w:ind w:left="0"/>
            </w:pPr>
            <w:r>
              <w:t xml:space="preserve">C-CDA notes section </w:t>
            </w:r>
          </w:p>
        </w:tc>
      </w:tr>
      <w:tr w:rsidR="005767CE" w:rsidRPr="00D26514" w14:paraId="00C09631" w14:textId="77777777" w:rsidTr="00436054">
        <w:trPr>
          <w:cantSplit/>
        </w:trPr>
        <w:tc>
          <w:tcPr>
            <w:tcW w:w="1989" w:type="dxa"/>
            <w:vMerge/>
            <w:tcBorders>
              <w:left w:val="single" w:sz="4" w:space="0" w:color="auto"/>
              <w:right w:val="single" w:sz="4" w:space="0" w:color="auto"/>
            </w:tcBorders>
          </w:tcPr>
          <w:p w14:paraId="1CFEFB74" w14:textId="7F0859B3" w:rsidR="005767CE" w:rsidRPr="00D26514" w:rsidRDefault="005767CE" w:rsidP="00EA3BCB">
            <w:pPr>
              <w:pStyle w:val="TableEntry"/>
            </w:pPr>
          </w:p>
        </w:tc>
        <w:tc>
          <w:tcPr>
            <w:tcW w:w="3215" w:type="dxa"/>
            <w:tcBorders>
              <w:left w:val="single" w:sz="4" w:space="0" w:color="auto"/>
            </w:tcBorders>
          </w:tcPr>
          <w:p w14:paraId="08B34299" w14:textId="77777777" w:rsidR="005767CE" w:rsidRDefault="005767CE" w:rsidP="003E63A1">
            <w:pPr>
              <w:pStyle w:val="TableEntry"/>
              <w:ind w:left="0"/>
            </w:pPr>
            <w:r>
              <w:t>Care Plan Summary Section</w:t>
            </w:r>
          </w:p>
          <w:p w14:paraId="7D0157A5" w14:textId="1B8D9DE3" w:rsidR="005767CE" w:rsidRDefault="005767CE" w:rsidP="003E63A1">
            <w:pPr>
              <w:pStyle w:val="TableEntry"/>
              <w:ind w:left="0"/>
            </w:pPr>
            <w:r>
              <w:t>Template ID</w:t>
            </w:r>
            <w:r w:rsidR="00D21AD6">
              <w:t xml:space="preserve"> </w:t>
            </w:r>
            <w:r w:rsidR="00D21AD6" w:rsidRPr="00D21AD6">
              <w:t>1.3.6.1.4.1.19376.1.5.3.1.1.26.1.8</w:t>
            </w:r>
          </w:p>
        </w:tc>
        <w:tc>
          <w:tcPr>
            <w:tcW w:w="2085" w:type="dxa"/>
          </w:tcPr>
          <w:p w14:paraId="378C5239" w14:textId="664A7782" w:rsidR="005767CE" w:rsidRDefault="005767CE" w:rsidP="00EA3BCB">
            <w:pPr>
              <w:pStyle w:val="TableEntry"/>
            </w:pPr>
            <w:r>
              <w:t>O</w:t>
            </w:r>
          </w:p>
        </w:tc>
        <w:tc>
          <w:tcPr>
            <w:tcW w:w="2061" w:type="dxa"/>
          </w:tcPr>
          <w:p w14:paraId="1D3B2329" w14:textId="61B198FC" w:rsidR="005767CE" w:rsidRDefault="005767CE" w:rsidP="007B1A63">
            <w:pPr>
              <w:pStyle w:val="TableEntry"/>
              <w:ind w:left="0"/>
            </w:pPr>
            <w:r>
              <w:t>PCC TF-3: 6.3.</w:t>
            </w:r>
            <w:proofErr w:type="gramStart"/>
            <w:r>
              <w:t>3</w:t>
            </w:r>
            <w:r w:rsidRPr="00D26514">
              <w:t>.</w:t>
            </w:r>
            <w:r>
              <w:t>S</w:t>
            </w:r>
            <w:proofErr w:type="gramEnd"/>
          </w:p>
        </w:tc>
      </w:tr>
      <w:tr w:rsidR="005767CE" w:rsidRPr="00D26514" w14:paraId="5BF7DF4B" w14:textId="77777777" w:rsidTr="00436054">
        <w:trPr>
          <w:cantSplit/>
        </w:trPr>
        <w:tc>
          <w:tcPr>
            <w:tcW w:w="1989" w:type="dxa"/>
            <w:vMerge/>
            <w:tcBorders>
              <w:left w:val="single" w:sz="4" w:space="0" w:color="auto"/>
              <w:right w:val="single" w:sz="4" w:space="0" w:color="auto"/>
            </w:tcBorders>
          </w:tcPr>
          <w:p w14:paraId="6123C132" w14:textId="77777777" w:rsidR="005767CE" w:rsidRDefault="005767CE" w:rsidP="00EA3BCB">
            <w:pPr>
              <w:pStyle w:val="TableEntry"/>
            </w:pPr>
          </w:p>
        </w:tc>
        <w:tc>
          <w:tcPr>
            <w:tcW w:w="3215" w:type="dxa"/>
            <w:tcBorders>
              <w:left w:val="single" w:sz="4" w:space="0" w:color="auto"/>
            </w:tcBorders>
          </w:tcPr>
          <w:p w14:paraId="4BF99FDC" w14:textId="77777777" w:rsidR="003E63A1" w:rsidRDefault="005767CE" w:rsidP="003E63A1">
            <w:pPr>
              <w:pStyle w:val="TableEntry"/>
              <w:ind w:left="0"/>
            </w:pPr>
            <w:r>
              <w:t xml:space="preserve">Encounter </w:t>
            </w:r>
            <w:r w:rsidR="00D21AD6">
              <w:t xml:space="preserve">Summary </w:t>
            </w:r>
            <w:r>
              <w:t>Section</w:t>
            </w:r>
          </w:p>
          <w:p w14:paraId="33B781D1" w14:textId="374778FF" w:rsidR="005767CE" w:rsidRDefault="005767CE" w:rsidP="003E63A1">
            <w:pPr>
              <w:pStyle w:val="TableEntry"/>
              <w:ind w:left="0"/>
            </w:pPr>
            <w:r>
              <w:t>Template ID</w:t>
            </w:r>
            <w:r w:rsidR="00D21AD6">
              <w:t xml:space="preserve"> </w:t>
            </w:r>
            <w:r w:rsidR="00D21AD6" w:rsidRPr="00D21AD6">
              <w:t>1.3.6.1.4.1.19376.1.5.3.1.1.26.1.9</w:t>
            </w:r>
          </w:p>
        </w:tc>
        <w:tc>
          <w:tcPr>
            <w:tcW w:w="2085" w:type="dxa"/>
          </w:tcPr>
          <w:p w14:paraId="21FC02EC" w14:textId="64AA2330" w:rsidR="005767CE" w:rsidRDefault="005767CE" w:rsidP="00EA3BCB">
            <w:pPr>
              <w:pStyle w:val="TableEntry"/>
            </w:pPr>
            <w:r>
              <w:t>O</w:t>
            </w:r>
          </w:p>
        </w:tc>
        <w:tc>
          <w:tcPr>
            <w:tcW w:w="2061" w:type="dxa"/>
          </w:tcPr>
          <w:p w14:paraId="5C08E2F6" w14:textId="68BE21E2" w:rsidR="005767CE" w:rsidRDefault="005767CE" w:rsidP="007B1A63">
            <w:pPr>
              <w:pStyle w:val="TableEntry"/>
              <w:ind w:left="0"/>
            </w:pPr>
            <w:r>
              <w:t>PCC</w:t>
            </w:r>
            <w:r w:rsidRPr="00D26514">
              <w:t xml:space="preserve"> TF-3: 6.3.</w:t>
            </w:r>
            <w:proofErr w:type="gramStart"/>
            <w:r w:rsidRPr="00D26514">
              <w:t>1.</w:t>
            </w:r>
            <w:r>
              <w:t>S</w:t>
            </w:r>
            <w:proofErr w:type="gramEnd"/>
          </w:p>
        </w:tc>
      </w:tr>
      <w:tr w:rsidR="005767CE" w:rsidRPr="00D26514" w14:paraId="39023668" w14:textId="77777777" w:rsidTr="00436054">
        <w:trPr>
          <w:cantSplit/>
        </w:trPr>
        <w:tc>
          <w:tcPr>
            <w:tcW w:w="1989" w:type="dxa"/>
            <w:vMerge/>
            <w:tcBorders>
              <w:left w:val="single" w:sz="4" w:space="0" w:color="auto"/>
              <w:right w:val="single" w:sz="4" w:space="0" w:color="auto"/>
            </w:tcBorders>
          </w:tcPr>
          <w:p w14:paraId="3B61C89C" w14:textId="77777777" w:rsidR="005767CE" w:rsidRDefault="005767CE" w:rsidP="00EA3BCB">
            <w:pPr>
              <w:pStyle w:val="TableEntry"/>
            </w:pPr>
          </w:p>
        </w:tc>
        <w:tc>
          <w:tcPr>
            <w:tcW w:w="3215" w:type="dxa"/>
            <w:tcBorders>
              <w:left w:val="single" w:sz="4" w:space="0" w:color="auto"/>
            </w:tcBorders>
          </w:tcPr>
          <w:p w14:paraId="19F55580" w14:textId="50DB6A60" w:rsidR="005767CE" w:rsidRDefault="005767CE" w:rsidP="003E63A1">
            <w:pPr>
              <w:pStyle w:val="TableEntry"/>
              <w:ind w:left="0"/>
            </w:pPr>
            <w:r>
              <w:t xml:space="preserve">Care Team </w:t>
            </w:r>
            <w:r w:rsidR="003E63A1">
              <w:t xml:space="preserve">Summary </w:t>
            </w:r>
            <w:r>
              <w:t>Section</w:t>
            </w:r>
          </w:p>
          <w:p w14:paraId="3159D8FF" w14:textId="0F74D413" w:rsidR="005767CE" w:rsidRDefault="005767CE" w:rsidP="003E63A1">
            <w:pPr>
              <w:pStyle w:val="TableEntry"/>
              <w:ind w:left="0"/>
            </w:pPr>
            <w:r>
              <w:t>Template ID</w:t>
            </w:r>
            <w:r w:rsidR="00D21AD6">
              <w:t xml:space="preserve"> (TBD)</w:t>
            </w:r>
          </w:p>
        </w:tc>
        <w:tc>
          <w:tcPr>
            <w:tcW w:w="2085" w:type="dxa"/>
          </w:tcPr>
          <w:p w14:paraId="5EE67DAF" w14:textId="62BCA979" w:rsidR="005767CE" w:rsidRDefault="005767CE" w:rsidP="00EA3BCB">
            <w:pPr>
              <w:pStyle w:val="TableEntry"/>
            </w:pPr>
            <w:r>
              <w:t>O</w:t>
            </w:r>
          </w:p>
        </w:tc>
        <w:tc>
          <w:tcPr>
            <w:tcW w:w="2061" w:type="dxa"/>
          </w:tcPr>
          <w:p w14:paraId="4B70949D" w14:textId="5460CE7E" w:rsidR="005767CE" w:rsidRDefault="003E63A1" w:rsidP="007B1A63">
            <w:pPr>
              <w:pStyle w:val="TableEntry"/>
              <w:ind w:left="0"/>
            </w:pPr>
            <w:r>
              <w:t>C-CDA Care Team</w:t>
            </w:r>
          </w:p>
        </w:tc>
      </w:tr>
      <w:tr w:rsidR="005767CE" w:rsidRPr="00D26514" w14:paraId="2C133F5C" w14:textId="77777777" w:rsidTr="00436054">
        <w:trPr>
          <w:cantSplit/>
        </w:trPr>
        <w:tc>
          <w:tcPr>
            <w:tcW w:w="1989" w:type="dxa"/>
            <w:vMerge/>
            <w:tcBorders>
              <w:left w:val="single" w:sz="4" w:space="0" w:color="auto"/>
              <w:right w:val="single" w:sz="4" w:space="0" w:color="auto"/>
            </w:tcBorders>
          </w:tcPr>
          <w:p w14:paraId="50852B99" w14:textId="77777777" w:rsidR="005767CE" w:rsidRDefault="005767CE" w:rsidP="00EA3BCB">
            <w:pPr>
              <w:pStyle w:val="TableEntry"/>
            </w:pPr>
          </w:p>
        </w:tc>
        <w:tc>
          <w:tcPr>
            <w:tcW w:w="3215" w:type="dxa"/>
            <w:tcBorders>
              <w:left w:val="single" w:sz="4" w:space="0" w:color="auto"/>
            </w:tcBorders>
          </w:tcPr>
          <w:p w14:paraId="6A680040" w14:textId="6A79397C" w:rsidR="005767CE" w:rsidRDefault="00436054" w:rsidP="00436054">
            <w:pPr>
              <w:pStyle w:val="TableEntry"/>
              <w:ind w:left="0"/>
            </w:pPr>
            <w:r>
              <w:t xml:space="preserve">Active/Planned Medication </w:t>
            </w:r>
            <w:r w:rsidR="003E63A1">
              <w:t xml:space="preserve">Summary </w:t>
            </w:r>
            <w:r w:rsidR="005767CE">
              <w:t>Section</w:t>
            </w:r>
          </w:p>
          <w:p w14:paraId="1FE667C6" w14:textId="1194958A" w:rsidR="005767CE" w:rsidRDefault="005767CE" w:rsidP="003E63A1">
            <w:pPr>
              <w:pStyle w:val="TableEntry"/>
              <w:ind w:left="0"/>
            </w:pPr>
            <w:r>
              <w:t>Template ID</w:t>
            </w:r>
            <w:r w:rsidR="00436054">
              <w:t xml:space="preserve"> </w:t>
            </w:r>
            <w:r w:rsidR="00436054" w:rsidRPr="00436054">
              <w:t>1.3.6.1.4.1.19376.1.5.3.1.1.26.1.10</w:t>
            </w:r>
          </w:p>
        </w:tc>
        <w:tc>
          <w:tcPr>
            <w:tcW w:w="2085" w:type="dxa"/>
          </w:tcPr>
          <w:p w14:paraId="6527CC94" w14:textId="4FC4F396" w:rsidR="005767CE" w:rsidRDefault="005767CE" w:rsidP="00EA3BCB">
            <w:pPr>
              <w:pStyle w:val="TableEntry"/>
            </w:pPr>
            <w:r>
              <w:t>O</w:t>
            </w:r>
          </w:p>
        </w:tc>
        <w:tc>
          <w:tcPr>
            <w:tcW w:w="2061" w:type="dxa"/>
          </w:tcPr>
          <w:p w14:paraId="42E025B4" w14:textId="01FBE189" w:rsidR="005767CE" w:rsidRDefault="005767CE" w:rsidP="007B1A63">
            <w:pPr>
              <w:pStyle w:val="TableEntry"/>
              <w:ind w:left="0"/>
            </w:pPr>
            <w:r>
              <w:t>PCC</w:t>
            </w:r>
            <w:r w:rsidRPr="00D26514">
              <w:t xml:space="preserve"> TF-3: 6.3.</w:t>
            </w:r>
            <w:proofErr w:type="gramStart"/>
            <w:r w:rsidRPr="00D26514">
              <w:t>1.</w:t>
            </w:r>
            <w:r>
              <w:t>S</w:t>
            </w:r>
            <w:proofErr w:type="gramEnd"/>
          </w:p>
        </w:tc>
      </w:tr>
      <w:tr w:rsidR="003E63A1" w:rsidRPr="00D26514" w14:paraId="6B5F8AD7" w14:textId="77777777" w:rsidTr="00436054">
        <w:trPr>
          <w:cantSplit/>
        </w:trPr>
        <w:tc>
          <w:tcPr>
            <w:tcW w:w="1989" w:type="dxa"/>
            <w:vMerge w:val="restart"/>
            <w:tcBorders>
              <w:top w:val="single" w:sz="4" w:space="0" w:color="auto"/>
              <w:left w:val="single" w:sz="4" w:space="0" w:color="auto"/>
              <w:right w:val="single" w:sz="4" w:space="0" w:color="auto"/>
            </w:tcBorders>
          </w:tcPr>
          <w:p w14:paraId="30003059" w14:textId="0043CCE0" w:rsidR="003E63A1" w:rsidRPr="00D26514" w:rsidRDefault="003E63A1" w:rsidP="003E63A1">
            <w:pPr>
              <w:pStyle w:val="TableEntry"/>
            </w:pPr>
            <w:r w:rsidRPr="00D26514">
              <w:t>Content Consumer</w:t>
            </w:r>
          </w:p>
        </w:tc>
        <w:tc>
          <w:tcPr>
            <w:tcW w:w="3215" w:type="dxa"/>
            <w:tcBorders>
              <w:left w:val="single" w:sz="4" w:space="0" w:color="auto"/>
            </w:tcBorders>
          </w:tcPr>
          <w:p w14:paraId="0136E2F0" w14:textId="77777777" w:rsidR="003E63A1" w:rsidRDefault="003E63A1" w:rsidP="003E63A1">
            <w:pPr>
              <w:pStyle w:val="TableEntry"/>
              <w:ind w:left="0"/>
            </w:pPr>
            <w:r>
              <w:t>User Defined Summary Section</w:t>
            </w:r>
          </w:p>
          <w:p w14:paraId="124B8893" w14:textId="31ACC38A" w:rsidR="003E63A1" w:rsidRPr="00D26514" w:rsidRDefault="003E63A1" w:rsidP="003E63A1">
            <w:pPr>
              <w:pStyle w:val="TableEntry"/>
            </w:pPr>
            <w:r w:rsidRPr="00D26514">
              <w:t>Template ID</w:t>
            </w:r>
            <w:r>
              <w:t xml:space="preserve"> </w:t>
            </w:r>
            <w:r w:rsidRPr="000E3E98">
              <w:t>1.3.6.1.4.1.19376.1.5.3.1.1.26.1.11</w:t>
            </w:r>
          </w:p>
        </w:tc>
        <w:tc>
          <w:tcPr>
            <w:tcW w:w="2085" w:type="dxa"/>
          </w:tcPr>
          <w:p w14:paraId="76C31DE4" w14:textId="45338836" w:rsidR="003E63A1" w:rsidRPr="00D26514" w:rsidRDefault="003E63A1" w:rsidP="003E63A1">
            <w:pPr>
              <w:pStyle w:val="TableEntry"/>
            </w:pPr>
            <w:r w:rsidRPr="00D26514">
              <w:t xml:space="preserve">O </w:t>
            </w:r>
          </w:p>
        </w:tc>
        <w:tc>
          <w:tcPr>
            <w:tcW w:w="2061" w:type="dxa"/>
          </w:tcPr>
          <w:p w14:paraId="365EBC03" w14:textId="28F6CEE3" w:rsidR="003E63A1" w:rsidRPr="00D26514" w:rsidRDefault="003E63A1" w:rsidP="003E63A1">
            <w:pPr>
              <w:pStyle w:val="TableEntry"/>
            </w:pPr>
            <w:r>
              <w:t>PCC</w:t>
            </w:r>
            <w:r w:rsidRPr="00D26514">
              <w:t xml:space="preserve"> TF-3: 6.3.</w:t>
            </w:r>
            <w:proofErr w:type="gramStart"/>
            <w:r w:rsidRPr="00D26514">
              <w:t>1.</w:t>
            </w:r>
            <w:r>
              <w:t>S</w:t>
            </w:r>
            <w:proofErr w:type="gramEnd"/>
          </w:p>
        </w:tc>
      </w:tr>
      <w:tr w:rsidR="003E63A1" w:rsidRPr="00D26514" w14:paraId="34748F14" w14:textId="77777777" w:rsidTr="00436054">
        <w:trPr>
          <w:cantSplit/>
        </w:trPr>
        <w:tc>
          <w:tcPr>
            <w:tcW w:w="1989" w:type="dxa"/>
            <w:vMerge/>
            <w:tcBorders>
              <w:left w:val="single" w:sz="4" w:space="0" w:color="auto"/>
              <w:right w:val="single" w:sz="4" w:space="0" w:color="auto"/>
            </w:tcBorders>
          </w:tcPr>
          <w:p w14:paraId="4B5E4C72" w14:textId="77777777" w:rsidR="003E63A1" w:rsidRPr="00D26514" w:rsidRDefault="003E63A1" w:rsidP="003E63A1">
            <w:pPr>
              <w:pStyle w:val="TableEntry"/>
            </w:pPr>
          </w:p>
        </w:tc>
        <w:tc>
          <w:tcPr>
            <w:tcW w:w="3215" w:type="dxa"/>
            <w:tcBorders>
              <w:left w:val="single" w:sz="4" w:space="0" w:color="auto"/>
            </w:tcBorders>
          </w:tcPr>
          <w:p w14:paraId="7A624F7D" w14:textId="77777777" w:rsidR="003E63A1" w:rsidRDefault="003E63A1" w:rsidP="003E63A1">
            <w:pPr>
              <w:pStyle w:val="TableEntry"/>
              <w:ind w:left="0"/>
            </w:pPr>
            <w:r>
              <w:t>Document Summary Section</w:t>
            </w:r>
          </w:p>
          <w:p w14:paraId="7BA79271" w14:textId="28906BFE" w:rsidR="003E63A1" w:rsidRPr="00D26514" w:rsidRDefault="003E63A1" w:rsidP="003E63A1">
            <w:pPr>
              <w:pStyle w:val="TableEntry"/>
            </w:pPr>
            <w:r w:rsidRPr="00D26514">
              <w:t>Template ID</w:t>
            </w:r>
            <w:r>
              <w:t xml:space="preserve"> 1.3.6.1.4.1.19376.1.4.1.2.16</w:t>
            </w:r>
            <w:r>
              <w:rPr>
                <w:rStyle w:val="FootnoteReference"/>
              </w:rPr>
              <w:t xml:space="preserve"> </w:t>
            </w:r>
          </w:p>
        </w:tc>
        <w:tc>
          <w:tcPr>
            <w:tcW w:w="2085" w:type="dxa"/>
          </w:tcPr>
          <w:p w14:paraId="66AA01DE" w14:textId="35A29EC1" w:rsidR="003E63A1" w:rsidRPr="00D26514" w:rsidRDefault="003E63A1" w:rsidP="003E63A1">
            <w:pPr>
              <w:pStyle w:val="TableEntry"/>
            </w:pPr>
            <w:r>
              <w:t>O</w:t>
            </w:r>
          </w:p>
        </w:tc>
        <w:tc>
          <w:tcPr>
            <w:tcW w:w="2061" w:type="dxa"/>
          </w:tcPr>
          <w:p w14:paraId="23169591" w14:textId="7F16C6DA" w:rsidR="003E63A1" w:rsidRPr="00D26514" w:rsidRDefault="003E63A1" w:rsidP="003E63A1">
            <w:pPr>
              <w:pStyle w:val="TableEntry"/>
            </w:pPr>
            <w:r>
              <w:t>IHE Card</w:t>
            </w:r>
          </w:p>
        </w:tc>
      </w:tr>
      <w:tr w:rsidR="003E63A1" w:rsidRPr="00D26514" w14:paraId="730F2ED9" w14:textId="77777777" w:rsidTr="00436054">
        <w:trPr>
          <w:cantSplit/>
        </w:trPr>
        <w:tc>
          <w:tcPr>
            <w:tcW w:w="1989" w:type="dxa"/>
            <w:vMerge/>
            <w:tcBorders>
              <w:left w:val="single" w:sz="4" w:space="0" w:color="auto"/>
              <w:right w:val="single" w:sz="4" w:space="0" w:color="auto"/>
            </w:tcBorders>
          </w:tcPr>
          <w:p w14:paraId="3E66B62B" w14:textId="77777777" w:rsidR="003E63A1" w:rsidRPr="00D26514" w:rsidRDefault="003E63A1" w:rsidP="003E63A1">
            <w:pPr>
              <w:pStyle w:val="TableEntry"/>
            </w:pPr>
          </w:p>
        </w:tc>
        <w:tc>
          <w:tcPr>
            <w:tcW w:w="3215" w:type="dxa"/>
            <w:tcBorders>
              <w:left w:val="single" w:sz="4" w:space="0" w:color="auto"/>
            </w:tcBorders>
          </w:tcPr>
          <w:p w14:paraId="5567D4F8" w14:textId="77777777" w:rsidR="003E63A1" w:rsidRDefault="003E63A1" w:rsidP="003E63A1">
            <w:pPr>
              <w:pStyle w:val="TableEntry"/>
              <w:ind w:left="0"/>
            </w:pPr>
            <w:r>
              <w:t xml:space="preserve">Notes Summary Section </w:t>
            </w:r>
            <w:r w:rsidRPr="00D26514">
              <w:t xml:space="preserve"> </w:t>
            </w:r>
          </w:p>
          <w:p w14:paraId="056770CF" w14:textId="0B621593" w:rsidR="003E63A1" w:rsidRPr="00D26514" w:rsidRDefault="003E63A1" w:rsidP="003E63A1">
            <w:pPr>
              <w:pStyle w:val="TableEntry"/>
            </w:pPr>
            <w:r w:rsidRPr="00D26514">
              <w:t>Template ID</w:t>
            </w:r>
            <w:r>
              <w:t xml:space="preserve"> 2.16.840.1.113883.10.20.22.2.65:2016-11-01</w:t>
            </w:r>
          </w:p>
        </w:tc>
        <w:tc>
          <w:tcPr>
            <w:tcW w:w="2085" w:type="dxa"/>
          </w:tcPr>
          <w:p w14:paraId="6C5F58DD" w14:textId="0CADDA46" w:rsidR="003E63A1" w:rsidRDefault="003E63A1" w:rsidP="003E63A1">
            <w:pPr>
              <w:pStyle w:val="TableEntry"/>
            </w:pPr>
            <w:r>
              <w:t>O</w:t>
            </w:r>
          </w:p>
        </w:tc>
        <w:tc>
          <w:tcPr>
            <w:tcW w:w="2061" w:type="dxa"/>
          </w:tcPr>
          <w:p w14:paraId="20E101CF" w14:textId="16B71DB3" w:rsidR="003E63A1" w:rsidRDefault="003E63A1" w:rsidP="003E63A1">
            <w:pPr>
              <w:pStyle w:val="TableEntry"/>
            </w:pPr>
            <w:r>
              <w:t xml:space="preserve">C-CDA notes section </w:t>
            </w:r>
          </w:p>
        </w:tc>
      </w:tr>
      <w:tr w:rsidR="003E63A1" w:rsidRPr="00D26514" w14:paraId="2C0054EA" w14:textId="77777777" w:rsidTr="00436054">
        <w:trPr>
          <w:cantSplit/>
        </w:trPr>
        <w:tc>
          <w:tcPr>
            <w:tcW w:w="1989" w:type="dxa"/>
            <w:vMerge/>
            <w:tcBorders>
              <w:left w:val="single" w:sz="4" w:space="0" w:color="auto"/>
              <w:right w:val="single" w:sz="4" w:space="0" w:color="auto"/>
            </w:tcBorders>
          </w:tcPr>
          <w:p w14:paraId="3A7578CE" w14:textId="77777777" w:rsidR="003E63A1" w:rsidRPr="00D26514" w:rsidRDefault="003E63A1" w:rsidP="003E63A1">
            <w:pPr>
              <w:pStyle w:val="TableEntry"/>
            </w:pPr>
          </w:p>
        </w:tc>
        <w:tc>
          <w:tcPr>
            <w:tcW w:w="3215" w:type="dxa"/>
            <w:tcBorders>
              <w:left w:val="single" w:sz="4" w:space="0" w:color="auto"/>
            </w:tcBorders>
          </w:tcPr>
          <w:p w14:paraId="220882A1" w14:textId="77777777" w:rsidR="003E63A1" w:rsidRDefault="003E63A1" w:rsidP="003E63A1">
            <w:pPr>
              <w:pStyle w:val="TableEntry"/>
              <w:ind w:left="0"/>
            </w:pPr>
            <w:r>
              <w:t>Care Plan Summary Section</w:t>
            </w:r>
          </w:p>
          <w:p w14:paraId="47A84416" w14:textId="3B88202C" w:rsidR="003E63A1" w:rsidRPr="00D26514" w:rsidRDefault="003E63A1" w:rsidP="003E63A1">
            <w:pPr>
              <w:pStyle w:val="TableEntry"/>
            </w:pPr>
            <w:r>
              <w:t xml:space="preserve">Template ID </w:t>
            </w:r>
            <w:r w:rsidRPr="00D21AD6">
              <w:t>1.3.6.1.4.1.19376.1.5.3.1.1.26.1.8</w:t>
            </w:r>
          </w:p>
        </w:tc>
        <w:tc>
          <w:tcPr>
            <w:tcW w:w="2085" w:type="dxa"/>
          </w:tcPr>
          <w:p w14:paraId="1D48E440" w14:textId="7BE52B57" w:rsidR="003E63A1" w:rsidRDefault="003E63A1" w:rsidP="003E63A1">
            <w:pPr>
              <w:pStyle w:val="TableEntry"/>
            </w:pPr>
            <w:r>
              <w:t>O</w:t>
            </w:r>
          </w:p>
        </w:tc>
        <w:tc>
          <w:tcPr>
            <w:tcW w:w="2061" w:type="dxa"/>
          </w:tcPr>
          <w:p w14:paraId="10692014" w14:textId="004F30E0" w:rsidR="003E63A1" w:rsidRDefault="003E63A1" w:rsidP="003E63A1">
            <w:pPr>
              <w:pStyle w:val="TableEntry"/>
            </w:pPr>
            <w:r>
              <w:t>PCC TF-3: 6.3.</w:t>
            </w:r>
            <w:proofErr w:type="gramStart"/>
            <w:r>
              <w:t>3</w:t>
            </w:r>
            <w:r w:rsidRPr="00D26514">
              <w:t>.</w:t>
            </w:r>
            <w:r>
              <w:t>S</w:t>
            </w:r>
            <w:proofErr w:type="gramEnd"/>
          </w:p>
        </w:tc>
      </w:tr>
      <w:tr w:rsidR="003E63A1" w:rsidRPr="00D26514" w14:paraId="4CBF7E4F" w14:textId="77777777" w:rsidTr="00436054">
        <w:trPr>
          <w:cantSplit/>
        </w:trPr>
        <w:tc>
          <w:tcPr>
            <w:tcW w:w="1989" w:type="dxa"/>
            <w:vMerge/>
            <w:tcBorders>
              <w:left w:val="single" w:sz="4" w:space="0" w:color="auto"/>
              <w:right w:val="single" w:sz="4" w:space="0" w:color="auto"/>
            </w:tcBorders>
          </w:tcPr>
          <w:p w14:paraId="45991815" w14:textId="77777777" w:rsidR="003E63A1" w:rsidRPr="00D26514" w:rsidRDefault="003E63A1" w:rsidP="003E63A1">
            <w:pPr>
              <w:pStyle w:val="TableEntry"/>
            </w:pPr>
          </w:p>
        </w:tc>
        <w:tc>
          <w:tcPr>
            <w:tcW w:w="3215" w:type="dxa"/>
            <w:tcBorders>
              <w:left w:val="single" w:sz="4" w:space="0" w:color="auto"/>
            </w:tcBorders>
          </w:tcPr>
          <w:p w14:paraId="7116623C" w14:textId="77777777" w:rsidR="003E63A1" w:rsidRDefault="003E63A1" w:rsidP="003E63A1">
            <w:pPr>
              <w:pStyle w:val="TableEntry"/>
              <w:ind w:left="0"/>
            </w:pPr>
            <w:r>
              <w:t>Encounter Summary Section</w:t>
            </w:r>
          </w:p>
          <w:p w14:paraId="1D3DB67F" w14:textId="02C39AB3" w:rsidR="003E63A1" w:rsidRPr="00D26514" w:rsidRDefault="003E63A1" w:rsidP="003E63A1">
            <w:pPr>
              <w:pStyle w:val="TableEntry"/>
            </w:pPr>
            <w:r>
              <w:t xml:space="preserve">Template ID </w:t>
            </w:r>
            <w:r w:rsidRPr="00D21AD6">
              <w:t>1.3.6.1.4.1.19376.1.5.3.1.1.26.1.9</w:t>
            </w:r>
          </w:p>
        </w:tc>
        <w:tc>
          <w:tcPr>
            <w:tcW w:w="2085" w:type="dxa"/>
          </w:tcPr>
          <w:p w14:paraId="638EE9F2" w14:textId="7C758568" w:rsidR="003E63A1" w:rsidRDefault="003E63A1" w:rsidP="003E63A1">
            <w:pPr>
              <w:pStyle w:val="TableEntry"/>
            </w:pPr>
            <w:r>
              <w:t>O</w:t>
            </w:r>
          </w:p>
        </w:tc>
        <w:tc>
          <w:tcPr>
            <w:tcW w:w="2061" w:type="dxa"/>
          </w:tcPr>
          <w:p w14:paraId="7CB1D183" w14:textId="5C7D4EB5" w:rsidR="003E63A1" w:rsidRDefault="003E63A1" w:rsidP="003E63A1">
            <w:pPr>
              <w:pStyle w:val="TableEntry"/>
            </w:pPr>
            <w:r>
              <w:t>PCC</w:t>
            </w:r>
            <w:r w:rsidRPr="00D26514">
              <w:t xml:space="preserve"> TF-3: 6.3.</w:t>
            </w:r>
            <w:proofErr w:type="gramStart"/>
            <w:r w:rsidRPr="00D26514">
              <w:t>1.</w:t>
            </w:r>
            <w:r>
              <w:t>S</w:t>
            </w:r>
            <w:proofErr w:type="gramEnd"/>
          </w:p>
        </w:tc>
      </w:tr>
      <w:tr w:rsidR="003E63A1" w:rsidRPr="00D26514" w14:paraId="49EA6C74" w14:textId="77777777" w:rsidTr="00436054">
        <w:trPr>
          <w:cantSplit/>
        </w:trPr>
        <w:tc>
          <w:tcPr>
            <w:tcW w:w="1989" w:type="dxa"/>
            <w:vMerge/>
            <w:tcBorders>
              <w:left w:val="single" w:sz="4" w:space="0" w:color="auto"/>
              <w:right w:val="single" w:sz="4" w:space="0" w:color="auto"/>
            </w:tcBorders>
          </w:tcPr>
          <w:p w14:paraId="13262F40" w14:textId="77777777" w:rsidR="003E63A1" w:rsidRPr="00D26514" w:rsidRDefault="003E63A1" w:rsidP="003E63A1">
            <w:pPr>
              <w:pStyle w:val="TableEntry"/>
            </w:pPr>
          </w:p>
        </w:tc>
        <w:tc>
          <w:tcPr>
            <w:tcW w:w="3215" w:type="dxa"/>
            <w:tcBorders>
              <w:left w:val="single" w:sz="4" w:space="0" w:color="auto"/>
            </w:tcBorders>
          </w:tcPr>
          <w:p w14:paraId="792DBFB9" w14:textId="77777777" w:rsidR="003E63A1" w:rsidRDefault="003E63A1" w:rsidP="003E63A1">
            <w:pPr>
              <w:pStyle w:val="TableEntry"/>
              <w:ind w:left="0"/>
            </w:pPr>
            <w:r>
              <w:t>Care Team Summary Section</w:t>
            </w:r>
          </w:p>
          <w:p w14:paraId="3AEF73FB" w14:textId="6B2106FA" w:rsidR="003E63A1" w:rsidRPr="00D26514" w:rsidRDefault="003E63A1" w:rsidP="003E63A1">
            <w:pPr>
              <w:pStyle w:val="TableEntry"/>
            </w:pPr>
            <w:r>
              <w:t>Template ID (TBD)</w:t>
            </w:r>
          </w:p>
        </w:tc>
        <w:tc>
          <w:tcPr>
            <w:tcW w:w="2085" w:type="dxa"/>
          </w:tcPr>
          <w:p w14:paraId="0F4133D6" w14:textId="11509A38" w:rsidR="003E63A1" w:rsidRDefault="003E63A1" w:rsidP="003E63A1">
            <w:pPr>
              <w:pStyle w:val="TableEntry"/>
            </w:pPr>
            <w:r>
              <w:t>O</w:t>
            </w:r>
          </w:p>
        </w:tc>
        <w:tc>
          <w:tcPr>
            <w:tcW w:w="2061" w:type="dxa"/>
          </w:tcPr>
          <w:p w14:paraId="536E4F70" w14:textId="072B9F40" w:rsidR="003E63A1" w:rsidRDefault="003E63A1" w:rsidP="003E63A1">
            <w:pPr>
              <w:pStyle w:val="TableEntry"/>
            </w:pPr>
            <w:r>
              <w:t>PCC TF-3: 6.3.</w:t>
            </w:r>
            <w:proofErr w:type="gramStart"/>
            <w:r>
              <w:t>3</w:t>
            </w:r>
            <w:r w:rsidRPr="00D26514">
              <w:t>.</w:t>
            </w:r>
            <w:r>
              <w:t>S</w:t>
            </w:r>
            <w:proofErr w:type="gramEnd"/>
          </w:p>
        </w:tc>
      </w:tr>
      <w:tr w:rsidR="003E63A1" w:rsidRPr="00D26514" w14:paraId="7D9115C7" w14:textId="77777777" w:rsidTr="00436054">
        <w:trPr>
          <w:cantSplit/>
        </w:trPr>
        <w:tc>
          <w:tcPr>
            <w:tcW w:w="1989" w:type="dxa"/>
            <w:vMerge/>
            <w:tcBorders>
              <w:left w:val="single" w:sz="4" w:space="0" w:color="auto"/>
              <w:bottom w:val="single" w:sz="4" w:space="0" w:color="auto"/>
              <w:right w:val="single" w:sz="4" w:space="0" w:color="auto"/>
            </w:tcBorders>
          </w:tcPr>
          <w:p w14:paraId="022C38CC" w14:textId="77777777" w:rsidR="003E63A1" w:rsidRPr="00D26514" w:rsidRDefault="003E63A1" w:rsidP="003E63A1">
            <w:pPr>
              <w:pStyle w:val="TableEntry"/>
            </w:pPr>
          </w:p>
        </w:tc>
        <w:tc>
          <w:tcPr>
            <w:tcW w:w="3215" w:type="dxa"/>
            <w:tcBorders>
              <w:left w:val="single" w:sz="4" w:space="0" w:color="auto"/>
            </w:tcBorders>
          </w:tcPr>
          <w:p w14:paraId="717CF387" w14:textId="77777777" w:rsidR="003E63A1" w:rsidRDefault="003E63A1" w:rsidP="003E63A1">
            <w:pPr>
              <w:pStyle w:val="TableEntry"/>
              <w:ind w:left="0"/>
            </w:pPr>
            <w:r>
              <w:t>Active/Planned Medication Summary Section</w:t>
            </w:r>
          </w:p>
          <w:p w14:paraId="758B96EA" w14:textId="6197817F" w:rsidR="003E63A1" w:rsidRPr="00D26514" w:rsidRDefault="003E63A1" w:rsidP="003E63A1">
            <w:pPr>
              <w:pStyle w:val="TableEntry"/>
            </w:pPr>
            <w:r>
              <w:t xml:space="preserve">Template ID </w:t>
            </w:r>
            <w:r w:rsidRPr="00436054">
              <w:t>1.3.6.1.4.1.19376.1.5.3.1.1.26.1.10</w:t>
            </w:r>
          </w:p>
        </w:tc>
        <w:tc>
          <w:tcPr>
            <w:tcW w:w="2085" w:type="dxa"/>
          </w:tcPr>
          <w:p w14:paraId="072980AE" w14:textId="295330CB" w:rsidR="003E63A1" w:rsidRDefault="003E63A1" w:rsidP="003E63A1">
            <w:pPr>
              <w:pStyle w:val="TableEntry"/>
            </w:pPr>
            <w:r>
              <w:t>O</w:t>
            </w:r>
          </w:p>
        </w:tc>
        <w:tc>
          <w:tcPr>
            <w:tcW w:w="2061" w:type="dxa"/>
          </w:tcPr>
          <w:p w14:paraId="5E3A4C61" w14:textId="36C3D70C" w:rsidR="003E63A1" w:rsidRDefault="003E63A1" w:rsidP="003E63A1">
            <w:pPr>
              <w:pStyle w:val="TableEntry"/>
            </w:pPr>
            <w:r>
              <w:t>PCC</w:t>
            </w:r>
            <w:r w:rsidRPr="00D26514">
              <w:t xml:space="preserve"> TF-3: 6.3.</w:t>
            </w:r>
            <w:proofErr w:type="gramStart"/>
            <w:r w:rsidRPr="00D26514">
              <w:t>1.</w:t>
            </w:r>
            <w:r>
              <w:t>S</w:t>
            </w:r>
            <w:proofErr w:type="gramEnd"/>
          </w:p>
        </w:tc>
      </w:tr>
    </w:tbl>
    <w:p w14:paraId="62AA8082" w14:textId="77777777" w:rsidR="006C2D4D" w:rsidRPr="00046A15" w:rsidRDefault="006C2D4D" w:rsidP="00EA3BCB">
      <w:pPr>
        <w:pStyle w:val="Note"/>
        <w:rPr>
          <w:iCs/>
          <w:szCs w:val="18"/>
          <w:highlight w:val="lightGray"/>
        </w:rPr>
      </w:pPr>
      <w:r w:rsidRPr="00046A15">
        <w:rPr>
          <w:szCs w:val="18"/>
          <w:highlight w:val="lightGray"/>
        </w:rPr>
        <w:t xml:space="preserve">Note 1: </w:t>
      </w:r>
      <w:r w:rsidRPr="00046A15">
        <w:rPr>
          <w:i/>
          <w:iCs/>
          <w:szCs w:val="18"/>
          <w:highlight w:val="lightGray"/>
        </w:rPr>
        <w:t>&lt;For example, a note could describe that one of two possible transactions could be supported by an actor or other variations.</w:t>
      </w:r>
    </w:p>
    <w:p w14:paraId="13990EB4" w14:textId="74B107F5" w:rsidR="006C2D4D" w:rsidRPr="00046A15" w:rsidRDefault="006C2D4D" w:rsidP="00EA3BCB">
      <w:pPr>
        <w:pStyle w:val="Note"/>
        <w:rPr>
          <w:iCs/>
          <w:szCs w:val="18"/>
          <w:highlight w:val="lightGray"/>
        </w:rPr>
      </w:pPr>
      <w:r w:rsidRPr="00046A15">
        <w:rPr>
          <w:i/>
          <w:iCs/>
          <w:szCs w:val="18"/>
          <w:highlight w:val="lightGray"/>
        </w:rPr>
        <w:t>For example</w:t>
      </w:r>
      <w:r w:rsidR="007660D1" w:rsidRPr="00046A15">
        <w:rPr>
          <w:i/>
          <w:iCs/>
          <w:szCs w:val="18"/>
          <w:highlight w:val="lightGray"/>
        </w:rPr>
        <w:t xml:space="preserve"> -</w:t>
      </w:r>
      <w:r w:rsidRPr="00046A15">
        <w:rPr>
          <w:i/>
          <w:iCs/>
          <w:szCs w:val="18"/>
          <w:highlight w:val="lightGray"/>
        </w:rPr>
        <w:t xml:space="preserve"> Note</w:t>
      </w:r>
      <w:r w:rsidR="007660D1" w:rsidRPr="00046A15">
        <w:rPr>
          <w:i/>
          <w:iCs/>
          <w:szCs w:val="18"/>
          <w:highlight w:val="lightGray"/>
        </w:rPr>
        <w:t xml:space="preserve"> 1</w:t>
      </w:r>
      <w:r w:rsidRPr="00046A15">
        <w:rPr>
          <w:i/>
          <w:iCs/>
          <w:szCs w:val="18"/>
          <w:highlight w:val="lightGray"/>
        </w:rPr>
        <w:t>: Either Content Module 2 or Content Module 3 shall be implemented for the Content Creator or Content Consumer.</w:t>
      </w:r>
    </w:p>
    <w:p w14:paraId="700296E0" w14:textId="7C1893B1" w:rsidR="006C2D4D" w:rsidRPr="00046A15" w:rsidRDefault="006C2D4D" w:rsidP="00EA3BCB">
      <w:pPr>
        <w:pStyle w:val="Note"/>
        <w:rPr>
          <w:iCs/>
          <w:szCs w:val="18"/>
        </w:rPr>
      </w:pPr>
      <w:r w:rsidRPr="00046A15">
        <w:rPr>
          <w:i/>
          <w:iCs/>
          <w:szCs w:val="18"/>
          <w:highlight w:val="lightGray"/>
        </w:rPr>
        <w:t>For example- Note</w:t>
      </w:r>
      <w:r w:rsidR="007660D1" w:rsidRPr="00046A15">
        <w:rPr>
          <w:i/>
          <w:iCs/>
          <w:szCs w:val="18"/>
          <w:highlight w:val="lightGray"/>
        </w:rPr>
        <w:t xml:space="preserve"> 1</w:t>
      </w:r>
      <w:r w:rsidRPr="00046A15">
        <w:rPr>
          <w:i/>
          <w:iCs/>
          <w:szCs w:val="18"/>
          <w:highlight w:val="lightGray"/>
        </w:rPr>
        <w:t>: At least one of Content Module 2, Content Module 3, or Content Module 4 shall be implemented for Content Consumer.&gt;</w:t>
      </w:r>
    </w:p>
    <w:p w14:paraId="1B01383E" w14:textId="77777777" w:rsidR="000D2487" w:rsidRPr="00D26514" w:rsidRDefault="000D2487" w:rsidP="00597DB2">
      <w:pPr>
        <w:pStyle w:val="BodyText"/>
      </w:pPr>
    </w:p>
    <w:p w14:paraId="0A657752" w14:textId="7409558E" w:rsidR="0024039C" w:rsidRPr="0026450C" w:rsidRDefault="00FF4C4E" w:rsidP="0026450C">
      <w:pPr>
        <w:pStyle w:val="Heading3"/>
        <w:numPr>
          <w:ilvl w:val="0"/>
          <w:numId w:val="0"/>
        </w:numPr>
        <w:rPr>
          <w:bCs/>
          <w:noProof w:val="0"/>
        </w:rPr>
      </w:pPr>
      <w:bookmarkStart w:id="82" w:name="_Toc345074652"/>
      <w:bookmarkStart w:id="83" w:name="_Toc500238752"/>
      <w:r w:rsidRPr="00D26514">
        <w:rPr>
          <w:bCs/>
          <w:noProof w:val="0"/>
        </w:rPr>
        <w:t>X.1.1</w:t>
      </w:r>
      <w:r w:rsidR="00503AE1" w:rsidRPr="00D26514">
        <w:rPr>
          <w:bCs/>
          <w:noProof w:val="0"/>
        </w:rPr>
        <w:t xml:space="preserve"> Actor Descriptions and </w:t>
      </w:r>
      <w:r w:rsidR="006A4160" w:rsidRPr="00D26514">
        <w:rPr>
          <w:bCs/>
          <w:noProof w:val="0"/>
        </w:rPr>
        <w:t xml:space="preserve">Actor </w:t>
      </w:r>
      <w:r w:rsidR="00ED0083" w:rsidRPr="00D26514">
        <w:rPr>
          <w:bCs/>
          <w:noProof w:val="0"/>
        </w:rPr>
        <w:t xml:space="preserve">Profile </w:t>
      </w:r>
      <w:r w:rsidR="00503AE1" w:rsidRPr="00D26514">
        <w:rPr>
          <w:bCs/>
          <w:noProof w:val="0"/>
        </w:rPr>
        <w:t>Requirements</w:t>
      </w:r>
      <w:bookmarkEnd w:id="82"/>
      <w:bookmarkEnd w:id="83"/>
    </w:p>
    <w:p w14:paraId="15E7FBA9" w14:textId="36DF0F24" w:rsidR="008F2A87" w:rsidRPr="004B2477" w:rsidRDefault="008F2A87" w:rsidP="008F2A87">
      <w:pPr>
        <w:pStyle w:val="Heading4"/>
        <w:numPr>
          <w:ilvl w:val="0"/>
          <w:numId w:val="0"/>
        </w:numPr>
        <w:rPr>
          <w:noProof w:val="0"/>
        </w:rPr>
      </w:pPr>
      <w:bookmarkStart w:id="84" w:name="_Toc466616571"/>
      <w:bookmarkStart w:id="85" w:name="_Toc466616576"/>
      <w:r w:rsidRPr="004B2477">
        <w:rPr>
          <w:noProof w:val="0"/>
        </w:rPr>
        <w:t xml:space="preserve">X.1.1.1 </w:t>
      </w:r>
      <w:bookmarkEnd w:id="84"/>
      <w:r>
        <w:rPr>
          <w:noProof w:val="0"/>
        </w:rPr>
        <w:t>Content Creator</w:t>
      </w:r>
    </w:p>
    <w:p w14:paraId="69AA8E45" w14:textId="020DCA4F" w:rsidR="006A6728" w:rsidRDefault="006A6728" w:rsidP="008F2A87">
      <w:pPr>
        <w:pStyle w:val="BodyText"/>
      </w:pPr>
      <w:r w:rsidRPr="00A97446">
        <w:t xml:space="preserve">A Content Creator that supports the </w:t>
      </w:r>
      <w:r>
        <w:t>CDA-DSS</w:t>
      </w:r>
      <w:r w:rsidRPr="00A97446">
        <w:t xml:space="preserve"> Profile shall support the </w:t>
      </w:r>
      <w:r>
        <w:t>Summary Section</w:t>
      </w:r>
      <w:r w:rsidRPr="00A97446">
        <w:t xml:space="preserve"> Option</w:t>
      </w:r>
      <w:r>
        <w:t xml:space="preserve">. </w:t>
      </w:r>
      <w:r w:rsidRPr="00A97446">
        <w:t xml:space="preserve">See PCC TF-2: </w:t>
      </w:r>
      <w:r>
        <w:t>3.Y.1</w:t>
      </w:r>
    </w:p>
    <w:p w14:paraId="3CF3DD45" w14:textId="2AD8CDC6" w:rsidR="008F2A87" w:rsidRDefault="00643548" w:rsidP="001D167A">
      <w:pPr>
        <w:pStyle w:val="BodyText"/>
        <w:numPr>
          <w:ilvl w:val="0"/>
          <w:numId w:val="18"/>
        </w:numPr>
      </w:pPr>
      <w:r>
        <w:t xml:space="preserve">The Content Creator SHALL create a document with at least one summary section. </w:t>
      </w:r>
    </w:p>
    <w:p w14:paraId="2023A376" w14:textId="77777777" w:rsidR="00643548" w:rsidRPr="004B2477" w:rsidRDefault="00643548" w:rsidP="001D167A">
      <w:pPr>
        <w:pStyle w:val="ListNumber2"/>
        <w:numPr>
          <w:ilvl w:val="0"/>
          <w:numId w:val="18"/>
        </w:numPr>
      </w:pPr>
      <w:r w:rsidRPr="004B2477">
        <w:t xml:space="preserve">The Content Creator </w:t>
      </w:r>
      <w:r w:rsidRPr="004B2477">
        <w:rPr>
          <w:smallCaps/>
        </w:rPr>
        <w:t>MAY</w:t>
      </w:r>
      <w:r w:rsidRPr="004B2477">
        <w:t xml:space="preserve"> create content conforming to a profile supporting a Medical Summary as defined in PCC TF-2:6.3.1.2 Medical Summary.</w:t>
      </w:r>
    </w:p>
    <w:p w14:paraId="157BADF6" w14:textId="4D0E2A55" w:rsidR="00643548" w:rsidRPr="004B2477" w:rsidRDefault="00643548" w:rsidP="001D167A">
      <w:pPr>
        <w:pStyle w:val="ListNumber2"/>
        <w:numPr>
          <w:ilvl w:val="0"/>
          <w:numId w:val="18"/>
        </w:numPr>
      </w:pPr>
      <w:r w:rsidRPr="004B2477">
        <w:lastRenderedPageBreak/>
        <w:t xml:space="preserve">The Content Creator </w:t>
      </w:r>
      <w:r w:rsidRPr="004B2477">
        <w:rPr>
          <w:smallCaps/>
        </w:rPr>
        <w:t>MAY</w:t>
      </w:r>
      <w:r w:rsidRPr="004B2477">
        <w:t xml:space="preserve"> create content conforming to a profile supporting a </w:t>
      </w:r>
      <w:r>
        <w:t xml:space="preserve">Consolidated CDA Implementation Guide Document. </w:t>
      </w:r>
    </w:p>
    <w:p w14:paraId="7CF7A936" w14:textId="49C26F76" w:rsidR="008F2A87" w:rsidRPr="004B2477" w:rsidRDefault="008F2A87" w:rsidP="008F2A87">
      <w:pPr>
        <w:pStyle w:val="Heading4"/>
        <w:numPr>
          <w:ilvl w:val="0"/>
          <w:numId w:val="0"/>
        </w:numPr>
        <w:rPr>
          <w:noProof w:val="0"/>
        </w:rPr>
      </w:pPr>
      <w:r>
        <w:rPr>
          <w:noProof w:val="0"/>
        </w:rPr>
        <w:t>X.1.1.2</w:t>
      </w:r>
      <w:r w:rsidRPr="004B2477">
        <w:rPr>
          <w:noProof w:val="0"/>
        </w:rPr>
        <w:t xml:space="preserve"> </w:t>
      </w:r>
      <w:r>
        <w:rPr>
          <w:noProof w:val="0"/>
        </w:rPr>
        <w:t>Content Consumer</w:t>
      </w:r>
    </w:p>
    <w:p w14:paraId="7859CF13" w14:textId="77777777" w:rsidR="00FF71A7" w:rsidRDefault="00643548" w:rsidP="00FF71A7">
      <w:pPr>
        <w:pStyle w:val="BodyText"/>
      </w:pPr>
      <w:r w:rsidRPr="004B2477">
        <w:t xml:space="preserve">The Content Consumer </w:t>
      </w:r>
      <w:r w:rsidR="00FF71A7" w:rsidRPr="00A97446">
        <w:t xml:space="preserve">that supports the </w:t>
      </w:r>
      <w:r w:rsidR="00FF71A7">
        <w:t>CDA-DSS</w:t>
      </w:r>
      <w:r w:rsidR="00FF71A7" w:rsidRPr="00A97446">
        <w:t xml:space="preserve"> Profile shall support the </w:t>
      </w:r>
      <w:r w:rsidR="00FF71A7">
        <w:t>Summary Section</w:t>
      </w:r>
      <w:r w:rsidR="00FF71A7" w:rsidRPr="00A97446">
        <w:t xml:space="preserve"> Option</w:t>
      </w:r>
      <w:r w:rsidR="00FF71A7">
        <w:t xml:space="preserve">. </w:t>
      </w:r>
      <w:r w:rsidR="00FF71A7" w:rsidRPr="00A97446">
        <w:t xml:space="preserve">See PCC TF-2: </w:t>
      </w:r>
      <w:r w:rsidR="00FF71A7">
        <w:t>3.Y.1</w:t>
      </w:r>
    </w:p>
    <w:p w14:paraId="44238117" w14:textId="0DF5128F" w:rsidR="008F2A87" w:rsidRDefault="007B1A63" w:rsidP="001D167A">
      <w:pPr>
        <w:pStyle w:val="BodyText"/>
        <w:numPr>
          <w:ilvl w:val="0"/>
          <w:numId w:val="19"/>
        </w:numPr>
      </w:pPr>
      <w:r>
        <w:t>The Content Consumer SHALL</w:t>
      </w:r>
      <w:r w:rsidR="00046A15">
        <w:t xml:space="preserve"> render at</w:t>
      </w:r>
      <w:r>
        <w:t xml:space="preserve"> least one summary section.</w:t>
      </w:r>
    </w:p>
    <w:p w14:paraId="29FDA520" w14:textId="7C065175" w:rsidR="007B1A63" w:rsidRDefault="007B1A63" w:rsidP="001D167A">
      <w:pPr>
        <w:pStyle w:val="ListNumber2"/>
        <w:numPr>
          <w:ilvl w:val="0"/>
          <w:numId w:val="19"/>
        </w:numPr>
      </w:pPr>
      <w:r w:rsidRPr="004B2477">
        <w:t xml:space="preserve">The Content Consumer </w:t>
      </w:r>
      <w:r w:rsidRPr="004B2477">
        <w:rPr>
          <w:smallCaps/>
        </w:rPr>
        <w:t>MAY</w:t>
      </w:r>
      <w:r w:rsidRPr="004B2477">
        <w:t xml:space="preserve"> implement a content profile supporting a Medical Summary as defined in PCC TF-2:6.3.1.2 Medical Summary.</w:t>
      </w:r>
    </w:p>
    <w:p w14:paraId="196FECB8" w14:textId="25D12254" w:rsidR="00724FF9" w:rsidRPr="00631453" w:rsidRDefault="00724FF9" w:rsidP="001D167A">
      <w:pPr>
        <w:pStyle w:val="ListNumber2"/>
        <w:numPr>
          <w:ilvl w:val="0"/>
          <w:numId w:val="19"/>
        </w:numPr>
      </w:pPr>
      <w:r w:rsidRPr="00631453">
        <w:t xml:space="preserve">The Content Consumer </w:t>
      </w:r>
      <w:r w:rsidRPr="00631453">
        <w:rPr>
          <w:smallCaps/>
        </w:rPr>
        <w:t>MAY</w:t>
      </w:r>
      <w:r w:rsidRPr="00631453">
        <w:t xml:space="preserve"> implement a content profile supporting</w:t>
      </w:r>
      <w:r w:rsidR="00631453" w:rsidRPr="00631453">
        <w:t xml:space="preserve"> documents as defined by C-CDA Implementation Guide</w:t>
      </w:r>
    </w:p>
    <w:p w14:paraId="090411E2" w14:textId="64333915" w:rsidR="001C53C2" w:rsidRPr="004B2477" w:rsidRDefault="001C53C2" w:rsidP="001C53C2">
      <w:pPr>
        <w:pStyle w:val="Heading3"/>
        <w:numPr>
          <w:ilvl w:val="0"/>
          <w:numId w:val="0"/>
        </w:numPr>
        <w:rPr>
          <w:bCs/>
          <w:noProof w:val="0"/>
        </w:rPr>
      </w:pPr>
      <w:r w:rsidRPr="004B2477">
        <w:rPr>
          <w:bCs/>
          <w:noProof w:val="0"/>
        </w:rPr>
        <w:t>X.1.2 Content Modules</w:t>
      </w:r>
      <w:bookmarkEnd w:id="85"/>
    </w:p>
    <w:p w14:paraId="7C2EAE9D" w14:textId="258184F7" w:rsidR="001C53C2" w:rsidRPr="004B2477" w:rsidRDefault="001C53C2" w:rsidP="001C53C2">
      <w:pPr>
        <w:pStyle w:val="BodyText"/>
      </w:pPr>
      <w:r w:rsidRPr="004B2477">
        <w:t>Table X.1.2-1 lists the conten</w:t>
      </w:r>
      <w:r>
        <w:t>t module(s</w:t>
      </w:r>
      <w:r w:rsidR="00C607D9">
        <w:t>) defined in the CDA-DSS</w:t>
      </w:r>
      <w:r w:rsidRPr="004B2477">
        <w:t xml:space="preserve"> Profile. To claim support with this profile, an actor shall support all required content modules (labeled “R”) and may support optional content modules (labeled “O”).</w:t>
      </w:r>
    </w:p>
    <w:p w14:paraId="306C5D89" w14:textId="56D26ED2" w:rsidR="001C53C2" w:rsidRPr="004B2477" w:rsidRDefault="001C53C2" w:rsidP="001C53C2">
      <w:pPr>
        <w:pStyle w:val="TableTitle"/>
      </w:pPr>
      <w:r>
        <w:t xml:space="preserve">Table X.1.2-1: </w:t>
      </w:r>
      <w:r w:rsidRPr="004B2477">
        <w:t>Summary</w:t>
      </w:r>
      <w:r>
        <w:t xml:space="preserve"> Section</w:t>
      </w:r>
      <w:r w:rsidRPr="004B2477">
        <w:t xml:space="preserve"> Content Modules</w:t>
      </w:r>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0"/>
        <w:gridCol w:w="1530"/>
        <w:gridCol w:w="3330"/>
      </w:tblGrid>
      <w:tr w:rsidR="001C53C2" w:rsidRPr="004B2477" w14:paraId="5F6FB7D5" w14:textId="77777777" w:rsidTr="008F2A87">
        <w:trPr>
          <w:cantSplit/>
          <w:tblHeader/>
          <w:jc w:val="center"/>
        </w:trPr>
        <w:tc>
          <w:tcPr>
            <w:tcW w:w="2790" w:type="dxa"/>
            <w:shd w:val="pct15" w:color="auto" w:fill="FFFFFF"/>
          </w:tcPr>
          <w:p w14:paraId="62E622CE" w14:textId="77777777" w:rsidR="001C53C2" w:rsidRPr="004B2477" w:rsidRDefault="001C53C2" w:rsidP="008F2A87">
            <w:pPr>
              <w:pStyle w:val="TableEntryHeader"/>
            </w:pPr>
            <w:r w:rsidRPr="004B2477">
              <w:t>Content Modules</w:t>
            </w:r>
          </w:p>
        </w:tc>
        <w:tc>
          <w:tcPr>
            <w:tcW w:w="1530" w:type="dxa"/>
            <w:shd w:val="pct15" w:color="auto" w:fill="FFFFFF"/>
          </w:tcPr>
          <w:p w14:paraId="31D21812" w14:textId="77777777" w:rsidR="001C53C2" w:rsidRPr="004B2477" w:rsidRDefault="001C53C2" w:rsidP="008F2A87">
            <w:pPr>
              <w:pStyle w:val="TableEntryHeader"/>
            </w:pPr>
            <w:r w:rsidRPr="004B2477">
              <w:t>Optionality</w:t>
            </w:r>
          </w:p>
        </w:tc>
        <w:tc>
          <w:tcPr>
            <w:tcW w:w="3330" w:type="dxa"/>
            <w:shd w:val="pct15" w:color="auto" w:fill="FFFFFF"/>
          </w:tcPr>
          <w:p w14:paraId="63F23F35" w14:textId="04E7162C" w:rsidR="001C53C2" w:rsidRPr="004B2477" w:rsidRDefault="001C53C2" w:rsidP="008F2A87">
            <w:pPr>
              <w:pStyle w:val="TableEntryHeader"/>
            </w:pPr>
            <w:r w:rsidRPr="004B2477">
              <w:t xml:space="preserve"> Template ID</w:t>
            </w:r>
          </w:p>
        </w:tc>
      </w:tr>
      <w:tr w:rsidR="00C607D9" w:rsidRPr="004B2477" w14:paraId="6BD7BB0F" w14:textId="77777777" w:rsidTr="008F2A87">
        <w:trPr>
          <w:cantSplit/>
          <w:jc w:val="center"/>
        </w:trPr>
        <w:tc>
          <w:tcPr>
            <w:tcW w:w="2790" w:type="dxa"/>
            <w:shd w:val="clear" w:color="auto" w:fill="auto"/>
          </w:tcPr>
          <w:p w14:paraId="13B5BB82" w14:textId="6D478116" w:rsidR="00C607D9" w:rsidRPr="004B2477" w:rsidRDefault="00C607D9" w:rsidP="00C607D9">
            <w:pPr>
              <w:pStyle w:val="TableEntry"/>
              <w:ind w:left="0"/>
            </w:pPr>
            <w:r>
              <w:t>User Defined Summary Section</w:t>
            </w:r>
          </w:p>
        </w:tc>
        <w:tc>
          <w:tcPr>
            <w:tcW w:w="1530" w:type="dxa"/>
            <w:shd w:val="clear" w:color="auto" w:fill="auto"/>
          </w:tcPr>
          <w:p w14:paraId="3DE71C6E" w14:textId="05174C44" w:rsidR="00C607D9" w:rsidRPr="004B2477" w:rsidRDefault="00C607D9" w:rsidP="00C607D9">
            <w:pPr>
              <w:pStyle w:val="TableEntry"/>
            </w:pPr>
            <w:r w:rsidRPr="004B2477">
              <w:t>O</w:t>
            </w:r>
            <w:r>
              <w:t xml:space="preserve"> – note 1</w:t>
            </w:r>
          </w:p>
        </w:tc>
        <w:tc>
          <w:tcPr>
            <w:tcW w:w="3330" w:type="dxa"/>
            <w:shd w:val="clear" w:color="auto" w:fill="auto"/>
          </w:tcPr>
          <w:p w14:paraId="663A7642" w14:textId="5B2D2BF3" w:rsidR="00C607D9" w:rsidRPr="004B2477" w:rsidRDefault="00C607D9" w:rsidP="00C607D9">
            <w:pPr>
              <w:pStyle w:val="TableEntry"/>
            </w:pPr>
            <w:r w:rsidRPr="000E3E98">
              <w:t>1.3.6.1.4.1.19376.1.5.3.1.1.26.1.11</w:t>
            </w:r>
          </w:p>
        </w:tc>
      </w:tr>
      <w:tr w:rsidR="00C607D9" w:rsidRPr="004B2477" w14:paraId="1FF0D617" w14:textId="77777777" w:rsidTr="008F2A87">
        <w:trPr>
          <w:cantSplit/>
          <w:jc w:val="center"/>
        </w:trPr>
        <w:tc>
          <w:tcPr>
            <w:tcW w:w="2790" w:type="dxa"/>
            <w:shd w:val="clear" w:color="auto" w:fill="auto"/>
          </w:tcPr>
          <w:p w14:paraId="4E301CAB" w14:textId="3858B364" w:rsidR="00C607D9" w:rsidRPr="004B2477" w:rsidRDefault="00C607D9" w:rsidP="00C607D9">
            <w:pPr>
              <w:pStyle w:val="TableEntry"/>
              <w:ind w:left="0"/>
            </w:pPr>
            <w:r>
              <w:t>Document Summary Section</w:t>
            </w:r>
          </w:p>
        </w:tc>
        <w:tc>
          <w:tcPr>
            <w:tcW w:w="1530" w:type="dxa"/>
            <w:shd w:val="clear" w:color="auto" w:fill="auto"/>
          </w:tcPr>
          <w:p w14:paraId="26C8AD74" w14:textId="77777777" w:rsidR="00C607D9" w:rsidRPr="004B2477" w:rsidRDefault="00C607D9" w:rsidP="00C607D9">
            <w:pPr>
              <w:pStyle w:val="TableEntry"/>
            </w:pPr>
            <w:r w:rsidRPr="004B2477">
              <w:t>O</w:t>
            </w:r>
          </w:p>
        </w:tc>
        <w:tc>
          <w:tcPr>
            <w:tcW w:w="3330" w:type="dxa"/>
            <w:shd w:val="clear" w:color="auto" w:fill="auto"/>
          </w:tcPr>
          <w:p w14:paraId="7BB3131A" w14:textId="66720EE5" w:rsidR="00C607D9" w:rsidRPr="004B2477" w:rsidRDefault="00C607D9" w:rsidP="00C607D9">
            <w:pPr>
              <w:pStyle w:val="TableEntry"/>
            </w:pPr>
            <w:r>
              <w:t>1.3.6.1.4.1.19376.1.4.1.2.16</w:t>
            </w:r>
          </w:p>
        </w:tc>
      </w:tr>
      <w:tr w:rsidR="00C607D9" w:rsidRPr="004B2477" w14:paraId="54787CEB" w14:textId="77777777" w:rsidTr="008F2A87">
        <w:trPr>
          <w:cantSplit/>
          <w:jc w:val="center"/>
        </w:trPr>
        <w:tc>
          <w:tcPr>
            <w:tcW w:w="2790" w:type="dxa"/>
            <w:shd w:val="clear" w:color="auto" w:fill="auto"/>
          </w:tcPr>
          <w:p w14:paraId="7551FDC1" w14:textId="150BB9D4" w:rsidR="00C607D9" w:rsidRPr="004B2477" w:rsidRDefault="00C607D9" w:rsidP="00C607D9">
            <w:pPr>
              <w:pStyle w:val="TableEntry"/>
              <w:ind w:left="0"/>
            </w:pPr>
            <w:r>
              <w:t xml:space="preserve">Notes Section </w:t>
            </w:r>
            <w:r w:rsidRPr="00D26514">
              <w:t xml:space="preserve"> </w:t>
            </w:r>
          </w:p>
        </w:tc>
        <w:tc>
          <w:tcPr>
            <w:tcW w:w="1530" w:type="dxa"/>
            <w:shd w:val="clear" w:color="auto" w:fill="auto"/>
          </w:tcPr>
          <w:p w14:paraId="6580C74D" w14:textId="064A4F0C" w:rsidR="00C607D9" w:rsidRPr="004B2477" w:rsidRDefault="00C607D9" w:rsidP="00C607D9">
            <w:pPr>
              <w:pStyle w:val="TableEntry"/>
            </w:pPr>
            <w:r w:rsidRPr="004B2477">
              <w:t>O</w:t>
            </w:r>
            <w:r>
              <w:t xml:space="preserve"> </w:t>
            </w:r>
          </w:p>
        </w:tc>
        <w:tc>
          <w:tcPr>
            <w:tcW w:w="3330" w:type="dxa"/>
            <w:shd w:val="clear" w:color="auto" w:fill="auto"/>
          </w:tcPr>
          <w:p w14:paraId="186ACE49" w14:textId="283B45F7" w:rsidR="00C607D9" w:rsidRPr="004B2477" w:rsidRDefault="00C607D9" w:rsidP="00C607D9">
            <w:pPr>
              <w:pStyle w:val="TableEntry"/>
            </w:pPr>
            <w:r>
              <w:t>2.16.840.1.113883.10.20.22.2.65:2016-11-01</w:t>
            </w:r>
          </w:p>
        </w:tc>
      </w:tr>
      <w:tr w:rsidR="00C607D9" w:rsidRPr="004B2477" w14:paraId="39A65046" w14:textId="77777777" w:rsidTr="008F2A87">
        <w:trPr>
          <w:cantSplit/>
          <w:jc w:val="center"/>
        </w:trPr>
        <w:tc>
          <w:tcPr>
            <w:tcW w:w="2790" w:type="dxa"/>
            <w:shd w:val="clear" w:color="auto" w:fill="auto"/>
          </w:tcPr>
          <w:p w14:paraId="2D5D1844" w14:textId="22047B56" w:rsidR="00C607D9" w:rsidRPr="004B2477" w:rsidRDefault="00C607D9" w:rsidP="00C607D9">
            <w:pPr>
              <w:pStyle w:val="TableEntry"/>
              <w:ind w:left="0"/>
            </w:pPr>
            <w:r>
              <w:t>Care Plan Summary Section</w:t>
            </w:r>
          </w:p>
        </w:tc>
        <w:tc>
          <w:tcPr>
            <w:tcW w:w="1530" w:type="dxa"/>
            <w:shd w:val="clear" w:color="auto" w:fill="auto"/>
          </w:tcPr>
          <w:p w14:paraId="6778BAD3" w14:textId="0C152FFE" w:rsidR="00C607D9" w:rsidRPr="004B2477" w:rsidRDefault="00C607D9" w:rsidP="00C607D9">
            <w:pPr>
              <w:pStyle w:val="TableEntry"/>
            </w:pPr>
            <w:r w:rsidRPr="004B2477">
              <w:t>O</w:t>
            </w:r>
            <w:r>
              <w:t xml:space="preserve"> – note 1</w:t>
            </w:r>
          </w:p>
        </w:tc>
        <w:tc>
          <w:tcPr>
            <w:tcW w:w="3330" w:type="dxa"/>
            <w:shd w:val="clear" w:color="auto" w:fill="auto"/>
          </w:tcPr>
          <w:p w14:paraId="1DA40D7E" w14:textId="02F816E7" w:rsidR="00C607D9" w:rsidRPr="004B2477" w:rsidRDefault="00C607D9" w:rsidP="00C607D9">
            <w:pPr>
              <w:pStyle w:val="TableEntry"/>
              <w:rPr>
                <w:rStyle w:val="InlineXML"/>
                <w:rFonts w:ascii="Times New Roman" w:eastAsia="?l?r ??’c" w:hAnsi="Times New Roman"/>
                <w:lang w:eastAsia="en-US"/>
              </w:rPr>
            </w:pPr>
            <w:r>
              <w:t>1</w:t>
            </w:r>
            <w:r w:rsidRPr="00D21AD6">
              <w:t>.3.6.1.4.1.19376.1.5.3.1.1.26.1.8</w:t>
            </w:r>
          </w:p>
        </w:tc>
      </w:tr>
      <w:tr w:rsidR="00C607D9" w:rsidRPr="004B2477" w14:paraId="5BFCC509" w14:textId="77777777" w:rsidTr="008F2A87">
        <w:trPr>
          <w:cantSplit/>
          <w:jc w:val="center"/>
        </w:trPr>
        <w:tc>
          <w:tcPr>
            <w:tcW w:w="2790" w:type="dxa"/>
            <w:shd w:val="clear" w:color="auto" w:fill="auto"/>
          </w:tcPr>
          <w:p w14:paraId="741BE909" w14:textId="26B96BB9" w:rsidR="00C607D9" w:rsidRPr="004B2477" w:rsidRDefault="00C607D9" w:rsidP="00C607D9">
            <w:pPr>
              <w:pStyle w:val="TableEntry"/>
              <w:ind w:left="0"/>
            </w:pPr>
            <w:r>
              <w:t>Encounter Summary Section</w:t>
            </w:r>
          </w:p>
        </w:tc>
        <w:tc>
          <w:tcPr>
            <w:tcW w:w="1530" w:type="dxa"/>
            <w:shd w:val="clear" w:color="auto" w:fill="auto"/>
          </w:tcPr>
          <w:p w14:paraId="6DC806A3" w14:textId="0407D4B6" w:rsidR="00C607D9" w:rsidRPr="004B2477" w:rsidRDefault="00C607D9" w:rsidP="00C607D9">
            <w:pPr>
              <w:pStyle w:val="TableEntry"/>
            </w:pPr>
            <w:r w:rsidRPr="004B2477">
              <w:t>O</w:t>
            </w:r>
            <w:r>
              <w:t xml:space="preserve"> – note 1</w:t>
            </w:r>
          </w:p>
        </w:tc>
        <w:tc>
          <w:tcPr>
            <w:tcW w:w="3330" w:type="dxa"/>
            <w:shd w:val="clear" w:color="auto" w:fill="auto"/>
          </w:tcPr>
          <w:p w14:paraId="2DB38B89" w14:textId="27D5A83C" w:rsidR="00C607D9" w:rsidRPr="004B2477" w:rsidRDefault="00C607D9" w:rsidP="00C607D9">
            <w:pPr>
              <w:pStyle w:val="TableEntry"/>
              <w:rPr>
                <w:rStyle w:val="InlineXML"/>
                <w:rFonts w:ascii="Times New Roman" w:eastAsia="?l?r ??’c" w:hAnsi="Times New Roman"/>
                <w:lang w:eastAsia="en-US"/>
              </w:rPr>
            </w:pPr>
            <w:r w:rsidRPr="00D21AD6">
              <w:t>1.3.6.1.4.1.19376.1.5.3.1.1.26.1.9</w:t>
            </w:r>
          </w:p>
        </w:tc>
      </w:tr>
      <w:tr w:rsidR="00C607D9" w:rsidRPr="004B2477" w14:paraId="2D9BC2A9" w14:textId="77777777" w:rsidTr="008F2A87">
        <w:trPr>
          <w:cantSplit/>
          <w:jc w:val="center"/>
        </w:trPr>
        <w:tc>
          <w:tcPr>
            <w:tcW w:w="2790" w:type="dxa"/>
            <w:shd w:val="clear" w:color="auto" w:fill="auto"/>
          </w:tcPr>
          <w:p w14:paraId="2FD8F6B9" w14:textId="3BE24375" w:rsidR="00C607D9" w:rsidRPr="004B2477" w:rsidRDefault="00C607D9" w:rsidP="00C607D9">
            <w:pPr>
              <w:pStyle w:val="TableEntry"/>
              <w:ind w:left="0"/>
            </w:pPr>
            <w:r>
              <w:t>Care Team Section</w:t>
            </w:r>
          </w:p>
        </w:tc>
        <w:tc>
          <w:tcPr>
            <w:tcW w:w="1530" w:type="dxa"/>
            <w:shd w:val="clear" w:color="auto" w:fill="auto"/>
          </w:tcPr>
          <w:p w14:paraId="317DD613" w14:textId="4E186DAF" w:rsidR="00C607D9" w:rsidRPr="004B2477" w:rsidRDefault="00C607D9" w:rsidP="00C607D9">
            <w:pPr>
              <w:pStyle w:val="TableEntry"/>
            </w:pPr>
            <w:r w:rsidRPr="004B2477">
              <w:t>O</w:t>
            </w:r>
          </w:p>
        </w:tc>
        <w:tc>
          <w:tcPr>
            <w:tcW w:w="3330" w:type="dxa"/>
            <w:shd w:val="clear" w:color="auto" w:fill="auto"/>
          </w:tcPr>
          <w:p w14:paraId="438A5997" w14:textId="0F9B93AE" w:rsidR="00C607D9" w:rsidRPr="004B2477" w:rsidRDefault="00C607D9" w:rsidP="00C607D9">
            <w:pPr>
              <w:pStyle w:val="TableEntry"/>
              <w:rPr>
                <w:rStyle w:val="InlineXML"/>
                <w:rFonts w:ascii="Times New Roman" w:eastAsia="?l?r ??’c" w:hAnsi="Times New Roman"/>
                <w:lang w:eastAsia="en-US"/>
              </w:rPr>
            </w:pPr>
            <w:r>
              <w:t>TBD (HL7 Template ID)</w:t>
            </w:r>
          </w:p>
        </w:tc>
      </w:tr>
      <w:tr w:rsidR="00C607D9" w:rsidRPr="004B2477" w14:paraId="26ADB524" w14:textId="77777777" w:rsidTr="008F2A87">
        <w:trPr>
          <w:cantSplit/>
          <w:jc w:val="center"/>
        </w:trPr>
        <w:tc>
          <w:tcPr>
            <w:tcW w:w="2790" w:type="dxa"/>
            <w:shd w:val="clear" w:color="auto" w:fill="auto"/>
          </w:tcPr>
          <w:p w14:paraId="44EB00E3" w14:textId="05E7028F" w:rsidR="00C607D9" w:rsidRPr="004B2477" w:rsidRDefault="00C607D9" w:rsidP="00C607D9">
            <w:pPr>
              <w:pStyle w:val="TableEntry"/>
              <w:ind w:left="0"/>
            </w:pPr>
            <w:r>
              <w:t>Active/Planned Medication Section</w:t>
            </w:r>
          </w:p>
        </w:tc>
        <w:tc>
          <w:tcPr>
            <w:tcW w:w="1530" w:type="dxa"/>
            <w:shd w:val="clear" w:color="auto" w:fill="auto"/>
          </w:tcPr>
          <w:p w14:paraId="068DD145" w14:textId="179FDD85" w:rsidR="00C607D9" w:rsidRPr="004B2477" w:rsidRDefault="00C607D9" w:rsidP="00C607D9">
            <w:pPr>
              <w:pStyle w:val="TableEntry"/>
            </w:pPr>
            <w:r>
              <w:t>O – note 1</w:t>
            </w:r>
          </w:p>
        </w:tc>
        <w:tc>
          <w:tcPr>
            <w:tcW w:w="3330" w:type="dxa"/>
            <w:shd w:val="clear" w:color="auto" w:fill="auto"/>
          </w:tcPr>
          <w:p w14:paraId="09A1FE84" w14:textId="36F2025F" w:rsidR="00C607D9" w:rsidRPr="004B2477" w:rsidRDefault="00C607D9" w:rsidP="00C607D9">
            <w:pPr>
              <w:pStyle w:val="TableEntry"/>
              <w:ind w:left="0"/>
              <w:rPr>
                <w:rStyle w:val="InlineXML"/>
                <w:rFonts w:ascii="Times New Roman" w:eastAsia="?l?r ??’c" w:hAnsi="Times New Roman"/>
                <w:lang w:eastAsia="en-US"/>
              </w:rPr>
            </w:pPr>
            <w:r w:rsidRPr="00436054">
              <w:t>1.3.6.1.4.1.19376.1.5.3.1.1.26.1.10</w:t>
            </w:r>
          </w:p>
        </w:tc>
      </w:tr>
    </w:tbl>
    <w:p w14:paraId="6B3EF310" w14:textId="08941546" w:rsidR="003E10FD" w:rsidRPr="004016A5" w:rsidRDefault="00C607D9" w:rsidP="003E10FD">
      <w:pPr>
        <w:pStyle w:val="BodyText"/>
        <w:ind w:left="720"/>
        <w:rPr>
          <w:sz w:val="18"/>
          <w:szCs w:val="18"/>
          <w:lang w:eastAsia="x-none"/>
        </w:rPr>
      </w:pPr>
      <w:r>
        <w:rPr>
          <w:sz w:val="18"/>
          <w:szCs w:val="18"/>
        </w:rPr>
        <w:t>Note 1 – Summary section content</w:t>
      </w:r>
      <w:r w:rsidR="003E10FD" w:rsidRPr="004016A5">
        <w:rPr>
          <w:sz w:val="18"/>
          <w:szCs w:val="18"/>
        </w:rPr>
        <w:t xml:space="preserve"> </w:t>
      </w:r>
      <w:r w:rsidR="003E10FD" w:rsidRPr="004016A5">
        <w:rPr>
          <w:sz w:val="18"/>
          <w:szCs w:val="18"/>
          <w:lang w:eastAsia="x-none"/>
        </w:rPr>
        <w:t xml:space="preserve">generated from </w:t>
      </w:r>
      <w:r>
        <w:rPr>
          <w:sz w:val="18"/>
          <w:szCs w:val="18"/>
          <w:lang w:eastAsia="x-none"/>
        </w:rPr>
        <w:t>content in e</w:t>
      </w:r>
      <w:r w:rsidR="003E10FD" w:rsidRPr="004016A5">
        <w:rPr>
          <w:sz w:val="18"/>
          <w:szCs w:val="18"/>
          <w:lang w:eastAsia="x-none"/>
        </w:rPr>
        <w:t xml:space="preserve">xisting sections </w:t>
      </w:r>
      <w:r w:rsidR="004016A5">
        <w:rPr>
          <w:sz w:val="18"/>
          <w:szCs w:val="18"/>
          <w:lang w:eastAsia="x-none"/>
        </w:rPr>
        <w:t>in the</w:t>
      </w:r>
      <w:r w:rsidR="003E10FD" w:rsidRPr="004016A5">
        <w:rPr>
          <w:sz w:val="18"/>
          <w:szCs w:val="18"/>
          <w:lang w:eastAsia="x-none"/>
        </w:rPr>
        <w:t xml:space="preserve"> document.  </w:t>
      </w:r>
    </w:p>
    <w:p w14:paraId="5AB8E0E9" w14:textId="0384CA87" w:rsidR="00CF283F" w:rsidRPr="00D26514" w:rsidRDefault="00CF283F" w:rsidP="00303E20">
      <w:pPr>
        <w:pStyle w:val="Heading2"/>
        <w:numPr>
          <w:ilvl w:val="0"/>
          <w:numId w:val="0"/>
        </w:numPr>
        <w:rPr>
          <w:noProof w:val="0"/>
        </w:rPr>
      </w:pPr>
      <w:bookmarkStart w:id="86" w:name="_Toc345074655"/>
      <w:bookmarkStart w:id="87" w:name="_Toc500238755"/>
      <w:r w:rsidRPr="00D26514">
        <w:rPr>
          <w:noProof w:val="0"/>
        </w:rPr>
        <w:t xml:space="preserve">X.2 </w:t>
      </w:r>
      <w:r w:rsidR="002452AB">
        <w:rPr>
          <w:noProof w:val="0"/>
        </w:rPr>
        <w:t>CDA-DSS</w:t>
      </w:r>
      <w:r w:rsidR="00104BE6" w:rsidRPr="00D26514">
        <w:rPr>
          <w:noProof w:val="0"/>
        </w:rPr>
        <w:t xml:space="preserve"> Actor</w:t>
      </w:r>
      <w:r w:rsidRPr="00D26514">
        <w:rPr>
          <w:noProof w:val="0"/>
        </w:rPr>
        <w:t xml:space="preserve"> Options</w:t>
      </w:r>
      <w:bookmarkEnd w:id="86"/>
      <w:bookmarkEnd w:id="87"/>
    </w:p>
    <w:p w14:paraId="30BCDC61" w14:textId="5B5C73E2" w:rsidR="0054210B" w:rsidRPr="004B2477" w:rsidRDefault="0054210B" w:rsidP="0054210B">
      <w:pPr>
        <w:pStyle w:val="BodyText"/>
      </w:pPr>
      <w:r w:rsidRPr="004B2477">
        <w:t xml:space="preserve">Options that may be selected for this Profile are listed in the Table X.2-1 along with the </w:t>
      </w:r>
      <w:r>
        <w:t>a</w:t>
      </w:r>
      <w:r w:rsidRPr="004B2477">
        <w:t>ctors to which they apply. Dependencies between options when applicable are specified in notes.</w:t>
      </w:r>
    </w:p>
    <w:p w14:paraId="0DB79531" w14:textId="62AFFD4C" w:rsidR="006514EA" w:rsidRPr="00D26514" w:rsidRDefault="00652D40" w:rsidP="00EA3BCB">
      <w:pPr>
        <w:pStyle w:val="TableTitle"/>
      </w:pPr>
      <w:r>
        <w:t xml:space="preserve">Table X.2-1: </w:t>
      </w:r>
      <w:r w:rsidR="002452AB">
        <w:t>CDA-DSS</w:t>
      </w:r>
      <w:r w:rsidR="007F5664" w:rsidRPr="00D26514">
        <w:t xml:space="preserve"> – Actors and Options</w:t>
      </w:r>
    </w:p>
    <w:tbl>
      <w:tblPr>
        <w:tblStyle w:val="TableGrid"/>
        <w:tblW w:w="0" w:type="auto"/>
        <w:tblLook w:val="04A0" w:firstRow="1" w:lastRow="0" w:firstColumn="1" w:lastColumn="0" w:noHBand="0" w:noVBand="1"/>
      </w:tblPr>
      <w:tblGrid>
        <w:gridCol w:w="3110"/>
        <w:gridCol w:w="3122"/>
        <w:gridCol w:w="3118"/>
      </w:tblGrid>
      <w:tr w:rsidR="00FD49A2" w:rsidRPr="00D26514" w14:paraId="63167F40" w14:textId="77777777" w:rsidTr="0054210B">
        <w:trPr>
          <w:cantSplit/>
          <w:tblHeader/>
        </w:trPr>
        <w:tc>
          <w:tcPr>
            <w:tcW w:w="3110" w:type="dxa"/>
            <w:shd w:val="clear" w:color="auto" w:fill="D9D9D9" w:themeFill="background1" w:themeFillShade="D9"/>
          </w:tcPr>
          <w:p w14:paraId="7C6C468D" w14:textId="16E2FCE4" w:rsidR="00FD49A2" w:rsidRPr="00D26514" w:rsidRDefault="00FD49A2" w:rsidP="00EA3BCB">
            <w:pPr>
              <w:pStyle w:val="TableEntryHeader"/>
            </w:pPr>
            <w:r w:rsidRPr="00D26514">
              <w:t>Actor</w:t>
            </w:r>
          </w:p>
        </w:tc>
        <w:tc>
          <w:tcPr>
            <w:tcW w:w="3122" w:type="dxa"/>
            <w:shd w:val="clear" w:color="auto" w:fill="D9D9D9" w:themeFill="background1" w:themeFillShade="D9"/>
          </w:tcPr>
          <w:p w14:paraId="60DB9B0A" w14:textId="1A565D38" w:rsidR="00FD49A2" w:rsidRPr="00D26514" w:rsidRDefault="00FD49A2" w:rsidP="00EA3BCB">
            <w:pPr>
              <w:pStyle w:val="TableEntryHeader"/>
            </w:pPr>
            <w:r w:rsidRPr="00D26514">
              <w:t>Option Name</w:t>
            </w:r>
          </w:p>
        </w:tc>
        <w:tc>
          <w:tcPr>
            <w:tcW w:w="3118" w:type="dxa"/>
            <w:shd w:val="clear" w:color="auto" w:fill="D9D9D9" w:themeFill="background1" w:themeFillShade="D9"/>
          </w:tcPr>
          <w:p w14:paraId="63D7A65F" w14:textId="548B2985" w:rsidR="00FD49A2" w:rsidRPr="00D26514" w:rsidRDefault="00FD49A2" w:rsidP="00EA3BCB">
            <w:pPr>
              <w:pStyle w:val="TableEntryHeader"/>
            </w:pPr>
            <w:r w:rsidRPr="00D26514">
              <w:t>Reference</w:t>
            </w:r>
          </w:p>
        </w:tc>
      </w:tr>
      <w:tr w:rsidR="007F5664" w:rsidRPr="00D26514" w14:paraId="7BCA77B7" w14:textId="77777777" w:rsidTr="0054210B">
        <w:trPr>
          <w:cantSplit/>
        </w:trPr>
        <w:tc>
          <w:tcPr>
            <w:tcW w:w="3110" w:type="dxa"/>
          </w:tcPr>
          <w:p w14:paraId="711C93F0" w14:textId="4AD39AF8" w:rsidR="007F5664" w:rsidRPr="00D26514" w:rsidRDefault="0054210B" w:rsidP="00EA3BCB">
            <w:pPr>
              <w:pStyle w:val="TableEntry"/>
            </w:pPr>
            <w:r>
              <w:t>Content Creator</w:t>
            </w:r>
          </w:p>
        </w:tc>
        <w:tc>
          <w:tcPr>
            <w:tcW w:w="3122" w:type="dxa"/>
          </w:tcPr>
          <w:p w14:paraId="70644849" w14:textId="3B492135" w:rsidR="007F5664" w:rsidRPr="00D26514" w:rsidRDefault="00CA0443" w:rsidP="0054210B">
            <w:pPr>
              <w:pStyle w:val="TableEntry"/>
              <w:ind w:left="0"/>
            </w:pPr>
            <w:r>
              <w:t xml:space="preserve">Summary Section </w:t>
            </w:r>
            <w:r w:rsidR="007F5664" w:rsidRPr="00D26514">
              <w:t>Option</w:t>
            </w:r>
            <w:r w:rsidR="007F5664" w:rsidRPr="00D26514">
              <w:rPr>
                <w:i/>
              </w:rPr>
              <w:t xml:space="preserve"> </w:t>
            </w:r>
          </w:p>
        </w:tc>
        <w:tc>
          <w:tcPr>
            <w:tcW w:w="3118" w:type="dxa"/>
          </w:tcPr>
          <w:p w14:paraId="5235FA26" w14:textId="79401BA4" w:rsidR="007F5664" w:rsidRPr="00D26514" w:rsidRDefault="0054210B" w:rsidP="00EA3BCB">
            <w:pPr>
              <w:pStyle w:val="TableEntry"/>
            </w:pPr>
            <w:r w:rsidRPr="00D26514">
              <w:t>PCC TF-</w:t>
            </w:r>
            <w:r w:rsidR="00CA0443">
              <w:t xml:space="preserve"> 2: </w:t>
            </w:r>
            <w:proofErr w:type="gramStart"/>
            <w:r w:rsidR="00CA0443">
              <w:t>3.Y.</w:t>
            </w:r>
            <w:proofErr w:type="gramEnd"/>
            <w:r w:rsidR="00CA0443">
              <w:t>1</w:t>
            </w:r>
          </w:p>
        </w:tc>
      </w:tr>
      <w:tr w:rsidR="004016A5" w:rsidRPr="00D26514" w14:paraId="7A89BDBE" w14:textId="77777777" w:rsidTr="0054210B">
        <w:trPr>
          <w:cantSplit/>
        </w:trPr>
        <w:tc>
          <w:tcPr>
            <w:tcW w:w="3110" w:type="dxa"/>
          </w:tcPr>
          <w:p w14:paraId="215FA79C" w14:textId="142B283D" w:rsidR="004016A5" w:rsidRPr="00D26514" w:rsidRDefault="00CA0443" w:rsidP="00EA3BCB">
            <w:pPr>
              <w:pStyle w:val="TableEntry"/>
            </w:pPr>
            <w:r>
              <w:t>Content Consumer</w:t>
            </w:r>
          </w:p>
        </w:tc>
        <w:tc>
          <w:tcPr>
            <w:tcW w:w="3122" w:type="dxa"/>
          </w:tcPr>
          <w:p w14:paraId="6DADD686" w14:textId="25A73BB8" w:rsidR="004016A5" w:rsidRPr="00D26514" w:rsidRDefault="004016A5" w:rsidP="007212DA">
            <w:pPr>
              <w:pStyle w:val="TableEntry"/>
              <w:ind w:left="0"/>
            </w:pPr>
            <w:r>
              <w:t xml:space="preserve">Summary Section </w:t>
            </w:r>
            <w:r w:rsidR="00CA0443">
              <w:t xml:space="preserve">Option </w:t>
            </w:r>
          </w:p>
        </w:tc>
        <w:tc>
          <w:tcPr>
            <w:tcW w:w="3118" w:type="dxa"/>
          </w:tcPr>
          <w:p w14:paraId="410BBE21" w14:textId="35CE86C8" w:rsidR="004016A5" w:rsidRPr="00D26514" w:rsidRDefault="00CA0443" w:rsidP="00EA3BCB">
            <w:pPr>
              <w:pStyle w:val="TableEntry"/>
            </w:pPr>
            <w:r w:rsidRPr="00D26514">
              <w:t>PCC TF-</w:t>
            </w:r>
            <w:r>
              <w:t xml:space="preserve"> 2: </w:t>
            </w:r>
            <w:proofErr w:type="gramStart"/>
            <w:r>
              <w:t>3.Y.</w:t>
            </w:r>
            <w:proofErr w:type="gramEnd"/>
            <w:r>
              <w:t>2</w:t>
            </w:r>
          </w:p>
        </w:tc>
      </w:tr>
    </w:tbl>
    <w:p w14:paraId="37A1DBBD" w14:textId="77777777" w:rsidR="006116E2" w:rsidRPr="00631453" w:rsidRDefault="00D9058E" w:rsidP="00597DB2">
      <w:pPr>
        <w:pStyle w:val="BodyText"/>
        <w:rPr>
          <w:i/>
          <w:sz w:val="18"/>
          <w:szCs w:val="18"/>
        </w:rPr>
      </w:pPr>
      <w:r w:rsidRPr="00631453">
        <w:rPr>
          <w:i/>
          <w:sz w:val="18"/>
          <w:szCs w:val="18"/>
          <w:highlight w:val="lightGray"/>
        </w:rPr>
        <w:t>&lt;Add a sub-section below for every new option defined in Table X.2-1.&gt;</w:t>
      </w:r>
    </w:p>
    <w:p w14:paraId="5777C1DE" w14:textId="459F52C7" w:rsidR="00CF283F" w:rsidRPr="00D26514" w:rsidRDefault="00323461" w:rsidP="0097454A">
      <w:pPr>
        <w:pStyle w:val="Heading3"/>
        <w:numPr>
          <w:ilvl w:val="0"/>
          <w:numId w:val="0"/>
        </w:numPr>
        <w:ind w:left="720" w:hanging="720"/>
        <w:rPr>
          <w:noProof w:val="0"/>
        </w:rPr>
      </w:pPr>
      <w:bookmarkStart w:id="88" w:name="_Toc345074656"/>
      <w:bookmarkStart w:id="89" w:name="_Toc500238756"/>
      <w:r w:rsidRPr="00D26514">
        <w:rPr>
          <w:noProof w:val="0"/>
        </w:rPr>
        <w:lastRenderedPageBreak/>
        <w:t xml:space="preserve">X.2.1 </w:t>
      </w:r>
      <w:bookmarkEnd w:id="88"/>
      <w:bookmarkEnd w:id="89"/>
      <w:r w:rsidR="00CA0443">
        <w:rPr>
          <w:noProof w:val="0"/>
        </w:rPr>
        <w:t xml:space="preserve">Summary Section </w:t>
      </w:r>
      <w:r w:rsidR="001E6632">
        <w:rPr>
          <w:noProof w:val="0"/>
        </w:rPr>
        <w:t>Option</w:t>
      </w:r>
    </w:p>
    <w:p w14:paraId="40784E61" w14:textId="46D04B02" w:rsidR="001E6632" w:rsidRDefault="001E6632" w:rsidP="001E6632">
      <w:pPr>
        <w:pStyle w:val="BodyText"/>
        <w:rPr>
          <w:lang w:eastAsia="x-none"/>
        </w:rPr>
      </w:pPr>
      <w:r w:rsidRPr="004B2477">
        <w:rPr>
          <w:lang w:eastAsia="x-none"/>
        </w:rPr>
        <w:t xml:space="preserve">A Content </w:t>
      </w:r>
      <w:r>
        <w:rPr>
          <w:lang w:eastAsia="x-none"/>
        </w:rPr>
        <w:t xml:space="preserve">Creator supporting the Summary Section </w:t>
      </w:r>
      <w:r w:rsidRPr="004B2477">
        <w:rPr>
          <w:lang w:eastAsia="x-none"/>
        </w:rPr>
        <w:t xml:space="preserve">Option must include </w:t>
      </w:r>
      <w:r>
        <w:rPr>
          <w:lang w:eastAsia="x-none"/>
        </w:rPr>
        <w:t>Summary Section Content</w:t>
      </w:r>
      <w:r w:rsidR="00CD3340">
        <w:rPr>
          <w:lang w:eastAsia="x-none"/>
        </w:rPr>
        <w:t xml:space="preserve"> </w:t>
      </w:r>
      <w:r w:rsidR="00355609">
        <w:rPr>
          <w:lang w:eastAsia="x-none"/>
        </w:rPr>
        <w:t>in the document</w:t>
      </w:r>
      <w:r w:rsidRPr="004B2477">
        <w:rPr>
          <w:lang w:eastAsia="x-none"/>
        </w:rPr>
        <w:t xml:space="preserve"> </w:t>
      </w:r>
      <w:r>
        <w:rPr>
          <w:lang w:eastAsia="x-none"/>
        </w:rPr>
        <w:t>created</w:t>
      </w:r>
      <w:r w:rsidR="00CD3340">
        <w:rPr>
          <w:lang w:eastAsia="x-none"/>
        </w:rPr>
        <w:t xml:space="preserve"> (see Section 6.3.3.S)</w:t>
      </w:r>
      <w:r w:rsidRPr="004B2477">
        <w:rPr>
          <w:lang w:eastAsia="x-none"/>
        </w:rPr>
        <w:t>.</w:t>
      </w:r>
    </w:p>
    <w:p w14:paraId="5A27E948" w14:textId="2C4BBA3F" w:rsidR="00CA0443" w:rsidRDefault="00CA0443" w:rsidP="00CA0443">
      <w:pPr>
        <w:pStyle w:val="BodyText"/>
        <w:rPr>
          <w:lang w:eastAsia="x-none"/>
        </w:rPr>
      </w:pPr>
      <w:r w:rsidRPr="004B2477">
        <w:rPr>
          <w:lang w:eastAsia="x-none"/>
        </w:rPr>
        <w:t xml:space="preserve">A Content </w:t>
      </w:r>
      <w:r>
        <w:rPr>
          <w:lang w:eastAsia="x-none"/>
        </w:rPr>
        <w:t xml:space="preserve">Consumer supporting the Summary Section Option must render </w:t>
      </w:r>
      <w:r w:rsidR="00CD3340">
        <w:rPr>
          <w:lang w:eastAsia="x-none"/>
        </w:rPr>
        <w:t xml:space="preserve">Summary Section Content </w:t>
      </w:r>
      <w:r>
        <w:rPr>
          <w:lang w:eastAsia="x-none"/>
        </w:rPr>
        <w:t>for viewing</w:t>
      </w:r>
      <w:r w:rsidR="00CD3340">
        <w:rPr>
          <w:lang w:eastAsia="x-none"/>
        </w:rPr>
        <w:t xml:space="preserve"> (see Section 6.3.3.S)</w:t>
      </w:r>
      <w:r w:rsidRPr="004B2477">
        <w:rPr>
          <w:lang w:eastAsia="x-none"/>
        </w:rPr>
        <w:t>.</w:t>
      </w:r>
    </w:p>
    <w:p w14:paraId="25D3795F" w14:textId="4E4620FE" w:rsidR="005F21E7" w:rsidRPr="00D26514" w:rsidRDefault="00652D40" w:rsidP="00303E20">
      <w:pPr>
        <w:pStyle w:val="Heading2"/>
        <w:numPr>
          <w:ilvl w:val="0"/>
          <w:numId w:val="0"/>
        </w:numPr>
        <w:rPr>
          <w:noProof w:val="0"/>
        </w:rPr>
      </w:pPr>
      <w:bookmarkStart w:id="90" w:name="_Toc345074657"/>
      <w:bookmarkStart w:id="91" w:name="_Toc500238757"/>
      <w:bookmarkStart w:id="92" w:name="_Toc37034636"/>
      <w:bookmarkStart w:id="93" w:name="_Toc38846114"/>
      <w:bookmarkStart w:id="94" w:name="_Toc504625757"/>
      <w:bookmarkStart w:id="95" w:name="_Toc530206510"/>
      <w:bookmarkStart w:id="96" w:name="_Toc1388430"/>
      <w:bookmarkStart w:id="97" w:name="_Toc1388584"/>
      <w:bookmarkStart w:id="98" w:name="_Toc1456611"/>
      <w:r>
        <w:rPr>
          <w:noProof w:val="0"/>
        </w:rPr>
        <w:t xml:space="preserve">X.3 </w:t>
      </w:r>
      <w:r w:rsidR="00692225">
        <w:rPr>
          <w:noProof w:val="0"/>
        </w:rPr>
        <w:t>CDA-</w:t>
      </w:r>
      <w:r w:rsidR="002452AB">
        <w:rPr>
          <w:noProof w:val="0"/>
        </w:rPr>
        <w:t>DSS</w:t>
      </w:r>
      <w:r w:rsidR="005F21E7" w:rsidRPr="00D26514">
        <w:rPr>
          <w:noProof w:val="0"/>
        </w:rPr>
        <w:t xml:space="preserve"> </w:t>
      </w:r>
      <w:r w:rsidR="001579E7" w:rsidRPr="00D26514">
        <w:rPr>
          <w:noProof w:val="0"/>
        </w:rPr>
        <w:t xml:space="preserve">Required </w:t>
      </w:r>
      <w:r w:rsidR="00C158E0" w:rsidRPr="00D26514">
        <w:rPr>
          <w:noProof w:val="0"/>
        </w:rPr>
        <w:t>Actor</w:t>
      </w:r>
      <w:r w:rsidR="005F21E7" w:rsidRPr="00D26514">
        <w:rPr>
          <w:noProof w:val="0"/>
        </w:rPr>
        <w:t xml:space="preserve"> Groupings</w:t>
      </w:r>
      <w:bookmarkEnd w:id="90"/>
      <w:bookmarkEnd w:id="91"/>
      <w:r w:rsidR="005F21E7" w:rsidRPr="00D26514">
        <w:rPr>
          <w:noProof w:val="0"/>
        </w:rPr>
        <w:t xml:space="preserve"> </w:t>
      </w:r>
    </w:p>
    <w:p w14:paraId="5CBC666A" w14:textId="683C2C32" w:rsidR="00761469" w:rsidRPr="00D26514" w:rsidRDefault="00761469" w:rsidP="007117B8">
      <w:pPr>
        <w:pStyle w:val="TableTitle"/>
      </w:pPr>
      <w:r w:rsidRPr="00D26514">
        <w:t>Table X.3-1</w:t>
      </w:r>
      <w:r w:rsidR="00701B3A" w:rsidRPr="00D26514">
        <w:t xml:space="preserve">: </w:t>
      </w:r>
      <w:r w:rsidR="002452AB">
        <w:t>CDA-DSS</w:t>
      </w:r>
      <w:r w:rsidRPr="00D26514">
        <w:t xml:space="preserve"> - Required Actor Groupings</w:t>
      </w:r>
      <w:r w:rsidR="007A15D1" w:rsidRPr="00D26514">
        <w:t xml:space="preserve"> </w:t>
      </w:r>
    </w:p>
    <w:p w14:paraId="6E4E9562" w14:textId="77777777" w:rsidR="001166F9" w:rsidRPr="00D26514" w:rsidRDefault="001166F9" w:rsidP="00EA3BCB">
      <w:pPr>
        <w:pStyle w:val="BodyText"/>
      </w:pPr>
    </w:p>
    <w:tbl>
      <w:tblPr>
        <w:tblStyle w:val="TableGrid"/>
        <w:tblW w:w="0" w:type="auto"/>
        <w:tblLook w:val="04A0" w:firstRow="1" w:lastRow="0" w:firstColumn="1" w:lastColumn="0" w:noHBand="0" w:noVBand="1"/>
      </w:tblPr>
      <w:tblGrid>
        <w:gridCol w:w="2203"/>
        <w:gridCol w:w="2734"/>
        <w:gridCol w:w="2368"/>
        <w:gridCol w:w="2045"/>
      </w:tblGrid>
      <w:tr w:rsidR="003D1654" w:rsidRPr="00D26514" w14:paraId="5782B4E7" w14:textId="77777777" w:rsidTr="00BF1940">
        <w:trPr>
          <w:cantSplit/>
          <w:tblHeader/>
        </w:trPr>
        <w:tc>
          <w:tcPr>
            <w:tcW w:w="2203" w:type="dxa"/>
            <w:shd w:val="clear" w:color="auto" w:fill="D9D9D9" w:themeFill="background1" w:themeFillShade="D9"/>
          </w:tcPr>
          <w:p w14:paraId="49C3AA1E" w14:textId="105503DB" w:rsidR="003D1654" w:rsidRPr="00D26514" w:rsidRDefault="002452AB" w:rsidP="00EA3BCB">
            <w:pPr>
              <w:pStyle w:val="TableEntryHeader"/>
            </w:pPr>
            <w:r>
              <w:t>CDA-DSS</w:t>
            </w:r>
            <w:r w:rsidR="003D1654" w:rsidRPr="00D26514">
              <w:t xml:space="preserve"> Actor</w:t>
            </w:r>
          </w:p>
        </w:tc>
        <w:tc>
          <w:tcPr>
            <w:tcW w:w="2734" w:type="dxa"/>
            <w:shd w:val="clear" w:color="auto" w:fill="D9D9D9" w:themeFill="background1" w:themeFillShade="D9"/>
          </w:tcPr>
          <w:p w14:paraId="72621929" w14:textId="182F2598" w:rsidR="003D1654" w:rsidRPr="00D26514" w:rsidRDefault="003D1654" w:rsidP="00EA3BCB">
            <w:pPr>
              <w:pStyle w:val="TableEntryHeader"/>
            </w:pPr>
            <w:r w:rsidRPr="00D26514">
              <w:t>Actor(s) to be grouped with</w:t>
            </w:r>
          </w:p>
        </w:tc>
        <w:tc>
          <w:tcPr>
            <w:tcW w:w="2368" w:type="dxa"/>
            <w:shd w:val="clear" w:color="auto" w:fill="D9D9D9" w:themeFill="background1" w:themeFillShade="D9"/>
          </w:tcPr>
          <w:p w14:paraId="386C390C" w14:textId="63C1FCC7" w:rsidR="003D1654" w:rsidRPr="00D26514" w:rsidRDefault="003D1654" w:rsidP="00EA3BCB">
            <w:pPr>
              <w:pStyle w:val="TableEntryHeader"/>
            </w:pPr>
            <w:r w:rsidRPr="00D26514">
              <w:t>Reference</w:t>
            </w:r>
          </w:p>
        </w:tc>
        <w:tc>
          <w:tcPr>
            <w:tcW w:w="2045" w:type="dxa"/>
            <w:shd w:val="clear" w:color="auto" w:fill="D9D9D9" w:themeFill="background1" w:themeFillShade="D9"/>
          </w:tcPr>
          <w:p w14:paraId="2AD564A4" w14:textId="5E9D54B4" w:rsidR="003D1654" w:rsidRPr="00D26514" w:rsidRDefault="003D1654" w:rsidP="00EA3BCB">
            <w:pPr>
              <w:pStyle w:val="TableEntryHeader"/>
            </w:pPr>
            <w:r w:rsidRPr="00D26514">
              <w:t>Content Bindings Reference</w:t>
            </w:r>
          </w:p>
        </w:tc>
      </w:tr>
      <w:tr w:rsidR="007F5664" w:rsidRPr="00D26514" w14:paraId="4E77F3B0" w14:textId="77777777" w:rsidTr="00BF1940">
        <w:trPr>
          <w:cantSplit/>
        </w:trPr>
        <w:tc>
          <w:tcPr>
            <w:tcW w:w="2203" w:type="dxa"/>
          </w:tcPr>
          <w:p w14:paraId="4C62ED24" w14:textId="5CFFC5E9" w:rsidR="007F5664" w:rsidRPr="00D26514" w:rsidRDefault="00BF1940" w:rsidP="00EA3BCB">
            <w:pPr>
              <w:pStyle w:val="TableEntry"/>
            </w:pPr>
            <w:r>
              <w:t>Content Creator</w:t>
            </w:r>
          </w:p>
        </w:tc>
        <w:tc>
          <w:tcPr>
            <w:tcW w:w="2734" w:type="dxa"/>
          </w:tcPr>
          <w:p w14:paraId="0A305526" w14:textId="4D2F9322" w:rsidR="007F5664" w:rsidRPr="00D26514" w:rsidRDefault="00BF1940" w:rsidP="00EA3BCB">
            <w:pPr>
              <w:pStyle w:val="TableEntry"/>
            </w:pPr>
            <w:r>
              <w:t>None</w:t>
            </w:r>
          </w:p>
        </w:tc>
        <w:tc>
          <w:tcPr>
            <w:tcW w:w="2368" w:type="dxa"/>
          </w:tcPr>
          <w:p w14:paraId="7B3F48D3" w14:textId="4A50C899" w:rsidR="007F5664" w:rsidRPr="00EA3BCB" w:rsidRDefault="00BF1940" w:rsidP="00BF1940">
            <w:pPr>
              <w:pStyle w:val="TableEntry"/>
              <w:ind w:left="0"/>
              <w:jc w:val="center"/>
              <w:rPr>
                <w:i/>
                <w:iCs/>
              </w:rPr>
            </w:pPr>
            <w:r w:rsidRPr="00D26514">
              <w:t>--</w:t>
            </w:r>
          </w:p>
        </w:tc>
        <w:tc>
          <w:tcPr>
            <w:tcW w:w="2045" w:type="dxa"/>
          </w:tcPr>
          <w:p w14:paraId="45D9C56E" w14:textId="4D0FA4CC" w:rsidR="007F5664" w:rsidRPr="00D26514" w:rsidRDefault="00484E2A" w:rsidP="00EA3BCB">
            <w:pPr>
              <w:pStyle w:val="TableEntry"/>
              <w:jc w:val="center"/>
            </w:pPr>
            <w:bookmarkStart w:id="99" w:name="OLE_LINK33"/>
            <w:bookmarkStart w:id="100" w:name="OLE_LINK34"/>
            <w:bookmarkStart w:id="101" w:name="OLE_LINK35"/>
            <w:bookmarkStart w:id="102" w:name="OLE_LINK36"/>
            <w:r w:rsidRPr="00D26514">
              <w:t>--</w:t>
            </w:r>
            <w:bookmarkEnd w:id="99"/>
            <w:bookmarkEnd w:id="100"/>
            <w:bookmarkEnd w:id="101"/>
            <w:bookmarkEnd w:id="102"/>
          </w:p>
        </w:tc>
      </w:tr>
      <w:tr w:rsidR="007F5664" w:rsidRPr="00D26514" w14:paraId="0F2C8A97" w14:textId="77777777" w:rsidTr="00BF1940">
        <w:trPr>
          <w:cantSplit/>
        </w:trPr>
        <w:tc>
          <w:tcPr>
            <w:tcW w:w="2203" w:type="dxa"/>
            <w:tcBorders>
              <w:bottom w:val="single" w:sz="4" w:space="0" w:color="auto"/>
            </w:tcBorders>
          </w:tcPr>
          <w:p w14:paraId="6ACC81E6" w14:textId="6BC5AB30" w:rsidR="007F5664" w:rsidRPr="00D26514" w:rsidRDefault="00BF1940" w:rsidP="00EA3BCB">
            <w:pPr>
              <w:pStyle w:val="TableEntry"/>
            </w:pPr>
            <w:r>
              <w:t>Content Consumer</w:t>
            </w:r>
          </w:p>
        </w:tc>
        <w:tc>
          <w:tcPr>
            <w:tcW w:w="2734" w:type="dxa"/>
          </w:tcPr>
          <w:p w14:paraId="42A04206" w14:textId="3578F014" w:rsidR="007F5664" w:rsidRPr="00D26514" w:rsidRDefault="00484E2A" w:rsidP="00EA3BCB">
            <w:pPr>
              <w:pStyle w:val="TableEntry"/>
            </w:pPr>
            <w:r w:rsidRPr="00D26514">
              <w:t>None</w:t>
            </w:r>
          </w:p>
        </w:tc>
        <w:tc>
          <w:tcPr>
            <w:tcW w:w="2368" w:type="dxa"/>
          </w:tcPr>
          <w:p w14:paraId="1911C88F" w14:textId="3760ED0C" w:rsidR="007F5664" w:rsidRPr="00D26514" w:rsidRDefault="00484E2A" w:rsidP="00EA3BCB">
            <w:pPr>
              <w:pStyle w:val="TableEntry"/>
              <w:jc w:val="center"/>
            </w:pPr>
            <w:r w:rsidRPr="00D26514">
              <w:t>--</w:t>
            </w:r>
          </w:p>
        </w:tc>
        <w:tc>
          <w:tcPr>
            <w:tcW w:w="2045" w:type="dxa"/>
          </w:tcPr>
          <w:p w14:paraId="5A47CA66" w14:textId="602D3651" w:rsidR="007F5664" w:rsidRPr="00D26514" w:rsidRDefault="00484E2A" w:rsidP="00EA3BCB">
            <w:pPr>
              <w:pStyle w:val="TableEntry"/>
              <w:jc w:val="center"/>
            </w:pPr>
            <w:r w:rsidRPr="00D26514">
              <w:t>--</w:t>
            </w:r>
          </w:p>
        </w:tc>
      </w:tr>
    </w:tbl>
    <w:p w14:paraId="0F157428" w14:textId="0EB93D8A" w:rsidR="00CF283F" w:rsidRPr="00D26514" w:rsidRDefault="00CF283F" w:rsidP="00303E20">
      <w:pPr>
        <w:pStyle w:val="Heading2"/>
        <w:numPr>
          <w:ilvl w:val="0"/>
          <w:numId w:val="0"/>
        </w:numPr>
        <w:rPr>
          <w:noProof w:val="0"/>
        </w:rPr>
      </w:pPr>
      <w:bookmarkStart w:id="103" w:name="_Toc345074658"/>
      <w:bookmarkStart w:id="104" w:name="_Toc500238758"/>
      <w:r w:rsidRPr="00D26514">
        <w:rPr>
          <w:noProof w:val="0"/>
        </w:rPr>
        <w:t>X.</w:t>
      </w:r>
      <w:r w:rsidR="00AF472E" w:rsidRPr="00D26514">
        <w:rPr>
          <w:noProof w:val="0"/>
        </w:rPr>
        <w:t>4</w:t>
      </w:r>
      <w:r w:rsidR="005F21E7" w:rsidRPr="00D26514">
        <w:rPr>
          <w:noProof w:val="0"/>
        </w:rPr>
        <w:t xml:space="preserve"> </w:t>
      </w:r>
      <w:r w:rsidR="002452AB">
        <w:rPr>
          <w:noProof w:val="0"/>
        </w:rPr>
        <w:t>CDA-DSS</w:t>
      </w:r>
      <w:r w:rsidRPr="00D26514">
        <w:rPr>
          <w:noProof w:val="0"/>
        </w:rPr>
        <w:t xml:space="preserve"> </w:t>
      </w:r>
      <w:bookmarkEnd w:id="92"/>
      <w:bookmarkEnd w:id="93"/>
      <w:r w:rsidR="00167DB7" w:rsidRPr="00D26514">
        <w:rPr>
          <w:noProof w:val="0"/>
        </w:rPr>
        <w:t>Overview</w:t>
      </w:r>
      <w:bookmarkEnd w:id="103"/>
      <w:bookmarkEnd w:id="104"/>
    </w:p>
    <w:p w14:paraId="3197269E" w14:textId="70C17C88" w:rsidR="002452AB" w:rsidRPr="002452AB" w:rsidRDefault="002452AB" w:rsidP="002452AB">
      <w:bookmarkStart w:id="105" w:name="_Toc345074659"/>
      <w:bookmarkStart w:id="106" w:name="_Toc500238759"/>
      <w:bookmarkStart w:id="107" w:name="OLE_LINK24"/>
      <w:r w:rsidRPr="002452AB">
        <w:t>Providing a concise summary of a document based on specific user expectations can be time saving for a provider. It can also reflect what the patient need</w:t>
      </w:r>
      <w:ins w:id="108" w:author="Jones, Emma" w:date="2018-02-13T06:04:00Z">
        <w:r w:rsidR="00FE23C4">
          <w:t>s</w:t>
        </w:r>
      </w:ins>
      <w:r w:rsidRPr="002452AB">
        <w:t xml:space="preserve"> to see</w:t>
      </w:r>
      <w:r>
        <w:t xml:space="preserve"> in a way that is not too overwhelming. This profile enable</w:t>
      </w:r>
      <w:ins w:id="109" w:author="Jones, Emma" w:date="2018-02-13T06:04:00Z">
        <w:r w:rsidR="00FE23C4">
          <w:t>s</w:t>
        </w:r>
      </w:ins>
      <w:r>
        <w:t xml:space="preserve"> the ability to provide relevant and pertinent information in sections that are concise </w:t>
      </w:r>
      <w:ins w:id="110" w:author="Jones, Emma" w:date="2018-02-13T06:02:00Z">
        <w:r w:rsidR="00FE23C4">
          <w:t xml:space="preserve">and that support </w:t>
        </w:r>
      </w:ins>
      <w:del w:id="111" w:author="Jones, Emma" w:date="2018-02-13T06:02:00Z">
        <w:r w:rsidDel="00FE23C4">
          <w:delText xml:space="preserve">to </w:delText>
        </w:r>
      </w:del>
      <w:r>
        <w:t>a specific purpose that the sender specifies. This allows t</w:t>
      </w:r>
      <w:r w:rsidRPr="002452AB">
        <w:t>h</w:t>
      </w:r>
      <w:r>
        <w:t>e large amount of information in a CDA document to be provided yet</w:t>
      </w:r>
      <w:r w:rsidRPr="002452AB">
        <w:t xml:space="preserve"> at the same time not become overwhelming</w:t>
      </w:r>
      <w:r>
        <w:t xml:space="preserve"> for the reader of the document</w:t>
      </w:r>
      <w:r w:rsidRPr="002452AB">
        <w:t xml:space="preserve">. </w:t>
      </w:r>
    </w:p>
    <w:p w14:paraId="31332F03" w14:textId="77777777" w:rsidR="009767FE" w:rsidRDefault="00680634" w:rsidP="002452AB">
      <w:r>
        <w:t xml:space="preserve">The definition of a summary section is </w:t>
      </w:r>
      <w:r w:rsidR="00344592">
        <w:t xml:space="preserve">based on specific use cases. A summary section </w:t>
      </w:r>
      <w:r w:rsidR="002452AB" w:rsidRPr="002452AB">
        <w:t xml:space="preserve">can be added to a </w:t>
      </w:r>
      <w:r w:rsidR="00344592">
        <w:t xml:space="preserve">CDA </w:t>
      </w:r>
      <w:r w:rsidR="002452AB" w:rsidRPr="002452AB">
        <w:t>document</w:t>
      </w:r>
      <w:r w:rsidR="00344592">
        <w:t xml:space="preserve"> that is an open template. A summary section can be constructed dynamically or a pre-defined section template can be used. </w:t>
      </w:r>
    </w:p>
    <w:p w14:paraId="1AF29FAE" w14:textId="6AA578C5" w:rsidR="009767FE" w:rsidRDefault="009767FE" w:rsidP="009767FE">
      <w:pPr>
        <w:pStyle w:val="ListParagraph"/>
        <w:numPr>
          <w:ilvl w:val="0"/>
          <w:numId w:val="22"/>
        </w:numPr>
      </w:pPr>
      <w:r>
        <w:t>A summary section can be user defined. For e</w:t>
      </w:r>
      <w:r w:rsidR="000755DA">
        <w:t>xample, a user can decide to create</w:t>
      </w:r>
      <w:r>
        <w:t xml:space="preserve"> a summary section that lists procedures the patient had in the last six months. If the document has sections containing procedures with the relevant procedure dates, the applicable procedures can be rendered in the User Defined Summary Section. </w:t>
      </w:r>
    </w:p>
    <w:p w14:paraId="69171154" w14:textId="3FFA262D" w:rsidR="000755DA" w:rsidRDefault="000755DA" w:rsidP="000755DA">
      <w:pPr>
        <w:pStyle w:val="ListParagraph"/>
        <w:numPr>
          <w:ilvl w:val="0"/>
          <w:numId w:val="22"/>
        </w:numPr>
      </w:pPr>
      <w:r>
        <w:t xml:space="preserve">A summary section can be a pre-defined section template. For example, the Notes Section and the Care Team Sections are pre-defined HL7 C-CDA section templates. The Document Summary Section is a pre-defined IHE section template. </w:t>
      </w:r>
    </w:p>
    <w:p w14:paraId="03FFC899" w14:textId="44E7BBDC" w:rsidR="009767FE" w:rsidRDefault="009767FE" w:rsidP="009767FE">
      <w:pPr>
        <w:pStyle w:val="ListParagraph"/>
        <w:numPr>
          <w:ilvl w:val="0"/>
          <w:numId w:val="22"/>
        </w:numPr>
      </w:pPr>
      <w:r>
        <w:t xml:space="preserve">A summary section can be use case defined. For example, the Care Plan Summary Section can be dynamically created based on content from the relevant care plan sections. The applicable content is then rendered in the Care Plan Summary Section as defined by this IHE profile. </w:t>
      </w:r>
      <w:r w:rsidR="003C542E">
        <w:t xml:space="preserve">Figure x-4.1 shows a Care Plan Summary Section in a Care Plan Document. </w:t>
      </w:r>
    </w:p>
    <w:p w14:paraId="6EFF3101" w14:textId="77777777" w:rsidR="009767FE" w:rsidRDefault="009767FE" w:rsidP="002452AB"/>
    <w:p w14:paraId="50937586" w14:textId="0B495993" w:rsidR="00E31BB9" w:rsidRDefault="00E31BB9" w:rsidP="002452AB">
      <w:r>
        <w:lastRenderedPageBreak/>
        <w:t xml:space="preserve">The following is an example of how </w:t>
      </w:r>
      <w:r w:rsidR="000742B4">
        <w:t xml:space="preserve">care plan </w:t>
      </w:r>
      <w:r>
        <w:t>content may be represented in a CDA document with a summary section:</w:t>
      </w:r>
    </w:p>
    <w:p w14:paraId="1D2F3D14" w14:textId="2695FA44" w:rsidR="00E31BB9" w:rsidRPr="002452AB" w:rsidRDefault="00E31BB9" w:rsidP="002452AB">
      <w:r>
        <w:rPr>
          <w:noProof/>
        </w:rPr>
        <w:drawing>
          <wp:inline distT="0" distB="0" distL="0" distR="0" wp14:anchorId="62AEBC65" wp14:editId="015016D4">
            <wp:extent cx="5943600" cy="3996998"/>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996998"/>
                    </a:xfrm>
                    <a:prstGeom prst="rect">
                      <a:avLst/>
                    </a:prstGeom>
                  </pic:spPr>
                </pic:pic>
              </a:graphicData>
            </a:graphic>
          </wp:inline>
        </w:drawing>
      </w:r>
    </w:p>
    <w:p w14:paraId="63DC8514" w14:textId="18DA5836" w:rsidR="003C542E" w:rsidRPr="004B2477" w:rsidRDefault="003C542E" w:rsidP="003C542E">
      <w:pPr>
        <w:pStyle w:val="FigureTitle"/>
      </w:pPr>
      <w:r w:rsidRPr="004B2477">
        <w:t>Figure X-</w:t>
      </w:r>
      <w:r>
        <w:t>4.</w:t>
      </w:r>
      <w:r w:rsidRPr="004B2477">
        <w:t xml:space="preserve">1: Example of a </w:t>
      </w:r>
      <w:r>
        <w:t>Care Plan Summary Section</w:t>
      </w:r>
    </w:p>
    <w:p w14:paraId="0B052710" w14:textId="70ADCE66" w:rsidR="00167DB7" w:rsidRDefault="00104BE6" w:rsidP="003D19E0">
      <w:pPr>
        <w:pStyle w:val="Heading3"/>
        <w:keepNext w:val="0"/>
        <w:numPr>
          <w:ilvl w:val="0"/>
          <w:numId w:val="0"/>
        </w:numPr>
        <w:rPr>
          <w:bCs/>
          <w:noProof w:val="0"/>
        </w:rPr>
      </w:pPr>
      <w:r w:rsidRPr="00D26514">
        <w:rPr>
          <w:bCs/>
          <w:noProof w:val="0"/>
        </w:rPr>
        <w:t>X.</w:t>
      </w:r>
      <w:r w:rsidR="00AF472E" w:rsidRPr="00D26514">
        <w:rPr>
          <w:bCs/>
          <w:noProof w:val="0"/>
        </w:rPr>
        <w:t>4</w:t>
      </w:r>
      <w:r w:rsidR="00167DB7" w:rsidRPr="00D26514">
        <w:rPr>
          <w:bCs/>
          <w:noProof w:val="0"/>
        </w:rPr>
        <w:t>.1 Concepts</w:t>
      </w:r>
      <w:bookmarkEnd w:id="105"/>
      <w:bookmarkEnd w:id="106"/>
    </w:p>
    <w:p w14:paraId="51A4C3C0" w14:textId="1231B1BA" w:rsidR="000755DA" w:rsidRDefault="000755DA" w:rsidP="00AB4990">
      <w:pPr>
        <w:pStyle w:val="BodyText"/>
      </w:pPr>
      <w:r w:rsidRPr="000755DA">
        <w:t xml:space="preserve">A Summary </w:t>
      </w:r>
      <w:r>
        <w:t xml:space="preserve">Section can be generated or added </w:t>
      </w:r>
      <w:r w:rsidR="009F6B6F">
        <w:t xml:space="preserve">to a CDA document when the </w:t>
      </w:r>
      <w:r>
        <w:t>document is created</w:t>
      </w:r>
      <w:r w:rsidR="009F6B6F">
        <w:t xml:space="preserve">. A Summary Section can also be generated and viewed </w:t>
      </w:r>
      <w:r w:rsidR="00301FEE">
        <w:t>w</w:t>
      </w:r>
      <w:r>
        <w:t xml:space="preserve">hen a CDA document </w:t>
      </w:r>
      <w:r w:rsidR="00301FEE">
        <w:t xml:space="preserve">is received. </w:t>
      </w:r>
    </w:p>
    <w:p w14:paraId="215095F8" w14:textId="0CF49687" w:rsidR="00301FEE" w:rsidRDefault="00301FEE" w:rsidP="00301FEE">
      <w:pPr>
        <w:pStyle w:val="BodyText"/>
        <w:numPr>
          <w:ilvl w:val="0"/>
          <w:numId w:val="24"/>
        </w:numPr>
      </w:pPr>
      <w:r>
        <w:t xml:space="preserve">A user can create a User Defined Summary Section based on user defined criteria when a CDA document is received as well as when a CDA document is generated. </w:t>
      </w:r>
    </w:p>
    <w:p w14:paraId="61AF8547" w14:textId="75A2FA19" w:rsidR="00301FEE" w:rsidRDefault="00301FEE" w:rsidP="00301FEE">
      <w:pPr>
        <w:pStyle w:val="BodyText"/>
        <w:numPr>
          <w:ilvl w:val="0"/>
          <w:numId w:val="24"/>
        </w:numPr>
      </w:pPr>
      <w:r>
        <w:t xml:space="preserve">A user can create a predefined Summary Section based on identified use cases when a CDA document is generated as well as when a CDA document is received. </w:t>
      </w:r>
    </w:p>
    <w:p w14:paraId="07AC1EC9" w14:textId="029A4C12" w:rsidR="00301FEE" w:rsidRDefault="00301FEE" w:rsidP="00301FEE">
      <w:pPr>
        <w:pStyle w:val="BodyText"/>
        <w:numPr>
          <w:ilvl w:val="0"/>
          <w:numId w:val="24"/>
        </w:numPr>
      </w:pPr>
      <w:r>
        <w:t xml:space="preserve">A user can add a predefined summary section template to a document when the document is created. </w:t>
      </w:r>
    </w:p>
    <w:p w14:paraId="37B7D06F" w14:textId="77777777" w:rsidR="00126A38" w:rsidRPr="00D26514" w:rsidRDefault="00126A38" w:rsidP="00126A38">
      <w:pPr>
        <w:pStyle w:val="Heading3"/>
        <w:keepNext w:val="0"/>
        <w:numPr>
          <w:ilvl w:val="0"/>
          <w:numId w:val="0"/>
        </w:numPr>
        <w:rPr>
          <w:bCs/>
          <w:noProof w:val="0"/>
        </w:rPr>
      </w:pPr>
      <w:bookmarkStart w:id="112" w:name="_Toc345074660"/>
      <w:bookmarkStart w:id="113" w:name="_Toc500238760"/>
      <w:bookmarkEnd w:id="107"/>
      <w:r w:rsidRPr="00D26514">
        <w:rPr>
          <w:bCs/>
          <w:noProof w:val="0"/>
        </w:rPr>
        <w:t>X.4.2 Use Cases</w:t>
      </w:r>
      <w:bookmarkEnd w:id="112"/>
      <w:bookmarkEnd w:id="113"/>
    </w:p>
    <w:p w14:paraId="24699844" w14:textId="1D3987F5" w:rsidR="005402A5" w:rsidRDefault="005402A5" w:rsidP="005402A5">
      <w:pPr>
        <w:pStyle w:val="Heading4"/>
        <w:numPr>
          <w:ilvl w:val="0"/>
          <w:numId w:val="0"/>
        </w:numPr>
        <w:ind w:left="864" w:hanging="864"/>
        <w:rPr>
          <w:noProof w:val="0"/>
        </w:rPr>
      </w:pPr>
      <w:bookmarkStart w:id="114" w:name="_Toc345074661"/>
      <w:bookmarkStart w:id="115" w:name="_Toc500238761"/>
      <w:r w:rsidRPr="00D26514">
        <w:rPr>
          <w:noProof w:val="0"/>
        </w:rPr>
        <w:lastRenderedPageBreak/>
        <w:t>X.4.2</w:t>
      </w:r>
      <w:r w:rsidR="00BE0A72">
        <w:rPr>
          <w:noProof w:val="0"/>
        </w:rPr>
        <w:t>.1</w:t>
      </w:r>
      <w:r w:rsidRPr="00D26514">
        <w:rPr>
          <w:noProof w:val="0"/>
        </w:rPr>
        <w:t xml:space="preserve"> Use Case</w:t>
      </w:r>
      <w:r w:rsidR="00BE0A72">
        <w:rPr>
          <w:noProof w:val="0"/>
        </w:rPr>
        <w:t xml:space="preserve"> #1</w:t>
      </w:r>
      <w:r w:rsidRPr="00D26514">
        <w:rPr>
          <w:noProof w:val="0"/>
        </w:rPr>
        <w:t xml:space="preserve">: </w:t>
      </w:r>
      <w:r>
        <w:rPr>
          <w:noProof w:val="0"/>
        </w:rPr>
        <w:t>User Defined Summary Section</w:t>
      </w:r>
    </w:p>
    <w:p w14:paraId="3D048368" w14:textId="7A455ED4" w:rsidR="007232C5" w:rsidRDefault="007232C5" w:rsidP="00C47DFA">
      <w:pPr>
        <w:pStyle w:val="BodyText"/>
      </w:pPr>
      <w:r>
        <w:t>This use case involves a Primary C</w:t>
      </w:r>
      <w:r w:rsidR="00586C4B">
        <w:t xml:space="preserve">are Physician (PCP) generating </w:t>
      </w:r>
      <w:r w:rsidR="006E06AC">
        <w:t>a User Defined S</w:t>
      </w:r>
      <w:r>
        <w:t xml:space="preserve">ummary </w:t>
      </w:r>
      <w:r w:rsidR="006E06AC">
        <w:t>Section</w:t>
      </w:r>
      <w:r>
        <w:t xml:space="preserve"> ba</w:t>
      </w:r>
      <w:r w:rsidR="00586C4B">
        <w:t>sed on content in a CDA document he has received. The</w:t>
      </w:r>
      <w:r w:rsidR="009F6B6F">
        <w:t xml:space="preserve"> information in the User Defined Summary</w:t>
      </w:r>
      <w:r w:rsidR="00586C4B">
        <w:t xml:space="preserve"> </w:t>
      </w:r>
      <w:r w:rsidR="009F6B6F">
        <w:t xml:space="preserve">Section </w:t>
      </w:r>
      <w:r w:rsidR="00CC2BDD">
        <w:t xml:space="preserve">can be used </w:t>
      </w:r>
      <w:r w:rsidR="00813735">
        <w:t xml:space="preserve">to </w:t>
      </w:r>
      <w:r w:rsidR="009F6B6F">
        <w:t>better direct the</w:t>
      </w:r>
      <w:r w:rsidR="0037384E">
        <w:t xml:space="preserve"> patient’s care</w:t>
      </w:r>
      <w:r>
        <w:t xml:space="preserve">. </w:t>
      </w:r>
    </w:p>
    <w:p w14:paraId="647104AC" w14:textId="2F149CBA" w:rsidR="007232C5" w:rsidRDefault="007232C5" w:rsidP="003554C9">
      <w:pPr>
        <w:pStyle w:val="Heading5"/>
      </w:pPr>
      <w:r w:rsidRPr="00D26514">
        <w:t>X.4.2</w:t>
      </w:r>
      <w:r>
        <w:t>.1.1 User Defined Summary Section Use Case Description</w:t>
      </w:r>
    </w:p>
    <w:p w14:paraId="4E080EB1" w14:textId="1857616B" w:rsidR="003C3CC3" w:rsidRDefault="0037384E" w:rsidP="00C47DFA">
      <w:pPr>
        <w:pStyle w:val="BodyText"/>
      </w:pPr>
      <w:r>
        <w:t xml:space="preserve">This use case involves a patient being seen by his PCP for an emergency </w:t>
      </w:r>
      <w:r w:rsidR="003C3CC3">
        <w:t>department (ED) follow-up encounter</w:t>
      </w:r>
      <w:r>
        <w:t>. The pa</w:t>
      </w:r>
      <w:r w:rsidR="009F6B6F">
        <w:t xml:space="preserve">tient was </w:t>
      </w:r>
      <w:r w:rsidR="003C3CC3">
        <w:t xml:space="preserve">seen in the ED </w:t>
      </w:r>
      <w:r w:rsidR="009F6B6F">
        <w:t>recently for</w:t>
      </w:r>
      <w:r>
        <w:t xml:space="preserve"> complaints of chronic back pain. The PCP has access to the </w:t>
      </w:r>
      <w:r w:rsidR="003C3CC3">
        <w:t>patient’s continuity of care document (</w:t>
      </w:r>
      <w:r>
        <w:t>CCD</w:t>
      </w:r>
      <w:r w:rsidR="003C3CC3">
        <w:t>)</w:t>
      </w:r>
      <w:r>
        <w:t xml:space="preserve"> </w:t>
      </w:r>
      <w:r w:rsidR="003C3CC3">
        <w:t>generated at t</w:t>
      </w:r>
      <w:r>
        <w:t xml:space="preserve">he </w:t>
      </w:r>
      <w:r w:rsidR="003C3CC3">
        <w:t xml:space="preserve">completion of the </w:t>
      </w:r>
      <w:r>
        <w:t>ED</w:t>
      </w:r>
      <w:r w:rsidR="003C3CC3">
        <w:t xml:space="preserve"> visit</w:t>
      </w:r>
      <w:r>
        <w:t xml:space="preserve">. </w:t>
      </w:r>
      <w:r w:rsidR="0087668B">
        <w:t>The following is a</w:t>
      </w:r>
      <w:r w:rsidR="00813735">
        <w:t>n</w:t>
      </w:r>
      <w:r w:rsidR="0037615C">
        <w:t xml:space="preserve"> example</w:t>
      </w:r>
      <w:r w:rsidR="009F6B6F">
        <w:t xml:space="preserve"> of how the User Defined S</w:t>
      </w:r>
      <w:r w:rsidR="00813735">
        <w:t>ummary</w:t>
      </w:r>
      <w:r w:rsidR="009F6B6F">
        <w:t xml:space="preserve"> Section</w:t>
      </w:r>
      <w:r w:rsidR="00813735">
        <w:t xml:space="preserve"> is used</w:t>
      </w:r>
      <w:r w:rsidR="009F6B6F">
        <w:t>. T</w:t>
      </w:r>
      <w:r w:rsidR="003C3CC3">
        <w:t>he PCP would like to v</w:t>
      </w:r>
      <w:r w:rsidR="00813735">
        <w:t xml:space="preserve">iew a summary section which </w:t>
      </w:r>
      <w:r w:rsidR="003C3CC3">
        <w:t>list</w:t>
      </w:r>
      <w:r w:rsidR="0087668B">
        <w:t>s</w:t>
      </w:r>
      <w:r w:rsidR="003C3CC3">
        <w:t xml:space="preserve"> all the ED visi</w:t>
      </w:r>
      <w:r w:rsidR="00813735">
        <w:t>ts this patient has had in the p</w:t>
      </w:r>
      <w:r w:rsidR="003C3CC3">
        <w:t xml:space="preserve">ast six months including the reason for the visit and a list of medications </w:t>
      </w:r>
      <w:r w:rsidR="001E4111">
        <w:t xml:space="preserve">prescribed during </w:t>
      </w:r>
      <w:r w:rsidR="003C3CC3">
        <w:t xml:space="preserve">each </w:t>
      </w:r>
      <w:r w:rsidR="00813735">
        <w:t>of tho</w:t>
      </w:r>
      <w:r w:rsidR="001E4111">
        <w:t xml:space="preserve">se ED </w:t>
      </w:r>
      <w:r w:rsidR="003C3CC3">
        <w:t>visit</w:t>
      </w:r>
      <w:r w:rsidR="001E4111">
        <w:t>s</w:t>
      </w:r>
      <w:r w:rsidR="003C3CC3">
        <w:t>.</w:t>
      </w:r>
      <w:del w:id="116" w:author="Jones, Emma" w:date="2018-02-13T07:05:00Z">
        <w:r w:rsidR="003C3CC3" w:rsidDel="000B7479">
          <w:delText xml:space="preserve"> </w:delText>
        </w:r>
        <w:r w:rsidR="00586C4B" w:rsidDel="000B7479">
          <w:delText>He would also like to view any procedures tha</w:delText>
        </w:r>
        <w:r w:rsidR="009F6B6F" w:rsidDel="000B7479">
          <w:delText>t were done as well as procedures that are planned</w:delText>
        </w:r>
      </w:del>
      <w:ins w:id="117" w:author="Jones, Emma" w:date="2018-02-13T07:05:00Z">
        <w:r w:rsidR="000B7479">
          <w:t xml:space="preserve"> This may assist the provider in determining if a patient may be demonstrating drug seeking behavior</w:t>
        </w:r>
      </w:ins>
      <w:r w:rsidR="009F6B6F">
        <w:t xml:space="preserve">. </w:t>
      </w:r>
      <w:r w:rsidR="00586C4B">
        <w:t xml:space="preserve"> </w:t>
      </w:r>
    </w:p>
    <w:p w14:paraId="683C0A9E" w14:textId="617AD87E" w:rsidR="001633D5" w:rsidRDefault="001633D5" w:rsidP="003554C9">
      <w:pPr>
        <w:pStyle w:val="Heading5"/>
      </w:pPr>
      <w:r w:rsidRPr="00D26514">
        <w:lastRenderedPageBreak/>
        <w:t>X.4.2</w:t>
      </w:r>
      <w:r>
        <w:t>.1.2 User Defined Summary Section Process Flow</w:t>
      </w:r>
    </w:p>
    <w:p w14:paraId="40D0314A" w14:textId="0EA392D9" w:rsidR="001633D5" w:rsidRPr="001633D5" w:rsidRDefault="001633D5" w:rsidP="001633D5">
      <w:pPr>
        <w:pStyle w:val="BodyText"/>
      </w:pPr>
      <w:r>
        <w:rPr>
          <w:noProof/>
        </w:rPr>
        <mc:AlternateContent>
          <mc:Choice Requires="wpc">
            <w:drawing>
              <wp:inline distT="0" distB="0" distL="0" distR="0" wp14:anchorId="34453A24" wp14:editId="6C27BE1C">
                <wp:extent cx="5800725" cy="4990111"/>
                <wp:effectExtent l="0" t="0" r="0" b="1270"/>
                <wp:docPr id="204" name="Canvas 20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206"/>
                        <wps:cNvSpPr txBox="1">
                          <a:spLocks noChangeArrowheads="1"/>
                        </wps:cNvSpPr>
                        <wps:spPr bwMode="auto">
                          <a:xfrm>
                            <a:off x="872490" y="113665"/>
                            <a:ext cx="1083945"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58EAD7" w14:textId="25016D12" w:rsidR="004C1EC8" w:rsidRPr="00A67ED5" w:rsidRDefault="004C1EC8" w:rsidP="001633D5">
                              <w:pPr>
                                <w:pStyle w:val="BodyText"/>
                                <w:rPr>
                                  <w:sz w:val="22"/>
                                  <w:szCs w:val="22"/>
                                  <w:lang w:val="pt-BR"/>
                                </w:rPr>
                              </w:pPr>
                              <w:r>
                                <w:rPr>
                                  <w:sz w:val="22"/>
                                  <w:szCs w:val="22"/>
                                  <w:lang w:val="pt-BR"/>
                                </w:rPr>
                                <w:t>ED</w:t>
                              </w:r>
                              <w:r>
                                <w:rPr>
                                  <w:sz w:val="22"/>
                                  <w:szCs w:val="22"/>
                                  <w:lang w:val="pt-BR"/>
                                </w:rPr>
                                <w:br/>
                                <w:t>(Content Creator)</w:t>
                              </w:r>
                            </w:p>
                            <w:p w14:paraId="72361D75" w14:textId="77777777" w:rsidR="004C1EC8" w:rsidRPr="00A67ED5" w:rsidRDefault="004C1EC8" w:rsidP="001633D5">
                              <w:pPr>
                                <w:pStyle w:val="BodyText"/>
                                <w:rPr>
                                  <w:sz w:val="22"/>
                                  <w:szCs w:val="22"/>
                                  <w:lang w:val="pt-BR"/>
                                </w:rPr>
                              </w:pPr>
                              <w:r w:rsidRPr="00A67ED5">
                                <w:rPr>
                                  <w:sz w:val="22"/>
                                  <w:szCs w:val="22"/>
                                  <w:lang w:val="pt-BR"/>
                                </w:rPr>
                                <w:t>Actor E</w:t>
                              </w:r>
                            </w:p>
                            <w:p w14:paraId="21150C2A" w14:textId="77777777" w:rsidR="004C1EC8" w:rsidRPr="00A67ED5" w:rsidRDefault="004C1EC8" w:rsidP="001633D5">
                              <w:pPr>
                                <w:rPr>
                                  <w:lang w:val="pt-BR"/>
                                </w:rPr>
                              </w:pPr>
                            </w:p>
                            <w:p w14:paraId="3F806812" w14:textId="77777777" w:rsidR="004C1EC8" w:rsidRPr="00A67ED5" w:rsidRDefault="004C1EC8" w:rsidP="001633D5">
                              <w:pPr>
                                <w:pStyle w:val="BodyText"/>
                                <w:rPr>
                                  <w:sz w:val="22"/>
                                  <w:szCs w:val="22"/>
                                  <w:lang w:val="pt-BR"/>
                                </w:rPr>
                              </w:pPr>
                              <w:r w:rsidRPr="00A67ED5">
                                <w:rPr>
                                  <w:sz w:val="22"/>
                                  <w:szCs w:val="22"/>
                                  <w:lang w:val="pt-BR"/>
                                </w:rPr>
                                <w:t>Actor D/</w:t>
                              </w:r>
                            </w:p>
                            <w:p w14:paraId="3C2558F3" w14:textId="77777777" w:rsidR="004C1EC8" w:rsidRPr="00A67ED5" w:rsidRDefault="004C1EC8" w:rsidP="001633D5">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17"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D23705" w14:textId="2E66F9C6" w:rsidR="004C1EC8" w:rsidRPr="00077324" w:rsidRDefault="004C1EC8" w:rsidP="001633D5">
                              <w:pPr>
                                <w:pStyle w:val="BodyText"/>
                                <w:rPr>
                                  <w:sz w:val="22"/>
                                  <w:szCs w:val="22"/>
                                </w:rPr>
                              </w:pPr>
                              <w:r>
                                <w:rPr>
                                  <w:sz w:val="22"/>
                                  <w:szCs w:val="22"/>
                                </w:rPr>
                                <w:t>PCP</w:t>
                              </w:r>
                              <w:r>
                                <w:rPr>
                                  <w:sz w:val="22"/>
                                  <w:szCs w:val="22"/>
                                </w:rPr>
                                <w:br/>
                                <w:t>(Content Consumer)</w:t>
                              </w:r>
                            </w:p>
                            <w:p w14:paraId="3E95A55D" w14:textId="77777777" w:rsidR="004C1EC8" w:rsidRPr="00077324" w:rsidRDefault="004C1EC8" w:rsidP="001633D5">
                              <w:pPr>
                                <w:pStyle w:val="BodyText"/>
                                <w:rPr>
                                  <w:sz w:val="22"/>
                                  <w:szCs w:val="22"/>
                                </w:rPr>
                              </w:pPr>
                              <w:r w:rsidRPr="00077324">
                                <w:rPr>
                                  <w:sz w:val="22"/>
                                  <w:szCs w:val="22"/>
                                </w:rPr>
                                <w:t>Actor B</w:t>
                              </w:r>
                            </w:p>
                            <w:p w14:paraId="0DF5C604" w14:textId="77777777" w:rsidR="004C1EC8" w:rsidRDefault="004C1EC8" w:rsidP="001633D5"/>
                            <w:p w14:paraId="28BA4A24" w14:textId="77777777" w:rsidR="004C1EC8" w:rsidRPr="00077324" w:rsidRDefault="004C1EC8" w:rsidP="001633D5">
                              <w:pPr>
                                <w:pStyle w:val="BodyText"/>
                                <w:rPr>
                                  <w:sz w:val="22"/>
                                  <w:szCs w:val="22"/>
                                </w:rPr>
                              </w:pPr>
                              <w:r w:rsidRPr="00077324">
                                <w:rPr>
                                  <w:sz w:val="22"/>
                                  <w:szCs w:val="22"/>
                                </w:rPr>
                                <w:t>Actor A /</w:t>
                              </w:r>
                            </w:p>
                            <w:p w14:paraId="0DBB13E2" w14:textId="77777777" w:rsidR="004C1EC8" w:rsidRPr="00077324" w:rsidRDefault="004C1EC8" w:rsidP="001633D5">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19"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F67F8B" w14:textId="77777777" w:rsidR="004C1EC8" w:rsidRPr="00077324" w:rsidRDefault="004C1EC8" w:rsidP="001633D5">
                              <w:pPr>
                                <w:pStyle w:val="BodyText"/>
                                <w:rPr>
                                  <w:sz w:val="22"/>
                                  <w:szCs w:val="22"/>
                                </w:rPr>
                              </w:pPr>
                              <w:r>
                                <w:rPr>
                                  <w:sz w:val="22"/>
                                  <w:szCs w:val="22"/>
                                </w:rPr>
                                <w:t>Share Content</w:t>
                              </w:r>
                            </w:p>
                            <w:p w14:paraId="7787EB68" w14:textId="77777777" w:rsidR="004C1EC8" w:rsidRDefault="004C1EC8" w:rsidP="001633D5"/>
                            <w:p w14:paraId="345EF4E9" w14:textId="77777777" w:rsidR="004C1EC8" w:rsidRPr="00077324" w:rsidRDefault="004C1EC8" w:rsidP="001633D5">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22" name="Line 212"/>
                        <wps:cNvCnPr/>
                        <wps:spPr bwMode="auto">
                          <a:xfrm>
                            <a:off x="1371600" y="803865"/>
                            <a:ext cx="1101090" cy="1832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39E65980" w14:textId="00769469" w:rsidR="004C1EC8" w:rsidRDefault="004C1EC8" w:rsidP="001633D5">
                              <w:r>
                                <w:t>Check for needed information</w:t>
                              </w:r>
                            </w:p>
                          </w:txbxContent>
                        </wps:txbx>
                        <wps:bodyPr rot="0" vert="horz" wrap="square" lIns="91440" tIns="45720" rIns="91440" bIns="45720" anchor="t" anchorCtr="0" upright="1">
                          <a:noAutofit/>
                        </wps:bodyPr>
                      </wps:wsp>
                      <wps:wsp>
                        <wps:cNvPr id="26"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2061681A" w14:textId="7BD85BD3" w:rsidR="004C1EC8" w:rsidRDefault="004C1EC8" w:rsidP="001633D5">
                              <w:r>
                                <w:t xml:space="preserve">Generate User Defined Summary Section </w:t>
                              </w:r>
                            </w:p>
                            <w:p w14:paraId="53E37D78" w14:textId="77777777" w:rsidR="004C1EC8" w:rsidRDefault="004C1EC8" w:rsidP="001633D5"/>
                          </w:txbxContent>
                        </wps:txbx>
                        <wps:bodyPr rot="0" vert="horz" wrap="square" lIns="91440" tIns="45720" rIns="91440" bIns="45720" anchor="t" anchorCtr="0" upright="1">
                          <a:noAutofit/>
                        </wps:bodyPr>
                      </wps:wsp>
                      <wps:wsp>
                        <wps:cNvPr id="28"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786DDD76" w14:textId="71F87FA4" w:rsidR="004C1EC8" w:rsidRDefault="004C1EC8" w:rsidP="001633D5">
                              <w:r>
                                <w:t>Render User Defined Summary Section</w:t>
                              </w:r>
                            </w:p>
                          </w:txbxContent>
                        </wps:txbx>
                        <wps:bodyPr rot="0" vert="horz" wrap="square" lIns="91440" tIns="45720" rIns="91440" bIns="45720" anchor="t" anchorCtr="0" upright="1">
                          <a:noAutofit/>
                        </wps:bodyPr>
                      </wps:wsp>
                    </wpc:wpc>
                  </a:graphicData>
                </a:graphic>
              </wp:inline>
            </w:drawing>
          </mc:Choice>
          <mc:Fallback>
            <w:pict>
              <v:group w14:anchorId="34453A24" id="Canvas 204" o:spid="_x0000_s1026"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007;height:49898;visibility:visible;mso-wrap-style:square">
                  <v:fill o:detectmouseclick="t"/>
                  <v:path o:connecttype="none"/>
                </v:shape>
                <v:shapetype id="_x0000_t202" coordsize="21600,21600" o:spt="202" path="m,l,21600r21600,l21600,xe">
                  <v:stroke joinstyle="miter"/>
                  <v:path gradientshapeok="t" o:connecttype="rect"/>
                </v:shapetype>
                <v:shape id="Text Box 206" o:spid="_x0000_s1028" type="#_x0000_t202" style="position:absolute;left:8724;top:1136;width:10840;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5458EAD7" w14:textId="25016D12" w:rsidR="004C1EC8" w:rsidRPr="00A67ED5" w:rsidRDefault="004C1EC8" w:rsidP="001633D5">
                        <w:pPr>
                          <w:pStyle w:val="BodyText"/>
                          <w:rPr>
                            <w:sz w:val="22"/>
                            <w:szCs w:val="22"/>
                            <w:lang w:val="pt-BR"/>
                          </w:rPr>
                        </w:pPr>
                        <w:r>
                          <w:rPr>
                            <w:sz w:val="22"/>
                            <w:szCs w:val="22"/>
                            <w:lang w:val="pt-BR"/>
                          </w:rPr>
                          <w:t>ED</w:t>
                        </w:r>
                        <w:r>
                          <w:rPr>
                            <w:sz w:val="22"/>
                            <w:szCs w:val="22"/>
                            <w:lang w:val="pt-BR"/>
                          </w:rPr>
                          <w:br/>
                          <w:t>(Content Creator)</w:t>
                        </w:r>
                      </w:p>
                      <w:p w14:paraId="72361D75" w14:textId="77777777" w:rsidR="004C1EC8" w:rsidRPr="00A67ED5" w:rsidRDefault="004C1EC8" w:rsidP="001633D5">
                        <w:pPr>
                          <w:pStyle w:val="BodyText"/>
                          <w:rPr>
                            <w:sz w:val="22"/>
                            <w:szCs w:val="22"/>
                            <w:lang w:val="pt-BR"/>
                          </w:rPr>
                        </w:pPr>
                        <w:r w:rsidRPr="00A67ED5">
                          <w:rPr>
                            <w:sz w:val="22"/>
                            <w:szCs w:val="22"/>
                            <w:lang w:val="pt-BR"/>
                          </w:rPr>
                          <w:t>Actor E</w:t>
                        </w:r>
                      </w:p>
                      <w:p w14:paraId="21150C2A" w14:textId="77777777" w:rsidR="004C1EC8" w:rsidRPr="00A67ED5" w:rsidRDefault="004C1EC8" w:rsidP="001633D5">
                        <w:pPr>
                          <w:rPr>
                            <w:lang w:val="pt-BR"/>
                          </w:rPr>
                        </w:pPr>
                      </w:p>
                      <w:p w14:paraId="3F806812" w14:textId="77777777" w:rsidR="004C1EC8" w:rsidRPr="00A67ED5" w:rsidRDefault="004C1EC8" w:rsidP="001633D5">
                        <w:pPr>
                          <w:pStyle w:val="BodyText"/>
                          <w:rPr>
                            <w:sz w:val="22"/>
                            <w:szCs w:val="22"/>
                            <w:lang w:val="pt-BR"/>
                          </w:rPr>
                        </w:pPr>
                        <w:r w:rsidRPr="00A67ED5">
                          <w:rPr>
                            <w:sz w:val="22"/>
                            <w:szCs w:val="22"/>
                            <w:lang w:val="pt-BR"/>
                          </w:rPr>
                          <w:t>Actor D/</w:t>
                        </w:r>
                      </w:p>
                      <w:p w14:paraId="3C2558F3" w14:textId="77777777" w:rsidR="004C1EC8" w:rsidRPr="00A67ED5" w:rsidRDefault="004C1EC8" w:rsidP="001633D5">
                        <w:pPr>
                          <w:pStyle w:val="BodyText"/>
                          <w:rPr>
                            <w:sz w:val="22"/>
                            <w:szCs w:val="22"/>
                            <w:lang w:val="pt-BR"/>
                          </w:rPr>
                        </w:pPr>
                        <w:r w:rsidRPr="00A67ED5">
                          <w:rPr>
                            <w:sz w:val="22"/>
                            <w:szCs w:val="22"/>
                            <w:lang w:val="pt-BR"/>
                          </w:rPr>
                          <w:t>Actor E</w:t>
                        </w:r>
                      </w:p>
                    </w:txbxContent>
                  </v:textbox>
                </v:shape>
                <v:line id="Line 207" o:spid="_x0000_s1029"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">
                  <v:stroke dashstyle="dash"/>
                </v:line>
                <v:shape id="Text Box 208" o:spid="_x0000_s1030"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" stroked="f">
                  <v:textbox inset="0,0,0,0">
                    <w:txbxContent>
                      <w:p w14:paraId="7FD23705" w14:textId="2E66F9C6" w:rsidR="004C1EC8" w:rsidRPr="00077324" w:rsidRDefault="004C1EC8" w:rsidP="001633D5">
                        <w:pPr>
                          <w:pStyle w:val="BodyText"/>
                          <w:rPr>
                            <w:sz w:val="22"/>
                            <w:szCs w:val="22"/>
                          </w:rPr>
                        </w:pPr>
                        <w:r>
                          <w:rPr>
                            <w:sz w:val="22"/>
                            <w:szCs w:val="22"/>
                          </w:rPr>
                          <w:t>PCP</w:t>
                        </w:r>
                        <w:r>
                          <w:rPr>
                            <w:sz w:val="22"/>
                            <w:szCs w:val="22"/>
                          </w:rPr>
                          <w:br/>
                          <w:t>(Content Consumer)</w:t>
                        </w:r>
                      </w:p>
                      <w:p w14:paraId="3E95A55D" w14:textId="77777777" w:rsidR="004C1EC8" w:rsidRPr="00077324" w:rsidRDefault="004C1EC8" w:rsidP="001633D5">
                        <w:pPr>
                          <w:pStyle w:val="BodyText"/>
                          <w:rPr>
                            <w:sz w:val="22"/>
                            <w:szCs w:val="22"/>
                          </w:rPr>
                        </w:pPr>
                        <w:r w:rsidRPr="00077324">
                          <w:rPr>
                            <w:sz w:val="22"/>
                            <w:szCs w:val="22"/>
                          </w:rPr>
                          <w:t>Actor B</w:t>
                        </w:r>
                      </w:p>
                      <w:p w14:paraId="0DF5C604" w14:textId="77777777" w:rsidR="004C1EC8" w:rsidRDefault="004C1EC8" w:rsidP="001633D5"/>
                      <w:p w14:paraId="28BA4A24" w14:textId="77777777" w:rsidR="004C1EC8" w:rsidRPr="00077324" w:rsidRDefault="004C1EC8" w:rsidP="001633D5">
                        <w:pPr>
                          <w:pStyle w:val="BodyText"/>
                          <w:rPr>
                            <w:sz w:val="22"/>
                            <w:szCs w:val="22"/>
                          </w:rPr>
                        </w:pPr>
                        <w:r w:rsidRPr="00077324">
                          <w:rPr>
                            <w:sz w:val="22"/>
                            <w:szCs w:val="22"/>
                          </w:rPr>
                          <w:t>Actor A /</w:t>
                        </w:r>
                      </w:p>
                      <w:p w14:paraId="0DBB13E2" w14:textId="77777777" w:rsidR="004C1EC8" w:rsidRPr="00077324" w:rsidRDefault="004C1EC8" w:rsidP="001633D5">
                        <w:pPr>
                          <w:pStyle w:val="BodyText"/>
                          <w:rPr>
                            <w:sz w:val="22"/>
                            <w:szCs w:val="22"/>
                          </w:rPr>
                        </w:pPr>
                        <w:r w:rsidRPr="00077324">
                          <w:rPr>
                            <w:sz w:val="22"/>
                            <w:szCs w:val="22"/>
                          </w:rPr>
                          <w:t>Actor B</w:t>
                        </w:r>
                      </w:p>
                    </w:txbxContent>
                  </v:textbox>
                </v:shape>
                <v:line id="Line 209" o:spid="_x0000_s1031"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">
                  <v:stroke dashstyle="dash"/>
                </v:line>
                <v:rect id="Rectangle 210" o:spid="_x0000_s1032"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shape id="Text Box 211" o:spid="_x0000_s1033"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" stroked="f">
                  <v:textbox inset="0,0,0,0">
                    <w:txbxContent>
                      <w:p w14:paraId="5CF67F8B" w14:textId="77777777" w:rsidR="004C1EC8" w:rsidRPr="00077324" w:rsidRDefault="004C1EC8" w:rsidP="001633D5">
                        <w:pPr>
                          <w:pStyle w:val="BodyText"/>
                          <w:rPr>
                            <w:sz w:val="22"/>
                            <w:szCs w:val="22"/>
                          </w:rPr>
                        </w:pPr>
                        <w:r>
                          <w:rPr>
                            <w:sz w:val="22"/>
                            <w:szCs w:val="22"/>
                          </w:rPr>
                          <w:t>Share Content</w:t>
                        </w:r>
                      </w:p>
                      <w:p w14:paraId="7787EB68" w14:textId="77777777" w:rsidR="004C1EC8" w:rsidRDefault="004C1EC8" w:rsidP="001633D5"/>
                      <w:p w14:paraId="345EF4E9" w14:textId="77777777" w:rsidR="004C1EC8" w:rsidRPr="00077324" w:rsidRDefault="004C1EC8" w:rsidP="001633D5">
                        <w:pPr>
                          <w:pStyle w:val="BodyText"/>
                          <w:rPr>
                            <w:sz w:val="22"/>
                            <w:szCs w:val="22"/>
                          </w:rPr>
                        </w:pPr>
                        <w:r w:rsidRPr="00077324">
                          <w:rPr>
                            <w:sz w:val="22"/>
                            <w:szCs w:val="22"/>
                          </w:rPr>
                          <w:t>Transaction-A [A]</w:t>
                        </w:r>
                      </w:p>
                    </w:txbxContent>
                  </v:textbox>
                </v:shape>
                <v:line id="Line 212" o:spid="_x0000_s1034" style="position:absolute;visibility:visible;mso-wrap-style:square" from="13716,8038" to="24726,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">
                  <v:stroke endarrow="block"/>
                </v:line>
                <v:rect id="Rectangle 213" o:spid="_x0000_s1035"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shape id="Freeform 214" o:spid="_x0000_s1036"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5" o:spid="_x0000_s1037"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" strokecolor="white">
                  <v:fill opacity="0"/>
                  <v:textbox>
                    <w:txbxContent>
                      <w:p w14:paraId="39E65980" w14:textId="00769469" w:rsidR="004C1EC8" w:rsidRDefault="004C1EC8" w:rsidP="001633D5">
                        <w:r>
                          <w:t>Check for needed information</w:t>
                        </w:r>
                      </w:p>
                    </w:txbxContent>
                  </v:textbox>
                </v:shape>
                <v:shape id="Freeform 216" o:spid="_x0000_s1038"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" path="m,c907,270,1815,540,1819,784v4,244,-897,462,-1798,680e" filled="f">
                  <v:stroke endarrow="open"/>
                  <v:path arrowok="t" o:connecttype="custom" o:connectlocs="0,0;1155065,497840;13335,929640" o:connectangles="0,0,0"/>
                </v:shape>
                <v:shape id="Text Box 217" o:spid="_x0000_s1039"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" strokecolor="white">
                  <v:fill opacity="0"/>
                  <v:textbox>
                    <w:txbxContent>
                      <w:p w14:paraId="2061681A" w14:textId="7BD85BD3" w:rsidR="004C1EC8" w:rsidRDefault="004C1EC8" w:rsidP="001633D5">
                        <w:r>
                          <w:t xml:space="preserve">Generate User Defined Summary Section </w:t>
                        </w:r>
                      </w:p>
                      <w:p w14:paraId="53E37D78" w14:textId="77777777" w:rsidR="004C1EC8" w:rsidRDefault="004C1EC8" w:rsidP="001633D5"/>
                    </w:txbxContent>
                  </v:textbox>
                </v:shape>
                <v:shape id="Freeform 218" o:spid="_x0000_s1040"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" path="m,c907,270,1815,540,1819,784v4,244,-897,462,-1798,680e" filled="f">
                  <v:stroke endarrow="open"/>
                  <v:path arrowok="t" o:connecttype="custom" o:connectlocs="0,0;1155065,497840;13335,929640" o:connectangles="0,0,0"/>
                </v:shape>
                <v:shape id="Text Box 219" o:spid="_x0000_s1041"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" strokecolor="white">
                  <v:fill opacity="0"/>
                  <v:textbox>
                    <w:txbxContent>
                      <w:p w14:paraId="786DDD76" w14:textId="71F87FA4" w:rsidR="004C1EC8" w:rsidRDefault="004C1EC8" w:rsidP="001633D5">
                        <w:r>
                          <w:t>Render User Defined Summary Section</w:t>
                        </w:r>
                      </w:p>
                    </w:txbxContent>
                  </v:textbox>
                </v:shape>
                <w10:anchorlock/>
              </v:group>
            </w:pict>
          </mc:Fallback>
        </mc:AlternateContent>
      </w:r>
    </w:p>
    <w:p w14:paraId="6F88C15E" w14:textId="42375F8B" w:rsidR="000C51FA" w:rsidRPr="00A97446" w:rsidRDefault="000C51FA" w:rsidP="000C51FA">
      <w:pPr>
        <w:pStyle w:val="FigureTitle"/>
      </w:pPr>
      <w:r w:rsidRPr="00A97446">
        <w:t>Figure X.4.2.1.2-1:</w:t>
      </w:r>
      <w:r>
        <w:t xml:space="preserve"> Basic Process Flow in </w:t>
      </w:r>
      <w:r w:rsidR="003E3FFE">
        <w:t>CDA-DSS Profile</w:t>
      </w:r>
    </w:p>
    <w:p w14:paraId="5F09FC24" w14:textId="77777777" w:rsidR="000C51FA" w:rsidRDefault="000C51FA" w:rsidP="001633D5">
      <w:pPr>
        <w:pStyle w:val="BodyText"/>
        <w:tabs>
          <w:tab w:val="left" w:pos="1125"/>
        </w:tabs>
      </w:pPr>
    </w:p>
    <w:p w14:paraId="0608A167" w14:textId="7219B38C" w:rsidR="001633D5" w:rsidRDefault="003C3CC3" w:rsidP="001633D5">
      <w:pPr>
        <w:pStyle w:val="BodyText"/>
        <w:tabs>
          <w:tab w:val="left" w:pos="1125"/>
        </w:tabs>
      </w:pPr>
      <w:r>
        <w:t xml:space="preserve">Pre-conditions: </w:t>
      </w:r>
    </w:p>
    <w:p w14:paraId="2B49878D" w14:textId="7C8C6474" w:rsidR="003C3CC3" w:rsidRDefault="003C3CC3" w:rsidP="00C47DFA">
      <w:pPr>
        <w:pStyle w:val="BodyText"/>
      </w:pPr>
      <w:r>
        <w:t xml:space="preserve">The ED CCD must contain the information needed to satisfy the </w:t>
      </w:r>
      <w:r w:rsidR="000F2285">
        <w:t xml:space="preserve">user </w:t>
      </w:r>
      <w:r w:rsidR="00813735">
        <w:t>defined</w:t>
      </w:r>
      <w:r>
        <w:t xml:space="preserve"> preferences</w:t>
      </w:r>
      <w:r w:rsidR="00632CA4">
        <w:t xml:space="preserve"> that would go in the User Defined Summary Section</w:t>
      </w:r>
      <w:r>
        <w:t>.</w:t>
      </w:r>
    </w:p>
    <w:p w14:paraId="37CFA605" w14:textId="77777777" w:rsidR="001633D5" w:rsidRDefault="003C3CC3" w:rsidP="00C47DFA">
      <w:pPr>
        <w:pStyle w:val="BodyText"/>
      </w:pPr>
      <w:r>
        <w:t xml:space="preserve">Main Flow: </w:t>
      </w:r>
    </w:p>
    <w:p w14:paraId="254FF7AA" w14:textId="4788DEA2" w:rsidR="001E4111" w:rsidRDefault="003C3CC3" w:rsidP="00C47DFA">
      <w:pPr>
        <w:pStyle w:val="BodyText"/>
      </w:pPr>
      <w:r>
        <w:t xml:space="preserve">The content consumer </w:t>
      </w:r>
      <w:r w:rsidR="001E4111">
        <w:t>provides the ability to check</w:t>
      </w:r>
      <w:r>
        <w:t xml:space="preserve"> the </w:t>
      </w:r>
      <w:r w:rsidR="001E4111">
        <w:t xml:space="preserve">CCD for the needed information based on the user </w:t>
      </w:r>
      <w:r w:rsidR="00813735">
        <w:t>defined</w:t>
      </w:r>
      <w:r w:rsidR="000F2285">
        <w:t xml:space="preserve"> </w:t>
      </w:r>
      <w:r w:rsidR="001E4111">
        <w:t xml:space="preserve">preference. The user </w:t>
      </w:r>
      <w:r w:rsidR="00813735">
        <w:t xml:space="preserve">defined </w:t>
      </w:r>
      <w:r w:rsidR="001E4111">
        <w:t>preferen</w:t>
      </w:r>
      <w:r w:rsidR="00FB5D40">
        <w:t xml:space="preserve">ce includes </w:t>
      </w:r>
      <w:r w:rsidR="001E4111">
        <w:t xml:space="preserve">encounters of ED visit type and encounter dates within the past six months. The </w:t>
      </w:r>
      <w:r w:rsidR="00FB5D40">
        <w:t xml:space="preserve">user preference also includes medication information that is </w:t>
      </w:r>
      <w:r w:rsidR="001E4111">
        <w:t xml:space="preserve">associated with the applicable ED encounters. </w:t>
      </w:r>
    </w:p>
    <w:p w14:paraId="05ACCFCF" w14:textId="77777777" w:rsidR="001633D5" w:rsidRDefault="001E4111" w:rsidP="00C47DFA">
      <w:pPr>
        <w:pStyle w:val="BodyText"/>
      </w:pPr>
      <w:r>
        <w:lastRenderedPageBreak/>
        <w:t xml:space="preserve">Post Conditions: </w:t>
      </w:r>
    </w:p>
    <w:p w14:paraId="524F8FF8" w14:textId="0404A2A1" w:rsidR="001E4111" w:rsidRDefault="001E4111" w:rsidP="00C47DFA">
      <w:pPr>
        <w:pStyle w:val="BodyText"/>
      </w:pPr>
      <w:r>
        <w:t xml:space="preserve">A </w:t>
      </w:r>
      <w:r w:rsidR="00FB5D40">
        <w:t>User Defined Summary S</w:t>
      </w:r>
      <w:r>
        <w:t xml:space="preserve">ection is generated containing a list of ED visits in the last six months. Each encounter </w:t>
      </w:r>
      <w:r w:rsidR="001633D5">
        <w:t xml:space="preserve">has </w:t>
      </w:r>
      <w:r w:rsidR="00FB5D40">
        <w:t xml:space="preserve">the </w:t>
      </w:r>
      <w:r w:rsidR="001633D5">
        <w:t>medications prescribed</w:t>
      </w:r>
      <w:r w:rsidR="00071CD3">
        <w:t>/a</w:t>
      </w:r>
      <w:r w:rsidR="00FB5D40">
        <w:t>dministered</w:t>
      </w:r>
      <w:r w:rsidR="001633D5">
        <w:t xml:space="preserve"> during the encounter. </w:t>
      </w:r>
      <w:del w:id="118" w:author="Jones, Emma" w:date="2018-02-13T06:07:00Z">
        <w:r w:rsidDel="004C1EC8">
          <w:delText xml:space="preserve"> </w:delText>
        </w:r>
      </w:del>
    </w:p>
    <w:p w14:paraId="4DFF0801" w14:textId="2BD89703" w:rsidR="002E108C" w:rsidRDefault="002E108C" w:rsidP="002E108C">
      <w:pPr>
        <w:pStyle w:val="Heading4"/>
        <w:numPr>
          <w:ilvl w:val="0"/>
          <w:numId w:val="0"/>
        </w:numPr>
        <w:ind w:left="864" w:hanging="864"/>
        <w:rPr>
          <w:noProof w:val="0"/>
        </w:rPr>
      </w:pPr>
      <w:r w:rsidRPr="00D26514">
        <w:rPr>
          <w:noProof w:val="0"/>
        </w:rPr>
        <w:t>X.4.2</w:t>
      </w:r>
      <w:r>
        <w:rPr>
          <w:noProof w:val="0"/>
        </w:rPr>
        <w:t>.2</w:t>
      </w:r>
      <w:r w:rsidRPr="00D26514">
        <w:rPr>
          <w:noProof w:val="0"/>
        </w:rPr>
        <w:t xml:space="preserve"> Use Case</w:t>
      </w:r>
      <w:r>
        <w:rPr>
          <w:noProof w:val="0"/>
        </w:rPr>
        <w:t xml:space="preserve"> #2</w:t>
      </w:r>
      <w:r w:rsidRPr="00D26514">
        <w:rPr>
          <w:noProof w:val="0"/>
        </w:rPr>
        <w:t xml:space="preserve">: </w:t>
      </w:r>
      <w:r>
        <w:rPr>
          <w:noProof w:val="0"/>
        </w:rPr>
        <w:t>Care Plan Summary Section</w:t>
      </w:r>
    </w:p>
    <w:p w14:paraId="7D680FAB" w14:textId="656297EC" w:rsidR="002E108C" w:rsidRDefault="002E108C" w:rsidP="002E108C">
      <w:pPr>
        <w:pStyle w:val="BodyText"/>
      </w:pPr>
      <w:r>
        <w:t xml:space="preserve">This use case involves a Primary Care Physician </w:t>
      </w:r>
      <w:r w:rsidR="00BE6750">
        <w:t>(PCP) generating and sharing a Care Plan Summary S</w:t>
      </w:r>
      <w:r>
        <w:t>ection based on content in a care plan document</w:t>
      </w:r>
      <w:r w:rsidR="00BE6750">
        <w:t>. The PCP</w:t>
      </w:r>
      <w:r w:rsidR="00085C24">
        <w:t xml:space="preserve"> would like to view the care plan content with its applicable linkages to get a better understanding of the various healt</w:t>
      </w:r>
      <w:r w:rsidR="00632AE0">
        <w:t>h concerns that may be related to the same</w:t>
      </w:r>
      <w:r w:rsidR="00085C24">
        <w:t xml:space="preserve"> goals along with the applicable</w:t>
      </w:r>
      <w:r w:rsidR="00632AE0">
        <w:t xml:space="preserve"> interventions. This will help</w:t>
      </w:r>
      <w:r w:rsidR="00085C24">
        <w:t xml:space="preserve"> the PCP in understanding which interventions are effective in assisting the patient attain desirable ou</w:t>
      </w:r>
      <w:r w:rsidR="00632AE0">
        <w:t>tcomes so that he is</w:t>
      </w:r>
      <w:r w:rsidR="00085C24">
        <w:t xml:space="preserve"> </w:t>
      </w:r>
      <w:r>
        <w:t xml:space="preserve">better </w:t>
      </w:r>
      <w:r w:rsidR="00632AE0">
        <w:t xml:space="preserve">able to </w:t>
      </w:r>
      <w:r>
        <w:t xml:space="preserve">direct his patient’s care. </w:t>
      </w:r>
    </w:p>
    <w:p w14:paraId="355A88C7" w14:textId="7761DD90" w:rsidR="008A0157" w:rsidRPr="00D26514" w:rsidRDefault="008A0157" w:rsidP="002E108C">
      <w:pPr>
        <w:pStyle w:val="Heading5"/>
      </w:pPr>
      <w:r w:rsidRPr="00D26514">
        <w:t>X.4.2</w:t>
      </w:r>
      <w:r>
        <w:t>.2</w:t>
      </w:r>
      <w:r w:rsidR="002E108C">
        <w:t>.1</w:t>
      </w:r>
      <w:r w:rsidR="007B118D">
        <w:t xml:space="preserve"> </w:t>
      </w:r>
      <w:r>
        <w:t>Care Plan Summary Section</w:t>
      </w:r>
      <w:r w:rsidR="00C73203">
        <w:t xml:space="preserve"> </w:t>
      </w:r>
      <w:r w:rsidRPr="00D26514">
        <w:t>Use Case Description</w:t>
      </w:r>
    </w:p>
    <w:p w14:paraId="14350DBE" w14:textId="61E2C3CD" w:rsidR="008A0157" w:rsidRPr="00A97446" w:rsidRDefault="008A0157" w:rsidP="008A0157">
      <w:pPr>
        <w:pStyle w:val="BodyText"/>
      </w:pPr>
      <w:r w:rsidRPr="00A97446">
        <w:t>This use case involves a patient visiting their Primary Care Physician for a routine visit. The patient arrives at th</w:t>
      </w:r>
      <w:r w:rsidR="00632AE0">
        <w:t>e clinic with a list of health concerns</w:t>
      </w:r>
      <w:r w:rsidRPr="00A97446">
        <w:t xml:space="preserve"> that he wishes to discuss. The patient’s sleep apnea, an existing condition, is getting worse. He has also developed frequent headaches. The PCP</w:t>
      </w:r>
      <w:r w:rsidR="00632AE0">
        <w:t xml:space="preserve"> makes note of these new health concern</w:t>
      </w:r>
      <w:r w:rsidRPr="00A97446">
        <w:t xml:space="preserve">s, and performs a physical examination. He notes that the patient’s weight has increased since his last visit, which may be an aggravating factor. They agree to create a new care plan goal to reduce the patient’s weight by ten percent and re-evaluate the condition when that goal has been reached before considering any more invasive treatment. In the meantime, the PCP prescribes an analgesic to help with the headaches. </w:t>
      </w:r>
    </w:p>
    <w:p w14:paraId="47EED651" w14:textId="60C66EB1" w:rsidR="00C73203" w:rsidRDefault="00C73203" w:rsidP="008A0157">
      <w:pPr>
        <w:pStyle w:val="BodyText"/>
      </w:pPr>
      <w:r>
        <w:t>The PCP produces a care plan</w:t>
      </w:r>
      <w:r w:rsidR="008A0157" w:rsidRPr="00A97446">
        <w:t xml:space="preserve"> document at the end of the visit and shares it with the patient, as he wants to provide his patient with a meaningful recap of what they discussed during the visit. This document contains the</w:t>
      </w:r>
      <w:r>
        <w:t xml:space="preserve"> health concerns with related goals, interventions and planned interventions as well as outcomes </w:t>
      </w:r>
      <w:r w:rsidR="008A0157" w:rsidRPr="00A97446">
        <w:t xml:space="preserve">discussed during this visit. </w:t>
      </w:r>
      <w:r>
        <w:t xml:space="preserve">The PCP would like for the patient to fully understand the care plan they have agreed on. </w:t>
      </w:r>
      <w:r w:rsidR="00632AE0">
        <w:t>The care plan includes a Care Plan Summary Section that is shows the care plan content with its applicable linkages.</w:t>
      </w:r>
    </w:p>
    <w:p w14:paraId="1D7995F9" w14:textId="31A21551" w:rsidR="00C73203" w:rsidRDefault="00C73203" w:rsidP="00C73203">
      <w:pPr>
        <w:pStyle w:val="Heading5"/>
      </w:pPr>
      <w:r w:rsidRPr="00D26514">
        <w:lastRenderedPageBreak/>
        <w:t>X.4.2</w:t>
      </w:r>
      <w:r w:rsidR="002E108C">
        <w:t>.2.2</w:t>
      </w:r>
      <w:r>
        <w:t xml:space="preserve"> Care Plan Summary Section Process Flow</w:t>
      </w:r>
    </w:p>
    <w:p w14:paraId="0DCC88A0" w14:textId="03A15E21" w:rsidR="00C73203" w:rsidRDefault="00C73203" w:rsidP="00C73203">
      <w:pPr>
        <w:pStyle w:val="BodyText"/>
      </w:pPr>
      <w:r>
        <w:rPr>
          <w:noProof/>
        </w:rPr>
        <mc:AlternateContent>
          <mc:Choice Requires="wpc">
            <w:drawing>
              <wp:inline distT="0" distB="0" distL="0" distR="0" wp14:anchorId="60A4B8E1" wp14:editId="50528336">
                <wp:extent cx="5800725" cy="4990111"/>
                <wp:effectExtent l="0" t="0" r="0" b="1270"/>
                <wp:docPr id="41" name="C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Text Box 206"/>
                        <wps:cNvSpPr txBox="1">
                          <a:spLocks noChangeArrowheads="1"/>
                        </wps:cNvSpPr>
                        <wps:spPr bwMode="auto">
                          <a:xfrm>
                            <a:off x="752476" y="113659"/>
                            <a:ext cx="120396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6EFC1C" w14:textId="6C673E4D" w:rsidR="004C1EC8" w:rsidRPr="00A67ED5" w:rsidRDefault="004C1EC8" w:rsidP="00C73203">
                              <w:pPr>
                                <w:pStyle w:val="BodyText"/>
                                <w:rPr>
                                  <w:sz w:val="22"/>
                                  <w:szCs w:val="22"/>
                                  <w:lang w:val="pt-BR"/>
                                </w:rPr>
                              </w:pPr>
                              <w:r>
                                <w:rPr>
                                  <w:sz w:val="22"/>
                                  <w:szCs w:val="22"/>
                                  <w:lang w:val="pt-BR"/>
                                </w:rPr>
                                <w:t>Patient Portal</w:t>
                              </w:r>
                              <w:r>
                                <w:rPr>
                                  <w:sz w:val="22"/>
                                  <w:szCs w:val="22"/>
                                  <w:lang w:val="pt-BR"/>
                                </w:rPr>
                                <w:br/>
                                <w:t>(Content Consumer)</w:t>
                              </w:r>
                            </w:p>
                            <w:p w14:paraId="26CAAE7E" w14:textId="77777777" w:rsidR="004C1EC8" w:rsidRPr="00A67ED5" w:rsidRDefault="004C1EC8" w:rsidP="00C73203">
                              <w:pPr>
                                <w:pStyle w:val="BodyText"/>
                                <w:rPr>
                                  <w:sz w:val="22"/>
                                  <w:szCs w:val="22"/>
                                  <w:lang w:val="pt-BR"/>
                                </w:rPr>
                              </w:pPr>
                              <w:r w:rsidRPr="00A67ED5">
                                <w:rPr>
                                  <w:sz w:val="22"/>
                                  <w:szCs w:val="22"/>
                                  <w:lang w:val="pt-BR"/>
                                </w:rPr>
                                <w:t>Actor E</w:t>
                              </w:r>
                            </w:p>
                            <w:p w14:paraId="4894D60A" w14:textId="77777777" w:rsidR="004C1EC8" w:rsidRPr="00A67ED5" w:rsidRDefault="004C1EC8" w:rsidP="00C73203">
                              <w:pPr>
                                <w:rPr>
                                  <w:lang w:val="pt-BR"/>
                                </w:rPr>
                              </w:pPr>
                            </w:p>
                            <w:p w14:paraId="10E4154D" w14:textId="77777777" w:rsidR="004C1EC8" w:rsidRPr="00A67ED5" w:rsidRDefault="004C1EC8" w:rsidP="00C73203">
                              <w:pPr>
                                <w:pStyle w:val="BodyText"/>
                                <w:rPr>
                                  <w:sz w:val="22"/>
                                  <w:szCs w:val="22"/>
                                  <w:lang w:val="pt-BR"/>
                                </w:rPr>
                              </w:pPr>
                              <w:r w:rsidRPr="00A67ED5">
                                <w:rPr>
                                  <w:sz w:val="22"/>
                                  <w:szCs w:val="22"/>
                                  <w:lang w:val="pt-BR"/>
                                </w:rPr>
                                <w:t>Actor D/</w:t>
                              </w:r>
                            </w:p>
                            <w:p w14:paraId="1911F262" w14:textId="77777777" w:rsidR="004C1EC8" w:rsidRPr="00A67ED5" w:rsidRDefault="004C1EC8" w:rsidP="00C73203">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14"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0E2316" w14:textId="6CA658DA" w:rsidR="004C1EC8" w:rsidRPr="00077324" w:rsidRDefault="004C1EC8" w:rsidP="00C73203">
                              <w:pPr>
                                <w:pStyle w:val="BodyText"/>
                                <w:rPr>
                                  <w:sz w:val="22"/>
                                  <w:szCs w:val="22"/>
                                </w:rPr>
                              </w:pPr>
                              <w:r>
                                <w:rPr>
                                  <w:sz w:val="22"/>
                                  <w:szCs w:val="22"/>
                                </w:rPr>
                                <w:t>PCP</w:t>
                              </w:r>
                              <w:r>
                                <w:rPr>
                                  <w:sz w:val="22"/>
                                  <w:szCs w:val="22"/>
                                </w:rPr>
                                <w:br/>
                                <w:t>(Content Creator)</w:t>
                              </w:r>
                            </w:p>
                            <w:p w14:paraId="7364C1C7" w14:textId="77777777" w:rsidR="004C1EC8" w:rsidRPr="00077324" w:rsidRDefault="004C1EC8" w:rsidP="00C73203">
                              <w:pPr>
                                <w:pStyle w:val="BodyText"/>
                                <w:rPr>
                                  <w:sz w:val="22"/>
                                  <w:szCs w:val="22"/>
                                </w:rPr>
                              </w:pPr>
                              <w:r w:rsidRPr="00077324">
                                <w:rPr>
                                  <w:sz w:val="22"/>
                                  <w:szCs w:val="22"/>
                                </w:rPr>
                                <w:t>Actor B</w:t>
                              </w:r>
                            </w:p>
                            <w:p w14:paraId="7B6AF7BD" w14:textId="77777777" w:rsidR="004C1EC8" w:rsidRDefault="004C1EC8" w:rsidP="00C73203"/>
                            <w:p w14:paraId="51AEF596" w14:textId="77777777" w:rsidR="004C1EC8" w:rsidRPr="00077324" w:rsidRDefault="004C1EC8" w:rsidP="00C73203">
                              <w:pPr>
                                <w:pStyle w:val="BodyText"/>
                                <w:rPr>
                                  <w:sz w:val="22"/>
                                  <w:szCs w:val="22"/>
                                </w:rPr>
                              </w:pPr>
                              <w:r w:rsidRPr="00077324">
                                <w:rPr>
                                  <w:sz w:val="22"/>
                                  <w:szCs w:val="22"/>
                                </w:rPr>
                                <w:t>Actor A /</w:t>
                              </w:r>
                            </w:p>
                            <w:p w14:paraId="401052EF" w14:textId="77777777" w:rsidR="004C1EC8" w:rsidRPr="00077324" w:rsidRDefault="004C1EC8" w:rsidP="00C73203">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30"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45111D" w14:textId="77777777" w:rsidR="004C1EC8" w:rsidRPr="00077324" w:rsidRDefault="004C1EC8" w:rsidP="00C73203">
                              <w:pPr>
                                <w:pStyle w:val="BodyText"/>
                                <w:rPr>
                                  <w:sz w:val="22"/>
                                  <w:szCs w:val="22"/>
                                </w:rPr>
                              </w:pPr>
                              <w:r>
                                <w:rPr>
                                  <w:sz w:val="22"/>
                                  <w:szCs w:val="22"/>
                                </w:rPr>
                                <w:t>Share Content</w:t>
                              </w:r>
                            </w:p>
                            <w:p w14:paraId="40AE47C6" w14:textId="77777777" w:rsidR="004C1EC8" w:rsidRDefault="004C1EC8" w:rsidP="00C73203"/>
                            <w:p w14:paraId="79044048" w14:textId="77777777" w:rsidR="004C1EC8" w:rsidRPr="00077324" w:rsidRDefault="004C1EC8" w:rsidP="00C73203">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33"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615168C0" w14:textId="77777777" w:rsidR="004C1EC8" w:rsidRDefault="004C1EC8" w:rsidP="00C73203">
                              <w:r>
                                <w:t>Check for needed information</w:t>
                              </w:r>
                            </w:p>
                          </w:txbxContent>
                        </wps:txbx>
                        <wps:bodyPr rot="0" vert="horz" wrap="square" lIns="91440" tIns="45720" rIns="91440" bIns="45720" anchor="t" anchorCtr="0" upright="1">
                          <a:noAutofit/>
                        </wps:bodyPr>
                      </wps:wsp>
                      <wps:wsp>
                        <wps:cNvPr id="37"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4B48885F" w14:textId="57B7F138" w:rsidR="004C1EC8" w:rsidRDefault="004C1EC8" w:rsidP="00C73203">
                              <w:r>
                                <w:t>Generate Care Plan Summary Section</w:t>
                              </w:r>
                            </w:p>
                          </w:txbxContent>
                        </wps:txbx>
                        <wps:bodyPr rot="0" vert="horz" wrap="square" lIns="91440" tIns="45720" rIns="91440" bIns="45720" anchor="t" anchorCtr="0" upright="1">
                          <a:noAutofit/>
                        </wps:bodyPr>
                      </wps:wsp>
                      <wps:wsp>
                        <wps:cNvPr id="39"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1B0B834C" w14:textId="2DDDE693" w:rsidR="004C1EC8" w:rsidRDefault="004C1EC8" w:rsidP="00C73203">
                              <w:r>
                                <w:t>Share CDA document</w:t>
                              </w:r>
                            </w:p>
                          </w:txbxContent>
                        </wps:txbx>
                        <wps:bodyPr rot="0" vert="horz" wrap="square" lIns="91440" tIns="45720" rIns="91440" bIns="45720" anchor="t" anchorCtr="0" upright="1">
                          <a:noAutofit/>
                        </wps:bodyPr>
                      </wps:wsp>
                    </wpc:wpc>
                  </a:graphicData>
                </a:graphic>
              </wp:inline>
            </w:drawing>
          </mc:Choice>
          <mc:Fallback>
            <w:pict>
              <v:group w14:anchorId="60A4B8E1" id="Canvas 41" o:spid="_x0000_s1042"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">
                <v:shape id="_x0000_s1043" type="#_x0000_t75" style="position:absolute;width:58007;height:49898;visibility:visible;mso-wrap-style:square">
                  <v:fill o:detectmouseclick="t"/>
                  <v:path o:connecttype="none"/>
                </v:shape>
                <v:shape id="Text Box 206" o:spid="_x0000_s1044" type="#_x0000_t202" style="position:absolute;left:7524;top:1136;width:12040;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14:paraId="726EFC1C" w14:textId="6C673E4D" w:rsidR="004C1EC8" w:rsidRPr="00A67ED5" w:rsidRDefault="004C1EC8" w:rsidP="00C73203">
                        <w:pPr>
                          <w:pStyle w:val="BodyText"/>
                          <w:rPr>
                            <w:sz w:val="22"/>
                            <w:szCs w:val="22"/>
                            <w:lang w:val="pt-BR"/>
                          </w:rPr>
                        </w:pPr>
                        <w:r>
                          <w:rPr>
                            <w:sz w:val="22"/>
                            <w:szCs w:val="22"/>
                            <w:lang w:val="pt-BR"/>
                          </w:rPr>
                          <w:t>Patient Portal</w:t>
                        </w:r>
                        <w:r>
                          <w:rPr>
                            <w:sz w:val="22"/>
                            <w:szCs w:val="22"/>
                            <w:lang w:val="pt-BR"/>
                          </w:rPr>
                          <w:br/>
                          <w:t>(Content Consumer)</w:t>
                        </w:r>
                      </w:p>
                      <w:p w14:paraId="26CAAE7E" w14:textId="77777777" w:rsidR="004C1EC8" w:rsidRPr="00A67ED5" w:rsidRDefault="004C1EC8" w:rsidP="00C73203">
                        <w:pPr>
                          <w:pStyle w:val="BodyText"/>
                          <w:rPr>
                            <w:sz w:val="22"/>
                            <w:szCs w:val="22"/>
                            <w:lang w:val="pt-BR"/>
                          </w:rPr>
                        </w:pPr>
                        <w:r w:rsidRPr="00A67ED5">
                          <w:rPr>
                            <w:sz w:val="22"/>
                            <w:szCs w:val="22"/>
                            <w:lang w:val="pt-BR"/>
                          </w:rPr>
                          <w:t>Actor E</w:t>
                        </w:r>
                      </w:p>
                      <w:p w14:paraId="4894D60A" w14:textId="77777777" w:rsidR="004C1EC8" w:rsidRPr="00A67ED5" w:rsidRDefault="004C1EC8" w:rsidP="00C73203">
                        <w:pPr>
                          <w:rPr>
                            <w:lang w:val="pt-BR"/>
                          </w:rPr>
                        </w:pPr>
                      </w:p>
                      <w:p w14:paraId="10E4154D" w14:textId="77777777" w:rsidR="004C1EC8" w:rsidRPr="00A67ED5" w:rsidRDefault="004C1EC8" w:rsidP="00C73203">
                        <w:pPr>
                          <w:pStyle w:val="BodyText"/>
                          <w:rPr>
                            <w:sz w:val="22"/>
                            <w:szCs w:val="22"/>
                            <w:lang w:val="pt-BR"/>
                          </w:rPr>
                        </w:pPr>
                        <w:r w:rsidRPr="00A67ED5">
                          <w:rPr>
                            <w:sz w:val="22"/>
                            <w:szCs w:val="22"/>
                            <w:lang w:val="pt-BR"/>
                          </w:rPr>
                          <w:t>Actor D/</w:t>
                        </w:r>
                      </w:p>
                      <w:p w14:paraId="1911F262" w14:textId="77777777" w:rsidR="004C1EC8" w:rsidRPr="00A67ED5" w:rsidRDefault="004C1EC8" w:rsidP="00C73203">
                        <w:pPr>
                          <w:pStyle w:val="BodyText"/>
                          <w:rPr>
                            <w:sz w:val="22"/>
                            <w:szCs w:val="22"/>
                            <w:lang w:val="pt-BR"/>
                          </w:rPr>
                        </w:pPr>
                        <w:r w:rsidRPr="00A67ED5">
                          <w:rPr>
                            <w:sz w:val="22"/>
                            <w:szCs w:val="22"/>
                            <w:lang w:val="pt-BR"/>
                          </w:rPr>
                          <w:t>Actor E</w:t>
                        </w:r>
                      </w:p>
                    </w:txbxContent>
                  </v:textbox>
                </v:shape>
                <v:line id="Line 207" o:spid="_x0000_s1045"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">
                  <v:stroke dashstyle="dash"/>
                </v:line>
                <v:shape id="Text Box 208" o:spid="_x0000_s1046"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14:paraId="020E2316" w14:textId="6CA658DA" w:rsidR="004C1EC8" w:rsidRPr="00077324" w:rsidRDefault="004C1EC8" w:rsidP="00C73203">
                        <w:pPr>
                          <w:pStyle w:val="BodyText"/>
                          <w:rPr>
                            <w:sz w:val="22"/>
                            <w:szCs w:val="22"/>
                          </w:rPr>
                        </w:pPr>
                        <w:r>
                          <w:rPr>
                            <w:sz w:val="22"/>
                            <w:szCs w:val="22"/>
                          </w:rPr>
                          <w:t>PCP</w:t>
                        </w:r>
                        <w:r>
                          <w:rPr>
                            <w:sz w:val="22"/>
                            <w:szCs w:val="22"/>
                          </w:rPr>
                          <w:br/>
                          <w:t>(Content Creator)</w:t>
                        </w:r>
                      </w:p>
                      <w:p w14:paraId="7364C1C7" w14:textId="77777777" w:rsidR="004C1EC8" w:rsidRPr="00077324" w:rsidRDefault="004C1EC8" w:rsidP="00C73203">
                        <w:pPr>
                          <w:pStyle w:val="BodyText"/>
                          <w:rPr>
                            <w:sz w:val="22"/>
                            <w:szCs w:val="22"/>
                          </w:rPr>
                        </w:pPr>
                        <w:r w:rsidRPr="00077324">
                          <w:rPr>
                            <w:sz w:val="22"/>
                            <w:szCs w:val="22"/>
                          </w:rPr>
                          <w:t>Actor B</w:t>
                        </w:r>
                      </w:p>
                      <w:p w14:paraId="7B6AF7BD" w14:textId="77777777" w:rsidR="004C1EC8" w:rsidRDefault="004C1EC8" w:rsidP="00C73203"/>
                      <w:p w14:paraId="51AEF596" w14:textId="77777777" w:rsidR="004C1EC8" w:rsidRPr="00077324" w:rsidRDefault="004C1EC8" w:rsidP="00C73203">
                        <w:pPr>
                          <w:pStyle w:val="BodyText"/>
                          <w:rPr>
                            <w:sz w:val="22"/>
                            <w:szCs w:val="22"/>
                          </w:rPr>
                        </w:pPr>
                        <w:r w:rsidRPr="00077324">
                          <w:rPr>
                            <w:sz w:val="22"/>
                            <w:szCs w:val="22"/>
                          </w:rPr>
                          <w:t>Actor A /</w:t>
                        </w:r>
                      </w:p>
                      <w:p w14:paraId="401052EF" w14:textId="77777777" w:rsidR="004C1EC8" w:rsidRPr="00077324" w:rsidRDefault="004C1EC8" w:rsidP="00C73203">
                        <w:pPr>
                          <w:pStyle w:val="BodyText"/>
                          <w:rPr>
                            <w:sz w:val="22"/>
                            <w:szCs w:val="22"/>
                          </w:rPr>
                        </w:pPr>
                        <w:r w:rsidRPr="00077324">
                          <w:rPr>
                            <w:sz w:val="22"/>
                            <w:szCs w:val="22"/>
                          </w:rPr>
                          <w:t>Actor B</w:t>
                        </w:r>
                      </w:p>
                    </w:txbxContent>
                  </v:textbox>
                </v:shape>
                <v:line id="Line 209" o:spid="_x0000_s1047"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">
                  <v:stroke dashstyle="dash"/>
                </v:line>
                <v:rect id="Rectangle 210" o:spid="_x0000_s1048"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shape id="Text Box 211" o:spid="_x0000_s1049"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bPSxQAAANsAAAAPAAAAZHJzL2Rvd25yZXYueG1sRI/NasMw&#10;EITvhbyD2EAupZHrQ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BNCbPSxQAAANsAAAAP&#10;AAAAAAAAAAAAAAAAAAcCAABkcnMvZG93bnJldi54bWxQSwUGAAAAAAMAAwC3AAAA+QIAAAAA&#10;" stroked="f">
                  <v:textbox inset="0,0,0,0">
                    <w:txbxContent>
                      <w:p w14:paraId="3C45111D" w14:textId="77777777" w:rsidR="004C1EC8" w:rsidRPr="00077324" w:rsidRDefault="004C1EC8" w:rsidP="00C73203">
                        <w:pPr>
                          <w:pStyle w:val="BodyText"/>
                          <w:rPr>
                            <w:sz w:val="22"/>
                            <w:szCs w:val="22"/>
                          </w:rPr>
                        </w:pPr>
                        <w:r>
                          <w:rPr>
                            <w:sz w:val="22"/>
                            <w:szCs w:val="22"/>
                          </w:rPr>
                          <w:t>Share Content</w:t>
                        </w:r>
                      </w:p>
                      <w:p w14:paraId="40AE47C6" w14:textId="77777777" w:rsidR="004C1EC8" w:rsidRDefault="004C1EC8" w:rsidP="00C73203"/>
                      <w:p w14:paraId="79044048" w14:textId="77777777" w:rsidR="004C1EC8" w:rsidRPr="00077324" w:rsidRDefault="004C1EC8" w:rsidP="00C73203">
                        <w:pPr>
                          <w:pStyle w:val="BodyText"/>
                          <w:rPr>
                            <w:sz w:val="22"/>
                            <w:szCs w:val="22"/>
                          </w:rPr>
                        </w:pPr>
                        <w:r w:rsidRPr="00077324">
                          <w:rPr>
                            <w:sz w:val="22"/>
                            <w:szCs w:val="22"/>
                          </w:rPr>
                          <w:t>Transaction-A [A]</w:t>
                        </w:r>
                      </w:p>
                    </w:txbxContent>
                  </v:textbox>
                </v:shape>
                <v:line id="Line 212" o:spid="_x0000_s1050"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">
                  <v:stroke endarrow="block"/>
                </v:line>
                <v:rect id="Rectangle 213" o:spid="_x0000_s1051"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shape id="Freeform 214" o:spid="_x0000_s1052"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5" o:spid="_x0000_s1053"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" strokecolor="white">
                  <v:fill opacity="0"/>
                  <v:textbox>
                    <w:txbxContent>
                      <w:p w14:paraId="615168C0" w14:textId="77777777" w:rsidR="004C1EC8" w:rsidRDefault="004C1EC8" w:rsidP="00C73203">
                        <w:r>
                          <w:t>Check for needed information</w:t>
                        </w:r>
                      </w:p>
                    </w:txbxContent>
                  </v:textbox>
                </v:shape>
                <v:shape id="Freeform 216" o:spid="_x0000_s1054"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7" o:spid="_x0000_s1055"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" strokecolor="white">
                  <v:fill opacity="0"/>
                  <v:textbox>
                    <w:txbxContent>
                      <w:p w14:paraId="4B48885F" w14:textId="57B7F138" w:rsidR="004C1EC8" w:rsidRDefault="004C1EC8" w:rsidP="00C73203">
                        <w:r>
                          <w:t>Generate Care Plan Summary Section</w:t>
                        </w:r>
                      </w:p>
                    </w:txbxContent>
                  </v:textbox>
                </v:shape>
                <v:shape id="Freeform 218" o:spid="_x0000_s1056"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9" o:spid="_x0000_s1057"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" strokecolor="white">
                  <v:fill opacity="0"/>
                  <v:textbox>
                    <w:txbxContent>
                      <w:p w14:paraId="1B0B834C" w14:textId="2DDDE693" w:rsidR="004C1EC8" w:rsidRDefault="004C1EC8" w:rsidP="00C73203">
                        <w:r>
                          <w:t>Share CDA document</w:t>
                        </w:r>
                      </w:p>
                    </w:txbxContent>
                  </v:textbox>
                </v:shape>
                <w10:anchorlock/>
              </v:group>
            </w:pict>
          </mc:Fallback>
        </mc:AlternateContent>
      </w:r>
    </w:p>
    <w:p w14:paraId="448E11AD" w14:textId="4B4D77C3" w:rsidR="00C73203" w:rsidRDefault="002E108C" w:rsidP="002E108C">
      <w:pPr>
        <w:pStyle w:val="FigureTitle"/>
      </w:pPr>
      <w:r w:rsidRPr="00A97446">
        <w:t>Figure X.4.2.1.2-1:</w:t>
      </w:r>
      <w:r>
        <w:t xml:space="preserve"> Basic Process Flow in CDA-DSS Profile</w:t>
      </w:r>
    </w:p>
    <w:p w14:paraId="1112440B" w14:textId="77777777" w:rsidR="002E108C" w:rsidRDefault="002E108C" w:rsidP="002E108C">
      <w:pPr>
        <w:pStyle w:val="BodyText"/>
        <w:tabs>
          <w:tab w:val="left" w:pos="1125"/>
        </w:tabs>
      </w:pPr>
      <w:r>
        <w:t xml:space="preserve">Pre-conditions: </w:t>
      </w:r>
    </w:p>
    <w:p w14:paraId="04C91DBC" w14:textId="701ED7D3" w:rsidR="002E108C" w:rsidRDefault="002E108C" w:rsidP="002E108C">
      <w:pPr>
        <w:pStyle w:val="BodyText"/>
      </w:pPr>
      <w:r>
        <w:t xml:space="preserve">The </w:t>
      </w:r>
      <w:r w:rsidR="0074777B">
        <w:t>PCP care plan document</w:t>
      </w:r>
      <w:r>
        <w:t xml:space="preserve"> must contain the information needed to satisfy the </w:t>
      </w:r>
      <w:r w:rsidR="00882FD8">
        <w:t xml:space="preserve">Care Plan Summary Section </w:t>
      </w:r>
      <w:r w:rsidR="0074777B">
        <w:t>rendering</w:t>
      </w:r>
      <w:r>
        <w:t>.</w:t>
      </w:r>
    </w:p>
    <w:p w14:paraId="32867091" w14:textId="77777777" w:rsidR="002E108C" w:rsidRDefault="002E108C" w:rsidP="002E108C">
      <w:pPr>
        <w:pStyle w:val="BodyText"/>
      </w:pPr>
      <w:r>
        <w:t xml:space="preserve">Main Flow: </w:t>
      </w:r>
    </w:p>
    <w:p w14:paraId="6A993826" w14:textId="1395BAF1" w:rsidR="002E108C" w:rsidRDefault="008E5C5A" w:rsidP="002E108C">
      <w:pPr>
        <w:pStyle w:val="BodyText"/>
      </w:pPr>
      <w:r>
        <w:t>The content creator</w:t>
      </w:r>
      <w:r w:rsidR="002E108C">
        <w:t xml:space="preserve"> provides the ability to check the </w:t>
      </w:r>
      <w:r>
        <w:t>care plan document for the information needed to create the care plan summary section</w:t>
      </w:r>
      <w:r w:rsidR="002E108C">
        <w:t xml:space="preserve">. </w:t>
      </w:r>
      <w:r>
        <w:t>At a minimal, t</w:t>
      </w:r>
      <w:r w:rsidR="002E108C">
        <w:t xml:space="preserve">he </w:t>
      </w:r>
      <w:r>
        <w:t xml:space="preserve">care </w:t>
      </w:r>
      <w:r w:rsidR="00201852">
        <w:t xml:space="preserve">plan </w:t>
      </w:r>
      <w:r>
        <w:t xml:space="preserve">document </w:t>
      </w:r>
      <w:r w:rsidR="002E108C">
        <w:t>includes</w:t>
      </w:r>
      <w:r>
        <w:t xml:space="preserve"> a health concern section with health concerns linked to the applicable goal(s). The goal references and is referenced by content in the interventions</w:t>
      </w:r>
      <w:r w:rsidR="002E108C">
        <w:t xml:space="preserve"> section</w:t>
      </w:r>
      <w:r>
        <w:t xml:space="preserve">. The interventions are referenced by content in the health status and evaluation section. </w:t>
      </w:r>
      <w:r w:rsidR="002E108C">
        <w:t xml:space="preserve">  </w:t>
      </w:r>
    </w:p>
    <w:p w14:paraId="67716B32" w14:textId="6BBE72EE" w:rsidR="00C73203" w:rsidRDefault="00C73203" w:rsidP="00C73203">
      <w:pPr>
        <w:pStyle w:val="BodyText"/>
      </w:pPr>
      <w:r>
        <w:t xml:space="preserve">Post Conditions: </w:t>
      </w:r>
    </w:p>
    <w:p w14:paraId="052A3CB4" w14:textId="2FA0DA3B" w:rsidR="00C73203" w:rsidRDefault="00C73203" w:rsidP="00C73203">
      <w:pPr>
        <w:pStyle w:val="BodyText"/>
      </w:pPr>
      <w:r>
        <w:lastRenderedPageBreak/>
        <w:t xml:space="preserve">A </w:t>
      </w:r>
      <w:r w:rsidR="00882FD8">
        <w:t xml:space="preserve">Care Plan Summary Section </w:t>
      </w:r>
      <w:r>
        <w:t xml:space="preserve">is generated containing the care plan document components showing the relevant linkages. </w:t>
      </w:r>
      <w:r w:rsidR="008E5C5A">
        <w:t xml:space="preserve">The document containing the </w:t>
      </w:r>
      <w:r w:rsidR="00882FD8">
        <w:t xml:space="preserve">Care Plan Summary Section </w:t>
      </w:r>
      <w:r w:rsidR="008E5C5A">
        <w:t xml:space="preserve">is shared with the patient. </w:t>
      </w:r>
    </w:p>
    <w:p w14:paraId="348E0E7B" w14:textId="1943721F" w:rsidR="008E6D87" w:rsidRDefault="008E6D87" w:rsidP="008E6D87">
      <w:pPr>
        <w:pStyle w:val="Heading4"/>
        <w:numPr>
          <w:ilvl w:val="0"/>
          <w:numId w:val="0"/>
        </w:numPr>
        <w:ind w:left="864" w:hanging="864"/>
        <w:rPr>
          <w:noProof w:val="0"/>
        </w:rPr>
      </w:pPr>
      <w:r w:rsidRPr="00D26514">
        <w:rPr>
          <w:noProof w:val="0"/>
        </w:rPr>
        <w:t>X.4.2</w:t>
      </w:r>
      <w:r>
        <w:rPr>
          <w:noProof w:val="0"/>
        </w:rPr>
        <w:t>.3</w:t>
      </w:r>
      <w:r w:rsidRPr="00D26514">
        <w:rPr>
          <w:noProof w:val="0"/>
        </w:rPr>
        <w:t xml:space="preserve"> Use Case</w:t>
      </w:r>
      <w:r>
        <w:rPr>
          <w:noProof w:val="0"/>
        </w:rPr>
        <w:t xml:space="preserve"> #</w:t>
      </w:r>
      <w:ins w:id="119" w:author="Jones, Emma" w:date="2018-02-13T06:06:00Z">
        <w:r w:rsidR="004C1EC8">
          <w:rPr>
            <w:noProof w:val="0"/>
          </w:rPr>
          <w:t>3</w:t>
        </w:r>
      </w:ins>
      <w:del w:id="120" w:author="Jones, Emma" w:date="2018-02-13T06:06:00Z">
        <w:r w:rsidDel="004C1EC8">
          <w:rPr>
            <w:noProof w:val="0"/>
          </w:rPr>
          <w:delText>2</w:delText>
        </w:r>
      </w:del>
      <w:r w:rsidRPr="00D26514">
        <w:rPr>
          <w:noProof w:val="0"/>
        </w:rPr>
        <w:t xml:space="preserve">: </w:t>
      </w:r>
      <w:r>
        <w:rPr>
          <w:noProof w:val="0"/>
        </w:rPr>
        <w:t>Encounter Summary Section</w:t>
      </w:r>
    </w:p>
    <w:p w14:paraId="48CE523C" w14:textId="0E317753" w:rsidR="008E6D87" w:rsidRDefault="008E6D87" w:rsidP="008E6D87">
      <w:pPr>
        <w:pStyle w:val="BodyText"/>
      </w:pPr>
      <w:r>
        <w:t xml:space="preserve">This use case involves a Primary Care Physician (PCP) generating and sharing </w:t>
      </w:r>
      <w:r w:rsidR="00887A7F">
        <w:t>specific information that was discussed, planned and accomplished d</w:t>
      </w:r>
      <w:r w:rsidR="00A06A4C">
        <w:t xml:space="preserve">uring a specific encounter. An </w:t>
      </w:r>
      <w:r w:rsidR="008C2642">
        <w:t xml:space="preserve">Encounter Summary Section </w:t>
      </w:r>
      <w:r w:rsidR="00887A7F">
        <w:t xml:space="preserve">is </w:t>
      </w:r>
      <w:r>
        <w:t xml:space="preserve">based on content in an encounter </w:t>
      </w:r>
      <w:r w:rsidR="002401F2">
        <w:t xml:space="preserve">based CDA </w:t>
      </w:r>
      <w:r>
        <w:t xml:space="preserve">document </w:t>
      </w:r>
      <w:r w:rsidR="00887A7F">
        <w:t xml:space="preserve">that is concise and is provided to the patient as a reminder or to assist the patient in keeping abreast of specifics of an encounter. This will </w:t>
      </w:r>
      <w:r w:rsidR="002401F2">
        <w:t>assist the PCP better direct the</w:t>
      </w:r>
      <w:r w:rsidR="00887A7F">
        <w:t xml:space="preserve"> patient’s care</w:t>
      </w:r>
      <w:r w:rsidR="002401F2">
        <w:t xml:space="preserve"> and supports the patient’s engagement in his care</w:t>
      </w:r>
      <w:r w:rsidR="00887A7F">
        <w:t>.</w:t>
      </w:r>
      <w:r>
        <w:t xml:space="preserve"> </w:t>
      </w:r>
    </w:p>
    <w:p w14:paraId="1E99CA6E" w14:textId="43726CA0" w:rsidR="00BE0A72" w:rsidRDefault="00BE0A72" w:rsidP="008E6D87">
      <w:pPr>
        <w:pStyle w:val="Heading5"/>
      </w:pPr>
      <w:r w:rsidRPr="00D26514">
        <w:t>X.4.2</w:t>
      </w:r>
      <w:r>
        <w:t>.3</w:t>
      </w:r>
      <w:r w:rsidR="008E6D87">
        <w:t>.1</w:t>
      </w:r>
      <w:r w:rsidR="007B118D">
        <w:t xml:space="preserve"> </w:t>
      </w:r>
      <w:r w:rsidR="008E6D87">
        <w:t>Encounter</w:t>
      </w:r>
      <w:r>
        <w:t xml:space="preserve"> Summary Section</w:t>
      </w:r>
      <w:r w:rsidR="00C73203">
        <w:t xml:space="preserve"> Use Case Description</w:t>
      </w:r>
    </w:p>
    <w:p w14:paraId="01A9B58C" w14:textId="5B2AF6F8" w:rsidR="00C73203" w:rsidRPr="00A97446" w:rsidRDefault="00C73203" w:rsidP="00C73203">
      <w:pPr>
        <w:pStyle w:val="BodyText"/>
      </w:pPr>
      <w:r w:rsidRPr="00A97446">
        <w:t>This use case i</w:t>
      </w:r>
      <w:r w:rsidR="00052EC0">
        <w:t>nvolves a patient visiting his</w:t>
      </w:r>
      <w:r w:rsidRPr="00A97446">
        <w:t xml:space="preserve"> Primary Care Physician for a routine visit. The patient arrives at the clinic with a list of problems that he wishes to discuss. The patient’s </w:t>
      </w:r>
      <w:r w:rsidR="00E30324">
        <w:t>joint pain</w:t>
      </w:r>
      <w:r w:rsidRPr="00A97446">
        <w:t>, an existing condition, is getting worse. He ha</w:t>
      </w:r>
      <w:r w:rsidR="00E30324">
        <w:t>s also developed frequent heartburn</w:t>
      </w:r>
      <w:r w:rsidRPr="00A97446">
        <w:t>. The PCP makes note of these new problems, and performs a physical examination. He notes that th</w:t>
      </w:r>
      <w:r w:rsidR="00E30324">
        <w:t>e patient’s weight has decreased</w:t>
      </w:r>
      <w:r w:rsidRPr="00A97446">
        <w:t xml:space="preserve"> since his last visit, wh</w:t>
      </w:r>
      <w:r w:rsidR="00E30324">
        <w:t>ich may be due to decrease appetite related to his heartburn complaint</w:t>
      </w:r>
      <w:r w:rsidRPr="00A97446">
        <w:t xml:space="preserve">. </w:t>
      </w:r>
      <w:r w:rsidR="00E30324">
        <w:t>The PCP refers the patient to an ear, nose and throat (ENT) specialist. In the meantime, he starts the patient on an acid reducing medication, adjusts the amount of anti-inflammatory over-the-counter medication the patient is currently taking. He also prescribes a new narcotic pain medication for the patient to help with the joint pain.</w:t>
      </w:r>
      <w:r w:rsidRPr="00A97446">
        <w:t xml:space="preserve"> </w:t>
      </w:r>
    </w:p>
    <w:p w14:paraId="66A673C1" w14:textId="7FD0B059" w:rsidR="00C73203" w:rsidRDefault="00C73203" w:rsidP="00C73203">
      <w:pPr>
        <w:pStyle w:val="BodyText"/>
      </w:pPr>
      <w:r w:rsidRPr="00A97446">
        <w:t>The PCP produces a</w:t>
      </w:r>
      <w:r w:rsidR="00E30324">
        <w:t>s</w:t>
      </w:r>
      <w:r w:rsidRPr="00A97446">
        <w:t xml:space="preserve"> </w:t>
      </w:r>
      <w:r w:rsidR="00E30324">
        <w:t>encounter</w:t>
      </w:r>
      <w:r w:rsidRPr="00A97446">
        <w:t xml:space="preserve"> </w:t>
      </w:r>
      <w:r w:rsidR="00A06A4C">
        <w:t>based</w:t>
      </w:r>
      <w:r w:rsidRPr="00A97446">
        <w:t xml:space="preserve"> document at the end of</w:t>
      </w:r>
      <w:r w:rsidR="008C2642">
        <w:t xml:space="preserve"> the visit and shares it with his</w:t>
      </w:r>
      <w:r w:rsidRPr="00A97446">
        <w:t xml:space="preserve"> patient</w:t>
      </w:r>
      <w:r w:rsidR="00A06A4C">
        <w:t>. H</w:t>
      </w:r>
      <w:r w:rsidRPr="00A97446">
        <w:t xml:space="preserve">e wants to provide his patient with a meaningful recap of what they </w:t>
      </w:r>
      <w:r w:rsidR="008C2642">
        <w:t>discussed during the visit. The</w:t>
      </w:r>
      <w:r w:rsidRPr="00A97446">
        <w:t xml:space="preserve"> </w:t>
      </w:r>
      <w:r w:rsidR="00A06A4C">
        <w:t xml:space="preserve">encounter based </w:t>
      </w:r>
      <w:r w:rsidRPr="00A97446">
        <w:t>document contains the</w:t>
      </w:r>
      <w:r w:rsidR="00E30324">
        <w:t xml:space="preserve"> </w:t>
      </w:r>
      <w:r w:rsidRPr="00A97446">
        <w:t>medications</w:t>
      </w:r>
      <w:r w:rsidR="008E6D87">
        <w:t xml:space="preserve"> that were changed, added and reviewed</w:t>
      </w:r>
      <w:r w:rsidRPr="00A97446">
        <w:t xml:space="preserve"> during this visit</w:t>
      </w:r>
      <w:r w:rsidR="00C1219E">
        <w:t xml:space="preserve"> as well</w:t>
      </w:r>
      <w:r w:rsidR="008C2642">
        <w:t xml:space="preserve"> as instructions and procedures performed</w:t>
      </w:r>
      <w:r w:rsidRPr="00A97446">
        <w:t>. However, due to the requirements of the document type specification it also contains other medicatio</w:t>
      </w:r>
      <w:r w:rsidR="001D056D">
        <w:t>ns and problems</w:t>
      </w:r>
      <w:r w:rsidRPr="00A97446">
        <w:t xml:space="preserve">, along with other types of information, such as immunizations, that were not addressed. </w:t>
      </w:r>
      <w:r w:rsidR="002F121A">
        <w:t>The PCP would like to generate a</w:t>
      </w:r>
      <w:r w:rsidR="001D056D">
        <w:t>n Encounter</w:t>
      </w:r>
      <w:r w:rsidR="002F121A">
        <w:t xml:space="preserve"> </w:t>
      </w:r>
      <w:r w:rsidR="001D056D">
        <w:t>Summary S</w:t>
      </w:r>
      <w:r w:rsidR="008C2642">
        <w:t xml:space="preserve">ection specific to the </w:t>
      </w:r>
      <w:r w:rsidR="002F121A">
        <w:t xml:space="preserve">things that were pertinent to his interactions with the patient during the encounter. </w:t>
      </w:r>
    </w:p>
    <w:p w14:paraId="1367A6C6" w14:textId="70813316" w:rsidR="00BE0A72" w:rsidRDefault="008E6D87" w:rsidP="00BE0A72">
      <w:pPr>
        <w:pStyle w:val="Heading5"/>
        <w:numPr>
          <w:ilvl w:val="0"/>
          <w:numId w:val="0"/>
        </w:numPr>
        <w:rPr>
          <w:noProof w:val="0"/>
        </w:rPr>
      </w:pPr>
      <w:r>
        <w:rPr>
          <w:noProof w:val="0"/>
        </w:rPr>
        <w:lastRenderedPageBreak/>
        <w:t>X</w:t>
      </w:r>
      <w:r w:rsidR="00BE0A72" w:rsidRPr="00D26514">
        <w:rPr>
          <w:noProof w:val="0"/>
        </w:rPr>
        <w:t>.4.2.</w:t>
      </w:r>
      <w:r w:rsidR="00BE0A72">
        <w:rPr>
          <w:noProof w:val="0"/>
        </w:rPr>
        <w:t>3</w:t>
      </w:r>
      <w:r>
        <w:rPr>
          <w:noProof w:val="0"/>
        </w:rPr>
        <w:t>.2</w:t>
      </w:r>
      <w:r w:rsidR="009D1AEA">
        <w:rPr>
          <w:noProof w:val="0"/>
        </w:rPr>
        <w:t xml:space="preserve"> Encounter</w:t>
      </w:r>
      <w:r w:rsidR="00BE0A72">
        <w:rPr>
          <w:noProof w:val="0"/>
        </w:rPr>
        <w:t xml:space="preserve"> Summary Section</w:t>
      </w:r>
      <w:r w:rsidR="00BE0A72" w:rsidRPr="00D26514">
        <w:rPr>
          <w:noProof w:val="0"/>
        </w:rPr>
        <w:t xml:space="preserve"> Process Flow</w:t>
      </w:r>
    </w:p>
    <w:p w14:paraId="7EB8EC5B" w14:textId="1A323781" w:rsidR="008E6D87" w:rsidRDefault="008E6D87" w:rsidP="008E6D87">
      <w:pPr>
        <w:pStyle w:val="BodyText"/>
      </w:pPr>
      <w:r>
        <w:rPr>
          <w:noProof/>
        </w:rPr>
        <mc:AlternateContent>
          <mc:Choice Requires="wpc">
            <w:drawing>
              <wp:inline distT="0" distB="0" distL="0" distR="0" wp14:anchorId="577E1DA3" wp14:editId="1C43D6CD">
                <wp:extent cx="5800725" cy="4990111"/>
                <wp:effectExtent l="0" t="0" r="0" b="1270"/>
                <wp:docPr id="60" name="Canvas 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2" name="Text Box 206"/>
                        <wps:cNvSpPr txBox="1">
                          <a:spLocks noChangeArrowheads="1"/>
                        </wps:cNvSpPr>
                        <wps:spPr bwMode="auto">
                          <a:xfrm>
                            <a:off x="752476" y="113659"/>
                            <a:ext cx="120396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6E5E3E" w14:textId="77777777" w:rsidR="004C1EC8" w:rsidRPr="00A67ED5" w:rsidRDefault="004C1EC8" w:rsidP="008E6D87">
                              <w:pPr>
                                <w:pStyle w:val="BodyText"/>
                                <w:rPr>
                                  <w:sz w:val="22"/>
                                  <w:szCs w:val="22"/>
                                  <w:lang w:val="pt-BR"/>
                                </w:rPr>
                              </w:pPr>
                              <w:r>
                                <w:rPr>
                                  <w:sz w:val="22"/>
                                  <w:szCs w:val="22"/>
                                  <w:lang w:val="pt-BR"/>
                                </w:rPr>
                                <w:t>Patient Portal</w:t>
                              </w:r>
                              <w:r>
                                <w:rPr>
                                  <w:sz w:val="22"/>
                                  <w:szCs w:val="22"/>
                                  <w:lang w:val="pt-BR"/>
                                </w:rPr>
                                <w:br/>
                                <w:t>(Content Consumer)</w:t>
                              </w:r>
                            </w:p>
                            <w:p w14:paraId="24223682" w14:textId="77777777" w:rsidR="004C1EC8" w:rsidRPr="00A67ED5" w:rsidRDefault="004C1EC8" w:rsidP="008E6D87">
                              <w:pPr>
                                <w:pStyle w:val="BodyText"/>
                                <w:rPr>
                                  <w:sz w:val="22"/>
                                  <w:szCs w:val="22"/>
                                  <w:lang w:val="pt-BR"/>
                                </w:rPr>
                              </w:pPr>
                              <w:r w:rsidRPr="00A67ED5">
                                <w:rPr>
                                  <w:sz w:val="22"/>
                                  <w:szCs w:val="22"/>
                                  <w:lang w:val="pt-BR"/>
                                </w:rPr>
                                <w:t>Actor E</w:t>
                              </w:r>
                            </w:p>
                            <w:p w14:paraId="4F91E5BA" w14:textId="77777777" w:rsidR="004C1EC8" w:rsidRPr="00A67ED5" w:rsidRDefault="004C1EC8" w:rsidP="008E6D87">
                              <w:pPr>
                                <w:rPr>
                                  <w:lang w:val="pt-BR"/>
                                </w:rPr>
                              </w:pPr>
                            </w:p>
                            <w:p w14:paraId="2B26FBDF" w14:textId="77777777" w:rsidR="004C1EC8" w:rsidRPr="00A67ED5" w:rsidRDefault="004C1EC8" w:rsidP="008E6D87">
                              <w:pPr>
                                <w:pStyle w:val="BodyText"/>
                                <w:rPr>
                                  <w:sz w:val="22"/>
                                  <w:szCs w:val="22"/>
                                  <w:lang w:val="pt-BR"/>
                                </w:rPr>
                              </w:pPr>
                              <w:r w:rsidRPr="00A67ED5">
                                <w:rPr>
                                  <w:sz w:val="22"/>
                                  <w:szCs w:val="22"/>
                                  <w:lang w:val="pt-BR"/>
                                </w:rPr>
                                <w:t>Actor D/</w:t>
                              </w:r>
                            </w:p>
                            <w:p w14:paraId="119951B0" w14:textId="77777777" w:rsidR="004C1EC8" w:rsidRPr="00A67ED5" w:rsidRDefault="004C1EC8" w:rsidP="008E6D87">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43"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4"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11D6E5" w14:textId="77777777" w:rsidR="004C1EC8" w:rsidRPr="00077324" w:rsidRDefault="004C1EC8" w:rsidP="008E6D87">
                              <w:pPr>
                                <w:pStyle w:val="BodyText"/>
                                <w:rPr>
                                  <w:sz w:val="22"/>
                                  <w:szCs w:val="22"/>
                                </w:rPr>
                              </w:pPr>
                              <w:r>
                                <w:rPr>
                                  <w:sz w:val="22"/>
                                  <w:szCs w:val="22"/>
                                </w:rPr>
                                <w:t>PCP</w:t>
                              </w:r>
                              <w:r>
                                <w:rPr>
                                  <w:sz w:val="22"/>
                                  <w:szCs w:val="22"/>
                                </w:rPr>
                                <w:br/>
                                <w:t>(Content Creator)</w:t>
                              </w:r>
                            </w:p>
                            <w:p w14:paraId="656DF265" w14:textId="77777777" w:rsidR="004C1EC8" w:rsidRPr="00077324" w:rsidRDefault="004C1EC8" w:rsidP="008E6D87">
                              <w:pPr>
                                <w:pStyle w:val="BodyText"/>
                                <w:rPr>
                                  <w:sz w:val="22"/>
                                  <w:szCs w:val="22"/>
                                </w:rPr>
                              </w:pPr>
                              <w:r w:rsidRPr="00077324">
                                <w:rPr>
                                  <w:sz w:val="22"/>
                                  <w:szCs w:val="22"/>
                                </w:rPr>
                                <w:t>Actor B</w:t>
                              </w:r>
                            </w:p>
                            <w:p w14:paraId="45F8F96A" w14:textId="77777777" w:rsidR="004C1EC8" w:rsidRDefault="004C1EC8" w:rsidP="008E6D87"/>
                            <w:p w14:paraId="7B85207C" w14:textId="77777777" w:rsidR="004C1EC8" w:rsidRPr="00077324" w:rsidRDefault="004C1EC8" w:rsidP="008E6D87">
                              <w:pPr>
                                <w:pStyle w:val="BodyText"/>
                                <w:rPr>
                                  <w:sz w:val="22"/>
                                  <w:szCs w:val="22"/>
                                </w:rPr>
                              </w:pPr>
                              <w:r w:rsidRPr="00077324">
                                <w:rPr>
                                  <w:sz w:val="22"/>
                                  <w:szCs w:val="22"/>
                                </w:rPr>
                                <w:t>Actor A /</w:t>
                              </w:r>
                            </w:p>
                            <w:p w14:paraId="3D3C321A" w14:textId="77777777" w:rsidR="004C1EC8" w:rsidRPr="00077324" w:rsidRDefault="004C1EC8" w:rsidP="008E6D87">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45"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6"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A01C96" w14:textId="77777777" w:rsidR="004C1EC8" w:rsidRPr="00077324" w:rsidRDefault="004C1EC8" w:rsidP="008E6D87">
                              <w:pPr>
                                <w:pStyle w:val="BodyText"/>
                                <w:rPr>
                                  <w:sz w:val="22"/>
                                  <w:szCs w:val="22"/>
                                </w:rPr>
                              </w:pPr>
                              <w:r>
                                <w:rPr>
                                  <w:sz w:val="22"/>
                                  <w:szCs w:val="22"/>
                                </w:rPr>
                                <w:t>Share Content</w:t>
                              </w:r>
                            </w:p>
                            <w:p w14:paraId="59758739" w14:textId="77777777" w:rsidR="004C1EC8" w:rsidRDefault="004C1EC8" w:rsidP="008E6D87"/>
                            <w:p w14:paraId="0CD182A8" w14:textId="77777777" w:rsidR="004C1EC8" w:rsidRPr="00077324" w:rsidRDefault="004C1EC8" w:rsidP="008E6D87">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48"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5336F7EA" w14:textId="77777777" w:rsidR="004C1EC8" w:rsidRDefault="004C1EC8" w:rsidP="008E6D87">
                              <w:r>
                                <w:t>Check for needed information</w:t>
                              </w:r>
                            </w:p>
                          </w:txbxContent>
                        </wps:txbx>
                        <wps:bodyPr rot="0" vert="horz" wrap="square" lIns="91440" tIns="45720" rIns="91440" bIns="45720" anchor="t" anchorCtr="0" upright="1">
                          <a:noAutofit/>
                        </wps:bodyPr>
                      </wps:wsp>
                      <wps:wsp>
                        <wps:cNvPr id="54"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4CE83B17" w14:textId="7A9C7F9C" w:rsidR="004C1EC8" w:rsidRDefault="004C1EC8" w:rsidP="008E6D87">
                              <w:r>
                                <w:t xml:space="preserve">Generate Encounter Summary Section </w:t>
                              </w:r>
                            </w:p>
                            <w:p w14:paraId="042FAEE9" w14:textId="77777777" w:rsidR="004C1EC8" w:rsidRDefault="004C1EC8" w:rsidP="008E6D87"/>
                          </w:txbxContent>
                        </wps:txbx>
                        <wps:bodyPr rot="0" vert="horz" wrap="square" lIns="91440" tIns="45720" rIns="91440" bIns="45720" anchor="t" anchorCtr="0" upright="1">
                          <a:noAutofit/>
                        </wps:bodyPr>
                      </wps:wsp>
                      <wps:wsp>
                        <wps:cNvPr id="57"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5BB49B10" w14:textId="7C51C905" w:rsidR="004C1EC8" w:rsidRDefault="004C1EC8" w:rsidP="008E6D87">
                              <w:r>
                                <w:t>Share CDA document</w:t>
                              </w:r>
                            </w:p>
                          </w:txbxContent>
                        </wps:txbx>
                        <wps:bodyPr rot="0" vert="horz" wrap="square" lIns="91440" tIns="45720" rIns="91440" bIns="45720" anchor="t" anchorCtr="0" upright="1">
                          <a:noAutofit/>
                        </wps:bodyPr>
                      </wps:wsp>
                    </wpc:wpc>
                  </a:graphicData>
                </a:graphic>
              </wp:inline>
            </w:drawing>
          </mc:Choice>
          <mc:Fallback>
            <w:pict>
              <v:group w14:anchorId="577E1DA3" id="Canvas 60" o:spid="_x0000_s1058"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">
                <v:shape id="_x0000_s1059" type="#_x0000_t75" style="position:absolute;width:58007;height:49898;visibility:visible;mso-wrap-style:square">
                  <v:fill o:detectmouseclick="t"/>
                  <v:path o:connecttype="none"/>
                </v:shape>
                <v:shape id="Text Box 206" o:spid="_x0000_s1060" type="#_x0000_t202" style="position:absolute;left:7524;top:1136;width:12040;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8CvxQAAANsAAAAPAAAAZHJzL2Rvd25yZXYueG1sRI/NasMw&#10;EITvhbyD2EAupZFrS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AVD8CvxQAAANsAAAAP&#10;AAAAAAAAAAAAAAAAAAcCAABkcnMvZG93bnJldi54bWxQSwUGAAAAAAMAAwC3AAAA+QIAAAAA&#10;" stroked="f">
                  <v:textbox inset="0,0,0,0">
                    <w:txbxContent>
                      <w:p w14:paraId="0B6E5E3E" w14:textId="77777777" w:rsidR="004C1EC8" w:rsidRPr="00A67ED5" w:rsidRDefault="004C1EC8" w:rsidP="008E6D87">
                        <w:pPr>
                          <w:pStyle w:val="BodyText"/>
                          <w:rPr>
                            <w:sz w:val="22"/>
                            <w:szCs w:val="22"/>
                            <w:lang w:val="pt-BR"/>
                          </w:rPr>
                        </w:pPr>
                        <w:r>
                          <w:rPr>
                            <w:sz w:val="22"/>
                            <w:szCs w:val="22"/>
                            <w:lang w:val="pt-BR"/>
                          </w:rPr>
                          <w:t>Patient Portal</w:t>
                        </w:r>
                        <w:r>
                          <w:rPr>
                            <w:sz w:val="22"/>
                            <w:szCs w:val="22"/>
                            <w:lang w:val="pt-BR"/>
                          </w:rPr>
                          <w:br/>
                          <w:t>(Content Consumer)</w:t>
                        </w:r>
                      </w:p>
                      <w:p w14:paraId="24223682" w14:textId="77777777" w:rsidR="004C1EC8" w:rsidRPr="00A67ED5" w:rsidRDefault="004C1EC8" w:rsidP="008E6D87">
                        <w:pPr>
                          <w:pStyle w:val="BodyText"/>
                          <w:rPr>
                            <w:sz w:val="22"/>
                            <w:szCs w:val="22"/>
                            <w:lang w:val="pt-BR"/>
                          </w:rPr>
                        </w:pPr>
                        <w:r w:rsidRPr="00A67ED5">
                          <w:rPr>
                            <w:sz w:val="22"/>
                            <w:szCs w:val="22"/>
                            <w:lang w:val="pt-BR"/>
                          </w:rPr>
                          <w:t>Actor E</w:t>
                        </w:r>
                      </w:p>
                      <w:p w14:paraId="4F91E5BA" w14:textId="77777777" w:rsidR="004C1EC8" w:rsidRPr="00A67ED5" w:rsidRDefault="004C1EC8" w:rsidP="008E6D87">
                        <w:pPr>
                          <w:rPr>
                            <w:lang w:val="pt-BR"/>
                          </w:rPr>
                        </w:pPr>
                      </w:p>
                      <w:p w14:paraId="2B26FBDF" w14:textId="77777777" w:rsidR="004C1EC8" w:rsidRPr="00A67ED5" w:rsidRDefault="004C1EC8" w:rsidP="008E6D87">
                        <w:pPr>
                          <w:pStyle w:val="BodyText"/>
                          <w:rPr>
                            <w:sz w:val="22"/>
                            <w:szCs w:val="22"/>
                            <w:lang w:val="pt-BR"/>
                          </w:rPr>
                        </w:pPr>
                        <w:r w:rsidRPr="00A67ED5">
                          <w:rPr>
                            <w:sz w:val="22"/>
                            <w:szCs w:val="22"/>
                            <w:lang w:val="pt-BR"/>
                          </w:rPr>
                          <w:t>Actor D/</w:t>
                        </w:r>
                      </w:p>
                      <w:p w14:paraId="119951B0" w14:textId="77777777" w:rsidR="004C1EC8" w:rsidRPr="00A67ED5" w:rsidRDefault="004C1EC8" w:rsidP="008E6D87">
                        <w:pPr>
                          <w:pStyle w:val="BodyText"/>
                          <w:rPr>
                            <w:sz w:val="22"/>
                            <w:szCs w:val="22"/>
                            <w:lang w:val="pt-BR"/>
                          </w:rPr>
                        </w:pPr>
                        <w:r w:rsidRPr="00A67ED5">
                          <w:rPr>
                            <w:sz w:val="22"/>
                            <w:szCs w:val="22"/>
                            <w:lang w:val="pt-BR"/>
                          </w:rPr>
                          <w:t>Actor E</w:t>
                        </w:r>
                      </w:p>
                    </w:txbxContent>
                  </v:textbox>
                </v:shape>
                <v:line id="Line 207" o:spid="_x0000_s1061"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">
                  <v:stroke dashstyle="dash"/>
                </v:line>
                <v:shape id="Text Box 208" o:spid="_x0000_s1062"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v1AxQAAANsAAAAPAAAAZHJzL2Rvd25yZXYueG1sRI/NasMw&#10;EITvhbyD2EAvJZETTA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D1qv1AxQAAANsAAAAP&#10;AAAAAAAAAAAAAAAAAAcCAABkcnMvZG93bnJldi54bWxQSwUGAAAAAAMAAwC3AAAA+QIAAAAA&#10;" stroked="f">
                  <v:textbox inset="0,0,0,0">
                    <w:txbxContent>
                      <w:p w14:paraId="3611D6E5" w14:textId="77777777" w:rsidR="004C1EC8" w:rsidRPr="00077324" w:rsidRDefault="004C1EC8" w:rsidP="008E6D87">
                        <w:pPr>
                          <w:pStyle w:val="BodyText"/>
                          <w:rPr>
                            <w:sz w:val="22"/>
                            <w:szCs w:val="22"/>
                          </w:rPr>
                        </w:pPr>
                        <w:r>
                          <w:rPr>
                            <w:sz w:val="22"/>
                            <w:szCs w:val="22"/>
                          </w:rPr>
                          <w:t>PCP</w:t>
                        </w:r>
                        <w:r>
                          <w:rPr>
                            <w:sz w:val="22"/>
                            <w:szCs w:val="22"/>
                          </w:rPr>
                          <w:br/>
                          <w:t>(Content Creator)</w:t>
                        </w:r>
                      </w:p>
                      <w:p w14:paraId="656DF265" w14:textId="77777777" w:rsidR="004C1EC8" w:rsidRPr="00077324" w:rsidRDefault="004C1EC8" w:rsidP="008E6D87">
                        <w:pPr>
                          <w:pStyle w:val="BodyText"/>
                          <w:rPr>
                            <w:sz w:val="22"/>
                            <w:szCs w:val="22"/>
                          </w:rPr>
                        </w:pPr>
                        <w:r w:rsidRPr="00077324">
                          <w:rPr>
                            <w:sz w:val="22"/>
                            <w:szCs w:val="22"/>
                          </w:rPr>
                          <w:t>Actor B</w:t>
                        </w:r>
                      </w:p>
                      <w:p w14:paraId="45F8F96A" w14:textId="77777777" w:rsidR="004C1EC8" w:rsidRDefault="004C1EC8" w:rsidP="008E6D87"/>
                      <w:p w14:paraId="7B85207C" w14:textId="77777777" w:rsidR="004C1EC8" w:rsidRPr="00077324" w:rsidRDefault="004C1EC8" w:rsidP="008E6D87">
                        <w:pPr>
                          <w:pStyle w:val="BodyText"/>
                          <w:rPr>
                            <w:sz w:val="22"/>
                            <w:szCs w:val="22"/>
                          </w:rPr>
                        </w:pPr>
                        <w:r w:rsidRPr="00077324">
                          <w:rPr>
                            <w:sz w:val="22"/>
                            <w:szCs w:val="22"/>
                          </w:rPr>
                          <w:t>Actor A /</w:t>
                        </w:r>
                      </w:p>
                      <w:p w14:paraId="3D3C321A" w14:textId="77777777" w:rsidR="004C1EC8" w:rsidRPr="00077324" w:rsidRDefault="004C1EC8" w:rsidP="008E6D87">
                        <w:pPr>
                          <w:pStyle w:val="BodyText"/>
                          <w:rPr>
                            <w:sz w:val="22"/>
                            <w:szCs w:val="22"/>
                          </w:rPr>
                        </w:pPr>
                        <w:r w:rsidRPr="00077324">
                          <w:rPr>
                            <w:sz w:val="22"/>
                            <w:szCs w:val="22"/>
                          </w:rPr>
                          <w:t>Actor B</w:t>
                        </w:r>
                      </w:p>
                    </w:txbxContent>
                  </v:textbox>
                </v:shape>
                <v:line id="Line 209" o:spid="_x0000_s1063"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">
                  <v:stroke dashstyle="dash"/>
                </v:line>
                <v:rect id="Rectangle 210" o:spid="_x0000_s1064"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shape id="Text Box 211" o:spid="_x0000_s1065"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GM3xQAAANsAAAAPAAAAZHJzL2Rvd25yZXYueG1sRI9Pa8JA&#10;FMTvBb/D8oReim4ai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AFeGM3xQAAANsAAAAP&#10;AAAAAAAAAAAAAAAAAAcCAABkcnMvZG93bnJldi54bWxQSwUGAAAAAAMAAwC3AAAA+QIAAAAA&#10;" stroked="f">
                  <v:textbox inset="0,0,0,0">
                    <w:txbxContent>
                      <w:p w14:paraId="40A01C96" w14:textId="77777777" w:rsidR="004C1EC8" w:rsidRPr="00077324" w:rsidRDefault="004C1EC8" w:rsidP="008E6D87">
                        <w:pPr>
                          <w:pStyle w:val="BodyText"/>
                          <w:rPr>
                            <w:sz w:val="22"/>
                            <w:szCs w:val="22"/>
                          </w:rPr>
                        </w:pPr>
                        <w:r>
                          <w:rPr>
                            <w:sz w:val="22"/>
                            <w:szCs w:val="22"/>
                          </w:rPr>
                          <w:t>Share Content</w:t>
                        </w:r>
                      </w:p>
                      <w:p w14:paraId="59758739" w14:textId="77777777" w:rsidR="004C1EC8" w:rsidRDefault="004C1EC8" w:rsidP="008E6D87"/>
                      <w:p w14:paraId="0CD182A8" w14:textId="77777777" w:rsidR="004C1EC8" w:rsidRPr="00077324" w:rsidRDefault="004C1EC8" w:rsidP="008E6D87">
                        <w:pPr>
                          <w:pStyle w:val="BodyText"/>
                          <w:rPr>
                            <w:sz w:val="22"/>
                            <w:szCs w:val="22"/>
                          </w:rPr>
                        </w:pPr>
                        <w:r w:rsidRPr="00077324">
                          <w:rPr>
                            <w:sz w:val="22"/>
                            <w:szCs w:val="22"/>
                          </w:rPr>
                          <w:t>Transaction-A [A]</w:t>
                        </w:r>
                      </w:p>
                    </w:txbxContent>
                  </v:textbox>
                </v:shape>
                <v:line id="Line 212" o:spid="_x0000_s1066"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">
                  <v:stroke endarrow="block"/>
                </v:line>
                <v:rect id="Rectangle 213" o:spid="_x0000_s1067"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shape id="Freeform 214" o:spid="_x0000_s1068"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" path="m,c907,270,1815,540,1819,784v4,244,-897,462,-1798,680e" filled="f">
                  <v:stroke endarrow="open"/>
                  <v:path arrowok="t" o:connecttype="custom" o:connectlocs="0,0;1155065,497840;13335,929640" o:connectangles="0,0,0"/>
                </v:shape>
                <v:shape id="Text Box 215" o:spid="_x0000_s1069"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" strokecolor="white">
                  <v:fill opacity="0"/>
                  <v:textbox>
                    <w:txbxContent>
                      <w:p w14:paraId="5336F7EA" w14:textId="77777777" w:rsidR="004C1EC8" w:rsidRDefault="004C1EC8" w:rsidP="008E6D87">
                        <w:r>
                          <w:t>Check for needed information</w:t>
                        </w:r>
                      </w:p>
                    </w:txbxContent>
                  </v:textbox>
                </v:shape>
                <v:shape id="Freeform 216" o:spid="_x0000_s1070"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7" o:spid="_x0000_s1071"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" strokecolor="white">
                  <v:fill opacity="0"/>
                  <v:textbox>
                    <w:txbxContent>
                      <w:p w14:paraId="4CE83B17" w14:textId="7A9C7F9C" w:rsidR="004C1EC8" w:rsidRDefault="004C1EC8" w:rsidP="008E6D87">
                        <w:r>
                          <w:t xml:space="preserve">Generate Encounter Summary Section </w:t>
                        </w:r>
                      </w:p>
                      <w:p w14:paraId="042FAEE9" w14:textId="77777777" w:rsidR="004C1EC8" w:rsidRDefault="004C1EC8" w:rsidP="008E6D87"/>
                    </w:txbxContent>
                  </v:textbox>
                </v:shape>
                <v:shape id="Freeform 218" o:spid="_x0000_s1072"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9" o:spid="_x0000_s1073"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" strokecolor="white">
                  <v:fill opacity="0"/>
                  <v:textbox>
                    <w:txbxContent>
                      <w:p w14:paraId="5BB49B10" w14:textId="7C51C905" w:rsidR="004C1EC8" w:rsidRDefault="004C1EC8" w:rsidP="008E6D87">
                        <w:r>
                          <w:t>Share CDA document</w:t>
                        </w:r>
                      </w:p>
                    </w:txbxContent>
                  </v:textbox>
                </v:shape>
                <w10:anchorlock/>
              </v:group>
            </w:pict>
          </mc:Fallback>
        </mc:AlternateContent>
      </w:r>
    </w:p>
    <w:p w14:paraId="3122C12A" w14:textId="69D0F36E" w:rsidR="008E6D87" w:rsidRDefault="008E6D87" w:rsidP="008E6D87">
      <w:pPr>
        <w:pStyle w:val="FigureTitle"/>
      </w:pPr>
      <w:r w:rsidRPr="00A97446">
        <w:t>Figure X.4.2.</w:t>
      </w:r>
      <w:r>
        <w:t>3</w:t>
      </w:r>
      <w:r w:rsidRPr="00A97446">
        <w:t>.2-1:</w:t>
      </w:r>
      <w:r>
        <w:t xml:space="preserve"> Basic Process Flow in CDA-DSS Profile</w:t>
      </w:r>
    </w:p>
    <w:p w14:paraId="0079ADFB" w14:textId="77777777" w:rsidR="00AD3EC0" w:rsidRDefault="00AD3EC0" w:rsidP="00AD3EC0">
      <w:pPr>
        <w:pStyle w:val="BodyText"/>
        <w:tabs>
          <w:tab w:val="left" w:pos="1125"/>
        </w:tabs>
      </w:pPr>
      <w:r>
        <w:t xml:space="preserve">Pre-conditions: </w:t>
      </w:r>
    </w:p>
    <w:p w14:paraId="13880A3C" w14:textId="78D26AD2" w:rsidR="008E6D87" w:rsidRDefault="00AD3EC0" w:rsidP="008E6D87">
      <w:pPr>
        <w:pStyle w:val="BodyText"/>
      </w:pPr>
      <w:r>
        <w:t xml:space="preserve">The PCP CDA </w:t>
      </w:r>
      <w:r w:rsidR="008C2642">
        <w:t xml:space="preserve">encounter </w:t>
      </w:r>
      <w:r>
        <w:t xml:space="preserve">document must contain the information needed to satisfy the </w:t>
      </w:r>
      <w:r w:rsidR="008C2642">
        <w:t xml:space="preserve">Encounter Summary Section </w:t>
      </w:r>
      <w:r>
        <w:t>rendering.</w:t>
      </w:r>
    </w:p>
    <w:p w14:paraId="368C3CAD" w14:textId="77777777" w:rsidR="00201852" w:rsidRDefault="00201852" w:rsidP="00201852">
      <w:pPr>
        <w:pStyle w:val="BodyText"/>
      </w:pPr>
      <w:r>
        <w:t xml:space="preserve">Main Flow: </w:t>
      </w:r>
    </w:p>
    <w:p w14:paraId="3D009443" w14:textId="699B138D" w:rsidR="00201852" w:rsidRDefault="00201852" w:rsidP="00201852">
      <w:pPr>
        <w:pStyle w:val="BodyText"/>
      </w:pPr>
      <w:r>
        <w:t>The content creator provides the ability to check the CDA document for the information needed to crea</w:t>
      </w:r>
      <w:r w:rsidR="000E333F">
        <w:t>te the E</w:t>
      </w:r>
      <w:r>
        <w:t>ncounter</w:t>
      </w:r>
      <w:r w:rsidR="000E333F">
        <w:t xml:space="preserve"> Summary S</w:t>
      </w:r>
      <w:r>
        <w:t>ection. At a minimal, the CD</w:t>
      </w:r>
      <w:r w:rsidR="002C53B5">
        <w:t>A document includes</w:t>
      </w:r>
      <w:r>
        <w:t xml:space="preserve"> the pertinent encounter </w:t>
      </w:r>
      <w:r w:rsidR="00A06A4C">
        <w:t xml:space="preserve">related </w:t>
      </w:r>
      <w:r>
        <w:t>content</w:t>
      </w:r>
      <w:r w:rsidR="008C2642">
        <w:t xml:space="preserve">. This information </w:t>
      </w:r>
      <w:r w:rsidR="00A06A4C">
        <w:t xml:space="preserve">will </w:t>
      </w:r>
      <w:r w:rsidR="008C2642">
        <w:t xml:space="preserve">be used to </w:t>
      </w:r>
      <w:r w:rsidR="00A06A4C">
        <w:t>popul</w:t>
      </w:r>
      <w:r w:rsidR="002C53B5">
        <w:t>ate the Encounter S</w:t>
      </w:r>
      <w:r w:rsidR="00A06A4C">
        <w:t xml:space="preserve">ummary </w:t>
      </w:r>
      <w:r w:rsidR="002C53B5">
        <w:t>S</w:t>
      </w:r>
      <w:r w:rsidR="00A06A4C">
        <w:t>ection</w:t>
      </w:r>
      <w:r>
        <w:t xml:space="preserve">. For example, </w:t>
      </w:r>
      <w:r w:rsidR="00A06A4C">
        <w:t xml:space="preserve">the PCP would like to generate an </w:t>
      </w:r>
      <w:r w:rsidR="008C2642">
        <w:t xml:space="preserve">Encounter Summary Section </w:t>
      </w:r>
      <w:r w:rsidR="00A06A4C">
        <w:t xml:space="preserve">with medications that were changed, prescribed or discontinued during the encounter, as well as applicable procedures </w:t>
      </w:r>
      <w:r w:rsidR="002C53B5">
        <w:t>that were done and instructions that were provided</w:t>
      </w:r>
      <w:r w:rsidR="00A06A4C">
        <w:t>. T</w:t>
      </w:r>
      <w:r>
        <w:t xml:space="preserve">he </w:t>
      </w:r>
      <w:r w:rsidR="00A06A4C">
        <w:t xml:space="preserve">document will </w:t>
      </w:r>
      <w:r w:rsidR="00A06A4C">
        <w:lastRenderedPageBreak/>
        <w:t xml:space="preserve">need to contain the applicable </w:t>
      </w:r>
      <w:r>
        <w:t>medication</w:t>
      </w:r>
      <w:r w:rsidR="002C53B5">
        <w:t>s</w:t>
      </w:r>
      <w:r w:rsidR="00A06A4C">
        <w:t>, procedure</w:t>
      </w:r>
      <w:r w:rsidR="002C53B5">
        <w:t>s</w:t>
      </w:r>
      <w:r w:rsidR="00A06A4C">
        <w:t xml:space="preserve"> and instructions</w:t>
      </w:r>
      <w:r w:rsidR="002C53B5">
        <w:t xml:space="preserve"> information. This information is used to populate the Encounter Summary S</w:t>
      </w:r>
      <w:r w:rsidR="00A06A4C">
        <w:t xml:space="preserve">ection. </w:t>
      </w:r>
    </w:p>
    <w:p w14:paraId="2FE62EC4" w14:textId="77777777" w:rsidR="00461A6A" w:rsidRDefault="00461A6A" w:rsidP="00461A6A">
      <w:pPr>
        <w:pStyle w:val="BodyText"/>
      </w:pPr>
      <w:r>
        <w:t xml:space="preserve">Post Conditions: </w:t>
      </w:r>
    </w:p>
    <w:p w14:paraId="491FDA58" w14:textId="7179F639" w:rsidR="00201852" w:rsidRPr="008E6D87" w:rsidRDefault="00461A6A" w:rsidP="008E6D87">
      <w:pPr>
        <w:pStyle w:val="BodyText"/>
      </w:pPr>
      <w:r>
        <w:t>An Enc</w:t>
      </w:r>
      <w:r w:rsidR="002C53B5">
        <w:t xml:space="preserve">ounter Summary Section </w:t>
      </w:r>
      <w:r>
        <w:t>containing the relevant medication, procedure and instructions components</w:t>
      </w:r>
      <w:r w:rsidR="002C53B5">
        <w:t xml:space="preserve"> is generated</w:t>
      </w:r>
      <w:r>
        <w:t xml:space="preserve">. The encounter document containing the Encounter Summary Section is shared with the patient. </w:t>
      </w:r>
    </w:p>
    <w:p w14:paraId="0A75AA43" w14:textId="473B8653" w:rsidR="00BE0A72" w:rsidRDefault="00BE0A72" w:rsidP="00BE0A72">
      <w:pPr>
        <w:pStyle w:val="Heading4"/>
        <w:numPr>
          <w:ilvl w:val="0"/>
          <w:numId w:val="0"/>
        </w:numPr>
        <w:ind w:left="864" w:hanging="864"/>
        <w:rPr>
          <w:noProof w:val="0"/>
        </w:rPr>
      </w:pPr>
      <w:r w:rsidRPr="00D26514">
        <w:rPr>
          <w:noProof w:val="0"/>
        </w:rPr>
        <w:t>X.4.2</w:t>
      </w:r>
      <w:r>
        <w:rPr>
          <w:noProof w:val="0"/>
        </w:rPr>
        <w:t>.4</w:t>
      </w:r>
      <w:r w:rsidRPr="00D26514">
        <w:rPr>
          <w:noProof w:val="0"/>
        </w:rPr>
        <w:t xml:space="preserve"> Use Case</w:t>
      </w:r>
      <w:r>
        <w:rPr>
          <w:noProof w:val="0"/>
        </w:rPr>
        <w:t xml:space="preserve"> #4</w:t>
      </w:r>
      <w:r w:rsidRPr="00D26514">
        <w:rPr>
          <w:noProof w:val="0"/>
        </w:rPr>
        <w:t xml:space="preserve">: </w:t>
      </w:r>
      <w:r>
        <w:rPr>
          <w:noProof w:val="0"/>
        </w:rPr>
        <w:t>Active</w:t>
      </w:r>
      <w:r w:rsidR="00C22C31">
        <w:rPr>
          <w:noProof w:val="0"/>
        </w:rPr>
        <w:t>/Planned</w:t>
      </w:r>
      <w:r>
        <w:rPr>
          <w:noProof w:val="0"/>
        </w:rPr>
        <w:t xml:space="preserve"> Medications Summary Section</w:t>
      </w:r>
    </w:p>
    <w:p w14:paraId="519D0BD9" w14:textId="6EEC3B9D" w:rsidR="00E17C64" w:rsidRPr="00E17C64" w:rsidRDefault="00E17C64" w:rsidP="00E17C64">
      <w:pPr>
        <w:pStyle w:val="BodyText"/>
      </w:pPr>
      <w:r>
        <w:t xml:space="preserve">This use case involves a Consulting Physician generating and viewing </w:t>
      </w:r>
      <w:r w:rsidR="00AE3E73">
        <w:t>medication</w:t>
      </w:r>
      <w:r>
        <w:t xml:space="preserve"> information in a referral document he has received. </w:t>
      </w:r>
    </w:p>
    <w:p w14:paraId="5F1185E2" w14:textId="085B9647" w:rsidR="00BE0A72" w:rsidRDefault="00BE0A72" w:rsidP="00BE0A72">
      <w:pPr>
        <w:pStyle w:val="Heading5"/>
        <w:numPr>
          <w:ilvl w:val="0"/>
          <w:numId w:val="0"/>
        </w:numPr>
        <w:rPr>
          <w:noProof w:val="0"/>
        </w:rPr>
      </w:pPr>
      <w:r w:rsidRPr="00D26514">
        <w:rPr>
          <w:noProof w:val="0"/>
        </w:rPr>
        <w:t>X.4</w:t>
      </w:r>
      <w:r>
        <w:rPr>
          <w:noProof w:val="0"/>
        </w:rPr>
        <w:t>.2.4</w:t>
      </w:r>
      <w:r w:rsidRPr="00D26514">
        <w:rPr>
          <w:noProof w:val="0"/>
        </w:rPr>
        <w:t xml:space="preserve">.1 </w:t>
      </w:r>
      <w:r>
        <w:rPr>
          <w:noProof w:val="0"/>
        </w:rPr>
        <w:t>Active</w:t>
      </w:r>
      <w:r w:rsidR="00C22C31">
        <w:rPr>
          <w:noProof w:val="0"/>
        </w:rPr>
        <w:t>/Planned</w:t>
      </w:r>
      <w:r>
        <w:rPr>
          <w:noProof w:val="0"/>
        </w:rPr>
        <w:t xml:space="preserve"> Medications </w:t>
      </w:r>
      <w:r w:rsidR="00922308">
        <w:rPr>
          <w:noProof w:val="0"/>
        </w:rPr>
        <w:t xml:space="preserve">Summary </w:t>
      </w:r>
      <w:r>
        <w:rPr>
          <w:noProof w:val="0"/>
        </w:rPr>
        <w:t>Section</w:t>
      </w:r>
      <w:r w:rsidRPr="00D26514">
        <w:rPr>
          <w:noProof w:val="0"/>
        </w:rPr>
        <w:t xml:space="preserve"> Use Case Description</w:t>
      </w:r>
    </w:p>
    <w:p w14:paraId="7309E701" w14:textId="5E0B761B" w:rsidR="00E17C64" w:rsidRPr="00A97446" w:rsidRDefault="00E17C64" w:rsidP="00E17C64">
      <w:pPr>
        <w:pStyle w:val="BodyText"/>
      </w:pPr>
      <w:r w:rsidRPr="00A97446">
        <w:t>This use case involves the referral of a patient from their Primary Care Physician to a specialist</w:t>
      </w:r>
      <w:r>
        <w:t xml:space="preserve"> (Consulting Provider)</w:t>
      </w:r>
      <w:r w:rsidRPr="00A97446">
        <w:t xml:space="preserve">. The patient, who is a diabetic, arrives at the </w:t>
      </w:r>
      <w:r>
        <w:t xml:space="preserve">primary care provider’s </w:t>
      </w:r>
      <w:r w:rsidRPr="00A97446">
        <w:t>clinic for a yearly physical. During the physical exam, the PCP notes some signs of irre</w:t>
      </w:r>
      <w:r w:rsidR="00295D60">
        <w:t>gularities with the patient’s cardiac system</w:t>
      </w:r>
      <w:r w:rsidR="00C206DD">
        <w:t>. The PCP</w:t>
      </w:r>
      <w:r w:rsidRPr="00A97446">
        <w:t xml:space="preserve"> dec</w:t>
      </w:r>
      <w:r w:rsidR="00295D60">
        <w:t>ides to refer the patient to a Cardiologist</w:t>
      </w:r>
      <w:r w:rsidR="00C206DD">
        <w:t xml:space="preserve"> for further evaluation and treatment</w:t>
      </w:r>
      <w:r w:rsidRPr="00A97446">
        <w:t xml:space="preserve"> of the issue. </w:t>
      </w:r>
    </w:p>
    <w:p w14:paraId="62969C5A" w14:textId="1AC50B7C" w:rsidR="00E17C64" w:rsidRDefault="00E17C64" w:rsidP="00E17C64">
      <w:pPr>
        <w:pStyle w:val="BodyText"/>
      </w:pPr>
      <w:r w:rsidRPr="00A97446">
        <w:t>The PCP produces a referral document at the end of the visit and shares it with the specialist. This document contains the problems, physical exam, allergies, procedures, lab results and medications for the patient.</w:t>
      </w:r>
    </w:p>
    <w:p w14:paraId="3CB8AC57" w14:textId="77F23D7C" w:rsidR="00586C4B" w:rsidRPr="00586C4B" w:rsidRDefault="00E17C64" w:rsidP="00586C4B">
      <w:pPr>
        <w:pStyle w:val="BodyText"/>
      </w:pPr>
      <w:r>
        <w:t xml:space="preserve">The specialist receives the document and notices the medication section </w:t>
      </w:r>
      <w:r w:rsidR="00295D60">
        <w:t>is extremely long with a list</w:t>
      </w:r>
      <w:r>
        <w:t xml:space="preserve"> of medications that the patient is currently taking, medications that have been prescribed but the patient has not started taking and medications</w:t>
      </w:r>
      <w:r w:rsidR="00C206DD">
        <w:t xml:space="preserve"> that the patient is no longer taking</w:t>
      </w:r>
      <w:r w:rsidR="00295D60">
        <w:t>. To further determine how to di</w:t>
      </w:r>
      <w:r w:rsidR="00C206DD">
        <w:t>agnose and treat the patient, the cardiologist</w:t>
      </w:r>
      <w:r w:rsidR="00295D60">
        <w:t xml:space="preserve"> would like to see all current and planned medications along with their related indications. </w:t>
      </w:r>
      <w:r>
        <w:t xml:space="preserve"> </w:t>
      </w:r>
    </w:p>
    <w:p w14:paraId="3E4A1C1F" w14:textId="08C6A3E8" w:rsidR="00BE0A72" w:rsidRDefault="00BE0A72" w:rsidP="00BE0A72">
      <w:pPr>
        <w:pStyle w:val="Heading5"/>
        <w:numPr>
          <w:ilvl w:val="0"/>
          <w:numId w:val="0"/>
        </w:numPr>
        <w:rPr>
          <w:noProof w:val="0"/>
        </w:rPr>
      </w:pPr>
      <w:r w:rsidRPr="00D26514">
        <w:rPr>
          <w:noProof w:val="0"/>
        </w:rPr>
        <w:lastRenderedPageBreak/>
        <w:t>X.4.2.</w:t>
      </w:r>
      <w:r>
        <w:rPr>
          <w:noProof w:val="0"/>
        </w:rPr>
        <w:t>4</w:t>
      </w:r>
      <w:r w:rsidRPr="00D26514">
        <w:rPr>
          <w:noProof w:val="0"/>
        </w:rPr>
        <w:t xml:space="preserve">.2 </w:t>
      </w:r>
      <w:r>
        <w:rPr>
          <w:noProof w:val="0"/>
        </w:rPr>
        <w:t>Active</w:t>
      </w:r>
      <w:r w:rsidR="00C22C31">
        <w:rPr>
          <w:noProof w:val="0"/>
        </w:rPr>
        <w:t>/Planned</w:t>
      </w:r>
      <w:r>
        <w:rPr>
          <w:noProof w:val="0"/>
        </w:rPr>
        <w:t xml:space="preserve"> Medications </w:t>
      </w:r>
      <w:r w:rsidR="00922308">
        <w:rPr>
          <w:noProof w:val="0"/>
        </w:rPr>
        <w:t xml:space="preserve">Summary </w:t>
      </w:r>
      <w:r>
        <w:rPr>
          <w:noProof w:val="0"/>
        </w:rPr>
        <w:t>Section</w:t>
      </w:r>
      <w:r w:rsidRPr="00D26514">
        <w:rPr>
          <w:noProof w:val="0"/>
        </w:rPr>
        <w:t xml:space="preserve"> Process Flow</w:t>
      </w:r>
    </w:p>
    <w:p w14:paraId="3C69BF50" w14:textId="2AFCB507" w:rsidR="00BE0A72" w:rsidRPr="00BE0A72" w:rsidRDefault="00295D60" w:rsidP="00BE0A72">
      <w:pPr>
        <w:pStyle w:val="BodyText"/>
      </w:pPr>
      <w:r>
        <w:rPr>
          <w:noProof/>
        </w:rPr>
        <mc:AlternateContent>
          <mc:Choice Requires="wpc">
            <w:drawing>
              <wp:inline distT="0" distB="0" distL="0" distR="0" wp14:anchorId="3BB991A7" wp14:editId="6D0172FA">
                <wp:extent cx="5800725" cy="4990111"/>
                <wp:effectExtent l="0" t="0" r="0" b="1270"/>
                <wp:docPr id="75" name="Canvas 7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1" name="Text Box 206"/>
                        <wps:cNvSpPr txBox="1">
                          <a:spLocks noChangeArrowheads="1"/>
                        </wps:cNvSpPr>
                        <wps:spPr bwMode="auto">
                          <a:xfrm>
                            <a:off x="752476" y="113659"/>
                            <a:ext cx="120396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6D6563" w14:textId="41972812" w:rsidR="004C1EC8" w:rsidRPr="00A67ED5" w:rsidRDefault="004C1EC8" w:rsidP="00295D60">
                              <w:pPr>
                                <w:pStyle w:val="BodyText"/>
                                <w:rPr>
                                  <w:sz w:val="22"/>
                                  <w:szCs w:val="22"/>
                                  <w:lang w:val="pt-BR"/>
                                </w:rPr>
                              </w:pPr>
                              <w:r>
                                <w:rPr>
                                  <w:sz w:val="22"/>
                                  <w:szCs w:val="22"/>
                                  <w:lang w:val="pt-BR"/>
                                </w:rPr>
                                <w:t>PCP</w:t>
                              </w:r>
                              <w:r>
                                <w:rPr>
                                  <w:sz w:val="22"/>
                                  <w:szCs w:val="22"/>
                                  <w:lang w:val="pt-BR"/>
                                </w:rPr>
                                <w:br/>
                                <w:t>(Content Creator)</w:t>
                              </w:r>
                            </w:p>
                            <w:p w14:paraId="0AD72E9B" w14:textId="77777777" w:rsidR="004C1EC8" w:rsidRPr="00A67ED5" w:rsidRDefault="004C1EC8" w:rsidP="00295D60">
                              <w:pPr>
                                <w:pStyle w:val="BodyText"/>
                                <w:rPr>
                                  <w:sz w:val="22"/>
                                  <w:szCs w:val="22"/>
                                  <w:lang w:val="pt-BR"/>
                                </w:rPr>
                              </w:pPr>
                              <w:r w:rsidRPr="00A67ED5">
                                <w:rPr>
                                  <w:sz w:val="22"/>
                                  <w:szCs w:val="22"/>
                                  <w:lang w:val="pt-BR"/>
                                </w:rPr>
                                <w:t>Actor E</w:t>
                              </w:r>
                            </w:p>
                            <w:p w14:paraId="7C23A727" w14:textId="77777777" w:rsidR="004C1EC8" w:rsidRPr="00A67ED5" w:rsidRDefault="004C1EC8" w:rsidP="00295D60">
                              <w:pPr>
                                <w:rPr>
                                  <w:lang w:val="pt-BR"/>
                                </w:rPr>
                              </w:pPr>
                            </w:p>
                            <w:p w14:paraId="7ED081DE" w14:textId="77777777" w:rsidR="004C1EC8" w:rsidRPr="00A67ED5" w:rsidRDefault="004C1EC8" w:rsidP="00295D60">
                              <w:pPr>
                                <w:pStyle w:val="BodyText"/>
                                <w:rPr>
                                  <w:sz w:val="22"/>
                                  <w:szCs w:val="22"/>
                                  <w:lang w:val="pt-BR"/>
                                </w:rPr>
                              </w:pPr>
                              <w:r w:rsidRPr="00A67ED5">
                                <w:rPr>
                                  <w:sz w:val="22"/>
                                  <w:szCs w:val="22"/>
                                  <w:lang w:val="pt-BR"/>
                                </w:rPr>
                                <w:t>Actor D/</w:t>
                              </w:r>
                            </w:p>
                            <w:p w14:paraId="201327D9" w14:textId="77777777" w:rsidR="004C1EC8" w:rsidRPr="00A67ED5" w:rsidRDefault="004C1EC8" w:rsidP="00295D60">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62"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820A2A" w14:textId="2635C048" w:rsidR="004C1EC8" w:rsidRPr="00077324" w:rsidRDefault="004C1EC8" w:rsidP="00295D60">
                              <w:pPr>
                                <w:pStyle w:val="BodyText"/>
                                <w:rPr>
                                  <w:sz w:val="22"/>
                                  <w:szCs w:val="22"/>
                                </w:rPr>
                              </w:pPr>
                              <w:r>
                                <w:rPr>
                                  <w:sz w:val="22"/>
                                  <w:szCs w:val="22"/>
                                </w:rPr>
                                <w:t>Cardiologist</w:t>
                              </w:r>
                              <w:r>
                                <w:rPr>
                                  <w:sz w:val="22"/>
                                  <w:szCs w:val="22"/>
                                </w:rPr>
                                <w:br/>
                                <w:t>(Content Consumer)</w:t>
                              </w:r>
                            </w:p>
                            <w:p w14:paraId="7DCCAEF7" w14:textId="77777777" w:rsidR="004C1EC8" w:rsidRPr="00077324" w:rsidRDefault="004C1EC8" w:rsidP="00295D60">
                              <w:pPr>
                                <w:pStyle w:val="BodyText"/>
                                <w:rPr>
                                  <w:sz w:val="22"/>
                                  <w:szCs w:val="22"/>
                                </w:rPr>
                              </w:pPr>
                              <w:r w:rsidRPr="00077324">
                                <w:rPr>
                                  <w:sz w:val="22"/>
                                  <w:szCs w:val="22"/>
                                </w:rPr>
                                <w:t>Actor B</w:t>
                              </w:r>
                            </w:p>
                            <w:p w14:paraId="30614566" w14:textId="77777777" w:rsidR="004C1EC8" w:rsidRDefault="004C1EC8" w:rsidP="00295D60"/>
                            <w:p w14:paraId="1EB023B6" w14:textId="77777777" w:rsidR="004C1EC8" w:rsidRPr="00077324" w:rsidRDefault="004C1EC8" w:rsidP="00295D60">
                              <w:pPr>
                                <w:pStyle w:val="BodyText"/>
                                <w:rPr>
                                  <w:sz w:val="22"/>
                                  <w:szCs w:val="22"/>
                                </w:rPr>
                              </w:pPr>
                              <w:r w:rsidRPr="00077324">
                                <w:rPr>
                                  <w:sz w:val="22"/>
                                  <w:szCs w:val="22"/>
                                </w:rPr>
                                <w:t>Actor A /</w:t>
                              </w:r>
                            </w:p>
                            <w:p w14:paraId="6656C5CC" w14:textId="77777777" w:rsidR="004C1EC8" w:rsidRPr="00077324" w:rsidRDefault="004C1EC8" w:rsidP="00295D60">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64"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5"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847B46" w14:textId="77777777" w:rsidR="004C1EC8" w:rsidRPr="00077324" w:rsidRDefault="004C1EC8" w:rsidP="00295D60">
                              <w:pPr>
                                <w:pStyle w:val="BodyText"/>
                                <w:rPr>
                                  <w:sz w:val="22"/>
                                  <w:szCs w:val="22"/>
                                </w:rPr>
                              </w:pPr>
                              <w:r>
                                <w:rPr>
                                  <w:sz w:val="22"/>
                                  <w:szCs w:val="22"/>
                                </w:rPr>
                                <w:t>Share Content</w:t>
                              </w:r>
                            </w:p>
                            <w:p w14:paraId="627A17F3" w14:textId="77777777" w:rsidR="004C1EC8" w:rsidRDefault="004C1EC8" w:rsidP="00295D60"/>
                            <w:p w14:paraId="00F5B839" w14:textId="77777777" w:rsidR="004C1EC8" w:rsidRPr="00077324" w:rsidRDefault="004C1EC8" w:rsidP="00295D60">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67" name="Line 212"/>
                        <wps:cNvCnPr/>
                        <wps:spPr bwMode="auto">
                          <a:xfrm flipV="1">
                            <a:off x="1381125" y="828675"/>
                            <a:ext cx="1074420" cy="1895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08AE32CE" w14:textId="77777777" w:rsidR="004C1EC8" w:rsidRDefault="004C1EC8" w:rsidP="00295D60">
                              <w:r>
                                <w:t>Check for needed information</w:t>
                              </w:r>
                            </w:p>
                          </w:txbxContent>
                        </wps:txbx>
                        <wps:bodyPr rot="0" vert="horz" wrap="square" lIns="91440" tIns="45720" rIns="91440" bIns="45720" anchor="t" anchorCtr="0" upright="1">
                          <a:noAutofit/>
                        </wps:bodyPr>
                      </wps:wsp>
                      <wps:wsp>
                        <wps:cNvPr id="71"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Text Box 217"/>
                        <wps:cNvSpPr txBox="1">
                          <a:spLocks noChangeArrowheads="1"/>
                        </wps:cNvSpPr>
                        <wps:spPr bwMode="auto">
                          <a:xfrm>
                            <a:off x="2660014" y="2514600"/>
                            <a:ext cx="1931035" cy="923731"/>
                          </a:xfrm>
                          <a:prstGeom prst="rect">
                            <a:avLst/>
                          </a:prstGeom>
                          <a:solidFill>
                            <a:srgbClr val="FFFFFF">
                              <a:alpha val="0"/>
                            </a:srgbClr>
                          </a:solidFill>
                          <a:ln w="9525">
                            <a:solidFill>
                              <a:srgbClr val="FFFFFF"/>
                            </a:solidFill>
                            <a:miter lim="800000"/>
                            <a:headEnd/>
                            <a:tailEnd/>
                          </a:ln>
                        </wps:spPr>
                        <wps:txbx>
                          <w:txbxContent>
                            <w:p w14:paraId="2CD4C8E4" w14:textId="08B199D6" w:rsidR="004C1EC8" w:rsidRDefault="004C1EC8" w:rsidP="00295D60">
                              <w:r>
                                <w:t xml:space="preserve">Generate Active/Planned Medication Summary Section </w:t>
                              </w:r>
                            </w:p>
                            <w:p w14:paraId="7A2B8C98" w14:textId="77777777" w:rsidR="004C1EC8" w:rsidRDefault="004C1EC8" w:rsidP="00295D60"/>
                          </w:txbxContent>
                        </wps:txbx>
                        <wps:bodyPr rot="0" vert="horz" wrap="square" lIns="91440" tIns="45720" rIns="91440" bIns="45720" anchor="t" anchorCtr="0" upright="1">
                          <a:noAutofit/>
                        </wps:bodyPr>
                      </wps:wsp>
                      <wps:wsp>
                        <wps:cNvPr id="73"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Text Box 219"/>
                        <wps:cNvSpPr txBox="1">
                          <a:spLocks noChangeArrowheads="1"/>
                        </wps:cNvSpPr>
                        <wps:spPr bwMode="auto">
                          <a:xfrm>
                            <a:off x="2660015" y="3749464"/>
                            <a:ext cx="1750060" cy="870161"/>
                          </a:xfrm>
                          <a:prstGeom prst="rect">
                            <a:avLst/>
                          </a:prstGeom>
                          <a:solidFill>
                            <a:srgbClr val="FFFFFF">
                              <a:alpha val="0"/>
                            </a:srgbClr>
                          </a:solidFill>
                          <a:ln w="9525">
                            <a:solidFill>
                              <a:srgbClr val="FFFFFF"/>
                            </a:solidFill>
                            <a:miter lim="800000"/>
                            <a:headEnd/>
                            <a:tailEnd/>
                          </a:ln>
                        </wps:spPr>
                        <wps:txbx>
                          <w:txbxContent>
                            <w:p w14:paraId="3F43D5B2" w14:textId="77777777" w:rsidR="004C1EC8" w:rsidRDefault="004C1EC8" w:rsidP="00C206DD">
                              <w:r>
                                <w:t xml:space="preserve">Render Active/Planned Medication Summary Section </w:t>
                              </w:r>
                            </w:p>
                            <w:p w14:paraId="4D755515" w14:textId="0EDFEAEA" w:rsidR="004C1EC8" w:rsidRDefault="004C1EC8" w:rsidP="00295D60"/>
                          </w:txbxContent>
                        </wps:txbx>
                        <wps:bodyPr rot="0" vert="horz" wrap="square" lIns="91440" tIns="45720" rIns="91440" bIns="45720" anchor="t" anchorCtr="0" upright="1">
                          <a:noAutofit/>
                        </wps:bodyPr>
                      </wps:wsp>
                    </wpc:wpc>
                  </a:graphicData>
                </a:graphic>
              </wp:inline>
            </w:drawing>
          </mc:Choice>
          <mc:Fallback>
            <w:pict>
              <v:group w14:anchorId="3BB991A7" id="Canvas 75" o:spid="_x0000_s1074"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">
                <v:shape id="_x0000_s1075" type="#_x0000_t75" style="position:absolute;width:58007;height:49898;visibility:visible;mso-wrap-style:square">
                  <v:fill o:detectmouseclick="t"/>
                  <v:path o:connecttype="none"/>
                </v:shape>
                <v:shape id="Text Box 206" o:spid="_x0000_s1076" type="#_x0000_t202" style="position:absolute;left:7524;top:1136;width:12040;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" stroked="f">
                  <v:textbox inset="0,0,0,0">
                    <w:txbxContent>
                      <w:p w14:paraId="076D6563" w14:textId="41972812" w:rsidR="004C1EC8" w:rsidRPr="00A67ED5" w:rsidRDefault="004C1EC8" w:rsidP="00295D60">
                        <w:pPr>
                          <w:pStyle w:val="BodyText"/>
                          <w:rPr>
                            <w:sz w:val="22"/>
                            <w:szCs w:val="22"/>
                            <w:lang w:val="pt-BR"/>
                          </w:rPr>
                        </w:pPr>
                        <w:r>
                          <w:rPr>
                            <w:sz w:val="22"/>
                            <w:szCs w:val="22"/>
                            <w:lang w:val="pt-BR"/>
                          </w:rPr>
                          <w:t>PCP</w:t>
                        </w:r>
                        <w:r>
                          <w:rPr>
                            <w:sz w:val="22"/>
                            <w:szCs w:val="22"/>
                            <w:lang w:val="pt-BR"/>
                          </w:rPr>
                          <w:br/>
                          <w:t>(Content Creator)</w:t>
                        </w:r>
                      </w:p>
                      <w:p w14:paraId="0AD72E9B" w14:textId="77777777" w:rsidR="004C1EC8" w:rsidRPr="00A67ED5" w:rsidRDefault="004C1EC8" w:rsidP="00295D60">
                        <w:pPr>
                          <w:pStyle w:val="BodyText"/>
                          <w:rPr>
                            <w:sz w:val="22"/>
                            <w:szCs w:val="22"/>
                            <w:lang w:val="pt-BR"/>
                          </w:rPr>
                        </w:pPr>
                        <w:r w:rsidRPr="00A67ED5">
                          <w:rPr>
                            <w:sz w:val="22"/>
                            <w:szCs w:val="22"/>
                            <w:lang w:val="pt-BR"/>
                          </w:rPr>
                          <w:t>Actor E</w:t>
                        </w:r>
                      </w:p>
                      <w:p w14:paraId="7C23A727" w14:textId="77777777" w:rsidR="004C1EC8" w:rsidRPr="00A67ED5" w:rsidRDefault="004C1EC8" w:rsidP="00295D60">
                        <w:pPr>
                          <w:rPr>
                            <w:lang w:val="pt-BR"/>
                          </w:rPr>
                        </w:pPr>
                      </w:p>
                      <w:p w14:paraId="7ED081DE" w14:textId="77777777" w:rsidR="004C1EC8" w:rsidRPr="00A67ED5" w:rsidRDefault="004C1EC8" w:rsidP="00295D60">
                        <w:pPr>
                          <w:pStyle w:val="BodyText"/>
                          <w:rPr>
                            <w:sz w:val="22"/>
                            <w:szCs w:val="22"/>
                            <w:lang w:val="pt-BR"/>
                          </w:rPr>
                        </w:pPr>
                        <w:r w:rsidRPr="00A67ED5">
                          <w:rPr>
                            <w:sz w:val="22"/>
                            <w:szCs w:val="22"/>
                            <w:lang w:val="pt-BR"/>
                          </w:rPr>
                          <w:t>Actor D/</w:t>
                        </w:r>
                      </w:p>
                      <w:p w14:paraId="201327D9" w14:textId="77777777" w:rsidR="004C1EC8" w:rsidRPr="00A67ED5" w:rsidRDefault="004C1EC8" w:rsidP="00295D60">
                        <w:pPr>
                          <w:pStyle w:val="BodyText"/>
                          <w:rPr>
                            <w:sz w:val="22"/>
                            <w:szCs w:val="22"/>
                            <w:lang w:val="pt-BR"/>
                          </w:rPr>
                        </w:pPr>
                        <w:r w:rsidRPr="00A67ED5">
                          <w:rPr>
                            <w:sz w:val="22"/>
                            <w:szCs w:val="22"/>
                            <w:lang w:val="pt-BR"/>
                          </w:rPr>
                          <w:t>Actor E</w:t>
                        </w:r>
                      </w:p>
                    </w:txbxContent>
                  </v:textbox>
                </v:shape>
                <v:line id="Line 207" o:spid="_x0000_s1077"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">
                  <v:stroke dashstyle="dash"/>
                </v:line>
                <v:shape id="Text Box 208" o:spid="_x0000_s1078"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jlUxAAAANsAAAAPAAAAZHJzL2Rvd25yZXYueG1sRI/NasMw&#10;EITvgb6D2EIvoZHrgg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DH2OVTEAAAA2wAAAA8A&#10;AAAAAAAAAAAAAAAABwIAAGRycy9kb3ducmV2LnhtbFBLBQYAAAAAAwADALcAAAD4AgAAAAA=&#10;" stroked="f">
                  <v:textbox inset="0,0,0,0">
                    <w:txbxContent>
                      <w:p w14:paraId="1E820A2A" w14:textId="2635C048" w:rsidR="004C1EC8" w:rsidRPr="00077324" w:rsidRDefault="004C1EC8" w:rsidP="00295D60">
                        <w:pPr>
                          <w:pStyle w:val="BodyText"/>
                          <w:rPr>
                            <w:sz w:val="22"/>
                            <w:szCs w:val="22"/>
                          </w:rPr>
                        </w:pPr>
                        <w:r>
                          <w:rPr>
                            <w:sz w:val="22"/>
                            <w:szCs w:val="22"/>
                          </w:rPr>
                          <w:t>Cardiologist</w:t>
                        </w:r>
                        <w:r>
                          <w:rPr>
                            <w:sz w:val="22"/>
                            <w:szCs w:val="22"/>
                          </w:rPr>
                          <w:br/>
                          <w:t>(Content Consumer)</w:t>
                        </w:r>
                      </w:p>
                      <w:p w14:paraId="7DCCAEF7" w14:textId="77777777" w:rsidR="004C1EC8" w:rsidRPr="00077324" w:rsidRDefault="004C1EC8" w:rsidP="00295D60">
                        <w:pPr>
                          <w:pStyle w:val="BodyText"/>
                          <w:rPr>
                            <w:sz w:val="22"/>
                            <w:szCs w:val="22"/>
                          </w:rPr>
                        </w:pPr>
                        <w:r w:rsidRPr="00077324">
                          <w:rPr>
                            <w:sz w:val="22"/>
                            <w:szCs w:val="22"/>
                          </w:rPr>
                          <w:t>Actor B</w:t>
                        </w:r>
                      </w:p>
                      <w:p w14:paraId="30614566" w14:textId="77777777" w:rsidR="004C1EC8" w:rsidRDefault="004C1EC8" w:rsidP="00295D60"/>
                      <w:p w14:paraId="1EB023B6" w14:textId="77777777" w:rsidR="004C1EC8" w:rsidRPr="00077324" w:rsidRDefault="004C1EC8" w:rsidP="00295D60">
                        <w:pPr>
                          <w:pStyle w:val="BodyText"/>
                          <w:rPr>
                            <w:sz w:val="22"/>
                            <w:szCs w:val="22"/>
                          </w:rPr>
                        </w:pPr>
                        <w:r w:rsidRPr="00077324">
                          <w:rPr>
                            <w:sz w:val="22"/>
                            <w:szCs w:val="22"/>
                          </w:rPr>
                          <w:t>Actor A /</w:t>
                        </w:r>
                      </w:p>
                      <w:p w14:paraId="6656C5CC" w14:textId="77777777" w:rsidR="004C1EC8" w:rsidRPr="00077324" w:rsidRDefault="004C1EC8" w:rsidP="00295D60">
                        <w:pPr>
                          <w:pStyle w:val="BodyText"/>
                          <w:rPr>
                            <w:sz w:val="22"/>
                            <w:szCs w:val="22"/>
                          </w:rPr>
                        </w:pPr>
                        <w:r w:rsidRPr="00077324">
                          <w:rPr>
                            <w:sz w:val="22"/>
                            <w:szCs w:val="22"/>
                          </w:rPr>
                          <w:t>Actor B</w:t>
                        </w:r>
                      </w:p>
                    </w:txbxContent>
                  </v:textbox>
                </v:shape>
                <v:line id="Line 209" o:spid="_x0000_s1079"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">
                  <v:stroke dashstyle="dash"/>
                </v:line>
                <v:rect id="Rectangle 210" o:spid="_x0000_s1080"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17xAAAANsAAAAPAAAAZHJzL2Rvd25yZXYueG1sRI9Ba8JA&#10;FITvQv/D8gq9mU0tio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NLenXvEAAAA2wAAAA8A&#10;AAAAAAAAAAAAAAAABwIAAGRycy9kb3ducmV2LnhtbFBLBQYAAAAAAwADALcAAAD4AgAAAAA=&#10;"/>
                <v:shape id="Text Box 211" o:spid="_x0000_s1081"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" stroked="f">
                  <v:textbox inset="0,0,0,0">
                    <w:txbxContent>
                      <w:p w14:paraId="51847B46" w14:textId="77777777" w:rsidR="004C1EC8" w:rsidRPr="00077324" w:rsidRDefault="004C1EC8" w:rsidP="00295D60">
                        <w:pPr>
                          <w:pStyle w:val="BodyText"/>
                          <w:rPr>
                            <w:sz w:val="22"/>
                            <w:szCs w:val="22"/>
                          </w:rPr>
                        </w:pPr>
                        <w:r>
                          <w:rPr>
                            <w:sz w:val="22"/>
                            <w:szCs w:val="22"/>
                          </w:rPr>
                          <w:t>Share Content</w:t>
                        </w:r>
                      </w:p>
                      <w:p w14:paraId="627A17F3" w14:textId="77777777" w:rsidR="004C1EC8" w:rsidRDefault="004C1EC8" w:rsidP="00295D60"/>
                      <w:p w14:paraId="00F5B839" w14:textId="77777777" w:rsidR="004C1EC8" w:rsidRPr="00077324" w:rsidRDefault="004C1EC8" w:rsidP="00295D60">
                        <w:pPr>
                          <w:pStyle w:val="BodyText"/>
                          <w:rPr>
                            <w:sz w:val="22"/>
                            <w:szCs w:val="22"/>
                          </w:rPr>
                        </w:pPr>
                        <w:r w:rsidRPr="00077324">
                          <w:rPr>
                            <w:sz w:val="22"/>
                            <w:szCs w:val="22"/>
                          </w:rPr>
                          <w:t>Transaction-A [A]</w:t>
                        </w:r>
                      </w:p>
                    </w:txbxContent>
                  </v:textbox>
                </v:shape>
                <v:line id="Line 212" o:spid="_x0000_s1082" style="position:absolute;flip:y;visibility:visible;mso-wrap-style:square" from="13811,8286" to="24555,8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">
                  <v:stroke endarrow="block"/>
                </v:line>
                <v:rect id="Rectangle 213" o:spid="_x0000_s1083"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shape id="Freeform 214" o:spid="_x0000_s1084"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5" o:spid="_x0000_s1085"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" strokecolor="white">
                  <v:fill opacity="0"/>
                  <v:textbox>
                    <w:txbxContent>
                      <w:p w14:paraId="08AE32CE" w14:textId="77777777" w:rsidR="004C1EC8" w:rsidRDefault="004C1EC8" w:rsidP="00295D60">
                        <w:r>
                          <w:t>Check for needed information</w:t>
                        </w:r>
                      </w:p>
                    </w:txbxContent>
                  </v:textbox>
                </v:shape>
                <v:shape id="Freeform 216" o:spid="_x0000_s1086"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7" o:spid="_x0000_s1087" type="#_x0000_t202" style="position:absolute;left:26600;top:25146;width:19310;height:9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" strokecolor="white">
                  <v:fill opacity="0"/>
                  <v:textbox>
                    <w:txbxContent>
                      <w:p w14:paraId="2CD4C8E4" w14:textId="08B199D6" w:rsidR="004C1EC8" w:rsidRDefault="004C1EC8" w:rsidP="00295D60">
                        <w:r>
                          <w:t xml:space="preserve">Generate Active/Planned Medication Summary Section </w:t>
                        </w:r>
                      </w:p>
                      <w:p w14:paraId="7A2B8C98" w14:textId="77777777" w:rsidR="004C1EC8" w:rsidRDefault="004C1EC8" w:rsidP="00295D60"/>
                    </w:txbxContent>
                  </v:textbox>
                </v:shape>
                <v:shape id="Freeform 218" o:spid="_x0000_s1088"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9" o:spid="_x0000_s1089" type="#_x0000_t202" style="position:absolute;left:26600;top:37494;width:17500;height:8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" strokecolor="white">
                  <v:fill opacity="0"/>
                  <v:textbox>
                    <w:txbxContent>
                      <w:p w14:paraId="3F43D5B2" w14:textId="77777777" w:rsidR="004C1EC8" w:rsidRDefault="004C1EC8" w:rsidP="00C206DD">
                        <w:r>
                          <w:t xml:space="preserve">Render Active/Planned Medication Summary Section </w:t>
                        </w:r>
                      </w:p>
                      <w:p w14:paraId="4D755515" w14:textId="0EDFEAEA" w:rsidR="004C1EC8" w:rsidRDefault="004C1EC8" w:rsidP="00295D60"/>
                    </w:txbxContent>
                  </v:textbox>
                </v:shape>
                <w10:anchorlock/>
              </v:group>
            </w:pict>
          </mc:Fallback>
        </mc:AlternateContent>
      </w:r>
    </w:p>
    <w:p w14:paraId="4C917E49" w14:textId="3DDCBA27" w:rsidR="00295D60" w:rsidRDefault="00295D60" w:rsidP="00295D60">
      <w:pPr>
        <w:pStyle w:val="FigureTitle"/>
      </w:pPr>
      <w:r w:rsidRPr="00A97446">
        <w:t>Figure X.4.2.</w:t>
      </w:r>
      <w:r>
        <w:t>4</w:t>
      </w:r>
      <w:r w:rsidRPr="00A97446">
        <w:t>.2-1:</w:t>
      </w:r>
      <w:r>
        <w:t xml:space="preserve"> Basic Process Flow in CDA-DSS Profile</w:t>
      </w:r>
    </w:p>
    <w:p w14:paraId="1D95725E" w14:textId="77777777" w:rsidR="000E333F" w:rsidRDefault="000E333F" w:rsidP="000E333F">
      <w:pPr>
        <w:pStyle w:val="BodyText"/>
        <w:tabs>
          <w:tab w:val="left" w:pos="1125"/>
        </w:tabs>
      </w:pPr>
      <w:r>
        <w:t xml:space="preserve">Pre-conditions: </w:t>
      </w:r>
    </w:p>
    <w:p w14:paraId="0951551F" w14:textId="54D1E375" w:rsidR="000E333F" w:rsidRDefault="000E333F" w:rsidP="000E333F">
      <w:pPr>
        <w:pStyle w:val="BodyText"/>
      </w:pPr>
      <w:r>
        <w:t xml:space="preserve">The PCP referral document must contain the information needed to satisfy the Active/Planned Medications </w:t>
      </w:r>
      <w:r w:rsidR="00922308">
        <w:t xml:space="preserve">Summary </w:t>
      </w:r>
      <w:r>
        <w:t>Section rendering.</w:t>
      </w:r>
    </w:p>
    <w:p w14:paraId="16CE51B8" w14:textId="77777777" w:rsidR="000E333F" w:rsidRDefault="000E333F" w:rsidP="000E333F">
      <w:pPr>
        <w:pStyle w:val="BodyText"/>
      </w:pPr>
      <w:r>
        <w:t xml:space="preserve">Main Flow: </w:t>
      </w:r>
    </w:p>
    <w:p w14:paraId="0421BC8A" w14:textId="22BC89A5" w:rsidR="000E333F" w:rsidRDefault="000E333F" w:rsidP="000E333F">
      <w:pPr>
        <w:pStyle w:val="BodyText"/>
      </w:pPr>
      <w:r>
        <w:t xml:space="preserve">The content creator provides the ability to check the referral document for the information needed to create the Active/Planned Medications Summary Section. At a minimal, the referral document includes the pertinent medication related content. This information will be used to populate the Active/Planned Medications Summary Section. For example, the Specialist would like to generate an Active/Planned Medications Summary Section with medications </w:t>
      </w:r>
      <w:r w:rsidR="00922308">
        <w:t xml:space="preserve">that </w:t>
      </w:r>
      <w:r>
        <w:t xml:space="preserve">are </w:t>
      </w:r>
      <w:r>
        <w:lastRenderedPageBreak/>
        <w:t>active (patient is currently taking) and media</w:t>
      </w:r>
      <w:r w:rsidR="00922308">
        <w:t>tions that are</w:t>
      </w:r>
      <w:r>
        <w:t xml:space="preserve"> planned (patient is to start taking at a future time), as well as applicable indications for each medication. </w:t>
      </w:r>
    </w:p>
    <w:p w14:paraId="1D4AB28E" w14:textId="77777777" w:rsidR="000E333F" w:rsidRDefault="000E333F" w:rsidP="000E333F">
      <w:pPr>
        <w:pStyle w:val="BodyText"/>
      </w:pPr>
      <w:r>
        <w:t xml:space="preserve">Post Conditions: </w:t>
      </w:r>
    </w:p>
    <w:p w14:paraId="55B0C2CF" w14:textId="3ADAAD8C" w:rsidR="000E333F" w:rsidRDefault="000E333F" w:rsidP="000E333F">
      <w:pPr>
        <w:pStyle w:val="BodyText"/>
      </w:pPr>
      <w:r>
        <w:t xml:space="preserve">An Active/Planned Medications Summary Section is generated containing the relevant active and planned medications along with the applicable indications. The Active/Planned Medications Summary Section is rendered </w:t>
      </w:r>
      <w:r w:rsidR="007B118D">
        <w:t xml:space="preserve">to be viewed </w:t>
      </w:r>
      <w:r>
        <w:t xml:space="preserve">by the Specialist. </w:t>
      </w:r>
    </w:p>
    <w:p w14:paraId="21C40C04" w14:textId="501A2A4E" w:rsidR="00FD6B22" w:rsidRDefault="007773C8" w:rsidP="00126A38">
      <w:pPr>
        <w:pStyle w:val="Heading4"/>
        <w:numPr>
          <w:ilvl w:val="0"/>
          <w:numId w:val="0"/>
        </w:numPr>
        <w:ind w:left="864" w:hanging="864"/>
        <w:rPr>
          <w:noProof w:val="0"/>
        </w:rPr>
      </w:pPr>
      <w:r w:rsidRPr="00D26514">
        <w:rPr>
          <w:noProof w:val="0"/>
        </w:rPr>
        <w:t>X.</w:t>
      </w:r>
      <w:r w:rsidR="00AF472E" w:rsidRPr="00D26514">
        <w:rPr>
          <w:noProof w:val="0"/>
        </w:rPr>
        <w:t>4</w:t>
      </w:r>
      <w:r w:rsidRPr="00D26514">
        <w:rPr>
          <w:noProof w:val="0"/>
        </w:rPr>
        <w:t>.2</w:t>
      </w:r>
      <w:r w:rsidR="00BE0A72">
        <w:rPr>
          <w:noProof w:val="0"/>
        </w:rPr>
        <w:t>.5</w:t>
      </w:r>
      <w:r w:rsidRPr="00D26514">
        <w:rPr>
          <w:noProof w:val="0"/>
        </w:rPr>
        <w:t xml:space="preserve"> Use</w:t>
      </w:r>
      <w:r w:rsidR="00FD6B22" w:rsidRPr="00D26514">
        <w:rPr>
          <w:noProof w:val="0"/>
        </w:rPr>
        <w:t xml:space="preserve"> Case</w:t>
      </w:r>
      <w:r w:rsidR="00BE0A72">
        <w:rPr>
          <w:noProof w:val="0"/>
        </w:rPr>
        <w:t xml:space="preserve"> #5</w:t>
      </w:r>
      <w:r w:rsidR="002869E8" w:rsidRPr="00D26514">
        <w:rPr>
          <w:noProof w:val="0"/>
        </w:rPr>
        <w:t xml:space="preserve">: </w:t>
      </w:r>
      <w:bookmarkEnd w:id="114"/>
      <w:bookmarkEnd w:id="115"/>
      <w:r w:rsidR="00436054">
        <w:rPr>
          <w:noProof w:val="0"/>
        </w:rPr>
        <w:t>Document Summary</w:t>
      </w:r>
      <w:r w:rsidR="00717FB2">
        <w:rPr>
          <w:noProof w:val="0"/>
        </w:rPr>
        <w:t xml:space="preserve"> Section</w:t>
      </w:r>
    </w:p>
    <w:p w14:paraId="4A9F783F" w14:textId="2224AF29" w:rsidR="000F21DB" w:rsidRDefault="000F21DB" w:rsidP="000F21DB">
      <w:pPr>
        <w:pStyle w:val="AuthorInstructions"/>
        <w:rPr>
          <w:i w:val="0"/>
        </w:rPr>
      </w:pPr>
      <w:r>
        <w:rPr>
          <w:i w:val="0"/>
        </w:rPr>
        <w:t>A provider is sending a CDA document and would like to</w:t>
      </w:r>
      <w:r w:rsidR="00E55182">
        <w:rPr>
          <w:i w:val="0"/>
        </w:rPr>
        <w:t xml:space="preserve"> communicate specific information</w:t>
      </w:r>
      <w:r>
        <w:rPr>
          <w:i w:val="0"/>
        </w:rPr>
        <w:t xml:space="preserve"> to the receiving provider about </w:t>
      </w:r>
      <w:r w:rsidR="00E55182">
        <w:rPr>
          <w:i w:val="0"/>
        </w:rPr>
        <w:t xml:space="preserve">the document or </w:t>
      </w:r>
      <w:r w:rsidR="002A4896">
        <w:rPr>
          <w:i w:val="0"/>
        </w:rPr>
        <w:t>relevant information in</w:t>
      </w:r>
      <w:r w:rsidR="00E55182">
        <w:rPr>
          <w:i w:val="0"/>
        </w:rPr>
        <w:t xml:space="preserve"> </w:t>
      </w:r>
      <w:r>
        <w:rPr>
          <w:i w:val="0"/>
        </w:rPr>
        <w:t>the document</w:t>
      </w:r>
      <w:r w:rsidR="00E55182">
        <w:rPr>
          <w:i w:val="0"/>
        </w:rPr>
        <w:t>. The p</w:t>
      </w:r>
      <w:r>
        <w:rPr>
          <w:i w:val="0"/>
        </w:rPr>
        <w:t xml:space="preserve">rovider creates the CDA document and include a </w:t>
      </w:r>
      <w:r w:rsidR="00436054">
        <w:rPr>
          <w:i w:val="0"/>
        </w:rPr>
        <w:t>Document Summary Section</w:t>
      </w:r>
      <w:r w:rsidR="00E55182">
        <w:rPr>
          <w:i w:val="0"/>
        </w:rPr>
        <w:t xml:space="preserve"> which contains the </w:t>
      </w:r>
      <w:r w:rsidR="002A4896">
        <w:rPr>
          <w:i w:val="0"/>
        </w:rPr>
        <w:t xml:space="preserve">needed </w:t>
      </w:r>
      <w:r w:rsidR="00E55182">
        <w:rPr>
          <w:i w:val="0"/>
        </w:rPr>
        <w:t>information</w:t>
      </w:r>
      <w:r>
        <w:rPr>
          <w:i w:val="0"/>
        </w:rPr>
        <w:t xml:space="preserve">. </w:t>
      </w:r>
    </w:p>
    <w:p w14:paraId="2087A818" w14:textId="64E83642" w:rsidR="00CF283F" w:rsidRDefault="007773C8" w:rsidP="00126A38">
      <w:pPr>
        <w:pStyle w:val="Heading5"/>
        <w:numPr>
          <w:ilvl w:val="0"/>
          <w:numId w:val="0"/>
        </w:numPr>
        <w:rPr>
          <w:noProof w:val="0"/>
        </w:rPr>
      </w:pPr>
      <w:bookmarkStart w:id="121" w:name="_Toc345074662"/>
      <w:bookmarkStart w:id="122" w:name="_Toc500238762"/>
      <w:r w:rsidRPr="00D26514">
        <w:rPr>
          <w:noProof w:val="0"/>
        </w:rPr>
        <w:t>X.</w:t>
      </w:r>
      <w:r w:rsidR="00AF472E" w:rsidRPr="00D26514">
        <w:rPr>
          <w:noProof w:val="0"/>
        </w:rPr>
        <w:t>4</w:t>
      </w:r>
      <w:r w:rsidR="00BE0A72">
        <w:rPr>
          <w:noProof w:val="0"/>
        </w:rPr>
        <w:t>.2.5</w:t>
      </w:r>
      <w:r w:rsidR="00126A38" w:rsidRPr="00D26514">
        <w:rPr>
          <w:noProof w:val="0"/>
        </w:rPr>
        <w:t>.1</w:t>
      </w:r>
      <w:r w:rsidRPr="00D26514">
        <w:rPr>
          <w:noProof w:val="0"/>
        </w:rPr>
        <w:t xml:space="preserve"> </w:t>
      </w:r>
      <w:r w:rsidR="00436054">
        <w:rPr>
          <w:noProof w:val="0"/>
        </w:rPr>
        <w:t xml:space="preserve">Document Summary </w:t>
      </w:r>
      <w:r w:rsidR="00717FB2">
        <w:rPr>
          <w:noProof w:val="0"/>
        </w:rPr>
        <w:t>Section</w:t>
      </w:r>
      <w:r w:rsidR="00717FB2" w:rsidRPr="00D26514">
        <w:rPr>
          <w:noProof w:val="0"/>
        </w:rPr>
        <w:t xml:space="preserve"> </w:t>
      </w:r>
      <w:r w:rsidR="005F21E7" w:rsidRPr="00D26514">
        <w:rPr>
          <w:noProof w:val="0"/>
        </w:rPr>
        <w:t>Use Case</w:t>
      </w:r>
      <w:r w:rsidR="002869E8" w:rsidRPr="00D26514">
        <w:rPr>
          <w:noProof w:val="0"/>
        </w:rPr>
        <w:t xml:space="preserve"> Description</w:t>
      </w:r>
      <w:bookmarkEnd w:id="121"/>
      <w:bookmarkEnd w:id="122"/>
    </w:p>
    <w:p w14:paraId="3506C1F8" w14:textId="23499472" w:rsidR="007B118D" w:rsidRDefault="007B118D" w:rsidP="007B118D">
      <w:pPr>
        <w:pStyle w:val="BodyText"/>
      </w:pPr>
      <w:r w:rsidRPr="00A97446">
        <w:t>Thi</w:t>
      </w:r>
      <w:r w:rsidR="00267470">
        <w:t>s use case involves the transition</w:t>
      </w:r>
      <w:r w:rsidRPr="00A97446">
        <w:t xml:space="preserve"> of a patient from </w:t>
      </w:r>
      <w:r w:rsidR="00267470">
        <w:t>one care setting to another</w:t>
      </w:r>
      <w:r w:rsidRPr="00A97446">
        <w:t xml:space="preserve">. </w:t>
      </w:r>
      <w:r w:rsidR="00267470">
        <w:t xml:space="preserve">The patient suffered a recent traumatic brain injury and is transferring from an acute rehabilitation care setting to a post-acute care setting. The transferring provider creates a CDA Transfer Summary Document. He would like the receiving provider to know the </w:t>
      </w:r>
      <w:r w:rsidR="00267470">
        <w:rPr>
          <w:lang w:val="en"/>
        </w:rPr>
        <w:t xml:space="preserve">purpose of the document and portions or items in the document that the receiving </w:t>
      </w:r>
      <w:r w:rsidR="007900E5">
        <w:rPr>
          <w:lang w:val="en"/>
        </w:rPr>
        <w:t xml:space="preserve">provider should pay </w:t>
      </w:r>
      <w:r w:rsidR="00267470">
        <w:rPr>
          <w:lang w:val="en"/>
        </w:rPr>
        <w:t>special attention</w:t>
      </w:r>
      <w:r w:rsidR="007900E5">
        <w:rPr>
          <w:lang w:val="en"/>
        </w:rPr>
        <w:t xml:space="preserve"> to. The Transfer Summary </w:t>
      </w:r>
      <w:r w:rsidR="007900E5" w:rsidRPr="00A97446">
        <w:t>document</w:t>
      </w:r>
      <w:r w:rsidRPr="00A97446">
        <w:t xml:space="preserve"> contains the problems, physical exam, allergies, procedures, lab results and medications for the patient.</w:t>
      </w:r>
      <w:r w:rsidR="002A4896">
        <w:t xml:space="preserve"> The transferring provider</w:t>
      </w:r>
      <w:r w:rsidR="00E55182">
        <w:t xml:space="preserve"> includes a </w:t>
      </w:r>
      <w:r w:rsidR="00436054">
        <w:t>Document Summary Section</w:t>
      </w:r>
      <w:r w:rsidR="00E55182">
        <w:t xml:space="preserve"> which conta</w:t>
      </w:r>
      <w:r w:rsidR="002A4896">
        <w:t xml:space="preserve">ins information about the </w:t>
      </w:r>
      <w:r w:rsidR="007900E5">
        <w:t xml:space="preserve">purpose of </w:t>
      </w:r>
      <w:r w:rsidR="00E55182">
        <w:t>docum</w:t>
      </w:r>
      <w:r w:rsidR="007900E5">
        <w:t>ent</w:t>
      </w:r>
      <w:r w:rsidR="002A4896">
        <w:t xml:space="preserve">. He also </w:t>
      </w:r>
      <w:r w:rsidR="007900E5">
        <w:t xml:space="preserve">calls attention to the patient’s care team members and </w:t>
      </w:r>
      <w:r w:rsidR="00B9490C">
        <w:t xml:space="preserve">specific procedures and results in the document. </w:t>
      </w:r>
    </w:p>
    <w:p w14:paraId="46AFA5A7" w14:textId="5AB26C06" w:rsidR="00FC799F" w:rsidRDefault="005F21E7" w:rsidP="00B9490C">
      <w:pPr>
        <w:pStyle w:val="Heading5"/>
        <w:numPr>
          <w:ilvl w:val="0"/>
          <w:numId w:val="0"/>
        </w:numPr>
        <w:rPr>
          <w:noProof w:val="0"/>
        </w:rPr>
      </w:pPr>
      <w:bookmarkStart w:id="123" w:name="_Toc345074663"/>
      <w:bookmarkStart w:id="124" w:name="_Toc500238763"/>
      <w:r w:rsidRPr="00D26514">
        <w:rPr>
          <w:noProof w:val="0"/>
        </w:rPr>
        <w:lastRenderedPageBreak/>
        <w:t>X</w:t>
      </w:r>
      <w:r w:rsidR="00104BE6" w:rsidRPr="00D26514">
        <w:rPr>
          <w:noProof w:val="0"/>
        </w:rPr>
        <w:t>.</w:t>
      </w:r>
      <w:r w:rsidR="00AF472E" w:rsidRPr="00D26514">
        <w:rPr>
          <w:noProof w:val="0"/>
        </w:rPr>
        <w:t>4</w:t>
      </w:r>
      <w:r w:rsidRPr="00D26514">
        <w:rPr>
          <w:noProof w:val="0"/>
        </w:rPr>
        <w:t>.</w:t>
      </w:r>
      <w:r w:rsidR="00412649" w:rsidRPr="00D26514">
        <w:rPr>
          <w:noProof w:val="0"/>
        </w:rPr>
        <w:t>2</w:t>
      </w:r>
      <w:r w:rsidR="00FD6B22" w:rsidRPr="00D26514">
        <w:rPr>
          <w:noProof w:val="0"/>
        </w:rPr>
        <w:t>.</w:t>
      </w:r>
      <w:r w:rsidR="00BE0A72">
        <w:rPr>
          <w:noProof w:val="0"/>
        </w:rPr>
        <w:t>5</w:t>
      </w:r>
      <w:r w:rsidR="00126A38" w:rsidRPr="00D26514">
        <w:rPr>
          <w:noProof w:val="0"/>
        </w:rPr>
        <w:t>.</w:t>
      </w:r>
      <w:r w:rsidRPr="00D26514">
        <w:rPr>
          <w:noProof w:val="0"/>
        </w:rPr>
        <w:t xml:space="preserve">2 </w:t>
      </w:r>
      <w:r w:rsidR="00436054">
        <w:rPr>
          <w:noProof w:val="0"/>
        </w:rPr>
        <w:t xml:space="preserve">Document Summary </w:t>
      </w:r>
      <w:r w:rsidR="00717FB2">
        <w:rPr>
          <w:noProof w:val="0"/>
        </w:rPr>
        <w:t>Section</w:t>
      </w:r>
      <w:r w:rsidR="00717FB2" w:rsidRPr="00D26514">
        <w:rPr>
          <w:noProof w:val="0"/>
        </w:rPr>
        <w:t xml:space="preserve"> </w:t>
      </w:r>
      <w:r w:rsidRPr="00D26514">
        <w:rPr>
          <w:noProof w:val="0"/>
        </w:rPr>
        <w:t>Process Flow</w:t>
      </w:r>
      <w:bookmarkEnd w:id="123"/>
      <w:bookmarkEnd w:id="124"/>
    </w:p>
    <w:p w14:paraId="568AE2C4" w14:textId="24580EEC" w:rsidR="00B9490C" w:rsidRPr="00B9490C" w:rsidRDefault="00B9490C" w:rsidP="00B9490C">
      <w:pPr>
        <w:pStyle w:val="BodyText"/>
      </w:pPr>
      <w:r>
        <w:rPr>
          <w:noProof/>
        </w:rPr>
        <mc:AlternateContent>
          <mc:Choice Requires="wpc">
            <w:drawing>
              <wp:inline distT="0" distB="0" distL="0" distR="0" wp14:anchorId="61412C4E" wp14:editId="077958FE">
                <wp:extent cx="5800725" cy="4990111"/>
                <wp:effectExtent l="0" t="0" r="0" b="1270"/>
                <wp:docPr id="94" name="Canvas 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6" name="Text Box 206"/>
                        <wps:cNvSpPr txBox="1">
                          <a:spLocks noChangeArrowheads="1"/>
                        </wps:cNvSpPr>
                        <wps:spPr bwMode="auto">
                          <a:xfrm>
                            <a:off x="333375" y="113647"/>
                            <a:ext cx="1623061"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7FFC5" w14:textId="496E90B9" w:rsidR="004C1EC8" w:rsidRPr="00A67ED5" w:rsidRDefault="004C1EC8" w:rsidP="00B9490C">
                              <w:pPr>
                                <w:pStyle w:val="BodyText"/>
                                <w:rPr>
                                  <w:sz w:val="22"/>
                                  <w:szCs w:val="22"/>
                                  <w:lang w:val="pt-BR"/>
                                </w:rPr>
                              </w:pPr>
                              <w:r>
                                <w:rPr>
                                  <w:sz w:val="22"/>
                                  <w:szCs w:val="22"/>
                                  <w:lang w:val="pt-BR"/>
                                </w:rPr>
                                <w:t>Post-Acute Care Provider</w:t>
                              </w:r>
                              <w:r>
                                <w:rPr>
                                  <w:sz w:val="22"/>
                                  <w:szCs w:val="22"/>
                                  <w:lang w:val="pt-BR"/>
                                </w:rPr>
                                <w:br/>
                                <w:t>(Content Consumer)</w:t>
                              </w:r>
                            </w:p>
                            <w:p w14:paraId="4D1BE15D" w14:textId="77777777" w:rsidR="004C1EC8" w:rsidRPr="00A67ED5" w:rsidRDefault="004C1EC8" w:rsidP="00B9490C">
                              <w:pPr>
                                <w:pStyle w:val="BodyText"/>
                                <w:rPr>
                                  <w:sz w:val="22"/>
                                  <w:szCs w:val="22"/>
                                  <w:lang w:val="pt-BR"/>
                                </w:rPr>
                              </w:pPr>
                              <w:r w:rsidRPr="00A67ED5">
                                <w:rPr>
                                  <w:sz w:val="22"/>
                                  <w:szCs w:val="22"/>
                                  <w:lang w:val="pt-BR"/>
                                </w:rPr>
                                <w:t>Actor E</w:t>
                              </w:r>
                            </w:p>
                            <w:p w14:paraId="41A17A7C" w14:textId="77777777" w:rsidR="004C1EC8" w:rsidRPr="00A67ED5" w:rsidRDefault="004C1EC8" w:rsidP="00B9490C">
                              <w:pPr>
                                <w:rPr>
                                  <w:lang w:val="pt-BR"/>
                                </w:rPr>
                              </w:pPr>
                            </w:p>
                            <w:p w14:paraId="6AE4CEBF" w14:textId="77777777" w:rsidR="004C1EC8" w:rsidRPr="00A67ED5" w:rsidRDefault="004C1EC8" w:rsidP="00B9490C">
                              <w:pPr>
                                <w:pStyle w:val="BodyText"/>
                                <w:rPr>
                                  <w:sz w:val="22"/>
                                  <w:szCs w:val="22"/>
                                  <w:lang w:val="pt-BR"/>
                                </w:rPr>
                              </w:pPr>
                              <w:r w:rsidRPr="00A67ED5">
                                <w:rPr>
                                  <w:sz w:val="22"/>
                                  <w:szCs w:val="22"/>
                                  <w:lang w:val="pt-BR"/>
                                </w:rPr>
                                <w:t>Actor D/</w:t>
                              </w:r>
                            </w:p>
                            <w:p w14:paraId="66DC5E36" w14:textId="77777777" w:rsidR="004C1EC8" w:rsidRPr="00A67ED5" w:rsidRDefault="004C1EC8" w:rsidP="00B9490C">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77"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8"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171BF4" w14:textId="64D8538E" w:rsidR="004C1EC8" w:rsidRPr="00077324" w:rsidRDefault="004C1EC8" w:rsidP="00B9490C">
                              <w:pPr>
                                <w:pStyle w:val="BodyText"/>
                                <w:rPr>
                                  <w:sz w:val="22"/>
                                  <w:szCs w:val="22"/>
                                </w:rPr>
                              </w:pPr>
                              <w:r>
                                <w:rPr>
                                  <w:sz w:val="22"/>
                                  <w:szCs w:val="22"/>
                                </w:rPr>
                                <w:t>Acute Care Provider</w:t>
                              </w:r>
                              <w:r>
                                <w:rPr>
                                  <w:sz w:val="22"/>
                                  <w:szCs w:val="22"/>
                                </w:rPr>
                                <w:br/>
                                <w:t>(Content Creator)</w:t>
                              </w:r>
                            </w:p>
                            <w:p w14:paraId="24982D6B" w14:textId="77777777" w:rsidR="004C1EC8" w:rsidRPr="00077324" w:rsidRDefault="004C1EC8" w:rsidP="00B9490C">
                              <w:pPr>
                                <w:pStyle w:val="BodyText"/>
                                <w:rPr>
                                  <w:sz w:val="22"/>
                                  <w:szCs w:val="22"/>
                                </w:rPr>
                              </w:pPr>
                              <w:r w:rsidRPr="00077324">
                                <w:rPr>
                                  <w:sz w:val="22"/>
                                  <w:szCs w:val="22"/>
                                </w:rPr>
                                <w:t>Actor B</w:t>
                              </w:r>
                            </w:p>
                            <w:p w14:paraId="7D132A2C" w14:textId="77777777" w:rsidR="004C1EC8" w:rsidRDefault="004C1EC8" w:rsidP="00B9490C"/>
                            <w:p w14:paraId="6345E50D" w14:textId="77777777" w:rsidR="004C1EC8" w:rsidRPr="00077324" w:rsidRDefault="004C1EC8" w:rsidP="00B9490C">
                              <w:pPr>
                                <w:pStyle w:val="BodyText"/>
                                <w:rPr>
                                  <w:sz w:val="22"/>
                                  <w:szCs w:val="22"/>
                                </w:rPr>
                              </w:pPr>
                              <w:r w:rsidRPr="00077324">
                                <w:rPr>
                                  <w:sz w:val="22"/>
                                  <w:szCs w:val="22"/>
                                </w:rPr>
                                <w:t>Actor A /</w:t>
                              </w:r>
                            </w:p>
                            <w:p w14:paraId="0B71025C" w14:textId="77777777" w:rsidR="004C1EC8" w:rsidRPr="00077324" w:rsidRDefault="004C1EC8" w:rsidP="00B9490C">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79"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7446B6" w14:textId="77777777" w:rsidR="004C1EC8" w:rsidRPr="00077324" w:rsidRDefault="004C1EC8" w:rsidP="00B9490C">
                              <w:pPr>
                                <w:pStyle w:val="BodyText"/>
                                <w:rPr>
                                  <w:sz w:val="22"/>
                                  <w:szCs w:val="22"/>
                                </w:rPr>
                              </w:pPr>
                              <w:r>
                                <w:rPr>
                                  <w:sz w:val="22"/>
                                  <w:szCs w:val="22"/>
                                </w:rPr>
                                <w:t>Share Content</w:t>
                              </w:r>
                            </w:p>
                            <w:p w14:paraId="4CC96BF0" w14:textId="77777777" w:rsidR="004C1EC8" w:rsidRDefault="004C1EC8" w:rsidP="00B9490C"/>
                            <w:p w14:paraId="663EBC63" w14:textId="77777777" w:rsidR="004C1EC8" w:rsidRPr="00077324" w:rsidRDefault="004C1EC8" w:rsidP="00B9490C">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82"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0FCE18E1" w14:textId="144D1391" w:rsidR="004C1EC8" w:rsidRDefault="004C1EC8" w:rsidP="00B9490C">
                              <w:r>
                                <w:t>Create CDA document</w:t>
                              </w:r>
                            </w:p>
                          </w:txbxContent>
                        </wps:txbx>
                        <wps:bodyPr rot="0" vert="horz" wrap="square" lIns="91440" tIns="45720" rIns="91440" bIns="45720" anchor="t" anchorCtr="0" upright="1">
                          <a:noAutofit/>
                        </wps:bodyPr>
                      </wps:wsp>
                      <wps:wsp>
                        <wps:cNvPr id="87"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709D2D54" w14:textId="0356607F" w:rsidR="004C1EC8" w:rsidRDefault="004C1EC8" w:rsidP="00B9490C">
                              <w:r>
                                <w:t xml:space="preserve">Include Document Summary Section </w:t>
                              </w:r>
                            </w:p>
                            <w:p w14:paraId="58E0D531" w14:textId="77777777" w:rsidR="004C1EC8" w:rsidRDefault="004C1EC8" w:rsidP="00B9490C"/>
                          </w:txbxContent>
                        </wps:txbx>
                        <wps:bodyPr rot="0" vert="horz" wrap="square" lIns="91440" tIns="45720" rIns="91440" bIns="45720" anchor="t" anchorCtr="0" upright="1">
                          <a:noAutofit/>
                        </wps:bodyPr>
                      </wps:wsp>
                      <wps:wsp>
                        <wps:cNvPr id="92"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445FA55F" w14:textId="5E05A2C9" w:rsidR="004C1EC8" w:rsidRDefault="004C1EC8" w:rsidP="00B9490C">
                              <w:r>
                                <w:t>Share CDA document</w:t>
                              </w:r>
                            </w:p>
                          </w:txbxContent>
                        </wps:txbx>
                        <wps:bodyPr rot="0" vert="horz" wrap="square" lIns="91440" tIns="45720" rIns="91440" bIns="45720" anchor="t" anchorCtr="0" upright="1">
                          <a:noAutofit/>
                        </wps:bodyPr>
                      </wps:wsp>
                    </wpc:wpc>
                  </a:graphicData>
                </a:graphic>
              </wp:inline>
            </w:drawing>
          </mc:Choice>
          <mc:Fallback>
            <w:pict>
              <v:group w14:anchorId="61412C4E" id="Canvas 94" o:spid="_x0000_s1090"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">
                <v:shape id="_x0000_s1091" type="#_x0000_t75" style="position:absolute;width:58007;height:49898;visibility:visible;mso-wrap-style:square">
                  <v:fill o:detectmouseclick="t"/>
                  <v:path o:connecttype="none"/>
                </v:shape>
                <v:shape id="Text Box 206" o:spid="_x0000_s1092" type="#_x0000_t202" style="position:absolute;left:3333;top:1136;width:16231;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" stroked="f">
                  <v:textbox inset="0,0,0,0">
                    <w:txbxContent>
                      <w:p w14:paraId="28F7FFC5" w14:textId="496E90B9" w:rsidR="004C1EC8" w:rsidRPr="00A67ED5" w:rsidRDefault="004C1EC8" w:rsidP="00B9490C">
                        <w:pPr>
                          <w:pStyle w:val="BodyText"/>
                          <w:rPr>
                            <w:sz w:val="22"/>
                            <w:szCs w:val="22"/>
                            <w:lang w:val="pt-BR"/>
                          </w:rPr>
                        </w:pPr>
                        <w:r>
                          <w:rPr>
                            <w:sz w:val="22"/>
                            <w:szCs w:val="22"/>
                            <w:lang w:val="pt-BR"/>
                          </w:rPr>
                          <w:t>Post-Acute Care Provider</w:t>
                        </w:r>
                        <w:r>
                          <w:rPr>
                            <w:sz w:val="22"/>
                            <w:szCs w:val="22"/>
                            <w:lang w:val="pt-BR"/>
                          </w:rPr>
                          <w:br/>
                          <w:t>(Content Consumer)</w:t>
                        </w:r>
                      </w:p>
                      <w:p w14:paraId="4D1BE15D" w14:textId="77777777" w:rsidR="004C1EC8" w:rsidRPr="00A67ED5" w:rsidRDefault="004C1EC8" w:rsidP="00B9490C">
                        <w:pPr>
                          <w:pStyle w:val="BodyText"/>
                          <w:rPr>
                            <w:sz w:val="22"/>
                            <w:szCs w:val="22"/>
                            <w:lang w:val="pt-BR"/>
                          </w:rPr>
                        </w:pPr>
                        <w:r w:rsidRPr="00A67ED5">
                          <w:rPr>
                            <w:sz w:val="22"/>
                            <w:szCs w:val="22"/>
                            <w:lang w:val="pt-BR"/>
                          </w:rPr>
                          <w:t>Actor E</w:t>
                        </w:r>
                      </w:p>
                      <w:p w14:paraId="41A17A7C" w14:textId="77777777" w:rsidR="004C1EC8" w:rsidRPr="00A67ED5" w:rsidRDefault="004C1EC8" w:rsidP="00B9490C">
                        <w:pPr>
                          <w:rPr>
                            <w:lang w:val="pt-BR"/>
                          </w:rPr>
                        </w:pPr>
                      </w:p>
                      <w:p w14:paraId="6AE4CEBF" w14:textId="77777777" w:rsidR="004C1EC8" w:rsidRPr="00A67ED5" w:rsidRDefault="004C1EC8" w:rsidP="00B9490C">
                        <w:pPr>
                          <w:pStyle w:val="BodyText"/>
                          <w:rPr>
                            <w:sz w:val="22"/>
                            <w:szCs w:val="22"/>
                            <w:lang w:val="pt-BR"/>
                          </w:rPr>
                        </w:pPr>
                        <w:r w:rsidRPr="00A67ED5">
                          <w:rPr>
                            <w:sz w:val="22"/>
                            <w:szCs w:val="22"/>
                            <w:lang w:val="pt-BR"/>
                          </w:rPr>
                          <w:t>Actor D/</w:t>
                        </w:r>
                      </w:p>
                      <w:p w14:paraId="66DC5E36" w14:textId="77777777" w:rsidR="004C1EC8" w:rsidRPr="00A67ED5" w:rsidRDefault="004C1EC8" w:rsidP="00B9490C">
                        <w:pPr>
                          <w:pStyle w:val="BodyText"/>
                          <w:rPr>
                            <w:sz w:val="22"/>
                            <w:szCs w:val="22"/>
                            <w:lang w:val="pt-BR"/>
                          </w:rPr>
                        </w:pPr>
                        <w:r w:rsidRPr="00A67ED5">
                          <w:rPr>
                            <w:sz w:val="22"/>
                            <w:szCs w:val="22"/>
                            <w:lang w:val="pt-BR"/>
                          </w:rPr>
                          <w:t>Actor E</w:t>
                        </w:r>
                      </w:p>
                    </w:txbxContent>
                  </v:textbox>
                </v:shape>
                <v:line id="Line 207" o:spid="_x0000_s1093"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">
                  <v:stroke dashstyle="dash"/>
                </v:line>
                <v:shape id="Text Box 208" o:spid="_x0000_s1094"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z34wQAAANsAAAAPAAAAZHJzL2Rvd25yZXYueG1sRE+7bsIw&#10;FN0r9R+sW4mlAgcGilIMggSkDu3AQ8xX8W0SEV9HtvPg7/FQqePR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LqLPfjBAAAA2wAAAA8AAAAA&#10;AAAAAAAAAAAABwIAAGRycy9kb3ducmV2LnhtbFBLBQYAAAAAAwADALcAAAD1AgAAAAA=&#10;" stroked="f">
                  <v:textbox inset="0,0,0,0">
                    <w:txbxContent>
                      <w:p w14:paraId="2F171BF4" w14:textId="64D8538E" w:rsidR="004C1EC8" w:rsidRPr="00077324" w:rsidRDefault="004C1EC8" w:rsidP="00B9490C">
                        <w:pPr>
                          <w:pStyle w:val="BodyText"/>
                          <w:rPr>
                            <w:sz w:val="22"/>
                            <w:szCs w:val="22"/>
                          </w:rPr>
                        </w:pPr>
                        <w:r>
                          <w:rPr>
                            <w:sz w:val="22"/>
                            <w:szCs w:val="22"/>
                          </w:rPr>
                          <w:t>Acute Care Provider</w:t>
                        </w:r>
                        <w:r>
                          <w:rPr>
                            <w:sz w:val="22"/>
                            <w:szCs w:val="22"/>
                          </w:rPr>
                          <w:br/>
                          <w:t>(Content Creator)</w:t>
                        </w:r>
                      </w:p>
                      <w:p w14:paraId="24982D6B" w14:textId="77777777" w:rsidR="004C1EC8" w:rsidRPr="00077324" w:rsidRDefault="004C1EC8" w:rsidP="00B9490C">
                        <w:pPr>
                          <w:pStyle w:val="BodyText"/>
                          <w:rPr>
                            <w:sz w:val="22"/>
                            <w:szCs w:val="22"/>
                          </w:rPr>
                        </w:pPr>
                        <w:r w:rsidRPr="00077324">
                          <w:rPr>
                            <w:sz w:val="22"/>
                            <w:szCs w:val="22"/>
                          </w:rPr>
                          <w:t>Actor B</w:t>
                        </w:r>
                      </w:p>
                      <w:p w14:paraId="7D132A2C" w14:textId="77777777" w:rsidR="004C1EC8" w:rsidRDefault="004C1EC8" w:rsidP="00B9490C"/>
                      <w:p w14:paraId="6345E50D" w14:textId="77777777" w:rsidR="004C1EC8" w:rsidRPr="00077324" w:rsidRDefault="004C1EC8" w:rsidP="00B9490C">
                        <w:pPr>
                          <w:pStyle w:val="BodyText"/>
                          <w:rPr>
                            <w:sz w:val="22"/>
                            <w:szCs w:val="22"/>
                          </w:rPr>
                        </w:pPr>
                        <w:r w:rsidRPr="00077324">
                          <w:rPr>
                            <w:sz w:val="22"/>
                            <w:szCs w:val="22"/>
                          </w:rPr>
                          <w:t>Actor A /</w:t>
                        </w:r>
                      </w:p>
                      <w:p w14:paraId="0B71025C" w14:textId="77777777" w:rsidR="004C1EC8" w:rsidRPr="00077324" w:rsidRDefault="004C1EC8" w:rsidP="00B9490C">
                        <w:pPr>
                          <w:pStyle w:val="BodyText"/>
                          <w:rPr>
                            <w:sz w:val="22"/>
                            <w:szCs w:val="22"/>
                          </w:rPr>
                        </w:pPr>
                        <w:r w:rsidRPr="00077324">
                          <w:rPr>
                            <w:sz w:val="22"/>
                            <w:szCs w:val="22"/>
                          </w:rPr>
                          <w:t>Actor B</w:t>
                        </w:r>
                      </w:p>
                    </w:txbxContent>
                  </v:textbox>
                </v:shape>
                <v:line id="Line 209" o:spid="_x0000_s1095"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">
                  <v:stroke dashstyle="dash"/>
                </v:line>
                <v:rect id="Rectangle 210" o:spid="_x0000_s1096"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"/>
                <v:shape id="Text Box 211" o:spid="_x0000_s1097"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" stroked="f">
                  <v:textbox inset="0,0,0,0">
                    <w:txbxContent>
                      <w:p w14:paraId="097446B6" w14:textId="77777777" w:rsidR="004C1EC8" w:rsidRPr="00077324" w:rsidRDefault="004C1EC8" w:rsidP="00B9490C">
                        <w:pPr>
                          <w:pStyle w:val="BodyText"/>
                          <w:rPr>
                            <w:sz w:val="22"/>
                            <w:szCs w:val="22"/>
                          </w:rPr>
                        </w:pPr>
                        <w:r>
                          <w:rPr>
                            <w:sz w:val="22"/>
                            <w:szCs w:val="22"/>
                          </w:rPr>
                          <w:t>Share Content</w:t>
                        </w:r>
                      </w:p>
                      <w:p w14:paraId="4CC96BF0" w14:textId="77777777" w:rsidR="004C1EC8" w:rsidRDefault="004C1EC8" w:rsidP="00B9490C"/>
                      <w:p w14:paraId="663EBC63" w14:textId="77777777" w:rsidR="004C1EC8" w:rsidRPr="00077324" w:rsidRDefault="004C1EC8" w:rsidP="00B9490C">
                        <w:pPr>
                          <w:pStyle w:val="BodyText"/>
                          <w:rPr>
                            <w:sz w:val="22"/>
                            <w:szCs w:val="22"/>
                          </w:rPr>
                        </w:pPr>
                        <w:r w:rsidRPr="00077324">
                          <w:rPr>
                            <w:sz w:val="22"/>
                            <w:szCs w:val="22"/>
                          </w:rPr>
                          <w:t>Transaction-A [A]</w:t>
                        </w:r>
                      </w:p>
                    </w:txbxContent>
                  </v:textbox>
                </v:shape>
                <v:line id="Line 212" o:spid="_x0000_s1098"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">
                  <v:stroke endarrow="block"/>
                </v:line>
                <v:rect id="Rectangle 213" o:spid="_x0000_s1099"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"/>
                <v:shape id="Freeform 214" o:spid="_x0000_s1100"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5" o:spid="_x0000_s1101"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" strokecolor="white">
                  <v:fill opacity="0"/>
                  <v:textbox>
                    <w:txbxContent>
                      <w:p w14:paraId="0FCE18E1" w14:textId="144D1391" w:rsidR="004C1EC8" w:rsidRDefault="004C1EC8" w:rsidP="00B9490C">
                        <w:r>
                          <w:t>Create CDA document</w:t>
                        </w:r>
                      </w:p>
                    </w:txbxContent>
                  </v:textbox>
                </v:shape>
                <v:shape id="Freeform 216" o:spid="_x0000_s1102"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7" o:spid="_x0000_s1103"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" strokecolor="white">
                  <v:fill opacity="0"/>
                  <v:textbox>
                    <w:txbxContent>
                      <w:p w14:paraId="709D2D54" w14:textId="0356607F" w:rsidR="004C1EC8" w:rsidRDefault="004C1EC8" w:rsidP="00B9490C">
                        <w:r>
                          <w:t xml:space="preserve">Include Document Summary Section </w:t>
                        </w:r>
                      </w:p>
                      <w:p w14:paraId="58E0D531" w14:textId="77777777" w:rsidR="004C1EC8" w:rsidRDefault="004C1EC8" w:rsidP="00B9490C"/>
                    </w:txbxContent>
                  </v:textbox>
                </v:shape>
                <v:shape id="Freeform 218" o:spid="_x0000_s1104"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9" o:spid="_x0000_s1105"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" strokecolor="white">
                  <v:fill opacity="0"/>
                  <v:textbox>
                    <w:txbxContent>
                      <w:p w14:paraId="445FA55F" w14:textId="5E05A2C9" w:rsidR="004C1EC8" w:rsidRDefault="004C1EC8" w:rsidP="00B9490C">
                        <w:r>
                          <w:t>Share CDA document</w:t>
                        </w:r>
                      </w:p>
                    </w:txbxContent>
                  </v:textbox>
                </v:shape>
                <w10:anchorlock/>
              </v:group>
            </w:pict>
          </mc:Fallback>
        </mc:AlternateContent>
      </w:r>
    </w:p>
    <w:p w14:paraId="010E0935" w14:textId="7D479CB8" w:rsidR="00FC799F" w:rsidRPr="00D26514" w:rsidRDefault="00FC799F" w:rsidP="00597DB2">
      <w:pPr>
        <w:pStyle w:val="AuthorInstructions"/>
      </w:pPr>
    </w:p>
    <w:p w14:paraId="0D1AAF26" w14:textId="50FA3824" w:rsidR="00AA4494" w:rsidRDefault="00AA4494" w:rsidP="00AA4494">
      <w:pPr>
        <w:pStyle w:val="FigureTitle"/>
      </w:pPr>
      <w:r w:rsidRPr="00A97446">
        <w:t>Figure X.4.2.</w:t>
      </w:r>
      <w:r>
        <w:t>5</w:t>
      </w:r>
      <w:r w:rsidRPr="00A97446">
        <w:t>.2-1:</w:t>
      </w:r>
      <w:r>
        <w:t xml:space="preserve"> Basic Process Flow in CDA-DSS Profile</w:t>
      </w:r>
    </w:p>
    <w:p w14:paraId="7C83C379" w14:textId="77777777" w:rsidR="00F974D9" w:rsidRDefault="00F974D9" w:rsidP="00F974D9">
      <w:pPr>
        <w:pStyle w:val="BodyText"/>
        <w:tabs>
          <w:tab w:val="left" w:pos="1125"/>
        </w:tabs>
      </w:pPr>
      <w:r>
        <w:t xml:space="preserve">Pre-conditions: </w:t>
      </w:r>
    </w:p>
    <w:p w14:paraId="65EEFC74" w14:textId="61FF55D5" w:rsidR="00F974D9" w:rsidRDefault="00F974D9" w:rsidP="00F974D9">
      <w:pPr>
        <w:pStyle w:val="BodyText"/>
      </w:pPr>
      <w:r>
        <w:t xml:space="preserve">The </w:t>
      </w:r>
      <w:r w:rsidR="007900E5">
        <w:t>transferring provider</w:t>
      </w:r>
      <w:r>
        <w:t xml:space="preserve"> creates a CDA </w:t>
      </w:r>
      <w:r w:rsidR="007900E5">
        <w:t>Transfer Summary</w:t>
      </w:r>
      <w:r>
        <w:t xml:space="preserve"> document and include a </w:t>
      </w:r>
      <w:r w:rsidR="00436054">
        <w:t xml:space="preserve">Document Summary </w:t>
      </w:r>
      <w:r>
        <w:t xml:space="preserve">Section. </w:t>
      </w:r>
    </w:p>
    <w:p w14:paraId="1C57E5F4" w14:textId="77777777" w:rsidR="00F974D9" w:rsidRDefault="00F974D9" w:rsidP="00F974D9">
      <w:pPr>
        <w:pStyle w:val="BodyText"/>
      </w:pPr>
      <w:r>
        <w:t xml:space="preserve">Main Flow: </w:t>
      </w:r>
    </w:p>
    <w:p w14:paraId="731D861F" w14:textId="51669190" w:rsidR="00F974D9" w:rsidRDefault="00F974D9" w:rsidP="00F974D9">
      <w:pPr>
        <w:pStyle w:val="BodyText"/>
      </w:pPr>
      <w:r>
        <w:t xml:space="preserve">The content creator provides the ability to create a CDA document which includes </w:t>
      </w:r>
      <w:r w:rsidR="007900E5">
        <w:t xml:space="preserve">the Synopsis section. </w:t>
      </w:r>
      <w:r>
        <w:t xml:space="preserve">For example, </w:t>
      </w:r>
      <w:r w:rsidR="007900E5">
        <w:t xml:space="preserve">the transferring provider </w:t>
      </w:r>
      <w:r>
        <w:t>generate</w:t>
      </w:r>
      <w:r w:rsidR="007900E5">
        <w:t>s a Transfer Summary d</w:t>
      </w:r>
      <w:r>
        <w:t xml:space="preserve">ocument which contains pertinent procedures and results which he would like to call the receiver’s attention. </w:t>
      </w:r>
      <w:r w:rsidR="007900E5">
        <w:t xml:space="preserve">He would also like to call the receiver’s attention to </w:t>
      </w:r>
      <w:r w:rsidR="00FB34C7">
        <w:t xml:space="preserve">members of the patient’s care team and their applicable roles as well as their best means of contact. He includes this information in the </w:t>
      </w:r>
      <w:r w:rsidR="00436054">
        <w:lastRenderedPageBreak/>
        <w:t>Document Summary Section</w:t>
      </w:r>
      <w:r w:rsidR="00FB34C7">
        <w:t xml:space="preserve"> and adds it to the document. The document also includes the other section with the content he refers to. </w:t>
      </w:r>
      <w:r w:rsidR="00267470">
        <w:t xml:space="preserve"> </w:t>
      </w:r>
      <w:r>
        <w:t xml:space="preserve"> </w:t>
      </w:r>
    </w:p>
    <w:p w14:paraId="4EAF5436" w14:textId="77777777" w:rsidR="00F974D9" w:rsidRDefault="00F974D9" w:rsidP="00F974D9">
      <w:pPr>
        <w:pStyle w:val="BodyText"/>
      </w:pPr>
      <w:r>
        <w:t xml:space="preserve">Post Conditions: </w:t>
      </w:r>
    </w:p>
    <w:p w14:paraId="373E8CAF" w14:textId="24313424" w:rsidR="00F974D9" w:rsidRPr="008E6D87" w:rsidRDefault="00FB34C7" w:rsidP="00F974D9">
      <w:pPr>
        <w:pStyle w:val="BodyText"/>
      </w:pPr>
      <w:r>
        <w:t xml:space="preserve">A Transfer Summary document is </w:t>
      </w:r>
      <w:r w:rsidR="00F974D9">
        <w:t xml:space="preserve">generated containing the </w:t>
      </w:r>
      <w:r w:rsidR="00436054">
        <w:t>Document Summary Section</w:t>
      </w:r>
      <w:r>
        <w:t xml:space="preserve"> and the </w:t>
      </w:r>
      <w:r w:rsidR="00F974D9">
        <w:t xml:space="preserve">relevant </w:t>
      </w:r>
      <w:r>
        <w:t xml:space="preserve">content. </w:t>
      </w:r>
      <w:r w:rsidR="00F974D9">
        <w:t xml:space="preserve">The </w:t>
      </w:r>
      <w:r>
        <w:t xml:space="preserve">Transfer summary </w:t>
      </w:r>
      <w:r w:rsidR="00F974D9">
        <w:t>doc</w:t>
      </w:r>
      <w:r>
        <w:t>ument is shared with the receiving provider</w:t>
      </w:r>
      <w:r w:rsidR="00F974D9">
        <w:t xml:space="preserve">. </w:t>
      </w:r>
    </w:p>
    <w:p w14:paraId="713AC232" w14:textId="33ACAC5F" w:rsidR="00717FB2" w:rsidRDefault="00717FB2" w:rsidP="00717FB2">
      <w:pPr>
        <w:pStyle w:val="Heading4"/>
        <w:numPr>
          <w:ilvl w:val="0"/>
          <w:numId w:val="0"/>
        </w:numPr>
        <w:ind w:left="864" w:hanging="864"/>
        <w:rPr>
          <w:noProof w:val="0"/>
        </w:rPr>
      </w:pPr>
      <w:r w:rsidRPr="00D26514">
        <w:rPr>
          <w:noProof w:val="0"/>
        </w:rPr>
        <w:t>X.4.2</w:t>
      </w:r>
      <w:r w:rsidR="00BE0A72">
        <w:rPr>
          <w:noProof w:val="0"/>
        </w:rPr>
        <w:t>.6</w:t>
      </w:r>
      <w:r w:rsidRPr="00D26514">
        <w:rPr>
          <w:noProof w:val="0"/>
        </w:rPr>
        <w:t xml:space="preserve"> Use Case</w:t>
      </w:r>
      <w:r w:rsidR="00BE0A72">
        <w:rPr>
          <w:noProof w:val="0"/>
        </w:rPr>
        <w:t xml:space="preserve"> #6</w:t>
      </w:r>
      <w:r w:rsidRPr="00D26514">
        <w:rPr>
          <w:noProof w:val="0"/>
        </w:rPr>
        <w:t xml:space="preserve">: </w:t>
      </w:r>
      <w:r>
        <w:rPr>
          <w:noProof w:val="0"/>
        </w:rPr>
        <w:t>Notes Section</w:t>
      </w:r>
    </w:p>
    <w:p w14:paraId="5A9D55F0" w14:textId="28D300A8" w:rsidR="00F24C8D" w:rsidRDefault="00F24C8D" w:rsidP="00F24C8D">
      <w:pPr>
        <w:pStyle w:val="AuthorInstructions"/>
      </w:pPr>
      <w:r>
        <w:rPr>
          <w:i w:val="0"/>
        </w:rPr>
        <w:t xml:space="preserve">A Consulting Provider is sending a CDA document and would like to communicate a specific note to the Primary Care Provider. The </w:t>
      </w:r>
      <w:r w:rsidR="00CA562E">
        <w:rPr>
          <w:i w:val="0"/>
        </w:rPr>
        <w:t>Consulting P</w:t>
      </w:r>
      <w:r>
        <w:rPr>
          <w:i w:val="0"/>
        </w:rPr>
        <w:t>rovider creates the CDA document and include</w:t>
      </w:r>
      <w:r w:rsidR="00740FE0">
        <w:rPr>
          <w:i w:val="0"/>
        </w:rPr>
        <w:t>s</w:t>
      </w:r>
      <w:r>
        <w:rPr>
          <w:i w:val="0"/>
        </w:rPr>
        <w:t xml:space="preserve"> a </w:t>
      </w:r>
      <w:r w:rsidR="00740FE0">
        <w:rPr>
          <w:i w:val="0"/>
        </w:rPr>
        <w:t xml:space="preserve">Notes </w:t>
      </w:r>
      <w:r w:rsidR="00436054">
        <w:rPr>
          <w:i w:val="0"/>
        </w:rPr>
        <w:t>Section</w:t>
      </w:r>
      <w:r>
        <w:rPr>
          <w:i w:val="0"/>
        </w:rPr>
        <w:t xml:space="preserve">. </w:t>
      </w:r>
    </w:p>
    <w:p w14:paraId="7638F91D" w14:textId="1B1A52B5" w:rsidR="00717FB2" w:rsidRDefault="00717FB2" w:rsidP="00717FB2">
      <w:pPr>
        <w:pStyle w:val="Heading5"/>
        <w:numPr>
          <w:ilvl w:val="0"/>
          <w:numId w:val="0"/>
        </w:numPr>
        <w:rPr>
          <w:noProof w:val="0"/>
        </w:rPr>
      </w:pPr>
      <w:r w:rsidRPr="00D26514">
        <w:rPr>
          <w:noProof w:val="0"/>
        </w:rPr>
        <w:t>X.4</w:t>
      </w:r>
      <w:r w:rsidR="00BE0A72">
        <w:rPr>
          <w:noProof w:val="0"/>
        </w:rPr>
        <w:t>.2.6</w:t>
      </w:r>
      <w:r w:rsidRPr="00D26514">
        <w:rPr>
          <w:noProof w:val="0"/>
        </w:rPr>
        <w:t xml:space="preserve">.1 </w:t>
      </w:r>
      <w:r>
        <w:rPr>
          <w:noProof w:val="0"/>
        </w:rPr>
        <w:t>Notes Section</w:t>
      </w:r>
      <w:r w:rsidRPr="00D26514">
        <w:rPr>
          <w:noProof w:val="0"/>
        </w:rPr>
        <w:t xml:space="preserve"> Use Case Description</w:t>
      </w:r>
    </w:p>
    <w:p w14:paraId="42CA4D70" w14:textId="405766E2" w:rsidR="00F24C8D" w:rsidRDefault="00F24C8D" w:rsidP="00F24C8D">
      <w:pPr>
        <w:pStyle w:val="BodyText"/>
      </w:pPr>
      <w:r w:rsidRPr="00A97446">
        <w:t>Thi</w:t>
      </w:r>
      <w:r>
        <w:t>s use case involves the consultation of a patient by their specialist (Consulting Provider)</w:t>
      </w:r>
      <w:r w:rsidRPr="00A97446">
        <w:t xml:space="preserve"> </w:t>
      </w:r>
      <w:r w:rsidR="00F6224D">
        <w:t>with plans for their Primary Care Provider (PCP) to</w:t>
      </w:r>
      <w:r>
        <w:t xml:space="preserve"> </w:t>
      </w:r>
      <w:r w:rsidR="00F6224D">
        <w:t>resume</w:t>
      </w:r>
      <w:r>
        <w:t xml:space="preserve"> </w:t>
      </w:r>
      <w:r w:rsidR="00F6224D">
        <w:t>care.</w:t>
      </w:r>
    </w:p>
    <w:p w14:paraId="66098DAA" w14:textId="542069D5" w:rsidR="00F24C8D" w:rsidRPr="00A97446" w:rsidRDefault="00F24C8D" w:rsidP="00F24C8D">
      <w:pPr>
        <w:pStyle w:val="BodyText"/>
      </w:pPr>
      <w:r>
        <w:t>The patient, who has new onset atrial fibrillation</w:t>
      </w:r>
      <w:r w:rsidRPr="00A97446">
        <w:t xml:space="preserve">, arrives at the </w:t>
      </w:r>
      <w:r>
        <w:t xml:space="preserve">specialist’s clinic for a follow-up consult visit. </w:t>
      </w:r>
      <w:r w:rsidRPr="00A97446">
        <w:t>D</w:t>
      </w:r>
      <w:r w:rsidR="00F6224D">
        <w:t>uring the visit</w:t>
      </w:r>
      <w:r>
        <w:t xml:space="preserve">, the specialist discusses the recent diagnosis and plan of treatment with the patient. </w:t>
      </w:r>
      <w:r w:rsidR="00F6224D">
        <w:t>The specialist</w:t>
      </w:r>
      <w:r w:rsidRPr="00A97446">
        <w:t xml:space="preserve"> dec</w:t>
      </w:r>
      <w:r>
        <w:t xml:space="preserve">ides to return care of the patient back to the PCP. </w:t>
      </w:r>
      <w:r w:rsidRPr="00A97446">
        <w:t xml:space="preserve"> </w:t>
      </w:r>
    </w:p>
    <w:p w14:paraId="178C93A5" w14:textId="4584B876" w:rsidR="00F24C8D" w:rsidRDefault="00F6224D" w:rsidP="00F24C8D">
      <w:pPr>
        <w:pStyle w:val="BodyText"/>
      </w:pPr>
      <w:r>
        <w:t>At the end of the consultation period, t</w:t>
      </w:r>
      <w:r w:rsidR="00F24C8D">
        <w:t>he specialist creates</w:t>
      </w:r>
      <w:r w:rsidR="00F24C8D" w:rsidRPr="00A97446">
        <w:t xml:space="preserve"> a </w:t>
      </w:r>
      <w:r w:rsidR="00F24C8D">
        <w:t>CDA Consultation document to share with the PCP</w:t>
      </w:r>
      <w:r w:rsidR="00F24C8D" w:rsidRPr="00A97446">
        <w:t>. This document contains the problems, physical exam, allergies</w:t>
      </w:r>
      <w:r w:rsidR="00F24C8D">
        <w:t xml:space="preserve">, procedures, lab results and </w:t>
      </w:r>
      <w:r w:rsidR="00F24C8D" w:rsidRPr="00A97446">
        <w:t>medications for the patient.</w:t>
      </w:r>
      <w:r w:rsidR="00F24C8D">
        <w:t xml:space="preserve"> The specialist would like to </w:t>
      </w:r>
      <w:r>
        <w:t xml:space="preserve">include a consultation letter with the </w:t>
      </w:r>
      <w:r w:rsidR="00F24C8D">
        <w:t>CDA consultation document</w:t>
      </w:r>
      <w:r w:rsidR="00740FE0">
        <w:t>. The specialist</w:t>
      </w:r>
      <w:r>
        <w:t xml:space="preserve"> includes a Note</w:t>
      </w:r>
      <w:r w:rsidR="00740FE0">
        <w:t>s</w:t>
      </w:r>
      <w:r>
        <w:t xml:space="preserve"> Section </w:t>
      </w:r>
      <w:r w:rsidR="00F24C8D">
        <w:t xml:space="preserve">that contains the consultation letter. </w:t>
      </w:r>
    </w:p>
    <w:p w14:paraId="5BE3A206" w14:textId="77777777" w:rsidR="00F24C8D" w:rsidRPr="00F24C8D" w:rsidRDefault="00F24C8D" w:rsidP="00F24C8D">
      <w:pPr>
        <w:pStyle w:val="BodyText"/>
      </w:pPr>
    </w:p>
    <w:p w14:paraId="02B9CA25" w14:textId="1BA2DE58" w:rsidR="00717FB2" w:rsidRDefault="00717FB2" w:rsidP="00717FB2">
      <w:pPr>
        <w:pStyle w:val="Heading5"/>
        <w:numPr>
          <w:ilvl w:val="0"/>
          <w:numId w:val="0"/>
        </w:numPr>
        <w:rPr>
          <w:noProof w:val="0"/>
        </w:rPr>
      </w:pPr>
      <w:r w:rsidRPr="00D26514">
        <w:rPr>
          <w:noProof w:val="0"/>
        </w:rPr>
        <w:lastRenderedPageBreak/>
        <w:t>X.4.2.</w:t>
      </w:r>
      <w:r w:rsidR="00BE0A72">
        <w:rPr>
          <w:noProof w:val="0"/>
        </w:rPr>
        <w:t>6</w:t>
      </w:r>
      <w:r w:rsidRPr="00D26514">
        <w:rPr>
          <w:noProof w:val="0"/>
        </w:rPr>
        <w:t xml:space="preserve">.2 </w:t>
      </w:r>
      <w:r>
        <w:rPr>
          <w:noProof w:val="0"/>
        </w:rPr>
        <w:t>Notes Section</w:t>
      </w:r>
      <w:r w:rsidRPr="00D26514">
        <w:rPr>
          <w:noProof w:val="0"/>
        </w:rPr>
        <w:t xml:space="preserve"> Process Flow</w:t>
      </w:r>
    </w:p>
    <w:p w14:paraId="52388A1E" w14:textId="3F0E2BD0" w:rsidR="00F6224D" w:rsidRPr="00F6224D" w:rsidRDefault="00F6224D" w:rsidP="00F6224D">
      <w:pPr>
        <w:pStyle w:val="BodyText"/>
      </w:pPr>
      <w:r>
        <w:rPr>
          <w:noProof/>
        </w:rPr>
        <mc:AlternateContent>
          <mc:Choice Requires="wpc">
            <w:drawing>
              <wp:inline distT="0" distB="0" distL="0" distR="0" wp14:anchorId="1DB39A83" wp14:editId="0E3B662A">
                <wp:extent cx="5800725" cy="4990111"/>
                <wp:effectExtent l="0" t="0" r="0" b="1270"/>
                <wp:docPr id="132"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5" name="Text Box 206"/>
                        <wps:cNvSpPr txBox="1">
                          <a:spLocks noChangeArrowheads="1"/>
                        </wps:cNvSpPr>
                        <wps:spPr bwMode="auto">
                          <a:xfrm>
                            <a:off x="333375" y="113647"/>
                            <a:ext cx="1623061"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40C18D" w14:textId="38324BBB" w:rsidR="004C1EC8" w:rsidRPr="00A67ED5" w:rsidRDefault="004C1EC8" w:rsidP="00F6224D">
                              <w:pPr>
                                <w:pStyle w:val="BodyText"/>
                                <w:rPr>
                                  <w:sz w:val="22"/>
                                  <w:szCs w:val="22"/>
                                  <w:lang w:val="pt-BR"/>
                                </w:rPr>
                              </w:pPr>
                              <w:r>
                                <w:rPr>
                                  <w:sz w:val="22"/>
                                  <w:szCs w:val="22"/>
                                  <w:lang w:val="pt-BR"/>
                                </w:rPr>
                                <w:t>PCP</w:t>
                              </w:r>
                              <w:r>
                                <w:rPr>
                                  <w:sz w:val="22"/>
                                  <w:szCs w:val="22"/>
                                  <w:lang w:val="pt-BR"/>
                                </w:rPr>
                                <w:br/>
                                <w:t>(Content Consumer)</w:t>
                              </w:r>
                            </w:p>
                            <w:p w14:paraId="4C4E070D" w14:textId="77777777" w:rsidR="004C1EC8" w:rsidRPr="00A67ED5" w:rsidRDefault="004C1EC8" w:rsidP="00F6224D">
                              <w:pPr>
                                <w:pStyle w:val="BodyText"/>
                                <w:rPr>
                                  <w:sz w:val="22"/>
                                  <w:szCs w:val="22"/>
                                  <w:lang w:val="pt-BR"/>
                                </w:rPr>
                              </w:pPr>
                              <w:r w:rsidRPr="00A67ED5">
                                <w:rPr>
                                  <w:sz w:val="22"/>
                                  <w:szCs w:val="22"/>
                                  <w:lang w:val="pt-BR"/>
                                </w:rPr>
                                <w:t>Actor E</w:t>
                              </w:r>
                            </w:p>
                            <w:p w14:paraId="68716CD7" w14:textId="77777777" w:rsidR="004C1EC8" w:rsidRPr="00A67ED5" w:rsidRDefault="004C1EC8" w:rsidP="00F6224D">
                              <w:pPr>
                                <w:rPr>
                                  <w:lang w:val="pt-BR"/>
                                </w:rPr>
                              </w:pPr>
                            </w:p>
                            <w:p w14:paraId="62695C41" w14:textId="77777777" w:rsidR="004C1EC8" w:rsidRPr="00A67ED5" w:rsidRDefault="004C1EC8" w:rsidP="00F6224D">
                              <w:pPr>
                                <w:pStyle w:val="BodyText"/>
                                <w:rPr>
                                  <w:sz w:val="22"/>
                                  <w:szCs w:val="22"/>
                                  <w:lang w:val="pt-BR"/>
                                </w:rPr>
                              </w:pPr>
                              <w:r w:rsidRPr="00A67ED5">
                                <w:rPr>
                                  <w:sz w:val="22"/>
                                  <w:szCs w:val="22"/>
                                  <w:lang w:val="pt-BR"/>
                                </w:rPr>
                                <w:t>Actor D/</w:t>
                              </w:r>
                            </w:p>
                            <w:p w14:paraId="7F0515E2" w14:textId="77777777" w:rsidR="004C1EC8" w:rsidRPr="00A67ED5" w:rsidRDefault="004C1EC8" w:rsidP="00F6224D">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96"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7"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256B01" w14:textId="64835ADC" w:rsidR="004C1EC8" w:rsidRPr="00077324" w:rsidRDefault="004C1EC8" w:rsidP="00F6224D">
                              <w:pPr>
                                <w:pStyle w:val="BodyText"/>
                                <w:rPr>
                                  <w:sz w:val="22"/>
                                  <w:szCs w:val="22"/>
                                </w:rPr>
                              </w:pPr>
                              <w:r>
                                <w:rPr>
                                  <w:sz w:val="22"/>
                                  <w:szCs w:val="22"/>
                                </w:rPr>
                                <w:t>Consulting Provider</w:t>
                              </w:r>
                              <w:r>
                                <w:rPr>
                                  <w:sz w:val="22"/>
                                  <w:szCs w:val="22"/>
                                </w:rPr>
                                <w:br/>
                                <w:t>(Content Creator)</w:t>
                              </w:r>
                            </w:p>
                            <w:p w14:paraId="1386A80F" w14:textId="77777777" w:rsidR="004C1EC8" w:rsidRPr="00077324" w:rsidRDefault="004C1EC8" w:rsidP="00F6224D">
                              <w:pPr>
                                <w:pStyle w:val="BodyText"/>
                                <w:rPr>
                                  <w:sz w:val="22"/>
                                  <w:szCs w:val="22"/>
                                </w:rPr>
                              </w:pPr>
                              <w:r w:rsidRPr="00077324">
                                <w:rPr>
                                  <w:sz w:val="22"/>
                                  <w:szCs w:val="22"/>
                                </w:rPr>
                                <w:t>Actor B</w:t>
                              </w:r>
                            </w:p>
                            <w:p w14:paraId="2FE9FEC0" w14:textId="77777777" w:rsidR="004C1EC8" w:rsidRDefault="004C1EC8" w:rsidP="00F6224D"/>
                            <w:p w14:paraId="3EDECCAD" w14:textId="77777777" w:rsidR="004C1EC8" w:rsidRPr="00077324" w:rsidRDefault="004C1EC8" w:rsidP="00F6224D">
                              <w:pPr>
                                <w:pStyle w:val="BodyText"/>
                                <w:rPr>
                                  <w:sz w:val="22"/>
                                  <w:szCs w:val="22"/>
                                </w:rPr>
                              </w:pPr>
                              <w:r w:rsidRPr="00077324">
                                <w:rPr>
                                  <w:sz w:val="22"/>
                                  <w:szCs w:val="22"/>
                                </w:rPr>
                                <w:t>Actor A /</w:t>
                              </w:r>
                            </w:p>
                            <w:p w14:paraId="045EDE88" w14:textId="77777777" w:rsidR="004C1EC8" w:rsidRPr="00077324" w:rsidRDefault="004C1EC8" w:rsidP="00F6224D">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98"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9"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8"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8BC2C0" w14:textId="77777777" w:rsidR="004C1EC8" w:rsidRPr="00077324" w:rsidRDefault="004C1EC8" w:rsidP="00F6224D">
                              <w:pPr>
                                <w:pStyle w:val="BodyText"/>
                                <w:rPr>
                                  <w:sz w:val="22"/>
                                  <w:szCs w:val="22"/>
                                </w:rPr>
                              </w:pPr>
                              <w:r>
                                <w:rPr>
                                  <w:sz w:val="22"/>
                                  <w:szCs w:val="22"/>
                                </w:rPr>
                                <w:t>Share Content</w:t>
                              </w:r>
                            </w:p>
                            <w:p w14:paraId="7ABB1431" w14:textId="77777777" w:rsidR="004C1EC8" w:rsidRDefault="004C1EC8" w:rsidP="00F6224D"/>
                            <w:p w14:paraId="760290D6" w14:textId="77777777" w:rsidR="004C1EC8" w:rsidRPr="00077324" w:rsidRDefault="004C1EC8" w:rsidP="00F6224D">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118"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9"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5B7B5774" w14:textId="77777777" w:rsidR="004C1EC8" w:rsidRDefault="004C1EC8" w:rsidP="00F6224D">
                              <w:r>
                                <w:t>Create CDA document</w:t>
                              </w:r>
                            </w:p>
                          </w:txbxContent>
                        </wps:txbx>
                        <wps:bodyPr rot="0" vert="horz" wrap="square" lIns="91440" tIns="45720" rIns="91440" bIns="45720" anchor="t" anchorCtr="0" upright="1">
                          <a:noAutofit/>
                        </wps:bodyPr>
                      </wps:wsp>
                      <wps:wsp>
                        <wps:cNvPr id="128"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25D6E4C5" w14:textId="51157E05" w:rsidR="004C1EC8" w:rsidRDefault="004C1EC8" w:rsidP="00F6224D">
                              <w:r>
                                <w:t xml:space="preserve">Include Notes Section </w:t>
                              </w:r>
                            </w:p>
                            <w:p w14:paraId="4013150F" w14:textId="77777777" w:rsidR="004C1EC8" w:rsidRDefault="004C1EC8" w:rsidP="00F6224D"/>
                          </w:txbxContent>
                        </wps:txbx>
                        <wps:bodyPr rot="0" vert="horz" wrap="square" lIns="91440" tIns="45720" rIns="91440" bIns="45720" anchor="t" anchorCtr="0" upright="1">
                          <a:noAutofit/>
                        </wps:bodyPr>
                      </wps:wsp>
                      <wps:wsp>
                        <wps:cNvPr id="130"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371BC2D5" w14:textId="77777777" w:rsidR="004C1EC8" w:rsidRDefault="004C1EC8" w:rsidP="00F6224D">
                              <w:r>
                                <w:t>Share CDA document</w:t>
                              </w:r>
                            </w:p>
                          </w:txbxContent>
                        </wps:txbx>
                        <wps:bodyPr rot="0" vert="horz" wrap="square" lIns="91440" tIns="45720" rIns="91440" bIns="45720" anchor="t" anchorCtr="0" upright="1">
                          <a:noAutofit/>
                        </wps:bodyPr>
                      </wps:wsp>
                    </wpc:wpc>
                  </a:graphicData>
                </a:graphic>
              </wp:inline>
            </w:drawing>
          </mc:Choice>
          <mc:Fallback>
            <w:pict>
              <v:group w14:anchorId="1DB39A83" id="Canvas 132" o:spid="_x0000_s1106"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">
                <v:shape id="_x0000_s1107" type="#_x0000_t75" style="position:absolute;width:58007;height:49898;visibility:visible;mso-wrap-style:square">
                  <v:fill o:detectmouseclick="t"/>
                  <v:path o:connecttype="none"/>
                </v:shape>
                <v:shape id="Text Box 206" o:spid="_x0000_s1108" type="#_x0000_t202" style="position:absolute;left:3333;top:1136;width:16231;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nScxQAAANsAAAAPAAAAZHJzL2Rvd25yZXYueG1sRI9Pa8JA&#10;FMTvBb/D8oReim4aqN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DkhnScxQAAANsAAAAP&#10;AAAAAAAAAAAAAAAAAAcCAABkcnMvZG93bnJldi54bWxQSwUGAAAAAAMAAwC3AAAA+QIAAAAA&#10;" stroked="f">
                  <v:textbox inset="0,0,0,0">
                    <w:txbxContent>
                      <w:p w14:paraId="2140C18D" w14:textId="38324BBB" w:rsidR="004C1EC8" w:rsidRPr="00A67ED5" w:rsidRDefault="004C1EC8" w:rsidP="00F6224D">
                        <w:pPr>
                          <w:pStyle w:val="BodyText"/>
                          <w:rPr>
                            <w:sz w:val="22"/>
                            <w:szCs w:val="22"/>
                            <w:lang w:val="pt-BR"/>
                          </w:rPr>
                        </w:pPr>
                        <w:r>
                          <w:rPr>
                            <w:sz w:val="22"/>
                            <w:szCs w:val="22"/>
                            <w:lang w:val="pt-BR"/>
                          </w:rPr>
                          <w:t>PCP</w:t>
                        </w:r>
                        <w:r>
                          <w:rPr>
                            <w:sz w:val="22"/>
                            <w:szCs w:val="22"/>
                            <w:lang w:val="pt-BR"/>
                          </w:rPr>
                          <w:br/>
                          <w:t>(Content Consumer)</w:t>
                        </w:r>
                      </w:p>
                      <w:p w14:paraId="4C4E070D" w14:textId="77777777" w:rsidR="004C1EC8" w:rsidRPr="00A67ED5" w:rsidRDefault="004C1EC8" w:rsidP="00F6224D">
                        <w:pPr>
                          <w:pStyle w:val="BodyText"/>
                          <w:rPr>
                            <w:sz w:val="22"/>
                            <w:szCs w:val="22"/>
                            <w:lang w:val="pt-BR"/>
                          </w:rPr>
                        </w:pPr>
                        <w:r w:rsidRPr="00A67ED5">
                          <w:rPr>
                            <w:sz w:val="22"/>
                            <w:szCs w:val="22"/>
                            <w:lang w:val="pt-BR"/>
                          </w:rPr>
                          <w:t>Actor E</w:t>
                        </w:r>
                      </w:p>
                      <w:p w14:paraId="68716CD7" w14:textId="77777777" w:rsidR="004C1EC8" w:rsidRPr="00A67ED5" w:rsidRDefault="004C1EC8" w:rsidP="00F6224D">
                        <w:pPr>
                          <w:rPr>
                            <w:lang w:val="pt-BR"/>
                          </w:rPr>
                        </w:pPr>
                      </w:p>
                      <w:p w14:paraId="62695C41" w14:textId="77777777" w:rsidR="004C1EC8" w:rsidRPr="00A67ED5" w:rsidRDefault="004C1EC8" w:rsidP="00F6224D">
                        <w:pPr>
                          <w:pStyle w:val="BodyText"/>
                          <w:rPr>
                            <w:sz w:val="22"/>
                            <w:szCs w:val="22"/>
                            <w:lang w:val="pt-BR"/>
                          </w:rPr>
                        </w:pPr>
                        <w:r w:rsidRPr="00A67ED5">
                          <w:rPr>
                            <w:sz w:val="22"/>
                            <w:szCs w:val="22"/>
                            <w:lang w:val="pt-BR"/>
                          </w:rPr>
                          <w:t>Actor D/</w:t>
                        </w:r>
                      </w:p>
                      <w:p w14:paraId="7F0515E2" w14:textId="77777777" w:rsidR="004C1EC8" w:rsidRPr="00A67ED5" w:rsidRDefault="004C1EC8" w:rsidP="00F6224D">
                        <w:pPr>
                          <w:pStyle w:val="BodyText"/>
                          <w:rPr>
                            <w:sz w:val="22"/>
                            <w:szCs w:val="22"/>
                            <w:lang w:val="pt-BR"/>
                          </w:rPr>
                        </w:pPr>
                        <w:r w:rsidRPr="00A67ED5">
                          <w:rPr>
                            <w:sz w:val="22"/>
                            <w:szCs w:val="22"/>
                            <w:lang w:val="pt-BR"/>
                          </w:rPr>
                          <w:t>Actor E</w:t>
                        </w:r>
                      </w:p>
                    </w:txbxContent>
                  </v:textbox>
                </v:shape>
                <v:line id="Line 207" o:spid="_x0000_s1109"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">
                  <v:stroke dashstyle="dash"/>
                </v:line>
                <v:shape id="Text Box 208" o:spid="_x0000_s1110"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" stroked="f">
                  <v:textbox inset="0,0,0,0">
                    <w:txbxContent>
                      <w:p w14:paraId="01256B01" w14:textId="64835ADC" w:rsidR="004C1EC8" w:rsidRPr="00077324" w:rsidRDefault="004C1EC8" w:rsidP="00F6224D">
                        <w:pPr>
                          <w:pStyle w:val="BodyText"/>
                          <w:rPr>
                            <w:sz w:val="22"/>
                            <w:szCs w:val="22"/>
                          </w:rPr>
                        </w:pPr>
                        <w:r>
                          <w:rPr>
                            <w:sz w:val="22"/>
                            <w:szCs w:val="22"/>
                          </w:rPr>
                          <w:t>Consulting Provider</w:t>
                        </w:r>
                        <w:r>
                          <w:rPr>
                            <w:sz w:val="22"/>
                            <w:szCs w:val="22"/>
                          </w:rPr>
                          <w:br/>
                          <w:t>(Content Creator)</w:t>
                        </w:r>
                      </w:p>
                      <w:p w14:paraId="1386A80F" w14:textId="77777777" w:rsidR="004C1EC8" w:rsidRPr="00077324" w:rsidRDefault="004C1EC8" w:rsidP="00F6224D">
                        <w:pPr>
                          <w:pStyle w:val="BodyText"/>
                          <w:rPr>
                            <w:sz w:val="22"/>
                            <w:szCs w:val="22"/>
                          </w:rPr>
                        </w:pPr>
                        <w:r w:rsidRPr="00077324">
                          <w:rPr>
                            <w:sz w:val="22"/>
                            <w:szCs w:val="22"/>
                          </w:rPr>
                          <w:t>Actor B</w:t>
                        </w:r>
                      </w:p>
                      <w:p w14:paraId="2FE9FEC0" w14:textId="77777777" w:rsidR="004C1EC8" w:rsidRDefault="004C1EC8" w:rsidP="00F6224D"/>
                      <w:p w14:paraId="3EDECCAD" w14:textId="77777777" w:rsidR="004C1EC8" w:rsidRPr="00077324" w:rsidRDefault="004C1EC8" w:rsidP="00F6224D">
                        <w:pPr>
                          <w:pStyle w:val="BodyText"/>
                          <w:rPr>
                            <w:sz w:val="22"/>
                            <w:szCs w:val="22"/>
                          </w:rPr>
                        </w:pPr>
                        <w:r w:rsidRPr="00077324">
                          <w:rPr>
                            <w:sz w:val="22"/>
                            <w:szCs w:val="22"/>
                          </w:rPr>
                          <w:t>Actor A /</w:t>
                        </w:r>
                      </w:p>
                      <w:p w14:paraId="045EDE88" w14:textId="77777777" w:rsidR="004C1EC8" w:rsidRPr="00077324" w:rsidRDefault="004C1EC8" w:rsidP="00F6224D">
                        <w:pPr>
                          <w:pStyle w:val="BodyText"/>
                          <w:rPr>
                            <w:sz w:val="22"/>
                            <w:szCs w:val="22"/>
                          </w:rPr>
                        </w:pPr>
                        <w:r w:rsidRPr="00077324">
                          <w:rPr>
                            <w:sz w:val="22"/>
                            <w:szCs w:val="22"/>
                          </w:rPr>
                          <w:t>Actor B</w:t>
                        </w:r>
                      </w:p>
                    </w:txbxContent>
                  </v:textbox>
                </v:shape>
                <v:line id="Line 209" o:spid="_x0000_s1111"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">
                  <v:stroke dashstyle="dash"/>
                </v:line>
                <v:rect id="Rectangle 210" o:spid="_x0000_s1112"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v:shape id="Text Box 211" o:spid="_x0000_s1113"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" stroked="f">
                  <v:textbox inset="0,0,0,0">
                    <w:txbxContent>
                      <w:p w14:paraId="468BC2C0" w14:textId="77777777" w:rsidR="004C1EC8" w:rsidRPr="00077324" w:rsidRDefault="004C1EC8" w:rsidP="00F6224D">
                        <w:pPr>
                          <w:pStyle w:val="BodyText"/>
                          <w:rPr>
                            <w:sz w:val="22"/>
                            <w:szCs w:val="22"/>
                          </w:rPr>
                        </w:pPr>
                        <w:r>
                          <w:rPr>
                            <w:sz w:val="22"/>
                            <w:szCs w:val="22"/>
                          </w:rPr>
                          <w:t>Share Content</w:t>
                        </w:r>
                      </w:p>
                      <w:p w14:paraId="7ABB1431" w14:textId="77777777" w:rsidR="004C1EC8" w:rsidRDefault="004C1EC8" w:rsidP="00F6224D"/>
                      <w:p w14:paraId="760290D6" w14:textId="77777777" w:rsidR="004C1EC8" w:rsidRPr="00077324" w:rsidRDefault="004C1EC8" w:rsidP="00F6224D">
                        <w:pPr>
                          <w:pStyle w:val="BodyText"/>
                          <w:rPr>
                            <w:sz w:val="22"/>
                            <w:szCs w:val="22"/>
                          </w:rPr>
                        </w:pPr>
                        <w:r w:rsidRPr="00077324">
                          <w:rPr>
                            <w:sz w:val="22"/>
                            <w:szCs w:val="22"/>
                          </w:rPr>
                          <w:t>Transaction-A [A]</w:t>
                        </w:r>
                      </w:p>
                    </w:txbxContent>
                  </v:textbox>
                </v:shape>
                <v:line id="Line 212" o:spid="_x0000_s1114"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">
                  <v:stroke endarrow="block"/>
                </v:line>
                <v:rect id="Rectangle 213" o:spid="_x0000_s1115"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shape id="Freeform 214" o:spid="_x0000_s1116"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" path="m,c907,270,1815,540,1819,784v4,244,-897,462,-1798,680e" filled="f">
                  <v:stroke endarrow="open"/>
                  <v:path arrowok="t" o:connecttype="custom" o:connectlocs="0,0;1155065,497840;13335,929640" o:connectangles="0,0,0"/>
                </v:shape>
                <v:shape id="Text Box 215" o:spid="_x0000_s1117"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" strokecolor="white">
                  <v:fill opacity="0"/>
                  <v:textbox>
                    <w:txbxContent>
                      <w:p w14:paraId="5B7B5774" w14:textId="77777777" w:rsidR="004C1EC8" w:rsidRDefault="004C1EC8" w:rsidP="00F6224D">
                        <w:r>
                          <w:t>Create CDA document</w:t>
                        </w:r>
                      </w:p>
                    </w:txbxContent>
                  </v:textbox>
                </v:shape>
                <v:shape id="Freeform 216" o:spid="_x0000_s1118"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" path="m,c907,270,1815,540,1819,784v4,244,-897,462,-1798,680e" filled="f">
                  <v:stroke endarrow="open"/>
                  <v:path arrowok="t" o:connecttype="custom" o:connectlocs="0,0;1155065,497840;13335,929640" o:connectangles="0,0,0"/>
                </v:shape>
                <v:shape id="Text Box 217" o:spid="_x0000_s1119"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" strokecolor="white">
                  <v:fill opacity="0"/>
                  <v:textbox>
                    <w:txbxContent>
                      <w:p w14:paraId="25D6E4C5" w14:textId="51157E05" w:rsidR="004C1EC8" w:rsidRDefault="004C1EC8" w:rsidP="00F6224D">
                        <w:r>
                          <w:t xml:space="preserve">Include Notes Section </w:t>
                        </w:r>
                      </w:p>
                      <w:p w14:paraId="4013150F" w14:textId="77777777" w:rsidR="004C1EC8" w:rsidRDefault="004C1EC8" w:rsidP="00F6224D"/>
                    </w:txbxContent>
                  </v:textbox>
                </v:shape>
                <v:shape id="Freeform 218" o:spid="_x0000_s1120"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" path="m,c907,270,1815,540,1819,784v4,244,-897,462,-1798,680e" filled="f">
                  <v:stroke endarrow="open"/>
                  <v:path arrowok="t" o:connecttype="custom" o:connectlocs="0,0;1155065,497840;13335,929640" o:connectangles="0,0,0"/>
                </v:shape>
                <v:shape id="Text Box 219" o:spid="_x0000_s1121"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" strokecolor="white">
                  <v:fill opacity="0"/>
                  <v:textbox>
                    <w:txbxContent>
                      <w:p w14:paraId="371BC2D5" w14:textId="77777777" w:rsidR="004C1EC8" w:rsidRDefault="004C1EC8" w:rsidP="00F6224D">
                        <w:r>
                          <w:t>Share CDA document</w:t>
                        </w:r>
                      </w:p>
                    </w:txbxContent>
                  </v:textbox>
                </v:shape>
                <w10:anchorlock/>
              </v:group>
            </w:pict>
          </mc:Fallback>
        </mc:AlternateContent>
      </w:r>
    </w:p>
    <w:p w14:paraId="3F20F6F0" w14:textId="43741FF1" w:rsidR="00CF25AB" w:rsidRDefault="00CF25AB" w:rsidP="00CF25AB">
      <w:pPr>
        <w:pStyle w:val="FigureTitle"/>
      </w:pPr>
      <w:r w:rsidRPr="00A97446">
        <w:t>Figure X.4.2.</w:t>
      </w:r>
      <w:r>
        <w:t>6</w:t>
      </w:r>
      <w:r w:rsidRPr="00A97446">
        <w:t>.2-1:</w:t>
      </w:r>
      <w:r>
        <w:t xml:space="preserve"> Basic Process Flow in CDA-DSS Profile</w:t>
      </w:r>
    </w:p>
    <w:p w14:paraId="60A81723" w14:textId="77777777" w:rsidR="00D80A84" w:rsidRDefault="00D80A84" w:rsidP="00D80A84">
      <w:pPr>
        <w:pStyle w:val="BodyText"/>
        <w:tabs>
          <w:tab w:val="left" w:pos="1125"/>
        </w:tabs>
      </w:pPr>
      <w:r>
        <w:t xml:space="preserve">Pre-conditions: </w:t>
      </w:r>
    </w:p>
    <w:p w14:paraId="2B8C7CC6" w14:textId="6E59199F" w:rsidR="00D80A84" w:rsidRDefault="00D80A84" w:rsidP="00D80A84">
      <w:pPr>
        <w:pStyle w:val="BodyText"/>
      </w:pPr>
      <w:r>
        <w:t>The consulting provider creates a CDA Consultation Note document and include a Note</w:t>
      </w:r>
      <w:r w:rsidR="00740FE0">
        <w:t>s</w:t>
      </w:r>
      <w:r>
        <w:t xml:space="preserve"> Section. </w:t>
      </w:r>
    </w:p>
    <w:p w14:paraId="479B875B" w14:textId="77777777" w:rsidR="00D80A84" w:rsidRDefault="00D80A84" w:rsidP="00D80A84">
      <w:pPr>
        <w:pStyle w:val="BodyText"/>
      </w:pPr>
      <w:r>
        <w:t xml:space="preserve">Main Flow: </w:t>
      </w:r>
    </w:p>
    <w:p w14:paraId="762FE2F9" w14:textId="7C3FCAF3" w:rsidR="00D80A84" w:rsidRDefault="00D80A84" w:rsidP="00D80A84">
      <w:pPr>
        <w:pStyle w:val="BodyText"/>
      </w:pPr>
      <w:r>
        <w:t>The content creator provides the ability to create a CDA document which includes the Note</w:t>
      </w:r>
      <w:r w:rsidR="00740FE0">
        <w:t>s</w:t>
      </w:r>
      <w:r>
        <w:t xml:space="preserve"> Section. For example, the consulting provider generates a Consultation Note document which contains </w:t>
      </w:r>
      <w:r w:rsidRPr="00A97446">
        <w:t>problems, physical exam, allergies</w:t>
      </w:r>
      <w:r>
        <w:t xml:space="preserve">, procedures, lab results and </w:t>
      </w:r>
      <w:r w:rsidRPr="00A97446">
        <w:t>medications for the patient</w:t>
      </w:r>
      <w:r>
        <w:t xml:space="preserve">. </w:t>
      </w:r>
    </w:p>
    <w:p w14:paraId="34A47637" w14:textId="5C2585F6" w:rsidR="00D80A84" w:rsidRDefault="00D80A84" w:rsidP="00D80A84">
      <w:pPr>
        <w:pStyle w:val="BodyText"/>
      </w:pPr>
      <w:r>
        <w:t>He woul</w:t>
      </w:r>
      <w:r w:rsidR="00740FE0">
        <w:t xml:space="preserve">d </w:t>
      </w:r>
      <w:r>
        <w:t>like to include a consultation letter. He includes this information in the Note</w:t>
      </w:r>
      <w:r w:rsidR="00740FE0">
        <w:t>s</w:t>
      </w:r>
      <w:r>
        <w:t xml:space="preserve"> Section and adds it to the document. </w:t>
      </w:r>
    </w:p>
    <w:p w14:paraId="2457F2C0" w14:textId="77777777" w:rsidR="00D80A84" w:rsidRDefault="00D80A84" w:rsidP="00D80A84">
      <w:pPr>
        <w:pStyle w:val="BodyText"/>
      </w:pPr>
      <w:r>
        <w:lastRenderedPageBreak/>
        <w:t xml:space="preserve">Post Conditions: </w:t>
      </w:r>
    </w:p>
    <w:p w14:paraId="5ED2473B" w14:textId="281EA6FA" w:rsidR="00D80A84" w:rsidRDefault="00D80A84" w:rsidP="0017112C">
      <w:pPr>
        <w:pStyle w:val="BodyText"/>
      </w:pPr>
      <w:r>
        <w:t>A Consultation Note document is generated containing the Note</w:t>
      </w:r>
      <w:r w:rsidR="00740FE0">
        <w:t>s S</w:t>
      </w:r>
      <w:r>
        <w:t xml:space="preserve">ection and other relevant content. The Consultation Note document is shared with the PCP. </w:t>
      </w:r>
    </w:p>
    <w:p w14:paraId="2F66B397" w14:textId="2BD93171" w:rsidR="000F21DB" w:rsidRDefault="000F21DB" w:rsidP="000F21DB">
      <w:pPr>
        <w:pStyle w:val="Heading4"/>
        <w:numPr>
          <w:ilvl w:val="0"/>
          <w:numId w:val="0"/>
        </w:numPr>
        <w:ind w:left="864" w:hanging="864"/>
        <w:rPr>
          <w:noProof w:val="0"/>
        </w:rPr>
      </w:pPr>
      <w:r w:rsidRPr="00D26514">
        <w:rPr>
          <w:noProof w:val="0"/>
        </w:rPr>
        <w:t>X.4.2</w:t>
      </w:r>
      <w:r w:rsidR="00BE0A72">
        <w:rPr>
          <w:noProof w:val="0"/>
        </w:rPr>
        <w:t>.7</w:t>
      </w:r>
      <w:r w:rsidRPr="00D26514">
        <w:rPr>
          <w:noProof w:val="0"/>
        </w:rPr>
        <w:t xml:space="preserve"> Use Case</w:t>
      </w:r>
      <w:r w:rsidR="00BE0A72">
        <w:rPr>
          <w:noProof w:val="0"/>
        </w:rPr>
        <w:t xml:space="preserve"> #7</w:t>
      </w:r>
      <w:r w:rsidRPr="00D26514">
        <w:rPr>
          <w:noProof w:val="0"/>
        </w:rPr>
        <w:t xml:space="preserve">: </w:t>
      </w:r>
      <w:r w:rsidR="00BE0A72">
        <w:rPr>
          <w:noProof w:val="0"/>
        </w:rPr>
        <w:t>Care T</w:t>
      </w:r>
      <w:r w:rsidR="00692225">
        <w:rPr>
          <w:noProof w:val="0"/>
        </w:rPr>
        <w:t>eam</w:t>
      </w:r>
      <w:r>
        <w:rPr>
          <w:noProof w:val="0"/>
        </w:rPr>
        <w:t xml:space="preserve"> Summary Section</w:t>
      </w:r>
    </w:p>
    <w:p w14:paraId="464A7885" w14:textId="5A56230C" w:rsidR="000E7CA4" w:rsidRPr="000E7CA4" w:rsidRDefault="000E7CA4" w:rsidP="00683AA3">
      <w:pPr>
        <w:pStyle w:val="AuthorInstructions"/>
      </w:pPr>
      <w:r>
        <w:rPr>
          <w:i w:val="0"/>
        </w:rPr>
        <w:t>A patient is a being treated by two different Primary Care Providers at different time of th</w:t>
      </w:r>
      <w:r w:rsidR="00683AA3">
        <w:rPr>
          <w:i w:val="0"/>
        </w:rPr>
        <w:t>e year</w:t>
      </w:r>
      <w:r w:rsidR="00740FE0">
        <w:rPr>
          <w:i w:val="0"/>
        </w:rPr>
        <w:t xml:space="preserve"> (Snowbird)</w:t>
      </w:r>
      <w:r w:rsidR="00683AA3">
        <w:rPr>
          <w:i w:val="0"/>
        </w:rPr>
        <w:t xml:space="preserve">. </w:t>
      </w:r>
      <w:r w:rsidR="00740FE0">
        <w:rPr>
          <w:i w:val="0"/>
        </w:rPr>
        <w:t>The patient</w:t>
      </w:r>
      <w:r w:rsidR="00683AA3">
        <w:rPr>
          <w:i w:val="0"/>
        </w:rPr>
        <w:t xml:space="preserve"> is sending a CDA </w:t>
      </w:r>
      <w:r>
        <w:rPr>
          <w:i w:val="0"/>
        </w:rPr>
        <w:t xml:space="preserve">document to the provider that is about to take over his care. He would like to communicate his Care Team information </w:t>
      </w:r>
      <w:r w:rsidR="00683AA3">
        <w:rPr>
          <w:i w:val="0"/>
        </w:rPr>
        <w:t xml:space="preserve">so the provider would know who to contact in case information </w:t>
      </w:r>
      <w:r w:rsidR="00740FE0">
        <w:rPr>
          <w:i w:val="0"/>
        </w:rPr>
        <w:t xml:space="preserve">about his care </w:t>
      </w:r>
      <w:r w:rsidR="00683AA3">
        <w:rPr>
          <w:i w:val="0"/>
        </w:rPr>
        <w:t>is needed. The patient creates a</w:t>
      </w:r>
      <w:r>
        <w:rPr>
          <w:i w:val="0"/>
        </w:rPr>
        <w:t xml:space="preserve"> CDA docu</w:t>
      </w:r>
      <w:r w:rsidR="00683AA3">
        <w:rPr>
          <w:i w:val="0"/>
        </w:rPr>
        <w:t xml:space="preserve">ment and include a Care Team </w:t>
      </w:r>
      <w:r w:rsidR="00740FE0">
        <w:rPr>
          <w:i w:val="0"/>
        </w:rPr>
        <w:t>Summary S</w:t>
      </w:r>
      <w:r>
        <w:rPr>
          <w:i w:val="0"/>
        </w:rPr>
        <w:t xml:space="preserve">ection. </w:t>
      </w:r>
    </w:p>
    <w:p w14:paraId="1204837F" w14:textId="4291A864" w:rsidR="000F21DB" w:rsidRDefault="000F21DB" w:rsidP="000F21DB">
      <w:pPr>
        <w:pStyle w:val="Heading5"/>
        <w:numPr>
          <w:ilvl w:val="0"/>
          <w:numId w:val="0"/>
        </w:numPr>
        <w:rPr>
          <w:noProof w:val="0"/>
        </w:rPr>
      </w:pPr>
      <w:r w:rsidRPr="00D26514">
        <w:rPr>
          <w:noProof w:val="0"/>
        </w:rPr>
        <w:t>X.4</w:t>
      </w:r>
      <w:r w:rsidR="00E63CD1">
        <w:rPr>
          <w:noProof w:val="0"/>
        </w:rPr>
        <w:t>.2.7</w:t>
      </w:r>
      <w:r w:rsidRPr="00D26514">
        <w:rPr>
          <w:noProof w:val="0"/>
        </w:rPr>
        <w:t xml:space="preserve">.1 </w:t>
      </w:r>
      <w:r w:rsidR="00121088">
        <w:rPr>
          <w:noProof w:val="0"/>
        </w:rPr>
        <w:t>Care Team Summary</w:t>
      </w:r>
      <w:r>
        <w:rPr>
          <w:noProof w:val="0"/>
        </w:rPr>
        <w:t xml:space="preserve"> Section</w:t>
      </w:r>
      <w:r w:rsidRPr="00D26514">
        <w:rPr>
          <w:noProof w:val="0"/>
        </w:rPr>
        <w:t xml:space="preserve"> Use Case Description</w:t>
      </w:r>
    </w:p>
    <w:p w14:paraId="265A6C3E" w14:textId="7E8D13A9" w:rsidR="00683AA3" w:rsidRDefault="000E7CA4" w:rsidP="000E7CA4">
      <w:pPr>
        <w:pStyle w:val="BodyText"/>
      </w:pPr>
      <w:r w:rsidRPr="004B2477">
        <w:t xml:space="preserve">Mr. Jonathan Allan is a </w:t>
      </w:r>
      <w:proofErr w:type="gramStart"/>
      <w:r w:rsidRPr="004B2477">
        <w:t>77 year old</w:t>
      </w:r>
      <w:proofErr w:type="gramEnd"/>
      <w:r w:rsidRPr="004B2477">
        <w:t xml:space="preserve"> male ‘snowbird’. He lives in Michigan during the summer and </w:t>
      </w:r>
      <w:r w:rsidR="00740FE0">
        <w:t xml:space="preserve">lives </w:t>
      </w:r>
      <w:r w:rsidRPr="004B2477">
        <w:t xml:space="preserve">in Florida the rest of the year. </w:t>
      </w:r>
      <w:r w:rsidR="00683AA3">
        <w:t xml:space="preserve">When he is in Michigan, his daughter Emily is his primary caregiver. When he’s in Florida, his son Eric is his primary caregiver. </w:t>
      </w:r>
      <w:r w:rsidRPr="004B2477">
        <w:t xml:space="preserve">He has diabetes and has also undergone multiple open heart surgeries to correct irregular heartbeats and other ailments related to the heart. He is currently planning his return to Michigan. He makes an appointment with his Cardiologist in Michigan. </w:t>
      </w:r>
      <w:r w:rsidR="00683AA3">
        <w:t>He updates his care team in</w:t>
      </w:r>
      <w:r w:rsidR="00740FE0">
        <w:t>formation and includes it in his</w:t>
      </w:r>
      <w:r w:rsidR="00683AA3">
        <w:t xml:space="preserve"> CDA document. He would like to share this information with his cardiologist in Michigan. </w:t>
      </w:r>
    </w:p>
    <w:p w14:paraId="5235583B" w14:textId="66125048" w:rsidR="000F21DB" w:rsidRDefault="000F21DB" w:rsidP="000F21DB">
      <w:pPr>
        <w:pStyle w:val="Heading5"/>
        <w:numPr>
          <w:ilvl w:val="0"/>
          <w:numId w:val="0"/>
        </w:numPr>
        <w:rPr>
          <w:noProof w:val="0"/>
        </w:rPr>
      </w:pPr>
      <w:r w:rsidRPr="00D26514">
        <w:rPr>
          <w:noProof w:val="0"/>
        </w:rPr>
        <w:lastRenderedPageBreak/>
        <w:t>X.4.2.</w:t>
      </w:r>
      <w:r w:rsidR="00E63CD1">
        <w:rPr>
          <w:noProof w:val="0"/>
        </w:rPr>
        <w:t>7</w:t>
      </w:r>
      <w:r w:rsidRPr="00D26514">
        <w:rPr>
          <w:noProof w:val="0"/>
        </w:rPr>
        <w:t xml:space="preserve">.2 </w:t>
      </w:r>
      <w:r w:rsidR="00121088">
        <w:rPr>
          <w:noProof w:val="0"/>
        </w:rPr>
        <w:t>Care Team Summary</w:t>
      </w:r>
      <w:r>
        <w:rPr>
          <w:noProof w:val="0"/>
        </w:rPr>
        <w:t xml:space="preserve"> Section</w:t>
      </w:r>
      <w:r w:rsidRPr="00D26514">
        <w:rPr>
          <w:noProof w:val="0"/>
        </w:rPr>
        <w:t xml:space="preserve"> Process Flow</w:t>
      </w:r>
    </w:p>
    <w:p w14:paraId="5259E61D" w14:textId="7A401163" w:rsidR="00984EF5" w:rsidRPr="00984EF5" w:rsidRDefault="00683AA3" w:rsidP="00984EF5">
      <w:pPr>
        <w:pStyle w:val="BodyText"/>
      </w:pPr>
      <w:r>
        <w:rPr>
          <w:noProof/>
        </w:rPr>
        <mc:AlternateContent>
          <mc:Choice Requires="wpc">
            <w:drawing>
              <wp:inline distT="0" distB="0" distL="0" distR="0" wp14:anchorId="06E80B1D" wp14:editId="0EFF0CAA">
                <wp:extent cx="5800725" cy="4990111"/>
                <wp:effectExtent l="0" t="0" r="0" b="1270"/>
                <wp:docPr id="109" name="Canvas 1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2" name="Text Box 206"/>
                        <wps:cNvSpPr txBox="1">
                          <a:spLocks noChangeArrowheads="1"/>
                        </wps:cNvSpPr>
                        <wps:spPr bwMode="auto">
                          <a:xfrm>
                            <a:off x="333375" y="113647"/>
                            <a:ext cx="1623061"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39DC68" w14:textId="2D26AB16" w:rsidR="004C1EC8" w:rsidRPr="00A67ED5" w:rsidRDefault="004C1EC8" w:rsidP="00683AA3">
                              <w:pPr>
                                <w:pStyle w:val="BodyText"/>
                                <w:rPr>
                                  <w:sz w:val="22"/>
                                  <w:szCs w:val="22"/>
                                  <w:lang w:val="pt-BR"/>
                                </w:rPr>
                              </w:pPr>
                              <w:r>
                                <w:rPr>
                                  <w:sz w:val="22"/>
                                  <w:szCs w:val="22"/>
                                  <w:lang w:val="pt-BR"/>
                                </w:rPr>
                                <w:t>Cardiologist</w:t>
                              </w:r>
                              <w:r>
                                <w:rPr>
                                  <w:sz w:val="22"/>
                                  <w:szCs w:val="22"/>
                                  <w:lang w:val="pt-BR"/>
                                </w:rPr>
                                <w:br/>
                                <w:t>(Content Consumer)</w:t>
                              </w:r>
                            </w:p>
                            <w:p w14:paraId="4BC96EA7" w14:textId="77777777" w:rsidR="004C1EC8" w:rsidRPr="00A67ED5" w:rsidRDefault="004C1EC8" w:rsidP="00683AA3">
                              <w:pPr>
                                <w:pStyle w:val="BodyText"/>
                                <w:rPr>
                                  <w:sz w:val="22"/>
                                  <w:szCs w:val="22"/>
                                  <w:lang w:val="pt-BR"/>
                                </w:rPr>
                              </w:pPr>
                              <w:r w:rsidRPr="00A67ED5">
                                <w:rPr>
                                  <w:sz w:val="22"/>
                                  <w:szCs w:val="22"/>
                                  <w:lang w:val="pt-BR"/>
                                </w:rPr>
                                <w:t>Actor E</w:t>
                              </w:r>
                            </w:p>
                            <w:p w14:paraId="09A6D397" w14:textId="77777777" w:rsidR="004C1EC8" w:rsidRPr="00A67ED5" w:rsidRDefault="004C1EC8" w:rsidP="00683AA3">
                              <w:pPr>
                                <w:rPr>
                                  <w:lang w:val="pt-BR"/>
                                </w:rPr>
                              </w:pPr>
                            </w:p>
                            <w:p w14:paraId="600FEFF1" w14:textId="77777777" w:rsidR="004C1EC8" w:rsidRPr="00A67ED5" w:rsidRDefault="004C1EC8" w:rsidP="00683AA3">
                              <w:pPr>
                                <w:pStyle w:val="BodyText"/>
                                <w:rPr>
                                  <w:sz w:val="22"/>
                                  <w:szCs w:val="22"/>
                                  <w:lang w:val="pt-BR"/>
                                </w:rPr>
                              </w:pPr>
                              <w:r w:rsidRPr="00A67ED5">
                                <w:rPr>
                                  <w:sz w:val="22"/>
                                  <w:szCs w:val="22"/>
                                  <w:lang w:val="pt-BR"/>
                                </w:rPr>
                                <w:t>Actor D/</w:t>
                              </w:r>
                            </w:p>
                            <w:p w14:paraId="5E74D135" w14:textId="77777777" w:rsidR="004C1EC8" w:rsidRPr="00A67ED5" w:rsidRDefault="004C1EC8" w:rsidP="00683AA3">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56"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8"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96ED70" w14:textId="144DBF49" w:rsidR="004C1EC8" w:rsidRPr="00077324" w:rsidRDefault="004C1EC8" w:rsidP="00683AA3">
                              <w:pPr>
                                <w:pStyle w:val="BodyText"/>
                                <w:rPr>
                                  <w:sz w:val="22"/>
                                  <w:szCs w:val="22"/>
                                </w:rPr>
                              </w:pPr>
                              <w:r>
                                <w:rPr>
                                  <w:sz w:val="22"/>
                                  <w:szCs w:val="22"/>
                                </w:rPr>
                                <w:t xml:space="preserve">Patient </w:t>
                              </w:r>
                              <w:r>
                                <w:rPr>
                                  <w:sz w:val="22"/>
                                  <w:szCs w:val="22"/>
                                </w:rPr>
                                <w:br/>
                                <w:t>(Content Creator)</w:t>
                              </w:r>
                            </w:p>
                            <w:p w14:paraId="191FD202" w14:textId="77777777" w:rsidR="004C1EC8" w:rsidRPr="00077324" w:rsidRDefault="004C1EC8" w:rsidP="00683AA3">
                              <w:pPr>
                                <w:pStyle w:val="BodyText"/>
                                <w:rPr>
                                  <w:sz w:val="22"/>
                                  <w:szCs w:val="22"/>
                                </w:rPr>
                              </w:pPr>
                              <w:r w:rsidRPr="00077324">
                                <w:rPr>
                                  <w:sz w:val="22"/>
                                  <w:szCs w:val="22"/>
                                </w:rPr>
                                <w:t>Actor B</w:t>
                              </w:r>
                            </w:p>
                            <w:p w14:paraId="74C854EA" w14:textId="77777777" w:rsidR="004C1EC8" w:rsidRDefault="004C1EC8" w:rsidP="00683AA3"/>
                            <w:p w14:paraId="446E8C12" w14:textId="77777777" w:rsidR="004C1EC8" w:rsidRPr="00077324" w:rsidRDefault="004C1EC8" w:rsidP="00683AA3">
                              <w:pPr>
                                <w:pStyle w:val="BodyText"/>
                                <w:rPr>
                                  <w:sz w:val="22"/>
                                  <w:szCs w:val="22"/>
                                </w:rPr>
                              </w:pPr>
                              <w:r w:rsidRPr="00077324">
                                <w:rPr>
                                  <w:sz w:val="22"/>
                                  <w:szCs w:val="22"/>
                                </w:rPr>
                                <w:t>Actor A /</w:t>
                              </w:r>
                            </w:p>
                            <w:p w14:paraId="60005A24" w14:textId="77777777" w:rsidR="004C1EC8" w:rsidRPr="00077324" w:rsidRDefault="004C1EC8" w:rsidP="00683AA3">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89"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0"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1"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5286CE" w14:textId="77777777" w:rsidR="004C1EC8" w:rsidRPr="00077324" w:rsidRDefault="004C1EC8" w:rsidP="00683AA3">
                              <w:pPr>
                                <w:pStyle w:val="BodyText"/>
                                <w:rPr>
                                  <w:sz w:val="22"/>
                                  <w:szCs w:val="22"/>
                                </w:rPr>
                              </w:pPr>
                              <w:r>
                                <w:rPr>
                                  <w:sz w:val="22"/>
                                  <w:szCs w:val="22"/>
                                </w:rPr>
                                <w:t>Share Content</w:t>
                              </w:r>
                            </w:p>
                            <w:p w14:paraId="290A86F9" w14:textId="77777777" w:rsidR="004C1EC8" w:rsidRDefault="004C1EC8" w:rsidP="00683AA3"/>
                            <w:p w14:paraId="13E8B4EF" w14:textId="77777777" w:rsidR="004C1EC8" w:rsidRPr="00077324" w:rsidRDefault="004C1EC8" w:rsidP="00683AA3">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100"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2"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6A374027" w14:textId="77777777" w:rsidR="004C1EC8" w:rsidRDefault="004C1EC8" w:rsidP="00683AA3">
                              <w:r>
                                <w:t>Create CDA document</w:t>
                              </w:r>
                            </w:p>
                          </w:txbxContent>
                        </wps:txbx>
                        <wps:bodyPr rot="0" vert="horz" wrap="square" lIns="91440" tIns="45720" rIns="91440" bIns="45720" anchor="t" anchorCtr="0" upright="1">
                          <a:noAutofit/>
                        </wps:bodyPr>
                      </wps:wsp>
                      <wps:wsp>
                        <wps:cNvPr id="104"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27666295" w14:textId="0F50D36C" w:rsidR="004C1EC8" w:rsidRDefault="004C1EC8" w:rsidP="00683AA3">
                              <w:r>
                                <w:t xml:space="preserve">Include Care Team Section </w:t>
                              </w:r>
                            </w:p>
                            <w:p w14:paraId="1DE0A787" w14:textId="77777777" w:rsidR="004C1EC8" w:rsidRDefault="004C1EC8" w:rsidP="00683AA3"/>
                          </w:txbxContent>
                        </wps:txbx>
                        <wps:bodyPr rot="0" vert="horz" wrap="square" lIns="91440" tIns="45720" rIns="91440" bIns="45720" anchor="t" anchorCtr="0" upright="1">
                          <a:noAutofit/>
                        </wps:bodyPr>
                      </wps:wsp>
                      <wps:wsp>
                        <wps:cNvPr id="106"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43E28BEF" w14:textId="77777777" w:rsidR="004C1EC8" w:rsidRDefault="004C1EC8" w:rsidP="00683AA3">
                              <w:r>
                                <w:t>Share CDA document</w:t>
                              </w:r>
                            </w:p>
                          </w:txbxContent>
                        </wps:txbx>
                        <wps:bodyPr rot="0" vert="horz" wrap="square" lIns="91440" tIns="45720" rIns="91440" bIns="45720" anchor="t" anchorCtr="0" upright="1">
                          <a:noAutofit/>
                        </wps:bodyPr>
                      </wps:wsp>
                    </wpc:wpc>
                  </a:graphicData>
                </a:graphic>
              </wp:inline>
            </w:drawing>
          </mc:Choice>
          <mc:Fallback>
            <w:pict>
              <v:group w14:anchorId="06E80B1D" id="Canvas 109" o:spid="_x0000_s1122"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">
                <v:shape id="_x0000_s1123" type="#_x0000_t75" style="position:absolute;width:58007;height:49898;visibility:visible;mso-wrap-style:square">
                  <v:fill o:detectmouseclick="t"/>
                  <v:path o:connecttype="none"/>
                </v:shape>
                <v:shape id="Text Box 206" o:spid="_x0000_s1124" type="#_x0000_t202" style="position:absolute;left:3333;top:1136;width:16231;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lZyxQAAANsAAAAPAAAAZHJzL2Rvd25yZXYueG1sRI/NasMw&#10;EITvhbyD2EAupZFraC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CQ1lZyxQAAANsAAAAP&#10;AAAAAAAAAAAAAAAAAAcCAABkcnMvZG93bnJldi54bWxQSwUGAAAAAAMAAwC3AAAA+QIAAAAA&#10;" stroked="f">
                  <v:textbox inset="0,0,0,0">
                    <w:txbxContent>
                      <w:p w14:paraId="4939DC68" w14:textId="2D26AB16" w:rsidR="004C1EC8" w:rsidRPr="00A67ED5" w:rsidRDefault="004C1EC8" w:rsidP="00683AA3">
                        <w:pPr>
                          <w:pStyle w:val="BodyText"/>
                          <w:rPr>
                            <w:sz w:val="22"/>
                            <w:szCs w:val="22"/>
                            <w:lang w:val="pt-BR"/>
                          </w:rPr>
                        </w:pPr>
                        <w:r>
                          <w:rPr>
                            <w:sz w:val="22"/>
                            <w:szCs w:val="22"/>
                            <w:lang w:val="pt-BR"/>
                          </w:rPr>
                          <w:t>Cardiologist</w:t>
                        </w:r>
                        <w:r>
                          <w:rPr>
                            <w:sz w:val="22"/>
                            <w:szCs w:val="22"/>
                            <w:lang w:val="pt-BR"/>
                          </w:rPr>
                          <w:br/>
                          <w:t>(Content Consumer)</w:t>
                        </w:r>
                      </w:p>
                      <w:p w14:paraId="4BC96EA7" w14:textId="77777777" w:rsidR="004C1EC8" w:rsidRPr="00A67ED5" w:rsidRDefault="004C1EC8" w:rsidP="00683AA3">
                        <w:pPr>
                          <w:pStyle w:val="BodyText"/>
                          <w:rPr>
                            <w:sz w:val="22"/>
                            <w:szCs w:val="22"/>
                            <w:lang w:val="pt-BR"/>
                          </w:rPr>
                        </w:pPr>
                        <w:r w:rsidRPr="00A67ED5">
                          <w:rPr>
                            <w:sz w:val="22"/>
                            <w:szCs w:val="22"/>
                            <w:lang w:val="pt-BR"/>
                          </w:rPr>
                          <w:t>Actor E</w:t>
                        </w:r>
                      </w:p>
                      <w:p w14:paraId="09A6D397" w14:textId="77777777" w:rsidR="004C1EC8" w:rsidRPr="00A67ED5" w:rsidRDefault="004C1EC8" w:rsidP="00683AA3">
                        <w:pPr>
                          <w:rPr>
                            <w:lang w:val="pt-BR"/>
                          </w:rPr>
                        </w:pPr>
                      </w:p>
                      <w:p w14:paraId="600FEFF1" w14:textId="77777777" w:rsidR="004C1EC8" w:rsidRPr="00A67ED5" w:rsidRDefault="004C1EC8" w:rsidP="00683AA3">
                        <w:pPr>
                          <w:pStyle w:val="BodyText"/>
                          <w:rPr>
                            <w:sz w:val="22"/>
                            <w:szCs w:val="22"/>
                            <w:lang w:val="pt-BR"/>
                          </w:rPr>
                        </w:pPr>
                        <w:r w:rsidRPr="00A67ED5">
                          <w:rPr>
                            <w:sz w:val="22"/>
                            <w:szCs w:val="22"/>
                            <w:lang w:val="pt-BR"/>
                          </w:rPr>
                          <w:t>Actor D/</w:t>
                        </w:r>
                      </w:p>
                      <w:p w14:paraId="5E74D135" w14:textId="77777777" w:rsidR="004C1EC8" w:rsidRPr="00A67ED5" w:rsidRDefault="004C1EC8" w:rsidP="00683AA3">
                        <w:pPr>
                          <w:pStyle w:val="BodyText"/>
                          <w:rPr>
                            <w:sz w:val="22"/>
                            <w:szCs w:val="22"/>
                            <w:lang w:val="pt-BR"/>
                          </w:rPr>
                        </w:pPr>
                        <w:r w:rsidRPr="00A67ED5">
                          <w:rPr>
                            <w:sz w:val="22"/>
                            <w:szCs w:val="22"/>
                            <w:lang w:val="pt-BR"/>
                          </w:rPr>
                          <w:t>Actor E</w:t>
                        </w:r>
                      </w:p>
                    </w:txbxContent>
                  </v:textbox>
                </v:shape>
                <v:line id="Line 207" o:spid="_x0000_s1125"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">
                  <v:stroke dashstyle="dash"/>
                </v:line>
                <v:shape id="Text Box 208" o:spid="_x0000_s1126"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mGYwQAAANsAAAAPAAAAZHJzL2Rvd25yZXYueG1sRE/LasJA&#10;FN0X+g/DLbgpOlGo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PE+YZjBAAAA2wAAAA8AAAAA&#10;AAAAAAAAAAAABwIAAGRycy9kb3ducmV2LnhtbFBLBQYAAAAAAwADALcAAAD1AgAAAAA=&#10;" stroked="f">
                  <v:textbox inset="0,0,0,0">
                    <w:txbxContent>
                      <w:p w14:paraId="6096ED70" w14:textId="144DBF49" w:rsidR="004C1EC8" w:rsidRPr="00077324" w:rsidRDefault="004C1EC8" w:rsidP="00683AA3">
                        <w:pPr>
                          <w:pStyle w:val="BodyText"/>
                          <w:rPr>
                            <w:sz w:val="22"/>
                            <w:szCs w:val="22"/>
                          </w:rPr>
                        </w:pPr>
                        <w:r>
                          <w:rPr>
                            <w:sz w:val="22"/>
                            <w:szCs w:val="22"/>
                          </w:rPr>
                          <w:t xml:space="preserve">Patient </w:t>
                        </w:r>
                        <w:r>
                          <w:rPr>
                            <w:sz w:val="22"/>
                            <w:szCs w:val="22"/>
                          </w:rPr>
                          <w:br/>
                          <w:t>(Content Creator)</w:t>
                        </w:r>
                      </w:p>
                      <w:p w14:paraId="191FD202" w14:textId="77777777" w:rsidR="004C1EC8" w:rsidRPr="00077324" w:rsidRDefault="004C1EC8" w:rsidP="00683AA3">
                        <w:pPr>
                          <w:pStyle w:val="BodyText"/>
                          <w:rPr>
                            <w:sz w:val="22"/>
                            <w:szCs w:val="22"/>
                          </w:rPr>
                        </w:pPr>
                        <w:r w:rsidRPr="00077324">
                          <w:rPr>
                            <w:sz w:val="22"/>
                            <w:szCs w:val="22"/>
                          </w:rPr>
                          <w:t>Actor B</w:t>
                        </w:r>
                      </w:p>
                      <w:p w14:paraId="74C854EA" w14:textId="77777777" w:rsidR="004C1EC8" w:rsidRDefault="004C1EC8" w:rsidP="00683AA3"/>
                      <w:p w14:paraId="446E8C12" w14:textId="77777777" w:rsidR="004C1EC8" w:rsidRPr="00077324" w:rsidRDefault="004C1EC8" w:rsidP="00683AA3">
                        <w:pPr>
                          <w:pStyle w:val="BodyText"/>
                          <w:rPr>
                            <w:sz w:val="22"/>
                            <w:szCs w:val="22"/>
                          </w:rPr>
                        </w:pPr>
                        <w:r w:rsidRPr="00077324">
                          <w:rPr>
                            <w:sz w:val="22"/>
                            <w:szCs w:val="22"/>
                          </w:rPr>
                          <w:t>Actor A /</w:t>
                        </w:r>
                      </w:p>
                      <w:p w14:paraId="60005A24" w14:textId="77777777" w:rsidR="004C1EC8" w:rsidRPr="00077324" w:rsidRDefault="004C1EC8" w:rsidP="00683AA3">
                        <w:pPr>
                          <w:pStyle w:val="BodyText"/>
                          <w:rPr>
                            <w:sz w:val="22"/>
                            <w:szCs w:val="22"/>
                          </w:rPr>
                        </w:pPr>
                        <w:r w:rsidRPr="00077324">
                          <w:rPr>
                            <w:sz w:val="22"/>
                            <w:szCs w:val="22"/>
                          </w:rPr>
                          <w:t>Actor B</w:t>
                        </w:r>
                      </w:p>
                    </w:txbxContent>
                  </v:textbox>
                </v:shape>
                <v:line id="Line 209" o:spid="_x0000_s1127"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">
                  <v:stroke dashstyle="dash"/>
                </v:line>
                <v:rect id="Rectangle 210" o:spid="_x0000_s1128"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"/>
                <v:shape id="Text Box 211" o:spid="_x0000_s1129"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" stroked="f">
                  <v:textbox inset="0,0,0,0">
                    <w:txbxContent>
                      <w:p w14:paraId="705286CE" w14:textId="77777777" w:rsidR="004C1EC8" w:rsidRPr="00077324" w:rsidRDefault="004C1EC8" w:rsidP="00683AA3">
                        <w:pPr>
                          <w:pStyle w:val="BodyText"/>
                          <w:rPr>
                            <w:sz w:val="22"/>
                            <w:szCs w:val="22"/>
                          </w:rPr>
                        </w:pPr>
                        <w:r>
                          <w:rPr>
                            <w:sz w:val="22"/>
                            <w:szCs w:val="22"/>
                          </w:rPr>
                          <w:t>Share Content</w:t>
                        </w:r>
                      </w:p>
                      <w:p w14:paraId="290A86F9" w14:textId="77777777" w:rsidR="004C1EC8" w:rsidRDefault="004C1EC8" w:rsidP="00683AA3"/>
                      <w:p w14:paraId="13E8B4EF" w14:textId="77777777" w:rsidR="004C1EC8" w:rsidRPr="00077324" w:rsidRDefault="004C1EC8" w:rsidP="00683AA3">
                        <w:pPr>
                          <w:pStyle w:val="BodyText"/>
                          <w:rPr>
                            <w:sz w:val="22"/>
                            <w:szCs w:val="22"/>
                          </w:rPr>
                        </w:pPr>
                        <w:r w:rsidRPr="00077324">
                          <w:rPr>
                            <w:sz w:val="22"/>
                            <w:szCs w:val="22"/>
                          </w:rPr>
                          <w:t>Transaction-A [A]</w:t>
                        </w:r>
                      </w:p>
                    </w:txbxContent>
                  </v:textbox>
                </v:shape>
                <v:line id="Line 212" o:spid="_x0000_s1130"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">
                  <v:stroke endarrow="block"/>
                </v:line>
                <v:rect id="Rectangle 213" o:spid="_x0000_s1131"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shape id="Freeform 214" o:spid="_x0000_s1132"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" path="m,c907,270,1815,540,1819,784v4,244,-897,462,-1798,680e" filled="f">
                  <v:stroke endarrow="open"/>
                  <v:path arrowok="t" o:connecttype="custom" o:connectlocs="0,0;1155065,497840;13335,929640" o:connectangles="0,0,0"/>
                </v:shape>
                <v:shape id="Text Box 215" o:spid="_x0000_s1133"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" strokecolor="white">
                  <v:fill opacity="0"/>
                  <v:textbox>
                    <w:txbxContent>
                      <w:p w14:paraId="6A374027" w14:textId="77777777" w:rsidR="004C1EC8" w:rsidRDefault="004C1EC8" w:rsidP="00683AA3">
                        <w:r>
                          <w:t>Create CDA document</w:t>
                        </w:r>
                      </w:p>
                    </w:txbxContent>
                  </v:textbox>
                </v:shape>
                <v:shape id="Freeform 216" o:spid="_x0000_s1134"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" path="m,c907,270,1815,540,1819,784v4,244,-897,462,-1798,680e" filled="f">
                  <v:stroke endarrow="open"/>
                  <v:path arrowok="t" o:connecttype="custom" o:connectlocs="0,0;1155065,497840;13335,929640" o:connectangles="0,0,0"/>
                </v:shape>
                <v:shape id="Text Box 217" o:spid="_x0000_s1135"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" strokecolor="white">
                  <v:fill opacity="0"/>
                  <v:textbox>
                    <w:txbxContent>
                      <w:p w14:paraId="27666295" w14:textId="0F50D36C" w:rsidR="004C1EC8" w:rsidRDefault="004C1EC8" w:rsidP="00683AA3">
                        <w:r>
                          <w:t xml:space="preserve">Include Care Team Section </w:t>
                        </w:r>
                      </w:p>
                      <w:p w14:paraId="1DE0A787" w14:textId="77777777" w:rsidR="004C1EC8" w:rsidRDefault="004C1EC8" w:rsidP="00683AA3"/>
                    </w:txbxContent>
                  </v:textbox>
                </v:shape>
                <v:shape id="Freeform 218" o:spid="_x0000_s1136"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" path="m,c907,270,1815,540,1819,784v4,244,-897,462,-1798,680e" filled="f">
                  <v:stroke endarrow="open"/>
                  <v:path arrowok="t" o:connecttype="custom" o:connectlocs="0,0;1155065,497840;13335,929640" o:connectangles="0,0,0"/>
                </v:shape>
                <v:shape id="Text Box 219" o:spid="_x0000_s1137"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" strokecolor="white">
                  <v:fill opacity="0"/>
                  <v:textbox>
                    <w:txbxContent>
                      <w:p w14:paraId="43E28BEF" w14:textId="77777777" w:rsidR="004C1EC8" w:rsidRDefault="004C1EC8" w:rsidP="00683AA3">
                        <w:r>
                          <w:t>Share CDA document</w:t>
                        </w:r>
                      </w:p>
                    </w:txbxContent>
                  </v:textbox>
                </v:shape>
                <w10:anchorlock/>
              </v:group>
            </w:pict>
          </mc:Fallback>
        </mc:AlternateContent>
      </w:r>
    </w:p>
    <w:p w14:paraId="7D15217D" w14:textId="0B97BFB9" w:rsidR="00683AA3" w:rsidRDefault="00683AA3" w:rsidP="00683AA3">
      <w:pPr>
        <w:pStyle w:val="FigureTitle"/>
      </w:pPr>
      <w:r w:rsidRPr="00A97446">
        <w:t>Figure X.4.2.</w:t>
      </w:r>
      <w:r>
        <w:t>7</w:t>
      </w:r>
      <w:r w:rsidRPr="00A97446">
        <w:t>.2-1:</w:t>
      </w:r>
      <w:r>
        <w:t xml:space="preserve"> Basic Process Flow in CDA-DSS Profile</w:t>
      </w:r>
    </w:p>
    <w:p w14:paraId="79BF022B" w14:textId="77777777" w:rsidR="00E63CD1" w:rsidRDefault="00E63CD1" w:rsidP="00E63CD1">
      <w:pPr>
        <w:pStyle w:val="BodyText"/>
        <w:tabs>
          <w:tab w:val="left" w:pos="1125"/>
        </w:tabs>
      </w:pPr>
      <w:r>
        <w:t xml:space="preserve">Pre-conditions: </w:t>
      </w:r>
    </w:p>
    <w:p w14:paraId="2FC32DB3" w14:textId="70E32EBF" w:rsidR="00E63CD1" w:rsidRDefault="00E63CD1" w:rsidP="00E63CD1">
      <w:pPr>
        <w:pStyle w:val="BodyText"/>
      </w:pPr>
      <w:r>
        <w:t xml:space="preserve">The patient creates a CDA document and include a Care Team </w:t>
      </w:r>
      <w:r w:rsidR="00740FE0">
        <w:t xml:space="preserve">Summary </w:t>
      </w:r>
      <w:r>
        <w:t xml:space="preserve">Section. </w:t>
      </w:r>
    </w:p>
    <w:p w14:paraId="6DBCEC17" w14:textId="77777777" w:rsidR="00E63CD1" w:rsidRDefault="00E63CD1" w:rsidP="00E63CD1">
      <w:pPr>
        <w:pStyle w:val="BodyText"/>
      </w:pPr>
      <w:r>
        <w:t xml:space="preserve">Main Flow: </w:t>
      </w:r>
    </w:p>
    <w:p w14:paraId="03BA13D0" w14:textId="35CF495C" w:rsidR="00E63CD1" w:rsidRDefault="00E63CD1" w:rsidP="00E63CD1">
      <w:pPr>
        <w:pStyle w:val="BodyText"/>
      </w:pPr>
      <w:r>
        <w:t xml:space="preserve">The content creator provides the ability to create a CDA document which includes the Care Team </w:t>
      </w:r>
      <w:r w:rsidR="00740FE0">
        <w:t xml:space="preserve">Summary </w:t>
      </w:r>
      <w:r>
        <w:t xml:space="preserve">Section. For example, the patient generates a CDA document which contains a list of his health concerns, goals, and medications he is currently taking. </w:t>
      </w:r>
    </w:p>
    <w:p w14:paraId="1496C3F1" w14:textId="1EB4A624" w:rsidR="00E63CD1" w:rsidRDefault="001B0165" w:rsidP="00E63CD1">
      <w:pPr>
        <w:pStyle w:val="BodyText"/>
      </w:pPr>
      <w:r>
        <w:t>He would like to include contact information about members of his most recent care team</w:t>
      </w:r>
      <w:r w:rsidR="00E63CD1">
        <w:t>. He includ</w:t>
      </w:r>
      <w:r>
        <w:t xml:space="preserve">es this information in the Care Team </w:t>
      </w:r>
      <w:r w:rsidR="00740FE0">
        <w:t xml:space="preserve">Summary </w:t>
      </w:r>
      <w:r w:rsidR="00E63CD1">
        <w:t xml:space="preserve">Section and adds it to the document. </w:t>
      </w:r>
    </w:p>
    <w:p w14:paraId="76E7C2EC" w14:textId="77777777" w:rsidR="00E63CD1" w:rsidRDefault="00E63CD1" w:rsidP="00E63CD1">
      <w:pPr>
        <w:pStyle w:val="BodyText"/>
      </w:pPr>
      <w:r>
        <w:t xml:space="preserve">Post Conditions: </w:t>
      </w:r>
    </w:p>
    <w:p w14:paraId="1883AEF3" w14:textId="75563158" w:rsidR="00717FB2" w:rsidRPr="00D26514" w:rsidRDefault="001B0165" w:rsidP="001B0165">
      <w:pPr>
        <w:pStyle w:val="BodyText"/>
      </w:pPr>
      <w:r>
        <w:lastRenderedPageBreak/>
        <w:t xml:space="preserve">A CDA </w:t>
      </w:r>
      <w:r w:rsidR="00E63CD1">
        <w:t xml:space="preserve">document </w:t>
      </w:r>
      <w:r>
        <w:t>is generated containing the Care Team</w:t>
      </w:r>
      <w:r w:rsidR="00740FE0">
        <w:t xml:space="preserve"> Summary S</w:t>
      </w:r>
      <w:r w:rsidR="00E63CD1">
        <w:t>ection and other relevant</w:t>
      </w:r>
      <w:r>
        <w:t xml:space="preserve"> content. The CDA document is shared with the cardiologist</w:t>
      </w:r>
      <w:r w:rsidR="00E63CD1">
        <w:t xml:space="preserve">. </w:t>
      </w:r>
    </w:p>
    <w:p w14:paraId="286C7C06" w14:textId="41D3556F" w:rsidR="00303E20" w:rsidRPr="00D26514" w:rsidRDefault="00303E20" w:rsidP="00303E20">
      <w:pPr>
        <w:pStyle w:val="Heading2"/>
        <w:numPr>
          <w:ilvl w:val="0"/>
          <w:numId w:val="0"/>
        </w:numPr>
        <w:rPr>
          <w:noProof w:val="0"/>
        </w:rPr>
      </w:pPr>
      <w:bookmarkStart w:id="125" w:name="_Toc345074664"/>
      <w:bookmarkStart w:id="126" w:name="_Toc500238764"/>
      <w:r w:rsidRPr="00D26514">
        <w:rPr>
          <w:noProof w:val="0"/>
        </w:rPr>
        <w:t>X.</w:t>
      </w:r>
      <w:r w:rsidR="00AF472E" w:rsidRPr="00D26514">
        <w:rPr>
          <w:noProof w:val="0"/>
        </w:rPr>
        <w:t>5</w:t>
      </w:r>
      <w:r w:rsidR="005F21E7" w:rsidRPr="00D26514">
        <w:rPr>
          <w:noProof w:val="0"/>
        </w:rPr>
        <w:t xml:space="preserve"> </w:t>
      </w:r>
      <w:r w:rsidR="002452AB">
        <w:rPr>
          <w:noProof w:val="0"/>
        </w:rPr>
        <w:t>CDA-DSS</w:t>
      </w:r>
      <w:r w:rsidRPr="00D26514">
        <w:rPr>
          <w:noProof w:val="0"/>
        </w:rPr>
        <w:t xml:space="preserve"> Security Considerations</w:t>
      </w:r>
      <w:bookmarkEnd w:id="125"/>
      <w:bookmarkEnd w:id="126"/>
    </w:p>
    <w:p w14:paraId="2F307C50" w14:textId="77777777" w:rsidR="00450263" w:rsidRPr="00D87F67" w:rsidRDefault="00450263" w:rsidP="00450263">
      <w:pPr>
        <w:pStyle w:val="BodyText"/>
        <w:rPr>
          <w:iCs/>
        </w:rPr>
      </w:pPr>
      <w:bookmarkStart w:id="127" w:name="_Toc345074665"/>
      <w:bookmarkStart w:id="128" w:name="_Toc500238765"/>
      <w:r w:rsidRPr="00D87F67">
        <w:rPr>
          <w:iCs/>
        </w:rPr>
        <w:t>See</w:t>
      </w:r>
      <w:r w:rsidRPr="00D87F67">
        <w:t xml:space="preserve"> </w:t>
      </w:r>
      <w:hyperlink r:id="rId38" w:history="1">
        <w:r w:rsidRPr="00D87F67">
          <w:rPr>
            <w:rStyle w:val="Hyperlink"/>
          </w:rPr>
          <w:t>ITI TF-2.x Appendix Z.8</w:t>
        </w:r>
      </w:hyperlink>
      <w:r w:rsidRPr="00D87F67">
        <w:t xml:space="preserve"> “Mobile Security Considerations”</w:t>
      </w:r>
    </w:p>
    <w:p w14:paraId="006A4CF9" w14:textId="76B190FA" w:rsidR="00167DB7" w:rsidRPr="00D26514" w:rsidRDefault="00167DB7" w:rsidP="00167DB7">
      <w:pPr>
        <w:pStyle w:val="Heading2"/>
        <w:numPr>
          <w:ilvl w:val="0"/>
          <w:numId w:val="0"/>
        </w:numPr>
        <w:rPr>
          <w:noProof w:val="0"/>
        </w:rPr>
      </w:pPr>
      <w:r w:rsidRPr="00D26514">
        <w:rPr>
          <w:noProof w:val="0"/>
        </w:rPr>
        <w:t>X.</w:t>
      </w:r>
      <w:r w:rsidR="00AF472E" w:rsidRPr="00D26514">
        <w:rPr>
          <w:noProof w:val="0"/>
        </w:rPr>
        <w:t>6</w:t>
      </w:r>
      <w:r w:rsidR="00652D40">
        <w:rPr>
          <w:noProof w:val="0"/>
        </w:rPr>
        <w:t xml:space="preserve"> </w:t>
      </w:r>
      <w:r w:rsidR="002452AB">
        <w:rPr>
          <w:noProof w:val="0"/>
        </w:rPr>
        <w:t>CDA-DSS</w:t>
      </w:r>
      <w:r w:rsidRPr="00D26514">
        <w:rPr>
          <w:noProof w:val="0"/>
        </w:rPr>
        <w:t xml:space="preserve"> </w:t>
      </w:r>
      <w:r w:rsidR="00ED5269" w:rsidRPr="00D26514">
        <w:rPr>
          <w:noProof w:val="0"/>
        </w:rPr>
        <w:t xml:space="preserve">Cross </w:t>
      </w:r>
      <w:r w:rsidRPr="00D26514">
        <w:rPr>
          <w:noProof w:val="0"/>
        </w:rPr>
        <w:t xml:space="preserve">Profile </w:t>
      </w:r>
      <w:r w:rsidR="00ED5269" w:rsidRPr="00D26514">
        <w:rPr>
          <w:noProof w:val="0"/>
        </w:rPr>
        <w:t>Considerations</w:t>
      </w:r>
      <w:bookmarkEnd w:id="127"/>
      <w:bookmarkEnd w:id="128"/>
    </w:p>
    <w:p w14:paraId="31395453" w14:textId="0B7093AE" w:rsidR="00AE3E73" w:rsidRPr="007E081A" w:rsidRDefault="00AE3E73" w:rsidP="00AE3E73">
      <w:pPr>
        <w:pStyle w:val="BodyText"/>
      </w:pPr>
      <w:bookmarkStart w:id="129" w:name="_Toc345074666"/>
      <w:bookmarkStart w:id="130" w:name="_Toc500238766"/>
      <w:r w:rsidRPr="00A97446">
        <w:t xml:space="preserve">The Content Creator and Content Consumer Actors are those used by all PCC Profiles. The options introduced by these actors are in addition to other PCC Profile options. For example, an implementation of the XDS-MS Profile might declare use </w:t>
      </w:r>
      <w:r w:rsidR="00B44130">
        <w:t xml:space="preserve">of </w:t>
      </w:r>
      <w:r w:rsidR="00945BA4">
        <w:t xml:space="preserve">the Summary Section </w:t>
      </w:r>
      <w:r w:rsidRPr="00A97446">
        <w:t xml:space="preserve">Option as well as </w:t>
      </w:r>
      <w:r w:rsidR="00945BA4" w:rsidRPr="00945BA4">
        <w:t xml:space="preserve">Content Creator View </w:t>
      </w:r>
      <w:r w:rsidRPr="00945BA4">
        <w:t>Option.</w:t>
      </w:r>
      <w:r w:rsidRPr="00A97446">
        <w:t xml:space="preserve"> Similarly, an implementation might declare conformance to both the </w:t>
      </w:r>
      <w:r w:rsidR="00945BA4">
        <w:t xml:space="preserve">Summary Section </w:t>
      </w:r>
      <w:r>
        <w:t>Option</w:t>
      </w:r>
      <w:r w:rsidRPr="00A97446">
        <w:t xml:space="preserve"> as well as th</w:t>
      </w:r>
      <w:r w:rsidR="00945BA4">
        <w:t xml:space="preserve">e Content Consumer View </w:t>
      </w:r>
      <w:r w:rsidRPr="00A97446">
        <w:t>Option.</w:t>
      </w:r>
    </w:p>
    <w:p w14:paraId="323378D4" w14:textId="77777777" w:rsidR="00B25B60" w:rsidRPr="00D26514" w:rsidRDefault="00B25B60" w:rsidP="00B25B60">
      <w:bookmarkStart w:id="131" w:name="_Toc336000611"/>
      <w:bookmarkStart w:id="132" w:name="_Toc345074671"/>
      <w:bookmarkEnd w:id="129"/>
      <w:bookmarkEnd w:id="130"/>
      <w:bookmarkEnd w:id="131"/>
    </w:p>
    <w:p w14:paraId="42AE4459" w14:textId="77777777" w:rsidR="00CF283F" w:rsidRPr="00D26514" w:rsidRDefault="00CF283F" w:rsidP="008D7642">
      <w:pPr>
        <w:pStyle w:val="PartTitle"/>
      </w:pPr>
      <w:bookmarkStart w:id="133" w:name="_Toc500238773"/>
      <w:r w:rsidRPr="00D26514">
        <w:lastRenderedPageBreak/>
        <w:t xml:space="preserve">Volume 2 </w:t>
      </w:r>
      <w:r w:rsidR="008D7642" w:rsidRPr="00D26514">
        <w:t xml:space="preserve">– </w:t>
      </w:r>
      <w:r w:rsidRPr="00D26514">
        <w:t>Transactions</w:t>
      </w:r>
      <w:bookmarkEnd w:id="132"/>
      <w:bookmarkEnd w:id="133"/>
    </w:p>
    <w:p w14:paraId="3280D81C" w14:textId="10EFB980" w:rsidR="00303E20" w:rsidRPr="00D26514" w:rsidRDefault="00303E20" w:rsidP="008E441F">
      <w:pPr>
        <w:pStyle w:val="EditorInstructions"/>
      </w:pPr>
      <w:bookmarkStart w:id="134" w:name="_Toc75083611"/>
      <w:r w:rsidRPr="00D26514">
        <w:t xml:space="preserve">Add </w:t>
      </w:r>
      <w:r w:rsidR="008A63C9" w:rsidRPr="00D26514">
        <w:t>S</w:t>
      </w:r>
      <w:r w:rsidRPr="00D26514">
        <w:t xml:space="preserve">ection 3.Y </w:t>
      </w:r>
      <w:bookmarkEnd w:id="134"/>
    </w:p>
    <w:p w14:paraId="13EF727B" w14:textId="493546E6" w:rsidR="00CF283F" w:rsidRPr="00D26514" w:rsidRDefault="00303E20" w:rsidP="00303E20">
      <w:pPr>
        <w:pStyle w:val="Heading2"/>
        <w:numPr>
          <w:ilvl w:val="0"/>
          <w:numId w:val="0"/>
        </w:numPr>
        <w:rPr>
          <w:noProof w:val="0"/>
        </w:rPr>
      </w:pPr>
      <w:bookmarkStart w:id="135" w:name="_Toc345074672"/>
      <w:bookmarkStart w:id="136" w:name="_Toc500238774"/>
      <w:r w:rsidRPr="00D26514">
        <w:rPr>
          <w:noProof w:val="0"/>
        </w:rPr>
        <w:t>3</w:t>
      </w:r>
      <w:r w:rsidR="00CF283F" w:rsidRPr="00D26514">
        <w:rPr>
          <w:noProof w:val="0"/>
        </w:rPr>
        <w:t xml:space="preserve">.Y </w:t>
      </w:r>
      <w:bookmarkEnd w:id="135"/>
      <w:bookmarkEnd w:id="136"/>
      <w:r w:rsidR="008D2055">
        <w:rPr>
          <w:noProof w:val="0"/>
        </w:rPr>
        <w:t>Summary Section Option</w:t>
      </w:r>
    </w:p>
    <w:p w14:paraId="12399FD1" w14:textId="0C1C1ADB" w:rsidR="00CF283F" w:rsidRPr="00D26514" w:rsidRDefault="00303E20" w:rsidP="00303E20">
      <w:pPr>
        <w:pStyle w:val="Heading3"/>
        <w:numPr>
          <w:ilvl w:val="0"/>
          <w:numId w:val="0"/>
        </w:numPr>
        <w:rPr>
          <w:noProof w:val="0"/>
        </w:rPr>
      </w:pPr>
      <w:bookmarkStart w:id="137" w:name="_Toc345074673"/>
      <w:bookmarkStart w:id="138" w:name="_Toc500238775"/>
      <w:r w:rsidRPr="00D26514">
        <w:rPr>
          <w:noProof w:val="0"/>
        </w:rPr>
        <w:t>3</w:t>
      </w:r>
      <w:r w:rsidR="00CF283F" w:rsidRPr="00D26514">
        <w:rPr>
          <w:noProof w:val="0"/>
        </w:rPr>
        <w:t xml:space="preserve">.Y.1 </w:t>
      </w:r>
      <w:bookmarkEnd w:id="137"/>
      <w:bookmarkEnd w:id="138"/>
      <w:r w:rsidR="008D2055">
        <w:rPr>
          <w:noProof w:val="0"/>
        </w:rPr>
        <w:t>Content Creator</w:t>
      </w:r>
    </w:p>
    <w:p w14:paraId="0A6E8EBA" w14:textId="7461839A" w:rsidR="008D2055" w:rsidRPr="00A97446" w:rsidRDefault="008D2055" w:rsidP="008D2055">
      <w:bookmarkStart w:id="139" w:name="_Toc345074674"/>
      <w:bookmarkStart w:id="140" w:name="_Toc500238776"/>
      <w:r w:rsidRPr="00A97446">
        <w:t>A Content Creator that s</w:t>
      </w:r>
      <w:r>
        <w:t>upports the supports the Summary Section</w:t>
      </w:r>
      <w:r w:rsidRPr="00A97446">
        <w:t xml:space="preserve"> Option SHALL provide the capability for a Content Consumer to render </w:t>
      </w:r>
      <w:r>
        <w:t xml:space="preserve">the section </w:t>
      </w:r>
      <w:r w:rsidRPr="00A97446">
        <w:t xml:space="preserve">by producing documents that </w:t>
      </w:r>
      <w:r>
        <w:t>include</w:t>
      </w:r>
      <w:r w:rsidRPr="00A97446">
        <w:t xml:space="preserve"> the </w:t>
      </w:r>
      <w:r>
        <w:t>section.</w:t>
      </w:r>
    </w:p>
    <w:p w14:paraId="7FD76DCC" w14:textId="1A5C92B6" w:rsidR="00CF283F" w:rsidRDefault="00303E20" w:rsidP="00303E20">
      <w:pPr>
        <w:pStyle w:val="Heading3"/>
        <w:numPr>
          <w:ilvl w:val="0"/>
          <w:numId w:val="0"/>
        </w:numPr>
        <w:rPr>
          <w:noProof w:val="0"/>
        </w:rPr>
      </w:pPr>
      <w:r w:rsidRPr="00D26514">
        <w:rPr>
          <w:noProof w:val="0"/>
        </w:rPr>
        <w:t>3</w:t>
      </w:r>
      <w:r w:rsidR="008D17FF" w:rsidRPr="00D26514">
        <w:rPr>
          <w:noProof w:val="0"/>
        </w:rPr>
        <w:t>.Y.2</w:t>
      </w:r>
      <w:r w:rsidR="00291725" w:rsidRPr="00D26514">
        <w:rPr>
          <w:noProof w:val="0"/>
        </w:rPr>
        <w:t xml:space="preserve"> </w:t>
      </w:r>
      <w:bookmarkEnd w:id="139"/>
      <w:bookmarkEnd w:id="140"/>
      <w:r w:rsidR="008D2055">
        <w:rPr>
          <w:noProof w:val="0"/>
        </w:rPr>
        <w:t>Content Consumer</w:t>
      </w:r>
    </w:p>
    <w:p w14:paraId="6C751918" w14:textId="69813CF7" w:rsidR="008D2055" w:rsidRPr="008D2055" w:rsidRDefault="008D2055" w:rsidP="008D2055">
      <w:pPr>
        <w:pStyle w:val="BodyText"/>
      </w:pPr>
      <w:r w:rsidRPr="00A97446">
        <w:t xml:space="preserve">The Content Consumer that supports the </w:t>
      </w:r>
      <w:r>
        <w:t>Summary Section</w:t>
      </w:r>
      <w:r w:rsidRPr="00A97446">
        <w:t xml:space="preserve"> Option SHALL be able to</w:t>
      </w:r>
      <w:r>
        <w:t xml:space="preserve"> </w:t>
      </w:r>
      <w:r w:rsidRPr="00A97446">
        <w:t>determine</w:t>
      </w:r>
      <w:r>
        <w:t xml:space="preserve"> how to render the section</w:t>
      </w:r>
      <w:r w:rsidRPr="00A97446">
        <w:t>.</w:t>
      </w:r>
    </w:p>
    <w:p w14:paraId="32EBAAE5" w14:textId="62A672E7" w:rsidR="002D5B69" w:rsidRPr="00D26514" w:rsidRDefault="00466694">
      <w:pPr>
        <w:pStyle w:val="TableTitle"/>
      </w:pPr>
      <w:bookmarkStart w:id="141" w:name="OLE_LINK30"/>
      <w:bookmarkStart w:id="142" w:name="OLE_LINK74"/>
      <w:r w:rsidRPr="00D26514">
        <w:t>&lt;</w:t>
      </w:r>
      <w:r w:rsidRPr="00EA3BCB">
        <w:rPr>
          <w:i/>
        </w:rPr>
        <w:t>Alternative 1</w:t>
      </w:r>
      <w:r w:rsidRPr="00D26514">
        <w:t>&gt;</w:t>
      </w:r>
      <w:bookmarkEnd w:id="141"/>
      <w:bookmarkEnd w:id="142"/>
      <w:r w:rsidRPr="00D26514">
        <w:t xml:space="preserve"> </w:t>
      </w:r>
      <w:r w:rsidR="002D5B69" w:rsidRPr="00D26514">
        <w:t>Table 3.Y.2-1: Actor Role</w:t>
      </w:r>
      <w:r w:rsidR="001B2B50" w:rsidRPr="00D26514">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C6772C" w:rsidRPr="00D26514" w14:paraId="6F37DF47" w14:textId="77777777" w:rsidTr="00EA3BCB">
        <w:tc>
          <w:tcPr>
            <w:tcW w:w="1375" w:type="dxa"/>
            <w:shd w:val="clear" w:color="auto" w:fill="auto"/>
          </w:tcPr>
          <w:p w14:paraId="1607EDA2" w14:textId="77777777" w:rsidR="00C6772C" w:rsidRPr="00D26514" w:rsidRDefault="00C6772C" w:rsidP="00597DB2">
            <w:pPr>
              <w:pStyle w:val="BodyText"/>
              <w:rPr>
                <w:b/>
              </w:rPr>
            </w:pPr>
            <w:r w:rsidRPr="00D26514">
              <w:rPr>
                <w:b/>
              </w:rPr>
              <w:t>Actor:</w:t>
            </w:r>
          </w:p>
        </w:tc>
        <w:tc>
          <w:tcPr>
            <w:tcW w:w="8201" w:type="dxa"/>
            <w:shd w:val="clear" w:color="auto" w:fill="auto"/>
          </w:tcPr>
          <w:p w14:paraId="49341C8B" w14:textId="77777777" w:rsidR="00C6772C" w:rsidRPr="00D26514" w:rsidRDefault="00C6772C" w:rsidP="00597DB2">
            <w:pPr>
              <w:pStyle w:val="BodyText"/>
            </w:pPr>
            <w:r w:rsidRPr="00D26514">
              <w:t>&lt;Official actor name; list every actor in this transaction.&gt;</w:t>
            </w:r>
          </w:p>
        </w:tc>
      </w:tr>
      <w:tr w:rsidR="00C6772C" w:rsidRPr="00D26514" w14:paraId="7B665CA9" w14:textId="77777777" w:rsidTr="00EA3BCB">
        <w:tc>
          <w:tcPr>
            <w:tcW w:w="1375" w:type="dxa"/>
            <w:shd w:val="clear" w:color="auto" w:fill="auto"/>
          </w:tcPr>
          <w:p w14:paraId="4D7D9E61" w14:textId="77777777" w:rsidR="00C6772C" w:rsidRPr="00D26514" w:rsidRDefault="00C6772C" w:rsidP="00597DB2">
            <w:pPr>
              <w:pStyle w:val="BodyText"/>
              <w:rPr>
                <w:b/>
              </w:rPr>
            </w:pPr>
            <w:r w:rsidRPr="00D26514">
              <w:rPr>
                <w:b/>
              </w:rPr>
              <w:t>Role:</w:t>
            </w:r>
          </w:p>
        </w:tc>
        <w:tc>
          <w:tcPr>
            <w:tcW w:w="8201" w:type="dxa"/>
            <w:shd w:val="clear" w:color="auto" w:fill="auto"/>
          </w:tcPr>
          <w:p w14:paraId="6731C52E" w14:textId="77777777" w:rsidR="00C6772C" w:rsidRPr="00D26514" w:rsidRDefault="00C6772C" w:rsidP="00597DB2">
            <w:pPr>
              <w:pStyle w:val="BodyText"/>
            </w:pPr>
            <w:r w:rsidRPr="00D26514">
              <w:t>&lt;Very brief, one phrase, description of the role that this actor plays in this transaction</w:t>
            </w:r>
            <w:r w:rsidR="007773C8" w:rsidRPr="00D26514">
              <w:t>.</w:t>
            </w:r>
            <w:r w:rsidRPr="00D26514">
              <w:t>&gt;</w:t>
            </w:r>
          </w:p>
        </w:tc>
      </w:tr>
      <w:tr w:rsidR="00C6772C" w:rsidRPr="00D26514" w14:paraId="1BB7A4B6" w14:textId="77777777" w:rsidTr="00EA3BCB">
        <w:tc>
          <w:tcPr>
            <w:tcW w:w="1375" w:type="dxa"/>
            <w:shd w:val="clear" w:color="auto" w:fill="auto"/>
          </w:tcPr>
          <w:p w14:paraId="20FDAF44" w14:textId="77777777" w:rsidR="00C6772C" w:rsidRPr="00D26514" w:rsidRDefault="00C6772C" w:rsidP="00597DB2">
            <w:pPr>
              <w:pStyle w:val="BodyText"/>
              <w:rPr>
                <w:b/>
              </w:rPr>
            </w:pPr>
            <w:r w:rsidRPr="00D26514">
              <w:rPr>
                <w:b/>
              </w:rPr>
              <w:t>Actor:</w:t>
            </w:r>
          </w:p>
        </w:tc>
        <w:tc>
          <w:tcPr>
            <w:tcW w:w="8201" w:type="dxa"/>
            <w:shd w:val="clear" w:color="auto" w:fill="auto"/>
          </w:tcPr>
          <w:p w14:paraId="3F397E86" w14:textId="77777777" w:rsidR="00701B3A" w:rsidRPr="00D26514" w:rsidRDefault="00701B3A" w:rsidP="00597DB2">
            <w:pPr>
              <w:pStyle w:val="BodyText"/>
            </w:pPr>
          </w:p>
        </w:tc>
      </w:tr>
      <w:tr w:rsidR="00C6772C" w:rsidRPr="00D26514" w14:paraId="33848F91" w14:textId="77777777" w:rsidTr="00EA3BCB">
        <w:tc>
          <w:tcPr>
            <w:tcW w:w="1375" w:type="dxa"/>
            <w:shd w:val="clear" w:color="auto" w:fill="auto"/>
          </w:tcPr>
          <w:p w14:paraId="6F369F46" w14:textId="77777777" w:rsidR="00C6772C" w:rsidRPr="00D26514" w:rsidRDefault="00C6772C" w:rsidP="00597DB2">
            <w:pPr>
              <w:pStyle w:val="BodyText"/>
              <w:rPr>
                <w:b/>
              </w:rPr>
            </w:pPr>
            <w:r w:rsidRPr="00D26514">
              <w:rPr>
                <w:b/>
              </w:rPr>
              <w:t>Role:</w:t>
            </w:r>
          </w:p>
        </w:tc>
        <w:tc>
          <w:tcPr>
            <w:tcW w:w="8201" w:type="dxa"/>
            <w:shd w:val="clear" w:color="auto" w:fill="auto"/>
          </w:tcPr>
          <w:p w14:paraId="1D89335F" w14:textId="2692F4CA" w:rsidR="00C6772C" w:rsidRPr="00D26514" w:rsidRDefault="00C6772C" w:rsidP="00597DB2">
            <w:pPr>
              <w:pStyle w:val="BodyText"/>
            </w:pPr>
          </w:p>
        </w:tc>
      </w:tr>
      <w:tr w:rsidR="00C6772C" w:rsidRPr="00D26514" w14:paraId="7D06F91F" w14:textId="77777777" w:rsidTr="00EA3BCB">
        <w:tc>
          <w:tcPr>
            <w:tcW w:w="1375" w:type="dxa"/>
            <w:shd w:val="clear" w:color="auto" w:fill="auto"/>
          </w:tcPr>
          <w:p w14:paraId="7F846F29" w14:textId="77777777" w:rsidR="00C6772C" w:rsidRPr="00D26514" w:rsidRDefault="00C6772C" w:rsidP="00597DB2">
            <w:pPr>
              <w:pStyle w:val="BodyText"/>
              <w:rPr>
                <w:b/>
              </w:rPr>
            </w:pPr>
            <w:r w:rsidRPr="00D26514">
              <w:rPr>
                <w:b/>
              </w:rPr>
              <w:t>Actor:</w:t>
            </w:r>
          </w:p>
        </w:tc>
        <w:tc>
          <w:tcPr>
            <w:tcW w:w="8201" w:type="dxa"/>
            <w:shd w:val="clear" w:color="auto" w:fill="auto"/>
          </w:tcPr>
          <w:p w14:paraId="16A96EA9" w14:textId="6EC5C04C" w:rsidR="00C6772C" w:rsidRPr="00D26514" w:rsidRDefault="00C6772C" w:rsidP="00597DB2">
            <w:pPr>
              <w:pStyle w:val="BodyText"/>
            </w:pPr>
          </w:p>
        </w:tc>
      </w:tr>
      <w:tr w:rsidR="00C6772C" w:rsidRPr="00D26514" w14:paraId="77C3B9D0" w14:textId="77777777" w:rsidTr="00EA3BCB">
        <w:tc>
          <w:tcPr>
            <w:tcW w:w="1375" w:type="dxa"/>
            <w:shd w:val="clear" w:color="auto" w:fill="auto"/>
          </w:tcPr>
          <w:p w14:paraId="0F900F27" w14:textId="77777777" w:rsidR="00C6772C" w:rsidRPr="00D26514" w:rsidRDefault="00C6772C" w:rsidP="00597DB2">
            <w:pPr>
              <w:pStyle w:val="BodyText"/>
              <w:rPr>
                <w:b/>
              </w:rPr>
            </w:pPr>
            <w:r w:rsidRPr="00D26514">
              <w:rPr>
                <w:b/>
              </w:rPr>
              <w:t>Role:</w:t>
            </w:r>
          </w:p>
        </w:tc>
        <w:tc>
          <w:tcPr>
            <w:tcW w:w="8201" w:type="dxa"/>
            <w:shd w:val="clear" w:color="auto" w:fill="auto"/>
          </w:tcPr>
          <w:p w14:paraId="24A20C6F" w14:textId="77777777" w:rsidR="00C6772C" w:rsidRPr="00D26514" w:rsidRDefault="00C6772C" w:rsidP="00597DB2">
            <w:pPr>
              <w:pStyle w:val="BodyText"/>
            </w:pPr>
          </w:p>
        </w:tc>
      </w:tr>
    </w:tbl>
    <w:p w14:paraId="2ABC694F" w14:textId="4808C7F7" w:rsidR="00CF283F" w:rsidRPr="00D26514" w:rsidRDefault="00DA7FE0" w:rsidP="000807AC">
      <w:pPr>
        <w:pStyle w:val="BodyText"/>
        <w:rPr>
          <w:i/>
        </w:rPr>
      </w:pPr>
      <w:r w:rsidRPr="00D26514">
        <w:rPr>
          <w:i/>
        </w:rPr>
        <w:t>&lt;</w:t>
      </w:r>
      <w:r w:rsidR="00E8043B" w:rsidRPr="00D26514">
        <w:rPr>
          <w:i/>
        </w:rPr>
        <w:t xml:space="preserve">The assignment and use of </w:t>
      </w:r>
      <w:r w:rsidR="00636FD4" w:rsidRPr="00D26514">
        <w:rPr>
          <w:i/>
        </w:rPr>
        <w:t>r</w:t>
      </w:r>
      <w:r w:rsidR="00E8043B" w:rsidRPr="00D26514">
        <w:rPr>
          <w:i/>
        </w:rPr>
        <w:t xml:space="preserve">ole </w:t>
      </w:r>
      <w:r w:rsidR="00636FD4" w:rsidRPr="00D26514">
        <w:rPr>
          <w:i/>
        </w:rPr>
        <w:t>n</w:t>
      </w:r>
      <w:r w:rsidR="00E8043B" w:rsidRPr="00D26514">
        <w:rPr>
          <w:i/>
        </w:rPr>
        <w:t>ames in transaction specifications has proved to be very effective/efficient in Radiology</w:t>
      </w:r>
      <w:r w:rsidR="00613604" w:rsidRPr="00D26514">
        <w:rPr>
          <w:i/>
        </w:rPr>
        <w:t>, especially when existing transactions are re-used by additional actors.</w:t>
      </w:r>
      <w:r w:rsidR="00E8043B" w:rsidRPr="00D26514">
        <w:rPr>
          <w:i/>
        </w:rPr>
        <w:t xml:space="preserve"> Following is an </w:t>
      </w:r>
      <w:r w:rsidRPr="00D26514">
        <w:rPr>
          <w:i/>
        </w:rPr>
        <w:t xml:space="preserve">alternative example of the Role </w:t>
      </w:r>
      <w:r w:rsidR="00E8043B" w:rsidRPr="00D26514">
        <w:rPr>
          <w:i/>
        </w:rPr>
        <w:t xml:space="preserve">section. Delete </w:t>
      </w:r>
      <w:r w:rsidR="00F916BE" w:rsidRPr="00D26514">
        <w:rPr>
          <w:i/>
        </w:rPr>
        <w:t>whichever</w:t>
      </w:r>
      <w:r w:rsidR="00613604" w:rsidRPr="00D26514">
        <w:rPr>
          <w:i/>
        </w:rPr>
        <w:t xml:space="preserve"> form of the role section you choose not to use</w:t>
      </w:r>
      <w:r w:rsidR="00E8043B" w:rsidRPr="00D26514">
        <w:rPr>
          <w:i/>
        </w:rPr>
        <w:t>.</w:t>
      </w:r>
      <w:r w:rsidRPr="00D26514">
        <w:rPr>
          <w:i/>
        </w:rPr>
        <w:t>&gt;</w:t>
      </w:r>
    </w:p>
    <w:p w14:paraId="18C7422C" w14:textId="13EC3BAE" w:rsidR="00E8043B" w:rsidRPr="00D26514" w:rsidRDefault="00613604" w:rsidP="003B70A2">
      <w:pPr>
        <w:pStyle w:val="BodyText"/>
      </w:pPr>
      <w:r w:rsidRPr="00D26514">
        <w:t xml:space="preserve">The </w:t>
      </w:r>
      <w:r w:rsidR="00151E50" w:rsidRPr="00D26514">
        <w:t>r</w:t>
      </w:r>
      <w:r w:rsidRPr="00D26514">
        <w:t>oles in this transaction are defined in the following table and may be played by the actors shown here:</w:t>
      </w:r>
    </w:p>
    <w:p w14:paraId="2F426070" w14:textId="1BA21252" w:rsidR="00613604" w:rsidRPr="00D26514" w:rsidRDefault="00466694" w:rsidP="00BB76BC">
      <w:pPr>
        <w:pStyle w:val="TableTitle"/>
      </w:pPr>
      <w:r w:rsidRPr="00D26514">
        <w:t>&lt;</w:t>
      </w:r>
      <w:r w:rsidRPr="00EA3BCB">
        <w:rPr>
          <w:i/>
        </w:rPr>
        <w:t>Alternative 2</w:t>
      </w:r>
      <w:r w:rsidRPr="00D26514">
        <w:t>&gt;</w:t>
      </w:r>
      <w:r w:rsidR="001B2B50" w:rsidRPr="00D26514">
        <w:t>Table 3.Y.2-1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613604" w:rsidRPr="00D26514" w14:paraId="744F8FE6" w14:textId="77777777" w:rsidTr="00EA3BCB">
        <w:trPr>
          <w:cantSplit/>
        </w:trPr>
        <w:tc>
          <w:tcPr>
            <w:tcW w:w="1375" w:type="dxa"/>
            <w:shd w:val="clear" w:color="auto" w:fill="auto"/>
          </w:tcPr>
          <w:p w14:paraId="207A62FC" w14:textId="77777777" w:rsidR="00613604" w:rsidRPr="00D26514" w:rsidRDefault="00C63D7E" w:rsidP="003B70A2">
            <w:pPr>
              <w:pStyle w:val="BodyText"/>
              <w:rPr>
                <w:b/>
              </w:rPr>
            </w:pPr>
            <w:r w:rsidRPr="00D26514">
              <w:rPr>
                <w:b/>
                <w:iCs/>
              </w:rPr>
              <w:t>Role:</w:t>
            </w:r>
          </w:p>
        </w:tc>
        <w:tc>
          <w:tcPr>
            <w:tcW w:w="8201" w:type="dxa"/>
            <w:shd w:val="clear" w:color="auto" w:fill="auto"/>
          </w:tcPr>
          <w:p w14:paraId="12341D2A" w14:textId="77777777" w:rsidR="00613604" w:rsidRPr="00D26514" w:rsidRDefault="00C63D7E" w:rsidP="003B70A2">
            <w:pPr>
              <w:pStyle w:val="BodyText"/>
              <w:rPr>
                <w:i/>
              </w:rPr>
            </w:pPr>
            <w:r w:rsidRPr="00D26514">
              <w:rPr>
                <w:i/>
                <w:iCs/>
              </w:rPr>
              <w:t xml:space="preserve">&lt;Role Name:&gt;&lt;Only unique within this transaction. </w:t>
            </w:r>
            <w:proofErr w:type="gramStart"/>
            <w:r w:rsidRPr="00D26514">
              <w:rPr>
                <w:i/>
                <w:iCs/>
              </w:rPr>
              <w:t>Typically</w:t>
            </w:r>
            <w:proofErr w:type="gramEnd"/>
            <w:r w:rsidRPr="00D26514">
              <w:rPr>
                <w:i/>
                <w:iCs/>
              </w:rPr>
              <w:t xml:space="preserve"> one word. The Role Name is analogous to SCU or SCP in DICOM Services.&gt;</w:t>
            </w:r>
          </w:p>
        </w:tc>
      </w:tr>
      <w:tr w:rsidR="00613604" w:rsidRPr="00D26514" w14:paraId="553AC83E" w14:textId="77777777" w:rsidTr="00EA3BCB">
        <w:trPr>
          <w:cantSplit/>
        </w:trPr>
        <w:tc>
          <w:tcPr>
            <w:tcW w:w="1375" w:type="dxa"/>
            <w:shd w:val="clear" w:color="auto" w:fill="auto"/>
          </w:tcPr>
          <w:p w14:paraId="2B505AE0" w14:textId="77777777" w:rsidR="00613604" w:rsidRPr="00D26514" w:rsidRDefault="00C63D7E" w:rsidP="000807AC">
            <w:pPr>
              <w:pStyle w:val="BodyText"/>
              <w:rPr>
                <w:b/>
              </w:rPr>
            </w:pPr>
            <w:r w:rsidRPr="00D26514">
              <w:rPr>
                <w:b/>
              </w:rPr>
              <w:t>Actor(s):</w:t>
            </w:r>
          </w:p>
        </w:tc>
        <w:tc>
          <w:tcPr>
            <w:tcW w:w="8201" w:type="dxa"/>
            <w:shd w:val="clear" w:color="auto" w:fill="auto"/>
          </w:tcPr>
          <w:p w14:paraId="45A41D90" w14:textId="77777777" w:rsidR="00F916BE" w:rsidRPr="00D26514" w:rsidRDefault="00C63D7E" w:rsidP="007117B8">
            <w:pPr>
              <w:pStyle w:val="BodyText"/>
            </w:pPr>
            <w:r w:rsidRPr="00D26514">
              <w:t xml:space="preserve">The following actors may play the role of </w:t>
            </w:r>
            <w:r w:rsidRPr="00D26514">
              <w:rPr>
                <w:i/>
                <w:iCs/>
              </w:rPr>
              <w:t>&lt;Role Name&gt;</w:t>
            </w:r>
            <w:r w:rsidRPr="00D26514">
              <w:t>:</w:t>
            </w:r>
          </w:p>
          <w:p w14:paraId="44BB01A4" w14:textId="0DEAB2FE" w:rsidR="00613604" w:rsidRPr="00D26514" w:rsidRDefault="00C63D7E" w:rsidP="007117B8">
            <w:pPr>
              <w:pStyle w:val="BodyText"/>
              <w:rPr>
                <w:i/>
              </w:rPr>
            </w:pPr>
            <w:r w:rsidRPr="00D26514">
              <w:rPr>
                <w:i/>
                <w:iCs/>
              </w:rPr>
              <w:t xml:space="preserve">&lt;Actor Name&gt;: &lt;optionally, the situation where the </w:t>
            </w:r>
            <w:r w:rsidR="00C26046" w:rsidRPr="00D26514">
              <w:rPr>
                <w:i/>
                <w:iCs/>
              </w:rPr>
              <w:t>a</w:t>
            </w:r>
            <w:r w:rsidRPr="00D26514">
              <w:rPr>
                <w:i/>
                <w:iCs/>
              </w:rPr>
              <w:t xml:space="preserve">ctor would play this </w:t>
            </w:r>
            <w:r w:rsidR="00C26046" w:rsidRPr="00D26514">
              <w:rPr>
                <w:i/>
                <w:iCs/>
              </w:rPr>
              <w:t>r</w:t>
            </w:r>
            <w:r w:rsidRPr="00D26514">
              <w:rPr>
                <w:i/>
                <w:iCs/>
              </w:rPr>
              <w:t>ole if needed for clarity.&gt;</w:t>
            </w:r>
            <w:r w:rsidRPr="00EA3BCB">
              <w:rPr>
                <w:i/>
              </w:rPr>
              <w:t>”</w:t>
            </w:r>
          </w:p>
        </w:tc>
      </w:tr>
      <w:tr w:rsidR="00E8043B" w:rsidRPr="00D26514" w14:paraId="276C375B" w14:textId="77777777" w:rsidTr="00EA3BCB">
        <w:trPr>
          <w:cantSplit/>
        </w:trPr>
        <w:tc>
          <w:tcPr>
            <w:tcW w:w="1375" w:type="dxa"/>
            <w:shd w:val="clear" w:color="auto" w:fill="auto"/>
          </w:tcPr>
          <w:p w14:paraId="4B20E04B" w14:textId="77777777" w:rsidR="00E8043B" w:rsidRPr="00D26514" w:rsidRDefault="00E8043B" w:rsidP="000807AC">
            <w:pPr>
              <w:pStyle w:val="BodyText"/>
              <w:rPr>
                <w:b/>
              </w:rPr>
            </w:pPr>
            <w:r w:rsidRPr="00D26514">
              <w:rPr>
                <w:b/>
              </w:rPr>
              <w:lastRenderedPageBreak/>
              <w:t>Role:</w:t>
            </w:r>
          </w:p>
        </w:tc>
        <w:tc>
          <w:tcPr>
            <w:tcW w:w="8201" w:type="dxa"/>
            <w:shd w:val="clear" w:color="auto" w:fill="auto"/>
          </w:tcPr>
          <w:p w14:paraId="47497B0E" w14:textId="77777777" w:rsidR="00E8043B" w:rsidRPr="00D26514" w:rsidRDefault="00E8043B" w:rsidP="00E8043B">
            <w:pPr>
              <w:pStyle w:val="BodyText"/>
              <w:rPr>
                <w:i/>
              </w:rPr>
            </w:pPr>
            <w:r w:rsidRPr="00D26514">
              <w:rPr>
                <w:i/>
              </w:rPr>
              <w:t>&lt;e.g., Requestor:</w:t>
            </w:r>
          </w:p>
          <w:p w14:paraId="6902B1CF" w14:textId="77777777" w:rsidR="00E8043B" w:rsidRPr="00D26514" w:rsidRDefault="00E8043B" w:rsidP="00EA3BCB">
            <w:pPr>
              <w:pStyle w:val="BodyText"/>
              <w:rPr>
                <w:rFonts w:ascii="Arial" w:hAnsi="Arial"/>
                <w:b/>
                <w:i/>
                <w:iCs/>
                <w:kern w:val="28"/>
              </w:rPr>
            </w:pPr>
            <w:r w:rsidRPr="00D26514">
              <w:rPr>
                <w:i/>
                <w:iCs/>
              </w:rPr>
              <w:t xml:space="preserve">Submits the relevant details and requests the creation of a new </w:t>
            </w:r>
            <w:proofErr w:type="spellStart"/>
            <w:r w:rsidRPr="00D26514">
              <w:rPr>
                <w:i/>
                <w:iCs/>
              </w:rPr>
              <w:t>workitem</w:t>
            </w:r>
            <w:proofErr w:type="spellEnd"/>
            <w:r w:rsidRPr="00D26514">
              <w:rPr>
                <w:i/>
                <w:iCs/>
              </w:rPr>
              <w:t>.&gt;</w:t>
            </w:r>
          </w:p>
        </w:tc>
      </w:tr>
      <w:tr w:rsidR="00E8043B" w:rsidRPr="00D26514" w14:paraId="79F58922" w14:textId="77777777" w:rsidTr="00EA3BCB">
        <w:trPr>
          <w:cantSplit/>
        </w:trPr>
        <w:tc>
          <w:tcPr>
            <w:tcW w:w="1375" w:type="dxa"/>
            <w:shd w:val="clear" w:color="auto" w:fill="auto"/>
          </w:tcPr>
          <w:p w14:paraId="7D9459C6" w14:textId="77777777" w:rsidR="00E8043B" w:rsidRPr="00D26514" w:rsidRDefault="00E8043B" w:rsidP="000807AC">
            <w:pPr>
              <w:pStyle w:val="BodyText"/>
              <w:rPr>
                <w:b/>
              </w:rPr>
            </w:pPr>
            <w:r w:rsidRPr="00D26514">
              <w:rPr>
                <w:b/>
              </w:rPr>
              <w:t>Actor(s):</w:t>
            </w:r>
          </w:p>
        </w:tc>
        <w:tc>
          <w:tcPr>
            <w:tcW w:w="8201" w:type="dxa"/>
            <w:shd w:val="clear" w:color="auto" w:fill="auto"/>
          </w:tcPr>
          <w:p w14:paraId="3F44F837" w14:textId="77777777" w:rsidR="00E8043B" w:rsidRPr="00D26514" w:rsidRDefault="00E8043B" w:rsidP="00E8043B">
            <w:pPr>
              <w:pStyle w:val="BodyText"/>
              <w:rPr>
                <w:i/>
              </w:rPr>
            </w:pPr>
            <w:r w:rsidRPr="00D26514">
              <w:rPr>
                <w:i/>
              </w:rPr>
              <w:t>&lt;e.g., The following actors may play the role of Requestor:</w:t>
            </w:r>
          </w:p>
          <w:p w14:paraId="53F3366A" w14:textId="77777777" w:rsidR="00E8043B" w:rsidRPr="00D26514" w:rsidRDefault="00E8043B" w:rsidP="00EA3BCB">
            <w:pPr>
              <w:pStyle w:val="BodyText"/>
              <w:rPr>
                <w:rFonts w:ascii="Arial" w:hAnsi="Arial"/>
                <w:b/>
                <w:i/>
                <w:iCs/>
                <w:kern w:val="28"/>
              </w:rPr>
            </w:pPr>
            <w:proofErr w:type="spellStart"/>
            <w:r w:rsidRPr="00D26514">
              <w:rPr>
                <w:i/>
                <w:iCs/>
              </w:rPr>
              <w:t>Workitem</w:t>
            </w:r>
            <w:proofErr w:type="spellEnd"/>
            <w:r w:rsidRPr="00D26514">
              <w:rPr>
                <w:i/>
                <w:iCs/>
              </w:rPr>
              <w:t xml:space="preserve"> Creator: when requesting </w:t>
            </w:r>
            <w:proofErr w:type="spellStart"/>
            <w:r w:rsidRPr="00D26514">
              <w:rPr>
                <w:i/>
                <w:iCs/>
              </w:rPr>
              <w:t>workitems</w:t>
            </w:r>
            <w:proofErr w:type="spellEnd"/>
          </w:p>
          <w:p w14:paraId="347B5195" w14:textId="77777777" w:rsidR="00E8043B" w:rsidRPr="00EA3BCB" w:rsidRDefault="00E8043B" w:rsidP="00EA3BCB">
            <w:pPr>
              <w:pStyle w:val="BodyText"/>
            </w:pPr>
            <w:proofErr w:type="spellStart"/>
            <w:r w:rsidRPr="00D26514">
              <w:rPr>
                <w:i/>
                <w:iCs/>
              </w:rPr>
              <w:t>Workitem</w:t>
            </w:r>
            <w:proofErr w:type="spellEnd"/>
            <w:r w:rsidRPr="00D26514">
              <w:rPr>
                <w:i/>
                <w:iCs/>
              </w:rPr>
              <w:t xml:space="preserve"> Performer: when performing unscheduled </w:t>
            </w:r>
            <w:proofErr w:type="spellStart"/>
            <w:r w:rsidRPr="00D26514">
              <w:rPr>
                <w:i/>
                <w:iCs/>
              </w:rPr>
              <w:t>workitems</w:t>
            </w:r>
            <w:proofErr w:type="spellEnd"/>
            <w:r w:rsidRPr="00D26514">
              <w:rPr>
                <w:i/>
                <w:iCs/>
              </w:rPr>
              <w:t>&gt;</w:t>
            </w:r>
          </w:p>
        </w:tc>
      </w:tr>
      <w:tr w:rsidR="00E8043B" w:rsidRPr="00D26514" w14:paraId="210858DE" w14:textId="77777777" w:rsidTr="00EA3BCB">
        <w:trPr>
          <w:cantSplit/>
        </w:trPr>
        <w:tc>
          <w:tcPr>
            <w:tcW w:w="1375" w:type="dxa"/>
            <w:shd w:val="clear" w:color="auto" w:fill="auto"/>
          </w:tcPr>
          <w:p w14:paraId="5B9ACC8B" w14:textId="77777777" w:rsidR="00E8043B" w:rsidRPr="00D26514" w:rsidRDefault="00E8043B" w:rsidP="000807AC">
            <w:pPr>
              <w:pStyle w:val="BodyText"/>
              <w:rPr>
                <w:b/>
              </w:rPr>
            </w:pPr>
            <w:r w:rsidRPr="00D26514">
              <w:rPr>
                <w:b/>
              </w:rPr>
              <w:t>Role:</w:t>
            </w:r>
          </w:p>
        </w:tc>
        <w:tc>
          <w:tcPr>
            <w:tcW w:w="8201" w:type="dxa"/>
            <w:shd w:val="clear" w:color="auto" w:fill="auto"/>
          </w:tcPr>
          <w:p w14:paraId="5CA5DF9D" w14:textId="77777777" w:rsidR="00E8043B" w:rsidRPr="00D26514" w:rsidRDefault="00E8043B" w:rsidP="00E8043B">
            <w:pPr>
              <w:pStyle w:val="BodyText"/>
              <w:rPr>
                <w:i/>
              </w:rPr>
            </w:pPr>
            <w:r w:rsidRPr="00D26514">
              <w:rPr>
                <w:i/>
              </w:rPr>
              <w:t>&lt;e.g., Manager:</w:t>
            </w:r>
          </w:p>
          <w:p w14:paraId="74A96158" w14:textId="7FE1614F" w:rsidR="00E8043B" w:rsidRPr="00D26514" w:rsidRDefault="00E8043B" w:rsidP="00EA3BCB">
            <w:pPr>
              <w:pStyle w:val="BodyText"/>
              <w:rPr>
                <w:i/>
                <w:iCs/>
              </w:rPr>
            </w:pPr>
            <w:r w:rsidRPr="00D26514">
              <w:rPr>
                <w:i/>
                <w:iCs/>
              </w:rPr>
              <w:t>Creates and manages a Unified Procedure Step instance for the requested</w:t>
            </w:r>
            <w:r w:rsidR="00636FD4" w:rsidRPr="00D26514">
              <w:rPr>
                <w:i/>
                <w:iCs/>
              </w:rPr>
              <w:t xml:space="preserve"> </w:t>
            </w:r>
            <w:proofErr w:type="spellStart"/>
            <w:r w:rsidRPr="00D26514">
              <w:rPr>
                <w:i/>
                <w:iCs/>
              </w:rPr>
              <w:t>workitem</w:t>
            </w:r>
            <w:proofErr w:type="spellEnd"/>
            <w:r w:rsidRPr="00D26514">
              <w:rPr>
                <w:i/>
                <w:iCs/>
              </w:rPr>
              <w:t>.&gt;</w:t>
            </w:r>
          </w:p>
        </w:tc>
      </w:tr>
      <w:tr w:rsidR="00E8043B" w:rsidRPr="00D26514" w14:paraId="535E269F" w14:textId="77777777" w:rsidTr="00EA3BCB">
        <w:trPr>
          <w:cantSplit/>
        </w:trPr>
        <w:tc>
          <w:tcPr>
            <w:tcW w:w="1375" w:type="dxa"/>
            <w:shd w:val="clear" w:color="auto" w:fill="auto"/>
          </w:tcPr>
          <w:p w14:paraId="584605B4" w14:textId="77777777" w:rsidR="00E8043B" w:rsidRPr="00D26514" w:rsidRDefault="00E8043B" w:rsidP="000807AC">
            <w:pPr>
              <w:pStyle w:val="BodyText"/>
              <w:rPr>
                <w:b/>
              </w:rPr>
            </w:pPr>
            <w:r w:rsidRPr="00D26514">
              <w:rPr>
                <w:b/>
              </w:rPr>
              <w:t>Actor(s):</w:t>
            </w:r>
          </w:p>
        </w:tc>
        <w:tc>
          <w:tcPr>
            <w:tcW w:w="8201" w:type="dxa"/>
            <w:shd w:val="clear" w:color="auto" w:fill="auto"/>
          </w:tcPr>
          <w:p w14:paraId="1155A80E" w14:textId="77777777" w:rsidR="00E8043B" w:rsidRPr="00D26514" w:rsidRDefault="00E8043B" w:rsidP="00E8043B">
            <w:pPr>
              <w:pStyle w:val="BodyText"/>
              <w:rPr>
                <w:i/>
              </w:rPr>
            </w:pPr>
            <w:r w:rsidRPr="00D26514">
              <w:rPr>
                <w:i/>
              </w:rPr>
              <w:t>&lt;e.g., The following actors may play the role of Manager:</w:t>
            </w:r>
          </w:p>
          <w:p w14:paraId="1E1CD683" w14:textId="77777777" w:rsidR="00E8043B" w:rsidRPr="00D26514" w:rsidRDefault="00E8043B" w:rsidP="00EA3BCB">
            <w:pPr>
              <w:pStyle w:val="BodyText"/>
              <w:rPr>
                <w:rFonts w:ascii="Arial" w:hAnsi="Arial"/>
                <w:b/>
                <w:i/>
                <w:iCs/>
                <w:kern w:val="28"/>
              </w:rPr>
            </w:pPr>
            <w:proofErr w:type="spellStart"/>
            <w:r w:rsidRPr="00D26514">
              <w:rPr>
                <w:i/>
                <w:iCs/>
              </w:rPr>
              <w:t>Workitem</w:t>
            </w:r>
            <w:proofErr w:type="spellEnd"/>
            <w:r w:rsidRPr="00D26514">
              <w:rPr>
                <w:i/>
                <w:iCs/>
              </w:rPr>
              <w:t xml:space="preserve"> Manager: when receiving a new </w:t>
            </w:r>
            <w:proofErr w:type="spellStart"/>
            <w:r w:rsidRPr="00D26514">
              <w:rPr>
                <w:i/>
                <w:iCs/>
              </w:rPr>
              <w:t>workitem</w:t>
            </w:r>
            <w:proofErr w:type="spellEnd"/>
            <w:r w:rsidRPr="00D26514">
              <w:rPr>
                <w:i/>
                <w:iCs/>
              </w:rPr>
              <w:t xml:space="preserve"> for its worklist.&gt;</w:t>
            </w:r>
          </w:p>
        </w:tc>
      </w:tr>
    </w:tbl>
    <w:p w14:paraId="5DFC8318" w14:textId="77777777" w:rsidR="008A63C9" w:rsidRPr="00D26514" w:rsidRDefault="008A63C9" w:rsidP="003B70A2">
      <w:pPr>
        <w:pStyle w:val="BodyText"/>
      </w:pPr>
    </w:p>
    <w:p w14:paraId="3B3E07AF" w14:textId="45165EB1" w:rsidR="00DA7FE0" w:rsidRPr="00D26514" w:rsidRDefault="00613604" w:rsidP="003B70A2">
      <w:pPr>
        <w:pStyle w:val="BodyText"/>
      </w:pPr>
      <w:r w:rsidRPr="00D26514">
        <w:t xml:space="preserve">Transaction text specifies behavior for each </w:t>
      </w:r>
      <w:r w:rsidR="008A63C9" w:rsidRPr="00D26514">
        <w:t>r</w:t>
      </w:r>
      <w:r w:rsidRPr="00D26514">
        <w:t xml:space="preserve">ole. The behavior of specific </w:t>
      </w:r>
      <w:r w:rsidR="008A63C9" w:rsidRPr="00D26514">
        <w:t>a</w:t>
      </w:r>
      <w:r w:rsidRPr="00D26514">
        <w:t xml:space="preserve">ctors may also be specified when it goes beyond that of the general </w:t>
      </w:r>
      <w:r w:rsidR="008A63C9" w:rsidRPr="00D26514">
        <w:t>r</w:t>
      </w:r>
      <w:r w:rsidRPr="00D26514">
        <w:t>ole.</w:t>
      </w:r>
    </w:p>
    <w:p w14:paraId="55B9A7DA" w14:textId="77777777" w:rsidR="00CF283F" w:rsidRPr="00D26514" w:rsidRDefault="00303E20" w:rsidP="00303E20">
      <w:pPr>
        <w:pStyle w:val="Heading3"/>
        <w:numPr>
          <w:ilvl w:val="0"/>
          <w:numId w:val="0"/>
        </w:numPr>
        <w:rPr>
          <w:noProof w:val="0"/>
        </w:rPr>
      </w:pPr>
      <w:bookmarkStart w:id="143" w:name="_Toc345074675"/>
      <w:bookmarkStart w:id="144" w:name="_Toc500238777"/>
      <w:r w:rsidRPr="00D26514">
        <w:rPr>
          <w:noProof w:val="0"/>
        </w:rPr>
        <w:t>3</w:t>
      </w:r>
      <w:r w:rsidR="00CF283F" w:rsidRPr="00D26514">
        <w:rPr>
          <w:noProof w:val="0"/>
        </w:rPr>
        <w:t>.Y.3 Referenced Standard</w:t>
      </w:r>
      <w:r w:rsidR="00DD13DB" w:rsidRPr="00D26514">
        <w:rPr>
          <w:noProof w:val="0"/>
        </w:rPr>
        <w:t>s</w:t>
      </w:r>
      <w:bookmarkEnd w:id="143"/>
      <w:bookmarkEnd w:id="144"/>
    </w:p>
    <w:p w14:paraId="4E6949E2" w14:textId="77777777" w:rsidR="00CF283F" w:rsidRPr="00D26514" w:rsidRDefault="00CF283F" w:rsidP="00EA3BCB">
      <w:pPr>
        <w:pStyle w:val="ListBullet2"/>
      </w:pPr>
      <w:r w:rsidRPr="00D26514">
        <w:rPr>
          <w:i/>
        </w:rPr>
        <w:t>&lt;e.g., HL7 2.3.1 Chapters 2, 3&gt;</w:t>
      </w:r>
    </w:p>
    <w:p w14:paraId="38444E53" w14:textId="77777777" w:rsidR="00B43198" w:rsidRPr="00D26514" w:rsidRDefault="00B43198" w:rsidP="00EA3BCB">
      <w:pPr>
        <w:pStyle w:val="ListBullet2"/>
      </w:pPr>
      <w:r w:rsidRPr="00D26514">
        <w:rPr>
          <w:i/>
        </w:rPr>
        <w:t>&lt;e.g.</w:t>
      </w:r>
      <w:r w:rsidR="008B620B" w:rsidRPr="00D26514">
        <w:rPr>
          <w:i/>
        </w:rPr>
        <w:t>,</w:t>
      </w:r>
      <w:r w:rsidRPr="00D26514">
        <w:rPr>
          <w:i/>
        </w:rPr>
        <w:t xml:space="preserve"> DICOM 2008 PS 3.3: A.35.8 X-Ray Radiation Dose SR IOD&gt;</w:t>
      </w:r>
    </w:p>
    <w:p w14:paraId="2F7D9D38" w14:textId="77777777" w:rsidR="00586AAF" w:rsidRPr="00D26514" w:rsidRDefault="00586AAF" w:rsidP="00EA3BCB">
      <w:pPr>
        <w:pStyle w:val="ListBullet2"/>
      </w:pPr>
      <w:r w:rsidRPr="00D26514">
        <w:rPr>
          <w:i/>
        </w:rPr>
        <w:t>&lt;e.g., applicable sub-sections in ITI TF-2x: Appendix Z on HL7 FHIR&gt;</w:t>
      </w:r>
    </w:p>
    <w:p w14:paraId="010549BC" w14:textId="77777777" w:rsidR="00CF283F" w:rsidRPr="00D26514" w:rsidRDefault="00303E20" w:rsidP="00303E20">
      <w:pPr>
        <w:pStyle w:val="Heading3"/>
        <w:numPr>
          <w:ilvl w:val="0"/>
          <w:numId w:val="0"/>
        </w:numPr>
        <w:rPr>
          <w:noProof w:val="0"/>
        </w:rPr>
      </w:pPr>
      <w:bookmarkStart w:id="145" w:name="_Toc345074676"/>
      <w:bookmarkStart w:id="146" w:name="_Toc500238778"/>
      <w:r w:rsidRPr="00D26514">
        <w:rPr>
          <w:noProof w:val="0"/>
        </w:rPr>
        <w:t>3</w:t>
      </w:r>
      <w:r w:rsidR="00CF283F" w:rsidRPr="00D26514">
        <w:rPr>
          <w:noProof w:val="0"/>
        </w:rPr>
        <w:t>.Y.4 Interaction Diagram</w:t>
      </w:r>
      <w:bookmarkEnd w:id="145"/>
      <w:bookmarkEnd w:id="146"/>
    </w:p>
    <w:p w14:paraId="42EA6359" w14:textId="77777777" w:rsidR="00CF283F" w:rsidRPr="00D26514" w:rsidRDefault="00DD13DB" w:rsidP="00597DB2">
      <w:pPr>
        <w:pStyle w:val="AuthorInstructions"/>
      </w:pPr>
      <w:r w:rsidRPr="00D26514">
        <w:t>&lt;T</w:t>
      </w:r>
      <w:r w:rsidR="00CF283F" w:rsidRPr="00D26514">
        <w:t>he interaction diagram shows the detailed standards-based message exchange that makes up the IHE transaction</w:t>
      </w:r>
      <w:r w:rsidR="00F0665F" w:rsidRPr="00D26514">
        <w:t>.</w:t>
      </w:r>
      <w:r w:rsidR="00CF283F" w:rsidRPr="00D26514">
        <w:t>&gt;</w:t>
      </w:r>
    </w:p>
    <w:p w14:paraId="34F23410" w14:textId="77777777" w:rsidR="007C1AAC" w:rsidRPr="00D26514" w:rsidRDefault="005B5D47">
      <w:pPr>
        <w:pStyle w:val="BodyText"/>
      </w:pPr>
      <w:r w:rsidRPr="00D26514">
        <w:rPr>
          <w:noProof/>
        </w:rPr>
        <mc:AlternateContent>
          <mc:Choice Requires="wpc">
            <w:drawing>
              <wp:inline distT="0" distB="0" distL="0" distR="0" wp14:anchorId="63C8C766" wp14:editId="11F1574A">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8AA4C87" w14:textId="310B3EAA" w:rsidR="004C1EC8" w:rsidRPr="007C1AAC" w:rsidRDefault="004C1EC8"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AAFD19" w14:textId="151EA318" w:rsidR="004C1EC8" w:rsidRPr="007C1AAC" w:rsidRDefault="004C1EC8"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CF01AB" w14:textId="3074137C" w:rsidR="004C1EC8" w:rsidRPr="007C1AAC" w:rsidRDefault="004C1EC8"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11"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4B11897" w14:textId="744BC673" w:rsidR="004C1EC8" w:rsidRPr="007C1AAC" w:rsidRDefault="004C1EC8" w:rsidP="007C1AAC">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63C8C766" id="Canvas 159" o:spid="_x0000_s1138"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">
                <v:shape id="_x0000_s1139" type="#_x0000_t75" style="position:absolute;width:59436;height:24003;visibility:visible;mso-wrap-style:square">
                  <v:fill o:detectmouseclick="t"/>
                  <v:path o:connecttype="none"/>
                </v:shape>
                <v:shape id="Text Box 160" o:spid="_x0000_s1140"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38AA4C87" w14:textId="310B3EAA" w:rsidR="004C1EC8" w:rsidRPr="007C1AAC" w:rsidRDefault="004C1EC8" w:rsidP="007C1AAC">
                        <w:pPr>
                          <w:jc w:val="center"/>
                          <w:rPr>
                            <w:sz w:val="22"/>
                            <w:szCs w:val="22"/>
                          </w:rPr>
                        </w:pPr>
                        <w:r w:rsidRPr="007C1AAC">
                          <w:rPr>
                            <w:sz w:val="22"/>
                            <w:szCs w:val="22"/>
                          </w:rPr>
                          <w:t>A</w:t>
                        </w:r>
                        <w:r>
                          <w:rPr>
                            <w:sz w:val="22"/>
                            <w:szCs w:val="22"/>
                          </w:rPr>
                          <w:t>ctor A</w:t>
                        </w:r>
                      </w:p>
                    </w:txbxContent>
                  </v:textbox>
                </v:shape>
                <v:line id="Line 161" o:spid="_x0000_s1141"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62" o:spid="_x0000_s1142"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69AAFD19" w14:textId="151EA318" w:rsidR="004C1EC8" w:rsidRPr="007C1AAC" w:rsidRDefault="004C1EC8" w:rsidP="007C1AAC">
                        <w:pPr>
                          <w:rPr>
                            <w:sz w:val="22"/>
                            <w:szCs w:val="22"/>
                          </w:rPr>
                        </w:pPr>
                        <w:r>
                          <w:rPr>
                            <w:sz w:val="22"/>
                            <w:szCs w:val="22"/>
                          </w:rPr>
                          <w:t xml:space="preserve">Message </w:t>
                        </w:r>
                        <w:r w:rsidRPr="007C1AAC">
                          <w:rPr>
                            <w:sz w:val="22"/>
                            <w:szCs w:val="22"/>
                          </w:rPr>
                          <w:t>1</w:t>
                        </w:r>
                      </w:p>
                    </w:txbxContent>
                  </v:textbox>
                </v:shape>
                <v:line id="Line 163" o:spid="_x0000_s1143"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64" o:spid="_x0000_s1144"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rect id="Rectangle 165" o:spid="_x0000_s1145"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line id="Line 166" o:spid="_x0000_s1146"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">
                  <v:stroke endarrow="block"/>
                </v:line>
                <v:shape id="Text Box 167" o:spid="_x0000_s1147"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7FCF01AB" w14:textId="3074137C" w:rsidR="004C1EC8" w:rsidRPr="007C1AAC" w:rsidRDefault="004C1EC8" w:rsidP="007C1AAC">
                        <w:pPr>
                          <w:jc w:val="center"/>
                          <w:rPr>
                            <w:sz w:val="22"/>
                            <w:szCs w:val="22"/>
                          </w:rPr>
                        </w:pPr>
                        <w:r w:rsidRPr="007C1AAC">
                          <w:rPr>
                            <w:sz w:val="22"/>
                            <w:szCs w:val="22"/>
                          </w:rPr>
                          <w:t>A</w:t>
                        </w:r>
                        <w:r>
                          <w:rPr>
                            <w:sz w:val="22"/>
                            <w:szCs w:val="22"/>
                          </w:rPr>
                          <w:t>ctor D</w:t>
                        </w:r>
                      </w:p>
                    </w:txbxContent>
                  </v:textbox>
                </v:shape>
                <v:line id="Line 168" o:spid="_x0000_s1148"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">
                  <v:stroke endarrow="block"/>
                </v:line>
                <v:shape id="Text Box 169" o:spid="_x0000_s1149" type="#_x0000_t202" style="position:absolute;left:24085;top:13385;width:1269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44B11897" w14:textId="744BC673" w:rsidR="004C1EC8" w:rsidRPr="007C1AAC" w:rsidRDefault="004C1EC8" w:rsidP="007C1AAC">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4AC409E0" w14:textId="77777777" w:rsidR="00151E50" w:rsidRPr="00D26514" w:rsidRDefault="00151E50" w:rsidP="00EA3BCB">
      <w:pPr>
        <w:pStyle w:val="BodyText"/>
      </w:pPr>
      <w:bookmarkStart w:id="147" w:name="_Toc345074677"/>
    </w:p>
    <w:p w14:paraId="5DBBBBD4" w14:textId="77777777" w:rsidR="00CF283F" w:rsidRPr="00D26514" w:rsidRDefault="00303E20" w:rsidP="00680648">
      <w:pPr>
        <w:pStyle w:val="Heading4"/>
        <w:numPr>
          <w:ilvl w:val="0"/>
          <w:numId w:val="0"/>
        </w:numPr>
        <w:rPr>
          <w:noProof w:val="0"/>
        </w:rPr>
      </w:pPr>
      <w:bookmarkStart w:id="148" w:name="_Toc500238779"/>
      <w:r w:rsidRPr="00D26514">
        <w:rPr>
          <w:noProof w:val="0"/>
        </w:rPr>
        <w:t>3</w:t>
      </w:r>
      <w:r w:rsidR="00CF283F" w:rsidRPr="00D26514">
        <w:rPr>
          <w:noProof w:val="0"/>
        </w:rPr>
        <w:t>.Y.4.1 &lt;</w:t>
      </w:r>
      <w:r w:rsidR="00680648" w:rsidRPr="00D26514">
        <w:rPr>
          <w:noProof w:val="0"/>
        </w:rPr>
        <w:t>Message</w:t>
      </w:r>
      <w:r w:rsidR="00DD13DB" w:rsidRPr="00D26514">
        <w:rPr>
          <w:noProof w:val="0"/>
        </w:rPr>
        <w:t xml:space="preserve"> </w:t>
      </w:r>
      <w:r w:rsidR="009B048D" w:rsidRPr="00D26514">
        <w:rPr>
          <w:noProof w:val="0"/>
        </w:rPr>
        <w:t>1</w:t>
      </w:r>
      <w:r w:rsidR="00680648" w:rsidRPr="00D26514">
        <w:rPr>
          <w:noProof w:val="0"/>
        </w:rPr>
        <w:t xml:space="preserve"> </w:t>
      </w:r>
      <w:r w:rsidR="00CF283F" w:rsidRPr="00D26514">
        <w:rPr>
          <w:noProof w:val="0"/>
        </w:rPr>
        <w:t>Name&gt;</w:t>
      </w:r>
      <w:bookmarkEnd w:id="147"/>
      <w:bookmarkEnd w:id="148"/>
    </w:p>
    <w:bookmarkEnd w:id="94"/>
    <w:bookmarkEnd w:id="95"/>
    <w:bookmarkEnd w:id="96"/>
    <w:bookmarkEnd w:id="97"/>
    <w:bookmarkEnd w:id="98"/>
    <w:p w14:paraId="06218B9C" w14:textId="77777777" w:rsidR="006C371A" w:rsidRPr="00D26514" w:rsidRDefault="006C371A" w:rsidP="00597DB2">
      <w:pPr>
        <w:pStyle w:val="AuthorInstructions"/>
      </w:pPr>
      <w:r w:rsidRPr="00D26514">
        <w:t xml:space="preserve">&lt;One or two sentence </w:t>
      </w:r>
      <w:proofErr w:type="gramStart"/>
      <w:r w:rsidRPr="00D26514">
        <w:t>summary</w:t>
      </w:r>
      <w:proofErr w:type="gramEnd"/>
      <w:r w:rsidRPr="00D26514">
        <w:t xml:space="preserve"> of what Message 1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sections.&gt;</w:t>
      </w:r>
    </w:p>
    <w:p w14:paraId="4FF5A01C" w14:textId="77777777" w:rsidR="00DD13DB" w:rsidRPr="00D26514" w:rsidRDefault="00DD13DB" w:rsidP="00597DB2">
      <w:pPr>
        <w:pStyle w:val="AuthorInstructions"/>
      </w:pPr>
      <w:r w:rsidRPr="00D26514">
        <w:t>&lt;Explicitly state if the multiplicity of an actor may be greater than one; i.e., if an actor (whether it is a client or server) can expect this message from a single source or multiple sources.&gt;</w:t>
      </w:r>
    </w:p>
    <w:p w14:paraId="1D0C341B" w14:textId="77777777" w:rsidR="00CF283F" w:rsidRPr="00D26514" w:rsidRDefault="00303E20" w:rsidP="00303E20">
      <w:pPr>
        <w:pStyle w:val="Heading5"/>
        <w:numPr>
          <w:ilvl w:val="0"/>
          <w:numId w:val="0"/>
        </w:numPr>
        <w:rPr>
          <w:noProof w:val="0"/>
        </w:rPr>
      </w:pPr>
      <w:bookmarkStart w:id="149" w:name="_Toc345074678"/>
      <w:bookmarkStart w:id="150" w:name="_Toc500238780"/>
      <w:r w:rsidRPr="00D26514">
        <w:rPr>
          <w:noProof w:val="0"/>
        </w:rPr>
        <w:t>3</w:t>
      </w:r>
      <w:r w:rsidR="00CF283F" w:rsidRPr="00D26514">
        <w:rPr>
          <w:noProof w:val="0"/>
        </w:rPr>
        <w:t>.Y.4.1.1 Trigger Events</w:t>
      </w:r>
      <w:bookmarkEnd w:id="149"/>
      <w:bookmarkEnd w:id="150"/>
    </w:p>
    <w:p w14:paraId="7837B2CB" w14:textId="77777777" w:rsidR="006C371A" w:rsidRPr="00D26514" w:rsidRDefault="006C371A" w:rsidP="00597DB2">
      <w:pPr>
        <w:pStyle w:val="AuthorInstructions"/>
      </w:pPr>
      <w:r w:rsidRPr="00D26514">
        <w:t xml:space="preserve">&lt;Description of the </w:t>
      </w:r>
      <w:proofErr w:type="gramStart"/>
      <w:r w:rsidRPr="00D26514">
        <w:t>real world</w:t>
      </w:r>
      <w:proofErr w:type="gramEnd"/>
      <w:r w:rsidRPr="00D26514">
        <w:t xml:space="preserve"> events that cause the sender (Actor A) to send Message </w:t>
      </w:r>
      <w:r w:rsidR="00887E40" w:rsidRPr="00D26514">
        <w:t>1 (e.g., an</w:t>
      </w:r>
      <w:r w:rsidRPr="00D26514">
        <w:t xml:space="preserve"> operator or an automated function determines that a new </w:t>
      </w:r>
      <w:proofErr w:type="spellStart"/>
      <w:r w:rsidRPr="00D26514">
        <w:t>workitem</w:t>
      </w:r>
      <w:proofErr w:type="spellEnd"/>
      <w:r w:rsidRPr="00D26514">
        <w:t xml:space="preserve"> is needed</w:t>
      </w:r>
      <w:r w:rsidR="00887E40" w:rsidRPr="00D26514">
        <w:t>).</w:t>
      </w:r>
      <w:r w:rsidRPr="00D26514">
        <w:t>&gt;</w:t>
      </w:r>
    </w:p>
    <w:p w14:paraId="0BD2FE6D" w14:textId="77777777" w:rsidR="00CF283F" w:rsidRPr="00D26514" w:rsidRDefault="00303E20" w:rsidP="00303E20">
      <w:pPr>
        <w:pStyle w:val="Heading5"/>
        <w:numPr>
          <w:ilvl w:val="0"/>
          <w:numId w:val="0"/>
        </w:numPr>
        <w:rPr>
          <w:noProof w:val="0"/>
        </w:rPr>
      </w:pPr>
      <w:bookmarkStart w:id="151" w:name="_Toc345074679"/>
      <w:bookmarkStart w:id="152" w:name="_Toc500238781"/>
      <w:r w:rsidRPr="00D26514">
        <w:rPr>
          <w:noProof w:val="0"/>
        </w:rPr>
        <w:t>3</w:t>
      </w:r>
      <w:r w:rsidR="00CF283F" w:rsidRPr="00D26514">
        <w:rPr>
          <w:noProof w:val="0"/>
        </w:rPr>
        <w:t>.Y.4.1.2 Message Semantics</w:t>
      </w:r>
      <w:bookmarkEnd w:id="151"/>
      <w:bookmarkEnd w:id="152"/>
    </w:p>
    <w:p w14:paraId="387745A2" w14:textId="77777777" w:rsidR="00CF283F" w:rsidRPr="00D26514" w:rsidRDefault="00DD13DB" w:rsidP="00597DB2">
      <w:pPr>
        <w:pStyle w:val="AuthorInstructions"/>
      </w:pPr>
      <w:r w:rsidRPr="00D26514">
        <w:t>&lt;D</w:t>
      </w:r>
      <w:r w:rsidR="00CF283F" w:rsidRPr="00D26514">
        <w:t>etailed description of the meaning</w:t>
      </w:r>
      <w:r w:rsidR="00B43198" w:rsidRPr="00D26514">
        <w:t>, structure</w:t>
      </w:r>
      <w:r w:rsidR="00CF283F" w:rsidRPr="00D26514">
        <w:t xml:space="preserve"> </w:t>
      </w:r>
      <w:r w:rsidR="00B43198" w:rsidRPr="00D26514">
        <w:t xml:space="preserve">and contents </w:t>
      </w:r>
      <w:r w:rsidR="00CF283F" w:rsidRPr="00D26514">
        <w:t xml:space="preserve">of </w:t>
      </w:r>
      <w:r w:rsidR="002D5B69" w:rsidRPr="00D26514">
        <w:t>the m</w:t>
      </w:r>
      <w:r w:rsidR="00865616" w:rsidRPr="00D26514">
        <w:t>essage, including</w:t>
      </w:r>
      <w:r w:rsidR="00CF283F" w:rsidRPr="00D26514">
        <w:t xml:space="preserve"> any IHE specific clarifications of the message format, attributes, etc.&gt;</w:t>
      </w:r>
    </w:p>
    <w:p w14:paraId="52B72DDE" w14:textId="77777777" w:rsidR="006C371A" w:rsidRPr="00D26514" w:rsidRDefault="006C371A" w:rsidP="00597DB2">
      <w:pPr>
        <w:pStyle w:val="AuthorInstructions"/>
      </w:pPr>
      <w:r w:rsidRPr="00D26514">
        <w:t>&lt;Start by describing the standard underlying the message and how the participating actors are mapped</w:t>
      </w:r>
      <w:r w:rsidR="00865616" w:rsidRPr="00D26514">
        <w:t xml:space="preserve"> (e.g., “This</w:t>
      </w:r>
      <w:r w:rsidR="00887E40" w:rsidRPr="00D26514">
        <w:t xml:space="preserve"> </w:t>
      </w:r>
      <w:r w:rsidRPr="00D26514">
        <w:t>message is a DICOM C-FIND Request</w:t>
      </w:r>
      <w:r w:rsidR="00887E40" w:rsidRPr="00D26514">
        <w:t xml:space="preserve">. </w:t>
      </w:r>
      <w:r w:rsidRPr="00D26514">
        <w:t>Actor A is the SCU</w:t>
      </w:r>
      <w:r w:rsidR="00887E40" w:rsidRPr="00D26514">
        <w:t xml:space="preserve">. </w:t>
      </w:r>
      <w:r w:rsidRPr="00D26514">
        <w:t>Actor D is the SCP.</w:t>
      </w:r>
      <w:r w:rsidR="00865616" w:rsidRPr="00D26514">
        <w:t>”</w:t>
      </w:r>
      <w:r w:rsidR="00887E40" w:rsidRPr="00D26514">
        <w:t>)</w:t>
      </w:r>
      <w:r w:rsidR="00CD4D46" w:rsidRPr="00D26514">
        <w:t>.</w:t>
      </w:r>
      <w:r w:rsidRPr="00D26514">
        <w:t>&gt;</w:t>
      </w:r>
    </w:p>
    <w:p w14:paraId="58678B91" w14:textId="77777777" w:rsidR="006C371A" w:rsidRPr="00D26514" w:rsidRDefault="006C371A"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message.&gt;</w:t>
      </w:r>
    </w:p>
    <w:p w14:paraId="1762256D" w14:textId="77777777" w:rsidR="00CF283F" w:rsidRPr="00D26514" w:rsidRDefault="00303E20" w:rsidP="00303E20">
      <w:pPr>
        <w:pStyle w:val="Heading5"/>
        <w:numPr>
          <w:ilvl w:val="0"/>
          <w:numId w:val="0"/>
        </w:numPr>
        <w:rPr>
          <w:noProof w:val="0"/>
        </w:rPr>
      </w:pPr>
      <w:bookmarkStart w:id="153" w:name="_Toc345074680"/>
      <w:bookmarkStart w:id="154" w:name="_Toc500238782"/>
      <w:r w:rsidRPr="00D26514">
        <w:rPr>
          <w:noProof w:val="0"/>
        </w:rPr>
        <w:t>3</w:t>
      </w:r>
      <w:r w:rsidR="00CF283F" w:rsidRPr="00D26514">
        <w:rPr>
          <w:noProof w:val="0"/>
        </w:rPr>
        <w:t>.Y.4.1.3 Expected Actions</w:t>
      </w:r>
      <w:bookmarkEnd w:id="153"/>
      <w:bookmarkEnd w:id="154"/>
    </w:p>
    <w:p w14:paraId="2B4281B8" w14:textId="77777777" w:rsidR="00CF283F" w:rsidRPr="00D26514" w:rsidRDefault="00DD13DB" w:rsidP="00597DB2">
      <w:pPr>
        <w:pStyle w:val="AuthorInstructions"/>
      </w:pPr>
      <w:r w:rsidRPr="00D26514">
        <w:t>&lt;D</w:t>
      </w:r>
      <w:r w:rsidR="00CF283F" w:rsidRPr="00D26514">
        <w:t xml:space="preserve">escription of the actions expected </w:t>
      </w:r>
      <w:r w:rsidR="00B43198" w:rsidRPr="00D26514">
        <w:t xml:space="preserve">to be taken </w:t>
      </w:r>
      <w:proofErr w:type="gramStart"/>
      <w:r w:rsidR="00B43198" w:rsidRPr="00D26514">
        <w:t>as a result of</w:t>
      </w:r>
      <w:proofErr w:type="gramEnd"/>
      <w:r w:rsidR="00B43198" w:rsidRPr="00D26514">
        <w:t xml:space="preserve"> sending or receiving </w:t>
      </w:r>
      <w:r w:rsidR="00CF283F" w:rsidRPr="00D26514">
        <w:t xml:space="preserve">this </w:t>
      </w:r>
      <w:r w:rsidR="00680648" w:rsidRPr="00D26514">
        <w:t>message</w:t>
      </w:r>
      <w:r w:rsidRPr="00D26514">
        <w:t>.</w:t>
      </w:r>
      <w:r w:rsidR="00CF283F" w:rsidRPr="00D26514">
        <w:t>&gt;</w:t>
      </w:r>
    </w:p>
    <w:p w14:paraId="31772F62" w14:textId="77777777" w:rsidR="006C371A" w:rsidRPr="00D26514" w:rsidRDefault="006C371A" w:rsidP="00597DB2">
      <w:pPr>
        <w:pStyle w:val="AuthorInstructions"/>
      </w:pPr>
      <w:r w:rsidRPr="00D26514">
        <w:t>&lt;Describe what the receiver is expected/required to do upon receiving this message. &gt;</w:t>
      </w:r>
    </w:p>
    <w:p w14:paraId="44619DA4" w14:textId="77777777" w:rsidR="006C371A" w:rsidRPr="00D26514" w:rsidRDefault="006C371A"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6FE96AA7" w14:textId="77777777" w:rsidR="00DD13DB" w:rsidRPr="00D26514" w:rsidRDefault="00DD13DB" w:rsidP="00597DB2">
      <w:pPr>
        <w:pStyle w:val="AuthorInstructions"/>
      </w:pPr>
      <w:r w:rsidRPr="00D26514">
        <w:t>&lt;Explicitly define any expected action based on the multiplicity of an actor(s), if applicable.&gt;</w:t>
      </w:r>
    </w:p>
    <w:p w14:paraId="68AD6CD8" w14:textId="77777777" w:rsidR="009B048D" w:rsidRPr="00D26514" w:rsidRDefault="009B048D" w:rsidP="009B048D">
      <w:pPr>
        <w:pStyle w:val="Heading4"/>
        <w:numPr>
          <w:ilvl w:val="0"/>
          <w:numId w:val="0"/>
        </w:numPr>
        <w:rPr>
          <w:noProof w:val="0"/>
        </w:rPr>
      </w:pPr>
      <w:bookmarkStart w:id="155" w:name="_Toc345074681"/>
      <w:bookmarkStart w:id="156" w:name="_Toc500238783"/>
      <w:r w:rsidRPr="00D26514">
        <w:rPr>
          <w:noProof w:val="0"/>
        </w:rPr>
        <w:t>3</w:t>
      </w:r>
      <w:r w:rsidR="003B2A2B" w:rsidRPr="00D26514">
        <w:rPr>
          <w:noProof w:val="0"/>
        </w:rPr>
        <w:t>.Y.4.2</w:t>
      </w:r>
      <w:r w:rsidR="00DD13DB" w:rsidRPr="00D26514">
        <w:rPr>
          <w:noProof w:val="0"/>
        </w:rPr>
        <w:t xml:space="preserve"> &lt;Message </w:t>
      </w:r>
      <w:r w:rsidR="003B2A2B" w:rsidRPr="00D26514">
        <w:rPr>
          <w:noProof w:val="0"/>
        </w:rPr>
        <w:t>2</w:t>
      </w:r>
      <w:r w:rsidRPr="00D26514">
        <w:rPr>
          <w:noProof w:val="0"/>
        </w:rPr>
        <w:t xml:space="preserve"> Name&gt;</w:t>
      </w:r>
      <w:bookmarkEnd w:id="155"/>
      <w:bookmarkEnd w:id="156"/>
    </w:p>
    <w:p w14:paraId="60359520" w14:textId="77777777" w:rsidR="007A676E" w:rsidRPr="00D26514" w:rsidRDefault="007A676E" w:rsidP="00597DB2">
      <w:pPr>
        <w:pStyle w:val="AuthorInstructions"/>
      </w:pPr>
      <w:r w:rsidRPr="00D26514">
        <w:t xml:space="preserve">&lt;One or two sentence </w:t>
      </w:r>
      <w:proofErr w:type="gramStart"/>
      <w:r w:rsidRPr="00D26514">
        <w:t>summary</w:t>
      </w:r>
      <w:proofErr w:type="gramEnd"/>
      <w:r w:rsidRPr="00D26514">
        <w:t xml:space="preserve"> of what Message 2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sections.&gt;</w:t>
      </w:r>
    </w:p>
    <w:p w14:paraId="02A6D3BB" w14:textId="77777777" w:rsidR="007A676E" w:rsidRPr="00D26514" w:rsidRDefault="007A676E" w:rsidP="00597DB2">
      <w:pPr>
        <w:pStyle w:val="AuthorInstructions"/>
      </w:pPr>
      <w:r w:rsidRPr="00D26514">
        <w:lastRenderedPageBreak/>
        <w:t>&lt;Explicitly state if the multiplicity of an actor may be greater than one; i.e., if an actor (whether it is a client or server) can expect this message from a single source or multiple sources.&gt;</w:t>
      </w:r>
    </w:p>
    <w:p w14:paraId="55155E03" w14:textId="77777777" w:rsidR="009B048D" w:rsidRPr="00D26514" w:rsidRDefault="006C371A" w:rsidP="00597DB2">
      <w:pPr>
        <w:pStyle w:val="AuthorInstructions"/>
      </w:pPr>
      <w:r w:rsidRPr="00D26514">
        <w:t>&lt;</w:t>
      </w:r>
      <w:r w:rsidR="007773C8" w:rsidRPr="00D26514">
        <w:t>R</w:t>
      </w:r>
      <w:r w:rsidR="003B2A2B" w:rsidRPr="00D26514">
        <w:t>epeat this section as necessary based on the number of messages in the interaction diagram</w:t>
      </w:r>
      <w:r w:rsidR="00DD13DB" w:rsidRPr="00D26514">
        <w:t>.</w:t>
      </w:r>
      <w:r w:rsidR="009B048D" w:rsidRPr="00D26514">
        <w:t>&gt;</w:t>
      </w:r>
    </w:p>
    <w:p w14:paraId="2FC471F5" w14:textId="77777777" w:rsidR="009B048D" w:rsidRPr="00D26514" w:rsidRDefault="009B048D" w:rsidP="009B048D">
      <w:pPr>
        <w:pStyle w:val="Heading5"/>
        <w:numPr>
          <w:ilvl w:val="0"/>
          <w:numId w:val="0"/>
        </w:numPr>
        <w:rPr>
          <w:noProof w:val="0"/>
        </w:rPr>
      </w:pPr>
      <w:bookmarkStart w:id="157" w:name="_Toc345074682"/>
      <w:bookmarkStart w:id="158" w:name="_Toc500238784"/>
      <w:r w:rsidRPr="00D26514">
        <w:rPr>
          <w:noProof w:val="0"/>
        </w:rPr>
        <w:t>3.Y.4.</w:t>
      </w:r>
      <w:r w:rsidR="006D768F" w:rsidRPr="00D26514">
        <w:rPr>
          <w:noProof w:val="0"/>
        </w:rPr>
        <w:t>2</w:t>
      </w:r>
      <w:r w:rsidRPr="00D26514">
        <w:rPr>
          <w:noProof w:val="0"/>
        </w:rPr>
        <w:t>.1 Trigger Events</w:t>
      </w:r>
      <w:bookmarkEnd w:id="157"/>
      <w:bookmarkEnd w:id="158"/>
    </w:p>
    <w:p w14:paraId="1E549ED2" w14:textId="77777777" w:rsidR="007A676E" w:rsidRPr="00D26514" w:rsidRDefault="007A676E" w:rsidP="00597DB2">
      <w:pPr>
        <w:pStyle w:val="AuthorInstructions"/>
      </w:pPr>
      <w:r w:rsidRPr="00D26514">
        <w:t xml:space="preserve">&lt;Description of the </w:t>
      </w:r>
      <w:proofErr w:type="gramStart"/>
      <w:r w:rsidRPr="00D26514">
        <w:t>real world</w:t>
      </w:r>
      <w:proofErr w:type="gramEnd"/>
      <w:r w:rsidRPr="00D26514">
        <w:t xml:space="preserve"> events that cause the sender (Actor A) to send Message 1</w:t>
      </w:r>
      <w:r w:rsidR="00887E40" w:rsidRPr="00D26514">
        <w:t>(e.g., an</w:t>
      </w:r>
      <w:r w:rsidRPr="00D26514">
        <w:t xml:space="preserve"> operator or an automated function determines that a new </w:t>
      </w:r>
      <w:proofErr w:type="spellStart"/>
      <w:r w:rsidRPr="00D26514">
        <w:t>workitem</w:t>
      </w:r>
      <w:proofErr w:type="spellEnd"/>
      <w:r w:rsidRPr="00D26514">
        <w:t xml:space="preserve"> is needed</w:t>
      </w:r>
      <w:r w:rsidR="00887E40" w:rsidRPr="00D26514">
        <w:t>)</w:t>
      </w:r>
      <w:r w:rsidRPr="00D26514">
        <w:t>.&gt;</w:t>
      </w:r>
    </w:p>
    <w:p w14:paraId="2F5D9776" w14:textId="77777777" w:rsidR="009B048D" w:rsidRPr="00D26514" w:rsidRDefault="009B048D" w:rsidP="009B048D">
      <w:pPr>
        <w:pStyle w:val="Heading5"/>
        <w:numPr>
          <w:ilvl w:val="0"/>
          <w:numId w:val="0"/>
        </w:numPr>
        <w:rPr>
          <w:noProof w:val="0"/>
        </w:rPr>
      </w:pPr>
      <w:bookmarkStart w:id="159" w:name="_Toc345074683"/>
      <w:bookmarkStart w:id="160" w:name="_Toc500238785"/>
      <w:r w:rsidRPr="00D26514">
        <w:rPr>
          <w:noProof w:val="0"/>
        </w:rPr>
        <w:t>3</w:t>
      </w:r>
      <w:r w:rsidR="006D768F" w:rsidRPr="00D26514">
        <w:rPr>
          <w:noProof w:val="0"/>
        </w:rPr>
        <w:t>.Y.4.2</w:t>
      </w:r>
      <w:r w:rsidRPr="00D26514">
        <w:rPr>
          <w:noProof w:val="0"/>
        </w:rPr>
        <w:t>.2 Message Semantics</w:t>
      </w:r>
      <w:bookmarkEnd w:id="159"/>
      <w:bookmarkEnd w:id="160"/>
    </w:p>
    <w:p w14:paraId="3488540C" w14:textId="77777777" w:rsidR="007A676E" w:rsidRPr="00D26514" w:rsidRDefault="007A676E" w:rsidP="00597DB2">
      <w:pPr>
        <w:pStyle w:val="AuthorInstructions"/>
      </w:pPr>
      <w:r w:rsidRPr="00D26514">
        <w:t xml:space="preserve">&lt;Detailed description of the meaning, structure and contents of </w:t>
      </w:r>
      <w:r w:rsidR="00CD4D46" w:rsidRPr="00D26514">
        <w:t>the message</w:t>
      </w:r>
      <w:r w:rsidR="00865616" w:rsidRPr="00D26514">
        <w:t>, including</w:t>
      </w:r>
      <w:r w:rsidRPr="00D26514">
        <w:t xml:space="preserve"> any IHE specific clarifications of the message format, attributes, etc.&gt;</w:t>
      </w:r>
    </w:p>
    <w:p w14:paraId="6D0D2374" w14:textId="77777777" w:rsidR="007A676E" w:rsidRPr="00D26514" w:rsidRDefault="007A676E" w:rsidP="00597DB2">
      <w:pPr>
        <w:pStyle w:val="AuthorInstructions"/>
      </w:pPr>
      <w:r w:rsidRPr="00D26514">
        <w:t>&lt;Start by describing the standard underlying the message and how the participating actors are mappe</w:t>
      </w:r>
      <w:r w:rsidR="00887E40" w:rsidRPr="00D26514">
        <w:t xml:space="preserve">d (e.g., </w:t>
      </w:r>
      <w:r w:rsidR="00865616" w:rsidRPr="00D26514">
        <w:t>“</w:t>
      </w:r>
      <w:r w:rsidR="00887E40" w:rsidRPr="00D26514">
        <w:t>T</w:t>
      </w:r>
      <w:r w:rsidRPr="00D26514">
        <w:t>his message is a DICOM C-FIND Request</w:t>
      </w:r>
      <w:r w:rsidR="00887E40" w:rsidRPr="00D26514">
        <w:t xml:space="preserve">. </w:t>
      </w:r>
      <w:r w:rsidRPr="00D26514">
        <w:t>Actor A is the SCU</w:t>
      </w:r>
      <w:r w:rsidR="00887E40" w:rsidRPr="00D26514">
        <w:t xml:space="preserve">. </w:t>
      </w:r>
      <w:r w:rsidRPr="00D26514">
        <w:t>Actor D is the SCP</w:t>
      </w:r>
      <w:r w:rsidR="00887E40" w:rsidRPr="00D26514">
        <w:t>.</w:t>
      </w:r>
      <w:r w:rsidR="00865616" w:rsidRPr="00D26514">
        <w:t>”</w:t>
      </w:r>
      <w:r w:rsidR="00887E40" w:rsidRPr="00D26514">
        <w:t>)</w:t>
      </w:r>
      <w:r w:rsidR="00CD4D46" w:rsidRPr="00D26514">
        <w:t>.</w:t>
      </w:r>
      <w:r w:rsidRPr="00D26514">
        <w:t>&gt;</w:t>
      </w:r>
    </w:p>
    <w:p w14:paraId="2C1603D7" w14:textId="77777777" w:rsidR="007A676E" w:rsidRPr="00D26514" w:rsidRDefault="007A676E"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message.&gt;</w:t>
      </w:r>
    </w:p>
    <w:p w14:paraId="639E1BC1" w14:textId="77777777" w:rsidR="009B048D" w:rsidRPr="00D26514" w:rsidRDefault="009B048D" w:rsidP="009B048D">
      <w:pPr>
        <w:pStyle w:val="Heading5"/>
        <w:numPr>
          <w:ilvl w:val="0"/>
          <w:numId w:val="0"/>
        </w:numPr>
        <w:rPr>
          <w:noProof w:val="0"/>
        </w:rPr>
      </w:pPr>
      <w:bookmarkStart w:id="161" w:name="_Toc345074684"/>
      <w:bookmarkStart w:id="162" w:name="_Toc500238786"/>
      <w:r w:rsidRPr="00D26514">
        <w:rPr>
          <w:noProof w:val="0"/>
        </w:rPr>
        <w:t>3</w:t>
      </w:r>
      <w:r w:rsidR="006D768F" w:rsidRPr="00D26514">
        <w:rPr>
          <w:noProof w:val="0"/>
        </w:rPr>
        <w:t>.Y.4.2</w:t>
      </w:r>
      <w:r w:rsidRPr="00D26514">
        <w:rPr>
          <w:noProof w:val="0"/>
        </w:rPr>
        <w:t>.3 Expected Actions</w:t>
      </w:r>
      <w:bookmarkEnd w:id="161"/>
      <w:bookmarkEnd w:id="162"/>
    </w:p>
    <w:p w14:paraId="439BB459" w14:textId="77777777" w:rsidR="007A676E" w:rsidRPr="00D26514" w:rsidRDefault="007A676E" w:rsidP="00597DB2">
      <w:pPr>
        <w:pStyle w:val="AuthorInstructions"/>
      </w:pPr>
      <w:bookmarkStart w:id="163" w:name="OLE_LINK5"/>
      <w:bookmarkStart w:id="164" w:name="OLE_LINK6"/>
      <w:r w:rsidRPr="00D26514">
        <w:t xml:space="preserve">&lt;Description of the actions expected to be taken </w:t>
      </w:r>
      <w:proofErr w:type="gramStart"/>
      <w:r w:rsidRPr="00D26514">
        <w:t>as a result of</w:t>
      </w:r>
      <w:proofErr w:type="gramEnd"/>
      <w:r w:rsidRPr="00D26514">
        <w:t xml:space="preserve"> sending or receiving this message.&gt;</w:t>
      </w:r>
    </w:p>
    <w:bookmarkEnd w:id="163"/>
    <w:bookmarkEnd w:id="164"/>
    <w:p w14:paraId="47629020" w14:textId="77777777" w:rsidR="007A676E" w:rsidRPr="00D26514" w:rsidRDefault="007A676E" w:rsidP="00597DB2">
      <w:pPr>
        <w:pStyle w:val="AuthorInstructions"/>
      </w:pPr>
      <w:r w:rsidRPr="00D26514">
        <w:t>&lt;Describe what the receiver is expected/required to do upon receiving this message. &gt;</w:t>
      </w:r>
    </w:p>
    <w:p w14:paraId="2B3FF4A4" w14:textId="77777777" w:rsidR="007A676E" w:rsidRPr="00D26514" w:rsidRDefault="007A676E"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4F990953" w14:textId="77777777" w:rsidR="00DD13DB" w:rsidRPr="00D26514" w:rsidRDefault="00DD13DB" w:rsidP="00597DB2">
      <w:pPr>
        <w:pStyle w:val="AuthorInstructions"/>
      </w:pPr>
      <w:r w:rsidRPr="00D26514">
        <w:t>&lt;Explicitly define any expected action based on the multiplicity of an actor(s), if applicable.&gt;</w:t>
      </w:r>
    </w:p>
    <w:p w14:paraId="33C57AE3" w14:textId="1E0D3491" w:rsidR="0011062E" w:rsidRPr="00D26514" w:rsidRDefault="0011062E" w:rsidP="00EA3BCB">
      <w:pPr>
        <w:pStyle w:val="Heading3"/>
        <w:numPr>
          <w:ilvl w:val="0"/>
          <w:numId w:val="0"/>
        </w:numPr>
      </w:pPr>
      <w:bookmarkStart w:id="165" w:name="_Toc500238787"/>
      <w:r w:rsidRPr="00D26514">
        <w:rPr>
          <w:noProof w:val="0"/>
        </w:rPr>
        <w:t>3.Y.</w:t>
      </w:r>
      <w:r w:rsidR="000E70CC" w:rsidRPr="00D26514">
        <w:rPr>
          <w:noProof w:val="0"/>
        </w:rPr>
        <w:t>5</w:t>
      </w:r>
      <w:r w:rsidRPr="00D26514">
        <w:rPr>
          <w:noProof w:val="0"/>
        </w:rPr>
        <w:t xml:space="preserve"> Protocol Requirements</w:t>
      </w:r>
      <w:bookmarkEnd w:id="165"/>
    </w:p>
    <w:p w14:paraId="3A081687" w14:textId="77777777" w:rsidR="004A6CA4" w:rsidRPr="00D26514" w:rsidRDefault="004A6CA4" w:rsidP="004A6CA4">
      <w:pPr>
        <w:pStyle w:val="AuthorInstructions"/>
      </w:pPr>
      <w:r w:rsidRPr="00D26514">
        <w:t xml:space="preserve">&lt;In this section, </w:t>
      </w:r>
      <w:r w:rsidRPr="00EA3BCB">
        <w:t>the selected protocol bindings of the transactions are explained in detail (like SOAP or HTTP bindings</w:t>
      </w:r>
      <w:proofErr w:type="gramStart"/>
      <w:r w:rsidRPr="00EA3BCB">
        <w:t>)</w:t>
      </w:r>
      <w:r w:rsidRPr="00D26514">
        <w:t>.For</w:t>
      </w:r>
      <w:proofErr w:type="gramEnd"/>
      <w:r w:rsidRPr="00D26514">
        <w:t xml:space="preserve"> an example, see the QRPH DEX Profile or ITI TF-2b:3.34.5</w:t>
      </w:r>
      <w:r w:rsidR="00DD70BB" w:rsidRPr="00D26514">
        <w:t>, 3.35.5. Indicate NA if not used.</w:t>
      </w:r>
      <w:r w:rsidRPr="00D26514">
        <w:t>&gt;</w:t>
      </w:r>
    </w:p>
    <w:p w14:paraId="63551E7E" w14:textId="77777777" w:rsidR="004A6CA4" w:rsidRPr="00D26514" w:rsidRDefault="004A6CA4" w:rsidP="004A6CA4">
      <w:pPr>
        <w:pStyle w:val="Heading3"/>
        <w:numPr>
          <w:ilvl w:val="0"/>
          <w:numId w:val="0"/>
        </w:numPr>
        <w:rPr>
          <w:noProof w:val="0"/>
        </w:rPr>
      </w:pPr>
      <w:bookmarkStart w:id="166" w:name="_Toc500238788"/>
      <w:r w:rsidRPr="00D26514">
        <w:rPr>
          <w:noProof w:val="0"/>
        </w:rPr>
        <w:t>3.Y.</w:t>
      </w:r>
      <w:r w:rsidR="000E70CC" w:rsidRPr="00D26514">
        <w:rPr>
          <w:noProof w:val="0"/>
        </w:rPr>
        <w:t>6</w:t>
      </w:r>
      <w:r w:rsidRPr="00D26514">
        <w:rPr>
          <w:noProof w:val="0"/>
        </w:rPr>
        <w:t xml:space="preserve"> Security Considerations</w:t>
      </w:r>
      <w:bookmarkEnd w:id="166"/>
    </w:p>
    <w:p w14:paraId="67D1575F" w14:textId="2AE02CC7" w:rsidR="003330A1" w:rsidRPr="00D26514" w:rsidRDefault="004A6CA4" w:rsidP="004A6CA4">
      <w:pPr>
        <w:pStyle w:val="AuthorInstructions"/>
      </w:pPr>
      <w:r w:rsidRPr="00D26514">
        <w:t>&lt;Description of the transaction specific security consideration; such as use of security profiles.&gt;</w:t>
      </w:r>
    </w:p>
    <w:p w14:paraId="6511B971" w14:textId="77777777" w:rsidR="004A6CA4" w:rsidRPr="00D26514" w:rsidRDefault="004A6CA4" w:rsidP="004A6CA4">
      <w:pPr>
        <w:pStyle w:val="Heading4"/>
        <w:numPr>
          <w:ilvl w:val="0"/>
          <w:numId w:val="0"/>
        </w:numPr>
        <w:rPr>
          <w:noProof w:val="0"/>
        </w:rPr>
      </w:pPr>
      <w:bookmarkStart w:id="167" w:name="_Toc500238789"/>
      <w:r w:rsidRPr="00D26514">
        <w:rPr>
          <w:noProof w:val="0"/>
        </w:rPr>
        <w:t>3.Y.</w:t>
      </w:r>
      <w:r w:rsidR="000E70CC" w:rsidRPr="00D26514">
        <w:rPr>
          <w:noProof w:val="0"/>
        </w:rPr>
        <w:t>6</w:t>
      </w:r>
      <w:r w:rsidRPr="00D26514">
        <w:rPr>
          <w:noProof w:val="0"/>
        </w:rPr>
        <w:t>.1 Security Audit Considerations</w:t>
      </w:r>
      <w:bookmarkEnd w:id="167"/>
    </w:p>
    <w:p w14:paraId="74040D66" w14:textId="77777777" w:rsidR="004A6CA4" w:rsidRPr="00D26514" w:rsidRDefault="004A6CA4" w:rsidP="004A6CA4">
      <w:pPr>
        <w:pStyle w:val="AuthorInstructions"/>
      </w:pPr>
      <w:r w:rsidRPr="00D26514">
        <w:t>&lt;This section should identify any specific ATNA security audit event that is associated with this transaction and requirements on the encoding of that audit event. &gt;</w:t>
      </w:r>
    </w:p>
    <w:p w14:paraId="5A82EABA" w14:textId="77777777" w:rsidR="004A6CA4" w:rsidRPr="00D26514" w:rsidRDefault="004A6CA4" w:rsidP="004A6CA4">
      <w:pPr>
        <w:pStyle w:val="Heading5"/>
        <w:numPr>
          <w:ilvl w:val="0"/>
          <w:numId w:val="0"/>
        </w:numPr>
        <w:rPr>
          <w:noProof w:val="0"/>
        </w:rPr>
      </w:pPr>
      <w:bookmarkStart w:id="168" w:name="_Toc500238790"/>
      <w:r w:rsidRPr="00D26514">
        <w:rPr>
          <w:noProof w:val="0"/>
        </w:rPr>
        <w:lastRenderedPageBreak/>
        <w:t>3.Y.</w:t>
      </w:r>
      <w:proofErr w:type="gramStart"/>
      <w:r w:rsidR="000E70CC" w:rsidRPr="00D26514">
        <w:rPr>
          <w:noProof w:val="0"/>
        </w:rPr>
        <w:t>6</w:t>
      </w:r>
      <w:r w:rsidRPr="00D26514">
        <w:rPr>
          <w:noProof w:val="0"/>
        </w:rPr>
        <w:t>.(</w:t>
      </w:r>
      <w:proofErr w:type="gramEnd"/>
      <w:r w:rsidRPr="00D26514">
        <w:rPr>
          <w:noProof w:val="0"/>
        </w:rPr>
        <w:t>z) &lt;Actor&gt; Specific Security Considerations</w:t>
      </w:r>
      <w:bookmarkEnd w:id="168"/>
    </w:p>
    <w:p w14:paraId="6B73D854" w14:textId="77777777" w:rsidR="004A6CA4" w:rsidRPr="00D26514" w:rsidRDefault="004A6CA4">
      <w:pPr>
        <w:pStyle w:val="AuthorInstructions"/>
      </w:pPr>
      <w:r w:rsidRPr="00D26514">
        <w:t xml:space="preserve">&lt;This section should specify any specific security considerations on an </w:t>
      </w:r>
      <w:r w:rsidR="000E70CC" w:rsidRPr="00D26514">
        <w:t>actor-by-actor</w:t>
      </w:r>
      <w:r w:rsidRPr="00D26514">
        <w:t xml:space="preserve"> basis.&gt;</w:t>
      </w:r>
    </w:p>
    <w:p w14:paraId="563F0AE5" w14:textId="77777777" w:rsidR="0011062E" w:rsidRPr="00D26514" w:rsidRDefault="0011062E" w:rsidP="00EA3BCB">
      <w:pPr>
        <w:pStyle w:val="BodyText"/>
      </w:pPr>
    </w:p>
    <w:p w14:paraId="4B91E11C" w14:textId="77777777" w:rsidR="00EA4EA1" w:rsidRPr="00D26514" w:rsidRDefault="00EA4EA1" w:rsidP="00EA4EA1">
      <w:pPr>
        <w:pStyle w:val="PartTitle"/>
        <w:rPr>
          <w:highlight w:val="yellow"/>
        </w:rPr>
      </w:pPr>
      <w:bookmarkStart w:id="169" w:name="_Toc345074688"/>
      <w:bookmarkStart w:id="170" w:name="_Toc500238791"/>
      <w:r w:rsidRPr="00D26514">
        <w:lastRenderedPageBreak/>
        <w:t>Appendices</w:t>
      </w:r>
      <w:bookmarkEnd w:id="169"/>
      <w:bookmarkEnd w:id="170"/>
      <w:r w:rsidRPr="00D26514">
        <w:rPr>
          <w:highlight w:val="yellow"/>
        </w:rPr>
        <w:t xml:space="preserve"> </w:t>
      </w:r>
    </w:p>
    <w:p w14:paraId="5DB886E5" w14:textId="77777777" w:rsidR="00144F18" w:rsidRPr="00D26514" w:rsidRDefault="00EA4EA1" w:rsidP="00EA4EA1">
      <w:pPr>
        <w:pStyle w:val="AuthorInstructions"/>
      </w:pPr>
      <w:r w:rsidRPr="00D26514">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t>
      </w:r>
    </w:p>
    <w:p w14:paraId="3675DAEB" w14:textId="48795E33" w:rsidR="00EA4EA1" w:rsidRPr="00D26514" w:rsidRDefault="00144F18" w:rsidP="00EA4EA1">
      <w:pPr>
        <w:pStyle w:val="AuthorInstructions"/>
      </w:pPr>
      <w:r w:rsidRPr="00D26514">
        <w:t>If there are no Volume 2 appendices, enter “Not applicable”</w:t>
      </w:r>
      <w:r w:rsidR="00156676" w:rsidRPr="00D26514">
        <w:t xml:space="preserve"> </w:t>
      </w:r>
      <w:r w:rsidR="00156676" w:rsidRPr="00EA3BCB">
        <w:t>and delete the Appendix A and Appendix B placeholder sections</w:t>
      </w:r>
      <w:r w:rsidRPr="00D26514">
        <w:t>.</w:t>
      </w:r>
      <w:r w:rsidR="00EA4EA1" w:rsidRPr="00D26514">
        <w:t>&gt;</w:t>
      </w:r>
    </w:p>
    <w:p w14:paraId="625C4ADA" w14:textId="77777777" w:rsidR="00EA4EA1" w:rsidRPr="00D26514" w:rsidRDefault="00EA4EA1" w:rsidP="00EA4EA1">
      <w:bookmarkStart w:id="171" w:name="OLE_LINK3"/>
      <w:bookmarkStart w:id="172" w:name="OLE_LINK4"/>
    </w:p>
    <w:p w14:paraId="0832763A" w14:textId="77777777" w:rsidR="0095084C" w:rsidRPr="00D26514" w:rsidRDefault="0095084C" w:rsidP="0095084C">
      <w:pPr>
        <w:pStyle w:val="Heading1"/>
        <w:numPr>
          <w:ilvl w:val="0"/>
          <w:numId w:val="0"/>
        </w:numPr>
        <w:rPr>
          <w:noProof w:val="0"/>
        </w:rPr>
      </w:pPr>
      <w:bookmarkStart w:id="173" w:name="_Toc500238792"/>
      <w:bookmarkStart w:id="174" w:name="_Toc345074689"/>
      <w:bookmarkStart w:id="175" w:name="OLE_LINK80"/>
      <w:bookmarkStart w:id="176" w:name="OLE_LINK81"/>
      <w:r w:rsidRPr="00D26514">
        <w:rPr>
          <w:noProof w:val="0"/>
        </w:rPr>
        <w:lastRenderedPageBreak/>
        <w:t>Appendix A – &lt;Appendix Title&gt;</w:t>
      </w:r>
      <w:bookmarkEnd w:id="173"/>
      <w:r w:rsidRPr="00D26514">
        <w:rPr>
          <w:noProof w:val="0"/>
        </w:rPr>
        <w:t xml:space="preserve"> </w:t>
      </w:r>
    </w:p>
    <w:p w14:paraId="12EE33A3" w14:textId="77777777" w:rsidR="0095084C" w:rsidRPr="00D26514" w:rsidRDefault="0095084C" w:rsidP="0095084C">
      <w:pPr>
        <w:pStyle w:val="BodyText"/>
      </w:pPr>
      <w:r w:rsidRPr="00D26514">
        <w:t>Appendix A text.</w:t>
      </w:r>
    </w:p>
    <w:p w14:paraId="573FC044" w14:textId="77777777" w:rsidR="0095084C" w:rsidRPr="00D26514" w:rsidRDefault="0095084C" w:rsidP="0095084C">
      <w:pPr>
        <w:pStyle w:val="Heading2"/>
        <w:numPr>
          <w:ilvl w:val="0"/>
          <w:numId w:val="0"/>
        </w:numPr>
        <w:rPr>
          <w:noProof w:val="0"/>
        </w:rPr>
      </w:pPr>
      <w:bookmarkStart w:id="177" w:name="_Toc500238793"/>
      <w:r w:rsidRPr="00D26514">
        <w:rPr>
          <w:noProof w:val="0"/>
        </w:rPr>
        <w:t>A.1 &lt;Title&gt;</w:t>
      </w:r>
      <w:bookmarkEnd w:id="177"/>
    </w:p>
    <w:p w14:paraId="43BFD88E" w14:textId="77777777" w:rsidR="0095084C" w:rsidRPr="00D26514" w:rsidRDefault="0095084C" w:rsidP="0095084C">
      <w:pPr>
        <w:pStyle w:val="BodyText"/>
      </w:pPr>
      <w:r w:rsidRPr="00D26514">
        <w:t>Appendix A.1 text.</w:t>
      </w:r>
    </w:p>
    <w:p w14:paraId="31E38FFC" w14:textId="77777777" w:rsidR="0095084C" w:rsidRPr="00D26514" w:rsidRDefault="0095084C" w:rsidP="0095084C">
      <w:pPr>
        <w:pStyle w:val="Heading3"/>
        <w:numPr>
          <w:ilvl w:val="0"/>
          <w:numId w:val="0"/>
        </w:numPr>
        <w:rPr>
          <w:noProof w:val="0"/>
        </w:rPr>
      </w:pPr>
      <w:bookmarkStart w:id="178" w:name="_Toc500238794"/>
      <w:r w:rsidRPr="00D26514">
        <w:rPr>
          <w:noProof w:val="0"/>
        </w:rPr>
        <w:t>A.1.1 &lt;Title&gt;</w:t>
      </w:r>
      <w:bookmarkEnd w:id="178"/>
    </w:p>
    <w:p w14:paraId="02178C92" w14:textId="77777777" w:rsidR="0095084C" w:rsidRPr="00D26514" w:rsidRDefault="0095084C" w:rsidP="0095084C">
      <w:pPr>
        <w:pStyle w:val="BodyText"/>
      </w:pPr>
      <w:r w:rsidRPr="00D26514">
        <w:t>Appendix A.1.1 text.</w:t>
      </w:r>
    </w:p>
    <w:p w14:paraId="5C785E3B" w14:textId="77777777" w:rsidR="0095084C" w:rsidRPr="00D26514" w:rsidRDefault="0095084C" w:rsidP="0095084C">
      <w:pPr>
        <w:pStyle w:val="Heading1"/>
        <w:numPr>
          <w:ilvl w:val="0"/>
          <w:numId w:val="0"/>
        </w:numPr>
        <w:rPr>
          <w:noProof w:val="0"/>
        </w:rPr>
      </w:pPr>
      <w:bookmarkStart w:id="179" w:name="_Toc500238795"/>
      <w:r w:rsidRPr="00D26514">
        <w:rPr>
          <w:noProof w:val="0"/>
        </w:rPr>
        <w:lastRenderedPageBreak/>
        <w:t>Appendix B – &lt;Appendix Title&gt;</w:t>
      </w:r>
      <w:bookmarkEnd w:id="179"/>
      <w:r w:rsidRPr="00D26514">
        <w:rPr>
          <w:noProof w:val="0"/>
        </w:rPr>
        <w:t xml:space="preserve"> </w:t>
      </w:r>
    </w:p>
    <w:p w14:paraId="10C3E930" w14:textId="77777777" w:rsidR="0095084C" w:rsidRPr="00D26514" w:rsidRDefault="0095084C" w:rsidP="0095084C">
      <w:pPr>
        <w:pStyle w:val="BodyText"/>
      </w:pPr>
      <w:r w:rsidRPr="00D26514">
        <w:t>Appendix B text.</w:t>
      </w:r>
    </w:p>
    <w:p w14:paraId="46D58232" w14:textId="77777777" w:rsidR="0095084C" w:rsidRPr="00D26514" w:rsidRDefault="0095084C" w:rsidP="0095084C">
      <w:pPr>
        <w:pStyle w:val="Heading2"/>
        <w:numPr>
          <w:ilvl w:val="0"/>
          <w:numId w:val="0"/>
        </w:numPr>
        <w:rPr>
          <w:noProof w:val="0"/>
        </w:rPr>
      </w:pPr>
      <w:bookmarkStart w:id="180" w:name="_Toc500238796"/>
      <w:r w:rsidRPr="00D26514">
        <w:rPr>
          <w:noProof w:val="0"/>
        </w:rPr>
        <w:t>B.1 &lt;Title&gt;</w:t>
      </w:r>
      <w:bookmarkEnd w:id="180"/>
    </w:p>
    <w:p w14:paraId="07F09501" w14:textId="77777777" w:rsidR="0095084C" w:rsidRPr="00D26514" w:rsidRDefault="0095084C" w:rsidP="0095084C">
      <w:pPr>
        <w:pStyle w:val="BodyText"/>
      </w:pPr>
      <w:r w:rsidRPr="00D26514">
        <w:t>Appendix B.1 text.</w:t>
      </w:r>
    </w:p>
    <w:p w14:paraId="3390FCDD" w14:textId="77777777" w:rsidR="0095084C" w:rsidRPr="00D26514" w:rsidRDefault="0095084C" w:rsidP="0095084C">
      <w:pPr>
        <w:pStyle w:val="Heading3"/>
        <w:numPr>
          <w:ilvl w:val="0"/>
          <w:numId w:val="0"/>
        </w:numPr>
        <w:rPr>
          <w:noProof w:val="0"/>
        </w:rPr>
      </w:pPr>
      <w:bookmarkStart w:id="181" w:name="_Toc500238797"/>
      <w:r w:rsidRPr="00D26514">
        <w:rPr>
          <w:noProof w:val="0"/>
        </w:rPr>
        <w:t>B.1.1 &lt;Title&gt;</w:t>
      </w:r>
      <w:bookmarkEnd w:id="181"/>
    </w:p>
    <w:p w14:paraId="5C417849" w14:textId="77777777" w:rsidR="0095084C" w:rsidRPr="00D26514" w:rsidRDefault="0095084C" w:rsidP="0095084C">
      <w:pPr>
        <w:pStyle w:val="BodyText"/>
      </w:pPr>
      <w:r w:rsidRPr="00D26514">
        <w:t>Appendix B.1.1 text.</w:t>
      </w:r>
    </w:p>
    <w:bookmarkEnd w:id="174"/>
    <w:bookmarkEnd w:id="175"/>
    <w:bookmarkEnd w:id="176"/>
    <w:p w14:paraId="171B410B" w14:textId="634EDF34" w:rsidR="0095084C" w:rsidRPr="00D26514" w:rsidRDefault="0095084C" w:rsidP="00EA4EA1">
      <w:pPr>
        <w:pStyle w:val="BodyText"/>
      </w:pPr>
    </w:p>
    <w:p w14:paraId="612F79B6" w14:textId="77777777" w:rsidR="00522F40" w:rsidRPr="00D26514" w:rsidRDefault="00F313A8" w:rsidP="00EA3BCB">
      <w:pPr>
        <w:pStyle w:val="Heading1"/>
        <w:numPr>
          <w:ilvl w:val="0"/>
          <w:numId w:val="0"/>
        </w:numPr>
        <w:rPr>
          <w:noProof w:val="0"/>
        </w:rPr>
      </w:pPr>
      <w:bookmarkStart w:id="182" w:name="_Toc345074693"/>
      <w:bookmarkStart w:id="183" w:name="_Toc500238798"/>
      <w:bookmarkEnd w:id="171"/>
      <w:bookmarkEnd w:id="172"/>
      <w:r w:rsidRPr="00D26514">
        <w:rPr>
          <w:noProof w:val="0"/>
        </w:rPr>
        <w:lastRenderedPageBreak/>
        <w:t xml:space="preserve">Volume 2 </w:t>
      </w:r>
      <w:r w:rsidR="004541CC" w:rsidRPr="00D26514">
        <w:rPr>
          <w:noProof w:val="0"/>
        </w:rPr>
        <w:t>Name</w:t>
      </w:r>
      <w:r w:rsidR="00522F40" w:rsidRPr="00D26514">
        <w:rPr>
          <w:noProof w:val="0"/>
        </w:rPr>
        <w:t>s</w:t>
      </w:r>
      <w:r w:rsidR="004541CC" w:rsidRPr="00D26514">
        <w:rPr>
          <w:noProof w:val="0"/>
        </w:rPr>
        <w:t>pace Additions</w:t>
      </w:r>
      <w:bookmarkEnd w:id="182"/>
      <w:bookmarkEnd w:id="183"/>
    </w:p>
    <w:p w14:paraId="482DA922" w14:textId="41433C53" w:rsidR="00DC150D" w:rsidRPr="00D26514" w:rsidRDefault="004F2392" w:rsidP="004F2392">
      <w:pPr>
        <w:pStyle w:val="AuthorInstructions"/>
        <w:rPr>
          <w:szCs w:val="24"/>
        </w:rPr>
      </w:pPr>
      <w:bookmarkStart w:id="184" w:name="OLE_LINK51"/>
      <w:bookmarkStart w:id="185" w:name="OLE_LINK52"/>
      <w:bookmarkStart w:id="186" w:name="OLE_LINK53"/>
      <w:bookmarkStart w:id="187" w:name="OLE_LINK54"/>
      <w:bookmarkStart w:id="188" w:name="OLE_LINK83"/>
      <w:r w:rsidRPr="00D26514">
        <w:rPr>
          <w:szCs w:val="24"/>
        </w:rPr>
        <w:t>&lt;</w:t>
      </w:r>
      <w:r w:rsidR="00DC150D" w:rsidRPr="00D26514">
        <w:rPr>
          <w:szCs w:val="24"/>
        </w:rPr>
        <w:t>For Public Comment,</w:t>
      </w:r>
      <w:r w:rsidR="001C26CB" w:rsidRPr="00D26514">
        <w:rPr>
          <w:szCs w:val="24"/>
        </w:rPr>
        <w:t xml:space="preserve"> p</w:t>
      </w:r>
      <w:r w:rsidR="001C26CB" w:rsidRPr="00D26514">
        <w:t>lease explicitly identify all new OIDs, UIDs, URNs, etc., defined specifically for this profile. These items should be collected from the sections above, and listed here as additions to the applicable domain OID Registry. This section will be deleted prior to inclusion into the Technical Framework as Final Text, but should be present for publication of Public Comment and Trial Implementation.&gt;</w:t>
      </w:r>
    </w:p>
    <w:p w14:paraId="452EFCDC" w14:textId="38BD8E07" w:rsidR="004F2392" w:rsidRPr="00EA3BCB" w:rsidRDefault="00DC150D" w:rsidP="004F2392">
      <w:pPr>
        <w:pStyle w:val="AuthorInstructions"/>
      </w:pPr>
      <w:r w:rsidRPr="00D26514">
        <w:rPr>
          <w:szCs w:val="24"/>
        </w:rPr>
        <w:t>At Trial Implementation</w:t>
      </w:r>
      <w:r w:rsidR="001C26CB" w:rsidRPr="00D26514">
        <w:rPr>
          <w:szCs w:val="24"/>
        </w:rPr>
        <w:t xml:space="preserve"> publication</w:t>
      </w:r>
      <w:r w:rsidRPr="00D26514">
        <w:rPr>
          <w:szCs w:val="24"/>
        </w:rPr>
        <w:t>, t</w:t>
      </w:r>
      <w:r w:rsidR="004F2392" w:rsidRPr="00D26514">
        <w:rPr>
          <w:szCs w:val="24"/>
        </w:rPr>
        <w:t xml:space="preserve">he </w:t>
      </w:r>
      <w:r w:rsidR="001C26CB" w:rsidRPr="00D26514">
        <w:rPr>
          <w:szCs w:val="24"/>
        </w:rPr>
        <w:t xml:space="preserve">domain technical </w:t>
      </w:r>
      <w:r w:rsidR="004F2392" w:rsidRPr="00D26514">
        <w:rPr>
          <w:szCs w:val="24"/>
        </w:rPr>
        <w:t xml:space="preserve">committee </w:t>
      </w:r>
      <w:r w:rsidR="004F2392" w:rsidRPr="00EA3BCB">
        <w:rPr>
          <w:b/>
          <w:szCs w:val="24"/>
        </w:rPr>
        <w:t>must</w:t>
      </w:r>
      <w:r w:rsidR="004F2392" w:rsidRPr="00D26514">
        <w:rPr>
          <w:szCs w:val="24"/>
        </w:rPr>
        <w:t xml:space="preserve"> ensure that all new OIDs, UIDs, URNs, etc., defined specifically for this profile have been recorded in their OID Registry. This section will be deleted prior to inclusion into the Technical Framework Volumes as Final Text but should be present for publication of Public Comment and Trial Implementation.</w:t>
      </w:r>
      <w:r w:rsidR="004F2392" w:rsidRPr="00D26514">
        <w:t>&gt;</w:t>
      </w:r>
    </w:p>
    <w:p w14:paraId="36A75C6A" w14:textId="77777777" w:rsidR="004F2392" w:rsidRPr="00D26514" w:rsidRDefault="004F2392" w:rsidP="00EA3BCB">
      <w:pPr>
        <w:pStyle w:val="BodyText"/>
      </w:pPr>
    </w:p>
    <w:p w14:paraId="4D9115D7" w14:textId="77777777" w:rsidR="004F2392" w:rsidRPr="00D26514" w:rsidRDefault="004F2392" w:rsidP="00EA3BCB">
      <w:pPr>
        <w:pStyle w:val="BodyText"/>
      </w:pPr>
      <w:r w:rsidRPr="00D26514">
        <w:t>The &lt;domain name&gt; registry of OIDs is located at &lt;link to your OID registry(</w:t>
      </w:r>
      <w:proofErr w:type="spellStart"/>
      <w:r w:rsidRPr="00D26514">
        <w:t>ies</w:t>
      </w:r>
      <w:proofErr w:type="spellEnd"/>
      <w:r w:rsidRPr="00D26514">
        <w:t>)</w:t>
      </w:r>
    </w:p>
    <w:p w14:paraId="2CFB699A" w14:textId="77777777" w:rsidR="004F2392" w:rsidRPr="00D26514" w:rsidRDefault="004F2392">
      <w:pPr>
        <w:pStyle w:val="BodyText"/>
      </w:pPr>
    </w:p>
    <w:bookmarkEnd w:id="184"/>
    <w:bookmarkEnd w:id="185"/>
    <w:p w14:paraId="78F58AA9" w14:textId="5AFE6694" w:rsidR="00B32872" w:rsidRPr="00D26514" w:rsidRDefault="001C26CB">
      <w:pPr>
        <w:pStyle w:val="BodyText"/>
      </w:pPr>
      <w:r w:rsidRPr="00D26514">
        <w:t>Additions to the</w:t>
      </w:r>
      <w:r w:rsidR="00B32872" w:rsidRPr="00D26514">
        <w:t xml:space="preserve"> &lt;Domain Name&gt;</w:t>
      </w:r>
      <w:r w:rsidRPr="00D26514">
        <w:t xml:space="preserve"> OID Registry are:</w:t>
      </w:r>
    </w:p>
    <w:p w14:paraId="263D13B2" w14:textId="77777777" w:rsidR="001C26CB" w:rsidRPr="00D26514" w:rsidRDefault="001C26CB">
      <w:pPr>
        <w:pStyle w:val="BodyText"/>
      </w:pPr>
    </w:p>
    <w:p w14:paraId="02EEC216" w14:textId="77777777" w:rsidR="00993FF5" w:rsidRPr="00D26514" w:rsidRDefault="00993FF5">
      <w:pPr>
        <w:pStyle w:val="BodyText"/>
      </w:pPr>
    </w:p>
    <w:p w14:paraId="1C98774C" w14:textId="77777777" w:rsidR="00993FF5" w:rsidRPr="00D26514" w:rsidRDefault="00993FF5" w:rsidP="00993FF5">
      <w:pPr>
        <w:pStyle w:val="PartTitle"/>
      </w:pPr>
      <w:bookmarkStart w:id="189" w:name="_Toc345074694"/>
      <w:bookmarkStart w:id="190" w:name="_Toc500238799"/>
      <w:bookmarkEnd w:id="186"/>
      <w:bookmarkEnd w:id="187"/>
      <w:bookmarkEnd w:id="188"/>
      <w:r w:rsidRPr="00D26514">
        <w:lastRenderedPageBreak/>
        <w:t>Volume 3 – Content Modules</w:t>
      </w:r>
      <w:bookmarkEnd w:id="189"/>
      <w:bookmarkEnd w:id="190"/>
    </w:p>
    <w:p w14:paraId="20256605" w14:textId="77777777" w:rsidR="00FD3F02" w:rsidRPr="00D26514" w:rsidRDefault="008D45BC" w:rsidP="00597DB2">
      <w:pPr>
        <w:pStyle w:val="AuthorInstructions"/>
      </w:pPr>
      <w:r w:rsidRPr="00D26514">
        <w:t>&lt;The current version of th</w:t>
      </w:r>
      <w:r w:rsidR="003F3E4A" w:rsidRPr="00D26514">
        <w:t>e s</w:t>
      </w:r>
      <w:r w:rsidRPr="00D26514">
        <w:t>upplement template only addresses HL7 v3 CDA Content Modules</w:t>
      </w:r>
      <w:r w:rsidR="00887E40" w:rsidRPr="00D26514">
        <w:t xml:space="preserve">. </w:t>
      </w:r>
      <w:r w:rsidRPr="00D26514">
        <w:t>All CDA Content Modules will go in Section 6 of Volume 3 of each domain’s Technical Framework d</w:t>
      </w:r>
      <w:r w:rsidR="00170ED0" w:rsidRPr="00D26514">
        <w:t>ocument</w:t>
      </w:r>
      <w:r w:rsidR="00887E40" w:rsidRPr="00D26514">
        <w:t xml:space="preserve">. </w:t>
      </w:r>
      <w:r w:rsidR="00170ED0" w:rsidRPr="00D26514">
        <w:t xml:space="preserve">In the future, this </w:t>
      </w:r>
      <w:r w:rsidR="003F3E4A" w:rsidRPr="00D26514">
        <w:t xml:space="preserve">supplement template </w:t>
      </w:r>
      <w:r w:rsidR="00170ED0" w:rsidRPr="00D26514">
        <w:t>may have additional sections</w:t>
      </w:r>
      <w:r w:rsidRPr="00D26514">
        <w:t xml:space="preserve"> for DICOM Content Modules (section 7 of Volume 3) and other types of Content Modules (section 8, </w:t>
      </w:r>
      <w:r w:rsidR="00701B3A" w:rsidRPr="00D26514">
        <w:t>etc.</w:t>
      </w:r>
      <w:r w:rsidRPr="00D26514">
        <w:t>, of Volume 3)</w:t>
      </w:r>
      <w:r w:rsidR="00FD3F02" w:rsidRPr="00D26514">
        <w:t xml:space="preserve">. </w:t>
      </w:r>
    </w:p>
    <w:p w14:paraId="55C79C44" w14:textId="77777777" w:rsidR="003D5A68" w:rsidRPr="00D26514" w:rsidRDefault="00FD3F02" w:rsidP="00597DB2">
      <w:pPr>
        <w:pStyle w:val="AuthorInstructions"/>
      </w:pPr>
      <w:r w:rsidRPr="00D26514">
        <w:t>&lt;Please note that prior to the release of the new template set, some domains may have defined CDA Content Modules in Volume 2 (e.g., PCC); however, going forward CDA Content Modules will be defined in Volume 3</w:t>
      </w:r>
      <w:r w:rsidR="008D45BC" w:rsidRPr="00D26514">
        <w:t>.&gt;</w:t>
      </w:r>
    </w:p>
    <w:p w14:paraId="65C2BD5C" w14:textId="76A2BD8F" w:rsidR="00170ED0" w:rsidRPr="00D26514" w:rsidRDefault="00170ED0" w:rsidP="005B5D47">
      <w:pPr>
        <w:pStyle w:val="Heading1"/>
        <w:numPr>
          <w:ilvl w:val="0"/>
          <w:numId w:val="0"/>
        </w:numPr>
        <w:rPr>
          <w:bCs/>
          <w:noProof w:val="0"/>
        </w:rPr>
      </w:pPr>
      <w:bookmarkStart w:id="191" w:name="_Toc345074695"/>
      <w:bookmarkStart w:id="192" w:name="_Toc500238800"/>
      <w:r w:rsidRPr="00D26514">
        <w:rPr>
          <w:bCs/>
          <w:noProof w:val="0"/>
        </w:rPr>
        <w:lastRenderedPageBreak/>
        <w:t>5</w:t>
      </w:r>
      <w:r w:rsidR="00291725" w:rsidRPr="00D26514">
        <w:rPr>
          <w:bCs/>
          <w:noProof w:val="0"/>
        </w:rPr>
        <w:t xml:space="preserve"> </w:t>
      </w:r>
      <w:r w:rsidR="00C30A00" w:rsidRPr="00D26514">
        <w:rPr>
          <w:bCs/>
          <w:noProof w:val="0"/>
        </w:rPr>
        <w:t xml:space="preserve">IHE </w:t>
      </w:r>
      <w:r w:rsidRPr="00D26514">
        <w:rPr>
          <w:bCs/>
          <w:noProof w:val="0"/>
        </w:rPr>
        <w:t>Namespaces</w:t>
      </w:r>
      <w:r w:rsidR="009F5CC2" w:rsidRPr="00D26514">
        <w:rPr>
          <w:bCs/>
          <w:noProof w:val="0"/>
        </w:rPr>
        <w:t>, Concept Domains</w:t>
      </w:r>
      <w:r w:rsidRPr="00D26514">
        <w:rPr>
          <w:bCs/>
          <w:noProof w:val="0"/>
        </w:rPr>
        <w:t xml:space="preserve"> and Vocabularies</w:t>
      </w:r>
      <w:bookmarkEnd w:id="191"/>
      <w:bookmarkEnd w:id="192"/>
    </w:p>
    <w:p w14:paraId="7AE75865" w14:textId="66CE8A57" w:rsidR="00701B3A" w:rsidRPr="00D26514" w:rsidRDefault="00170ED0" w:rsidP="00170ED0">
      <w:pPr>
        <w:pStyle w:val="EditorInstructions"/>
      </w:pPr>
      <w:r w:rsidRPr="00D26514">
        <w:t xml:space="preserve">Add to </w:t>
      </w:r>
      <w:r w:rsidR="00151E50" w:rsidRPr="00D26514">
        <w:t>S</w:t>
      </w:r>
      <w:r w:rsidRPr="00D26514">
        <w:t xml:space="preserve">ection 5 </w:t>
      </w:r>
      <w:r w:rsidR="00C30A00" w:rsidRPr="00D26514">
        <w:t xml:space="preserve">IHE </w:t>
      </w:r>
      <w:r w:rsidRPr="00D26514">
        <w:t>Namespaces</w:t>
      </w:r>
      <w:r w:rsidR="009F5CC2" w:rsidRPr="00D26514">
        <w:t>, Concept Domains</w:t>
      </w:r>
      <w:r w:rsidRPr="00D26514">
        <w:t xml:space="preserve"> and Vocabularies</w:t>
      </w:r>
      <w:bookmarkStart w:id="193" w:name="_IHEActCode_Vocabulary"/>
      <w:bookmarkStart w:id="194" w:name="_IHERoleCode_Vocabulary"/>
      <w:bookmarkEnd w:id="193"/>
      <w:bookmarkEnd w:id="194"/>
    </w:p>
    <w:p w14:paraId="38BC0AF2" w14:textId="77777777" w:rsidR="00BC5151" w:rsidRPr="00D26514" w:rsidRDefault="00BC5151" w:rsidP="00EA3BCB">
      <w:pPr>
        <w:pStyle w:val="BodyText"/>
      </w:pPr>
    </w:p>
    <w:p w14:paraId="4F3A714A" w14:textId="1FFA5DB2" w:rsidR="00BC5151" w:rsidRPr="00D26514" w:rsidRDefault="00BC5151" w:rsidP="00EA3BCB">
      <w:pPr>
        <w:pStyle w:val="Heading2"/>
        <w:numPr>
          <w:ilvl w:val="0"/>
          <w:numId w:val="0"/>
        </w:numPr>
      </w:pPr>
      <w:bookmarkStart w:id="195" w:name="_Toc500238801"/>
      <w:r w:rsidRPr="00D26514">
        <w:rPr>
          <w:noProof w:val="0"/>
        </w:rPr>
        <w:t>5.1 IHE Namespaces</w:t>
      </w:r>
      <w:bookmarkEnd w:id="195"/>
    </w:p>
    <w:p w14:paraId="565781DE" w14:textId="7F1FEC32" w:rsidR="00BB1C43" w:rsidRPr="00D26514" w:rsidRDefault="00BB1C43" w:rsidP="00BB1C43">
      <w:pPr>
        <w:pStyle w:val="AuthorInstructions"/>
        <w:rPr>
          <w:szCs w:val="24"/>
        </w:rPr>
      </w:pPr>
      <w:bookmarkStart w:id="196" w:name="OLE_LINK129"/>
      <w:r w:rsidRPr="00D26514">
        <w:rPr>
          <w:szCs w:val="24"/>
        </w:rPr>
        <w:t>&lt;</w:t>
      </w:r>
      <w:r w:rsidRPr="00D26514">
        <w:rPr>
          <w:b/>
          <w:szCs w:val="24"/>
        </w:rPr>
        <w:t>For Public Comment publication</w:t>
      </w:r>
      <w:r w:rsidRPr="00D26514">
        <w:rPr>
          <w:szCs w:val="24"/>
        </w:rPr>
        <w:t>, p</w:t>
      </w:r>
      <w:r w:rsidRPr="00D26514">
        <w:t xml:space="preserve">lease explicitly identify all </w:t>
      </w:r>
      <w:r w:rsidRPr="00EA3BCB">
        <w:rPr>
          <w:b/>
        </w:rPr>
        <w:t>new</w:t>
      </w:r>
      <w:r w:rsidRPr="00D26514">
        <w:t xml:space="preserve"> OIDs, UIDs, URNs, etc., defined specifically for this profile. These items should be collected from the sections within this supplement and listed here as additions to the applicable domain OID Registry. The tables within this section will be deleted prior to inclusion into the Technical Framework as Final Text, but should be present for publication for Public Comment.&gt;</w:t>
      </w:r>
    </w:p>
    <w:p w14:paraId="761E0021" w14:textId="5325490E" w:rsidR="00BB1C43" w:rsidRPr="00D26514" w:rsidRDefault="00BB1C43" w:rsidP="00BB1C43">
      <w:pPr>
        <w:pStyle w:val="AuthorInstructions"/>
      </w:pPr>
      <w:bookmarkStart w:id="197" w:name="OLE_LINK139"/>
      <w:bookmarkStart w:id="198" w:name="OLE_LINK140"/>
      <w:bookmarkStart w:id="199" w:name="OLE_LINK141"/>
      <w:r w:rsidRPr="00D26514">
        <w:rPr>
          <w:szCs w:val="24"/>
        </w:rPr>
        <w:t>&lt;</w:t>
      </w:r>
      <w:r w:rsidRPr="00D26514">
        <w:rPr>
          <w:b/>
          <w:szCs w:val="24"/>
        </w:rPr>
        <w:t>For Trial Implementation publication</w:t>
      </w:r>
      <w:r w:rsidRPr="00D26514">
        <w:rPr>
          <w:szCs w:val="24"/>
        </w:rPr>
        <w:t xml:space="preserve">, the domain technical committee </w:t>
      </w:r>
      <w:r w:rsidRPr="00D26514">
        <w:rPr>
          <w:b/>
          <w:szCs w:val="24"/>
        </w:rPr>
        <w:t>must</w:t>
      </w:r>
      <w:r w:rsidRPr="00D26514">
        <w:rPr>
          <w:szCs w:val="24"/>
        </w:rPr>
        <w:t xml:space="preserve"> ensure that all new OIDs, UIDs, URNs, et</w:t>
      </w:r>
      <w:bookmarkEnd w:id="197"/>
      <w:bookmarkEnd w:id="198"/>
      <w:bookmarkEnd w:id="199"/>
      <w:r w:rsidR="00F4757B" w:rsidRPr="00D26514">
        <w:rPr>
          <w:szCs w:val="24"/>
        </w:rPr>
        <w:t xml:space="preserve">c., </w:t>
      </w:r>
      <w:r w:rsidRPr="00D26514">
        <w:rPr>
          <w:szCs w:val="24"/>
        </w:rPr>
        <w:t xml:space="preserve">defined specifically for this profile </w:t>
      </w:r>
      <w:r w:rsidR="00F4757B" w:rsidRPr="00D26514">
        <w:rPr>
          <w:szCs w:val="24"/>
        </w:rPr>
        <w:t xml:space="preserve">(and listed here for public comment publication </w:t>
      </w:r>
      <w:r w:rsidRPr="00D26514">
        <w:rPr>
          <w:szCs w:val="24"/>
        </w:rPr>
        <w:t xml:space="preserve">have </w:t>
      </w:r>
      <w:r w:rsidR="00F4757B" w:rsidRPr="00D26514">
        <w:rPr>
          <w:szCs w:val="24"/>
        </w:rPr>
        <w:t xml:space="preserve">now </w:t>
      </w:r>
      <w:r w:rsidRPr="00D26514">
        <w:rPr>
          <w:szCs w:val="24"/>
        </w:rPr>
        <w:t>been recorded in their OID Registry. The tables within this section will be deleted prior to inclusion into the Technical Framework Volumes as Final Text but should be present for publication for Trial Implementation.</w:t>
      </w:r>
      <w:r w:rsidRPr="00D26514">
        <w:t>&gt;</w:t>
      </w:r>
    </w:p>
    <w:p w14:paraId="77F7F410" w14:textId="2F45BE69" w:rsidR="00BB1C43" w:rsidRPr="00D26514" w:rsidRDefault="00BB1C43" w:rsidP="00EA3BCB">
      <w:pPr>
        <w:pStyle w:val="AuthorInstructions"/>
      </w:pPr>
      <w:r w:rsidRPr="00D26514">
        <w:t>&lt;</w:t>
      </w:r>
      <w:r w:rsidRPr="00EA3BCB">
        <w:t xml:space="preserve">Ensure the domain’s </w:t>
      </w:r>
      <w:r w:rsidRPr="00D26514">
        <w:t>registry of OIDs is linked to from the following wiki page. It may be another wiki page, a document on the ftp site, etc.&gt;</w:t>
      </w:r>
    </w:p>
    <w:p w14:paraId="6214AFD4" w14:textId="0C791E03" w:rsidR="00BB1C43" w:rsidRPr="00D26514" w:rsidRDefault="00BB1C43" w:rsidP="00BB1C43">
      <w:pPr>
        <w:pStyle w:val="BodyText"/>
      </w:pPr>
      <w:r w:rsidRPr="00D26514">
        <w:t xml:space="preserve">The &lt;domain name&gt; registry of OIDs is located at </w:t>
      </w:r>
      <w:hyperlink r:id="rId39" w:anchor="IHE_Domain_Namespaces" w:history="1">
        <w:r w:rsidRPr="00D26514">
          <w:rPr>
            <w:rStyle w:val="Hyperlink"/>
          </w:rPr>
          <w:t>http://wiki.ihe.net/index.php/OID_Registration#IHE_Domain_Namespaces</w:t>
        </w:r>
      </w:hyperlink>
    </w:p>
    <w:p w14:paraId="01BF39B1" w14:textId="77777777" w:rsidR="00BB1C43" w:rsidRPr="00D26514" w:rsidRDefault="00BB1C43" w:rsidP="00BB1C43">
      <w:pPr>
        <w:pStyle w:val="BodyText"/>
      </w:pPr>
    </w:p>
    <w:p w14:paraId="2014F393" w14:textId="77777777" w:rsidR="00BB1C43" w:rsidRPr="00D26514" w:rsidRDefault="00BB1C43" w:rsidP="00BB1C43">
      <w:pPr>
        <w:pStyle w:val="BodyText"/>
      </w:pPr>
      <w:r w:rsidRPr="00D26514">
        <w:t>Additions to the &lt;Domain Name&gt; OID Registry are:</w:t>
      </w:r>
    </w:p>
    <w:p w14:paraId="5ED111B0" w14:textId="77777777" w:rsidR="00BB1C43" w:rsidRPr="00D26514" w:rsidRDefault="00BB1C43"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D26514" w14:paraId="005083D1" w14:textId="77777777" w:rsidTr="00EA3BCB">
        <w:trPr>
          <w:tblHeader/>
          <w:jc w:val="center"/>
        </w:trPr>
        <w:tc>
          <w:tcPr>
            <w:tcW w:w="1853" w:type="dxa"/>
            <w:shd w:val="clear" w:color="auto" w:fill="D9D9D9"/>
          </w:tcPr>
          <w:bookmarkEnd w:id="196"/>
          <w:p w14:paraId="05C9D1C3" w14:textId="77777777" w:rsidR="00170ED0" w:rsidRPr="00D26514" w:rsidRDefault="00170ED0" w:rsidP="00B9303B">
            <w:pPr>
              <w:pStyle w:val="TableEntryHeader"/>
              <w:rPr>
                <w:rFonts w:eastAsia="Arial Unicode MS"/>
                <w:szCs w:val="24"/>
              </w:rPr>
            </w:pPr>
            <w:proofErr w:type="spellStart"/>
            <w:r w:rsidRPr="00D26514">
              <w:t>codeSystem</w:t>
            </w:r>
            <w:proofErr w:type="spellEnd"/>
            <w:r w:rsidRPr="00D26514">
              <w:t xml:space="preserve"> </w:t>
            </w:r>
          </w:p>
        </w:tc>
        <w:tc>
          <w:tcPr>
            <w:tcW w:w="2210" w:type="dxa"/>
            <w:shd w:val="clear" w:color="auto" w:fill="D9D9D9"/>
          </w:tcPr>
          <w:p w14:paraId="2A80D02D" w14:textId="77777777" w:rsidR="00170ED0" w:rsidRPr="00D26514" w:rsidRDefault="00170ED0" w:rsidP="00B9303B">
            <w:pPr>
              <w:pStyle w:val="TableEntryHeader"/>
              <w:rPr>
                <w:rFonts w:eastAsia="Arial Unicode MS"/>
                <w:szCs w:val="24"/>
              </w:rPr>
            </w:pPr>
            <w:proofErr w:type="spellStart"/>
            <w:r w:rsidRPr="00D26514">
              <w:t>codeSystemName</w:t>
            </w:r>
            <w:proofErr w:type="spellEnd"/>
            <w:r w:rsidRPr="00D26514">
              <w:t xml:space="preserve"> </w:t>
            </w:r>
          </w:p>
        </w:tc>
        <w:tc>
          <w:tcPr>
            <w:tcW w:w="4503" w:type="dxa"/>
            <w:shd w:val="clear" w:color="auto" w:fill="D9D9D9"/>
          </w:tcPr>
          <w:p w14:paraId="2ABF19E1"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5053657B" w14:textId="77777777" w:rsidTr="00EA3BCB">
        <w:trPr>
          <w:jc w:val="center"/>
        </w:trPr>
        <w:tc>
          <w:tcPr>
            <w:tcW w:w="1853" w:type="dxa"/>
            <w:shd w:val="clear" w:color="auto" w:fill="auto"/>
          </w:tcPr>
          <w:p w14:paraId="2BDD897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6CEEADC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1B8ECCC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27161359" w14:textId="77777777" w:rsidTr="00EA3BCB">
        <w:trPr>
          <w:jc w:val="center"/>
        </w:trPr>
        <w:tc>
          <w:tcPr>
            <w:tcW w:w="1853" w:type="dxa"/>
            <w:shd w:val="clear" w:color="auto" w:fill="auto"/>
          </w:tcPr>
          <w:p w14:paraId="2A690271"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198F6BF7"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2E2D9E13"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56D6613F" w14:textId="77777777" w:rsidTr="00EA3BCB">
        <w:trPr>
          <w:jc w:val="center"/>
        </w:trPr>
        <w:tc>
          <w:tcPr>
            <w:tcW w:w="1853" w:type="dxa"/>
            <w:shd w:val="clear" w:color="auto" w:fill="auto"/>
          </w:tcPr>
          <w:p w14:paraId="14F10C0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7E6677E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3C1398B6"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795D93A3" w14:textId="77777777" w:rsidR="00170ED0" w:rsidRPr="00D26514" w:rsidRDefault="00170ED0" w:rsidP="00170ED0">
      <w:pPr>
        <w:pStyle w:val="BodyText"/>
      </w:pPr>
    </w:p>
    <w:p w14:paraId="4796BF04" w14:textId="09A6CE4D" w:rsidR="00FA0161" w:rsidRPr="00D26514" w:rsidRDefault="00FA0161" w:rsidP="00FA0161">
      <w:pPr>
        <w:pStyle w:val="Heading2"/>
        <w:numPr>
          <w:ilvl w:val="0"/>
          <w:numId w:val="0"/>
        </w:numPr>
        <w:rPr>
          <w:noProof w:val="0"/>
        </w:rPr>
      </w:pPr>
      <w:bookmarkStart w:id="200" w:name="_Toc500238802"/>
      <w:bookmarkStart w:id="201" w:name="OLE_LINK127"/>
      <w:bookmarkStart w:id="202" w:name="OLE_LINK128"/>
      <w:r w:rsidRPr="00D26514">
        <w:rPr>
          <w:noProof w:val="0"/>
        </w:rPr>
        <w:t>5.2 IHE Concept Domains</w:t>
      </w:r>
      <w:bookmarkEnd w:id="200"/>
    </w:p>
    <w:bookmarkEnd w:id="201"/>
    <w:bookmarkEnd w:id="202"/>
    <w:p w14:paraId="15F5C7AF" w14:textId="77777777" w:rsidR="009F5CC2" w:rsidRPr="00D26514" w:rsidRDefault="009F5CC2" w:rsidP="009F5CC2">
      <w:pPr>
        <w:pStyle w:val="AuthorInstructions"/>
      </w:pPr>
      <w:r w:rsidRPr="00D26514">
        <w:t xml:space="preserve">&lt;Concept Domains are named categories of things that are used when it isn’t possible to bind to a specific set of codes. There are </w:t>
      </w:r>
      <w:proofErr w:type="gramStart"/>
      <w:r w:rsidRPr="00D26514">
        <w:t>a number of</w:t>
      </w:r>
      <w:proofErr w:type="gramEnd"/>
      <w:r w:rsidRPr="00D26514">
        <w:t xml:space="preserve"> reasons you might not be able to define and bind to a specific set of codes, one of the most common being that the codes set needs to vary depending on locale or context.&gt;</w:t>
      </w:r>
    </w:p>
    <w:p w14:paraId="764B3E81" w14:textId="77777777" w:rsidR="00BB1C43" w:rsidRPr="00D26514" w:rsidRDefault="00BB1C43" w:rsidP="009F5CC2">
      <w:pPr>
        <w:pStyle w:val="AuthorInstructions"/>
      </w:pPr>
    </w:p>
    <w:p w14:paraId="1398FA99" w14:textId="77777777" w:rsidR="00BB1C43" w:rsidRPr="00D26514" w:rsidRDefault="00BB1C43" w:rsidP="00BB1C43">
      <w:pPr>
        <w:pStyle w:val="BodyText"/>
        <w:rPr>
          <w:rStyle w:val="AuthorInstructionsChar"/>
        </w:rPr>
      </w:pPr>
      <w:bookmarkStart w:id="203" w:name="OLE_LINK115"/>
      <w:bookmarkStart w:id="204" w:name="OLE_LINK116"/>
      <w:r w:rsidRPr="00D26514">
        <w:lastRenderedPageBreak/>
        <w:t xml:space="preserve">For a listing of the &lt;Domain Acronym&gt; Concept Domains see </w:t>
      </w:r>
      <w:r w:rsidRPr="00D26514">
        <w:rPr>
          <w:rStyle w:val="AuthorInstructionsChar"/>
        </w:rPr>
        <w:t>&lt;enter location of the domains Concept Domains or NA if none&gt;</w:t>
      </w:r>
    </w:p>
    <w:bookmarkEnd w:id="203"/>
    <w:bookmarkEnd w:id="204"/>
    <w:p w14:paraId="10FA349B" w14:textId="77777777" w:rsidR="009F5CC2" w:rsidRPr="00D26514" w:rsidRDefault="009F5CC2"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980"/>
        <w:gridCol w:w="2551"/>
        <w:gridCol w:w="3820"/>
      </w:tblGrid>
      <w:tr w:rsidR="009F5CC2" w:rsidRPr="00D26514" w14:paraId="38629957" w14:textId="77777777" w:rsidTr="009F5CC2">
        <w:trPr>
          <w:tblHeader/>
          <w:jc w:val="center"/>
        </w:trPr>
        <w:tc>
          <w:tcPr>
            <w:tcW w:w="1980" w:type="dxa"/>
            <w:shd w:val="clear" w:color="auto" w:fill="D9D9D9"/>
          </w:tcPr>
          <w:p w14:paraId="69C0E257" w14:textId="77777777" w:rsidR="009F5CC2" w:rsidRPr="00D26514" w:rsidRDefault="009F5CC2" w:rsidP="0093034E">
            <w:pPr>
              <w:pStyle w:val="TableEntryHeader"/>
              <w:rPr>
                <w:rFonts w:eastAsia="Arial Unicode MS"/>
                <w:szCs w:val="24"/>
              </w:rPr>
            </w:pPr>
            <w:proofErr w:type="spellStart"/>
            <w:r w:rsidRPr="00D26514">
              <w:t>conceptDomain</w:t>
            </w:r>
            <w:proofErr w:type="spellEnd"/>
            <w:r w:rsidRPr="00D26514">
              <w:t xml:space="preserve"> </w:t>
            </w:r>
          </w:p>
        </w:tc>
        <w:tc>
          <w:tcPr>
            <w:tcW w:w="2551" w:type="dxa"/>
            <w:shd w:val="clear" w:color="auto" w:fill="D9D9D9"/>
          </w:tcPr>
          <w:p w14:paraId="27B8211D" w14:textId="77777777" w:rsidR="009F5CC2" w:rsidRPr="00D26514" w:rsidRDefault="009F5CC2" w:rsidP="0093034E">
            <w:pPr>
              <w:pStyle w:val="TableEntryHeader"/>
              <w:rPr>
                <w:rFonts w:eastAsia="Arial Unicode MS"/>
                <w:szCs w:val="24"/>
              </w:rPr>
            </w:pPr>
            <w:proofErr w:type="spellStart"/>
            <w:r w:rsidRPr="00D26514">
              <w:t>conceptDomainName</w:t>
            </w:r>
            <w:proofErr w:type="spellEnd"/>
            <w:r w:rsidRPr="00D26514">
              <w:t xml:space="preserve"> </w:t>
            </w:r>
          </w:p>
        </w:tc>
        <w:tc>
          <w:tcPr>
            <w:tcW w:w="3820" w:type="dxa"/>
            <w:shd w:val="clear" w:color="auto" w:fill="D9D9D9"/>
          </w:tcPr>
          <w:p w14:paraId="5DDB1286" w14:textId="77777777" w:rsidR="009F5CC2" w:rsidRPr="00D26514" w:rsidRDefault="009F5CC2" w:rsidP="0093034E">
            <w:pPr>
              <w:pStyle w:val="TableEntryHeader"/>
              <w:rPr>
                <w:rFonts w:eastAsia="Arial Unicode MS"/>
                <w:szCs w:val="24"/>
              </w:rPr>
            </w:pPr>
            <w:r w:rsidRPr="00D26514">
              <w:t xml:space="preserve">Description </w:t>
            </w:r>
          </w:p>
        </w:tc>
      </w:tr>
      <w:tr w:rsidR="009F5CC2" w:rsidRPr="00D26514" w14:paraId="6986B20C" w14:textId="77777777" w:rsidTr="009F5CC2">
        <w:trPr>
          <w:jc w:val="center"/>
        </w:trPr>
        <w:tc>
          <w:tcPr>
            <w:tcW w:w="1980" w:type="dxa"/>
            <w:shd w:val="clear" w:color="auto" w:fill="auto"/>
          </w:tcPr>
          <w:p w14:paraId="39A15F58"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7ED38A68"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471B703"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371B8221" w14:textId="77777777" w:rsidTr="009F5CC2">
        <w:trPr>
          <w:jc w:val="center"/>
        </w:trPr>
        <w:tc>
          <w:tcPr>
            <w:tcW w:w="1980" w:type="dxa"/>
            <w:shd w:val="clear" w:color="auto" w:fill="auto"/>
          </w:tcPr>
          <w:p w14:paraId="6F696CE5"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3A8374AB"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601F981D"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56AD770B" w14:textId="77777777" w:rsidTr="009F5CC2">
        <w:trPr>
          <w:jc w:val="center"/>
        </w:trPr>
        <w:tc>
          <w:tcPr>
            <w:tcW w:w="1980" w:type="dxa"/>
            <w:shd w:val="clear" w:color="auto" w:fill="auto"/>
          </w:tcPr>
          <w:p w14:paraId="355BED8D"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22B51197"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7709FC1"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567FD960" w14:textId="77777777" w:rsidR="005F4B35" w:rsidRPr="00D26514" w:rsidRDefault="005F4B35" w:rsidP="005F4B35">
      <w:pPr>
        <w:pStyle w:val="BodyText"/>
      </w:pPr>
    </w:p>
    <w:p w14:paraId="6182D26A" w14:textId="7FEF119E" w:rsidR="005F4B35" w:rsidRPr="00D26514" w:rsidRDefault="00A124C7" w:rsidP="00EA3BCB">
      <w:pPr>
        <w:pStyle w:val="Heading2"/>
        <w:numPr>
          <w:ilvl w:val="0"/>
          <w:numId w:val="0"/>
        </w:numPr>
      </w:pPr>
      <w:bookmarkStart w:id="205" w:name="_Toc500238803"/>
      <w:bookmarkStart w:id="206" w:name="OLE_LINK111"/>
      <w:bookmarkStart w:id="207" w:name="OLE_LINK112"/>
      <w:r w:rsidRPr="00D26514">
        <w:t>5.3 IHE Format Codes and Vocabularies</w:t>
      </w:r>
      <w:bookmarkEnd w:id="205"/>
    </w:p>
    <w:p w14:paraId="68F3B28E" w14:textId="77777777" w:rsidR="005F4B35" w:rsidRPr="00D26514" w:rsidRDefault="005F4B35" w:rsidP="005F4B35">
      <w:pPr>
        <w:pStyle w:val="Heading3"/>
        <w:numPr>
          <w:ilvl w:val="0"/>
          <w:numId w:val="0"/>
        </w:numPr>
        <w:rPr>
          <w:noProof w:val="0"/>
        </w:rPr>
      </w:pPr>
      <w:bookmarkStart w:id="208" w:name="_Toc500238804"/>
      <w:bookmarkEnd w:id="206"/>
      <w:bookmarkEnd w:id="207"/>
      <w:r w:rsidRPr="00D26514">
        <w:rPr>
          <w:noProof w:val="0"/>
        </w:rPr>
        <w:t>5.3.1 IHE Format Codes</w:t>
      </w:r>
      <w:bookmarkEnd w:id="208"/>
    </w:p>
    <w:p w14:paraId="0B1CA378" w14:textId="77777777" w:rsidR="00BC5151" w:rsidRPr="00D26514" w:rsidRDefault="00BC5151" w:rsidP="00EA3BCB">
      <w:pPr>
        <w:pStyle w:val="BodyText"/>
      </w:pPr>
    </w:p>
    <w:p w14:paraId="529FECB8" w14:textId="349B6997" w:rsidR="005F4B35" w:rsidRPr="00EA3BCB" w:rsidRDefault="005A175A" w:rsidP="00EA3BCB">
      <w:pPr>
        <w:pStyle w:val="EditorInstructions"/>
      </w:pPr>
      <w:bookmarkStart w:id="209" w:name="OLE_LINK123"/>
      <w:bookmarkStart w:id="210" w:name="OLE_LINK124"/>
      <w:r w:rsidRPr="00EA3BCB">
        <w:t xml:space="preserve">List </w:t>
      </w:r>
      <w:r w:rsidR="00BC5151" w:rsidRPr="00D26514">
        <w:t xml:space="preserve">in the table below </w:t>
      </w:r>
      <w:r w:rsidRPr="00EA3BCB">
        <w:t xml:space="preserve">any </w:t>
      </w:r>
      <w:r w:rsidRPr="00EA3BCB">
        <w:rPr>
          <w:b/>
        </w:rPr>
        <w:t>new</w:t>
      </w:r>
      <w:r w:rsidRPr="00EA3BCB">
        <w:t xml:space="preserve"> format codes to be added to the </w:t>
      </w:r>
      <w:r w:rsidRPr="00D26514">
        <w:t xml:space="preserve">IHE Format Codes wiki page at </w:t>
      </w:r>
      <w:hyperlink r:id="rId40" w:history="1">
        <w:r w:rsidRPr="00D26514">
          <w:rPr>
            <w:rStyle w:val="Hyperlink"/>
          </w:rPr>
          <w:t>http://wiki.ihe.net/index.php/IHE_Format_Codes</w:t>
        </w:r>
      </w:hyperlink>
      <w:r w:rsidRPr="00EA3BCB">
        <w:rPr>
          <w:rStyle w:val="Hyperlink"/>
        </w:rPr>
        <w:t>.</w:t>
      </w:r>
      <w:r w:rsidR="00AA560C" w:rsidRPr="00D26514">
        <w:t xml:space="preserve"> </w:t>
      </w:r>
      <w:bookmarkStart w:id="211" w:name="OLE_LINK130"/>
      <w:bookmarkStart w:id="212" w:name="OLE_LINK131"/>
      <w:r w:rsidR="00BC5151" w:rsidRPr="00D26514">
        <w:t xml:space="preserve">For public comment, the additions must be listed in the table below. </w:t>
      </w:r>
      <w:r w:rsidR="00AA560C" w:rsidRPr="00D26514">
        <w:t xml:space="preserve">The domain technical committee must ensure any new codes are </w:t>
      </w:r>
      <w:r w:rsidR="00F4757B" w:rsidRPr="00D26514">
        <w:t xml:space="preserve">also </w:t>
      </w:r>
      <w:r w:rsidR="00AA560C" w:rsidRPr="00D26514">
        <w:t xml:space="preserve">added to the wiki page prior to publication for </w:t>
      </w:r>
      <w:r w:rsidR="00BC5151" w:rsidRPr="00D26514">
        <w:t>t</w:t>
      </w:r>
      <w:r w:rsidR="00AA560C" w:rsidRPr="00D26514">
        <w:t xml:space="preserve">rial </w:t>
      </w:r>
      <w:r w:rsidR="00BC5151" w:rsidRPr="00D26514">
        <w:t>i</w:t>
      </w:r>
      <w:r w:rsidR="00AA560C" w:rsidRPr="00D26514">
        <w:t>mplementation.</w:t>
      </w:r>
    </w:p>
    <w:bookmarkEnd w:id="209"/>
    <w:bookmarkEnd w:id="210"/>
    <w:bookmarkEnd w:id="211"/>
    <w:bookmarkEnd w:id="212"/>
    <w:p w14:paraId="542B5EDB" w14:textId="77777777" w:rsidR="00AA560C" w:rsidRPr="00D26514" w:rsidRDefault="00AA560C" w:rsidP="00AA560C">
      <w:pPr>
        <w:pStyle w:val="BodyText"/>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875"/>
        <w:gridCol w:w="2250"/>
        <w:gridCol w:w="1980"/>
        <w:gridCol w:w="2232"/>
      </w:tblGrid>
      <w:tr w:rsidR="00170ED0" w:rsidRPr="00D26514" w14:paraId="61DA4F8A" w14:textId="77777777" w:rsidTr="00EA3BCB">
        <w:trPr>
          <w:tblHeader/>
          <w:jc w:val="center"/>
        </w:trPr>
        <w:tc>
          <w:tcPr>
            <w:tcW w:w="2875" w:type="dxa"/>
            <w:shd w:val="clear" w:color="auto" w:fill="D9D9D9"/>
          </w:tcPr>
          <w:p w14:paraId="7EF683B7" w14:textId="77777777" w:rsidR="00170ED0" w:rsidRPr="00D26514" w:rsidRDefault="00170ED0" w:rsidP="00B9303B">
            <w:pPr>
              <w:pStyle w:val="TableEntryHeader"/>
              <w:rPr>
                <w:rFonts w:eastAsia="Arial Unicode MS"/>
                <w:szCs w:val="24"/>
              </w:rPr>
            </w:pPr>
            <w:r w:rsidRPr="00D26514">
              <w:t xml:space="preserve">Profile </w:t>
            </w:r>
          </w:p>
        </w:tc>
        <w:tc>
          <w:tcPr>
            <w:tcW w:w="2250" w:type="dxa"/>
            <w:shd w:val="clear" w:color="auto" w:fill="D9D9D9"/>
          </w:tcPr>
          <w:p w14:paraId="52280F5F" w14:textId="77777777" w:rsidR="00170ED0" w:rsidRPr="00D26514" w:rsidRDefault="00170ED0" w:rsidP="00B9303B">
            <w:pPr>
              <w:pStyle w:val="TableEntryHeader"/>
              <w:rPr>
                <w:rFonts w:eastAsia="Arial Unicode MS"/>
                <w:szCs w:val="24"/>
              </w:rPr>
            </w:pPr>
            <w:r w:rsidRPr="00D26514">
              <w:t>Format Code</w:t>
            </w:r>
          </w:p>
        </w:tc>
        <w:tc>
          <w:tcPr>
            <w:tcW w:w="1980" w:type="dxa"/>
            <w:shd w:val="clear" w:color="auto" w:fill="D9D9D9"/>
          </w:tcPr>
          <w:p w14:paraId="65E28E25" w14:textId="77777777" w:rsidR="00170ED0" w:rsidRPr="00D26514" w:rsidRDefault="00170ED0" w:rsidP="00B9303B">
            <w:pPr>
              <w:pStyle w:val="TableEntryHeader"/>
              <w:rPr>
                <w:rFonts w:eastAsia="Arial Unicode MS"/>
                <w:szCs w:val="24"/>
              </w:rPr>
            </w:pPr>
            <w:r w:rsidRPr="00D26514">
              <w:t>Media Type</w:t>
            </w:r>
          </w:p>
        </w:tc>
        <w:tc>
          <w:tcPr>
            <w:tcW w:w="2232" w:type="dxa"/>
            <w:shd w:val="clear" w:color="auto" w:fill="D9D9D9"/>
          </w:tcPr>
          <w:p w14:paraId="3F740B17" w14:textId="77777777" w:rsidR="00170ED0" w:rsidRPr="00D26514" w:rsidRDefault="00170ED0" w:rsidP="00B9303B">
            <w:pPr>
              <w:pStyle w:val="TableEntryHeader"/>
              <w:rPr>
                <w:rFonts w:eastAsia="Arial Unicode MS"/>
                <w:szCs w:val="24"/>
              </w:rPr>
            </w:pPr>
            <w:r w:rsidRPr="00D26514">
              <w:t xml:space="preserve">Template ID </w:t>
            </w:r>
          </w:p>
        </w:tc>
      </w:tr>
      <w:tr w:rsidR="00170ED0" w:rsidRPr="00D26514" w14:paraId="78D372DD" w14:textId="77777777" w:rsidTr="00EA3BCB">
        <w:trPr>
          <w:jc w:val="center"/>
        </w:trPr>
        <w:tc>
          <w:tcPr>
            <w:tcW w:w="2875" w:type="dxa"/>
            <w:shd w:val="clear" w:color="auto" w:fill="auto"/>
          </w:tcPr>
          <w:p w14:paraId="0F2A4757" w14:textId="77777777" w:rsidR="00170ED0" w:rsidRPr="00D26514" w:rsidRDefault="00170ED0" w:rsidP="00701B3A">
            <w:pPr>
              <w:pStyle w:val="TableEntry"/>
              <w:rPr>
                <w:rFonts w:eastAsia="Arial Unicode MS"/>
              </w:rPr>
            </w:pPr>
            <w:r w:rsidRPr="00D26514">
              <w:rPr>
                <w:rFonts w:eastAsia="Arial Unicode MS"/>
              </w:rPr>
              <w:t>&lt;Profile name (profile acronym)&gt;</w:t>
            </w:r>
          </w:p>
        </w:tc>
        <w:tc>
          <w:tcPr>
            <w:tcW w:w="2250" w:type="dxa"/>
            <w:shd w:val="clear" w:color="auto" w:fill="auto"/>
          </w:tcPr>
          <w:p w14:paraId="63FF7ECA" w14:textId="77777777" w:rsidR="00170ED0" w:rsidRPr="00D26514" w:rsidRDefault="00170ED0" w:rsidP="00701B3A">
            <w:pPr>
              <w:pStyle w:val="TableEntry"/>
              <w:rPr>
                <w:rFonts w:eastAsia="Arial Unicode MS"/>
              </w:rPr>
            </w:pPr>
            <w:r w:rsidRPr="00D26514">
              <w:rPr>
                <w:rFonts w:eastAsia="Arial Unicode MS"/>
              </w:rPr>
              <w:t>&lt;</w:t>
            </w:r>
            <w:proofErr w:type="spellStart"/>
            <w:proofErr w:type="gramStart"/>
            <w:r w:rsidRPr="00D26514">
              <w:rPr>
                <w:rFonts w:eastAsia="Arial Unicode MS"/>
              </w:rPr>
              <w:t>urn:ihe</w:t>
            </w:r>
            <w:proofErr w:type="spellEnd"/>
            <w:proofErr w:type="gramEnd"/>
            <w:r w:rsidRPr="00D26514">
              <w:rPr>
                <w:rFonts w:eastAsia="Arial Unicode MS"/>
              </w:rPr>
              <w:t>: &gt;</w:t>
            </w:r>
          </w:p>
        </w:tc>
        <w:tc>
          <w:tcPr>
            <w:tcW w:w="1980" w:type="dxa"/>
            <w:shd w:val="clear" w:color="auto" w:fill="auto"/>
          </w:tcPr>
          <w:p w14:paraId="5BAFEF56" w14:textId="77777777" w:rsidR="00170ED0" w:rsidRPr="00D26514" w:rsidRDefault="00170ED0" w:rsidP="00701B3A">
            <w:pPr>
              <w:pStyle w:val="TableEntry"/>
              <w:rPr>
                <w:rFonts w:eastAsia="Arial Unicode MS"/>
              </w:rPr>
            </w:pPr>
          </w:p>
        </w:tc>
        <w:tc>
          <w:tcPr>
            <w:tcW w:w="2232" w:type="dxa"/>
            <w:shd w:val="clear" w:color="auto" w:fill="auto"/>
          </w:tcPr>
          <w:p w14:paraId="077D9BEC" w14:textId="77777777" w:rsidR="00170ED0" w:rsidRPr="00D26514" w:rsidRDefault="00170ED0" w:rsidP="00701B3A">
            <w:pPr>
              <w:pStyle w:val="TableEntry"/>
              <w:rPr>
                <w:rFonts w:eastAsia="Arial Unicode MS"/>
              </w:rPr>
            </w:pPr>
            <w:r w:rsidRPr="00D26514">
              <w:rPr>
                <w:rFonts w:eastAsia="Arial Unicode MS"/>
              </w:rPr>
              <w:t>&lt;</w:t>
            </w:r>
            <w:proofErr w:type="spellStart"/>
            <w:r w:rsidRPr="00D26514">
              <w:rPr>
                <w:rFonts w:eastAsia="Arial Unicode MS"/>
              </w:rPr>
              <w:t>oids</w:t>
            </w:r>
            <w:proofErr w:type="spellEnd"/>
            <w:r w:rsidRPr="00D26514">
              <w:rPr>
                <w:rFonts w:eastAsia="Arial Unicode MS"/>
              </w:rPr>
              <w:t>&gt;</w:t>
            </w:r>
          </w:p>
        </w:tc>
      </w:tr>
      <w:tr w:rsidR="00170ED0" w:rsidRPr="00D26514" w14:paraId="7D2B12E6" w14:textId="77777777" w:rsidTr="00EA3BCB">
        <w:trPr>
          <w:jc w:val="center"/>
        </w:trPr>
        <w:tc>
          <w:tcPr>
            <w:tcW w:w="2875" w:type="dxa"/>
            <w:shd w:val="clear" w:color="auto" w:fill="auto"/>
          </w:tcPr>
          <w:p w14:paraId="62EA8916" w14:textId="77777777" w:rsidR="00170ED0" w:rsidRPr="00D26514" w:rsidRDefault="00170ED0" w:rsidP="00701B3A">
            <w:pPr>
              <w:pStyle w:val="TableEntry"/>
              <w:rPr>
                <w:rFonts w:eastAsia="Arial Unicode MS"/>
              </w:rPr>
            </w:pPr>
          </w:p>
        </w:tc>
        <w:tc>
          <w:tcPr>
            <w:tcW w:w="2250" w:type="dxa"/>
            <w:shd w:val="clear" w:color="auto" w:fill="auto"/>
          </w:tcPr>
          <w:p w14:paraId="5A99F41F" w14:textId="77777777" w:rsidR="00170ED0" w:rsidRPr="00D26514" w:rsidRDefault="00170ED0" w:rsidP="00701B3A">
            <w:pPr>
              <w:pStyle w:val="TableEntry"/>
              <w:rPr>
                <w:rFonts w:eastAsia="Arial Unicode MS"/>
              </w:rPr>
            </w:pPr>
          </w:p>
        </w:tc>
        <w:tc>
          <w:tcPr>
            <w:tcW w:w="1980" w:type="dxa"/>
            <w:shd w:val="clear" w:color="auto" w:fill="auto"/>
          </w:tcPr>
          <w:p w14:paraId="5F372F03" w14:textId="77777777" w:rsidR="00170ED0" w:rsidRPr="00D26514" w:rsidRDefault="00170ED0" w:rsidP="00701B3A">
            <w:pPr>
              <w:pStyle w:val="TableEntry"/>
              <w:rPr>
                <w:rFonts w:eastAsia="Arial Unicode MS"/>
              </w:rPr>
            </w:pPr>
          </w:p>
        </w:tc>
        <w:tc>
          <w:tcPr>
            <w:tcW w:w="2232" w:type="dxa"/>
            <w:shd w:val="clear" w:color="auto" w:fill="auto"/>
          </w:tcPr>
          <w:p w14:paraId="6313798D" w14:textId="77777777" w:rsidR="00170ED0" w:rsidRPr="00D26514" w:rsidRDefault="00170ED0" w:rsidP="00701B3A">
            <w:pPr>
              <w:pStyle w:val="TableEntry"/>
              <w:rPr>
                <w:rFonts w:eastAsia="Arial Unicode MS"/>
              </w:rPr>
            </w:pPr>
          </w:p>
        </w:tc>
      </w:tr>
      <w:tr w:rsidR="00170ED0" w:rsidRPr="00D26514" w14:paraId="749A358D" w14:textId="77777777" w:rsidTr="00EA3BCB">
        <w:trPr>
          <w:jc w:val="center"/>
        </w:trPr>
        <w:tc>
          <w:tcPr>
            <w:tcW w:w="2875" w:type="dxa"/>
            <w:shd w:val="clear" w:color="auto" w:fill="auto"/>
          </w:tcPr>
          <w:p w14:paraId="78810B58" w14:textId="77777777" w:rsidR="00170ED0" w:rsidRPr="00D26514" w:rsidRDefault="00170ED0" w:rsidP="00701B3A">
            <w:pPr>
              <w:pStyle w:val="TableEntry"/>
              <w:rPr>
                <w:rFonts w:eastAsia="Arial Unicode MS"/>
              </w:rPr>
            </w:pPr>
          </w:p>
        </w:tc>
        <w:tc>
          <w:tcPr>
            <w:tcW w:w="2250" w:type="dxa"/>
            <w:shd w:val="clear" w:color="auto" w:fill="auto"/>
          </w:tcPr>
          <w:p w14:paraId="099D30AC" w14:textId="77777777" w:rsidR="00170ED0" w:rsidRPr="00D26514" w:rsidRDefault="00170ED0" w:rsidP="00701B3A">
            <w:pPr>
              <w:pStyle w:val="TableEntry"/>
              <w:rPr>
                <w:rFonts w:eastAsia="Arial Unicode MS"/>
              </w:rPr>
            </w:pPr>
          </w:p>
        </w:tc>
        <w:tc>
          <w:tcPr>
            <w:tcW w:w="1980" w:type="dxa"/>
            <w:shd w:val="clear" w:color="auto" w:fill="auto"/>
          </w:tcPr>
          <w:p w14:paraId="6E60FA24" w14:textId="77777777" w:rsidR="00170ED0" w:rsidRPr="00D26514" w:rsidRDefault="00170ED0" w:rsidP="00701B3A">
            <w:pPr>
              <w:pStyle w:val="TableEntry"/>
              <w:rPr>
                <w:rFonts w:eastAsia="Arial Unicode MS"/>
              </w:rPr>
            </w:pPr>
          </w:p>
        </w:tc>
        <w:tc>
          <w:tcPr>
            <w:tcW w:w="2232" w:type="dxa"/>
            <w:shd w:val="clear" w:color="auto" w:fill="auto"/>
          </w:tcPr>
          <w:p w14:paraId="1969381B" w14:textId="77777777" w:rsidR="00170ED0" w:rsidRPr="00D26514" w:rsidRDefault="00170ED0" w:rsidP="00701B3A">
            <w:pPr>
              <w:pStyle w:val="TableEntry"/>
              <w:rPr>
                <w:rFonts w:eastAsia="Arial Unicode MS"/>
              </w:rPr>
            </w:pPr>
          </w:p>
        </w:tc>
      </w:tr>
    </w:tbl>
    <w:p w14:paraId="48281A18" w14:textId="77777777" w:rsidR="00BC5151" w:rsidRPr="00D26514" w:rsidRDefault="00BC5151" w:rsidP="00170ED0">
      <w:pPr>
        <w:pStyle w:val="BodyText"/>
      </w:pPr>
    </w:p>
    <w:p w14:paraId="3E9EFA76" w14:textId="716BC363" w:rsidR="005F4B35" w:rsidRPr="00D26514" w:rsidRDefault="005F4B35" w:rsidP="005F4B35">
      <w:pPr>
        <w:pStyle w:val="Heading3"/>
        <w:numPr>
          <w:ilvl w:val="0"/>
          <w:numId w:val="0"/>
        </w:numPr>
        <w:rPr>
          <w:noProof w:val="0"/>
        </w:rPr>
      </w:pPr>
      <w:bookmarkStart w:id="213" w:name="_Toc500238805"/>
      <w:bookmarkStart w:id="214" w:name="OLE_LINK109"/>
      <w:bookmarkStart w:id="215" w:name="OLE_LINK110"/>
      <w:r w:rsidRPr="00D26514">
        <w:rPr>
          <w:noProof w:val="0"/>
        </w:rPr>
        <w:t xml:space="preserve">5.3.2 </w:t>
      </w:r>
      <w:proofErr w:type="spellStart"/>
      <w:r w:rsidRPr="00D26514">
        <w:rPr>
          <w:noProof w:val="0"/>
        </w:rPr>
        <w:t>IHEActCode</w:t>
      </w:r>
      <w:proofErr w:type="spellEnd"/>
      <w:r w:rsidRPr="00D26514">
        <w:rPr>
          <w:noProof w:val="0"/>
        </w:rPr>
        <w:t xml:space="preserve"> Vocabulary</w:t>
      </w:r>
      <w:bookmarkEnd w:id="213"/>
    </w:p>
    <w:bookmarkEnd w:id="214"/>
    <w:bookmarkEnd w:id="215"/>
    <w:p w14:paraId="311F2115" w14:textId="77777777" w:rsidR="00222CF4" w:rsidRPr="00D26514" w:rsidRDefault="00222CF4" w:rsidP="00170ED0">
      <w:pPr>
        <w:pStyle w:val="BodyText"/>
      </w:pPr>
    </w:p>
    <w:p w14:paraId="6E5C77F3" w14:textId="5C38180C" w:rsidR="00AA560C" w:rsidRPr="00D26514" w:rsidRDefault="00AA560C" w:rsidP="00AA560C">
      <w:pPr>
        <w:pStyle w:val="EditorInstructions"/>
      </w:pPr>
      <w:bookmarkStart w:id="216" w:name="OLE_LINK125"/>
      <w:bookmarkStart w:id="217" w:name="OLE_LINK126"/>
      <w:r w:rsidRPr="00D26514">
        <w:t>List in the table below</w:t>
      </w:r>
      <w:r w:rsidR="00BC5151" w:rsidRPr="00D26514">
        <w:t>,</w:t>
      </w:r>
      <w:r w:rsidRPr="00D26514">
        <w:t xml:space="preserve"> any </w:t>
      </w:r>
      <w:r w:rsidRPr="00D26514">
        <w:rPr>
          <w:b/>
        </w:rPr>
        <w:t>new</w:t>
      </w:r>
      <w:r w:rsidRPr="00D26514">
        <w:t xml:space="preserve"> additions to the </w:t>
      </w:r>
      <w:proofErr w:type="spellStart"/>
      <w:r w:rsidRPr="00D26514">
        <w:t>IHEActCode</w:t>
      </w:r>
      <w:proofErr w:type="spellEnd"/>
      <w:r w:rsidRPr="00D26514">
        <w:t xml:space="preserve"> Vocabulary wiki page at </w:t>
      </w:r>
      <w:hyperlink r:id="rId41" w:history="1">
        <w:r w:rsidRPr="00D26514">
          <w:rPr>
            <w:rStyle w:val="Hyperlink"/>
          </w:rPr>
          <w:t>http://wiki.ihe.net/index.php/IHEActCode_Vocabulary</w:t>
        </w:r>
      </w:hyperlink>
      <w:r w:rsidRPr="00D26514">
        <w:rPr>
          <w:rStyle w:val="Hyperlink"/>
        </w:rPr>
        <w:t>.</w:t>
      </w:r>
      <w:r w:rsidRPr="00D26514">
        <w:t xml:space="preserve"> </w:t>
      </w:r>
      <w:r w:rsidR="00BC5151" w:rsidRPr="00D26514">
        <w:t>For public comment, the additions must be listed in the table below. The domain technical committee must ensure any new codes are</w:t>
      </w:r>
      <w:r w:rsidR="00F4757B" w:rsidRPr="00D26514">
        <w:t xml:space="preserve"> also</w:t>
      </w:r>
      <w:r w:rsidR="00BC5151" w:rsidRPr="00D26514">
        <w:t xml:space="preserve"> added to the wiki page prior to publication for trial implementation.</w:t>
      </w:r>
    </w:p>
    <w:bookmarkEnd w:id="216"/>
    <w:bookmarkEnd w:id="217"/>
    <w:p w14:paraId="510009AF" w14:textId="77777777" w:rsidR="00170ED0" w:rsidRPr="00D26514" w:rsidRDefault="00170ED0" w:rsidP="00170ED0">
      <w:pPr>
        <w:pStyle w:val="BodyText"/>
      </w:pPr>
    </w:p>
    <w:tbl>
      <w:tblPr>
        <w:tblW w:w="44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64"/>
        <w:gridCol w:w="6665"/>
      </w:tblGrid>
      <w:tr w:rsidR="00170ED0" w:rsidRPr="00D26514" w14:paraId="2D455F4C" w14:textId="77777777" w:rsidTr="00EA3BCB">
        <w:trPr>
          <w:jc w:val="center"/>
        </w:trPr>
        <w:tc>
          <w:tcPr>
            <w:tcW w:w="1703" w:type="dxa"/>
            <w:shd w:val="clear" w:color="auto" w:fill="D9D9D9"/>
          </w:tcPr>
          <w:p w14:paraId="0980654E" w14:textId="77777777" w:rsidR="00170ED0" w:rsidRPr="00D26514" w:rsidRDefault="00170ED0" w:rsidP="00B9303B">
            <w:pPr>
              <w:pStyle w:val="TableEntryHeader"/>
              <w:rPr>
                <w:rFonts w:eastAsia="Arial Unicode MS"/>
                <w:szCs w:val="24"/>
              </w:rPr>
            </w:pPr>
            <w:r w:rsidRPr="00D26514">
              <w:t xml:space="preserve">Code </w:t>
            </w:r>
          </w:p>
        </w:tc>
        <w:tc>
          <w:tcPr>
            <w:tcW w:w="6840" w:type="dxa"/>
            <w:shd w:val="clear" w:color="auto" w:fill="D9D9D9"/>
          </w:tcPr>
          <w:p w14:paraId="1DBB15F0"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10DC9B0C" w14:textId="77777777" w:rsidTr="00EA3BCB">
        <w:trPr>
          <w:jc w:val="center"/>
        </w:trPr>
        <w:tc>
          <w:tcPr>
            <w:tcW w:w="1703" w:type="dxa"/>
            <w:shd w:val="clear" w:color="auto" w:fill="auto"/>
          </w:tcPr>
          <w:p w14:paraId="5965A88C"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2BFFD6B5"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23A03451" w14:textId="77777777" w:rsidTr="00EA3BCB">
        <w:trPr>
          <w:jc w:val="center"/>
        </w:trPr>
        <w:tc>
          <w:tcPr>
            <w:tcW w:w="1703" w:type="dxa"/>
            <w:shd w:val="clear" w:color="auto" w:fill="auto"/>
          </w:tcPr>
          <w:p w14:paraId="7A34E529"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5A4852E0"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7AA27B3D" w14:textId="77777777" w:rsidTr="00EA3BCB">
        <w:trPr>
          <w:jc w:val="center"/>
        </w:trPr>
        <w:tc>
          <w:tcPr>
            <w:tcW w:w="1703" w:type="dxa"/>
            <w:shd w:val="clear" w:color="auto" w:fill="auto"/>
          </w:tcPr>
          <w:p w14:paraId="5403D234"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31A3F95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bl>
    <w:p w14:paraId="672F4940" w14:textId="77777777" w:rsidR="005F4B35" w:rsidRPr="00D26514" w:rsidRDefault="005F4B35" w:rsidP="00170ED0">
      <w:pPr>
        <w:pStyle w:val="BodyText"/>
      </w:pPr>
    </w:p>
    <w:p w14:paraId="0120845E" w14:textId="77777777" w:rsidR="005F4B35" w:rsidRPr="00D26514" w:rsidRDefault="005F4B35" w:rsidP="005F4B35">
      <w:pPr>
        <w:pStyle w:val="Heading3"/>
        <w:numPr>
          <w:ilvl w:val="0"/>
          <w:numId w:val="0"/>
        </w:numPr>
        <w:rPr>
          <w:noProof w:val="0"/>
        </w:rPr>
      </w:pPr>
      <w:bookmarkStart w:id="218" w:name="_Toc500238806"/>
      <w:r w:rsidRPr="00D26514">
        <w:rPr>
          <w:noProof w:val="0"/>
        </w:rPr>
        <w:t xml:space="preserve">5.3.3 </w:t>
      </w:r>
      <w:proofErr w:type="spellStart"/>
      <w:r w:rsidRPr="00D26514">
        <w:rPr>
          <w:noProof w:val="0"/>
        </w:rPr>
        <w:t>IHERoleCode</w:t>
      </w:r>
      <w:proofErr w:type="spellEnd"/>
      <w:r w:rsidRPr="00D26514">
        <w:rPr>
          <w:noProof w:val="0"/>
        </w:rPr>
        <w:t xml:space="preserve"> Vocabulary</w:t>
      </w:r>
      <w:bookmarkEnd w:id="218"/>
    </w:p>
    <w:p w14:paraId="5330DD82" w14:textId="77777777" w:rsidR="005F4B35" w:rsidRPr="00D26514" w:rsidRDefault="005F4B35" w:rsidP="00170ED0">
      <w:pPr>
        <w:pStyle w:val="BodyText"/>
      </w:pPr>
    </w:p>
    <w:p w14:paraId="774EA658" w14:textId="49FBCE6C" w:rsidR="00BC5151" w:rsidRPr="00D26514" w:rsidRDefault="00BC5151" w:rsidP="00BC5151">
      <w:pPr>
        <w:pStyle w:val="EditorInstructions"/>
      </w:pPr>
      <w:r w:rsidRPr="00D26514">
        <w:t xml:space="preserve">List in the table below any </w:t>
      </w:r>
      <w:r w:rsidRPr="00D26514">
        <w:rPr>
          <w:b/>
        </w:rPr>
        <w:t>new</w:t>
      </w:r>
      <w:r w:rsidRPr="00D26514">
        <w:t xml:space="preserve"> additions to the </w:t>
      </w:r>
      <w:proofErr w:type="spellStart"/>
      <w:r w:rsidRPr="00D26514">
        <w:t>IHERoleCode</w:t>
      </w:r>
      <w:proofErr w:type="spellEnd"/>
      <w:r w:rsidRPr="00D26514">
        <w:t xml:space="preserve"> Vocabulary wiki page at </w:t>
      </w:r>
      <w:hyperlink r:id="rId42" w:history="1">
        <w:r w:rsidRPr="00D26514">
          <w:rPr>
            <w:rStyle w:val="Hyperlink"/>
          </w:rPr>
          <w:t>http://wiki.ihe.net/index.php/IHERoleCode_Vocabulary</w:t>
        </w:r>
      </w:hyperlink>
      <w:r w:rsidRPr="00D26514">
        <w:rPr>
          <w:rStyle w:val="Hyperlink"/>
        </w:rPr>
        <w:t>.</w:t>
      </w:r>
      <w:r w:rsidRPr="00D26514">
        <w:t xml:space="preserve"> For public comment, the additions must be listed in the table below. The domain technical committee must ensure any new codes are </w:t>
      </w:r>
      <w:r w:rsidR="00F4757B" w:rsidRPr="00D26514">
        <w:t xml:space="preserve">also </w:t>
      </w:r>
      <w:r w:rsidRPr="00D26514">
        <w:t>added to the wiki page prior to publication for trial implementation.</w:t>
      </w:r>
    </w:p>
    <w:p w14:paraId="653E061B" w14:textId="77777777" w:rsidR="00BC5151" w:rsidRPr="00D26514" w:rsidRDefault="00BC5151"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28"/>
        <w:gridCol w:w="6847"/>
      </w:tblGrid>
      <w:tr w:rsidR="00170ED0" w:rsidRPr="00D26514" w14:paraId="7CE13A31" w14:textId="77777777" w:rsidTr="00EA3BCB">
        <w:trPr>
          <w:tblHeader/>
          <w:jc w:val="center"/>
        </w:trPr>
        <w:tc>
          <w:tcPr>
            <w:tcW w:w="1628" w:type="dxa"/>
            <w:shd w:val="clear" w:color="auto" w:fill="D9D9D9"/>
          </w:tcPr>
          <w:p w14:paraId="0A8AD2BC" w14:textId="77777777" w:rsidR="00170ED0" w:rsidRPr="00D26514" w:rsidRDefault="00170ED0" w:rsidP="00B9303B">
            <w:pPr>
              <w:pStyle w:val="TableEntryHeader"/>
              <w:rPr>
                <w:rFonts w:eastAsia="Arial Unicode MS"/>
                <w:szCs w:val="24"/>
              </w:rPr>
            </w:pPr>
            <w:r w:rsidRPr="00D26514">
              <w:t xml:space="preserve">Code </w:t>
            </w:r>
          </w:p>
        </w:tc>
        <w:tc>
          <w:tcPr>
            <w:tcW w:w="6847" w:type="dxa"/>
            <w:shd w:val="clear" w:color="auto" w:fill="D9D9D9"/>
          </w:tcPr>
          <w:p w14:paraId="0AC32EA6"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4A148212" w14:textId="77777777" w:rsidTr="00EA3BCB">
        <w:trPr>
          <w:jc w:val="center"/>
        </w:trPr>
        <w:tc>
          <w:tcPr>
            <w:tcW w:w="1628" w:type="dxa"/>
            <w:shd w:val="clear" w:color="auto" w:fill="auto"/>
          </w:tcPr>
          <w:p w14:paraId="67826A3A"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13219CD"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2B134B64" w14:textId="77777777" w:rsidTr="00EA3BCB">
        <w:trPr>
          <w:jc w:val="center"/>
        </w:trPr>
        <w:tc>
          <w:tcPr>
            <w:tcW w:w="1628" w:type="dxa"/>
            <w:shd w:val="clear" w:color="auto" w:fill="auto"/>
          </w:tcPr>
          <w:p w14:paraId="0FCEDA03"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0D8E6708"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690F524A" w14:textId="77777777" w:rsidTr="00EA3BCB">
        <w:trPr>
          <w:jc w:val="center"/>
        </w:trPr>
        <w:tc>
          <w:tcPr>
            <w:tcW w:w="1628" w:type="dxa"/>
            <w:shd w:val="clear" w:color="auto" w:fill="auto"/>
          </w:tcPr>
          <w:p w14:paraId="1E3FF89F"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731B59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bl>
    <w:p w14:paraId="0BD4E031" w14:textId="588501F6" w:rsidR="008D45BC" w:rsidRPr="00D26514" w:rsidRDefault="00170ED0" w:rsidP="005B5D47">
      <w:pPr>
        <w:pStyle w:val="Heading1"/>
        <w:numPr>
          <w:ilvl w:val="0"/>
          <w:numId w:val="0"/>
        </w:numPr>
        <w:rPr>
          <w:bCs/>
          <w:noProof w:val="0"/>
        </w:rPr>
      </w:pPr>
      <w:bookmarkStart w:id="219" w:name="_Toc345074696"/>
      <w:bookmarkStart w:id="220" w:name="_Toc500238807"/>
      <w:r w:rsidRPr="00D26514">
        <w:rPr>
          <w:bCs/>
          <w:noProof w:val="0"/>
        </w:rPr>
        <w:lastRenderedPageBreak/>
        <w:t>6</w:t>
      </w:r>
      <w:r w:rsidR="00291725" w:rsidRPr="00D26514">
        <w:rPr>
          <w:bCs/>
          <w:noProof w:val="0"/>
        </w:rPr>
        <w:t xml:space="preserve"> </w:t>
      </w:r>
      <w:r w:rsidR="008D45BC" w:rsidRPr="00D26514">
        <w:rPr>
          <w:bCs/>
          <w:noProof w:val="0"/>
        </w:rPr>
        <w:t>Content Modules</w:t>
      </w:r>
      <w:bookmarkEnd w:id="219"/>
      <w:bookmarkEnd w:id="220"/>
    </w:p>
    <w:p w14:paraId="00A95C38" w14:textId="77777777" w:rsidR="004C10B4" w:rsidRPr="00D26514" w:rsidRDefault="003D5A68" w:rsidP="00597DB2">
      <w:pPr>
        <w:pStyle w:val="AuthorInstructions"/>
      </w:pPr>
      <w:r w:rsidRPr="00D26514">
        <w:t>&lt;</w:t>
      </w:r>
      <w:r w:rsidR="009D125C" w:rsidRPr="00D26514">
        <w:t>Author</w:t>
      </w:r>
      <w:r w:rsidRPr="00D26514">
        <w:t xml:space="preserve">s’ notes: This section of the </w:t>
      </w:r>
      <w:r w:rsidR="003F3E4A" w:rsidRPr="00D26514">
        <w:t>s</w:t>
      </w:r>
      <w:r w:rsidRPr="00D26514">
        <w:t>upplement template is only for HL7 v3 CDA Content Module definitions</w:t>
      </w:r>
      <w:r w:rsidR="00887E40" w:rsidRPr="00D26514">
        <w:t xml:space="preserve">. </w:t>
      </w:r>
      <w:r w:rsidRPr="00D26514">
        <w:t>Ple</w:t>
      </w:r>
      <w:r w:rsidR="00F847E4" w:rsidRPr="00D26514">
        <w:t>ase delete the</w:t>
      </w:r>
      <w:r w:rsidRPr="00D26514">
        <w:t xml:space="preserve"> entire section </w:t>
      </w:r>
      <w:r w:rsidR="00F847E4" w:rsidRPr="00D26514">
        <w:t xml:space="preserve">6.3.1 </w:t>
      </w:r>
      <w:r w:rsidRPr="00D26514">
        <w:t>if the Content Module is based on DICOM or another standard.</w:t>
      </w:r>
    </w:p>
    <w:p w14:paraId="7C438E75" w14:textId="77777777" w:rsidR="003D5A68" w:rsidRPr="00D26514" w:rsidRDefault="004C10B4" w:rsidP="00597DB2">
      <w:pPr>
        <w:pStyle w:val="AuthorInstructions"/>
      </w:pPr>
      <w:r w:rsidRPr="00D26514">
        <w:t>Please note that the template for DICOM or other types of content modules (other than CDA) has not yet been defined, although DICOM modules will eventually go into Volume 3 Section 7; yet another type of content module will go into Volume 3 Section 8, etc.</w:t>
      </w:r>
      <w:r w:rsidR="003D5A68" w:rsidRPr="00D26514">
        <w:t>&gt;</w:t>
      </w:r>
    </w:p>
    <w:p w14:paraId="46BD0E99" w14:textId="77777777" w:rsidR="00993FF5" w:rsidRPr="00D26514" w:rsidRDefault="008D45BC" w:rsidP="00EA3BCB">
      <w:pPr>
        <w:pStyle w:val="Heading3"/>
        <w:numPr>
          <w:ilvl w:val="0"/>
          <w:numId w:val="0"/>
        </w:numPr>
        <w:rPr>
          <w:bCs/>
          <w:noProof w:val="0"/>
        </w:rPr>
      </w:pPr>
      <w:bookmarkStart w:id="221" w:name="_Toc345074697"/>
      <w:bookmarkStart w:id="222" w:name="_Toc500238808"/>
      <w:r w:rsidRPr="00D26514">
        <w:rPr>
          <w:bCs/>
          <w:noProof w:val="0"/>
        </w:rPr>
        <w:t>6.3.</w:t>
      </w:r>
      <w:r w:rsidR="00F847E4" w:rsidRPr="00D26514">
        <w:rPr>
          <w:bCs/>
          <w:noProof w:val="0"/>
        </w:rPr>
        <w:t>1</w:t>
      </w:r>
      <w:r w:rsidR="003D5A68" w:rsidRPr="00D26514">
        <w:rPr>
          <w:bCs/>
          <w:noProof w:val="0"/>
        </w:rPr>
        <w:t xml:space="preserve"> CDA </w:t>
      </w:r>
      <w:r w:rsidR="004225C9" w:rsidRPr="00D26514">
        <w:rPr>
          <w:bCs/>
          <w:noProof w:val="0"/>
        </w:rPr>
        <w:t xml:space="preserve">Document </w:t>
      </w:r>
      <w:r w:rsidR="00147A61" w:rsidRPr="00D26514">
        <w:rPr>
          <w:bCs/>
          <w:noProof w:val="0"/>
        </w:rPr>
        <w:t>Content Module</w:t>
      </w:r>
      <w:r w:rsidR="00F847E4" w:rsidRPr="00D26514">
        <w:rPr>
          <w:bCs/>
          <w:noProof w:val="0"/>
        </w:rPr>
        <w:t>s</w:t>
      </w:r>
      <w:bookmarkEnd w:id="221"/>
      <w:bookmarkEnd w:id="222"/>
    </w:p>
    <w:p w14:paraId="5DE5DEC5" w14:textId="77777777" w:rsidR="007B64E0" w:rsidRPr="00D26514" w:rsidRDefault="007B64E0" w:rsidP="00597DB2">
      <w:pPr>
        <w:pStyle w:val="AuthorInstructions"/>
      </w:pPr>
      <w:r w:rsidRPr="00D26514">
        <w:t>&lt;</w:t>
      </w:r>
      <w:r w:rsidR="009D125C" w:rsidRPr="00D26514">
        <w:t>Author</w:t>
      </w:r>
      <w:r w:rsidR="00250A37" w:rsidRPr="00D26514">
        <w:t>s’ instructions:</w:t>
      </w:r>
      <w:r w:rsidR="005F3FB5" w:rsidRPr="00D26514">
        <w:t xml:space="preserve"> </w:t>
      </w:r>
      <w:r w:rsidRPr="00D26514">
        <w:t>The understanding of content module grouping, options, and bindings are critical to CDA content modules</w:t>
      </w:r>
      <w:r w:rsidR="00887E40" w:rsidRPr="00D26514">
        <w:t xml:space="preserve">. </w:t>
      </w:r>
      <w:r w:rsidRPr="00D26514">
        <w:t xml:space="preserve">It is strongly recommended that the </w:t>
      </w:r>
      <w:r w:rsidR="009D125C" w:rsidRPr="00D26514">
        <w:t>author</w:t>
      </w:r>
      <w:r w:rsidRPr="00D26514">
        <w:t xml:space="preserve"> review the IHE Technical Frameworks General Introduction section 10.3 and the Patient Care Coordination (PCC) Technical Framework Volume </w:t>
      </w:r>
      <w:r w:rsidR="005942AE" w:rsidRPr="00D26514">
        <w:t xml:space="preserve">2 </w:t>
      </w:r>
      <w:r w:rsidRPr="00D26514">
        <w:t>sections 3 and 4 (PCC TF-</w:t>
      </w:r>
      <w:r w:rsidR="005942AE" w:rsidRPr="00D26514">
        <w:t>2</w:t>
      </w:r>
      <w:r w:rsidRPr="00D26514">
        <w:t>:3 and 4) prior to continuing</w:t>
      </w:r>
      <w:r w:rsidR="00887E40" w:rsidRPr="00D26514">
        <w:t xml:space="preserve">. </w:t>
      </w:r>
      <w:r w:rsidRPr="00D26514">
        <w:t>A critical understanding of CDA definitions for cardinality, optionality,</w:t>
      </w:r>
      <w:r w:rsidR="005F3FB5" w:rsidRPr="00D26514">
        <w:t xml:space="preserve"> </w:t>
      </w:r>
      <w:r w:rsidRPr="00D26514">
        <w:t>coded terminology values, and CDA content module structure, as well as IHE CDA formatting conventions is also necessary</w:t>
      </w:r>
      <w:r w:rsidR="00887E40" w:rsidRPr="00D26514">
        <w:t xml:space="preserve">. </w:t>
      </w:r>
      <w:r w:rsidRPr="00D26514">
        <w:t xml:space="preserve">It is strongly recommended that the </w:t>
      </w:r>
      <w:r w:rsidR="009D125C" w:rsidRPr="00D26514">
        <w:t>author</w:t>
      </w:r>
      <w:r w:rsidRPr="00D26514">
        <w:t xml:space="preserve"> is also conversant with the IHE Technical Frameworks General Introduction Appendix E “Conventions”.&gt;</w:t>
      </w:r>
    </w:p>
    <w:p w14:paraId="56A00794" w14:textId="77777777" w:rsidR="003D5A68" w:rsidRPr="00D26514" w:rsidRDefault="003D5A68" w:rsidP="00597DB2">
      <w:pPr>
        <w:pStyle w:val="AuthorInstructions"/>
      </w:pPr>
      <w:r w:rsidRPr="00D26514">
        <w:t>&lt;This CDA Content Module template is divided into four parts:</w:t>
      </w:r>
      <w:r w:rsidR="005F3FB5" w:rsidRPr="00D26514">
        <w:t xml:space="preserve"> </w:t>
      </w:r>
    </w:p>
    <w:p w14:paraId="544F94B4" w14:textId="77777777" w:rsidR="003D5A68" w:rsidRPr="00D26514" w:rsidRDefault="003D5A68" w:rsidP="00597DB2">
      <w:pPr>
        <w:pStyle w:val="AuthorInstructions"/>
        <w:ind w:left="720"/>
      </w:pPr>
      <w:r w:rsidRPr="00D26514">
        <w:t>D – Document</w:t>
      </w:r>
      <w:r w:rsidR="00C75E6D" w:rsidRPr="00D26514">
        <w:t xml:space="preserve"> </w:t>
      </w:r>
      <w:proofErr w:type="gramStart"/>
      <w:r w:rsidR="00C75E6D" w:rsidRPr="00D26514">
        <w:t>–“</w:t>
      </w:r>
      <w:proofErr w:type="gramEnd"/>
      <w:r w:rsidR="00C75E6D" w:rsidRPr="00D26514">
        <w:t xml:space="preserve">D” </w:t>
      </w:r>
      <w:r w:rsidR="00B9303B" w:rsidRPr="00D26514">
        <w:t>will be replaced with a sub-section number when added to the Technical Framework</w:t>
      </w:r>
    </w:p>
    <w:p w14:paraId="0C08925D" w14:textId="77777777" w:rsidR="003D5A68" w:rsidRPr="00D26514" w:rsidRDefault="003D5A68" w:rsidP="00597DB2">
      <w:pPr>
        <w:pStyle w:val="AuthorInstructions"/>
        <w:ind w:left="720"/>
      </w:pPr>
      <w:r w:rsidRPr="00D26514">
        <w:t>H – Header</w:t>
      </w:r>
      <w:r w:rsidR="00B9303B" w:rsidRPr="00D26514">
        <w:t xml:space="preserve"> - “H” will be replaced with a sub-section number when added to the Technical Framework</w:t>
      </w:r>
    </w:p>
    <w:p w14:paraId="3FE3AC83" w14:textId="77777777" w:rsidR="003D5A68" w:rsidRPr="00D26514" w:rsidRDefault="003D5A68" w:rsidP="00597DB2">
      <w:pPr>
        <w:pStyle w:val="AuthorInstructions"/>
        <w:ind w:left="720"/>
      </w:pPr>
      <w:r w:rsidRPr="00D26514">
        <w:t>S – Section</w:t>
      </w:r>
      <w:r w:rsidR="00B9303B" w:rsidRPr="00D26514">
        <w:t xml:space="preserve"> - “S” will be replaced with a sub-section number when added to the Technical Framework</w:t>
      </w:r>
    </w:p>
    <w:p w14:paraId="1C5DF64F" w14:textId="77777777" w:rsidR="003D5A68" w:rsidRPr="00D26514" w:rsidRDefault="003D5A68" w:rsidP="00597DB2">
      <w:pPr>
        <w:pStyle w:val="AuthorInstructions"/>
        <w:ind w:left="720"/>
      </w:pPr>
      <w:r w:rsidRPr="00D26514">
        <w:t>E – Entry</w:t>
      </w:r>
      <w:r w:rsidR="00B9303B" w:rsidRPr="00D26514">
        <w:t xml:space="preserve"> - “E” will be replaced with a sub-section number when added to the Technical Framework</w:t>
      </w:r>
    </w:p>
    <w:p w14:paraId="5BBEEA92" w14:textId="77777777" w:rsidR="00C3617A" w:rsidRPr="00EA3BCB" w:rsidRDefault="003D5A68" w:rsidP="00597DB2">
      <w:pPr>
        <w:pStyle w:val="AuthorInstructions"/>
        <w:rPr>
          <w:highlight w:val="yellow"/>
        </w:rPr>
      </w:pPr>
      <w:r w:rsidRPr="00EA3BCB">
        <w:rPr>
          <w:highlight w:val="yellow"/>
        </w:rPr>
        <w:t xml:space="preserve">It is expected that the </w:t>
      </w:r>
      <w:r w:rsidR="009D125C" w:rsidRPr="00EA3BCB">
        <w:rPr>
          <w:highlight w:val="yellow"/>
        </w:rPr>
        <w:t>author</w:t>
      </w:r>
      <w:r w:rsidRPr="00EA3BCB">
        <w:rPr>
          <w:highlight w:val="yellow"/>
        </w:rPr>
        <w:t xml:space="preserve"> will </w:t>
      </w:r>
      <w:r w:rsidRPr="00EA3BCB">
        <w:rPr>
          <w:b/>
          <w:highlight w:val="yellow"/>
        </w:rPr>
        <w:t>replicate</w:t>
      </w:r>
      <w:r w:rsidRPr="00EA3BCB">
        <w:rPr>
          <w:highlight w:val="yellow"/>
        </w:rPr>
        <w:t xml:space="preserve"> each of these four parts as necessary within a </w:t>
      </w:r>
      <w:r w:rsidR="0044310A" w:rsidRPr="00EA3BCB">
        <w:rPr>
          <w:highlight w:val="yellow"/>
        </w:rPr>
        <w:t>su</w:t>
      </w:r>
      <w:r w:rsidRPr="00EA3BCB">
        <w:rPr>
          <w:highlight w:val="yellow"/>
        </w:rPr>
        <w:t>pplement.&gt;</w:t>
      </w:r>
    </w:p>
    <w:p w14:paraId="4639D3E2" w14:textId="77777777" w:rsidR="004F7C05" w:rsidRPr="00EA3BCB" w:rsidRDefault="004F7C05" w:rsidP="00597DB2">
      <w:pPr>
        <w:pStyle w:val="AuthorInstructions"/>
        <w:rPr>
          <w:b/>
        </w:rPr>
      </w:pPr>
      <w:r w:rsidRPr="00EA3BCB">
        <w:rPr>
          <w:b/>
          <w:highlight w:val="yellow"/>
        </w:rPr>
        <w:t>All example</w:t>
      </w:r>
      <w:r w:rsidR="001E206E" w:rsidRPr="00EA3BCB">
        <w:rPr>
          <w:b/>
          <w:highlight w:val="yellow"/>
        </w:rPr>
        <w:t>s</w:t>
      </w:r>
      <w:r w:rsidRPr="00EA3BCB">
        <w:rPr>
          <w:b/>
          <w:highlight w:val="yellow"/>
        </w:rPr>
        <w:t xml:space="preserve"> shou</w:t>
      </w:r>
      <w:r w:rsidR="001453CC" w:rsidRPr="00EA3BCB">
        <w:rPr>
          <w:b/>
          <w:highlight w:val="yellow"/>
        </w:rPr>
        <w:t>ld be deleted after the example</w:t>
      </w:r>
      <w:r w:rsidRPr="00EA3BCB">
        <w:rPr>
          <w:b/>
          <w:highlight w:val="yellow"/>
        </w:rPr>
        <w:t xml:space="preserve"> has been read and understood.&gt;</w:t>
      </w:r>
    </w:p>
    <w:p w14:paraId="33824DB5" w14:textId="77777777" w:rsidR="00B9308F" w:rsidRPr="00D26514" w:rsidRDefault="00B9308F" w:rsidP="00993FF5">
      <w:pPr>
        <w:pStyle w:val="BodyText"/>
      </w:pPr>
    </w:p>
    <w:p w14:paraId="28EBF2F8" w14:textId="77777777" w:rsidR="0022261E" w:rsidRPr="00D26514" w:rsidRDefault="0022261E" w:rsidP="0022261E">
      <w:pPr>
        <w:pStyle w:val="EditorInstructions"/>
      </w:pPr>
      <w:r w:rsidRPr="00D26514">
        <w:t>Add to section 6.3.1</w:t>
      </w:r>
      <w:r w:rsidR="00522F40" w:rsidRPr="00D26514">
        <w:t xml:space="preserve">.D </w:t>
      </w:r>
      <w:r w:rsidRPr="00D26514">
        <w:t>Document Content Modules</w:t>
      </w:r>
    </w:p>
    <w:p w14:paraId="7ED4E23E" w14:textId="7D41B37E" w:rsidR="00B9303B" w:rsidRPr="00D26514" w:rsidRDefault="00B9303B" w:rsidP="00597DB2">
      <w:pPr>
        <w:pStyle w:val="AuthorInstructions"/>
      </w:pPr>
      <w:r w:rsidRPr="00D26514">
        <w:t>&lt;</w:t>
      </w:r>
      <w:bookmarkStart w:id="223" w:name="OLE_LINK95"/>
      <w:bookmarkStart w:id="224" w:name="OLE_LINK96"/>
      <w:bookmarkStart w:id="225" w:name="OLE_LINK97"/>
      <w:r w:rsidR="009D125C" w:rsidRPr="00EA3BCB">
        <w:rPr>
          <w:highlight w:val="yellow"/>
        </w:rPr>
        <w:t>Author</w:t>
      </w:r>
      <w:r w:rsidRPr="00EA3BCB">
        <w:rPr>
          <w:highlight w:val="yellow"/>
        </w:rPr>
        <w:t xml:space="preserve">s’ </w:t>
      </w:r>
      <w:r w:rsidR="00F96602" w:rsidRPr="00D26514">
        <w:rPr>
          <w:highlight w:val="yellow"/>
        </w:rPr>
        <w:t>N</w:t>
      </w:r>
      <w:r w:rsidRPr="00EA3BCB">
        <w:rPr>
          <w:highlight w:val="yellow"/>
        </w:rPr>
        <w:t xml:space="preserve">ote: </w:t>
      </w:r>
      <w:r w:rsidR="00F96602" w:rsidRPr="00D26514">
        <w:rPr>
          <w:highlight w:val="yellow"/>
        </w:rPr>
        <w:t>R</w:t>
      </w:r>
      <w:r w:rsidRPr="00EA3BCB">
        <w:rPr>
          <w:highlight w:val="yellow"/>
        </w:rPr>
        <w:t>eplicate section 6.3.1.D for every CDA Document defined in this profile.</w:t>
      </w:r>
      <w:r w:rsidR="00883B13" w:rsidRPr="00EA3BCB">
        <w:rPr>
          <w:highlight w:val="yellow"/>
        </w:rPr>
        <w:t xml:space="preserve"> Number as</w:t>
      </w:r>
      <w:r w:rsidR="0058752C" w:rsidRPr="00EA3BCB">
        <w:rPr>
          <w:highlight w:val="yellow"/>
        </w:rPr>
        <w:t xml:space="preserve"> 6.3.</w:t>
      </w:r>
      <w:proofErr w:type="gramStart"/>
      <w:r w:rsidR="0058752C" w:rsidRPr="00EA3BCB">
        <w:rPr>
          <w:highlight w:val="yellow"/>
        </w:rPr>
        <w:t>1.</w:t>
      </w:r>
      <w:r w:rsidR="0058752C" w:rsidRPr="00EA3BCB">
        <w:rPr>
          <w:b/>
          <w:highlight w:val="yellow"/>
        </w:rPr>
        <w:t>D</w:t>
      </w:r>
      <w:proofErr w:type="gramEnd"/>
      <w:r w:rsidR="0058752C" w:rsidRPr="00EA3BCB">
        <w:rPr>
          <w:b/>
          <w:highlight w:val="yellow"/>
        </w:rPr>
        <w:t>1</w:t>
      </w:r>
      <w:r w:rsidR="0058752C" w:rsidRPr="00EA3BCB">
        <w:rPr>
          <w:highlight w:val="yellow"/>
        </w:rPr>
        <w:t>, 6.3.1.</w:t>
      </w:r>
      <w:r w:rsidR="0058752C" w:rsidRPr="00EA3BCB">
        <w:rPr>
          <w:b/>
          <w:highlight w:val="yellow"/>
        </w:rPr>
        <w:t>D2</w:t>
      </w:r>
      <w:r w:rsidR="0058752C" w:rsidRPr="00EA3BCB">
        <w:rPr>
          <w:highlight w:val="yellow"/>
        </w:rPr>
        <w:t>, etc.</w:t>
      </w:r>
      <w:bookmarkEnd w:id="223"/>
      <w:bookmarkEnd w:id="224"/>
      <w:bookmarkEnd w:id="225"/>
      <w:r w:rsidRPr="00D26514">
        <w:t>&gt;</w:t>
      </w:r>
    </w:p>
    <w:p w14:paraId="47F84FAC" w14:textId="77777777" w:rsidR="0022261E" w:rsidRPr="00D26514" w:rsidRDefault="0022261E" w:rsidP="0022261E">
      <w:pPr>
        <w:pStyle w:val="BodyText"/>
        <w:rPr>
          <w:lang w:eastAsia="x-none"/>
        </w:rPr>
      </w:pPr>
    </w:p>
    <w:p w14:paraId="1C1549BC" w14:textId="77777777" w:rsidR="0022261E" w:rsidRPr="00D26514" w:rsidRDefault="00774B6B" w:rsidP="000807AC">
      <w:pPr>
        <w:pStyle w:val="Heading4"/>
        <w:numPr>
          <w:ilvl w:val="0"/>
          <w:numId w:val="0"/>
        </w:numPr>
        <w:ind w:left="864" w:hanging="864"/>
        <w:rPr>
          <w:noProof w:val="0"/>
        </w:rPr>
      </w:pPr>
      <w:bookmarkStart w:id="226" w:name="_Toc345074698"/>
      <w:bookmarkStart w:id="227" w:name="_Toc500238809"/>
      <w:r w:rsidRPr="00D26514">
        <w:rPr>
          <w:noProof w:val="0"/>
        </w:rPr>
        <w:lastRenderedPageBreak/>
        <w:t>6.3.1.D</w:t>
      </w:r>
      <w:r w:rsidR="00291725" w:rsidRPr="00D26514">
        <w:rPr>
          <w:noProof w:val="0"/>
        </w:rPr>
        <w:t xml:space="preserve"> </w:t>
      </w:r>
      <w:r w:rsidR="00803E2D" w:rsidRPr="00D26514">
        <w:rPr>
          <w:noProof w:val="0"/>
        </w:rPr>
        <w:t>&lt;</w:t>
      </w:r>
      <w:r w:rsidR="0022261E" w:rsidRPr="00D26514">
        <w:rPr>
          <w:noProof w:val="0"/>
        </w:rPr>
        <w:t xml:space="preserve">Content Module Name </w:t>
      </w:r>
      <w:r w:rsidR="00BB65D8" w:rsidRPr="00D26514">
        <w:rPr>
          <w:noProof w:val="0"/>
        </w:rPr>
        <w:t>(Acronym)</w:t>
      </w:r>
      <w:r w:rsidR="00803E2D" w:rsidRPr="00D26514">
        <w:rPr>
          <w:noProof w:val="0"/>
        </w:rPr>
        <w:t>&gt;</w:t>
      </w:r>
      <w:r w:rsidR="00BB65D8" w:rsidRPr="00D26514">
        <w:rPr>
          <w:noProof w:val="0"/>
        </w:rPr>
        <w:t xml:space="preserve"> </w:t>
      </w:r>
      <w:r w:rsidR="00803E2D" w:rsidRPr="00D26514">
        <w:rPr>
          <w:noProof w:val="0"/>
        </w:rPr>
        <w:t>Document Content Module</w:t>
      </w:r>
      <w:bookmarkEnd w:id="226"/>
      <w:bookmarkEnd w:id="227"/>
      <w:r w:rsidR="00803E2D" w:rsidRPr="00D26514">
        <w:rPr>
          <w:noProof w:val="0"/>
        </w:rPr>
        <w:t xml:space="preserve"> </w:t>
      </w:r>
    </w:p>
    <w:p w14:paraId="77BA7960" w14:textId="77777777" w:rsidR="0022261E" w:rsidRPr="00D26514" w:rsidRDefault="0022261E" w:rsidP="0097454A">
      <w:pPr>
        <w:pStyle w:val="Heading5"/>
        <w:numPr>
          <w:ilvl w:val="0"/>
          <w:numId w:val="0"/>
        </w:numPr>
        <w:rPr>
          <w:noProof w:val="0"/>
        </w:rPr>
      </w:pPr>
      <w:bookmarkStart w:id="228" w:name="_Toc345074699"/>
      <w:bookmarkStart w:id="229" w:name="_Toc500238810"/>
      <w:r w:rsidRPr="00D26514">
        <w:rPr>
          <w:noProof w:val="0"/>
        </w:rPr>
        <w:t>6.3.1.</w:t>
      </w:r>
      <w:r w:rsidR="008D45BC" w:rsidRPr="00D26514">
        <w:rPr>
          <w:noProof w:val="0"/>
        </w:rPr>
        <w:t>D</w:t>
      </w:r>
      <w:r w:rsidRPr="00D26514">
        <w:rPr>
          <w:noProof w:val="0"/>
        </w:rPr>
        <w:t>.1 Format Code</w:t>
      </w:r>
      <w:bookmarkEnd w:id="228"/>
      <w:bookmarkEnd w:id="229"/>
    </w:p>
    <w:p w14:paraId="47CF4E09" w14:textId="77777777" w:rsidR="00364E56" w:rsidRPr="00D26514" w:rsidRDefault="00665D8F" w:rsidP="00665D8F">
      <w:pPr>
        <w:rPr>
          <w:b/>
          <w:bCs/>
        </w:rPr>
      </w:pPr>
      <w:r w:rsidRPr="00D26514">
        <w:t xml:space="preserve">The </w:t>
      </w:r>
      <w:proofErr w:type="spellStart"/>
      <w:r w:rsidRPr="00D26514">
        <w:t>XDSDocumentEntry</w:t>
      </w:r>
      <w:proofErr w:type="spellEnd"/>
      <w:r w:rsidRPr="00D26514">
        <w:t xml:space="preserve"> format code for this content is </w:t>
      </w:r>
      <w:proofErr w:type="spellStart"/>
      <w:proofErr w:type="gramStart"/>
      <w:r w:rsidRPr="00D26514">
        <w:rPr>
          <w:b/>
          <w:bCs/>
        </w:rPr>
        <w:t>urn:ihe</w:t>
      </w:r>
      <w:proofErr w:type="gramEnd"/>
      <w:r w:rsidRPr="00D26514">
        <w:rPr>
          <w:b/>
          <w:bCs/>
        </w:rPr>
        <w:t>:</w:t>
      </w:r>
      <w:r w:rsidR="00364E56" w:rsidRPr="00D26514">
        <w:rPr>
          <w:b/>
          <w:bCs/>
        </w:rPr>
        <w:t>dom:name:year</w:t>
      </w:r>
      <w:proofErr w:type="spellEnd"/>
    </w:p>
    <w:p w14:paraId="76F19A57" w14:textId="1B997163" w:rsidR="00665D8F" w:rsidRPr="00EA3BCB" w:rsidRDefault="006C242B" w:rsidP="00665D8F">
      <w:pPr>
        <w:rPr>
          <w:rStyle w:val="AuthorInstructionsChar"/>
        </w:rPr>
      </w:pPr>
      <w:r w:rsidRPr="00EA3BCB">
        <w:rPr>
          <w:rStyle w:val="AuthorInstructionsChar"/>
        </w:rPr>
        <w:t>&lt;</w:t>
      </w:r>
      <w:r w:rsidR="00364E56" w:rsidRPr="00D26514">
        <w:rPr>
          <w:rStyle w:val="AuthorInstructionsChar"/>
        </w:rPr>
        <w:t xml:space="preserve">where </w:t>
      </w:r>
      <w:proofErr w:type="spellStart"/>
      <w:r w:rsidR="00364E56" w:rsidRPr="00EA3BCB">
        <w:rPr>
          <w:rStyle w:val="AuthorInstructionsChar"/>
          <w:b/>
        </w:rPr>
        <w:t>dom</w:t>
      </w:r>
      <w:proofErr w:type="spellEnd"/>
      <w:r w:rsidR="00364E56" w:rsidRPr="00D26514">
        <w:rPr>
          <w:rStyle w:val="AuthorInstructionsChar"/>
        </w:rPr>
        <w:t xml:space="preserve"> is the domain abbreviation; </w:t>
      </w:r>
      <w:r w:rsidR="00364E56" w:rsidRPr="00EA3BCB">
        <w:rPr>
          <w:rStyle w:val="AuthorInstructionsChar"/>
          <w:b/>
        </w:rPr>
        <w:t>name</w:t>
      </w:r>
      <w:r w:rsidR="00364E56" w:rsidRPr="00D26514">
        <w:rPr>
          <w:rStyle w:val="AuthorInstructionsChar"/>
        </w:rPr>
        <w:t xml:space="preserve"> is an identifying profile, transaction, etc. name; and </w:t>
      </w:r>
      <w:r w:rsidR="00364E56" w:rsidRPr="00EA3BCB">
        <w:rPr>
          <w:rStyle w:val="AuthorInstructionsChar"/>
          <w:b/>
        </w:rPr>
        <w:t>year</w:t>
      </w:r>
      <w:r w:rsidR="00364E56" w:rsidRPr="00D26514">
        <w:rPr>
          <w:rStyle w:val="AuthorInstructionsChar"/>
        </w:rPr>
        <w:t xml:space="preserve"> is the year the profile is expected to reach trial implementation. For example, </w:t>
      </w:r>
      <w:proofErr w:type="gramStart"/>
      <w:r w:rsidRPr="00EA3BCB">
        <w:rPr>
          <w:rStyle w:val="AuthorInstructionsChar"/>
        </w:rPr>
        <w:t>urn:ihe</w:t>
      </w:r>
      <w:proofErr w:type="gramEnd"/>
      <w:r w:rsidRPr="00EA3BCB">
        <w:rPr>
          <w:rStyle w:val="AuthorInstructionsChar"/>
        </w:rPr>
        <w:t>:</w:t>
      </w:r>
      <w:r w:rsidR="00665D8F" w:rsidRPr="00EA3BCB">
        <w:rPr>
          <w:rStyle w:val="AuthorInstructionsChar"/>
        </w:rPr>
        <w:t>card:imaging:201</w:t>
      </w:r>
      <w:r w:rsidRPr="00EA3BCB">
        <w:rPr>
          <w:rStyle w:val="AuthorInstructionsChar"/>
        </w:rPr>
        <w:t>1&gt;</w:t>
      </w:r>
    </w:p>
    <w:p w14:paraId="2DBAEB1A" w14:textId="77777777" w:rsidR="00BB65D8" w:rsidRPr="00D26514" w:rsidRDefault="00BB65D8" w:rsidP="00BB65D8">
      <w:pPr>
        <w:pStyle w:val="Heading5"/>
        <w:numPr>
          <w:ilvl w:val="0"/>
          <w:numId w:val="0"/>
        </w:numPr>
        <w:rPr>
          <w:noProof w:val="0"/>
        </w:rPr>
      </w:pPr>
      <w:bookmarkStart w:id="230" w:name="_Toc345074700"/>
      <w:bookmarkStart w:id="231" w:name="_Toc500238811"/>
      <w:r w:rsidRPr="00D26514">
        <w:rPr>
          <w:noProof w:val="0"/>
        </w:rPr>
        <w:t>6.3.1.</w:t>
      </w:r>
      <w:r w:rsidR="008D45BC" w:rsidRPr="00D26514">
        <w:rPr>
          <w:noProof w:val="0"/>
        </w:rPr>
        <w:t>D</w:t>
      </w:r>
      <w:r w:rsidRPr="00D26514">
        <w:rPr>
          <w:noProof w:val="0"/>
        </w:rPr>
        <w:t>.2 Parent Template</w:t>
      </w:r>
      <w:bookmarkEnd w:id="230"/>
      <w:bookmarkEnd w:id="231"/>
    </w:p>
    <w:p w14:paraId="76DA02B5" w14:textId="77777777" w:rsidR="00250A37" w:rsidRPr="00D26514" w:rsidRDefault="00250A37" w:rsidP="00597DB2">
      <w:pPr>
        <w:pStyle w:val="AuthorInstructions"/>
      </w:pPr>
      <w:r w:rsidRPr="00D26514">
        <w:t>&lt;The following text is common, so it is left here for consistency</w:t>
      </w:r>
      <w:r w:rsidR="00887E40" w:rsidRPr="00D26514">
        <w:t xml:space="preserve">. </w:t>
      </w:r>
      <w:r w:rsidRPr="00D26514">
        <w:t>If it is not relevant, then change the text to the accurate information, but retain the formatting convention</w:t>
      </w:r>
      <w:r w:rsidR="00887E40" w:rsidRPr="00D26514">
        <w:t xml:space="preserve">. </w:t>
      </w:r>
      <w:r w:rsidR="0032060B" w:rsidRPr="00D26514">
        <w:t xml:space="preserve">Be sure to include </w:t>
      </w:r>
      <w:r w:rsidR="0032060B" w:rsidRPr="00EA3BCB">
        <w:rPr>
          <w:b/>
        </w:rPr>
        <w:t>all</w:t>
      </w:r>
      <w:r w:rsidR="0032060B" w:rsidRPr="00D26514">
        <w:t xml:space="preserve"> parent templates.</w:t>
      </w:r>
      <w:r w:rsidRPr="00D26514">
        <w:t>&gt;</w:t>
      </w:r>
    </w:p>
    <w:p w14:paraId="24A6D7C9" w14:textId="77777777" w:rsidR="00665D8F" w:rsidRPr="00D26514" w:rsidRDefault="006C242B" w:rsidP="00370CC8">
      <w:pPr>
        <w:pStyle w:val="BodyText"/>
      </w:pPr>
      <w:r w:rsidRPr="00D26514">
        <w:t>&lt;</w:t>
      </w:r>
      <w:r w:rsidR="00940FC7" w:rsidRPr="00D26514">
        <w:t>e.g.,</w:t>
      </w:r>
      <w:r w:rsidR="003651D9" w:rsidRPr="00D26514">
        <w:t xml:space="preserve"> </w:t>
      </w:r>
      <w:r w:rsidR="00665D8F" w:rsidRPr="00D26514">
        <w:t>This document is a specialization of the IHE PCC Medical Document template (OID = 1.3.6.1.4.1.19376.1.5.3.1.1.1).</w:t>
      </w:r>
      <w:r w:rsidRPr="00D26514">
        <w:t>&gt;</w:t>
      </w:r>
      <w:r w:rsidR="00665D8F" w:rsidRPr="00D26514">
        <w:t xml:space="preserve"> </w:t>
      </w:r>
    </w:p>
    <w:p w14:paraId="2FB10194" w14:textId="77777777" w:rsidR="00665D8F" w:rsidRPr="00D26514" w:rsidRDefault="006C242B" w:rsidP="00EA3BCB">
      <w:pPr>
        <w:pStyle w:val="BodyText"/>
      </w:pPr>
      <w:r w:rsidRPr="00D26514">
        <w:t>&lt;</w:t>
      </w:r>
      <w:r w:rsidR="00940FC7" w:rsidRPr="00D26514">
        <w:t>e.g.,</w:t>
      </w:r>
      <w:r w:rsidRPr="00D26514">
        <w:t xml:space="preserve"> </w:t>
      </w:r>
      <w:r w:rsidR="00665D8F" w:rsidRPr="00D26514">
        <w:t xml:space="preserve">Note: The Medical Document includes requirements for various header elements; name, </w:t>
      </w:r>
      <w:proofErr w:type="spellStart"/>
      <w:r w:rsidR="00665D8F" w:rsidRPr="00D26514">
        <w:t>addr</w:t>
      </w:r>
      <w:proofErr w:type="spellEnd"/>
      <w:r w:rsidR="00665D8F" w:rsidRPr="00D26514">
        <w:t xml:space="preserve"> and telecom elements for identified persons and organizations; and basic participations record target, author, and legal authenticator</w:t>
      </w:r>
      <w:r w:rsidR="00887E40" w:rsidRPr="00D26514">
        <w:t>.</w:t>
      </w:r>
      <w:r w:rsidRPr="00D26514">
        <w:t>&gt;</w:t>
      </w:r>
    </w:p>
    <w:p w14:paraId="34965026" w14:textId="77777777" w:rsidR="00665D8F" w:rsidRPr="00D26514" w:rsidRDefault="006C242B" w:rsidP="00EA3BCB">
      <w:pPr>
        <w:pStyle w:val="BodyText"/>
      </w:pPr>
      <w:r w:rsidRPr="00D26514">
        <w:t>&lt;</w:t>
      </w:r>
      <w:r w:rsidR="00940FC7" w:rsidRPr="00D26514">
        <w:t>e.g.,</w:t>
      </w:r>
      <w:r w:rsidRPr="00D26514">
        <w:t xml:space="preserve"> </w:t>
      </w:r>
      <w:r w:rsidR="00665D8F" w:rsidRPr="00D26514">
        <w:t>This document is a specialization of the HL7 Procedure Note template (OID = 2.16.840.1.113883.10.20.18.1).</w:t>
      </w:r>
      <w:r w:rsidRPr="00D26514">
        <w:t>&gt;</w:t>
      </w:r>
      <w:r w:rsidR="00665D8F" w:rsidRPr="00D26514">
        <w:t xml:space="preserve"> </w:t>
      </w:r>
    </w:p>
    <w:p w14:paraId="058DA34A" w14:textId="77777777" w:rsidR="00665D8F" w:rsidRPr="00D26514" w:rsidRDefault="006C242B" w:rsidP="00EA3BCB">
      <w:pPr>
        <w:pStyle w:val="BodyText"/>
      </w:pPr>
      <w:r w:rsidRPr="00D26514">
        <w:t>&lt;</w:t>
      </w:r>
      <w:r w:rsidR="00940FC7" w:rsidRPr="00D26514">
        <w:t>e.g.,</w:t>
      </w:r>
      <w:r w:rsidRPr="00D26514">
        <w:t xml:space="preserve"> </w:t>
      </w:r>
      <w:r w:rsidR="00665D8F" w:rsidRPr="00D26514">
        <w:t>Note:</w:t>
      </w:r>
      <w:r w:rsidRPr="00D26514">
        <w:t xml:space="preserve"> </w:t>
      </w:r>
      <w:r w:rsidR="00665D8F" w:rsidRPr="00D26514">
        <w:t xml:space="preserve">This document is not a specialization of the HL7 Basic Diagnostic Imaging Report template due to conflicts with two Procedure Note requirements (format of </w:t>
      </w:r>
      <w:proofErr w:type="spellStart"/>
      <w:r w:rsidR="00665D8F" w:rsidRPr="00D26514">
        <w:t>serviceEvent</w:t>
      </w:r>
      <w:proofErr w:type="spellEnd"/>
      <w:r w:rsidR="00665D8F" w:rsidRPr="00D26514">
        <w:t>/</w:t>
      </w:r>
      <w:proofErr w:type="spellStart"/>
      <w:r w:rsidR="00665D8F" w:rsidRPr="00D26514">
        <w:t>effectiveTime</w:t>
      </w:r>
      <w:proofErr w:type="spellEnd"/>
      <w:r w:rsidR="00665D8F" w:rsidRPr="00D26514">
        <w:t>, and title on DICOM Catalogue section)</w:t>
      </w:r>
      <w:r w:rsidR="00887E40" w:rsidRPr="00D26514">
        <w:t xml:space="preserve">. </w:t>
      </w:r>
      <w:r w:rsidR="00665D8F" w:rsidRPr="00D26514">
        <w:t>When and if these are resolved, an instance may also comply to the Diagnostic Imaging Report.</w:t>
      </w:r>
      <w:r w:rsidRPr="00D26514">
        <w:t>&gt;</w:t>
      </w:r>
    </w:p>
    <w:p w14:paraId="25BE0D6D" w14:textId="77777777" w:rsidR="00BB65D8" w:rsidRPr="00D26514" w:rsidRDefault="00BB65D8" w:rsidP="00BB65D8">
      <w:pPr>
        <w:pStyle w:val="Heading5"/>
        <w:numPr>
          <w:ilvl w:val="0"/>
          <w:numId w:val="0"/>
        </w:numPr>
        <w:rPr>
          <w:noProof w:val="0"/>
        </w:rPr>
      </w:pPr>
      <w:bookmarkStart w:id="232" w:name="_Toc345074701"/>
      <w:bookmarkStart w:id="233" w:name="_Toc500238812"/>
      <w:r w:rsidRPr="00D26514">
        <w:rPr>
          <w:noProof w:val="0"/>
        </w:rPr>
        <w:t>6.3.1.</w:t>
      </w:r>
      <w:r w:rsidR="008D45BC" w:rsidRPr="00D26514">
        <w:rPr>
          <w:noProof w:val="0"/>
        </w:rPr>
        <w:t>D</w:t>
      </w:r>
      <w:r w:rsidRPr="00D26514">
        <w:rPr>
          <w:noProof w:val="0"/>
        </w:rPr>
        <w:t>.</w:t>
      </w:r>
      <w:r w:rsidR="00871613" w:rsidRPr="00D26514">
        <w:rPr>
          <w:noProof w:val="0"/>
        </w:rPr>
        <w:t>3</w:t>
      </w:r>
      <w:r w:rsidRPr="00D26514">
        <w:rPr>
          <w:noProof w:val="0"/>
        </w:rPr>
        <w:t xml:space="preserve"> </w:t>
      </w:r>
      <w:r w:rsidR="00665D8F" w:rsidRPr="00D26514">
        <w:rPr>
          <w:noProof w:val="0"/>
        </w:rPr>
        <w:t xml:space="preserve">Referenced </w:t>
      </w:r>
      <w:r w:rsidRPr="00D26514">
        <w:rPr>
          <w:noProof w:val="0"/>
        </w:rPr>
        <w:t>Standard</w:t>
      </w:r>
      <w:r w:rsidR="00665D8F" w:rsidRPr="00D26514">
        <w:rPr>
          <w:noProof w:val="0"/>
        </w:rPr>
        <w:t>s</w:t>
      </w:r>
      <w:bookmarkEnd w:id="232"/>
      <w:bookmarkEnd w:id="233"/>
    </w:p>
    <w:p w14:paraId="0715C347" w14:textId="6AAB3247" w:rsidR="0032060B" w:rsidRPr="00D26514" w:rsidRDefault="0032060B" w:rsidP="00597DB2">
      <w:pPr>
        <w:pStyle w:val="AuthorInstructions"/>
      </w:pPr>
      <w:r w:rsidRPr="00D26514">
        <w:t>&lt;</w:t>
      </w:r>
      <w:r w:rsidR="001F68C9" w:rsidRPr="00D26514">
        <w:t xml:space="preserve">Identify </w:t>
      </w:r>
      <w:r w:rsidR="00726A7E" w:rsidRPr="00EA3BCB">
        <w:rPr>
          <w:b/>
        </w:rPr>
        <w:t>all</w:t>
      </w:r>
      <w:r w:rsidR="00726A7E" w:rsidRPr="00D26514">
        <w:t xml:space="preserve"> </w:t>
      </w:r>
      <w:r w:rsidR="001F68C9" w:rsidRPr="00D26514">
        <w:t xml:space="preserve">standards referenced by </w:t>
      </w:r>
      <w:r w:rsidR="00726A7E" w:rsidRPr="00EA3BCB">
        <w:rPr>
          <w:b/>
        </w:rPr>
        <w:t>this</w:t>
      </w:r>
      <w:r w:rsidR="00726A7E" w:rsidRPr="00D26514">
        <w:t xml:space="preserve"> </w:t>
      </w:r>
      <w:r w:rsidR="001F68C9" w:rsidRPr="00D26514">
        <w:t>content module.&gt;</w:t>
      </w:r>
    </w:p>
    <w:p w14:paraId="05C5930C" w14:textId="44B4D018" w:rsidR="001F68C9" w:rsidRPr="00D26514" w:rsidRDefault="001F68C9" w:rsidP="0032060B">
      <w:pPr>
        <w:pStyle w:val="BodyText"/>
        <w:rPr>
          <w:highlight w:val="yellow"/>
        </w:rPr>
      </w:pPr>
      <w:r w:rsidRPr="00D26514">
        <w:t>All standards which are reference in this document are listed below with their common abbreviation, full title, and link to the standard.</w:t>
      </w:r>
    </w:p>
    <w:p w14:paraId="07A6E138" w14:textId="77777777" w:rsidR="001F68C9" w:rsidRPr="00D26514" w:rsidRDefault="001F68C9" w:rsidP="001F68C9">
      <w:pPr>
        <w:pStyle w:val="TableTitle"/>
      </w:pPr>
      <w:r w:rsidRPr="00D26514">
        <w:t>Table 6.3.1.D</w:t>
      </w:r>
      <w:r w:rsidR="000D6321" w:rsidRPr="00D26514">
        <w:t>.3</w:t>
      </w:r>
      <w:r w:rsidRPr="00D26514">
        <w:t>-1</w:t>
      </w:r>
      <w:r w:rsidR="00C250ED" w:rsidRPr="00D26514">
        <w:t>:</w:t>
      </w:r>
      <w:r w:rsidRPr="00D26514">
        <w:t xml:space="preserve"> &lt;Document Name&gt;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8"/>
        <w:gridCol w:w="4140"/>
        <w:gridCol w:w="3708"/>
      </w:tblGrid>
      <w:tr w:rsidR="005B5D47" w:rsidRPr="00D26514" w14:paraId="6B17C4BB" w14:textId="77777777" w:rsidTr="00064FF2">
        <w:trPr>
          <w:cantSplit/>
          <w:tblHeader/>
        </w:trPr>
        <w:tc>
          <w:tcPr>
            <w:tcW w:w="1728" w:type="dxa"/>
            <w:shd w:val="clear" w:color="auto" w:fill="D9D9D9"/>
          </w:tcPr>
          <w:p w14:paraId="281ADB1E" w14:textId="77777777" w:rsidR="00665D8F" w:rsidRPr="00D26514" w:rsidRDefault="00665D8F" w:rsidP="00730E16">
            <w:pPr>
              <w:pStyle w:val="TableEntryHeader"/>
            </w:pPr>
            <w:r w:rsidRPr="00D26514">
              <w:t>Abbreviation</w:t>
            </w:r>
          </w:p>
        </w:tc>
        <w:tc>
          <w:tcPr>
            <w:tcW w:w="4140" w:type="dxa"/>
            <w:shd w:val="clear" w:color="auto" w:fill="D9D9D9"/>
          </w:tcPr>
          <w:p w14:paraId="2954C319" w14:textId="77777777" w:rsidR="00665D8F" w:rsidRPr="00D26514" w:rsidRDefault="00665D8F" w:rsidP="001F68C9">
            <w:pPr>
              <w:pStyle w:val="TableEntryHeader"/>
            </w:pPr>
            <w:r w:rsidRPr="00D26514">
              <w:t>Title</w:t>
            </w:r>
          </w:p>
        </w:tc>
        <w:tc>
          <w:tcPr>
            <w:tcW w:w="3708" w:type="dxa"/>
            <w:shd w:val="clear" w:color="auto" w:fill="D9D9D9"/>
          </w:tcPr>
          <w:p w14:paraId="33CD6E93" w14:textId="77777777" w:rsidR="00665D8F" w:rsidRPr="00D26514" w:rsidRDefault="00665D8F" w:rsidP="00CF508D">
            <w:pPr>
              <w:pStyle w:val="TableEntryHeader"/>
            </w:pPr>
            <w:r w:rsidRPr="00D26514">
              <w:t>URL</w:t>
            </w:r>
          </w:p>
        </w:tc>
      </w:tr>
      <w:tr w:rsidR="00665D8F" w:rsidRPr="00D26514" w14:paraId="063B9838" w14:textId="77777777" w:rsidTr="00EA3BCB">
        <w:trPr>
          <w:cantSplit/>
        </w:trPr>
        <w:tc>
          <w:tcPr>
            <w:tcW w:w="1728" w:type="dxa"/>
            <w:shd w:val="clear" w:color="auto" w:fill="auto"/>
          </w:tcPr>
          <w:p w14:paraId="09E33724" w14:textId="77777777" w:rsidR="00665D8F" w:rsidRPr="00D26514" w:rsidRDefault="0032060B" w:rsidP="00597DB2">
            <w:pPr>
              <w:pStyle w:val="TableEntry"/>
            </w:pPr>
            <w:r w:rsidRPr="00D26514">
              <w:t>&lt;abbreviated name of standard&gt;</w:t>
            </w:r>
          </w:p>
        </w:tc>
        <w:tc>
          <w:tcPr>
            <w:tcW w:w="4140" w:type="dxa"/>
            <w:shd w:val="clear" w:color="auto" w:fill="auto"/>
          </w:tcPr>
          <w:p w14:paraId="6CC727A2" w14:textId="77777777" w:rsidR="00665D8F" w:rsidRPr="00D26514" w:rsidRDefault="0032060B" w:rsidP="00597DB2">
            <w:pPr>
              <w:pStyle w:val="TableEntry"/>
            </w:pPr>
            <w:r w:rsidRPr="00D26514">
              <w:t>&lt;full name of standard&gt;</w:t>
            </w:r>
          </w:p>
        </w:tc>
        <w:tc>
          <w:tcPr>
            <w:tcW w:w="3708" w:type="dxa"/>
            <w:shd w:val="clear" w:color="auto" w:fill="auto"/>
          </w:tcPr>
          <w:p w14:paraId="2F485D9A" w14:textId="77777777" w:rsidR="00665D8F" w:rsidRPr="00EA3BCB" w:rsidRDefault="0032060B" w:rsidP="00370CC8">
            <w:pPr>
              <w:pStyle w:val="TableEntry"/>
            </w:pPr>
            <w:r w:rsidRPr="00EA3BCB">
              <w:t>&lt;link to standard&gt;</w:t>
            </w:r>
          </w:p>
        </w:tc>
      </w:tr>
      <w:tr w:rsidR="0032060B" w:rsidRPr="00D26514" w14:paraId="42E8293F" w14:textId="77777777" w:rsidTr="00EA3BCB">
        <w:trPr>
          <w:cantSplit/>
        </w:trPr>
        <w:tc>
          <w:tcPr>
            <w:tcW w:w="1728" w:type="dxa"/>
            <w:shd w:val="clear" w:color="auto" w:fill="auto"/>
          </w:tcPr>
          <w:p w14:paraId="374B4375" w14:textId="77777777" w:rsidR="0032060B" w:rsidRPr="00D26514" w:rsidRDefault="0032060B" w:rsidP="00597DB2">
            <w:pPr>
              <w:pStyle w:val="TableEntry"/>
            </w:pPr>
            <w:r w:rsidRPr="00D26514">
              <w:t>&lt;abbreviated name of standard&gt;</w:t>
            </w:r>
          </w:p>
        </w:tc>
        <w:tc>
          <w:tcPr>
            <w:tcW w:w="4140" w:type="dxa"/>
            <w:shd w:val="clear" w:color="auto" w:fill="auto"/>
          </w:tcPr>
          <w:p w14:paraId="5D67B24C" w14:textId="77777777" w:rsidR="0032060B" w:rsidRPr="00D26514" w:rsidRDefault="0032060B" w:rsidP="00597DB2">
            <w:pPr>
              <w:pStyle w:val="TableEntry"/>
            </w:pPr>
            <w:r w:rsidRPr="00D26514">
              <w:t>&lt;full name of standard&gt;</w:t>
            </w:r>
          </w:p>
        </w:tc>
        <w:tc>
          <w:tcPr>
            <w:tcW w:w="3708" w:type="dxa"/>
            <w:shd w:val="clear" w:color="auto" w:fill="auto"/>
          </w:tcPr>
          <w:p w14:paraId="6E3002CB" w14:textId="77777777" w:rsidR="0032060B" w:rsidRPr="00EA3BCB" w:rsidRDefault="0032060B" w:rsidP="00370CC8">
            <w:pPr>
              <w:pStyle w:val="TableEntry"/>
            </w:pPr>
            <w:r w:rsidRPr="00EA3BCB">
              <w:t>&lt;link to standard&gt;</w:t>
            </w:r>
          </w:p>
        </w:tc>
      </w:tr>
      <w:tr w:rsidR="0032060B" w:rsidRPr="00D26514" w14:paraId="4DF16386" w14:textId="77777777" w:rsidTr="00EA3BCB">
        <w:trPr>
          <w:cantSplit/>
        </w:trPr>
        <w:tc>
          <w:tcPr>
            <w:tcW w:w="1728" w:type="dxa"/>
            <w:shd w:val="clear" w:color="auto" w:fill="auto"/>
          </w:tcPr>
          <w:p w14:paraId="5F832755" w14:textId="77777777" w:rsidR="0032060B" w:rsidRPr="00D26514" w:rsidRDefault="00C250ED" w:rsidP="00EF1E77">
            <w:pPr>
              <w:pStyle w:val="TableEntry"/>
            </w:pPr>
            <w:r w:rsidRPr="00D26514">
              <w:t>&lt;</w:t>
            </w:r>
            <w:r w:rsidR="0032060B" w:rsidRPr="00D26514">
              <w:t>e.g., CDA-PN</w:t>
            </w:r>
            <w:r w:rsidRPr="00D26514">
              <w:t>&gt;</w:t>
            </w:r>
          </w:p>
        </w:tc>
        <w:tc>
          <w:tcPr>
            <w:tcW w:w="4140" w:type="dxa"/>
            <w:shd w:val="clear" w:color="auto" w:fill="auto"/>
          </w:tcPr>
          <w:p w14:paraId="4588D2BA" w14:textId="77777777" w:rsidR="0032060B" w:rsidRPr="00D26514" w:rsidRDefault="00C250ED" w:rsidP="00EF1E77">
            <w:pPr>
              <w:pStyle w:val="TableEntry"/>
            </w:pPr>
            <w:r w:rsidRPr="00D26514">
              <w:t>&lt;</w:t>
            </w:r>
            <w:r w:rsidR="0032060B" w:rsidRPr="00D26514">
              <w:t>e.g., HL7 Implementation Guide for CDA Release 2: Procedure Note (Universal Realm) (DSTU)</w:t>
            </w:r>
            <w:r w:rsidRPr="00D26514">
              <w:t>&gt;</w:t>
            </w:r>
          </w:p>
        </w:tc>
        <w:tc>
          <w:tcPr>
            <w:tcW w:w="3708" w:type="dxa"/>
            <w:shd w:val="clear" w:color="auto" w:fill="auto"/>
          </w:tcPr>
          <w:p w14:paraId="2D090429" w14:textId="77777777" w:rsidR="0032060B" w:rsidRPr="00D26514" w:rsidRDefault="00C250ED" w:rsidP="005D6176">
            <w:pPr>
              <w:pStyle w:val="TableEntry"/>
            </w:pPr>
            <w:r w:rsidRPr="00D26514">
              <w:t>&lt;</w:t>
            </w:r>
            <w:r w:rsidR="0032060B" w:rsidRPr="00D26514">
              <w:t>e.g., http://www.hl7.org/documentcenter/public/standards/dstu/CDAR2_IG_PROCNOTE_DSTU_R1_2010JUL.zip</w:t>
            </w:r>
            <w:r w:rsidRPr="00D26514">
              <w:t>&gt;</w:t>
            </w:r>
          </w:p>
        </w:tc>
      </w:tr>
    </w:tbl>
    <w:p w14:paraId="1E8A76AE" w14:textId="77777777" w:rsidR="00BB65D8" w:rsidRPr="00D26514" w:rsidRDefault="00BB65D8" w:rsidP="00BB65D8">
      <w:pPr>
        <w:pStyle w:val="Heading5"/>
        <w:numPr>
          <w:ilvl w:val="0"/>
          <w:numId w:val="0"/>
        </w:numPr>
        <w:rPr>
          <w:noProof w:val="0"/>
        </w:rPr>
      </w:pPr>
      <w:bookmarkStart w:id="234" w:name="_Toc345074702"/>
      <w:bookmarkStart w:id="235" w:name="_Toc500238813"/>
      <w:r w:rsidRPr="00D26514">
        <w:rPr>
          <w:noProof w:val="0"/>
        </w:rPr>
        <w:lastRenderedPageBreak/>
        <w:t>6.3.1.</w:t>
      </w:r>
      <w:r w:rsidR="008D45BC" w:rsidRPr="00D26514">
        <w:rPr>
          <w:noProof w:val="0"/>
        </w:rPr>
        <w:t>D</w:t>
      </w:r>
      <w:r w:rsidRPr="00D26514">
        <w:rPr>
          <w:noProof w:val="0"/>
        </w:rPr>
        <w:t>.</w:t>
      </w:r>
      <w:r w:rsidR="00871613" w:rsidRPr="00D26514">
        <w:rPr>
          <w:noProof w:val="0"/>
        </w:rPr>
        <w:t>4</w:t>
      </w:r>
      <w:r w:rsidRPr="00D26514">
        <w:rPr>
          <w:noProof w:val="0"/>
        </w:rPr>
        <w:t xml:space="preserve"> Data Element Requirement</w:t>
      </w:r>
      <w:r w:rsidR="00BB62C0" w:rsidRPr="00D26514">
        <w:rPr>
          <w:noProof w:val="0"/>
        </w:rPr>
        <w:t xml:space="preserve"> </w:t>
      </w:r>
      <w:r w:rsidRPr="00D26514">
        <w:rPr>
          <w:noProof w:val="0"/>
        </w:rPr>
        <w:t>Mappings</w:t>
      </w:r>
      <w:r w:rsidR="00BB62C0" w:rsidRPr="00D26514">
        <w:rPr>
          <w:noProof w:val="0"/>
        </w:rPr>
        <w:t xml:space="preserve"> to CDA</w:t>
      </w:r>
      <w:bookmarkEnd w:id="234"/>
      <w:bookmarkEnd w:id="235"/>
    </w:p>
    <w:p w14:paraId="40F7C01C" w14:textId="77777777" w:rsidR="00CD4D46" w:rsidRPr="00D26514" w:rsidRDefault="00CD4D46" w:rsidP="00BB76BC">
      <w:pPr>
        <w:pStyle w:val="BodyText"/>
      </w:pPr>
      <w:r w:rsidRPr="00D26514">
        <w:t>This section identifies the mapping of data between referenced standards into the CDA implementation guide.</w:t>
      </w:r>
    </w:p>
    <w:p w14:paraId="7B91D646" w14:textId="77777777" w:rsidR="00CD4D46" w:rsidRPr="00D26514" w:rsidRDefault="00CD4D46" w:rsidP="00597DB2">
      <w:pPr>
        <w:pStyle w:val="AuthorInstructions"/>
      </w:pPr>
      <w:r w:rsidRPr="00D26514">
        <w:t xml:space="preserve">&lt;Any </w:t>
      </w:r>
      <w:r w:rsidR="001F68C9" w:rsidRPr="00D26514">
        <w:t xml:space="preserve">required data mappings should be listed </w:t>
      </w:r>
      <w:r w:rsidRPr="00D26514">
        <w:t>in this section (mark NA if not needed).</w:t>
      </w:r>
      <w:r w:rsidR="00875BFD" w:rsidRPr="00D26514">
        <w:t xml:space="preserve"> Delete SAMPLE table before publishing</w:t>
      </w:r>
      <w:r w:rsidR="005F3FB5" w:rsidRPr="00D26514">
        <w:t>.</w:t>
      </w:r>
      <w:r w:rsidRPr="00D26514">
        <w:t>&gt;</w:t>
      </w:r>
      <w:r w:rsidR="001F68C9" w:rsidRPr="00D26514">
        <w:t xml:space="preserve"> </w:t>
      </w:r>
    </w:p>
    <w:p w14:paraId="47D79D53" w14:textId="548DAE3F" w:rsidR="00AD069D" w:rsidRPr="00D26514" w:rsidRDefault="00CD4D46" w:rsidP="003579DA">
      <w:pPr>
        <w:pStyle w:val="BodyText"/>
        <w:rPr>
          <w:i/>
        </w:rPr>
      </w:pPr>
      <w:r w:rsidRPr="00D26514">
        <w:rPr>
          <w:i/>
        </w:rPr>
        <w:t>&lt;To complete Table 6.3.1.D.4-1, t</w:t>
      </w:r>
      <w:r w:rsidR="001F68C9" w:rsidRPr="00D26514">
        <w:rPr>
          <w:i/>
        </w:rPr>
        <w:t xml:space="preserve">he </w:t>
      </w:r>
      <w:r w:rsidR="009D125C" w:rsidRPr="00D26514">
        <w:rPr>
          <w:i/>
        </w:rPr>
        <w:t>author</w:t>
      </w:r>
      <w:r w:rsidR="001F68C9" w:rsidRPr="00D26514">
        <w:rPr>
          <w:i/>
        </w:rPr>
        <w:t xml:space="preserve"> should add the referenced standards abbreviations in the first row/title bar</w:t>
      </w:r>
      <w:r w:rsidR="00887E40" w:rsidRPr="00D26514">
        <w:rPr>
          <w:i/>
        </w:rPr>
        <w:t xml:space="preserve">. </w:t>
      </w:r>
      <w:r w:rsidR="001F68C9" w:rsidRPr="00D26514">
        <w:rPr>
          <w:i/>
        </w:rPr>
        <w:t>Add or delete columns and sub-rows as necessary. If this table is more than 8 to 10 rows long, consider putting this table into</w:t>
      </w:r>
      <w:r w:rsidR="003F3E4A" w:rsidRPr="00D26514">
        <w:rPr>
          <w:i/>
        </w:rPr>
        <w:t xml:space="preserve"> </w:t>
      </w:r>
      <w:r w:rsidR="001F68C9" w:rsidRPr="00D26514">
        <w:rPr>
          <w:i/>
        </w:rPr>
        <w:t xml:space="preserve">an </w:t>
      </w:r>
      <w:r w:rsidR="001606A7" w:rsidRPr="00D26514">
        <w:rPr>
          <w:i/>
        </w:rPr>
        <w:t>a</w:t>
      </w:r>
      <w:r w:rsidR="001F68C9" w:rsidRPr="00D26514">
        <w:rPr>
          <w:i/>
        </w:rPr>
        <w:t>ppendix of this supplement.</w:t>
      </w:r>
      <w:r w:rsidRPr="00D26514">
        <w:rPr>
          <w:i/>
        </w:rPr>
        <w:t xml:space="preserve"> A brief sample follows.</w:t>
      </w:r>
      <w:r w:rsidR="00C250ED" w:rsidRPr="00D26514">
        <w:rPr>
          <w:i/>
        </w:rPr>
        <w:t>&gt;</w:t>
      </w:r>
    </w:p>
    <w:p w14:paraId="35BB5B4F" w14:textId="77777777" w:rsidR="000D6321" w:rsidRPr="00D26514" w:rsidRDefault="00CD4D46" w:rsidP="00EF1E77">
      <w:pPr>
        <w:pStyle w:val="TableTitle"/>
      </w:pPr>
      <w:r w:rsidRPr="00D26514">
        <w:t>SAMPLE</w:t>
      </w:r>
    </w:p>
    <w:tbl>
      <w:tblPr>
        <w:tblW w:w="7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537"/>
        <w:gridCol w:w="3111"/>
      </w:tblGrid>
      <w:tr w:rsidR="004F7C05" w:rsidRPr="00D26514" w14:paraId="791D1111" w14:textId="77777777" w:rsidTr="00EA3BCB">
        <w:trPr>
          <w:cantSplit/>
          <w:tblHeader/>
          <w:jc w:val="center"/>
        </w:trPr>
        <w:tc>
          <w:tcPr>
            <w:tcW w:w="4537" w:type="dxa"/>
            <w:shd w:val="clear" w:color="auto" w:fill="D9D9D9"/>
          </w:tcPr>
          <w:p w14:paraId="6FAABD96" w14:textId="77777777" w:rsidR="004F7C05" w:rsidRPr="00D26514" w:rsidRDefault="004F7C05" w:rsidP="005D6176">
            <w:pPr>
              <w:pStyle w:val="TableEntryHeader"/>
            </w:pPr>
            <w:r w:rsidRPr="00D26514">
              <w:t>ACC Key Data Element (KDECI)</w:t>
            </w:r>
          </w:p>
        </w:tc>
        <w:tc>
          <w:tcPr>
            <w:tcW w:w="3111" w:type="dxa"/>
            <w:shd w:val="clear" w:color="auto" w:fill="D9D9D9"/>
          </w:tcPr>
          <w:p w14:paraId="0438262C" w14:textId="77777777" w:rsidR="004F7C05" w:rsidRPr="00D26514" w:rsidRDefault="004F7C05" w:rsidP="0032600B">
            <w:pPr>
              <w:pStyle w:val="TableEntryHeader"/>
            </w:pPr>
            <w:r w:rsidRPr="00D26514">
              <w:t>CDA-DIR</w:t>
            </w:r>
          </w:p>
        </w:tc>
      </w:tr>
      <w:tr w:rsidR="004F7C05" w:rsidRPr="00D26514" w14:paraId="02879404" w14:textId="77777777" w:rsidTr="00EA3BCB">
        <w:trPr>
          <w:cantSplit/>
          <w:jc w:val="center"/>
        </w:trPr>
        <w:tc>
          <w:tcPr>
            <w:tcW w:w="4537" w:type="dxa"/>
            <w:shd w:val="clear" w:color="auto" w:fill="auto"/>
          </w:tcPr>
          <w:p w14:paraId="6B24A405" w14:textId="77777777" w:rsidR="004F7C05" w:rsidRPr="00D26514" w:rsidRDefault="004F7C05" w:rsidP="00EF1E77">
            <w:pPr>
              <w:pStyle w:val="TableEntry"/>
            </w:pPr>
          </w:p>
        </w:tc>
        <w:tc>
          <w:tcPr>
            <w:tcW w:w="3111" w:type="dxa"/>
            <w:shd w:val="clear" w:color="auto" w:fill="auto"/>
          </w:tcPr>
          <w:p w14:paraId="77B554EA" w14:textId="77777777" w:rsidR="004F7C05" w:rsidRPr="00D26514" w:rsidRDefault="004F7C05" w:rsidP="00EF1E77">
            <w:pPr>
              <w:pStyle w:val="TableEntry"/>
            </w:pPr>
            <w:r w:rsidRPr="00D26514">
              <w:t>DICOM Object Catalog (5)</w:t>
            </w:r>
          </w:p>
        </w:tc>
      </w:tr>
      <w:tr w:rsidR="004F7C05" w:rsidRPr="00D26514" w14:paraId="532C6F6B" w14:textId="77777777" w:rsidTr="00EA3BCB">
        <w:trPr>
          <w:cantSplit/>
          <w:jc w:val="center"/>
        </w:trPr>
        <w:tc>
          <w:tcPr>
            <w:tcW w:w="4537" w:type="dxa"/>
          </w:tcPr>
          <w:p w14:paraId="26460C6F" w14:textId="77777777" w:rsidR="004F7C05" w:rsidRPr="00D26514" w:rsidRDefault="004F7C05" w:rsidP="00EF1E77">
            <w:pPr>
              <w:pStyle w:val="TableEntry"/>
            </w:pPr>
            <w:r w:rsidRPr="00D26514">
              <w:t>Administrative</w:t>
            </w:r>
          </w:p>
          <w:p w14:paraId="6857D3E4" w14:textId="77777777" w:rsidR="004F7C05" w:rsidRPr="00D26514" w:rsidRDefault="004F7C05" w:rsidP="00BB76BC">
            <w:pPr>
              <w:pStyle w:val="TableEntry"/>
            </w:pPr>
            <w:r w:rsidRPr="00D26514">
              <w:t>Facility (5)</w:t>
            </w:r>
          </w:p>
          <w:p w14:paraId="0C68D34F" w14:textId="77777777" w:rsidR="004F7C05" w:rsidRPr="00D26514" w:rsidRDefault="004F7C05" w:rsidP="00BB76BC">
            <w:pPr>
              <w:pStyle w:val="TableEntry"/>
            </w:pPr>
            <w:r w:rsidRPr="00D26514">
              <w:t>Data Source (1)</w:t>
            </w:r>
          </w:p>
          <w:p w14:paraId="2C7F2C62" w14:textId="77777777" w:rsidR="004F7C05" w:rsidRPr="00D26514" w:rsidRDefault="004F7C05" w:rsidP="00BB76BC">
            <w:pPr>
              <w:pStyle w:val="TableEntry"/>
            </w:pPr>
            <w:r w:rsidRPr="00D26514">
              <w:t>Priority (1)</w:t>
            </w:r>
          </w:p>
          <w:p w14:paraId="25D6654C" w14:textId="77777777" w:rsidR="004F7C05" w:rsidRPr="00D26514" w:rsidRDefault="004F7C05" w:rsidP="00BB76BC">
            <w:pPr>
              <w:pStyle w:val="TableEntry"/>
            </w:pPr>
            <w:r w:rsidRPr="00D26514">
              <w:t>Accreditation (2)</w:t>
            </w:r>
          </w:p>
          <w:p w14:paraId="2CF8E934" w14:textId="77777777" w:rsidR="004F7C05" w:rsidRPr="00D26514" w:rsidRDefault="004F7C05" w:rsidP="00BB76BC">
            <w:pPr>
              <w:pStyle w:val="TableEntry"/>
            </w:pPr>
            <w:r w:rsidRPr="00D26514">
              <w:t>Insurance (1)</w:t>
            </w:r>
          </w:p>
        </w:tc>
        <w:tc>
          <w:tcPr>
            <w:tcW w:w="3111" w:type="dxa"/>
          </w:tcPr>
          <w:p w14:paraId="64174C80" w14:textId="77777777" w:rsidR="004F7C05" w:rsidRPr="00D26514" w:rsidRDefault="004F7C05" w:rsidP="00EF1E77">
            <w:pPr>
              <w:pStyle w:val="TableEntry"/>
            </w:pPr>
            <w:r w:rsidRPr="00D26514">
              <w:t>CDA Header</w:t>
            </w:r>
          </w:p>
          <w:p w14:paraId="6CDEB7D1" w14:textId="77777777" w:rsidR="004F7C05" w:rsidRPr="00D26514" w:rsidRDefault="004F7C05" w:rsidP="00EF1E77">
            <w:pPr>
              <w:pStyle w:val="TableEntry"/>
            </w:pPr>
            <w:r w:rsidRPr="00D26514">
              <w:t>General (10)</w:t>
            </w:r>
          </w:p>
          <w:p w14:paraId="373ECDA7" w14:textId="77777777" w:rsidR="004F7C05" w:rsidRPr="00D26514" w:rsidRDefault="004F7C05" w:rsidP="005D6176">
            <w:pPr>
              <w:pStyle w:val="TableEntry"/>
            </w:pPr>
            <w:r w:rsidRPr="00D26514">
              <w:t>Document (19)</w:t>
            </w:r>
          </w:p>
          <w:p w14:paraId="7F645BE7" w14:textId="77777777" w:rsidR="004F7C05" w:rsidRPr="00D26514" w:rsidRDefault="004F7C05" w:rsidP="0032600B">
            <w:pPr>
              <w:pStyle w:val="TableEntry"/>
            </w:pPr>
            <w:r w:rsidRPr="00D26514">
              <w:t>Participants (20)</w:t>
            </w:r>
          </w:p>
          <w:p w14:paraId="48269DC3" w14:textId="77777777" w:rsidR="004F7C05" w:rsidRPr="00D26514" w:rsidRDefault="004F7C05" w:rsidP="00BB76BC">
            <w:pPr>
              <w:pStyle w:val="TableEntry"/>
            </w:pPr>
            <w:r w:rsidRPr="00D26514">
              <w:t>Order (1)</w:t>
            </w:r>
          </w:p>
          <w:p w14:paraId="0C7F0A99" w14:textId="77777777" w:rsidR="004F7C05" w:rsidRPr="00D26514" w:rsidRDefault="004F7C05" w:rsidP="00BB76BC">
            <w:pPr>
              <w:pStyle w:val="TableEntry"/>
            </w:pPr>
            <w:r w:rsidRPr="00D26514">
              <w:t>Service Event (12)</w:t>
            </w:r>
          </w:p>
          <w:p w14:paraId="00C65160" w14:textId="77777777" w:rsidR="004F7C05" w:rsidRPr="00D26514" w:rsidRDefault="004F7C05" w:rsidP="00BB76BC">
            <w:pPr>
              <w:pStyle w:val="TableEntry"/>
            </w:pPr>
            <w:r w:rsidRPr="00D26514">
              <w:t>Encounter (10)</w:t>
            </w:r>
          </w:p>
        </w:tc>
      </w:tr>
      <w:tr w:rsidR="004F7C05" w:rsidRPr="00D26514" w14:paraId="4C4492A3" w14:textId="77777777" w:rsidTr="00EA3BCB">
        <w:trPr>
          <w:cantSplit/>
          <w:jc w:val="center"/>
        </w:trPr>
        <w:tc>
          <w:tcPr>
            <w:tcW w:w="4537" w:type="dxa"/>
          </w:tcPr>
          <w:p w14:paraId="6ABB47C4" w14:textId="77777777" w:rsidR="004F7C05" w:rsidRPr="00D26514" w:rsidRDefault="004F7C05" w:rsidP="00EF1E77">
            <w:pPr>
              <w:pStyle w:val="TableEntry"/>
            </w:pPr>
            <w:r w:rsidRPr="00D26514">
              <w:t>Study Referral Data (2)</w:t>
            </w:r>
          </w:p>
        </w:tc>
        <w:tc>
          <w:tcPr>
            <w:tcW w:w="3111" w:type="dxa"/>
          </w:tcPr>
          <w:p w14:paraId="2DBD2516" w14:textId="77777777" w:rsidR="004F7C05" w:rsidRPr="00D26514" w:rsidRDefault="004F7C05" w:rsidP="005D6176">
            <w:pPr>
              <w:pStyle w:val="TableEntry"/>
            </w:pPr>
            <w:r w:rsidRPr="00D26514">
              <w:t>Request</w:t>
            </w:r>
          </w:p>
        </w:tc>
      </w:tr>
      <w:tr w:rsidR="004F7C05" w:rsidRPr="00D26514" w14:paraId="229EB831" w14:textId="77777777" w:rsidTr="00EA3BCB">
        <w:trPr>
          <w:cantSplit/>
          <w:jc w:val="center"/>
        </w:trPr>
        <w:tc>
          <w:tcPr>
            <w:tcW w:w="4537" w:type="dxa"/>
          </w:tcPr>
          <w:p w14:paraId="7DBA424A" w14:textId="77777777" w:rsidR="004F7C05" w:rsidRPr="00D26514" w:rsidRDefault="004F7C05" w:rsidP="00EF1E77">
            <w:pPr>
              <w:pStyle w:val="TableEntry"/>
            </w:pPr>
            <w:r w:rsidRPr="00D26514">
              <w:t>History and Risk Factors</w:t>
            </w:r>
          </w:p>
          <w:p w14:paraId="6D8E113C" w14:textId="77777777" w:rsidR="004F7C05" w:rsidRPr="00D26514" w:rsidRDefault="004F7C05" w:rsidP="00BB76BC">
            <w:pPr>
              <w:pStyle w:val="TableEntry"/>
            </w:pPr>
            <w:r w:rsidRPr="00D26514">
              <w:t>Vital Signs (4)</w:t>
            </w:r>
          </w:p>
          <w:p w14:paraId="7E380A7A" w14:textId="77777777" w:rsidR="004F7C05" w:rsidRPr="00D26514" w:rsidRDefault="004F7C05" w:rsidP="00BB76BC">
            <w:pPr>
              <w:pStyle w:val="TableEntry"/>
            </w:pPr>
            <w:r w:rsidRPr="00D26514">
              <w:t>Labs (2)</w:t>
            </w:r>
          </w:p>
          <w:p w14:paraId="46F6E8E0" w14:textId="77777777" w:rsidR="004F7C05" w:rsidRPr="00D26514" w:rsidRDefault="004F7C05" w:rsidP="00BB76BC">
            <w:pPr>
              <w:pStyle w:val="TableEntry"/>
            </w:pPr>
            <w:r w:rsidRPr="00D26514">
              <w:t>Problems (14)</w:t>
            </w:r>
          </w:p>
          <w:p w14:paraId="0950AB46" w14:textId="77777777" w:rsidR="004F7C05" w:rsidRPr="00D26514" w:rsidRDefault="004F7C05" w:rsidP="00BB76BC">
            <w:pPr>
              <w:pStyle w:val="TableEntry"/>
            </w:pPr>
            <w:r w:rsidRPr="00D26514">
              <w:t>Chest Pain (5)</w:t>
            </w:r>
          </w:p>
          <w:p w14:paraId="76C7645C" w14:textId="77777777" w:rsidR="004F7C05" w:rsidRPr="00D26514" w:rsidRDefault="004F7C05" w:rsidP="00BB76BC">
            <w:pPr>
              <w:pStyle w:val="TableEntry"/>
            </w:pPr>
            <w:r w:rsidRPr="00D26514">
              <w:t>Family History (1)</w:t>
            </w:r>
          </w:p>
          <w:p w14:paraId="5A6205A5" w14:textId="77777777" w:rsidR="004F7C05" w:rsidRPr="00D26514" w:rsidRDefault="004F7C05" w:rsidP="00BB76BC">
            <w:pPr>
              <w:pStyle w:val="TableEntry"/>
            </w:pPr>
            <w:r w:rsidRPr="00D26514">
              <w:t>Tobacco Use (1)</w:t>
            </w:r>
          </w:p>
          <w:p w14:paraId="7D7F7E41" w14:textId="77777777" w:rsidR="004F7C05" w:rsidRPr="00D26514" w:rsidRDefault="004F7C05" w:rsidP="00BB76BC">
            <w:pPr>
              <w:pStyle w:val="TableEntry"/>
            </w:pPr>
            <w:r w:rsidRPr="00D26514">
              <w:t>Risk Estimates (6)</w:t>
            </w:r>
          </w:p>
          <w:p w14:paraId="1F1B725C" w14:textId="77777777" w:rsidR="004F7C05" w:rsidRPr="00D26514" w:rsidRDefault="004F7C05" w:rsidP="00BB76BC">
            <w:pPr>
              <w:pStyle w:val="TableEntry"/>
            </w:pPr>
          </w:p>
        </w:tc>
        <w:tc>
          <w:tcPr>
            <w:tcW w:w="3111" w:type="dxa"/>
          </w:tcPr>
          <w:p w14:paraId="7AFEF8E1" w14:textId="77777777" w:rsidR="004F7C05" w:rsidRPr="00D26514" w:rsidRDefault="004F7C05" w:rsidP="00EF1E77">
            <w:pPr>
              <w:pStyle w:val="TableEntry"/>
            </w:pPr>
            <w:r w:rsidRPr="00D26514">
              <w:t>History</w:t>
            </w:r>
          </w:p>
        </w:tc>
      </w:tr>
    </w:tbl>
    <w:p w14:paraId="3E0CEB5F" w14:textId="77777777" w:rsidR="000D6321" w:rsidRPr="00D26514" w:rsidRDefault="00CD4D46" w:rsidP="0032060B">
      <w:pPr>
        <w:pStyle w:val="BodyText"/>
        <w:rPr>
          <w:i/>
        </w:rPr>
      </w:pPr>
      <w:r w:rsidRPr="00D26514">
        <w:rPr>
          <w:i/>
        </w:rPr>
        <w:t>&gt;</w:t>
      </w:r>
    </w:p>
    <w:p w14:paraId="0C6C16D1" w14:textId="77777777" w:rsidR="0032060B" w:rsidRPr="00D26514" w:rsidRDefault="000D6321" w:rsidP="000807AC">
      <w:pPr>
        <w:pStyle w:val="TableTitle"/>
      </w:pPr>
      <w:r w:rsidRPr="00D26514">
        <w:t>Table 6.3.1.D.4-1</w:t>
      </w:r>
      <w:r w:rsidR="001606A7" w:rsidRPr="00D26514">
        <w:t>:</w:t>
      </w:r>
      <w:r w:rsidRPr="00D26514">
        <w:t xml:space="preserve"> &lt; Document Name</w:t>
      </w:r>
      <w:r w:rsidR="0097454A" w:rsidRPr="00D26514">
        <w:t xml:space="preserve"> Acronym</w:t>
      </w:r>
      <w:r w:rsidRPr="00D26514">
        <w:t xml:space="preserve">&gt; - </w:t>
      </w:r>
      <w:r w:rsidR="00BB62C0" w:rsidRPr="00D26514">
        <w:t xml:space="preserve">Data Element Requirement </w:t>
      </w:r>
      <w:r w:rsidRPr="00D26514">
        <w:t>Mappings</w:t>
      </w:r>
      <w:r w:rsidR="00BB62C0" w:rsidRPr="00D26514">
        <w:t xml:space="preserve"> to CDA</w:t>
      </w:r>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378"/>
        <w:gridCol w:w="4818"/>
      </w:tblGrid>
      <w:tr w:rsidR="00B82D84" w:rsidRPr="00D26514" w14:paraId="5298BBA1" w14:textId="77777777" w:rsidTr="00BB76BC">
        <w:trPr>
          <w:cantSplit/>
          <w:tblHeader/>
          <w:jc w:val="center"/>
        </w:trPr>
        <w:tc>
          <w:tcPr>
            <w:tcW w:w="3378" w:type="dxa"/>
            <w:tcBorders>
              <w:bottom w:val="single" w:sz="4" w:space="0" w:color="000000"/>
            </w:tcBorders>
            <w:shd w:val="clear" w:color="auto" w:fill="D9D9D9"/>
          </w:tcPr>
          <w:p w14:paraId="29B3F9E3" w14:textId="77777777" w:rsidR="00B82D84" w:rsidRPr="00D26514" w:rsidRDefault="00B82D84" w:rsidP="00CF508D">
            <w:pPr>
              <w:pStyle w:val="TableEntryHeader"/>
            </w:pPr>
            <w:r w:rsidRPr="00D26514">
              <w:t>Clinical Data Element &lt;source&gt;</w:t>
            </w:r>
          </w:p>
        </w:tc>
        <w:tc>
          <w:tcPr>
            <w:tcW w:w="4818" w:type="dxa"/>
            <w:tcBorders>
              <w:bottom w:val="single" w:sz="4" w:space="0" w:color="000000"/>
            </w:tcBorders>
            <w:shd w:val="clear" w:color="auto" w:fill="D9D9D9"/>
          </w:tcPr>
          <w:p w14:paraId="78864883" w14:textId="77777777" w:rsidR="00B82D84" w:rsidRPr="00D26514" w:rsidRDefault="00B82D84" w:rsidP="003651D9">
            <w:pPr>
              <w:pStyle w:val="TableEntryHeader"/>
            </w:pPr>
            <w:r w:rsidRPr="00D26514">
              <w:t>&lt; this document acronym&gt;</w:t>
            </w:r>
            <w:r w:rsidR="00C250ED" w:rsidRPr="00D26514">
              <w:t xml:space="preserve"> </w:t>
            </w:r>
          </w:p>
        </w:tc>
      </w:tr>
      <w:tr w:rsidR="00B82D84" w:rsidRPr="00D26514" w14:paraId="14566207" w14:textId="77777777" w:rsidTr="00BB76BC">
        <w:trPr>
          <w:cantSplit/>
          <w:jc w:val="center"/>
        </w:trPr>
        <w:tc>
          <w:tcPr>
            <w:tcW w:w="3378" w:type="dxa"/>
            <w:shd w:val="clear" w:color="auto" w:fill="auto"/>
          </w:tcPr>
          <w:p w14:paraId="4862FB03" w14:textId="77777777" w:rsidR="00B82D84" w:rsidRPr="00D26514" w:rsidRDefault="00B82D84" w:rsidP="00AD069D">
            <w:pPr>
              <w:pStyle w:val="TableEntry"/>
            </w:pPr>
          </w:p>
        </w:tc>
        <w:tc>
          <w:tcPr>
            <w:tcW w:w="4818" w:type="dxa"/>
            <w:shd w:val="clear" w:color="auto" w:fill="auto"/>
          </w:tcPr>
          <w:p w14:paraId="18446EAB" w14:textId="77777777" w:rsidR="00B82D84" w:rsidRPr="00D26514" w:rsidRDefault="00B82D84" w:rsidP="003579DA">
            <w:pPr>
              <w:pStyle w:val="TableEntry"/>
            </w:pPr>
          </w:p>
        </w:tc>
      </w:tr>
      <w:tr w:rsidR="00B82D84" w:rsidRPr="00D26514" w14:paraId="2DA555B1" w14:textId="77777777" w:rsidTr="00BB76BC">
        <w:trPr>
          <w:cantSplit/>
          <w:jc w:val="center"/>
        </w:trPr>
        <w:tc>
          <w:tcPr>
            <w:tcW w:w="3378" w:type="dxa"/>
          </w:tcPr>
          <w:p w14:paraId="50FB5A18" w14:textId="77777777" w:rsidR="00B82D84" w:rsidRPr="00D26514" w:rsidRDefault="00B82D84" w:rsidP="00BB76BC">
            <w:pPr>
              <w:pStyle w:val="TableEntry"/>
            </w:pPr>
          </w:p>
        </w:tc>
        <w:tc>
          <w:tcPr>
            <w:tcW w:w="4818" w:type="dxa"/>
          </w:tcPr>
          <w:p w14:paraId="55BC235C" w14:textId="77777777" w:rsidR="00B82D84" w:rsidRPr="00D26514" w:rsidRDefault="00B82D84" w:rsidP="00AD069D">
            <w:pPr>
              <w:pStyle w:val="TableEntry"/>
            </w:pPr>
          </w:p>
        </w:tc>
      </w:tr>
      <w:tr w:rsidR="00B82D84" w:rsidRPr="00D26514" w14:paraId="28F63A8B" w14:textId="77777777" w:rsidTr="00BB76BC">
        <w:trPr>
          <w:cantSplit/>
          <w:jc w:val="center"/>
        </w:trPr>
        <w:tc>
          <w:tcPr>
            <w:tcW w:w="3378" w:type="dxa"/>
          </w:tcPr>
          <w:p w14:paraId="3AD535E7" w14:textId="77777777" w:rsidR="00B82D84" w:rsidRPr="00D26514" w:rsidRDefault="00B82D84" w:rsidP="00AD069D">
            <w:pPr>
              <w:pStyle w:val="TableEntry"/>
            </w:pPr>
          </w:p>
        </w:tc>
        <w:tc>
          <w:tcPr>
            <w:tcW w:w="4818" w:type="dxa"/>
          </w:tcPr>
          <w:p w14:paraId="2081A727" w14:textId="77777777" w:rsidR="00B82D84" w:rsidRPr="00D26514" w:rsidRDefault="00B82D84" w:rsidP="003579DA">
            <w:pPr>
              <w:pStyle w:val="TableEntry"/>
            </w:pPr>
          </w:p>
        </w:tc>
      </w:tr>
      <w:tr w:rsidR="00B82D84" w:rsidRPr="00D26514" w14:paraId="6F2C7F5D" w14:textId="77777777" w:rsidTr="00BB76BC">
        <w:trPr>
          <w:cantSplit/>
          <w:jc w:val="center"/>
        </w:trPr>
        <w:tc>
          <w:tcPr>
            <w:tcW w:w="3378" w:type="dxa"/>
          </w:tcPr>
          <w:p w14:paraId="0930A2E4" w14:textId="77777777" w:rsidR="00B82D84" w:rsidRPr="00D26514" w:rsidRDefault="00B82D84" w:rsidP="00BB76BC">
            <w:pPr>
              <w:pStyle w:val="TableEntry"/>
            </w:pPr>
          </w:p>
        </w:tc>
        <w:tc>
          <w:tcPr>
            <w:tcW w:w="4818" w:type="dxa"/>
          </w:tcPr>
          <w:p w14:paraId="29E5C7BE" w14:textId="77777777" w:rsidR="00B82D84" w:rsidRPr="00D26514" w:rsidRDefault="00B82D84" w:rsidP="00AD069D">
            <w:pPr>
              <w:pStyle w:val="TableEntry"/>
            </w:pPr>
          </w:p>
        </w:tc>
      </w:tr>
      <w:tr w:rsidR="00B82D84" w:rsidRPr="00D26514" w14:paraId="18375644" w14:textId="77777777" w:rsidTr="00BB76BC">
        <w:trPr>
          <w:cantSplit/>
          <w:jc w:val="center"/>
        </w:trPr>
        <w:tc>
          <w:tcPr>
            <w:tcW w:w="3378" w:type="dxa"/>
          </w:tcPr>
          <w:p w14:paraId="191F0D98" w14:textId="77777777" w:rsidR="00B82D84" w:rsidRPr="00D26514" w:rsidRDefault="00B82D84" w:rsidP="00AD069D">
            <w:pPr>
              <w:pStyle w:val="TableEntry"/>
            </w:pPr>
          </w:p>
        </w:tc>
        <w:tc>
          <w:tcPr>
            <w:tcW w:w="4818" w:type="dxa"/>
          </w:tcPr>
          <w:p w14:paraId="57594EF8" w14:textId="77777777" w:rsidR="00B82D84" w:rsidRPr="00D26514" w:rsidRDefault="00B82D84" w:rsidP="003579DA">
            <w:pPr>
              <w:pStyle w:val="TableEntry"/>
            </w:pPr>
          </w:p>
        </w:tc>
      </w:tr>
      <w:tr w:rsidR="00B82D84" w:rsidRPr="00D26514" w14:paraId="3FE65B55" w14:textId="77777777" w:rsidTr="00BB76BC">
        <w:trPr>
          <w:cantSplit/>
          <w:jc w:val="center"/>
        </w:trPr>
        <w:tc>
          <w:tcPr>
            <w:tcW w:w="3378" w:type="dxa"/>
          </w:tcPr>
          <w:p w14:paraId="1DF51DD6" w14:textId="77777777" w:rsidR="00B82D84" w:rsidRPr="00D26514" w:rsidRDefault="00B82D84" w:rsidP="00BB76BC">
            <w:pPr>
              <w:pStyle w:val="TableEntry"/>
            </w:pPr>
          </w:p>
        </w:tc>
        <w:tc>
          <w:tcPr>
            <w:tcW w:w="4818" w:type="dxa"/>
          </w:tcPr>
          <w:p w14:paraId="5F8657E2" w14:textId="77777777" w:rsidR="00B82D84" w:rsidRPr="00D26514" w:rsidRDefault="00B82D84" w:rsidP="00AD069D">
            <w:pPr>
              <w:pStyle w:val="TableEntry"/>
            </w:pPr>
          </w:p>
        </w:tc>
      </w:tr>
    </w:tbl>
    <w:p w14:paraId="6284ECD9" w14:textId="77777777" w:rsidR="00DF683C" w:rsidRPr="00D26514" w:rsidRDefault="00E90AC0" w:rsidP="00597DB2">
      <w:pPr>
        <w:pStyle w:val="AuthorInstructions"/>
      </w:pPr>
      <w:r w:rsidRPr="00D26514">
        <w:lastRenderedPageBreak/>
        <w:t>&lt;</w:t>
      </w:r>
      <w:r w:rsidRPr="00D26514">
        <w:rPr>
          <w:b/>
        </w:rPr>
        <w:t>Very important note:</w:t>
      </w:r>
      <w:r w:rsidR="005F3FB5" w:rsidRPr="00D26514">
        <w:t xml:space="preserve"> </w:t>
      </w:r>
      <w:r w:rsidRPr="00D26514">
        <w:t xml:space="preserve">From this point forward, the </w:t>
      </w:r>
      <w:r w:rsidR="009D125C" w:rsidRPr="00D26514">
        <w:t>author</w:t>
      </w:r>
      <w:r w:rsidRPr="00D26514">
        <w:t xml:space="preserve"> may select one of two formats to represent the same data</w:t>
      </w:r>
      <w:r w:rsidR="00887E40" w:rsidRPr="00D26514">
        <w:t xml:space="preserve">. </w:t>
      </w:r>
      <w:r w:rsidRPr="00D26514">
        <w:t>The first format is a tabular format as was implemented in the Cardiology CIRC profile</w:t>
      </w:r>
      <w:r w:rsidR="00887E40" w:rsidRPr="00D26514">
        <w:t xml:space="preserve">. </w:t>
      </w:r>
      <w:r w:rsidRPr="00D26514">
        <w:t>The advantages to this format include that large amounts of data may be represented more concisely and that it is sometimes visually easier to determine if any information is missing</w:t>
      </w:r>
      <w:r w:rsidR="00887E40" w:rsidRPr="00D26514">
        <w:t xml:space="preserve">. </w:t>
      </w:r>
      <w:r w:rsidRPr="00D26514">
        <w:t xml:space="preserve">The second format is more </w:t>
      </w:r>
      <w:proofErr w:type="gramStart"/>
      <w:r w:rsidRPr="00D26514">
        <w:t>similar to</w:t>
      </w:r>
      <w:proofErr w:type="gramEnd"/>
      <w:r w:rsidRPr="00D26514">
        <w:t xml:space="preserve"> the</w:t>
      </w:r>
      <w:r w:rsidR="00B82D84" w:rsidRPr="00D26514">
        <w:t xml:space="preserve"> current </w:t>
      </w:r>
      <w:r w:rsidRPr="00D26514">
        <w:t>Consolidated CDA (C-CDA format)</w:t>
      </w:r>
      <w:r w:rsidR="00887E40" w:rsidRPr="00D26514">
        <w:t xml:space="preserve">. </w:t>
      </w:r>
      <w:r w:rsidRPr="00D26514">
        <w:t>This format may be more verbose but may also be more recognizable to implementers familiar with other HL7 CDA Implementation Guides</w:t>
      </w:r>
      <w:r w:rsidR="00DF683C" w:rsidRPr="00D26514">
        <w:t xml:space="preserve"> and may be easier for implementers to design and test with discrete conformance assertions</w:t>
      </w:r>
      <w:r w:rsidR="00887E40" w:rsidRPr="00D26514">
        <w:t xml:space="preserve">. </w:t>
      </w:r>
    </w:p>
    <w:p w14:paraId="207F3906" w14:textId="77777777" w:rsidR="00E90AC0" w:rsidRPr="00D26514" w:rsidRDefault="00E90AC0" w:rsidP="00597DB2">
      <w:pPr>
        <w:pStyle w:val="AuthorInstructions"/>
      </w:pPr>
      <w:r w:rsidRPr="00D26514">
        <w:t>The format that you select must be consistent through this supplement (do not mix and match formats)</w:t>
      </w:r>
      <w:r w:rsidR="00887E40" w:rsidRPr="00D26514">
        <w:t xml:space="preserve">. </w:t>
      </w:r>
      <w:r w:rsidRPr="00D26514">
        <w:t>The format changes are identified by ###Begin Tabular format</w:t>
      </w:r>
      <w:r w:rsidR="005F3FB5" w:rsidRPr="00D26514">
        <w:t xml:space="preserve"> </w:t>
      </w:r>
      <w:r w:rsidRPr="00D26514">
        <w:t xml:space="preserve">###End CDA Tabular format and </w:t>
      </w:r>
      <w:r w:rsidR="004F7C05" w:rsidRPr="00D26514">
        <w:t>###Begin Discrete Conformance format ###End Discrete Conformance</w:t>
      </w:r>
      <w:r w:rsidRPr="00D26514">
        <w:t xml:space="preserve"> format</w:t>
      </w:r>
      <w:r w:rsidR="00887E40" w:rsidRPr="00D26514">
        <w:t xml:space="preserve">. </w:t>
      </w:r>
      <w:r w:rsidR="002322FF" w:rsidRPr="00D26514">
        <w:t>Delete all references to the format which was not selected between the hash marks</w:t>
      </w:r>
      <w:r w:rsidR="00887E40" w:rsidRPr="00D26514">
        <w:t xml:space="preserve">. </w:t>
      </w:r>
      <w:r w:rsidRPr="00D26514">
        <w:t>Also, a domain may decide on a single format for all new supplements within that domain.&gt;</w:t>
      </w:r>
    </w:p>
    <w:p w14:paraId="4BBB4CC8" w14:textId="77777777" w:rsidR="00E90AC0" w:rsidRPr="00D26514" w:rsidRDefault="00E90AC0" w:rsidP="000D6321">
      <w:pPr>
        <w:pStyle w:val="BodyText"/>
        <w:rPr>
          <w:lang w:eastAsia="x-none"/>
        </w:rPr>
      </w:pPr>
    </w:p>
    <w:p w14:paraId="6B7D77EF" w14:textId="77777777" w:rsidR="00BB65D8" w:rsidRPr="00D26514" w:rsidRDefault="00774B6B" w:rsidP="00BB65D8">
      <w:pPr>
        <w:pStyle w:val="Heading5"/>
        <w:numPr>
          <w:ilvl w:val="0"/>
          <w:numId w:val="0"/>
        </w:numPr>
        <w:rPr>
          <w:noProof w:val="0"/>
        </w:rPr>
      </w:pPr>
      <w:bookmarkStart w:id="236" w:name="_Toc345074703"/>
      <w:bookmarkStart w:id="237" w:name="_Toc500238814"/>
      <w:r w:rsidRPr="00D26514">
        <w:rPr>
          <w:noProof w:val="0"/>
        </w:rPr>
        <w:t>6.3.1.</w:t>
      </w:r>
      <w:r w:rsidR="008D45BC" w:rsidRPr="00D26514">
        <w:rPr>
          <w:noProof w:val="0"/>
        </w:rPr>
        <w:t>D</w:t>
      </w:r>
      <w:r w:rsidR="000D6321" w:rsidRPr="00D26514">
        <w:rPr>
          <w:noProof w:val="0"/>
        </w:rPr>
        <w:t>.5</w:t>
      </w:r>
      <w:r w:rsidR="00BB65D8" w:rsidRPr="00D26514">
        <w:rPr>
          <w:noProof w:val="0"/>
        </w:rPr>
        <w:t xml:space="preserve"> &lt;</w:t>
      </w:r>
      <w:r w:rsidR="00C3617A" w:rsidRPr="00D26514">
        <w:rPr>
          <w:noProof w:val="0"/>
        </w:rPr>
        <w:t>Content Module Name (</w:t>
      </w:r>
      <w:r w:rsidR="00BB65D8" w:rsidRPr="00D26514">
        <w:rPr>
          <w:noProof w:val="0"/>
        </w:rPr>
        <w:t>Acronym</w:t>
      </w:r>
      <w:r w:rsidR="00C3617A" w:rsidRPr="00D26514">
        <w:rPr>
          <w:noProof w:val="0"/>
        </w:rPr>
        <w:t>, if appl</w:t>
      </w:r>
      <w:r w:rsidR="005F3FB5" w:rsidRPr="00D26514">
        <w:rPr>
          <w:noProof w:val="0"/>
        </w:rPr>
        <w:t>icable</w:t>
      </w:r>
      <w:r w:rsidR="00C3617A" w:rsidRPr="00D26514">
        <w:rPr>
          <w:noProof w:val="0"/>
        </w:rPr>
        <w:t>)</w:t>
      </w:r>
      <w:r w:rsidR="00BB65D8" w:rsidRPr="00D26514">
        <w:rPr>
          <w:noProof w:val="0"/>
        </w:rPr>
        <w:t xml:space="preserve">&gt; </w:t>
      </w:r>
      <w:r w:rsidR="00665D8F" w:rsidRPr="00D26514">
        <w:rPr>
          <w:noProof w:val="0"/>
        </w:rPr>
        <w:t xml:space="preserve">Document </w:t>
      </w:r>
      <w:r w:rsidR="00C05CCE" w:rsidRPr="00D26514">
        <w:rPr>
          <w:noProof w:val="0"/>
        </w:rPr>
        <w:t xml:space="preserve">Content Module </w:t>
      </w:r>
      <w:r w:rsidR="000D6321" w:rsidRPr="00D26514">
        <w:rPr>
          <w:noProof w:val="0"/>
        </w:rPr>
        <w:t>Specification</w:t>
      </w:r>
      <w:bookmarkEnd w:id="236"/>
      <w:bookmarkEnd w:id="237"/>
    </w:p>
    <w:p w14:paraId="476EFF83" w14:textId="77777777" w:rsidR="00871613" w:rsidRPr="00D26514" w:rsidRDefault="00871613" w:rsidP="00871613">
      <w:pPr>
        <w:pStyle w:val="BodyText"/>
      </w:pPr>
      <w:r w:rsidRPr="00D26514">
        <w:t xml:space="preserve">This section specifies </w:t>
      </w:r>
      <w:r w:rsidR="002322FF" w:rsidRPr="00D26514">
        <w:t>the header, section, and entr</w:t>
      </w:r>
      <w:r w:rsidR="00AA69C0" w:rsidRPr="00D26514">
        <w:t>y</w:t>
      </w:r>
      <w:r w:rsidRPr="00D26514">
        <w:t xml:space="preserve"> content modules </w:t>
      </w:r>
      <w:r w:rsidR="002322FF" w:rsidRPr="00D26514">
        <w:t>which comprise</w:t>
      </w:r>
      <w:r w:rsidRPr="00D26514">
        <w:t xml:space="preserve"> the &lt;Content Module Name (Acronym)&gt;</w:t>
      </w:r>
      <w:r w:rsidR="002322FF" w:rsidRPr="00D26514">
        <w:t xml:space="preserve"> Document Content Module</w:t>
      </w:r>
      <w:r w:rsidRPr="00D26514">
        <w:t xml:space="preserve">, using the Template ID as the key identifier. </w:t>
      </w:r>
    </w:p>
    <w:p w14:paraId="084D2FD1" w14:textId="77777777" w:rsidR="00871613" w:rsidRPr="00D26514" w:rsidRDefault="00871613" w:rsidP="00871613">
      <w:pPr>
        <w:pStyle w:val="BodyText"/>
      </w:pPr>
      <w:r w:rsidRPr="00D26514">
        <w:t xml:space="preserve">Sections that are used </w:t>
      </w:r>
      <w:proofErr w:type="gramStart"/>
      <w:r w:rsidRPr="00D26514">
        <w:t>according to</w:t>
      </w:r>
      <w:proofErr w:type="gramEnd"/>
      <w:r w:rsidRPr="00D26514">
        <w:t xml:space="preserve"> the definitions in other specifications are identified with the relevant specification document. Additional constraints on vocabulary value sets, not specifically constrained within the section template, are also identified.</w:t>
      </w:r>
    </w:p>
    <w:p w14:paraId="143015A2" w14:textId="77777777" w:rsidR="007F7801" w:rsidRPr="00D26514" w:rsidRDefault="007F7801" w:rsidP="00871613">
      <w:pPr>
        <w:pStyle w:val="BodyText"/>
        <w:rPr>
          <w:i/>
        </w:rPr>
      </w:pPr>
    </w:p>
    <w:p w14:paraId="13BA9DE1" w14:textId="77777777" w:rsidR="007F7801" w:rsidRPr="00D26514" w:rsidRDefault="007F7801" w:rsidP="00597DB2">
      <w:pPr>
        <w:pStyle w:val="AuthorInstructions"/>
      </w:pPr>
      <w:r w:rsidRPr="00D26514">
        <w:t>&lt;</w:t>
      </w:r>
      <w:r w:rsidR="009D125C" w:rsidRPr="00D26514">
        <w:t>Author</w:t>
      </w:r>
      <w:r w:rsidRPr="00D26514">
        <w:t>s’ note: A critical understanding of CDA definitions for cardinality, optionality,</w:t>
      </w:r>
      <w:r w:rsidR="005F3FB5" w:rsidRPr="00D26514">
        <w:t xml:space="preserve"> </w:t>
      </w:r>
      <w:r w:rsidRPr="00D26514">
        <w:t>coded terminology values, and CDA content module structure, as well as IHE CDA</w:t>
      </w:r>
      <w:r w:rsidR="006C2C14" w:rsidRPr="00D26514">
        <w:t xml:space="preserve"> formatting conventions is </w:t>
      </w:r>
      <w:r w:rsidRPr="00D26514">
        <w:t>necessary</w:t>
      </w:r>
      <w:r w:rsidR="00887E40" w:rsidRPr="00D26514">
        <w:t xml:space="preserve">. </w:t>
      </w:r>
      <w:r w:rsidRPr="00D26514">
        <w:t xml:space="preserve">It is strongly recommended that the </w:t>
      </w:r>
      <w:r w:rsidR="009D125C" w:rsidRPr="00D26514">
        <w:t>author</w:t>
      </w:r>
      <w:r w:rsidRPr="00D26514">
        <w:t xml:space="preserve"> is also conversant with the IHE Technical Frameworks General Introduction Appendix E “Conventions”. &gt;</w:t>
      </w:r>
    </w:p>
    <w:p w14:paraId="794772CA" w14:textId="77777777" w:rsidR="00883B13" w:rsidRPr="00D26514" w:rsidRDefault="00883B13" w:rsidP="00EA3BCB">
      <w:pPr>
        <w:pStyle w:val="AuthorInstructions"/>
      </w:pPr>
    </w:p>
    <w:p w14:paraId="450B961C" w14:textId="77777777" w:rsidR="002322FF" w:rsidRPr="00D26514" w:rsidRDefault="002322FF" w:rsidP="00597DB2">
      <w:pPr>
        <w:pStyle w:val="AuthorInstructions"/>
      </w:pPr>
      <w:r w:rsidRPr="00D26514">
        <w:t>###Begin Tabular format</w:t>
      </w:r>
      <w:r w:rsidR="00D35F24" w:rsidRPr="00D26514">
        <w:t xml:space="preserve"> - Document</w:t>
      </w:r>
    </w:p>
    <w:p w14:paraId="260B64B2" w14:textId="77777777" w:rsidR="00883B13" w:rsidRPr="00D26514" w:rsidRDefault="00883B13" w:rsidP="00597DB2">
      <w:pPr>
        <w:pStyle w:val="BodyText"/>
      </w:pPr>
    </w:p>
    <w:p w14:paraId="1E22BE7B" w14:textId="77777777" w:rsidR="00871613" w:rsidRPr="00D26514" w:rsidRDefault="00871613" w:rsidP="00EA3BCB">
      <w:pPr>
        <w:pStyle w:val="TableTitle"/>
      </w:pPr>
      <w:r w:rsidRPr="00D26514">
        <w:t>Table 6.</w:t>
      </w:r>
      <w:r w:rsidR="000F13F5" w:rsidRPr="00D26514">
        <w:t>3</w:t>
      </w:r>
      <w:r w:rsidRPr="00D26514">
        <w:t>.1.</w:t>
      </w:r>
      <w:r w:rsidR="00774B6B" w:rsidRPr="00D26514">
        <w:t>D</w:t>
      </w:r>
      <w:r w:rsidR="000F13F5" w:rsidRPr="00D26514">
        <w:t>.5</w:t>
      </w:r>
      <w:r w:rsidRPr="00D26514">
        <w:t xml:space="preserve">-1 &lt;Content Module Name (Acronym)&gt; </w:t>
      </w:r>
      <w:r w:rsidR="00665D8F" w:rsidRPr="00D26514">
        <w:t xml:space="preserve">Document </w:t>
      </w:r>
      <w:r w:rsidRPr="00D26514">
        <w:t xml:space="preserve">Content </w:t>
      </w:r>
      <w:r w:rsidR="00C3617A" w:rsidRPr="00D26514">
        <w:t>Module</w:t>
      </w:r>
      <w:r w:rsidR="00712AE6" w:rsidRPr="00D26514">
        <w:t xml:space="preserve"> Specification</w:t>
      </w:r>
      <w:r w:rsidR="00C3617A" w:rsidRPr="00D26514">
        <w:t xml:space="preserve"> </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731"/>
        <w:gridCol w:w="1345"/>
        <w:gridCol w:w="2328"/>
        <w:gridCol w:w="2281"/>
        <w:gridCol w:w="1414"/>
        <w:gridCol w:w="1251"/>
      </w:tblGrid>
      <w:tr w:rsidR="008E3F6C" w:rsidRPr="00D26514" w14:paraId="7A661C48"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5F248E7" w14:textId="77777777" w:rsidR="008E3F6C" w:rsidRPr="00D26514" w:rsidRDefault="008E3F6C" w:rsidP="00597DB2">
            <w:pPr>
              <w:pStyle w:val="TableEntryHeader"/>
              <w:rPr>
                <w:sz w:val="18"/>
              </w:rPr>
            </w:pPr>
            <w:r w:rsidRPr="00D26514">
              <w:t>Template Name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2AE3A60D" w14:textId="77777777" w:rsidR="008E3F6C" w:rsidRPr="00D26514" w:rsidRDefault="008E3F6C" w:rsidP="00597DB2">
            <w:pPr>
              <w:pStyle w:val="TableEntry"/>
            </w:pPr>
            <w:r w:rsidRPr="00D26514">
              <w:t>&lt;Template Name (Acronym, if applicable)&gt;</w:t>
            </w:r>
          </w:p>
        </w:tc>
      </w:tr>
      <w:tr w:rsidR="008E3F6C" w:rsidRPr="00D26514" w14:paraId="6F7A54F2"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A57F503" w14:textId="77777777" w:rsidR="008E3F6C" w:rsidRPr="00D26514" w:rsidRDefault="008E3F6C" w:rsidP="00597DB2">
            <w:pPr>
              <w:pStyle w:val="TableEntryHeader"/>
              <w:rPr>
                <w:sz w:val="18"/>
              </w:rPr>
            </w:pPr>
            <w:r w:rsidRPr="00D26514">
              <w:t xml:space="preserve">Template ID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5B5F3B7F" w14:textId="77777777" w:rsidR="008E3F6C" w:rsidRPr="00D26514" w:rsidRDefault="008E3F6C" w:rsidP="00597DB2">
            <w:pPr>
              <w:pStyle w:val="TableEntry"/>
            </w:pPr>
            <w:r w:rsidRPr="00D26514">
              <w:t>&lt;</w:t>
            </w:r>
            <w:proofErr w:type="spellStart"/>
            <w:r w:rsidRPr="00D26514">
              <w:t>oid</w:t>
            </w:r>
            <w:proofErr w:type="spellEnd"/>
            <w:r w:rsidRPr="00D26514">
              <w:t>/</w:t>
            </w:r>
            <w:proofErr w:type="spellStart"/>
            <w:r w:rsidRPr="00D26514">
              <w:t>uid</w:t>
            </w:r>
            <w:proofErr w:type="spellEnd"/>
            <w:r w:rsidRPr="00D26514">
              <w:t>&gt;</w:t>
            </w:r>
          </w:p>
        </w:tc>
      </w:tr>
      <w:tr w:rsidR="008E3F6C" w:rsidRPr="00D26514" w14:paraId="3398013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319B1A3" w14:textId="77777777" w:rsidR="008E3F6C" w:rsidRPr="00D26514" w:rsidRDefault="008E3F6C" w:rsidP="00597DB2">
            <w:pPr>
              <w:pStyle w:val="TableEntryHeader"/>
              <w:rPr>
                <w:sz w:val="18"/>
              </w:rPr>
            </w:pPr>
            <w:r w:rsidRPr="00D26514">
              <w:lastRenderedPageBreak/>
              <w:t xml:space="preserve">Parent Template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4BC09F71" w14:textId="77777777" w:rsidR="008E3F6C" w:rsidRPr="00D26514" w:rsidRDefault="008E3F6C" w:rsidP="00597DB2">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Reference]&gt;</w:t>
            </w:r>
          </w:p>
          <w:p w14:paraId="3A9E366A" w14:textId="5A627C14" w:rsidR="008E3F6C" w:rsidRPr="00D26514" w:rsidRDefault="008E3F6C" w:rsidP="00597DB2">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Reference]&gt;</w:t>
            </w:r>
            <w:r w:rsidR="005F3FB5" w:rsidRPr="00D26514">
              <w:t xml:space="preserve"> </w:t>
            </w:r>
            <w:r w:rsidRPr="00D26514">
              <w:t>&lt;delete 2</w:t>
            </w:r>
            <w:r w:rsidRPr="00D26514">
              <w:rPr>
                <w:vertAlign w:val="superscript"/>
              </w:rPr>
              <w:t>nd</w:t>
            </w:r>
            <w:r w:rsidRPr="00D26514">
              <w:t>/additional parent template if not applicable&gt;</w:t>
            </w:r>
          </w:p>
          <w:p w14:paraId="37B19B1A" w14:textId="54084621" w:rsidR="00144F18" w:rsidRPr="00D26514" w:rsidRDefault="00144F18" w:rsidP="00597DB2">
            <w:pPr>
              <w:pStyle w:val="TableEntry"/>
            </w:pPr>
            <w:r w:rsidRPr="00D26514">
              <w:t>&lt;Enter NA if none&gt;</w:t>
            </w:r>
          </w:p>
        </w:tc>
      </w:tr>
      <w:tr w:rsidR="008E3F6C" w:rsidRPr="00D26514" w14:paraId="179B07B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974AEB1" w14:textId="0CB8CC5E" w:rsidR="008E3F6C" w:rsidRPr="00D26514" w:rsidRDefault="008E3F6C" w:rsidP="00597DB2">
            <w:pPr>
              <w:pStyle w:val="TableEntryHeader"/>
              <w:rPr>
                <w:sz w:val="18"/>
              </w:rPr>
            </w:pPr>
            <w:r w:rsidRPr="00D26514">
              <w:t xml:space="preserve">General Description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3C5EB037" w14:textId="77777777" w:rsidR="008E3F6C" w:rsidRPr="00D26514" w:rsidRDefault="008E3F6C" w:rsidP="00597DB2">
            <w:pPr>
              <w:pStyle w:val="TableEntry"/>
            </w:pPr>
            <w:r w:rsidRPr="00D26514">
              <w:t>&lt;short textual description&gt;</w:t>
            </w:r>
          </w:p>
        </w:tc>
      </w:tr>
      <w:tr w:rsidR="008E3F6C" w:rsidRPr="00D26514" w14:paraId="311A2280"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184F517" w14:textId="77777777" w:rsidR="008E3F6C" w:rsidRPr="00D26514" w:rsidRDefault="008E3F6C" w:rsidP="00597DB2">
            <w:pPr>
              <w:pStyle w:val="TableEntryHeader"/>
              <w:rPr>
                <w:sz w:val="18"/>
              </w:rPr>
            </w:pPr>
            <w:r w:rsidRPr="00D26514">
              <w:t>Document Code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54BB50DD" w14:textId="77777777" w:rsidR="008E3F6C" w:rsidRPr="00D26514" w:rsidRDefault="008E3F6C" w:rsidP="00597DB2">
            <w:pPr>
              <w:pStyle w:val="TableEntry"/>
            </w:pPr>
            <w:r w:rsidRPr="00D26514">
              <w:t>&lt;MAY or SHALL&gt; be &lt; code/</w:t>
            </w:r>
            <w:proofErr w:type="spellStart"/>
            <w:r w:rsidRPr="00D26514">
              <w:t>oid</w:t>
            </w:r>
            <w:proofErr w:type="spellEnd"/>
            <w:r w:rsidRPr="00D26514">
              <w:t>/</w:t>
            </w:r>
            <w:proofErr w:type="spellStart"/>
            <w:r w:rsidRPr="00D26514">
              <w:t>uid</w:t>
            </w:r>
            <w:proofErr w:type="spellEnd"/>
            <w:r w:rsidRPr="00D26514">
              <w:t>, Code System, “Value Set name”&gt;</w:t>
            </w:r>
          </w:p>
        </w:tc>
      </w:tr>
      <w:tr w:rsidR="005B5D47" w:rsidRPr="00D26514" w14:paraId="4F227CF6"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shd w:val="clear" w:color="auto" w:fill="E6E6E6"/>
            <w:vAlign w:val="center"/>
          </w:tcPr>
          <w:p w14:paraId="52AA57C6" w14:textId="77777777" w:rsidR="008E3F6C" w:rsidRPr="00D26514" w:rsidRDefault="008E3F6C" w:rsidP="00597DB2">
            <w:pPr>
              <w:pStyle w:val="TableEntryHeader"/>
            </w:pPr>
            <w:r w:rsidRPr="00D26514">
              <w:t>Opt</w:t>
            </w:r>
            <w:r w:rsidR="00AD069D" w:rsidRPr="00D26514">
              <w:t xml:space="preserve"> and Card</w:t>
            </w:r>
          </w:p>
        </w:tc>
        <w:tc>
          <w:tcPr>
            <w:tcW w:w="719" w:type="pct"/>
            <w:tcBorders>
              <w:top w:val="single" w:sz="4" w:space="0" w:color="auto"/>
              <w:left w:val="single" w:sz="4" w:space="0" w:color="auto"/>
              <w:bottom w:val="single" w:sz="4" w:space="0" w:color="auto"/>
              <w:right w:val="single" w:sz="4" w:space="0" w:color="auto"/>
            </w:tcBorders>
            <w:shd w:val="clear" w:color="auto" w:fill="E6E6E6"/>
            <w:vAlign w:val="center"/>
          </w:tcPr>
          <w:p w14:paraId="6BF62783" w14:textId="77777777" w:rsidR="008E3F6C" w:rsidRPr="00D26514" w:rsidRDefault="00B84D95" w:rsidP="00597DB2">
            <w:pPr>
              <w:pStyle w:val="TableEntryHeader"/>
            </w:pPr>
            <w:r w:rsidRPr="00D26514">
              <w:t>Condition</w:t>
            </w:r>
          </w:p>
        </w:tc>
        <w:tc>
          <w:tcPr>
            <w:tcW w:w="1245" w:type="pct"/>
            <w:tcBorders>
              <w:top w:val="single" w:sz="4" w:space="0" w:color="auto"/>
              <w:left w:val="single" w:sz="4" w:space="0" w:color="auto"/>
              <w:bottom w:val="single" w:sz="4" w:space="0" w:color="auto"/>
              <w:right w:val="single" w:sz="4" w:space="0" w:color="auto"/>
            </w:tcBorders>
            <w:shd w:val="clear" w:color="auto" w:fill="E6E6E6"/>
          </w:tcPr>
          <w:p w14:paraId="5D56AB99" w14:textId="77777777" w:rsidR="008E3F6C" w:rsidRPr="00D26514" w:rsidRDefault="008E3F6C" w:rsidP="00597DB2">
            <w:pPr>
              <w:pStyle w:val="TableEntryHeader"/>
            </w:pPr>
            <w:r w:rsidRPr="00D26514">
              <w:t>Header Element or Section Name</w:t>
            </w:r>
          </w:p>
        </w:tc>
        <w:tc>
          <w:tcPr>
            <w:tcW w:w="1220" w:type="pct"/>
            <w:tcBorders>
              <w:top w:val="single" w:sz="4" w:space="0" w:color="auto"/>
              <w:left w:val="single" w:sz="4" w:space="0" w:color="auto"/>
              <w:bottom w:val="single" w:sz="4" w:space="0" w:color="auto"/>
              <w:right w:val="single" w:sz="4" w:space="0" w:color="auto"/>
            </w:tcBorders>
            <w:shd w:val="clear" w:color="auto" w:fill="E6E6E6"/>
            <w:vAlign w:val="center"/>
          </w:tcPr>
          <w:p w14:paraId="6101F2B5" w14:textId="77777777" w:rsidR="008E3F6C" w:rsidRPr="00D26514" w:rsidRDefault="008E3F6C" w:rsidP="00597DB2">
            <w:pPr>
              <w:pStyle w:val="TableEntryHeader"/>
            </w:pPr>
            <w:r w:rsidRPr="00D26514">
              <w:t xml:space="preserve">Template ID </w:t>
            </w:r>
          </w:p>
        </w:tc>
        <w:tc>
          <w:tcPr>
            <w:tcW w:w="756" w:type="pct"/>
            <w:tcBorders>
              <w:top w:val="single" w:sz="4" w:space="0" w:color="auto"/>
              <w:left w:val="single" w:sz="4" w:space="0" w:color="auto"/>
              <w:bottom w:val="single" w:sz="4" w:space="0" w:color="auto"/>
              <w:right w:val="single" w:sz="4" w:space="0" w:color="auto"/>
            </w:tcBorders>
            <w:shd w:val="clear" w:color="auto" w:fill="E6E6E6"/>
            <w:vAlign w:val="center"/>
          </w:tcPr>
          <w:p w14:paraId="22C8F9B3" w14:textId="77777777" w:rsidR="008E3F6C" w:rsidRPr="00D26514" w:rsidRDefault="008E3F6C" w:rsidP="00597DB2">
            <w:pPr>
              <w:pStyle w:val="TableEntryHeader"/>
            </w:pPr>
            <w:r w:rsidRPr="00D26514">
              <w:t>Specification Document</w:t>
            </w:r>
          </w:p>
        </w:tc>
        <w:tc>
          <w:tcPr>
            <w:tcW w:w="669" w:type="pct"/>
            <w:tcBorders>
              <w:top w:val="single" w:sz="4" w:space="0" w:color="auto"/>
              <w:left w:val="single" w:sz="4" w:space="0" w:color="auto"/>
              <w:bottom w:val="single" w:sz="4" w:space="0" w:color="auto"/>
              <w:right w:val="single" w:sz="4" w:space="0" w:color="auto"/>
            </w:tcBorders>
            <w:shd w:val="clear" w:color="auto" w:fill="E6E6E6"/>
            <w:vAlign w:val="center"/>
          </w:tcPr>
          <w:p w14:paraId="132009BE" w14:textId="77777777" w:rsidR="008E3F6C" w:rsidRPr="00D26514" w:rsidRDefault="008E3F6C" w:rsidP="00597DB2">
            <w:pPr>
              <w:pStyle w:val="TableEntryHeader"/>
            </w:pPr>
            <w:r w:rsidRPr="00D26514">
              <w:t>Vocabulary Constraint</w:t>
            </w:r>
          </w:p>
        </w:tc>
      </w:tr>
      <w:tr w:rsidR="00B84D95" w:rsidRPr="00D26514" w14:paraId="7C4073A4"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7920D962" w14:textId="77777777" w:rsidR="00B84D95" w:rsidRPr="00D26514" w:rsidRDefault="00B84D95" w:rsidP="00EA3BCB">
            <w:pPr>
              <w:pStyle w:val="TableEntryHeader"/>
              <w:rPr>
                <w:kern w:val="28"/>
              </w:rPr>
            </w:pPr>
            <w:r w:rsidRPr="00D26514">
              <w:t>Header Elements</w:t>
            </w:r>
          </w:p>
        </w:tc>
      </w:tr>
      <w:tr w:rsidR="008E3F6C" w:rsidRPr="00D26514" w14:paraId="795958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FA16246" w14:textId="77777777" w:rsidR="008E3F6C" w:rsidRPr="00D26514" w:rsidRDefault="008E3F6C" w:rsidP="00EF1E77">
            <w:pPr>
              <w:pStyle w:val="TableEntry"/>
            </w:pPr>
            <w:r w:rsidRPr="00D26514">
              <w:t xml:space="preserve">x </w:t>
            </w:r>
            <w:proofErr w:type="gramStart"/>
            <w:r w:rsidRPr="00D26514">
              <w:t>[?..</w:t>
            </w:r>
            <w:proofErr w:type="gramEnd"/>
            <w:r w:rsidRPr="00D26514">
              <w:t>?]</w:t>
            </w:r>
          </w:p>
        </w:tc>
        <w:tc>
          <w:tcPr>
            <w:tcW w:w="719" w:type="pct"/>
            <w:tcBorders>
              <w:top w:val="single" w:sz="4" w:space="0" w:color="auto"/>
              <w:left w:val="single" w:sz="4" w:space="0" w:color="auto"/>
              <w:bottom w:val="single" w:sz="4" w:space="0" w:color="auto"/>
              <w:right w:val="single" w:sz="4" w:space="0" w:color="auto"/>
            </w:tcBorders>
            <w:vAlign w:val="center"/>
          </w:tcPr>
          <w:p w14:paraId="7D43EF78"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3246B8D8" w14:textId="77777777" w:rsidR="008E3F6C" w:rsidRPr="00D26514" w:rsidRDefault="008E3F6C" w:rsidP="0032600B">
            <w:pPr>
              <w:pStyle w:val="TableEntry"/>
            </w:pPr>
            <w:r w:rsidRPr="00D26514">
              <w:t>&lt;Header Element name&gt;</w:t>
            </w:r>
          </w:p>
        </w:tc>
        <w:tc>
          <w:tcPr>
            <w:tcW w:w="1220" w:type="pct"/>
            <w:tcBorders>
              <w:top w:val="single" w:sz="4" w:space="0" w:color="auto"/>
              <w:left w:val="single" w:sz="4" w:space="0" w:color="auto"/>
              <w:bottom w:val="single" w:sz="4" w:space="0" w:color="auto"/>
              <w:right w:val="single" w:sz="4" w:space="0" w:color="auto"/>
            </w:tcBorders>
            <w:vAlign w:val="center"/>
          </w:tcPr>
          <w:p w14:paraId="5E2DFFD2" w14:textId="77777777" w:rsidR="008E3F6C" w:rsidRPr="00D26514" w:rsidRDefault="008E3F6C" w:rsidP="00BB76BC">
            <w:pPr>
              <w:pStyle w:val="TableEntry"/>
            </w:pPr>
            <w:r w:rsidRPr="00D26514">
              <w:t>&lt;</w:t>
            </w:r>
            <w:proofErr w:type="spellStart"/>
            <w:r w:rsidRPr="00D26514">
              <w:t>oid</w:t>
            </w:r>
            <w:proofErr w:type="spellEnd"/>
            <w:r w:rsidRPr="00D26514">
              <w:t>&gt;</w:t>
            </w:r>
          </w:p>
        </w:tc>
        <w:tc>
          <w:tcPr>
            <w:tcW w:w="756" w:type="pct"/>
            <w:tcBorders>
              <w:top w:val="single" w:sz="4" w:space="0" w:color="auto"/>
              <w:left w:val="single" w:sz="4" w:space="0" w:color="auto"/>
              <w:bottom w:val="single" w:sz="4" w:space="0" w:color="auto"/>
              <w:right w:val="single" w:sz="4" w:space="0" w:color="auto"/>
            </w:tcBorders>
          </w:tcPr>
          <w:p w14:paraId="25BC14D3" w14:textId="77777777" w:rsidR="008E3F6C" w:rsidRPr="00D26514" w:rsidRDefault="008E3F6C" w:rsidP="00BB76BC">
            <w:pPr>
              <w:pStyle w:val="TableEntry"/>
            </w:pPr>
            <w:r w:rsidRPr="00D26514">
              <w:t>&lt;reference to section of TF or supple</w:t>
            </w:r>
            <w:r w:rsidR="002322FF" w:rsidRPr="00D26514">
              <w:t>ment document for details</w:t>
            </w:r>
            <w:r w:rsidRPr="00D26514">
              <w:t>&gt;</w:t>
            </w:r>
          </w:p>
        </w:tc>
        <w:tc>
          <w:tcPr>
            <w:tcW w:w="669" w:type="pct"/>
            <w:tcBorders>
              <w:top w:val="single" w:sz="4" w:space="0" w:color="auto"/>
              <w:left w:val="single" w:sz="4" w:space="0" w:color="auto"/>
              <w:bottom w:val="single" w:sz="4" w:space="0" w:color="auto"/>
              <w:right w:val="single" w:sz="4" w:space="0" w:color="auto"/>
            </w:tcBorders>
          </w:tcPr>
          <w:p w14:paraId="3B77ADF5" w14:textId="77777777" w:rsidR="008E3F6C" w:rsidRPr="00D26514" w:rsidRDefault="008E3F6C" w:rsidP="00BB76BC">
            <w:pPr>
              <w:pStyle w:val="TableEntry"/>
            </w:pPr>
            <w:r w:rsidRPr="00D26514">
              <w:t>&lt;reference to section of TF or supplement document for explanation, if applicable&gt;</w:t>
            </w:r>
          </w:p>
        </w:tc>
      </w:tr>
      <w:tr w:rsidR="008E3F6C" w:rsidRPr="00D26514" w14:paraId="5A5E68F1"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3A65303" w14:textId="77777777" w:rsidR="008E3F6C" w:rsidRPr="00D26514" w:rsidRDefault="00C250ED" w:rsidP="00EF1E77">
            <w:pPr>
              <w:pStyle w:val="TableEntry"/>
            </w:pPr>
            <w:r w:rsidRPr="00D26514">
              <w:t>&lt;</w:t>
            </w:r>
            <w:r w:rsidR="008E3F6C" w:rsidRPr="00D26514">
              <w:t>e.g., R [</w:t>
            </w:r>
            <w:proofErr w:type="gramStart"/>
            <w:r w:rsidR="008E3F6C" w:rsidRPr="00D26514">
              <w:t>0..</w:t>
            </w:r>
            <w:proofErr w:type="gramEnd"/>
            <w:r w:rsidR="008E3F6C" w:rsidRPr="00D26514">
              <w:t>1]</w:t>
            </w:r>
          </w:p>
        </w:tc>
        <w:tc>
          <w:tcPr>
            <w:tcW w:w="719" w:type="pct"/>
            <w:tcBorders>
              <w:top w:val="single" w:sz="4" w:space="0" w:color="auto"/>
              <w:left w:val="single" w:sz="4" w:space="0" w:color="auto"/>
              <w:bottom w:val="single" w:sz="4" w:space="0" w:color="auto"/>
              <w:right w:val="single" w:sz="4" w:space="0" w:color="auto"/>
            </w:tcBorders>
            <w:vAlign w:val="center"/>
          </w:tcPr>
          <w:p w14:paraId="4ECB92CC"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72CB8DEC" w14:textId="77777777" w:rsidR="008E3F6C" w:rsidRPr="00D26514" w:rsidRDefault="008E3F6C" w:rsidP="0032600B">
            <w:pPr>
              <w:pStyle w:val="TableEntry"/>
            </w:pPr>
            <w:r w:rsidRPr="00D26514">
              <w:t>Order</w:t>
            </w:r>
          </w:p>
        </w:tc>
        <w:tc>
          <w:tcPr>
            <w:tcW w:w="1220" w:type="pct"/>
            <w:tcBorders>
              <w:top w:val="single" w:sz="4" w:space="0" w:color="auto"/>
              <w:left w:val="single" w:sz="4" w:space="0" w:color="auto"/>
              <w:bottom w:val="single" w:sz="4" w:space="0" w:color="auto"/>
              <w:right w:val="single" w:sz="4" w:space="0" w:color="auto"/>
            </w:tcBorders>
            <w:vAlign w:val="center"/>
          </w:tcPr>
          <w:p w14:paraId="06109392" w14:textId="77777777" w:rsidR="008E3F6C" w:rsidRPr="00D26514" w:rsidRDefault="008E3F6C" w:rsidP="00BB76BC">
            <w:pPr>
              <w:pStyle w:val="TableEntry"/>
            </w:pPr>
            <w:r w:rsidRPr="00D26514">
              <w:t>1.3.6.1.4.1.19376.1.4.1.3.2</w:t>
            </w:r>
          </w:p>
        </w:tc>
        <w:tc>
          <w:tcPr>
            <w:tcW w:w="756" w:type="pct"/>
            <w:tcBorders>
              <w:top w:val="single" w:sz="4" w:space="0" w:color="auto"/>
              <w:left w:val="single" w:sz="4" w:space="0" w:color="auto"/>
              <w:bottom w:val="single" w:sz="4" w:space="0" w:color="auto"/>
              <w:right w:val="single" w:sz="4" w:space="0" w:color="auto"/>
            </w:tcBorders>
          </w:tcPr>
          <w:p w14:paraId="44F9ECD4" w14:textId="77777777" w:rsidR="008E3F6C" w:rsidRPr="00D26514" w:rsidRDefault="00AA69C0" w:rsidP="00BB76BC">
            <w:pPr>
              <w:pStyle w:val="TableEntry"/>
            </w:pPr>
            <w:r w:rsidRPr="00D26514">
              <w:t>CARD TF-3 6.3.2.H</w:t>
            </w:r>
            <w:r w:rsidR="003F252B" w:rsidRPr="00D26514">
              <w:t>&gt;</w:t>
            </w:r>
          </w:p>
        </w:tc>
        <w:tc>
          <w:tcPr>
            <w:tcW w:w="669" w:type="pct"/>
            <w:tcBorders>
              <w:top w:val="single" w:sz="4" w:space="0" w:color="auto"/>
              <w:left w:val="single" w:sz="4" w:space="0" w:color="auto"/>
              <w:bottom w:val="single" w:sz="4" w:space="0" w:color="auto"/>
              <w:right w:val="single" w:sz="4" w:space="0" w:color="auto"/>
            </w:tcBorders>
          </w:tcPr>
          <w:p w14:paraId="42FF61F9" w14:textId="77777777" w:rsidR="008E3F6C" w:rsidRPr="00D26514" w:rsidRDefault="008E3F6C" w:rsidP="00BB76BC">
            <w:pPr>
              <w:pStyle w:val="TableEntry"/>
            </w:pPr>
          </w:p>
        </w:tc>
      </w:tr>
      <w:tr w:rsidR="008E3F6C" w:rsidRPr="00D26514" w14:paraId="3188CE52"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2ECDD6F" w14:textId="77777777" w:rsidR="008E3F6C" w:rsidRPr="00D26514" w:rsidRDefault="003F252B" w:rsidP="00EF1E77">
            <w:pPr>
              <w:pStyle w:val="TableEntry"/>
            </w:pPr>
            <w:r w:rsidRPr="00D26514">
              <w:t>&lt;</w:t>
            </w:r>
            <w:r w:rsidR="008E3F6C" w:rsidRPr="00D26514">
              <w:t>e.g., M [</w:t>
            </w:r>
            <w:proofErr w:type="gramStart"/>
            <w:r w:rsidR="008E3F6C" w:rsidRPr="00D26514">
              <w:t>1..</w:t>
            </w:r>
            <w:proofErr w:type="gramEnd"/>
            <w:r w:rsidR="008E3F6C" w:rsidRPr="00D26514">
              <w:t>1]</w:t>
            </w:r>
          </w:p>
        </w:tc>
        <w:tc>
          <w:tcPr>
            <w:tcW w:w="719" w:type="pct"/>
            <w:tcBorders>
              <w:top w:val="single" w:sz="4" w:space="0" w:color="auto"/>
              <w:left w:val="single" w:sz="4" w:space="0" w:color="auto"/>
              <w:bottom w:val="single" w:sz="4" w:space="0" w:color="auto"/>
              <w:right w:val="single" w:sz="4" w:space="0" w:color="auto"/>
            </w:tcBorders>
            <w:vAlign w:val="center"/>
          </w:tcPr>
          <w:p w14:paraId="03F7DD25"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6EB849F" w14:textId="77777777" w:rsidR="008E3F6C" w:rsidRPr="00D26514" w:rsidRDefault="008E3F6C" w:rsidP="0032600B">
            <w:pPr>
              <w:pStyle w:val="TableEntry"/>
            </w:pPr>
            <w:r w:rsidRPr="00D26514">
              <w:t>Patient Demographics</w:t>
            </w:r>
          </w:p>
        </w:tc>
        <w:tc>
          <w:tcPr>
            <w:tcW w:w="1220" w:type="pct"/>
            <w:tcBorders>
              <w:top w:val="single" w:sz="4" w:space="0" w:color="auto"/>
              <w:left w:val="single" w:sz="4" w:space="0" w:color="auto"/>
              <w:bottom w:val="single" w:sz="4" w:space="0" w:color="auto"/>
              <w:right w:val="single" w:sz="4" w:space="0" w:color="auto"/>
            </w:tcBorders>
            <w:vAlign w:val="center"/>
          </w:tcPr>
          <w:p w14:paraId="244B99BC" w14:textId="77777777" w:rsidR="008E3F6C" w:rsidRPr="00D26514" w:rsidRDefault="008E3F6C" w:rsidP="00BB76BC">
            <w:pPr>
              <w:pStyle w:val="TableEntry"/>
            </w:pPr>
            <w:r w:rsidRPr="00D26514">
              <w:t>1.3.6.1.4.1.19376.1.4.1.3.3</w:t>
            </w:r>
          </w:p>
        </w:tc>
        <w:tc>
          <w:tcPr>
            <w:tcW w:w="756" w:type="pct"/>
            <w:tcBorders>
              <w:top w:val="single" w:sz="4" w:space="0" w:color="auto"/>
              <w:left w:val="single" w:sz="4" w:space="0" w:color="auto"/>
              <w:bottom w:val="single" w:sz="4" w:space="0" w:color="auto"/>
              <w:right w:val="single" w:sz="4" w:space="0" w:color="auto"/>
            </w:tcBorders>
          </w:tcPr>
          <w:p w14:paraId="03559033" w14:textId="77777777" w:rsidR="008E3F6C" w:rsidRPr="00D26514" w:rsidRDefault="00AA69C0" w:rsidP="00BB76BC">
            <w:pPr>
              <w:pStyle w:val="TableEntry"/>
            </w:pPr>
            <w:r w:rsidRPr="00D26514">
              <w:t>CARD TF-3 6.3.2.H</w:t>
            </w:r>
          </w:p>
        </w:tc>
        <w:tc>
          <w:tcPr>
            <w:tcW w:w="669" w:type="pct"/>
            <w:tcBorders>
              <w:top w:val="single" w:sz="4" w:space="0" w:color="auto"/>
              <w:left w:val="single" w:sz="4" w:space="0" w:color="auto"/>
              <w:bottom w:val="single" w:sz="4" w:space="0" w:color="auto"/>
              <w:right w:val="single" w:sz="4" w:space="0" w:color="auto"/>
            </w:tcBorders>
          </w:tcPr>
          <w:p w14:paraId="0489B246" w14:textId="77777777" w:rsidR="008E3F6C" w:rsidRPr="00D26514" w:rsidRDefault="00AA69C0" w:rsidP="00BB76BC">
            <w:pPr>
              <w:pStyle w:val="TableEntry"/>
            </w:pPr>
            <w:r w:rsidRPr="00D26514">
              <w:t>CARD TF-3 6.3.1.D.5.1</w:t>
            </w:r>
            <w:r w:rsidR="00C250ED" w:rsidRPr="00D26514">
              <w:t>&gt;</w:t>
            </w:r>
          </w:p>
        </w:tc>
      </w:tr>
      <w:tr w:rsidR="00B84D95" w:rsidRPr="00D26514" w14:paraId="40C83766"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685FDDAD" w14:textId="77777777" w:rsidR="00B84D95" w:rsidRPr="00D26514" w:rsidRDefault="00B84D95" w:rsidP="00597DB2">
            <w:pPr>
              <w:pStyle w:val="TableEntryHeader"/>
            </w:pPr>
            <w:r w:rsidRPr="00D26514">
              <w:t>Sections</w:t>
            </w:r>
          </w:p>
        </w:tc>
      </w:tr>
      <w:tr w:rsidR="00B84D95" w:rsidRPr="00D26514" w14:paraId="55A4C82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5C022011" w14:textId="77777777" w:rsidR="00B84D95" w:rsidRPr="00D26514" w:rsidRDefault="00B84D95" w:rsidP="00EF1E77">
            <w:pPr>
              <w:pStyle w:val="TableEntry"/>
            </w:pPr>
            <w:r w:rsidRPr="00D26514">
              <w:t xml:space="preserve">x </w:t>
            </w:r>
            <w:proofErr w:type="gramStart"/>
            <w:r w:rsidRPr="00D26514">
              <w:t>[?..</w:t>
            </w:r>
            <w:proofErr w:type="gramEnd"/>
            <w:r w:rsidRPr="00D26514">
              <w:t>?]</w:t>
            </w:r>
          </w:p>
        </w:tc>
        <w:tc>
          <w:tcPr>
            <w:tcW w:w="719" w:type="pct"/>
            <w:tcBorders>
              <w:top w:val="single" w:sz="4" w:space="0" w:color="auto"/>
              <w:left w:val="single" w:sz="4" w:space="0" w:color="auto"/>
              <w:bottom w:val="single" w:sz="4" w:space="0" w:color="auto"/>
              <w:right w:val="single" w:sz="4" w:space="0" w:color="auto"/>
            </w:tcBorders>
            <w:vAlign w:val="center"/>
          </w:tcPr>
          <w:p w14:paraId="5895081D"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68651580" w14:textId="77777777" w:rsidR="00B84D95" w:rsidRPr="00D26514" w:rsidRDefault="00B84D95" w:rsidP="0032600B">
            <w:pPr>
              <w:pStyle w:val="TableEntry"/>
            </w:pPr>
            <w:r w:rsidRPr="00D26514">
              <w:t>&lt;Section name&gt;</w:t>
            </w:r>
          </w:p>
        </w:tc>
        <w:tc>
          <w:tcPr>
            <w:tcW w:w="1220" w:type="pct"/>
            <w:tcBorders>
              <w:top w:val="single" w:sz="4" w:space="0" w:color="auto"/>
              <w:left w:val="single" w:sz="4" w:space="0" w:color="auto"/>
              <w:bottom w:val="single" w:sz="4" w:space="0" w:color="auto"/>
              <w:right w:val="single" w:sz="4" w:space="0" w:color="auto"/>
            </w:tcBorders>
            <w:vAlign w:val="center"/>
          </w:tcPr>
          <w:p w14:paraId="08F6CEF5" w14:textId="77777777" w:rsidR="00B84D95" w:rsidRPr="00D26514" w:rsidRDefault="00B84D95" w:rsidP="00BB76BC">
            <w:pPr>
              <w:pStyle w:val="TableEntry"/>
            </w:pPr>
            <w:r w:rsidRPr="00D26514">
              <w:t>&lt;</w:t>
            </w:r>
            <w:proofErr w:type="spellStart"/>
            <w:r w:rsidRPr="00D26514">
              <w:t>oid</w:t>
            </w:r>
            <w:proofErr w:type="spellEnd"/>
            <w:r w:rsidRPr="00D26514">
              <w:t>&gt;</w:t>
            </w:r>
          </w:p>
        </w:tc>
        <w:tc>
          <w:tcPr>
            <w:tcW w:w="756" w:type="pct"/>
            <w:tcBorders>
              <w:top w:val="single" w:sz="4" w:space="0" w:color="auto"/>
              <w:left w:val="single" w:sz="4" w:space="0" w:color="auto"/>
              <w:bottom w:val="single" w:sz="4" w:space="0" w:color="auto"/>
              <w:right w:val="single" w:sz="4" w:space="0" w:color="auto"/>
            </w:tcBorders>
          </w:tcPr>
          <w:p w14:paraId="7F6E3F5A" w14:textId="77777777" w:rsidR="00B84D95" w:rsidRPr="00D26514" w:rsidRDefault="002322FF" w:rsidP="00BB76BC">
            <w:pPr>
              <w:pStyle w:val="TableEntry"/>
            </w:pPr>
            <w:r w:rsidRPr="00D26514">
              <w:t>&lt;reference to section of TF or supplement document for details&gt;</w:t>
            </w:r>
          </w:p>
        </w:tc>
        <w:tc>
          <w:tcPr>
            <w:tcW w:w="669" w:type="pct"/>
            <w:tcBorders>
              <w:top w:val="single" w:sz="4" w:space="0" w:color="auto"/>
              <w:left w:val="single" w:sz="4" w:space="0" w:color="auto"/>
              <w:bottom w:val="single" w:sz="4" w:space="0" w:color="auto"/>
              <w:right w:val="single" w:sz="4" w:space="0" w:color="auto"/>
            </w:tcBorders>
          </w:tcPr>
          <w:p w14:paraId="4381624C" w14:textId="77777777" w:rsidR="00B84D95" w:rsidRPr="00D26514" w:rsidRDefault="00B84D95" w:rsidP="00BB76BC">
            <w:pPr>
              <w:pStyle w:val="TableEntry"/>
            </w:pPr>
            <w:r w:rsidRPr="00D26514">
              <w:t>&lt;reference to section of TF or supplement document for explanation, if applicable&gt;</w:t>
            </w:r>
          </w:p>
        </w:tc>
      </w:tr>
      <w:tr w:rsidR="00B84D95" w:rsidRPr="00D26514" w14:paraId="12F48A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2D9FC2D5" w14:textId="77777777" w:rsidR="00B84D95" w:rsidRPr="00D26514" w:rsidRDefault="00C250ED" w:rsidP="00EF1E77">
            <w:pPr>
              <w:pStyle w:val="TableEntry"/>
            </w:pPr>
            <w:r w:rsidRPr="00D26514">
              <w:t>&lt;</w:t>
            </w:r>
            <w:r w:rsidR="00B84D95" w:rsidRPr="00D26514">
              <w:t>e.g., M [</w:t>
            </w:r>
            <w:proofErr w:type="gramStart"/>
            <w:r w:rsidR="00B84D95" w:rsidRPr="00D26514">
              <w:t>1..</w:t>
            </w:r>
            <w:proofErr w:type="gramEnd"/>
            <w:r w:rsidR="00B84D95" w:rsidRPr="00D26514">
              <w:t>1]</w:t>
            </w:r>
          </w:p>
        </w:tc>
        <w:tc>
          <w:tcPr>
            <w:tcW w:w="719" w:type="pct"/>
            <w:tcBorders>
              <w:top w:val="single" w:sz="4" w:space="0" w:color="auto"/>
              <w:left w:val="single" w:sz="4" w:space="0" w:color="auto"/>
              <w:bottom w:val="single" w:sz="4" w:space="0" w:color="auto"/>
              <w:right w:val="single" w:sz="4" w:space="0" w:color="auto"/>
            </w:tcBorders>
            <w:vAlign w:val="center"/>
          </w:tcPr>
          <w:p w14:paraId="65023B78"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21B05F7C" w14:textId="77777777" w:rsidR="00B84D95" w:rsidRPr="00D26514" w:rsidRDefault="00B84D95" w:rsidP="0032600B">
            <w:pPr>
              <w:pStyle w:val="TableEntry"/>
            </w:pPr>
            <w:r w:rsidRPr="00D26514">
              <w:t xml:space="preserve">Medications </w:t>
            </w:r>
          </w:p>
        </w:tc>
        <w:tc>
          <w:tcPr>
            <w:tcW w:w="1220" w:type="pct"/>
            <w:tcBorders>
              <w:top w:val="single" w:sz="4" w:space="0" w:color="auto"/>
              <w:left w:val="single" w:sz="4" w:space="0" w:color="auto"/>
              <w:bottom w:val="single" w:sz="4" w:space="0" w:color="auto"/>
              <w:right w:val="single" w:sz="4" w:space="0" w:color="auto"/>
            </w:tcBorders>
            <w:vAlign w:val="center"/>
          </w:tcPr>
          <w:p w14:paraId="064BD950" w14:textId="77777777" w:rsidR="00B84D95" w:rsidRPr="00D26514" w:rsidRDefault="00B84D95" w:rsidP="00BB76BC">
            <w:pPr>
              <w:pStyle w:val="TableEntry"/>
            </w:pPr>
            <w:r w:rsidRPr="00D26514">
              <w:t xml:space="preserve"> 1.3.6.1.4.1.19376.1.5.3.1.3.19</w:t>
            </w:r>
          </w:p>
        </w:tc>
        <w:tc>
          <w:tcPr>
            <w:tcW w:w="756" w:type="pct"/>
            <w:tcBorders>
              <w:top w:val="single" w:sz="4" w:space="0" w:color="auto"/>
              <w:left w:val="single" w:sz="4" w:space="0" w:color="auto"/>
              <w:bottom w:val="single" w:sz="4" w:space="0" w:color="auto"/>
              <w:right w:val="single" w:sz="4" w:space="0" w:color="auto"/>
            </w:tcBorders>
          </w:tcPr>
          <w:p w14:paraId="26DC8D8F" w14:textId="77777777" w:rsidR="00B84D95" w:rsidRPr="00D26514" w:rsidRDefault="00B84D95" w:rsidP="00BB76BC">
            <w:pPr>
              <w:pStyle w:val="TableEntry"/>
            </w:pPr>
            <w:r w:rsidRPr="00D26514">
              <w:t>PCC TF-2</w:t>
            </w:r>
          </w:p>
        </w:tc>
        <w:tc>
          <w:tcPr>
            <w:tcW w:w="669" w:type="pct"/>
            <w:tcBorders>
              <w:top w:val="single" w:sz="4" w:space="0" w:color="auto"/>
              <w:left w:val="single" w:sz="4" w:space="0" w:color="auto"/>
              <w:bottom w:val="single" w:sz="4" w:space="0" w:color="auto"/>
              <w:right w:val="single" w:sz="4" w:space="0" w:color="auto"/>
            </w:tcBorders>
          </w:tcPr>
          <w:p w14:paraId="762F62F7" w14:textId="77777777" w:rsidR="00B84D95" w:rsidRPr="00D26514" w:rsidDel="007A1B70" w:rsidRDefault="00AA69C0" w:rsidP="00BB76BC">
            <w:pPr>
              <w:pStyle w:val="TableEntry"/>
            </w:pPr>
            <w:r w:rsidRPr="00D26514">
              <w:t>CARD TF-3 6.3.1.D.5.2</w:t>
            </w:r>
            <w:r w:rsidR="003F252B" w:rsidRPr="00D26514">
              <w:t>&gt;</w:t>
            </w:r>
          </w:p>
        </w:tc>
      </w:tr>
      <w:tr w:rsidR="00B84D95" w:rsidRPr="00D26514" w14:paraId="3264CFCD"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A732CFE" w14:textId="77777777" w:rsidR="00B84D95" w:rsidRPr="00D26514" w:rsidRDefault="003F252B" w:rsidP="00EF1E77">
            <w:pPr>
              <w:pStyle w:val="TableEntry"/>
            </w:pPr>
            <w:r w:rsidRPr="00D26514">
              <w:t>&lt;</w:t>
            </w:r>
            <w:r w:rsidR="00B84D95" w:rsidRPr="00D26514">
              <w:t>e.g., R [</w:t>
            </w:r>
            <w:proofErr w:type="gramStart"/>
            <w:r w:rsidR="00B84D95" w:rsidRPr="00D26514">
              <w:t>1..</w:t>
            </w:r>
            <w:proofErr w:type="gramEnd"/>
            <w:r w:rsidR="00B84D95" w:rsidRPr="00D26514">
              <w:t>1]</w:t>
            </w:r>
          </w:p>
        </w:tc>
        <w:tc>
          <w:tcPr>
            <w:tcW w:w="719" w:type="pct"/>
            <w:tcBorders>
              <w:top w:val="single" w:sz="4" w:space="0" w:color="auto"/>
              <w:left w:val="single" w:sz="4" w:space="0" w:color="auto"/>
              <w:bottom w:val="single" w:sz="4" w:space="0" w:color="auto"/>
              <w:right w:val="single" w:sz="4" w:space="0" w:color="auto"/>
            </w:tcBorders>
            <w:vAlign w:val="center"/>
          </w:tcPr>
          <w:p w14:paraId="3F91DED8"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A1EE4C0" w14:textId="77777777" w:rsidR="00B84D95" w:rsidRPr="00D26514" w:rsidRDefault="00B84D95" w:rsidP="0032600B">
            <w:pPr>
              <w:pStyle w:val="TableEntry"/>
            </w:pPr>
            <w:r w:rsidRPr="00D26514">
              <w:t>Coded Social History</w:t>
            </w:r>
          </w:p>
        </w:tc>
        <w:tc>
          <w:tcPr>
            <w:tcW w:w="1220" w:type="pct"/>
            <w:tcBorders>
              <w:top w:val="single" w:sz="4" w:space="0" w:color="auto"/>
              <w:left w:val="single" w:sz="4" w:space="0" w:color="auto"/>
              <w:bottom w:val="single" w:sz="4" w:space="0" w:color="auto"/>
              <w:right w:val="single" w:sz="4" w:space="0" w:color="auto"/>
            </w:tcBorders>
            <w:vAlign w:val="center"/>
          </w:tcPr>
          <w:p w14:paraId="6E3A833F" w14:textId="77777777" w:rsidR="00B84D95" w:rsidRPr="00D26514" w:rsidRDefault="00B84D95" w:rsidP="00BB76BC">
            <w:pPr>
              <w:pStyle w:val="TableEntry"/>
            </w:pPr>
            <w:r w:rsidRPr="00D26514">
              <w:t xml:space="preserve"> 1.3.6.1.4.1.19376.1.5.3.1.3.16.1</w:t>
            </w:r>
          </w:p>
        </w:tc>
        <w:tc>
          <w:tcPr>
            <w:tcW w:w="756" w:type="pct"/>
            <w:tcBorders>
              <w:top w:val="single" w:sz="4" w:space="0" w:color="auto"/>
              <w:left w:val="single" w:sz="4" w:space="0" w:color="auto"/>
              <w:bottom w:val="single" w:sz="4" w:space="0" w:color="auto"/>
              <w:right w:val="single" w:sz="4" w:space="0" w:color="auto"/>
            </w:tcBorders>
          </w:tcPr>
          <w:p w14:paraId="55C9FE7F" w14:textId="77777777" w:rsidR="00B84D95" w:rsidRPr="00D26514" w:rsidRDefault="00AA69C0" w:rsidP="00BB76BC">
            <w:pPr>
              <w:pStyle w:val="TableEntry"/>
            </w:pPr>
            <w:r w:rsidRPr="00D26514">
              <w:t>CARD TF-3 6.3.</w:t>
            </w:r>
            <w:proofErr w:type="gramStart"/>
            <w:r w:rsidRPr="00D26514">
              <w:t>3.S</w:t>
            </w:r>
            <w:proofErr w:type="gramEnd"/>
          </w:p>
        </w:tc>
        <w:tc>
          <w:tcPr>
            <w:tcW w:w="669" w:type="pct"/>
            <w:tcBorders>
              <w:top w:val="single" w:sz="4" w:space="0" w:color="auto"/>
              <w:left w:val="single" w:sz="4" w:space="0" w:color="auto"/>
              <w:bottom w:val="single" w:sz="4" w:space="0" w:color="auto"/>
              <w:right w:val="single" w:sz="4" w:space="0" w:color="auto"/>
            </w:tcBorders>
          </w:tcPr>
          <w:p w14:paraId="41353CA8" w14:textId="77777777" w:rsidR="00B84D95" w:rsidRPr="00D26514" w:rsidRDefault="00AA69C0" w:rsidP="00BB76BC">
            <w:pPr>
              <w:pStyle w:val="TableEntry"/>
            </w:pPr>
            <w:r w:rsidRPr="00D26514">
              <w:t>CARD TF-3 6.3.1.D.5.3</w:t>
            </w:r>
            <w:r w:rsidR="003F252B" w:rsidRPr="00D26514">
              <w:t>&gt;</w:t>
            </w:r>
          </w:p>
        </w:tc>
      </w:tr>
      <w:tr w:rsidR="00B84D95" w:rsidRPr="00D26514" w14:paraId="3A4878B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6084ABFC" w14:textId="77777777" w:rsidR="00B84D95" w:rsidRPr="00D26514" w:rsidRDefault="003F252B" w:rsidP="00EF1E77">
            <w:pPr>
              <w:pStyle w:val="TableEntry"/>
            </w:pPr>
            <w:r w:rsidRPr="00D26514">
              <w:t>&lt;</w:t>
            </w:r>
            <w:r w:rsidR="00B84D95" w:rsidRPr="00D26514">
              <w:t>e.g., O [</w:t>
            </w:r>
            <w:proofErr w:type="gramStart"/>
            <w:r w:rsidR="00B84D95" w:rsidRPr="00D26514">
              <w:t>0..</w:t>
            </w:r>
            <w:proofErr w:type="gramEnd"/>
            <w:r w:rsidR="00B84D95" w:rsidRPr="00D26514">
              <w:t>1]</w:t>
            </w:r>
          </w:p>
        </w:tc>
        <w:tc>
          <w:tcPr>
            <w:tcW w:w="719" w:type="pct"/>
            <w:tcBorders>
              <w:top w:val="single" w:sz="4" w:space="0" w:color="auto"/>
              <w:left w:val="single" w:sz="4" w:space="0" w:color="auto"/>
              <w:bottom w:val="single" w:sz="4" w:space="0" w:color="auto"/>
              <w:right w:val="single" w:sz="4" w:space="0" w:color="auto"/>
            </w:tcBorders>
            <w:vAlign w:val="center"/>
          </w:tcPr>
          <w:p w14:paraId="5CC6CB72"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177B9A4" w14:textId="77777777" w:rsidR="00B84D95" w:rsidRPr="00D26514" w:rsidRDefault="00B84D95" w:rsidP="0032600B">
            <w:pPr>
              <w:pStyle w:val="TableEntry"/>
            </w:pPr>
            <w:r w:rsidRPr="00D26514">
              <w:t>Physical Examination</w:t>
            </w:r>
          </w:p>
        </w:tc>
        <w:tc>
          <w:tcPr>
            <w:tcW w:w="1220" w:type="pct"/>
            <w:tcBorders>
              <w:top w:val="single" w:sz="4" w:space="0" w:color="auto"/>
              <w:left w:val="single" w:sz="4" w:space="0" w:color="auto"/>
              <w:bottom w:val="single" w:sz="4" w:space="0" w:color="auto"/>
              <w:right w:val="single" w:sz="4" w:space="0" w:color="auto"/>
            </w:tcBorders>
            <w:vAlign w:val="center"/>
          </w:tcPr>
          <w:p w14:paraId="7919B1A0" w14:textId="77777777" w:rsidR="00B84D95" w:rsidRPr="00D26514" w:rsidRDefault="00B84D95" w:rsidP="00BB76BC">
            <w:pPr>
              <w:pStyle w:val="TableEntry"/>
            </w:pPr>
            <w:r w:rsidRPr="00D26514">
              <w:t>2.16.840.1.113883.10.20.2.10</w:t>
            </w:r>
          </w:p>
        </w:tc>
        <w:tc>
          <w:tcPr>
            <w:tcW w:w="756" w:type="pct"/>
            <w:tcBorders>
              <w:top w:val="single" w:sz="4" w:space="0" w:color="auto"/>
              <w:left w:val="single" w:sz="4" w:space="0" w:color="auto"/>
              <w:bottom w:val="single" w:sz="4" w:space="0" w:color="auto"/>
              <w:right w:val="single" w:sz="4" w:space="0" w:color="auto"/>
            </w:tcBorders>
          </w:tcPr>
          <w:p w14:paraId="69C03A4A" w14:textId="77777777" w:rsidR="00B84D95" w:rsidRPr="00D26514" w:rsidRDefault="00B84D95" w:rsidP="00BB76BC">
            <w:pPr>
              <w:pStyle w:val="TableEntry"/>
            </w:pPr>
            <w:r w:rsidRPr="00D26514">
              <w:t>CDA-PN</w:t>
            </w:r>
            <w:r w:rsidR="003F252B" w:rsidRPr="00D26514">
              <w:t>&gt;</w:t>
            </w:r>
          </w:p>
        </w:tc>
        <w:tc>
          <w:tcPr>
            <w:tcW w:w="669" w:type="pct"/>
            <w:tcBorders>
              <w:top w:val="single" w:sz="4" w:space="0" w:color="auto"/>
              <w:left w:val="single" w:sz="4" w:space="0" w:color="auto"/>
              <w:bottom w:val="single" w:sz="4" w:space="0" w:color="auto"/>
              <w:right w:val="single" w:sz="4" w:space="0" w:color="auto"/>
            </w:tcBorders>
          </w:tcPr>
          <w:p w14:paraId="0E8909C5" w14:textId="77777777" w:rsidR="00B84D95" w:rsidRPr="00D26514" w:rsidRDefault="00B84D95" w:rsidP="00BB76BC">
            <w:pPr>
              <w:pStyle w:val="TableEntry"/>
            </w:pPr>
          </w:p>
        </w:tc>
      </w:tr>
      <w:tr w:rsidR="00B84D95" w:rsidRPr="00D26514" w14:paraId="77EEF3EA" w14:textId="77777777" w:rsidTr="00EA3BCB">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094C26DB" w14:textId="77777777" w:rsidR="00B84D95" w:rsidRPr="00D26514" w:rsidRDefault="003F252B" w:rsidP="00EF1E77">
            <w:pPr>
              <w:pStyle w:val="TableEntry"/>
            </w:pPr>
            <w:r w:rsidRPr="00D26514">
              <w:t>&lt;</w:t>
            </w:r>
            <w:r w:rsidR="00B84D95" w:rsidRPr="00D26514">
              <w:t>e.g., C [</w:t>
            </w:r>
            <w:proofErr w:type="gramStart"/>
            <w:r w:rsidR="00B84D95" w:rsidRPr="00D26514">
              <w:t>1..</w:t>
            </w:r>
            <w:proofErr w:type="gramEnd"/>
            <w:r w:rsidR="00B84D95" w:rsidRPr="00D26514">
              <w:t>1]</w:t>
            </w:r>
          </w:p>
        </w:tc>
        <w:tc>
          <w:tcPr>
            <w:tcW w:w="719" w:type="pct"/>
            <w:tcBorders>
              <w:top w:val="single" w:sz="4" w:space="0" w:color="auto"/>
              <w:left w:val="single" w:sz="4" w:space="0" w:color="auto"/>
              <w:bottom w:val="single" w:sz="4" w:space="0" w:color="auto"/>
              <w:right w:val="single" w:sz="4" w:space="0" w:color="auto"/>
            </w:tcBorders>
            <w:vAlign w:val="center"/>
          </w:tcPr>
          <w:p w14:paraId="497B4446" w14:textId="77777777" w:rsidR="00B84D95" w:rsidRPr="00D26514" w:rsidRDefault="00AA69C0" w:rsidP="005D6176">
            <w:pPr>
              <w:pStyle w:val="TableEntry"/>
            </w:pPr>
            <w:r w:rsidRPr="00D26514">
              <w:t>CARD TF-3 6.3.</w:t>
            </w:r>
            <w:proofErr w:type="gramStart"/>
            <w:r w:rsidRPr="00D26514">
              <w:t>1.D.</w:t>
            </w:r>
            <w:proofErr w:type="gramEnd"/>
            <w:r w:rsidRPr="00D26514">
              <w:t>5.4</w:t>
            </w:r>
          </w:p>
        </w:tc>
        <w:tc>
          <w:tcPr>
            <w:tcW w:w="1245" w:type="pct"/>
            <w:tcBorders>
              <w:top w:val="single" w:sz="4" w:space="0" w:color="auto"/>
              <w:left w:val="single" w:sz="4" w:space="0" w:color="auto"/>
              <w:bottom w:val="single" w:sz="4" w:space="0" w:color="auto"/>
              <w:right w:val="single" w:sz="4" w:space="0" w:color="auto"/>
            </w:tcBorders>
            <w:vAlign w:val="center"/>
          </w:tcPr>
          <w:p w14:paraId="18F70B6C" w14:textId="77777777" w:rsidR="00B84D95" w:rsidRPr="00D26514" w:rsidRDefault="00B84D95" w:rsidP="0032600B">
            <w:pPr>
              <w:pStyle w:val="TableEntry"/>
            </w:pPr>
            <w:r w:rsidRPr="00D26514">
              <w:t xml:space="preserve">DICOM Object Catalog </w:t>
            </w:r>
          </w:p>
        </w:tc>
        <w:tc>
          <w:tcPr>
            <w:tcW w:w="1220" w:type="pct"/>
            <w:tcBorders>
              <w:top w:val="single" w:sz="4" w:space="0" w:color="auto"/>
              <w:left w:val="single" w:sz="4" w:space="0" w:color="auto"/>
              <w:bottom w:val="single" w:sz="4" w:space="0" w:color="auto"/>
              <w:right w:val="single" w:sz="4" w:space="0" w:color="auto"/>
            </w:tcBorders>
            <w:vAlign w:val="center"/>
          </w:tcPr>
          <w:p w14:paraId="587DE77A" w14:textId="77777777" w:rsidR="00B84D95" w:rsidRPr="00D26514" w:rsidRDefault="00B84D95" w:rsidP="00BB76BC">
            <w:pPr>
              <w:pStyle w:val="TableEntry"/>
            </w:pPr>
            <w:r w:rsidRPr="00D26514">
              <w:t>1.3.6.1.4.1.19376.1.4.1.2.15</w:t>
            </w:r>
          </w:p>
        </w:tc>
        <w:tc>
          <w:tcPr>
            <w:tcW w:w="756" w:type="pct"/>
            <w:tcBorders>
              <w:top w:val="single" w:sz="4" w:space="0" w:color="auto"/>
              <w:left w:val="single" w:sz="4" w:space="0" w:color="auto"/>
              <w:bottom w:val="single" w:sz="4" w:space="0" w:color="auto"/>
              <w:right w:val="single" w:sz="4" w:space="0" w:color="auto"/>
            </w:tcBorders>
          </w:tcPr>
          <w:p w14:paraId="71262AD4" w14:textId="77777777" w:rsidR="00B84D95" w:rsidRPr="00D26514" w:rsidRDefault="00B84D95" w:rsidP="00BB76BC">
            <w:pPr>
              <w:pStyle w:val="TableEntry"/>
            </w:pPr>
            <w:r w:rsidRPr="00D26514">
              <w:t>CDA-PN</w:t>
            </w:r>
            <w:r w:rsidR="00C250ED" w:rsidRPr="00D26514">
              <w:t>&gt;</w:t>
            </w:r>
          </w:p>
        </w:tc>
        <w:tc>
          <w:tcPr>
            <w:tcW w:w="669" w:type="pct"/>
            <w:tcBorders>
              <w:top w:val="single" w:sz="4" w:space="0" w:color="auto"/>
              <w:left w:val="single" w:sz="4" w:space="0" w:color="auto"/>
              <w:bottom w:val="single" w:sz="4" w:space="0" w:color="auto"/>
              <w:right w:val="single" w:sz="4" w:space="0" w:color="auto"/>
            </w:tcBorders>
          </w:tcPr>
          <w:p w14:paraId="6045FC5A" w14:textId="77777777" w:rsidR="00B84D95" w:rsidRPr="00D26514" w:rsidRDefault="00B84D95" w:rsidP="00BB76BC">
            <w:pPr>
              <w:pStyle w:val="TableEntry"/>
            </w:pPr>
          </w:p>
        </w:tc>
      </w:tr>
    </w:tbl>
    <w:p w14:paraId="52939A1A" w14:textId="77777777" w:rsidR="00144F18" w:rsidRPr="00D26514" w:rsidRDefault="00144F18" w:rsidP="00EA3BCB">
      <w:pPr>
        <w:pStyle w:val="BodyText"/>
        <w:rPr>
          <w:rFonts w:eastAsia="Calibri"/>
        </w:rPr>
      </w:pPr>
    </w:p>
    <w:p w14:paraId="7EAA8638" w14:textId="77777777" w:rsidR="00B84D95" w:rsidRPr="00D26514" w:rsidRDefault="00B84D95" w:rsidP="00597DB2">
      <w:pPr>
        <w:pStyle w:val="AuthorInstructions"/>
      </w:pPr>
      <w:r w:rsidRPr="00D26514">
        <w:t xml:space="preserve">&lt;For each </w:t>
      </w:r>
      <w:r w:rsidR="002322FF" w:rsidRPr="00D26514">
        <w:t xml:space="preserve">(1:1 correspondence) </w:t>
      </w:r>
      <w:r w:rsidRPr="00D26514">
        <w:t>Vocabulary Constraint or Condition listed in the table above, create an additional section/reference below</w:t>
      </w:r>
      <w:r w:rsidR="00887E40" w:rsidRPr="00D26514">
        <w:t xml:space="preserve">. </w:t>
      </w:r>
      <w:r w:rsidRPr="00D26514">
        <w:t>Add the Header Element or Section Name and then select either “Vocabulary Constraint” or “Condition” and delete the other word.&gt;</w:t>
      </w:r>
    </w:p>
    <w:p w14:paraId="6EEC1F0E" w14:textId="77777777" w:rsidR="00BC3E9F" w:rsidRPr="00D26514" w:rsidRDefault="00BC3E9F" w:rsidP="00597DB2">
      <w:pPr>
        <w:pStyle w:val="AuthorInstructions"/>
      </w:pPr>
      <w:r w:rsidRPr="00D26514">
        <w:t>&lt;Note that every Conditional element MUST have an explanatory paragraph referenced below.&gt;</w:t>
      </w:r>
    </w:p>
    <w:p w14:paraId="73706115" w14:textId="77777777" w:rsidR="00B84D95" w:rsidRPr="00D26514" w:rsidRDefault="00B84D95" w:rsidP="00597DB2">
      <w:pPr>
        <w:pStyle w:val="AuthorInstructions"/>
      </w:pPr>
      <w:r w:rsidRPr="00D26514">
        <w:lastRenderedPageBreak/>
        <w:t>&lt;It is required to use SHALL, SHOULD, or MAY in each definition as defined in Appendix E of the Technical Frameworks General Introduction.&gt;</w:t>
      </w:r>
    </w:p>
    <w:p w14:paraId="39494C5A" w14:textId="77777777" w:rsidR="00871613" w:rsidRPr="00D26514" w:rsidRDefault="000F13F5" w:rsidP="004046B6">
      <w:pPr>
        <w:pStyle w:val="Heading6"/>
        <w:numPr>
          <w:ilvl w:val="0"/>
          <w:numId w:val="0"/>
        </w:numPr>
        <w:rPr>
          <w:noProof w:val="0"/>
        </w:rPr>
      </w:pPr>
      <w:bookmarkStart w:id="238" w:name="_6.2.1.1.6.1_Service_Event"/>
      <w:bookmarkStart w:id="239" w:name="_Toc296340347"/>
      <w:bookmarkStart w:id="240" w:name="_Toc345074704"/>
      <w:bookmarkStart w:id="241" w:name="_Toc500238815"/>
      <w:bookmarkEnd w:id="238"/>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.1 </w:t>
      </w:r>
      <w:r w:rsidR="00570B52" w:rsidRPr="00D26514">
        <w:rPr>
          <w:noProof w:val="0"/>
        </w:rPr>
        <w:t>&lt;Header Element or Section Name&gt;</w:t>
      </w:r>
      <w:r w:rsidR="00871613" w:rsidRPr="00D26514">
        <w:rPr>
          <w:noProof w:val="0"/>
        </w:rPr>
        <w:t xml:space="preserve"> </w:t>
      </w:r>
      <w:r w:rsidR="00B84D95" w:rsidRPr="00D26514">
        <w:rPr>
          <w:noProof w:val="0"/>
        </w:rPr>
        <w:t>&lt;</w:t>
      </w:r>
      <w:r w:rsidR="007F7801" w:rsidRPr="00D26514">
        <w:rPr>
          <w:noProof w:val="0"/>
        </w:rPr>
        <w:t xml:space="preserve">Vocabulary </w:t>
      </w:r>
      <w:r w:rsidR="00871613" w:rsidRPr="00D26514">
        <w:rPr>
          <w:noProof w:val="0"/>
        </w:rPr>
        <w:t>Constraint</w:t>
      </w:r>
      <w:bookmarkEnd w:id="239"/>
      <w:r w:rsidR="00B84D95" w:rsidRPr="00D26514">
        <w:rPr>
          <w:noProof w:val="0"/>
        </w:rPr>
        <w:t xml:space="preserve"> or Condition&gt;</w:t>
      </w:r>
      <w:bookmarkEnd w:id="240"/>
      <w:bookmarkEnd w:id="241"/>
    </w:p>
    <w:p w14:paraId="4C02FDEC" w14:textId="77777777" w:rsidR="00570B52" w:rsidRPr="00D26514" w:rsidRDefault="00570B52" w:rsidP="00597DB2">
      <w:pPr>
        <w:pStyle w:val="AuthorInstructions"/>
        <w:rPr>
          <w:lang w:eastAsia="x-none"/>
        </w:rPr>
      </w:pPr>
      <w:r w:rsidRPr="00D26514">
        <w:rPr>
          <w:lang w:eastAsia="x-none"/>
        </w:rPr>
        <w:t>&lt;</w:t>
      </w:r>
      <w:r w:rsidRPr="00D26514">
        <w:t xml:space="preserve">add vocabulary constraint </w:t>
      </w:r>
      <w:r w:rsidR="00B84D95" w:rsidRPr="00D26514">
        <w:t xml:space="preserve">or condition </w:t>
      </w:r>
      <w:r w:rsidRPr="00D26514">
        <w:t>definition&gt;</w:t>
      </w:r>
    </w:p>
    <w:p w14:paraId="29D42FC9" w14:textId="77777777" w:rsidR="00570B52" w:rsidRPr="00D26514" w:rsidRDefault="00570B52" w:rsidP="00597DB2">
      <w:pPr>
        <w:pStyle w:val="AuthorInstructions"/>
        <w:rPr>
          <w:lang w:eastAsia="x-none"/>
        </w:rPr>
      </w:pPr>
      <w:r w:rsidRPr="00D26514">
        <w:rPr>
          <w:lang w:eastAsia="x-none"/>
        </w:rPr>
        <w:t>&lt;remove example below prior to public comment:&gt;</w:t>
      </w:r>
    </w:p>
    <w:p w14:paraId="4C39FED2" w14:textId="7DED4BB0" w:rsidR="00570B52" w:rsidRPr="00D26514" w:rsidRDefault="00340176" w:rsidP="00871613">
      <w:pPr>
        <w:pStyle w:val="BodyText"/>
        <w:rPr>
          <w:rFonts w:eastAsia="Calibri"/>
        </w:rPr>
      </w:pPr>
      <w:r w:rsidRPr="00D26514">
        <w:t>&lt;</w:t>
      </w:r>
      <w:r w:rsidR="00570B52" w:rsidRPr="00D26514">
        <w:t xml:space="preserve">e.g., </w:t>
      </w:r>
      <w:r w:rsidR="00871613" w:rsidRPr="00D26514">
        <w:t xml:space="preserve">The value for </w:t>
      </w:r>
      <w:proofErr w:type="spellStart"/>
      <w:r w:rsidR="00871613" w:rsidRPr="00D26514">
        <w:t>serviceEvent</w:t>
      </w:r>
      <w:proofErr w:type="spellEnd"/>
      <w:r w:rsidR="00871613" w:rsidRPr="00D26514">
        <w:t xml:space="preserve"> / code SHOULD be drawn from value set </w:t>
      </w:r>
      <w:r w:rsidR="00AA69C0" w:rsidRPr="00D26514">
        <w:rPr>
          <w:rFonts w:eastAsia="Calibri"/>
        </w:rPr>
        <w:t>1.3.6.1.4.1.19376.1.4.1.5.2 Cardiac Imaging Procedures</w:t>
      </w:r>
      <w:r w:rsidR="00871613" w:rsidRPr="00D26514">
        <w:rPr>
          <w:rFonts w:eastAsia="Calibri"/>
        </w:rPr>
        <w:t>.</w:t>
      </w:r>
    </w:p>
    <w:p w14:paraId="67F19F18" w14:textId="77777777" w:rsidR="009F5CC2" w:rsidRPr="00D26514" w:rsidRDefault="009F5CC2" w:rsidP="00871613">
      <w:pPr>
        <w:pStyle w:val="BodyText"/>
        <w:rPr>
          <w:rFonts w:eastAsia="Calibri"/>
        </w:rPr>
      </w:pPr>
      <w:bookmarkStart w:id="242" w:name="_6.2.1.1.6.2_Medications_Section"/>
      <w:bookmarkStart w:id="243" w:name="_Toc296340348"/>
      <w:bookmarkEnd w:id="242"/>
      <w:r w:rsidRPr="00D26514">
        <w:rPr>
          <w:rFonts w:eastAsia="Calibri"/>
        </w:rPr>
        <w:t>OR</w:t>
      </w:r>
    </w:p>
    <w:p w14:paraId="3B714FA2" w14:textId="77777777" w:rsidR="00570B52" w:rsidRPr="00D26514" w:rsidRDefault="009F5CC2" w:rsidP="00871613">
      <w:pPr>
        <w:pStyle w:val="BodyText"/>
        <w:rPr>
          <w:rFonts w:eastAsia="Calibri"/>
        </w:rPr>
      </w:pPr>
      <w:r w:rsidRPr="00D26514">
        <w:rPr>
          <w:rFonts w:eastAsia="Calibri"/>
        </w:rPr>
        <w:t xml:space="preserve">The value for </w:t>
      </w:r>
      <w:proofErr w:type="spellStart"/>
      <w:r w:rsidRPr="00D26514">
        <w:rPr>
          <w:rFonts w:eastAsia="Calibri"/>
        </w:rPr>
        <w:t>serviceEvent</w:t>
      </w:r>
      <w:proofErr w:type="spellEnd"/>
      <w:r w:rsidRPr="00D26514">
        <w:rPr>
          <w:rFonts w:eastAsia="Calibri"/>
        </w:rPr>
        <w:t xml:space="preserve">/code SHOULD be drawn from the value set bound to the concept domain </w:t>
      </w:r>
      <w:proofErr w:type="spellStart"/>
      <w:r w:rsidRPr="00D26514">
        <w:rPr>
          <w:rFonts w:eastAsia="Calibri"/>
        </w:rPr>
        <w:t>UV_CardiacImagingProcedures</w:t>
      </w:r>
      <w:proofErr w:type="spellEnd"/>
      <w:r w:rsidRPr="00D26514">
        <w:rPr>
          <w:rFonts w:eastAsia="Calibri"/>
        </w:rPr>
        <w:t>.</w:t>
      </w:r>
      <w:r w:rsidR="00340176" w:rsidRPr="00D26514">
        <w:rPr>
          <w:rFonts w:eastAsia="Calibri"/>
        </w:rPr>
        <w:t>&gt;</w:t>
      </w:r>
    </w:p>
    <w:p w14:paraId="3EAB1F1A" w14:textId="77777777" w:rsidR="00871613" w:rsidRPr="00D26514" w:rsidRDefault="000F13F5" w:rsidP="005B5D47">
      <w:pPr>
        <w:pStyle w:val="Heading6"/>
        <w:numPr>
          <w:ilvl w:val="0"/>
          <w:numId w:val="0"/>
        </w:numPr>
        <w:rPr>
          <w:noProof w:val="0"/>
        </w:rPr>
      </w:pPr>
      <w:bookmarkStart w:id="244" w:name="_Toc345074705"/>
      <w:bookmarkStart w:id="245" w:name="_Toc500238816"/>
      <w:r w:rsidRPr="00D26514">
        <w:rPr>
          <w:noProof w:val="0"/>
        </w:rPr>
        <w:t>6.3.1.</w:t>
      </w:r>
      <w:r w:rsidR="008D45BC" w:rsidRPr="00D26514">
        <w:rPr>
          <w:noProof w:val="0"/>
        </w:rPr>
        <w:t>D</w:t>
      </w:r>
      <w:r w:rsidR="00570B52" w:rsidRPr="00D26514">
        <w:rPr>
          <w:noProof w:val="0"/>
        </w:rPr>
        <w:t>.5</w:t>
      </w:r>
      <w:r w:rsidR="00871613" w:rsidRPr="00D26514">
        <w:rPr>
          <w:noProof w:val="0"/>
        </w:rPr>
        <w:t xml:space="preserve">.2 </w:t>
      </w:r>
      <w:r w:rsidR="00570B52" w:rsidRPr="00D26514">
        <w:rPr>
          <w:noProof w:val="0"/>
        </w:rPr>
        <w:t xml:space="preserve">&lt;Header Element or Section Name&gt; </w:t>
      </w:r>
      <w:r w:rsidR="00B84D95" w:rsidRPr="00D26514">
        <w:rPr>
          <w:noProof w:val="0"/>
        </w:rPr>
        <w:t>&lt;</w:t>
      </w:r>
      <w:r w:rsidR="00570B52" w:rsidRPr="00D26514">
        <w:rPr>
          <w:noProof w:val="0"/>
        </w:rPr>
        <w:t xml:space="preserve">Vocabulary </w:t>
      </w:r>
      <w:r w:rsidR="00871613" w:rsidRPr="00D26514">
        <w:rPr>
          <w:noProof w:val="0"/>
        </w:rPr>
        <w:t>Constraint</w:t>
      </w:r>
      <w:bookmarkEnd w:id="243"/>
      <w:r w:rsidR="00B84D95" w:rsidRPr="00D26514">
        <w:rPr>
          <w:noProof w:val="0"/>
        </w:rPr>
        <w:t xml:space="preserve"> or Condition&gt;</w:t>
      </w:r>
      <w:bookmarkEnd w:id="244"/>
      <w:bookmarkEnd w:id="245"/>
    </w:p>
    <w:p w14:paraId="45D505F5" w14:textId="77777777" w:rsidR="00B84D95" w:rsidRPr="00D26514" w:rsidRDefault="00B84D95" w:rsidP="00597DB2">
      <w:pPr>
        <w:pStyle w:val="AuthorInstructions"/>
      </w:pPr>
      <w:r w:rsidRPr="00D26514">
        <w:rPr>
          <w:lang w:eastAsia="x-none"/>
        </w:rPr>
        <w:t>&lt;</w:t>
      </w:r>
      <w:r w:rsidRPr="00D26514">
        <w:t>add vocabulary constraint or condition definition&gt;</w:t>
      </w:r>
    </w:p>
    <w:p w14:paraId="185255DB" w14:textId="77777777" w:rsidR="00570B52" w:rsidRPr="00D26514" w:rsidRDefault="00570B52" w:rsidP="00597DB2">
      <w:pPr>
        <w:pStyle w:val="AuthorInstructions"/>
      </w:pPr>
      <w:r w:rsidRPr="00D26514">
        <w:t>&lt;remove example below prior to public comment:&gt;</w:t>
      </w:r>
    </w:p>
    <w:p w14:paraId="29B481D6" w14:textId="4B64970E" w:rsidR="00871613" w:rsidRPr="00D26514" w:rsidRDefault="00340176" w:rsidP="00EF1E77">
      <w:pPr>
        <w:pStyle w:val="BodyText"/>
        <w:rPr>
          <w:rFonts w:eastAsia="Calibri"/>
        </w:rPr>
      </w:pPr>
      <w:r w:rsidRPr="00D26514">
        <w:t>&lt;</w:t>
      </w:r>
      <w:r w:rsidR="00570B52" w:rsidRPr="00D26514">
        <w:t xml:space="preserve">e.g., </w:t>
      </w:r>
      <w:r w:rsidR="00871613" w:rsidRPr="00D26514">
        <w:t>Within the Medications section the Content Creator SHALL be able to create a Medications entry (</w:t>
      </w:r>
      <w:proofErr w:type="spellStart"/>
      <w:r w:rsidR="00871613" w:rsidRPr="00D26514">
        <w:t>templateID</w:t>
      </w:r>
      <w:proofErr w:type="spellEnd"/>
      <w:r w:rsidR="00871613" w:rsidRPr="00D26514">
        <w:t xml:space="preserve"> 1.3.6.1.4.1.19376.1.5.3.1.4.7 [PCC TF-2]) for each of the cardiac relevant medications identified in Value Set </w:t>
      </w:r>
      <w:r w:rsidR="00AA69C0" w:rsidRPr="00D26514">
        <w:rPr>
          <w:rFonts w:eastAsia="Calibri"/>
        </w:rPr>
        <w:t>1.3.6.1.4.1.19376.1.4.1.5.14 Cardiac Drug Classes</w:t>
      </w:r>
      <w:r w:rsidR="00871613" w:rsidRPr="00D26514">
        <w:rPr>
          <w:rFonts w:eastAsia="Calibri"/>
        </w:rPr>
        <w:t>, encoding the value in substanceAdministration/consumable/ManufacturedProduct/Material/code.</w:t>
      </w:r>
    </w:p>
    <w:p w14:paraId="0CE5A8F7" w14:textId="77777777" w:rsidR="009F5CC2" w:rsidRPr="00D26514" w:rsidRDefault="009F5CC2" w:rsidP="00EF1E77">
      <w:pPr>
        <w:pStyle w:val="BodyText"/>
        <w:rPr>
          <w:rFonts w:eastAsia="Calibri"/>
        </w:rPr>
      </w:pPr>
      <w:bookmarkStart w:id="246" w:name="_6.2.1.1.6.3_Allergies_and"/>
      <w:bookmarkStart w:id="247" w:name="_Toc296340349"/>
      <w:bookmarkStart w:id="248" w:name="_Toc345074706"/>
      <w:bookmarkEnd w:id="246"/>
      <w:r w:rsidRPr="00D26514">
        <w:rPr>
          <w:rFonts w:eastAsia="Calibri"/>
        </w:rPr>
        <w:t>OR</w:t>
      </w:r>
    </w:p>
    <w:p w14:paraId="618FC460" w14:textId="77777777" w:rsidR="009F5CC2" w:rsidRPr="00D26514" w:rsidRDefault="009F5CC2" w:rsidP="00EF1E77">
      <w:pPr>
        <w:pStyle w:val="BodyText"/>
        <w:rPr>
          <w:rFonts w:eastAsia="Calibri"/>
        </w:rPr>
      </w:pPr>
      <w:r w:rsidRPr="00D26514">
        <w:rPr>
          <w:rFonts w:eastAsia="Calibri"/>
        </w:rPr>
        <w:t xml:space="preserve">Within the Medications </w:t>
      </w:r>
      <w:r w:rsidR="001263B9" w:rsidRPr="00D26514">
        <w:t>section</w:t>
      </w:r>
      <w:r w:rsidRPr="00D26514">
        <w:rPr>
          <w:rFonts w:eastAsia="Calibri"/>
        </w:rPr>
        <w:t xml:space="preserve"> the Content Creator SHALL be able to create a Medications </w:t>
      </w:r>
      <w:r w:rsidR="001263B9" w:rsidRPr="00D26514">
        <w:t>entry</w:t>
      </w:r>
      <w:r w:rsidRPr="00D26514">
        <w:rPr>
          <w:rFonts w:eastAsia="Calibri"/>
        </w:rPr>
        <w:t xml:space="preserve"> (</w:t>
      </w:r>
      <w:proofErr w:type="spellStart"/>
      <w:r w:rsidRPr="00D26514">
        <w:rPr>
          <w:rFonts w:eastAsia="Calibri"/>
        </w:rPr>
        <w:t>templateID</w:t>
      </w:r>
      <w:proofErr w:type="spellEnd"/>
      <w:r w:rsidRPr="00D26514">
        <w:rPr>
          <w:rFonts w:eastAsia="Calibri"/>
        </w:rPr>
        <w:t xml:space="preserve"> </w:t>
      </w:r>
      <w:r w:rsidRPr="00D26514">
        <w:t xml:space="preserve">1.3.6.1.4.1.19376.1.5.3.1.4.7 [PCC TF-2]) for each of the cardiac relevant medications identified in the value set bound to the concept domain </w:t>
      </w:r>
      <w:proofErr w:type="spellStart"/>
      <w:r w:rsidRPr="00D26514">
        <w:t>UV_CardiacRelevantMedications</w:t>
      </w:r>
      <w:proofErr w:type="spellEnd"/>
      <w:r w:rsidRPr="00D26514">
        <w:rPr>
          <w:rFonts w:eastAsia="Calibri"/>
        </w:rPr>
        <w:t>, encoding the value in substanceAdministration/consumable/ManufacturedProduct/Material/code.</w:t>
      </w:r>
    </w:p>
    <w:p w14:paraId="636D7D00" w14:textId="77777777" w:rsidR="00871613" w:rsidRPr="00D26514" w:rsidRDefault="00340176" w:rsidP="00EF1E77">
      <w:pPr>
        <w:pStyle w:val="BodyText"/>
        <w:rPr>
          <w:rFonts w:eastAsia="Calibri"/>
        </w:rPr>
      </w:pPr>
      <w:r w:rsidRPr="00D26514">
        <w:rPr>
          <w:rFonts w:eastAsia="Calibri"/>
        </w:rPr>
        <w:t>&gt;</w:t>
      </w:r>
    </w:p>
    <w:p w14:paraId="7A6158F1" w14:textId="77777777" w:rsidR="00871613" w:rsidRPr="00D26514" w:rsidRDefault="000F13F5" w:rsidP="004046B6">
      <w:pPr>
        <w:pStyle w:val="Heading6"/>
        <w:numPr>
          <w:ilvl w:val="0"/>
          <w:numId w:val="0"/>
        </w:numPr>
        <w:ind w:left="1152" w:hanging="1152"/>
        <w:rPr>
          <w:noProof w:val="0"/>
        </w:rPr>
      </w:pPr>
      <w:bookmarkStart w:id="249" w:name="_Toc500238817"/>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.3 </w:t>
      </w:r>
      <w:bookmarkEnd w:id="247"/>
      <w:r w:rsidR="00570B52" w:rsidRPr="00D26514">
        <w:rPr>
          <w:noProof w:val="0"/>
        </w:rPr>
        <w:t xml:space="preserve">&lt;Header Element or Section Name&gt; </w:t>
      </w:r>
      <w:r w:rsidR="00B84D95" w:rsidRPr="00D26514">
        <w:rPr>
          <w:noProof w:val="0"/>
        </w:rPr>
        <w:t>&lt;</w:t>
      </w:r>
      <w:r w:rsidR="00570B52" w:rsidRPr="00D26514">
        <w:rPr>
          <w:noProof w:val="0"/>
        </w:rPr>
        <w:t>Vocabulary Constraint</w:t>
      </w:r>
      <w:r w:rsidR="00B84D95" w:rsidRPr="00D26514">
        <w:rPr>
          <w:noProof w:val="0"/>
        </w:rPr>
        <w:t xml:space="preserve"> or Condition&gt;</w:t>
      </w:r>
      <w:bookmarkEnd w:id="248"/>
      <w:bookmarkEnd w:id="249"/>
    </w:p>
    <w:p w14:paraId="039DFDA1" w14:textId="77777777" w:rsidR="00B84D95" w:rsidRPr="00D26514" w:rsidRDefault="00B84D95" w:rsidP="00597DB2">
      <w:pPr>
        <w:pStyle w:val="AuthorInstructions"/>
      </w:pPr>
      <w:r w:rsidRPr="00D26514">
        <w:t>&lt;add vocabulary constraint or condition definition&gt;</w:t>
      </w:r>
    </w:p>
    <w:p w14:paraId="5F17C880" w14:textId="77777777" w:rsidR="00570B52" w:rsidRPr="00D26514" w:rsidRDefault="00570B52" w:rsidP="00597DB2">
      <w:pPr>
        <w:pStyle w:val="AuthorInstructions"/>
      </w:pPr>
      <w:r w:rsidRPr="00D26514">
        <w:t>&lt;remove example below prior to public comment:&gt;</w:t>
      </w:r>
    </w:p>
    <w:p w14:paraId="2E73CD7D" w14:textId="64061D5E" w:rsidR="00871613" w:rsidRPr="00D26514" w:rsidRDefault="00340176" w:rsidP="00EF1E77">
      <w:pPr>
        <w:pStyle w:val="BodyText"/>
        <w:rPr>
          <w:rFonts w:eastAsia="Calibri"/>
        </w:rPr>
      </w:pPr>
      <w:r w:rsidRPr="00D26514">
        <w:t>&lt;</w:t>
      </w:r>
      <w:r w:rsidR="00570B52" w:rsidRPr="00D26514">
        <w:t xml:space="preserve">e.g., </w:t>
      </w:r>
      <w:r w:rsidR="00871613" w:rsidRPr="00D26514">
        <w:t>Within the Allergies and Other Adverse Reactions section the Content Creator SHALL be able to create an Allergies and Intolerances Concern Entry (</w:t>
      </w:r>
      <w:proofErr w:type="spellStart"/>
      <w:r w:rsidR="00871613" w:rsidRPr="00D26514">
        <w:t>templateID</w:t>
      </w:r>
      <w:proofErr w:type="spellEnd"/>
      <w:r w:rsidR="00871613" w:rsidRPr="00D26514">
        <w:t xml:space="preserve"> 1.3.6.1.4.1.19376.1.5.3.1.4.5.3 [PCC TF-2]) for each of the cardiac imaging agent classes identified in Value Set </w:t>
      </w:r>
      <w:r w:rsidR="00AA69C0" w:rsidRPr="00D26514">
        <w:rPr>
          <w:rFonts w:eastAsia="Calibri"/>
        </w:rPr>
        <w:t>1.3.6.1.4.1.19376.1.4.1.5.10 Contrast Agents Classes for Adverse Reactions</w:t>
      </w:r>
      <w:r w:rsidR="00871613" w:rsidRPr="00D26514">
        <w:rPr>
          <w:rFonts w:eastAsia="Calibri"/>
        </w:rPr>
        <w:t>, encoding the value in observation/participant/</w:t>
      </w:r>
      <w:proofErr w:type="spellStart"/>
      <w:r w:rsidR="00871613" w:rsidRPr="00D26514">
        <w:rPr>
          <w:rFonts w:eastAsia="Calibri"/>
        </w:rPr>
        <w:t>participantRole</w:t>
      </w:r>
      <w:proofErr w:type="spellEnd"/>
      <w:r w:rsidR="00871613" w:rsidRPr="00D26514">
        <w:rPr>
          <w:rFonts w:eastAsia="Calibri"/>
        </w:rPr>
        <w:t>/</w:t>
      </w:r>
      <w:proofErr w:type="spellStart"/>
      <w:r w:rsidR="00871613" w:rsidRPr="00D26514">
        <w:rPr>
          <w:rFonts w:eastAsia="Calibri"/>
        </w:rPr>
        <w:t>playingEntity</w:t>
      </w:r>
      <w:proofErr w:type="spellEnd"/>
      <w:r w:rsidR="00871613" w:rsidRPr="00D26514">
        <w:rPr>
          <w:rFonts w:eastAsia="Calibri"/>
        </w:rPr>
        <w:t>/code.</w:t>
      </w:r>
    </w:p>
    <w:p w14:paraId="2B9EF8F9" w14:textId="77777777" w:rsidR="009F5CC2" w:rsidRPr="00D26514" w:rsidRDefault="009F5CC2" w:rsidP="00EF1E77">
      <w:pPr>
        <w:pStyle w:val="BodyText"/>
        <w:rPr>
          <w:rFonts w:eastAsia="Calibri"/>
        </w:rPr>
      </w:pPr>
      <w:r w:rsidRPr="00D26514">
        <w:rPr>
          <w:rFonts w:eastAsia="Calibri"/>
        </w:rPr>
        <w:lastRenderedPageBreak/>
        <w:t>OR</w:t>
      </w:r>
    </w:p>
    <w:p w14:paraId="0CC223A7" w14:textId="77777777" w:rsidR="009F5CC2" w:rsidRPr="00D26514" w:rsidRDefault="009F5CC2" w:rsidP="00EF1E77">
      <w:pPr>
        <w:pStyle w:val="BodyText"/>
        <w:rPr>
          <w:rFonts w:eastAsia="Calibri"/>
        </w:rPr>
      </w:pPr>
      <w:r w:rsidRPr="00D26514">
        <w:t xml:space="preserve">Within the Allergies and Other Adverse Reactions </w:t>
      </w:r>
      <w:r w:rsidR="001263B9" w:rsidRPr="00D26514">
        <w:t>section</w:t>
      </w:r>
      <w:r w:rsidRPr="00D26514">
        <w:t xml:space="preserve"> the Content Creator SHALL be able to create an Allergies and Intolerances Concern Entry (</w:t>
      </w:r>
      <w:proofErr w:type="spellStart"/>
      <w:r w:rsidRPr="00D26514">
        <w:t>templateID</w:t>
      </w:r>
      <w:proofErr w:type="spellEnd"/>
      <w:r w:rsidRPr="00D26514">
        <w:t xml:space="preserve"> 1.3.6.1.4.1.19376.1.5.3.1.4.5.3 [PCC TF-2]) for each of the cardiac imaging agent classes identified in value set bound to the concept domain UV </w:t>
      </w:r>
      <w:proofErr w:type="spellStart"/>
      <w:r w:rsidRPr="00D26514">
        <w:t>ContrastAgentsClasses</w:t>
      </w:r>
      <w:proofErr w:type="spellEnd"/>
      <w:r w:rsidRPr="00D26514">
        <w:rPr>
          <w:rFonts w:eastAsia="Calibri"/>
        </w:rPr>
        <w:t>, encoding the value in observation/participant/</w:t>
      </w:r>
      <w:proofErr w:type="spellStart"/>
      <w:r w:rsidRPr="00D26514">
        <w:rPr>
          <w:rFonts w:eastAsia="Calibri"/>
        </w:rPr>
        <w:t>participantRole</w:t>
      </w:r>
      <w:proofErr w:type="spellEnd"/>
      <w:r w:rsidRPr="00D26514">
        <w:rPr>
          <w:rFonts w:eastAsia="Calibri"/>
        </w:rPr>
        <w:t>/</w:t>
      </w:r>
      <w:proofErr w:type="spellStart"/>
      <w:r w:rsidRPr="00D26514">
        <w:rPr>
          <w:rFonts w:eastAsia="Calibri"/>
        </w:rPr>
        <w:t>playingEntity</w:t>
      </w:r>
      <w:proofErr w:type="spellEnd"/>
      <w:r w:rsidRPr="00D26514">
        <w:rPr>
          <w:rFonts w:eastAsia="Calibri"/>
        </w:rPr>
        <w:t>/code.</w:t>
      </w:r>
    </w:p>
    <w:p w14:paraId="0EDE842E" w14:textId="77777777" w:rsidR="00871613" w:rsidRPr="00D26514" w:rsidRDefault="00340176" w:rsidP="00EF1E77">
      <w:pPr>
        <w:pStyle w:val="BodyText"/>
        <w:rPr>
          <w:rFonts w:eastAsia="Calibri"/>
        </w:rPr>
      </w:pPr>
      <w:r w:rsidRPr="00D26514">
        <w:rPr>
          <w:rFonts w:eastAsia="Calibri"/>
        </w:rPr>
        <w:t>&gt;</w:t>
      </w:r>
    </w:p>
    <w:p w14:paraId="09818945" w14:textId="77777777" w:rsidR="00B84D95" w:rsidRPr="00D26514" w:rsidRDefault="00B84D95" w:rsidP="00B84D95">
      <w:pPr>
        <w:pStyle w:val="BodyText"/>
        <w:rPr>
          <w:rFonts w:eastAsia="Calibri"/>
        </w:rPr>
      </w:pPr>
    </w:p>
    <w:p w14:paraId="497BC427" w14:textId="77777777" w:rsidR="00B84D95" w:rsidRPr="00D26514" w:rsidRDefault="00B84D95" w:rsidP="00B84D95">
      <w:pPr>
        <w:pStyle w:val="Heading6"/>
        <w:numPr>
          <w:ilvl w:val="0"/>
          <w:numId w:val="0"/>
        </w:numPr>
        <w:ind w:left="1152" w:hanging="1152"/>
        <w:rPr>
          <w:noProof w:val="0"/>
        </w:rPr>
      </w:pPr>
      <w:bookmarkStart w:id="250" w:name="_Toc345074707"/>
      <w:bookmarkStart w:id="251" w:name="_Toc500238818"/>
      <w:r w:rsidRPr="00D26514">
        <w:rPr>
          <w:noProof w:val="0"/>
        </w:rPr>
        <w:t>6.3.1.D.5.4 &lt;Header Element or Section Name&gt; &lt;Vocabulary Constraint or Condition&gt;</w:t>
      </w:r>
      <w:bookmarkEnd w:id="250"/>
      <w:bookmarkEnd w:id="251"/>
    </w:p>
    <w:p w14:paraId="2C20ECD4" w14:textId="77777777" w:rsidR="00B84D95" w:rsidRPr="00D26514" w:rsidRDefault="00B84D95" w:rsidP="00597DB2">
      <w:pPr>
        <w:pStyle w:val="AuthorInstructions"/>
      </w:pPr>
      <w:r w:rsidRPr="00D26514">
        <w:t>&lt;add vocabulary constraint or condition definition&gt;</w:t>
      </w:r>
    </w:p>
    <w:p w14:paraId="062A40A2" w14:textId="77777777" w:rsidR="00B84D95" w:rsidRPr="00D26514" w:rsidRDefault="00B84D95" w:rsidP="00597DB2">
      <w:pPr>
        <w:pStyle w:val="AuthorInstructions"/>
      </w:pPr>
      <w:r w:rsidRPr="00D26514">
        <w:t>&lt;remove example below prior to public comment:&gt;</w:t>
      </w:r>
    </w:p>
    <w:p w14:paraId="1DFE427F" w14:textId="77777777" w:rsidR="00B84D95" w:rsidRPr="00D26514" w:rsidRDefault="00340176" w:rsidP="00BB76BC">
      <w:pPr>
        <w:pStyle w:val="BodyText"/>
        <w:rPr>
          <w:lang w:eastAsia="x-none"/>
        </w:rPr>
      </w:pPr>
      <w:r w:rsidRPr="00D26514">
        <w:t>&lt;</w:t>
      </w:r>
      <w:r w:rsidR="00B84D95" w:rsidRPr="00D26514">
        <w:t>e.g., A DICOM Object Catalog Section SHALL be present if other document sections contain references to DICOM SOP Instances (images, structured report measurements, or other information objects), and MAY be present otherwise.</w:t>
      </w:r>
      <w:r w:rsidRPr="00D26514">
        <w:t>&gt;</w:t>
      </w:r>
    </w:p>
    <w:p w14:paraId="3E49CC17" w14:textId="77777777" w:rsidR="0095594C" w:rsidRPr="00D26514" w:rsidRDefault="0095594C" w:rsidP="00B84D95">
      <w:pPr>
        <w:pStyle w:val="BodyText"/>
        <w:rPr>
          <w:rFonts w:eastAsia="Calibri"/>
        </w:rPr>
      </w:pPr>
    </w:p>
    <w:p w14:paraId="302772E9" w14:textId="77777777" w:rsidR="0095594C" w:rsidRPr="00EA3BCB" w:rsidRDefault="0095594C" w:rsidP="00597DB2">
      <w:pPr>
        <w:pStyle w:val="AuthorInstructions"/>
        <w:rPr>
          <w:rFonts w:eastAsia="Calibri"/>
          <w:b/>
        </w:rPr>
      </w:pPr>
      <w:r w:rsidRPr="00EA3BCB">
        <w:rPr>
          <w:rFonts w:eastAsia="Calibri"/>
          <w:b/>
        </w:rPr>
        <w:t>###End Tabular Format</w:t>
      </w:r>
      <w:r w:rsidR="00D35F24" w:rsidRPr="00EA3BCB">
        <w:rPr>
          <w:rFonts w:eastAsia="Calibri"/>
          <w:b/>
        </w:rPr>
        <w:t xml:space="preserve"> - Document</w:t>
      </w:r>
    </w:p>
    <w:p w14:paraId="74702557" w14:textId="77777777" w:rsidR="0095594C" w:rsidRPr="00D26514" w:rsidRDefault="0095594C" w:rsidP="00597DB2">
      <w:pPr>
        <w:pStyle w:val="AuthorInstructions"/>
        <w:rPr>
          <w:rFonts w:eastAsia="Calibri"/>
        </w:rPr>
      </w:pPr>
    </w:p>
    <w:p w14:paraId="0D556C80" w14:textId="77777777" w:rsidR="0095594C" w:rsidRPr="00EA3BCB" w:rsidRDefault="0095594C" w:rsidP="00597DB2">
      <w:pPr>
        <w:pStyle w:val="AuthorInstructions"/>
        <w:rPr>
          <w:rFonts w:eastAsia="Calibri"/>
          <w:b/>
        </w:rPr>
      </w:pPr>
      <w:r w:rsidRPr="00EA3BCB">
        <w:rPr>
          <w:rFonts w:eastAsia="Calibri"/>
          <w:b/>
        </w:rPr>
        <w:t xml:space="preserve">###Begin </w:t>
      </w:r>
      <w:r w:rsidR="00DF683C" w:rsidRPr="00EA3BCB">
        <w:rPr>
          <w:rFonts w:eastAsia="Calibri"/>
          <w:b/>
        </w:rPr>
        <w:t>Discrete Conformance</w:t>
      </w:r>
      <w:r w:rsidRPr="00EA3BCB">
        <w:rPr>
          <w:rFonts w:eastAsia="Calibri"/>
          <w:b/>
        </w:rPr>
        <w:t xml:space="preserve"> Format</w:t>
      </w:r>
      <w:r w:rsidR="00D35F24" w:rsidRPr="00EA3BCB">
        <w:rPr>
          <w:rFonts w:eastAsia="Calibri"/>
          <w:b/>
        </w:rPr>
        <w:t xml:space="preserve"> - Document</w:t>
      </w:r>
    </w:p>
    <w:p w14:paraId="21302193" w14:textId="77777777" w:rsidR="0095594C" w:rsidRPr="00D26514" w:rsidRDefault="00BC3E9F" w:rsidP="00B84D95">
      <w:pPr>
        <w:pStyle w:val="BodyText"/>
        <w:rPr>
          <w:rFonts w:eastAsia="Calibri"/>
          <w:i/>
        </w:rPr>
      </w:pPr>
      <w:r w:rsidRPr="00D26514">
        <w:rPr>
          <w:rFonts w:eastAsia="Calibri"/>
          <w:i/>
        </w:rPr>
        <w:t>&lt;</w:t>
      </w:r>
      <w:r w:rsidR="00340176" w:rsidRPr="00D26514">
        <w:rPr>
          <w:rFonts w:eastAsia="Calibri"/>
          <w:i/>
        </w:rPr>
        <w:t>D</w:t>
      </w:r>
      <w:r w:rsidRPr="00D26514">
        <w:rPr>
          <w:rFonts w:eastAsia="Calibri"/>
          <w:i/>
        </w:rPr>
        <w:t xml:space="preserve">elete the </w:t>
      </w:r>
      <w:r w:rsidR="00C250ED" w:rsidRPr="00D26514">
        <w:rPr>
          <w:rFonts w:eastAsia="Calibri"/>
          <w:i/>
        </w:rPr>
        <w:t xml:space="preserve">example </w:t>
      </w:r>
      <w:r w:rsidRPr="00D26514">
        <w:rPr>
          <w:rFonts w:eastAsia="Calibri"/>
          <w:i/>
        </w:rPr>
        <w:t>information contained in the material below (from Cardiology CRC)&gt;</w:t>
      </w:r>
    </w:p>
    <w:p w14:paraId="4E84CB49" w14:textId="77777777" w:rsidR="00BC3E9F" w:rsidRPr="00D26514" w:rsidRDefault="00BC3E9F" w:rsidP="00B84D95">
      <w:pPr>
        <w:pStyle w:val="BodyText"/>
        <w:rPr>
          <w:rFonts w:eastAsia="Calibri"/>
        </w:rPr>
      </w:pPr>
    </w:p>
    <w:p w14:paraId="577782EA" w14:textId="77777777" w:rsidR="00BC3E9F" w:rsidRPr="00D26514" w:rsidRDefault="00C250ED" w:rsidP="00EA3BCB">
      <w:pPr>
        <w:pStyle w:val="BodyText"/>
      </w:pPr>
      <w:r w:rsidRPr="00D26514">
        <w:t>&lt;</w:t>
      </w:r>
      <w:r w:rsidR="00940FC7" w:rsidRPr="00D26514">
        <w:t>e.g.,</w:t>
      </w:r>
      <w:r w:rsidRPr="00D26514">
        <w:t xml:space="preserve"> </w:t>
      </w:r>
      <w:r w:rsidR="00BC3E9F" w:rsidRPr="00D26514">
        <w:t>The complete set of body constraints, including those from C-CDA section/entry definitions are:</w:t>
      </w:r>
    </w:p>
    <w:p w14:paraId="1EE62B38" w14:textId="77777777" w:rsidR="00BC3E9F" w:rsidRPr="00D26514" w:rsidRDefault="00BC3E9F" w:rsidP="00736B5B">
      <w:pPr>
        <w:numPr>
          <w:ilvl w:val="0"/>
          <w:numId w:val="12"/>
        </w:numPr>
        <w:spacing w:before="0" w:after="40" w:line="260" w:lineRule="exact"/>
      </w:pP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r w:rsidRPr="00D26514">
        <w:rPr>
          <w:rFonts w:ascii="Courier New" w:hAnsi="Courier New"/>
          <w:b/>
          <w:bCs/>
        </w:rPr>
        <w:t>component</w:t>
      </w:r>
      <w:r w:rsidRPr="00D26514">
        <w:t xml:space="preserve"> (CONF:9588). </w:t>
      </w:r>
    </w:p>
    <w:p w14:paraId="7F14BF82" w14:textId="77777777" w:rsidR="00BC3E9F" w:rsidRPr="00D26514" w:rsidRDefault="00BC3E9F" w:rsidP="00736B5B">
      <w:pPr>
        <w:numPr>
          <w:ilvl w:val="1"/>
          <w:numId w:val="12"/>
        </w:numPr>
        <w:spacing w:before="0" w:after="40" w:line="260" w:lineRule="exact"/>
      </w:pPr>
      <w:r w:rsidRPr="00D26514">
        <w:t xml:space="preserve">A Cath Report Content </w:t>
      </w:r>
      <w:r w:rsidRPr="00EA3BCB">
        <w:rPr>
          <w:rStyle w:val="BodyTextChar"/>
          <w:rFonts w:ascii="Bookman Old Style" w:hAnsi="Bookman Old Style"/>
          <w:b/>
          <w:sz w:val="20"/>
        </w:rPr>
        <w:t>SHALL</w:t>
      </w:r>
      <w:r w:rsidRPr="00D26514">
        <w:t xml:space="preserve"> have a </w:t>
      </w:r>
      <w:proofErr w:type="spellStart"/>
      <w:r w:rsidRPr="00D26514">
        <w:t>structuredBody</w:t>
      </w:r>
      <w:proofErr w:type="spellEnd"/>
      <w:r w:rsidRPr="00D26514">
        <w:t xml:space="preserve"> (CONF:9589-CRC).</w:t>
      </w:r>
    </w:p>
    <w:p w14:paraId="5A03D8F5" w14:textId="77777777" w:rsidR="00BC3E9F" w:rsidRPr="00D26514" w:rsidRDefault="00BC3E9F" w:rsidP="00736B5B">
      <w:pPr>
        <w:numPr>
          <w:ilvl w:val="2"/>
          <w:numId w:val="12"/>
        </w:numPr>
        <w:spacing w:before="0" w:after="40" w:line="260" w:lineRule="exact"/>
      </w:pPr>
      <w:r w:rsidRPr="00D26514">
        <w:t xml:space="preserve">A Cath Report Content </w:t>
      </w:r>
      <w:r w:rsidRPr="00EA3BCB">
        <w:rPr>
          <w:rStyle w:val="BodyTextChar"/>
          <w:rFonts w:ascii="Bookman Old Style" w:hAnsi="Bookman Old Style"/>
          <w:b/>
          <w:sz w:val="20"/>
        </w:rPr>
        <w:t>SHALL</w:t>
      </w:r>
      <w:r w:rsidRPr="00D26514">
        <w:t xml:space="preserve"> conform to CDA Level 3 (</w:t>
      </w:r>
      <w:proofErr w:type="spellStart"/>
      <w:r w:rsidRPr="00D26514">
        <w:t>structuredBody</w:t>
      </w:r>
      <w:proofErr w:type="spellEnd"/>
      <w:r w:rsidRPr="00D26514">
        <w:t xml:space="preserve"> containing sections that contain a narrative block and coded entries). In this template (</w:t>
      </w:r>
      <w:proofErr w:type="spellStart"/>
      <w:r w:rsidRPr="00D26514">
        <w:t>templateId</w:t>
      </w:r>
      <w:proofErr w:type="spellEnd"/>
      <w:r w:rsidRPr="00D26514">
        <w:t xml:space="preserve"> 2.16.840.1.113883.10.20.22.1.6), coded entries are optional. (CONF:9590-CRC).</w:t>
      </w:r>
    </w:p>
    <w:p w14:paraId="60A71D39" w14:textId="77777777" w:rsidR="00BC3E9F" w:rsidRPr="00D26514" w:rsidRDefault="00BC3E9F" w:rsidP="00736B5B">
      <w:pPr>
        <w:numPr>
          <w:ilvl w:val="1"/>
          <w:numId w:val="12"/>
        </w:numPr>
        <w:spacing w:before="0" w:after="40" w:line="260" w:lineRule="exact"/>
      </w:pPr>
      <w:r w:rsidRPr="00D26514">
        <w:t>The component/</w:t>
      </w:r>
      <w:proofErr w:type="spellStart"/>
      <w:r w:rsidRPr="00D26514">
        <w:t>structuredBody</w:t>
      </w:r>
      <w:proofErr w:type="spellEnd"/>
      <w:r w:rsidRPr="00D26514">
        <w:t xml:space="preserve"> </w:t>
      </w:r>
      <w:r w:rsidRPr="00EA3BCB">
        <w:rPr>
          <w:rStyle w:val="BodyTextChar"/>
          <w:sz w:val="20"/>
        </w:rPr>
        <w:t>SHALL</w:t>
      </w:r>
      <w:r w:rsidRPr="00D26514">
        <w:t xml:space="preserve"> conform to the section constraints below (CONF:9595-CRC).</w:t>
      </w:r>
    </w:p>
    <w:p w14:paraId="0618F4F8" w14:textId="77777777" w:rsidR="00BC3E9F" w:rsidRPr="00EA3BCB" w:rsidRDefault="00BC3E9F" w:rsidP="00736B5B">
      <w:pPr>
        <w:numPr>
          <w:ilvl w:val="2"/>
          <w:numId w:val="12"/>
        </w:numPr>
        <w:spacing w:before="0" w:after="40" w:line="260" w:lineRule="exact"/>
      </w:pPr>
      <w:r w:rsidRPr="00EA3BCB">
        <w:t>Each section</w:t>
      </w:r>
      <w:r w:rsidRPr="00D26514">
        <w:t xml:space="preserve"> </w:t>
      </w:r>
      <w:r w:rsidRPr="00EA3BCB">
        <w:rPr>
          <w:rStyle w:val="BodyTextChar"/>
          <w:sz w:val="20"/>
        </w:rPr>
        <w:t>SHALL</w:t>
      </w:r>
      <w:r w:rsidRPr="00D26514">
        <w:t xml:space="preserve"> </w:t>
      </w:r>
      <w:r w:rsidRPr="00EA3BCB">
        <w:t>have a title</w:t>
      </w:r>
      <w:r w:rsidRPr="00D26514">
        <w:t xml:space="preserve"> </w:t>
      </w:r>
      <w:r w:rsidRPr="00EA3BCB">
        <w:t>and the title</w:t>
      </w:r>
      <w:r w:rsidRPr="00D26514">
        <w:t xml:space="preserve"> </w:t>
      </w:r>
      <w:r w:rsidRPr="00EA3BCB">
        <w:rPr>
          <w:rStyle w:val="BodyTextChar"/>
          <w:sz w:val="20"/>
        </w:rPr>
        <w:t>SHALL</w:t>
      </w:r>
      <w:r w:rsidRPr="00EA3BCB">
        <w:t xml:space="preserve"> not</w:t>
      </w:r>
      <w:r w:rsidRPr="00D26514">
        <w:t xml:space="preserve"> </w:t>
      </w:r>
      <w:r w:rsidRPr="00EA3BCB">
        <w:t xml:space="preserve">be empty </w:t>
      </w:r>
      <w:r w:rsidRPr="00D26514">
        <w:t>(CONF:9937)</w:t>
      </w:r>
      <w:r w:rsidRPr="00EA3BCB">
        <w:t>.</w:t>
      </w:r>
      <w:r w:rsidR="003F252B" w:rsidRPr="00EA3BCB">
        <w:t>&gt;</w:t>
      </w:r>
    </w:p>
    <w:p w14:paraId="067A78BB" w14:textId="77777777" w:rsidR="00BC3E9F" w:rsidRPr="00D26514" w:rsidRDefault="003F252B" w:rsidP="00597DB2">
      <w:pPr>
        <w:pStyle w:val="BodyText"/>
      </w:pPr>
      <w:r w:rsidRPr="00D26514">
        <w:t>&lt;</w:t>
      </w:r>
      <w:r w:rsidR="00BC3E9F" w:rsidRPr="00D26514">
        <w:t>The following table shows relationships among the templates in the body of a Cath Report Content document</w:t>
      </w:r>
      <w:r w:rsidR="00887E40" w:rsidRPr="00D26514">
        <w:t>.</w:t>
      </w:r>
      <w:r w:rsidR="00C250ED" w:rsidRPr="00D26514">
        <w:t>&gt;</w:t>
      </w:r>
      <w:r w:rsidR="00887E40" w:rsidRPr="00D26514">
        <w:t xml:space="preserve"> </w:t>
      </w:r>
    </w:p>
    <w:p w14:paraId="23765EF9" w14:textId="77777777" w:rsidR="00BC3E9F" w:rsidRPr="00D26514" w:rsidRDefault="00BC3E9F" w:rsidP="00BC3E9F">
      <w:pPr>
        <w:pStyle w:val="BodyText"/>
        <w:rPr>
          <w:lang w:eastAsia="x-none"/>
        </w:rPr>
      </w:pPr>
    </w:p>
    <w:p w14:paraId="0F264369" w14:textId="77777777" w:rsidR="00BC3E9F" w:rsidRPr="00D26514" w:rsidRDefault="00BC3E9F" w:rsidP="00BB76BC">
      <w:pPr>
        <w:pStyle w:val="TableTitle"/>
      </w:pPr>
      <w:r w:rsidRPr="00D26514">
        <w:t xml:space="preserve">Table 6.3.1.D.5-1 &lt;Content Module Name (Acronym)&gt; Document Content Module Specification </w:t>
      </w:r>
    </w:p>
    <w:tbl>
      <w:tblPr>
        <w:tblW w:w="5451"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4"/>
        <w:gridCol w:w="1054"/>
        <w:gridCol w:w="1494"/>
        <w:gridCol w:w="1229"/>
        <w:gridCol w:w="1670"/>
        <w:gridCol w:w="2022"/>
      </w:tblGrid>
      <w:tr w:rsidR="00270EBB" w:rsidRPr="00D26514" w14:paraId="08E4FF00" w14:textId="77777777" w:rsidTr="00EA3BCB">
        <w:trPr>
          <w:cantSplit/>
          <w:tblHeader/>
        </w:trPr>
        <w:tc>
          <w:tcPr>
            <w:tcW w:w="1336" w:type="pct"/>
            <w:shd w:val="clear" w:color="auto" w:fill="E6E6E6"/>
          </w:tcPr>
          <w:p w14:paraId="49F4DB86" w14:textId="77777777" w:rsidR="001263B9" w:rsidRPr="00D26514" w:rsidRDefault="001263B9" w:rsidP="00EF1E77">
            <w:pPr>
              <w:pStyle w:val="TableEntryHeader"/>
            </w:pPr>
            <w:r w:rsidRPr="00D26514">
              <w:t>Template Title</w:t>
            </w:r>
          </w:p>
        </w:tc>
        <w:tc>
          <w:tcPr>
            <w:tcW w:w="517" w:type="pct"/>
            <w:shd w:val="clear" w:color="auto" w:fill="E6E6E6"/>
          </w:tcPr>
          <w:p w14:paraId="51968F5A" w14:textId="77777777" w:rsidR="001263B9" w:rsidRPr="00D26514" w:rsidRDefault="001263B9" w:rsidP="00EF1E77">
            <w:pPr>
              <w:pStyle w:val="TableEntryHeader"/>
            </w:pPr>
            <w:r w:rsidRPr="00D26514">
              <w:t>Opt</w:t>
            </w:r>
            <w:r w:rsidR="00AD069D" w:rsidRPr="00D26514">
              <w:t xml:space="preserve"> and </w:t>
            </w:r>
            <w:r w:rsidRPr="00D26514">
              <w:t>Card</w:t>
            </w:r>
          </w:p>
        </w:tc>
        <w:tc>
          <w:tcPr>
            <w:tcW w:w="733" w:type="pct"/>
            <w:shd w:val="clear" w:color="auto" w:fill="E6E6E6"/>
          </w:tcPr>
          <w:p w14:paraId="18064A36" w14:textId="77777777" w:rsidR="001263B9" w:rsidRPr="00D26514" w:rsidRDefault="001263B9" w:rsidP="00730E16">
            <w:pPr>
              <w:pStyle w:val="TableEntryHeader"/>
            </w:pPr>
            <w:r w:rsidRPr="00D26514">
              <w:t>Condition</w:t>
            </w:r>
          </w:p>
        </w:tc>
        <w:tc>
          <w:tcPr>
            <w:tcW w:w="603" w:type="pct"/>
            <w:shd w:val="clear" w:color="auto" w:fill="E6E6E6"/>
          </w:tcPr>
          <w:p w14:paraId="4459BD47" w14:textId="77777777" w:rsidR="001263B9" w:rsidRPr="00D26514" w:rsidRDefault="001263B9" w:rsidP="0032600B">
            <w:pPr>
              <w:pStyle w:val="TableEntryHeader"/>
            </w:pPr>
            <w:r w:rsidRPr="00D26514">
              <w:t>Template Type</w:t>
            </w:r>
          </w:p>
        </w:tc>
        <w:tc>
          <w:tcPr>
            <w:tcW w:w="819" w:type="pct"/>
            <w:shd w:val="clear" w:color="auto" w:fill="E6E6E6"/>
          </w:tcPr>
          <w:p w14:paraId="41BF2775" w14:textId="77777777" w:rsidR="001263B9" w:rsidRPr="00D26514" w:rsidRDefault="001263B9" w:rsidP="00BB76BC">
            <w:pPr>
              <w:pStyle w:val="TableEntryHeader"/>
            </w:pPr>
            <w:proofErr w:type="spellStart"/>
            <w:r w:rsidRPr="00D26514">
              <w:t>templateId</w:t>
            </w:r>
            <w:proofErr w:type="spellEnd"/>
          </w:p>
        </w:tc>
        <w:tc>
          <w:tcPr>
            <w:tcW w:w="991" w:type="pct"/>
            <w:shd w:val="clear" w:color="auto" w:fill="E6E6E6"/>
          </w:tcPr>
          <w:p w14:paraId="5D598519" w14:textId="77777777" w:rsidR="00270EBB" w:rsidRPr="00D26514" w:rsidRDefault="001263B9" w:rsidP="00BB76BC">
            <w:pPr>
              <w:pStyle w:val="TableEntryHeader"/>
            </w:pPr>
            <w:r w:rsidRPr="00D26514">
              <w:t xml:space="preserve">Vocabulary </w:t>
            </w:r>
          </w:p>
          <w:p w14:paraId="4E5408DE" w14:textId="77777777" w:rsidR="001263B9" w:rsidRPr="00D26514" w:rsidRDefault="001263B9" w:rsidP="00BB76BC">
            <w:pPr>
              <w:pStyle w:val="TableEntryHeader"/>
            </w:pPr>
            <w:r w:rsidRPr="00D26514">
              <w:t>Constraints</w:t>
            </w:r>
          </w:p>
        </w:tc>
      </w:tr>
      <w:tr w:rsidR="00340176" w:rsidRPr="00D26514" w14:paraId="331ABC5A" w14:textId="77777777" w:rsidTr="00EA3BCB">
        <w:trPr>
          <w:cantSplit/>
        </w:trPr>
        <w:tc>
          <w:tcPr>
            <w:tcW w:w="1336" w:type="pct"/>
          </w:tcPr>
          <w:p w14:paraId="54174804" w14:textId="77777777" w:rsidR="00340176" w:rsidRPr="00EA3BCB" w:rsidRDefault="00340176" w:rsidP="00340176">
            <w:pPr>
              <w:pStyle w:val="TableEntry"/>
              <w:rPr>
                <w:szCs w:val="18"/>
              </w:rPr>
            </w:pPr>
          </w:p>
        </w:tc>
        <w:tc>
          <w:tcPr>
            <w:tcW w:w="517" w:type="pct"/>
          </w:tcPr>
          <w:p w14:paraId="1C3290F4" w14:textId="77777777" w:rsidR="00340176" w:rsidRPr="00EA3BCB" w:rsidRDefault="00340176" w:rsidP="003579DA">
            <w:pPr>
              <w:pStyle w:val="TableEntry"/>
            </w:pPr>
          </w:p>
        </w:tc>
        <w:tc>
          <w:tcPr>
            <w:tcW w:w="733" w:type="pct"/>
          </w:tcPr>
          <w:p w14:paraId="5AEFAFC3" w14:textId="77777777" w:rsidR="00340176" w:rsidRPr="00EA3BCB" w:rsidRDefault="00340176" w:rsidP="00017E09">
            <w:pPr>
              <w:pStyle w:val="TableEntry"/>
            </w:pPr>
          </w:p>
        </w:tc>
        <w:tc>
          <w:tcPr>
            <w:tcW w:w="603" w:type="pct"/>
          </w:tcPr>
          <w:p w14:paraId="3836C4DA" w14:textId="77777777" w:rsidR="00340176" w:rsidRPr="00EA3BCB" w:rsidRDefault="00340176" w:rsidP="003B70A2">
            <w:pPr>
              <w:pStyle w:val="TableEntry"/>
            </w:pPr>
          </w:p>
        </w:tc>
        <w:tc>
          <w:tcPr>
            <w:tcW w:w="819" w:type="pct"/>
          </w:tcPr>
          <w:p w14:paraId="282AA016" w14:textId="77777777" w:rsidR="00340176" w:rsidRPr="00EA3BCB" w:rsidRDefault="00340176" w:rsidP="00234BE4">
            <w:pPr>
              <w:pStyle w:val="TableEntry"/>
            </w:pPr>
          </w:p>
        </w:tc>
        <w:tc>
          <w:tcPr>
            <w:tcW w:w="991" w:type="pct"/>
          </w:tcPr>
          <w:p w14:paraId="064C2B03" w14:textId="77777777" w:rsidR="00340176" w:rsidRPr="00EA3BCB" w:rsidRDefault="00340176" w:rsidP="00234BE4">
            <w:pPr>
              <w:pStyle w:val="TableEntry"/>
            </w:pPr>
          </w:p>
        </w:tc>
      </w:tr>
      <w:tr w:rsidR="00340176" w:rsidRPr="00D26514" w14:paraId="7A0FD82B" w14:textId="77777777" w:rsidTr="00340176">
        <w:trPr>
          <w:cantSplit/>
        </w:trPr>
        <w:tc>
          <w:tcPr>
            <w:tcW w:w="5000" w:type="pct"/>
            <w:gridSpan w:val="6"/>
          </w:tcPr>
          <w:p w14:paraId="23B88D42" w14:textId="77777777" w:rsidR="00340176" w:rsidRPr="00D26514" w:rsidRDefault="00340176" w:rsidP="00EF1E77">
            <w:pPr>
              <w:pStyle w:val="TableEntry"/>
            </w:pPr>
            <w:r w:rsidRPr="00EA3BCB">
              <w:rPr>
                <w:highlight w:val="yellow"/>
              </w:rPr>
              <w:t>Delete this row and the example information in the rows below.</w:t>
            </w:r>
          </w:p>
        </w:tc>
      </w:tr>
      <w:tr w:rsidR="00270EBB" w:rsidRPr="00D26514" w14:paraId="46B5E557" w14:textId="77777777" w:rsidTr="00EA3BCB">
        <w:trPr>
          <w:cantSplit/>
        </w:trPr>
        <w:tc>
          <w:tcPr>
            <w:tcW w:w="1336" w:type="pct"/>
          </w:tcPr>
          <w:p w14:paraId="4CE4D67E" w14:textId="77777777" w:rsidR="001263B9" w:rsidRPr="00D26514" w:rsidRDefault="00340176" w:rsidP="00AE1400">
            <w:pPr>
              <w:pStyle w:val="TableEntry"/>
            </w:pPr>
            <w:r w:rsidRPr="00D26514">
              <w:t>&lt;</w:t>
            </w:r>
            <w:r w:rsidR="00940FC7" w:rsidRPr="00D26514">
              <w:t>e.g.,</w:t>
            </w:r>
            <w:r w:rsidRPr="00D26514">
              <w:t xml:space="preserve"> </w:t>
            </w:r>
            <w:r w:rsidR="00AA69C0" w:rsidRPr="00D26514">
              <w:t>Cath Report Content</w:t>
            </w:r>
          </w:p>
        </w:tc>
        <w:tc>
          <w:tcPr>
            <w:tcW w:w="517" w:type="pct"/>
          </w:tcPr>
          <w:p w14:paraId="020576C5" w14:textId="77777777" w:rsidR="001263B9" w:rsidRPr="00D26514" w:rsidRDefault="001263B9" w:rsidP="00AE1400">
            <w:pPr>
              <w:pStyle w:val="TableEntry"/>
            </w:pPr>
            <w:proofErr w:type="gramStart"/>
            <w:r w:rsidRPr="00D26514">
              <w:t>R[</w:t>
            </w:r>
            <w:proofErr w:type="gramEnd"/>
            <w:r w:rsidRPr="00D26514">
              <w:t>1..1]</w:t>
            </w:r>
          </w:p>
        </w:tc>
        <w:tc>
          <w:tcPr>
            <w:tcW w:w="733" w:type="pct"/>
          </w:tcPr>
          <w:p w14:paraId="26AA12A0" w14:textId="77777777" w:rsidR="001263B9" w:rsidRPr="00D26514" w:rsidRDefault="001263B9" w:rsidP="00AE1400">
            <w:pPr>
              <w:pStyle w:val="TableEntry"/>
            </w:pPr>
          </w:p>
        </w:tc>
        <w:tc>
          <w:tcPr>
            <w:tcW w:w="603" w:type="pct"/>
          </w:tcPr>
          <w:p w14:paraId="65993A4C" w14:textId="77777777" w:rsidR="001263B9" w:rsidRPr="00D26514" w:rsidRDefault="001263B9" w:rsidP="00AE1400">
            <w:pPr>
              <w:pStyle w:val="TableEntry"/>
            </w:pPr>
            <w:r w:rsidRPr="00D26514">
              <w:t>document</w:t>
            </w:r>
          </w:p>
        </w:tc>
        <w:tc>
          <w:tcPr>
            <w:tcW w:w="819" w:type="pct"/>
          </w:tcPr>
          <w:p w14:paraId="425E72F7" w14:textId="77777777" w:rsidR="001263B9" w:rsidRPr="00D26514" w:rsidRDefault="001263B9" w:rsidP="00AE1400">
            <w:pPr>
              <w:pStyle w:val="TableEntry"/>
            </w:pPr>
            <w:r w:rsidRPr="00D26514">
              <w:t>1.3.6.1.4.1.19376.1.4.1.1.2</w:t>
            </w:r>
          </w:p>
        </w:tc>
        <w:tc>
          <w:tcPr>
            <w:tcW w:w="991" w:type="pct"/>
          </w:tcPr>
          <w:p w14:paraId="3C6D4326" w14:textId="77777777" w:rsidR="001263B9" w:rsidRPr="00EA3BCB" w:rsidRDefault="00983131" w:rsidP="00AE1400">
            <w:pPr>
              <w:pStyle w:val="TableEntry"/>
            </w:pPr>
            <w:r w:rsidRPr="00D26514">
              <w:t>6.3.</w:t>
            </w:r>
            <w:proofErr w:type="gramStart"/>
            <w:r w:rsidRPr="00D26514">
              <w:t>1.D.</w:t>
            </w:r>
            <w:proofErr w:type="gramEnd"/>
            <w:r w:rsidRPr="00D26514">
              <w:t>5.1</w:t>
            </w:r>
          </w:p>
        </w:tc>
      </w:tr>
      <w:tr w:rsidR="00270EBB" w:rsidRPr="00D26514" w14:paraId="1581012D" w14:textId="77777777" w:rsidTr="00EA3BCB">
        <w:trPr>
          <w:cantSplit/>
        </w:trPr>
        <w:tc>
          <w:tcPr>
            <w:tcW w:w="1336" w:type="pct"/>
          </w:tcPr>
          <w:p w14:paraId="4B2C20F5" w14:textId="77777777" w:rsidR="001263B9" w:rsidRPr="00D26514" w:rsidRDefault="001263B9" w:rsidP="00AE1400">
            <w:pPr>
              <w:pStyle w:val="TableEntry"/>
            </w:pPr>
            <w:r w:rsidRPr="00D26514">
              <w:t xml:space="preserve">   </w:t>
            </w:r>
            <w:r w:rsidR="00AA69C0" w:rsidRPr="00D26514">
              <w:t>Document Summary-Cardiac Section</w:t>
            </w:r>
          </w:p>
        </w:tc>
        <w:tc>
          <w:tcPr>
            <w:tcW w:w="517" w:type="pct"/>
          </w:tcPr>
          <w:p w14:paraId="76F9357C"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5185D81F" w14:textId="77777777" w:rsidR="001263B9" w:rsidRPr="00D26514" w:rsidRDefault="001263B9" w:rsidP="00AE1400">
            <w:pPr>
              <w:pStyle w:val="TableEntry"/>
            </w:pPr>
          </w:p>
        </w:tc>
        <w:tc>
          <w:tcPr>
            <w:tcW w:w="603" w:type="pct"/>
          </w:tcPr>
          <w:p w14:paraId="16C103B1" w14:textId="37F93825" w:rsidR="001263B9" w:rsidRPr="00D26514" w:rsidRDefault="009F5CC2" w:rsidP="00AE1400">
            <w:pPr>
              <w:pStyle w:val="TableEntry"/>
            </w:pPr>
            <w:r w:rsidRPr="00D26514">
              <w:t>S</w:t>
            </w:r>
            <w:r w:rsidR="001263B9" w:rsidRPr="00D26514">
              <w:t>ection</w:t>
            </w:r>
          </w:p>
        </w:tc>
        <w:tc>
          <w:tcPr>
            <w:tcW w:w="819" w:type="pct"/>
          </w:tcPr>
          <w:p w14:paraId="05B75C65" w14:textId="77777777" w:rsidR="001263B9" w:rsidRPr="00D26514" w:rsidRDefault="001263B9" w:rsidP="00AE1400">
            <w:pPr>
              <w:pStyle w:val="TableEntry"/>
            </w:pPr>
            <w:r w:rsidRPr="00D26514">
              <w:t>1.3.6.1.4.1.19376.1.4.1.2.16</w:t>
            </w:r>
          </w:p>
        </w:tc>
        <w:tc>
          <w:tcPr>
            <w:tcW w:w="991" w:type="pct"/>
          </w:tcPr>
          <w:p w14:paraId="66603FEB" w14:textId="77777777" w:rsidR="001263B9" w:rsidRPr="00D26514" w:rsidRDefault="001263B9" w:rsidP="00AE1400">
            <w:pPr>
              <w:pStyle w:val="TableEntry"/>
            </w:pPr>
          </w:p>
        </w:tc>
      </w:tr>
      <w:tr w:rsidR="00270EBB" w:rsidRPr="00D26514" w14:paraId="6378BB88" w14:textId="77777777" w:rsidTr="00EA3BCB">
        <w:trPr>
          <w:cantSplit/>
        </w:trPr>
        <w:tc>
          <w:tcPr>
            <w:tcW w:w="1336" w:type="pct"/>
          </w:tcPr>
          <w:p w14:paraId="1116D6EB" w14:textId="77777777" w:rsidR="001263B9" w:rsidRPr="00D26514" w:rsidRDefault="001263B9" w:rsidP="00AE1400">
            <w:pPr>
              <w:pStyle w:val="TableEntry"/>
            </w:pPr>
            <w:r w:rsidRPr="00D26514">
              <w:t xml:space="preserve">   </w:t>
            </w:r>
            <w:r w:rsidR="00AA69C0" w:rsidRPr="00D26514">
              <w:t>Medical History - Cardiac Section</w:t>
            </w:r>
          </w:p>
        </w:tc>
        <w:tc>
          <w:tcPr>
            <w:tcW w:w="517" w:type="pct"/>
          </w:tcPr>
          <w:p w14:paraId="343FB85C" w14:textId="77777777" w:rsidR="001263B9" w:rsidRPr="00D26514" w:rsidRDefault="001263B9" w:rsidP="00AE1400">
            <w:pPr>
              <w:pStyle w:val="TableEntry"/>
            </w:pPr>
            <w:proofErr w:type="gramStart"/>
            <w:r w:rsidRPr="00D26514">
              <w:t>R[</w:t>
            </w:r>
            <w:proofErr w:type="gramEnd"/>
            <w:r w:rsidRPr="00D26514">
              <w:t>1..1]</w:t>
            </w:r>
          </w:p>
        </w:tc>
        <w:tc>
          <w:tcPr>
            <w:tcW w:w="733" w:type="pct"/>
          </w:tcPr>
          <w:p w14:paraId="0B9063BD" w14:textId="77777777" w:rsidR="001263B9" w:rsidRPr="00D26514" w:rsidRDefault="001263B9" w:rsidP="00AE1400">
            <w:pPr>
              <w:pStyle w:val="TableEntry"/>
            </w:pPr>
          </w:p>
        </w:tc>
        <w:tc>
          <w:tcPr>
            <w:tcW w:w="603" w:type="pct"/>
          </w:tcPr>
          <w:p w14:paraId="3D4EF39F" w14:textId="59A178B0" w:rsidR="001263B9" w:rsidRPr="00D26514" w:rsidRDefault="009F5CC2" w:rsidP="00AE1400">
            <w:pPr>
              <w:pStyle w:val="TableEntry"/>
            </w:pPr>
            <w:r w:rsidRPr="00D26514">
              <w:t>S</w:t>
            </w:r>
            <w:r w:rsidR="001263B9" w:rsidRPr="00D26514">
              <w:t>ection</w:t>
            </w:r>
          </w:p>
        </w:tc>
        <w:tc>
          <w:tcPr>
            <w:tcW w:w="819" w:type="pct"/>
          </w:tcPr>
          <w:p w14:paraId="18E4E9D0" w14:textId="77777777" w:rsidR="001263B9" w:rsidRPr="00D26514" w:rsidRDefault="001263B9" w:rsidP="00AE1400">
            <w:pPr>
              <w:pStyle w:val="TableEntry"/>
            </w:pPr>
            <w:r w:rsidRPr="00D26514">
              <w:t>1.3.6.1.4.1.19376.1.4.1.2.17</w:t>
            </w:r>
          </w:p>
        </w:tc>
        <w:tc>
          <w:tcPr>
            <w:tcW w:w="991" w:type="pct"/>
          </w:tcPr>
          <w:p w14:paraId="20EA9C3E" w14:textId="77777777" w:rsidR="001263B9" w:rsidRPr="00D26514" w:rsidRDefault="001263B9" w:rsidP="00AE1400">
            <w:pPr>
              <w:pStyle w:val="TableEntry"/>
            </w:pPr>
          </w:p>
        </w:tc>
      </w:tr>
      <w:tr w:rsidR="00270EBB" w:rsidRPr="00D26514" w14:paraId="5BA02F69" w14:textId="77777777" w:rsidTr="00EA3BCB">
        <w:trPr>
          <w:cantSplit/>
        </w:trPr>
        <w:tc>
          <w:tcPr>
            <w:tcW w:w="1336" w:type="pct"/>
          </w:tcPr>
          <w:p w14:paraId="29BF3569" w14:textId="77777777" w:rsidR="001263B9" w:rsidRPr="00D26514" w:rsidRDefault="001263B9" w:rsidP="00AE1400">
            <w:pPr>
              <w:pStyle w:val="TableEntry"/>
            </w:pPr>
            <w:r w:rsidRPr="00D26514">
              <w:t xml:space="preserve">     </w:t>
            </w:r>
            <w:r w:rsidR="00AA69C0" w:rsidRPr="00D26514">
              <w:t>Procedure Activity Observation</w:t>
            </w:r>
          </w:p>
        </w:tc>
        <w:tc>
          <w:tcPr>
            <w:tcW w:w="517" w:type="pct"/>
          </w:tcPr>
          <w:p w14:paraId="2770D14A" w14:textId="77777777" w:rsidR="001263B9" w:rsidRPr="00D26514" w:rsidRDefault="001263B9" w:rsidP="00AE1400">
            <w:pPr>
              <w:pStyle w:val="TableEntry"/>
            </w:pPr>
            <w:proofErr w:type="gramStart"/>
            <w:r w:rsidRPr="00D26514">
              <w:t>O[</w:t>
            </w:r>
            <w:proofErr w:type="gramEnd"/>
            <w:r w:rsidRPr="00D26514">
              <w:t>0..*]</w:t>
            </w:r>
          </w:p>
        </w:tc>
        <w:tc>
          <w:tcPr>
            <w:tcW w:w="733" w:type="pct"/>
          </w:tcPr>
          <w:p w14:paraId="2E19DD0D" w14:textId="77777777" w:rsidR="001263B9" w:rsidRPr="00D26514" w:rsidRDefault="001263B9" w:rsidP="00AE1400">
            <w:pPr>
              <w:pStyle w:val="TableEntry"/>
            </w:pPr>
          </w:p>
        </w:tc>
        <w:tc>
          <w:tcPr>
            <w:tcW w:w="603" w:type="pct"/>
          </w:tcPr>
          <w:p w14:paraId="3141F50B" w14:textId="6825E44B" w:rsidR="001263B9" w:rsidRPr="00D26514" w:rsidRDefault="009F5CC2" w:rsidP="00AE1400">
            <w:pPr>
              <w:pStyle w:val="TableEntry"/>
            </w:pPr>
            <w:r w:rsidRPr="00D26514">
              <w:t>E</w:t>
            </w:r>
            <w:r w:rsidR="001263B9" w:rsidRPr="00D26514">
              <w:t>ntry</w:t>
            </w:r>
          </w:p>
        </w:tc>
        <w:tc>
          <w:tcPr>
            <w:tcW w:w="819" w:type="pct"/>
          </w:tcPr>
          <w:p w14:paraId="4A627F1D" w14:textId="77777777" w:rsidR="001263B9" w:rsidRPr="00D26514" w:rsidRDefault="001263B9" w:rsidP="00AE1400">
            <w:pPr>
              <w:pStyle w:val="TableEntry"/>
            </w:pPr>
            <w:r w:rsidRPr="00D26514">
              <w:t>2.16.840.1.113883.10.20.22.4.13</w:t>
            </w:r>
          </w:p>
        </w:tc>
        <w:tc>
          <w:tcPr>
            <w:tcW w:w="991" w:type="pct"/>
          </w:tcPr>
          <w:p w14:paraId="3FB34664" w14:textId="77777777" w:rsidR="001263B9" w:rsidRPr="00D26514" w:rsidRDefault="001263B9" w:rsidP="00AE1400">
            <w:pPr>
              <w:pStyle w:val="TableEntry"/>
            </w:pPr>
          </w:p>
        </w:tc>
      </w:tr>
      <w:tr w:rsidR="00270EBB" w:rsidRPr="00D26514" w14:paraId="053BA855" w14:textId="77777777" w:rsidTr="00EA3BCB">
        <w:trPr>
          <w:cantSplit/>
        </w:trPr>
        <w:tc>
          <w:tcPr>
            <w:tcW w:w="1336" w:type="pct"/>
          </w:tcPr>
          <w:p w14:paraId="2B47BB1E" w14:textId="77777777" w:rsidR="001263B9" w:rsidRPr="00D26514" w:rsidRDefault="001263B9" w:rsidP="00AE1400">
            <w:pPr>
              <w:pStyle w:val="TableEntry"/>
            </w:pPr>
            <w:r w:rsidRPr="00D26514">
              <w:t xml:space="preserve">     </w:t>
            </w:r>
            <w:r w:rsidR="00AA69C0" w:rsidRPr="00D26514">
              <w:t>Procedure Activity Procedure</w:t>
            </w:r>
          </w:p>
        </w:tc>
        <w:tc>
          <w:tcPr>
            <w:tcW w:w="517" w:type="pct"/>
          </w:tcPr>
          <w:p w14:paraId="79E23DEB" w14:textId="77777777" w:rsidR="001263B9" w:rsidRPr="00D26514" w:rsidRDefault="001263B9" w:rsidP="00AE1400">
            <w:pPr>
              <w:pStyle w:val="TableEntry"/>
            </w:pPr>
            <w:proofErr w:type="gramStart"/>
            <w:r w:rsidRPr="00D26514">
              <w:t>O[</w:t>
            </w:r>
            <w:proofErr w:type="gramEnd"/>
            <w:r w:rsidRPr="00D26514">
              <w:t>0..*]</w:t>
            </w:r>
          </w:p>
        </w:tc>
        <w:tc>
          <w:tcPr>
            <w:tcW w:w="733" w:type="pct"/>
          </w:tcPr>
          <w:p w14:paraId="776E6045" w14:textId="77777777" w:rsidR="001263B9" w:rsidRPr="00D26514" w:rsidRDefault="001263B9" w:rsidP="00AE1400">
            <w:pPr>
              <w:pStyle w:val="TableEntry"/>
            </w:pPr>
          </w:p>
        </w:tc>
        <w:tc>
          <w:tcPr>
            <w:tcW w:w="603" w:type="pct"/>
          </w:tcPr>
          <w:p w14:paraId="607039AA" w14:textId="2A036856" w:rsidR="001263B9" w:rsidRPr="00D26514" w:rsidRDefault="009F5CC2" w:rsidP="00AE1400">
            <w:pPr>
              <w:pStyle w:val="TableEntry"/>
            </w:pPr>
            <w:r w:rsidRPr="00D26514">
              <w:t>E</w:t>
            </w:r>
            <w:r w:rsidR="001263B9" w:rsidRPr="00D26514">
              <w:t>ntry</w:t>
            </w:r>
          </w:p>
        </w:tc>
        <w:tc>
          <w:tcPr>
            <w:tcW w:w="819" w:type="pct"/>
          </w:tcPr>
          <w:p w14:paraId="4C611FAD" w14:textId="77777777" w:rsidR="001263B9" w:rsidRPr="00D26514" w:rsidRDefault="001263B9" w:rsidP="00AE1400">
            <w:pPr>
              <w:pStyle w:val="TableEntry"/>
            </w:pPr>
            <w:r w:rsidRPr="00D26514">
              <w:t>2.16.840.1.113883.10.20.22.4.14</w:t>
            </w:r>
          </w:p>
        </w:tc>
        <w:tc>
          <w:tcPr>
            <w:tcW w:w="991" w:type="pct"/>
          </w:tcPr>
          <w:p w14:paraId="4508FF6C" w14:textId="77777777" w:rsidR="001263B9" w:rsidRPr="00D26514" w:rsidRDefault="001263B9" w:rsidP="00AE1400">
            <w:pPr>
              <w:pStyle w:val="TableEntry"/>
            </w:pPr>
          </w:p>
        </w:tc>
      </w:tr>
      <w:tr w:rsidR="00270EBB" w:rsidRPr="00D26514" w14:paraId="1D5F61D0" w14:textId="77777777" w:rsidTr="00EA3BCB">
        <w:trPr>
          <w:cantSplit/>
        </w:trPr>
        <w:tc>
          <w:tcPr>
            <w:tcW w:w="1336" w:type="pct"/>
          </w:tcPr>
          <w:p w14:paraId="5CB56D0A" w14:textId="77777777" w:rsidR="001263B9" w:rsidRPr="00D26514" w:rsidRDefault="001263B9" w:rsidP="00AE1400">
            <w:pPr>
              <w:pStyle w:val="TableEntry"/>
            </w:pPr>
            <w:r w:rsidRPr="00D26514">
              <w:t xml:space="preserve">     </w:t>
            </w:r>
            <w:r w:rsidR="00AA69C0" w:rsidRPr="00D26514">
              <w:t>Problem Observation - Cardiac</w:t>
            </w:r>
          </w:p>
        </w:tc>
        <w:tc>
          <w:tcPr>
            <w:tcW w:w="517" w:type="pct"/>
          </w:tcPr>
          <w:p w14:paraId="37250042" w14:textId="77777777" w:rsidR="001263B9" w:rsidRPr="00D26514" w:rsidRDefault="001263B9" w:rsidP="00AE1400">
            <w:pPr>
              <w:pStyle w:val="TableEntry"/>
            </w:pPr>
            <w:proofErr w:type="gramStart"/>
            <w:r w:rsidRPr="00D26514">
              <w:t>O[</w:t>
            </w:r>
            <w:proofErr w:type="gramEnd"/>
            <w:r w:rsidRPr="00D26514">
              <w:t>0..*]</w:t>
            </w:r>
          </w:p>
        </w:tc>
        <w:tc>
          <w:tcPr>
            <w:tcW w:w="733" w:type="pct"/>
          </w:tcPr>
          <w:p w14:paraId="2187C5D6" w14:textId="77777777" w:rsidR="001263B9" w:rsidRPr="00D26514" w:rsidRDefault="001263B9" w:rsidP="00AE1400">
            <w:pPr>
              <w:pStyle w:val="TableEntry"/>
            </w:pPr>
          </w:p>
        </w:tc>
        <w:tc>
          <w:tcPr>
            <w:tcW w:w="603" w:type="pct"/>
          </w:tcPr>
          <w:p w14:paraId="70BD5EC2" w14:textId="5FC684EE" w:rsidR="001263B9" w:rsidRPr="00D26514" w:rsidRDefault="009F5CC2" w:rsidP="00AE1400">
            <w:pPr>
              <w:pStyle w:val="TableEntry"/>
            </w:pPr>
            <w:r w:rsidRPr="00D26514">
              <w:t>E</w:t>
            </w:r>
            <w:r w:rsidR="001263B9" w:rsidRPr="00D26514">
              <w:t>ntry</w:t>
            </w:r>
          </w:p>
        </w:tc>
        <w:tc>
          <w:tcPr>
            <w:tcW w:w="819" w:type="pct"/>
          </w:tcPr>
          <w:p w14:paraId="2BE92546" w14:textId="77777777" w:rsidR="001263B9" w:rsidRPr="00D26514" w:rsidRDefault="001263B9" w:rsidP="00AE1400">
            <w:pPr>
              <w:pStyle w:val="TableEntry"/>
            </w:pPr>
            <w:r w:rsidRPr="00D26514">
              <w:t>2.16.840.1.113883.10.20.22.4.4</w:t>
            </w:r>
          </w:p>
        </w:tc>
        <w:tc>
          <w:tcPr>
            <w:tcW w:w="991" w:type="pct"/>
          </w:tcPr>
          <w:p w14:paraId="2A47BE61" w14:textId="77777777" w:rsidR="001263B9" w:rsidRPr="00D26514" w:rsidRDefault="001263B9" w:rsidP="00AE1400">
            <w:pPr>
              <w:pStyle w:val="TableEntry"/>
            </w:pPr>
          </w:p>
        </w:tc>
      </w:tr>
      <w:tr w:rsidR="00270EBB" w:rsidRPr="00D26514" w14:paraId="01407282" w14:textId="77777777" w:rsidTr="00EA3BCB">
        <w:trPr>
          <w:cantSplit/>
        </w:trPr>
        <w:tc>
          <w:tcPr>
            <w:tcW w:w="1336" w:type="pct"/>
          </w:tcPr>
          <w:p w14:paraId="6F38227B" w14:textId="77777777" w:rsidR="001263B9" w:rsidRPr="00D26514" w:rsidRDefault="001263B9" w:rsidP="00AE1400">
            <w:pPr>
              <w:pStyle w:val="TableEntry"/>
            </w:pPr>
            <w:r w:rsidRPr="00D26514">
              <w:t xml:space="preserve">        </w:t>
            </w:r>
            <w:r w:rsidR="00115A0F" w:rsidRPr="00D26514">
              <w:t>Age Observation</w:t>
            </w:r>
          </w:p>
        </w:tc>
        <w:tc>
          <w:tcPr>
            <w:tcW w:w="517" w:type="pct"/>
          </w:tcPr>
          <w:p w14:paraId="578FB22E"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3EB38553" w14:textId="77777777" w:rsidR="001263B9" w:rsidRPr="00D26514" w:rsidRDefault="001263B9" w:rsidP="00AE1400">
            <w:pPr>
              <w:pStyle w:val="TableEntry"/>
            </w:pPr>
          </w:p>
        </w:tc>
        <w:tc>
          <w:tcPr>
            <w:tcW w:w="603" w:type="pct"/>
          </w:tcPr>
          <w:p w14:paraId="080E893D" w14:textId="5DE6888F" w:rsidR="001263B9" w:rsidRPr="00D26514" w:rsidRDefault="009F5CC2" w:rsidP="00AE1400">
            <w:pPr>
              <w:pStyle w:val="TableEntry"/>
            </w:pPr>
            <w:r w:rsidRPr="00D26514">
              <w:t>E</w:t>
            </w:r>
            <w:r w:rsidR="001263B9" w:rsidRPr="00D26514">
              <w:t>ntry</w:t>
            </w:r>
          </w:p>
        </w:tc>
        <w:tc>
          <w:tcPr>
            <w:tcW w:w="819" w:type="pct"/>
          </w:tcPr>
          <w:p w14:paraId="30B39299" w14:textId="77777777" w:rsidR="001263B9" w:rsidRPr="00D26514" w:rsidRDefault="001263B9" w:rsidP="00AE1400">
            <w:pPr>
              <w:pStyle w:val="TableEntry"/>
            </w:pPr>
            <w:r w:rsidRPr="00D26514">
              <w:t>2.16.840.1.113883.10.20.22.4.31</w:t>
            </w:r>
          </w:p>
        </w:tc>
        <w:tc>
          <w:tcPr>
            <w:tcW w:w="991" w:type="pct"/>
          </w:tcPr>
          <w:p w14:paraId="740BBC37" w14:textId="77777777" w:rsidR="001263B9" w:rsidRPr="00D26514" w:rsidRDefault="001263B9" w:rsidP="00AE1400">
            <w:pPr>
              <w:pStyle w:val="TableEntry"/>
            </w:pPr>
          </w:p>
        </w:tc>
      </w:tr>
      <w:tr w:rsidR="00270EBB" w:rsidRPr="00D26514" w14:paraId="0C329BF6" w14:textId="77777777" w:rsidTr="00EA3BCB">
        <w:trPr>
          <w:cantSplit/>
        </w:trPr>
        <w:tc>
          <w:tcPr>
            <w:tcW w:w="1336" w:type="pct"/>
          </w:tcPr>
          <w:p w14:paraId="2075A7B1" w14:textId="77777777" w:rsidR="001263B9" w:rsidRPr="00D26514" w:rsidRDefault="001263B9" w:rsidP="00AE1400">
            <w:pPr>
              <w:pStyle w:val="TableEntry"/>
            </w:pPr>
            <w:r w:rsidRPr="00D26514">
              <w:t xml:space="preserve">        </w:t>
            </w:r>
            <w:r w:rsidR="00115A0F" w:rsidRPr="00D26514">
              <w:t>Health Status Observation</w:t>
            </w:r>
          </w:p>
        </w:tc>
        <w:tc>
          <w:tcPr>
            <w:tcW w:w="517" w:type="pct"/>
          </w:tcPr>
          <w:p w14:paraId="5CAEE932"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3D351BD6" w14:textId="77777777" w:rsidR="001263B9" w:rsidRPr="00D26514" w:rsidRDefault="00270EBB" w:rsidP="00AE1400">
            <w:pPr>
              <w:pStyle w:val="TableEntry"/>
            </w:pPr>
            <w:r w:rsidRPr="00D26514">
              <w:t>6.3.</w:t>
            </w:r>
            <w:proofErr w:type="gramStart"/>
            <w:r w:rsidRPr="00D26514">
              <w:t>1.D.</w:t>
            </w:r>
            <w:proofErr w:type="gramEnd"/>
            <w:r w:rsidRPr="00D26514">
              <w:t>5.</w:t>
            </w:r>
            <w:r w:rsidR="00983131" w:rsidRPr="00D26514">
              <w:t>2</w:t>
            </w:r>
          </w:p>
        </w:tc>
        <w:tc>
          <w:tcPr>
            <w:tcW w:w="603" w:type="pct"/>
          </w:tcPr>
          <w:p w14:paraId="3979BBDB" w14:textId="7011B794" w:rsidR="001263B9" w:rsidRPr="00D26514" w:rsidRDefault="009F5CC2" w:rsidP="00AE1400">
            <w:pPr>
              <w:pStyle w:val="TableEntry"/>
            </w:pPr>
            <w:r w:rsidRPr="00D26514">
              <w:t>E</w:t>
            </w:r>
            <w:r w:rsidR="001263B9" w:rsidRPr="00D26514">
              <w:t>ntry</w:t>
            </w:r>
          </w:p>
        </w:tc>
        <w:tc>
          <w:tcPr>
            <w:tcW w:w="819" w:type="pct"/>
          </w:tcPr>
          <w:p w14:paraId="0E28959B" w14:textId="77777777" w:rsidR="001263B9" w:rsidRPr="00D26514" w:rsidRDefault="001263B9" w:rsidP="00AE1400">
            <w:pPr>
              <w:pStyle w:val="TableEntry"/>
            </w:pPr>
            <w:r w:rsidRPr="00D26514">
              <w:t>2.16.840.1.113883.10.20.22.4.5</w:t>
            </w:r>
          </w:p>
        </w:tc>
        <w:tc>
          <w:tcPr>
            <w:tcW w:w="991" w:type="pct"/>
          </w:tcPr>
          <w:p w14:paraId="46001501" w14:textId="77777777" w:rsidR="001263B9" w:rsidRPr="00D26514" w:rsidRDefault="001263B9" w:rsidP="00AE1400">
            <w:pPr>
              <w:pStyle w:val="TableEntry"/>
            </w:pPr>
          </w:p>
        </w:tc>
      </w:tr>
      <w:tr w:rsidR="00270EBB" w:rsidRPr="00D26514" w14:paraId="6825CA75" w14:textId="77777777" w:rsidTr="00EA3BCB">
        <w:trPr>
          <w:cantSplit/>
        </w:trPr>
        <w:tc>
          <w:tcPr>
            <w:tcW w:w="1336" w:type="pct"/>
          </w:tcPr>
          <w:p w14:paraId="0C95E29E" w14:textId="77777777" w:rsidR="001263B9" w:rsidRPr="00D26514" w:rsidRDefault="001263B9" w:rsidP="00AE1400">
            <w:pPr>
              <w:pStyle w:val="TableEntry"/>
            </w:pPr>
            <w:r w:rsidRPr="00D26514">
              <w:t xml:space="preserve">        </w:t>
            </w:r>
            <w:r w:rsidR="00115A0F" w:rsidRPr="00D26514">
              <w:t>Problem Status</w:t>
            </w:r>
            <w:r w:rsidRPr="00D26514" w:rsidDel="00CC2128">
              <w:t xml:space="preserve"> </w:t>
            </w:r>
          </w:p>
        </w:tc>
        <w:tc>
          <w:tcPr>
            <w:tcW w:w="517" w:type="pct"/>
          </w:tcPr>
          <w:p w14:paraId="6D238E5A"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0819136D" w14:textId="77777777" w:rsidR="001263B9" w:rsidRPr="00D26514" w:rsidRDefault="001263B9" w:rsidP="00AE1400">
            <w:pPr>
              <w:pStyle w:val="TableEntry"/>
            </w:pPr>
          </w:p>
        </w:tc>
        <w:tc>
          <w:tcPr>
            <w:tcW w:w="603" w:type="pct"/>
          </w:tcPr>
          <w:p w14:paraId="450AF279" w14:textId="72BC9C9A" w:rsidR="001263B9" w:rsidRPr="00D26514" w:rsidRDefault="009F5CC2" w:rsidP="00AE1400">
            <w:pPr>
              <w:pStyle w:val="TableEntry"/>
            </w:pPr>
            <w:r w:rsidRPr="00D26514">
              <w:t>E</w:t>
            </w:r>
            <w:r w:rsidR="001263B9" w:rsidRPr="00D26514">
              <w:t>ntry</w:t>
            </w:r>
          </w:p>
        </w:tc>
        <w:tc>
          <w:tcPr>
            <w:tcW w:w="819" w:type="pct"/>
          </w:tcPr>
          <w:p w14:paraId="5004D66F" w14:textId="77777777" w:rsidR="001263B9" w:rsidRPr="00D26514" w:rsidRDefault="001263B9" w:rsidP="00AE1400">
            <w:pPr>
              <w:pStyle w:val="TableEntry"/>
            </w:pPr>
            <w:r w:rsidRPr="00D26514">
              <w:t>2.16.840.1.113883.10.20.22.4.6</w:t>
            </w:r>
          </w:p>
        </w:tc>
        <w:tc>
          <w:tcPr>
            <w:tcW w:w="991" w:type="pct"/>
          </w:tcPr>
          <w:p w14:paraId="64A34F4B" w14:textId="77777777" w:rsidR="001263B9" w:rsidRPr="00D26514" w:rsidRDefault="001263B9" w:rsidP="00AE1400">
            <w:pPr>
              <w:pStyle w:val="TableEntry"/>
            </w:pPr>
          </w:p>
        </w:tc>
      </w:tr>
      <w:tr w:rsidR="00270EBB" w:rsidRPr="00D26514" w14:paraId="16B4EBD4" w14:textId="77777777" w:rsidTr="00EA3BCB">
        <w:trPr>
          <w:cantSplit/>
        </w:trPr>
        <w:tc>
          <w:tcPr>
            <w:tcW w:w="1336" w:type="pct"/>
          </w:tcPr>
          <w:p w14:paraId="0CD4DF05" w14:textId="77777777" w:rsidR="001263B9" w:rsidRPr="00D26514" w:rsidRDefault="001263B9" w:rsidP="00AE1400">
            <w:pPr>
              <w:pStyle w:val="TableEntry"/>
            </w:pPr>
            <w:r w:rsidRPr="00D26514">
              <w:t xml:space="preserve">      </w:t>
            </w:r>
            <w:r w:rsidR="00115A0F" w:rsidRPr="00D26514">
              <w:t>Severity Observation</w:t>
            </w:r>
          </w:p>
        </w:tc>
        <w:tc>
          <w:tcPr>
            <w:tcW w:w="517" w:type="pct"/>
          </w:tcPr>
          <w:p w14:paraId="5D7C8799"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0D6AEF0C" w14:textId="77777777" w:rsidR="001263B9" w:rsidRPr="00D26514" w:rsidRDefault="001263B9" w:rsidP="00AE1400">
            <w:pPr>
              <w:pStyle w:val="TableEntry"/>
            </w:pPr>
          </w:p>
        </w:tc>
        <w:tc>
          <w:tcPr>
            <w:tcW w:w="603" w:type="pct"/>
          </w:tcPr>
          <w:p w14:paraId="5A615981" w14:textId="48D0B941" w:rsidR="001263B9" w:rsidRPr="00D26514" w:rsidRDefault="009F5CC2" w:rsidP="00AE1400">
            <w:pPr>
              <w:pStyle w:val="TableEntry"/>
            </w:pPr>
            <w:r w:rsidRPr="00D26514">
              <w:t>E</w:t>
            </w:r>
            <w:r w:rsidR="001263B9" w:rsidRPr="00D26514">
              <w:t>ntry</w:t>
            </w:r>
          </w:p>
        </w:tc>
        <w:tc>
          <w:tcPr>
            <w:tcW w:w="819" w:type="pct"/>
          </w:tcPr>
          <w:p w14:paraId="63B381E7" w14:textId="77777777" w:rsidR="001263B9" w:rsidRPr="00D26514" w:rsidRDefault="001263B9" w:rsidP="00AE1400">
            <w:pPr>
              <w:pStyle w:val="TableEntry"/>
            </w:pPr>
            <w:r w:rsidRPr="00D26514">
              <w:t>2.16.840.1.113883.10.20.22.4.8</w:t>
            </w:r>
          </w:p>
        </w:tc>
        <w:tc>
          <w:tcPr>
            <w:tcW w:w="991" w:type="pct"/>
          </w:tcPr>
          <w:p w14:paraId="788B652A" w14:textId="77777777" w:rsidR="001263B9" w:rsidRPr="00D26514" w:rsidRDefault="001263B9" w:rsidP="00AE1400">
            <w:pPr>
              <w:pStyle w:val="TableEntry"/>
            </w:pPr>
          </w:p>
        </w:tc>
      </w:tr>
      <w:tr w:rsidR="00270EBB" w:rsidRPr="00D26514" w14:paraId="152E1850" w14:textId="77777777" w:rsidTr="00EA3BCB">
        <w:trPr>
          <w:cantSplit/>
        </w:trPr>
        <w:tc>
          <w:tcPr>
            <w:tcW w:w="1336" w:type="pct"/>
          </w:tcPr>
          <w:p w14:paraId="35C7E953" w14:textId="77777777" w:rsidR="001263B9" w:rsidRPr="00D26514" w:rsidRDefault="00115A0F" w:rsidP="00490C1F">
            <w:pPr>
              <w:pStyle w:val="TableEntry"/>
            </w:pPr>
            <w:r w:rsidRPr="00D26514">
              <w:t>Allergies Section</w:t>
            </w:r>
          </w:p>
        </w:tc>
        <w:tc>
          <w:tcPr>
            <w:tcW w:w="517" w:type="pct"/>
          </w:tcPr>
          <w:p w14:paraId="514EEFAA" w14:textId="77777777" w:rsidR="001263B9" w:rsidRPr="00D26514" w:rsidRDefault="001263B9" w:rsidP="00AE1400">
            <w:pPr>
              <w:pStyle w:val="TableEntry"/>
            </w:pPr>
            <w:proofErr w:type="gramStart"/>
            <w:r w:rsidRPr="00D26514">
              <w:t>R[</w:t>
            </w:r>
            <w:proofErr w:type="gramEnd"/>
            <w:r w:rsidRPr="00D26514">
              <w:t>1..1]</w:t>
            </w:r>
          </w:p>
        </w:tc>
        <w:tc>
          <w:tcPr>
            <w:tcW w:w="733" w:type="pct"/>
          </w:tcPr>
          <w:p w14:paraId="5C4D36C8" w14:textId="77777777" w:rsidR="001263B9" w:rsidRPr="00D26514" w:rsidRDefault="001263B9" w:rsidP="00AE1400">
            <w:pPr>
              <w:pStyle w:val="TableEntry"/>
            </w:pPr>
          </w:p>
        </w:tc>
        <w:tc>
          <w:tcPr>
            <w:tcW w:w="603" w:type="pct"/>
          </w:tcPr>
          <w:p w14:paraId="193B7152" w14:textId="0A5FCF74" w:rsidR="001263B9" w:rsidRPr="00D26514" w:rsidRDefault="009F5CC2" w:rsidP="00AE1400">
            <w:pPr>
              <w:pStyle w:val="TableEntry"/>
            </w:pPr>
            <w:r w:rsidRPr="00D26514">
              <w:t>S</w:t>
            </w:r>
            <w:r w:rsidR="001263B9" w:rsidRPr="00D26514">
              <w:t>ection</w:t>
            </w:r>
          </w:p>
        </w:tc>
        <w:tc>
          <w:tcPr>
            <w:tcW w:w="819" w:type="pct"/>
          </w:tcPr>
          <w:p w14:paraId="18772864" w14:textId="77777777" w:rsidR="001263B9" w:rsidRPr="00D26514" w:rsidRDefault="001263B9" w:rsidP="00AE1400">
            <w:pPr>
              <w:pStyle w:val="TableEntry"/>
            </w:pPr>
            <w:r w:rsidRPr="00D26514">
              <w:t>2.16.840.1.113883.10.20.22.2.6</w:t>
            </w:r>
          </w:p>
        </w:tc>
        <w:tc>
          <w:tcPr>
            <w:tcW w:w="991" w:type="pct"/>
          </w:tcPr>
          <w:p w14:paraId="2E553063" w14:textId="77777777" w:rsidR="001263B9" w:rsidRPr="00D26514" w:rsidRDefault="001263B9" w:rsidP="00AE1400">
            <w:pPr>
              <w:pStyle w:val="TableEntry"/>
              <w:rPr>
                <w:sz w:val="16"/>
              </w:rPr>
            </w:pPr>
          </w:p>
        </w:tc>
      </w:tr>
      <w:tr w:rsidR="00270EBB" w:rsidRPr="00D26514" w14:paraId="6569CF11" w14:textId="77777777" w:rsidTr="00EA3BCB">
        <w:trPr>
          <w:cantSplit/>
        </w:trPr>
        <w:tc>
          <w:tcPr>
            <w:tcW w:w="1336" w:type="pct"/>
          </w:tcPr>
          <w:p w14:paraId="24678071" w14:textId="77777777" w:rsidR="001263B9" w:rsidRPr="00D26514" w:rsidRDefault="00115A0F" w:rsidP="00490C1F">
            <w:pPr>
              <w:pStyle w:val="TableEntry"/>
            </w:pPr>
            <w:r w:rsidRPr="00D26514">
              <w:t>Allergy Problem Act</w:t>
            </w:r>
          </w:p>
        </w:tc>
        <w:tc>
          <w:tcPr>
            <w:tcW w:w="517" w:type="pct"/>
          </w:tcPr>
          <w:p w14:paraId="31B73E8D" w14:textId="77777777" w:rsidR="001263B9" w:rsidRPr="00D26514" w:rsidRDefault="001263B9" w:rsidP="00AE1400">
            <w:pPr>
              <w:pStyle w:val="TableEntry"/>
            </w:pPr>
            <w:proofErr w:type="gramStart"/>
            <w:r w:rsidRPr="00D26514">
              <w:t>O[</w:t>
            </w:r>
            <w:proofErr w:type="gramEnd"/>
            <w:r w:rsidRPr="00D26514">
              <w:t>0..*]</w:t>
            </w:r>
          </w:p>
        </w:tc>
        <w:tc>
          <w:tcPr>
            <w:tcW w:w="733" w:type="pct"/>
          </w:tcPr>
          <w:p w14:paraId="5DE77658" w14:textId="77777777" w:rsidR="001263B9" w:rsidRPr="00D26514" w:rsidRDefault="001263B9" w:rsidP="00AE1400">
            <w:pPr>
              <w:pStyle w:val="TableEntry"/>
            </w:pPr>
          </w:p>
        </w:tc>
        <w:tc>
          <w:tcPr>
            <w:tcW w:w="603" w:type="pct"/>
          </w:tcPr>
          <w:p w14:paraId="13B406FB" w14:textId="18A64AA4" w:rsidR="001263B9" w:rsidRPr="00D26514" w:rsidRDefault="009F5CC2" w:rsidP="00AE1400">
            <w:pPr>
              <w:pStyle w:val="TableEntry"/>
            </w:pPr>
            <w:r w:rsidRPr="00D26514">
              <w:t>E</w:t>
            </w:r>
            <w:r w:rsidR="001263B9" w:rsidRPr="00D26514">
              <w:t>ntry</w:t>
            </w:r>
          </w:p>
        </w:tc>
        <w:tc>
          <w:tcPr>
            <w:tcW w:w="819" w:type="pct"/>
          </w:tcPr>
          <w:p w14:paraId="7C7C8C11" w14:textId="77777777" w:rsidR="001263B9" w:rsidRPr="00D26514" w:rsidRDefault="001263B9" w:rsidP="00AE1400">
            <w:pPr>
              <w:pStyle w:val="TableEntry"/>
            </w:pPr>
            <w:r w:rsidRPr="00D26514">
              <w:t>2.16.840.1.113883.10.20.22.4.30</w:t>
            </w:r>
          </w:p>
        </w:tc>
        <w:tc>
          <w:tcPr>
            <w:tcW w:w="991" w:type="pct"/>
          </w:tcPr>
          <w:p w14:paraId="511673EB" w14:textId="77777777" w:rsidR="001263B9" w:rsidRPr="00D26514" w:rsidRDefault="001263B9" w:rsidP="00AE1400">
            <w:pPr>
              <w:pStyle w:val="TableEntry"/>
              <w:rPr>
                <w:sz w:val="16"/>
              </w:rPr>
            </w:pPr>
          </w:p>
        </w:tc>
      </w:tr>
      <w:tr w:rsidR="00270EBB" w:rsidRPr="00D26514" w14:paraId="5777CB9F" w14:textId="77777777" w:rsidTr="00EA3BCB">
        <w:trPr>
          <w:cantSplit/>
        </w:trPr>
        <w:tc>
          <w:tcPr>
            <w:tcW w:w="1336" w:type="pct"/>
          </w:tcPr>
          <w:p w14:paraId="2739B112" w14:textId="77777777" w:rsidR="001263B9" w:rsidRPr="00D26514" w:rsidRDefault="00115A0F" w:rsidP="00490C1F">
            <w:pPr>
              <w:pStyle w:val="TableEntry"/>
            </w:pPr>
            <w:r w:rsidRPr="00D26514">
              <w:t>Allergy Observation</w:t>
            </w:r>
          </w:p>
        </w:tc>
        <w:tc>
          <w:tcPr>
            <w:tcW w:w="517" w:type="pct"/>
          </w:tcPr>
          <w:p w14:paraId="6B4AB69C" w14:textId="77777777" w:rsidR="001263B9" w:rsidRPr="00D26514" w:rsidRDefault="001263B9" w:rsidP="00AE1400">
            <w:pPr>
              <w:pStyle w:val="TableEntry"/>
            </w:pPr>
            <w:proofErr w:type="gramStart"/>
            <w:r w:rsidRPr="00D26514">
              <w:t>R[</w:t>
            </w:r>
            <w:proofErr w:type="gramEnd"/>
            <w:r w:rsidRPr="00D26514">
              <w:t>1..*]</w:t>
            </w:r>
          </w:p>
        </w:tc>
        <w:tc>
          <w:tcPr>
            <w:tcW w:w="733" w:type="pct"/>
          </w:tcPr>
          <w:p w14:paraId="2C4C6BEB" w14:textId="77777777" w:rsidR="001263B9" w:rsidRPr="00D26514" w:rsidRDefault="001263B9" w:rsidP="00AE1400">
            <w:pPr>
              <w:pStyle w:val="TableEntry"/>
            </w:pPr>
          </w:p>
        </w:tc>
        <w:tc>
          <w:tcPr>
            <w:tcW w:w="603" w:type="pct"/>
          </w:tcPr>
          <w:p w14:paraId="0AD4E9EB" w14:textId="3E8A4394" w:rsidR="001263B9" w:rsidRPr="00D26514" w:rsidRDefault="009F5CC2" w:rsidP="00AE1400">
            <w:pPr>
              <w:pStyle w:val="TableEntry"/>
            </w:pPr>
            <w:r w:rsidRPr="00D26514">
              <w:t>E</w:t>
            </w:r>
            <w:r w:rsidR="001263B9" w:rsidRPr="00D26514">
              <w:t>ntry</w:t>
            </w:r>
          </w:p>
        </w:tc>
        <w:tc>
          <w:tcPr>
            <w:tcW w:w="819" w:type="pct"/>
          </w:tcPr>
          <w:p w14:paraId="251EA428" w14:textId="77777777" w:rsidR="001263B9" w:rsidRPr="00D26514" w:rsidRDefault="001263B9" w:rsidP="00AE1400">
            <w:pPr>
              <w:pStyle w:val="TableEntry"/>
            </w:pPr>
            <w:r w:rsidRPr="00D26514">
              <w:t>2.16.840.1.113883.10.20.22.4.7</w:t>
            </w:r>
          </w:p>
        </w:tc>
        <w:tc>
          <w:tcPr>
            <w:tcW w:w="991" w:type="pct"/>
          </w:tcPr>
          <w:p w14:paraId="238C4675" w14:textId="77777777" w:rsidR="001263B9" w:rsidRPr="00D26514" w:rsidRDefault="001263B9" w:rsidP="00AE1400">
            <w:pPr>
              <w:pStyle w:val="TableEntry"/>
              <w:rPr>
                <w:sz w:val="16"/>
              </w:rPr>
            </w:pPr>
          </w:p>
        </w:tc>
      </w:tr>
      <w:tr w:rsidR="00270EBB" w:rsidRPr="00D26514" w14:paraId="4E802EBF" w14:textId="77777777" w:rsidTr="00EA3BCB">
        <w:trPr>
          <w:cantSplit/>
        </w:trPr>
        <w:tc>
          <w:tcPr>
            <w:tcW w:w="1336" w:type="pct"/>
          </w:tcPr>
          <w:p w14:paraId="29CB79CA" w14:textId="77777777" w:rsidR="001263B9" w:rsidRPr="00D26514" w:rsidRDefault="00115A0F" w:rsidP="00490C1F">
            <w:pPr>
              <w:pStyle w:val="TableEntry"/>
            </w:pPr>
            <w:r w:rsidRPr="00D26514">
              <w:t>Allergy Status Observation</w:t>
            </w:r>
          </w:p>
        </w:tc>
        <w:tc>
          <w:tcPr>
            <w:tcW w:w="517" w:type="pct"/>
          </w:tcPr>
          <w:p w14:paraId="7E0C0ADA"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2F09508C" w14:textId="77777777" w:rsidR="001263B9" w:rsidRPr="00D26514" w:rsidRDefault="001263B9" w:rsidP="00AE1400">
            <w:pPr>
              <w:pStyle w:val="TableEntry"/>
            </w:pPr>
          </w:p>
        </w:tc>
        <w:tc>
          <w:tcPr>
            <w:tcW w:w="603" w:type="pct"/>
          </w:tcPr>
          <w:p w14:paraId="1363CE5F" w14:textId="594F61FA" w:rsidR="001263B9" w:rsidRPr="00D26514" w:rsidRDefault="009F5CC2" w:rsidP="00AE1400">
            <w:pPr>
              <w:pStyle w:val="TableEntry"/>
            </w:pPr>
            <w:r w:rsidRPr="00D26514">
              <w:t>E</w:t>
            </w:r>
            <w:r w:rsidR="001263B9" w:rsidRPr="00D26514">
              <w:t>ntry</w:t>
            </w:r>
          </w:p>
        </w:tc>
        <w:tc>
          <w:tcPr>
            <w:tcW w:w="819" w:type="pct"/>
          </w:tcPr>
          <w:p w14:paraId="76F0DF3C" w14:textId="77777777" w:rsidR="001263B9" w:rsidRPr="00D26514" w:rsidRDefault="001263B9" w:rsidP="00AE1400">
            <w:pPr>
              <w:pStyle w:val="TableEntry"/>
            </w:pPr>
            <w:r w:rsidRPr="00D26514">
              <w:t>2.16.840.1.113883.10.20.22.4.28</w:t>
            </w:r>
          </w:p>
        </w:tc>
        <w:tc>
          <w:tcPr>
            <w:tcW w:w="991" w:type="pct"/>
          </w:tcPr>
          <w:p w14:paraId="11B10101" w14:textId="77777777" w:rsidR="001263B9" w:rsidRPr="00D26514" w:rsidRDefault="001263B9" w:rsidP="00AE1400">
            <w:pPr>
              <w:pStyle w:val="TableEntry"/>
              <w:rPr>
                <w:sz w:val="16"/>
              </w:rPr>
            </w:pPr>
          </w:p>
        </w:tc>
      </w:tr>
      <w:tr w:rsidR="00270EBB" w:rsidRPr="00D26514" w14:paraId="798D5C1B" w14:textId="77777777" w:rsidTr="00EA3BCB">
        <w:trPr>
          <w:cantSplit/>
        </w:trPr>
        <w:tc>
          <w:tcPr>
            <w:tcW w:w="1336" w:type="pct"/>
            <w:tcBorders>
              <w:bottom w:val="single" w:sz="4" w:space="0" w:color="auto"/>
            </w:tcBorders>
          </w:tcPr>
          <w:p w14:paraId="268E35BF" w14:textId="77777777" w:rsidR="001263B9" w:rsidRPr="00D26514" w:rsidRDefault="00115A0F" w:rsidP="00490C1F">
            <w:pPr>
              <w:pStyle w:val="TableEntry"/>
            </w:pPr>
            <w:r w:rsidRPr="00D26514">
              <w:t>Reaction Observation</w:t>
            </w:r>
          </w:p>
        </w:tc>
        <w:tc>
          <w:tcPr>
            <w:tcW w:w="517" w:type="pct"/>
          </w:tcPr>
          <w:p w14:paraId="38B0AA7E"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6C896FE6" w14:textId="77777777" w:rsidR="001263B9" w:rsidRPr="00D26514" w:rsidRDefault="001263B9" w:rsidP="00AE1400">
            <w:pPr>
              <w:pStyle w:val="TableEntry"/>
            </w:pPr>
          </w:p>
        </w:tc>
        <w:tc>
          <w:tcPr>
            <w:tcW w:w="603" w:type="pct"/>
          </w:tcPr>
          <w:p w14:paraId="6F96B95F" w14:textId="556E8C29" w:rsidR="001263B9" w:rsidRPr="00D26514" w:rsidRDefault="009F5CC2" w:rsidP="00AE1400">
            <w:pPr>
              <w:pStyle w:val="TableEntry"/>
            </w:pPr>
            <w:r w:rsidRPr="00D26514">
              <w:t>E</w:t>
            </w:r>
            <w:r w:rsidR="001263B9" w:rsidRPr="00D26514">
              <w:t>ntry</w:t>
            </w:r>
          </w:p>
        </w:tc>
        <w:tc>
          <w:tcPr>
            <w:tcW w:w="819" w:type="pct"/>
          </w:tcPr>
          <w:p w14:paraId="0452643B" w14:textId="77777777" w:rsidR="001263B9" w:rsidRPr="00D26514" w:rsidRDefault="001263B9" w:rsidP="00AE1400">
            <w:pPr>
              <w:pStyle w:val="TableEntry"/>
            </w:pPr>
            <w:r w:rsidRPr="00D26514">
              <w:t>2.16.840.1.113883.10.20.22.4.9</w:t>
            </w:r>
          </w:p>
        </w:tc>
        <w:tc>
          <w:tcPr>
            <w:tcW w:w="991" w:type="pct"/>
          </w:tcPr>
          <w:p w14:paraId="67DBE281" w14:textId="77777777" w:rsidR="001263B9" w:rsidRPr="00D26514" w:rsidRDefault="001263B9" w:rsidP="00AE1400">
            <w:pPr>
              <w:pStyle w:val="TableEntry"/>
              <w:rPr>
                <w:sz w:val="16"/>
              </w:rPr>
            </w:pPr>
          </w:p>
        </w:tc>
      </w:tr>
      <w:tr w:rsidR="00270EBB" w:rsidRPr="00D26514" w14:paraId="5338E629" w14:textId="77777777" w:rsidTr="00EA3BCB">
        <w:trPr>
          <w:cantSplit/>
        </w:trPr>
        <w:tc>
          <w:tcPr>
            <w:tcW w:w="1336" w:type="pct"/>
            <w:tcBorders>
              <w:bottom w:val="single" w:sz="4" w:space="0" w:color="auto"/>
            </w:tcBorders>
          </w:tcPr>
          <w:p w14:paraId="3F137191" w14:textId="77777777" w:rsidR="001263B9" w:rsidRPr="00D26514" w:rsidRDefault="00115A0F" w:rsidP="00490C1F">
            <w:pPr>
              <w:pStyle w:val="TableEntry"/>
            </w:pPr>
            <w:r w:rsidRPr="00D26514">
              <w:t>Severity Observation</w:t>
            </w:r>
          </w:p>
        </w:tc>
        <w:tc>
          <w:tcPr>
            <w:tcW w:w="517" w:type="pct"/>
          </w:tcPr>
          <w:p w14:paraId="67F8A7F5"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49504B81" w14:textId="77777777" w:rsidR="001263B9" w:rsidRPr="00D26514" w:rsidRDefault="001263B9" w:rsidP="00AE1400">
            <w:pPr>
              <w:pStyle w:val="TableEntry"/>
            </w:pPr>
          </w:p>
        </w:tc>
        <w:tc>
          <w:tcPr>
            <w:tcW w:w="603" w:type="pct"/>
          </w:tcPr>
          <w:p w14:paraId="286D641D" w14:textId="0D03E0A8" w:rsidR="001263B9" w:rsidRPr="00D26514" w:rsidRDefault="009F5CC2" w:rsidP="00AE1400">
            <w:pPr>
              <w:pStyle w:val="TableEntry"/>
            </w:pPr>
            <w:r w:rsidRPr="00D26514">
              <w:t>E</w:t>
            </w:r>
            <w:r w:rsidR="001263B9" w:rsidRPr="00D26514">
              <w:t>ntry</w:t>
            </w:r>
          </w:p>
        </w:tc>
        <w:tc>
          <w:tcPr>
            <w:tcW w:w="819" w:type="pct"/>
          </w:tcPr>
          <w:p w14:paraId="07A6749F" w14:textId="77777777" w:rsidR="001263B9" w:rsidRPr="00D26514" w:rsidRDefault="001263B9" w:rsidP="00AE1400">
            <w:pPr>
              <w:pStyle w:val="TableEntry"/>
            </w:pPr>
            <w:r w:rsidRPr="00D26514">
              <w:t>2.16.840.1.113883.10.20.22.4.8</w:t>
            </w:r>
          </w:p>
        </w:tc>
        <w:tc>
          <w:tcPr>
            <w:tcW w:w="991" w:type="pct"/>
          </w:tcPr>
          <w:p w14:paraId="17D4A133" w14:textId="77777777" w:rsidR="001263B9" w:rsidRPr="00D26514" w:rsidRDefault="001263B9" w:rsidP="00AE1400">
            <w:pPr>
              <w:pStyle w:val="TableEntry"/>
              <w:rPr>
                <w:sz w:val="16"/>
              </w:rPr>
            </w:pPr>
          </w:p>
        </w:tc>
      </w:tr>
      <w:tr w:rsidR="00270EBB" w:rsidRPr="00D26514" w14:paraId="05DAA508" w14:textId="77777777" w:rsidTr="00EA3BCB">
        <w:trPr>
          <w:cantSplit/>
          <w:trHeight w:val="332"/>
        </w:trPr>
        <w:tc>
          <w:tcPr>
            <w:tcW w:w="1336" w:type="pct"/>
            <w:shd w:val="clear" w:color="auto" w:fill="auto"/>
          </w:tcPr>
          <w:p w14:paraId="48E29B6B" w14:textId="77777777" w:rsidR="001263B9" w:rsidRPr="00D26514" w:rsidRDefault="00115A0F" w:rsidP="00490C1F">
            <w:pPr>
              <w:pStyle w:val="TableEntry"/>
            </w:pPr>
            <w:r w:rsidRPr="00D26514">
              <w:t>Family History – Cardiac Section</w:t>
            </w:r>
          </w:p>
        </w:tc>
        <w:tc>
          <w:tcPr>
            <w:tcW w:w="517" w:type="pct"/>
          </w:tcPr>
          <w:p w14:paraId="3871409F"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6BC8EB0D" w14:textId="77777777" w:rsidR="001263B9" w:rsidRPr="00D26514" w:rsidRDefault="001263B9" w:rsidP="00AE1400">
            <w:pPr>
              <w:pStyle w:val="TableEntry"/>
            </w:pPr>
          </w:p>
        </w:tc>
        <w:tc>
          <w:tcPr>
            <w:tcW w:w="603" w:type="pct"/>
          </w:tcPr>
          <w:p w14:paraId="15EE4304" w14:textId="3F977FC1" w:rsidR="001263B9" w:rsidRPr="00D26514" w:rsidRDefault="009F5CC2" w:rsidP="00AE1400">
            <w:pPr>
              <w:pStyle w:val="TableEntry"/>
            </w:pPr>
            <w:r w:rsidRPr="00D26514">
              <w:t>S</w:t>
            </w:r>
            <w:r w:rsidR="001263B9" w:rsidRPr="00D26514">
              <w:t>ection</w:t>
            </w:r>
          </w:p>
        </w:tc>
        <w:tc>
          <w:tcPr>
            <w:tcW w:w="819" w:type="pct"/>
          </w:tcPr>
          <w:p w14:paraId="708DBC81" w14:textId="77777777" w:rsidR="001263B9" w:rsidRPr="00D26514" w:rsidRDefault="001263B9" w:rsidP="00AE1400">
            <w:pPr>
              <w:pStyle w:val="TableEntry"/>
            </w:pPr>
            <w:r w:rsidRPr="00D26514">
              <w:t>1.3.6.1.4.1.19376.1.4.1.2.18</w:t>
            </w:r>
          </w:p>
        </w:tc>
        <w:tc>
          <w:tcPr>
            <w:tcW w:w="991" w:type="pct"/>
          </w:tcPr>
          <w:p w14:paraId="088588B8" w14:textId="77777777" w:rsidR="001263B9" w:rsidRPr="00D26514" w:rsidRDefault="001263B9" w:rsidP="00AE1400">
            <w:pPr>
              <w:pStyle w:val="TableEntry"/>
              <w:rPr>
                <w:sz w:val="16"/>
                <w:highlight w:val="yellow"/>
              </w:rPr>
            </w:pPr>
          </w:p>
        </w:tc>
      </w:tr>
      <w:tr w:rsidR="00270EBB" w:rsidRPr="00D26514" w14:paraId="401405AB" w14:textId="77777777" w:rsidTr="00EA3BCB">
        <w:trPr>
          <w:cantSplit/>
        </w:trPr>
        <w:tc>
          <w:tcPr>
            <w:tcW w:w="1336" w:type="pct"/>
          </w:tcPr>
          <w:p w14:paraId="2FF9E180" w14:textId="77777777" w:rsidR="001263B9" w:rsidRPr="00D26514" w:rsidRDefault="001263B9" w:rsidP="00AE1400">
            <w:pPr>
              <w:pStyle w:val="TableEntry"/>
            </w:pPr>
            <w:r w:rsidRPr="00D26514">
              <w:t xml:space="preserve">     </w:t>
            </w:r>
            <w:r w:rsidR="00115A0F" w:rsidRPr="00D26514">
              <w:t>Problem Observation - Cardiac</w:t>
            </w:r>
          </w:p>
        </w:tc>
        <w:tc>
          <w:tcPr>
            <w:tcW w:w="517" w:type="pct"/>
          </w:tcPr>
          <w:p w14:paraId="204CAAD1" w14:textId="77777777" w:rsidR="001263B9" w:rsidRPr="00D26514" w:rsidRDefault="001263B9" w:rsidP="00AE1400">
            <w:pPr>
              <w:pStyle w:val="TableEntry"/>
            </w:pPr>
            <w:proofErr w:type="gramStart"/>
            <w:r w:rsidRPr="00D26514">
              <w:t>O[</w:t>
            </w:r>
            <w:proofErr w:type="gramEnd"/>
            <w:r w:rsidRPr="00D26514">
              <w:t>0..*]</w:t>
            </w:r>
          </w:p>
        </w:tc>
        <w:tc>
          <w:tcPr>
            <w:tcW w:w="733" w:type="pct"/>
          </w:tcPr>
          <w:p w14:paraId="3841DA0F" w14:textId="77777777" w:rsidR="001263B9" w:rsidRPr="00D26514" w:rsidRDefault="001263B9" w:rsidP="00AE1400">
            <w:pPr>
              <w:pStyle w:val="TableEntry"/>
            </w:pPr>
          </w:p>
        </w:tc>
        <w:tc>
          <w:tcPr>
            <w:tcW w:w="603" w:type="pct"/>
          </w:tcPr>
          <w:p w14:paraId="51574BE3" w14:textId="320CDEB1" w:rsidR="001263B9" w:rsidRPr="00D26514" w:rsidRDefault="009F5CC2" w:rsidP="00AE1400">
            <w:pPr>
              <w:pStyle w:val="TableEntry"/>
            </w:pPr>
            <w:r w:rsidRPr="00D26514">
              <w:t>E</w:t>
            </w:r>
            <w:r w:rsidR="001263B9" w:rsidRPr="00D26514">
              <w:t>ntry</w:t>
            </w:r>
          </w:p>
        </w:tc>
        <w:tc>
          <w:tcPr>
            <w:tcW w:w="819" w:type="pct"/>
          </w:tcPr>
          <w:p w14:paraId="1D072686" w14:textId="77777777" w:rsidR="001263B9" w:rsidRPr="00D26514" w:rsidRDefault="001263B9" w:rsidP="00AE1400">
            <w:pPr>
              <w:pStyle w:val="TableEntry"/>
            </w:pPr>
            <w:r w:rsidRPr="00D26514">
              <w:t>2.16.840.1.113883.10.20.22.4.4</w:t>
            </w:r>
          </w:p>
        </w:tc>
        <w:tc>
          <w:tcPr>
            <w:tcW w:w="991" w:type="pct"/>
          </w:tcPr>
          <w:p w14:paraId="365D9B1A" w14:textId="77777777" w:rsidR="001263B9" w:rsidRPr="00D26514" w:rsidRDefault="001263B9" w:rsidP="00AE1400">
            <w:pPr>
              <w:pStyle w:val="TableEntry"/>
              <w:rPr>
                <w:sz w:val="16"/>
              </w:rPr>
            </w:pPr>
          </w:p>
        </w:tc>
      </w:tr>
      <w:tr w:rsidR="00270EBB" w:rsidRPr="00D26514" w14:paraId="5B05EC54" w14:textId="77777777" w:rsidTr="00EA3BCB">
        <w:trPr>
          <w:cantSplit/>
        </w:trPr>
        <w:tc>
          <w:tcPr>
            <w:tcW w:w="1336" w:type="pct"/>
            <w:tcBorders>
              <w:bottom w:val="single" w:sz="4" w:space="0" w:color="auto"/>
            </w:tcBorders>
          </w:tcPr>
          <w:p w14:paraId="5B2A4710" w14:textId="77777777" w:rsidR="001263B9" w:rsidRPr="00D26514" w:rsidRDefault="00115A0F" w:rsidP="00490C1F">
            <w:pPr>
              <w:pStyle w:val="TableEntry"/>
            </w:pPr>
            <w:r w:rsidRPr="00D26514">
              <w:t>Social History Section</w:t>
            </w:r>
          </w:p>
        </w:tc>
        <w:tc>
          <w:tcPr>
            <w:tcW w:w="517" w:type="pct"/>
            <w:tcBorders>
              <w:bottom w:val="single" w:sz="4" w:space="0" w:color="auto"/>
            </w:tcBorders>
          </w:tcPr>
          <w:p w14:paraId="7FF517C3"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789D83B4" w14:textId="77777777" w:rsidR="001263B9" w:rsidRPr="00D26514" w:rsidRDefault="001263B9" w:rsidP="00AE1400">
            <w:pPr>
              <w:pStyle w:val="TableEntry"/>
            </w:pPr>
          </w:p>
        </w:tc>
        <w:tc>
          <w:tcPr>
            <w:tcW w:w="603" w:type="pct"/>
          </w:tcPr>
          <w:p w14:paraId="4DD297EF" w14:textId="6D617A5F" w:rsidR="001263B9" w:rsidRPr="00D26514" w:rsidRDefault="009F5CC2" w:rsidP="00AE1400">
            <w:pPr>
              <w:pStyle w:val="TableEntry"/>
            </w:pPr>
            <w:r w:rsidRPr="00D26514">
              <w:t>S</w:t>
            </w:r>
            <w:r w:rsidR="001263B9" w:rsidRPr="00D26514">
              <w:t>ection</w:t>
            </w:r>
          </w:p>
        </w:tc>
        <w:tc>
          <w:tcPr>
            <w:tcW w:w="819" w:type="pct"/>
          </w:tcPr>
          <w:p w14:paraId="231B9C4B" w14:textId="77777777" w:rsidR="001263B9" w:rsidRPr="00D26514" w:rsidRDefault="001263B9" w:rsidP="00AE1400">
            <w:pPr>
              <w:pStyle w:val="TableEntry"/>
            </w:pPr>
            <w:r w:rsidRPr="00D26514">
              <w:t>2.16.840.1.113883.10.20.22.2.17</w:t>
            </w:r>
          </w:p>
        </w:tc>
        <w:tc>
          <w:tcPr>
            <w:tcW w:w="991" w:type="pct"/>
          </w:tcPr>
          <w:p w14:paraId="7547B55F" w14:textId="77777777" w:rsidR="001263B9" w:rsidRPr="00D26514" w:rsidRDefault="001263B9" w:rsidP="00AE1400">
            <w:pPr>
              <w:pStyle w:val="TableEntry"/>
              <w:rPr>
                <w:sz w:val="16"/>
              </w:rPr>
            </w:pPr>
          </w:p>
        </w:tc>
      </w:tr>
      <w:tr w:rsidR="00270EBB" w:rsidRPr="00D26514" w14:paraId="4A198069" w14:textId="77777777" w:rsidTr="00EA3BCB">
        <w:trPr>
          <w:cantSplit/>
        </w:trPr>
        <w:tc>
          <w:tcPr>
            <w:tcW w:w="1336" w:type="pct"/>
            <w:tcBorders>
              <w:bottom w:val="single" w:sz="4" w:space="0" w:color="auto"/>
            </w:tcBorders>
          </w:tcPr>
          <w:p w14:paraId="0D48453C" w14:textId="77777777" w:rsidR="001263B9" w:rsidRPr="00D26514" w:rsidRDefault="00115A0F" w:rsidP="00490C1F">
            <w:pPr>
              <w:pStyle w:val="TableEntry"/>
            </w:pPr>
            <w:r w:rsidRPr="00D26514">
              <w:lastRenderedPageBreak/>
              <w:t>Physical Exam Section</w:t>
            </w:r>
          </w:p>
        </w:tc>
        <w:tc>
          <w:tcPr>
            <w:tcW w:w="517" w:type="pct"/>
            <w:tcBorders>
              <w:bottom w:val="single" w:sz="4" w:space="0" w:color="auto"/>
            </w:tcBorders>
          </w:tcPr>
          <w:p w14:paraId="2894C5CC" w14:textId="77777777" w:rsidR="001263B9" w:rsidRPr="00D26514" w:rsidRDefault="001263B9" w:rsidP="00AE1400">
            <w:pPr>
              <w:pStyle w:val="TableEntry"/>
            </w:pPr>
            <w:proofErr w:type="gramStart"/>
            <w:r w:rsidRPr="00D26514">
              <w:t>R[</w:t>
            </w:r>
            <w:proofErr w:type="gramEnd"/>
            <w:r w:rsidRPr="00D26514">
              <w:t>1..1]</w:t>
            </w:r>
          </w:p>
        </w:tc>
        <w:tc>
          <w:tcPr>
            <w:tcW w:w="733" w:type="pct"/>
          </w:tcPr>
          <w:p w14:paraId="6E74E305" w14:textId="77777777" w:rsidR="001263B9" w:rsidRPr="00D26514" w:rsidRDefault="001263B9" w:rsidP="00AE1400">
            <w:pPr>
              <w:pStyle w:val="TableEntry"/>
            </w:pPr>
          </w:p>
        </w:tc>
        <w:tc>
          <w:tcPr>
            <w:tcW w:w="603" w:type="pct"/>
          </w:tcPr>
          <w:p w14:paraId="153634B3" w14:textId="4FA08B1E" w:rsidR="001263B9" w:rsidRPr="00D26514" w:rsidRDefault="009F5CC2" w:rsidP="00AE1400">
            <w:pPr>
              <w:pStyle w:val="TableEntry"/>
            </w:pPr>
            <w:r w:rsidRPr="00D26514">
              <w:t>S</w:t>
            </w:r>
            <w:r w:rsidR="001263B9" w:rsidRPr="00D26514">
              <w:t>ection</w:t>
            </w:r>
          </w:p>
        </w:tc>
        <w:tc>
          <w:tcPr>
            <w:tcW w:w="819" w:type="pct"/>
          </w:tcPr>
          <w:p w14:paraId="5B90707F" w14:textId="77777777" w:rsidR="001263B9" w:rsidRPr="00D26514" w:rsidRDefault="001263B9" w:rsidP="00AE1400">
            <w:pPr>
              <w:pStyle w:val="TableEntry"/>
            </w:pPr>
            <w:r w:rsidRPr="00D26514">
              <w:t>2.16.840.1.113883.10.20.2.10</w:t>
            </w:r>
          </w:p>
        </w:tc>
        <w:tc>
          <w:tcPr>
            <w:tcW w:w="991" w:type="pct"/>
          </w:tcPr>
          <w:p w14:paraId="4F389E30" w14:textId="77777777" w:rsidR="001263B9" w:rsidRPr="00D26514" w:rsidRDefault="001263B9" w:rsidP="00AE1400">
            <w:pPr>
              <w:pStyle w:val="TableEntry"/>
              <w:rPr>
                <w:sz w:val="16"/>
              </w:rPr>
            </w:pPr>
          </w:p>
        </w:tc>
      </w:tr>
      <w:tr w:rsidR="00270EBB" w:rsidRPr="00D26514" w14:paraId="73203D96" w14:textId="77777777" w:rsidTr="00EA3BCB">
        <w:trPr>
          <w:cantSplit/>
        </w:trPr>
        <w:tc>
          <w:tcPr>
            <w:tcW w:w="1336" w:type="pct"/>
            <w:shd w:val="clear" w:color="auto" w:fill="auto"/>
          </w:tcPr>
          <w:p w14:paraId="4F602857"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w:t>
            </w:r>
          </w:p>
        </w:tc>
        <w:tc>
          <w:tcPr>
            <w:tcW w:w="517" w:type="pct"/>
          </w:tcPr>
          <w:p w14:paraId="36F87689" w14:textId="77777777" w:rsidR="001263B9" w:rsidRPr="00D26514" w:rsidRDefault="001263B9" w:rsidP="00AE1400">
            <w:pPr>
              <w:pStyle w:val="TableEntry"/>
            </w:pPr>
            <w:proofErr w:type="gramStart"/>
            <w:r w:rsidRPr="00D26514">
              <w:t>R[</w:t>
            </w:r>
            <w:proofErr w:type="gramEnd"/>
            <w:r w:rsidRPr="00D26514">
              <w:t>1..1]</w:t>
            </w:r>
          </w:p>
        </w:tc>
        <w:tc>
          <w:tcPr>
            <w:tcW w:w="733" w:type="pct"/>
          </w:tcPr>
          <w:p w14:paraId="74E832F1" w14:textId="77777777" w:rsidR="001263B9" w:rsidRPr="00D26514" w:rsidRDefault="001263B9" w:rsidP="00AE1400">
            <w:pPr>
              <w:pStyle w:val="TableEntry"/>
            </w:pPr>
          </w:p>
        </w:tc>
        <w:tc>
          <w:tcPr>
            <w:tcW w:w="603" w:type="pct"/>
          </w:tcPr>
          <w:p w14:paraId="0AF74B34" w14:textId="5D05DA6F" w:rsidR="001263B9" w:rsidRPr="00D26514" w:rsidRDefault="009F5CC2" w:rsidP="00AE1400">
            <w:pPr>
              <w:pStyle w:val="TableEntry"/>
            </w:pPr>
            <w:r w:rsidRPr="00D26514">
              <w:t>S</w:t>
            </w:r>
            <w:r w:rsidR="001263B9" w:rsidRPr="00D26514">
              <w:t>ection</w:t>
            </w:r>
          </w:p>
        </w:tc>
        <w:tc>
          <w:tcPr>
            <w:tcW w:w="819" w:type="pct"/>
          </w:tcPr>
          <w:p w14:paraId="4C0CC2E9" w14:textId="77777777" w:rsidR="001263B9" w:rsidRPr="00D26514" w:rsidRDefault="001263B9" w:rsidP="00AE1400">
            <w:pPr>
              <w:pStyle w:val="TableEntry"/>
            </w:pPr>
            <w:r w:rsidRPr="00D26514">
              <w:t>2.16.840.1.113883.10.20.22.2.4.1</w:t>
            </w:r>
          </w:p>
        </w:tc>
        <w:tc>
          <w:tcPr>
            <w:tcW w:w="991" w:type="pct"/>
          </w:tcPr>
          <w:p w14:paraId="209E4741" w14:textId="77777777" w:rsidR="001263B9" w:rsidRPr="00D26514" w:rsidRDefault="001263B9" w:rsidP="00AE1400">
            <w:pPr>
              <w:pStyle w:val="TableEntry"/>
              <w:rPr>
                <w:sz w:val="16"/>
              </w:rPr>
            </w:pPr>
          </w:p>
        </w:tc>
      </w:tr>
      <w:tr w:rsidR="00270EBB" w:rsidRPr="00D26514" w14:paraId="6D3EDD0C" w14:textId="77777777" w:rsidTr="00EA3BCB">
        <w:trPr>
          <w:cantSplit/>
        </w:trPr>
        <w:tc>
          <w:tcPr>
            <w:tcW w:w="1336" w:type="pct"/>
            <w:shd w:val="clear" w:color="auto" w:fill="auto"/>
          </w:tcPr>
          <w:p w14:paraId="36E78D71"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 Organizer</w:t>
            </w:r>
          </w:p>
        </w:tc>
        <w:tc>
          <w:tcPr>
            <w:tcW w:w="517" w:type="pct"/>
          </w:tcPr>
          <w:p w14:paraId="6C29FBE5" w14:textId="77777777" w:rsidR="001263B9" w:rsidRPr="00D26514" w:rsidRDefault="001263B9" w:rsidP="00AE1400">
            <w:pPr>
              <w:pStyle w:val="TableEntry"/>
            </w:pPr>
            <w:proofErr w:type="gramStart"/>
            <w:r w:rsidRPr="00D26514">
              <w:t>R[</w:t>
            </w:r>
            <w:proofErr w:type="gramEnd"/>
            <w:r w:rsidRPr="00D26514">
              <w:t>1..*]</w:t>
            </w:r>
          </w:p>
        </w:tc>
        <w:tc>
          <w:tcPr>
            <w:tcW w:w="733" w:type="pct"/>
          </w:tcPr>
          <w:p w14:paraId="21B163D9" w14:textId="77777777" w:rsidR="001263B9" w:rsidRPr="00D26514" w:rsidRDefault="001263B9" w:rsidP="00AE1400">
            <w:pPr>
              <w:pStyle w:val="TableEntry"/>
            </w:pPr>
          </w:p>
        </w:tc>
        <w:tc>
          <w:tcPr>
            <w:tcW w:w="603" w:type="pct"/>
          </w:tcPr>
          <w:p w14:paraId="2D5045CA" w14:textId="4499BAAD" w:rsidR="001263B9" w:rsidRPr="00D26514" w:rsidRDefault="009F5CC2" w:rsidP="00AE1400">
            <w:pPr>
              <w:pStyle w:val="TableEntry"/>
            </w:pPr>
            <w:r w:rsidRPr="00D26514">
              <w:t>E</w:t>
            </w:r>
            <w:r w:rsidR="001263B9" w:rsidRPr="00D26514">
              <w:t>ntry</w:t>
            </w:r>
          </w:p>
        </w:tc>
        <w:tc>
          <w:tcPr>
            <w:tcW w:w="819" w:type="pct"/>
          </w:tcPr>
          <w:p w14:paraId="7B921492" w14:textId="77777777" w:rsidR="001263B9" w:rsidRPr="00D26514" w:rsidRDefault="001263B9" w:rsidP="00AE1400">
            <w:pPr>
              <w:pStyle w:val="TableEntry"/>
            </w:pPr>
            <w:r w:rsidRPr="00D26514">
              <w:t>2.16.840.1.113883.10.20.22.4.26</w:t>
            </w:r>
          </w:p>
        </w:tc>
        <w:tc>
          <w:tcPr>
            <w:tcW w:w="991" w:type="pct"/>
          </w:tcPr>
          <w:p w14:paraId="2E2C1C1A" w14:textId="77777777" w:rsidR="001263B9" w:rsidRPr="00D26514" w:rsidRDefault="001263B9" w:rsidP="00AE1400">
            <w:pPr>
              <w:pStyle w:val="TableEntry"/>
              <w:rPr>
                <w:sz w:val="16"/>
              </w:rPr>
            </w:pPr>
          </w:p>
        </w:tc>
      </w:tr>
      <w:tr w:rsidR="00270EBB" w:rsidRPr="00D26514" w14:paraId="5A92AA14" w14:textId="77777777" w:rsidTr="00EA3BCB">
        <w:trPr>
          <w:cantSplit/>
        </w:trPr>
        <w:tc>
          <w:tcPr>
            <w:tcW w:w="1336" w:type="pct"/>
            <w:shd w:val="clear" w:color="auto" w:fill="auto"/>
          </w:tcPr>
          <w:p w14:paraId="1FB2F9C4"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 Observation</w:t>
            </w:r>
          </w:p>
        </w:tc>
        <w:tc>
          <w:tcPr>
            <w:tcW w:w="517" w:type="pct"/>
          </w:tcPr>
          <w:p w14:paraId="302496F7" w14:textId="77777777" w:rsidR="001263B9" w:rsidRPr="00D26514" w:rsidRDefault="001263B9" w:rsidP="00AE1400">
            <w:pPr>
              <w:pStyle w:val="TableEntry"/>
            </w:pPr>
            <w:proofErr w:type="gramStart"/>
            <w:r w:rsidRPr="00D26514">
              <w:t>R[</w:t>
            </w:r>
            <w:proofErr w:type="gramEnd"/>
            <w:r w:rsidRPr="00D26514">
              <w:t>2..*]</w:t>
            </w:r>
          </w:p>
        </w:tc>
        <w:tc>
          <w:tcPr>
            <w:tcW w:w="733" w:type="pct"/>
          </w:tcPr>
          <w:p w14:paraId="06C05581" w14:textId="77777777" w:rsidR="001263B9" w:rsidRPr="00D26514" w:rsidRDefault="001263B9" w:rsidP="00AE1400">
            <w:pPr>
              <w:pStyle w:val="TableEntry"/>
            </w:pPr>
          </w:p>
        </w:tc>
        <w:tc>
          <w:tcPr>
            <w:tcW w:w="603" w:type="pct"/>
          </w:tcPr>
          <w:p w14:paraId="1B9CEC30" w14:textId="589B5D55" w:rsidR="001263B9" w:rsidRPr="00D26514" w:rsidRDefault="009F5CC2" w:rsidP="00AE1400">
            <w:pPr>
              <w:pStyle w:val="TableEntry"/>
            </w:pPr>
            <w:r w:rsidRPr="00D26514">
              <w:t>E</w:t>
            </w:r>
            <w:r w:rsidR="001263B9" w:rsidRPr="00D26514">
              <w:t>ntry</w:t>
            </w:r>
          </w:p>
        </w:tc>
        <w:tc>
          <w:tcPr>
            <w:tcW w:w="819" w:type="pct"/>
          </w:tcPr>
          <w:p w14:paraId="6E1DBB5C" w14:textId="77777777" w:rsidR="001263B9" w:rsidRPr="00D26514" w:rsidRDefault="001263B9" w:rsidP="00AE1400">
            <w:pPr>
              <w:pStyle w:val="TableEntry"/>
            </w:pPr>
            <w:r w:rsidRPr="00D26514">
              <w:t>2.16.840.1.113883.10.20.22.4.27</w:t>
            </w:r>
            <w:r w:rsidR="00340176" w:rsidRPr="00D26514">
              <w:t>&gt;</w:t>
            </w:r>
          </w:p>
        </w:tc>
        <w:tc>
          <w:tcPr>
            <w:tcW w:w="991" w:type="pct"/>
          </w:tcPr>
          <w:p w14:paraId="05A9B508" w14:textId="77777777" w:rsidR="001263B9" w:rsidRPr="00D26514" w:rsidRDefault="001263B9" w:rsidP="00AE1400">
            <w:pPr>
              <w:pStyle w:val="TableEntry"/>
              <w:rPr>
                <w:sz w:val="16"/>
              </w:rPr>
            </w:pPr>
          </w:p>
        </w:tc>
      </w:tr>
    </w:tbl>
    <w:p w14:paraId="4793A79E" w14:textId="77777777" w:rsidR="00BC3E9F" w:rsidRPr="00D26514" w:rsidRDefault="00BC3E9F" w:rsidP="00BC3E9F">
      <w:pPr>
        <w:rPr>
          <w:lang w:eastAsia="x-none"/>
        </w:rPr>
      </w:pPr>
    </w:p>
    <w:p w14:paraId="069236E3" w14:textId="77777777" w:rsidR="001E206E" w:rsidRPr="00D26514" w:rsidRDefault="001E206E" w:rsidP="00597DB2">
      <w:pPr>
        <w:pStyle w:val="AuthorInstructions"/>
      </w:pPr>
      <w:r w:rsidRPr="00D26514">
        <w:t>&lt;For each (1:1 correspondence) Vocabulary Constraint or Condition listed in the table above, create an additional section/reference below</w:t>
      </w:r>
      <w:r w:rsidR="00887E40" w:rsidRPr="00D26514">
        <w:t xml:space="preserve">. </w:t>
      </w:r>
      <w:r w:rsidRPr="00D26514">
        <w:t>Add the Header Element or Section Name and then select either “Vocabulary Constraint” or “Condition” and delete the other word.&gt;</w:t>
      </w:r>
    </w:p>
    <w:p w14:paraId="325057D1" w14:textId="77777777" w:rsidR="001E206E" w:rsidRPr="00D26514" w:rsidRDefault="001E206E" w:rsidP="00597DB2">
      <w:pPr>
        <w:pStyle w:val="AuthorInstructions"/>
      </w:pPr>
      <w:r w:rsidRPr="00D26514">
        <w:t>&lt;Note that every Conditional element MUST have an explanatory paragraph referenced below.&gt;</w:t>
      </w:r>
    </w:p>
    <w:p w14:paraId="4F45ACFD" w14:textId="77777777" w:rsidR="00270EBB" w:rsidRPr="00D26514" w:rsidRDefault="00270EBB" w:rsidP="00597DB2">
      <w:pPr>
        <w:pStyle w:val="AuthorInstructions"/>
      </w:pPr>
      <w:r w:rsidRPr="00D26514">
        <w:t>&lt;It is required to use SHALL, SHOULD, or MAY in each definition as defined in Appendix E of the Technical Frameworks General Introduction.&gt;</w:t>
      </w:r>
    </w:p>
    <w:p w14:paraId="3F0A4B5D" w14:textId="5B586197" w:rsidR="00270EBB" w:rsidRPr="00D26514" w:rsidRDefault="00270EBB" w:rsidP="00270EBB">
      <w:pPr>
        <w:pStyle w:val="Heading6"/>
        <w:numPr>
          <w:ilvl w:val="0"/>
          <w:numId w:val="0"/>
        </w:numPr>
        <w:rPr>
          <w:noProof w:val="0"/>
        </w:rPr>
      </w:pPr>
      <w:bookmarkStart w:id="252" w:name="_Toc345074708"/>
      <w:bookmarkStart w:id="253" w:name="_Toc500238819"/>
      <w:r w:rsidRPr="00D26514">
        <w:rPr>
          <w:noProof w:val="0"/>
        </w:rPr>
        <w:t>6.3.1.D.5.</w:t>
      </w:r>
      <w:r w:rsidR="007249C7" w:rsidRPr="00D26514">
        <w:rPr>
          <w:noProof w:val="0"/>
        </w:rPr>
        <w:t>5</w:t>
      </w:r>
      <w:r w:rsidRPr="00D26514">
        <w:rPr>
          <w:noProof w:val="0"/>
        </w:rPr>
        <w:t xml:space="preserve"> &lt;</w:t>
      </w:r>
      <w:r w:rsidR="00983131" w:rsidRPr="00D26514">
        <w:rPr>
          <w:noProof w:val="0"/>
        </w:rPr>
        <w:t>Template Title name</w:t>
      </w:r>
      <w:r w:rsidRPr="00D26514">
        <w:rPr>
          <w:noProof w:val="0"/>
        </w:rPr>
        <w:t>&gt; &lt;Vocabulary Constraint or Condition&gt;</w:t>
      </w:r>
      <w:bookmarkEnd w:id="252"/>
      <w:bookmarkEnd w:id="253"/>
    </w:p>
    <w:p w14:paraId="08FA0661" w14:textId="77777777" w:rsidR="00270EBB" w:rsidRPr="00D26514" w:rsidRDefault="00270EBB" w:rsidP="00597DB2">
      <w:pPr>
        <w:pStyle w:val="AuthorInstructions"/>
      </w:pPr>
      <w:r w:rsidRPr="00D26514">
        <w:t>&lt;add vocabulary constraint or condition definition&gt;</w:t>
      </w:r>
    </w:p>
    <w:p w14:paraId="7AD377AC" w14:textId="77777777" w:rsidR="00270EBB" w:rsidRPr="00D26514" w:rsidRDefault="00270EBB" w:rsidP="00597DB2">
      <w:pPr>
        <w:pStyle w:val="AuthorInstructions"/>
      </w:pPr>
      <w:r w:rsidRPr="00D26514">
        <w:t>&lt;remove example below prior to public comment:&gt;</w:t>
      </w:r>
    </w:p>
    <w:p w14:paraId="1DA309C8" w14:textId="140AE39D" w:rsidR="00270EBB" w:rsidRPr="00D26514" w:rsidRDefault="003F252B" w:rsidP="00EF1E77">
      <w:pPr>
        <w:pStyle w:val="BodyText"/>
        <w:rPr>
          <w:rFonts w:eastAsia="Calibri"/>
        </w:rPr>
      </w:pPr>
      <w:r w:rsidRPr="00D26514">
        <w:t>&lt;</w:t>
      </w:r>
      <w:r w:rsidR="00270EBB" w:rsidRPr="00D26514">
        <w:t xml:space="preserve">e.g., The value for </w:t>
      </w:r>
      <w:proofErr w:type="spellStart"/>
      <w:r w:rsidR="00270EBB" w:rsidRPr="00D26514">
        <w:t>serviceEvent</w:t>
      </w:r>
      <w:proofErr w:type="spellEnd"/>
      <w:r w:rsidR="00270EBB" w:rsidRPr="00D26514">
        <w:t xml:space="preserve"> / code SHOULD be drawn from value set </w:t>
      </w:r>
      <w:r w:rsidR="00115A0F" w:rsidRPr="00D26514">
        <w:rPr>
          <w:rFonts w:eastAsia="Calibri"/>
        </w:rPr>
        <w:t>1.3.6.1.4.1.19376.1.4.1.5.2</w:t>
      </w:r>
      <w:r w:rsidR="00115A0F" w:rsidRPr="00D26514">
        <w:rPr>
          <w:rFonts w:eastAsia="Calibri"/>
        </w:rPr>
        <w:tab/>
        <w:t xml:space="preserve"> Cardiac Imaging Procedures</w:t>
      </w:r>
      <w:r w:rsidR="00270EBB" w:rsidRPr="00D26514">
        <w:rPr>
          <w:rFonts w:eastAsia="Calibri"/>
        </w:rPr>
        <w:t>.</w:t>
      </w:r>
    </w:p>
    <w:p w14:paraId="12BB00B8" w14:textId="77777777" w:rsidR="009F5CC2" w:rsidRPr="00D26514" w:rsidRDefault="009F5CC2" w:rsidP="00EF1E77">
      <w:pPr>
        <w:pStyle w:val="BodyText"/>
        <w:rPr>
          <w:rFonts w:eastAsia="Calibri"/>
        </w:rPr>
      </w:pPr>
      <w:bookmarkStart w:id="254" w:name="_Toc345074709"/>
      <w:r w:rsidRPr="00D26514">
        <w:rPr>
          <w:rFonts w:eastAsia="Calibri"/>
        </w:rPr>
        <w:t>OR</w:t>
      </w:r>
    </w:p>
    <w:p w14:paraId="2B175C20" w14:textId="77777777" w:rsidR="009F5CC2" w:rsidRPr="00D26514" w:rsidRDefault="009F5CC2" w:rsidP="00EF1E77">
      <w:pPr>
        <w:pStyle w:val="BodyText"/>
        <w:rPr>
          <w:rFonts w:eastAsia="Calibri"/>
        </w:rPr>
      </w:pPr>
      <w:r w:rsidRPr="00D26514">
        <w:t xml:space="preserve">The value for </w:t>
      </w:r>
      <w:proofErr w:type="spellStart"/>
      <w:r w:rsidRPr="00D26514">
        <w:t>serviceEvent</w:t>
      </w:r>
      <w:proofErr w:type="spellEnd"/>
      <w:r w:rsidRPr="00D26514">
        <w:t xml:space="preserve"> / code SHOULD be drawn from the value set </w:t>
      </w:r>
      <w:r w:rsidRPr="00D26514">
        <w:rPr>
          <w:rFonts w:eastAsia="Calibri"/>
        </w:rPr>
        <w:t xml:space="preserve">bound to the concept domain </w:t>
      </w:r>
      <w:proofErr w:type="spellStart"/>
      <w:r w:rsidRPr="00D26514">
        <w:rPr>
          <w:rFonts w:eastAsia="Calibri"/>
        </w:rPr>
        <w:t>UV_CardiacImagingProcedures</w:t>
      </w:r>
      <w:proofErr w:type="spellEnd"/>
    </w:p>
    <w:p w14:paraId="3A3603D4" w14:textId="77777777" w:rsidR="00270EBB" w:rsidRPr="00D26514" w:rsidRDefault="003F252B" w:rsidP="00EF1E77">
      <w:pPr>
        <w:pStyle w:val="BodyText"/>
        <w:rPr>
          <w:rFonts w:eastAsia="Calibri"/>
        </w:rPr>
      </w:pPr>
      <w:r w:rsidRPr="00D26514">
        <w:rPr>
          <w:rFonts w:eastAsia="Calibri"/>
        </w:rPr>
        <w:t>&gt;</w:t>
      </w:r>
    </w:p>
    <w:p w14:paraId="453DAB71" w14:textId="00CAAF44" w:rsidR="00270EBB" w:rsidRPr="00D26514" w:rsidRDefault="00270EBB" w:rsidP="00270EBB">
      <w:pPr>
        <w:pStyle w:val="Heading6"/>
        <w:numPr>
          <w:ilvl w:val="0"/>
          <w:numId w:val="0"/>
        </w:numPr>
        <w:ind w:left="1152" w:hanging="1152"/>
        <w:rPr>
          <w:noProof w:val="0"/>
        </w:rPr>
      </w:pPr>
      <w:bookmarkStart w:id="255" w:name="_Toc500238820"/>
      <w:r w:rsidRPr="00D26514">
        <w:rPr>
          <w:noProof w:val="0"/>
        </w:rPr>
        <w:t>6.3.1.D.5.</w:t>
      </w:r>
      <w:r w:rsidR="007249C7" w:rsidRPr="00D26514">
        <w:rPr>
          <w:noProof w:val="0"/>
        </w:rPr>
        <w:t>6</w:t>
      </w:r>
      <w:r w:rsidRPr="00D26514">
        <w:rPr>
          <w:noProof w:val="0"/>
        </w:rPr>
        <w:t xml:space="preserve"> &lt;</w:t>
      </w:r>
      <w:r w:rsidR="00983131" w:rsidRPr="00D26514">
        <w:rPr>
          <w:noProof w:val="0"/>
        </w:rPr>
        <w:t>Template Title name</w:t>
      </w:r>
      <w:r w:rsidRPr="00D26514">
        <w:rPr>
          <w:noProof w:val="0"/>
        </w:rPr>
        <w:t>&gt; &lt;Vocabulary Constraint or Condition&gt;</w:t>
      </w:r>
      <w:bookmarkEnd w:id="254"/>
      <w:bookmarkEnd w:id="255"/>
    </w:p>
    <w:p w14:paraId="69E6D634" w14:textId="77777777" w:rsidR="00270EBB" w:rsidRPr="00D26514" w:rsidRDefault="00270EBB" w:rsidP="00597DB2">
      <w:pPr>
        <w:pStyle w:val="AuthorInstructions"/>
      </w:pPr>
      <w:r w:rsidRPr="00D26514">
        <w:t>&lt;add vocabulary constraint or condition definition&gt;</w:t>
      </w:r>
    </w:p>
    <w:p w14:paraId="57B48605" w14:textId="77777777" w:rsidR="00270EBB" w:rsidRPr="00D26514" w:rsidRDefault="00270EBB" w:rsidP="00597DB2">
      <w:pPr>
        <w:pStyle w:val="AuthorInstructions"/>
      </w:pPr>
      <w:r w:rsidRPr="00D26514">
        <w:t>&lt;remove example below prior to public comment:&gt;</w:t>
      </w:r>
    </w:p>
    <w:p w14:paraId="438654B1" w14:textId="2D843B03" w:rsidR="00270EBB" w:rsidRPr="00D26514" w:rsidRDefault="003F252B" w:rsidP="00EF1E77">
      <w:pPr>
        <w:pStyle w:val="BodyText"/>
        <w:rPr>
          <w:rFonts w:eastAsia="Calibri"/>
        </w:rPr>
      </w:pPr>
      <w:r w:rsidRPr="00D26514">
        <w:t>&lt;</w:t>
      </w:r>
      <w:r w:rsidR="00270EBB" w:rsidRPr="00D26514">
        <w:t>e.g., Within the Medications section the Content Creator SHALL be able to create a Medications entry (</w:t>
      </w:r>
      <w:proofErr w:type="spellStart"/>
      <w:r w:rsidR="00270EBB" w:rsidRPr="00D26514">
        <w:t>templateID</w:t>
      </w:r>
      <w:proofErr w:type="spellEnd"/>
      <w:r w:rsidR="00270EBB" w:rsidRPr="00D26514">
        <w:t xml:space="preserve"> 1.3.6.1.4.1.19376.1.5.3.1.4.7 [PCC TF-2]) for each of the cardiac relevant medications identified in Value Set </w:t>
      </w:r>
      <w:r w:rsidR="00115A0F" w:rsidRPr="00D26514">
        <w:rPr>
          <w:rFonts w:eastAsia="Calibri"/>
        </w:rPr>
        <w:t>1.3.6.1.4.1.19376.1.4.1.5.14 Cardiac Drug Classes</w:t>
      </w:r>
      <w:r w:rsidR="00270EBB" w:rsidRPr="00D26514">
        <w:rPr>
          <w:rFonts w:eastAsia="Calibri"/>
        </w:rPr>
        <w:t>, encoding the value in substanceAdministration/consumable/ManufacturedProduct/Material/code.</w:t>
      </w:r>
    </w:p>
    <w:p w14:paraId="136BF334" w14:textId="77777777" w:rsidR="009F5CC2" w:rsidRPr="00D26514" w:rsidRDefault="009F5CC2" w:rsidP="00EF1E77">
      <w:pPr>
        <w:pStyle w:val="BodyText"/>
        <w:rPr>
          <w:rFonts w:eastAsia="Calibri"/>
        </w:rPr>
      </w:pPr>
      <w:r w:rsidRPr="00D26514">
        <w:rPr>
          <w:rFonts w:eastAsia="Calibri"/>
        </w:rPr>
        <w:t>OR</w:t>
      </w:r>
    </w:p>
    <w:p w14:paraId="2F5DD0C2" w14:textId="77777777" w:rsidR="009F5CC2" w:rsidRPr="00D26514" w:rsidRDefault="009F5CC2" w:rsidP="00EF1E77">
      <w:pPr>
        <w:pStyle w:val="BodyText"/>
        <w:rPr>
          <w:rFonts w:eastAsia="Calibri"/>
        </w:rPr>
      </w:pPr>
      <w:r w:rsidRPr="00D26514">
        <w:lastRenderedPageBreak/>
        <w:t xml:space="preserve">Within the Medications </w:t>
      </w:r>
      <w:r w:rsidR="001263B9" w:rsidRPr="00D26514">
        <w:t>section</w:t>
      </w:r>
      <w:r w:rsidRPr="00D26514">
        <w:t xml:space="preserve"> the Content Creator SHALL be able to create a Medications </w:t>
      </w:r>
      <w:r w:rsidR="001263B9" w:rsidRPr="00D26514">
        <w:t>entry</w:t>
      </w:r>
      <w:r w:rsidRPr="00D26514">
        <w:t xml:space="preserve"> (</w:t>
      </w:r>
      <w:proofErr w:type="spellStart"/>
      <w:r w:rsidRPr="00D26514">
        <w:t>templateID</w:t>
      </w:r>
      <w:proofErr w:type="spellEnd"/>
      <w:r w:rsidRPr="00D26514">
        <w:t xml:space="preserve"> 1.3.6.1.4.1.19376.1.5.3.1.4.7 [PCC TF-2]) for each of the cardiac relevant medications identified in the value set bound to the concept domain </w:t>
      </w:r>
      <w:proofErr w:type="spellStart"/>
      <w:r w:rsidRPr="00D26514">
        <w:t>UV_CardiagDrugClasses</w:t>
      </w:r>
      <w:proofErr w:type="spellEnd"/>
      <w:r w:rsidRPr="00D26514">
        <w:rPr>
          <w:rFonts w:eastAsia="Calibri"/>
        </w:rPr>
        <w:t>, encoding the value in substanceAdministration/consumable/ManufacturedProduct/Material/code.</w:t>
      </w:r>
    </w:p>
    <w:p w14:paraId="3D1E652A" w14:textId="77777777" w:rsidR="00270EBB" w:rsidRPr="00D26514" w:rsidRDefault="003F252B" w:rsidP="00EF1E77">
      <w:pPr>
        <w:pStyle w:val="BodyText"/>
        <w:rPr>
          <w:rFonts w:eastAsia="Calibri"/>
        </w:rPr>
      </w:pPr>
      <w:r w:rsidRPr="00D26514">
        <w:rPr>
          <w:rFonts w:eastAsia="Calibri"/>
        </w:rPr>
        <w:t>&gt;</w:t>
      </w:r>
    </w:p>
    <w:p w14:paraId="208B2288" w14:textId="77777777" w:rsidR="00EC1DB7" w:rsidRPr="00D26514" w:rsidRDefault="00EC1DB7" w:rsidP="00EF1E77">
      <w:pPr>
        <w:pStyle w:val="BodyText"/>
        <w:rPr>
          <w:rFonts w:eastAsia="Calibri"/>
        </w:rPr>
      </w:pPr>
    </w:p>
    <w:p w14:paraId="14B86ECF" w14:textId="77777777" w:rsidR="00BC3E9F" w:rsidRPr="00D26514" w:rsidRDefault="00270EBB" w:rsidP="00EC1DB7">
      <w:pPr>
        <w:pStyle w:val="AuthorInstructions"/>
        <w:rPr>
          <w:rFonts w:eastAsia="Calibri"/>
          <w:b/>
        </w:rPr>
      </w:pPr>
      <w:r w:rsidRPr="00EA3BCB">
        <w:rPr>
          <w:rFonts w:eastAsia="Calibri"/>
          <w:b/>
        </w:rPr>
        <w:t>###End Discrete Conformance</w:t>
      </w:r>
      <w:r w:rsidR="00BC3E9F" w:rsidRPr="00EA3BCB">
        <w:rPr>
          <w:rFonts w:eastAsia="Calibri"/>
          <w:b/>
        </w:rPr>
        <w:t xml:space="preserve"> Format</w:t>
      </w:r>
      <w:r w:rsidR="00D35F24" w:rsidRPr="00EA3BCB">
        <w:rPr>
          <w:rFonts w:eastAsia="Calibri"/>
          <w:b/>
        </w:rPr>
        <w:t xml:space="preserve"> - Document</w:t>
      </w:r>
    </w:p>
    <w:p w14:paraId="027FC5E8" w14:textId="77777777" w:rsidR="00570B52" w:rsidRPr="00D26514" w:rsidRDefault="00570B52" w:rsidP="004046B6">
      <w:pPr>
        <w:pStyle w:val="BodyText"/>
        <w:rPr>
          <w:lang w:eastAsia="x-none"/>
        </w:rPr>
      </w:pPr>
    </w:p>
    <w:p w14:paraId="58B170EA" w14:textId="77777777" w:rsidR="00EC1DB7" w:rsidRPr="00D26514" w:rsidRDefault="00EC1DB7" w:rsidP="004046B6">
      <w:pPr>
        <w:pStyle w:val="BodyText"/>
        <w:rPr>
          <w:lang w:eastAsia="x-none"/>
        </w:rPr>
      </w:pPr>
    </w:p>
    <w:p w14:paraId="2A4599B9" w14:textId="77777777" w:rsidR="005D6104" w:rsidRPr="00D26514" w:rsidRDefault="005D6104" w:rsidP="004046B6">
      <w:pPr>
        <w:pStyle w:val="Heading5"/>
        <w:numPr>
          <w:ilvl w:val="0"/>
          <w:numId w:val="0"/>
        </w:numPr>
        <w:rPr>
          <w:noProof w:val="0"/>
        </w:rPr>
      </w:pPr>
      <w:bookmarkStart w:id="256" w:name="_Toc345074710"/>
      <w:bookmarkStart w:id="257" w:name="_Toc500238821"/>
      <w:r w:rsidRPr="00D26514">
        <w:rPr>
          <w:noProof w:val="0"/>
        </w:rPr>
        <w:t>6.3.1.</w:t>
      </w:r>
      <w:r w:rsidR="008D45BC" w:rsidRPr="00D26514">
        <w:rPr>
          <w:noProof w:val="0"/>
        </w:rPr>
        <w:t>D</w:t>
      </w:r>
      <w:r w:rsidRPr="00D26514">
        <w:rPr>
          <w:noProof w:val="0"/>
        </w:rPr>
        <w:t>.</w:t>
      </w:r>
      <w:r w:rsidR="00570B52" w:rsidRPr="00D26514">
        <w:rPr>
          <w:noProof w:val="0"/>
        </w:rPr>
        <w:t>6</w:t>
      </w:r>
      <w:r w:rsidRPr="00D26514">
        <w:rPr>
          <w:noProof w:val="0"/>
        </w:rPr>
        <w:t xml:space="preserve"> &lt;</w:t>
      </w:r>
      <w:r w:rsidR="0095298A" w:rsidRPr="00D26514">
        <w:rPr>
          <w:noProof w:val="0"/>
        </w:rPr>
        <w:t xml:space="preserve">Document and </w:t>
      </w:r>
      <w:r w:rsidRPr="00D26514">
        <w:rPr>
          <w:noProof w:val="0"/>
        </w:rPr>
        <w:t xml:space="preserve">Acronym Name&gt; Conformance </w:t>
      </w:r>
      <w:r w:rsidR="0095298A" w:rsidRPr="00D26514">
        <w:rPr>
          <w:noProof w:val="0"/>
        </w:rPr>
        <w:t>and Example</w:t>
      </w:r>
      <w:bookmarkEnd w:id="256"/>
      <w:bookmarkEnd w:id="257"/>
    </w:p>
    <w:p w14:paraId="4B272A72" w14:textId="77777777" w:rsidR="00270EBB" w:rsidRPr="00D26514" w:rsidRDefault="00BC3E9F" w:rsidP="00597DB2">
      <w:pPr>
        <w:pStyle w:val="AuthorInstructions"/>
      </w:pPr>
      <w:r w:rsidRPr="00D26514">
        <w:t xml:space="preserve">&lt;This section is the same, independent of whether the tabular </w:t>
      </w:r>
      <w:r w:rsidR="00270EBB" w:rsidRPr="00D26514">
        <w:t>or discrete conformance</w:t>
      </w:r>
      <w:r w:rsidRPr="00D26514">
        <w:t xml:space="preserve"> formats were chosen.&gt;</w:t>
      </w:r>
    </w:p>
    <w:p w14:paraId="389421E5" w14:textId="01DD8461" w:rsidR="0095298A" w:rsidRPr="00D26514" w:rsidRDefault="0095298A" w:rsidP="00597DB2">
      <w:pPr>
        <w:pStyle w:val="AuthorInstructions"/>
      </w:pPr>
      <w:r w:rsidRPr="00D26514">
        <w:t xml:space="preserve">&lt;Describe the conformance of this </w:t>
      </w:r>
      <w:r w:rsidR="00364E56" w:rsidRPr="00D26514">
        <w:t>d</w:t>
      </w:r>
      <w:r w:rsidRPr="00D26514">
        <w:t>ocument in terms of inheritance from other templates</w:t>
      </w:r>
      <w:r w:rsidR="00887E40" w:rsidRPr="00D26514">
        <w:t xml:space="preserve">. </w:t>
      </w:r>
      <w:r w:rsidRPr="00D26514">
        <w:t xml:space="preserve">Use the </w:t>
      </w:r>
      <w:r w:rsidR="00115A0F" w:rsidRPr="00D26514">
        <w:t xml:space="preserve">OIDs </w:t>
      </w:r>
      <w:r w:rsidRPr="00D26514">
        <w:t>of those templates for clarity</w:t>
      </w:r>
      <w:r w:rsidR="00887E40" w:rsidRPr="00D26514">
        <w:t xml:space="preserve">. </w:t>
      </w:r>
      <w:r w:rsidRPr="00D26514">
        <w:t xml:space="preserve">A </w:t>
      </w:r>
      <w:r w:rsidR="00115A0F" w:rsidRPr="00D26514">
        <w:t xml:space="preserve">complete </w:t>
      </w:r>
      <w:r w:rsidRPr="00D26514">
        <w:t xml:space="preserve">example of this document MUST be placed on the </w:t>
      </w:r>
      <w:r w:rsidR="00115A0F" w:rsidRPr="00D26514">
        <w:t>IHE</w:t>
      </w:r>
      <w:r w:rsidRPr="00D26514">
        <w:t xml:space="preserve"> ftp server as part of the Public Comment process of a Content Module supplement</w:t>
      </w:r>
      <w:r w:rsidR="006E2CC1" w:rsidRPr="00D26514">
        <w:t xml:space="preserve"> at ftp://ftp.ihe.net/TF_Implementation_Material/</w:t>
      </w:r>
      <w:r w:rsidR="00887E40" w:rsidRPr="00D26514">
        <w:t xml:space="preserve">. </w:t>
      </w:r>
      <w:r w:rsidR="006E2CC1" w:rsidRPr="00EA3BCB">
        <w:t>T</w:t>
      </w:r>
      <w:r w:rsidR="00270EBB" w:rsidRPr="00EA3BCB">
        <w:t>he file naming convention for these files should be &lt;</w:t>
      </w:r>
      <w:r w:rsidR="001558DD" w:rsidRPr="00EA3BCB">
        <w:t>Domain Acronym</w:t>
      </w:r>
      <w:r w:rsidR="00270EBB" w:rsidRPr="00EA3BCB">
        <w:t>&gt;</w:t>
      </w:r>
      <w:r w:rsidR="00115A0F" w:rsidRPr="00EA3BCB">
        <w:t>_</w:t>
      </w:r>
      <w:r w:rsidR="00270EBB" w:rsidRPr="00EA3BCB">
        <w:t>&lt;Profile Acronym&gt;</w:t>
      </w:r>
      <w:r w:rsidR="00115A0F" w:rsidRPr="00EA3BCB">
        <w:t>_</w:t>
      </w:r>
      <w:r w:rsidR="00270EBB" w:rsidRPr="00EA3BCB">
        <w:t>CDA-sample</w:t>
      </w:r>
      <w:r w:rsidR="00115A0F" w:rsidRPr="00EA3BCB">
        <w:t>_</w:t>
      </w:r>
      <w:r w:rsidR="00270EBB" w:rsidRPr="00EA3BCB">
        <w:t>&lt;version</w:t>
      </w:r>
      <w:r w:rsidR="00115A0F" w:rsidRPr="00EA3BCB">
        <w:t xml:space="preserve"> </w:t>
      </w:r>
      <w:r w:rsidR="00270EBB" w:rsidRPr="00EA3BCB">
        <w:t>number&gt;.</w:t>
      </w:r>
      <w:r w:rsidR="00115A0F" w:rsidRPr="00EA3BCB">
        <w:t>xml</w:t>
      </w:r>
      <w:r w:rsidR="006E2CC1" w:rsidRPr="00D26514">
        <w:t xml:space="preserve"> where version number is the version number of the profile</w:t>
      </w:r>
      <w:r w:rsidR="00115A0F" w:rsidRPr="00EA3BCB">
        <w:t>&gt;.</w:t>
      </w:r>
    </w:p>
    <w:p w14:paraId="25E516CD" w14:textId="77777777" w:rsidR="00A81A7C" w:rsidRPr="00D26514" w:rsidRDefault="00A81A7C" w:rsidP="00A81A7C">
      <w:pPr>
        <w:pStyle w:val="BodyText"/>
      </w:pPr>
      <w:r w:rsidRPr="00D26514">
        <w:t>CDA Release 2.0 documents that conform to the requirements of this document content module shall indicate their conformance by the inclusion of the &lt;</w:t>
      </w:r>
      <w:proofErr w:type="spellStart"/>
      <w:r w:rsidRPr="00D26514">
        <w:t>templateId</w:t>
      </w:r>
      <w:proofErr w:type="spellEnd"/>
      <w:r w:rsidRPr="00D26514">
        <w:t>&gt; XML elements in the header of the document</w:t>
      </w:r>
      <w:r w:rsidR="00887E40" w:rsidRPr="00D26514">
        <w:t xml:space="preserve">. </w:t>
      </w:r>
    </w:p>
    <w:p w14:paraId="60A86A52" w14:textId="77777777" w:rsidR="0095298A" w:rsidRPr="00D26514" w:rsidRDefault="00A81A7C" w:rsidP="004046B6">
      <w:pPr>
        <w:pStyle w:val="BodyText"/>
        <w:rPr>
          <w:lang w:eastAsia="x-none"/>
        </w:rPr>
      </w:pPr>
      <w:r w:rsidRPr="00D26514">
        <w:t xml:space="preserve">A CDA Document may conform to more than one template. This content module inherits from the </w:t>
      </w:r>
      <w:r w:rsidRPr="00D26514">
        <w:rPr>
          <w:i/>
        </w:rPr>
        <w:t>&lt;template name(s) and template ID(s)&gt;</w:t>
      </w:r>
      <w:r w:rsidR="005F3FB5" w:rsidRPr="00D26514">
        <w:t xml:space="preserve"> </w:t>
      </w:r>
      <w:r w:rsidRPr="00D26514">
        <w:t>&lt;</w:t>
      </w:r>
      <w:r w:rsidR="00115A0F" w:rsidRPr="00D26514">
        <w:t>e.g.</w:t>
      </w:r>
      <w:r w:rsidRPr="00D26514">
        <w:t>, CDA-PN, 2.16.840.1.113883.10.20.18.1, and the PCC TF Medical Document, 1.3.6.1.4.1.19376.1.5.3.1.1.1,</w:t>
      </w:r>
      <w:r w:rsidR="005F3FB5" w:rsidRPr="00D26514">
        <w:t xml:space="preserve"> </w:t>
      </w:r>
      <w:r w:rsidRPr="00D26514">
        <w:t>content modules&gt;</w:t>
      </w:r>
      <w:r w:rsidR="005F3FB5" w:rsidRPr="00D26514">
        <w:t xml:space="preserve"> </w:t>
      </w:r>
      <w:r w:rsidRPr="00D26514">
        <w:t xml:space="preserve">and so must conform to the requirements of those templates as well this document specification, </w:t>
      </w:r>
      <w:r w:rsidRPr="00D26514">
        <w:rPr>
          <w:i/>
        </w:rPr>
        <w:t>&lt;</w:t>
      </w:r>
      <w:proofErr w:type="spellStart"/>
      <w:r w:rsidRPr="00D26514">
        <w:rPr>
          <w:i/>
        </w:rPr>
        <w:t>templateName</w:t>
      </w:r>
      <w:proofErr w:type="spellEnd"/>
      <w:r w:rsidRPr="00D26514">
        <w:rPr>
          <w:i/>
        </w:rPr>
        <w:t xml:space="preserve"> and </w:t>
      </w:r>
      <w:proofErr w:type="spellStart"/>
      <w:r w:rsidRPr="00D26514">
        <w:rPr>
          <w:i/>
        </w:rPr>
        <w:t>templateID</w:t>
      </w:r>
      <w:proofErr w:type="spellEnd"/>
      <w:r w:rsidRPr="00D26514">
        <w:rPr>
          <w:i/>
        </w:rPr>
        <w:t>&gt;</w:t>
      </w:r>
      <w:r w:rsidRPr="00D26514">
        <w:t xml:space="preserve"> &lt;e.g., Cardiac Imaging Report template, </w:t>
      </w:r>
      <w:r w:rsidRPr="00D26514">
        <w:rPr>
          <w:szCs w:val="24"/>
        </w:rPr>
        <w:t>1.3.6.1.4.1.19376.1.4.1.1.1</w:t>
      </w:r>
      <w:r w:rsidRPr="00D26514">
        <w:t xml:space="preserve">&gt;. </w:t>
      </w:r>
    </w:p>
    <w:p w14:paraId="3803C04E" w14:textId="77777777" w:rsidR="00B84D95" w:rsidRPr="00D26514" w:rsidRDefault="00A81A7C" w:rsidP="005D6104">
      <w:pPr>
        <w:pStyle w:val="BodyText"/>
        <w:rPr>
          <w:lang w:eastAsia="x-none"/>
        </w:rPr>
      </w:pPr>
      <w:r w:rsidRPr="00D26514">
        <w:t>A complete example</w:t>
      </w:r>
      <w:r w:rsidRPr="00D26514">
        <w:rPr>
          <w:lang w:eastAsia="x-none"/>
        </w:rPr>
        <w:t xml:space="preserve"> of the &lt;Content Module Name and Acronym&gt; Document Content Module is available on the IHE ftp server at: </w:t>
      </w:r>
      <w:r w:rsidR="003651D9" w:rsidRPr="00D26514">
        <w:rPr>
          <w:lang w:eastAsia="x-none"/>
        </w:rPr>
        <w:t>&lt;indicate location here&gt;.</w:t>
      </w:r>
    </w:p>
    <w:p w14:paraId="02F53520" w14:textId="77777777" w:rsidR="00A81A7C" w:rsidRPr="00D26514" w:rsidRDefault="00A81A7C" w:rsidP="005D6104">
      <w:pPr>
        <w:pStyle w:val="BodyText"/>
      </w:pPr>
      <w:r w:rsidRPr="00D26514">
        <w:t>Note th</w:t>
      </w:r>
      <w:r w:rsidR="008E3F6C" w:rsidRPr="00D26514">
        <w:t>at this is an example and is meant to be informative and not normative</w:t>
      </w:r>
      <w:r w:rsidR="00887E40" w:rsidRPr="00D26514">
        <w:t xml:space="preserve">. </w:t>
      </w:r>
      <w:r w:rsidRPr="00D26514">
        <w:t xml:space="preserve">This </w:t>
      </w:r>
      <w:r w:rsidR="008E3F6C" w:rsidRPr="00D26514">
        <w:t xml:space="preserve">example shows the </w:t>
      </w:r>
      <w:r w:rsidRPr="00D26514">
        <w:t>&lt;</w:t>
      </w:r>
      <w:proofErr w:type="spellStart"/>
      <w:r w:rsidRPr="00D26514">
        <w:t>templateId</w:t>
      </w:r>
      <w:proofErr w:type="spellEnd"/>
      <w:r w:rsidR="008E3F6C" w:rsidRPr="00D26514">
        <w:t xml:space="preserve"> (OIDs)</w:t>
      </w:r>
      <w:r w:rsidRPr="00D26514">
        <w:t>&gt;</w:t>
      </w:r>
      <w:r w:rsidR="008E3F6C" w:rsidRPr="00D26514">
        <w:t xml:space="preserve"> elements for </w:t>
      </w:r>
      <w:proofErr w:type="gramStart"/>
      <w:r w:rsidR="008E3F6C" w:rsidRPr="00D26514">
        <w:t>all of</w:t>
      </w:r>
      <w:proofErr w:type="gramEnd"/>
      <w:r w:rsidR="008E3F6C" w:rsidRPr="00D26514">
        <w:t xml:space="preserve"> the specified</w:t>
      </w:r>
      <w:r w:rsidRPr="00D26514">
        <w:t xml:space="preserve"> templates.</w:t>
      </w:r>
    </w:p>
    <w:p w14:paraId="1403B65D" w14:textId="77777777" w:rsidR="005D6104" w:rsidRPr="00D26514" w:rsidRDefault="005D6104" w:rsidP="00870306">
      <w:pPr>
        <w:pStyle w:val="BodyText"/>
      </w:pPr>
    </w:p>
    <w:p w14:paraId="6D77C7EE" w14:textId="77777777" w:rsidR="00951F63" w:rsidRPr="00D26514" w:rsidRDefault="00951F63" w:rsidP="00951F63">
      <w:pPr>
        <w:pStyle w:val="EditorInstructions"/>
      </w:pPr>
      <w:r w:rsidRPr="00D26514">
        <w:t>Add to section 6.3.2 Header Content Modules</w:t>
      </w:r>
    </w:p>
    <w:p w14:paraId="273DE482" w14:textId="77777777" w:rsidR="00B9303B" w:rsidRPr="00D26514" w:rsidRDefault="00B9303B" w:rsidP="00EA3BCB">
      <w:pPr>
        <w:pStyle w:val="Heading3"/>
        <w:numPr>
          <w:ilvl w:val="0"/>
          <w:numId w:val="0"/>
        </w:numPr>
        <w:rPr>
          <w:bCs/>
          <w:noProof w:val="0"/>
        </w:rPr>
      </w:pPr>
      <w:bookmarkStart w:id="258" w:name="_Toc345074711"/>
      <w:bookmarkStart w:id="259" w:name="_Toc500238822"/>
      <w:r w:rsidRPr="00D26514">
        <w:rPr>
          <w:bCs/>
          <w:noProof w:val="0"/>
        </w:rPr>
        <w:lastRenderedPageBreak/>
        <w:t>6.3.2</w:t>
      </w:r>
      <w:r w:rsidR="00291725" w:rsidRPr="00D26514">
        <w:rPr>
          <w:bCs/>
          <w:noProof w:val="0"/>
        </w:rPr>
        <w:t xml:space="preserve"> </w:t>
      </w:r>
      <w:r w:rsidRPr="00D26514">
        <w:rPr>
          <w:bCs/>
          <w:noProof w:val="0"/>
        </w:rPr>
        <w:t>CDA Header Content Modules</w:t>
      </w:r>
      <w:bookmarkEnd w:id="258"/>
      <w:bookmarkEnd w:id="259"/>
    </w:p>
    <w:p w14:paraId="0C740A33" w14:textId="77777777" w:rsidR="00951F63" w:rsidRPr="00D26514" w:rsidRDefault="00951F63" w:rsidP="00951F63">
      <w:pPr>
        <w:pStyle w:val="Heading4"/>
        <w:numPr>
          <w:ilvl w:val="0"/>
          <w:numId w:val="0"/>
        </w:numPr>
        <w:ind w:left="864" w:hanging="864"/>
        <w:rPr>
          <w:noProof w:val="0"/>
        </w:rPr>
      </w:pPr>
      <w:bookmarkStart w:id="260" w:name="_Toc345074712"/>
      <w:bookmarkStart w:id="261" w:name="_Toc500238823"/>
      <w:r w:rsidRPr="00D26514">
        <w:rPr>
          <w:noProof w:val="0"/>
        </w:rPr>
        <w:t>6.3.2</w:t>
      </w:r>
      <w:r w:rsidR="00EA7E83" w:rsidRPr="00D26514">
        <w:rPr>
          <w:noProof w:val="0"/>
        </w:rPr>
        <w:t>.</w:t>
      </w:r>
      <w:r w:rsidR="00774B6B" w:rsidRPr="00D26514">
        <w:rPr>
          <w:noProof w:val="0"/>
        </w:rPr>
        <w:t>H</w:t>
      </w:r>
      <w:r w:rsidR="00291725" w:rsidRPr="00D26514">
        <w:rPr>
          <w:noProof w:val="0"/>
        </w:rPr>
        <w:t xml:space="preserve"> </w:t>
      </w:r>
      <w:r w:rsidRPr="00D26514">
        <w:rPr>
          <w:noProof w:val="0"/>
        </w:rPr>
        <w:t xml:space="preserve">&lt;Header Element </w:t>
      </w:r>
      <w:r w:rsidR="00774B6B" w:rsidRPr="00D26514">
        <w:rPr>
          <w:noProof w:val="0"/>
        </w:rPr>
        <w:t>Module Name</w:t>
      </w:r>
      <w:r w:rsidRPr="00D26514">
        <w:rPr>
          <w:noProof w:val="0"/>
        </w:rPr>
        <w:t xml:space="preserve">&gt; Header </w:t>
      </w:r>
      <w:r w:rsidR="00774B6B" w:rsidRPr="00D26514">
        <w:rPr>
          <w:noProof w:val="0"/>
        </w:rPr>
        <w:t xml:space="preserve">Content </w:t>
      </w:r>
      <w:r w:rsidR="00EA7E83" w:rsidRPr="00D26514">
        <w:rPr>
          <w:noProof w:val="0"/>
        </w:rPr>
        <w:t>Module</w:t>
      </w:r>
      <w:bookmarkEnd w:id="260"/>
      <w:bookmarkEnd w:id="261"/>
      <w:r w:rsidR="00EA7E83" w:rsidRPr="00D26514">
        <w:rPr>
          <w:noProof w:val="0"/>
        </w:rPr>
        <w:t xml:space="preserve"> </w:t>
      </w:r>
    </w:p>
    <w:p w14:paraId="5AB7F821" w14:textId="7B86B776" w:rsidR="00D34E63" w:rsidRPr="00D26514" w:rsidRDefault="00D34E63" w:rsidP="00597DB2">
      <w:pPr>
        <w:pStyle w:val="AuthorInstructions"/>
      </w:pPr>
      <w:r w:rsidRPr="00D26514">
        <w:t>&lt;</w:t>
      </w:r>
      <w:bookmarkStart w:id="262" w:name="OLE_LINK98"/>
      <w:bookmarkStart w:id="263" w:name="OLE_LINK99"/>
      <w:bookmarkStart w:id="264" w:name="OLE_LINK100"/>
      <w:r w:rsidR="006C0C1C" w:rsidRPr="00D26514">
        <w:rPr>
          <w:highlight w:val="yellow"/>
        </w:rPr>
        <w:t xml:space="preserve">Authors’ </w:t>
      </w:r>
      <w:r w:rsidR="00F96602" w:rsidRPr="00D26514">
        <w:rPr>
          <w:highlight w:val="yellow"/>
        </w:rPr>
        <w:t>N</w:t>
      </w:r>
      <w:r w:rsidR="006C0C1C" w:rsidRPr="00D26514">
        <w:rPr>
          <w:highlight w:val="yellow"/>
        </w:rPr>
        <w:t xml:space="preserve">ote: </w:t>
      </w:r>
      <w:r w:rsidR="00F96602" w:rsidRPr="00D26514">
        <w:rPr>
          <w:highlight w:val="yellow"/>
        </w:rPr>
        <w:t>R</w:t>
      </w:r>
      <w:r w:rsidR="006C0C1C" w:rsidRPr="00D26514">
        <w:rPr>
          <w:highlight w:val="yellow"/>
        </w:rPr>
        <w:t>eplicate section 6.3.</w:t>
      </w:r>
      <w:r w:rsidR="00F96602" w:rsidRPr="00D26514">
        <w:rPr>
          <w:highlight w:val="yellow"/>
        </w:rPr>
        <w:t>2</w:t>
      </w:r>
      <w:r w:rsidR="006C0C1C" w:rsidRPr="00D26514">
        <w:rPr>
          <w:highlight w:val="yellow"/>
        </w:rPr>
        <w:t xml:space="preserve">.H for </w:t>
      </w:r>
      <w:r w:rsidR="00F96602" w:rsidRPr="00D26514">
        <w:rPr>
          <w:highlight w:val="yellow"/>
        </w:rPr>
        <w:t>each</w:t>
      </w:r>
      <w:r w:rsidR="006C0C1C" w:rsidRPr="00D26514">
        <w:rPr>
          <w:highlight w:val="yellow"/>
        </w:rPr>
        <w:t xml:space="preserve"> Header </w:t>
      </w:r>
      <w:r w:rsidR="00F96602" w:rsidRPr="00D26514">
        <w:rPr>
          <w:highlight w:val="yellow"/>
        </w:rPr>
        <w:t>Content Module</w:t>
      </w:r>
      <w:r w:rsidR="006C0C1C" w:rsidRPr="00D26514">
        <w:rPr>
          <w:highlight w:val="yellow"/>
        </w:rPr>
        <w:t xml:space="preserve"> defined in this profile. Number as 6.3.</w:t>
      </w:r>
      <w:r w:rsidR="00F96602" w:rsidRPr="00D26514">
        <w:rPr>
          <w:highlight w:val="yellow"/>
        </w:rPr>
        <w:t>2</w:t>
      </w:r>
      <w:r w:rsidR="006C0C1C" w:rsidRPr="00D26514">
        <w:rPr>
          <w:highlight w:val="yellow"/>
        </w:rPr>
        <w:t>.H</w:t>
      </w:r>
      <w:r w:rsidR="006C0C1C" w:rsidRPr="00D26514">
        <w:rPr>
          <w:b/>
          <w:highlight w:val="yellow"/>
        </w:rPr>
        <w:t>1</w:t>
      </w:r>
      <w:r w:rsidR="006C0C1C" w:rsidRPr="00D26514">
        <w:rPr>
          <w:highlight w:val="yellow"/>
        </w:rPr>
        <w:t>, 6.3.</w:t>
      </w:r>
      <w:r w:rsidR="00F96602" w:rsidRPr="00D26514">
        <w:rPr>
          <w:highlight w:val="yellow"/>
        </w:rPr>
        <w:t>2</w:t>
      </w:r>
      <w:r w:rsidR="006C0C1C" w:rsidRPr="00D26514">
        <w:rPr>
          <w:highlight w:val="yellow"/>
        </w:rPr>
        <w:t>.H</w:t>
      </w:r>
      <w:r w:rsidR="006C0C1C" w:rsidRPr="00D26514">
        <w:rPr>
          <w:b/>
          <w:highlight w:val="yellow"/>
        </w:rPr>
        <w:t>2</w:t>
      </w:r>
      <w:r w:rsidR="006C0C1C" w:rsidRPr="00D26514">
        <w:rPr>
          <w:highlight w:val="yellow"/>
        </w:rPr>
        <w:t>, etc.</w:t>
      </w:r>
      <w:bookmarkEnd w:id="262"/>
      <w:bookmarkEnd w:id="263"/>
      <w:bookmarkEnd w:id="264"/>
      <w:r w:rsidRPr="00D26514">
        <w:t>&gt;</w:t>
      </w:r>
    </w:p>
    <w:p w14:paraId="5EB6ED44" w14:textId="77777777" w:rsidR="00D35F24" w:rsidRPr="00EA3BCB" w:rsidRDefault="00D35F24" w:rsidP="00597DB2">
      <w:pPr>
        <w:pStyle w:val="AuthorInstructions"/>
        <w:rPr>
          <w:rFonts w:eastAsia="Calibri"/>
          <w:b/>
        </w:rPr>
      </w:pPr>
      <w:r w:rsidRPr="00EA3BCB">
        <w:rPr>
          <w:rFonts w:eastAsia="Calibri"/>
          <w:b/>
        </w:rPr>
        <w:t>###Begin Tabular Format - Header</w:t>
      </w:r>
    </w:p>
    <w:p w14:paraId="2AB93D65" w14:textId="77777777" w:rsidR="00E25761" w:rsidRPr="00D26514" w:rsidRDefault="008A3FD2" w:rsidP="00597DB2">
      <w:pPr>
        <w:pStyle w:val="AuthorInstructions"/>
      </w:pPr>
      <w:r w:rsidRPr="00D26514">
        <w:t xml:space="preserve">&lt;Either the </w:t>
      </w:r>
      <w:r w:rsidR="00E25761" w:rsidRPr="00D26514">
        <w:t xml:space="preserve">Parent Template </w:t>
      </w:r>
      <w:r w:rsidRPr="00D26514">
        <w:t xml:space="preserve">OR </w:t>
      </w:r>
      <w:r w:rsidR="001055CB" w:rsidRPr="00D26514">
        <w:t>the Header</w:t>
      </w:r>
      <w:r w:rsidRPr="00D26514">
        <w:t xml:space="preserve"> Element may constrain this</w:t>
      </w:r>
      <w:r w:rsidR="00E25761" w:rsidRPr="00D26514">
        <w:t xml:space="preserve"> Header Element</w:t>
      </w:r>
      <w:r w:rsidRPr="00D26514">
        <w:t>, not both</w:t>
      </w:r>
      <w:r w:rsidR="00887E40" w:rsidRPr="00D26514">
        <w:t xml:space="preserve">. </w:t>
      </w:r>
      <w:r w:rsidRPr="00D26514">
        <w:t>One should be “N/A”.</w:t>
      </w:r>
      <w:r w:rsidR="00E25761" w:rsidRPr="00D26514">
        <w:t>&gt;</w:t>
      </w:r>
    </w:p>
    <w:p w14:paraId="10F89B46" w14:textId="7FEA10DE" w:rsidR="008A3FD2" w:rsidRPr="00D26514" w:rsidRDefault="00E25761" w:rsidP="00EA3BCB">
      <w:pPr>
        <w:pStyle w:val="AuthorInstructions"/>
        <w:rPr>
          <w:lang w:eastAsia="x-none"/>
        </w:rPr>
      </w:pPr>
      <w:r w:rsidRPr="00D26514">
        <w:t>&lt;</w:t>
      </w:r>
      <w:r w:rsidR="008341AE" w:rsidRPr="00D26514">
        <w:t xml:space="preserve">The values in the </w:t>
      </w:r>
      <w:r w:rsidR="001055CB" w:rsidRPr="00D26514">
        <w:t>column “</w:t>
      </w:r>
      <w:r w:rsidR="008341AE" w:rsidRPr="00D26514">
        <w:t xml:space="preserve">Participations and Act Relationships” </w:t>
      </w:r>
      <w:r w:rsidRPr="00D26514">
        <w:t>must come from the defined terms in the CDA schema.</w:t>
      </w:r>
      <w:r w:rsidR="008A3FD2" w:rsidRPr="00D26514">
        <w:t xml:space="preserve"> See the IHE Technical Frameworks General Introduction, Appendix E</w:t>
      </w:r>
      <w:r w:rsidR="00AE1400" w:rsidRPr="00D26514">
        <w:t xml:space="preserve">: </w:t>
      </w:r>
      <w:r w:rsidR="008A3FD2" w:rsidRPr="00D26514">
        <w:t>CDA Conventions.</w:t>
      </w:r>
      <w:r w:rsidRPr="00D26514">
        <w:t>&gt;</w:t>
      </w:r>
    </w:p>
    <w:p w14:paraId="2C697E7C" w14:textId="77777777" w:rsidR="00951F63" w:rsidRPr="00D26514" w:rsidRDefault="00712AE6" w:rsidP="00EA3BCB">
      <w:pPr>
        <w:pStyle w:val="TableTitle"/>
      </w:pPr>
      <w:r w:rsidRPr="00D26514">
        <w:t>Table 6.3.2.H-1 &lt;Content Module Name (Acronym)&gt; Header</w:t>
      </w:r>
      <w:r w:rsidR="005F3FB5" w:rsidRPr="00D26514">
        <w:t xml:space="preserve"> </w:t>
      </w:r>
    </w:p>
    <w:tbl>
      <w:tblPr>
        <w:tblW w:w="5001"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820"/>
        <w:gridCol w:w="1526"/>
        <w:gridCol w:w="2420"/>
        <w:gridCol w:w="2059"/>
        <w:gridCol w:w="1435"/>
        <w:gridCol w:w="1077"/>
        <w:gridCol w:w="15"/>
      </w:tblGrid>
      <w:tr w:rsidR="00774B6B" w:rsidRPr="00D26514" w14:paraId="2DB80748"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6261B69" w14:textId="77777777" w:rsidR="00774B6B" w:rsidRPr="00D26514" w:rsidRDefault="00774B6B" w:rsidP="00CF508D">
            <w:pPr>
              <w:pStyle w:val="TableEntryHeader"/>
            </w:pPr>
            <w:r w:rsidRPr="00D26514">
              <w:t>Template Name</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5EF6661B" w14:textId="77777777" w:rsidR="00774B6B" w:rsidRPr="00D26514" w:rsidRDefault="00774B6B" w:rsidP="00AD069D">
            <w:pPr>
              <w:pStyle w:val="TableEntry"/>
            </w:pPr>
            <w:r w:rsidRPr="00D26514">
              <w:t>&lt;Template Name&gt;</w:t>
            </w:r>
          </w:p>
        </w:tc>
      </w:tr>
      <w:tr w:rsidR="00951F63" w:rsidRPr="00D26514" w14:paraId="6B0AC2F7"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7FC1719" w14:textId="77777777" w:rsidR="00951F63" w:rsidRPr="00D26514" w:rsidRDefault="00951F63" w:rsidP="00CF508D">
            <w:pPr>
              <w:pStyle w:val="TableEntryHeader"/>
            </w:pPr>
            <w:r w:rsidRPr="00D26514">
              <w:t xml:space="preserve">Template ID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6D0EC790" w14:textId="77777777" w:rsidR="00951F63" w:rsidRPr="00D26514" w:rsidRDefault="00774B6B" w:rsidP="00AD069D">
            <w:pPr>
              <w:pStyle w:val="TableEntry"/>
            </w:pPr>
            <w:r w:rsidRPr="00D26514">
              <w:t>&lt;</w:t>
            </w:r>
            <w:proofErr w:type="spellStart"/>
            <w:r w:rsidRPr="00D26514">
              <w:t>oid</w:t>
            </w:r>
            <w:proofErr w:type="spellEnd"/>
            <w:r w:rsidRPr="00D26514">
              <w:t>&gt;</w:t>
            </w:r>
          </w:p>
        </w:tc>
      </w:tr>
      <w:tr w:rsidR="00951F63" w:rsidRPr="00D26514" w14:paraId="49CB0F93"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6E66E0D" w14:textId="77777777" w:rsidR="00951F63" w:rsidRPr="00D26514" w:rsidRDefault="00951F63" w:rsidP="00CF508D">
            <w:pPr>
              <w:pStyle w:val="TableEntryHeader"/>
            </w:pPr>
            <w:r w:rsidRPr="00D26514">
              <w:t xml:space="preserve">Parent Template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118A6FE" w14:textId="51961F0A" w:rsidR="00951F63" w:rsidRPr="00D26514" w:rsidRDefault="00774B6B" w:rsidP="003036BB">
            <w:pPr>
              <w:pStyle w:val="TableEntry"/>
            </w:pPr>
            <w:r w:rsidRPr="00D26514">
              <w:t xml:space="preserve">&lt;Name and </w:t>
            </w:r>
            <w:proofErr w:type="spellStart"/>
            <w:r w:rsidRPr="00D26514">
              <w:t>oid</w:t>
            </w:r>
            <w:proofErr w:type="spellEnd"/>
            <w:r w:rsidRPr="00D26514">
              <w:t xml:space="preserve"> of parent template</w:t>
            </w:r>
            <w:r w:rsidR="005F3FB5" w:rsidRPr="00D26514">
              <w:t xml:space="preserve"> </w:t>
            </w:r>
            <w:r w:rsidR="008A3FD2" w:rsidRPr="00D26514">
              <w:t>or NA&gt;</w:t>
            </w:r>
            <w:r w:rsidR="00291725" w:rsidRPr="00D26514">
              <w:t xml:space="preserve"> </w:t>
            </w:r>
          </w:p>
        </w:tc>
      </w:tr>
      <w:tr w:rsidR="00E25761" w:rsidRPr="00D26514" w14:paraId="6B09A6BF"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E21682D" w14:textId="77777777" w:rsidR="00E25761" w:rsidRPr="00D26514" w:rsidRDefault="00E25761" w:rsidP="00CF508D">
            <w:pPr>
              <w:pStyle w:val="TableEntryHeader"/>
            </w:pPr>
            <w:r w:rsidRPr="00D26514">
              <w:t>Header Element</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2A63DCC" w14:textId="0731AF5C" w:rsidR="00E25761" w:rsidRPr="00D26514" w:rsidRDefault="00E25761" w:rsidP="00AD069D">
            <w:pPr>
              <w:pStyle w:val="TableEntry"/>
            </w:pPr>
            <w:r w:rsidRPr="00D26514">
              <w:t xml:space="preserve">&lt;CDA Header Elements participant or </w:t>
            </w:r>
            <w:proofErr w:type="spellStart"/>
            <w:r w:rsidRPr="00D26514">
              <w:t>componentOf</w:t>
            </w:r>
            <w:proofErr w:type="spellEnd"/>
            <w:r w:rsidR="008A3FD2" w:rsidRPr="00D26514">
              <w:t xml:space="preserve"> or NA</w:t>
            </w:r>
            <w:r w:rsidRPr="00D26514">
              <w:t>&gt;</w:t>
            </w:r>
          </w:p>
          <w:p w14:paraId="2E9D7E79" w14:textId="77777777" w:rsidR="00E25761" w:rsidRPr="00D26514" w:rsidRDefault="00E25761" w:rsidP="003579DA">
            <w:pPr>
              <w:pStyle w:val="TableEntry"/>
            </w:pPr>
            <w:r w:rsidRPr="00D26514">
              <w:t xml:space="preserve">e.g., </w:t>
            </w:r>
            <w:proofErr w:type="spellStart"/>
            <w:r w:rsidRPr="00D26514">
              <w:t>componentOf</w:t>
            </w:r>
            <w:proofErr w:type="spellEnd"/>
            <w:r w:rsidRPr="00D26514">
              <w:t xml:space="preserve"> / </w:t>
            </w:r>
            <w:proofErr w:type="spellStart"/>
            <w:r w:rsidRPr="00D26514">
              <w:t>encompassingEncounter</w:t>
            </w:r>
            <w:proofErr w:type="spellEnd"/>
            <w:r w:rsidR="005F3FB5" w:rsidRPr="00D26514">
              <w:t xml:space="preserve"> </w:t>
            </w:r>
          </w:p>
        </w:tc>
      </w:tr>
      <w:tr w:rsidR="00E25761" w:rsidRPr="00D26514" w14:paraId="314F2B55"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C4ECF77" w14:textId="77777777" w:rsidR="00E25761" w:rsidRPr="00D26514" w:rsidRDefault="00E25761" w:rsidP="00CF508D">
            <w:pPr>
              <w:pStyle w:val="TableEntryHeader"/>
            </w:pPr>
            <w:r w:rsidRPr="00D26514">
              <w:t xml:space="preserve">General Description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679FF98" w14:textId="77777777" w:rsidR="00E25761" w:rsidRPr="00D26514" w:rsidRDefault="008A3FD2" w:rsidP="00AD069D">
            <w:pPr>
              <w:pStyle w:val="TableEntry"/>
            </w:pPr>
            <w:r w:rsidRPr="00D26514">
              <w:t>&lt;short textual description</w:t>
            </w:r>
            <w:r w:rsidR="00887E40" w:rsidRPr="00D26514">
              <w:t xml:space="preserve">. </w:t>
            </w:r>
            <w:r w:rsidRPr="00D26514">
              <w:t>Short paragraph at most.&gt;</w:t>
            </w:r>
          </w:p>
        </w:tc>
      </w:tr>
      <w:tr w:rsidR="00E25761" w:rsidRPr="00D26514" w14:paraId="0E551B7F"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E6E6E6"/>
            <w:vAlign w:val="center"/>
          </w:tcPr>
          <w:p w14:paraId="453E2FCC" w14:textId="77777777" w:rsidR="00E25761" w:rsidRPr="00D26514" w:rsidRDefault="00E25761" w:rsidP="00CF508D">
            <w:pPr>
              <w:pStyle w:val="TableEntryHeader"/>
            </w:pPr>
            <w:r w:rsidRPr="00D26514">
              <w:t xml:space="preserve">Opt </w:t>
            </w:r>
            <w:r w:rsidR="00FD3F02" w:rsidRPr="00D26514">
              <w:t>and Card</w:t>
            </w:r>
          </w:p>
        </w:tc>
        <w:tc>
          <w:tcPr>
            <w:tcW w:w="816" w:type="pct"/>
            <w:tcBorders>
              <w:top w:val="single" w:sz="4" w:space="0" w:color="auto"/>
              <w:left w:val="single" w:sz="4" w:space="0" w:color="auto"/>
              <w:bottom w:val="single" w:sz="4" w:space="0" w:color="auto"/>
              <w:right w:val="single" w:sz="4" w:space="0" w:color="auto"/>
            </w:tcBorders>
            <w:shd w:val="clear" w:color="auto" w:fill="E6E6E6"/>
            <w:vAlign w:val="center"/>
          </w:tcPr>
          <w:p w14:paraId="7DBC8FBB" w14:textId="77777777" w:rsidR="00E25761" w:rsidRPr="00D26514" w:rsidRDefault="00E25761" w:rsidP="00CF508D">
            <w:pPr>
              <w:pStyle w:val="TableEntryHeader"/>
            </w:pPr>
            <w:r w:rsidRPr="00D26514">
              <w:t>Participation</w:t>
            </w:r>
            <w:r w:rsidR="008341AE" w:rsidRPr="00D26514">
              <w:t>/ Act Relationship</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45E2E4FB" w14:textId="77777777" w:rsidR="00E25761" w:rsidRPr="00D26514" w:rsidRDefault="00E25761" w:rsidP="00CF508D">
            <w:pPr>
              <w:pStyle w:val="TableEntryHeader"/>
            </w:pPr>
            <w:r w:rsidRPr="00D26514">
              <w:t xml:space="preserve">Description </w:t>
            </w:r>
          </w:p>
        </w:tc>
        <w:tc>
          <w:tcPr>
            <w:tcW w:w="1101" w:type="pct"/>
            <w:tcBorders>
              <w:top w:val="single" w:sz="4" w:space="0" w:color="auto"/>
              <w:left w:val="single" w:sz="4" w:space="0" w:color="auto"/>
              <w:bottom w:val="single" w:sz="4" w:space="0" w:color="auto"/>
              <w:right w:val="single" w:sz="4" w:space="0" w:color="auto"/>
            </w:tcBorders>
            <w:shd w:val="clear" w:color="auto" w:fill="E6E6E6"/>
            <w:vAlign w:val="center"/>
          </w:tcPr>
          <w:p w14:paraId="2C774854" w14:textId="77777777" w:rsidR="00E25761" w:rsidRPr="00D26514" w:rsidRDefault="00E25761" w:rsidP="00CF508D">
            <w:pPr>
              <w:pStyle w:val="TableEntryHeader"/>
            </w:pPr>
            <w:r w:rsidRPr="00D26514">
              <w:t xml:space="preserve">Template </w:t>
            </w:r>
          </w:p>
        </w:tc>
        <w:tc>
          <w:tcPr>
            <w:tcW w:w="767" w:type="pct"/>
            <w:tcBorders>
              <w:top w:val="single" w:sz="4" w:space="0" w:color="auto"/>
              <w:left w:val="single" w:sz="4" w:space="0" w:color="auto"/>
              <w:bottom w:val="single" w:sz="4" w:space="0" w:color="auto"/>
              <w:right w:val="single" w:sz="4" w:space="0" w:color="auto"/>
            </w:tcBorders>
            <w:shd w:val="clear" w:color="auto" w:fill="E6E6E6"/>
            <w:vAlign w:val="center"/>
          </w:tcPr>
          <w:p w14:paraId="771E7B81" w14:textId="77777777" w:rsidR="00E25761" w:rsidRPr="00D26514" w:rsidRDefault="00E25761" w:rsidP="00CF508D">
            <w:pPr>
              <w:pStyle w:val="TableEntryHeader"/>
            </w:pPr>
            <w:r w:rsidRPr="00D26514">
              <w:t>Spec</w:t>
            </w:r>
            <w:r w:rsidR="00363069" w:rsidRPr="00D26514">
              <w:t>ification</w:t>
            </w:r>
            <w:r w:rsidRPr="00D26514">
              <w:t xml:space="preserve"> Document</w:t>
            </w:r>
          </w:p>
        </w:tc>
        <w:tc>
          <w:tcPr>
            <w:tcW w:w="576" w:type="pct"/>
            <w:tcBorders>
              <w:top w:val="single" w:sz="4" w:space="0" w:color="auto"/>
              <w:left w:val="single" w:sz="4" w:space="0" w:color="auto"/>
              <w:bottom w:val="single" w:sz="4" w:space="0" w:color="auto"/>
              <w:right w:val="single" w:sz="4" w:space="0" w:color="auto"/>
            </w:tcBorders>
            <w:shd w:val="clear" w:color="auto" w:fill="E4E4E4"/>
            <w:vAlign w:val="center"/>
          </w:tcPr>
          <w:p w14:paraId="6774FE85" w14:textId="77777777" w:rsidR="00E25761" w:rsidRPr="00D26514" w:rsidRDefault="003601D3" w:rsidP="00CF508D">
            <w:pPr>
              <w:pStyle w:val="TableEntryHeader"/>
            </w:pPr>
            <w:r w:rsidRPr="00D26514">
              <w:t xml:space="preserve">Vocabulary </w:t>
            </w:r>
            <w:r w:rsidR="00E25761" w:rsidRPr="00D26514">
              <w:t>Con-</w:t>
            </w:r>
            <w:proofErr w:type="spellStart"/>
            <w:r w:rsidR="00E25761" w:rsidRPr="00D26514">
              <w:t>straint</w:t>
            </w:r>
            <w:proofErr w:type="spellEnd"/>
          </w:p>
        </w:tc>
      </w:tr>
      <w:tr w:rsidR="00E25761" w:rsidRPr="00D26514" w14:paraId="79CFC25E"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720C8F2E" w14:textId="77777777" w:rsidR="00E25761" w:rsidRPr="00D26514" w:rsidRDefault="00286433" w:rsidP="00AD069D">
            <w:pPr>
              <w:pStyle w:val="TableEntry"/>
            </w:pPr>
            <w:r w:rsidRPr="00D26514">
              <w:t xml:space="preserve">x </w:t>
            </w:r>
            <w:proofErr w:type="gramStart"/>
            <w:r w:rsidRPr="00D26514">
              <w:t>[?..</w:t>
            </w:r>
            <w:proofErr w:type="gramEnd"/>
            <w:r w:rsidRPr="00D26514">
              <w:t>?]</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66DDD2D1" w14:textId="77777777" w:rsidR="00E25761" w:rsidRPr="00D26514" w:rsidRDefault="00286433" w:rsidP="003579DA">
            <w:pPr>
              <w:pStyle w:val="TableEntry"/>
            </w:pPr>
            <w:r w:rsidRPr="00D26514">
              <w:t>&lt;select from defined part /act relationship terms; App E&gt;</w:t>
            </w:r>
          </w:p>
        </w:tc>
        <w:tc>
          <w:tcPr>
            <w:tcW w:w="1294" w:type="pct"/>
            <w:tcBorders>
              <w:top w:val="single" w:sz="4" w:space="0" w:color="auto"/>
              <w:left w:val="single" w:sz="4" w:space="0" w:color="auto"/>
              <w:bottom w:val="single" w:sz="4" w:space="0" w:color="auto"/>
              <w:right w:val="single" w:sz="4" w:space="0" w:color="auto"/>
            </w:tcBorders>
            <w:vAlign w:val="center"/>
          </w:tcPr>
          <w:p w14:paraId="66ED868C" w14:textId="77777777" w:rsidR="00E25761" w:rsidRPr="00D26514" w:rsidRDefault="00286433" w:rsidP="00017E09">
            <w:pPr>
              <w:pStyle w:val="TableEntry"/>
            </w:pPr>
            <w:r w:rsidRPr="00D26514">
              <w:t>&lt;Header Content description name&gt;</w:t>
            </w:r>
          </w:p>
        </w:tc>
        <w:tc>
          <w:tcPr>
            <w:tcW w:w="1101" w:type="pct"/>
            <w:tcBorders>
              <w:top w:val="single" w:sz="4" w:space="0" w:color="auto"/>
              <w:left w:val="single" w:sz="4" w:space="0" w:color="auto"/>
              <w:bottom w:val="single" w:sz="4" w:space="0" w:color="auto"/>
              <w:right w:val="single" w:sz="4" w:space="0" w:color="auto"/>
            </w:tcBorders>
            <w:vAlign w:val="center"/>
          </w:tcPr>
          <w:p w14:paraId="414F94E8" w14:textId="77777777" w:rsidR="00E25761" w:rsidRPr="00D26514" w:rsidRDefault="00286433" w:rsidP="003B70A2">
            <w:pPr>
              <w:pStyle w:val="TableEntry"/>
            </w:pPr>
            <w:r w:rsidRPr="00D26514">
              <w:t>&lt;</w:t>
            </w:r>
            <w:proofErr w:type="spellStart"/>
            <w:r w:rsidRPr="00D26514">
              <w:t>oid</w:t>
            </w:r>
            <w:proofErr w:type="spellEnd"/>
            <w:r w:rsidRPr="00D26514">
              <w:t>&gt;</w:t>
            </w:r>
          </w:p>
        </w:tc>
        <w:tc>
          <w:tcPr>
            <w:tcW w:w="767" w:type="pct"/>
            <w:tcBorders>
              <w:top w:val="single" w:sz="4" w:space="0" w:color="auto"/>
              <w:left w:val="single" w:sz="4" w:space="0" w:color="auto"/>
              <w:bottom w:val="single" w:sz="4" w:space="0" w:color="auto"/>
              <w:right w:val="single" w:sz="4" w:space="0" w:color="auto"/>
            </w:tcBorders>
            <w:vAlign w:val="center"/>
          </w:tcPr>
          <w:p w14:paraId="25105F46" w14:textId="77777777" w:rsidR="00E25761" w:rsidRPr="00D26514" w:rsidRDefault="00286433" w:rsidP="00EF1E77">
            <w:pPr>
              <w:pStyle w:val="TableEntry"/>
            </w:pPr>
            <w:r w:rsidRPr="00D26514">
              <w:t>&lt;document reference, if applicable&gt;</w:t>
            </w:r>
          </w:p>
        </w:tc>
        <w:tc>
          <w:tcPr>
            <w:tcW w:w="576" w:type="pct"/>
            <w:tcBorders>
              <w:top w:val="single" w:sz="4" w:space="0" w:color="auto"/>
              <w:left w:val="single" w:sz="4" w:space="0" w:color="auto"/>
              <w:bottom w:val="single" w:sz="4" w:space="0" w:color="auto"/>
              <w:right w:val="single" w:sz="4" w:space="0" w:color="auto"/>
            </w:tcBorders>
            <w:vAlign w:val="center"/>
          </w:tcPr>
          <w:p w14:paraId="0023D5DA" w14:textId="77777777" w:rsidR="00E25761" w:rsidRPr="00D26514" w:rsidRDefault="00286433" w:rsidP="00BB76BC">
            <w:pPr>
              <w:pStyle w:val="TableEntry"/>
            </w:pPr>
            <w:r w:rsidRPr="00D26514">
              <w:t>&lt;Vocab constraint, if applicable&gt;</w:t>
            </w:r>
          </w:p>
        </w:tc>
      </w:tr>
      <w:tr w:rsidR="003F252B" w:rsidRPr="00D26514" w14:paraId="310779C9"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32607681" w14:textId="77777777" w:rsidR="003F252B" w:rsidRPr="00D26514" w:rsidRDefault="003F252B" w:rsidP="003F252B">
            <w:pPr>
              <w:pStyle w:val="TableEntry"/>
            </w:pP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39AEF95F" w14:textId="77777777" w:rsidR="003F252B" w:rsidRPr="00D26514"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08A1886F" w14:textId="77777777" w:rsidR="003F252B" w:rsidRPr="00D26514" w:rsidRDefault="003F252B" w:rsidP="003F252B">
            <w:pPr>
              <w:pStyle w:val="TableEntry"/>
            </w:pPr>
          </w:p>
        </w:tc>
        <w:tc>
          <w:tcPr>
            <w:tcW w:w="1101" w:type="pct"/>
            <w:tcBorders>
              <w:top w:val="single" w:sz="4" w:space="0" w:color="auto"/>
              <w:left w:val="single" w:sz="4" w:space="0" w:color="auto"/>
              <w:bottom w:val="single" w:sz="4" w:space="0" w:color="auto"/>
              <w:right w:val="single" w:sz="4" w:space="0" w:color="auto"/>
            </w:tcBorders>
            <w:vAlign w:val="center"/>
          </w:tcPr>
          <w:p w14:paraId="37FBB269" w14:textId="77777777" w:rsidR="003F252B" w:rsidRPr="00D26514" w:rsidRDefault="003F252B" w:rsidP="003F252B">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4DF846CD" w14:textId="77777777" w:rsidR="003F252B" w:rsidRPr="00D26514" w:rsidRDefault="003F252B" w:rsidP="003F252B">
            <w:pPr>
              <w:pStyle w:val="TableEntry"/>
            </w:pPr>
          </w:p>
        </w:tc>
        <w:tc>
          <w:tcPr>
            <w:tcW w:w="576" w:type="pct"/>
            <w:tcBorders>
              <w:top w:val="single" w:sz="4" w:space="0" w:color="auto"/>
              <w:left w:val="single" w:sz="4" w:space="0" w:color="auto"/>
              <w:bottom w:val="single" w:sz="4" w:space="0" w:color="auto"/>
              <w:right w:val="single" w:sz="4" w:space="0" w:color="auto"/>
            </w:tcBorders>
            <w:vAlign w:val="center"/>
          </w:tcPr>
          <w:p w14:paraId="48C10C73" w14:textId="77777777" w:rsidR="003F252B" w:rsidRPr="00D26514" w:rsidRDefault="003F252B" w:rsidP="003F252B">
            <w:pPr>
              <w:pStyle w:val="TableEntry"/>
            </w:pPr>
          </w:p>
        </w:tc>
      </w:tr>
      <w:tr w:rsidR="00286433" w:rsidRPr="00D26514" w14:paraId="3E48E1FC"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06D7DDFA" w14:textId="77777777" w:rsidR="00286433" w:rsidRPr="00D26514" w:rsidRDefault="003F252B" w:rsidP="00EF1E77">
            <w:pPr>
              <w:pStyle w:val="TableEntry"/>
            </w:pPr>
            <w:r w:rsidRPr="00D26514">
              <w:t>&lt;</w:t>
            </w:r>
            <w:r w:rsidR="00286433" w:rsidRPr="00D26514">
              <w:t>e.g., R [</w:t>
            </w:r>
            <w:proofErr w:type="gramStart"/>
            <w:r w:rsidR="00286433" w:rsidRPr="00D26514">
              <w:t>1..</w:t>
            </w:r>
            <w:proofErr w:type="gramEnd"/>
            <w:r w:rsidR="00286433" w:rsidRPr="00D26514">
              <w:t>1]</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226B7E03" w14:textId="77777777" w:rsidR="00286433" w:rsidRPr="00D26514" w:rsidRDefault="00286433" w:rsidP="005D6176">
            <w:pPr>
              <w:pStyle w:val="TableEntry"/>
            </w:pPr>
            <w:r w:rsidRPr="00D26514">
              <w:t>RESP</w:t>
            </w:r>
          </w:p>
        </w:tc>
        <w:tc>
          <w:tcPr>
            <w:tcW w:w="1294" w:type="pct"/>
            <w:tcBorders>
              <w:top w:val="single" w:sz="4" w:space="0" w:color="auto"/>
              <w:left w:val="single" w:sz="4" w:space="0" w:color="auto"/>
              <w:bottom w:val="single" w:sz="4" w:space="0" w:color="auto"/>
              <w:right w:val="single" w:sz="4" w:space="0" w:color="auto"/>
            </w:tcBorders>
            <w:vAlign w:val="center"/>
          </w:tcPr>
          <w:p w14:paraId="10CE09CA" w14:textId="77777777" w:rsidR="00286433" w:rsidRPr="00D26514" w:rsidRDefault="00286433" w:rsidP="0032600B">
            <w:pPr>
              <w:pStyle w:val="TableEntry"/>
            </w:pPr>
            <w:r w:rsidRPr="00D26514">
              <w:t>Responsible Party</w:t>
            </w:r>
          </w:p>
        </w:tc>
        <w:tc>
          <w:tcPr>
            <w:tcW w:w="1101" w:type="pct"/>
            <w:tcBorders>
              <w:top w:val="single" w:sz="4" w:space="0" w:color="auto"/>
              <w:left w:val="single" w:sz="4" w:space="0" w:color="auto"/>
              <w:bottom w:val="single" w:sz="4" w:space="0" w:color="auto"/>
              <w:right w:val="single" w:sz="4" w:space="0" w:color="auto"/>
            </w:tcBorders>
            <w:vAlign w:val="center"/>
          </w:tcPr>
          <w:p w14:paraId="4B5A55E9" w14:textId="77777777" w:rsidR="00286433" w:rsidRPr="00D26514" w:rsidRDefault="00286433" w:rsidP="00BB76BC">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639EA914" w14:textId="77777777" w:rsidR="00286433" w:rsidRPr="00D26514" w:rsidRDefault="00115A0F" w:rsidP="00BB76BC">
            <w:pPr>
              <w:pStyle w:val="TableEntry"/>
            </w:pPr>
            <w:r w:rsidRPr="00D26514">
              <w:t>CARD TF-3: 6.3.2.H.1</w:t>
            </w:r>
            <w:r w:rsidR="003F252B" w:rsidRPr="00D26514">
              <w:t>&gt;</w:t>
            </w:r>
          </w:p>
        </w:tc>
        <w:tc>
          <w:tcPr>
            <w:tcW w:w="576" w:type="pct"/>
            <w:tcBorders>
              <w:top w:val="single" w:sz="4" w:space="0" w:color="auto"/>
              <w:left w:val="single" w:sz="4" w:space="0" w:color="auto"/>
              <w:bottom w:val="single" w:sz="4" w:space="0" w:color="auto"/>
              <w:right w:val="single" w:sz="4" w:space="0" w:color="auto"/>
            </w:tcBorders>
            <w:vAlign w:val="center"/>
          </w:tcPr>
          <w:p w14:paraId="58C95183" w14:textId="77777777" w:rsidR="00286433" w:rsidRPr="00D26514" w:rsidRDefault="00286433" w:rsidP="00BB76BC">
            <w:pPr>
              <w:pStyle w:val="TableEntry"/>
            </w:pPr>
          </w:p>
        </w:tc>
      </w:tr>
      <w:tr w:rsidR="00286433" w:rsidRPr="00D26514" w14:paraId="1361190C" w14:textId="77777777" w:rsidTr="00EA3BCB">
        <w:trPr>
          <w:gridAfter w:val="1"/>
          <w:wAfter w:w="8" w:type="pct"/>
        </w:trPr>
        <w:tc>
          <w:tcPr>
            <w:tcW w:w="438" w:type="pct"/>
            <w:tcBorders>
              <w:top w:val="single" w:sz="4" w:space="0" w:color="auto"/>
              <w:left w:val="single" w:sz="6" w:space="0" w:color="000000"/>
              <w:bottom w:val="single" w:sz="6" w:space="0" w:color="000000"/>
              <w:right w:val="single" w:sz="6" w:space="0" w:color="000000"/>
            </w:tcBorders>
            <w:shd w:val="clear" w:color="auto" w:fill="auto"/>
            <w:vAlign w:val="center"/>
          </w:tcPr>
          <w:p w14:paraId="0D1260C2" w14:textId="77777777" w:rsidR="00286433" w:rsidRPr="00D26514" w:rsidRDefault="003F252B" w:rsidP="00EF1E77">
            <w:pPr>
              <w:pStyle w:val="TableEntry"/>
            </w:pPr>
            <w:r w:rsidRPr="00D26514">
              <w:t>&lt;</w:t>
            </w:r>
            <w:r w:rsidR="00286433" w:rsidRPr="00D26514">
              <w:t>e.g., R [</w:t>
            </w:r>
            <w:proofErr w:type="gramStart"/>
            <w:r w:rsidR="00286433" w:rsidRPr="00D26514">
              <w:t>1..</w:t>
            </w:r>
            <w:proofErr w:type="gramEnd"/>
            <w:r w:rsidR="00286433" w:rsidRPr="00D26514">
              <w:t>1]</w:t>
            </w:r>
          </w:p>
        </w:tc>
        <w:tc>
          <w:tcPr>
            <w:tcW w:w="816" w:type="pct"/>
            <w:tcBorders>
              <w:top w:val="single" w:sz="4" w:space="0" w:color="auto"/>
              <w:left w:val="single" w:sz="6" w:space="0" w:color="000000"/>
              <w:bottom w:val="single" w:sz="6" w:space="0" w:color="000000"/>
              <w:right w:val="single" w:sz="6" w:space="0" w:color="000000"/>
            </w:tcBorders>
            <w:shd w:val="clear" w:color="auto" w:fill="auto"/>
            <w:vAlign w:val="center"/>
          </w:tcPr>
          <w:p w14:paraId="1516AEA6" w14:textId="77777777" w:rsidR="00286433" w:rsidRPr="00D26514" w:rsidRDefault="00286433" w:rsidP="005D6176">
            <w:pPr>
              <w:pStyle w:val="TableEntry"/>
            </w:pPr>
            <w:r w:rsidRPr="00D26514">
              <w:t>LOC</w:t>
            </w:r>
          </w:p>
        </w:tc>
        <w:tc>
          <w:tcPr>
            <w:tcW w:w="1294" w:type="pct"/>
            <w:tcBorders>
              <w:top w:val="single" w:sz="4" w:space="0" w:color="auto"/>
              <w:left w:val="single" w:sz="6" w:space="0" w:color="000000"/>
              <w:bottom w:val="single" w:sz="6" w:space="0" w:color="000000"/>
              <w:right w:val="single" w:sz="6" w:space="0" w:color="000000"/>
            </w:tcBorders>
            <w:vAlign w:val="center"/>
          </w:tcPr>
          <w:p w14:paraId="2236C450" w14:textId="77777777" w:rsidR="00286433" w:rsidRPr="00D26514" w:rsidRDefault="00286433" w:rsidP="0032600B">
            <w:pPr>
              <w:pStyle w:val="TableEntry"/>
            </w:pPr>
            <w:r w:rsidRPr="00D26514">
              <w:t xml:space="preserve"> Health Care Facility</w:t>
            </w:r>
          </w:p>
        </w:tc>
        <w:tc>
          <w:tcPr>
            <w:tcW w:w="1101" w:type="pct"/>
            <w:tcBorders>
              <w:top w:val="single" w:sz="4" w:space="0" w:color="auto"/>
              <w:left w:val="single" w:sz="6" w:space="0" w:color="000000"/>
              <w:bottom w:val="single" w:sz="6" w:space="0" w:color="000000"/>
              <w:right w:val="single" w:sz="6" w:space="0" w:color="000000"/>
            </w:tcBorders>
            <w:vAlign w:val="center"/>
          </w:tcPr>
          <w:p w14:paraId="2A15F8C5" w14:textId="77777777" w:rsidR="00286433" w:rsidRPr="00D26514" w:rsidRDefault="00286433" w:rsidP="00BB76BC">
            <w:pPr>
              <w:pStyle w:val="TableEntry"/>
            </w:pPr>
          </w:p>
        </w:tc>
        <w:tc>
          <w:tcPr>
            <w:tcW w:w="767" w:type="pct"/>
            <w:tcBorders>
              <w:top w:val="single" w:sz="4" w:space="0" w:color="auto"/>
              <w:left w:val="single" w:sz="6" w:space="0" w:color="000000"/>
              <w:bottom w:val="single" w:sz="6" w:space="0" w:color="000000"/>
              <w:right w:val="single" w:sz="6" w:space="0" w:color="000000"/>
            </w:tcBorders>
            <w:vAlign w:val="center"/>
          </w:tcPr>
          <w:p w14:paraId="27F570E3" w14:textId="77777777" w:rsidR="00286433" w:rsidRPr="00D26514" w:rsidRDefault="00115A0F" w:rsidP="00BB76BC">
            <w:pPr>
              <w:pStyle w:val="TableEntry"/>
            </w:pPr>
            <w:r w:rsidRPr="00D26514">
              <w:t>CARD TF-3: 6.3.2.H.2</w:t>
            </w:r>
            <w:r w:rsidR="003F252B" w:rsidRPr="00D26514">
              <w:t>&gt;</w:t>
            </w:r>
          </w:p>
        </w:tc>
        <w:tc>
          <w:tcPr>
            <w:tcW w:w="576" w:type="pct"/>
            <w:tcBorders>
              <w:top w:val="single" w:sz="4" w:space="0" w:color="auto"/>
              <w:left w:val="single" w:sz="6" w:space="0" w:color="000000"/>
              <w:bottom w:val="single" w:sz="6" w:space="0" w:color="000000"/>
              <w:right w:val="single" w:sz="6" w:space="0" w:color="000000"/>
            </w:tcBorders>
            <w:vAlign w:val="center"/>
          </w:tcPr>
          <w:p w14:paraId="0DF88DB5" w14:textId="77777777" w:rsidR="00286433" w:rsidRPr="00D26514" w:rsidRDefault="00286433" w:rsidP="00BB76BC">
            <w:pPr>
              <w:pStyle w:val="TableEntry"/>
            </w:pPr>
          </w:p>
        </w:tc>
      </w:tr>
      <w:tr w:rsidR="00286433" w:rsidRPr="00D26514" w14:paraId="17A4E519"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F0A8EFE" w14:textId="77777777" w:rsidR="00286433" w:rsidRPr="00D26514" w:rsidRDefault="003F252B" w:rsidP="00EF1E77">
            <w:pPr>
              <w:pStyle w:val="TableEntry"/>
            </w:pPr>
            <w:r w:rsidRPr="00D26514">
              <w:t>&lt;</w:t>
            </w:r>
            <w:r w:rsidR="00286433" w:rsidRPr="00D26514">
              <w:t>e.g., O [</w:t>
            </w:r>
            <w:proofErr w:type="gramStart"/>
            <w:r w:rsidR="00286433" w:rsidRPr="00D26514">
              <w:t>0..</w:t>
            </w:r>
            <w:proofErr w:type="gramEnd"/>
            <w:r w:rsidR="00286433" w:rsidRPr="00D26514">
              <w:t>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31C7181" w14:textId="77777777" w:rsidR="00286433" w:rsidRPr="00D26514" w:rsidRDefault="00286433" w:rsidP="005D6176">
            <w:pPr>
              <w:pStyle w:val="TableEntry"/>
            </w:pPr>
            <w:r w:rsidRPr="00D26514">
              <w:t>REF</w:t>
            </w:r>
          </w:p>
        </w:tc>
        <w:tc>
          <w:tcPr>
            <w:tcW w:w="1294" w:type="pct"/>
            <w:tcBorders>
              <w:top w:val="single" w:sz="6" w:space="0" w:color="000000"/>
              <w:left w:val="single" w:sz="6" w:space="0" w:color="000000"/>
              <w:bottom w:val="single" w:sz="6" w:space="0" w:color="000000"/>
              <w:right w:val="single" w:sz="6" w:space="0" w:color="000000"/>
            </w:tcBorders>
            <w:vAlign w:val="center"/>
          </w:tcPr>
          <w:p w14:paraId="153B236E" w14:textId="77777777" w:rsidR="00286433" w:rsidRPr="00D26514" w:rsidRDefault="00286433" w:rsidP="0032600B">
            <w:pPr>
              <w:pStyle w:val="TableEntry"/>
            </w:pPr>
            <w:r w:rsidRPr="00D26514">
              <w:t>Referring Provider</w:t>
            </w:r>
          </w:p>
        </w:tc>
        <w:tc>
          <w:tcPr>
            <w:tcW w:w="1101" w:type="pct"/>
            <w:tcBorders>
              <w:top w:val="single" w:sz="6" w:space="0" w:color="000000"/>
              <w:left w:val="single" w:sz="6" w:space="0" w:color="000000"/>
              <w:bottom w:val="single" w:sz="6" w:space="0" w:color="000000"/>
              <w:right w:val="single" w:sz="6" w:space="0" w:color="000000"/>
            </w:tcBorders>
            <w:vAlign w:val="center"/>
          </w:tcPr>
          <w:p w14:paraId="18CAE3F7" w14:textId="77777777" w:rsidR="00286433" w:rsidRPr="00D26514" w:rsidRDefault="00286433" w:rsidP="00BB76BC">
            <w:pPr>
              <w:pStyle w:val="TableEntry"/>
            </w:pPr>
          </w:p>
        </w:tc>
        <w:tc>
          <w:tcPr>
            <w:tcW w:w="767" w:type="pct"/>
            <w:tcBorders>
              <w:top w:val="single" w:sz="6" w:space="0" w:color="000000"/>
              <w:left w:val="single" w:sz="6" w:space="0" w:color="000000"/>
              <w:bottom w:val="single" w:sz="6" w:space="0" w:color="000000"/>
              <w:right w:val="single" w:sz="6" w:space="0" w:color="000000"/>
            </w:tcBorders>
            <w:vAlign w:val="center"/>
          </w:tcPr>
          <w:p w14:paraId="3A984CA1" w14:textId="77777777" w:rsidR="00286433" w:rsidRPr="00D26514" w:rsidRDefault="00115A0F" w:rsidP="00BB76BC">
            <w:pPr>
              <w:pStyle w:val="TableEntry"/>
            </w:pPr>
            <w:r w:rsidRPr="00D26514">
              <w:t>CARD TF-3: 6.3.2.H.3</w:t>
            </w:r>
            <w:r w:rsidR="003F252B" w:rsidRPr="00D26514">
              <w:t>&gt;</w:t>
            </w:r>
          </w:p>
        </w:tc>
        <w:tc>
          <w:tcPr>
            <w:tcW w:w="576" w:type="pct"/>
            <w:tcBorders>
              <w:top w:val="single" w:sz="6" w:space="0" w:color="000000"/>
              <w:left w:val="single" w:sz="6" w:space="0" w:color="000000"/>
              <w:bottom w:val="single" w:sz="6" w:space="0" w:color="000000"/>
              <w:right w:val="single" w:sz="6" w:space="0" w:color="000000"/>
            </w:tcBorders>
            <w:vAlign w:val="center"/>
          </w:tcPr>
          <w:p w14:paraId="7FC0846A" w14:textId="77777777" w:rsidR="00286433" w:rsidRPr="00D26514" w:rsidRDefault="00286433" w:rsidP="00BB76BC">
            <w:pPr>
              <w:pStyle w:val="TableEntry"/>
            </w:pPr>
          </w:p>
        </w:tc>
      </w:tr>
      <w:tr w:rsidR="00286433" w:rsidRPr="00D26514" w14:paraId="70914598"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BF5BD09" w14:textId="77777777" w:rsidR="00286433" w:rsidRPr="00D26514" w:rsidRDefault="003F252B" w:rsidP="00EF1E77">
            <w:pPr>
              <w:pStyle w:val="TableEntry"/>
            </w:pPr>
            <w:r w:rsidRPr="00D26514">
              <w:t>&lt;</w:t>
            </w:r>
            <w:r w:rsidR="00286433" w:rsidRPr="00D26514">
              <w:t>e.g., C [</w:t>
            </w:r>
            <w:proofErr w:type="gramStart"/>
            <w:r w:rsidR="00286433" w:rsidRPr="00D26514">
              <w:t>0..</w:t>
            </w:r>
            <w:proofErr w:type="gramEnd"/>
            <w:r w:rsidR="00286433" w:rsidRPr="00D26514">
              <w:t>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D61CAA7" w14:textId="77777777" w:rsidR="00286433" w:rsidRPr="00D26514" w:rsidRDefault="00286433" w:rsidP="005D6176">
            <w:pPr>
              <w:pStyle w:val="TableEntry"/>
            </w:pPr>
            <w:r w:rsidRPr="00D26514">
              <w:t>ATND</w:t>
            </w:r>
          </w:p>
        </w:tc>
        <w:tc>
          <w:tcPr>
            <w:tcW w:w="1294" w:type="pct"/>
            <w:tcBorders>
              <w:top w:val="single" w:sz="6" w:space="0" w:color="000000"/>
              <w:left w:val="single" w:sz="6" w:space="0" w:color="000000"/>
              <w:bottom w:val="single" w:sz="6" w:space="0" w:color="000000"/>
              <w:right w:val="single" w:sz="6" w:space="0" w:color="000000"/>
            </w:tcBorders>
            <w:vAlign w:val="center"/>
          </w:tcPr>
          <w:p w14:paraId="7BA82DF9" w14:textId="77777777" w:rsidR="00286433" w:rsidRPr="00D26514" w:rsidRDefault="00286433" w:rsidP="0032600B">
            <w:pPr>
              <w:pStyle w:val="TableEntry"/>
            </w:pPr>
            <w:r w:rsidRPr="00D26514">
              <w:t>Physician of Record</w:t>
            </w:r>
          </w:p>
        </w:tc>
        <w:tc>
          <w:tcPr>
            <w:tcW w:w="1101" w:type="pct"/>
            <w:tcBorders>
              <w:top w:val="single" w:sz="6" w:space="0" w:color="000000"/>
              <w:left w:val="single" w:sz="6" w:space="0" w:color="000000"/>
              <w:bottom w:val="single" w:sz="6" w:space="0" w:color="000000"/>
              <w:right w:val="single" w:sz="6" w:space="0" w:color="000000"/>
            </w:tcBorders>
            <w:vAlign w:val="center"/>
          </w:tcPr>
          <w:p w14:paraId="7DF8AA55" w14:textId="77777777" w:rsidR="00286433" w:rsidRPr="00D26514" w:rsidRDefault="00286433" w:rsidP="00BB76BC">
            <w:pPr>
              <w:pStyle w:val="TableEntry"/>
            </w:pPr>
            <w:r w:rsidRPr="00D26514">
              <w:t>2.16.840.1.113883.10.20.6.2.2</w:t>
            </w:r>
          </w:p>
        </w:tc>
        <w:tc>
          <w:tcPr>
            <w:tcW w:w="767" w:type="pct"/>
            <w:tcBorders>
              <w:top w:val="single" w:sz="6" w:space="0" w:color="000000"/>
              <w:left w:val="single" w:sz="6" w:space="0" w:color="000000"/>
              <w:bottom w:val="single" w:sz="6" w:space="0" w:color="000000"/>
              <w:right w:val="single" w:sz="6" w:space="0" w:color="000000"/>
            </w:tcBorders>
            <w:vAlign w:val="center"/>
          </w:tcPr>
          <w:p w14:paraId="47AB68E7" w14:textId="77777777" w:rsidR="00286433" w:rsidRPr="00D26514" w:rsidRDefault="00286433" w:rsidP="00BB76BC">
            <w:pPr>
              <w:pStyle w:val="TableEntry"/>
            </w:pPr>
            <w:r w:rsidRPr="00D26514">
              <w:t>CDA-DIR</w:t>
            </w:r>
          </w:p>
        </w:tc>
        <w:tc>
          <w:tcPr>
            <w:tcW w:w="576" w:type="pct"/>
            <w:tcBorders>
              <w:top w:val="single" w:sz="6" w:space="0" w:color="000000"/>
              <w:left w:val="single" w:sz="6" w:space="0" w:color="000000"/>
              <w:bottom w:val="single" w:sz="6" w:space="0" w:color="000000"/>
              <w:right w:val="single" w:sz="6" w:space="0" w:color="000000"/>
            </w:tcBorders>
            <w:vAlign w:val="center"/>
          </w:tcPr>
          <w:p w14:paraId="15E440A9" w14:textId="77777777" w:rsidR="00286433" w:rsidRPr="00D26514" w:rsidRDefault="00115A0F" w:rsidP="00BB76BC">
            <w:pPr>
              <w:pStyle w:val="TableEntry"/>
            </w:pPr>
            <w:r w:rsidRPr="00D26514">
              <w:t>CARD TF-3: 6.3.2.H.4</w:t>
            </w:r>
            <w:r w:rsidR="003F252B" w:rsidRPr="00D26514">
              <w:t>&gt;</w:t>
            </w:r>
          </w:p>
        </w:tc>
      </w:tr>
    </w:tbl>
    <w:p w14:paraId="1027CCE3" w14:textId="77777777" w:rsidR="003602DC" w:rsidRPr="00D26514" w:rsidRDefault="003602DC" w:rsidP="00597DB2">
      <w:pPr>
        <w:pStyle w:val="BodyText"/>
      </w:pPr>
      <w:bookmarkStart w:id="265" w:name="_Toc291167520"/>
      <w:bookmarkStart w:id="266" w:name="_Toc291231459"/>
      <w:bookmarkStart w:id="267" w:name="_Toc296340389"/>
    </w:p>
    <w:p w14:paraId="61EBCCE5" w14:textId="77777777" w:rsidR="00C20EFF" w:rsidRPr="00D26514" w:rsidRDefault="00C20EFF" w:rsidP="00C20EFF">
      <w:pPr>
        <w:pStyle w:val="BodyText"/>
        <w:rPr>
          <w:i/>
          <w:lang w:eastAsia="x-none"/>
        </w:rPr>
      </w:pPr>
      <w:r w:rsidRPr="00D26514">
        <w:rPr>
          <w:i/>
          <w:lang w:eastAsia="x-none"/>
        </w:rPr>
        <w:t>&lt;For each Vocabulary Constraint or Spec</w:t>
      </w:r>
      <w:r w:rsidR="00363069" w:rsidRPr="00D26514">
        <w:rPr>
          <w:i/>
          <w:lang w:eastAsia="x-none"/>
        </w:rPr>
        <w:t>ification</w:t>
      </w:r>
      <w:r w:rsidRPr="00D26514">
        <w:rPr>
          <w:i/>
          <w:lang w:eastAsia="x-none"/>
        </w:rPr>
        <w:t xml:space="preserve"> Document listed in the table above, create an additional section/reference below</w:t>
      </w:r>
      <w:r w:rsidR="00887E40" w:rsidRPr="00D26514">
        <w:rPr>
          <w:i/>
          <w:lang w:eastAsia="x-none"/>
        </w:rPr>
        <w:t xml:space="preserve">. </w:t>
      </w:r>
      <w:r w:rsidRPr="00D26514">
        <w:rPr>
          <w:i/>
          <w:lang w:eastAsia="x-none"/>
        </w:rPr>
        <w:t>Add the Description Name and then select either “Vocabulary Constraint” or “Spec Document” and delete the other word.&gt;</w:t>
      </w:r>
    </w:p>
    <w:p w14:paraId="2E206261" w14:textId="77777777" w:rsidR="00C20EFF" w:rsidRPr="00D26514" w:rsidRDefault="00C20EFF" w:rsidP="00C20EFF">
      <w:pPr>
        <w:pStyle w:val="BodyText"/>
        <w:rPr>
          <w:i/>
          <w:lang w:eastAsia="x-none"/>
        </w:rPr>
      </w:pPr>
      <w:r w:rsidRPr="00D26514">
        <w:rPr>
          <w:i/>
          <w:lang w:eastAsia="x-none"/>
        </w:rPr>
        <w:lastRenderedPageBreak/>
        <w:t>&lt;It is required to use SHALL, SHOULD, or MAY in each definition as defined in Appendix E of the Technical Frameworks General Introduction.&gt;</w:t>
      </w:r>
    </w:p>
    <w:p w14:paraId="2B6B0060" w14:textId="77777777" w:rsidR="00C20EFF" w:rsidRPr="00D26514" w:rsidRDefault="00C20EFF" w:rsidP="00C20EFF">
      <w:pPr>
        <w:pStyle w:val="BodyText"/>
        <w:rPr>
          <w:i/>
          <w:lang w:eastAsia="x-none"/>
        </w:rPr>
      </w:pPr>
      <w:r w:rsidRPr="00D26514">
        <w:rPr>
          <w:i/>
          <w:lang w:eastAsia="x-none"/>
        </w:rPr>
        <w:t>&lt;Also note that the Spec</w:t>
      </w:r>
      <w:r w:rsidR="00151E50" w:rsidRPr="00D26514">
        <w:rPr>
          <w:i/>
          <w:lang w:eastAsia="x-none"/>
        </w:rPr>
        <w:t>ification</w:t>
      </w:r>
      <w:r w:rsidRPr="00D26514">
        <w:rPr>
          <w:i/>
          <w:lang w:eastAsia="x-none"/>
        </w:rPr>
        <w:t xml:space="preserve"> Document link can be a link to an outside document/reference</w:t>
      </w:r>
      <w:r w:rsidR="00887E40" w:rsidRPr="00D26514">
        <w:rPr>
          <w:i/>
          <w:lang w:eastAsia="x-none"/>
        </w:rPr>
        <w:t xml:space="preserve">. </w:t>
      </w:r>
      <w:r w:rsidRPr="00D26514">
        <w:rPr>
          <w:i/>
          <w:lang w:eastAsia="x-none"/>
        </w:rPr>
        <w:t>Do not replicate (cut and paste) sections of other documents into this document since they could become out of sync.&gt;</w:t>
      </w:r>
    </w:p>
    <w:p w14:paraId="42FA343F" w14:textId="77777777" w:rsidR="00951F63" w:rsidRPr="00D26514" w:rsidRDefault="00951F63" w:rsidP="008A3FD2">
      <w:pPr>
        <w:pStyle w:val="Heading5"/>
        <w:numPr>
          <w:ilvl w:val="0"/>
          <w:numId w:val="0"/>
        </w:numPr>
        <w:rPr>
          <w:noProof w:val="0"/>
        </w:rPr>
      </w:pPr>
      <w:bookmarkStart w:id="268" w:name="_Toc345074713"/>
      <w:bookmarkStart w:id="269" w:name="_Toc500238824"/>
      <w:r w:rsidRPr="00D26514">
        <w:rPr>
          <w:noProof w:val="0"/>
        </w:rPr>
        <w:t>6.3.2.</w:t>
      </w:r>
      <w:r w:rsidR="008A3FD2" w:rsidRPr="00D26514">
        <w:rPr>
          <w:noProof w:val="0"/>
        </w:rPr>
        <w:t>H</w:t>
      </w:r>
      <w:r w:rsidRPr="00D26514">
        <w:rPr>
          <w:noProof w:val="0"/>
        </w:rPr>
        <w:t xml:space="preserve">.1 </w:t>
      </w:r>
      <w:r w:rsidR="00C20EFF" w:rsidRPr="00D26514">
        <w:rPr>
          <w:noProof w:val="0"/>
        </w:rPr>
        <w:t xml:space="preserve">&lt;Description Name&gt; &lt;e.g., </w:t>
      </w:r>
      <w:r w:rsidRPr="00D26514">
        <w:rPr>
          <w:rFonts w:eastAsia="Calibri"/>
          <w:noProof w:val="0"/>
        </w:rPr>
        <w:t>Responsible Party</w:t>
      </w:r>
      <w:bookmarkEnd w:id="265"/>
      <w:bookmarkEnd w:id="266"/>
      <w:bookmarkEnd w:id="267"/>
      <w:r w:rsidR="00C20EFF" w:rsidRPr="00D26514">
        <w:rPr>
          <w:rFonts w:eastAsia="Calibri"/>
          <w:noProof w:val="0"/>
        </w:rPr>
        <w:t>&gt; &lt;Spec</w:t>
      </w:r>
      <w:r w:rsidR="00363069" w:rsidRPr="00D26514">
        <w:rPr>
          <w:rFonts w:eastAsia="Calibri"/>
          <w:noProof w:val="0"/>
        </w:rPr>
        <w:t>ification</w:t>
      </w:r>
      <w:r w:rsidR="00C20EFF" w:rsidRPr="00D26514">
        <w:rPr>
          <w:rFonts w:eastAsia="Calibri"/>
          <w:noProof w:val="0"/>
        </w:rPr>
        <w:t xml:space="preserve"> Document </w:t>
      </w:r>
      <w:r w:rsidR="00154B7B" w:rsidRPr="00D26514">
        <w:rPr>
          <w:rFonts w:eastAsia="Calibri"/>
          <w:i/>
          <w:noProof w:val="0"/>
        </w:rPr>
        <w:t>or</w:t>
      </w:r>
      <w:r w:rsidR="00154B7B" w:rsidRPr="00D26514">
        <w:rPr>
          <w:rFonts w:eastAsia="Calibri"/>
          <w:noProof w:val="0"/>
        </w:rPr>
        <w:t xml:space="preserve"> </w:t>
      </w:r>
      <w:r w:rsidR="00C20EFF" w:rsidRPr="00D26514">
        <w:rPr>
          <w:rFonts w:eastAsia="Calibri"/>
          <w:noProof w:val="0"/>
        </w:rPr>
        <w:t>Vocabulary Constraint&gt;</w:t>
      </w:r>
      <w:bookmarkEnd w:id="268"/>
      <w:bookmarkEnd w:id="269"/>
    </w:p>
    <w:p w14:paraId="13B338C5" w14:textId="77777777" w:rsidR="00C20EFF" w:rsidRPr="00D26514" w:rsidRDefault="00C20EFF"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escribe constraints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D9595E9" w14:textId="77777777" w:rsidR="00C20EFF" w:rsidRPr="00D26514" w:rsidRDefault="00C20EFF"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EA4FC43" w14:textId="77777777" w:rsidR="00951F63" w:rsidRPr="00D26514" w:rsidRDefault="003F252B" w:rsidP="00951F63">
      <w:pPr>
        <w:rPr>
          <w:rFonts w:eastAsia="Calibri"/>
        </w:rPr>
      </w:pPr>
      <w:r w:rsidRPr="00D26514">
        <w:rPr>
          <w:rFonts w:eastAsia="Calibri"/>
        </w:rPr>
        <w:t>&lt;</w:t>
      </w:r>
      <w:r w:rsidR="00C20EFF" w:rsidRPr="00D26514">
        <w:rPr>
          <w:rFonts w:eastAsia="Calibri"/>
        </w:rPr>
        <w:t xml:space="preserve">e.g., </w:t>
      </w:r>
      <w:r w:rsidR="00951F63" w:rsidRPr="00D26514">
        <w:rPr>
          <w:rFonts w:eastAsia="Calibri"/>
        </w:rPr>
        <w:t>The responsible party element represents only the party responsible for the encounter, not necessarily the entire episode of care</w:t>
      </w:r>
      <w:r w:rsidR="00887E40" w:rsidRPr="00D26514">
        <w:rPr>
          <w:rFonts w:eastAsia="Calibri"/>
        </w:rPr>
        <w:t>.</w:t>
      </w:r>
      <w:r w:rsidRPr="00D26514">
        <w:rPr>
          <w:rFonts w:eastAsia="Calibri"/>
        </w:rPr>
        <w:t>&gt;</w:t>
      </w:r>
      <w:r w:rsidR="00887E40" w:rsidRPr="00D26514">
        <w:rPr>
          <w:rFonts w:eastAsia="Calibri"/>
        </w:rPr>
        <w:t xml:space="preserve"> </w:t>
      </w:r>
    </w:p>
    <w:p w14:paraId="2A6E7068" w14:textId="77777777" w:rsidR="00951F63" w:rsidRPr="00D26514" w:rsidRDefault="003F252B" w:rsidP="00951F63">
      <w:pPr>
        <w:rPr>
          <w:rFonts w:eastAsia="Calibri"/>
        </w:rPr>
      </w:pPr>
      <w:r w:rsidRPr="00D26514">
        <w:rPr>
          <w:rFonts w:eastAsia="Calibri"/>
        </w:rPr>
        <w:t>&lt;</w:t>
      </w:r>
      <w:r w:rsidR="00940FC7" w:rsidRPr="00D26514">
        <w:rPr>
          <w:rFonts w:eastAsia="Calibri"/>
        </w:rPr>
        <w:t>e.g.,</w:t>
      </w:r>
      <w:r w:rsidRPr="00D26514">
        <w:rPr>
          <w:rFonts w:eastAsia="Calibri"/>
        </w:rPr>
        <w:t xml:space="preserve"> </w:t>
      </w:r>
      <w:r w:rsidR="00951F63" w:rsidRPr="00D26514">
        <w:rPr>
          <w:rFonts w:eastAsia="Calibri"/>
        </w:rPr>
        <w:t xml:space="preserve">The </w:t>
      </w:r>
      <w:proofErr w:type="spellStart"/>
      <w:r w:rsidR="00951F63" w:rsidRPr="00EA3BCB">
        <w:rPr>
          <w:rFonts w:ascii="Courier New" w:eastAsia="Calibri" w:hAnsi="Courier New"/>
          <w:sz w:val="20"/>
        </w:rPr>
        <w:t>responsibleParty</w:t>
      </w:r>
      <w:proofErr w:type="spellEnd"/>
      <w:r w:rsidR="00951F63" w:rsidRPr="00D26514">
        <w:rPr>
          <w:rFonts w:eastAsia="Calibri"/>
        </w:rPr>
        <w:t xml:space="preserve"> element MAY be present. If present, </w:t>
      </w:r>
      <w:proofErr w:type="spellStart"/>
      <w:r w:rsidR="00951F63" w:rsidRPr="00EA3BCB">
        <w:rPr>
          <w:rFonts w:ascii="Courier New" w:eastAsia="Calibri" w:hAnsi="Courier New"/>
          <w:sz w:val="20"/>
        </w:rPr>
        <w:t>responsibleParty</w:t>
      </w:r>
      <w:proofErr w:type="spellEnd"/>
      <w:r w:rsidR="00951F63"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SHALL have at least one </w:t>
      </w:r>
      <w:proofErr w:type="spellStart"/>
      <w:r w:rsidR="00951F63" w:rsidRPr="00EA3BCB">
        <w:rPr>
          <w:rFonts w:ascii="Courier New" w:eastAsia="Calibri" w:hAnsi="Courier New"/>
          <w:sz w:val="20"/>
        </w:rPr>
        <w:t>assignedPerson</w:t>
      </w:r>
      <w:proofErr w:type="spellEnd"/>
      <w:r w:rsidR="00951F63" w:rsidRPr="00D26514">
        <w:rPr>
          <w:rFonts w:eastAsia="Calibri"/>
        </w:rPr>
        <w:t xml:space="preserve"> or </w:t>
      </w:r>
      <w:proofErr w:type="spellStart"/>
      <w:r w:rsidR="00951F63" w:rsidRPr="00EA3BCB">
        <w:rPr>
          <w:rFonts w:ascii="Courier New" w:eastAsia="Calibri" w:hAnsi="Courier New"/>
          <w:sz w:val="20"/>
        </w:rPr>
        <w:t>representedOrganization</w:t>
      </w:r>
      <w:proofErr w:type="spellEnd"/>
      <w:r w:rsidR="00951F63" w:rsidRPr="00D26514">
        <w:rPr>
          <w:rFonts w:eastAsia="Calibri"/>
        </w:rPr>
        <w:t xml:space="preserve"> element present.</w:t>
      </w:r>
      <w:r w:rsidRPr="00D26514">
        <w:rPr>
          <w:rFonts w:eastAsia="Calibri"/>
        </w:rPr>
        <w:t>&gt;</w:t>
      </w:r>
    </w:p>
    <w:p w14:paraId="69DB05FE" w14:textId="77777777" w:rsidR="00951F63" w:rsidRPr="00D26514" w:rsidRDefault="003F252B" w:rsidP="00951F63">
      <w:pPr>
        <w:pStyle w:val="BodyTextFirstIndent"/>
        <w:rPr>
          <w:rFonts w:eastAsia="Calibri"/>
        </w:rPr>
      </w:pPr>
      <w:r w:rsidRPr="00D26514">
        <w:rPr>
          <w:rFonts w:eastAsia="Calibri"/>
        </w:rPr>
        <w:t>&lt;</w:t>
      </w:r>
      <w:r w:rsidR="00940FC7" w:rsidRPr="00D26514">
        <w:rPr>
          <w:rFonts w:eastAsia="Calibri"/>
        </w:rPr>
        <w:t>e.g.,</w:t>
      </w:r>
      <w:r w:rsidRPr="00D26514">
        <w:rPr>
          <w:rFonts w:eastAsia="Calibri"/>
        </w:rPr>
        <w:t xml:space="preserve"> </w:t>
      </w:r>
      <w:r w:rsidR="00951F63" w:rsidRPr="00D26514">
        <w:rPr>
          <w:rFonts w:eastAsia="Calibri"/>
        </w:rPr>
        <w:t xml:space="preserve">Note: </w:t>
      </w:r>
      <w:r w:rsidR="00951F63" w:rsidRPr="00D26514">
        <w:rPr>
          <w:rFonts w:eastAsia="Calibri"/>
        </w:rPr>
        <w:tab/>
        <w:t>This is identical to CDA-DIR CONF-DIR-67</w:t>
      </w:r>
      <w:r w:rsidRPr="00D26514">
        <w:rPr>
          <w:rFonts w:eastAsia="Calibri"/>
        </w:rPr>
        <w:t>&gt;</w:t>
      </w:r>
    </w:p>
    <w:p w14:paraId="1281D4AB"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Pr="00EA3BCB">
        <w:rPr>
          <w:rFonts w:ascii="Courier New" w:eastAsia="Calibri" w:hAnsi="Courier New"/>
          <w:sz w:val="20"/>
        </w:rPr>
        <w:t xml:space="preserve"> </w:t>
      </w:r>
      <w:proofErr w:type="spellStart"/>
      <w:r w:rsidR="00951F63" w:rsidRPr="00EA3BCB">
        <w:rPr>
          <w:rFonts w:ascii="Courier New" w:eastAsia="Calibri" w:hAnsi="Courier New"/>
          <w:sz w:val="20"/>
        </w:rPr>
        <w:t>responsibleParty</w:t>
      </w:r>
      <w:proofErr w:type="spellEnd"/>
      <w:r w:rsidR="00951F63"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r w:rsidR="00951F63" w:rsidRPr="00EA3BCB">
        <w:rPr>
          <w:rFonts w:ascii="Courier New" w:eastAsia="Calibri" w:hAnsi="Courier New"/>
          <w:sz w:val="20"/>
        </w:rPr>
        <w:t>id</w:t>
      </w:r>
      <w:r w:rsidR="00951F63" w:rsidRPr="00D26514">
        <w:rPr>
          <w:rFonts w:eastAsia="Calibri"/>
        </w:rPr>
        <w:t xml:space="preserve"> SHALL be present with the responsible physician’s identifier.</w:t>
      </w:r>
      <w:r w:rsidRPr="00D26514">
        <w:rPr>
          <w:rFonts w:eastAsia="Calibri"/>
        </w:rPr>
        <w:t>&gt;</w:t>
      </w:r>
      <w:r w:rsidR="00951F63" w:rsidRPr="00D26514">
        <w:rPr>
          <w:rFonts w:eastAsia="Calibri"/>
        </w:rPr>
        <w:t xml:space="preserve"> </w:t>
      </w:r>
    </w:p>
    <w:p w14:paraId="19C84D1C"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r w:rsidR="00951F63" w:rsidRPr="00EA3BCB">
        <w:rPr>
          <w:rFonts w:ascii="Courier New" w:eastAsia="Calibri" w:hAnsi="Courier New"/>
          <w:sz w:val="20"/>
        </w:rPr>
        <w:t>code</w:t>
      </w:r>
      <w:r w:rsidR="00951F63" w:rsidRPr="00D26514">
        <w:rPr>
          <w:rFonts w:eastAsia="Calibri"/>
        </w:rPr>
        <w:t xml:space="preserve"> SHOULD be present with the responsible physician’s specialty.</w:t>
      </w:r>
      <w:r w:rsidRPr="00D26514">
        <w:rPr>
          <w:rFonts w:eastAsia="Calibri"/>
        </w:rPr>
        <w:t>&gt;</w:t>
      </w:r>
    </w:p>
    <w:p w14:paraId="3442EC5C"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 xml:space="preserve">e.g.,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MAY include an </w:t>
      </w:r>
      <w:r w:rsidR="00951F63" w:rsidRPr="00EA3BCB">
        <w:rPr>
          <w:rFonts w:ascii="Courier New" w:eastAsia="Calibri" w:hAnsi="Courier New"/>
          <w:sz w:val="20"/>
        </w:rPr>
        <w:t xml:space="preserve">accreditation </w:t>
      </w:r>
      <w:r w:rsidR="00951F63" w:rsidRPr="00D26514">
        <w:rPr>
          <w:rFonts w:eastAsia="Calibri"/>
        </w:rPr>
        <w:t xml:space="preserve">element from the </w:t>
      </w:r>
      <w:proofErr w:type="spellStart"/>
      <w:proofErr w:type="gramStart"/>
      <w:r w:rsidR="00951F63" w:rsidRPr="00D26514">
        <w:rPr>
          <w:b/>
          <w:bCs/>
        </w:rPr>
        <w:t>urn:ihe</w:t>
      </w:r>
      <w:proofErr w:type="gramEnd"/>
      <w:r w:rsidR="00951F63" w:rsidRPr="00D26514">
        <w:rPr>
          <w:b/>
          <w:bCs/>
        </w:rPr>
        <w:t>:card</w:t>
      </w:r>
      <w:proofErr w:type="spellEnd"/>
      <w:r w:rsidR="00951F63" w:rsidRPr="00D26514">
        <w:rPr>
          <w:rFonts w:eastAsia="Calibri"/>
        </w:rPr>
        <w:t xml:space="preserve"> namespace to provide physician accreditation status.</w:t>
      </w:r>
      <w:r w:rsidRPr="00D26514">
        <w:rPr>
          <w:rFonts w:eastAsia="Calibri"/>
        </w:rPr>
        <w:t>&gt;</w:t>
      </w:r>
    </w:p>
    <w:p w14:paraId="06726050" w14:textId="77777777" w:rsidR="00951F63" w:rsidRPr="00D26514" w:rsidRDefault="003F252B" w:rsidP="00951F63">
      <w:pPr>
        <w:rPr>
          <w:rFonts w:eastAsia="Calibri"/>
        </w:rPr>
      </w:pPr>
      <w:r w:rsidRPr="00D26514">
        <w:rPr>
          <w:rFonts w:eastAsia="Calibri"/>
        </w:rPr>
        <w:t>&lt;</w:t>
      </w:r>
      <w:r w:rsidR="00940FC7" w:rsidRPr="00D26514">
        <w:rPr>
          <w:rFonts w:eastAsia="Calibri"/>
        </w:rPr>
        <w:t>e.g.,</w:t>
      </w:r>
      <w:r w:rsidR="003651D9" w:rsidRPr="00D26514">
        <w:rPr>
          <w:rFonts w:eastAsia="Calibri"/>
        </w:rPr>
        <w:t xml:space="preserve"> The</w:t>
      </w:r>
      <w:r w:rsidR="00951F63" w:rsidRPr="00D26514">
        <w:rPr>
          <w:rFonts w:eastAsia="Calibri"/>
        </w:rPr>
        <w:t xml:space="preserve"> </w:t>
      </w:r>
      <w:r w:rsidR="00951F63" w:rsidRPr="00EA3BCB">
        <w:rPr>
          <w:rFonts w:ascii="Courier New" w:eastAsia="Calibri" w:hAnsi="Courier New"/>
          <w:sz w:val="20"/>
        </w:rPr>
        <w:t xml:space="preserve">accreditation </w:t>
      </w:r>
      <w:r w:rsidR="00951F63" w:rsidRPr="00D26514">
        <w:rPr>
          <w:rFonts w:eastAsia="Calibri"/>
        </w:rPr>
        <w:t>element SHALL use the</w:t>
      </w:r>
      <w:r w:rsidR="00951F63" w:rsidRPr="00D26514">
        <w:t xml:space="preserve"> character string </w:t>
      </w:r>
      <w:r w:rsidR="00951F63" w:rsidRPr="00D26514">
        <w:rPr>
          <w:rFonts w:eastAsia="Calibri"/>
        </w:rPr>
        <w:t>(ST) data type.</w:t>
      </w:r>
    </w:p>
    <w:p w14:paraId="6CE59D33" w14:textId="77777777" w:rsidR="00951F63" w:rsidRPr="00D26514" w:rsidRDefault="00951F63" w:rsidP="00951F63">
      <w:pPr>
        <w:rPr>
          <w:rFonts w:eastAsia="Calibri"/>
        </w:rPr>
      </w:pPr>
      <w:r w:rsidRPr="00D26514">
        <w:rPr>
          <w:rFonts w:eastAsia="Calibri"/>
        </w:rPr>
        <w:t xml:space="preserve">The </w:t>
      </w:r>
      <w:r w:rsidRPr="00EA3BCB">
        <w:rPr>
          <w:rFonts w:ascii="Courier New" w:eastAsia="Calibri" w:hAnsi="Courier New"/>
          <w:sz w:val="20"/>
        </w:rPr>
        <w:t xml:space="preserve">accreditation </w:t>
      </w:r>
      <w:r w:rsidRPr="00D26514">
        <w:rPr>
          <w:rFonts w:eastAsia="Calibri"/>
        </w:rPr>
        <w:t xml:space="preserve">element SHALL appear after the defined elements of the Role class, and before any </w:t>
      </w:r>
      <w:proofErr w:type="spellStart"/>
      <w:r w:rsidRPr="00D26514">
        <w:rPr>
          <w:rFonts w:eastAsia="Calibri"/>
        </w:rPr>
        <w:t>scoper</w:t>
      </w:r>
      <w:proofErr w:type="spellEnd"/>
      <w:r w:rsidRPr="00D26514">
        <w:rPr>
          <w:rFonts w:eastAsia="Calibri"/>
        </w:rPr>
        <w:t xml:space="preserve"> or player entity elements.</w:t>
      </w:r>
      <w:r w:rsidR="003F252B" w:rsidRPr="00D26514">
        <w:rPr>
          <w:rFonts w:eastAsia="Calibri"/>
        </w:rPr>
        <w:t>&gt;</w:t>
      </w:r>
    </w:p>
    <w:p w14:paraId="3FCC99F3"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00CC0A62"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proofErr w:type="spellStart"/>
      <w:r w:rsidR="00951F63" w:rsidRPr="00EA3BCB">
        <w:rPr>
          <w:rFonts w:ascii="Courier New" w:eastAsia="Calibri" w:hAnsi="Courier New"/>
          <w:sz w:val="20"/>
        </w:rPr>
        <w:t>assignedPerson</w:t>
      </w:r>
      <w:proofErr w:type="spellEnd"/>
      <w:r w:rsidR="00951F63" w:rsidRPr="00EA3BCB">
        <w:rPr>
          <w:rFonts w:ascii="Courier New" w:eastAsia="Calibri" w:hAnsi="Courier New"/>
          <w:sz w:val="20"/>
        </w:rPr>
        <w:t xml:space="preserve"> name</w:t>
      </w:r>
      <w:r w:rsidR="00951F63" w:rsidRPr="00D26514">
        <w:rPr>
          <w:rFonts w:eastAsia="Calibri"/>
        </w:rPr>
        <w:t xml:space="preserve"> SHALL be present with the responsible physician’s name.</w:t>
      </w:r>
      <w:r w:rsidRPr="00D26514">
        <w:rPr>
          <w:rFonts w:eastAsia="Calibri"/>
        </w:rPr>
        <w:t>&gt;</w:t>
      </w:r>
    </w:p>
    <w:p w14:paraId="273AD2D3" w14:textId="77777777" w:rsidR="00363069" w:rsidRPr="00D26514" w:rsidRDefault="00951F63" w:rsidP="00363069">
      <w:pPr>
        <w:pStyle w:val="Heading5"/>
        <w:numPr>
          <w:ilvl w:val="0"/>
          <w:numId w:val="0"/>
        </w:numPr>
        <w:rPr>
          <w:noProof w:val="0"/>
        </w:rPr>
      </w:pPr>
      <w:bookmarkStart w:id="270" w:name="_Toc291167521"/>
      <w:bookmarkStart w:id="271" w:name="_Toc291231460"/>
      <w:bookmarkStart w:id="272" w:name="_Toc296340390"/>
      <w:bookmarkStart w:id="273" w:name="_Toc345074714"/>
      <w:bookmarkStart w:id="274" w:name="_Toc500238825"/>
      <w:r w:rsidRPr="00D26514">
        <w:rPr>
          <w:noProof w:val="0"/>
        </w:rPr>
        <w:t>6.</w:t>
      </w:r>
      <w:r w:rsidR="00C20EFF" w:rsidRPr="00D26514">
        <w:rPr>
          <w:noProof w:val="0"/>
        </w:rPr>
        <w:t>3.</w:t>
      </w:r>
      <w:r w:rsidRPr="00D26514">
        <w:rPr>
          <w:noProof w:val="0"/>
        </w:rPr>
        <w:t>2.</w:t>
      </w:r>
      <w:r w:rsidR="00C20EFF" w:rsidRPr="00D26514">
        <w:rPr>
          <w:noProof w:val="0"/>
        </w:rPr>
        <w:t>H</w:t>
      </w:r>
      <w:r w:rsidRPr="00D26514">
        <w:rPr>
          <w:noProof w:val="0"/>
        </w:rPr>
        <w:t xml:space="preserve">.2 </w:t>
      </w:r>
      <w:bookmarkEnd w:id="270"/>
      <w:bookmarkEnd w:id="271"/>
      <w:bookmarkEnd w:id="272"/>
      <w:r w:rsidR="00C20EFF" w:rsidRPr="00D26514">
        <w:rPr>
          <w:noProof w:val="0"/>
        </w:rPr>
        <w:t xml:space="preserve">&lt;Description Name&gt; </w:t>
      </w:r>
      <w:r w:rsidR="00363069" w:rsidRPr="00D26514">
        <w:rPr>
          <w:noProof w:val="0"/>
        </w:rPr>
        <w:t>&lt;</w:t>
      </w:r>
      <w:r w:rsidR="00363069" w:rsidRPr="00D26514">
        <w:rPr>
          <w:rFonts w:eastAsia="Calibri"/>
          <w:noProof w:val="0"/>
        </w:rPr>
        <w:t>Specification Document OR Vocabulary Constraint&gt;</w:t>
      </w:r>
      <w:bookmarkEnd w:id="273"/>
      <w:bookmarkEnd w:id="274"/>
    </w:p>
    <w:p w14:paraId="16B6B070" w14:textId="77777777" w:rsidR="00363069" w:rsidRPr="00D26514" w:rsidRDefault="00C20EFF" w:rsidP="00363069">
      <w:pPr>
        <w:pStyle w:val="Heading5"/>
        <w:numPr>
          <w:ilvl w:val="0"/>
          <w:numId w:val="0"/>
        </w:numPr>
        <w:rPr>
          <w:noProof w:val="0"/>
        </w:rPr>
      </w:pPr>
      <w:bookmarkStart w:id="275" w:name="_Toc345074715"/>
      <w:bookmarkStart w:id="276" w:name="_Toc500238826"/>
      <w:r w:rsidRPr="00D26514">
        <w:rPr>
          <w:noProof w:val="0"/>
        </w:rPr>
        <w:t xml:space="preserve">6.3.2.H.3 &lt;Description Name&gt; </w:t>
      </w:r>
      <w:r w:rsidR="00363069" w:rsidRPr="00D26514">
        <w:rPr>
          <w:noProof w:val="0"/>
        </w:rPr>
        <w:t>&lt;</w:t>
      </w:r>
      <w:r w:rsidR="00363069" w:rsidRPr="00D26514">
        <w:rPr>
          <w:rFonts w:eastAsia="Calibri"/>
          <w:noProof w:val="0"/>
        </w:rPr>
        <w:t>Specification Document OR Vocabulary Constraint&gt;</w:t>
      </w:r>
      <w:bookmarkEnd w:id="275"/>
      <w:bookmarkEnd w:id="276"/>
    </w:p>
    <w:p w14:paraId="799B6C9C" w14:textId="77777777" w:rsidR="00D35F24" w:rsidRPr="00EA3BCB" w:rsidRDefault="00D35F24" w:rsidP="00597DB2">
      <w:pPr>
        <w:pStyle w:val="AuthorInstructions"/>
        <w:rPr>
          <w:b/>
        </w:rPr>
      </w:pPr>
      <w:r w:rsidRPr="00EA3BCB">
        <w:rPr>
          <w:b/>
        </w:rPr>
        <w:t>###End Tabular Format – Header</w:t>
      </w:r>
    </w:p>
    <w:p w14:paraId="2AB3F732" w14:textId="77777777" w:rsidR="00EC1DB7" w:rsidRPr="00D26514" w:rsidRDefault="00EC1DB7" w:rsidP="00597DB2">
      <w:pPr>
        <w:pStyle w:val="AuthorInstructions"/>
      </w:pPr>
    </w:p>
    <w:p w14:paraId="551F09A3" w14:textId="77777777" w:rsidR="00EC1DB7" w:rsidRPr="00D26514" w:rsidRDefault="00EC1DB7" w:rsidP="00597DB2">
      <w:pPr>
        <w:pStyle w:val="AuthorInstructions"/>
      </w:pPr>
    </w:p>
    <w:p w14:paraId="22C18F34" w14:textId="77777777" w:rsidR="00D35F24" w:rsidRPr="00EA3BCB" w:rsidRDefault="00270EBB" w:rsidP="00597DB2">
      <w:pPr>
        <w:pStyle w:val="AuthorInstructions"/>
        <w:rPr>
          <w:b/>
        </w:rPr>
      </w:pPr>
      <w:r w:rsidRPr="00EA3BCB">
        <w:rPr>
          <w:b/>
        </w:rPr>
        <w:t>###Begin Discrete Conformance</w:t>
      </w:r>
      <w:r w:rsidR="00D35F24" w:rsidRPr="00EA3BCB">
        <w:rPr>
          <w:b/>
        </w:rPr>
        <w:t xml:space="preserve"> Format – Header </w:t>
      </w:r>
    </w:p>
    <w:p w14:paraId="769F8153" w14:textId="77777777" w:rsidR="001E206E" w:rsidRPr="00D26514" w:rsidRDefault="001E206E" w:rsidP="00D35F24">
      <w:pPr>
        <w:pStyle w:val="BodyText"/>
        <w:rPr>
          <w:lang w:eastAsia="x-none"/>
        </w:rPr>
      </w:pPr>
    </w:p>
    <w:p w14:paraId="60313946" w14:textId="77777777" w:rsidR="001E206E" w:rsidRPr="00D26514" w:rsidRDefault="001E206E" w:rsidP="001E206E">
      <w:r w:rsidRPr="00D26514">
        <w:t>The header for the &lt;</w:t>
      </w:r>
      <w:r w:rsidRPr="00D26514">
        <w:rPr>
          <w:i/>
        </w:rPr>
        <w:t>Document Name</w:t>
      </w:r>
      <w:r w:rsidRPr="00D26514">
        <w:t>&gt; document shall support the following header constraints as noted in this section</w:t>
      </w:r>
      <w:r w:rsidR="00887E40" w:rsidRPr="00D26514">
        <w:t xml:space="preserve">. </w:t>
      </w:r>
      <w:r w:rsidRPr="00D26514">
        <w:t>Note that this content profile is realm agnostic. These header constraints are based on the C-CDA header constraints but all references to US Realm specific types have been removed.</w:t>
      </w:r>
    </w:p>
    <w:p w14:paraId="5B6F1077" w14:textId="77777777" w:rsidR="001E206E" w:rsidRPr="00D26514" w:rsidRDefault="001E206E"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 must be numbered, begin with SHALL/SHOULD/MAY</w:t>
      </w:r>
      <w:r w:rsidR="00AD069D" w:rsidRPr="00D26514">
        <w:t>,</w:t>
      </w:r>
      <w:r w:rsidR="00D609FE" w:rsidRPr="00D26514">
        <w:t xml:space="preserve"> identify the cardinality using [</w:t>
      </w:r>
      <w:proofErr w:type="spellStart"/>
      <w:proofErr w:type="gramStart"/>
      <w:r w:rsidR="00D609FE" w:rsidRPr="00D26514">
        <w:t>n..n</w:t>
      </w:r>
      <w:proofErr w:type="spellEnd"/>
      <w:proofErr w:type="gramEnd"/>
      <w:r w:rsidR="00D609FE" w:rsidRPr="00D26514">
        <w:t xml:space="preserve">], the name of the element, and a </w:t>
      </w:r>
      <w:proofErr w:type="spellStart"/>
      <w:r w:rsidR="00D609FE" w:rsidRPr="00D26514">
        <w:t>subitem</w:t>
      </w:r>
      <w:proofErr w:type="spellEnd"/>
      <w:r w:rsidR="00D609FE" w:rsidRPr="00D26514">
        <w:t xml:space="preserve"> which describe</w:t>
      </w:r>
      <w:r w:rsidR="00AD069D" w:rsidRPr="00D26514">
        <w:t>s</w:t>
      </w:r>
      <w:r w:rsidR="00D609FE" w:rsidRPr="00D26514">
        <w:t xml:space="preserve"> the value or source of the information.</w:t>
      </w:r>
      <w:r w:rsidRPr="00D26514">
        <w:t>&gt;</w:t>
      </w:r>
    </w:p>
    <w:p w14:paraId="4ED77D7F" w14:textId="77777777" w:rsidR="001E206E" w:rsidRPr="00D26514" w:rsidRDefault="000121FB" w:rsidP="001E206E">
      <w:r w:rsidRPr="00D26514">
        <w:t>&lt;</w:t>
      </w:r>
      <w:r w:rsidR="003651D9" w:rsidRPr="00D26514">
        <w:t>e.g.</w:t>
      </w:r>
      <w:r w:rsidRPr="00D26514">
        <w:t>,</w:t>
      </w:r>
    </w:p>
    <w:p w14:paraId="3BF649ED"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proofErr w:type="spellStart"/>
      <w:r w:rsidRPr="00D26514">
        <w:rPr>
          <w:rFonts w:ascii="Courier New" w:hAnsi="Courier New"/>
          <w:b/>
        </w:rPr>
        <w:t>typeId</w:t>
      </w:r>
      <w:proofErr w:type="spellEnd"/>
      <w:r w:rsidRPr="00D26514">
        <w:t xml:space="preserve"> (CONF:5361). </w:t>
      </w:r>
    </w:p>
    <w:p w14:paraId="727EEC4D" w14:textId="77777777" w:rsidR="001E206E" w:rsidRPr="00D26514" w:rsidRDefault="001E206E" w:rsidP="00736B5B">
      <w:pPr>
        <w:numPr>
          <w:ilvl w:val="1"/>
          <w:numId w:val="13"/>
        </w:numPr>
        <w:spacing w:before="0" w:after="40" w:line="260" w:lineRule="exact"/>
      </w:pPr>
      <w:r w:rsidRPr="00D26514">
        <w:t xml:space="preserve">This </w:t>
      </w:r>
      <w:proofErr w:type="spellStart"/>
      <w:r w:rsidRPr="00D26514">
        <w:t>typeId</w:t>
      </w:r>
      <w:proofErr w:type="spellEnd"/>
      <w:r w:rsidRPr="00D26514">
        <w:t xml:space="preserve"> </w:t>
      </w: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r w:rsidRPr="00D26514">
        <w:rPr>
          <w:rFonts w:ascii="Courier New" w:hAnsi="Courier New"/>
          <w:b/>
        </w:rPr>
        <w:t>@root</w:t>
      </w:r>
      <w:r w:rsidRPr="00D26514">
        <w:t>="</w:t>
      </w:r>
      <w:r w:rsidRPr="00EA3BCB">
        <w:rPr>
          <w:rFonts w:ascii="Courier New" w:hAnsi="Courier New"/>
          <w:sz w:val="20"/>
        </w:rPr>
        <w:t>2.16.840.1.113883.1.3</w:t>
      </w:r>
      <w:r w:rsidRPr="00D26514">
        <w:t xml:space="preserve">" (CONF:5250). </w:t>
      </w:r>
    </w:p>
    <w:p w14:paraId="0A3C32B2" w14:textId="77777777" w:rsidR="001E206E" w:rsidRPr="00D26514" w:rsidRDefault="001E206E" w:rsidP="00736B5B">
      <w:pPr>
        <w:numPr>
          <w:ilvl w:val="1"/>
          <w:numId w:val="13"/>
        </w:numPr>
        <w:spacing w:before="0" w:after="40" w:line="260" w:lineRule="exact"/>
      </w:pPr>
      <w:r w:rsidRPr="00D26514">
        <w:t xml:space="preserve">This </w:t>
      </w:r>
      <w:proofErr w:type="spellStart"/>
      <w:r w:rsidRPr="00D26514">
        <w:t>typeId</w:t>
      </w:r>
      <w:proofErr w:type="spellEnd"/>
      <w:r w:rsidRPr="00D26514">
        <w:t xml:space="preserve"> </w:t>
      </w: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r w:rsidRPr="00D26514">
        <w:rPr>
          <w:rFonts w:ascii="Courier New" w:hAnsi="Courier New"/>
          <w:b/>
        </w:rPr>
        <w:t>@extension</w:t>
      </w:r>
      <w:r w:rsidRPr="00D26514">
        <w:t>="</w:t>
      </w:r>
      <w:r w:rsidRPr="00EA3BCB">
        <w:rPr>
          <w:rFonts w:ascii="Courier New" w:hAnsi="Courier New"/>
          <w:sz w:val="20"/>
        </w:rPr>
        <w:t>POCD_HD000040</w:t>
      </w:r>
      <w:r w:rsidRPr="00D26514">
        <w:t xml:space="preserve">" (CONF:5251). </w:t>
      </w:r>
    </w:p>
    <w:p w14:paraId="42719FB8"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proofErr w:type="spellStart"/>
      <w:r w:rsidRPr="00D26514">
        <w:rPr>
          <w:rFonts w:ascii="Courier New" w:hAnsi="Courier New"/>
          <w:b/>
          <w:bCs/>
        </w:rPr>
        <w:t>templateId</w:t>
      </w:r>
      <w:proofErr w:type="spellEnd"/>
      <w:r w:rsidRPr="00D26514">
        <w:t xml:space="preserve"> (CONF:5252) such that it </w:t>
      </w:r>
    </w:p>
    <w:p w14:paraId="1C093382" w14:textId="77777777" w:rsidR="001E206E" w:rsidRPr="00D26514" w:rsidRDefault="001E206E" w:rsidP="00EA3BCB">
      <w:pPr>
        <w:numPr>
          <w:ilvl w:val="1"/>
          <w:numId w:val="13"/>
        </w:numPr>
        <w:spacing w:before="0" w:after="40" w:line="260" w:lineRule="exact"/>
      </w:pP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r w:rsidRPr="00EA3BCB">
        <w:t>@root</w:t>
      </w:r>
      <w:r w:rsidRPr="00D26514">
        <w:t xml:space="preserve">="1.3.6.1.4.1.19376.1.4.1.1.2" for the Cath Report Content document template (CONF:CRC-xxx). </w:t>
      </w:r>
    </w:p>
    <w:p w14:paraId="2809B7A7"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r w:rsidRPr="00D26514">
        <w:rPr>
          <w:rFonts w:ascii="Courier New" w:hAnsi="Courier New"/>
          <w:b/>
        </w:rPr>
        <w:t>id</w:t>
      </w:r>
      <w:r w:rsidRPr="00D26514">
        <w:t xml:space="preserve"> (CONF:5363). </w:t>
      </w:r>
    </w:p>
    <w:p w14:paraId="17D748B4" w14:textId="77777777" w:rsidR="001E206E" w:rsidRPr="00D26514" w:rsidRDefault="001E206E" w:rsidP="00736B5B">
      <w:pPr>
        <w:numPr>
          <w:ilvl w:val="1"/>
          <w:numId w:val="13"/>
        </w:numPr>
        <w:spacing w:before="0" w:after="40" w:line="260" w:lineRule="exact"/>
      </w:pPr>
      <w:r w:rsidRPr="00D26514">
        <w:t xml:space="preserve">This id </w:t>
      </w:r>
      <w:r w:rsidRPr="00EA3BCB">
        <w:rPr>
          <w:rStyle w:val="BodyTextChar"/>
          <w:rFonts w:ascii="Bookman Old Style" w:hAnsi="Bookman Old Style"/>
          <w:b/>
          <w:sz w:val="20"/>
        </w:rPr>
        <w:t>SHALL</w:t>
      </w:r>
      <w:r w:rsidRPr="00D26514">
        <w:t xml:space="preserve"> be a globally unique identifier for the document (CONF:9991).</w:t>
      </w:r>
    </w:p>
    <w:p w14:paraId="390CDC5C"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or two [</w:t>
      </w:r>
      <w:proofErr w:type="gramStart"/>
      <w:r w:rsidRPr="00D26514">
        <w:t>1..</w:t>
      </w:r>
      <w:proofErr w:type="gramEnd"/>
      <w:r w:rsidRPr="00D26514">
        <w:t xml:space="preserve">2] </w:t>
      </w:r>
      <w:r w:rsidRPr="00D26514">
        <w:rPr>
          <w:rFonts w:ascii="Courier New" w:hAnsi="Courier New"/>
          <w:b/>
        </w:rPr>
        <w:t>code</w:t>
      </w:r>
      <w:r w:rsidRPr="00D26514">
        <w:t xml:space="preserve"> (CONF:5253-CRC). </w:t>
      </w:r>
    </w:p>
    <w:p w14:paraId="3D6E8D63" w14:textId="77777777" w:rsidR="001E206E" w:rsidRPr="00D26514" w:rsidRDefault="001E206E" w:rsidP="00736B5B">
      <w:pPr>
        <w:numPr>
          <w:ilvl w:val="1"/>
          <w:numId w:val="13"/>
        </w:numPr>
        <w:spacing w:before="0" w:after="40" w:line="260" w:lineRule="exact"/>
      </w:pPr>
      <w:r w:rsidRPr="00EA3BCB">
        <w:rPr>
          <w:rStyle w:val="BodyTextChar"/>
          <w:rFonts w:ascii="Bookman Old Style" w:hAnsi="Bookman Old Style"/>
          <w:sz w:val="20"/>
        </w:rPr>
        <w:t>SHALL</w:t>
      </w:r>
      <w:r w:rsidRPr="00D26514">
        <w:t xml:space="preserve"> be selected from </w:t>
      </w:r>
      <w:proofErr w:type="spellStart"/>
      <w:r w:rsidRPr="00D26514">
        <w:t>ValueSet</w:t>
      </w:r>
      <w:proofErr w:type="spellEnd"/>
      <w:r w:rsidRPr="00D26514">
        <w:t xml:space="preserve"> </w:t>
      </w:r>
      <w:proofErr w:type="spellStart"/>
      <w:r w:rsidRPr="00D26514">
        <w:rPr>
          <w:rStyle w:val="XMLname"/>
        </w:rPr>
        <w:t>ProcedureNoteDocumentTypeCodes</w:t>
      </w:r>
      <w:proofErr w:type="spellEnd"/>
      <w:r w:rsidRPr="00D26514">
        <w:rPr>
          <w:rStyle w:val="XMLname"/>
        </w:rPr>
        <w:t xml:space="preserve"> 2.16.840.1.113883.11.20.6.1</w:t>
      </w:r>
      <w:r w:rsidRPr="00D26514">
        <w:t xml:space="preserve"> </w:t>
      </w:r>
      <w:r w:rsidRPr="00EA3BCB">
        <w:rPr>
          <w:rStyle w:val="BodyTextChar"/>
          <w:sz w:val="20"/>
        </w:rPr>
        <w:t>DYNAMIC</w:t>
      </w:r>
      <w:r w:rsidR="005F3FB5" w:rsidRPr="00D26514">
        <w:t xml:space="preserve"> </w:t>
      </w:r>
      <w:r w:rsidRPr="00D26514">
        <w:t>(CONF:8497)</w:t>
      </w:r>
      <w:r w:rsidR="00887E40" w:rsidRPr="00D26514">
        <w:t xml:space="preserve">. </w:t>
      </w:r>
      <w:r w:rsidRPr="00D26514">
        <w:t xml:space="preserve">Either or </w:t>
      </w:r>
      <w:proofErr w:type="gramStart"/>
      <w:r w:rsidRPr="00D26514">
        <w:t>both of the</w:t>
      </w:r>
      <w:proofErr w:type="gramEnd"/>
      <w:r w:rsidRPr="00D26514">
        <w:t xml:space="preserve"> following codes should be included:</w:t>
      </w:r>
    </w:p>
    <w:p w14:paraId="5532F23E" w14:textId="77777777" w:rsidR="001E206E" w:rsidRPr="00D26514" w:rsidRDefault="001E206E" w:rsidP="001E206E"/>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161"/>
        <w:gridCol w:w="2074"/>
        <w:gridCol w:w="1418"/>
        <w:gridCol w:w="3987"/>
      </w:tblGrid>
      <w:tr w:rsidR="001E206E" w:rsidRPr="00D26514" w14:paraId="6F66312B" w14:textId="77777777" w:rsidTr="00BB76BC">
        <w:trPr>
          <w:cantSplit/>
          <w:trHeight w:val="611"/>
        </w:trPr>
        <w:tc>
          <w:tcPr>
            <w:tcW w:w="8640" w:type="dxa"/>
            <w:gridSpan w:val="4"/>
            <w:tcBorders>
              <w:bottom w:val="single" w:sz="4" w:space="0" w:color="auto"/>
            </w:tcBorders>
            <w:shd w:val="clear" w:color="auto" w:fill="auto"/>
          </w:tcPr>
          <w:p w14:paraId="1E842837" w14:textId="77777777" w:rsidR="001E206E" w:rsidRPr="00D26514" w:rsidRDefault="001E206E" w:rsidP="00EA3BCB">
            <w:pPr>
              <w:pStyle w:val="TableEntry"/>
              <w:rPr>
                <w:b/>
                <w:kern w:val="28"/>
              </w:rPr>
            </w:pPr>
            <w:r w:rsidRPr="00D26514">
              <w:t xml:space="preserve">Value Set: </w:t>
            </w:r>
            <w:proofErr w:type="spellStart"/>
            <w:r w:rsidRPr="00D26514">
              <w:t>ProcedureNoteDocumentTypeCodes</w:t>
            </w:r>
            <w:proofErr w:type="spellEnd"/>
            <w:r w:rsidRPr="00D26514">
              <w:t xml:space="preserve"> 2.16.840.1.113883.11.20.6.1 DYNAMIC</w:t>
            </w:r>
          </w:p>
          <w:p w14:paraId="4F078AD7" w14:textId="77777777" w:rsidR="001E206E" w:rsidRPr="00D26514" w:rsidRDefault="001E206E" w:rsidP="00EA3BCB">
            <w:pPr>
              <w:pStyle w:val="TableEntry"/>
              <w:rPr>
                <w:b/>
                <w:kern w:val="28"/>
              </w:rPr>
            </w:pPr>
            <w:r w:rsidRPr="00D26514">
              <w:t>Code System: LOINC 2.16.840.1.113883.6.1</w:t>
            </w:r>
          </w:p>
        </w:tc>
      </w:tr>
      <w:tr w:rsidR="001E206E" w:rsidRPr="00D26514" w14:paraId="5A2068B5" w14:textId="77777777" w:rsidTr="00BB76BC">
        <w:trPr>
          <w:cantSplit/>
          <w:trHeight w:val="611"/>
        </w:trPr>
        <w:tc>
          <w:tcPr>
            <w:tcW w:w="1161" w:type="dxa"/>
            <w:shd w:val="clear" w:color="auto" w:fill="E6E6E6"/>
          </w:tcPr>
          <w:p w14:paraId="3E79415F" w14:textId="77777777" w:rsidR="001E206E" w:rsidRPr="00D26514" w:rsidRDefault="001E206E" w:rsidP="00FA1B42">
            <w:pPr>
              <w:pStyle w:val="TableEntryHeader"/>
            </w:pPr>
            <w:r w:rsidRPr="00D26514">
              <w:t>LOINC Code</w:t>
            </w:r>
          </w:p>
        </w:tc>
        <w:tc>
          <w:tcPr>
            <w:tcW w:w="2074" w:type="dxa"/>
            <w:shd w:val="clear" w:color="auto" w:fill="E6E6E6"/>
          </w:tcPr>
          <w:p w14:paraId="4CCDB200" w14:textId="77777777" w:rsidR="001E206E" w:rsidRPr="00D26514" w:rsidRDefault="001E206E" w:rsidP="00FA1B42">
            <w:pPr>
              <w:pStyle w:val="TableEntryHeader"/>
            </w:pPr>
            <w:r w:rsidRPr="00D26514">
              <w:t>Type of Service ‘Component’</w:t>
            </w:r>
          </w:p>
        </w:tc>
        <w:tc>
          <w:tcPr>
            <w:tcW w:w="1418" w:type="dxa"/>
            <w:shd w:val="clear" w:color="auto" w:fill="E6E6E6"/>
          </w:tcPr>
          <w:p w14:paraId="0A3297B3" w14:textId="77777777" w:rsidR="001E206E" w:rsidRPr="00D26514" w:rsidRDefault="001E206E" w:rsidP="00FA1B42">
            <w:pPr>
              <w:pStyle w:val="TableEntryHeader"/>
            </w:pPr>
            <w:r w:rsidRPr="00D26514">
              <w:t>Setting ‘System’</w:t>
            </w:r>
          </w:p>
        </w:tc>
        <w:tc>
          <w:tcPr>
            <w:tcW w:w="3987" w:type="dxa"/>
            <w:shd w:val="clear" w:color="auto" w:fill="E6E6E6"/>
          </w:tcPr>
          <w:p w14:paraId="51F25E81" w14:textId="77777777" w:rsidR="001E206E" w:rsidRPr="00D26514" w:rsidRDefault="001E206E" w:rsidP="00FA1B42">
            <w:pPr>
              <w:pStyle w:val="TableEntryHeader"/>
            </w:pPr>
            <w:r w:rsidRPr="00D26514">
              <w:t>Specialty/Training/Professional Level ‘</w:t>
            </w:r>
            <w:proofErr w:type="spellStart"/>
            <w:r w:rsidRPr="00D26514">
              <w:t>Method_Type</w:t>
            </w:r>
            <w:proofErr w:type="spellEnd"/>
            <w:r w:rsidRPr="00D26514">
              <w:t>’</w:t>
            </w:r>
          </w:p>
        </w:tc>
      </w:tr>
      <w:tr w:rsidR="001E206E" w:rsidRPr="00D26514" w:rsidDel="004763E0" w14:paraId="547E57AA" w14:textId="77777777" w:rsidTr="00BB76BC">
        <w:trPr>
          <w:cantSplit/>
        </w:trPr>
        <w:tc>
          <w:tcPr>
            <w:tcW w:w="1161" w:type="dxa"/>
            <w:vAlign w:val="bottom"/>
          </w:tcPr>
          <w:p w14:paraId="285DCC89" w14:textId="77777777" w:rsidR="001E206E" w:rsidRPr="00D26514" w:rsidDel="004763E0" w:rsidRDefault="001E206E" w:rsidP="00AD069D">
            <w:pPr>
              <w:pStyle w:val="TableEntry"/>
            </w:pPr>
            <w:r w:rsidRPr="00D26514">
              <w:t>18745-0</w:t>
            </w:r>
          </w:p>
        </w:tc>
        <w:tc>
          <w:tcPr>
            <w:tcW w:w="2074" w:type="dxa"/>
            <w:vAlign w:val="bottom"/>
          </w:tcPr>
          <w:p w14:paraId="317C6303" w14:textId="77777777" w:rsidR="001E206E" w:rsidRPr="00D26514" w:rsidDel="004763E0" w:rsidRDefault="001E206E" w:rsidP="00AD069D">
            <w:pPr>
              <w:pStyle w:val="TableEntry"/>
            </w:pPr>
            <w:r w:rsidRPr="00D26514">
              <w:t>Study report</w:t>
            </w:r>
          </w:p>
        </w:tc>
        <w:tc>
          <w:tcPr>
            <w:tcW w:w="1418" w:type="dxa"/>
            <w:vAlign w:val="bottom"/>
          </w:tcPr>
          <w:p w14:paraId="0BEF2942" w14:textId="77777777" w:rsidR="001E206E" w:rsidRPr="00D26514" w:rsidDel="004763E0" w:rsidRDefault="001E206E" w:rsidP="003579DA">
            <w:pPr>
              <w:pStyle w:val="TableEntry"/>
            </w:pPr>
            <w:r w:rsidRPr="00D26514">
              <w:t>Heart</w:t>
            </w:r>
          </w:p>
        </w:tc>
        <w:tc>
          <w:tcPr>
            <w:tcW w:w="3987" w:type="dxa"/>
            <w:vAlign w:val="bottom"/>
          </w:tcPr>
          <w:p w14:paraId="710E812C" w14:textId="77777777" w:rsidR="001E206E" w:rsidRPr="00D26514" w:rsidDel="004763E0" w:rsidRDefault="001E206E" w:rsidP="003579DA">
            <w:pPr>
              <w:pStyle w:val="TableEntry"/>
            </w:pPr>
            <w:r w:rsidRPr="00D26514">
              <w:t>Cardiac catheterization</w:t>
            </w:r>
          </w:p>
        </w:tc>
      </w:tr>
      <w:tr w:rsidR="001E206E" w:rsidRPr="00D26514" w:rsidDel="004763E0" w14:paraId="645B90D2" w14:textId="77777777" w:rsidTr="00BB76BC">
        <w:trPr>
          <w:cantSplit/>
        </w:trPr>
        <w:tc>
          <w:tcPr>
            <w:tcW w:w="1161" w:type="dxa"/>
            <w:vAlign w:val="bottom"/>
          </w:tcPr>
          <w:p w14:paraId="0DF5F724" w14:textId="77777777" w:rsidR="001E206E" w:rsidRPr="00D26514" w:rsidDel="004763E0" w:rsidRDefault="001E206E" w:rsidP="00AD069D">
            <w:pPr>
              <w:pStyle w:val="TableEntry"/>
            </w:pPr>
            <w:r w:rsidRPr="00D26514">
              <w:t>34896-1</w:t>
            </w:r>
          </w:p>
        </w:tc>
        <w:tc>
          <w:tcPr>
            <w:tcW w:w="2074" w:type="dxa"/>
            <w:vAlign w:val="bottom"/>
          </w:tcPr>
          <w:p w14:paraId="3016E683" w14:textId="77777777" w:rsidR="001E206E" w:rsidRPr="00D26514" w:rsidDel="004763E0" w:rsidRDefault="001E206E" w:rsidP="00AD069D">
            <w:pPr>
              <w:pStyle w:val="TableEntry"/>
            </w:pPr>
            <w:r w:rsidRPr="00D26514">
              <w:t>Interventional procedure note</w:t>
            </w:r>
          </w:p>
        </w:tc>
        <w:tc>
          <w:tcPr>
            <w:tcW w:w="1418" w:type="dxa"/>
            <w:vAlign w:val="bottom"/>
          </w:tcPr>
          <w:p w14:paraId="7995FF89" w14:textId="77777777" w:rsidR="001E206E" w:rsidRPr="00D26514" w:rsidDel="004763E0" w:rsidRDefault="001E206E" w:rsidP="003579DA">
            <w:pPr>
              <w:pStyle w:val="TableEntry"/>
            </w:pPr>
            <w:r w:rsidRPr="00D26514">
              <w:t>{Setting}</w:t>
            </w:r>
          </w:p>
        </w:tc>
        <w:tc>
          <w:tcPr>
            <w:tcW w:w="3987" w:type="dxa"/>
            <w:vAlign w:val="bottom"/>
          </w:tcPr>
          <w:p w14:paraId="0A7923B5" w14:textId="77777777" w:rsidR="001E206E" w:rsidRPr="00D26514" w:rsidDel="004763E0" w:rsidRDefault="001E206E" w:rsidP="003579DA">
            <w:pPr>
              <w:pStyle w:val="TableEntry"/>
            </w:pPr>
            <w:r w:rsidRPr="00D26514">
              <w:t>Cardiology</w:t>
            </w:r>
          </w:p>
        </w:tc>
      </w:tr>
    </w:tbl>
    <w:p w14:paraId="27CFBFBA" w14:textId="77777777" w:rsidR="001E206E" w:rsidRPr="00D26514" w:rsidRDefault="001E206E" w:rsidP="001E206E"/>
    <w:p w14:paraId="67FB0A93"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r w:rsidRPr="00D26514">
        <w:rPr>
          <w:rFonts w:ascii="Courier New" w:hAnsi="Courier New"/>
          <w:b/>
        </w:rPr>
        <w:t>title</w:t>
      </w:r>
      <w:r w:rsidRPr="00D26514">
        <w:t xml:space="preserve"> (CONF:5254). </w:t>
      </w:r>
    </w:p>
    <w:p w14:paraId="24D19899" w14:textId="77777777" w:rsidR="001E206E" w:rsidRPr="00D26514" w:rsidRDefault="001E206E" w:rsidP="00736B5B">
      <w:pPr>
        <w:numPr>
          <w:ilvl w:val="1"/>
          <w:numId w:val="13"/>
        </w:numPr>
        <w:spacing w:before="0" w:after="40" w:line="260" w:lineRule="exact"/>
      </w:pPr>
      <w:r w:rsidRPr="00D26514">
        <w:t xml:space="preserve">Can either be a locally defined name or the display name corresponding to </w:t>
      </w:r>
      <w:proofErr w:type="spellStart"/>
      <w:r w:rsidRPr="00D26514">
        <w:t>clinicalDocument</w:t>
      </w:r>
      <w:proofErr w:type="spellEnd"/>
      <w:r w:rsidRPr="00D26514">
        <w:t>/code (CONF:5255).</w:t>
      </w:r>
      <w:r w:rsidR="000121FB" w:rsidRPr="00D26514">
        <w:t>&gt;</w:t>
      </w:r>
    </w:p>
    <w:p w14:paraId="17D7EE57" w14:textId="77777777" w:rsidR="00983131" w:rsidRPr="00D26514" w:rsidRDefault="00983131" w:rsidP="00D35F24">
      <w:pPr>
        <w:pStyle w:val="BodyText"/>
        <w:rPr>
          <w:lang w:eastAsia="x-none"/>
        </w:rPr>
      </w:pPr>
    </w:p>
    <w:p w14:paraId="51DF4164" w14:textId="77777777" w:rsidR="00983131" w:rsidRPr="00EA3BCB" w:rsidRDefault="00983131" w:rsidP="00597DB2">
      <w:pPr>
        <w:pStyle w:val="AuthorInstructions"/>
        <w:rPr>
          <w:b/>
        </w:rPr>
      </w:pPr>
      <w:r w:rsidRPr="00EA3BCB">
        <w:rPr>
          <w:b/>
        </w:rPr>
        <w:lastRenderedPageBreak/>
        <w:t xml:space="preserve">###End Discrete Conformance Format – Header </w:t>
      </w:r>
    </w:p>
    <w:p w14:paraId="7CDC8599" w14:textId="77777777" w:rsidR="00B9303B" w:rsidRPr="00D26514" w:rsidRDefault="00B9303B" w:rsidP="00EA3BCB">
      <w:pPr>
        <w:pStyle w:val="Heading3"/>
        <w:numPr>
          <w:ilvl w:val="0"/>
          <w:numId w:val="0"/>
        </w:numPr>
        <w:rPr>
          <w:bCs/>
          <w:noProof w:val="0"/>
        </w:rPr>
      </w:pPr>
      <w:bookmarkStart w:id="277" w:name="_Toc345074716"/>
      <w:bookmarkStart w:id="278" w:name="_Toc500238827"/>
      <w:r w:rsidRPr="00D26514">
        <w:rPr>
          <w:bCs/>
          <w:noProof w:val="0"/>
        </w:rPr>
        <w:t>6.3.3</w:t>
      </w:r>
      <w:r w:rsidR="00291725" w:rsidRPr="00D26514">
        <w:rPr>
          <w:bCs/>
          <w:noProof w:val="0"/>
        </w:rPr>
        <w:t xml:space="preserve"> </w:t>
      </w:r>
      <w:r w:rsidRPr="00D26514">
        <w:rPr>
          <w:bCs/>
          <w:noProof w:val="0"/>
        </w:rPr>
        <w:t>CDA Section Content Modules</w:t>
      </w:r>
      <w:bookmarkEnd w:id="277"/>
      <w:bookmarkEnd w:id="278"/>
    </w:p>
    <w:p w14:paraId="32FE2A7B" w14:textId="77777777" w:rsidR="00870306" w:rsidRPr="00D26514" w:rsidRDefault="00870306" w:rsidP="00870306">
      <w:pPr>
        <w:pStyle w:val="EditorInstructions"/>
      </w:pPr>
      <w:r w:rsidRPr="00D26514">
        <w:t>Add to section 6.3.</w:t>
      </w:r>
      <w:r w:rsidR="00951F63" w:rsidRPr="00D26514">
        <w:t>3</w:t>
      </w:r>
      <w:r w:rsidR="00983131" w:rsidRPr="00D26514">
        <w:t>.10</w:t>
      </w:r>
      <w:r w:rsidRPr="00D26514">
        <w:t xml:space="preserve"> </w:t>
      </w:r>
      <w:r w:rsidR="006A2A74" w:rsidRPr="00D26514">
        <w:t>Section</w:t>
      </w:r>
      <w:r w:rsidRPr="00D26514">
        <w:t xml:space="preserve"> Content Modules</w:t>
      </w:r>
    </w:p>
    <w:p w14:paraId="5BB079BD" w14:textId="77777777" w:rsidR="00AE4AED" w:rsidRPr="00D26514" w:rsidRDefault="00AE4AED" w:rsidP="00870306">
      <w:pPr>
        <w:pStyle w:val="BodyText"/>
        <w:rPr>
          <w:lang w:eastAsia="x-none"/>
        </w:rPr>
      </w:pPr>
    </w:p>
    <w:p w14:paraId="1C3B2553" w14:textId="0E17C6FD" w:rsidR="00A23689" w:rsidRPr="00D26514" w:rsidRDefault="00A23689" w:rsidP="00597DB2">
      <w:pPr>
        <w:pStyle w:val="AuthorInstructions"/>
      </w:pPr>
      <w:r w:rsidRPr="00D26514">
        <w:t>&lt;</w:t>
      </w:r>
      <w:r w:rsidR="00F96602" w:rsidRPr="00D26514">
        <w:rPr>
          <w:highlight w:val="yellow"/>
        </w:rPr>
        <w:t xml:space="preserve"> Authors’ Note: Replicate section 6.3.3.10.S for each Section Content Module defined in this profile. Number as 6.3.3.</w:t>
      </w:r>
      <w:proofErr w:type="gramStart"/>
      <w:r w:rsidR="00F96602" w:rsidRPr="00D26514">
        <w:rPr>
          <w:highlight w:val="yellow"/>
        </w:rPr>
        <w:t>10.S</w:t>
      </w:r>
      <w:proofErr w:type="gramEnd"/>
      <w:r w:rsidR="00F96602" w:rsidRPr="00D26514">
        <w:rPr>
          <w:b/>
          <w:highlight w:val="yellow"/>
        </w:rPr>
        <w:t>1</w:t>
      </w:r>
      <w:r w:rsidR="00F96602" w:rsidRPr="00D26514">
        <w:rPr>
          <w:highlight w:val="yellow"/>
        </w:rPr>
        <w:t>, 6.3.3.10.S</w:t>
      </w:r>
      <w:r w:rsidR="00F96602" w:rsidRPr="00D26514">
        <w:rPr>
          <w:b/>
          <w:highlight w:val="yellow"/>
        </w:rPr>
        <w:t>2</w:t>
      </w:r>
      <w:r w:rsidR="00F96602" w:rsidRPr="00D26514">
        <w:rPr>
          <w:highlight w:val="yellow"/>
        </w:rPr>
        <w:t>, etc.</w:t>
      </w:r>
      <w:r w:rsidRPr="00D26514">
        <w:t>&gt;</w:t>
      </w:r>
    </w:p>
    <w:p w14:paraId="24139694" w14:textId="58C77993" w:rsidR="00363069" w:rsidRPr="00D26514" w:rsidRDefault="00363069" w:rsidP="00597DB2">
      <w:pPr>
        <w:pStyle w:val="AuthorInstructions"/>
      </w:pPr>
      <w:r w:rsidRPr="00D26514">
        <w:t>&lt;</w:t>
      </w:r>
      <w:r w:rsidR="009D125C" w:rsidRPr="00D26514">
        <w:t>Author</w:t>
      </w:r>
      <w:r w:rsidRPr="00D26514">
        <w:t>s’ notes:</w:t>
      </w:r>
      <w:r w:rsidR="005F3FB5" w:rsidRPr="00D26514">
        <w:t xml:space="preserve"> </w:t>
      </w:r>
      <w:r w:rsidRPr="00D26514">
        <w:t>Section naming instructions:</w:t>
      </w:r>
      <w:r w:rsidR="005F3FB5" w:rsidRPr="00D26514">
        <w:t xml:space="preserve"> </w:t>
      </w:r>
      <w:r w:rsidRPr="00D26514">
        <w:t xml:space="preserve">If a </w:t>
      </w:r>
      <w:r w:rsidR="00151E50" w:rsidRPr="00D26514">
        <w:t>s</w:t>
      </w:r>
      <w:r w:rsidRPr="00D26514">
        <w:t xml:space="preserve">ection is a specialization of an existing </w:t>
      </w:r>
      <w:r w:rsidR="00151E50" w:rsidRPr="00D26514">
        <w:t>s</w:t>
      </w:r>
      <w:r w:rsidRPr="00D26514">
        <w:t>ection, begin the name with the original section name</w:t>
      </w:r>
      <w:r w:rsidR="00887E40" w:rsidRPr="00D26514">
        <w:t xml:space="preserve">. </w:t>
      </w:r>
      <w:r w:rsidRPr="00D26514">
        <w:t>For example, if Cardiology is creating a specialization of the “Medical History Section”, the new section should be named “Medical History Section – Cardiac” and not “Cardiac Medical History Section”.&gt;</w:t>
      </w:r>
    </w:p>
    <w:p w14:paraId="1E8472CD" w14:textId="77777777" w:rsidR="00D35F24" w:rsidRPr="00D26514" w:rsidRDefault="00D35F24" w:rsidP="00597DB2">
      <w:pPr>
        <w:pStyle w:val="AuthorInstructions"/>
      </w:pPr>
    </w:p>
    <w:p w14:paraId="5A34DD71" w14:textId="77777777" w:rsidR="00D35F24" w:rsidRPr="00EA3BCB" w:rsidRDefault="00D35F24" w:rsidP="00597DB2">
      <w:pPr>
        <w:pStyle w:val="AuthorInstructions"/>
        <w:rPr>
          <w:b/>
        </w:rPr>
      </w:pPr>
      <w:r w:rsidRPr="00EA3BCB">
        <w:rPr>
          <w:b/>
        </w:rPr>
        <w:t>###Begin Tabular Format - Section</w:t>
      </w:r>
    </w:p>
    <w:p w14:paraId="39201004" w14:textId="77777777" w:rsidR="00286433" w:rsidRPr="00D26514" w:rsidRDefault="00286433" w:rsidP="00597DB2">
      <w:pPr>
        <w:pStyle w:val="AuthorInstructions"/>
      </w:pPr>
      <w:r w:rsidRPr="00D26514">
        <w:t xml:space="preserve">&lt;Delete </w:t>
      </w:r>
      <w:r w:rsidR="000121FB" w:rsidRPr="00D26514">
        <w:t>examples in</w:t>
      </w:r>
      <w:r w:rsidRPr="00D26514">
        <w:t xml:space="preserve"> rows of table below prior to Public Comment.&gt;</w:t>
      </w:r>
    </w:p>
    <w:p w14:paraId="1E134CBC" w14:textId="77777777" w:rsidR="00D07411" w:rsidRPr="00D26514" w:rsidRDefault="00870306" w:rsidP="00B84D95">
      <w:pPr>
        <w:pStyle w:val="Heading4"/>
        <w:numPr>
          <w:ilvl w:val="0"/>
          <w:numId w:val="0"/>
        </w:numPr>
        <w:ind w:left="864" w:hanging="864"/>
        <w:rPr>
          <w:noProof w:val="0"/>
        </w:rPr>
      </w:pPr>
      <w:bookmarkStart w:id="279" w:name="_Toc345074717"/>
      <w:bookmarkStart w:id="280" w:name="_Toc500238828"/>
      <w:r w:rsidRPr="00D26514">
        <w:rPr>
          <w:noProof w:val="0"/>
        </w:rPr>
        <w:t>6.3.</w:t>
      </w:r>
      <w:r w:rsidR="00951F63" w:rsidRPr="00D26514">
        <w:rPr>
          <w:noProof w:val="0"/>
        </w:rPr>
        <w:t>3</w:t>
      </w:r>
      <w:r w:rsidR="00BA437B" w:rsidRPr="00D26514">
        <w:rPr>
          <w:noProof w:val="0"/>
        </w:rPr>
        <w:t>.</w:t>
      </w:r>
      <w:r w:rsidR="00B9303B" w:rsidRPr="00D26514">
        <w:rPr>
          <w:noProof w:val="0"/>
        </w:rPr>
        <w:t>10</w:t>
      </w:r>
      <w:r w:rsidR="00363069" w:rsidRPr="00D26514">
        <w:rPr>
          <w:noProof w:val="0"/>
        </w:rPr>
        <w:t>.</w:t>
      </w:r>
      <w:r w:rsidR="00774B6B" w:rsidRPr="00D26514">
        <w:rPr>
          <w:noProof w:val="0"/>
        </w:rPr>
        <w:t>S</w:t>
      </w:r>
      <w:r w:rsidR="00291725" w:rsidRPr="00D26514">
        <w:rPr>
          <w:noProof w:val="0"/>
        </w:rPr>
        <w:t xml:space="preserve"> </w:t>
      </w:r>
      <w:r w:rsidR="006A2A74" w:rsidRPr="00D26514">
        <w:rPr>
          <w:noProof w:val="0"/>
        </w:rPr>
        <w:t>&lt;Section</w:t>
      </w:r>
      <w:r w:rsidR="00D07411" w:rsidRPr="00D26514">
        <w:rPr>
          <w:noProof w:val="0"/>
        </w:rPr>
        <w:t xml:space="preserve"> Module Name</w:t>
      </w:r>
      <w:r w:rsidR="006A2A74" w:rsidRPr="00D26514">
        <w:rPr>
          <w:noProof w:val="0"/>
        </w:rPr>
        <w:t>&gt;</w:t>
      </w:r>
      <w:r w:rsidR="00316247" w:rsidRPr="00D26514">
        <w:rPr>
          <w:noProof w:val="0"/>
        </w:rPr>
        <w:t xml:space="preserve"> - </w:t>
      </w:r>
      <w:r w:rsidR="006A2A74" w:rsidRPr="00D26514">
        <w:rPr>
          <w:noProof w:val="0"/>
        </w:rPr>
        <w:t>Section</w:t>
      </w:r>
      <w:r w:rsidRPr="00D26514">
        <w:rPr>
          <w:noProof w:val="0"/>
        </w:rPr>
        <w:t xml:space="preserve"> </w:t>
      </w:r>
      <w:r w:rsidR="00D07411" w:rsidRPr="00D26514">
        <w:rPr>
          <w:noProof w:val="0"/>
        </w:rPr>
        <w:t xml:space="preserve">Content </w:t>
      </w:r>
      <w:r w:rsidRPr="00D26514">
        <w:rPr>
          <w:noProof w:val="0"/>
        </w:rPr>
        <w:t>Module</w:t>
      </w:r>
      <w:bookmarkEnd w:id="279"/>
      <w:bookmarkEnd w:id="280"/>
      <w:r w:rsidRPr="00D26514">
        <w:rPr>
          <w:noProof w:val="0"/>
        </w:rPr>
        <w:t xml:space="preserve"> </w:t>
      </w:r>
      <w:bookmarkStart w:id="281" w:name="_Toc291167503"/>
      <w:bookmarkStart w:id="282" w:name="_Toc291231442"/>
      <w:bookmarkStart w:id="283" w:name="_Toc296340356"/>
    </w:p>
    <w:p w14:paraId="1E3FDFFD" w14:textId="77777777" w:rsidR="005D6104" w:rsidRPr="00D26514" w:rsidRDefault="00D07411" w:rsidP="00712AE6">
      <w:pPr>
        <w:pStyle w:val="TableTitle"/>
      </w:pPr>
      <w:r w:rsidRPr="00D26514">
        <w:t xml:space="preserve">Table </w:t>
      </w:r>
      <w:r w:rsidR="005D6104" w:rsidRPr="00D26514">
        <w:t>6.3.</w:t>
      </w:r>
      <w:r w:rsidR="00951F63" w:rsidRPr="00D26514">
        <w:t>3</w:t>
      </w:r>
      <w:r w:rsidR="004225C9" w:rsidRPr="00D26514">
        <w:t>.</w:t>
      </w:r>
      <w:r w:rsidR="00B9303B" w:rsidRPr="00D26514">
        <w:t>10</w:t>
      </w:r>
      <w:r w:rsidR="00A23689" w:rsidRPr="00D26514">
        <w:t>.</w:t>
      </w:r>
      <w:r w:rsidR="00774B6B" w:rsidRPr="00D26514">
        <w:t>S</w:t>
      </w:r>
      <w:r w:rsidR="00AE4AED" w:rsidRPr="00D26514">
        <w:t>-1</w:t>
      </w:r>
      <w:r w:rsidR="005D6104" w:rsidRPr="00D26514">
        <w:t xml:space="preserve"> </w:t>
      </w:r>
      <w:r w:rsidR="00AE4AED" w:rsidRPr="00D26514">
        <w:t>&lt;Section</w:t>
      </w:r>
      <w:r w:rsidRPr="00D26514">
        <w:t xml:space="preserve"> Module Name</w:t>
      </w:r>
      <w:r w:rsidR="00665D8F" w:rsidRPr="00D26514">
        <w:t>&gt;</w:t>
      </w:r>
      <w:r w:rsidR="00AE4AED" w:rsidRPr="00D26514">
        <w:t xml:space="preserve"> </w:t>
      </w:r>
      <w:r w:rsidR="005D6104" w:rsidRPr="00D26514">
        <w:t>Section</w:t>
      </w:r>
      <w:bookmarkEnd w:id="281"/>
      <w:bookmarkEnd w:id="282"/>
      <w:bookmarkEnd w:id="283"/>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363069" w:rsidRPr="00D26514" w14:paraId="44EB43A6"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3809D9E" w14:textId="77777777" w:rsidR="00363069" w:rsidRPr="00D26514" w:rsidRDefault="00363069" w:rsidP="00597DB2">
            <w:pPr>
              <w:pStyle w:val="TableEntryHeader"/>
            </w:pPr>
            <w:r w:rsidRPr="00D26514">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82B6C6C" w14:textId="77777777" w:rsidR="00363069" w:rsidRPr="00D26514" w:rsidRDefault="00363069" w:rsidP="003579DA">
            <w:pPr>
              <w:pStyle w:val="TableEntry"/>
            </w:pPr>
            <w:r w:rsidRPr="00D26514">
              <w:t>&lt;exact same Section Module name listed above&gt;</w:t>
            </w:r>
          </w:p>
        </w:tc>
      </w:tr>
      <w:tr w:rsidR="00D34E63" w:rsidRPr="00D26514" w14:paraId="10BB791F"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08F1E09" w14:textId="77777777" w:rsidR="00D34E63" w:rsidRPr="00D26514" w:rsidRDefault="00D34E63" w:rsidP="00597DB2">
            <w:pPr>
              <w:pStyle w:val="TableEntryHeader"/>
            </w:pPr>
            <w:r w:rsidRPr="00D26514">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D7FF3DE" w14:textId="77777777" w:rsidR="00D34E63" w:rsidRPr="00D26514" w:rsidRDefault="00D34E63" w:rsidP="003579DA">
            <w:pPr>
              <w:pStyle w:val="TableEntry"/>
            </w:pPr>
            <w:r w:rsidRPr="00D26514">
              <w:t>&lt;</w:t>
            </w:r>
            <w:proofErr w:type="spellStart"/>
            <w:r w:rsidRPr="00D26514">
              <w:t>oid</w:t>
            </w:r>
            <w:proofErr w:type="spellEnd"/>
            <w:r w:rsidRPr="00D26514">
              <w:t>&gt;</w:t>
            </w:r>
          </w:p>
        </w:tc>
      </w:tr>
      <w:tr w:rsidR="00D34E63" w:rsidRPr="00D26514" w14:paraId="1DE3F66E"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3225C34" w14:textId="77777777" w:rsidR="00D34E63" w:rsidRPr="00D26514" w:rsidRDefault="00D34E63" w:rsidP="00597DB2">
            <w:pPr>
              <w:pStyle w:val="TableEntryHeader"/>
            </w:pPr>
            <w:r w:rsidRPr="00D26514">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340F42A" w14:textId="778FDB8F" w:rsidR="00D34E63" w:rsidRPr="00D26514" w:rsidRDefault="00D34E63" w:rsidP="003036BB">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 Reference]</w:t>
            </w:r>
            <w:r w:rsidR="00466694" w:rsidRPr="00D26514">
              <w:t xml:space="preserve"> or NA</w:t>
            </w:r>
            <w:r w:rsidRPr="00D26514">
              <w:t>&gt;</w:t>
            </w:r>
          </w:p>
        </w:tc>
      </w:tr>
      <w:tr w:rsidR="00D34E63" w:rsidRPr="00D26514" w14:paraId="17B03BC4"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D71A783" w14:textId="77777777" w:rsidR="00D34E63" w:rsidRPr="00D26514" w:rsidRDefault="00D34E63" w:rsidP="00597DB2">
            <w:pPr>
              <w:pStyle w:val="TableEntryHeader"/>
            </w:pPr>
            <w:r w:rsidRPr="00D26514">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C34265B" w14:textId="77777777" w:rsidR="00D34E63" w:rsidRPr="00D26514" w:rsidRDefault="00D34E63" w:rsidP="003579DA">
            <w:pPr>
              <w:pStyle w:val="TableEntry"/>
            </w:pPr>
            <w:r w:rsidRPr="00D26514">
              <w:t>&lt;brief textual description, one paragraph&gt;</w:t>
            </w:r>
          </w:p>
        </w:tc>
      </w:tr>
      <w:tr w:rsidR="00D34E63" w:rsidRPr="00D26514" w14:paraId="707D1922"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EF18559" w14:textId="77777777" w:rsidR="00D34E63" w:rsidRPr="00D26514" w:rsidRDefault="00D34E63" w:rsidP="00597DB2">
            <w:pPr>
              <w:pStyle w:val="TableEntryHeader"/>
            </w:pPr>
            <w:r w:rsidRPr="00D26514">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2959B8B" w14:textId="77777777" w:rsidR="00D34E63" w:rsidRPr="00D26514" w:rsidRDefault="00D34E63" w:rsidP="003579DA">
            <w:pPr>
              <w:pStyle w:val="TableEntry"/>
            </w:pPr>
            <w:r w:rsidRPr="00D26514">
              <w:t>&lt;Code, Code Scheme, “Section Code Name”&gt;</w:t>
            </w:r>
          </w:p>
        </w:tc>
      </w:tr>
      <w:tr w:rsidR="00D34E63" w:rsidRPr="00D26514" w14:paraId="28934D29"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A3A0E16" w14:textId="77777777" w:rsidR="00D34E63" w:rsidRPr="00D26514" w:rsidRDefault="00D34E63" w:rsidP="00597DB2">
            <w:pPr>
              <w:pStyle w:val="TableEntryHeader"/>
            </w:pPr>
            <w:r w:rsidRPr="00D26514">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03B28A6"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w:t>
            </w:r>
            <w:r w:rsidR="00887E40" w:rsidRPr="00D26514">
              <w:t xml:space="preserve">. </w:t>
            </w:r>
            <w:r w:rsidRPr="00D26514">
              <w:t>Role and entity must be specified if not inherited. &gt;</w:t>
            </w:r>
          </w:p>
        </w:tc>
      </w:tr>
      <w:tr w:rsidR="00D34E63" w:rsidRPr="00D26514" w14:paraId="2E984FEA"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603E441" w14:textId="77777777" w:rsidR="00D34E63" w:rsidRPr="00D26514" w:rsidRDefault="00D34E63" w:rsidP="005B5325">
            <w:pPr>
              <w:pStyle w:val="TableEntryHeader"/>
            </w:pPr>
            <w:r w:rsidRPr="00D26514">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E585A98"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specified.&gt;</w:t>
            </w:r>
          </w:p>
        </w:tc>
      </w:tr>
      <w:tr w:rsidR="00D34E63" w:rsidRPr="00D26514" w14:paraId="5EE26A60"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43E7D8E" w14:textId="77777777" w:rsidR="00D34E63" w:rsidRPr="00D26514" w:rsidRDefault="00D34E63" w:rsidP="005B5325">
            <w:pPr>
              <w:pStyle w:val="TableEntryHeader"/>
            </w:pPr>
            <w:r w:rsidRPr="00D26514">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C63773F"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specified.&gt;</w:t>
            </w:r>
          </w:p>
        </w:tc>
      </w:tr>
      <w:tr w:rsidR="00A23689" w:rsidRPr="00D26514" w14:paraId="028C2A33" w14:textId="77777777" w:rsidTr="00BB76BC">
        <w:tc>
          <w:tcPr>
            <w:tcW w:w="492" w:type="pct"/>
            <w:tcBorders>
              <w:top w:val="single" w:sz="4" w:space="0" w:color="auto"/>
            </w:tcBorders>
            <w:shd w:val="clear" w:color="auto" w:fill="E6E6E6"/>
            <w:vAlign w:val="center"/>
          </w:tcPr>
          <w:p w14:paraId="2F17D173" w14:textId="77777777" w:rsidR="00363069" w:rsidRPr="00D26514" w:rsidRDefault="00363069" w:rsidP="005B5325">
            <w:pPr>
              <w:pStyle w:val="TableEntryHeader"/>
            </w:pPr>
            <w:r w:rsidRPr="00D26514">
              <w:t>Opt</w:t>
            </w:r>
            <w:r w:rsidR="00AD069D" w:rsidRPr="00D26514">
              <w:t xml:space="preserve"> and Card</w:t>
            </w:r>
            <w:r w:rsidRPr="00D26514">
              <w:t xml:space="preserve"> </w:t>
            </w:r>
          </w:p>
        </w:tc>
        <w:tc>
          <w:tcPr>
            <w:tcW w:w="626" w:type="pct"/>
            <w:tcBorders>
              <w:top w:val="single" w:sz="4" w:space="0" w:color="auto"/>
            </w:tcBorders>
            <w:shd w:val="clear" w:color="auto" w:fill="E6E6E6"/>
            <w:vAlign w:val="center"/>
          </w:tcPr>
          <w:p w14:paraId="3FCAE3D2" w14:textId="77777777" w:rsidR="00363069" w:rsidRPr="00D26514" w:rsidRDefault="00D34E63" w:rsidP="005B5325">
            <w:pPr>
              <w:pStyle w:val="TableEntryHeader"/>
            </w:pPr>
            <w:r w:rsidRPr="00D26514">
              <w:t>Condition</w:t>
            </w:r>
          </w:p>
        </w:tc>
        <w:tc>
          <w:tcPr>
            <w:tcW w:w="1115" w:type="pct"/>
            <w:tcBorders>
              <w:top w:val="single" w:sz="4" w:space="0" w:color="auto"/>
            </w:tcBorders>
            <w:shd w:val="clear" w:color="auto" w:fill="E4E4E4"/>
          </w:tcPr>
          <w:p w14:paraId="6592CE39" w14:textId="64E6F103" w:rsidR="00363069" w:rsidRPr="00D26514" w:rsidRDefault="00D34E63">
            <w:pPr>
              <w:pStyle w:val="TableEntryHeader"/>
            </w:pPr>
            <w:r w:rsidRPr="00D26514">
              <w:t>Data Element or</w:t>
            </w:r>
            <w:r w:rsidR="004A7E19" w:rsidRPr="00D26514">
              <w:t xml:space="preserve"> </w:t>
            </w:r>
            <w:r w:rsidRPr="00D26514">
              <w:t>Section Name</w:t>
            </w:r>
          </w:p>
        </w:tc>
        <w:tc>
          <w:tcPr>
            <w:tcW w:w="1302" w:type="pct"/>
            <w:tcBorders>
              <w:top w:val="single" w:sz="4" w:space="0" w:color="auto"/>
            </w:tcBorders>
            <w:shd w:val="clear" w:color="auto" w:fill="E4E4E4"/>
            <w:vAlign w:val="center"/>
          </w:tcPr>
          <w:p w14:paraId="4BFE3FDE" w14:textId="77777777" w:rsidR="00363069" w:rsidRPr="00D26514" w:rsidRDefault="00363069" w:rsidP="00B92EA1">
            <w:pPr>
              <w:pStyle w:val="TableEntryHeader"/>
            </w:pPr>
            <w:r w:rsidRPr="00D26514">
              <w:t>Template ID</w:t>
            </w:r>
          </w:p>
        </w:tc>
        <w:tc>
          <w:tcPr>
            <w:tcW w:w="773" w:type="pct"/>
            <w:tcBorders>
              <w:top w:val="single" w:sz="4" w:space="0" w:color="auto"/>
            </w:tcBorders>
            <w:shd w:val="clear" w:color="auto" w:fill="E4E4E4"/>
            <w:vAlign w:val="center"/>
          </w:tcPr>
          <w:p w14:paraId="73E4F559" w14:textId="77777777" w:rsidR="00363069" w:rsidRPr="00D26514" w:rsidRDefault="00363069" w:rsidP="0071309E">
            <w:pPr>
              <w:pStyle w:val="TableEntryHeader"/>
            </w:pPr>
            <w:r w:rsidRPr="00D26514">
              <w:t>Specification Document</w:t>
            </w:r>
          </w:p>
        </w:tc>
        <w:tc>
          <w:tcPr>
            <w:tcW w:w="692" w:type="pct"/>
            <w:tcBorders>
              <w:top w:val="single" w:sz="4" w:space="0" w:color="auto"/>
            </w:tcBorders>
            <w:shd w:val="clear" w:color="auto" w:fill="E4E4E4"/>
            <w:vAlign w:val="center"/>
          </w:tcPr>
          <w:p w14:paraId="31A53F09" w14:textId="77777777" w:rsidR="00363069" w:rsidRPr="00D26514" w:rsidRDefault="00363069" w:rsidP="004070FB">
            <w:pPr>
              <w:pStyle w:val="TableEntryHeader"/>
            </w:pPr>
            <w:r w:rsidRPr="00D26514">
              <w:t>Vocabulary</w:t>
            </w:r>
          </w:p>
          <w:p w14:paraId="2B6FFEBC" w14:textId="77777777" w:rsidR="00363069" w:rsidRPr="00D26514" w:rsidRDefault="00363069" w:rsidP="0070762D">
            <w:pPr>
              <w:pStyle w:val="TableEntryHeader"/>
            </w:pPr>
            <w:r w:rsidRPr="00D26514">
              <w:t>Constraint</w:t>
            </w:r>
          </w:p>
        </w:tc>
      </w:tr>
      <w:tr w:rsidR="00D34E63" w:rsidRPr="00D26514" w14:paraId="44B5CAE3" w14:textId="77777777" w:rsidTr="00D34E63">
        <w:tc>
          <w:tcPr>
            <w:tcW w:w="5000" w:type="pct"/>
            <w:gridSpan w:val="6"/>
          </w:tcPr>
          <w:p w14:paraId="563B86F8" w14:textId="77777777" w:rsidR="00D34E63" w:rsidRPr="00D26514" w:rsidRDefault="00D34E63" w:rsidP="008358E5">
            <w:pPr>
              <w:pStyle w:val="TableEntryHeader"/>
            </w:pPr>
            <w:r w:rsidRPr="00D26514">
              <w:t>Subsections</w:t>
            </w:r>
          </w:p>
        </w:tc>
      </w:tr>
      <w:tr w:rsidR="00A23689" w:rsidRPr="00D26514" w14:paraId="0A86E5D4" w14:textId="77777777" w:rsidTr="00BB76BC">
        <w:tc>
          <w:tcPr>
            <w:tcW w:w="492" w:type="pct"/>
            <w:vAlign w:val="center"/>
          </w:tcPr>
          <w:p w14:paraId="0D353B70" w14:textId="77777777" w:rsidR="00A23689" w:rsidRPr="00D26514" w:rsidRDefault="00286433" w:rsidP="00AD069D">
            <w:pPr>
              <w:pStyle w:val="TableEntry"/>
            </w:pPr>
            <w:r w:rsidRPr="00D26514">
              <w:t xml:space="preserve">x </w:t>
            </w:r>
            <w:proofErr w:type="gramStart"/>
            <w:r w:rsidRPr="00D26514">
              <w:t>[?..</w:t>
            </w:r>
            <w:proofErr w:type="gramEnd"/>
            <w:r w:rsidRPr="00D26514">
              <w:t>?]</w:t>
            </w:r>
          </w:p>
        </w:tc>
        <w:tc>
          <w:tcPr>
            <w:tcW w:w="626" w:type="pct"/>
            <w:vAlign w:val="center"/>
          </w:tcPr>
          <w:p w14:paraId="4E35EA6A" w14:textId="77777777" w:rsidR="00A23689" w:rsidRPr="00D26514" w:rsidRDefault="00286433" w:rsidP="003579DA">
            <w:pPr>
              <w:pStyle w:val="TableEntry"/>
            </w:pPr>
            <w:r w:rsidRPr="00D26514">
              <w:t xml:space="preserve">&lt;ref or link to </w:t>
            </w:r>
            <w:proofErr w:type="spellStart"/>
            <w:r w:rsidRPr="00D26514">
              <w:t>cond</w:t>
            </w:r>
            <w:proofErr w:type="spellEnd"/>
            <w:r w:rsidRPr="00D26514">
              <w:t xml:space="preserve"> section below, if applicable&gt;</w:t>
            </w:r>
          </w:p>
        </w:tc>
        <w:tc>
          <w:tcPr>
            <w:tcW w:w="1115" w:type="pct"/>
            <w:vAlign w:val="center"/>
          </w:tcPr>
          <w:p w14:paraId="056EBD3A" w14:textId="77777777" w:rsidR="00A23689" w:rsidRPr="00D26514" w:rsidRDefault="00286433" w:rsidP="00017E09">
            <w:pPr>
              <w:pStyle w:val="TableEntry"/>
            </w:pPr>
            <w:r w:rsidRPr="00D26514">
              <w:t>&lt;name of subsection&gt;</w:t>
            </w:r>
          </w:p>
        </w:tc>
        <w:tc>
          <w:tcPr>
            <w:tcW w:w="1302" w:type="pct"/>
            <w:vAlign w:val="center"/>
          </w:tcPr>
          <w:p w14:paraId="045E0FF3" w14:textId="77777777" w:rsidR="00A23689" w:rsidRPr="00D26514" w:rsidRDefault="00286433" w:rsidP="003B70A2">
            <w:pPr>
              <w:pStyle w:val="TableEntry"/>
            </w:pPr>
            <w:r w:rsidRPr="00D26514">
              <w:t>&lt;</w:t>
            </w:r>
            <w:proofErr w:type="spellStart"/>
            <w:r w:rsidRPr="00D26514">
              <w:t>oid</w:t>
            </w:r>
            <w:proofErr w:type="spellEnd"/>
            <w:r w:rsidRPr="00D26514">
              <w:t>&gt;</w:t>
            </w:r>
          </w:p>
        </w:tc>
        <w:tc>
          <w:tcPr>
            <w:tcW w:w="773" w:type="pct"/>
            <w:vAlign w:val="center"/>
          </w:tcPr>
          <w:p w14:paraId="27968165" w14:textId="77777777" w:rsidR="00A23689" w:rsidRPr="00D26514" w:rsidRDefault="00286433" w:rsidP="00EF1E77">
            <w:pPr>
              <w:pStyle w:val="TableEntry"/>
            </w:pPr>
            <w:r w:rsidRPr="00D26514">
              <w:t>&lt;reference or link to specification document location,</w:t>
            </w:r>
            <w:r w:rsidR="005F3FB5" w:rsidRPr="00D26514">
              <w:t xml:space="preserve"> </w:t>
            </w:r>
            <w:r w:rsidRPr="00D26514">
              <w:t>if applicable&gt;</w:t>
            </w:r>
          </w:p>
        </w:tc>
        <w:tc>
          <w:tcPr>
            <w:tcW w:w="692" w:type="pct"/>
            <w:vAlign w:val="center"/>
          </w:tcPr>
          <w:p w14:paraId="53EEC84C" w14:textId="77777777" w:rsidR="00A23689" w:rsidRPr="00D26514" w:rsidRDefault="00286433" w:rsidP="005D6176">
            <w:pPr>
              <w:pStyle w:val="TableEntry"/>
            </w:pPr>
            <w:r w:rsidRPr="00D26514">
              <w:t>&lt;reference or link to vocab constraint,</w:t>
            </w:r>
            <w:r w:rsidR="005F3FB5" w:rsidRPr="00D26514">
              <w:t xml:space="preserve"> </w:t>
            </w:r>
            <w:r w:rsidRPr="00D26514">
              <w:t>if applicable&gt;</w:t>
            </w:r>
          </w:p>
        </w:tc>
      </w:tr>
      <w:tr w:rsidR="00A23689" w:rsidRPr="00D26514" w14:paraId="0307735E" w14:textId="77777777" w:rsidTr="00BB76BC">
        <w:tc>
          <w:tcPr>
            <w:tcW w:w="492" w:type="pct"/>
            <w:vAlign w:val="center"/>
          </w:tcPr>
          <w:p w14:paraId="742B9DCD" w14:textId="77777777" w:rsidR="00D34E63" w:rsidRPr="00D26514" w:rsidRDefault="000121FB" w:rsidP="00EF1E77">
            <w:pPr>
              <w:pStyle w:val="TableEntry"/>
            </w:pPr>
            <w:r w:rsidRPr="00D26514">
              <w:lastRenderedPageBreak/>
              <w:t>&lt;</w:t>
            </w:r>
            <w:r w:rsidR="003651D9" w:rsidRPr="00D26514">
              <w:t>e.g.</w:t>
            </w:r>
            <w:r w:rsidRPr="00D26514">
              <w:t xml:space="preserve">, </w:t>
            </w:r>
            <w:r w:rsidR="00D34E63" w:rsidRPr="00D26514">
              <w:t>O [</w:t>
            </w:r>
            <w:proofErr w:type="gramStart"/>
            <w:r w:rsidR="00D34E63" w:rsidRPr="00D26514">
              <w:t>0..</w:t>
            </w:r>
            <w:proofErr w:type="gramEnd"/>
            <w:r w:rsidR="00D34E63" w:rsidRPr="00D26514">
              <w:t>1]</w:t>
            </w:r>
          </w:p>
        </w:tc>
        <w:tc>
          <w:tcPr>
            <w:tcW w:w="626" w:type="pct"/>
            <w:vAlign w:val="center"/>
          </w:tcPr>
          <w:p w14:paraId="4851AC9F" w14:textId="77777777" w:rsidR="00D34E63" w:rsidRPr="00D26514" w:rsidRDefault="00D34E63" w:rsidP="005D6176">
            <w:pPr>
              <w:pStyle w:val="TableEntry"/>
            </w:pPr>
          </w:p>
        </w:tc>
        <w:tc>
          <w:tcPr>
            <w:tcW w:w="1115" w:type="pct"/>
            <w:vAlign w:val="center"/>
          </w:tcPr>
          <w:p w14:paraId="00582004" w14:textId="77777777" w:rsidR="00D34E63" w:rsidRPr="00D26514" w:rsidRDefault="00D34E63" w:rsidP="0032600B">
            <w:pPr>
              <w:pStyle w:val="TableEntry"/>
            </w:pPr>
            <w:r w:rsidRPr="00D26514">
              <w:t>Active Problems</w:t>
            </w:r>
          </w:p>
        </w:tc>
        <w:tc>
          <w:tcPr>
            <w:tcW w:w="1302" w:type="pct"/>
            <w:vAlign w:val="center"/>
          </w:tcPr>
          <w:p w14:paraId="4FD0DB2C" w14:textId="77777777" w:rsidR="00D34E63" w:rsidRPr="00D26514" w:rsidRDefault="00D34E63" w:rsidP="00BB76BC">
            <w:pPr>
              <w:pStyle w:val="TableEntry"/>
            </w:pPr>
            <w:r w:rsidRPr="00D26514">
              <w:t>1.3.6.1.4.1.19376.1.5.3.1.3.6</w:t>
            </w:r>
          </w:p>
        </w:tc>
        <w:tc>
          <w:tcPr>
            <w:tcW w:w="773" w:type="pct"/>
            <w:vAlign w:val="center"/>
          </w:tcPr>
          <w:p w14:paraId="1A74F6C9" w14:textId="77777777" w:rsidR="00D34E63" w:rsidRPr="00D26514" w:rsidRDefault="00D34E63" w:rsidP="00BB76BC">
            <w:pPr>
              <w:pStyle w:val="TableEntry"/>
            </w:pPr>
            <w:r w:rsidRPr="00D26514">
              <w:t>PC</w:t>
            </w:r>
            <w:r w:rsidR="00286433" w:rsidRPr="00D26514">
              <w:t>C TF-3</w:t>
            </w:r>
            <w:r w:rsidR="00746A3D" w:rsidRPr="00D26514">
              <w:t>&gt;</w:t>
            </w:r>
          </w:p>
        </w:tc>
        <w:tc>
          <w:tcPr>
            <w:tcW w:w="692" w:type="pct"/>
            <w:vAlign w:val="center"/>
          </w:tcPr>
          <w:p w14:paraId="142C500B" w14:textId="77777777" w:rsidR="00D34E63" w:rsidRPr="00D26514" w:rsidRDefault="00D34E63" w:rsidP="00BB76BC">
            <w:pPr>
              <w:pStyle w:val="TableEntry"/>
            </w:pPr>
          </w:p>
        </w:tc>
      </w:tr>
      <w:tr w:rsidR="00A23689" w:rsidRPr="00D26514" w14:paraId="041C6F40" w14:textId="77777777" w:rsidTr="00BB76BC">
        <w:tc>
          <w:tcPr>
            <w:tcW w:w="492" w:type="pct"/>
            <w:vAlign w:val="center"/>
          </w:tcPr>
          <w:p w14:paraId="4FE1878F" w14:textId="77777777" w:rsidR="00D34E63" w:rsidRPr="00D26514" w:rsidRDefault="000121FB" w:rsidP="00EF1E77">
            <w:pPr>
              <w:pStyle w:val="TableEntry"/>
            </w:pPr>
            <w:r w:rsidRPr="00D26514">
              <w:t xml:space="preserve">&lt;e.g., </w:t>
            </w:r>
            <w:r w:rsidR="00D34E63" w:rsidRPr="00D26514">
              <w:t>O [</w:t>
            </w:r>
            <w:proofErr w:type="gramStart"/>
            <w:r w:rsidR="00D34E63" w:rsidRPr="00D26514">
              <w:t>0..</w:t>
            </w:r>
            <w:proofErr w:type="gramEnd"/>
            <w:r w:rsidR="00D34E63" w:rsidRPr="00D26514">
              <w:t>1]</w:t>
            </w:r>
          </w:p>
        </w:tc>
        <w:tc>
          <w:tcPr>
            <w:tcW w:w="626" w:type="pct"/>
            <w:vAlign w:val="center"/>
          </w:tcPr>
          <w:p w14:paraId="1A1A4B73" w14:textId="77777777" w:rsidR="00D34E63" w:rsidRPr="00D26514" w:rsidRDefault="00D34E63" w:rsidP="005D6176">
            <w:pPr>
              <w:pStyle w:val="TableEntry"/>
            </w:pPr>
          </w:p>
        </w:tc>
        <w:tc>
          <w:tcPr>
            <w:tcW w:w="1115" w:type="pct"/>
            <w:vAlign w:val="center"/>
          </w:tcPr>
          <w:p w14:paraId="7DCD44BA" w14:textId="77777777" w:rsidR="00D34E63" w:rsidRPr="00D26514" w:rsidRDefault="00D34E63" w:rsidP="0032600B">
            <w:pPr>
              <w:pStyle w:val="TableEntry"/>
            </w:pPr>
            <w:r w:rsidRPr="00D26514">
              <w:t xml:space="preserve">History of Present Illness </w:t>
            </w:r>
          </w:p>
        </w:tc>
        <w:tc>
          <w:tcPr>
            <w:tcW w:w="1302" w:type="pct"/>
            <w:vAlign w:val="center"/>
          </w:tcPr>
          <w:p w14:paraId="46D29E7D" w14:textId="77777777" w:rsidR="00D34E63" w:rsidRPr="00D26514" w:rsidRDefault="00D34E63" w:rsidP="00BB76BC">
            <w:pPr>
              <w:pStyle w:val="TableEntry"/>
            </w:pPr>
            <w:r w:rsidRPr="00D26514">
              <w:t>1.3.6.1.4.1.19376.1.5.3.1.3.4</w:t>
            </w:r>
          </w:p>
        </w:tc>
        <w:tc>
          <w:tcPr>
            <w:tcW w:w="773" w:type="pct"/>
            <w:vAlign w:val="center"/>
          </w:tcPr>
          <w:p w14:paraId="1916F243" w14:textId="77777777" w:rsidR="00D34E63" w:rsidRPr="00D26514" w:rsidRDefault="00286433" w:rsidP="00BB76BC">
            <w:pPr>
              <w:pStyle w:val="TableEntry"/>
            </w:pPr>
            <w:r w:rsidRPr="00D26514">
              <w:t>PCC TF-3</w:t>
            </w:r>
            <w:r w:rsidR="000121FB" w:rsidRPr="00D26514">
              <w:t>&gt;</w:t>
            </w:r>
          </w:p>
        </w:tc>
        <w:tc>
          <w:tcPr>
            <w:tcW w:w="692" w:type="pct"/>
            <w:vAlign w:val="center"/>
          </w:tcPr>
          <w:p w14:paraId="2058A771" w14:textId="77777777" w:rsidR="00D34E63" w:rsidRPr="00D26514" w:rsidRDefault="00D34E63" w:rsidP="00BB76BC">
            <w:pPr>
              <w:pStyle w:val="TableEntry"/>
            </w:pPr>
          </w:p>
        </w:tc>
      </w:tr>
      <w:tr w:rsidR="00286433" w:rsidRPr="00D26514" w14:paraId="403D29E0" w14:textId="77777777" w:rsidTr="00BB76BC">
        <w:tc>
          <w:tcPr>
            <w:tcW w:w="492" w:type="pct"/>
            <w:vAlign w:val="center"/>
          </w:tcPr>
          <w:p w14:paraId="51E48B84" w14:textId="77777777" w:rsidR="00286433" w:rsidRPr="00D26514" w:rsidRDefault="000121FB" w:rsidP="00EF1E77">
            <w:pPr>
              <w:pStyle w:val="TableEntry"/>
            </w:pPr>
            <w:r w:rsidRPr="00D26514">
              <w:t xml:space="preserve">&lt;e.g., </w:t>
            </w:r>
            <w:r w:rsidR="00286433" w:rsidRPr="00D26514">
              <w:t>O [</w:t>
            </w:r>
            <w:proofErr w:type="gramStart"/>
            <w:r w:rsidR="00286433" w:rsidRPr="00D26514">
              <w:t>0..</w:t>
            </w:r>
            <w:proofErr w:type="gramEnd"/>
            <w:r w:rsidR="00286433" w:rsidRPr="00D26514">
              <w:t>1]</w:t>
            </w:r>
          </w:p>
        </w:tc>
        <w:tc>
          <w:tcPr>
            <w:tcW w:w="626" w:type="pct"/>
            <w:vAlign w:val="center"/>
          </w:tcPr>
          <w:p w14:paraId="47C939AB" w14:textId="77777777" w:rsidR="00286433" w:rsidRPr="00D26514" w:rsidRDefault="00286433" w:rsidP="005D6176">
            <w:pPr>
              <w:pStyle w:val="TableEntry"/>
            </w:pPr>
          </w:p>
        </w:tc>
        <w:tc>
          <w:tcPr>
            <w:tcW w:w="1115" w:type="pct"/>
            <w:vAlign w:val="center"/>
          </w:tcPr>
          <w:p w14:paraId="0DB6327C" w14:textId="77777777" w:rsidR="00286433" w:rsidRPr="00D26514" w:rsidRDefault="00286433" w:rsidP="0032600B">
            <w:pPr>
              <w:pStyle w:val="TableEntry"/>
            </w:pPr>
            <w:r w:rsidRPr="00D26514">
              <w:t xml:space="preserve">History of Past Illness </w:t>
            </w:r>
          </w:p>
        </w:tc>
        <w:tc>
          <w:tcPr>
            <w:tcW w:w="1302" w:type="pct"/>
            <w:vAlign w:val="center"/>
          </w:tcPr>
          <w:p w14:paraId="21BB7EF6" w14:textId="77777777" w:rsidR="00286433" w:rsidRPr="00D26514" w:rsidRDefault="00286433" w:rsidP="00BB76BC">
            <w:pPr>
              <w:pStyle w:val="TableEntry"/>
            </w:pPr>
            <w:r w:rsidRPr="00D26514">
              <w:t>2.16.840.1.113883.10.20.2.9</w:t>
            </w:r>
          </w:p>
        </w:tc>
        <w:tc>
          <w:tcPr>
            <w:tcW w:w="773" w:type="pct"/>
            <w:vAlign w:val="center"/>
          </w:tcPr>
          <w:p w14:paraId="31027AE2" w14:textId="77777777" w:rsidR="00286433" w:rsidRPr="00D26514" w:rsidRDefault="00286433" w:rsidP="00BB76BC">
            <w:pPr>
              <w:pStyle w:val="TableEntry"/>
            </w:pPr>
            <w:r w:rsidRPr="00D26514">
              <w:t>CDA-PN</w:t>
            </w:r>
            <w:r w:rsidR="000121FB" w:rsidRPr="00D26514">
              <w:t>&gt;</w:t>
            </w:r>
          </w:p>
        </w:tc>
        <w:tc>
          <w:tcPr>
            <w:tcW w:w="692" w:type="pct"/>
            <w:vAlign w:val="center"/>
          </w:tcPr>
          <w:p w14:paraId="47310FEF" w14:textId="77777777" w:rsidR="00286433" w:rsidRPr="00D26514" w:rsidRDefault="00286433" w:rsidP="00BB76BC">
            <w:pPr>
              <w:pStyle w:val="TableEntry"/>
            </w:pPr>
          </w:p>
        </w:tc>
      </w:tr>
      <w:tr w:rsidR="00286433" w:rsidRPr="00D26514" w14:paraId="0F62C588" w14:textId="77777777" w:rsidTr="00597DB2">
        <w:tc>
          <w:tcPr>
            <w:tcW w:w="5000" w:type="pct"/>
            <w:gridSpan w:val="6"/>
            <w:tcBorders>
              <w:top w:val="single" w:sz="4" w:space="0" w:color="auto"/>
              <w:left w:val="single" w:sz="4" w:space="0" w:color="auto"/>
              <w:bottom w:val="single" w:sz="4" w:space="0" w:color="auto"/>
              <w:right w:val="single" w:sz="4" w:space="0" w:color="auto"/>
            </w:tcBorders>
          </w:tcPr>
          <w:p w14:paraId="057C5F5A" w14:textId="77777777" w:rsidR="00286433" w:rsidRPr="00D26514" w:rsidRDefault="00286433" w:rsidP="008358E5">
            <w:pPr>
              <w:pStyle w:val="TableEntryHeader"/>
            </w:pPr>
            <w:r w:rsidRPr="00D26514">
              <w:t>Entries</w:t>
            </w:r>
          </w:p>
        </w:tc>
      </w:tr>
      <w:tr w:rsidR="00286433" w:rsidRPr="00D26514" w14:paraId="0A53F22E"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B40B0F8" w14:textId="77777777" w:rsidR="00286433" w:rsidRPr="00D26514" w:rsidRDefault="00286433" w:rsidP="00BB76BC">
            <w:pPr>
              <w:pStyle w:val="TableEntry"/>
            </w:pPr>
            <w:r w:rsidRPr="00D26514">
              <w:t xml:space="preserve">x </w:t>
            </w:r>
            <w:proofErr w:type="gramStart"/>
            <w:r w:rsidRPr="00D26514">
              <w:t>[?..</w:t>
            </w:r>
            <w:proofErr w:type="gramEnd"/>
            <w:r w:rsidRPr="00D26514">
              <w:t>?]</w:t>
            </w:r>
          </w:p>
        </w:tc>
        <w:tc>
          <w:tcPr>
            <w:tcW w:w="626" w:type="pct"/>
            <w:tcBorders>
              <w:top w:val="single" w:sz="4" w:space="0" w:color="auto"/>
              <w:left w:val="single" w:sz="4" w:space="0" w:color="auto"/>
              <w:bottom w:val="single" w:sz="4" w:space="0" w:color="auto"/>
              <w:right w:val="single" w:sz="4" w:space="0" w:color="auto"/>
            </w:tcBorders>
            <w:vAlign w:val="center"/>
          </w:tcPr>
          <w:p w14:paraId="5BD20DA2" w14:textId="77777777" w:rsidR="00286433" w:rsidRPr="00D26514" w:rsidRDefault="00286433" w:rsidP="00AD069D">
            <w:pPr>
              <w:pStyle w:val="TableEntry"/>
            </w:pPr>
            <w:r w:rsidRPr="00D26514">
              <w:t xml:space="preserve">&lt;ref or link to </w:t>
            </w:r>
            <w:proofErr w:type="spellStart"/>
            <w:r w:rsidRPr="00D26514">
              <w:t>cond</w:t>
            </w:r>
            <w:proofErr w:type="spellEnd"/>
            <w:r w:rsidRPr="00D26514">
              <w:t xml:space="preserve"> section below, if applicable&gt;</w:t>
            </w:r>
          </w:p>
        </w:tc>
        <w:tc>
          <w:tcPr>
            <w:tcW w:w="1115" w:type="pct"/>
            <w:tcBorders>
              <w:top w:val="single" w:sz="4" w:space="0" w:color="auto"/>
              <w:left w:val="single" w:sz="4" w:space="0" w:color="auto"/>
              <w:bottom w:val="single" w:sz="4" w:space="0" w:color="auto"/>
              <w:right w:val="single" w:sz="4" w:space="0" w:color="auto"/>
            </w:tcBorders>
            <w:vAlign w:val="center"/>
          </w:tcPr>
          <w:p w14:paraId="2461DD24" w14:textId="77777777" w:rsidR="00286433" w:rsidRPr="00D26514" w:rsidRDefault="00286433" w:rsidP="003579DA">
            <w:pPr>
              <w:pStyle w:val="TableEntry"/>
            </w:pPr>
            <w:r w:rsidRPr="00D26514">
              <w:t>&lt;name of entry&gt;</w:t>
            </w:r>
          </w:p>
        </w:tc>
        <w:tc>
          <w:tcPr>
            <w:tcW w:w="1302" w:type="pct"/>
            <w:tcBorders>
              <w:top w:val="single" w:sz="4" w:space="0" w:color="auto"/>
              <w:left w:val="single" w:sz="4" w:space="0" w:color="auto"/>
              <w:bottom w:val="single" w:sz="4" w:space="0" w:color="auto"/>
              <w:right w:val="single" w:sz="4" w:space="0" w:color="auto"/>
            </w:tcBorders>
            <w:vAlign w:val="center"/>
          </w:tcPr>
          <w:p w14:paraId="596D6706" w14:textId="77777777" w:rsidR="00286433" w:rsidRPr="00D26514" w:rsidRDefault="00286433" w:rsidP="00BB76BC">
            <w:pPr>
              <w:pStyle w:val="TableEntry"/>
            </w:pPr>
            <w:r w:rsidRPr="00D26514">
              <w:t>&lt;</w:t>
            </w:r>
            <w:proofErr w:type="spellStart"/>
            <w:r w:rsidRPr="00D26514">
              <w:t>oid</w:t>
            </w:r>
            <w:proofErr w:type="spellEnd"/>
            <w:r w:rsidRPr="00D26514">
              <w:t>&gt;</w:t>
            </w:r>
          </w:p>
        </w:tc>
        <w:tc>
          <w:tcPr>
            <w:tcW w:w="773" w:type="pct"/>
            <w:tcBorders>
              <w:top w:val="single" w:sz="4" w:space="0" w:color="auto"/>
              <w:left w:val="single" w:sz="4" w:space="0" w:color="auto"/>
              <w:bottom w:val="single" w:sz="4" w:space="0" w:color="auto"/>
              <w:right w:val="single" w:sz="4" w:space="0" w:color="auto"/>
            </w:tcBorders>
            <w:vAlign w:val="center"/>
          </w:tcPr>
          <w:p w14:paraId="55162CD1" w14:textId="77777777" w:rsidR="00286433" w:rsidRPr="00D26514" w:rsidRDefault="00286433" w:rsidP="00BB76BC">
            <w:pPr>
              <w:pStyle w:val="TableEntry"/>
            </w:pPr>
            <w:r w:rsidRPr="00D26514">
              <w:t>&lt;reference or link to specification document location,</w:t>
            </w:r>
            <w:r w:rsidR="005F3FB5" w:rsidRPr="00D26514">
              <w:t xml:space="preserve"> </w:t>
            </w:r>
            <w:r w:rsidRPr="00D26514">
              <w:t>if applicable&gt;</w:t>
            </w:r>
          </w:p>
        </w:tc>
        <w:tc>
          <w:tcPr>
            <w:tcW w:w="692" w:type="pct"/>
            <w:tcBorders>
              <w:top w:val="single" w:sz="4" w:space="0" w:color="auto"/>
              <w:left w:val="single" w:sz="4" w:space="0" w:color="auto"/>
              <w:bottom w:val="single" w:sz="4" w:space="0" w:color="auto"/>
              <w:right w:val="single" w:sz="4" w:space="0" w:color="auto"/>
            </w:tcBorders>
            <w:vAlign w:val="center"/>
          </w:tcPr>
          <w:p w14:paraId="4EC22D62" w14:textId="77777777" w:rsidR="00286433" w:rsidRPr="00D26514" w:rsidRDefault="00286433" w:rsidP="00BB76BC">
            <w:pPr>
              <w:pStyle w:val="TableEntry"/>
            </w:pPr>
            <w:r w:rsidRPr="00D26514">
              <w:t>&lt;reference or link to vocab constraint,</w:t>
            </w:r>
            <w:r w:rsidR="005F3FB5" w:rsidRPr="00D26514">
              <w:t xml:space="preserve"> </w:t>
            </w:r>
            <w:r w:rsidRPr="00D26514">
              <w:t>if applicable&gt;</w:t>
            </w:r>
          </w:p>
        </w:tc>
      </w:tr>
      <w:tr w:rsidR="00286433" w:rsidRPr="00D26514" w14:paraId="00A719F0"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17E7F90" w14:textId="77777777" w:rsidR="00286433" w:rsidRPr="00D26514" w:rsidRDefault="000121FB" w:rsidP="00EF1E77">
            <w:pPr>
              <w:pStyle w:val="TableEntry"/>
            </w:pPr>
            <w:r w:rsidRPr="00D26514">
              <w:t xml:space="preserve">&lt;e.g., </w:t>
            </w:r>
            <w:r w:rsidR="00286433" w:rsidRPr="00D26514">
              <w:t>C [</w:t>
            </w:r>
            <w:proofErr w:type="gramStart"/>
            <w:r w:rsidR="00286433" w:rsidRPr="00D26514">
              <w:t>1..</w:t>
            </w:r>
            <w:proofErr w:type="gramEnd"/>
            <w:r w:rsidR="00286433" w:rsidRPr="00D26514">
              <w:t>*]</w:t>
            </w:r>
          </w:p>
        </w:tc>
        <w:tc>
          <w:tcPr>
            <w:tcW w:w="626" w:type="pct"/>
            <w:tcBorders>
              <w:top w:val="single" w:sz="4" w:space="0" w:color="auto"/>
              <w:left w:val="single" w:sz="4" w:space="0" w:color="auto"/>
              <w:bottom w:val="single" w:sz="4" w:space="0" w:color="auto"/>
              <w:right w:val="single" w:sz="4" w:space="0" w:color="auto"/>
            </w:tcBorders>
            <w:vAlign w:val="center"/>
          </w:tcPr>
          <w:p w14:paraId="7CF0A1A2" w14:textId="77777777" w:rsidR="00286433" w:rsidRPr="00D26514" w:rsidRDefault="003602DC" w:rsidP="005D6176">
            <w:pPr>
              <w:pStyle w:val="TableEntry"/>
            </w:pPr>
            <w:r w:rsidRPr="00D26514">
              <w:t>CARD TF-3 6.3.</w:t>
            </w:r>
            <w:proofErr w:type="gramStart"/>
            <w:r w:rsidRPr="00D26514">
              <w:t>3.x.S.</w:t>
            </w:r>
            <w:proofErr w:type="gramEnd"/>
            <w:r w:rsidRPr="00D26514">
              <w:t>1</w:t>
            </w:r>
          </w:p>
        </w:tc>
        <w:tc>
          <w:tcPr>
            <w:tcW w:w="1115" w:type="pct"/>
            <w:tcBorders>
              <w:top w:val="single" w:sz="4" w:space="0" w:color="auto"/>
              <w:left w:val="single" w:sz="4" w:space="0" w:color="auto"/>
              <w:bottom w:val="single" w:sz="4" w:space="0" w:color="auto"/>
              <w:right w:val="single" w:sz="4" w:space="0" w:color="auto"/>
            </w:tcBorders>
            <w:vAlign w:val="center"/>
          </w:tcPr>
          <w:p w14:paraId="3675BA64" w14:textId="77777777" w:rsidR="00286433" w:rsidRPr="00D26514" w:rsidRDefault="00286433" w:rsidP="0032600B">
            <w:pPr>
              <w:pStyle w:val="TableEntry"/>
            </w:pPr>
            <w:r w:rsidRPr="00D26514">
              <w:t xml:space="preserve">Problem Concern Entry </w:t>
            </w:r>
          </w:p>
        </w:tc>
        <w:tc>
          <w:tcPr>
            <w:tcW w:w="1302" w:type="pct"/>
            <w:tcBorders>
              <w:top w:val="single" w:sz="4" w:space="0" w:color="auto"/>
              <w:left w:val="single" w:sz="4" w:space="0" w:color="auto"/>
              <w:bottom w:val="single" w:sz="4" w:space="0" w:color="auto"/>
              <w:right w:val="single" w:sz="4" w:space="0" w:color="auto"/>
            </w:tcBorders>
            <w:vAlign w:val="center"/>
          </w:tcPr>
          <w:p w14:paraId="5D7C4F97" w14:textId="77777777" w:rsidR="00286433" w:rsidRPr="00D26514" w:rsidRDefault="00286433" w:rsidP="00BB76BC">
            <w:pPr>
              <w:pStyle w:val="TableEntry"/>
            </w:pPr>
            <w:r w:rsidRPr="00D26514">
              <w:t>1.3.6.1.4.1.19376.1.5.3.1.4.5.2</w:t>
            </w:r>
          </w:p>
        </w:tc>
        <w:tc>
          <w:tcPr>
            <w:tcW w:w="773" w:type="pct"/>
            <w:tcBorders>
              <w:top w:val="single" w:sz="4" w:space="0" w:color="auto"/>
              <w:left w:val="single" w:sz="4" w:space="0" w:color="auto"/>
              <w:bottom w:val="single" w:sz="4" w:space="0" w:color="auto"/>
              <w:right w:val="single" w:sz="4" w:space="0" w:color="auto"/>
            </w:tcBorders>
            <w:vAlign w:val="center"/>
          </w:tcPr>
          <w:p w14:paraId="050635B7" w14:textId="77777777" w:rsidR="00286433" w:rsidRPr="00D26514" w:rsidRDefault="00286433" w:rsidP="00BB76BC">
            <w:pPr>
              <w:pStyle w:val="TableEntry"/>
            </w:pPr>
            <w:r w:rsidRPr="00D26514">
              <w:t>PCC TF-3</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A47697F" w14:textId="77777777" w:rsidR="00286433" w:rsidRPr="00D26514" w:rsidRDefault="00286433" w:rsidP="00BB76BC">
            <w:pPr>
              <w:pStyle w:val="TableEntry"/>
            </w:pPr>
          </w:p>
        </w:tc>
      </w:tr>
      <w:tr w:rsidR="00286433" w:rsidRPr="00D26514" w14:paraId="636016B3"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259AB5C6" w14:textId="77777777" w:rsidR="00286433" w:rsidRPr="00D26514" w:rsidRDefault="000121FB" w:rsidP="00EF1E77">
            <w:pPr>
              <w:pStyle w:val="TableEntry"/>
            </w:pPr>
            <w:r w:rsidRPr="00D26514">
              <w:t xml:space="preserve">&lt;e.g., </w:t>
            </w:r>
            <w:r w:rsidR="00286433" w:rsidRPr="00D26514">
              <w:t>C [</w:t>
            </w:r>
            <w:proofErr w:type="gramStart"/>
            <w:r w:rsidR="00286433" w:rsidRPr="00D26514">
              <w:t>1..</w:t>
            </w:r>
            <w:proofErr w:type="gramEnd"/>
            <w:r w:rsidR="00286433" w:rsidRPr="00D26514">
              <w:t>1]</w:t>
            </w:r>
          </w:p>
        </w:tc>
        <w:tc>
          <w:tcPr>
            <w:tcW w:w="626" w:type="pct"/>
            <w:tcBorders>
              <w:top w:val="single" w:sz="4" w:space="0" w:color="auto"/>
              <w:left w:val="single" w:sz="4" w:space="0" w:color="auto"/>
              <w:bottom w:val="single" w:sz="4" w:space="0" w:color="auto"/>
              <w:right w:val="single" w:sz="4" w:space="0" w:color="auto"/>
            </w:tcBorders>
            <w:vAlign w:val="center"/>
          </w:tcPr>
          <w:p w14:paraId="3B3C3F81"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15CFD4A" w14:textId="77777777" w:rsidR="00286433" w:rsidRPr="00D26514" w:rsidRDefault="00286433" w:rsidP="0032600B">
            <w:pPr>
              <w:pStyle w:val="TableEntry"/>
            </w:pPr>
            <w:r w:rsidRPr="00D26514">
              <w:t>Diabetes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376DAB58" w14:textId="77777777" w:rsidR="00286433" w:rsidRPr="00D26514" w:rsidRDefault="00286433" w:rsidP="00BB76BC">
            <w:pPr>
              <w:pStyle w:val="TableEntry"/>
            </w:pPr>
            <w:r w:rsidRPr="00D26514">
              <w:t>1.3.6.1.4.1.19376.1.4.1.4.1</w:t>
            </w:r>
          </w:p>
        </w:tc>
        <w:tc>
          <w:tcPr>
            <w:tcW w:w="773" w:type="pct"/>
            <w:tcBorders>
              <w:top w:val="single" w:sz="4" w:space="0" w:color="auto"/>
              <w:left w:val="single" w:sz="4" w:space="0" w:color="auto"/>
              <w:bottom w:val="single" w:sz="4" w:space="0" w:color="auto"/>
              <w:right w:val="single" w:sz="4" w:space="0" w:color="auto"/>
            </w:tcBorders>
            <w:vAlign w:val="center"/>
          </w:tcPr>
          <w:p w14:paraId="05530FE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E9709CE" w14:textId="77777777" w:rsidR="00286433" w:rsidRPr="00D26514" w:rsidRDefault="00286433" w:rsidP="00BB76BC">
            <w:pPr>
              <w:pStyle w:val="TableEntry"/>
            </w:pPr>
          </w:p>
        </w:tc>
      </w:tr>
      <w:tr w:rsidR="00286433" w:rsidRPr="00D26514" w14:paraId="20ACD349"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7853BC52" w14:textId="77777777" w:rsidR="00286433" w:rsidRPr="00D26514" w:rsidRDefault="000121FB" w:rsidP="00EF1E77">
            <w:pPr>
              <w:pStyle w:val="TableEntry"/>
            </w:pPr>
            <w:r w:rsidRPr="00D26514">
              <w:t xml:space="preserve">&lt;e.g., </w:t>
            </w:r>
            <w:r w:rsidR="00286433" w:rsidRPr="00D26514">
              <w:t>C [</w:t>
            </w:r>
            <w:proofErr w:type="gramStart"/>
            <w:r w:rsidR="00286433" w:rsidRPr="00D26514">
              <w:t>1..</w:t>
            </w:r>
            <w:proofErr w:type="gramEnd"/>
            <w:r w:rsidR="00286433" w:rsidRPr="00D26514">
              <w:t>1]</w:t>
            </w:r>
          </w:p>
        </w:tc>
        <w:tc>
          <w:tcPr>
            <w:tcW w:w="626" w:type="pct"/>
            <w:tcBorders>
              <w:top w:val="single" w:sz="4" w:space="0" w:color="auto"/>
              <w:left w:val="single" w:sz="4" w:space="0" w:color="auto"/>
              <w:bottom w:val="single" w:sz="4" w:space="0" w:color="auto"/>
              <w:right w:val="single" w:sz="4" w:space="0" w:color="auto"/>
            </w:tcBorders>
            <w:vAlign w:val="center"/>
          </w:tcPr>
          <w:p w14:paraId="3F6C9A30"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4463FBC7" w14:textId="77777777" w:rsidR="00286433" w:rsidRPr="00D26514" w:rsidRDefault="00286433" w:rsidP="0032600B">
            <w:pPr>
              <w:pStyle w:val="TableEntry"/>
            </w:pPr>
            <w:r w:rsidRPr="00D26514">
              <w:t>Angina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4ABEE10D" w14:textId="77777777" w:rsidR="00286433" w:rsidRPr="00D26514" w:rsidRDefault="00286433" w:rsidP="00BB76BC">
            <w:pPr>
              <w:pStyle w:val="TableEntry"/>
            </w:pPr>
            <w:r w:rsidRPr="00D26514">
              <w:t>1.3.6.1.4.1.19376.1.4.1.4.2</w:t>
            </w:r>
          </w:p>
        </w:tc>
        <w:tc>
          <w:tcPr>
            <w:tcW w:w="773" w:type="pct"/>
            <w:tcBorders>
              <w:top w:val="single" w:sz="4" w:space="0" w:color="auto"/>
              <w:left w:val="single" w:sz="4" w:space="0" w:color="auto"/>
              <w:bottom w:val="single" w:sz="4" w:space="0" w:color="auto"/>
              <w:right w:val="single" w:sz="4" w:space="0" w:color="auto"/>
            </w:tcBorders>
            <w:vAlign w:val="center"/>
          </w:tcPr>
          <w:p w14:paraId="17CC8EC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1D8F61EF" w14:textId="77777777" w:rsidR="00286433" w:rsidRPr="00D26514" w:rsidRDefault="00286433" w:rsidP="00BB76BC">
            <w:pPr>
              <w:pStyle w:val="TableEntry"/>
            </w:pPr>
          </w:p>
        </w:tc>
      </w:tr>
      <w:tr w:rsidR="00286433" w:rsidRPr="00D26514" w14:paraId="203B5329" w14:textId="77777777" w:rsidTr="00BB76BC">
        <w:trPr>
          <w:cantSplit/>
        </w:trPr>
        <w:tc>
          <w:tcPr>
            <w:tcW w:w="492" w:type="pct"/>
            <w:tcBorders>
              <w:top w:val="single" w:sz="4" w:space="0" w:color="auto"/>
              <w:left w:val="single" w:sz="4" w:space="0" w:color="auto"/>
              <w:bottom w:val="single" w:sz="4" w:space="0" w:color="auto"/>
              <w:right w:val="single" w:sz="4" w:space="0" w:color="auto"/>
            </w:tcBorders>
            <w:vAlign w:val="center"/>
          </w:tcPr>
          <w:p w14:paraId="2132599C" w14:textId="77777777" w:rsidR="00286433" w:rsidRPr="00D26514" w:rsidDel="00ED0757" w:rsidRDefault="000121FB" w:rsidP="00EF1E77">
            <w:pPr>
              <w:pStyle w:val="TableEntry"/>
            </w:pPr>
            <w:r w:rsidRPr="00D26514">
              <w:t xml:space="preserve">&lt;e.g., </w:t>
            </w:r>
            <w:r w:rsidR="00286433" w:rsidRPr="00D26514">
              <w:t>C [</w:t>
            </w:r>
            <w:proofErr w:type="gramStart"/>
            <w:r w:rsidR="00286433" w:rsidRPr="00D26514">
              <w:t>1..</w:t>
            </w:r>
            <w:proofErr w:type="gramEnd"/>
            <w:r w:rsidR="00286433" w:rsidRPr="00D26514">
              <w:t>*]</w:t>
            </w:r>
          </w:p>
        </w:tc>
        <w:tc>
          <w:tcPr>
            <w:tcW w:w="626" w:type="pct"/>
            <w:tcBorders>
              <w:top w:val="single" w:sz="4" w:space="0" w:color="auto"/>
              <w:left w:val="single" w:sz="4" w:space="0" w:color="auto"/>
              <w:bottom w:val="single" w:sz="4" w:space="0" w:color="auto"/>
              <w:right w:val="single" w:sz="4" w:space="0" w:color="auto"/>
            </w:tcBorders>
            <w:vAlign w:val="center"/>
          </w:tcPr>
          <w:p w14:paraId="23A47118" w14:textId="77777777" w:rsidR="00286433" w:rsidRPr="00D26514" w:rsidRDefault="003602DC" w:rsidP="005D6176">
            <w:pPr>
              <w:pStyle w:val="TableEntry"/>
            </w:pPr>
            <w:r w:rsidRPr="00D26514">
              <w:t>CARD TF-3 6.3.</w:t>
            </w:r>
            <w:proofErr w:type="gramStart"/>
            <w:r w:rsidRPr="00D26514">
              <w:t>3.x.S.</w:t>
            </w:r>
            <w:proofErr w:type="gramEnd"/>
            <w:r w:rsidRPr="00D26514">
              <w:t>1</w:t>
            </w:r>
          </w:p>
        </w:tc>
        <w:tc>
          <w:tcPr>
            <w:tcW w:w="1115" w:type="pct"/>
            <w:tcBorders>
              <w:top w:val="single" w:sz="4" w:space="0" w:color="auto"/>
              <w:left w:val="single" w:sz="4" w:space="0" w:color="auto"/>
              <w:bottom w:val="single" w:sz="4" w:space="0" w:color="auto"/>
              <w:right w:val="single" w:sz="4" w:space="0" w:color="auto"/>
            </w:tcBorders>
            <w:vAlign w:val="center"/>
          </w:tcPr>
          <w:p w14:paraId="76935AC4" w14:textId="77777777" w:rsidR="00286433" w:rsidRPr="00D26514" w:rsidRDefault="00286433" w:rsidP="0032600B">
            <w:pPr>
              <w:pStyle w:val="TableEntry"/>
            </w:pPr>
            <w:r w:rsidRPr="00D26514">
              <w:t xml:space="preserve">Simple Observation </w:t>
            </w:r>
          </w:p>
        </w:tc>
        <w:tc>
          <w:tcPr>
            <w:tcW w:w="1302" w:type="pct"/>
            <w:tcBorders>
              <w:top w:val="single" w:sz="4" w:space="0" w:color="auto"/>
              <w:left w:val="single" w:sz="4" w:space="0" w:color="auto"/>
              <w:bottom w:val="single" w:sz="4" w:space="0" w:color="auto"/>
              <w:right w:val="single" w:sz="4" w:space="0" w:color="auto"/>
            </w:tcBorders>
            <w:vAlign w:val="center"/>
          </w:tcPr>
          <w:p w14:paraId="0E0E0220" w14:textId="77777777" w:rsidR="00286433" w:rsidRPr="00D26514" w:rsidRDefault="00286433" w:rsidP="00BB76BC">
            <w:pPr>
              <w:pStyle w:val="TableEntry"/>
            </w:pPr>
            <w:r w:rsidRPr="00D26514">
              <w:t xml:space="preserve">1.3.6.1.4.1.19376.1.5.3.1.4.13 </w:t>
            </w:r>
          </w:p>
        </w:tc>
        <w:tc>
          <w:tcPr>
            <w:tcW w:w="773" w:type="pct"/>
            <w:tcBorders>
              <w:top w:val="single" w:sz="4" w:space="0" w:color="auto"/>
              <w:left w:val="single" w:sz="4" w:space="0" w:color="auto"/>
              <w:bottom w:val="single" w:sz="4" w:space="0" w:color="auto"/>
              <w:right w:val="single" w:sz="4" w:space="0" w:color="auto"/>
            </w:tcBorders>
            <w:vAlign w:val="center"/>
          </w:tcPr>
          <w:p w14:paraId="4A742EE9" w14:textId="77777777" w:rsidR="00286433" w:rsidRPr="00D26514" w:rsidRDefault="00286433" w:rsidP="00BB76BC">
            <w:pPr>
              <w:pStyle w:val="TableEntry"/>
            </w:pPr>
            <w:r w:rsidRPr="00D26514">
              <w:t>PCC TF-3</w:t>
            </w:r>
          </w:p>
        </w:tc>
        <w:tc>
          <w:tcPr>
            <w:tcW w:w="692" w:type="pct"/>
            <w:tcBorders>
              <w:top w:val="single" w:sz="4" w:space="0" w:color="auto"/>
              <w:left w:val="single" w:sz="4" w:space="0" w:color="auto"/>
              <w:bottom w:val="single" w:sz="4" w:space="0" w:color="auto"/>
              <w:right w:val="single" w:sz="4" w:space="0" w:color="auto"/>
            </w:tcBorders>
            <w:vAlign w:val="center"/>
          </w:tcPr>
          <w:p w14:paraId="66387DB4" w14:textId="77777777" w:rsidR="00286433" w:rsidRPr="00D26514" w:rsidRDefault="003602DC" w:rsidP="00BB76BC">
            <w:pPr>
              <w:pStyle w:val="TableEntry"/>
            </w:pPr>
            <w:r w:rsidRPr="00D26514">
              <w:t>CARD TF-3 6.3.3.x.S.2</w:t>
            </w:r>
            <w:r w:rsidR="000121FB" w:rsidRPr="00D26514">
              <w:t>&gt;</w:t>
            </w:r>
          </w:p>
        </w:tc>
      </w:tr>
    </w:tbl>
    <w:p w14:paraId="1EF20D89" w14:textId="77777777" w:rsidR="005D6104" w:rsidRPr="00D26514" w:rsidRDefault="005D6104" w:rsidP="005D6104">
      <w:pPr>
        <w:pStyle w:val="BodyText"/>
      </w:pPr>
    </w:p>
    <w:p w14:paraId="46FDF8BE" w14:textId="77777777" w:rsidR="00A23689" w:rsidRPr="00D26514" w:rsidRDefault="00A23689" w:rsidP="00A23689">
      <w:pPr>
        <w:pStyle w:val="Heading5"/>
        <w:numPr>
          <w:ilvl w:val="0"/>
          <w:numId w:val="0"/>
        </w:numPr>
        <w:rPr>
          <w:noProof w:val="0"/>
        </w:rPr>
      </w:pPr>
      <w:bookmarkStart w:id="284" w:name="_Toc345074718"/>
      <w:bookmarkStart w:id="285" w:name="_Toc500238829"/>
      <w:r w:rsidRPr="00D26514">
        <w:rPr>
          <w:noProof w:val="0"/>
        </w:rPr>
        <w:t>6.3.</w:t>
      </w:r>
      <w:r w:rsidR="00B9303B" w:rsidRPr="00D26514">
        <w:rPr>
          <w:noProof w:val="0"/>
        </w:rPr>
        <w:t>3.10</w:t>
      </w:r>
      <w:r w:rsidRPr="00D26514">
        <w:rPr>
          <w:noProof w:val="0"/>
        </w:rPr>
        <w:t>.S.1 &lt;Data Element or Section Name&gt; &lt;Condition, Specification Document, or Vocabulary Constraint&gt;</w:t>
      </w:r>
      <w:bookmarkEnd w:id="284"/>
      <w:bookmarkEnd w:id="285"/>
      <w:r w:rsidRPr="00D26514">
        <w:rPr>
          <w:noProof w:val="0"/>
        </w:rPr>
        <w:t xml:space="preserve"> </w:t>
      </w:r>
    </w:p>
    <w:p w14:paraId="183C5ECD"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 xml:space="preserve">escribe </w:t>
      </w:r>
      <w:r w:rsidR="001055CB"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F0DA6C7"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29C40500" w14:textId="77777777" w:rsidR="005D6104" w:rsidRPr="00D26514" w:rsidRDefault="000121FB" w:rsidP="00AD069D">
      <w:pPr>
        <w:pStyle w:val="BodyText"/>
      </w:pPr>
      <w:r w:rsidRPr="00D26514">
        <w:t>&lt;</w:t>
      </w:r>
      <w:r w:rsidR="00A23689" w:rsidRPr="00D26514">
        <w:t xml:space="preserve">e.g., </w:t>
      </w:r>
      <w:r w:rsidR="005D6104" w:rsidRPr="00D26514">
        <w:t xml:space="preserve">The Medical History </w:t>
      </w:r>
      <w:r w:rsidR="003602DC" w:rsidRPr="00D26514">
        <w:t>Section SHALL</w:t>
      </w:r>
      <w:r w:rsidR="005D6104" w:rsidRPr="00D26514">
        <w:t xml:space="preserve"> contain at least one Problem Concern Entry or at least one Simple Observation.</w:t>
      </w:r>
    </w:p>
    <w:p w14:paraId="60008945" w14:textId="0AB8E7DE" w:rsidR="005D6104" w:rsidRPr="00EA3BCB" w:rsidRDefault="005D6104" w:rsidP="00BB76BC">
      <w:pPr>
        <w:pStyle w:val="BodyText"/>
      </w:pPr>
      <w:r w:rsidRPr="00D26514">
        <w:t>Note:</w:t>
      </w:r>
      <w:r w:rsidR="00151E50" w:rsidRPr="00D26514">
        <w:t xml:space="preserve"> </w:t>
      </w:r>
      <w:r w:rsidRPr="00D26514">
        <w:t>Problems MAY be recorded directly in the Medical History Section, or in one or more subsections such as Active Problems, History of Present Illness, or History of Past Illness</w:t>
      </w:r>
      <w:r w:rsidR="00887E40" w:rsidRPr="00D26514">
        <w:t>.</w:t>
      </w:r>
      <w:r w:rsidR="000121FB" w:rsidRPr="00D26514">
        <w:t>&gt;</w:t>
      </w:r>
      <w:r w:rsidR="00887E40" w:rsidRPr="00EA3BCB">
        <w:t xml:space="preserve"> </w:t>
      </w:r>
    </w:p>
    <w:p w14:paraId="0F9F05B8" w14:textId="77777777" w:rsidR="005D6104" w:rsidRPr="00D26514" w:rsidRDefault="005D6104" w:rsidP="00A23689">
      <w:pPr>
        <w:pStyle w:val="Heading5"/>
        <w:numPr>
          <w:ilvl w:val="0"/>
          <w:numId w:val="0"/>
        </w:numPr>
        <w:rPr>
          <w:noProof w:val="0"/>
        </w:rPr>
      </w:pPr>
      <w:bookmarkStart w:id="286" w:name="_6.2.2.1.1__Problem"/>
      <w:bookmarkStart w:id="287" w:name="_Toc296340357"/>
      <w:bookmarkStart w:id="288" w:name="_Toc345074719"/>
      <w:bookmarkStart w:id="289" w:name="_Toc500238830"/>
      <w:bookmarkEnd w:id="286"/>
      <w:r w:rsidRPr="00D26514">
        <w:rPr>
          <w:noProof w:val="0"/>
        </w:rPr>
        <w:t>6.</w:t>
      </w:r>
      <w:r w:rsidR="00665D8F" w:rsidRPr="00D26514">
        <w:rPr>
          <w:noProof w:val="0"/>
        </w:rPr>
        <w:t>3</w:t>
      </w:r>
      <w:r w:rsidRPr="00D26514">
        <w:rPr>
          <w:noProof w:val="0"/>
        </w:rPr>
        <w:t>.</w:t>
      </w:r>
      <w:r w:rsidR="00665D8F" w:rsidRPr="00D26514">
        <w:rPr>
          <w:noProof w:val="0"/>
        </w:rPr>
        <w:t>3.</w:t>
      </w:r>
      <w:r w:rsidR="00B9303B" w:rsidRPr="00D26514">
        <w:rPr>
          <w:noProof w:val="0"/>
        </w:rPr>
        <w:t>10</w:t>
      </w:r>
      <w:r w:rsidR="00A23689" w:rsidRPr="00D26514">
        <w:rPr>
          <w:noProof w:val="0"/>
        </w:rPr>
        <w:t>.S.2</w:t>
      </w:r>
      <w:r w:rsidRPr="00D26514">
        <w:rPr>
          <w:noProof w:val="0"/>
        </w:rPr>
        <w:t xml:space="preserve"> </w:t>
      </w:r>
      <w:bookmarkEnd w:id="287"/>
      <w:r w:rsidR="00A23689" w:rsidRPr="00D26514">
        <w:rPr>
          <w:noProof w:val="0"/>
        </w:rPr>
        <w:t>&lt;Data Element or Section Name&gt; &lt;Condition, Specification Document, or Vocabulary Constraint&gt;</w:t>
      </w:r>
      <w:bookmarkEnd w:id="288"/>
      <w:bookmarkEnd w:id="289"/>
    </w:p>
    <w:p w14:paraId="62AB1BAA"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9512EF5"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1A8363EB" w14:textId="77777777" w:rsidR="005D6104" w:rsidRPr="00D26514" w:rsidRDefault="000121FB" w:rsidP="005D6104">
      <w:pPr>
        <w:pStyle w:val="BodyText"/>
      </w:pPr>
      <w:r w:rsidRPr="00D26514">
        <w:lastRenderedPageBreak/>
        <w:t>&lt;</w:t>
      </w:r>
      <w:r w:rsidR="00A23689" w:rsidRPr="00D26514">
        <w:t xml:space="preserve">e.g., </w:t>
      </w:r>
      <w:r w:rsidR="005D6104" w:rsidRPr="00D26514">
        <w:t xml:space="preserve">A Content Creator SHALL be able to include a Problem Concern Entry for each of the conditions identified in Value Set </w:t>
      </w:r>
      <w:hyperlink w:anchor="_1.3.6.1.4.1.19376.1.4.1.5.4__Cardia" w:history="1">
        <w:r w:rsidR="005D6104" w:rsidRPr="00D26514">
          <w:rPr>
            <w:rStyle w:val="Hyperlink"/>
            <w:color w:val="auto"/>
          </w:rPr>
          <w:t>1.3.6.1.4.1.19376.1.4.1.5.4 Cardiac Problems/Concerns</w:t>
        </w:r>
      </w:hyperlink>
      <w:r w:rsidR="005D6104" w:rsidRPr="00D26514">
        <w:rPr>
          <w:rFonts w:eastAsia="Calibri"/>
        </w:rPr>
        <w:t>, encoding the value in act/</w:t>
      </w:r>
      <w:proofErr w:type="spellStart"/>
      <w:r w:rsidR="005D6104" w:rsidRPr="00D26514">
        <w:rPr>
          <w:rFonts w:eastAsia="Calibri"/>
        </w:rPr>
        <w:t>entryRelationship</w:t>
      </w:r>
      <w:proofErr w:type="spellEnd"/>
      <w:r w:rsidR="005D6104" w:rsidRPr="00D26514">
        <w:rPr>
          <w:rFonts w:eastAsia="Calibri"/>
        </w:rPr>
        <w:t>/observation/code</w:t>
      </w:r>
      <w:r w:rsidR="005D6104" w:rsidRPr="00D26514">
        <w:t>.</w:t>
      </w:r>
      <w:r w:rsidR="005D6104" w:rsidRPr="00D26514">
        <w:tab/>
      </w:r>
    </w:p>
    <w:p w14:paraId="3D9CEBF6" w14:textId="77777777" w:rsidR="005D6104" w:rsidRPr="00D26514" w:rsidRDefault="005D6104" w:rsidP="005D6104">
      <w:pPr>
        <w:pStyle w:val="BodyText"/>
      </w:pPr>
      <w:r w:rsidRPr="00D26514">
        <w:t>A Problem Concern Entry for {73211009, SNOMED CT, diabetes} SHALL use the specialized Diabetes Problem Entry (OID = 1.3.6.1.4.1.19376.1.4.1.4.1).</w:t>
      </w:r>
    </w:p>
    <w:p w14:paraId="4815220B" w14:textId="77777777" w:rsidR="009F5CC2" w:rsidRPr="00D26514" w:rsidRDefault="005D6104" w:rsidP="005D6104">
      <w:pPr>
        <w:pStyle w:val="BodyText"/>
      </w:pPr>
      <w:r w:rsidRPr="00D26514">
        <w:t>A Problem Concern Entry for {194828000, SNOMED CT, angina} SHALL use the specialized Angina Problem Entry (OID = 1.3.6.1.4.1.19376.1.4.1.4.2)</w:t>
      </w:r>
      <w:r w:rsidR="00887E40" w:rsidRPr="00D26514">
        <w:t>.</w:t>
      </w:r>
    </w:p>
    <w:p w14:paraId="6DC7EC7D" w14:textId="77777777" w:rsidR="009F5CC2" w:rsidRPr="00D26514" w:rsidRDefault="009F5CC2" w:rsidP="005D6104">
      <w:pPr>
        <w:pStyle w:val="BodyText"/>
      </w:pPr>
    </w:p>
    <w:p w14:paraId="29C87837" w14:textId="77777777" w:rsidR="009F5CC2" w:rsidRPr="00D26514" w:rsidRDefault="009F5CC2" w:rsidP="005D6104">
      <w:pPr>
        <w:pStyle w:val="BodyText"/>
      </w:pPr>
      <w:r w:rsidRPr="00D26514">
        <w:t>OR</w:t>
      </w:r>
    </w:p>
    <w:p w14:paraId="0AB892C0" w14:textId="22A7B30A" w:rsidR="009F5CC2" w:rsidRPr="00D26514" w:rsidRDefault="009F5CC2" w:rsidP="009F5CC2">
      <w:pPr>
        <w:pStyle w:val="BodyText"/>
      </w:pPr>
      <w:r w:rsidRPr="00D26514">
        <w:t xml:space="preserve">A Content Creator SHALL be able to include a Problem Concern Entry for each of the conditions identified in the Concept Domain </w:t>
      </w:r>
      <w:proofErr w:type="spellStart"/>
      <w:r w:rsidRPr="00D26514">
        <w:t>UV_CardiacProblems</w:t>
      </w:r>
      <w:proofErr w:type="spellEnd"/>
      <w:r w:rsidRPr="00D26514">
        <w:t xml:space="preserve"> (See </w:t>
      </w:r>
      <w:r w:rsidR="001263B9" w:rsidRPr="00D26514">
        <w:t>section</w:t>
      </w:r>
      <w:r w:rsidRPr="00D26514">
        <w:t xml:space="preserve"> X.X for the description/list of concepts in this domain)</w:t>
      </w:r>
      <w:r w:rsidRPr="00D26514">
        <w:rPr>
          <w:rFonts w:eastAsia="Calibri"/>
        </w:rPr>
        <w:t>, encoding the value in act/</w:t>
      </w:r>
      <w:proofErr w:type="spellStart"/>
      <w:r w:rsidRPr="00D26514">
        <w:rPr>
          <w:rFonts w:eastAsia="Calibri"/>
        </w:rPr>
        <w:t>entryRelationship</w:t>
      </w:r>
      <w:proofErr w:type="spellEnd"/>
      <w:r w:rsidRPr="00D26514">
        <w:rPr>
          <w:rFonts w:eastAsia="Calibri"/>
        </w:rPr>
        <w:t>/observation/code</w:t>
      </w:r>
      <w:r w:rsidRPr="00D26514">
        <w:t>.</w:t>
      </w:r>
    </w:p>
    <w:p w14:paraId="65E28F23" w14:textId="77777777" w:rsidR="009F5CC2" w:rsidRPr="00D26514" w:rsidRDefault="009F5CC2" w:rsidP="009F5CC2">
      <w:pPr>
        <w:pStyle w:val="BodyText"/>
      </w:pPr>
      <w:r w:rsidRPr="00D26514">
        <w:tab/>
      </w:r>
    </w:p>
    <w:p w14:paraId="3F9A252E" w14:textId="77777777" w:rsidR="009F5CC2" w:rsidRPr="00D26514" w:rsidRDefault="009F5CC2" w:rsidP="009F5CC2">
      <w:pPr>
        <w:pStyle w:val="BodyText"/>
      </w:pPr>
      <w:r w:rsidRPr="00D26514">
        <w:t>A Problem Concern Entry for “diabetes” SHALL use the specialized Diabetes Problem Entry (OID = 1.3.6.1.4.1.19376.1.4.1.4.1).</w:t>
      </w:r>
    </w:p>
    <w:p w14:paraId="17912C08" w14:textId="77777777" w:rsidR="009F5CC2" w:rsidRPr="00D26514" w:rsidRDefault="009F5CC2" w:rsidP="009F5CC2">
      <w:pPr>
        <w:pStyle w:val="BodyText"/>
      </w:pPr>
      <w:r w:rsidRPr="00D26514">
        <w:t>A Problem Concern Entry for “angina” SHALL use the specialized Angina Problem Entry (OID = 1.3.6.1.4.1.19376.1.4.1.4.2).</w:t>
      </w:r>
    </w:p>
    <w:p w14:paraId="3752EBF9" w14:textId="77777777" w:rsidR="005D6104" w:rsidRPr="00EA3BCB" w:rsidRDefault="000121FB" w:rsidP="005D6104">
      <w:pPr>
        <w:pStyle w:val="BodyText"/>
      </w:pPr>
      <w:r w:rsidRPr="00D26514">
        <w:t>&gt;</w:t>
      </w:r>
      <w:r w:rsidR="00887E40" w:rsidRPr="00D26514">
        <w:t xml:space="preserve"> </w:t>
      </w:r>
    </w:p>
    <w:p w14:paraId="03338AB9" w14:textId="77777777" w:rsidR="00A23689" w:rsidRPr="00D26514" w:rsidRDefault="00A23689" w:rsidP="00A23689">
      <w:pPr>
        <w:pStyle w:val="Heading5"/>
        <w:numPr>
          <w:ilvl w:val="0"/>
          <w:numId w:val="0"/>
        </w:numPr>
        <w:rPr>
          <w:noProof w:val="0"/>
        </w:rPr>
      </w:pPr>
      <w:bookmarkStart w:id="290" w:name="_Toc345074720"/>
      <w:bookmarkStart w:id="291" w:name="_Toc500238831"/>
      <w:r w:rsidRPr="00D26514">
        <w:rPr>
          <w:noProof w:val="0"/>
        </w:rPr>
        <w:t>6.3.</w:t>
      </w:r>
      <w:r w:rsidR="00B9303B" w:rsidRPr="00D26514">
        <w:rPr>
          <w:noProof w:val="0"/>
        </w:rPr>
        <w:t>3.10</w:t>
      </w:r>
      <w:r w:rsidRPr="00D26514">
        <w:rPr>
          <w:noProof w:val="0"/>
        </w:rPr>
        <w:t>.S.3 &lt;Data Element or Section Name&gt; &lt;Condition, Specification Document, or Vocabulary Constraint&gt;</w:t>
      </w:r>
      <w:bookmarkEnd w:id="290"/>
      <w:bookmarkEnd w:id="291"/>
    </w:p>
    <w:p w14:paraId="6B5D97D2" w14:textId="77777777" w:rsidR="00AE4AED" w:rsidRPr="00D26514" w:rsidRDefault="00AE4AED" w:rsidP="00AE4AED">
      <w:pPr>
        <w:pStyle w:val="BodyText"/>
        <w:rPr>
          <w:lang w:eastAsia="x-none"/>
        </w:rPr>
      </w:pPr>
    </w:p>
    <w:p w14:paraId="0096517A" w14:textId="77777777" w:rsidR="00A23689" w:rsidRPr="00EA3BCB" w:rsidRDefault="00D35F24" w:rsidP="00597DB2">
      <w:pPr>
        <w:pStyle w:val="AuthorInstructions"/>
        <w:rPr>
          <w:b/>
        </w:rPr>
      </w:pPr>
      <w:r w:rsidRPr="00EA3BCB">
        <w:rPr>
          <w:b/>
        </w:rPr>
        <w:t>###End Tabular Format – Section</w:t>
      </w:r>
    </w:p>
    <w:p w14:paraId="21C05504" w14:textId="77777777" w:rsidR="00D35F24" w:rsidRPr="00D26514" w:rsidRDefault="00D35F24" w:rsidP="00597DB2">
      <w:pPr>
        <w:pStyle w:val="AuthorInstructions"/>
      </w:pPr>
    </w:p>
    <w:p w14:paraId="6A8A4DEC" w14:textId="77777777" w:rsidR="00D35F24" w:rsidRPr="00EA3BCB" w:rsidRDefault="00983131" w:rsidP="00597DB2">
      <w:pPr>
        <w:pStyle w:val="AuthorInstructions"/>
        <w:rPr>
          <w:b/>
        </w:rPr>
      </w:pPr>
      <w:r w:rsidRPr="00EA3BCB">
        <w:rPr>
          <w:b/>
        </w:rPr>
        <w:t>###Begin Discrete Conformance</w:t>
      </w:r>
      <w:r w:rsidR="00D35F24" w:rsidRPr="00EA3BCB">
        <w:rPr>
          <w:b/>
        </w:rPr>
        <w:t xml:space="preserve"> Format – Section</w:t>
      </w:r>
    </w:p>
    <w:p w14:paraId="56DC4969" w14:textId="77777777" w:rsidR="000121FB"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statements must be numbered, begin with SHALL/SHOULD/MAY identify the cardinality using [</w:t>
      </w:r>
      <w:proofErr w:type="spellStart"/>
      <w:proofErr w:type="gramStart"/>
      <w:r w:rsidR="00D609FE" w:rsidRPr="00D26514">
        <w:t>n..n</w:t>
      </w:r>
      <w:proofErr w:type="spellEnd"/>
      <w:proofErr w:type="gramEnd"/>
      <w:r w:rsidR="00D609FE" w:rsidRPr="00D26514">
        <w:t xml:space="preserve">], the name of the element, and a </w:t>
      </w:r>
      <w:proofErr w:type="spellStart"/>
      <w:r w:rsidR="00D609FE" w:rsidRPr="00D26514">
        <w:t>subitem</w:t>
      </w:r>
      <w:proofErr w:type="spellEnd"/>
      <w:r w:rsidR="00D609FE" w:rsidRPr="00D26514">
        <w:t xml:space="preserve"> which described the value or source of the information.&gt;</w:t>
      </w:r>
    </w:p>
    <w:p w14:paraId="5BF92E3D" w14:textId="77777777" w:rsidR="00746A3D" w:rsidRPr="00D26514" w:rsidRDefault="00746A3D" w:rsidP="00875076">
      <w:pPr>
        <w:pStyle w:val="BodyText"/>
        <w:rPr>
          <w:lang w:eastAsia="x-none"/>
        </w:rPr>
      </w:pPr>
    </w:p>
    <w:p w14:paraId="016FC5FC" w14:textId="77777777" w:rsidR="00875076" w:rsidRPr="00D26514" w:rsidRDefault="000121FB" w:rsidP="00875076">
      <w:pPr>
        <w:pStyle w:val="BodyText"/>
        <w:rPr>
          <w:lang w:eastAsia="x-none"/>
        </w:rPr>
      </w:pPr>
      <w:r w:rsidRPr="00D26514">
        <w:rPr>
          <w:lang w:eastAsia="x-none"/>
        </w:rPr>
        <w:t>&lt;</w:t>
      </w:r>
      <w:r w:rsidR="00940FC7" w:rsidRPr="00D26514">
        <w:rPr>
          <w:lang w:eastAsia="x-none"/>
        </w:rPr>
        <w:t>e.g.,</w:t>
      </w:r>
    </w:p>
    <w:p w14:paraId="380B16A2" w14:textId="77777777" w:rsidR="00875076" w:rsidRPr="00D26514" w:rsidRDefault="00875076" w:rsidP="00875076">
      <w:pPr>
        <w:pStyle w:val="Heading4"/>
        <w:numPr>
          <w:ilvl w:val="0"/>
          <w:numId w:val="0"/>
        </w:numPr>
        <w:rPr>
          <w:noProof w:val="0"/>
        </w:rPr>
      </w:pPr>
      <w:bookmarkStart w:id="292" w:name="S_Medical_General_History"/>
      <w:bookmarkStart w:id="293" w:name="_Toc322675125"/>
      <w:bookmarkStart w:id="294" w:name="_Toc345074721"/>
      <w:bookmarkStart w:id="295" w:name="_Toc500238832"/>
      <w:r w:rsidRPr="00D26514">
        <w:rPr>
          <w:noProof w:val="0"/>
        </w:rPr>
        <w:t>6.3.3.10.S Medical History - Cardiac Section 11329-0</w:t>
      </w:r>
      <w:bookmarkEnd w:id="292"/>
      <w:bookmarkEnd w:id="293"/>
      <w:bookmarkEnd w:id="294"/>
      <w:bookmarkEnd w:id="295"/>
    </w:p>
    <w:p w14:paraId="1C7026A3"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proofErr w:type="spellStart"/>
      <w:r w:rsidRPr="00D26514">
        <w:rPr>
          <w:rStyle w:val="XMLname"/>
        </w:rPr>
        <w:t>templateId</w:t>
      </w:r>
      <w:proofErr w:type="spellEnd"/>
      <w:r w:rsidRPr="00EA3BCB">
        <w:rPr>
          <w:rFonts w:ascii="Courier New" w:hAnsi="Courier New"/>
          <w:sz w:val="20"/>
        </w:rPr>
        <w:t xml:space="preserve"> 1.3.6.1.4.1.19376.1.4.1.2.17(open)] </w:t>
      </w:r>
    </w:p>
    <w:p w14:paraId="1586FBBB"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proofErr w:type="spellStart"/>
      <w:r w:rsidRPr="00D26514">
        <w:rPr>
          <w:rStyle w:val="XMLname"/>
        </w:rPr>
        <w:t>templateId</w:t>
      </w:r>
      <w:proofErr w:type="spellEnd"/>
      <w:r w:rsidRPr="00EA3BCB">
        <w:rPr>
          <w:rFonts w:ascii="Courier New" w:hAnsi="Courier New"/>
          <w:sz w:val="20"/>
        </w:rPr>
        <w:t xml:space="preserve"> 2.16.840.1.113883.10.20.22.2.39(open)]</w:t>
      </w:r>
    </w:p>
    <w:p w14:paraId="7673F778" w14:textId="77777777" w:rsidR="00875076" w:rsidRPr="00D26514" w:rsidRDefault="00875076" w:rsidP="00EA3BCB">
      <w:pPr>
        <w:pStyle w:val="BodyText"/>
        <w:ind w:left="720"/>
      </w:pPr>
      <w:r w:rsidRPr="00D26514">
        <w:lastRenderedPageBreak/>
        <w:t>The Medical History section describes all aspects of the medical history of the patient even if not pertinent to the current procedure, and may include chief complaint, past 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t>
      </w:r>
      <w:r w:rsidR="00887E40" w:rsidRPr="00D26514">
        <w:t xml:space="preserve">. </w:t>
      </w:r>
      <w:r w:rsidRPr="00D26514">
        <w:t>Entries for History of Past Illness and History of Present Illness have been consolidated into this section</w:t>
      </w:r>
      <w:r w:rsidR="00887E40" w:rsidRPr="00D26514">
        <w:t xml:space="preserve">. </w:t>
      </w:r>
      <w:r w:rsidRPr="00D26514">
        <w:t xml:space="preserve">Social and Family History are discussed in their own </w:t>
      </w:r>
      <w:r w:rsidR="003651D9" w:rsidRPr="00D26514">
        <w:t>sections. For</w:t>
      </w:r>
      <w:r w:rsidRPr="00D26514">
        <w:t xml:space="preserve"> this Cath Report Content profile, this section may also contain history about specific relevant problems as problem observations</w:t>
      </w:r>
      <w:r w:rsidR="00887E40" w:rsidRPr="00D26514">
        <w:t xml:space="preserve">. </w:t>
      </w:r>
    </w:p>
    <w:p w14:paraId="59E99BD2" w14:textId="77777777" w:rsidR="00875076" w:rsidRPr="00D26514" w:rsidRDefault="00875076" w:rsidP="00EA3BCB">
      <w:pPr>
        <w:pStyle w:val="BodyText"/>
        <w:ind w:left="720"/>
      </w:pPr>
      <w:proofErr w:type="gramStart"/>
      <w:r w:rsidRPr="00D26514">
        <w:t>In the event that</w:t>
      </w:r>
      <w:proofErr w:type="gramEnd"/>
      <w:r w:rsidRPr="00D26514">
        <w:t xml:space="preserve"> the patient was transferred from another facility where there was a problem indication that the patient was determined to need a </w:t>
      </w:r>
      <w:proofErr w:type="spellStart"/>
      <w:r w:rsidRPr="00D26514">
        <w:t>cath</w:t>
      </w:r>
      <w:proofErr w:type="spellEnd"/>
      <w:r w:rsidRPr="00D26514">
        <w:t xml:space="preserve"> procedure, this will be noted as a problem observation in this medical history section as text in the narrative for now until there is a code representing this.</w:t>
      </w:r>
    </w:p>
    <w:p w14:paraId="720BB069" w14:textId="77777777" w:rsidR="00875076" w:rsidRPr="00D26514" w:rsidRDefault="00875076" w:rsidP="00EA3BCB">
      <w:pPr>
        <w:pStyle w:val="BodyText"/>
      </w:pPr>
    </w:p>
    <w:p w14:paraId="457BA647"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two [</w:t>
      </w:r>
      <w:proofErr w:type="gramStart"/>
      <w:r w:rsidRPr="00D26514">
        <w:t>2..</w:t>
      </w:r>
      <w:proofErr w:type="gramEnd"/>
      <w:r w:rsidRPr="00D26514">
        <w:t xml:space="preserve">2] </w:t>
      </w:r>
      <w:proofErr w:type="spellStart"/>
      <w:r w:rsidRPr="00D26514">
        <w:rPr>
          <w:rStyle w:val="XMLnameBold"/>
        </w:rPr>
        <w:t>templateId</w:t>
      </w:r>
      <w:proofErr w:type="spellEnd"/>
      <w:r w:rsidRPr="00D26514">
        <w:t xml:space="preserve"> (CONF:8160) such that it</w:t>
      </w:r>
    </w:p>
    <w:p w14:paraId="33A6CEA1"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@root</w:t>
      </w:r>
      <w:r w:rsidRPr="00D26514">
        <w:t>=</w:t>
      </w:r>
      <w:r w:rsidRPr="00D26514">
        <w:rPr>
          <w:rStyle w:val="XMLname"/>
        </w:rPr>
        <w:t>"</w:t>
      </w:r>
      <w:r w:rsidRPr="00D26514">
        <w:rPr>
          <w:rFonts w:ascii="Courier New" w:hAnsi="Courier New" w:cs="TimesNewRomanPSMT"/>
          <w:sz w:val="20"/>
        </w:rPr>
        <w:t>1.3.6.1.4.1.19376.1.4.1.2.17</w:t>
      </w:r>
      <w:r w:rsidRPr="00D26514">
        <w:rPr>
          <w:rStyle w:val="XMLname"/>
        </w:rPr>
        <w:t>"</w:t>
      </w:r>
      <w:r w:rsidRPr="00D26514">
        <w:t xml:space="preserve"> (CONF:10403-CRC).</w:t>
      </w:r>
    </w:p>
    <w:p w14:paraId="2151D25A"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@root</w:t>
      </w:r>
      <w:r w:rsidRPr="00D26514">
        <w:t>=</w:t>
      </w:r>
      <w:r w:rsidRPr="00D26514">
        <w:rPr>
          <w:rStyle w:val="XMLname"/>
        </w:rPr>
        <w:t>"2.16.840.1.113883.10.20.22.2.39"</w:t>
      </w:r>
      <w:r w:rsidRPr="00D26514">
        <w:t xml:space="preserve"> (CONF:10403).</w:t>
      </w:r>
    </w:p>
    <w:p w14:paraId="5AFF94B2"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code/@code</w:t>
      </w:r>
      <w:r w:rsidRPr="00D26514">
        <w:t>=</w:t>
      </w:r>
      <w:r w:rsidRPr="00D26514">
        <w:rPr>
          <w:rStyle w:val="XMLname"/>
        </w:rPr>
        <w:t>"11329-0"</w:t>
      </w:r>
      <w:r w:rsidRPr="00D26514">
        <w:t xml:space="preserve"> Medical (General) History (</w:t>
      </w:r>
      <w:proofErr w:type="spellStart"/>
      <w:r w:rsidRPr="00D26514">
        <w:t>CodeSystem</w:t>
      </w:r>
      <w:proofErr w:type="spellEnd"/>
      <w:r w:rsidRPr="00D26514">
        <w:t xml:space="preserve">: </w:t>
      </w:r>
      <w:r w:rsidRPr="00D26514">
        <w:rPr>
          <w:rStyle w:val="XMLname"/>
        </w:rPr>
        <w:t>LOINC 2.16.840.1.113883.6.1</w:t>
      </w:r>
      <w:r w:rsidRPr="00D26514">
        <w:t>) (CONF:8161).</w:t>
      </w:r>
    </w:p>
    <w:p w14:paraId="19F84DE1"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title</w:t>
      </w:r>
      <w:r w:rsidRPr="00D26514">
        <w:t xml:space="preserve"> (CONF:8162).</w:t>
      </w:r>
    </w:p>
    <w:p w14:paraId="65D062B7"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text</w:t>
      </w:r>
      <w:r w:rsidRPr="00D26514">
        <w:t xml:space="preserve"> (CONF:8163).</w:t>
      </w:r>
    </w:p>
    <w:p w14:paraId="0667E63E" w14:textId="77777777" w:rsidR="00875076" w:rsidRPr="00D26514" w:rsidRDefault="00875076" w:rsidP="00736B5B">
      <w:pPr>
        <w:numPr>
          <w:ilvl w:val="0"/>
          <w:numId w:val="14"/>
        </w:numPr>
        <w:spacing w:before="0" w:after="40" w:line="260" w:lineRule="exact"/>
      </w:pPr>
      <w:r w:rsidRPr="00EA3BCB">
        <w:rPr>
          <w:rStyle w:val="BodyTextChar"/>
          <w:sz w:val="20"/>
        </w:rPr>
        <w:t>MAY</w:t>
      </w:r>
      <w:r w:rsidRPr="00D26514">
        <w:t xml:space="preserve"> contain zero or more [</w:t>
      </w:r>
      <w:proofErr w:type="gramStart"/>
      <w:r w:rsidRPr="00D26514">
        <w:t>0..</w:t>
      </w:r>
      <w:proofErr w:type="gramEnd"/>
      <w:r w:rsidRPr="00D26514">
        <w:t xml:space="preserve">*] </w:t>
      </w:r>
      <w:r w:rsidRPr="00D26514">
        <w:rPr>
          <w:rStyle w:val="XMLnameBold"/>
        </w:rPr>
        <w:t>entry</w:t>
      </w:r>
      <w:r w:rsidRPr="00D26514">
        <w:t xml:space="preserve"> (CONF:CRC-xxx) such that it</w:t>
      </w:r>
    </w:p>
    <w:p w14:paraId="5AF8913E"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bCs w:val="0"/>
          <w:u w:val="single"/>
        </w:rPr>
        <w:t>Problem Observation - Cardiac</w:t>
      </w:r>
      <w:r w:rsidR="005F3FB5" w:rsidRPr="00D26514">
        <w:t xml:space="preserve"> </w:t>
      </w:r>
      <w:r w:rsidRPr="00D26514">
        <w:rPr>
          <w:rStyle w:val="XMLname"/>
        </w:rPr>
        <w:t>(</w:t>
      </w:r>
      <w:r w:rsidRPr="00D26514">
        <w:rPr>
          <w:rFonts w:ascii="Courier New" w:hAnsi="Courier New" w:cs="TimesNewRomanPSMT"/>
          <w:sz w:val="20"/>
        </w:rPr>
        <w:t>1.3.6.1.4.1.19376.1.4.1.4.9</w:t>
      </w:r>
      <w:r w:rsidRPr="00D26514">
        <w:rPr>
          <w:rStyle w:val="XMLname"/>
        </w:rPr>
        <w:t>)</w:t>
      </w:r>
      <w:r w:rsidRPr="00D26514">
        <w:t xml:space="preserve"> (CONF:CRC-xxx).</w:t>
      </w:r>
    </w:p>
    <w:p w14:paraId="0CE8E49F" w14:textId="77777777" w:rsidR="00875076" w:rsidRPr="00D26514" w:rsidRDefault="00875076" w:rsidP="00736B5B">
      <w:pPr>
        <w:numPr>
          <w:ilvl w:val="0"/>
          <w:numId w:val="14"/>
        </w:numPr>
        <w:spacing w:before="0" w:after="40" w:line="260" w:lineRule="exact"/>
        <w:rPr>
          <w:szCs w:val="13"/>
        </w:rPr>
      </w:pPr>
      <w:r w:rsidRPr="00EA3BCB">
        <w:rPr>
          <w:rStyle w:val="BodyTextChar"/>
          <w:rFonts w:ascii="Bookman Old Style" w:hAnsi="Bookman Old Style"/>
          <w:sz w:val="20"/>
        </w:rPr>
        <w:t>MAY</w:t>
      </w:r>
      <w:r w:rsidRPr="00EA3BCB">
        <w:t> </w:t>
      </w:r>
      <w:r w:rsidRPr="00D26514">
        <w:rPr>
          <w:szCs w:val="13"/>
        </w:rPr>
        <w:t>contain zero or more [</w:t>
      </w:r>
      <w:proofErr w:type="gramStart"/>
      <w:r w:rsidRPr="00D26514">
        <w:rPr>
          <w:szCs w:val="13"/>
        </w:rPr>
        <w:t>0..</w:t>
      </w:r>
      <w:proofErr w:type="gramEnd"/>
      <w:r w:rsidRPr="00D26514">
        <w:rPr>
          <w:szCs w:val="13"/>
        </w:rPr>
        <w:t>*]</w:t>
      </w:r>
      <w:r w:rsidRPr="00D26514">
        <w:t> </w:t>
      </w:r>
      <w:r w:rsidRPr="00D26514">
        <w:rPr>
          <w:rFonts w:ascii="Courier New" w:hAnsi="Courier New" w:cs="Courier New"/>
          <w:b/>
          <w:bCs/>
        </w:rPr>
        <w:t>entry</w:t>
      </w:r>
      <w:r w:rsidRPr="00D26514">
        <w:t> </w:t>
      </w:r>
      <w:r w:rsidRPr="00D26514">
        <w:rPr>
          <w:szCs w:val="13"/>
        </w:rPr>
        <w:t>(CONF:CRC-xxx) such that it</w:t>
      </w:r>
    </w:p>
    <w:p w14:paraId="5D976D38" w14:textId="77777777" w:rsidR="00875076" w:rsidRPr="00D26514" w:rsidRDefault="00875076" w:rsidP="00736B5B">
      <w:pPr>
        <w:numPr>
          <w:ilvl w:val="1"/>
          <w:numId w:val="14"/>
        </w:numPr>
        <w:spacing w:before="0" w:after="40" w:line="260" w:lineRule="exact"/>
        <w:rPr>
          <w:szCs w:val="13"/>
        </w:rPr>
      </w:pPr>
      <w:r w:rsidRPr="00EA3BCB">
        <w:rPr>
          <w:rStyle w:val="BodyTextChar"/>
          <w:rFonts w:ascii="Bookman Old Style" w:hAnsi="Bookman Old Style"/>
          <w:sz w:val="20"/>
        </w:rPr>
        <w:t>SHALL</w:t>
      </w:r>
      <w:r w:rsidRPr="00EA3BCB">
        <w:t> </w:t>
      </w:r>
      <w:r w:rsidRPr="00D26514">
        <w:rPr>
          <w:szCs w:val="13"/>
        </w:rPr>
        <w:t>contain exactly one [</w:t>
      </w:r>
      <w:proofErr w:type="gramStart"/>
      <w:r w:rsidRPr="00D26514">
        <w:rPr>
          <w:szCs w:val="13"/>
        </w:rPr>
        <w:t>1..</w:t>
      </w:r>
      <w:proofErr w:type="gramEnd"/>
      <w:r w:rsidRPr="00D26514">
        <w:rPr>
          <w:szCs w:val="13"/>
        </w:rPr>
        <w:t>1]</w:t>
      </w:r>
      <w:r w:rsidRPr="00D26514">
        <w:t> </w:t>
      </w:r>
      <w:r w:rsidRPr="00D26514">
        <w:rPr>
          <w:rFonts w:ascii="Courier New" w:hAnsi="Courier New" w:cs="Courier New"/>
          <w:b/>
          <w:bCs/>
          <w:sz w:val="20"/>
          <w:u w:val="single"/>
        </w:rPr>
        <w:t>Procedure Activity</w:t>
      </w:r>
      <w:r w:rsidRPr="00D26514">
        <w:rPr>
          <w:rFonts w:ascii="Courier New" w:hAnsi="Courier New" w:cs="Courier New"/>
          <w:b/>
          <w:bCs/>
          <w:sz w:val="20"/>
        </w:rPr>
        <w:t xml:space="preserve"> Observation</w:t>
      </w:r>
      <w:r w:rsidRPr="00D26514">
        <w:t> </w:t>
      </w:r>
      <w:r w:rsidRPr="00EA3BCB">
        <w:rPr>
          <w:rFonts w:ascii="Courier New" w:hAnsi="Courier New"/>
          <w:sz w:val="20"/>
        </w:rPr>
        <w:t>(</w:t>
      </w:r>
      <w:r w:rsidRPr="00D26514">
        <w:rPr>
          <w:rFonts w:ascii="Courier New" w:hAnsi="Courier New" w:cs="Courier New"/>
          <w:sz w:val="20"/>
        </w:rPr>
        <w:t>2.16.840.1.113883.10.20.22.4.13</w:t>
      </w:r>
      <w:r w:rsidRPr="00EA3BCB">
        <w:rPr>
          <w:rFonts w:ascii="Courier New" w:hAnsi="Courier New"/>
          <w:sz w:val="20"/>
        </w:rPr>
        <w:t>)</w:t>
      </w:r>
      <w:r w:rsidRPr="00D26514">
        <w:t> </w:t>
      </w:r>
      <w:r w:rsidRPr="00D26514">
        <w:rPr>
          <w:szCs w:val="13"/>
        </w:rPr>
        <w:t>(CONF:CRC-xxx).</w:t>
      </w:r>
    </w:p>
    <w:p w14:paraId="1545E5CC" w14:textId="77777777" w:rsidR="00875076" w:rsidRPr="00D26514" w:rsidRDefault="00875076" w:rsidP="00736B5B">
      <w:pPr>
        <w:numPr>
          <w:ilvl w:val="0"/>
          <w:numId w:val="14"/>
        </w:numPr>
        <w:spacing w:before="0" w:after="40" w:line="260" w:lineRule="exact"/>
      </w:pPr>
      <w:r w:rsidRPr="00EA3BCB">
        <w:rPr>
          <w:rStyle w:val="BodyTextChar"/>
          <w:sz w:val="20"/>
        </w:rPr>
        <w:t>MAY</w:t>
      </w:r>
      <w:r w:rsidRPr="00D26514">
        <w:t xml:space="preserve"> contain zero or more [</w:t>
      </w:r>
      <w:proofErr w:type="gramStart"/>
      <w:r w:rsidRPr="00D26514">
        <w:t>0..</w:t>
      </w:r>
      <w:proofErr w:type="gramEnd"/>
      <w:r w:rsidRPr="00D26514">
        <w:t xml:space="preserve">*] </w:t>
      </w:r>
      <w:r w:rsidRPr="00D26514">
        <w:rPr>
          <w:rStyle w:val="XMLnameBold"/>
        </w:rPr>
        <w:t>entry</w:t>
      </w:r>
      <w:r w:rsidRPr="00D26514">
        <w:t xml:space="preserve"> (CONF:CRC-xxx) such that it</w:t>
      </w:r>
    </w:p>
    <w:p w14:paraId="358D7E87"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HyperlinkCourierBold"/>
          <w:color w:val="auto"/>
        </w:rPr>
        <w:t>Procedure Activity Procedure</w:t>
      </w:r>
      <w:r w:rsidRPr="00D26514">
        <w:rPr>
          <w:rStyle w:val="XMLname"/>
        </w:rPr>
        <w:t xml:space="preserve"> (2.16.840.1.113883.10.20.22.4.14)</w:t>
      </w:r>
      <w:r w:rsidRPr="00D26514">
        <w:t xml:space="preserve"> (CONF:CRC-xxx).</w:t>
      </w:r>
    </w:p>
    <w:p w14:paraId="103BDC75" w14:textId="77777777" w:rsidR="00875076" w:rsidRPr="00EA3BCB" w:rsidRDefault="00875076" w:rsidP="003A4080">
      <w:pPr>
        <w:pStyle w:val="BodyText"/>
      </w:pPr>
    </w:p>
    <w:p w14:paraId="63853F0E" w14:textId="77777777" w:rsidR="00875076" w:rsidRPr="00D26514" w:rsidRDefault="00875076" w:rsidP="00875076">
      <w:pPr>
        <w:pStyle w:val="Example"/>
        <w:rPr>
          <w:lang w:val="en-US"/>
        </w:rPr>
      </w:pPr>
      <w:r w:rsidRPr="00D26514">
        <w:rPr>
          <w:lang w:val="en-US"/>
        </w:rPr>
        <w:lastRenderedPageBreak/>
        <w:t xml:space="preserve">&lt;section&gt; </w:t>
      </w:r>
    </w:p>
    <w:p w14:paraId="09D0F207"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root="1.3.6.1.4.1.19376.1.4.1.2.17"/&gt; </w:t>
      </w:r>
    </w:p>
    <w:p w14:paraId="2FE1A646"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root="2.16.840.1.113883.10.20.22.2.39"/&gt; </w:t>
      </w:r>
    </w:p>
    <w:p w14:paraId="7EB499F3" w14:textId="77777777" w:rsidR="00875076" w:rsidRPr="00D26514" w:rsidRDefault="00875076" w:rsidP="00875076">
      <w:pPr>
        <w:pStyle w:val="Example"/>
        <w:rPr>
          <w:lang w:val="en-US"/>
        </w:rPr>
      </w:pPr>
      <w:r w:rsidRPr="00D26514">
        <w:rPr>
          <w:lang w:val="en-US"/>
        </w:rPr>
        <w:t xml:space="preserve">  &lt;code code="11329-0" </w:t>
      </w:r>
      <w:proofErr w:type="spellStart"/>
      <w:r w:rsidRPr="00D26514">
        <w:rPr>
          <w:lang w:val="en-US"/>
        </w:rPr>
        <w:t>codeSystem</w:t>
      </w:r>
      <w:proofErr w:type="spellEnd"/>
      <w:r w:rsidRPr="00D26514">
        <w:rPr>
          <w:lang w:val="en-US"/>
        </w:rPr>
        <w:t xml:space="preserve">="2.16.840.1.113883.6.1" </w:t>
      </w:r>
    </w:p>
    <w:p w14:paraId="71830D44" w14:textId="77777777" w:rsidR="00875076" w:rsidRPr="00D26514" w:rsidRDefault="00875076" w:rsidP="00875076">
      <w:pPr>
        <w:pStyle w:val="Example"/>
        <w:rPr>
          <w:lang w:val="en-US"/>
        </w:rPr>
      </w:pPr>
      <w:r w:rsidRPr="00D26514">
        <w:rPr>
          <w:lang w:val="en-US"/>
        </w:rPr>
        <w:t xml:space="preserve">        </w:t>
      </w:r>
      <w:proofErr w:type="spellStart"/>
      <w:r w:rsidRPr="00D26514">
        <w:rPr>
          <w:lang w:val="en-US"/>
        </w:rPr>
        <w:t>codeSystemName</w:t>
      </w:r>
      <w:proofErr w:type="spellEnd"/>
      <w:r w:rsidRPr="00D26514">
        <w:rPr>
          <w:lang w:val="en-US"/>
        </w:rPr>
        <w:t xml:space="preserve">="LOINC" </w:t>
      </w:r>
    </w:p>
    <w:p w14:paraId="4BA0CBA2" w14:textId="77777777" w:rsidR="00875076" w:rsidRPr="00D26514" w:rsidRDefault="00875076" w:rsidP="00875076">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 xml:space="preserve">="MEDICAL (GENERAL) HISTORY"/&gt; </w:t>
      </w:r>
    </w:p>
    <w:p w14:paraId="72B0EF46" w14:textId="77777777" w:rsidR="00875076" w:rsidRPr="00D26514" w:rsidRDefault="00875076" w:rsidP="00875076">
      <w:pPr>
        <w:pStyle w:val="Example"/>
        <w:rPr>
          <w:lang w:val="en-US"/>
        </w:rPr>
      </w:pPr>
      <w:r w:rsidRPr="00D26514">
        <w:rPr>
          <w:lang w:val="en-US"/>
        </w:rPr>
        <w:t xml:space="preserve">  &lt;title&gt;MEDICAL (GENERAL) HISTORY&lt;/title&gt; </w:t>
      </w:r>
    </w:p>
    <w:p w14:paraId="08D84014" w14:textId="77777777" w:rsidR="00875076" w:rsidRPr="00D26514" w:rsidRDefault="00875076" w:rsidP="00875076">
      <w:pPr>
        <w:pStyle w:val="Example"/>
        <w:rPr>
          <w:lang w:val="en-US"/>
        </w:rPr>
      </w:pPr>
      <w:r w:rsidRPr="00D26514">
        <w:rPr>
          <w:lang w:val="en-US"/>
        </w:rPr>
        <w:t xml:space="preserve">  &lt;text&gt; </w:t>
      </w:r>
    </w:p>
    <w:p w14:paraId="6B1EE541" w14:textId="77777777" w:rsidR="00875076" w:rsidRPr="00D26514" w:rsidRDefault="00875076" w:rsidP="00875076">
      <w:pPr>
        <w:pStyle w:val="Example"/>
        <w:rPr>
          <w:lang w:val="en-US"/>
        </w:rPr>
      </w:pPr>
      <w:r w:rsidRPr="00D26514">
        <w:rPr>
          <w:lang w:val="en-US"/>
        </w:rPr>
        <w:t xml:space="preserve">    &lt;list </w:t>
      </w:r>
      <w:proofErr w:type="spellStart"/>
      <w:r w:rsidRPr="00D26514">
        <w:rPr>
          <w:lang w:val="en-US"/>
        </w:rPr>
        <w:t>listType</w:t>
      </w:r>
      <w:proofErr w:type="spellEnd"/>
      <w:r w:rsidRPr="00D26514">
        <w:rPr>
          <w:lang w:val="en-US"/>
        </w:rPr>
        <w:t xml:space="preserve">="ordered"&gt; </w:t>
      </w:r>
    </w:p>
    <w:p w14:paraId="1B4DCBFA" w14:textId="77777777" w:rsidR="00875076" w:rsidRPr="00D26514" w:rsidRDefault="00875076" w:rsidP="00875076">
      <w:pPr>
        <w:pStyle w:val="Example"/>
        <w:rPr>
          <w:lang w:val="en-US"/>
        </w:rPr>
      </w:pPr>
      <w:r w:rsidRPr="00D26514">
        <w:rPr>
          <w:lang w:val="en-US"/>
        </w:rPr>
        <w:t xml:space="preserve">      </w:t>
      </w:r>
    </w:p>
    <w:p w14:paraId="1296F5E3" w14:textId="77777777" w:rsidR="00875076" w:rsidRPr="00D26514" w:rsidRDefault="00875076" w:rsidP="00875076">
      <w:pPr>
        <w:pStyle w:val="Example"/>
        <w:rPr>
          <w:lang w:val="en-US"/>
        </w:rPr>
      </w:pPr>
      <w:r w:rsidRPr="00D26514">
        <w:rPr>
          <w:lang w:val="en-US"/>
        </w:rPr>
        <w:t xml:space="preserve">      &lt;item&gt;Patient has had a recent issue with chest pain that does </w:t>
      </w:r>
      <w:r w:rsidRPr="00D26514">
        <w:rPr>
          <w:lang w:val="en-US"/>
        </w:rPr>
        <w:tab/>
        <w:t xml:space="preserve">            </w:t>
      </w:r>
      <w:r w:rsidRPr="00D26514">
        <w:rPr>
          <w:lang w:val="en-US"/>
        </w:rPr>
        <w:tab/>
        <w:t xml:space="preserve">     not seem to be related to any particular </w:t>
      </w:r>
      <w:proofErr w:type="gramStart"/>
      <w:r w:rsidRPr="00D26514">
        <w:rPr>
          <w:lang w:val="en-US"/>
        </w:rPr>
        <w:t>cause.&lt;</w:t>
      </w:r>
      <w:proofErr w:type="gramEnd"/>
      <w:r w:rsidRPr="00D26514">
        <w:rPr>
          <w:lang w:val="en-US"/>
        </w:rPr>
        <w:t>/item&gt;</w:t>
      </w:r>
    </w:p>
    <w:p w14:paraId="4463C48E" w14:textId="77777777" w:rsidR="00875076" w:rsidRPr="00D26514" w:rsidRDefault="00875076" w:rsidP="00875076">
      <w:pPr>
        <w:pStyle w:val="Example"/>
        <w:rPr>
          <w:lang w:val="en-US"/>
        </w:rPr>
      </w:pPr>
      <w:r w:rsidRPr="00D26514">
        <w:rPr>
          <w:lang w:val="en-US"/>
        </w:rPr>
        <w:t xml:space="preserve">      &lt;item&gt;Previous concerns of heart disease were actually     </w:t>
      </w:r>
      <w:r w:rsidRPr="00D26514">
        <w:rPr>
          <w:lang w:val="en-US"/>
        </w:rPr>
        <w:tab/>
      </w:r>
      <w:r w:rsidRPr="00D26514">
        <w:rPr>
          <w:lang w:val="en-US"/>
        </w:rPr>
        <w:tab/>
        <w:t xml:space="preserve">     related to other </w:t>
      </w:r>
      <w:proofErr w:type="gramStart"/>
      <w:r w:rsidRPr="00D26514">
        <w:rPr>
          <w:lang w:val="en-US"/>
        </w:rPr>
        <w:t>causes.&lt;</w:t>
      </w:r>
      <w:proofErr w:type="gramEnd"/>
      <w:r w:rsidRPr="00D26514">
        <w:rPr>
          <w:lang w:val="en-US"/>
        </w:rPr>
        <w:t xml:space="preserve">/item&gt;  </w:t>
      </w:r>
    </w:p>
    <w:p w14:paraId="4278532D" w14:textId="77777777" w:rsidR="00875076" w:rsidRPr="00D26514" w:rsidRDefault="00875076" w:rsidP="00875076">
      <w:pPr>
        <w:pStyle w:val="Example"/>
        <w:rPr>
          <w:lang w:val="en-US"/>
        </w:rPr>
      </w:pPr>
      <w:r w:rsidRPr="00D26514">
        <w:rPr>
          <w:lang w:val="en-US"/>
        </w:rPr>
        <w:t xml:space="preserve">      &lt;item&gt;Patient had recent weight gain due to sedentary lifestyle and </w:t>
      </w:r>
    </w:p>
    <w:p w14:paraId="1D1BCC27" w14:textId="77777777" w:rsidR="00875076" w:rsidRPr="00D26514" w:rsidRDefault="00875076" w:rsidP="00875076">
      <w:pPr>
        <w:pStyle w:val="Example"/>
        <w:rPr>
          <w:lang w:val="en-US"/>
        </w:rPr>
      </w:pPr>
      <w:r w:rsidRPr="00D26514">
        <w:rPr>
          <w:lang w:val="en-US"/>
        </w:rPr>
        <w:t xml:space="preserve">            new </w:t>
      </w:r>
      <w:proofErr w:type="gramStart"/>
      <w:r w:rsidRPr="00D26514">
        <w:rPr>
          <w:lang w:val="en-US"/>
        </w:rPr>
        <w:t>job.&lt;</w:t>
      </w:r>
      <w:proofErr w:type="gramEnd"/>
      <w:r w:rsidRPr="00D26514">
        <w:rPr>
          <w:lang w:val="en-US"/>
        </w:rPr>
        <w:t xml:space="preserve">/item&gt; </w:t>
      </w:r>
    </w:p>
    <w:p w14:paraId="4E73AFBC" w14:textId="77777777" w:rsidR="00875076" w:rsidRPr="00D26514" w:rsidRDefault="00875076" w:rsidP="00875076">
      <w:pPr>
        <w:pStyle w:val="Example"/>
        <w:rPr>
          <w:lang w:val="en-US"/>
        </w:rPr>
      </w:pPr>
      <w:r w:rsidRPr="00D26514">
        <w:rPr>
          <w:lang w:val="en-US"/>
        </w:rPr>
        <w:t xml:space="preserve">    &lt;/list&gt; </w:t>
      </w:r>
    </w:p>
    <w:p w14:paraId="4729A8A5" w14:textId="77777777" w:rsidR="00875076" w:rsidRPr="00D26514" w:rsidRDefault="00875076" w:rsidP="00875076">
      <w:pPr>
        <w:pStyle w:val="Example"/>
        <w:rPr>
          <w:lang w:val="en-US"/>
        </w:rPr>
      </w:pPr>
      <w:r w:rsidRPr="00D26514">
        <w:rPr>
          <w:lang w:val="en-US"/>
        </w:rPr>
        <w:t xml:space="preserve">  &lt;/text&gt; </w:t>
      </w:r>
    </w:p>
    <w:p w14:paraId="2437AA9E" w14:textId="77777777" w:rsidR="00875076" w:rsidRPr="00D26514" w:rsidRDefault="00875076" w:rsidP="00875076">
      <w:pPr>
        <w:pStyle w:val="Example"/>
        <w:rPr>
          <w:lang w:val="en-US"/>
        </w:rPr>
      </w:pPr>
      <w:r w:rsidRPr="00D26514">
        <w:rPr>
          <w:lang w:val="en-US"/>
        </w:rPr>
        <w:t xml:space="preserve">  &lt;entry&gt;</w:t>
      </w:r>
    </w:p>
    <w:p w14:paraId="06993FBA"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proofErr w:type="gramStart"/>
      <w:r w:rsidRPr="00D26514">
        <w:rPr>
          <w:lang w:val="en-US"/>
        </w:rPr>
        <w:t>=”OBS</w:t>
      </w:r>
      <w:proofErr w:type="gramEnd"/>
      <w:r w:rsidRPr="00D26514">
        <w:rPr>
          <w:lang w:val="en-US"/>
        </w:rPr>
        <w:t xml:space="preserve">” </w:t>
      </w:r>
      <w:proofErr w:type="spellStart"/>
      <w:r w:rsidRPr="00D26514">
        <w:rPr>
          <w:lang w:val="en-US"/>
        </w:rPr>
        <w:t>moodCode</w:t>
      </w:r>
      <w:proofErr w:type="spellEnd"/>
      <w:r w:rsidRPr="00D26514">
        <w:rPr>
          <w:lang w:val="en-US"/>
        </w:rPr>
        <w:t xml:space="preserve">=”EVN”&gt; </w:t>
      </w:r>
    </w:p>
    <w:p w14:paraId="402E6B42"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root=”1.3.6.1.4.1.19376.1.4.1.9”/&gt;</w:t>
      </w:r>
    </w:p>
    <w:p w14:paraId="4FD58EA7" w14:textId="77777777" w:rsidR="00875076" w:rsidRPr="00D26514" w:rsidRDefault="00875076" w:rsidP="00875076">
      <w:pPr>
        <w:pStyle w:val="Example"/>
        <w:rPr>
          <w:lang w:val="en-US"/>
        </w:rPr>
      </w:pPr>
      <w:r w:rsidRPr="00D26514">
        <w:rPr>
          <w:lang w:val="en-US"/>
        </w:rPr>
        <w:t xml:space="preserve">      &lt;id root</w:t>
      </w:r>
      <w:proofErr w:type="gramStart"/>
      <w:r w:rsidRPr="00D26514">
        <w:rPr>
          <w:lang w:val="en-US"/>
        </w:rPr>
        <w:t>=”</w:t>
      </w:r>
      <w:proofErr w:type="spellStart"/>
      <w:r w:rsidRPr="00D26514">
        <w:rPr>
          <w:lang w:val="en-US"/>
        </w:rPr>
        <w:t>xyz</w:t>
      </w:r>
      <w:proofErr w:type="spellEnd"/>
      <w:proofErr w:type="gramEnd"/>
      <w:r w:rsidRPr="00D26514">
        <w:rPr>
          <w:lang w:val="en-US"/>
        </w:rPr>
        <w:t>”/&gt;</w:t>
      </w:r>
    </w:p>
    <w:p w14:paraId="4ECE880A" w14:textId="77777777" w:rsidR="00875076" w:rsidRPr="00D26514" w:rsidRDefault="00875076" w:rsidP="00875076">
      <w:pPr>
        <w:pStyle w:val="Example"/>
        <w:rPr>
          <w:lang w:val="en-US"/>
        </w:rPr>
      </w:pPr>
      <w:r w:rsidRPr="00D26514">
        <w:rPr>
          <w:lang w:val="en-US"/>
        </w:rPr>
        <w:t xml:space="preserve">      …</w:t>
      </w:r>
    </w:p>
    <w:p w14:paraId="6445CCA2" w14:textId="77777777" w:rsidR="00875076" w:rsidRPr="00D26514" w:rsidRDefault="00875076" w:rsidP="00875076">
      <w:pPr>
        <w:pStyle w:val="Example"/>
        <w:rPr>
          <w:lang w:val="en-US"/>
        </w:rPr>
      </w:pPr>
      <w:r w:rsidRPr="00D26514">
        <w:rPr>
          <w:lang w:val="en-US"/>
        </w:rPr>
        <w:t xml:space="preserve">    &lt;/observation&gt;</w:t>
      </w:r>
    </w:p>
    <w:p w14:paraId="64C85D5B" w14:textId="77777777" w:rsidR="00875076" w:rsidRPr="00D26514" w:rsidRDefault="00875076" w:rsidP="00875076">
      <w:pPr>
        <w:pStyle w:val="Example"/>
        <w:rPr>
          <w:lang w:val="en-US"/>
        </w:rPr>
      </w:pPr>
      <w:r w:rsidRPr="00D26514">
        <w:rPr>
          <w:lang w:val="en-US"/>
        </w:rPr>
        <w:t xml:space="preserve">  &lt;/entry&gt;</w:t>
      </w:r>
    </w:p>
    <w:p w14:paraId="75B26B95" w14:textId="77777777" w:rsidR="00875076" w:rsidRPr="00D26514" w:rsidRDefault="00875076" w:rsidP="00875076">
      <w:pPr>
        <w:pStyle w:val="Example"/>
        <w:rPr>
          <w:lang w:val="en-US"/>
        </w:rPr>
      </w:pPr>
      <w:r w:rsidRPr="00D26514">
        <w:rPr>
          <w:lang w:val="en-US"/>
        </w:rPr>
        <w:t xml:space="preserve">  &lt;/entry&gt;</w:t>
      </w:r>
    </w:p>
    <w:p w14:paraId="58D6392D"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r w:rsidRPr="00D26514">
        <w:rPr>
          <w:lang w:val="en-US"/>
        </w:rPr>
        <w:t xml:space="preserve">="PROC" </w:t>
      </w:r>
      <w:proofErr w:type="spellStart"/>
      <w:r w:rsidRPr="00D26514">
        <w:rPr>
          <w:lang w:val="en-US"/>
        </w:rPr>
        <w:t>moodCode</w:t>
      </w:r>
      <w:proofErr w:type="spellEnd"/>
      <w:r w:rsidRPr="00D26514">
        <w:rPr>
          <w:lang w:val="en-US"/>
        </w:rPr>
        <w:t>="EVN"&gt;</w:t>
      </w:r>
    </w:p>
    <w:p w14:paraId="2D5C4B8A"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root="2.16.840.1.113883.10.20.22.4.14"/&gt;</w:t>
      </w:r>
    </w:p>
    <w:p w14:paraId="48CABEF4" w14:textId="77777777" w:rsidR="00875076" w:rsidRPr="00D26514" w:rsidRDefault="00875076" w:rsidP="00875076">
      <w:pPr>
        <w:pStyle w:val="Example"/>
        <w:rPr>
          <w:lang w:val="en-US"/>
        </w:rPr>
      </w:pPr>
      <w:r w:rsidRPr="00D26514">
        <w:rPr>
          <w:lang w:val="en-US"/>
        </w:rPr>
        <w:t xml:space="preserve">      </w:t>
      </w:r>
      <w:proofErr w:type="gramStart"/>
      <w:r w:rsidRPr="00D26514">
        <w:rPr>
          <w:lang w:val="en-US"/>
        </w:rPr>
        <w:t>&lt;!--</w:t>
      </w:r>
      <w:proofErr w:type="gramEnd"/>
      <w:r w:rsidRPr="00D26514">
        <w:rPr>
          <w:lang w:val="en-US"/>
        </w:rPr>
        <w:t xml:space="preserve"> Procedure Activity Procedure template --&gt;</w:t>
      </w:r>
    </w:p>
    <w:p w14:paraId="250C7DF8" w14:textId="77777777" w:rsidR="00875076" w:rsidRPr="00D26514" w:rsidRDefault="00875076" w:rsidP="00875076">
      <w:pPr>
        <w:pStyle w:val="Example"/>
        <w:rPr>
          <w:lang w:val="en-US"/>
        </w:rPr>
      </w:pPr>
      <w:r w:rsidRPr="00D26514">
        <w:rPr>
          <w:lang w:val="en-US"/>
        </w:rPr>
        <w:t xml:space="preserve">      ...</w:t>
      </w:r>
    </w:p>
    <w:p w14:paraId="6B495913" w14:textId="77777777" w:rsidR="00875076" w:rsidRPr="00D26514" w:rsidRDefault="00875076" w:rsidP="00875076">
      <w:pPr>
        <w:pStyle w:val="Example"/>
        <w:rPr>
          <w:lang w:val="en-US"/>
        </w:rPr>
      </w:pPr>
      <w:r w:rsidRPr="00D26514">
        <w:rPr>
          <w:lang w:val="en-US"/>
        </w:rPr>
        <w:t xml:space="preserve">    &lt;/observation&gt;</w:t>
      </w:r>
    </w:p>
    <w:p w14:paraId="77EB20C4" w14:textId="77777777" w:rsidR="00875076" w:rsidRPr="00D26514" w:rsidRDefault="00875076" w:rsidP="00875076">
      <w:pPr>
        <w:pStyle w:val="Example"/>
        <w:rPr>
          <w:lang w:val="en-US"/>
        </w:rPr>
      </w:pPr>
      <w:r w:rsidRPr="00D26514">
        <w:rPr>
          <w:lang w:val="en-US"/>
        </w:rPr>
        <w:t xml:space="preserve">  &lt;/entry&gt;</w:t>
      </w:r>
    </w:p>
    <w:p w14:paraId="1254EA94" w14:textId="77777777" w:rsidR="00875076" w:rsidRPr="00D26514" w:rsidRDefault="00875076" w:rsidP="00875076">
      <w:pPr>
        <w:pStyle w:val="Example"/>
        <w:rPr>
          <w:lang w:val="en-US"/>
        </w:rPr>
      </w:pPr>
      <w:r w:rsidRPr="00D26514">
        <w:rPr>
          <w:lang w:val="en-US"/>
        </w:rPr>
        <w:t xml:space="preserve">  &lt;/entry&gt;</w:t>
      </w:r>
    </w:p>
    <w:p w14:paraId="5EB7EE7B"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r w:rsidRPr="00D26514">
        <w:rPr>
          <w:lang w:val="en-US"/>
        </w:rPr>
        <w:t xml:space="preserve">="OBS" </w:t>
      </w:r>
      <w:proofErr w:type="spellStart"/>
      <w:r w:rsidRPr="00D26514">
        <w:rPr>
          <w:lang w:val="en-US"/>
        </w:rPr>
        <w:t>moodCode</w:t>
      </w:r>
      <w:proofErr w:type="spellEnd"/>
      <w:r w:rsidRPr="00D26514">
        <w:rPr>
          <w:lang w:val="en-US"/>
        </w:rPr>
        <w:t>="EVN"&gt;</w:t>
      </w:r>
    </w:p>
    <w:p w14:paraId="5144BFCC"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root="2.16.840.1.113883.10.20.22.4.13"/&gt;</w:t>
      </w:r>
    </w:p>
    <w:p w14:paraId="557ECA27" w14:textId="77777777" w:rsidR="00875076" w:rsidRPr="00D26514" w:rsidRDefault="00875076" w:rsidP="00875076">
      <w:pPr>
        <w:pStyle w:val="Example"/>
        <w:rPr>
          <w:lang w:val="en-US"/>
        </w:rPr>
      </w:pPr>
      <w:r w:rsidRPr="00D26514">
        <w:rPr>
          <w:lang w:val="en-US"/>
        </w:rPr>
        <w:t xml:space="preserve">      </w:t>
      </w:r>
      <w:proofErr w:type="gramStart"/>
      <w:r w:rsidRPr="00D26514">
        <w:rPr>
          <w:lang w:val="en-US"/>
        </w:rPr>
        <w:t>&lt;!--</w:t>
      </w:r>
      <w:proofErr w:type="gramEnd"/>
      <w:r w:rsidRPr="00D26514">
        <w:rPr>
          <w:lang w:val="en-US"/>
        </w:rPr>
        <w:t xml:space="preserve"> Procedure Activity Observation template --&gt;</w:t>
      </w:r>
    </w:p>
    <w:p w14:paraId="7C1E1A39" w14:textId="77777777" w:rsidR="00875076" w:rsidRPr="00D26514" w:rsidRDefault="00875076" w:rsidP="00875076">
      <w:pPr>
        <w:pStyle w:val="Example"/>
        <w:rPr>
          <w:lang w:val="en-US"/>
        </w:rPr>
      </w:pPr>
      <w:r w:rsidRPr="00D26514">
        <w:rPr>
          <w:lang w:val="en-US"/>
        </w:rPr>
        <w:t xml:space="preserve">      ...</w:t>
      </w:r>
    </w:p>
    <w:p w14:paraId="29E0F7AB" w14:textId="77777777" w:rsidR="00875076" w:rsidRPr="00D26514" w:rsidRDefault="00875076" w:rsidP="00875076">
      <w:pPr>
        <w:pStyle w:val="Example"/>
        <w:rPr>
          <w:lang w:val="en-US"/>
        </w:rPr>
      </w:pPr>
      <w:r w:rsidRPr="00D26514">
        <w:rPr>
          <w:lang w:val="en-US"/>
        </w:rPr>
        <w:t xml:space="preserve">    &lt;/observation&gt;</w:t>
      </w:r>
    </w:p>
    <w:p w14:paraId="368A1172" w14:textId="77777777" w:rsidR="00875076" w:rsidRPr="00D26514" w:rsidRDefault="00875076" w:rsidP="00875076">
      <w:pPr>
        <w:pStyle w:val="Example"/>
        <w:rPr>
          <w:lang w:val="en-US"/>
        </w:rPr>
      </w:pPr>
      <w:r w:rsidRPr="00D26514">
        <w:rPr>
          <w:lang w:val="en-US"/>
        </w:rPr>
        <w:t xml:space="preserve">  &lt;/entry&gt;</w:t>
      </w:r>
    </w:p>
    <w:p w14:paraId="69CC1056" w14:textId="77777777" w:rsidR="00875076" w:rsidRPr="00D26514" w:rsidRDefault="00875076" w:rsidP="00875076">
      <w:pPr>
        <w:pStyle w:val="Example"/>
        <w:rPr>
          <w:lang w:val="en-US"/>
        </w:rPr>
      </w:pPr>
      <w:r w:rsidRPr="00D26514">
        <w:rPr>
          <w:lang w:val="en-US"/>
        </w:rPr>
        <w:t>&lt;/section&gt;</w:t>
      </w:r>
    </w:p>
    <w:p w14:paraId="549BAFD9" w14:textId="77777777" w:rsidR="00875076" w:rsidRPr="00D26514" w:rsidRDefault="00875076" w:rsidP="00875076">
      <w:pPr>
        <w:pStyle w:val="FigureTitle"/>
        <w:rPr>
          <w:rFonts w:eastAsia="?l?r ??’c"/>
          <w:lang w:eastAsia="zh-CN"/>
        </w:rPr>
      </w:pPr>
      <w:r w:rsidRPr="00D26514">
        <w:rPr>
          <w:rFonts w:eastAsia="?l?r ??’c"/>
          <w:lang w:eastAsia="zh-CN"/>
        </w:rPr>
        <w:t xml:space="preserve">Figure </w:t>
      </w:r>
      <w:r w:rsidR="000121FB" w:rsidRPr="00D26514">
        <w:rPr>
          <w:rFonts w:eastAsia="?l?r ??’c"/>
          <w:lang w:eastAsia="zh-CN"/>
        </w:rPr>
        <w:t>Example</w:t>
      </w:r>
      <w:r w:rsidRPr="00D26514">
        <w:rPr>
          <w:rFonts w:eastAsia="?l?r ??’c"/>
          <w:lang w:eastAsia="zh-CN"/>
        </w:rPr>
        <w:t xml:space="preserve">: </w:t>
      </w:r>
      <w:r w:rsidR="000121FB" w:rsidRPr="00D26514">
        <w:rPr>
          <w:rFonts w:eastAsia="?l?r ??’c"/>
          <w:lang w:eastAsia="zh-CN"/>
        </w:rPr>
        <w:t>Example</w:t>
      </w:r>
      <w:r w:rsidRPr="00D26514">
        <w:rPr>
          <w:rFonts w:eastAsia="?l?r ??’c"/>
          <w:lang w:eastAsia="zh-CN"/>
        </w:rPr>
        <w:t xml:space="preserve"> Section example</w:t>
      </w:r>
      <w:r w:rsidR="000121FB" w:rsidRPr="00D26514">
        <w:rPr>
          <w:rFonts w:eastAsia="?l?r ??’c"/>
          <w:lang w:eastAsia="zh-CN"/>
        </w:rPr>
        <w:t>&gt;</w:t>
      </w:r>
    </w:p>
    <w:p w14:paraId="73B5F44A" w14:textId="318D77E4" w:rsidR="00875076" w:rsidRPr="00D26514" w:rsidRDefault="00875076" w:rsidP="00875076">
      <w:pPr>
        <w:pStyle w:val="BodyText"/>
        <w:rPr>
          <w:lang w:eastAsia="x-none"/>
        </w:rPr>
      </w:pPr>
    </w:p>
    <w:p w14:paraId="2669C0A2" w14:textId="77777777" w:rsidR="00A23689" w:rsidRPr="00EA3BCB" w:rsidRDefault="00983131" w:rsidP="00597DB2">
      <w:pPr>
        <w:pStyle w:val="AuthorInstructions"/>
        <w:rPr>
          <w:b/>
        </w:rPr>
      </w:pPr>
      <w:r w:rsidRPr="00EA3BCB">
        <w:rPr>
          <w:b/>
        </w:rPr>
        <w:t>###End Discrete Conformance</w:t>
      </w:r>
      <w:r w:rsidR="00D35F24" w:rsidRPr="00EA3BCB">
        <w:rPr>
          <w:b/>
        </w:rPr>
        <w:t xml:space="preserve"> Format - Section</w:t>
      </w:r>
    </w:p>
    <w:p w14:paraId="420FC32B" w14:textId="77777777" w:rsidR="00B9303B" w:rsidRPr="00D26514" w:rsidRDefault="00B9303B" w:rsidP="00EA3BCB">
      <w:pPr>
        <w:pStyle w:val="Heading3"/>
        <w:numPr>
          <w:ilvl w:val="0"/>
          <w:numId w:val="0"/>
        </w:numPr>
        <w:rPr>
          <w:bCs/>
          <w:noProof w:val="0"/>
        </w:rPr>
      </w:pPr>
      <w:bookmarkStart w:id="296" w:name="_6.2.3.1_Encompassing_Encounter"/>
      <w:bookmarkStart w:id="297" w:name="_6.2.3.1.1_Responsible_Party"/>
      <w:bookmarkStart w:id="298" w:name="_6.2.3.1.2_Health_Care"/>
      <w:bookmarkStart w:id="299" w:name="_Toc345074722"/>
      <w:bookmarkStart w:id="300" w:name="_Toc500238833"/>
      <w:bookmarkEnd w:id="296"/>
      <w:bookmarkEnd w:id="297"/>
      <w:bookmarkEnd w:id="298"/>
      <w:r w:rsidRPr="00D26514">
        <w:rPr>
          <w:bCs/>
          <w:noProof w:val="0"/>
        </w:rPr>
        <w:t>6.3.4</w:t>
      </w:r>
      <w:r w:rsidR="00291725" w:rsidRPr="00D26514">
        <w:rPr>
          <w:bCs/>
          <w:noProof w:val="0"/>
        </w:rPr>
        <w:t xml:space="preserve"> </w:t>
      </w:r>
      <w:r w:rsidRPr="00D26514">
        <w:rPr>
          <w:bCs/>
          <w:noProof w:val="0"/>
        </w:rPr>
        <w:t>CDA Entry Content Modules</w:t>
      </w:r>
      <w:bookmarkEnd w:id="299"/>
      <w:bookmarkEnd w:id="300"/>
    </w:p>
    <w:p w14:paraId="71BF2AED" w14:textId="77777777" w:rsidR="00AE4AED" w:rsidRPr="00D26514" w:rsidRDefault="00AE4AED" w:rsidP="00AE4AED">
      <w:pPr>
        <w:pStyle w:val="BodyText"/>
      </w:pPr>
    </w:p>
    <w:p w14:paraId="4DDEABED" w14:textId="77777777" w:rsidR="00AE4AED" w:rsidRPr="00D26514" w:rsidRDefault="00AE4AED" w:rsidP="00AE4AED">
      <w:pPr>
        <w:pStyle w:val="EditorInstructions"/>
      </w:pPr>
      <w:r w:rsidRPr="00D26514">
        <w:t>Add to section 6.3.4</w:t>
      </w:r>
      <w:r w:rsidR="0023732B" w:rsidRPr="00D26514">
        <w:t>.E</w:t>
      </w:r>
      <w:r w:rsidR="005F3FB5" w:rsidRPr="00D26514">
        <w:t xml:space="preserve"> </w:t>
      </w:r>
      <w:r w:rsidR="00665D8F" w:rsidRPr="00D26514">
        <w:t>Entry</w:t>
      </w:r>
      <w:r w:rsidRPr="00D26514">
        <w:t xml:space="preserve"> Content Modules</w:t>
      </w:r>
    </w:p>
    <w:p w14:paraId="7276773D" w14:textId="77777777" w:rsidR="00AE4AED" w:rsidRPr="00D26514" w:rsidRDefault="00AE4AED" w:rsidP="00AE4AED">
      <w:pPr>
        <w:pStyle w:val="Heading4"/>
        <w:numPr>
          <w:ilvl w:val="0"/>
          <w:numId w:val="0"/>
        </w:numPr>
        <w:ind w:left="864" w:hanging="864"/>
        <w:rPr>
          <w:noProof w:val="0"/>
        </w:rPr>
      </w:pPr>
      <w:bookmarkStart w:id="301" w:name="_Toc345074723"/>
      <w:bookmarkStart w:id="302" w:name="_Toc500238834"/>
      <w:r w:rsidRPr="00D26514">
        <w:rPr>
          <w:noProof w:val="0"/>
        </w:rPr>
        <w:lastRenderedPageBreak/>
        <w:t>6.3.4</w:t>
      </w:r>
      <w:r w:rsidR="00BA437B" w:rsidRPr="00D26514">
        <w:rPr>
          <w:noProof w:val="0"/>
        </w:rPr>
        <w:t>.</w:t>
      </w:r>
      <w:r w:rsidR="00774B6B" w:rsidRPr="00D26514">
        <w:rPr>
          <w:noProof w:val="0"/>
        </w:rPr>
        <w:t>E</w:t>
      </w:r>
      <w:r w:rsidR="00291725" w:rsidRPr="00D26514">
        <w:rPr>
          <w:noProof w:val="0"/>
        </w:rPr>
        <w:t xml:space="preserve"> </w:t>
      </w:r>
      <w:r w:rsidRPr="00D26514">
        <w:rPr>
          <w:noProof w:val="0"/>
        </w:rPr>
        <w:t>&lt;Entry Content</w:t>
      </w:r>
      <w:r w:rsidR="0023732B" w:rsidRPr="00D26514">
        <w:rPr>
          <w:noProof w:val="0"/>
        </w:rPr>
        <w:t xml:space="preserve"> Module Name</w:t>
      </w:r>
      <w:r w:rsidRPr="00D26514">
        <w:rPr>
          <w:noProof w:val="0"/>
        </w:rPr>
        <w:t>&gt; Entry</w:t>
      </w:r>
      <w:r w:rsidR="00665D8F" w:rsidRPr="00D26514">
        <w:rPr>
          <w:noProof w:val="0"/>
        </w:rPr>
        <w:t xml:space="preserve"> </w:t>
      </w:r>
      <w:r w:rsidR="0023732B" w:rsidRPr="00D26514">
        <w:rPr>
          <w:noProof w:val="0"/>
        </w:rPr>
        <w:t xml:space="preserve">Content </w:t>
      </w:r>
      <w:r w:rsidR="00665D8F" w:rsidRPr="00D26514">
        <w:rPr>
          <w:noProof w:val="0"/>
        </w:rPr>
        <w:t>Module</w:t>
      </w:r>
      <w:bookmarkEnd w:id="301"/>
      <w:bookmarkEnd w:id="302"/>
      <w:r w:rsidRPr="00D26514">
        <w:rPr>
          <w:noProof w:val="0"/>
        </w:rPr>
        <w:t xml:space="preserve"> </w:t>
      </w:r>
    </w:p>
    <w:p w14:paraId="45C95EB0" w14:textId="20DF84D5" w:rsidR="00BC6EDE" w:rsidRPr="00D26514" w:rsidRDefault="00630F33" w:rsidP="00597DB2">
      <w:pPr>
        <w:pStyle w:val="AuthorInstructions"/>
      </w:pPr>
      <w:r w:rsidRPr="00D26514">
        <w:t>&lt;</w:t>
      </w:r>
      <w:r w:rsidR="00F96602" w:rsidRPr="00D26514">
        <w:rPr>
          <w:highlight w:val="yellow"/>
        </w:rPr>
        <w:t>Authors’ Note: Replicate section 6.3.4.E for each Entry Content Module defined in this profile. Number as 6.3.</w:t>
      </w:r>
      <w:proofErr w:type="gramStart"/>
      <w:r w:rsidR="00F96602" w:rsidRPr="00D26514">
        <w:rPr>
          <w:highlight w:val="yellow"/>
        </w:rPr>
        <w:t>4.E</w:t>
      </w:r>
      <w:proofErr w:type="gramEnd"/>
      <w:r w:rsidR="00F96602" w:rsidRPr="00D26514">
        <w:rPr>
          <w:b/>
          <w:highlight w:val="yellow"/>
        </w:rPr>
        <w:t>1</w:t>
      </w:r>
      <w:r w:rsidR="00F96602" w:rsidRPr="00D26514">
        <w:rPr>
          <w:highlight w:val="yellow"/>
        </w:rPr>
        <w:t>, 6.3.4.E</w:t>
      </w:r>
      <w:r w:rsidR="00F96602" w:rsidRPr="00D26514">
        <w:rPr>
          <w:b/>
          <w:highlight w:val="yellow"/>
        </w:rPr>
        <w:t>2</w:t>
      </w:r>
      <w:r w:rsidR="00F96602" w:rsidRPr="00D26514">
        <w:rPr>
          <w:highlight w:val="yellow"/>
        </w:rPr>
        <w:t>, etc.</w:t>
      </w:r>
      <w:r w:rsidRPr="00D26514">
        <w:t>&gt;</w:t>
      </w:r>
    </w:p>
    <w:p w14:paraId="594265C5" w14:textId="77777777" w:rsidR="00BC6EDE" w:rsidRPr="00D26514" w:rsidRDefault="00BC6EDE" w:rsidP="00597DB2">
      <w:pPr>
        <w:pStyle w:val="AuthorInstructions"/>
        <w:rPr>
          <w:szCs w:val="24"/>
        </w:rPr>
      </w:pPr>
      <w:r w:rsidRPr="00D26514">
        <w:rPr>
          <w:szCs w:val="24"/>
        </w:rPr>
        <w:t>&lt;</w:t>
      </w:r>
      <w:r w:rsidR="00E5672F" w:rsidRPr="00D26514">
        <w:rPr>
          <w:szCs w:val="24"/>
        </w:rPr>
        <w:t>If this</w:t>
      </w:r>
      <w:r w:rsidRPr="00D26514">
        <w:rPr>
          <w:szCs w:val="24"/>
        </w:rPr>
        <w:t xml:space="preserve"> entry has subsidiary/child</w:t>
      </w:r>
      <w:r w:rsidR="00E5672F" w:rsidRPr="00D26514">
        <w:rPr>
          <w:szCs w:val="24"/>
        </w:rPr>
        <w:t xml:space="preserve"> </w:t>
      </w:r>
      <w:r w:rsidRPr="00D26514">
        <w:rPr>
          <w:szCs w:val="24"/>
        </w:rPr>
        <w:t>entries</w:t>
      </w:r>
      <w:r w:rsidR="00E5672F" w:rsidRPr="00D26514">
        <w:rPr>
          <w:szCs w:val="24"/>
        </w:rPr>
        <w:t>, these entries are referenced</w:t>
      </w:r>
      <w:r w:rsidRPr="00D26514">
        <w:rPr>
          <w:szCs w:val="24"/>
        </w:rPr>
        <w:t xml:space="preserve"> </w:t>
      </w:r>
      <w:r w:rsidR="00E5672F" w:rsidRPr="00D26514">
        <w:rPr>
          <w:szCs w:val="24"/>
        </w:rPr>
        <w:t>in the table below</w:t>
      </w:r>
      <w:r w:rsidR="00887E40" w:rsidRPr="00D26514">
        <w:rPr>
          <w:szCs w:val="24"/>
        </w:rPr>
        <w:t xml:space="preserve">. </w:t>
      </w:r>
      <w:r w:rsidRPr="00D26514">
        <w:rPr>
          <w:szCs w:val="24"/>
        </w:rPr>
        <w:t>Create one row for each subsidiary/child entry.&gt;</w:t>
      </w:r>
    </w:p>
    <w:p w14:paraId="63471C9E" w14:textId="77777777" w:rsidR="00712AE6" w:rsidRPr="00D26514" w:rsidRDefault="00712AE6" w:rsidP="00597DB2">
      <w:pPr>
        <w:pStyle w:val="AuthorInstructions"/>
        <w:rPr>
          <w:szCs w:val="24"/>
        </w:rPr>
      </w:pPr>
    </w:p>
    <w:p w14:paraId="3A21C260" w14:textId="77777777" w:rsidR="00983131" w:rsidRPr="00EA3BCB" w:rsidRDefault="00983131" w:rsidP="00597DB2">
      <w:pPr>
        <w:pStyle w:val="AuthorInstructions"/>
        <w:rPr>
          <w:b/>
        </w:rPr>
      </w:pPr>
      <w:r w:rsidRPr="00EA3BCB">
        <w:rPr>
          <w:b/>
        </w:rPr>
        <w:t>### Begin Tabular Format - Entry</w:t>
      </w:r>
    </w:p>
    <w:p w14:paraId="3C2AA2B5" w14:textId="77777777" w:rsidR="00983131" w:rsidRPr="00D26514" w:rsidRDefault="00983131" w:rsidP="00BC6EDE">
      <w:pPr>
        <w:pStyle w:val="BodyText"/>
        <w:rPr>
          <w:szCs w:val="24"/>
          <w:lang w:eastAsia="x-none"/>
        </w:rPr>
      </w:pPr>
    </w:p>
    <w:p w14:paraId="4AB0DEAF" w14:textId="77777777" w:rsidR="003602DC" w:rsidRPr="00D26514" w:rsidRDefault="004046B6" w:rsidP="00597DB2">
      <w:pPr>
        <w:pStyle w:val="TableTitle"/>
      </w:pPr>
      <w:r w:rsidRPr="00D26514">
        <w:t>Table 6.3.4.E-1 &lt;Entry Module Name&gt;</w:t>
      </w:r>
      <w:r w:rsidR="003602DC" w:rsidRPr="00D26514">
        <w:t xml:space="preserv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9"/>
        <w:gridCol w:w="537"/>
        <w:gridCol w:w="810"/>
        <w:gridCol w:w="453"/>
        <w:gridCol w:w="1608"/>
        <w:gridCol w:w="357"/>
        <w:gridCol w:w="985"/>
        <w:gridCol w:w="989"/>
        <w:gridCol w:w="1253"/>
        <w:gridCol w:w="1522"/>
        <w:gridCol w:w="17"/>
      </w:tblGrid>
      <w:tr w:rsidR="009612F6" w:rsidRPr="00D26514" w14:paraId="5F567BA7" w14:textId="77777777" w:rsidTr="00597DB2">
        <w:tc>
          <w:tcPr>
            <w:tcW w:w="1400" w:type="pct"/>
            <w:gridSpan w:val="4"/>
            <w:shd w:val="clear" w:color="auto" w:fill="E6E6E6"/>
            <w:vAlign w:val="center"/>
          </w:tcPr>
          <w:p w14:paraId="7E5BACBF" w14:textId="77777777" w:rsidR="009612F6" w:rsidRPr="00D26514" w:rsidRDefault="009612F6" w:rsidP="00597DB2">
            <w:pPr>
              <w:pStyle w:val="TableTitle"/>
            </w:pPr>
            <w:r w:rsidRPr="00D26514">
              <w:t>Template Name</w:t>
            </w:r>
          </w:p>
        </w:tc>
        <w:tc>
          <w:tcPr>
            <w:tcW w:w="3600" w:type="pct"/>
            <w:gridSpan w:val="7"/>
            <w:vAlign w:val="center"/>
          </w:tcPr>
          <w:p w14:paraId="1DFF1F0A" w14:textId="77777777" w:rsidR="009612F6" w:rsidRPr="00D26514" w:rsidRDefault="009612F6" w:rsidP="00BB76BC">
            <w:pPr>
              <w:pStyle w:val="TableEntry"/>
            </w:pPr>
            <w:r w:rsidRPr="00D26514">
              <w:t>&lt;Template name&gt;</w:t>
            </w:r>
          </w:p>
        </w:tc>
      </w:tr>
      <w:tr w:rsidR="009612F6" w:rsidRPr="00D26514" w14:paraId="5C469926" w14:textId="77777777" w:rsidTr="00597DB2">
        <w:tc>
          <w:tcPr>
            <w:tcW w:w="1400" w:type="pct"/>
            <w:gridSpan w:val="4"/>
            <w:shd w:val="clear" w:color="auto" w:fill="E6E6E6"/>
            <w:vAlign w:val="center"/>
          </w:tcPr>
          <w:p w14:paraId="13D29847" w14:textId="77777777" w:rsidR="009612F6" w:rsidRPr="00D26514" w:rsidRDefault="009612F6" w:rsidP="008358E5">
            <w:pPr>
              <w:pStyle w:val="TableEntryHeader"/>
            </w:pPr>
            <w:r w:rsidRPr="00D26514">
              <w:t xml:space="preserve">Template ID </w:t>
            </w:r>
          </w:p>
        </w:tc>
        <w:tc>
          <w:tcPr>
            <w:tcW w:w="3600" w:type="pct"/>
            <w:gridSpan w:val="7"/>
            <w:vAlign w:val="center"/>
          </w:tcPr>
          <w:p w14:paraId="112890C5" w14:textId="77777777" w:rsidR="009612F6" w:rsidRPr="00D26514" w:rsidRDefault="00B87220" w:rsidP="00BB76BC">
            <w:pPr>
              <w:pStyle w:val="TableEntry"/>
            </w:pPr>
            <w:r w:rsidRPr="00D26514">
              <w:t>&lt;</w:t>
            </w:r>
            <w:proofErr w:type="spellStart"/>
            <w:r w:rsidRPr="00D26514">
              <w:t>oid</w:t>
            </w:r>
            <w:proofErr w:type="spellEnd"/>
            <w:r w:rsidRPr="00D26514">
              <w:t>&gt;</w:t>
            </w:r>
          </w:p>
        </w:tc>
      </w:tr>
      <w:tr w:rsidR="009612F6" w:rsidRPr="00D26514" w14:paraId="17027E17" w14:textId="77777777" w:rsidTr="00597DB2">
        <w:tc>
          <w:tcPr>
            <w:tcW w:w="1400" w:type="pct"/>
            <w:gridSpan w:val="4"/>
            <w:shd w:val="clear" w:color="auto" w:fill="E6E6E6"/>
            <w:vAlign w:val="center"/>
          </w:tcPr>
          <w:p w14:paraId="1B6E40DE" w14:textId="77777777" w:rsidR="009612F6" w:rsidRPr="00D26514" w:rsidRDefault="009612F6" w:rsidP="008358E5">
            <w:pPr>
              <w:pStyle w:val="TableEntryHeader"/>
            </w:pPr>
            <w:r w:rsidRPr="00D26514">
              <w:t xml:space="preserve">Parent Template </w:t>
            </w:r>
          </w:p>
        </w:tc>
        <w:tc>
          <w:tcPr>
            <w:tcW w:w="3600" w:type="pct"/>
            <w:gridSpan w:val="7"/>
            <w:vAlign w:val="center"/>
          </w:tcPr>
          <w:p w14:paraId="7BC6DC68" w14:textId="39F79D6C" w:rsidR="009612F6" w:rsidRPr="00D26514" w:rsidRDefault="00B87220" w:rsidP="003036BB">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 Reference]&gt;</w:t>
            </w:r>
            <w:r w:rsidR="00703DEF" w:rsidRPr="00D26514">
              <w:t xml:space="preserve"> or NA</w:t>
            </w:r>
          </w:p>
        </w:tc>
      </w:tr>
      <w:tr w:rsidR="009612F6" w:rsidRPr="00D26514" w14:paraId="7440C4DE" w14:textId="77777777" w:rsidTr="00597DB2">
        <w:tc>
          <w:tcPr>
            <w:tcW w:w="1400" w:type="pct"/>
            <w:gridSpan w:val="4"/>
            <w:shd w:val="clear" w:color="auto" w:fill="E6E6E6"/>
            <w:vAlign w:val="center"/>
          </w:tcPr>
          <w:p w14:paraId="55ABF905" w14:textId="77777777" w:rsidR="009612F6" w:rsidRPr="00D26514" w:rsidRDefault="009612F6" w:rsidP="008358E5">
            <w:pPr>
              <w:pStyle w:val="TableEntryHeader"/>
            </w:pPr>
            <w:r w:rsidRPr="00D26514">
              <w:t xml:space="preserve">General Description </w:t>
            </w:r>
          </w:p>
        </w:tc>
        <w:tc>
          <w:tcPr>
            <w:tcW w:w="3600" w:type="pct"/>
            <w:gridSpan w:val="7"/>
            <w:vAlign w:val="center"/>
          </w:tcPr>
          <w:p w14:paraId="417D054A" w14:textId="77777777" w:rsidR="009612F6" w:rsidRPr="00D26514" w:rsidRDefault="00B87220" w:rsidP="00BB76BC">
            <w:pPr>
              <w:pStyle w:val="TableEntry"/>
            </w:pPr>
            <w:r w:rsidRPr="00D26514">
              <w:t>&lt;brief textual description, one paragraph&gt;</w:t>
            </w:r>
          </w:p>
        </w:tc>
      </w:tr>
      <w:tr w:rsidR="009612F6" w:rsidRPr="00D26514" w14:paraId="7F5E8D3B" w14:textId="77777777" w:rsidTr="00597DB2">
        <w:tc>
          <w:tcPr>
            <w:tcW w:w="725" w:type="pct"/>
            <w:gridSpan w:val="2"/>
            <w:shd w:val="clear" w:color="auto" w:fill="E6E6E6"/>
            <w:vAlign w:val="center"/>
          </w:tcPr>
          <w:p w14:paraId="73CD6272" w14:textId="77777777" w:rsidR="009612F6" w:rsidRPr="00D26514" w:rsidRDefault="009612F6" w:rsidP="008358E5">
            <w:pPr>
              <w:pStyle w:val="TableEntryHeader"/>
            </w:pPr>
            <w:r w:rsidRPr="00D26514">
              <w:t>Class/Mood</w:t>
            </w:r>
          </w:p>
        </w:tc>
        <w:tc>
          <w:tcPr>
            <w:tcW w:w="1726" w:type="pct"/>
            <w:gridSpan w:val="4"/>
            <w:shd w:val="clear" w:color="auto" w:fill="E6E6E6"/>
            <w:vAlign w:val="center"/>
          </w:tcPr>
          <w:p w14:paraId="29469B8A" w14:textId="77777777" w:rsidR="009612F6" w:rsidRPr="00D26514" w:rsidRDefault="009612F6" w:rsidP="00B92EA1">
            <w:pPr>
              <w:pStyle w:val="TableEntryHeader"/>
            </w:pPr>
            <w:r w:rsidRPr="00D26514">
              <w:t xml:space="preserve">Code </w:t>
            </w:r>
          </w:p>
        </w:tc>
        <w:tc>
          <w:tcPr>
            <w:tcW w:w="527" w:type="pct"/>
            <w:shd w:val="clear" w:color="auto" w:fill="E6E6E6"/>
            <w:vAlign w:val="center"/>
          </w:tcPr>
          <w:p w14:paraId="14C9B4CF" w14:textId="77777777" w:rsidR="009612F6" w:rsidRPr="00D26514" w:rsidRDefault="009612F6" w:rsidP="0071309E">
            <w:pPr>
              <w:pStyle w:val="TableEntryHeader"/>
            </w:pPr>
            <w:r w:rsidRPr="00D26514">
              <w:t>Data Type</w:t>
            </w:r>
          </w:p>
        </w:tc>
        <w:tc>
          <w:tcPr>
            <w:tcW w:w="2022" w:type="pct"/>
            <w:gridSpan w:val="4"/>
            <w:shd w:val="clear" w:color="auto" w:fill="E6E6E6"/>
            <w:vAlign w:val="center"/>
          </w:tcPr>
          <w:p w14:paraId="192A1B1B" w14:textId="77777777" w:rsidR="009612F6" w:rsidRPr="00D26514" w:rsidRDefault="009612F6" w:rsidP="004070FB">
            <w:pPr>
              <w:pStyle w:val="TableEntryHeader"/>
            </w:pPr>
            <w:r w:rsidRPr="00D26514">
              <w:t xml:space="preserve">Value </w:t>
            </w:r>
          </w:p>
        </w:tc>
      </w:tr>
      <w:tr w:rsidR="009612F6" w:rsidRPr="00D26514" w14:paraId="4C74BB36" w14:textId="77777777" w:rsidTr="00597DB2">
        <w:tc>
          <w:tcPr>
            <w:tcW w:w="725" w:type="pct"/>
            <w:gridSpan w:val="2"/>
            <w:vAlign w:val="center"/>
          </w:tcPr>
          <w:p w14:paraId="695D1A00" w14:textId="77777777" w:rsidR="009612F6" w:rsidRPr="00D26514" w:rsidRDefault="00B87220" w:rsidP="00BB76BC">
            <w:pPr>
              <w:pStyle w:val="TableEntry"/>
            </w:pPr>
            <w:r w:rsidRPr="00D26514">
              <w:t>&lt;use one of defined Class/Mood see General Intro App E&gt;</w:t>
            </w:r>
          </w:p>
        </w:tc>
        <w:tc>
          <w:tcPr>
            <w:tcW w:w="1726" w:type="pct"/>
            <w:gridSpan w:val="4"/>
            <w:vAlign w:val="center"/>
          </w:tcPr>
          <w:p w14:paraId="33BB5EB9" w14:textId="77777777" w:rsidR="00346BB8" w:rsidRPr="00D26514" w:rsidRDefault="00746A3D" w:rsidP="00BB76BC">
            <w:pPr>
              <w:pStyle w:val="TableEntry"/>
            </w:pPr>
            <w:r w:rsidRPr="00D26514">
              <w:t>&lt;</w:t>
            </w:r>
            <w:r w:rsidR="00B87220" w:rsidRPr="00D26514">
              <w:t>Code, code system, code meaning</w:t>
            </w:r>
            <w:r w:rsidR="00346BB8" w:rsidRPr="00D26514">
              <w:t xml:space="preserve"> e.g., 18118-0, LOINC, “LV Wall Motion Segmental Findings”</w:t>
            </w:r>
            <w:r w:rsidRPr="00D26514">
              <w:t>&gt;</w:t>
            </w:r>
          </w:p>
          <w:p w14:paraId="362DA830" w14:textId="77777777" w:rsidR="00B87220" w:rsidRPr="00D26514" w:rsidRDefault="00B87220" w:rsidP="00BB76BC">
            <w:pPr>
              <w:pStyle w:val="TableEntry"/>
            </w:pPr>
          </w:p>
        </w:tc>
        <w:tc>
          <w:tcPr>
            <w:tcW w:w="527" w:type="pct"/>
            <w:vAlign w:val="center"/>
          </w:tcPr>
          <w:p w14:paraId="109A1022" w14:textId="77777777" w:rsidR="009612F6" w:rsidRPr="00D26514" w:rsidRDefault="00BC6EDE" w:rsidP="00BB76BC">
            <w:pPr>
              <w:pStyle w:val="TableEntry"/>
            </w:pPr>
            <w:r w:rsidRPr="00D26514">
              <w:t>&lt;Applies only if the Class/ Mood is OBS/EVN. Enumerated in HL7 V3 Data Types R1.&gt;</w:t>
            </w:r>
          </w:p>
        </w:tc>
        <w:tc>
          <w:tcPr>
            <w:tcW w:w="2022" w:type="pct"/>
            <w:gridSpan w:val="4"/>
            <w:vAlign w:val="center"/>
          </w:tcPr>
          <w:p w14:paraId="0169A1E7" w14:textId="77777777" w:rsidR="009612F6" w:rsidRPr="00D26514" w:rsidRDefault="00BC6EDE" w:rsidP="00BB76BC">
            <w:pPr>
              <w:pStyle w:val="TableEntry"/>
            </w:pPr>
            <w:r w:rsidRPr="00D26514">
              <w:t>&lt;If the Class/Mood is OBS/EVN, then this Value field is the constraint on Observation Value</w:t>
            </w:r>
            <w:r w:rsidR="00887E40" w:rsidRPr="00D26514">
              <w:t xml:space="preserve">. </w:t>
            </w:r>
            <w:r w:rsidRPr="00D26514">
              <w:t>Otherwise, this field should be “N/A”.&gt;</w:t>
            </w:r>
          </w:p>
        </w:tc>
      </w:tr>
      <w:tr w:rsidR="009612F6" w:rsidRPr="00D26514" w14:paraId="40275736" w14:textId="77777777" w:rsidTr="00597DB2">
        <w:trPr>
          <w:gridAfter w:val="1"/>
          <w:wAfter w:w="9" w:type="pct"/>
        </w:trPr>
        <w:tc>
          <w:tcPr>
            <w:tcW w:w="438" w:type="pct"/>
            <w:shd w:val="clear" w:color="auto" w:fill="E6E6E6"/>
            <w:vAlign w:val="center"/>
          </w:tcPr>
          <w:p w14:paraId="353EEB79" w14:textId="77777777" w:rsidR="009612F6" w:rsidRPr="00D26514" w:rsidRDefault="009612F6" w:rsidP="008358E5">
            <w:pPr>
              <w:pStyle w:val="TableEntryHeader"/>
            </w:pPr>
            <w:r w:rsidRPr="00D26514">
              <w:t xml:space="preserve">Opt </w:t>
            </w:r>
            <w:r w:rsidR="004818E8" w:rsidRPr="00D26514">
              <w:t>and Card</w:t>
            </w:r>
          </w:p>
        </w:tc>
        <w:tc>
          <w:tcPr>
            <w:tcW w:w="720" w:type="pct"/>
            <w:gridSpan w:val="2"/>
            <w:shd w:val="clear" w:color="auto" w:fill="E6E6E6"/>
            <w:vAlign w:val="center"/>
          </w:tcPr>
          <w:p w14:paraId="49DC52A1" w14:textId="77777777" w:rsidR="009612F6" w:rsidRPr="00D26514" w:rsidRDefault="009612F6" w:rsidP="00B92EA1">
            <w:pPr>
              <w:pStyle w:val="TableEntryHeader"/>
            </w:pPr>
            <w:proofErr w:type="spellStart"/>
            <w:r w:rsidRPr="00D26514">
              <w:t>entryRelationship</w:t>
            </w:r>
            <w:proofErr w:type="spellEnd"/>
          </w:p>
        </w:tc>
        <w:tc>
          <w:tcPr>
            <w:tcW w:w="1102" w:type="pct"/>
            <w:gridSpan w:val="2"/>
            <w:shd w:val="clear" w:color="auto" w:fill="E6E6E6"/>
            <w:vAlign w:val="center"/>
          </w:tcPr>
          <w:p w14:paraId="245AC3E1" w14:textId="77777777" w:rsidR="009612F6" w:rsidRPr="00D26514" w:rsidRDefault="009612F6" w:rsidP="0071309E">
            <w:pPr>
              <w:pStyle w:val="TableEntryHeader"/>
            </w:pPr>
            <w:r w:rsidRPr="00D26514">
              <w:t xml:space="preserve">Description </w:t>
            </w:r>
          </w:p>
        </w:tc>
        <w:tc>
          <w:tcPr>
            <w:tcW w:w="1247" w:type="pct"/>
            <w:gridSpan w:val="3"/>
            <w:shd w:val="clear" w:color="auto" w:fill="E6E6E6"/>
            <w:vAlign w:val="center"/>
          </w:tcPr>
          <w:p w14:paraId="49195CF7" w14:textId="77777777" w:rsidR="009612F6" w:rsidRPr="00D26514" w:rsidRDefault="009612F6" w:rsidP="004070FB">
            <w:pPr>
              <w:pStyle w:val="TableEntryHeader"/>
            </w:pPr>
            <w:r w:rsidRPr="00D26514">
              <w:t>Template ID</w:t>
            </w:r>
          </w:p>
        </w:tc>
        <w:tc>
          <w:tcPr>
            <w:tcW w:w="670" w:type="pct"/>
            <w:shd w:val="clear" w:color="auto" w:fill="E6E6E6"/>
            <w:vAlign w:val="center"/>
          </w:tcPr>
          <w:p w14:paraId="6D103B7B" w14:textId="77777777" w:rsidR="009612F6" w:rsidRPr="00D26514" w:rsidRDefault="009612F6" w:rsidP="0070762D">
            <w:pPr>
              <w:pStyle w:val="TableEntryHeader"/>
            </w:pPr>
            <w:r w:rsidRPr="00D26514">
              <w:t>Spec</w:t>
            </w:r>
            <w:r w:rsidR="00286433" w:rsidRPr="00D26514">
              <w:t>ification</w:t>
            </w:r>
            <w:r w:rsidRPr="00D26514">
              <w:t xml:space="preserve"> Document</w:t>
            </w:r>
          </w:p>
        </w:tc>
        <w:tc>
          <w:tcPr>
            <w:tcW w:w="814" w:type="pct"/>
            <w:shd w:val="clear" w:color="auto" w:fill="E4E4E4"/>
            <w:vAlign w:val="center"/>
          </w:tcPr>
          <w:p w14:paraId="22C6D007" w14:textId="77777777" w:rsidR="009612F6" w:rsidRPr="00D26514" w:rsidRDefault="00E5672F" w:rsidP="0070762D">
            <w:pPr>
              <w:pStyle w:val="TableEntryHeader"/>
            </w:pPr>
            <w:r w:rsidRPr="00D26514">
              <w:t>Vocab</w:t>
            </w:r>
            <w:r w:rsidR="00286433" w:rsidRPr="00D26514">
              <w:t>ulary</w:t>
            </w:r>
            <w:r w:rsidRPr="00D26514">
              <w:t xml:space="preserve"> </w:t>
            </w:r>
            <w:r w:rsidR="00286433" w:rsidRPr="00D26514">
              <w:t>Con</w:t>
            </w:r>
            <w:r w:rsidR="009612F6" w:rsidRPr="00D26514">
              <w:t>straint</w:t>
            </w:r>
          </w:p>
        </w:tc>
      </w:tr>
      <w:tr w:rsidR="009612F6" w:rsidRPr="00D26514" w14:paraId="343C2183" w14:textId="77777777" w:rsidTr="00597DB2">
        <w:trPr>
          <w:gridAfter w:val="1"/>
          <w:wAfter w:w="9" w:type="pct"/>
        </w:trPr>
        <w:tc>
          <w:tcPr>
            <w:tcW w:w="438" w:type="pct"/>
            <w:shd w:val="clear" w:color="auto" w:fill="auto"/>
            <w:vAlign w:val="center"/>
          </w:tcPr>
          <w:p w14:paraId="40499513" w14:textId="77777777" w:rsidR="009612F6" w:rsidRPr="00D26514" w:rsidRDefault="000121FB" w:rsidP="00EF1E77">
            <w:pPr>
              <w:pStyle w:val="TableEntry"/>
            </w:pPr>
            <w:r w:rsidRPr="00D26514">
              <w:t xml:space="preserve">&lt;e.g., </w:t>
            </w:r>
            <w:r w:rsidR="00B87220" w:rsidRPr="00D26514">
              <w:t>x</w:t>
            </w:r>
            <w:r w:rsidR="009612F6" w:rsidRPr="00D26514">
              <w:t xml:space="preserve"> </w:t>
            </w:r>
            <w:proofErr w:type="gramStart"/>
            <w:r w:rsidR="009612F6" w:rsidRPr="00D26514">
              <w:t>[</w:t>
            </w:r>
            <w:r w:rsidR="00B87220" w:rsidRPr="00D26514">
              <w:t>?</w:t>
            </w:r>
            <w:r w:rsidR="009612F6" w:rsidRPr="00D26514">
              <w:t>..</w:t>
            </w:r>
            <w:proofErr w:type="gramEnd"/>
            <w:r w:rsidR="00B87220" w:rsidRPr="00D26514">
              <w:t>?</w:t>
            </w:r>
            <w:r w:rsidR="009612F6" w:rsidRPr="00D26514">
              <w:t>]</w:t>
            </w:r>
            <w:r w:rsidR="00746A3D" w:rsidRPr="00D26514">
              <w:t>&gt;</w:t>
            </w:r>
          </w:p>
        </w:tc>
        <w:tc>
          <w:tcPr>
            <w:tcW w:w="720" w:type="pct"/>
            <w:gridSpan w:val="2"/>
            <w:shd w:val="clear" w:color="auto" w:fill="auto"/>
            <w:vAlign w:val="center"/>
          </w:tcPr>
          <w:p w14:paraId="61E8C74D" w14:textId="77777777" w:rsidR="009612F6" w:rsidRPr="00D26514" w:rsidRDefault="009612F6" w:rsidP="005D6176">
            <w:pPr>
              <w:pStyle w:val="TableEntry"/>
            </w:pPr>
          </w:p>
        </w:tc>
        <w:tc>
          <w:tcPr>
            <w:tcW w:w="1102" w:type="pct"/>
            <w:gridSpan w:val="2"/>
            <w:vAlign w:val="center"/>
          </w:tcPr>
          <w:p w14:paraId="3A32C72A" w14:textId="77777777" w:rsidR="009612F6" w:rsidRPr="00D26514" w:rsidRDefault="00E5672F" w:rsidP="0032600B">
            <w:pPr>
              <w:pStyle w:val="TableEntry"/>
            </w:pPr>
            <w:r w:rsidRPr="00D26514">
              <w:t>Simple Observation</w:t>
            </w:r>
          </w:p>
        </w:tc>
        <w:tc>
          <w:tcPr>
            <w:tcW w:w="1247" w:type="pct"/>
            <w:gridSpan w:val="3"/>
            <w:vAlign w:val="center"/>
          </w:tcPr>
          <w:p w14:paraId="490F6934" w14:textId="77777777" w:rsidR="009612F6" w:rsidRPr="00D26514" w:rsidRDefault="00B87220" w:rsidP="00BB76BC">
            <w:pPr>
              <w:pStyle w:val="TableEntry"/>
            </w:pPr>
            <w:proofErr w:type="spellStart"/>
            <w:r w:rsidRPr="00D26514">
              <w:t>oid</w:t>
            </w:r>
            <w:proofErr w:type="spellEnd"/>
            <w:r w:rsidR="009612F6" w:rsidRPr="00D26514">
              <w:t xml:space="preserve"> </w:t>
            </w:r>
          </w:p>
        </w:tc>
        <w:tc>
          <w:tcPr>
            <w:tcW w:w="670" w:type="pct"/>
            <w:vAlign w:val="center"/>
          </w:tcPr>
          <w:p w14:paraId="6F43CCA6" w14:textId="77777777" w:rsidR="009612F6" w:rsidRPr="00D26514" w:rsidRDefault="00B87220" w:rsidP="00BB76BC">
            <w:pPr>
              <w:pStyle w:val="TableEntry"/>
            </w:pPr>
            <w:r w:rsidRPr="00D26514">
              <w:t>refe</w:t>
            </w:r>
            <w:r w:rsidR="00286433" w:rsidRPr="00D26514">
              <w:t>rence to document e.g., PCC-TF-3</w:t>
            </w:r>
          </w:p>
        </w:tc>
        <w:tc>
          <w:tcPr>
            <w:tcW w:w="814" w:type="pct"/>
            <w:vAlign w:val="center"/>
          </w:tcPr>
          <w:p w14:paraId="170EF791" w14:textId="77777777" w:rsidR="009612F6" w:rsidRPr="00D26514" w:rsidRDefault="00B87220" w:rsidP="00BB76BC">
            <w:pPr>
              <w:pStyle w:val="TableEntry"/>
            </w:pPr>
            <w:r w:rsidRPr="00D26514">
              <w:t>&lt;reference/link to definition of constraint, often in next para</w:t>
            </w:r>
            <w:r w:rsidR="00286433" w:rsidRPr="00D26514">
              <w:t>graph/</w:t>
            </w:r>
            <w:r w:rsidR="00712AE6" w:rsidRPr="00D26514">
              <w:t xml:space="preserve"> </w:t>
            </w:r>
            <w:r w:rsidR="00286433" w:rsidRPr="00D26514">
              <w:t>subsection e.g., CARD TF-3</w:t>
            </w:r>
            <w:r w:rsidRPr="00D26514">
              <w:t xml:space="preserve"> 6.3.3.4.9.10&gt;</w:t>
            </w:r>
          </w:p>
        </w:tc>
      </w:tr>
      <w:tr w:rsidR="009612F6" w:rsidRPr="00D26514" w14:paraId="1257DEDA" w14:textId="77777777" w:rsidTr="00597DB2">
        <w:trPr>
          <w:gridAfter w:val="1"/>
          <w:wAfter w:w="9" w:type="pct"/>
        </w:trPr>
        <w:tc>
          <w:tcPr>
            <w:tcW w:w="438" w:type="pct"/>
            <w:shd w:val="clear" w:color="auto" w:fill="auto"/>
            <w:vAlign w:val="center"/>
          </w:tcPr>
          <w:p w14:paraId="01DE5C09" w14:textId="77777777" w:rsidR="009612F6" w:rsidRPr="00D26514" w:rsidRDefault="000121FB" w:rsidP="00EF1E77">
            <w:pPr>
              <w:pStyle w:val="TableEntry"/>
            </w:pPr>
            <w:r w:rsidRPr="00D26514">
              <w:t>&lt;</w:t>
            </w:r>
            <w:r w:rsidR="00630F33" w:rsidRPr="00D26514">
              <w:t xml:space="preserve">e.g., </w:t>
            </w:r>
            <w:r w:rsidR="009612F6" w:rsidRPr="00D26514">
              <w:t>C [</w:t>
            </w:r>
            <w:proofErr w:type="gramStart"/>
            <w:r w:rsidR="009612F6" w:rsidRPr="00D26514">
              <w:t>1..</w:t>
            </w:r>
            <w:proofErr w:type="gramEnd"/>
            <w:r w:rsidR="009612F6" w:rsidRPr="00D26514">
              <w:t>*]</w:t>
            </w:r>
          </w:p>
        </w:tc>
        <w:tc>
          <w:tcPr>
            <w:tcW w:w="720" w:type="pct"/>
            <w:gridSpan w:val="2"/>
            <w:shd w:val="clear" w:color="auto" w:fill="auto"/>
            <w:vAlign w:val="center"/>
          </w:tcPr>
          <w:p w14:paraId="4A7D76A6" w14:textId="77777777" w:rsidR="009612F6" w:rsidRPr="00D26514" w:rsidRDefault="009612F6" w:rsidP="005D6176">
            <w:pPr>
              <w:pStyle w:val="TableEntry"/>
            </w:pPr>
            <w:r w:rsidRPr="00D26514">
              <w:t>COMP</w:t>
            </w:r>
          </w:p>
        </w:tc>
        <w:tc>
          <w:tcPr>
            <w:tcW w:w="1102" w:type="pct"/>
            <w:gridSpan w:val="2"/>
            <w:vAlign w:val="center"/>
          </w:tcPr>
          <w:p w14:paraId="4A3D8CAF" w14:textId="77777777" w:rsidR="009612F6" w:rsidRPr="00D26514" w:rsidRDefault="009612F6" w:rsidP="0032600B">
            <w:pPr>
              <w:pStyle w:val="TableEntry"/>
            </w:pPr>
            <w:r w:rsidRPr="00D26514">
              <w:t>Simp</w:t>
            </w:r>
            <w:r w:rsidR="00E5672F" w:rsidRPr="00D26514">
              <w:t xml:space="preserve">le Observation </w:t>
            </w:r>
          </w:p>
        </w:tc>
        <w:tc>
          <w:tcPr>
            <w:tcW w:w="1247" w:type="pct"/>
            <w:gridSpan w:val="3"/>
            <w:vAlign w:val="center"/>
          </w:tcPr>
          <w:p w14:paraId="364ADFE7" w14:textId="77777777" w:rsidR="009612F6" w:rsidRPr="00D26514" w:rsidRDefault="009612F6" w:rsidP="00BB76BC">
            <w:pPr>
              <w:pStyle w:val="TableEntry"/>
            </w:pPr>
            <w:r w:rsidRPr="00D26514">
              <w:t xml:space="preserve">1.3.6.1.4.1.19376.1.5.3.1.4.13 </w:t>
            </w:r>
          </w:p>
        </w:tc>
        <w:tc>
          <w:tcPr>
            <w:tcW w:w="670" w:type="pct"/>
            <w:vAlign w:val="center"/>
          </w:tcPr>
          <w:p w14:paraId="717C81F3" w14:textId="77777777" w:rsidR="009612F6" w:rsidRPr="00D26514" w:rsidRDefault="009612F6" w:rsidP="00BB76BC">
            <w:pPr>
              <w:pStyle w:val="TableEntry"/>
            </w:pPr>
            <w:r w:rsidRPr="00D26514">
              <w:t>PCC TF-2</w:t>
            </w:r>
          </w:p>
        </w:tc>
        <w:tc>
          <w:tcPr>
            <w:tcW w:w="814" w:type="pct"/>
            <w:vAlign w:val="center"/>
          </w:tcPr>
          <w:p w14:paraId="509229BC" w14:textId="77777777" w:rsidR="009612F6" w:rsidRPr="00D26514" w:rsidRDefault="003602DC" w:rsidP="00BB76BC">
            <w:pPr>
              <w:pStyle w:val="TableEntry"/>
            </w:pPr>
            <w:r w:rsidRPr="00D26514">
              <w:t>CARD TF-3 6.3.4.E.1</w:t>
            </w:r>
            <w:r w:rsidR="00E5672F" w:rsidRPr="00D26514">
              <w:t xml:space="preserve"> (Wall morphology)</w:t>
            </w:r>
            <w:r w:rsidR="000121FB" w:rsidRPr="00D26514">
              <w:t>&gt;</w:t>
            </w:r>
          </w:p>
        </w:tc>
      </w:tr>
      <w:tr w:rsidR="009612F6" w:rsidRPr="00D26514" w14:paraId="13313CA2" w14:textId="77777777" w:rsidTr="00597DB2">
        <w:trPr>
          <w:gridAfter w:val="1"/>
          <w:wAfter w:w="9" w:type="pct"/>
        </w:trPr>
        <w:tc>
          <w:tcPr>
            <w:tcW w:w="438" w:type="pct"/>
            <w:shd w:val="clear" w:color="auto" w:fill="auto"/>
            <w:vAlign w:val="center"/>
          </w:tcPr>
          <w:p w14:paraId="500D0498" w14:textId="77777777" w:rsidR="009612F6" w:rsidRPr="00D26514" w:rsidRDefault="000121FB" w:rsidP="00EF1E77">
            <w:pPr>
              <w:pStyle w:val="TableEntry"/>
            </w:pPr>
            <w:r w:rsidRPr="00D26514">
              <w:t>&lt;</w:t>
            </w:r>
            <w:r w:rsidR="00630F33" w:rsidRPr="00D26514">
              <w:t xml:space="preserve">e.g., </w:t>
            </w:r>
            <w:r w:rsidR="009612F6" w:rsidRPr="00D26514">
              <w:t>O [</w:t>
            </w:r>
            <w:proofErr w:type="gramStart"/>
            <w:r w:rsidR="009612F6" w:rsidRPr="00D26514">
              <w:t>0..</w:t>
            </w:r>
            <w:proofErr w:type="gramEnd"/>
            <w:r w:rsidR="009612F6" w:rsidRPr="00D26514">
              <w:t>1]</w:t>
            </w:r>
          </w:p>
        </w:tc>
        <w:tc>
          <w:tcPr>
            <w:tcW w:w="720" w:type="pct"/>
            <w:gridSpan w:val="2"/>
            <w:shd w:val="clear" w:color="auto" w:fill="auto"/>
            <w:vAlign w:val="center"/>
          </w:tcPr>
          <w:p w14:paraId="1E762C4A" w14:textId="77777777" w:rsidR="009612F6" w:rsidRPr="00D26514" w:rsidRDefault="009612F6" w:rsidP="005D6176">
            <w:pPr>
              <w:pStyle w:val="TableEntry"/>
            </w:pPr>
            <w:r w:rsidRPr="00D26514">
              <w:t>COMP</w:t>
            </w:r>
          </w:p>
        </w:tc>
        <w:tc>
          <w:tcPr>
            <w:tcW w:w="1102" w:type="pct"/>
            <w:gridSpan w:val="2"/>
            <w:vAlign w:val="center"/>
          </w:tcPr>
          <w:p w14:paraId="368DCA08" w14:textId="77777777" w:rsidR="009612F6" w:rsidRPr="00D26514" w:rsidRDefault="009612F6" w:rsidP="0032600B">
            <w:pPr>
              <w:pStyle w:val="TableEntry"/>
            </w:pPr>
            <w:r w:rsidRPr="00D26514">
              <w:t xml:space="preserve">Simple </w:t>
            </w:r>
            <w:r w:rsidR="00E5672F" w:rsidRPr="00D26514">
              <w:t>Observation</w:t>
            </w:r>
          </w:p>
        </w:tc>
        <w:tc>
          <w:tcPr>
            <w:tcW w:w="1247" w:type="pct"/>
            <w:gridSpan w:val="3"/>
            <w:vAlign w:val="center"/>
          </w:tcPr>
          <w:p w14:paraId="788C62C1" w14:textId="77777777" w:rsidR="009612F6" w:rsidRPr="00D26514" w:rsidRDefault="009612F6" w:rsidP="00BB76BC">
            <w:pPr>
              <w:pStyle w:val="TableEntry"/>
            </w:pPr>
            <w:r w:rsidRPr="00D26514">
              <w:t xml:space="preserve">1.3.6.1.4.1.19376.1.5.3.1.4.13 </w:t>
            </w:r>
          </w:p>
        </w:tc>
        <w:tc>
          <w:tcPr>
            <w:tcW w:w="670" w:type="pct"/>
            <w:vAlign w:val="center"/>
          </w:tcPr>
          <w:p w14:paraId="3CB57BC0" w14:textId="77777777" w:rsidR="009612F6" w:rsidRPr="00D26514" w:rsidRDefault="009612F6" w:rsidP="00BB76BC">
            <w:pPr>
              <w:pStyle w:val="TableEntry"/>
            </w:pPr>
            <w:r w:rsidRPr="00D26514">
              <w:t>PCC TF-2</w:t>
            </w:r>
          </w:p>
        </w:tc>
        <w:tc>
          <w:tcPr>
            <w:tcW w:w="814" w:type="pct"/>
            <w:vAlign w:val="center"/>
          </w:tcPr>
          <w:p w14:paraId="1959557C" w14:textId="77777777" w:rsidR="002040DD" w:rsidRPr="00D26514" w:rsidRDefault="003602DC" w:rsidP="00BB76BC">
            <w:pPr>
              <w:pStyle w:val="TableEntry"/>
            </w:pPr>
            <w:r w:rsidRPr="00D26514">
              <w:t>CARD TF-3 6.3.4.E.2</w:t>
            </w:r>
            <w:r w:rsidR="00630F33" w:rsidRPr="00D26514">
              <w:t xml:space="preserve"> </w:t>
            </w:r>
            <w:r w:rsidR="002040DD" w:rsidRPr="00D26514">
              <w:t>(Viability)</w:t>
            </w:r>
            <w:r w:rsidR="000121FB" w:rsidRPr="00D26514">
              <w:t>&gt;</w:t>
            </w:r>
          </w:p>
        </w:tc>
      </w:tr>
      <w:tr w:rsidR="009612F6" w:rsidRPr="00D26514" w14:paraId="16662ECB" w14:textId="77777777" w:rsidTr="00597DB2">
        <w:trPr>
          <w:gridAfter w:val="1"/>
          <w:wAfter w:w="9" w:type="pct"/>
        </w:trPr>
        <w:tc>
          <w:tcPr>
            <w:tcW w:w="438" w:type="pct"/>
            <w:shd w:val="clear" w:color="auto" w:fill="auto"/>
            <w:vAlign w:val="center"/>
          </w:tcPr>
          <w:p w14:paraId="62EFCA5F" w14:textId="77777777" w:rsidR="009612F6" w:rsidRPr="00D26514" w:rsidRDefault="000121FB" w:rsidP="00EF1E77">
            <w:pPr>
              <w:pStyle w:val="TableEntry"/>
            </w:pPr>
            <w:r w:rsidRPr="00D26514">
              <w:lastRenderedPageBreak/>
              <w:t>&lt;</w:t>
            </w:r>
            <w:r w:rsidR="00630F33" w:rsidRPr="00D26514">
              <w:t xml:space="preserve">e.g., </w:t>
            </w:r>
            <w:r w:rsidR="009612F6" w:rsidRPr="00D26514">
              <w:t>O [</w:t>
            </w:r>
            <w:proofErr w:type="gramStart"/>
            <w:r w:rsidR="009612F6" w:rsidRPr="00D26514">
              <w:t>0..</w:t>
            </w:r>
            <w:proofErr w:type="gramEnd"/>
            <w:r w:rsidR="009612F6" w:rsidRPr="00D26514">
              <w:t>1]</w:t>
            </w:r>
          </w:p>
        </w:tc>
        <w:tc>
          <w:tcPr>
            <w:tcW w:w="720" w:type="pct"/>
            <w:gridSpan w:val="2"/>
            <w:shd w:val="clear" w:color="auto" w:fill="auto"/>
            <w:vAlign w:val="center"/>
          </w:tcPr>
          <w:p w14:paraId="24338F35" w14:textId="77777777" w:rsidR="009612F6" w:rsidRPr="00D26514" w:rsidRDefault="009612F6" w:rsidP="005D6176">
            <w:pPr>
              <w:pStyle w:val="TableEntry"/>
            </w:pPr>
            <w:r w:rsidRPr="00D26514">
              <w:t>COMP</w:t>
            </w:r>
          </w:p>
        </w:tc>
        <w:tc>
          <w:tcPr>
            <w:tcW w:w="1102" w:type="pct"/>
            <w:gridSpan w:val="2"/>
            <w:vAlign w:val="center"/>
          </w:tcPr>
          <w:p w14:paraId="69099EEC" w14:textId="77777777" w:rsidR="009612F6" w:rsidRPr="00D26514" w:rsidRDefault="009612F6" w:rsidP="0032600B">
            <w:pPr>
              <w:pStyle w:val="TableEntry"/>
            </w:pPr>
            <w:proofErr w:type="spellStart"/>
            <w:r w:rsidRPr="00D26514">
              <w:t>observationMedia</w:t>
            </w:r>
            <w:proofErr w:type="spellEnd"/>
            <w:r w:rsidRPr="00D26514">
              <w:t xml:space="preserve"> Entry</w:t>
            </w:r>
          </w:p>
        </w:tc>
        <w:tc>
          <w:tcPr>
            <w:tcW w:w="1247" w:type="pct"/>
            <w:gridSpan w:val="3"/>
            <w:vAlign w:val="center"/>
          </w:tcPr>
          <w:p w14:paraId="3122A631" w14:textId="77777777" w:rsidR="009612F6" w:rsidRPr="00D26514" w:rsidRDefault="009612F6" w:rsidP="00BB76BC">
            <w:pPr>
              <w:pStyle w:val="TableEntry"/>
            </w:pPr>
            <w:r w:rsidRPr="00D26514">
              <w:t>1.3.6.1.4.1.19376.1.4.1.4.7</w:t>
            </w:r>
          </w:p>
        </w:tc>
        <w:tc>
          <w:tcPr>
            <w:tcW w:w="670" w:type="pct"/>
            <w:vAlign w:val="center"/>
          </w:tcPr>
          <w:p w14:paraId="194E7334" w14:textId="77777777" w:rsidR="009612F6" w:rsidRPr="00D26514" w:rsidRDefault="003602DC" w:rsidP="00BB76BC">
            <w:pPr>
              <w:pStyle w:val="TableEntry"/>
            </w:pPr>
            <w:r w:rsidRPr="00D26514">
              <w:t>CARD TF-3 6.3.1.6</w:t>
            </w:r>
            <w:r w:rsidR="000121FB" w:rsidRPr="00D26514">
              <w:t>&gt;</w:t>
            </w:r>
          </w:p>
        </w:tc>
        <w:tc>
          <w:tcPr>
            <w:tcW w:w="814" w:type="pct"/>
            <w:vAlign w:val="center"/>
          </w:tcPr>
          <w:p w14:paraId="71A65DB7" w14:textId="77777777" w:rsidR="009612F6" w:rsidRPr="00D26514" w:rsidRDefault="009612F6" w:rsidP="00BB76BC">
            <w:pPr>
              <w:pStyle w:val="TableEntry"/>
            </w:pPr>
          </w:p>
        </w:tc>
      </w:tr>
    </w:tbl>
    <w:p w14:paraId="38FCB835" w14:textId="77777777" w:rsidR="009612F6" w:rsidRPr="00D26514" w:rsidRDefault="009612F6" w:rsidP="00286433">
      <w:pPr>
        <w:pStyle w:val="Heading5"/>
        <w:numPr>
          <w:ilvl w:val="0"/>
          <w:numId w:val="0"/>
        </w:numPr>
        <w:rPr>
          <w:noProof w:val="0"/>
        </w:rPr>
      </w:pPr>
      <w:bookmarkStart w:id="303" w:name="_6.2.4.4.1__Simple"/>
      <w:bookmarkStart w:id="304" w:name="_Toc296340404"/>
      <w:bookmarkStart w:id="305" w:name="_Toc345074724"/>
      <w:bookmarkStart w:id="306" w:name="_Toc500238835"/>
      <w:bookmarkEnd w:id="303"/>
      <w:r w:rsidRPr="00D26514">
        <w:rPr>
          <w:noProof w:val="0"/>
        </w:rPr>
        <w:t>6.</w:t>
      </w:r>
      <w:r w:rsidR="00286433" w:rsidRPr="00D26514">
        <w:rPr>
          <w:noProof w:val="0"/>
        </w:rPr>
        <w:t>3.4.E.1</w:t>
      </w:r>
      <w:r w:rsidRPr="00D26514">
        <w:rPr>
          <w:noProof w:val="0"/>
        </w:rPr>
        <w:t xml:space="preserve"> Simple Observation (wall motion) </w:t>
      </w:r>
      <w:r w:rsidR="00286433" w:rsidRPr="00D26514">
        <w:rPr>
          <w:noProof w:val="0"/>
        </w:rPr>
        <w:t xml:space="preserve">Vocabulary </w:t>
      </w:r>
      <w:r w:rsidRPr="00D26514">
        <w:rPr>
          <w:noProof w:val="0"/>
        </w:rPr>
        <w:t>Constraints</w:t>
      </w:r>
      <w:bookmarkEnd w:id="304"/>
      <w:bookmarkEnd w:id="305"/>
      <w:bookmarkEnd w:id="306"/>
    </w:p>
    <w:p w14:paraId="52339741" w14:textId="77777777" w:rsidR="004B7094" w:rsidRPr="00D26514" w:rsidRDefault="004B7094"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03E75D4" w14:textId="77777777" w:rsidR="004B7094" w:rsidRPr="00D26514" w:rsidRDefault="004B7094" w:rsidP="00597DB2">
      <w:pPr>
        <w:pStyle w:val="AuthorInstructions"/>
        <w:rPr>
          <w:rFonts w:eastAsia="Calibri"/>
        </w:rPr>
      </w:pPr>
      <w:r w:rsidRPr="00D26514">
        <w:rPr>
          <w:rFonts w:eastAsia="Calibri"/>
        </w:rPr>
        <w:t>&lt;Can be in a tabular format or textual description.&gt;</w:t>
      </w:r>
    </w:p>
    <w:p w14:paraId="173AF7FF"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C48AB08" w14:textId="77777777" w:rsidR="004B7094" w:rsidRPr="00D26514" w:rsidRDefault="004B7094" w:rsidP="009612F6">
      <w:pPr>
        <w:pStyle w:val="BodyText"/>
      </w:pPr>
    </w:p>
    <w:p w14:paraId="1AD630FE" w14:textId="77777777" w:rsidR="009612F6" w:rsidRPr="00D26514" w:rsidRDefault="00746A3D" w:rsidP="009612F6">
      <w:pPr>
        <w:pStyle w:val="BodyText"/>
      </w:pPr>
      <w:r w:rsidRPr="00D26514">
        <w:t>&lt;</w:t>
      </w:r>
      <w:r w:rsidR="004B7094" w:rsidRPr="00D26514">
        <w:t xml:space="preserve">e.g., </w:t>
      </w:r>
      <w:r w:rsidR="009612F6" w:rsidRPr="00D26514">
        <w:t xml:space="preserve">The conditional entries specified in this table SHALL be present based on the exam type as specified in the CDA Header in the </w:t>
      </w:r>
      <w:proofErr w:type="spellStart"/>
      <w:r w:rsidR="009612F6" w:rsidRPr="00D26514">
        <w:t>documentationOf</w:t>
      </w:r>
      <w:proofErr w:type="spellEnd"/>
      <w:r w:rsidR="009612F6" w:rsidRPr="00D26514">
        <w:t xml:space="preserve"> / </w:t>
      </w:r>
      <w:proofErr w:type="spellStart"/>
      <w:r w:rsidR="009612F6" w:rsidRPr="00D26514">
        <w:t>serviceEvent</w:t>
      </w:r>
      <w:proofErr w:type="spellEnd"/>
      <w:r w:rsidR="009612F6" w:rsidRPr="00D26514">
        <w:t xml:space="preserve"> / code element.</w:t>
      </w:r>
      <w:r w:rsidRPr="00D26514">
        <w:t>&gt;</w:t>
      </w:r>
    </w:p>
    <w:p w14:paraId="26224702" w14:textId="77777777" w:rsidR="009612F6" w:rsidRPr="00D26514" w:rsidRDefault="009612F6" w:rsidP="009612F6">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345"/>
        <w:gridCol w:w="2268"/>
      </w:tblGrid>
      <w:tr w:rsidR="005B5D47" w:rsidRPr="00D26514" w14:paraId="783A0237" w14:textId="77777777" w:rsidTr="00370CC8">
        <w:trPr>
          <w:cantSplit/>
        </w:trPr>
        <w:tc>
          <w:tcPr>
            <w:tcW w:w="968" w:type="dxa"/>
            <w:shd w:val="clear" w:color="auto" w:fill="D9D9D9"/>
          </w:tcPr>
          <w:p w14:paraId="0C0ADD30" w14:textId="77777777" w:rsidR="009612F6" w:rsidRPr="00D26514" w:rsidRDefault="009612F6" w:rsidP="00370CC8">
            <w:pPr>
              <w:pStyle w:val="TableEntryHeader"/>
            </w:pPr>
            <w:r w:rsidRPr="00D26514">
              <w:t>Opt</w:t>
            </w:r>
            <w:r w:rsidR="004818E8" w:rsidRPr="00D26514">
              <w:t xml:space="preserve"> and Card</w:t>
            </w:r>
          </w:p>
        </w:tc>
        <w:tc>
          <w:tcPr>
            <w:tcW w:w="1480" w:type="dxa"/>
            <w:shd w:val="clear" w:color="auto" w:fill="D9D9D9"/>
          </w:tcPr>
          <w:p w14:paraId="17D43C87" w14:textId="77777777" w:rsidR="009612F6" w:rsidRPr="00EA3BCB" w:rsidRDefault="009612F6" w:rsidP="00370CC8">
            <w:pPr>
              <w:pStyle w:val="TableEntryHeader"/>
            </w:pPr>
            <w:r w:rsidRPr="00EA3BCB">
              <w:t>Condition</w:t>
            </w:r>
          </w:p>
        </w:tc>
        <w:tc>
          <w:tcPr>
            <w:tcW w:w="2499" w:type="dxa"/>
            <w:shd w:val="clear" w:color="auto" w:fill="D9D9D9"/>
          </w:tcPr>
          <w:p w14:paraId="4422C276" w14:textId="77777777" w:rsidR="009612F6" w:rsidRPr="00D26514" w:rsidRDefault="009612F6" w:rsidP="00370CC8">
            <w:pPr>
              <w:pStyle w:val="TableEntryHeader"/>
            </w:pPr>
            <w:r w:rsidRPr="00D26514">
              <w:t>observation/code</w:t>
            </w:r>
          </w:p>
        </w:tc>
        <w:tc>
          <w:tcPr>
            <w:tcW w:w="1016" w:type="dxa"/>
            <w:shd w:val="clear" w:color="auto" w:fill="D9D9D9"/>
          </w:tcPr>
          <w:p w14:paraId="048B0449" w14:textId="77777777" w:rsidR="009612F6" w:rsidRPr="00D26514" w:rsidRDefault="009612F6" w:rsidP="00370CC8">
            <w:pPr>
              <w:pStyle w:val="TableEntryHeader"/>
            </w:pPr>
            <w:r w:rsidRPr="00D26514">
              <w:t>Data Type</w:t>
            </w:r>
          </w:p>
        </w:tc>
        <w:tc>
          <w:tcPr>
            <w:tcW w:w="1345" w:type="dxa"/>
            <w:shd w:val="clear" w:color="auto" w:fill="D9D9D9"/>
          </w:tcPr>
          <w:p w14:paraId="643008B5" w14:textId="77777777" w:rsidR="009612F6" w:rsidRPr="00EA3BCB" w:rsidRDefault="009612F6" w:rsidP="00370CC8">
            <w:pPr>
              <w:pStyle w:val="TableEntryHeader"/>
            </w:pPr>
            <w:r w:rsidRPr="00EA3BCB">
              <w:t>Unit of Measure</w:t>
            </w:r>
          </w:p>
        </w:tc>
        <w:tc>
          <w:tcPr>
            <w:tcW w:w="2268" w:type="dxa"/>
            <w:shd w:val="clear" w:color="auto" w:fill="D9D9D9"/>
          </w:tcPr>
          <w:p w14:paraId="21CAFDB1" w14:textId="77777777" w:rsidR="009612F6" w:rsidRPr="00D26514" w:rsidRDefault="009612F6" w:rsidP="00370CC8">
            <w:pPr>
              <w:pStyle w:val="TableEntryHeader"/>
            </w:pPr>
            <w:r w:rsidRPr="00D26514">
              <w:t>Value Set</w:t>
            </w:r>
            <w:r w:rsidR="009F5CC2" w:rsidRPr="00D26514">
              <w:t>/</w:t>
            </w:r>
          </w:p>
          <w:p w14:paraId="03734566" w14:textId="77777777" w:rsidR="009612F6" w:rsidRPr="00D26514" w:rsidRDefault="009F5CC2" w:rsidP="00370CC8">
            <w:pPr>
              <w:pStyle w:val="TableEntryHeader"/>
            </w:pPr>
            <w:r w:rsidRPr="00D26514">
              <w:t>Concept Domain</w:t>
            </w:r>
          </w:p>
        </w:tc>
      </w:tr>
      <w:tr w:rsidR="009612F6" w:rsidRPr="00D26514" w14:paraId="7B51A991" w14:textId="77777777" w:rsidTr="00EA3BCB">
        <w:tc>
          <w:tcPr>
            <w:tcW w:w="968" w:type="dxa"/>
          </w:tcPr>
          <w:p w14:paraId="6473DF9B" w14:textId="77777777" w:rsidR="009612F6" w:rsidRPr="00D26514" w:rsidRDefault="007D724B" w:rsidP="00EF1E77">
            <w:pPr>
              <w:pStyle w:val="TableEntry"/>
            </w:pPr>
            <w:r w:rsidRPr="00D26514">
              <w:t>&lt;</w:t>
            </w:r>
            <w:r w:rsidR="000121FB" w:rsidRPr="00D26514">
              <w:t xml:space="preserve">e.g., </w:t>
            </w:r>
            <w:r w:rsidR="00D439FF" w:rsidRPr="00D26514">
              <w:t>C [</w:t>
            </w:r>
            <w:proofErr w:type="gramStart"/>
            <w:r w:rsidR="00D439FF" w:rsidRPr="00D26514">
              <w:t>1..</w:t>
            </w:r>
            <w:proofErr w:type="gramEnd"/>
            <w:r w:rsidR="00D439FF" w:rsidRPr="00D26514">
              <w:t>*</w:t>
            </w:r>
            <w:r w:rsidR="009612F6" w:rsidRPr="00D26514">
              <w:t>]</w:t>
            </w:r>
          </w:p>
        </w:tc>
        <w:tc>
          <w:tcPr>
            <w:tcW w:w="1480" w:type="dxa"/>
            <w:shd w:val="clear" w:color="auto" w:fill="auto"/>
          </w:tcPr>
          <w:p w14:paraId="4C561F3D" w14:textId="77777777" w:rsidR="00D439FF" w:rsidRPr="00D26514" w:rsidRDefault="00D439FF" w:rsidP="005D6176">
            <w:pPr>
              <w:pStyle w:val="TableEntry"/>
            </w:pPr>
            <w:r w:rsidRPr="00D26514">
              <w:t>&lt;Identifies the predicate and the if the predicate evaluates as true, then indicate whether mandatory, required or optional</w:t>
            </w:r>
          </w:p>
          <w:p w14:paraId="1EF95083" w14:textId="77777777" w:rsidR="00D439FF" w:rsidRPr="00D26514" w:rsidRDefault="00D439FF" w:rsidP="0032600B">
            <w:pPr>
              <w:pStyle w:val="TableEntry"/>
            </w:pPr>
            <w:r w:rsidRPr="00D26514">
              <w:t>e.g., Required if “exam type” is “LVG” (left ventriculogram)&gt;</w:t>
            </w:r>
          </w:p>
          <w:p w14:paraId="5D9273E6" w14:textId="77777777" w:rsidR="009612F6" w:rsidRPr="00D26514" w:rsidRDefault="009612F6" w:rsidP="00BB76BC">
            <w:pPr>
              <w:pStyle w:val="TableEntry"/>
            </w:pPr>
            <w:r w:rsidRPr="00D26514">
              <w:t>R: LVG</w:t>
            </w:r>
          </w:p>
        </w:tc>
        <w:tc>
          <w:tcPr>
            <w:tcW w:w="2499" w:type="dxa"/>
            <w:shd w:val="clear" w:color="auto" w:fill="auto"/>
          </w:tcPr>
          <w:p w14:paraId="5675353D" w14:textId="77777777" w:rsidR="009612F6" w:rsidRPr="00D26514" w:rsidRDefault="009612F6" w:rsidP="00BB76BC">
            <w:pPr>
              <w:pStyle w:val="TableEntry"/>
            </w:pPr>
            <w:r w:rsidRPr="00D26514">
              <w:t>60797005, SNOMED CT, “Cardiac Wall Motion”</w:t>
            </w:r>
          </w:p>
          <w:p w14:paraId="69885A92" w14:textId="77777777" w:rsidR="002040DD" w:rsidRPr="00D26514" w:rsidRDefault="002040DD" w:rsidP="00BB76BC">
            <w:pPr>
              <w:pStyle w:val="TableEntry"/>
            </w:pPr>
          </w:p>
          <w:p w14:paraId="2F078515" w14:textId="77777777" w:rsidR="002040DD" w:rsidRPr="00D26514" w:rsidRDefault="002040DD" w:rsidP="00BB76BC">
            <w:pPr>
              <w:pStyle w:val="TableEntry"/>
            </w:pPr>
            <w:proofErr w:type="gramStart"/>
            <w:r w:rsidRPr="00D26514">
              <w:t>&lt;”+</w:t>
            </w:r>
            <w:proofErr w:type="gramEnd"/>
            <w:r w:rsidRPr="00D26514">
              <w:t xml:space="preserve">” = May be post-coordinated with </w:t>
            </w:r>
            <w:proofErr w:type="spellStart"/>
            <w:r w:rsidRPr="00D26514">
              <w:t>priorityCode</w:t>
            </w:r>
            <w:proofErr w:type="spellEnd"/>
            <w:r w:rsidRPr="00D26514">
              <w:t xml:space="preserve">, </w:t>
            </w:r>
            <w:proofErr w:type="spellStart"/>
            <w:r w:rsidRPr="00D26514">
              <w:t>methodCode</w:t>
            </w:r>
            <w:proofErr w:type="spellEnd"/>
            <w:r w:rsidRPr="00D26514">
              <w:t xml:space="preserve">, </w:t>
            </w:r>
            <w:proofErr w:type="spellStart"/>
            <w:r w:rsidRPr="00D26514">
              <w:t>targetSiteCode</w:t>
            </w:r>
            <w:proofErr w:type="spellEnd"/>
            <w:r w:rsidRPr="00D26514">
              <w:t xml:space="preserve"> . See HL7 V3</w:t>
            </w:r>
            <w:r w:rsidR="00887E40" w:rsidRPr="00D26514">
              <w:t xml:space="preserve">. </w:t>
            </w:r>
            <w:r w:rsidRPr="00D26514">
              <w:t>Include a value directly or include a link to a value set, if applicable.&gt;</w:t>
            </w:r>
          </w:p>
          <w:p w14:paraId="4E893BA3" w14:textId="77777777" w:rsidR="002040DD" w:rsidRPr="00D26514" w:rsidRDefault="002040DD" w:rsidP="00BB76BC">
            <w:pPr>
              <w:pStyle w:val="TableEntry"/>
            </w:pPr>
            <w:r w:rsidRPr="00D26514">
              <w:t xml:space="preserve"> e.g., </w:t>
            </w:r>
            <w:r w:rsidR="009612F6" w:rsidRPr="00D26514">
              <w:t xml:space="preserve">+ </w:t>
            </w:r>
            <w:proofErr w:type="spellStart"/>
            <w:r w:rsidR="009612F6" w:rsidRPr="00D26514">
              <w:t>targetSiteCode</w:t>
            </w:r>
            <w:proofErr w:type="spellEnd"/>
            <w:r w:rsidR="009612F6" w:rsidRPr="00D26514">
              <w:t xml:space="preserve"> from </w:t>
            </w:r>
            <w:r w:rsidR="00154B7B" w:rsidRPr="00D26514">
              <w:t>1.2.840.10008.6.1.219 DICOM CID 3718 Myocardial Wall Segments in Projection</w:t>
            </w:r>
          </w:p>
        </w:tc>
        <w:tc>
          <w:tcPr>
            <w:tcW w:w="1016" w:type="dxa"/>
            <w:shd w:val="clear" w:color="auto" w:fill="auto"/>
          </w:tcPr>
          <w:p w14:paraId="01C1C139" w14:textId="77777777" w:rsidR="009612F6" w:rsidRPr="00D26514" w:rsidRDefault="009612F6" w:rsidP="00BB76BC">
            <w:pPr>
              <w:pStyle w:val="TableEntry"/>
            </w:pPr>
            <w:r w:rsidRPr="00D26514">
              <w:t>CD</w:t>
            </w:r>
          </w:p>
        </w:tc>
        <w:tc>
          <w:tcPr>
            <w:tcW w:w="1345" w:type="dxa"/>
            <w:shd w:val="clear" w:color="auto" w:fill="auto"/>
          </w:tcPr>
          <w:p w14:paraId="011E557E" w14:textId="77777777" w:rsidR="009612F6" w:rsidRPr="00D26514" w:rsidRDefault="009612F6" w:rsidP="00BB76BC">
            <w:pPr>
              <w:pStyle w:val="TableEntry"/>
            </w:pPr>
            <w:r w:rsidRPr="00D26514">
              <w:t>n/a</w:t>
            </w:r>
            <w:r w:rsidR="00D439FF" w:rsidRPr="00D26514">
              <w:t xml:space="preserve"> unless the Data Type is PQ or IVL&lt;PQ&gt;</w:t>
            </w:r>
          </w:p>
        </w:tc>
        <w:tc>
          <w:tcPr>
            <w:tcW w:w="2268" w:type="dxa"/>
            <w:shd w:val="clear" w:color="auto" w:fill="auto"/>
          </w:tcPr>
          <w:p w14:paraId="03C27595" w14:textId="77777777" w:rsidR="009612F6" w:rsidRPr="00D26514" w:rsidRDefault="002040DD" w:rsidP="00BB76BC">
            <w:pPr>
              <w:pStyle w:val="TableEntry"/>
            </w:pPr>
            <w:r w:rsidRPr="00D26514">
              <w:t xml:space="preserve">&lt;include link to value set, e.g., </w:t>
            </w:r>
            <w:r w:rsidR="00154B7B" w:rsidRPr="00D26514">
              <w:t>1.3.6.1.4.1.19376.1.4.1.5.20 Wall motion</w:t>
            </w:r>
          </w:p>
          <w:p w14:paraId="56257F15" w14:textId="77777777" w:rsidR="002040DD" w:rsidRPr="00D26514" w:rsidRDefault="002040DD" w:rsidP="00BB76BC">
            <w:pPr>
              <w:pStyle w:val="TableEntry"/>
            </w:pPr>
          </w:p>
          <w:p w14:paraId="77892AEA" w14:textId="77777777" w:rsidR="002040DD" w:rsidRPr="00D26514" w:rsidRDefault="002040DD" w:rsidP="00BB76BC">
            <w:pPr>
              <w:pStyle w:val="TableEntry"/>
            </w:pPr>
            <w:r w:rsidRPr="00D26514">
              <w:t>OR, include value directly as e.g.,</w:t>
            </w:r>
            <w:r w:rsidR="00291725" w:rsidRPr="00D26514">
              <w:t xml:space="preserve"> </w:t>
            </w:r>
          </w:p>
          <w:p w14:paraId="644040B3" w14:textId="77777777" w:rsidR="002040DD" w:rsidRPr="00D26514" w:rsidRDefault="002040DD" w:rsidP="00BB76BC">
            <w:pPr>
              <w:pStyle w:val="TableEntry"/>
            </w:pPr>
            <w:r w:rsidRPr="00D26514">
              <w:t xml:space="preserve">&lt;The </w:t>
            </w:r>
            <w:r w:rsidR="00D439FF" w:rsidRPr="00D26514">
              <w:t xml:space="preserve">Observation </w:t>
            </w:r>
            <w:r w:rsidRPr="00D26514">
              <w:t>Value may al</w:t>
            </w:r>
            <w:r w:rsidR="00D439FF" w:rsidRPr="00D26514">
              <w:t xml:space="preserve">so have a post-coordinated interpretation </w:t>
            </w:r>
            <w:r w:rsidRPr="00D26514">
              <w:t>such as:&gt;</w:t>
            </w:r>
          </w:p>
          <w:p w14:paraId="0FFF103C" w14:textId="77777777" w:rsidR="002040DD" w:rsidRPr="00D26514" w:rsidRDefault="002040DD" w:rsidP="00BB76BC">
            <w:pPr>
              <w:pStyle w:val="TableEntry"/>
            </w:pPr>
            <w:r w:rsidRPr="00D26514">
              <w:t>+</w:t>
            </w:r>
            <w:proofErr w:type="spellStart"/>
            <w:r w:rsidRPr="00D26514">
              <w:t>interpretationCode</w:t>
            </w:r>
            <w:proofErr w:type="spellEnd"/>
            <w:r w:rsidRPr="00D26514">
              <w:t xml:space="preserve"> </w:t>
            </w:r>
          </w:p>
          <w:p w14:paraId="471E9547" w14:textId="77777777" w:rsidR="00D439FF" w:rsidRPr="00D26514" w:rsidRDefault="00D439FF" w:rsidP="00BB76BC">
            <w:pPr>
              <w:pStyle w:val="TableEntry"/>
            </w:pPr>
            <w:r w:rsidRPr="00D26514">
              <w:t>+</w:t>
            </w:r>
            <w:proofErr w:type="spellStart"/>
            <w:r w:rsidRPr="00D26514">
              <w:t>negationInd</w:t>
            </w:r>
            <w:proofErr w:type="spellEnd"/>
            <w:r w:rsidR="007D724B" w:rsidRPr="00D26514">
              <w:t xml:space="preserve"> &gt;</w:t>
            </w:r>
          </w:p>
        </w:tc>
      </w:tr>
      <w:tr w:rsidR="009612F6" w:rsidRPr="00D26514" w14:paraId="2AF99730" w14:textId="77777777" w:rsidTr="00EA3BCB">
        <w:tc>
          <w:tcPr>
            <w:tcW w:w="968" w:type="dxa"/>
          </w:tcPr>
          <w:p w14:paraId="06E32BA5" w14:textId="77777777" w:rsidR="009612F6" w:rsidRPr="00D26514" w:rsidRDefault="007D724B" w:rsidP="00EF1E77">
            <w:pPr>
              <w:pStyle w:val="TableEntry"/>
            </w:pPr>
            <w:r w:rsidRPr="00D26514">
              <w:t>&lt;e.g.</w:t>
            </w:r>
            <w:r w:rsidR="00940FC7" w:rsidRPr="00D26514">
              <w:t>,</w:t>
            </w:r>
            <w:r w:rsidR="003651D9" w:rsidRPr="00D26514">
              <w:t xml:space="preserve"> </w:t>
            </w:r>
            <w:r w:rsidR="009612F6" w:rsidRPr="00D26514">
              <w:t>C [</w:t>
            </w:r>
            <w:proofErr w:type="gramStart"/>
            <w:r w:rsidR="009612F6" w:rsidRPr="00D26514">
              <w:t>1..</w:t>
            </w:r>
            <w:proofErr w:type="gramEnd"/>
            <w:r w:rsidR="009612F6" w:rsidRPr="00D26514">
              <w:t>*]</w:t>
            </w:r>
          </w:p>
        </w:tc>
        <w:tc>
          <w:tcPr>
            <w:tcW w:w="1480" w:type="dxa"/>
            <w:shd w:val="clear" w:color="auto" w:fill="auto"/>
          </w:tcPr>
          <w:p w14:paraId="540E181B" w14:textId="77777777" w:rsidR="009612F6" w:rsidRPr="00D26514" w:rsidRDefault="009612F6" w:rsidP="005D6176">
            <w:pPr>
              <w:pStyle w:val="TableEntry"/>
              <w:rPr>
                <w:rFonts w:eastAsia="Calibri"/>
              </w:rPr>
            </w:pPr>
            <w:r w:rsidRPr="00D26514">
              <w:rPr>
                <w:rFonts w:eastAsia="Calibri"/>
              </w:rPr>
              <w:t>R: SPECT, TTE, TEE, CMR</w:t>
            </w:r>
          </w:p>
          <w:p w14:paraId="3BBFA25E" w14:textId="77777777" w:rsidR="009612F6" w:rsidRPr="00D26514" w:rsidRDefault="009612F6" w:rsidP="0032600B">
            <w:pPr>
              <w:pStyle w:val="TableEntry"/>
            </w:pPr>
            <w:proofErr w:type="gramStart"/>
            <w:r w:rsidRPr="00D26514">
              <w:rPr>
                <w:rFonts w:eastAsia="Calibri"/>
              </w:rPr>
              <w:t>O:CCTA</w:t>
            </w:r>
            <w:proofErr w:type="gramEnd"/>
          </w:p>
        </w:tc>
        <w:tc>
          <w:tcPr>
            <w:tcW w:w="2499" w:type="dxa"/>
            <w:shd w:val="clear" w:color="auto" w:fill="auto"/>
          </w:tcPr>
          <w:p w14:paraId="41C4D2D4" w14:textId="77777777" w:rsidR="009612F6" w:rsidRPr="00D26514" w:rsidRDefault="009612F6" w:rsidP="00BB76BC">
            <w:pPr>
              <w:pStyle w:val="TableEntry"/>
            </w:pPr>
            <w:r w:rsidRPr="00D26514">
              <w:t xml:space="preserve">60797005, SNOMED CT, “Cardiac Wall Motion” </w:t>
            </w:r>
          </w:p>
          <w:p w14:paraId="36D8F153" w14:textId="77777777" w:rsidR="009612F6" w:rsidRPr="00D26514" w:rsidRDefault="009612F6"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154B7B" w:rsidRPr="00D26514">
              <w:t>1.2.840.10008.6.1.218 DICOM CID 3717 Myocardial Wall Segments</w:t>
            </w:r>
          </w:p>
        </w:tc>
        <w:tc>
          <w:tcPr>
            <w:tcW w:w="1016" w:type="dxa"/>
            <w:shd w:val="clear" w:color="auto" w:fill="auto"/>
          </w:tcPr>
          <w:p w14:paraId="3BAEBC9E" w14:textId="77777777" w:rsidR="009612F6" w:rsidRPr="00D26514" w:rsidRDefault="009612F6" w:rsidP="00BB76BC">
            <w:pPr>
              <w:pStyle w:val="TableEntry"/>
            </w:pPr>
            <w:r w:rsidRPr="00D26514">
              <w:t>CD</w:t>
            </w:r>
          </w:p>
        </w:tc>
        <w:tc>
          <w:tcPr>
            <w:tcW w:w="1345" w:type="dxa"/>
            <w:shd w:val="clear" w:color="auto" w:fill="auto"/>
          </w:tcPr>
          <w:p w14:paraId="3986CD78" w14:textId="77777777" w:rsidR="009612F6" w:rsidRPr="00D26514" w:rsidRDefault="009612F6" w:rsidP="00BB76BC">
            <w:pPr>
              <w:pStyle w:val="TableEntry"/>
            </w:pPr>
            <w:r w:rsidRPr="00D26514">
              <w:t>n/a</w:t>
            </w:r>
          </w:p>
        </w:tc>
        <w:tc>
          <w:tcPr>
            <w:tcW w:w="2268" w:type="dxa"/>
            <w:shd w:val="clear" w:color="auto" w:fill="auto"/>
          </w:tcPr>
          <w:p w14:paraId="038546CB" w14:textId="35CFDC68" w:rsidR="009612F6" w:rsidRPr="00D26514" w:rsidRDefault="009F5CC2" w:rsidP="00BB76BC">
            <w:pPr>
              <w:pStyle w:val="TableEntry"/>
            </w:pPr>
            <w:proofErr w:type="spellStart"/>
            <w:r w:rsidRPr="00D26514">
              <w:t>UV_WallMotion</w:t>
            </w:r>
            <w:proofErr w:type="spellEnd"/>
            <w:r w:rsidR="007D724B" w:rsidRPr="00D26514">
              <w:t xml:space="preserve"> &gt;</w:t>
            </w:r>
          </w:p>
        </w:tc>
      </w:tr>
    </w:tbl>
    <w:p w14:paraId="4429E42E" w14:textId="77777777" w:rsidR="009612F6" w:rsidRPr="00D26514" w:rsidRDefault="009612F6" w:rsidP="00630F33">
      <w:pPr>
        <w:pStyle w:val="BodyText"/>
        <w:rPr>
          <w:lang w:eastAsia="x-none"/>
        </w:rPr>
      </w:pPr>
    </w:p>
    <w:p w14:paraId="16238717" w14:textId="77777777" w:rsidR="004B7094" w:rsidRPr="00D26514" w:rsidRDefault="004B7094" w:rsidP="004B7094">
      <w:pPr>
        <w:pStyle w:val="Heading5"/>
        <w:numPr>
          <w:ilvl w:val="0"/>
          <w:numId w:val="0"/>
        </w:numPr>
        <w:rPr>
          <w:noProof w:val="0"/>
        </w:rPr>
      </w:pPr>
      <w:bookmarkStart w:id="307" w:name="_Toc296340405"/>
      <w:bookmarkStart w:id="308" w:name="_Toc345074725"/>
      <w:bookmarkStart w:id="309" w:name="_Toc500238836"/>
      <w:r w:rsidRPr="00D26514">
        <w:rPr>
          <w:noProof w:val="0"/>
        </w:rPr>
        <w:t>6.3.4.E.2 Simple Observation (wall morphology) Constraints</w:t>
      </w:r>
      <w:bookmarkEnd w:id="307"/>
      <w:bookmarkEnd w:id="308"/>
      <w:bookmarkEnd w:id="309"/>
    </w:p>
    <w:p w14:paraId="6C0230AE"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 xml:space="preserve">Describe </w:t>
      </w:r>
      <w:r w:rsidR="00C10561"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B126D50" w14:textId="77777777" w:rsidR="004B7094" w:rsidRPr="00D26514" w:rsidRDefault="004B7094" w:rsidP="00597DB2">
      <w:pPr>
        <w:pStyle w:val="AuthorInstructions"/>
        <w:rPr>
          <w:rFonts w:eastAsia="Calibri"/>
        </w:rPr>
      </w:pPr>
      <w:r w:rsidRPr="00D26514">
        <w:rPr>
          <w:rFonts w:eastAsia="Calibri"/>
        </w:rPr>
        <w:lastRenderedPageBreak/>
        <w:t>&lt;Can be in a tabular format or textual description.&gt;</w:t>
      </w:r>
    </w:p>
    <w:p w14:paraId="7CF85154"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Delete</w:t>
      </w:r>
      <w:r w:rsidRPr="00D26514">
        <w:rPr>
          <w:rFonts w:eastAsia="Calibri"/>
        </w:rPr>
        <w:t xml:space="preserve"> the example below prior to publishing for Public Comment.&gt;</w:t>
      </w:r>
    </w:p>
    <w:p w14:paraId="5D54F75A" w14:textId="77777777" w:rsidR="004B7094" w:rsidRPr="00D26514" w:rsidRDefault="004B7094" w:rsidP="004B7094">
      <w:pPr>
        <w:pStyle w:val="BodyText"/>
      </w:pPr>
    </w:p>
    <w:p w14:paraId="1FA23102" w14:textId="77777777" w:rsidR="004B7094" w:rsidRPr="00D26514" w:rsidRDefault="007D724B" w:rsidP="00EF1E77">
      <w:pPr>
        <w:pStyle w:val="BodyText"/>
      </w:pPr>
      <w:r w:rsidRPr="00D26514">
        <w:t>&lt;</w:t>
      </w:r>
      <w:r w:rsidR="003602DC" w:rsidRPr="00D26514">
        <w:t xml:space="preserve">e.g., </w:t>
      </w:r>
      <w:r w:rsidR="004B7094" w:rsidRPr="00D26514">
        <w:t xml:space="preserve">The conditional entries specified in this table SHALL be present based on the exam type as specified in the CDA Header in the </w:t>
      </w:r>
      <w:proofErr w:type="spellStart"/>
      <w:r w:rsidR="004B7094" w:rsidRPr="00D26514">
        <w:t>documentationOf</w:t>
      </w:r>
      <w:proofErr w:type="spellEnd"/>
      <w:r w:rsidR="004B7094" w:rsidRPr="00D26514">
        <w:t xml:space="preserve"> / </w:t>
      </w:r>
      <w:proofErr w:type="spellStart"/>
      <w:r w:rsidR="004B7094" w:rsidRPr="00D26514">
        <w:t>serviceEvent</w:t>
      </w:r>
      <w:proofErr w:type="spellEnd"/>
      <w:r w:rsidR="004B7094" w:rsidRPr="00D26514">
        <w:t xml:space="preserve"> / code element.</w:t>
      </w:r>
      <w:r w:rsidRPr="00D26514">
        <w:t>&gt;</w:t>
      </w:r>
    </w:p>
    <w:p w14:paraId="2C3ED020" w14:textId="77777777" w:rsidR="004B7094" w:rsidRPr="00D26514" w:rsidRDefault="004B7094" w:rsidP="004B7094">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255"/>
        <w:gridCol w:w="2358"/>
      </w:tblGrid>
      <w:tr w:rsidR="005B5D47" w:rsidRPr="00D26514" w14:paraId="0E096BB4" w14:textId="77777777" w:rsidTr="00370CC8">
        <w:trPr>
          <w:cantSplit/>
          <w:tblHeader/>
        </w:trPr>
        <w:tc>
          <w:tcPr>
            <w:tcW w:w="968" w:type="dxa"/>
            <w:shd w:val="clear" w:color="auto" w:fill="D9D9D9"/>
          </w:tcPr>
          <w:p w14:paraId="00C33086" w14:textId="77777777" w:rsidR="004B7094" w:rsidRPr="00EA3BCB" w:rsidRDefault="004B7094" w:rsidP="00EA3BCB">
            <w:pPr>
              <w:pStyle w:val="TableEntryHeader"/>
            </w:pPr>
            <w:r w:rsidRPr="00D26514">
              <w:t>O</w:t>
            </w:r>
            <w:r w:rsidR="002A4C2E" w:rsidRPr="00D26514">
              <w:t>pt and Card</w:t>
            </w:r>
          </w:p>
        </w:tc>
        <w:tc>
          <w:tcPr>
            <w:tcW w:w="1480" w:type="dxa"/>
            <w:shd w:val="clear" w:color="auto" w:fill="D9D9D9"/>
          </w:tcPr>
          <w:p w14:paraId="5B293070" w14:textId="77777777" w:rsidR="004B7094" w:rsidRPr="00EA3BCB" w:rsidRDefault="004B7094" w:rsidP="00EA3BCB">
            <w:pPr>
              <w:pStyle w:val="TableEntryHeader"/>
            </w:pPr>
            <w:r w:rsidRPr="00EA3BCB">
              <w:t>Condition</w:t>
            </w:r>
          </w:p>
        </w:tc>
        <w:tc>
          <w:tcPr>
            <w:tcW w:w="2499" w:type="dxa"/>
            <w:shd w:val="clear" w:color="auto" w:fill="D9D9D9"/>
          </w:tcPr>
          <w:p w14:paraId="56341586" w14:textId="77777777" w:rsidR="004B7094" w:rsidRPr="00EA3BCB" w:rsidRDefault="004B7094" w:rsidP="00EA3BCB">
            <w:pPr>
              <w:pStyle w:val="TableEntryHeader"/>
            </w:pPr>
            <w:r w:rsidRPr="00D26514">
              <w:t>observation/code</w:t>
            </w:r>
          </w:p>
        </w:tc>
        <w:tc>
          <w:tcPr>
            <w:tcW w:w="1016" w:type="dxa"/>
            <w:shd w:val="clear" w:color="auto" w:fill="D9D9D9"/>
          </w:tcPr>
          <w:p w14:paraId="272A9D02" w14:textId="77777777" w:rsidR="004B7094" w:rsidRPr="00EA3BCB" w:rsidRDefault="004B7094" w:rsidP="00EA3BCB">
            <w:pPr>
              <w:pStyle w:val="TableEntryHeader"/>
            </w:pPr>
            <w:r w:rsidRPr="00D26514">
              <w:t>Data Type</w:t>
            </w:r>
          </w:p>
        </w:tc>
        <w:tc>
          <w:tcPr>
            <w:tcW w:w="1255" w:type="dxa"/>
            <w:shd w:val="clear" w:color="auto" w:fill="D9D9D9"/>
          </w:tcPr>
          <w:p w14:paraId="28D61BB6" w14:textId="77777777" w:rsidR="004B7094" w:rsidRPr="00EA3BCB" w:rsidRDefault="004B7094" w:rsidP="00EA3BCB">
            <w:pPr>
              <w:pStyle w:val="TableEntryHeader"/>
            </w:pPr>
            <w:r w:rsidRPr="00EA3BCB">
              <w:t>Unit of Measure</w:t>
            </w:r>
          </w:p>
        </w:tc>
        <w:tc>
          <w:tcPr>
            <w:tcW w:w="2358" w:type="dxa"/>
            <w:shd w:val="clear" w:color="auto" w:fill="D9D9D9"/>
          </w:tcPr>
          <w:p w14:paraId="38F1E19F" w14:textId="77777777" w:rsidR="004B7094" w:rsidRPr="00EA3BCB" w:rsidRDefault="004B7094" w:rsidP="00EA3BCB">
            <w:pPr>
              <w:pStyle w:val="TableEntryHeader"/>
            </w:pPr>
            <w:r w:rsidRPr="00D26514">
              <w:t>Value Set</w:t>
            </w:r>
            <w:r w:rsidR="009F5CC2" w:rsidRPr="00D26514">
              <w:t>/</w:t>
            </w:r>
          </w:p>
          <w:p w14:paraId="326955B2" w14:textId="77777777" w:rsidR="004B7094" w:rsidRPr="00D26514" w:rsidRDefault="009F5CC2" w:rsidP="007117B8">
            <w:pPr>
              <w:pStyle w:val="TableEntryHeader"/>
            </w:pPr>
            <w:r w:rsidRPr="00D26514">
              <w:t>Concept Domain</w:t>
            </w:r>
          </w:p>
        </w:tc>
      </w:tr>
      <w:tr w:rsidR="004B7094" w:rsidRPr="00D26514" w14:paraId="2074F93C" w14:textId="77777777" w:rsidTr="00EA3BCB">
        <w:tc>
          <w:tcPr>
            <w:tcW w:w="968" w:type="dxa"/>
          </w:tcPr>
          <w:p w14:paraId="1A758A4C"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w:t>
            </w:r>
            <w:proofErr w:type="gramStart"/>
            <w:r w:rsidR="004B7094" w:rsidRPr="00D26514">
              <w:t>1..</w:t>
            </w:r>
            <w:proofErr w:type="gramEnd"/>
            <w:r w:rsidR="004B7094" w:rsidRPr="00D26514">
              <w:t>*]</w:t>
            </w:r>
          </w:p>
        </w:tc>
        <w:tc>
          <w:tcPr>
            <w:tcW w:w="1480" w:type="dxa"/>
            <w:shd w:val="clear" w:color="auto" w:fill="auto"/>
          </w:tcPr>
          <w:p w14:paraId="2A47380A" w14:textId="77777777" w:rsidR="004B7094" w:rsidRPr="00D26514" w:rsidRDefault="004B7094" w:rsidP="00BB76BC">
            <w:pPr>
              <w:pStyle w:val="TableEntry"/>
            </w:pPr>
            <w:r w:rsidRPr="00D26514">
              <w:t>R: Cath with LVG</w:t>
            </w:r>
          </w:p>
        </w:tc>
        <w:tc>
          <w:tcPr>
            <w:tcW w:w="2499" w:type="dxa"/>
            <w:shd w:val="clear" w:color="auto" w:fill="auto"/>
          </w:tcPr>
          <w:p w14:paraId="093D947A" w14:textId="77777777" w:rsidR="004B7094" w:rsidRPr="00D26514" w:rsidRDefault="004B7094" w:rsidP="00BB76BC">
            <w:pPr>
              <w:pStyle w:val="TableEntry"/>
            </w:pPr>
            <w:r w:rsidRPr="00D26514">
              <w:t>72724002, SNOMED CT, “Morphology findings”</w:t>
            </w:r>
          </w:p>
          <w:p w14:paraId="1A75D2AE" w14:textId="77777777" w:rsidR="004B7094" w:rsidRPr="00D26514" w:rsidRDefault="004B7094"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7D724B" w:rsidRPr="00D26514">
              <w:t>1.2.840.10008.6.1.219 DICOM CID 3718 Myocardial Wall Segments in Projection</w:t>
            </w:r>
          </w:p>
        </w:tc>
        <w:tc>
          <w:tcPr>
            <w:tcW w:w="1016" w:type="dxa"/>
            <w:shd w:val="clear" w:color="auto" w:fill="auto"/>
          </w:tcPr>
          <w:p w14:paraId="35202631" w14:textId="77777777" w:rsidR="004B7094" w:rsidRPr="00D26514" w:rsidRDefault="004B7094" w:rsidP="00BB76BC">
            <w:pPr>
              <w:pStyle w:val="TableEntry"/>
            </w:pPr>
            <w:r w:rsidRPr="00D26514">
              <w:t>CD</w:t>
            </w:r>
          </w:p>
        </w:tc>
        <w:tc>
          <w:tcPr>
            <w:tcW w:w="1255" w:type="dxa"/>
            <w:shd w:val="clear" w:color="auto" w:fill="auto"/>
          </w:tcPr>
          <w:p w14:paraId="2D65FC7F" w14:textId="77777777" w:rsidR="004B7094" w:rsidRPr="00D26514" w:rsidRDefault="004B7094" w:rsidP="00BB76BC">
            <w:pPr>
              <w:pStyle w:val="TableEntry"/>
            </w:pPr>
            <w:r w:rsidRPr="00D26514">
              <w:t>n/a</w:t>
            </w:r>
          </w:p>
        </w:tc>
        <w:tc>
          <w:tcPr>
            <w:tcW w:w="2358" w:type="dxa"/>
            <w:shd w:val="clear" w:color="auto" w:fill="auto"/>
          </w:tcPr>
          <w:p w14:paraId="3C944DAF" w14:textId="77777777" w:rsidR="004B7094" w:rsidRPr="00D26514" w:rsidRDefault="007D724B" w:rsidP="00BB76BC">
            <w:pPr>
              <w:pStyle w:val="TableEntry"/>
            </w:pPr>
            <w:r w:rsidRPr="00D26514">
              <w:t>1.3.6.1.4.1.19376.1.4.1.5.19 Myocardium Assessments</w:t>
            </w:r>
            <w:r w:rsidR="00746A3D" w:rsidRPr="00D26514">
              <w:t>&gt;</w:t>
            </w:r>
          </w:p>
        </w:tc>
      </w:tr>
      <w:tr w:rsidR="004B7094" w:rsidRPr="00D26514" w14:paraId="1CE5DABB" w14:textId="77777777" w:rsidTr="00EA3BCB">
        <w:tc>
          <w:tcPr>
            <w:tcW w:w="968" w:type="dxa"/>
          </w:tcPr>
          <w:p w14:paraId="428A314A"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w:t>
            </w:r>
            <w:proofErr w:type="gramStart"/>
            <w:r w:rsidR="004B7094" w:rsidRPr="00D26514">
              <w:t>1..</w:t>
            </w:r>
            <w:proofErr w:type="gramEnd"/>
            <w:r w:rsidR="004B7094" w:rsidRPr="00D26514">
              <w:t>*]</w:t>
            </w:r>
          </w:p>
        </w:tc>
        <w:tc>
          <w:tcPr>
            <w:tcW w:w="1480" w:type="dxa"/>
            <w:shd w:val="clear" w:color="auto" w:fill="auto"/>
          </w:tcPr>
          <w:p w14:paraId="4A91AA17" w14:textId="77777777" w:rsidR="004B7094" w:rsidRPr="00D26514" w:rsidRDefault="004B7094" w:rsidP="00BB76BC">
            <w:pPr>
              <w:pStyle w:val="TableEntry"/>
              <w:rPr>
                <w:rFonts w:eastAsia="Calibri"/>
              </w:rPr>
            </w:pPr>
            <w:r w:rsidRPr="00D26514">
              <w:rPr>
                <w:rFonts w:eastAsia="Calibri"/>
              </w:rPr>
              <w:t>R: SPECT, echo, CMR</w:t>
            </w:r>
          </w:p>
          <w:p w14:paraId="513715C3" w14:textId="77777777" w:rsidR="004B7094" w:rsidRPr="00D26514" w:rsidRDefault="004B7094" w:rsidP="00BB76BC">
            <w:pPr>
              <w:pStyle w:val="TableEntry"/>
            </w:pPr>
            <w:proofErr w:type="gramStart"/>
            <w:r w:rsidRPr="00D26514">
              <w:rPr>
                <w:rFonts w:eastAsia="Calibri"/>
              </w:rPr>
              <w:t>O:CCTA</w:t>
            </w:r>
            <w:proofErr w:type="gramEnd"/>
          </w:p>
        </w:tc>
        <w:tc>
          <w:tcPr>
            <w:tcW w:w="2499" w:type="dxa"/>
            <w:shd w:val="clear" w:color="auto" w:fill="auto"/>
          </w:tcPr>
          <w:p w14:paraId="494AB8C6" w14:textId="77777777" w:rsidR="004B7094" w:rsidRPr="00D26514" w:rsidRDefault="004B7094" w:rsidP="00BB76BC">
            <w:pPr>
              <w:pStyle w:val="TableEntry"/>
            </w:pPr>
            <w:r w:rsidRPr="00D26514">
              <w:t>72724002, SNOMED CT, “Morphology findings”</w:t>
            </w:r>
          </w:p>
          <w:p w14:paraId="529F6316" w14:textId="77777777" w:rsidR="004B7094" w:rsidRPr="00D26514" w:rsidRDefault="004B7094"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7D724B" w:rsidRPr="00D26514">
              <w:t>1.2.840.10008.6.1.218 DICOM CID 3717 Myocardial Wall Segments</w:t>
            </w:r>
          </w:p>
        </w:tc>
        <w:tc>
          <w:tcPr>
            <w:tcW w:w="1016" w:type="dxa"/>
            <w:shd w:val="clear" w:color="auto" w:fill="auto"/>
          </w:tcPr>
          <w:p w14:paraId="47A9370E" w14:textId="77777777" w:rsidR="004B7094" w:rsidRPr="00D26514" w:rsidRDefault="004B7094" w:rsidP="00BB76BC">
            <w:pPr>
              <w:pStyle w:val="TableEntry"/>
            </w:pPr>
            <w:r w:rsidRPr="00D26514">
              <w:t>CD</w:t>
            </w:r>
          </w:p>
        </w:tc>
        <w:tc>
          <w:tcPr>
            <w:tcW w:w="1255" w:type="dxa"/>
            <w:shd w:val="clear" w:color="auto" w:fill="auto"/>
          </w:tcPr>
          <w:p w14:paraId="41B1FBC9" w14:textId="77777777" w:rsidR="004B7094" w:rsidRPr="00D26514" w:rsidRDefault="004B7094" w:rsidP="00BB76BC">
            <w:pPr>
              <w:pStyle w:val="TableEntry"/>
            </w:pPr>
            <w:r w:rsidRPr="00D26514">
              <w:t>n/a</w:t>
            </w:r>
          </w:p>
        </w:tc>
        <w:tc>
          <w:tcPr>
            <w:tcW w:w="2358" w:type="dxa"/>
            <w:shd w:val="clear" w:color="auto" w:fill="auto"/>
          </w:tcPr>
          <w:p w14:paraId="641536D8" w14:textId="0705AF44" w:rsidR="004B7094" w:rsidRPr="00D26514" w:rsidRDefault="009F5CC2" w:rsidP="00BB76BC">
            <w:pPr>
              <w:pStyle w:val="TableEntry"/>
            </w:pPr>
            <w:proofErr w:type="spellStart"/>
            <w:r w:rsidRPr="00D26514">
              <w:t>UV_MyocardiumAssessment</w:t>
            </w:r>
            <w:r w:rsidR="007D724B" w:rsidRPr="00D26514">
              <w:t>s</w:t>
            </w:r>
            <w:proofErr w:type="spellEnd"/>
            <w:r w:rsidR="00746A3D" w:rsidRPr="00D26514">
              <w:t>&gt;</w:t>
            </w:r>
          </w:p>
        </w:tc>
      </w:tr>
    </w:tbl>
    <w:p w14:paraId="3904FEBE" w14:textId="77777777" w:rsidR="004B7094" w:rsidRPr="00EA3BCB" w:rsidRDefault="007D724B" w:rsidP="0015489F">
      <w:pPr>
        <w:pStyle w:val="BodyText"/>
      </w:pPr>
      <w:r w:rsidRPr="00EA3BCB">
        <w:t>&lt;</w:t>
      </w:r>
      <w:r w:rsidR="00940FC7" w:rsidRPr="00EA3BCB">
        <w:t>e.g.,</w:t>
      </w:r>
      <w:r w:rsidRPr="00EA3BCB">
        <w:t xml:space="preserve"> </w:t>
      </w:r>
      <w:r w:rsidR="004B7094" w:rsidRPr="00EA3BCB">
        <w:t xml:space="preserve">The </w:t>
      </w:r>
      <w:r w:rsidR="004B7094" w:rsidRPr="00EA3BCB">
        <w:rPr>
          <w:rFonts w:ascii="Courier New" w:hAnsi="Courier New"/>
          <w:sz w:val="20"/>
        </w:rPr>
        <w:t>observation/value</w:t>
      </w:r>
      <w:r w:rsidR="004B7094" w:rsidRPr="00EA3BCB">
        <w:t xml:space="preserve"> MAY be a null flavor.</w:t>
      </w:r>
      <w:r w:rsidR="001055CB" w:rsidRPr="00EA3BCB">
        <w:t>&gt;</w:t>
      </w:r>
      <w:r w:rsidR="004B7094" w:rsidRPr="00EA3BCB">
        <w:t xml:space="preserve"> </w:t>
      </w:r>
    </w:p>
    <w:p w14:paraId="0FAD8B74" w14:textId="77777777" w:rsidR="004B7094" w:rsidRPr="00EA3BCB" w:rsidRDefault="007D724B" w:rsidP="0015489F">
      <w:pPr>
        <w:pStyle w:val="BodyText"/>
      </w:pPr>
      <w:r w:rsidRPr="00EA3BCB">
        <w:t>&lt;</w:t>
      </w:r>
      <w:r w:rsidR="00940FC7" w:rsidRPr="00EA3BCB">
        <w:t>e.g.,</w:t>
      </w:r>
      <w:r w:rsidR="004B7094" w:rsidRPr="00EA3BCB">
        <w:t xml:space="preserve"> morphological assessment observation MAY have a subsidiary Severity observation (</w:t>
      </w:r>
      <w:proofErr w:type="spellStart"/>
      <w:r w:rsidR="004B7094" w:rsidRPr="00EA3BCB">
        <w:t>templateID</w:t>
      </w:r>
      <w:proofErr w:type="spellEnd"/>
      <w:r w:rsidR="004B7094" w:rsidRPr="00EA3BCB">
        <w:t xml:space="preserve"> 1.3.6.1.4.1.19376.1.5.3.1.4.1 [PCC TF-2]).</w:t>
      </w:r>
      <w:r w:rsidRPr="00EA3BCB">
        <w:t>&gt;</w:t>
      </w:r>
    </w:p>
    <w:p w14:paraId="0FCB9F1C" w14:textId="77777777" w:rsidR="009612F6" w:rsidRPr="00D26514" w:rsidRDefault="009612F6" w:rsidP="00630F33">
      <w:pPr>
        <w:pStyle w:val="BodyText"/>
        <w:rPr>
          <w:lang w:eastAsia="x-none"/>
        </w:rPr>
      </w:pPr>
    </w:p>
    <w:p w14:paraId="11A3B0F8" w14:textId="77777777" w:rsidR="00983131" w:rsidRPr="00EA3BCB" w:rsidRDefault="00983131" w:rsidP="00597DB2">
      <w:pPr>
        <w:pStyle w:val="AuthorInstructions"/>
        <w:rPr>
          <w:b/>
        </w:rPr>
      </w:pPr>
      <w:r w:rsidRPr="00EA3BCB">
        <w:rPr>
          <w:b/>
        </w:rPr>
        <w:t>### End Tabular Format - Entry</w:t>
      </w:r>
    </w:p>
    <w:p w14:paraId="4FC8CB9F" w14:textId="77777777" w:rsidR="009612F6" w:rsidRPr="00D26514" w:rsidRDefault="009612F6" w:rsidP="00597DB2">
      <w:pPr>
        <w:pStyle w:val="AuthorInstructions"/>
      </w:pPr>
    </w:p>
    <w:p w14:paraId="4234377D" w14:textId="77777777" w:rsidR="00EC1DB7" w:rsidRPr="00D26514" w:rsidRDefault="00EC1DB7" w:rsidP="00597DB2">
      <w:pPr>
        <w:pStyle w:val="AuthorInstructions"/>
      </w:pPr>
    </w:p>
    <w:p w14:paraId="68418861" w14:textId="77777777" w:rsidR="00983131" w:rsidRPr="00EA3BCB" w:rsidRDefault="00983131" w:rsidP="00597DB2">
      <w:pPr>
        <w:pStyle w:val="AuthorInstructions"/>
        <w:rPr>
          <w:b/>
        </w:rPr>
      </w:pPr>
      <w:r w:rsidRPr="00EA3BCB">
        <w:rPr>
          <w:b/>
        </w:rPr>
        <w:t>### Begin Discrete Conformance Format – Entry</w:t>
      </w:r>
    </w:p>
    <w:p w14:paraId="3519E681" w14:textId="77777777" w:rsidR="00114040"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D609FE" w:rsidRPr="00D26514">
        <w:t xml:space="preserve"> The statements must be numbered, begin with SHALL/SHOULD/MAY identify the cardinality using [</w:t>
      </w:r>
      <w:proofErr w:type="spellStart"/>
      <w:proofErr w:type="gramStart"/>
      <w:r w:rsidR="00D609FE" w:rsidRPr="00D26514">
        <w:t>n..n</w:t>
      </w:r>
      <w:proofErr w:type="spellEnd"/>
      <w:proofErr w:type="gramEnd"/>
      <w:r w:rsidR="00D609FE" w:rsidRPr="00D26514">
        <w:t xml:space="preserve">], the name of the element, and a </w:t>
      </w:r>
      <w:proofErr w:type="spellStart"/>
      <w:r w:rsidR="00D609FE" w:rsidRPr="00D26514">
        <w:t>subitem</w:t>
      </w:r>
      <w:proofErr w:type="spellEnd"/>
      <w:r w:rsidR="00D609FE" w:rsidRPr="00D26514">
        <w:t xml:space="preserve"> which described the value or source of the information.</w:t>
      </w:r>
      <w:r w:rsidRPr="00D26514">
        <w:t>&gt;</w:t>
      </w:r>
    </w:p>
    <w:p w14:paraId="3DACA09B" w14:textId="77777777" w:rsidR="00875076" w:rsidRPr="00D26514" w:rsidRDefault="00875076" w:rsidP="00875076">
      <w:pPr>
        <w:pStyle w:val="BodyText"/>
        <w:rPr>
          <w:szCs w:val="24"/>
          <w:lang w:eastAsia="x-none"/>
        </w:rPr>
      </w:pPr>
    </w:p>
    <w:p w14:paraId="229A2790" w14:textId="77777777" w:rsidR="00875076" w:rsidRPr="00D26514" w:rsidRDefault="00746A3D" w:rsidP="005B5D47">
      <w:pPr>
        <w:pStyle w:val="Heading5"/>
        <w:numPr>
          <w:ilvl w:val="0"/>
          <w:numId w:val="0"/>
        </w:numPr>
        <w:rPr>
          <w:noProof w:val="0"/>
        </w:rPr>
      </w:pPr>
      <w:bookmarkStart w:id="310" w:name="_Toc184813871"/>
      <w:bookmarkStart w:id="311" w:name="_Toc322675194"/>
      <w:bookmarkStart w:id="312" w:name="_Toc345074726"/>
      <w:bookmarkStart w:id="313" w:name="_Toc500238837"/>
      <w:bookmarkStart w:id="314" w:name="E_Problem_Observation_Cardiac_PF"/>
      <w:bookmarkStart w:id="315" w:name="E_Result_Observation_Cardiac_PF"/>
      <w:r w:rsidRPr="00D26514">
        <w:rPr>
          <w:noProof w:val="0"/>
        </w:rPr>
        <w:t>&lt;</w:t>
      </w:r>
      <w:r w:rsidR="00940FC7" w:rsidRPr="00D26514">
        <w:rPr>
          <w:noProof w:val="0"/>
        </w:rPr>
        <w:t>e.g.,</w:t>
      </w:r>
      <w:r w:rsidR="00875076" w:rsidRPr="00D26514">
        <w:rPr>
          <w:noProof w:val="0"/>
        </w:rPr>
        <w:t>6.</w:t>
      </w:r>
      <w:r w:rsidR="00AD069D" w:rsidRPr="00D26514">
        <w:rPr>
          <w:noProof w:val="0"/>
        </w:rPr>
        <w:t>3.</w:t>
      </w:r>
      <w:proofErr w:type="gramStart"/>
      <w:r w:rsidR="00AD069D" w:rsidRPr="00D26514">
        <w:rPr>
          <w:noProof w:val="0"/>
        </w:rPr>
        <w:t>4</w:t>
      </w:r>
      <w:r w:rsidR="00875076" w:rsidRPr="00D26514">
        <w:rPr>
          <w:noProof w:val="0"/>
        </w:rPr>
        <w:t>.E</w:t>
      </w:r>
      <w:proofErr w:type="gramEnd"/>
      <w:r w:rsidR="00875076" w:rsidRPr="00D26514">
        <w:rPr>
          <w:noProof w:val="0"/>
        </w:rPr>
        <w:t xml:space="preserve"> Result</w:t>
      </w:r>
      <w:bookmarkStart w:id="316" w:name="E_Problem_Observation"/>
      <w:bookmarkEnd w:id="316"/>
      <w:r w:rsidR="00875076" w:rsidRPr="00D26514">
        <w:rPr>
          <w:noProof w:val="0"/>
        </w:rPr>
        <w:t xml:space="preserve"> Observation</w:t>
      </w:r>
      <w:bookmarkStart w:id="317" w:name="CS_ProblemObservation"/>
      <w:bookmarkEnd w:id="310"/>
      <w:bookmarkEnd w:id="317"/>
      <w:r w:rsidR="00875076" w:rsidRPr="00D26514">
        <w:rPr>
          <w:noProof w:val="0"/>
        </w:rPr>
        <w:t xml:space="preserve"> - Cardiac</w:t>
      </w:r>
      <w:bookmarkEnd w:id="311"/>
      <w:bookmarkEnd w:id="312"/>
      <w:bookmarkEnd w:id="313"/>
    </w:p>
    <w:bookmarkEnd w:id="314"/>
    <w:bookmarkEnd w:id="315"/>
    <w:p w14:paraId="0EEC7D35" w14:textId="77777777" w:rsidR="00875076" w:rsidRPr="00D26514" w:rsidRDefault="00875076" w:rsidP="00EA3BCB">
      <w:pPr>
        <w:pStyle w:val="BodyText"/>
        <w:ind w:left="720"/>
      </w:pPr>
      <w:r w:rsidRPr="00EA3BCB">
        <w:rPr>
          <w:rFonts w:ascii="Courier New" w:hAnsi="Courier New"/>
          <w:sz w:val="20"/>
        </w:rPr>
        <w:t xml:space="preserve">[observation: </w:t>
      </w:r>
      <w:proofErr w:type="spellStart"/>
      <w:r w:rsidRPr="00EA3BCB">
        <w:rPr>
          <w:rFonts w:ascii="Courier New" w:hAnsi="Courier New"/>
          <w:sz w:val="20"/>
        </w:rPr>
        <w:t>templateId</w:t>
      </w:r>
      <w:proofErr w:type="spellEnd"/>
      <w:r w:rsidRPr="00EA3BCB">
        <w:rPr>
          <w:rFonts w:ascii="Courier New" w:hAnsi="Courier New"/>
          <w:sz w:val="20"/>
        </w:rPr>
        <w:t xml:space="preserve"> 1.3.6.1.4.1.19376.1.4.1.4.16</w:t>
      </w:r>
      <w:r w:rsidRPr="00EA3BCB" w:rsidDel="004B63D0">
        <w:rPr>
          <w:rFonts w:ascii="Courier New" w:hAnsi="Courier New"/>
          <w:sz w:val="20"/>
        </w:rPr>
        <w:t xml:space="preserve"> </w:t>
      </w:r>
      <w:r w:rsidRPr="00EA3BCB">
        <w:rPr>
          <w:rFonts w:ascii="Courier New" w:hAnsi="Courier New"/>
          <w:sz w:val="20"/>
        </w:rPr>
        <w:t>(open)]</w:t>
      </w:r>
    </w:p>
    <w:p w14:paraId="218C0F15" w14:textId="77777777" w:rsidR="00875076" w:rsidRPr="00D26514" w:rsidRDefault="00875076" w:rsidP="00EA3BCB">
      <w:pPr>
        <w:pStyle w:val="BodyText"/>
        <w:ind w:left="720"/>
      </w:pPr>
      <w:r w:rsidRPr="00D26514">
        <w:lastRenderedPageBreak/>
        <w:t>A result observation is a clinical statement that a clinician has noted during the Cath Lab procedure</w:t>
      </w:r>
      <w:r w:rsidR="00887E40" w:rsidRPr="00D26514">
        <w:t xml:space="preserve">. </w:t>
      </w:r>
      <w:r w:rsidRPr="00D26514">
        <w:t>This entry is used to describe the specific procedure findings that were observed during the specific Cath Lab procedure</w:t>
      </w:r>
      <w:r w:rsidR="00887E40" w:rsidRPr="00D26514">
        <w:t xml:space="preserve">. </w:t>
      </w:r>
    </w:p>
    <w:p w14:paraId="152B4E48" w14:textId="77777777" w:rsidR="00875076" w:rsidRPr="00D26514" w:rsidRDefault="00875076" w:rsidP="00EA3BCB">
      <w:pPr>
        <w:pStyle w:val="BodyText"/>
      </w:pPr>
      <w:r w:rsidRPr="00D26514">
        <w:t xml:space="preserve">The specific result observations are defined in </w:t>
      </w:r>
      <w:r w:rsidRPr="00D26514">
        <w:rPr>
          <w:rFonts w:ascii="Courier New" w:hAnsi="Courier New" w:cs="Courier New"/>
          <w:sz w:val="20"/>
        </w:rPr>
        <w:t>1.3.6.1.4.1.19376.1.4.1.5.38</w:t>
      </w:r>
      <w:r w:rsidRPr="00EA3BCB">
        <w:t xml:space="preserve"> </w:t>
      </w:r>
      <w:r w:rsidRPr="00D26514">
        <w:t>Procedure Findings Constraints/</w:t>
      </w:r>
      <w:proofErr w:type="spellStart"/>
      <w:r w:rsidRPr="00D26514">
        <w:t>ValueSet</w:t>
      </w:r>
      <w:proofErr w:type="spellEnd"/>
      <w:r w:rsidR="00887E40" w:rsidRPr="00D26514">
        <w:t xml:space="preserve">. </w:t>
      </w:r>
    </w:p>
    <w:p w14:paraId="3966D5BB" w14:textId="77777777" w:rsidR="00875076" w:rsidRPr="00D26514" w:rsidRDefault="00875076" w:rsidP="00875076"/>
    <w:p w14:paraId="39223BE7"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w:t>
      </w:r>
      <w:proofErr w:type="spellStart"/>
      <w:r w:rsidRPr="00D26514">
        <w:rPr>
          <w:rStyle w:val="XMLnameBold"/>
        </w:rPr>
        <w:t>classCode</w:t>
      </w:r>
      <w:proofErr w:type="spellEnd"/>
      <w:r w:rsidRPr="00D26514">
        <w:t>=</w:t>
      </w:r>
      <w:r w:rsidRPr="00D26514">
        <w:rPr>
          <w:rStyle w:val="XMLname"/>
        </w:rPr>
        <w:t>"OBS"</w:t>
      </w:r>
      <w:r w:rsidRPr="00D26514">
        <w:t xml:space="preserve"> Observation (</w:t>
      </w:r>
      <w:proofErr w:type="spellStart"/>
      <w:r w:rsidRPr="00D26514">
        <w:t>CodeSystem</w:t>
      </w:r>
      <w:proofErr w:type="spellEnd"/>
      <w:r w:rsidRPr="00D26514">
        <w:t xml:space="preserve">: </w:t>
      </w:r>
      <w:r w:rsidRPr="00D26514">
        <w:rPr>
          <w:rStyle w:val="XMLname"/>
        </w:rPr>
        <w:t>HL7ActClass 2.16.840.1.113883.5.6</w:t>
      </w:r>
      <w:r w:rsidRPr="00D26514">
        <w:t>)</w:t>
      </w:r>
      <w:bookmarkStart w:id="318" w:name="C_7130"/>
      <w:bookmarkEnd w:id="318"/>
      <w:r w:rsidRPr="00D26514">
        <w:t xml:space="preserve"> (CONF:7130).</w:t>
      </w:r>
    </w:p>
    <w:p w14:paraId="7160E601"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w:t>
      </w:r>
      <w:proofErr w:type="spellStart"/>
      <w:r w:rsidRPr="00D26514">
        <w:rPr>
          <w:rStyle w:val="XMLnameBold"/>
        </w:rPr>
        <w:t>moodCode</w:t>
      </w:r>
      <w:proofErr w:type="spellEnd"/>
      <w:r w:rsidRPr="00D26514">
        <w:t>=</w:t>
      </w:r>
      <w:r w:rsidRPr="00D26514">
        <w:rPr>
          <w:rStyle w:val="XMLname"/>
        </w:rPr>
        <w:t>"EVN"</w:t>
      </w:r>
      <w:r w:rsidRPr="00D26514">
        <w:t xml:space="preserve"> Event (</w:t>
      </w:r>
      <w:proofErr w:type="spellStart"/>
      <w:r w:rsidRPr="00D26514">
        <w:t>CodeSystem</w:t>
      </w:r>
      <w:proofErr w:type="spellEnd"/>
      <w:r w:rsidRPr="00D26514">
        <w:t xml:space="preserve">: </w:t>
      </w:r>
      <w:proofErr w:type="spellStart"/>
      <w:r w:rsidRPr="00D26514">
        <w:rPr>
          <w:rStyle w:val="XMLname"/>
        </w:rPr>
        <w:t>ActMood</w:t>
      </w:r>
      <w:proofErr w:type="spellEnd"/>
      <w:r w:rsidRPr="00D26514">
        <w:rPr>
          <w:rStyle w:val="XMLname"/>
        </w:rPr>
        <w:t xml:space="preserve"> 2.16.840.1.113883.5.1001</w:t>
      </w:r>
      <w:r w:rsidRPr="00D26514">
        <w:t>)</w:t>
      </w:r>
      <w:bookmarkStart w:id="319" w:name="C_7131"/>
      <w:bookmarkEnd w:id="319"/>
      <w:r w:rsidRPr="00D26514">
        <w:t xml:space="preserve"> (CONF:7131).</w:t>
      </w:r>
    </w:p>
    <w:p w14:paraId="2D64B371"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proofErr w:type="spellStart"/>
      <w:r w:rsidRPr="00D26514">
        <w:rPr>
          <w:rStyle w:val="XMLnameBold"/>
        </w:rPr>
        <w:t>templateId</w:t>
      </w:r>
      <w:proofErr w:type="spellEnd"/>
      <w:r w:rsidRPr="00D26514">
        <w:t xml:space="preserve"> (CONF:7136) such that it</w:t>
      </w:r>
    </w:p>
    <w:p w14:paraId="0B44D24B"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@root</w:t>
      </w:r>
      <w:r w:rsidRPr="00D26514">
        <w:t>=</w:t>
      </w:r>
      <w:r w:rsidRPr="00D26514">
        <w:rPr>
          <w:rStyle w:val="XMLname"/>
        </w:rPr>
        <w:t>"2.16.840.1.113883.10.20.22.4.2"</w:t>
      </w:r>
      <w:r w:rsidRPr="00D26514">
        <w:t xml:space="preserve"> (CONF:9138).</w:t>
      </w:r>
    </w:p>
    <w:p w14:paraId="6A442B5C"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at least one [</w:t>
      </w:r>
      <w:proofErr w:type="gramStart"/>
      <w:r w:rsidRPr="00D26514">
        <w:t>1..</w:t>
      </w:r>
      <w:proofErr w:type="gramEnd"/>
      <w:r w:rsidRPr="00D26514">
        <w:t xml:space="preserve">*] </w:t>
      </w:r>
      <w:r w:rsidRPr="00D26514">
        <w:rPr>
          <w:rStyle w:val="XMLnameBold"/>
        </w:rPr>
        <w:t>id</w:t>
      </w:r>
      <w:r w:rsidRPr="00D26514">
        <w:t xml:space="preserve"> (CONF:7137).</w:t>
      </w:r>
    </w:p>
    <w:p w14:paraId="54405764" w14:textId="77777777" w:rsidR="00875076" w:rsidRPr="00D26514" w:rsidRDefault="00875076" w:rsidP="00EA3BCB">
      <w:pPr>
        <w:numPr>
          <w:ilvl w:val="1"/>
          <w:numId w:val="15"/>
        </w:numPr>
        <w:spacing w:before="0" w:after="40" w:line="260" w:lineRule="exact"/>
      </w:pPr>
      <w:r w:rsidRPr="00D26514">
        <w:t>The first id represents this specific globally unique result observation.</w:t>
      </w:r>
    </w:p>
    <w:p w14:paraId="4365718B" w14:textId="77777777" w:rsidR="00875076" w:rsidRPr="00D26514" w:rsidRDefault="00875076" w:rsidP="00EA3BCB">
      <w:pPr>
        <w:numPr>
          <w:ilvl w:val="1"/>
          <w:numId w:val="15"/>
        </w:numPr>
        <w:spacing w:before="0" w:after="40" w:line="260" w:lineRule="exact"/>
      </w:pPr>
      <w:r w:rsidRPr="00D26514">
        <w:t>The second id represents the lesion ID which should</w:t>
      </w:r>
      <w:r w:rsidR="005F3FB5" w:rsidRPr="00D26514">
        <w:t xml:space="preserve"> </w:t>
      </w:r>
      <w:r w:rsidRPr="00D26514">
        <w:t xml:space="preserve">be an assigned numeric code that identifies lesions within a specific </w:t>
      </w:r>
      <w:proofErr w:type="spellStart"/>
      <w:r w:rsidRPr="00D26514">
        <w:t>targetSiteCode.This</w:t>
      </w:r>
      <w:proofErr w:type="spellEnd"/>
      <w:r w:rsidRPr="00D26514">
        <w:t xml:space="preserve"> lesion ID is used to link lesion specific data in this Result Observation – Cardiac with Procedure Activity Procedure - Cardiac.</w:t>
      </w:r>
    </w:p>
    <w:p w14:paraId="25C1AFA6"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code</w:t>
      </w:r>
      <w:r w:rsidRPr="00D26514">
        <w:t xml:space="preserve"> (CONF:7133).</w:t>
      </w:r>
    </w:p>
    <w:p w14:paraId="127C3818" w14:textId="77777777" w:rsidR="00875076" w:rsidRPr="00D26514" w:rsidRDefault="00875076" w:rsidP="00736B5B">
      <w:pPr>
        <w:numPr>
          <w:ilvl w:val="1"/>
          <w:numId w:val="15"/>
        </w:numPr>
        <w:spacing w:before="0" w:after="40" w:line="260" w:lineRule="exact"/>
      </w:pPr>
      <w:r w:rsidRPr="00EA3BCB">
        <w:rPr>
          <w:rStyle w:val="BodyTextChar"/>
          <w:sz w:val="20"/>
        </w:rPr>
        <w:t>SHOULD</w:t>
      </w:r>
      <w:r w:rsidRPr="00D26514">
        <w:t xml:space="preserve"> be from LOINC (</w:t>
      </w:r>
      <w:proofErr w:type="spellStart"/>
      <w:r w:rsidRPr="00D26514">
        <w:t>CodeSystem</w:t>
      </w:r>
      <w:proofErr w:type="spellEnd"/>
      <w:r w:rsidRPr="00D26514">
        <w:t>: 2.16.840.1.113883.6.1) or SNOMED CT (Value Set: 1.3.6.1.4.1.19376.1.4.1.5.38) (CONF:7166-CRC).</w:t>
      </w:r>
    </w:p>
    <w:p w14:paraId="42809A74"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one [</w:t>
      </w:r>
      <w:proofErr w:type="gramStart"/>
      <w:r w:rsidRPr="00D26514">
        <w:t>0..</w:t>
      </w:r>
      <w:proofErr w:type="gramEnd"/>
      <w:r w:rsidRPr="00D26514">
        <w:t xml:space="preserve">1] </w:t>
      </w:r>
      <w:r w:rsidRPr="00D26514">
        <w:rPr>
          <w:rStyle w:val="XMLnameBold"/>
        </w:rPr>
        <w:t>text</w:t>
      </w:r>
      <w:r w:rsidRPr="00D26514">
        <w:t xml:space="preserve"> (CONF:7138).</w:t>
      </w:r>
    </w:p>
    <w:p w14:paraId="5AB234A6" w14:textId="77777777" w:rsidR="00875076" w:rsidRPr="00D26514" w:rsidRDefault="00875076" w:rsidP="00736B5B">
      <w:pPr>
        <w:numPr>
          <w:ilvl w:val="1"/>
          <w:numId w:val="15"/>
        </w:numPr>
        <w:spacing w:before="0" w:after="40" w:line="260" w:lineRule="exact"/>
      </w:pPr>
      <w:r w:rsidRPr="00D26514">
        <w:t xml:space="preserve">The text, if present, </w:t>
      </w:r>
      <w:r w:rsidRPr="00EA3BCB">
        <w:rPr>
          <w:rStyle w:val="BodyTextChar"/>
          <w:sz w:val="20"/>
        </w:rPr>
        <w:t>SHOULD</w:t>
      </w:r>
      <w:r w:rsidRPr="00D26514">
        <w:t xml:space="preserve"> contain zero or one [</w:t>
      </w:r>
      <w:proofErr w:type="gramStart"/>
      <w:r w:rsidRPr="00D26514">
        <w:t>0..</w:t>
      </w:r>
      <w:proofErr w:type="gramEnd"/>
      <w:r w:rsidRPr="00D26514">
        <w:t xml:space="preserve">1] </w:t>
      </w:r>
      <w:r w:rsidRPr="00D26514">
        <w:rPr>
          <w:rStyle w:val="XMLnameBold"/>
        </w:rPr>
        <w:t>reference/@value</w:t>
      </w:r>
      <w:r w:rsidRPr="00D26514">
        <w:t xml:space="preserve"> (CONF:7139).</w:t>
      </w:r>
    </w:p>
    <w:p w14:paraId="019A9C59" w14:textId="77777777" w:rsidR="00875076" w:rsidRPr="00D26514" w:rsidRDefault="00875076" w:rsidP="00736B5B">
      <w:pPr>
        <w:numPr>
          <w:ilvl w:val="2"/>
          <w:numId w:val="15"/>
        </w:numPr>
        <w:spacing w:before="0" w:after="40" w:line="260" w:lineRule="exact"/>
      </w:pPr>
      <w:r w:rsidRPr="00D26514">
        <w:t xml:space="preserve">This reference/@value </w:t>
      </w:r>
      <w:r w:rsidRPr="00EA3BCB">
        <w:rPr>
          <w:rStyle w:val="BodyTextChar"/>
          <w:sz w:val="20"/>
        </w:rPr>
        <w:t>SHALL</w:t>
      </w:r>
      <w:r w:rsidRPr="00D26514">
        <w:t xml:space="preserve"> begin with a '#' and </w:t>
      </w:r>
      <w:r w:rsidRPr="00EA3BCB">
        <w:rPr>
          <w:rStyle w:val="BodyTextChar"/>
          <w:sz w:val="20"/>
        </w:rPr>
        <w:t>SHALL</w:t>
      </w:r>
      <w:r w:rsidRPr="00D26514">
        <w:t xml:space="preserve"> point to its corresponding narrative (using the approach defined in CDA Release 2, section 4.3.5.1) (CONF:9119).</w:t>
      </w:r>
    </w:p>
    <w:p w14:paraId="236CC638"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proofErr w:type="spellStart"/>
      <w:r w:rsidRPr="00D26514">
        <w:rPr>
          <w:rStyle w:val="XMLnameBold"/>
        </w:rPr>
        <w:t>statusCode</w:t>
      </w:r>
      <w:proofErr w:type="spellEnd"/>
      <w:r w:rsidRPr="00D26514">
        <w:t>=</w:t>
      </w:r>
      <w:r w:rsidRPr="00D26514">
        <w:rPr>
          <w:rStyle w:val="XMLname"/>
        </w:rPr>
        <w:t>"completed"</w:t>
      </w:r>
      <w:r w:rsidRPr="00D26514">
        <w:t xml:space="preserve"> Completed (</w:t>
      </w:r>
      <w:proofErr w:type="spellStart"/>
      <w:r w:rsidRPr="00D26514">
        <w:t>CodeSystem</w:t>
      </w:r>
      <w:proofErr w:type="spellEnd"/>
      <w:r w:rsidRPr="00D26514">
        <w:t xml:space="preserve">: </w:t>
      </w:r>
      <w:proofErr w:type="spellStart"/>
      <w:r w:rsidRPr="00D26514">
        <w:rPr>
          <w:rStyle w:val="XMLname"/>
        </w:rPr>
        <w:t>ActStatus</w:t>
      </w:r>
      <w:proofErr w:type="spellEnd"/>
      <w:r w:rsidRPr="00D26514">
        <w:rPr>
          <w:rStyle w:val="XMLname"/>
        </w:rPr>
        <w:t xml:space="preserve"> 2.16.840.1.113883.5.14</w:t>
      </w:r>
      <w:r w:rsidRPr="00D26514">
        <w:t>)</w:t>
      </w:r>
      <w:bookmarkStart w:id="320" w:name="C_7134"/>
      <w:bookmarkEnd w:id="320"/>
      <w:r w:rsidRPr="00D26514">
        <w:t xml:space="preserve"> (CONF:7134).</w:t>
      </w:r>
    </w:p>
    <w:p w14:paraId="1EFD1B8D"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proofErr w:type="spellStart"/>
      <w:r w:rsidRPr="00D26514">
        <w:rPr>
          <w:rStyle w:val="XMLnameBold"/>
        </w:rPr>
        <w:t>effectiveTime</w:t>
      </w:r>
      <w:proofErr w:type="spellEnd"/>
      <w:r w:rsidRPr="00D26514">
        <w:t xml:space="preserve"> (CONF:7140).</w:t>
      </w:r>
    </w:p>
    <w:p w14:paraId="6F16C0F5" w14:textId="77777777" w:rsidR="00875076" w:rsidRPr="00D26514" w:rsidRDefault="00875076" w:rsidP="00736B5B">
      <w:pPr>
        <w:numPr>
          <w:ilvl w:val="1"/>
          <w:numId w:val="15"/>
        </w:numPr>
        <w:spacing w:before="0" w:after="40" w:line="260" w:lineRule="exact"/>
      </w:pPr>
      <w:r w:rsidRPr="00D26514">
        <w:t>represents clinically effective time of the measurement, which may be when the measurement was performed (e.g., a BP measurement), or may be when sample was taken (and measured some time afterwards) (CONF:7141).</w:t>
      </w:r>
    </w:p>
    <w:p w14:paraId="56F55932"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value</w:t>
      </w:r>
      <w:r w:rsidRPr="00D26514">
        <w:t xml:space="preserve"> with @</w:t>
      </w:r>
      <w:proofErr w:type="spellStart"/>
      <w:r w:rsidRPr="00D26514">
        <w:t>xsi:type</w:t>
      </w:r>
      <w:proofErr w:type="spellEnd"/>
      <w:r w:rsidRPr="00D26514">
        <w:t>="ANY" (CONF:7143).</w:t>
      </w:r>
    </w:p>
    <w:p w14:paraId="1D6BC1D6"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more [</w:t>
      </w:r>
      <w:proofErr w:type="gramStart"/>
      <w:r w:rsidRPr="00D26514">
        <w:t>0..</w:t>
      </w:r>
      <w:proofErr w:type="gramEnd"/>
      <w:r w:rsidRPr="00D26514">
        <w:t xml:space="preserve">*] </w:t>
      </w:r>
      <w:proofErr w:type="spellStart"/>
      <w:r w:rsidRPr="00D26514">
        <w:rPr>
          <w:rStyle w:val="XMLnameBold"/>
        </w:rPr>
        <w:t>interpretationCode</w:t>
      </w:r>
      <w:proofErr w:type="spellEnd"/>
      <w:r w:rsidRPr="00D26514">
        <w:t xml:space="preserve"> (CONF:7147)</w:t>
      </w:r>
      <w:r w:rsidR="00887E40" w:rsidRPr="00D26514">
        <w:t xml:space="preserve">. </w:t>
      </w:r>
    </w:p>
    <w:p w14:paraId="49F7ED15"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w:t>
      </w:r>
      <w:proofErr w:type="gramStart"/>
      <w:r w:rsidRPr="00D26514">
        <w:t>0..</w:t>
      </w:r>
      <w:proofErr w:type="gramEnd"/>
      <w:r w:rsidRPr="00D26514">
        <w:t xml:space="preserve">1] </w:t>
      </w:r>
      <w:proofErr w:type="spellStart"/>
      <w:r w:rsidRPr="00D26514">
        <w:rPr>
          <w:rStyle w:val="XMLnameBold"/>
        </w:rPr>
        <w:t>methodCode</w:t>
      </w:r>
      <w:proofErr w:type="spellEnd"/>
      <w:r w:rsidRPr="00D26514">
        <w:t xml:space="preserve"> (CONF:7148).</w:t>
      </w:r>
    </w:p>
    <w:p w14:paraId="474F1D43"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w:t>
      </w:r>
      <w:proofErr w:type="gramStart"/>
      <w:r w:rsidRPr="00D26514">
        <w:t>0..</w:t>
      </w:r>
      <w:proofErr w:type="gramEnd"/>
      <w:r w:rsidRPr="00D26514">
        <w:t xml:space="preserve">1] </w:t>
      </w:r>
      <w:proofErr w:type="spellStart"/>
      <w:r w:rsidRPr="00D26514">
        <w:rPr>
          <w:rStyle w:val="XMLnameBold"/>
        </w:rPr>
        <w:t>targetSiteCode</w:t>
      </w:r>
      <w:proofErr w:type="spellEnd"/>
      <w:r w:rsidRPr="00D26514">
        <w:t xml:space="preserve"> </w:t>
      </w:r>
      <w:r w:rsidRPr="00EA3BCB">
        <w:rPr>
          <w:rStyle w:val="BodyTextChar"/>
        </w:rPr>
        <w:t>(CONF:7153).</w:t>
      </w:r>
    </w:p>
    <w:p w14:paraId="41227CFD" w14:textId="77777777" w:rsidR="00875076" w:rsidRPr="00D26514" w:rsidRDefault="00875076" w:rsidP="00736B5B">
      <w:pPr>
        <w:numPr>
          <w:ilvl w:val="1"/>
          <w:numId w:val="15"/>
        </w:numPr>
        <w:spacing w:before="0" w:after="40" w:line="260" w:lineRule="exact"/>
      </w:pPr>
      <w:r w:rsidRPr="00D26514">
        <w:t xml:space="preserve">The </w:t>
      </w:r>
      <w:proofErr w:type="spellStart"/>
      <w:r w:rsidRPr="00D26514">
        <w:t>targetSiteCode</w:t>
      </w:r>
      <w:proofErr w:type="spellEnd"/>
      <w:r w:rsidRPr="00D26514">
        <w:t xml:space="preserve">, if present, </w:t>
      </w: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code</w:t>
      </w:r>
      <w:r w:rsidRPr="00D26514">
        <w:t xml:space="preserve"> where the @code </w:t>
      </w:r>
      <w:r w:rsidRPr="00EA3BCB">
        <w:rPr>
          <w:rStyle w:val="BodyTextChar"/>
          <w:sz w:val="20"/>
        </w:rPr>
        <w:t>SHALL</w:t>
      </w:r>
      <w:r w:rsidRPr="00D26514">
        <w:t xml:space="preserve"> be selected from </w:t>
      </w:r>
      <w:proofErr w:type="spellStart"/>
      <w:r w:rsidRPr="00D26514">
        <w:t>ValueSet</w:t>
      </w:r>
      <w:proofErr w:type="spellEnd"/>
      <w:r w:rsidRPr="00D26514">
        <w:t xml:space="preserve"> </w:t>
      </w:r>
      <w:r w:rsidRPr="00D26514">
        <w:rPr>
          <w:rFonts w:ascii="Courier New" w:hAnsi="Courier New" w:cs="Courier New"/>
          <w:sz w:val="20"/>
        </w:rPr>
        <w:t>Body Site</w:t>
      </w:r>
      <w:r w:rsidR="005F3FB5" w:rsidRPr="00D26514">
        <w:rPr>
          <w:rFonts w:ascii="Courier New" w:hAnsi="Courier New" w:cs="Courier New"/>
          <w:sz w:val="20"/>
        </w:rPr>
        <w:t xml:space="preserve"> </w:t>
      </w:r>
      <w:r w:rsidRPr="00D26514">
        <w:rPr>
          <w:rFonts w:ascii="Courier New" w:hAnsi="Courier New" w:cs="TimesNewRomanPSMT"/>
          <w:sz w:val="20"/>
        </w:rPr>
        <w:t xml:space="preserve">1.3.6.1.4.1.19376.1.4.1.5.32 </w:t>
      </w:r>
      <w:r w:rsidRPr="00EA3BCB">
        <w:rPr>
          <w:rStyle w:val="BodyTextChar"/>
          <w:sz w:val="20"/>
        </w:rPr>
        <w:t>STATIC</w:t>
      </w:r>
      <w:r w:rsidRPr="00D26514">
        <w:t xml:space="preserve"> (CONF:CRC).</w:t>
      </w:r>
    </w:p>
    <w:p w14:paraId="6321D418"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w:t>
      </w:r>
      <w:proofErr w:type="gramStart"/>
      <w:r w:rsidRPr="00D26514">
        <w:t>0..</w:t>
      </w:r>
      <w:proofErr w:type="gramEnd"/>
      <w:r w:rsidRPr="00D26514">
        <w:t xml:space="preserve">1] </w:t>
      </w:r>
      <w:r w:rsidRPr="00D26514">
        <w:rPr>
          <w:rStyle w:val="XMLnameBold"/>
        </w:rPr>
        <w:t>author</w:t>
      </w:r>
      <w:r w:rsidRPr="00D26514">
        <w:t xml:space="preserve"> (CONF:7149).</w:t>
      </w:r>
    </w:p>
    <w:p w14:paraId="23D282EC" w14:textId="77777777" w:rsidR="00875076" w:rsidRPr="00D26514" w:rsidRDefault="00875076" w:rsidP="00736B5B">
      <w:pPr>
        <w:numPr>
          <w:ilvl w:val="0"/>
          <w:numId w:val="15"/>
        </w:numPr>
        <w:spacing w:before="0" w:after="40" w:line="260" w:lineRule="exact"/>
      </w:pPr>
      <w:r w:rsidRPr="00EA3BCB">
        <w:rPr>
          <w:rStyle w:val="BodyTextChar"/>
          <w:sz w:val="20"/>
        </w:rPr>
        <w:lastRenderedPageBreak/>
        <w:t>SHOULD</w:t>
      </w:r>
      <w:r w:rsidRPr="00D26514">
        <w:t xml:space="preserve"> contain zero or more [</w:t>
      </w:r>
      <w:proofErr w:type="gramStart"/>
      <w:r w:rsidRPr="00D26514">
        <w:t>0..</w:t>
      </w:r>
      <w:proofErr w:type="gramEnd"/>
      <w:r w:rsidRPr="00D26514">
        <w:t xml:space="preserve">*] </w:t>
      </w:r>
      <w:proofErr w:type="spellStart"/>
      <w:r w:rsidRPr="00D26514">
        <w:rPr>
          <w:rStyle w:val="XMLnameBold"/>
        </w:rPr>
        <w:t>referenceRange</w:t>
      </w:r>
      <w:proofErr w:type="spellEnd"/>
      <w:r w:rsidRPr="00D26514">
        <w:t xml:space="preserve"> (CONF:7150).</w:t>
      </w:r>
    </w:p>
    <w:p w14:paraId="5DF56848" w14:textId="77777777" w:rsidR="00875076" w:rsidRPr="00D26514" w:rsidRDefault="00875076" w:rsidP="00736B5B">
      <w:pPr>
        <w:numPr>
          <w:ilvl w:val="1"/>
          <w:numId w:val="15"/>
        </w:numPr>
        <w:spacing w:before="0" w:after="40" w:line="260" w:lineRule="exact"/>
      </w:pPr>
      <w:r w:rsidRPr="00D26514">
        <w:t xml:space="preserve">The </w:t>
      </w:r>
      <w:proofErr w:type="spellStart"/>
      <w:r w:rsidRPr="00D26514">
        <w:t>referenceRange</w:t>
      </w:r>
      <w:proofErr w:type="spellEnd"/>
      <w:r w:rsidRPr="00D26514">
        <w:t xml:space="preserve">, if present, </w:t>
      </w:r>
      <w:r w:rsidRPr="00EA3BCB">
        <w:rPr>
          <w:rStyle w:val="BodyTextChar"/>
          <w:sz w:val="20"/>
        </w:rPr>
        <w:t>SHALL</w:t>
      </w:r>
      <w:r w:rsidRPr="00D26514">
        <w:t xml:space="preserve"> contain exactly one [</w:t>
      </w:r>
      <w:proofErr w:type="gramStart"/>
      <w:r w:rsidRPr="00D26514">
        <w:t>1..</w:t>
      </w:r>
      <w:proofErr w:type="gramEnd"/>
      <w:r w:rsidRPr="00D26514">
        <w:t xml:space="preserve">1] </w:t>
      </w:r>
      <w:proofErr w:type="spellStart"/>
      <w:r w:rsidRPr="00D26514">
        <w:rPr>
          <w:rStyle w:val="XMLnameBold"/>
        </w:rPr>
        <w:t>observationRange</w:t>
      </w:r>
      <w:proofErr w:type="spellEnd"/>
      <w:r w:rsidRPr="00D26514">
        <w:t xml:space="preserve"> (CONF:7151).</w:t>
      </w:r>
    </w:p>
    <w:p w14:paraId="2AAE761D" w14:textId="77777777" w:rsidR="00875076" w:rsidRPr="00D26514" w:rsidRDefault="00875076" w:rsidP="00736B5B">
      <w:pPr>
        <w:numPr>
          <w:ilvl w:val="2"/>
          <w:numId w:val="15"/>
        </w:numPr>
        <w:spacing w:before="0" w:after="40" w:line="260" w:lineRule="exact"/>
      </w:pPr>
      <w:r w:rsidRPr="00D26514">
        <w:t xml:space="preserve">This </w:t>
      </w:r>
      <w:proofErr w:type="spellStart"/>
      <w:r w:rsidRPr="00D26514">
        <w:t>observationRange</w:t>
      </w:r>
      <w:proofErr w:type="spellEnd"/>
      <w:r w:rsidRPr="00D26514">
        <w:t xml:space="preserve"> </w:t>
      </w:r>
      <w:r w:rsidRPr="00EA3BCB">
        <w:rPr>
          <w:rStyle w:val="BodyTextChar"/>
          <w:sz w:val="20"/>
        </w:rPr>
        <w:t>SHALL NOT</w:t>
      </w:r>
      <w:r w:rsidRPr="00D26514">
        <w:t xml:space="preserve"> contain [</w:t>
      </w:r>
      <w:proofErr w:type="gramStart"/>
      <w:r w:rsidRPr="00D26514">
        <w:t>0..</w:t>
      </w:r>
      <w:proofErr w:type="gramEnd"/>
      <w:r w:rsidRPr="00D26514">
        <w:t xml:space="preserve">0] </w:t>
      </w:r>
      <w:r w:rsidRPr="00D26514">
        <w:rPr>
          <w:rStyle w:val="XMLnameBold"/>
        </w:rPr>
        <w:t>code</w:t>
      </w:r>
      <w:r w:rsidRPr="00D26514">
        <w:t xml:space="preserve"> (CONF:7152).</w:t>
      </w:r>
    </w:p>
    <w:p w14:paraId="01F5F5DB"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one [</w:t>
      </w:r>
      <w:proofErr w:type="gramStart"/>
      <w:r w:rsidRPr="00D26514">
        <w:t>0..</w:t>
      </w:r>
      <w:proofErr w:type="gramEnd"/>
      <w:r w:rsidRPr="00D26514">
        <w:t xml:space="preserve">1] </w:t>
      </w:r>
      <w:proofErr w:type="spellStart"/>
      <w:r w:rsidRPr="00D26514">
        <w:rPr>
          <w:rStyle w:val="XMLnameBold"/>
        </w:rPr>
        <w:t>entryRelationship</w:t>
      </w:r>
      <w:proofErr w:type="spellEnd"/>
      <w:r w:rsidRPr="00D26514">
        <w:t xml:space="preserve"> (CONF:CRC-xxx) such that it</w:t>
      </w:r>
    </w:p>
    <w:p w14:paraId="53E57254"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w:t>
      </w:r>
      <w:proofErr w:type="spellStart"/>
      <w:r w:rsidRPr="00D26514">
        <w:rPr>
          <w:rStyle w:val="XMLnameBold"/>
        </w:rPr>
        <w:t>typeCode</w:t>
      </w:r>
      <w:proofErr w:type="spellEnd"/>
      <w:r w:rsidRPr="00D26514">
        <w:t>=</w:t>
      </w:r>
      <w:r w:rsidRPr="00D26514">
        <w:rPr>
          <w:rStyle w:val="XMLname"/>
        </w:rPr>
        <w:t>"SUBJ"</w:t>
      </w:r>
      <w:r w:rsidRPr="00D26514">
        <w:t xml:space="preserve"> Has subject (</w:t>
      </w:r>
      <w:proofErr w:type="spellStart"/>
      <w:r w:rsidRPr="00D26514">
        <w:t>CodeSystem</w:t>
      </w:r>
      <w:proofErr w:type="spellEnd"/>
      <w:r w:rsidRPr="00D26514">
        <w:t xml:space="preserve">: </w:t>
      </w:r>
      <w:r w:rsidRPr="00D26514">
        <w:rPr>
          <w:rStyle w:val="XMLname"/>
        </w:rPr>
        <w:t>HL7ActRelationshipType 2.16.840.1.113883.5.1002</w:t>
      </w:r>
      <w:r w:rsidRPr="00D26514">
        <w:t>) (CONF:CRC-xxx).</w:t>
      </w:r>
    </w:p>
    <w:p w14:paraId="245FDAF5"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w:t>
      </w:r>
      <w:proofErr w:type="spellStart"/>
      <w:r w:rsidRPr="00D26514">
        <w:rPr>
          <w:rStyle w:val="XMLnameBold"/>
        </w:rPr>
        <w:t>inversionInd</w:t>
      </w:r>
      <w:proofErr w:type="spellEnd"/>
      <w:r w:rsidRPr="00D26514">
        <w:t>=</w:t>
      </w:r>
      <w:r w:rsidRPr="00D26514">
        <w:rPr>
          <w:rStyle w:val="XMLname"/>
        </w:rPr>
        <w:t>"true"</w:t>
      </w:r>
      <w:r w:rsidRPr="00D26514">
        <w:t xml:space="preserve"> TRUE (CONF:CRC-xxx).</w:t>
      </w:r>
    </w:p>
    <w:p w14:paraId="0C5FBCB4"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HyperlinkCourierBold"/>
          <w:color w:val="auto"/>
        </w:rPr>
        <w:t>Severity Observation</w:t>
      </w:r>
      <w:r w:rsidRPr="00D26514">
        <w:rPr>
          <w:rStyle w:val="XMLname"/>
        </w:rPr>
        <w:t xml:space="preserve"> (2.16.840.1.113883.10.20.22.4.8)</w:t>
      </w:r>
      <w:r w:rsidRPr="00D26514">
        <w:t xml:space="preserve"> (CONF:CRC-xxx).</w:t>
      </w:r>
    </w:p>
    <w:p w14:paraId="4FD6F4BF" w14:textId="77777777" w:rsidR="00875076" w:rsidRPr="00D26514" w:rsidRDefault="00875076" w:rsidP="008358E5">
      <w:pPr>
        <w:pStyle w:val="Example"/>
        <w:rPr>
          <w:lang w:val="en-US"/>
        </w:rPr>
      </w:pPr>
      <w:r w:rsidRPr="00D26514">
        <w:rPr>
          <w:lang w:val="en-US"/>
        </w:rPr>
        <w:t xml:space="preserve">&lt;observation </w:t>
      </w:r>
      <w:proofErr w:type="spellStart"/>
      <w:r w:rsidRPr="00D26514">
        <w:rPr>
          <w:lang w:val="en-US"/>
        </w:rPr>
        <w:t>classCode</w:t>
      </w:r>
      <w:proofErr w:type="spellEnd"/>
      <w:r w:rsidRPr="00D26514">
        <w:rPr>
          <w:lang w:val="en-US"/>
        </w:rPr>
        <w:t xml:space="preserve">="OBS" </w:t>
      </w:r>
      <w:proofErr w:type="spellStart"/>
      <w:r w:rsidRPr="00D26514">
        <w:rPr>
          <w:lang w:val="en-US"/>
        </w:rPr>
        <w:t>moodCode</w:t>
      </w:r>
      <w:proofErr w:type="spellEnd"/>
      <w:r w:rsidRPr="00D26514">
        <w:rPr>
          <w:lang w:val="en-US"/>
        </w:rPr>
        <w:t>="EVN"&gt;</w:t>
      </w:r>
    </w:p>
    <w:p w14:paraId="04781570" w14:textId="77777777" w:rsidR="00875076" w:rsidRPr="00D26514" w:rsidRDefault="00875076" w:rsidP="00B92EA1">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root="1.3.6.1.4.1.19376.1.4.1.4.16"/&gt;</w:t>
      </w:r>
    </w:p>
    <w:p w14:paraId="0DDB1932" w14:textId="77777777" w:rsidR="00875076" w:rsidRPr="00D26514" w:rsidRDefault="00875076" w:rsidP="0071309E">
      <w:pPr>
        <w:pStyle w:val="Example"/>
        <w:rPr>
          <w:lang w:val="en-US"/>
        </w:rPr>
      </w:pPr>
      <w:r w:rsidRPr="00D26514">
        <w:rPr>
          <w:lang w:val="en-US"/>
        </w:rPr>
        <w:t xml:space="preserve">  </w:t>
      </w:r>
      <w:proofErr w:type="gramStart"/>
      <w:r w:rsidRPr="00D26514">
        <w:rPr>
          <w:lang w:val="en-US"/>
        </w:rPr>
        <w:t>&lt;!--</w:t>
      </w:r>
      <w:proofErr w:type="gramEnd"/>
      <w:r w:rsidRPr="00D26514">
        <w:rPr>
          <w:lang w:val="en-US"/>
        </w:rPr>
        <w:t xml:space="preserve"> Result Observation template --&gt;</w:t>
      </w:r>
    </w:p>
    <w:p w14:paraId="29624CC9" w14:textId="77777777" w:rsidR="00875076" w:rsidRPr="00D26514" w:rsidRDefault="00875076" w:rsidP="004070FB">
      <w:pPr>
        <w:pStyle w:val="Example"/>
        <w:rPr>
          <w:lang w:val="en-US"/>
        </w:rPr>
      </w:pPr>
      <w:r w:rsidRPr="00D26514">
        <w:rPr>
          <w:lang w:val="en-US"/>
        </w:rPr>
        <w:t xml:space="preserve">  &lt;id root="c6f88321-67ad-11db-bd13-0800200c9a66"/&gt;</w:t>
      </w:r>
    </w:p>
    <w:p w14:paraId="3B2888A5" w14:textId="77777777" w:rsidR="00875076" w:rsidRPr="00D26514" w:rsidRDefault="00875076" w:rsidP="0070762D">
      <w:pPr>
        <w:pStyle w:val="Example"/>
        <w:rPr>
          <w:lang w:val="en-US"/>
        </w:rPr>
      </w:pPr>
      <w:r w:rsidRPr="00D26514">
        <w:rPr>
          <w:lang w:val="en-US"/>
        </w:rPr>
        <w:t xml:space="preserve">  </w:t>
      </w:r>
      <w:proofErr w:type="gramStart"/>
      <w:r w:rsidRPr="00D26514">
        <w:rPr>
          <w:lang w:val="en-US"/>
        </w:rPr>
        <w:t>&lt;!--</w:t>
      </w:r>
      <w:proofErr w:type="gramEnd"/>
      <w:r w:rsidRPr="00D26514">
        <w:rPr>
          <w:lang w:val="en-US"/>
        </w:rPr>
        <w:t xml:space="preserve"> This second ID represents the lesion ID --&gt;</w:t>
      </w:r>
    </w:p>
    <w:p w14:paraId="1D0F02AD" w14:textId="77777777" w:rsidR="00875076" w:rsidRPr="00D26514" w:rsidRDefault="00875076" w:rsidP="0070762D">
      <w:pPr>
        <w:pStyle w:val="Example"/>
        <w:rPr>
          <w:lang w:val="en-US"/>
        </w:rPr>
      </w:pPr>
      <w:r w:rsidRPr="00D26514">
        <w:rPr>
          <w:lang w:val="en-US"/>
        </w:rPr>
        <w:t xml:space="preserve">  &lt;id root="107c2dc0-67a5-11db-bd13-0800200c9a66" extension="1"/&gt;</w:t>
      </w:r>
    </w:p>
    <w:p w14:paraId="63E66D6E" w14:textId="77777777" w:rsidR="00875076" w:rsidRPr="00D26514" w:rsidRDefault="00875076" w:rsidP="00D05B7C">
      <w:pPr>
        <w:pStyle w:val="Example"/>
        <w:rPr>
          <w:lang w:val="en-US"/>
        </w:rPr>
      </w:pPr>
      <w:r w:rsidRPr="00D26514">
        <w:rPr>
          <w:lang w:val="en-US"/>
        </w:rPr>
        <w:t xml:space="preserve">  &lt;code code="</w:t>
      </w:r>
      <w:r w:rsidRPr="00D26514">
        <w:rPr>
          <w:rFonts w:eastAsia="Calibri"/>
          <w:lang w:val="en-US"/>
        </w:rPr>
        <w:t>233970002</w:t>
      </w:r>
      <w:r w:rsidRPr="00D26514">
        <w:rPr>
          <w:lang w:val="en-US"/>
        </w:rPr>
        <w:t xml:space="preserve">" </w:t>
      </w:r>
    </w:p>
    <w:p w14:paraId="1A00F2D9"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codeSystem</w:t>
      </w:r>
      <w:proofErr w:type="spellEnd"/>
      <w:r w:rsidRPr="00D26514">
        <w:rPr>
          <w:lang w:val="en-US"/>
        </w:rPr>
        <w:t>="2.16.840.1.113883.6.96"</w:t>
      </w:r>
    </w:p>
    <w:p w14:paraId="3171392A"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codeSystemName</w:t>
      </w:r>
      <w:proofErr w:type="spellEnd"/>
      <w:r w:rsidRPr="00D26514">
        <w:rPr>
          <w:lang w:val="en-US"/>
        </w:rPr>
        <w:t xml:space="preserve">="SNOMED CT" </w:t>
      </w:r>
    </w:p>
    <w:p w14:paraId="5FAABAED"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="Post procedure stenosis"/&gt;</w:t>
      </w:r>
    </w:p>
    <w:p w14:paraId="33D1F88E" w14:textId="77777777" w:rsidR="00875076" w:rsidRPr="00D26514" w:rsidRDefault="00875076" w:rsidP="00831FF5">
      <w:pPr>
        <w:pStyle w:val="Example"/>
        <w:rPr>
          <w:lang w:val="en-US"/>
        </w:rPr>
      </w:pPr>
      <w:r w:rsidRPr="00D26514">
        <w:rPr>
          <w:lang w:val="en-US"/>
        </w:rPr>
        <w:t xml:space="preserve">  &lt;text&gt;&lt;reference value="1"/&gt;&lt;/text&gt;</w:t>
      </w:r>
    </w:p>
    <w:p w14:paraId="19392CFD"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statusCode</w:t>
      </w:r>
      <w:proofErr w:type="spellEnd"/>
      <w:r w:rsidRPr="00D26514">
        <w:rPr>
          <w:lang w:val="en-US"/>
        </w:rPr>
        <w:t xml:space="preserve"> code="completed"/&gt;</w:t>
      </w:r>
    </w:p>
    <w:p w14:paraId="417FB1BD"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effectiveTime</w:t>
      </w:r>
      <w:proofErr w:type="spellEnd"/>
      <w:r w:rsidRPr="00D26514">
        <w:rPr>
          <w:lang w:val="en-US"/>
        </w:rPr>
        <w:t xml:space="preserve"> value="19991114"/&gt;</w:t>
      </w:r>
    </w:p>
    <w:p w14:paraId="5AD2729B"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targetSiteCode</w:t>
      </w:r>
      <w:proofErr w:type="spellEnd"/>
      <w:r w:rsidRPr="00D26514">
        <w:rPr>
          <w:lang w:val="en-US"/>
        </w:rPr>
        <w:t xml:space="preserve"> code="41879009"    </w:t>
      </w:r>
      <w:proofErr w:type="gramStart"/>
      <w:r w:rsidRPr="00D26514">
        <w:rPr>
          <w:lang w:val="en-US"/>
        </w:rPr>
        <w:tab/>
        <w:t xml:space="preserve">  </w:t>
      </w:r>
      <w:r w:rsidRPr="00D26514">
        <w:rPr>
          <w:lang w:val="en-US"/>
        </w:rPr>
        <w:tab/>
      </w:r>
      <w:proofErr w:type="gramEnd"/>
      <w:r w:rsidRPr="00D26514">
        <w:rPr>
          <w:lang w:val="en-US"/>
        </w:rPr>
        <w:t xml:space="preserve"> </w:t>
      </w:r>
      <w:r w:rsidRPr="00D26514">
        <w:rPr>
          <w:lang w:val="en-US"/>
        </w:rPr>
        <w:tab/>
      </w:r>
      <w:r w:rsidRPr="00D26514">
        <w:rPr>
          <w:lang w:val="en-US"/>
        </w:rPr>
        <w:tab/>
      </w:r>
      <w:r w:rsidRPr="00D26514">
        <w:rPr>
          <w:lang w:val="en-US"/>
        </w:rPr>
        <w:tab/>
      </w:r>
      <w:proofErr w:type="spellStart"/>
      <w:r w:rsidRPr="00D26514">
        <w:rPr>
          <w:lang w:val="en-US"/>
        </w:rPr>
        <w:t>codeSystem</w:t>
      </w:r>
      <w:proofErr w:type="spellEnd"/>
      <w:r w:rsidRPr="00D26514">
        <w:rPr>
          <w:lang w:val="en-US"/>
        </w:rPr>
        <w:t xml:space="preserve">="1.3.6.1.4.1.19376.1.4.1.5.32" </w:t>
      </w:r>
    </w:p>
    <w:p w14:paraId="56838112" w14:textId="77777777" w:rsidR="00875076" w:rsidRPr="00D26514" w:rsidRDefault="00875076" w:rsidP="005360E4">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="Distal RCA"/&gt;</w:t>
      </w:r>
    </w:p>
    <w:p w14:paraId="0DFB6470" w14:textId="77777777" w:rsidR="00875076" w:rsidRPr="00D26514" w:rsidRDefault="00875076" w:rsidP="005360E4">
      <w:pPr>
        <w:pStyle w:val="Example"/>
        <w:rPr>
          <w:lang w:val="en-US"/>
        </w:rPr>
      </w:pPr>
      <w:r w:rsidRPr="00D26514">
        <w:rPr>
          <w:lang w:val="en-US"/>
        </w:rPr>
        <w:t xml:space="preserve">  &lt;value </w:t>
      </w:r>
      <w:proofErr w:type="spellStart"/>
      <w:proofErr w:type="gramStart"/>
      <w:r w:rsidRPr="00D26514">
        <w:rPr>
          <w:lang w:val="en-US"/>
        </w:rPr>
        <w:t>xsi:type</w:t>
      </w:r>
      <w:proofErr w:type="spellEnd"/>
      <w:proofErr w:type="gramEnd"/>
      <w:r w:rsidRPr="00D26514">
        <w:rPr>
          <w:lang w:val="en-US"/>
        </w:rPr>
        <w:t>="PQ" value="0" unit="%"/&gt;</w:t>
      </w:r>
    </w:p>
    <w:p w14:paraId="0048C873"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interpretationCode</w:t>
      </w:r>
      <w:proofErr w:type="spellEnd"/>
      <w:r w:rsidRPr="00D26514">
        <w:rPr>
          <w:lang w:val="en-US"/>
        </w:rPr>
        <w:t xml:space="preserve"> code="N" </w:t>
      </w:r>
      <w:proofErr w:type="spellStart"/>
      <w:r w:rsidRPr="00D26514">
        <w:rPr>
          <w:lang w:val="en-US"/>
        </w:rPr>
        <w:t>codeSystem</w:t>
      </w:r>
      <w:proofErr w:type="spellEnd"/>
      <w:r w:rsidRPr="00D26514">
        <w:rPr>
          <w:lang w:val="en-US"/>
        </w:rPr>
        <w:t>="2.16.840.1.113883.5.83"/&gt;</w:t>
      </w:r>
    </w:p>
    <w:p w14:paraId="033E9A41" w14:textId="77777777" w:rsidR="00875076" w:rsidRPr="00D26514" w:rsidRDefault="00875076" w:rsidP="005360E4">
      <w:pPr>
        <w:pStyle w:val="Example"/>
        <w:rPr>
          <w:lang w:val="en-US"/>
        </w:rPr>
      </w:pPr>
      <w:r w:rsidRPr="00D26514">
        <w:rPr>
          <w:lang w:val="en-US"/>
        </w:rPr>
        <w:t>&lt;/observation&gt;</w:t>
      </w:r>
    </w:p>
    <w:p w14:paraId="13B0651E" w14:textId="77777777" w:rsidR="00875076" w:rsidRPr="00D26514" w:rsidRDefault="00940FC7" w:rsidP="00875076">
      <w:pPr>
        <w:pStyle w:val="FigureTitle"/>
        <w:rPr>
          <w:rFonts w:eastAsia="?l?r ??’c"/>
          <w:lang w:eastAsia="zh-CN"/>
        </w:rPr>
      </w:pPr>
      <w:r w:rsidRPr="00D26514">
        <w:rPr>
          <w:rFonts w:eastAsia="?l?r ??’c"/>
          <w:lang w:eastAsia="zh-CN"/>
        </w:rPr>
        <w:t>e.g.,</w:t>
      </w:r>
      <w:r w:rsidR="001055CB" w:rsidRPr="00D26514">
        <w:rPr>
          <w:rFonts w:eastAsia="?l?r ??’c"/>
          <w:lang w:eastAsia="zh-CN"/>
        </w:rPr>
        <w:t xml:space="preserve"> </w:t>
      </w:r>
      <w:r w:rsidR="00875076" w:rsidRPr="00D26514">
        <w:rPr>
          <w:rFonts w:eastAsia="?l?r ??’c"/>
          <w:lang w:eastAsia="zh-CN"/>
        </w:rPr>
        <w:t>Figure 6</w:t>
      </w:r>
      <w:r w:rsidR="00875076" w:rsidRPr="00D26514">
        <w:t>.3.4.E-1</w:t>
      </w:r>
      <w:r w:rsidR="00875076" w:rsidRPr="00D26514">
        <w:rPr>
          <w:rFonts w:eastAsia="?l?r ??’c"/>
          <w:lang w:eastAsia="zh-CN"/>
        </w:rPr>
        <w:t>: Result observation example</w:t>
      </w:r>
      <w:r w:rsidR="00746A3D" w:rsidRPr="00D26514">
        <w:rPr>
          <w:rFonts w:eastAsia="?l?r ??’c"/>
          <w:lang w:eastAsia="zh-CN"/>
        </w:rPr>
        <w:t xml:space="preserve"> &gt;</w:t>
      </w:r>
    </w:p>
    <w:p w14:paraId="7123E5E8" w14:textId="77777777" w:rsidR="00875076" w:rsidRPr="00D26514" w:rsidRDefault="00875076" w:rsidP="00875076">
      <w:pPr>
        <w:pStyle w:val="BodyText"/>
        <w:rPr>
          <w:szCs w:val="24"/>
          <w:lang w:eastAsia="x-none"/>
        </w:rPr>
      </w:pPr>
    </w:p>
    <w:p w14:paraId="429F1A05" w14:textId="77777777" w:rsidR="00983131" w:rsidRPr="00EA3BCB" w:rsidRDefault="00983131" w:rsidP="00597DB2">
      <w:pPr>
        <w:pStyle w:val="AuthorInstructions"/>
        <w:rPr>
          <w:b/>
        </w:rPr>
      </w:pPr>
      <w:r w:rsidRPr="00EA3BCB">
        <w:rPr>
          <w:b/>
        </w:rPr>
        <w:t>### End Discrete Conformance Format - Entry</w:t>
      </w:r>
    </w:p>
    <w:p w14:paraId="0BB92A00" w14:textId="2D858619" w:rsidR="004B7094" w:rsidRPr="00D26514" w:rsidRDefault="004B7094" w:rsidP="00EA3BCB"/>
    <w:p w14:paraId="598CF2B4" w14:textId="77777777" w:rsidR="00B11C27" w:rsidRPr="00D26514" w:rsidRDefault="00B11C27" w:rsidP="00EA3BCB">
      <w:pPr>
        <w:pStyle w:val="Heading2"/>
        <w:numPr>
          <w:ilvl w:val="0"/>
          <w:numId w:val="0"/>
        </w:numPr>
      </w:pPr>
      <w:bookmarkStart w:id="321" w:name="_Toc500238838"/>
      <w:r w:rsidRPr="00D26514">
        <w:rPr>
          <w:noProof w:val="0"/>
        </w:rPr>
        <w:t>6.4 Section not applicable</w:t>
      </w:r>
      <w:bookmarkEnd w:id="321"/>
    </w:p>
    <w:p w14:paraId="0F47BFC8" w14:textId="77777777" w:rsidR="00342A78" w:rsidRPr="00D26514" w:rsidRDefault="00342A78" w:rsidP="00630F33">
      <w:pPr>
        <w:pStyle w:val="BodyText"/>
        <w:rPr>
          <w:lang w:eastAsia="x-none"/>
        </w:rPr>
      </w:pPr>
      <w:r w:rsidRPr="00D26514">
        <w:rPr>
          <w:lang w:eastAsia="x-none"/>
        </w:rPr>
        <w:t>Not applicable</w:t>
      </w:r>
    </w:p>
    <w:p w14:paraId="4E950DB5" w14:textId="76763B28" w:rsidR="001439BB" w:rsidRPr="00D26514" w:rsidRDefault="00342A78" w:rsidP="00EA3BCB">
      <w:pPr>
        <w:pStyle w:val="AuthorInstructions"/>
      </w:pPr>
      <w:r w:rsidRPr="00D26514">
        <w:t>&lt;</w:t>
      </w:r>
      <w:r w:rsidR="001439BB" w:rsidRPr="00D26514">
        <w:t>This heading is not</w:t>
      </w:r>
      <w:r w:rsidR="00875076" w:rsidRPr="00D26514">
        <w:t xml:space="preserve"> currently</w:t>
      </w:r>
      <w:r w:rsidR="001439BB" w:rsidRPr="00D26514">
        <w:t xml:space="preserve"> used in a CDA document</w:t>
      </w:r>
      <w:r w:rsidRPr="00D26514">
        <w:t xml:space="preserve"> and remains here for section numbering integrity. Do not remove it or renumber sections following it. &gt;</w:t>
      </w:r>
    </w:p>
    <w:p w14:paraId="5A2DACA5" w14:textId="77777777" w:rsidR="00EC1DB7" w:rsidRPr="00D26514" w:rsidRDefault="00EC1DB7" w:rsidP="00EC1DB7">
      <w:pPr>
        <w:pStyle w:val="EditorInstructions"/>
      </w:pPr>
      <w:r w:rsidRPr="00D26514">
        <w:t xml:space="preserve">Add to </w:t>
      </w:r>
      <w:r w:rsidR="00881CD8" w:rsidRPr="00D26514">
        <w:t>S</w:t>
      </w:r>
      <w:r w:rsidRPr="00D26514">
        <w:t>ection 6.5 Value Sets</w:t>
      </w:r>
    </w:p>
    <w:p w14:paraId="2545236A" w14:textId="77777777" w:rsidR="00EC1DB7" w:rsidRPr="00D26514" w:rsidRDefault="00EC1DB7" w:rsidP="00EC1DB7">
      <w:pPr>
        <w:pStyle w:val="BodyText"/>
        <w:rPr>
          <w:lang w:eastAsia="x-none"/>
        </w:rPr>
      </w:pPr>
    </w:p>
    <w:p w14:paraId="686C5B71" w14:textId="77777777" w:rsidR="001439BB" w:rsidRPr="00D26514" w:rsidRDefault="005B5325" w:rsidP="00EA3BCB">
      <w:pPr>
        <w:pStyle w:val="Heading2"/>
        <w:numPr>
          <w:ilvl w:val="0"/>
          <w:numId w:val="0"/>
        </w:numPr>
        <w:rPr>
          <w:noProof w:val="0"/>
        </w:rPr>
      </w:pPr>
      <w:bookmarkStart w:id="322" w:name="_Toc335730763"/>
      <w:bookmarkStart w:id="323" w:name="_Toc336000666"/>
      <w:bookmarkStart w:id="324" w:name="_Toc336002388"/>
      <w:bookmarkStart w:id="325" w:name="_Toc336006583"/>
      <w:bookmarkStart w:id="326" w:name="_Toc335730764"/>
      <w:bookmarkStart w:id="327" w:name="_Toc336000667"/>
      <w:bookmarkStart w:id="328" w:name="_Toc336002389"/>
      <w:bookmarkStart w:id="329" w:name="_Toc336006584"/>
      <w:bookmarkStart w:id="330" w:name="_Toc500238839"/>
      <w:bookmarkStart w:id="331" w:name="_Toc291167547"/>
      <w:bookmarkStart w:id="332" w:name="_Toc291231486"/>
      <w:bookmarkStart w:id="333" w:name="_Toc296340423"/>
      <w:bookmarkEnd w:id="322"/>
      <w:bookmarkEnd w:id="323"/>
      <w:bookmarkEnd w:id="324"/>
      <w:bookmarkEnd w:id="325"/>
      <w:bookmarkEnd w:id="326"/>
      <w:bookmarkEnd w:id="327"/>
      <w:bookmarkEnd w:id="328"/>
      <w:bookmarkEnd w:id="329"/>
      <w:r w:rsidRPr="00D26514">
        <w:rPr>
          <w:noProof w:val="0"/>
        </w:rPr>
        <w:t xml:space="preserve">6.5 </w:t>
      </w:r>
      <w:bookmarkStart w:id="334" w:name="_Toc345074728"/>
      <w:r w:rsidR="00255462" w:rsidRPr="00D26514">
        <w:rPr>
          <w:noProof w:val="0"/>
        </w:rPr>
        <w:t xml:space="preserve">&lt;Domain Acronym&gt; </w:t>
      </w:r>
      <w:r w:rsidR="001439BB" w:rsidRPr="00D26514">
        <w:rPr>
          <w:noProof w:val="0"/>
        </w:rPr>
        <w:t>Value Sets</w:t>
      </w:r>
      <w:bookmarkEnd w:id="334"/>
      <w:r w:rsidR="009F5CC2" w:rsidRPr="00D26514">
        <w:rPr>
          <w:noProof w:val="0"/>
        </w:rPr>
        <w:t xml:space="preserve"> and Concept Domains</w:t>
      </w:r>
      <w:bookmarkEnd w:id="330"/>
    </w:p>
    <w:p w14:paraId="1FFCF843" w14:textId="77777777" w:rsidR="00865DF9" w:rsidRPr="00D26514" w:rsidRDefault="00865DF9" w:rsidP="00597DB2">
      <w:pPr>
        <w:pStyle w:val="AuthorInstructions"/>
      </w:pPr>
      <w:r w:rsidRPr="00D26514">
        <w:t>&lt;Replicate the Value Set 6.5.x section as many times as needed for this supplement.&gt;</w:t>
      </w:r>
    </w:p>
    <w:p w14:paraId="46CCDFA2" w14:textId="77777777" w:rsidR="00865DF9" w:rsidRPr="00D26514" w:rsidRDefault="00865DF9" w:rsidP="00597DB2">
      <w:pPr>
        <w:pStyle w:val="AuthorInstructions"/>
        <w:rPr>
          <w:szCs w:val="24"/>
        </w:rPr>
      </w:pPr>
      <w:r w:rsidRPr="00D26514">
        <w:rPr>
          <w:szCs w:val="24"/>
        </w:rPr>
        <w:t>&lt;It is preferable to use tabular format</w:t>
      </w:r>
      <w:r w:rsidR="00887E40" w:rsidRPr="00D26514">
        <w:rPr>
          <w:szCs w:val="24"/>
        </w:rPr>
        <w:t xml:space="preserve">. </w:t>
      </w:r>
      <w:r w:rsidRPr="00D26514">
        <w:rPr>
          <w:szCs w:val="24"/>
        </w:rPr>
        <w:t>Add notes as needed</w:t>
      </w:r>
      <w:r w:rsidR="00887E40" w:rsidRPr="00D26514">
        <w:rPr>
          <w:szCs w:val="24"/>
        </w:rPr>
        <w:t xml:space="preserve">. </w:t>
      </w:r>
      <w:r w:rsidRPr="00D26514">
        <w:rPr>
          <w:szCs w:val="24"/>
        </w:rPr>
        <w:t>Be aware of potential national licensing issues of coding schemes.&gt;</w:t>
      </w:r>
    </w:p>
    <w:p w14:paraId="3CAC13A8" w14:textId="30C851B6" w:rsidR="001439BB" w:rsidRPr="00D26514" w:rsidRDefault="00865DF9" w:rsidP="00AD069D">
      <w:pPr>
        <w:pStyle w:val="Heading3"/>
        <w:numPr>
          <w:ilvl w:val="0"/>
          <w:numId w:val="0"/>
        </w:numPr>
        <w:rPr>
          <w:rFonts w:eastAsia="Calibri"/>
          <w:noProof w:val="0"/>
        </w:rPr>
      </w:pPr>
      <w:bookmarkStart w:id="335" w:name="_Toc345074729"/>
      <w:bookmarkStart w:id="336" w:name="_Toc500238840"/>
      <w:r w:rsidRPr="00D26514">
        <w:rPr>
          <w:rFonts w:eastAsia="Calibri"/>
          <w:noProof w:val="0"/>
        </w:rPr>
        <w:t>6.5.x</w:t>
      </w:r>
      <w:r w:rsidR="00342A78" w:rsidRPr="00D26514">
        <w:rPr>
          <w:rFonts w:eastAsia="Calibri"/>
          <w:noProof w:val="0"/>
        </w:rPr>
        <w:t xml:space="preserve"> </w:t>
      </w:r>
      <w:r w:rsidRPr="00D26514">
        <w:rPr>
          <w:rFonts w:eastAsia="Calibri"/>
          <w:noProof w:val="0"/>
        </w:rPr>
        <w:t>&lt;Value Set Name</w:t>
      </w:r>
      <w:r w:rsidR="009F5CC2" w:rsidRPr="00D26514">
        <w:rPr>
          <w:rFonts w:eastAsia="Calibri"/>
          <w:noProof w:val="0"/>
        </w:rPr>
        <w:t>/Concept Domain Name</w:t>
      </w:r>
      <w:r w:rsidRPr="00D26514">
        <w:rPr>
          <w:rFonts w:eastAsia="Calibri"/>
          <w:noProof w:val="0"/>
        </w:rPr>
        <w:t>&gt;</w:t>
      </w:r>
      <w:r w:rsidR="001439BB" w:rsidRPr="00D26514">
        <w:rPr>
          <w:rFonts w:eastAsia="Calibri"/>
          <w:noProof w:val="0"/>
        </w:rPr>
        <w:t xml:space="preserve"> </w:t>
      </w:r>
      <w:r w:rsidRPr="00D26514">
        <w:rPr>
          <w:rFonts w:eastAsia="Calibri"/>
          <w:noProof w:val="0"/>
        </w:rPr>
        <w:t>&lt;</w:t>
      </w:r>
      <w:proofErr w:type="spellStart"/>
      <w:r w:rsidRPr="00D26514">
        <w:rPr>
          <w:rFonts w:eastAsia="Calibri"/>
          <w:noProof w:val="0"/>
        </w:rPr>
        <w:t>oid</w:t>
      </w:r>
      <w:proofErr w:type="spellEnd"/>
      <w:r w:rsidRPr="00D26514">
        <w:rPr>
          <w:rFonts w:eastAsia="Calibri"/>
          <w:noProof w:val="0"/>
        </w:rPr>
        <w:t>&gt;</w:t>
      </w:r>
      <w:bookmarkEnd w:id="335"/>
      <w:bookmarkEnd w:id="336"/>
    </w:p>
    <w:p w14:paraId="307AEAA6" w14:textId="77777777" w:rsidR="001439BB" w:rsidRPr="00D26514" w:rsidRDefault="00865DF9" w:rsidP="00597DB2">
      <w:pPr>
        <w:pStyle w:val="AuthorInstructions"/>
      </w:pPr>
      <w:r w:rsidRPr="00D26514">
        <w:t>&lt;Add description or clarifications here if necessary.&gt;</w:t>
      </w:r>
    </w:p>
    <w:p w14:paraId="7688BB3E" w14:textId="77777777" w:rsidR="00865DF9" w:rsidRPr="00D26514" w:rsidRDefault="00865DF9" w:rsidP="001439BB">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17"/>
        <w:gridCol w:w="4637"/>
      </w:tblGrid>
      <w:tr w:rsidR="00865DF9" w:rsidRPr="00D26514" w14:paraId="05CE6722" w14:textId="77777777" w:rsidTr="00EA3BCB">
        <w:trPr>
          <w:trHeight w:val="548"/>
          <w:jc w:val="center"/>
        </w:trPr>
        <w:tc>
          <w:tcPr>
            <w:tcW w:w="3917" w:type="dxa"/>
            <w:tcBorders>
              <w:tl2br w:val="single" w:sz="4" w:space="0" w:color="auto"/>
            </w:tcBorders>
            <w:shd w:val="clear" w:color="auto" w:fill="D9D9D9"/>
          </w:tcPr>
          <w:p w14:paraId="76842AAA" w14:textId="77777777" w:rsidR="00865DF9" w:rsidRPr="00D26514" w:rsidRDefault="00865DF9" w:rsidP="008452AF">
            <w:pPr>
              <w:pStyle w:val="TableEntryHeader"/>
              <w:jc w:val="right"/>
              <w:rPr>
                <w:rFonts w:eastAsia="Calibri"/>
              </w:rPr>
            </w:pPr>
            <w:r w:rsidRPr="00D26514">
              <w:rPr>
                <w:rFonts w:eastAsia="Calibri"/>
              </w:rPr>
              <w:t>Coding Scheme</w:t>
            </w:r>
          </w:p>
          <w:p w14:paraId="4765A063" w14:textId="77777777" w:rsidR="00865DF9" w:rsidRPr="00D26514" w:rsidRDefault="00865DF9" w:rsidP="008452AF">
            <w:pPr>
              <w:pStyle w:val="TableEntryHeader"/>
              <w:jc w:val="left"/>
              <w:rPr>
                <w:rFonts w:eastAsia="Calibri"/>
              </w:rPr>
            </w:pPr>
            <w:r w:rsidRPr="00D26514">
              <w:rPr>
                <w:rFonts w:eastAsia="Calibri"/>
              </w:rPr>
              <w:t>Concept</w:t>
            </w:r>
          </w:p>
        </w:tc>
        <w:tc>
          <w:tcPr>
            <w:tcW w:w="4637" w:type="dxa"/>
            <w:shd w:val="clear" w:color="auto" w:fill="D9D9D9"/>
          </w:tcPr>
          <w:p w14:paraId="20C6CDB5" w14:textId="77777777" w:rsidR="00865DF9" w:rsidRPr="00D26514" w:rsidRDefault="00865DF9" w:rsidP="008452AF">
            <w:pPr>
              <w:pStyle w:val="TableEntryHeader"/>
              <w:rPr>
                <w:rFonts w:cs="Arial"/>
              </w:rPr>
            </w:pPr>
            <w:r w:rsidRPr="00D26514">
              <w:rPr>
                <w:rFonts w:eastAsia="Calibri"/>
              </w:rPr>
              <w:t>&lt;Coding Scheme Name&gt;</w:t>
            </w:r>
            <w:r w:rsidR="005F3FB5" w:rsidRPr="00D26514">
              <w:rPr>
                <w:rFonts w:cs="Arial"/>
              </w:rPr>
              <w:t xml:space="preserve"> </w:t>
            </w:r>
          </w:p>
        </w:tc>
      </w:tr>
      <w:tr w:rsidR="00865DF9" w:rsidRPr="00D26514" w14:paraId="5768498B" w14:textId="77777777" w:rsidTr="00EA3BCB">
        <w:trPr>
          <w:jc w:val="center"/>
        </w:trPr>
        <w:tc>
          <w:tcPr>
            <w:tcW w:w="3917" w:type="dxa"/>
          </w:tcPr>
          <w:p w14:paraId="5A5736AD" w14:textId="77777777" w:rsidR="00865DF9" w:rsidRPr="00D26514" w:rsidRDefault="00865DF9" w:rsidP="00597DB2">
            <w:pPr>
              <w:pStyle w:val="TableEntry"/>
              <w:rPr>
                <w:rFonts w:eastAsia="Calibri"/>
              </w:rPr>
            </w:pPr>
          </w:p>
        </w:tc>
        <w:tc>
          <w:tcPr>
            <w:tcW w:w="4637" w:type="dxa"/>
          </w:tcPr>
          <w:p w14:paraId="5ED974F2" w14:textId="77777777" w:rsidR="00865DF9" w:rsidRPr="00D26514" w:rsidRDefault="00865DF9" w:rsidP="00597DB2">
            <w:pPr>
              <w:pStyle w:val="TableEntry"/>
              <w:rPr>
                <w:rFonts w:eastAsia="Calibri"/>
              </w:rPr>
            </w:pPr>
          </w:p>
        </w:tc>
      </w:tr>
      <w:tr w:rsidR="00865DF9" w:rsidRPr="00D26514" w14:paraId="13A8E176" w14:textId="77777777" w:rsidTr="00EA3BCB">
        <w:trPr>
          <w:jc w:val="center"/>
        </w:trPr>
        <w:tc>
          <w:tcPr>
            <w:tcW w:w="3917" w:type="dxa"/>
          </w:tcPr>
          <w:p w14:paraId="56DA4D56" w14:textId="77777777" w:rsidR="00865DF9" w:rsidRPr="00D26514" w:rsidRDefault="00865DF9" w:rsidP="00597DB2">
            <w:pPr>
              <w:pStyle w:val="TableEntry"/>
              <w:rPr>
                <w:rFonts w:eastAsia="Calibri"/>
              </w:rPr>
            </w:pPr>
          </w:p>
        </w:tc>
        <w:tc>
          <w:tcPr>
            <w:tcW w:w="4637" w:type="dxa"/>
          </w:tcPr>
          <w:p w14:paraId="0FD5AF0B" w14:textId="77777777" w:rsidR="00865DF9" w:rsidRPr="00D26514" w:rsidRDefault="00865DF9" w:rsidP="00597DB2">
            <w:pPr>
              <w:pStyle w:val="TableEntry"/>
              <w:rPr>
                <w:rFonts w:eastAsia="Calibri"/>
              </w:rPr>
            </w:pPr>
          </w:p>
        </w:tc>
      </w:tr>
      <w:tr w:rsidR="00865DF9" w:rsidRPr="00D26514" w14:paraId="60215428" w14:textId="77777777" w:rsidTr="00EA3BCB">
        <w:trPr>
          <w:jc w:val="center"/>
        </w:trPr>
        <w:tc>
          <w:tcPr>
            <w:tcW w:w="3917" w:type="dxa"/>
          </w:tcPr>
          <w:p w14:paraId="50DE22A4" w14:textId="77777777" w:rsidR="00865DF9" w:rsidRPr="00D26514" w:rsidRDefault="00865DF9" w:rsidP="00597DB2">
            <w:pPr>
              <w:pStyle w:val="TableEntry"/>
              <w:rPr>
                <w:rFonts w:eastAsia="Calibri"/>
              </w:rPr>
            </w:pPr>
          </w:p>
        </w:tc>
        <w:tc>
          <w:tcPr>
            <w:tcW w:w="4637" w:type="dxa"/>
          </w:tcPr>
          <w:p w14:paraId="74E3BEF3" w14:textId="77777777" w:rsidR="00865DF9" w:rsidRPr="00D26514" w:rsidRDefault="00865DF9" w:rsidP="00597DB2">
            <w:pPr>
              <w:pStyle w:val="TableEntry"/>
              <w:rPr>
                <w:rFonts w:eastAsia="Calibri"/>
              </w:rPr>
            </w:pPr>
          </w:p>
        </w:tc>
      </w:tr>
      <w:tr w:rsidR="00865DF9" w:rsidRPr="00D26514" w14:paraId="5FAD833F" w14:textId="77777777" w:rsidTr="00EA3BCB">
        <w:trPr>
          <w:jc w:val="center"/>
        </w:trPr>
        <w:tc>
          <w:tcPr>
            <w:tcW w:w="3917" w:type="dxa"/>
          </w:tcPr>
          <w:p w14:paraId="79A66150" w14:textId="77777777" w:rsidR="00865DF9" w:rsidRPr="00D26514" w:rsidRDefault="00865DF9" w:rsidP="00597DB2">
            <w:pPr>
              <w:pStyle w:val="TableEntry"/>
              <w:rPr>
                <w:rFonts w:eastAsia="Calibri"/>
              </w:rPr>
            </w:pPr>
          </w:p>
        </w:tc>
        <w:tc>
          <w:tcPr>
            <w:tcW w:w="4637" w:type="dxa"/>
          </w:tcPr>
          <w:p w14:paraId="7EF031A5" w14:textId="77777777" w:rsidR="00865DF9" w:rsidRPr="00D26514" w:rsidRDefault="00865DF9" w:rsidP="00597DB2">
            <w:pPr>
              <w:pStyle w:val="TableEntry"/>
              <w:rPr>
                <w:rFonts w:eastAsia="Calibri"/>
              </w:rPr>
            </w:pPr>
          </w:p>
        </w:tc>
      </w:tr>
    </w:tbl>
    <w:p w14:paraId="1E90EEEA" w14:textId="0FF3876A" w:rsidR="00865DF9" w:rsidRPr="00D26514" w:rsidRDefault="00865DF9" w:rsidP="007117B8">
      <w:pPr>
        <w:pStyle w:val="Note"/>
      </w:pPr>
      <w:r w:rsidRPr="00D26514">
        <w:t xml:space="preserve">Note: </w:t>
      </w:r>
      <w:r w:rsidR="00F916BE" w:rsidRPr="00D26514">
        <w:t xml:space="preserve"> </w:t>
      </w:r>
      <w:r w:rsidRPr="00D26514">
        <w:t>&lt;as necessary, applicable&gt;</w:t>
      </w:r>
    </w:p>
    <w:p w14:paraId="392A577B" w14:textId="77777777" w:rsidR="00154B7B" w:rsidRPr="00D26514" w:rsidRDefault="009F5CC2" w:rsidP="00AD069D">
      <w:pPr>
        <w:pStyle w:val="BodyText"/>
      </w:pPr>
      <w:r w:rsidRPr="00D26514">
        <w:t>OR</w:t>
      </w:r>
    </w:p>
    <w:p w14:paraId="286AE6AC" w14:textId="77777777" w:rsidR="009F5CC2" w:rsidRPr="00D26514" w:rsidRDefault="009F5CC2" w:rsidP="009F5CC2">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9"/>
      </w:tblGrid>
      <w:tr w:rsidR="009F5CC2" w:rsidRPr="00D26514" w14:paraId="72427E7D" w14:textId="77777777" w:rsidTr="00EA3BCB">
        <w:trPr>
          <w:trHeight w:val="548"/>
          <w:jc w:val="center"/>
        </w:trPr>
        <w:tc>
          <w:tcPr>
            <w:tcW w:w="3789" w:type="dxa"/>
            <w:shd w:val="clear" w:color="auto" w:fill="D9D9D9"/>
          </w:tcPr>
          <w:p w14:paraId="282017EC" w14:textId="77777777" w:rsidR="009F5CC2" w:rsidRPr="00D26514" w:rsidRDefault="009F5CC2" w:rsidP="0093034E">
            <w:pPr>
              <w:pStyle w:val="TableEntryHeader"/>
              <w:rPr>
                <w:rFonts w:cs="Arial"/>
              </w:rPr>
            </w:pPr>
            <w:r w:rsidRPr="00D26514">
              <w:rPr>
                <w:rFonts w:eastAsia="Calibri"/>
              </w:rPr>
              <w:t>&lt;Concept Domain Name&gt;</w:t>
            </w:r>
            <w:r w:rsidRPr="00D26514">
              <w:rPr>
                <w:rFonts w:cs="Arial"/>
              </w:rPr>
              <w:t xml:space="preserve"> </w:t>
            </w:r>
          </w:p>
        </w:tc>
      </w:tr>
      <w:tr w:rsidR="009F5CC2" w:rsidRPr="00D26514" w14:paraId="7B464EBE" w14:textId="77777777" w:rsidTr="00EA3BCB">
        <w:trPr>
          <w:jc w:val="center"/>
        </w:trPr>
        <w:tc>
          <w:tcPr>
            <w:tcW w:w="3789" w:type="dxa"/>
          </w:tcPr>
          <w:p w14:paraId="7BFB85BB" w14:textId="77777777" w:rsidR="009F5CC2" w:rsidRPr="00D26514" w:rsidRDefault="009F5CC2" w:rsidP="0093034E">
            <w:pPr>
              <w:pStyle w:val="TableEntry"/>
              <w:rPr>
                <w:rFonts w:eastAsia="Calibri"/>
              </w:rPr>
            </w:pPr>
          </w:p>
        </w:tc>
      </w:tr>
      <w:tr w:rsidR="009F5CC2" w:rsidRPr="00D26514" w14:paraId="01B55A8D" w14:textId="77777777" w:rsidTr="00EA3BCB">
        <w:trPr>
          <w:jc w:val="center"/>
        </w:trPr>
        <w:tc>
          <w:tcPr>
            <w:tcW w:w="3789" w:type="dxa"/>
          </w:tcPr>
          <w:p w14:paraId="5347B9F2" w14:textId="77777777" w:rsidR="009F5CC2" w:rsidRPr="00D26514" w:rsidRDefault="009F5CC2" w:rsidP="0093034E">
            <w:pPr>
              <w:pStyle w:val="TableEntry"/>
              <w:rPr>
                <w:rFonts w:eastAsia="Calibri"/>
              </w:rPr>
            </w:pPr>
          </w:p>
        </w:tc>
      </w:tr>
      <w:tr w:rsidR="009F5CC2" w:rsidRPr="00D26514" w14:paraId="5AE5080A" w14:textId="77777777" w:rsidTr="00EA3BCB">
        <w:trPr>
          <w:jc w:val="center"/>
        </w:trPr>
        <w:tc>
          <w:tcPr>
            <w:tcW w:w="3789" w:type="dxa"/>
          </w:tcPr>
          <w:p w14:paraId="255F7A56" w14:textId="77777777" w:rsidR="009F5CC2" w:rsidRPr="00D26514" w:rsidRDefault="009F5CC2" w:rsidP="0093034E">
            <w:pPr>
              <w:pStyle w:val="TableEntry"/>
              <w:rPr>
                <w:rFonts w:eastAsia="Calibri"/>
              </w:rPr>
            </w:pPr>
          </w:p>
        </w:tc>
      </w:tr>
      <w:tr w:rsidR="009F5CC2" w:rsidRPr="00D26514" w14:paraId="7F127BEF" w14:textId="77777777" w:rsidTr="00EA3BCB">
        <w:trPr>
          <w:jc w:val="center"/>
        </w:trPr>
        <w:tc>
          <w:tcPr>
            <w:tcW w:w="3789" w:type="dxa"/>
          </w:tcPr>
          <w:p w14:paraId="1F724D76" w14:textId="77777777" w:rsidR="009F5CC2" w:rsidRPr="00D26514" w:rsidRDefault="009F5CC2" w:rsidP="0093034E">
            <w:pPr>
              <w:pStyle w:val="TableEntry"/>
              <w:rPr>
                <w:rFonts w:eastAsia="Calibri"/>
              </w:rPr>
            </w:pPr>
          </w:p>
        </w:tc>
      </w:tr>
    </w:tbl>
    <w:p w14:paraId="03297863" w14:textId="77777777" w:rsidR="00154B7B" w:rsidRPr="00D26514" w:rsidRDefault="00154B7B" w:rsidP="00AD069D">
      <w:pPr>
        <w:pStyle w:val="BodyText"/>
      </w:pPr>
    </w:p>
    <w:p w14:paraId="68FC2B7B" w14:textId="77777777" w:rsidR="00865DF9" w:rsidRPr="00D26514" w:rsidRDefault="00865DF9" w:rsidP="00597DB2">
      <w:pPr>
        <w:pStyle w:val="AuthorInstructions"/>
      </w:pPr>
      <w:r w:rsidRPr="00D26514">
        <w:t>&lt;</w:t>
      </w:r>
      <w:r w:rsidR="00154B7B" w:rsidRPr="00D26514">
        <w:t>Delete</w:t>
      </w:r>
      <w:r w:rsidRPr="00D26514">
        <w:t xml:space="preserve"> the example below prior to publication for Public Comment.&gt;</w:t>
      </w:r>
    </w:p>
    <w:p w14:paraId="2D1CEC66" w14:textId="77777777" w:rsidR="001439BB" w:rsidRPr="00D26514" w:rsidRDefault="00746A3D" w:rsidP="00865DF9">
      <w:pPr>
        <w:pStyle w:val="Heading3"/>
        <w:numPr>
          <w:ilvl w:val="0"/>
          <w:numId w:val="0"/>
        </w:numPr>
        <w:rPr>
          <w:rFonts w:eastAsia="Calibri"/>
          <w:noProof w:val="0"/>
        </w:rPr>
      </w:pPr>
      <w:bookmarkStart w:id="337" w:name="_Toc345074730"/>
      <w:bookmarkStart w:id="338" w:name="_Toc500238841"/>
      <w:r w:rsidRPr="00D26514">
        <w:rPr>
          <w:rFonts w:eastAsia="Calibri"/>
          <w:noProof w:val="0"/>
        </w:rPr>
        <w:t>&lt;</w:t>
      </w:r>
      <w:r w:rsidR="00940FC7" w:rsidRPr="00D26514">
        <w:rPr>
          <w:rFonts w:eastAsia="Calibri"/>
          <w:noProof w:val="0"/>
        </w:rPr>
        <w:t>e.g.,</w:t>
      </w:r>
      <w:r w:rsidR="00865DF9" w:rsidRPr="00D26514">
        <w:rPr>
          <w:rFonts w:eastAsia="Calibri"/>
          <w:noProof w:val="0"/>
        </w:rPr>
        <w:t xml:space="preserve">6.5.1 </w:t>
      </w:r>
      <w:r w:rsidR="001439BB" w:rsidRPr="00D26514">
        <w:rPr>
          <w:rFonts w:eastAsia="Calibri"/>
          <w:noProof w:val="0"/>
        </w:rPr>
        <w:t>Drug Classes Used in Cardiac Procedure</w:t>
      </w:r>
      <w:bookmarkEnd w:id="331"/>
      <w:bookmarkEnd w:id="332"/>
      <w:bookmarkEnd w:id="333"/>
      <w:r w:rsidR="00865DF9" w:rsidRPr="00D26514">
        <w:rPr>
          <w:rFonts w:eastAsia="Calibri"/>
          <w:noProof w:val="0"/>
        </w:rPr>
        <w:t xml:space="preserve"> 1.3.6.1.4.1.19376.1.4.1.5.15</w:t>
      </w:r>
      <w:bookmarkEnd w:id="337"/>
      <w:bookmarkEnd w:id="338"/>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D26514" w14:paraId="1311F756" w14:textId="77777777" w:rsidTr="00EA3BCB">
        <w:trPr>
          <w:cantSplit/>
          <w:trHeight w:val="548"/>
          <w:tblHeader/>
          <w:jc w:val="center"/>
        </w:trPr>
        <w:tc>
          <w:tcPr>
            <w:tcW w:w="4608" w:type="dxa"/>
            <w:tcBorders>
              <w:tl2br w:val="single" w:sz="4" w:space="0" w:color="auto"/>
            </w:tcBorders>
            <w:shd w:val="clear" w:color="auto" w:fill="D9D9D9"/>
          </w:tcPr>
          <w:p w14:paraId="49A5BFF3" w14:textId="77777777" w:rsidR="001439BB" w:rsidRPr="00D26514" w:rsidRDefault="001439BB" w:rsidP="008452AF">
            <w:pPr>
              <w:pStyle w:val="TableEntryHeader"/>
              <w:jc w:val="right"/>
              <w:rPr>
                <w:rFonts w:eastAsia="Calibri"/>
              </w:rPr>
            </w:pPr>
            <w:r w:rsidRPr="00D26514">
              <w:rPr>
                <w:rFonts w:eastAsia="Calibri"/>
              </w:rPr>
              <w:t>Coding Scheme</w:t>
            </w:r>
          </w:p>
          <w:p w14:paraId="76C19E46" w14:textId="77777777" w:rsidR="001439BB" w:rsidRPr="00D26514" w:rsidRDefault="001439BB" w:rsidP="008452AF">
            <w:pPr>
              <w:pStyle w:val="TableEntryHeader"/>
              <w:jc w:val="left"/>
              <w:rPr>
                <w:rFonts w:eastAsia="Calibri"/>
              </w:rPr>
            </w:pPr>
            <w:r w:rsidRPr="00D26514">
              <w:rPr>
                <w:rFonts w:eastAsia="Calibri"/>
              </w:rPr>
              <w:t>Concept</w:t>
            </w:r>
          </w:p>
        </w:tc>
        <w:tc>
          <w:tcPr>
            <w:tcW w:w="2250" w:type="dxa"/>
            <w:shd w:val="clear" w:color="auto" w:fill="D9D9D9"/>
          </w:tcPr>
          <w:p w14:paraId="7CE1CAD4" w14:textId="77777777" w:rsidR="001439BB" w:rsidRPr="00D26514" w:rsidRDefault="001439BB" w:rsidP="008452AF">
            <w:pPr>
              <w:pStyle w:val="TableEntryHeader"/>
              <w:rPr>
                <w:rFonts w:cs="Arial"/>
              </w:rPr>
            </w:pPr>
            <w:r w:rsidRPr="00D26514">
              <w:rPr>
                <w:rFonts w:eastAsia="Calibri"/>
              </w:rPr>
              <w:t>SNOMED CT</w:t>
            </w:r>
            <w:r w:rsidR="005F3FB5" w:rsidRPr="00D26514">
              <w:rPr>
                <w:rFonts w:cs="Arial"/>
              </w:rPr>
              <w:t xml:space="preserve"> </w:t>
            </w:r>
          </w:p>
        </w:tc>
        <w:tc>
          <w:tcPr>
            <w:tcW w:w="1620" w:type="dxa"/>
            <w:shd w:val="clear" w:color="auto" w:fill="D9D9D9"/>
          </w:tcPr>
          <w:p w14:paraId="7D2F1A54" w14:textId="77777777" w:rsidR="001439BB" w:rsidRPr="00D26514" w:rsidRDefault="001439BB" w:rsidP="008452AF">
            <w:pPr>
              <w:pStyle w:val="TableEntryHeader"/>
              <w:rPr>
                <w:rFonts w:eastAsia="Calibri"/>
              </w:rPr>
            </w:pPr>
            <w:r w:rsidRPr="00D26514">
              <w:rPr>
                <w:rFonts w:eastAsia="Calibri"/>
              </w:rPr>
              <w:t xml:space="preserve">NDF-RT </w:t>
            </w:r>
          </w:p>
        </w:tc>
      </w:tr>
      <w:tr w:rsidR="001439BB" w:rsidRPr="00D26514" w14:paraId="28189784" w14:textId="77777777" w:rsidTr="00EA3BCB">
        <w:trPr>
          <w:jc w:val="center"/>
        </w:trPr>
        <w:tc>
          <w:tcPr>
            <w:tcW w:w="4608" w:type="dxa"/>
          </w:tcPr>
          <w:p w14:paraId="334A6A98" w14:textId="77777777" w:rsidR="001439BB" w:rsidRPr="00D26514" w:rsidRDefault="001439BB" w:rsidP="00597DB2">
            <w:pPr>
              <w:pStyle w:val="TableEntry"/>
              <w:rPr>
                <w:rFonts w:eastAsia="Calibri"/>
              </w:rPr>
            </w:pPr>
            <w:r w:rsidRPr="00D26514">
              <w:rPr>
                <w:rFonts w:eastAsia="Calibri"/>
              </w:rPr>
              <w:t>Calcium channel blockers</w:t>
            </w:r>
          </w:p>
        </w:tc>
        <w:tc>
          <w:tcPr>
            <w:tcW w:w="2250" w:type="dxa"/>
          </w:tcPr>
          <w:p w14:paraId="48E82694" w14:textId="77777777" w:rsidR="001439BB" w:rsidRPr="00D26514" w:rsidRDefault="001439BB" w:rsidP="00597DB2">
            <w:pPr>
              <w:pStyle w:val="TableEntry"/>
              <w:rPr>
                <w:rFonts w:eastAsia="Calibri"/>
              </w:rPr>
            </w:pPr>
            <w:r w:rsidRPr="00D26514">
              <w:rPr>
                <w:rFonts w:eastAsia="Calibri"/>
              </w:rPr>
              <w:t>48698004</w:t>
            </w:r>
          </w:p>
        </w:tc>
        <w:tc>
          <w:tcPr>
            <w:tcW w:w="1620" w:type="dxa"/>
          </w:tcPr>
          <w:p w14:paraId="0D1CE20C" w14:textId="77777777" w:rsidR="001439BB" w:rsidRPr="00D26514" w:rsidRDefault="001439BB" w:rsidP="00597DB2">
            <w:pPr>
              <w:pStyle w:val="TableEntry"/>
              <w:rPr>
                <w:rFonts w:eastAsia="Calibri"/>
              </w:rPr>
            </w:pPr>
            <w:r w:rsidRPr="00D26514">
              <w:rPr>
                <w:rFonts w:eastAsia="Calibri"/>
              </w:rPr>
              <w:t>N0000029119</w:t>
            </w:r>
          </w:p>
        </w:tc>
      </w:tr>
      <w:tr w:rsidR="001439BB" w:rsidRPr="00D26514" w14:paraId="2A94EBF9" w14:textId="77777777" w:rsidTr="00EA3BCB">
        <w:trPr>
          <w:jc w:val="center"/>
        </w:trPr>
        <w:tc>
          <w:tcPr>
            <w:tcW w:w="4608" w:type="dxa"/>
          </w:tcPr>
          <w:p w14:paraId="52795C6C" w14:textId="77777777" w:rsidR="001439BB" w:rsidRPr="00D26514" w:rsidRDefault="001439BB" w:rsidP="00597DB2">
            <w:pPr>
              <w:pStyle w:val="TableEntry"/>
              <w:rPr>
                <w:rFonts w:eastAsia="Calibri"/>
              </w:rPr>
            </w:pPr>
            <w:r w:rsidRPr="00D26514">
              <w:rPr>
                <w:rFonts w:eastAsia="Calibri"/>
              </w:rPr>
              <w:t>Beta-blockers</w:t>
            </w:r>
          </w:p>
        </w:tc>
        <w:tc>
          <w:tcPr>
            <w:tcW w:w="2250" w:type="dxa"/>
          </w:tcPr>
          <w:p w14:paraId="14DB814A" w14:textId="77777777" w:rsidR="001439BB" w:rsidRPr="00D26514" w:rsidRDefault="001439BB" w:rsidP="00597DB2">
            <w:pPr>
              <w:pStyle w:val="TableEntry"/>
              <w:rPr>
                <w:rFonts w:eastAsia="Calibri"/>
              </w:rPr>
            </w:pPr>
            <w:r w:rsidRPr="00D26514">
              <w:rPr>
                <w:rFonts w:eastAsia="Calibri"/>
              </w:rPr>
              <w:t>33252009</w:t>
            </w:r>
          </w:p>
        </w:tc>
        <w:tc>
          <w:tcPr>
            <w:tcW w:w="1620" w:type="dxa"/>
          </w:tcPr>
          <w:p w14:paraId="43FBB67F" w14:textId="77777777" w:rsidR="001439BB" w:rsidRPr="00D26514" w:rsidRDefault="001439BB" w:rsidP="00597DB2">
            <w:pPr>
              <w:pStyle w:val="TableEntry"/>
              <w:rPr>
                <w:rFonts w:eastAsia="Calibri"/>
              </w:rPr>
            </w:pPr>
            <w:r w:rsidRPr="00D26514">
              <w:rPr>
                <w:rFonts w:eastAsia="Calibri"/>
              </w:rPr>
              <w:t>N0000029118</w:t>
            </w:r>
          </w:p>
        </w:tc>
      </w:tr>
      <w:tr w:rsidR="001439BB" w:rsidRPr="00D26514" w14:paraId="59764047" w14:textId="77777777" w:rsidTr="00EA3BCB">
        <w:trPr>
          <w:jc w:val="center"/>
        </w:trPr>
        <w:tc>
          <w:tcPr>
            <w:tcW w:w="4608" w:type="dxa"/>
          </w:tcPr>
          <w:p w14:paraId="2E2D6E06" w14:textId="77777777" w:rsidR="001439BB" w:rsidRPr="00D26514" w:rsidRDefault="001439BB" w:rsidP="00597DB2">
            <w:pPr>
              <w:pStyle w:val="TableEntry"/>
              <w:rPr>
                <w:rFonts w:eastAsia="Calibri"/>
              </w:rPr>
            </w:pPr>
            <w:r w:rsidRPr="00D26514">
              <w:rPr>
                <w:rFonts w:eastAsia="Calibri"/>
              </w:rPr>
              <w:t>Nitrates</w:t>
            </w:r>
          </w:p>
        </w:tc>
        <w:tc>
          <w:tcPr>
            <w:tcW w:w="2250" w:type="dxa"/>
          </w:tcPr>
          <w:p w14:paraId="1FE2A95C" w14:textId="77777777" w:rsidR="001439BB" w:rsidRPr="00D26514" w:rsidRDefault="001439BB" w:rsidP="00597DB2">
            <w:pPr>
              <w:pStyle w:val="TableEntry"/>
              <w:rPr>
                <w:rFonts w:eastAsia="Calibri"/>
              </w:rPr>
            </w:pPr>
            <w:r w:rsidRPr="00D26514">
              <w:rPr>
                <w:rFonts w:eastAsia="Calibri"/>
              </w:rPr>
              <w:t>31970009</w:t>
            </w:r>
          </w:p>
        </w:tc>
        <w:tc>
          <w:tcPr>
            <w:tcW w:w="1620" w:type="dxa"/>
          </w:tcPr>
          <w:p w14:paraId="5587E558" w14:textId="77777777" w:rsidR="001439BB" w:rsidRPr="00D26514" w:rsidRDefault="001439BB" w:rsidP="00597DB2">
            <w:pPr>
              <w:pStyle w:val="TableEntry"/>
              <w:rPr>
                <w:rFonts w:eastAsia="Calibri"/>
              </w:rPr>
            </w:pPr>
            <w:r w:rsidRPr="00D26514">
              <w:rPr>
                <w:rFonts w:eastAsia="Calibri"/>
              </w:rPr>
              <w:t>N0000007647</w:t>
            </w:r>
          </w:p>
        </w:tc>
      </w:tr>
      <w:tr w:rsidR="001439BB" w:rsidRPr="00D26514" w14:paraId="48C104A1" w14:textId="77777777" w:rsidTr="00EA3BCB">
        <w:trPr>
          <w:jc w:val="center"/>
        </w:trPr>
        <w:tc>
          <w:tcPr>
            <w:tcW w:w="4608" w:type="dxa"/>
          </w:tcPr>
          <w:p w14:paraId="288CBF6F" w14:textId="77777777" w:rsidR="001439BB" w:rsidRPr="00D26514" w:rsidRDefault="001439BB" w:rsidP="00597DB2">
            <w:pPr>
              <w:pStyle w:val="TableEntry"/>
              <w:rPr>
                <w:rFonts w:eastAsia="Calibri"/>
              </w:rPr>
            </w:pPr>
            <w:r w:rsidRPr="00D26514">
              <w:rPr>
                <w:rFonts w:eastAsia="Calibri"/>
              </w:rPr>
              <w:t xml:space="preserve">Aminophylline </w:t>
            </w:r>
          </w:p>
        </w:tc>
        <w:tc>
          <w:tcPr>
            <w:tcW w:w="2250" w:type="dxa"/>
          </w:tcPr>
          <w:p w14:paraId="3A98BE6C" w14:textId="77777777" w:rsidR="001439BB" w:rsidRPr="00D26514" w:rsidRDefault="001439BB" w:rsidP="00597DB2">
            <w:pPr>
              <w:pStyle w:val="TableEntry"/>
              <w:rPr>
                <w:rFonts w:eastAsia="Calibri"/>
              </w:rPr>
            </w:pPr>
            <w:r w:rsidRPr="00D26514">
              <w:rPr>
                <w:rFonts w:eastAsia="Calibri"/>
              </w:rPr>
              <w:t>55867006</w:t>
            </w:r>
          </w:p>
        </w:tc>
        <w:tc>
          <w:tcPr>
            <w:tcW w:w="1620" w:type="dxa"/>
          </w:tcPr>
          <w:p w14:paraId="10CDF873" w14:textId="77777777" w:rsidR="001439BB" w:rsidRPr="00D26514" w:rsidRDefault="001439BB" w:rsidP="00597DB2">
            <w:pPr>
              <w:pStyle w:val="TableEntry"/>
              <w:rPr>
                <w:rFonts w:eastAsia="Calibri"/>
              </w:rPr>
            </w:pPr>
            <w:r w:rsidRPr="00D26514">
              <w:rPr>
                <w:rFonts w:eastAsia="Calibri"/>
              </w:rPr>
              <w:t>N0000146397</w:t>
            </w:r>
          </w:p>
        </w:tc>
      </w:tr>
    </w:tbl>
    <w:p w14:paraId="2FDB7ED0" w14:textId="3E8F7E54" w:rsidR="001439BB" w:rsidRPr="00D26514" w:rsidRDefault="001439BB" w:rsidP="00BB76BC">
      <w:pPr>
        <w:pStyle w:val="Note"/>
      </w:pPr>
      <w:r w:rsidRPr="00D26514">
        <w:t>Note:</w:t>
      </w:r>
      <w:r w:rsidR="005F3FB5" w:rsidRPr="00D26514">
        <w:t xml:space="preserve"> </w:t>
      </w:r>
      <w:r w:rsidRPr="00D26514">
        <w:t>As described in Section 6.1.2.4, the selection of the appropriate coding system for use may be based on local policy or national regulation.</w:t>
      </w:r>
    </w:p>
    <w:p w14:paraId="129CC1BD" w14:textId="77777777" w:rsidR="009F5CC2" w:rsidRPr="00D26514" w:rsidRDefault="009F5CC2" w:rsidP="00EA3BCB">
      <w:pPr>
        <w:pStyle w:val="BodyText"/>
      </w:pPr>
      <w:bookmarkStart w:id="339" w:name="_Toc345074731"/>
      <w:r w:rsidRPr="00D26514">
        <w:t>OR</w:t>
      </w:r>
    </w:p>
    <w:p w14:paraId="22C130C6" w14:textId="77777777" w:rsidR="009F5CC2" w:rsidRPr="00D26514" w:rsidRDefault="009F5CC2" w:rsidP="009F5CC2">
      <w:pPr>
        <w:pStyle w:val="Heading3"/>
        <w:numPr>
          <w:ilvl w:val="0"/>
          <w:numId w:val="0"/>
        </w:numPr>
        <w:rPr>
          <w:rFonts w:eastAsia="Calibri"/>
          <w:noProof w:val="0"/>
        </w:rPr>
      </w:pPr>
      <w:bookmarkStart w:id="340" w:name="_Toc500238842"/>
      <w:r w:rsidRPr="00D26514">
        <w:rPr>
          <w:rFonts w:eastAsia="Calibri"/>
          <w:noProof w:val="0"/>
        </w:rPr>
        <w:lastRenderedPageBreak/>
        <w:t xml:space="preserve">6.5.1 </w:t>
      </w:r>
      <w:proofErr w:type="spellStart"/>
      <w:r w:rsidRPr="00D26514">
        <w:rPr>
          <w:rFonts w:eastAsia="Calibri"/>
          <w:noProof w:val="0"/>
        </w:rPr>
        <w:t>UV_CardiacProcedureDrugClasses</w:t>
      </w:r>
      <w:bookmarkEnd w:id="340"/>
      <w:proofErr w:type="spellEnd"/>
      <w:r w:rsidRPr="00D26514">
        <w:rPr>
          <w:rFonts w:eastAsia="Calibri"/>
          <w:noProof w:val="0"/>
        </w:rPr>
        <w:t xml:space="preserve"> </w:t>
      </w:r>
    </w:p>
    <w:p w14:paraId="6878EFD9" w14:textId="77777777" w:rsidR="009F5CC2" w:rsidRPr="00D26514" w:rsidRDefault="009F5CC2" w:rsidP="009F5CC2">
      <w:pPr>
        <w:pStyle w:val="BodyText"/>
        <w:rPr>
          <w:rFonts w:eastAsia="Calibri"/>
        </w:rPr>
      </w:pPr>
      <w:r w:rsidRPr="00D26514">
        <w:rPr>
          <w:rFonts w:eastAsia="Calibri"/>
        </w:rPr>
        <w:t>This Concept Domain holds a list of Drug Classes used in Cardiac Procedures. The concepts in this domain must be bound to a value set at implementation.</w:t>
      </w:r>
    </w:p>
    <w:p w14:paraId="02964276" w14:textId="77777777" w:rsidR="009F5CC2" w:rsidRPr="00D26514" w:rsidRDefault="009F5CC2" w:rsidP="009F5CC2">
      <w:pPr>
        <w:pStyle w:val="BodyText"/>
        <w:rPr>
          <w:rFonts w:eastAsia="Calibri"/>
        </w:rPr>
      </w:pPr>
    </w:p>
    <w:tbl>
      <w:tblPr>
        <w:tblW w:w="2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5"/>
      </w:tblGrid>
      <w:tr w:rsidR="009F5CC2" w:rsidRPr="00D26514" w14:paraId="295E306F" w14:textId="77777777" w:rsidTr="00EA3BCB">
        <w:trPr>
          <w:trHeight w:val="548"/>
          <w:jc w:val="center"/>
        </w:trPr>
        <w:tc>
          <w:tcPr>
            <w:tcW w:w="2925" w:type="dxa"/>
            <w:shd w:val="clear" w:color="auto" w:fill="D9D9D9"/>
          </w:tcPr>
          <w:p w14:paraId="59804830" w14:textId="77777777" w:rsidR="009F5CC2" w:rsidRPr="00D26514" w:rsidRDefault="009F5CC2" w:rsidP="0093034E">
            <w:pPr>
              <w:pStyle w:val="TableEntryHeader"/>
              <w:rPr>
                <w:rFonts w:cs="Arial"/>
              </w:rPr>
            </w:pPr>
            <w:r w:rsidRPr="00D26514">
              <w:rPr>
                <w:rFonts w:eastAsia="Calibri"/>
              </w:rPr>
              <w:t>Concept Name</w:t>
            </w:r>
          </w:p>
        </w:tc>
      </w:tr>
      <w:tr w:rsidR="009F5CC2" w:rsidRPr="00D26514" w14:paraId="269DFB13" w14:textId="77777777" w:rsidTr="00EA3BCB">
        <w:trPr>
          <w:jc w:val="center"/>
        </w:trPr>
        <w:tc>
          <w:tcPr>
            <w:tcW w:w="2925" w:type="dxa"/>
          </w:tcPr>
          <w:p w14:paraId="1D74D862" w14:textId="77777777" w:rsidR="009F5CC2" w:rsidRPr="00D26514" w:rsidRDefault="009F5CC2" w:rsidP="009F5CC2">
            <w:pPr>
              <w:pStyle w:val="TableEntry"/>
              <w:rPr>
                <w:rFonts w:eastAsia="Calibri"/>
              </w:rPr>
            </w:pPr>
            <w:r w:rsidRPr="00D26514">
              <w:rPr>
                <w:rFonts w:eastAsia="Calibri"/>
              </w:rPr>
              <w:t>Calcium channel blockers</w:t>
            </w:r>
          </w:p>
        </w:tc>
      </w:tr>
      <w:tr w:rsidR="009F5CC2" w:rsidRPr="00D26514" w14:paraId="79E1F2E3" w14:textId="77777777" w:rsidTr="00EA3BCB">
        <w:trPr>
          <w:jc w:val="center"/>
        </w:trPr>
        <w:tc>
          <w:tcPr>
            <w:tcW w:w="2925" w:type="dxa"/>
          </w:tcPr>
          <w:p w14:paraId="15B5C8B8" w14:textId="77777777" w:rsidR="009F5CC2" w:rsidRPr="00D26514" w:rsidRDefault="009F5CC2" w:rsidP="009F5CC2">
            <w:pPr>
              <w:pStyle w:val="TableEntry"/>
              <w:rPr>
                <w:rFonts w:eastAsia="Calibri"/>
              </w:rPr>
            </w:pPr>
            <w:r w:rsidRPr="00D26514">
              <w:rPr>
                <w:rFonts w:eastAsia="Calibri"/>
              </w:rPr>
              <w:t>Beta-blockers</w:t>
            </w:r>
          </w:p>
        </w:tc>
      </w:tr>
      <w:tr w:rsidR="009F5CC2" w:rsidRPr="00D26514" w14:paraId="052070AA" w14:textId="77777777" w:rsidTr="00EA3BCB">
        <w:trPr>
          <w:jc w:val="center"/>
        </w:trPr>
        <w:tc>
          <w:tcPr>
            <w:tcW w:w="2925" w:type="dxa"/>
          </w:tcPr>
          <w:p w14:paraId="6C2FE992" w14:textId="77777777" w:rsidR="009F5CC2" w:rsidRPr="00D26514" w:rsidRDefault="009F5CC2" w:rsidP="009F5CC2">
            <w:pPr>
              <w:pStyle w:val="TableEntry"/>
              <w:rPr>
                <w:rFonts w:eastAsia="Calibri"/>
              </w:rPr>
            </w:pPr>
            <w:r w:rsidRPr="00D26514">
              <w:rPr>
                <w:rFonts w:eastAsia="Calibri"/>
              </w:rPr>
              <w:t>Nitrates</w:t>
            </w:r>
          </w:p>
        </w:tc>
      </w:tr>
      <w:tr w:rsidR="009F5CC2" w:rsidRPr="00D26514" w14:paraId="2E8778EA" w14:textId="77777777" w:rsidTr="00EA3BCB">
        <w:trPr>
          <w:jc w:val="center"/>
        </w:trPr>
        <w:tc>
          <w:tcPr>
            <w:tcW w:w="2925" w:type="dxa"/>
          </w:tcPr>
          <w:p w14:paraId="488EEF84" w14:textId="77777777" w:rsidR="009F5CC2" w:rsidRPr="00D26514" w:rsidRDefault="009F5CC2" w:rsidP="009F5CC2">
            <w:pPr>
              <w:pStyle w:val="TableEntry"/>
              <w:rPr>
                <w:rFonts w:eastAsia="Calibri"/>
              </w:rPr>
            </w:pPr>
            <w:r w:rsidRPr="00D26514">
              <w:rPr>
                <w:rFonts w:eastAsia="Calibri"/>
              </w:rPr>
              <w:t xml:space="preserve">Aminophylline </w:t>
            </w:r>
          </w:p>
        </w:tc>
      </w:tr>
    </w:tbl>
    <w:p w14:paraId="1E367A4F" w14:textId="77777777" w:rsidR="009F5CC2" w:rsidRPr="00D26514" w:rsidRDefault="009F5CC2" w:rsidP="00EA3BCB">
      <w:pPr>
        <w:pStyle w:val="BodyText"/>
      </w:pPr>
    </w:p>
    <w:p w14:paraId="2AFEDF40" w14:textId="77777777" w:rsidR="009F5CC2" w:rsidRPr="00D26514" w:rsidRDefault="009F5CC2" w:rsidP="00EA3BCB">
      <w:pPr>
        <w:pStyle w:val="BodyText"/>
      </w:pPr>
    </w:p>
    <w:p w14:paraId="0EC756B8" w14:textId="77777777" w:rsidR="001439BB" w:rsidRPr="00D26514" w:rsidRDefault="00746A3D" w:rsidP="00EA3BCB">
      <w:pPr>
        <w:pStyle w:val="BodyText"/>
      </w:pPr>
      <w:r w:rsidRPr="00D26514">
        <w:t>&gt;</w:t>
      </w:r>
    </w:p>
    <w:p w14:paraId="10569ABA" w14:textId="77777777" w:rsidR="00EA4EA1" w:rsidRPr="00D26514" w:rsidRDefault="00EA4EA1" w:rsidP="00207571">
      <w:pPr>
        <w:pStyle w:val="PartTitle"/>
        <w:rPr>
          <w:highlight w:val="yellow"/>
        </w:rPr>
      </w:pPr>
      <w:bookmarkStart w:id="341" w:name="_Toc500238843"/>
      <w:bookmarkStart w:id="342" w:name="OLE_LINK57"/>
      <w:bookmarkStart w:id="343" w:name="OLE_LINK58"/>
      <w:r w:rsidRPr="00D26514">
        <w:lastRenderedPageBreak/>
        <w:t>Appendices</w:t>
      </w:r>
      <w:bookmarkEnd w:id="339"/>
      <w:bookmarkEnd w:id="341"/>
      <w:r w:rsidRPr="00D26514">
        <w:rPr>
          <w:highlight w:val="yellow"/>
        </w:rPr>
        <w:t xml:space="preserve"> </w:t>
      </w:r>
    </w:p>
    <w:p w14:paraId="69927F7E" w14:textId="77777777" w:rsidR="00144F18" w:rsidRPr="00D26514" w:rsidRDefault="00EA4EA1" w:rsidP="00EA4EA1">
      <w:pPr>
        <w:rPr>
          <w:i/>
        </w:rPr>
      </w:pPr>
      <w:bookmarkStart w:id="344" w:name="OLE_LINK55"/>
      <w:bookmarkStart w:id="345" w:name="OLE_LINK56"/>
      <w:r w:rsidRPr="00D26514">
        <w:rPr>
          <w:i/>
        </w:rPr>
        <w:t xml:space="preserve">&lt;Add any applicable </w:t>
      </w:r>
      <w:r w:rsidR="00144F18" w:rsidRPr="00D26514">
        <w:rPr>
          <w:i/>
        </w:rPr>
        <w:t xml:space="preserve">Volume 3 </w:t>
      </w:r>
      <w:r w:rsidRPr="00D26514">
        <w:rPr>
          <w:i/>
        </w:rPr>
        <w:t>appendices below</w:t>
      </w:r>
      <w:r w:rsidR="00CA4B27" w:rsidRPr="00D26514">
        <w:rPr>
          <w:i/>
        </w:rPr>
        <w:t>.</w:t>
      </w:r>
    </w:p>
    <w:p w14:paraId="657A88CA" w14:textId="135008BF" w:rsidR="00EA4EA1" w:rsidRPr="00D26514" w:rsidRDefault="00144F18" w:rsidP="00EA4EA1">
      <w:pPr>
        <w:rPr>
          <w:i/>
        </w:rPr>
      </w:pPr>
      <w:r w:rsidRPr="00D26514">
        <w:rPr>
          <w:i/>
        </w:rPr>
        <w:t>&lt;If there are no Volume 3 appendices, enter “Not applicable”</w:t>
      </w:r>
      <w:r w:rsidR="00156676" w:rsidRPr="00D26514">
        <w:rPr>
          <w:i/>
        </w:rPr>
        <w:t xml:space="preserve"> and delete the Appendix A and Appendix B placeholder sections</w:t>
      </w:r>
      <w:r w:rsidR="00EA4EA1" w:rsidRPr="00D26514">
        <w:rPr>
          <w:i/>
        </w:rPr>
        <w:t>.&gt;</w:t>
      </w:r>
    </w:p>
    <w:p w14:paraId="7648F951" w14:textId="77777777" w:rsidR="0095084C" w:rsidRPr="00D26514" w:rsidRDefault="0095084C" w:rsidP="0095084C">
      <w:pPr>
        <w:pStyle w:val="Heading1"/>
        <w:numPr>
          <w:ilvl w:val="0"/>
          <w:numId w:val="0"/>
        </w:numPr>
        <w:rPr>
          <w:noProof w:val="0"/>
        </w:rPr>
      </w:pPr>
      <w:bookmarkStart w:id="346" w:name="_Toc500238844"/>
      <w:bookmarkStart w:id="347" w:name="_Toc345074732"/>
      <w:bookmarkEnd w:id="344"/>
      <w:bookmarkEnd w:id="345"/>
      <w:r w:rsidRPr="00D26514">
        <w:rPr>
          <w:noProof w:val="0"/>
        </w:rPr>
        <w:lastRenderedPageBreak/>
        <w:t>Appendix A – &lt;Appendix Title&gt;</w:t>
      </w:r>
      <w:bookmarkEnd w:id="346"/>
      <w:r w:rsidRPr="00D26514">
        <w:rPr>
          <w:noProof w:val="0"/>
        </w:rPr>
        <w:t xml:space="preserve"> </w:t>
      </w:r>
    </w:p>
    <w:p w14:paraId="68918B83" w14:textId="77777777" w:rsidR="0095084C" w:rsidRPr="00D26514" w:rsidRDefault="0095084C" w:rsidP="0095084C">
      <w:pPr>
        <w:pStyle w:val="BodyText"/>
      </w:pPr>
      <w:r w:rsidRPr="00D26514">
        <w:t>Appendix A text.</w:t>
      </w:r>
    </w:p>
    <w:p w14:paraId="32A220CB" w14:textId="77777777" w:rsidR="0095084C" w:rsidRPr="00D26514" w:rsidRDefault="0095084C" w:rsidP="0095084C">
      <w:pPr>
        <w:pStyle w:val="Heading2"/>
        <w:numPr>
          <w:ilvl w:val="0"/>
          <w:numId w:val="0"/>
        </w:numPr>
        <w:rPr>
          <w:noProof w:val="0"/>
        </w:rPr>
      </w:pPr>
      <w:bookmarkStart w:id="348" w:name="_Toc500238845"/>
      <w:r w:rsidRPr="00D26514">
        <w:rPr>
          <w:noProof w:val="0"/>
        </w:rPr>
        <w:t>A.1 &lt;Title&gt;</w:t>
      </w:r>
      <w:bookmarkEnd w:id="348"/>
    </w:p>
    <w:p w14:paraId="10D0DD6C" w14:textId="77777777" w:rsidR="0095084C" w:rsidRPr="00D26514" w:rsidRDefault="0095084C" w:rsidP="0095084C">
      <w:pPr>
        <w:pStyle w:val="BodyText"/>
      </w:pPr>
      <w:r w:rsidRPr="00D26514">
        <w:t>Appendix A.1 text.</w:t>
      </w:r>
    </w:p>
    <w:p w14:paraId="37CB2B43" w14:textId="77777777" w:rsidR="0095084C" w:rsidRPr="00D26514" w:rsidRDefault="0095084C" w:rsidP="0095084C">
      <w:pPr>
        <w:pStyle w:val="Heading3"/>
        <w:numPr>
          <w:ilvl w:val="0"/>
          <w:numId w:val="0"/>
        </w:numPr>
        <w:rPr>
          <w:noProof w:val="0"/>
        </w:rPr>
      </w:pPr>
      <w:bookmarkStart w:id="349" w:name="_Toc500238846"/>
      <w:r w:rsidRPr="00D26514">
        <w:rPr>
          <w:noProof w:val="0"/>
        </w:rPr>
        <w:t>A.1.1 &lt;Title&gt;</w:t>
      </w:r>
      <w:bookmarkEnd w:id="349"/>
    </w:p>
    <w:p w14:paraId="08477792" w14:textId="77777777" w:rsidR="0095084C" w:rsidRPr="00D26514" w:rsidRDefault="0095084C" w:rsidP="0095084C">
      <w:pPr>
        <w:pStyle w:val="BodyText"/>
      </w:pPr>
      <w:r w:rsidRPr="00D26514">
        <w:t>Appendix A.1.1 text.</w:t>
      </w:r>
    </w:p>
    <w:p w14:paraId="38C2C16E" w14:textId="77777777" w:rsidR="0095084C" w:rsidRPr="00D26514" w:rsidRDefault="0095084C" w:rsidP="006C0C1C">
      <w:pPr>
        <w:pStyle w:val="Heading1"/>
        <w:numPr>
          <w:ilvl w:val="0"/>
          <w:numId w:val="0"/>
        </w:numPr>
        <w:rPr>
          <w:bCs/>
          <w:noProof w:val="0"/>
        </w:rPr>
      </w:pPr>
      <w:bookmarkStart w:id="350" w:name="_Toc500238847"/>
      <w:r w:rsidRPr="00D26514">
        <w:rPr>
          <w:bCs/>
          <w:noProof w:val="0"/>
        </w:rPr>
        <w:lastRenderedPageBreak/>
        <w:t>Appendix B – &lt;Appendix Title&gt;</w:t>
      </w:r>
      <w:bookmarkEnd w:id="350"/>
      <w:r w:rsidRPr="00D26514">
        <w:rPr>
          <w:bCs/>
          <w:noProof w:val="0"/>
        </w:rPr>
        <w:t xml:space="preserve"> </w:t>
      </w:r>
    </w:p>
    <w:p w14:paraId="228364F1" w14:textId="77777777" w:rsidR="0095084C" w:rsidRPr="00D26514" w:rsidRDefault="0095084C" w:rsidP="0095084C">
      <w:pPr>
        <w:pStyle w:val="BodyText"/>
      </w:pPr>
      <w:r w:rsidRPr="00D26514">
        <w:t>Appendix B text.</w:t>
      </w:r>
    </w:p>
    <w:p w14:paraId="25C42C12" w14:textId="77777777" w:rsidR="0095084C" w:rsidRPr="00D26514" w:rsidRDefault="0095084C" w:rsidP="0095084C">
      <w:pPr>
        <w:pStyle w:val="Heading2"/>
        <w:numPr>
          <w:ilvl w:val="0"/>
          <w:numId w:val="0"/>
        </w:numPr>
        <w:rPr>
          <w:noProof w:val="0"/>
        </w:rPr>
      </w:pPr>
      <w:bookmarkStart w:id="351" w:name="_Toc500238848"/>
      <w:r w:rsidRPr="00D26514">
        <w:rPr>
          <w:noProof w:val="0"/>
        </w:rPr>
        <w:t>B.1 &lt;Title&gt;</w:t>
      </w:r>
      <w:bookmarkEnd w:id="351"/>
    </w:p>
    <w:p w14:paraId="71DB830E" w14:textId="77777777" w:rsidR="0095084C" w:rsidRPr="00D26514" w:rsidRDefault="0095084C" w:rsidP="0095084C">
      <w:pPr>
        <w:pStyle w:val="BodyText"/>
      </w:pPr>
      <w:r w:rsidRPr="00D26514">
        <w:t>Appendix B.1 text.</w:t>
      </w:r>
    </w:p>
    <w:p w14:paraId="0D3FAC18" w14:textId="77777777" w:rsidR="0095084C" w:rsidRPr="00D26514" w:rsidRDefault="0095084C" w:rsidP="0095084C">
      <w:pPr>
        <w:pStyle w:val="Heading3"/>
        <w:numPr>
          <w:ilvl w:val="0"/>
          <w:numId w:val="0"/>
        </w:numPr>
        <w:rPr>
          <w:noProof w:val="0"/>
        </w:rPr>
      </w:pPr>
      <w:bookmarkStart w:id="352" w:name="_Toc500238849"/>
      <w:r w:rsidRPr="00D26514">
        <w:rPr>
          <w:noProof w:val="0"/>
        </w:rPr>
        <w:t>B.1.1 &lt;Title&gt;</w:t>
      </w:r>
      <w:bookmarkEnd w:id="352"/>
    </w:p>
    <w:p w14:paraId="5EB9DFDF" w14:textId="77777777" w:rsidR="0095084C" w:rsidRPr="00D26514" w:rsidRDefault="0095084C" w:rsidP="0095084C">
      <w:pPr>
        <w:pStyle w:val="BodyText"/>
      </w:pPr>
      <w:r w:rsidRPr="00D26514">
        <w:t>Appendix B.1.1 text.</w:t>
      </w:r>
    </w:p>
    <w:bookmarkEnd w:id="347"/>
    <w:p w14:paraId="124201B7" w14:textId="4CAF5B10" w:rsidR="00342A78" w:rsidRPr="00D26514" w:rsidRDefault="00342A78" w:rsidP="00EA4EA1">
      <w:pPr>
        <w:pStyle w:val="BodyText"/>
      </w:pPr>
    </w:p>
    <w:p w14:paraId="09489529" w14:textId="77777777" w:rsidR="00EA4EA1" w:rsidRPr="00D26514" w:rsidRDefault="00EA4EA1" w:rsidP="00EA4EA1">
      <w:pPr>
        <w:pStyle w:val="BodyText"/>
      </w:pPr>
    </w:p>
    <w:p w14:paraId="2251ADBC" w14:textId="77777777" w:rsidR="00993FF5" w:rsidRPr="00D26514" w:rsidRDefault="00D42ED8" w:rsidP="00993FF5">
      <w:pPr>
        <w:pStyle w:val="PartTitle"/>
      </w:pPr>
      <w:bookmarkStart w:id="353" w:name="_Toc345074737"/>
      <w:bookmarkStart w:id="354" w:name="_Toc500238850"/>
      <w:bookmarkEnd w:id="342"/>
      <w:bookmarkEnd w:id="343"/>
      <w:r w:rsidRPr="00D26514">
        <w:lastRenderedPageBreak/>
        <w:t>V</w:t>
      </w:r>
      <w:r w:rsidR="00993FF5" w:rsidRPr="00D26514">
        <w:t>olume 4 – National Extensions</w:t>
      </w:r>
      <w:bookmarkEnd w:id="353"/>
      <w:bookmarkEnd w:id="354"/>
    </w:p>
    <w:p w14:paraId="3282D133" w14:textId="77777777" w:rsidR="00993FF5" w:rsidRPr="00D26514" w:rsidRDefault="00993FF5" w:rsidP="00993FF5">
      <w:pPr>
        <w:pStyle w:val="EditorInstructions"/>
      </w:pPr>
      <w:r w:rsidRPr="00D26514">
        <w:t xml:space="preserve">Add </w:t>
      </w:r>
      <w:r w:rsidR="003F0805" w:rsidRPr="00D26514">
        <w:t xml:space="preserve">appropriate Country </w:t>
      </w:r>
      <w:r w:rsidRPr="00D26514">
        <w:t xml:space="preserve">section </w:t>
      </w:r>
    </w:p>
    <w:p w14:paraId="5FA06B71" w14:textId="77777777" w:rsidR="00C63D7E" w:rsidRPr="00D26514" w:rsidRDefault="00993FF5" w:rsidP="00EA3BCB">
      <w:pPr>
        <w:pStyle w:val="Heading1"/>
        <w:pageBreakBefore w:val="0"/>
        <w:numPr>
          <w:ilvl w:val="0"/>
          <w:numId w:val="0"/>
        </w:numPr>
        <w:rPr>
          <w:bCs/>
          <w:noProof w:val="0"/>
        </w:rPr>
      </w:pPr>
      <w:bookmarkStart w:id="355" w:name="_Toc345074738"/>
      <w:bookmarkStart w:id="356" w:name="_Toc500238851"/>
      <w:r w:rsidRPr="00D26514">
        <w:rPr>
          <w:bCs/>
          <w:noProof w:val="0"/>
        </w:rPr>
        <w:t xml:space="preserve">4 </w:t>
      </w:r>
      <w:r w:rsidR="00C63D7E" w:rsidRPr="00D26514">
        <w:rPr>
          <w:bCs/>
          <w:noProof w:val="0"/>
        </w:rPr>
        <w:t>National Extensions</w:t>
      </w:r>
      <w:bookmarkEnd w:id="355"/>
      <w:bookmarkEnd w:id="356"/>
    </w:p>
    <w:p w14:paraId="2846A6B1" w14:textId="77777777" w:rsidR="00993FF5" w:rsidRPr="00D26514" w:rsidRDefault="00C63D7E" w:rsidP="00BB76BC">
      <w:pPr>
        <w:pStyle w:val="AppendixHeading2"/>
        <w:rPr>
          <w:noProof w:val="0"/>
        </w:rPr>
      </w:pPr>
      <w:bookmarkStart w:id="357" w:name="_Toc345074739"/>
      <w:bookmarkStart w:id="358" w:name="_Toc500238852"/>
      <w:r w:rsidRPr="00D26514">
        <w:rPr>
          <w:noProof w:val="0"/>
        </w:rPr>
        <w:t xml:space="preserve">4.I </w:t>
      </w:r>
      <w:r w:rsidR="00993FF5" w:rsidRPr="00D26514">
        <w:rPr>
          <w:noProof w:val="0"/>
        </w:rPr>
        <w:t>National Extensions for &lt;Country Name or IHE Organization&gt;</w:t>
      </w:r>
      <w:bookmarkEnd w:id="357"/>
      <w:bookmarkEnd w:id="358"/>
    </w:p>
    <w:p w14:paraId="3975A992" w14:textId="77777777" w:rsidR="009843EF" w:rsidRPr="00D26514" w:rsidRDefault="009843EF" w:rsidP="00597DB2">
      <w:pPr>
        <w:pStyle w:val="AuthorInstructions"/>
      </w:pPr>
      <w:r w:rsidRPr="00D26514">
        <w:t xml:space="preserve">&lt;A template for Volume 4 is included in this document for </w:t>
      </w:r>
      <w:r w:rsidR="007773C8" w:rsidRPr="00D26514">
        <w:t>completeness;</w:t>
      </w:r>
      <w:r w:rsidRPr="00D26514">
        <w:t xml:space="preserve"> however, National Extensions are typically developed after a profile has been published for Trial Implementation</w:t>
      </w:r>
      <w:r w:rsidR="00F0665F" w:rsidRPr="00D26514">
        <w:t xml:space="preserve">. </w:t>
      </w:r>
      <w:r w:rsidRPr="00D26514">
        <w:t>If you are developing a new profile for Public Comment, it is recommended that this section be marked “Not Applicable”.&gt;</w:t>
      </w:r>
    </w:p>
    <w:p w14:paraId="71F714A3" w14:textId="77777777" w:rsidR="009843EF" w:rsidRPr="00D26514" w:rsidRDefault="009843EF" w:rsidP="00597DB2">
      <w:pPr>
        <w:pStyle w:val="AuthorInstructions"/>
      </w:pPr>
      <w:r w:rsidRPr="00D26514">
        <w:t>&lt;Avoid using this section if you can, this is “only if absolutely necessary”</w:t>
      </w:r>
      <w:r w:rsidR="00F0665F" w:rsidRPr="00D26514">
        <w:t xml:space="preserve">. </w:t>
      </w:r>
      <w:r w:rsidRPr="00D26514">
        <w:t>Differences add cost to implementation and testing and can reduce interoperability</w:t>
      </w:r>
      <w:r w:rsidR="00F0665F" w:rsidRPr="00D26514">
        <w:t xml:space="preserve">. </w:t>
      </w:r>
      <w:r w:rsidRPr="00D26514">
        <w:t>Review carefully to determine if the national use case truly requires a difference in the profile mechanisms rather than just differences in system configuration.&gt;</w:t>
      </w:r>
    </w:p>
    <w:p w14:paraId="2EDF9FCF" w14:textId="46B30A44" w:rsidR="003579DA" w:rsidRPr="00EA3BCB" w:rsidRDefault="009843EF" w:rsidP="00597DB2">
      <w:pPr>
        <w:pStyle w:val="AuthorInstructions"/>
        <w:rPr>
          <w:rStyle w:val="BodyTextChar"/>
        </w:rPr>
      </w:pPr>
      <w:r w:rsidRPr="00D26514">
        <w:t xml:space="preserve">&lt; National Extensions can add requirements above and beyond IHE, but </w:t>
      </w:r>
      <w:r w:rsidR="005F6D33" w:rsidRPr="00EA3BCB">
        <w:rPr>
          <w:b/>
        </w:rPr>
        <w:t>not</w:t>
      </w:r>
      <w:r w:rsidR="005F6D33" w:rsidRPr="00D26514">
        <w:t xml:space="preserve"> </w:t>
      </w:r>
      <w:r w:rsidRPr="00D26514">
        <w:t>relax requirements</w:t>
      </w:r>
      <w:r w:rsidR="00F0665F" w:rsidRPr="00D26514">
        <w:t xml:space="preserve">. </w:t>
      </w:r>
      <w:r w:rsidRPr="00D26514">
        <w:t xml:space="preserve">This would </w:t>
      </w:r>
      <w:r w:rsidR="00865616" w:rsidRPr="00D26514">
        <w:t xml:space="preserve">prevent </w:t>
      </w:r>
      <w:proofErr w:type="spellStart"/>
      <w:r w:rsidRPr="00D26514">
        <w:t>Connectathon</w:t>
      </w:r>
      <w:proofErr w:type="spellEnd"/>
      <w:r w:rsidRPr="00D26514">
        <w:t xml:space="preserve"> results based on national testing being recognized elsewhere. For more information, see </w:t>
      </w:r>
      <w:hyperlink r:id="rId43" w:history="1">
        <w:r w:rsidRPr="00D26514">
          <w:rPr>
            <w:rStyle w:val="Hyperlink"/>
            <w:i w:val="0"/>
            <w:iCs/>
          </w:rPr>
          <w:t>http://wiki.ihe.net/index.php?title=National_Extensions_Process</w:t>
        </w:r>
      </w:hyperlink>
      <w:r w:rsidRPr="00EA3BCB">
        <w:rPr>
          <w:rStyle w:val="BodyTextChar"/>
        </w:rPr>
        <w:t>.&gt;</w:t>
      </w:r>
    </w:p>
    <w:p w14:paraId="5402A5EF" w14:textId="4314E3CD" w:rsidR="00993FF5" w:rsidRPr="00D26514" w:rsidRDefault="00147A61" w:rsidP="00597DB2">
      <w:pPr>
        <w:pStyle w:val="AuthorInstructions"/>
      </w:pPr>
      <w:r w:rsidRPr="00D26514">
        <w:t xml:space="preserve">The format of this section is not </w:t>
      </w:r>
      <w:r w:rsidR="009843EF" w:rsidRPr="00D26514">
        <w:t xml:space="preserve">strongly </w:t>
      </w:r>
      <w:r w:rsidRPr="00D26514">
        <w:t>specified due to the varying nature of national extensions</w:t>
      </w:r>
      <w:r w:rsidR="00F0665F" w:rsidRPr="00D26514">
        <w:t xml:space="preserve">. </w:t>
      </w:r>
      <w:r w:rsidR="009843EF" w:rsidRPr="00D26514">
        <w:t>For an example of National Extensions, see R</w:t>
      </w:r>
      <w:r w:rsidR="00881CD8" w:rsidRPr="00D26514">
        <w:t xml:space="preserve">AD </w:t>
      </w:r>
      <w:r w:rsidR="009843EF" w:rsidRPr="00D26514">
        <w:t xml:space="preserve">TF </w:t>
      </w:r>
      <w:r w:rsidR="00881CD8" w:rsidRPr="00D26514">
        <w:t>4</w:t>
      </w:r>
      <w:r w:rsidR="009843EF" w:rsidRPr="00D26514">
        <w:t>.</w:t>
      </w:r>
      <w:r w:rsidRPr="00D26514">
        <w:t>&gt;</w:t>
      </w:r>
    </w:p>
    <w:p w14:paraId="04A4A495" w14:textId="77777777" w:rsidR="00C83F0F" w:rsidRPr="00D26514" w:rsidRDefault="00C83F0F" w:rsidP="00477C87">
      <w:pPr>
        <w:pStyle w:val="AppendixHeading3"/>
        <w:numPr>
          <w:ilvl w:val="0"/>
          <w:numId w:val="0"/>
        </w:numPr>
        <w:rPr>
          <w:noProof w:val="0"/>
        </w:rPr>
      </w:pPr>
      <w:bookmarkStart w:id="359" w:name="_Toc301176972"/>
      <w:bookmarkStart w:id="360" w:name="_Toc345074740"/>
      <w:bookmarkStart w:id="361" w:name="_Toc500238853"/>
      <w:r w:rsidRPr="00D26514">
        <w:rPr>
          <w:noProof w:val="0"/>
        </w:rPr>
        <w:t>4.</w:t>
      </w:r>
      <w:r w:rsidR="00C63D7E" w:rsidRPr="00D26514">
        <w:rPr>
          <w:noProof w:val="0"/>
        </w:rPr>
        <w:t>I.</w:t>
      </w:r>
      <w:r w:rsidRPr="00D26514">
        <w:rPr>
          <w:noProof w:val="0"/>
        </w:rPr>
        <w:t>1</w:t>
      </w:r>
      <w:r w:rsidR="007773C8" w:rsidRPr="00D26514">
        <w:rPr>
          <w:noProof w:val="0"/>
        </w:rPr>
        <w:t xml:space="preserve"> </w:t>
      </w:r>
      <w:r w:rsidRPr="00D26514">
        <w:rPr>
          <w:noProof w:val="0"/>
        </w:rPr>
        <w:t>Comment Submission</w:t>
      </w:r>
      <w:bookmarkEnd w:id="359"/>
      <w:bookmarkEnd w:id="360"/>
      <w:bookmarkEnd w:id="361"/>
    </w:p>
    <w:p w14:paraId="3B4AAB0A" w14:textId="77777777" w:rsidR="00C83F0F" w:rsidRPr="00D26514" w:rsidRDefault="00C83F0F" w:rsidP="00FF2BA5">
      <w:pPr>
        <w:pStyle w:val="BodyText"/>
      </w:pPr>
      <w:r w:rsidRPr="00D26514">
        <w:t>This national extension document was authored under the sponsorship and supervision of &lt;sponsor name&gt;, who welcome comments on this document and the IHE &lt;country&gt; initiative. Comments should be directed to:</w:t>
      </w:r>
    </w:p>
    <w:p w14:paraId="3A908057" w14:textId="77777777" w:rsidR="00C83F0F" w:rsidRPr="00D26514" w:rsidRDefault="00C83F0F" w:rsidP="0005577A">
      <w:pPr>
        <w:pStyle w:val="BodyText"/>
        <w:ind w:firstLine="720"/>
      </w:pPr>
      <w:r w:rsidRPr="00D26514">
        <w:t>&lt;</w:t>
      </w:r>
      <w:r w:rsidR="007773C8" w:rsidRPr="00D26514">
        <w:t>Name</w:t>
      </w:r>
      <w:r w:rsidRPr="00D26514">
        <w:t>, organization, title, email address&gt;</w:t>
      </w:r>
    </w:p>
    <w:p w14:paraId="54985E0C" w14:textId="77777777" w:rsidR="00C83F0F" w:rsidRPr="00D26514" w:rsidRDefault="00C83F0F" w:rsidP="00BB76BC">
      <w:pPr>
        <w:pStyle w:val="AppendixHeading3"/>
        <w:numPr>
          <w:ilvl w:val="0"/>
          <w:numId w:val="0"/>
        </w:numPr>
        <w:rPr>
          <w:noProof w:val="0"/>
        </w:rPr>
      </w:pPr>
      <w:bookmarkStart w:id="362" w:name="_Toc345074741"/>
      <w:bookmarkStart w:id="363" w:name="_Toc500238854"/>
      <w:r w:rsidRPr="00D26514">
        <w:rPr>
          <w:noProof w:val="0"/>
        </w:rPr>
        <w:t>4.</w:t>
      </w:r>
      <w:r w:rsidR="00C63D7E" w:rsidRPr="00D26514">
        <w:rPr>
          <w:noProof w:val="0"/>
        </w:rPr>
        <w:t>I.</w:t>
      </w:r>
      <w:r w:rsidRPr="00D26514">
        <w:rPr>
          <w:noProof w:val="0"/>
        </w:rPr>
        <w:t>2 &lt;Profile Name&gt;</w:t>
      </w:r>
      <w:r w:rsidR="001D6BB3" w:rsidRPr="00D26514">
        <w:rPr>
          <w:noProof w:val="0"/>
        </w:rPr>
        <w:t xml:space="preserve"> </w:t>
      </w:r>
      <w:proofErr w:type="gramStart"/>
      <w:r w:rsidR="00077EA0" w:rsidRPr="00D26514">
        <w:rPr>
          <w:noProof w:val="0"/>
        </w:rPr>
        <w:t>&lt;</w:t>
      </w:r>
      <w:r w:rsidR="001D6BB3" w:rsidRPr="00D26514">
        <w:rPr>
          <w:noProof w:val="0"/>
        </w:rPr>
        <w:t>(</w:t>
      </w:r>
      <w:proofErr w:type="gramEnd"/>
      <w:r w:rsidR="00077EA0" w:rsidRPr="00D26514">
        <w:rPr>
          <w:noProof w:val="0"/>
        </w:rPr>
        <w:t>Profile Acronym</w:t>
      </w:r>
      <w:r w:rsidR="001D6BB3" w:rsidRPr="00D26514">
        <w:rPr>
          <w:noProof w:val="0"/>
        </w:rPr>
        <w:t>)</w:t>
      </w:r>
      <w:r w:rsidR="00077EA0" w:rsidRPr="00D26514">
        <w:rPr>
          <w:noProof w:val="0"/>
        </w:rPr>
        <w:t>&gt;</w:t>
      </w:r>
      <w:bookmarkEnd w:id="362"/>
      <w:bookmarkEnd w:id="363"/>
      <w:r w:rsidRPr="00D26514">
        <w:rPr>
          <w:noProof w:val="0"/>
        </w:rPr>
        <w:t xml:space="preserve"> </w:t>
      </w:r>
    </w:p>
    <w:p w14:paraId="745CE765" w14:textId="77777777" w:rsidR="00C83F0F" w:rsidRPr="00D26514" w:rsidRDefault="00B8586D" w:rsidP="00597DB2">
      <w:pPr>
        <w:pStyle w:val="AuthorInstructions"/>
      </w:pPr>
      <w:r w:rsidRPr="00D26514">
        <w:t>&lt;</w:t>
      </w:r>
      <w:r w:rsidR="007773C8" w:rsidRPr="00D26514">
        <w:t>A</w:t>
      </w:r>
      <w:r w:rsidRPr="00D26514">
        <w:t>dd info or tables&gt;</w:t>
      </w:r>
    </w:p>
    <w:p w14:paraId="2B260341" w14:textId="1373F9A8" w:rsidR="00C83F0F" w:rsidRPr="00D26514" w:rsidRDefault="00C83F0F" w:rsidP="00EA3BCB">
      <w:pPr>
        <w:pStyle w:val="AppendixHeading4"/>
      </w:pPr>
      <w:bookmarkStart w:id="364" w:name="_Toc500238855"/>
      <w:bookmarkStart w:id="365" w:name="_Toc345074742"/>
      <w:r w:rsidRPr="00D26514">
        <w:t>4.</w:t>
      </w:r>
      <w:r w:rsidR="00C63D7E" w:rsidRPr="00D26514">
        <w:t>I.</w:t>
      </w:r>
      <w:r w:rsidRPr="00D26514">
        <w:t xml:space="preserve">2.1&lt;Profile Acronym&gt; </w:t>
      </w:r>
      <w:r w:rsidR="009F5CC2" w:rsidRPr="00D26514">
        <w:t>Value Set Binding for &lt;Country Name or IHE Organization&gt; Realm Concept Domains</w:t>
      </w:r>
      <w:bookmarkEnd w:id="364"/>
      <w:bookmarkEnd w:id="365"/>
    </w:p>
    <w:p w14:paraId="6C57AE4D" w14:textId="77777777" w:rsidR="009F5CC2" w:rsidRPr="00D26514" w:rsidRDefault="00C83F0F" w:rsidP="00EA3BCB">
      <w:pPr>
        <w:pStyle w:val="BodyText"/>
      </w:pPr>
      <w:r w:rsidRPr="00D26514">
        <w:rPr>
          <w:i/>
        </w:rPr>
        <w:t>&lt;</w:t>
      </w:r>
      <w:r w:rsidR="009F5CC2" w:rsidRPr="00D26514">
        <w:rPr>
          <w:i/>
        </w:rPr>
        <w:t xml:space="preserve">This </w:t>
      </w:r>
      <w:r w:rsidR="001263B9" w:rsidRPr="00D26514">
        <w:rPr>
          <w:i/>
        </w:rPr>
        <w:t>section</w:t>
      </w:r>
      <w:r w:rsidR="009F5CC2" w:rsidRPr="00D26514">
        <w:rPr>
          <w:i/>
        </w:rPr>
        <w:t xml:space="preserve"> defines the actual value sets and code systems for any coded concepts that were described by concept domains in the main profile and binds the value set to the coded concepts.&gt;</w:t>
      </w:r>
    </w:p>
    <w:p w14:paraId="7AC6AA11" w14:textId="77777777" w:rsidR="00C83F0F" w:rsidRPr="00D26514" w:rsidRDefault="00C83F0F" w:rsidP="00EA3BCB">
      <w:pPr>
        <w:pStyle w:val="BodyText"/>
      </w:pPr>
      <w:r w:rsidRPr="00D26514">
        <w:rPr>
          <w:i/>
        </w:rPr>
        <w:t>&lt;</w:t>
      </w:r>
      <w:r w:rsidR="007773C8" w:rsidRPr="00D26514">
        <w:rPr>
          <w:i/>
        </w:rPr>
        <w:t>A</w:t>
      </w:r>
      <w:r w:rsidRPr="00D26514">
        <w:rPr>
          <w:i/>
        </w:rPr>
        <w:t>dd info or tables&gt;</w:t>
      </w:r>
    </w:p>
    <w:p w14:paraId="3277562C" w14:textId="77777777" w:rsidR="009F5CC2" w:rsidRPr="00D26514" w:rsidRDefault="009F5CC2" w:rsidP="00EA3BCB">
      <w:pPr>
        <w:pStyle w:val="BodyText"/>
      </w:pPr>
      <w:bookmarkStart w:id="366" w:name="_Toc345074743"/>
      <w:r w:rsidRPr="00D26514">
        <w:rPr>
          <w:i/>
        </w:rPr>
        <w:t>&lt;Delete the example below prior to publication for Public Comment.&gt;</w:t>
      </w:r>
    </w:p>
    <w:p w14:paraId="2731A389" w14:textId="71887409" w:rsidR="009F5CC2" w:rsidRPr="00EA3BCB" w:rsidRDefault="009F5CC2" w:rsidP="00EA3BCB">
      <w:pPr>
        <w:pStyle w:val="BodyText"/>
        <w:rPr>
          <w:i/>
        </w:rPr>
      </w:pPr>
      <w:r w:rsidRPr="00EA3BCB">
        <w:rPr>
          <w:i/>
        </w:rPr>
        <w:t>&lt;</w:t>
      </w:r>
      <w:r w:rsidR="005F6D33" w:rsidRPr="00EA3BCB">
        <w:rPr>
          <w:i/>
        </w:rPr>
        <w:t xml:space="preserve">e.g., </w:t>
      </w:r>
    </w:p>
    <w:p w14:paraId="365B9889" w14:textId="77777777" w:rsidR="009F5CC2" w:rsidRPr="00D26514" w:rsidRDefault="009F5CC2" w:rsidP="009F5CC2">
      <w:pPr>
        <w:pStyle w:val="AppendixHeading3"/>
        <w:keepNext/>
        <w:numPr>
          <w:ilvl w:val="0"/>
          <w:numId w:val="0"/>
        </w:numPr>
        <w:rPr>
          <w:bCs/>
          <w:noProof w:val="0"/>
        </w:rPr>
      </w:pPr>
      <w:bookmarkStart w:id="367" w:name="_Toc397603182"/>
      <w:bookmarkStart w:id="368" w:name="_Toc500238856"/>
      <w:r w:rsidRPr="00D26514">
        <w:rPr>
          <w:noProof w:val="0"/>
        </w:rPr>
        <w:lastRenderedPageBreak/>
        <w:t>4.I.2.1 &lt;Profile Acronym&gt; Value Set Binding for US Realm Concept Domains</w:t>
      </w:r>
      <w:bookmarkEnd w:id="367"/>
      <w:bookmarkEnd w:id="368"/>
      <w:r w:rsidRPr="00D26514">
        <w:rPr>
          <w:bCs/>
          <w:noProof w:val="0"/>
        </w:rPr>
        <w:t xml:space="preserve"> </w:t>
      </w:r>
    </w:p>
    <w:p w14:paraId="72F78A78" w14:textId="77777777" w:rsidR="009F5CC2" w:rsidRPr="00D26514" w:rsidRDefault="009F5CC2" w:rsidP="009F5CC2">
      <w:pPr>
        <w:pStyle w:val="BodyText"/>
      </w:pPr>
    </w:p>
    <w:tbl>
      <w:tblPr>
        <w:tblW w:w="9360" w:type="dxa"/>
        <w:jc w:val="center"/>
        <w:tblLayout w:type="fixed"/>
        <w:tblLook w:val="0000" w:firstRow="0" w:lastRow="0" w:firstColumn="0" w:lastColumn="0" w:noHBand="0" w:noVBand="0"/>
      </w:tblPr>
      <w:tblGrid>
        <w:gridCol w:w="2954"/>
        <w:gridCol w:w="3436"/>
        <w:gridCol w:w="2970"/>
      </w:tblGrid>
      <w:tr w:rsidR="009F5CC2" w:rsidRPr="00D26514" w14:paraId="01DC8A86" w14:textId="77777777" w:rsidTr="00EA3BCB">
        <w:trPr>
          <w:cantSplit/>
          <w:trHeight w:val="300"/>
          <w:tblHeader/>
          <w:jc w:val="center"/>
        </w:trPr>
        <w:tc>
          <w:tcPr>
            <w:tcW w:w="2954" w:type="dxa"/>
            <w:tcBorders>
              <w:top w:val="single" w:sz="4" w:space="0" w:color="000000"/>
              <w:left w:val="single" w:sz="4" w:space="0" w:color="000000"/>
              <w:bottom w:val="single" w:sz="4" w:space="0" w:color="000000"/>
            </w:tcBorders>
            <w:shd w:val="clear" w:color="auto" w:fill="D9D9D9"/>
            <w:vAlign w:val="bottom"/>
          </w:tcPr>
          <w:p w14:paraId="1D882178" w14:textId="77777777" w:rsidR="009F5CC2" w:rsidRPr="00D26514" w:rsidRDefault="009F5CC2" w:rsidP="0093034E">
            <w:pPr>
              <w:pStyle w:val="TableEntryHeader"/>
            </w:pPr>
            <w:r w:rsidRPr="00D26514">
              <w:t>UV Concept Domain</w:t>
            </w:r>
          </w:p>
        </w:tc>
        <w:tc>
          <w:tcPr>
            <w:tcW w:w="3436" w:type="dxa"/>
            <w:tcBorders>
              <w:top w:val="single" w:sz="4" w:space="0" w:color="000000"/>
              <w:left w:val="single" w:sz="4" w:space="0" w:color="000000"/>
              <w:bottom w:val="single" w:sz="4" w:space="0" w:color="000000"/>
            </w:tcBorders>
            <w:shd w:val="clear" w:color="auto" w:fill="D9D9D9"/>
            <w:vAlign w:val="bottom"/>
          </w:tcPr>
          <w:p w14:paraId="0A78C673" w14:textId="77777777" w:rsidR="009F5CC2" w:rsidRPr="00D26514" w:rsidRDefault="009F5CC2" w:rsidP="0093034E">
            <w:pPr>
              <w:pStyle w:val="TableEntryHeader"/>
            </w:pPr>
            <w:r w:rsidRPr="00D26514">
              <w:t>US Realm Vocabulary Binding or Single Code Binding</w:t>
            </w:r>
          </w:p>
        </w:tc>
        <w:tc>
          <w:tcPr>
            <w:tcW w:w="297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5661D2B0" w14:textId="77777777" w:rsidR="009F5CC2" w:rsidRPr="00D26514" w:rsidRDefault="009F5CC2" w:rsidP="0093034E">
            <w:pPr>
              <w:pStyle w:val="TableEntryHeader"/>
            </w:pPr>
            <w:r w:rsidRPr="00D26514">
              <w:t xml:space="preserve">Value Set OID </w:t>
            </w:r>
          </w:p>
        </w:tc>
      </w:tr>
      <w:tr w:rsidR="009F5CC2" w:rsidRPr="00D26514" w14:paraId="3ABEC8B2" w14:textId="77777777" w:rsidTr="00EA3BCB">
        <w:trPr>
          <w:cantSplit/>
          <w:trHeight w:val="300"/>
          <w:jc w:val="center"/>
        </w:trPr>
        <w:tc>
          <w:tcPr>
            <w:tcW w:w="2954" w:type="dxa"/>
            <w:tcBorders>
              <w:top w:val="single" w:sz="4" w:space="0" w:color="000000"/>
              <w:left w:val="single" w:sz="4" w:space="0" w:color="000000"/>
              <w:bottom w:val="single" w:sz="4" w:space="0" w:color="000000"/>
            </w:tcBorders>
            <w:shd w:val="clear" w:color="auto" w:fill="FFFFFF"/>
            <w:vAlign w:val="bottom"/>
          </w:tcPr>
          <w:p w14:paraId="04BAEF54" w14:textId="77777777" w:rsidR="009F5CC2" w:rsidRPr="00D26514" w:rsidRDefault="009F5CC2" w:rsidP="0093034E">
            <w:pPr>
              <w:pStyle w:val="TableEntry"/>
            </w:pPr>
            <w:proofErr w:type="spellStart"/>
            <w:r w:rsidRPr="00D26514">
              <w:t>UV_CardiacProcedureDrugClasses</w:t>
            </w:r>
            <w:proofErr w:type="spellEnd"/>
          </w:p>
        </w:tc>
        <w:tc>
          <w:tcPr>
            <w:tcW w:w="3436" w:type="dxa"/>
            <w:tcBorders>
              <w:top w:val="single" w:sz="4" w:space="0" w:color="000000"/>
              <w:left w:val="single" w:sz="4" w:space="0" w:color="000000"/>
              <w:bottom w:val="single" w:sz="4" w:space="0" w:color="000000"/>
            </w:tcBorders>
            <w:shd w:val="clear" w:color="auto" w:fill="FFFFFF"/>
            <w:vAlign w:val="bottom"/>
          </w:tcPr>
          <w:p w14:paraId="127C2949" w14:textId="77777777" w:rsidR="009F5CC2" w:rsidRPr="00D26514" w:rsidRDefault="009F5CC2" w:rsidP="0093034E">
            <w:pPr>
              <w:pStyle w:val="TableEntry"/>
            </w:pPr>
            <w:proofErr w:type="spellStart"/>
            <w:r w:rsidRPr="00D26514">
              <w:t>US_CardiacProcedureDrugClasses</w:t>
            </w:r>
            <w:proofErr w:type="spellEnd"/>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0488FBB" w14:textId="77777777" w:rsidR="009F5CC2" w:rsidRPr="00D26514" w:rsidRDefault="009F5CC2" w:rsidP="0093034E">
            <w:pPr>
              <w:pStyle w:val="TableEntry"/>
              <w:rPr>
                <w:b/>
                <w:color w:val="000000"/>
              </w:rPr>
            </w:pPr>
            <w:r w:rsidRPr="00D26514">
              <w:rPr>
                <w:rFonts w:eastAsia="Calibri"/>
              </w:rPr>
              <w:t>1.3.6.1.4.1.19376.1.4.1.5.15</w:t>
            </w:r>
          </w:p>
        </w:tc>
      </w:tr>
    </w:tbl>
    <w:p w14:paraId="44262909" w14:textId="77777777" w:rsidR="009F5CC2" w:rsidRPr="00D26514" w:rsidRDefault="009F5CC2" w:rsidP="009F5CC2">
      <w:pPr>
        <w:pStyle w:val="BodyText"/>
      </w:pPr>
    </w:p>
    <w:p w14:paraId="070105FB" w14:textId="77777777" w:rsidR="009F5CC2" w:rsidRPr="00D26514" w:rsidRDefault="009F5CC2" w:rsidP="009F5CC2">
      <w:pPr>
        <w:pStyle w:val="Heading4"/>
        <w:numPr>
          <w:ilvl w:val="0"/>
          <w:numId w:val="0"/>
        </w:numPr>
        <w:rPr>
          <w:bCs/>
          <w:noProof w:val="0"/>
        </w:rPr>
      </w:pPr>
      <w:bookmarkStart w:id="369" w:name="_Toc388433935"/>
      <w:bookmarkStart w:id="370" w:name="_Toc397603183"/>
      <w:bookmarkStart w:id="371" w:name="_Toc500238857"/>
      <w:r w:rsidRPr="00D26514">
        <w:rPr>
          <w:bCs/>
          <w:noProof w:val="0"/>
        </w:rPr>
        <w:t xml:space="preserve">4.I.2.1.1 </w:t>
      </w:r>
      <w:proofErr w:type="spellStart"/>
      <w:r w:rsidRPr="00D26514">
        <w:rPr>
          <w:bCs/>
          <w:noProof w:val="0"/>
        </w:rPr>
        <w:t>US_CardiacProcedureDrugClasses</w:t>
      </w:r>
      <w:proofErr w:type="spellEnd"/>
      <w:r w:rsidRPr="00D26514">
        <w:rPr>
          <w:bCs/>
          <w:noProof w:val="0"/>
        </w:rPr>
        <w:t xml:space="preserve"> (</w:t>
      </w:r>
      <w:r w:rsidRPr="00D26514">
        <w:rPr>
          <w:rFonts w:eastAsia="Calibri"/>
          <w:noProof w:val="0"/>
        </w:rPr>
        <w:t>1.3.6.1.4.1.19376.1.4.1.5.15</w:t>
      </w:r>
      <w:r w:rsidRPr="00D26514">
        <w:rPr>
          <w:bCs/>
          <w:noProof w:val="0"/>
        </w:rPr>
        <w:t>)</w:t>
      </w:r>
      <w:bookmarkEnd w:id="369"/>
      <w:bookmarkEnd w:id="370"/>
      <w:bookmarkEnd w:id="371"/>
      <w:r w:rsidRPr="00D26514">
        <w:rPr>
          <w:bCs/>
          <w:noProof w:val="0"/>
        </w:rPr>
        <w:t xml:space="preserve"> </w:t>
      </w:r>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9F5CC2" w:rsidRPr="00D26514" w14:paraId="3576574F" w14:textId="77777777" w:rsidTr="00EA3BCB">
        <w:trPr>
          <w:trHeight w:val="548"/>
          <w:jc w:val="center"/>
        </w:trPr>
        <w:tc>
          <w:tcPr>
            <w:tcW w:w="4608" w:type="dxa"/>
            <w:tcBorders>
              <w:tl2br w:val="single" w:sz="4" w:space="0" w:color="auto"/>
            </w:tcBorders>
            <w:shd w:val="clear" w:color="auto" w:fill="D9D9D9"/>
          </w:tcPr>
          <w:p w14:paraId="4D4F1B24" w14:textId="77777777" w:rsidR="009F5CC2" w:rsidRPr="00D26514" w:rsidRDefault="009F5CC2" w:rsidP="0093034E">
            <w:pPr>
              <w:pStyle w:val="TableEntryHeader"/>
              <w:jc w:val="right"/>
              <w:rPr>
                <w:rFonts w:eastAsia="Calibri"/>
              </w:rPr>
            </w:pPr>
            <w:r w:rsidRPr="00D26514">
              <w:rPr>
                <w:rFonts w:eastAsia="Calibri"/>
              </w:rPr>
              <w:t>Coding Scheme</w:t>
            </w:r>
          </w:p>
          <w:p w14:paraId="6ED10D51" w14:textId="77777777" w:rsidR="009F5CC2" w:rsidRPr="00D26514" w:rsidRDefault="009F5CC2" w:rsidP="0093034E">
            <w:pPr>
              <w:pStyle w:val="TableEntryHeader"/>
              <w:jc w:val="left"/>
              <w:rPr>
                <w:rFonts w:eastAsia="Calibri"/>
              </w:rPr>
            </w:pPr>
            <w:r w:rsidRPr="00D26514">
              <w:rPr>
                <w:rFonts w:eastAsia="Calibri"/>
              </w:rPr>
              <w:t>Concept</w:t>
            </w:r>
          </w:p>
        </w:tc>
        <w:tc>
          <w:tcPr>
            <w:tcW w:w="2250" w:type="dxa"/>
            <w:shd w:val="clear" w:color="auto" w:fill="D9D9D9"/>
          </w:tcPr>
          <w:p w14:paraId="64F8C313" w14:textId="77777777" w:rsidR="009F5CC2" w:rsidRPr="00D26514" w:rsidRDefault="009F5CC2" w:rsidP="0093034E">
            <w:pPr>
              <w:pStyle w:val="TableEntryHeader"/>
              <w:rPr>
                <w:rFonts w:cs="Arial"/>
              </w:rPr>
            </w:pPr>
            <w:r w:rsidRPr="00D26514">
              <w:rPr>
                <w:rFonts w:eastAsia="Calibri"/>
              </w:rPr>
              <w:t>SNOMED CT</w:t>
            </w:r>
            <w:r w:rsidRPr="00D26514">
              <w:rPr>
                <w:rFonts w:cs="Arial"/>
              </w:rPr>
              <w:t xml:space="preserve"> </w:t>
            </w:r>
          </w:p>
        </w:tc>
        <w:tc>
          <w:tcPr>
            <w:tcW w:w="1620" w:type="dxa"/>
            <w:shd w:val="clear" w:color="auto" w:fill="D9D9D9"/>
          </w:tcPr>
          <w:p w14:paraId="3660AA69" w14:textId="77777777" w:rsidR="009F5CC2" w:rsidRPr="00D26514" w:rsidRDefault="009F5CC2" w:rsidP="0093034E">
            <w:pPr>
              <w:pStyle w:val="TableEntryHeader"/>
              <w:rPr>
                <w:rFonts w:eastAsia="Calibri"/>
              </w:rPr>
            </w:pPr>
            <w:r w:rsidRPr="00D26514">
              <w:rPr>
                <w:rFonts w:eastAsia="Calibri"/>
              </w:rPr>
              <w:t xml:space="preserve">NDF-RT </w:t>
            </w:r>
          </w:p>
        </w:tc>
      </w:tr>
      <w:tr w:rsidR="009F5CC2" w:rsidRPr="00D26514" w14:paraId="4530F51C" w14:textId="77777777" w:rsidTr="00EA3BCB">
        <w:trPr>
          <w:jc w:val="center"/>
        </w:trPr>
        <w:tc>
          <w:tcPr>
            <w:tcW w:w="4608" w:type="dxa"/>
          </w:tcPr>
          <w:p w14:paraId="18005163" w14:textId="77777777" w:rsidR="009F5CC2" w:rsidRPr="00D26514" w:rsidRDefault="009F5CC2" w:rsidP="0093034E">
            <w:pPr>
              <w:pStyle w:val="TableEntry"/>
              <w:rPr>
                <w:rFonts w:eastAsia="Calibri"/>
              </w:rPr>
            </w:pPr>
            <w:r w:rsidRPr="00D26514">
              <w:rPr>
                <w:rFonts w:eastAsia="Calibri"/>
              </w:rPr>
              <w:t>Calcium channel blockers</w:t>
            </w:r>
          </w:p>
        </w:tc>
        <w:tc>
          <w:tcPr>
            <w:tcW w:w="2250" w:type="dxa"/>
          </w:tcPr>
          <w:p w14:paraId="5F3EF4B7" w14:textId="77777777" w:rsidR="009F5CC2" w:rsidRPr="00D26514" w:rsidRDefault="009F5CC2" w:rsidP="0093034E">
            <w:pPr>
              <w:pStyle w:val="TableEntry"/>
              <w:rPr>
                <w:rFonts w:eastAsia="Calibri"/>
              </w:rPr>
            </w:pPr>
            <w:r w:rsidRPr="00D26514">
              <w:rPr>
                <w:rFonts w:eastAsia="Calibri"/>
              </w:rPr>
              <w:t>48698004</w:t>
            </w:r>
          </w:p>
        </w:tc>
        <w:tc>
          <w:tcPr>
            <w:tcW w:w="1620" w:type="dxa"/>
          </w:tcPr>
          <w:p w14:paraId="0D3F01B3" w14:textId="77777777" w:rsidR="009F5CC2" w:rsidRPr="00D26514" w:rsidRDefault="009F5CC2" w:rsidP="0093034E">
            <w:pPr>
              <w:pStyle w:val="TableEntry"/>
              <w:rPr>
                <w:rFonts w:eastAsia="Calibri"/>
              </w:rPr>
            </w:pPr>
            <w:r w:rsidRPr="00D26514">
              <w:rPr>
                <w:rFonts w:eastAsia="Calibri"/>
              </w:rPr>
              <w:t>N0000029119</w:t>
            </w:r>
          </w:p>
        </w:tc>
      </w:tr>
      <w:tr w:rsidR="009F5CC2" w:rsidRPr="00D26514" w14:paraId="270CBCBC" w14:textId="77777777" w:rsidTr="00EA3BCB">
        <w:trPr>
          <w:jc w:val="center"/>
        </w:trPr>
        <w:tc>
          <w:tcPr>
            <w:tcW w:w="4608" w:type="dxa"/>
          </w:tcPr>
          <w:p w14:paraId="02381F26" w14:textId="77777777" w:rsidR="009F5CC2" w:rsidRPr="00D26514" w:rsidRDefault="009F5CC2" w:rsidP="0093034E">
            <w:pPr>
              <w:pStyle w:val="TableEntry"/>
              <w:rPr>
                <w:rFonts w:eastAsia="Calibri"/>
              </w:rPr>
            </w:pPr>
            <w:r w:rsidRPr="00D26514">
              <w:rPr>
                <w:rFonts w:eastAsia="Calibri"/>
              </w:rPr>
              <w:t>Beta-blockers</w:t>
            </w:r>
          </w:p>
        </w:tc>
        <w:tc>
          <w:tcPr>
            <w:tcW w:w="2250" w:type="dxa"/>
          </w:tcPr>
          <w:p w14:paraId="3E0F9E77" w14:textId="77777777" w:rsidR="009F5CC2" w:rsidRPr="00D26514" w:rsidRDefault="009F5CC2" w:rsidP="0093034E">
            <w:pPr>
              <w:pStyle w:val="TableEntry"/>
              <w:rPr>
                <w:rFonts w:eastAsia="Calibri"/>
              </w:rPr>
            </w:pPr>
            <w:r w:rsidRPr="00D26514">
              <w:rPr>
                <w:rFonts w:eastAsia="Calibri"/>
              </w:rPr>
              <w:t>33252009</w:t>
            </w:r>
          </w:p>
        </w:tc>
        <w:tc>
          <w:tcPr>
            <w:tcW w:w="1620" w:type="dxa"/>
          </w:tcPr>
          <w:p w14:paraId="783F14C5" w14:textId="77777777" w:rsidR="009F5CC2" w:rsidRPr="00D26514" w:rsidRDefault="009F5CC2" w:rsidP="0093034E">
            <w:pPr>
              <w:pStyle w:val="TableEntry"/>
              <w:rPr>
                <w:rFonts w:eastAsia="Calibri"/>
              </w:rPr>
            </w:pPr>
            <w:r w:rsidRPr="00D26514">
              <w:rPr>
                <w:rFonts w:eastAsia="Calibri"/>
              </w:rPr>
              <w:t>N0000029118</w:t>
            </w:r>
          </w:p>
        </w:tc>
      </w:tr>
      <w:tr w:rsidR="009F5CC2" w:rsidRPr="00D26514" w14:paraId="3C0D3987" w14:textId="77777777" w:rsidTr="00EA3BCB">
        <w:trPr>
          <w:jc w:val="center"/>
        </w:trPr>
        <w:tc>
          <w:tcPr>
            <w:tcW w:w="4608" w:type="dxa"/>
          </w:tcPr>
          <w:p w14:paraId="2EB132D1" w14:textId="77777777" w:rsidR="009F5CC2" w:rsidRPr="00D26514" w:rsidRDefault="009F5CC2" w:rsidP="0093034E">
            <w:pPr>
              <w:pStyle w:val="TableEntry"/>
              <w:rPr>
                <w:rFonts w:eastAsia="Calibri"/>
              </w:rPr>
            </w:pPr>
            <w:r w:rsidRPr="00D26514">
              <w:rPr>
                <w:rFonts w:eastAsia="Calibri"/>
              </w:rPr>
              <w:t>Nitrates</w:t>
            </w:r>
          </w:p>
        </w:tc>
        <w:tc>
          <w:tcPr>
            <w:tcW w:w="2250" w:type="dxa"/>
          </w:tcPr>
          <w:p w14:paraId="5EF75071" w14:textId="77777777" w:rsidR="009F5CC2" w:rsidRPr="00D26514" w:rsidRDefault="009F5CC2" w:rsidP="0093034E">
            <w:pPr>
              <w:pStyle w:val="TableEntry"/>
              <w:rPr>
                <w:rFonts w:eastAsia="Calibri"/>
              </w:rPr>
            </w:pPr>
            <w:r w:rsidRPr="00D26514">
              <w:rPr>
                <w:rFonts w:eastAsia="Calibri"/>
              </w:rPr>
              <w:t>31970009</w:t>
            </w:r>
          </w:p>
        </w:tc>
        <w:tc>
          <w:tcPr>
            <w:tcW w:w="1620" w:type="dxa"/>
          </w:tcPr>
          <w:p w14:paraId="50D5FB0E" w14:textId="77777777" w:rsidR="009F5CC2" w:rsidRPr="00D26514" w:rsidRDefault="009F5CC2" w:rsidP="0093034E">
            <w:pPr>
              <w:pStyle w:val="TableEntry"/>
              <w:rPr>
                <w:rFonts w:eastAsia="Calibri"/>
              </w:rPr>
            </w:pPr>
            <w:r w:rsidRPr="00D26514">
              <w:rPr>
                <w:rFonts w:eastAsia="Calibri"/>
              </w:rPr>
              <w:t>N0000007647</w:t>
            </w:r>
          </w:p>
        </w:tc>
      </w:tr>
      <w:tr w:rsidR="009F5CC2" w:rsidRPr="00D26514" w14:paraId="03BC5D6C" w14:textId="77777777" w:rsidTr="00EA3BCB">
        <w:trPr>
          <w:jc w:val="center"/>
        </w:trPr>
        <w:tc>
          <w:tcPr>
            <w:tcW w:w="4608" w:type="dxa"/>
          </w:tcPr>
          <w:p w14:paraId="6264CA08" w14:textId="77777777" w:rsidR="009F5CC2" w:rsidRPr="00D26514" w:rsidRDefault="009F5CC2" w:rsidP="0093034E">
            <w:pPr>
              <w:pStyle w:val="TableEntry"/>
              <w:rPr>
                <w:rFonts w:eastAsia="Calibri"/>
              </w:rPr>
            </w:pPr>
            <w:r w:rsidRPr="00D26514">
              <w:rPr>
                <w:rFonts w:eastAsia="Calibri"/>
              </w:rPr>
              <w:t xml:space="preserve">Aminophylline </w:t>
            </w:r>
          </w:p>
        </w:tc>
        <w:tc>
          <w:tcPr>
            <w:tcW w:w="2250" w:type="dxa"/>
          </w:tcPr>
          <w:p w14:paraId="4FA77484" w14:textId="77777777" w:rsidR="009F5CC2" w:rsidRPr="00D26514" w:rsidRDefault="009F5CC2" w:rsidP="0093034E">
            <w:pPr>
              <w:pStyle w:val="TableEntry"/>
              <w:rPr>
                <w:rFonts w:eastAsia="Calibri"/>
              </w:rPr>
            </w:pPr>
            <w:r w:rsidRPr="00D26514">
              <w:rPr>
                <w:rFonts w:eastAsia="Calibri"/>
              </w:rPr>
              <w:t>55867006</w:t>
            </w:r>
          </w:p>
        </w:tc>
        <w:tc>
          <w:tcPr>
            <w:tcW w:w="1620" w:type="dxa"/>
          </w:tcPr>
          <w:p w14:paraId="662DBD19" w14:textId="77777777" w:rsidR="009F5CC2" w:rsidRPr="00D26514" w:rsidRDefault="009F5CC2" w:rsidP="0093034E">
            <w:pPr>
              <w:pStyle w:val="TableEntry"/>
              <w:rPr>
                <w:rFonts w:eastAsia="Calibri"/>
              </w:rPr>
            </w:pPr>
            <w:r w:rsidRPr="00D26514">
              <w:rPr>
                <w:rFonts w:eastAsia="Calibri"/>
              </w:rPr>
              <w:t>N0000146397</w:t>
            </w:r>
          </w:p>
        </w:tc>
      </w:tr>
    </w:tbl>
    <w:p w14:paraId="6C58BCF1" w14:textId="77777777" w:rsidR="009F5CC2" w:rsidRPr="00D26514" w:rsidRDefault="009F5CC2" w:rsidP="00EA3BCB">
      <w:pPr>
        <w:pStyle w:val="BodyText"/>
      </w:pPr>
    </w:p>
    <w:p w14:paraId="2355590C" w14:textId="77777777" w:rsidR="009F5CC2" w:rsidRPr="00D26514" w:rsidRDefault="009F5CC2" w:rsidP="00EA3BCB">
      <w:pPr>
        <w:pStyle w:val="BodyText"/>
      </w:pPr>
      <w:r w:rsidRPr="00D26514">
        <w:t>&gt;</w:t>
      </w:r>
    </w:p>
    <w:p w14:paraId="1C45DFA1" w14:textId="77777777" w:rsidR="00C83F0F" w:rsidRPr="00D26514" w:rsidRDefault="00C83F0F" w:rsidP="00EA3BCB">
      <w:pPr>
        <w:pStyle w:val="AppendixHeading4"/>
      </w:pPr>
      <w:bookmarkStart w:id="372" w:name="_Toc500238858"/>
      <w:r w:rsidRPr="00D26514">
        <w:t>4.</w:t>
      </w:r>
      <w:r w:rsidR="00C63D7E" w:rsidRPr="00D26514">
        <w:t>I.</w:t>
      </w:r>
      <w:r w:rsidRPr="00D26514">
        <w:t>2.2&lt;Profile Acronym&gt; &lt;Type of Change&gt;</w:t>
      </w:r>
      <w:bookmarkEnd w:id="366"/>
      <w:bookmarkEnd w:id="372"/>
    </w:p>
    <w:p w14:paraId="3FA0D4CB" w14:textId="77777777" w:rsidR="00B8586D" w:rsidRPr="00D26514" w:rsidRDefault="00C83F0F" w:rsidP="00BB76BC">
      <w:pPr>
        <w:pStyle w:val="AuthorInstructions"/>
      </w:pPr>
      <w:r w:rsidRPr="00D26514">
        <w:t>&lt;</w:t>
      </w:r>
      <w:r w:rsidR="007773C8" w:rsidRPr="00D26514">
        <w:t>A</w:t>
      </w:r>
      <w:r w:rsidRPr="00D26514">
        <w:t>dd info or tables&gt;</w:t>
      </w:r>
    </w:p>
    <w:p w14:paraId="18103728" w14:textId="6AE789F7" w:rsidR="003579DA" w:rsidRPr="00D26514" w:rsidRDefault="00C63D7E" w:rsidP="00EA3BCB">
      <w:pPr>
        <w:pStyle w:val="AppendixHeading2"/>
        <w:rPr>
          <w:noProof w:val="0"/>
        </w:rPr>
      </w:pPr>
      <w:bookmarkStart w:id="373" w:name="_Toc345074744"/>
      <w:bookmarkStart w:id="374" w:name="_Toc500238859"/>
      <w:r w:rsidRPr="00D26514">
        <w:rPr>
          <w:noProof w:val="0"/>
        </w:rPr>
        <w:t>4.I+1</w:t>
      </w:r>
      <w:r w:rsidR="00477C87" w:rsidRPr="00D26514">
        <w:rPr>
          <w:noProof w:val="0"/>
        </w:rPr>
        <w:t xml:space="preserve"> </w:t>
      </w:r>
      <w:r w:rsidR="003579DA" w:rsidRPr="00D26514">
        <w:rPr>
          <w:noProof w:val="0"/>
        </w:rPr>
        <w:t>National Extensions for &lt;Country Name or IHE Organization&gt;</w:t>
      </w:r>
      <w:bookmarkEnd w:id="373"/>
      <w:bookmarkEnd w:id="374"/>
    </w:p>
    <w:p w14:paraId="32D9C732" w14:textId="4FA4AF75" w:rsidR="00CA4B27" w:rsidRPr="00D26514" w:rsidRDefault="003579DA" w:rsidP="00C729ED">
      <w:pPr>
        <w:pStyle w:val="AuthorInstructions"/>
      </w:pPr>
      <w:r w:rsidRPr="00D26514">
        <w:t>&lt;Repeat (and increment) the section above as needed for additional National Extensions&gt;</w:t>
      </w:r>
    </w:p>
    <w:p w14:paraId="1E32508C" w14:textId="77777777" w:rsidR="00EA4332" w:rsidRPr="00D26514" w:rsidRDefault="00EA4332" w:rsidP="007117B8">
      <w:pPr>
        <w:pStyle w:val="BodyText"/>
      </w:pPr>
    </w:p>
    <w:p w14:paraId="48E34354" w14:textId="77777777" w:rsidR="00CA4B27" w:rsidRPr="00D26514" w:rsidRDefault="00CA4B27" w:rsidP="007117B8">
      <w:pPr>
        <w:pStyle w:val="BodyText"/>
      </w:pPr>
    </w:p>
    <w:p w14:paraId="1652DEE3" w14:textId="77777777" w:rsidR="00CA4B27" w:rsidRPr="00D26514" w:rsidRDefault="00CA4B27" w:rsidP="00CA4B27">
      <w:pPr>
        <w:pStyle w:val="PartTitle"/>
        <w:rPr>
          <w:highlight w:val="yellow"/>
        </w:rPr>
      </w:pPr>
      <w:bookmarkStart w:id="375" w:name="_Toc500238860"/>
      <w:r w:rsidRPr="00D26514">
        <w:lastRenderedPageBreak/>
        <w:t>Appendices</w:t>
      </w:r>
      <w:bookmarkEnd w:id="375"/>
      <w:r w:rsidRPr="00D26514">
        <w:rPr>
          <w:highlight w:val="yellow"/>
        </w:rPr>
        <w:t xml:space="preserve"> </w:t>
      </w:r>
    </w:p>
    <w:p w14:paraId="7147EA3A" w14:textId="77777777" w:rsidR="00144F18" w:rsidRPr="00D26514" w:rsidRDefault="00CA4B27" w:rsidP="00CA4B27">
      <w:pPr>
        <w:rPr>
          <w:i/>
        </w:rPr>
      </w:pPr>
      <w:r w:rsidRPr="00D26514">
        <w:rPr>
          <w:i/>
        </w:rPr>
        <w:t xml:space="preserve">&lt;Add any applicable </w:t>
      </w:r>
      <w:r w:rsidR="00144F18" w:rsidRPr="00D26514">
        <w:rPr>
          <w:i/>
        </w:rPr>
        <w:t xml:space="preserve">Volume 4 </w:t>
      </w:r>
      <w:r w:rsidRPr="00D26514">
        <w:rPr>
          <w:i/>
        </w:rPr>
        <w:t>appendices below</w:t>
      </w:r>
      <w:r w:rsidR="00144F18" w:rsidRPr="00D26514">
        <w:rPr>
          <w:i/>
        </w:rPr>
        <w:t>&gt;</w:t>
      </w:r>
    </w:p>
    <w:p w14:paraId="043D6B6F" w14:textId="5AA0560D" w:rsidR="00CA4B27" w:rsidRPr="00D26514" w:rsidRDefault="00144F18" w:rsidP="00CA4B27">
      <w:pPr>
        <w:rPr>
          <w:i/>
        </w:rPr>
      </w:pPr>
      <w:r w:rsidRPr="00D26514">
        <w:rPr>
          <w:i/>
        </w:rPr>
        <w:t xml:space="preserve">&lt;If there are no Volume 4 appendices, enter “Not applicable” </w:t>
      </w:r>
      <w:bookmarkStart w:id="376" w:name="OLE_LINK91"/>
      <w:bookmarkStart w:id="377" w:name="OLE_LINK92"/>
      <w:bookmarkStart w:id="378" w:name="OLE_LINK93"/>
      <w:bookmarkStart w:id="379" w:name="OLE_LINK94"/>
      <w:r w:rsidRPr="00D26514">
        <w:rPr>
          <w:i/>
        </w:rPr>
        <w:t>and delete the Appendix A and Appendix B placeholder sections</w:t>
      </w:r>
      <w:bookmarkEnd w:id="376"/>
      <w:bookmarkEnd w:id="377"/>
      <w:bookmarkEnd w:id="378"/>
      <w:bookmarkEnd w:id="379"/>
      <w:r w:rsidR="00CA4B27" w:rsidRPr="00D26514">
        <w:rPr>
          <w:i/>
        </w:rPr>
        <w:t>.&gt;</w:t>
      </w:r>
    </w:p>
    <w:p w14:paraId="1A814663" w14:textId="77777777" w:rsidR="0095084C" w:rsidRPr="00D26514" w:rsidRDefault="0095084C" w:rsidP="0095084C">
      <w:pPr>
        <w:pStyle w:val="Heading1"/>
        <w:numPr>
          <w:ilvl w:val="0"/>
          <w:numId w:val="0"/>
        </w:numPr>
        <w:rPr>
          <w:noProof w:val="0"/>
        </w:rPr>
      </w:pPr>
      <w:bookmarkStart w:id="380" w:name="_Toc472940235"/>
      <w:bookmarkStart w:id="381" w:name="_Toc485054829"/>
      <w:bookmarkStart w:id="382" w:name="_Toc485058483"/>
      <w:bookmarkStart w:id="383" w:name="_Toc500238861"/>
      <w:bookmarkStart w:id="384" w:name="OLE_LINK86"/>
      <w:bookmarkStart w:id="385" w:name="OLE_LINK87"/>
      <w:bookmarkStart w:id="386" w:name="OLE_LINK88"/>
      <w:bookmarkStart w:id="387" w:name="OLE_LINK89"/>
      <w:r w:rsidRPr="00D26514">
        <w:rPr>
          <w:noProof w:val="0"/>
        </w:rPr>
        <w:lastRenderedPageBreak/>
        <w:t>Appendix A – &lt;Appendix Title&gt;</w:t>
      </w:r>
      <w:bookmarkEnd w:id="380"/>
      <w:bookmarkEnd w:id="381"/>
      <w:bookmarkEnd w:id="382"/>
      <w:bookmarkEnd w:id="383"/>
      <w:r w:rsidRPr="00D26514">
        <w:rPr>
          <w:noProof w:val="0"/>
        </w:rPr>
        <w:t xml:space="preserve"> </w:t>
      </w:r>
    </w:p>
    <w:p w14:paraId="6C760500" w14:textId="77777777" w:rsidR="0095084C" w:rsidRPr="00D26514" w:rsidRDefault="0095084C" w:rsidP="0095084C">
      <w:pPr>
        <w:pStyle w:val="BodyText"/>
      </w:pPr>
      <w:r w:rsidRPr="00D26514">
        <w:t>Appendix A text.</w:t>
      </w:r>
    </w:p>
    <w:p w14:paraId="06AAC452" w14:textId="77777777" w:rsidR="0095084C" w:rsidRPr="00D26514" w:rsidRDefault="0095084C" w:rsidP="0095084C">
      <w:pPr>
        <w:pStyle w:val="Heading2"/>
        <w:numPr>
          <w:ilvl w:val="0"/>
          <w:numId w:val="0"/>
        </w:numPr>
        <w:rPr>
          <w:noProof w:val="0"/>
        </w:rPr>
      </w:pPr>
      <w:bookmarkStart w:id="388" w:name="_Toc472940236"/>
      <w:bookmarkStart w:id="389" w:name="_Toc485054830"/>
      <w:bookmarkStart w:id="390" w:name="_Toc485058484"/>
      <w:bookmarkStart w:id="391" w:name="_Toc500238862"/>
      <w:r w:rsidRPr="00D26514">
        <w:rPr>
          <w:noProof w:val="0"/>
        </w:rPr>
        <w:t>A.1 &lt;Title&gt;</w:t>
      </w:r>
      <w:bookmarkEnd w:id="388"/>
      <w:bookmarkEnd w:id="389"/>
      <w:bookmarkEnd w:id="390"/>
      <w:bookmarkEnd w:id="391"/>
    </w:p>
    <w:p w14:paraId="603A1FE1" w14:textId="77777777" w:rsidR="0095084C" w:rsidRPr="00D26514" w:rsidRDefault="0095084C" w:rsidP="0095084C">
      <w:pPr>
        <w:pStyle w:val="BodyText"/>
      </w:pPr>
      <w:r w:rsidRPr="00D26514">
        <w:t>Appendix A.1 text.</w:t>
      </w:r>
    </w:p>
    <w:p w14:paraId="30E5ED61" w14:textId="77777777" w:rsidR="0095084C" w:rsidRPr="00D26514" w:rsidRDefault="0095084C" w:rsidP="0095084C">
      <w:pPr>
        <w:pStyle w:val="Heading3"/>
        <w:numPr>
          <w:ilvl w:val="0"/>
          <w:numId w:val="0"/>
        </w:numPr>
        <w:rPr>
          <w:noProof w:val="0"/>
        </w:rPr>
      </w:pPr>
      <w:bookmarkStart w:id="392" w:name="_Toc500238863"/>
      <w:bookmarkStart w:id="393" w:name="OLE_LINK76"/>
      <w:bookmarkStart w:id="394" w:name="OLE_LINK77"/>
      <w:bookmarkStart w:id="395" w:name="OLE_LINK78"/>
      <w:r w:rsidRPr="00D26514">
        <w:rPr>
          <w:noProof w:val="0"/>
        </w:rPr>
        <w:t>A.1.1 &lt;Title&gt;</w:t>
      </w:r>
      <w:bookmarkEnd w:id="392"/>
    </w:p>
    <w:p w14:paraId="7FD078A1" w14:textId="77777777" w:rsidR="0095084C" w:rsidRPr="00D26514" w:rsidRDefault="0095084C" w:rsidP="0095084C">
      <w:pPr>
        <w:pStyle w:val="BodyText"/>
      </w:pPr>
      <w:r w:rsidRPr="00D26514">
        <w:t>Appendix A.1.1 text.</w:t>
      </w:r>
    </w:p>
    <w:p w14:paraId="6A6A8659" w14:textId="363295C0" w:rsidR="0095084C" w:rsidRPr="00D26514" w:rsidRDefault="0095084C" w:rsidP="0095084C">
      <w:pPr>
        <w:pStyle w:val="Heading1"/>
        <w:numPr>
          <w:ilvl w:val="0"/>
          <w:numId w:val="0"/>
        </w:numPr>
        <w:rPr>
          <w:noProof w:val="0"/>
        </w:rPr>
      </w:pPr>
      <w:bookmarkStart w:id="396" w:name="_Toc500238864"/>
      <w:bookmarkEnd w:id="384"/>
      <w:bookmarkEnd w:id="385"/>
      <w:bookmarkEnd w:id="393"/>
      <w:bookmarkEnd w:id="394"/>
      <w:bookmarkEnd w:id="395"/>
      <w:r w:rsidRPr="00D26514">
        <w:rPr>
          <w:noProof w:val="0"/>
        </w:rPr>
        <w:lastRenderedPageBreak/>
        <w:t>Appendix B – &lt;Appendix Title&gt;</w:t>
      </w:r>
      <w:bookmarkEnd w:id="396"/>
      <w:r w:rsidRPr="00D26514">
        <w:rPr>
          <w:noProof w:val="0"/>
        </w:rPr>
        <w:t xml:space="preserve"> </w:t>
      </w:r>
    </w:p>
    <w:p w14:paraId="13B0E225" w14:textId="710A2F21" w:rsidR="0095084C" w:rsidRPr="00D26514" w:rsidRDefault="0095084C" w:rsidP="0095084C">
      <w:pPr>
        <w:pStyle w:val="BodyText"/>
      </w:pPr>
      <w:r w:rsidRPr="00D26514">
        <w:t>Appendix B text.</w:t>
      </w:r>
    </w:p>
    <w:p w14:paraId="03E068CE" w14:textId="51BF5785" w:rsidR="0095084C" w:rsidRPr="00D26514" w:rsidRDefault="0095084C" w:rsidP="0095084C">
      <w:pPr>
        <w:pStyle w:val="Heading2"/>
        <w:numPr>
          <w:ilvl w:val="0"/>
          <w:numId w:val="0"/>
        </w:numPr>
        <w:rPr>
          <w:noProof w:val="0"/>
        </w:rPr>
      </w:pPr>
      <w:bookmarkStart w:id="397" w:name="_Toc500238865"/>
      <w:r w:rsidRPr="00D26514">
        <w:rPr>
          <w:noProof w:val="0"/>
        </w:rPr>
        <w:t>B.1 &lt;Title&gt;</w:t>
      </w:r>
      <w:bookmarkEnd w:id="397"/>
    </w:p>
    <w:p w14:paraId="532165A0" w14:textId="33C873F1" w:rsidR="0095084C" w:rsidRPr="00D26514" w:rsidRDefault="0095084C" w:rsidP="0095084C">
      <w:pPr>
        <w:pStyle w:val="BodyText"/>
      </w:pPr>
      <w:r w:rsidRPr="00D26514">
        <w:t>Appendix B.1 text.</w:t>
      </w:r>
    </w:p>
    <w:p w14:paraId="43448D35" w14:textId="2E098238" w:rsidR="0095084C" w:rsidRPr="00D26514" w:rsidRDefault="0095084C" w:rsidP="0095084C">
      <w:pPr>
        <w:pStyle w:val="Heading3"/>
        <w:numPr>
          <w:ilvl w:val="0"/>
          <w:numId w:val="0"/>
        </w:numPr>
        <w:rPr>
          <w:noProof w:val="0"/>
        </w:rPr>
      </w:pPr>
      <w:bookmarkStart w:id="398" w:name="_Toc500238866"/>
      <w:r w:rsidRPr="00D26514">
        <w:rPr>
          <w:noProof w:val="0"/>
        </w:rPr>
        <w:t>B.1.1 &lt;Title&gt;</w:t>
      </w:r>
      <w:bookmarkEnd w:id="398"/>
    </w:p>
    <w:p w14:paraId="37E9FB2D" w14:textId="5BB4F8C0" w:rsidR="0095084C" w:rsidRPr="00D26514" w:rsidRDefault="0095084C" w:rsidP="0095084C">
      <w:pPr>
        <w:pStyle w:val="BodyText"/>
      </w:pPr>
      <w:r w:rsidRPr="00D26514">
        <w:t>Appendix B.1.1 text.</w:t>
      </w:r>
    </w:p>
    <w:bookmarkEnd w:id="386"/>
    <w:bookmarkEnd w:id="387"/>
    <w:p w14:paraId="13E13004" w14:textId="77777777" w:rsidR="00CA4B27" w:rsidRPr="00D26514" w:rsidRDefault="00CA4B27" w:rsidP="00CA4B27">
      <w:pPr>
        <w:pStyle w:val="BodyText"/>
      </w:pPr>
    </w:p>
    <w:p w14:paraId="47DC6821" w14:textId="724E2E40" w:rsidR="002F69C5" w:rsidRPr="00EA3BCB" w:rsidRDefault="002F69C5" w:rsidP="003036BB">
      <w:pPr>
        <w:pStyle w:val="BodyText"/>
      </w:pPr>
    </w:p>
    <w:sectPr w:rsidR="002F69C5" w:rsidRPr="00EA3BCB" w:rsidSect="00060817">
      <w:headerReference w:type="default" r:id="rId44"/>
      <w:footerReference w:type="even" r:id="rId45"/>
      <w:footerReference w:type="default" r:id="rId46"/>
      <w:footerReference w:type="first" r:id="rId47"/>
      <w:pgSz w:w="12240" w:h="15840" w:code="1"/>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284AF7" w14:textId="77777777" w:rsidR="00423E99" w:rsidRDefault="00423E99">
      <w:r>
        <w:separator/>
      </w:r>
    </w:p>
  </w:endnote>
  <w:endnote w:type="continuationSeparator" w:id="0">
    <w:p w14:paraId="0518EF52" w14:textId="77777777" w:rsidR="00423E99" w:rsidRDefault="00423E99">
      <w:r>
        <w:continuationSeparator/>
      </w:r>
    </w:p>
  </w:endnote>
  <w:endnote w:type="continuationNotice" w:id="1">
    <w:p w14:paraId="643B014D" w14:textId="77777777" w:rsidR="00423E99" w:rsidRDefault="00423E99">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4949A" w14:textId="77777777" w:rsidR="004C1EC8" w:rsidRDefault="004C1EC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4C1EC8" w:rsidRDefault="004C1E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CF9BC" w14:textId="77777777" w:rsidR="004C1EC8" w:rsidRDefault="004C1EC8">
    <w:pPr>
      <w:pStyle w:val="Footer"/>
      <w:ind w:right="360"/>
    </w:pPr>
    <w:r>
      <w:t>___________________________________________________________________________</w:t>
    </w:r>
  </w:p>
  <w:p w14:paraId="0E257CB6" w14:textId="4363BF2E" w:rsidR="004C1EC8" w:rsidRDefault="004C1EC8" w:rsidP="00597DB2">
    <w:pPr>
      <w:pStyle w:val="Footer"/>
      <w:ind w:right="360"/>
      <w:rPr>
        <w:sz w:val="20"/>
      </w:rPr>
    </w:pPr>
    <w:bookmarkStart w:id="399" w:name="_Toc473170355"/>
    <w:r>
      <w:rPr>
        <w:sz w:val="20"/>
      </w:rPr>
      <w:t xml:space="preserve">Rev. </w:t>
    </w:r>
    <w:proofErr w:type="spellStart"/>
    <w:r>
      <w:rPr>
        <w:sz w:val="20"/>
      </w:rPr>
      <w:t>x.x</w:t>
    </w:r>
    <w:proofErr w:type="spellEnd"/>
    <w:r>
      <w:rPr>
        <w:sz w:val="20"/>
      </w:rPr>
      <w:t xml:space="preserve">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704FFD">
      <w:rPr>
        <w:rStyle w:val="PageNumber"/>
        <w:noProof/>
        <w:sz w:val="20"/>
      </w:rPr>
      <w:t>8</w:t>
    </w:r>
    <w:r w:rsidRPr="00597DB2">
      <w:rPr>
        <w:rStyle w:val="PageNumber"/>
        <w:sz w:val="20"/>
      </w:rPr>
      <w:fldChar w:fldCharType="end"/>
    </w:r>
    <w:r>
      <w:rPr>
        <w:sz w:val="20"/>
      </w:rPr>
      <w:tab/>
      <w:t xml:space="preserve">                       Copyright © 20xx: IHE International, Inc.</w:t>
    </w:r>
    <w:bookmarkEnd w:id="399"/>
  </w:p>
  <w:p w14:paraId="4F2E1CAC" w14:textId="6B3D1533" w:rsidR="004C1EC8" w:rsidRDefault="004C1EC8"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78F8B" w14:textId="77777777" w:rsidR="004C1EC8" w:rsidRDefault="004C1EC8">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1ADEB4" w14:textId="77777777" w:rsidR="00423E99" w:rsidRDefault="00423E99">
      <w:r>
        <w:separator/>
      </w:r>
    </w:p>
  </w:footnote>
  <w:footnote w:type="continuationSeparator" w:id="0">
    <w:p w14:paraId="30AA3774" w14:textId="77777777" w:rsidR="00423E99" w:rsidRDefault="00423E99">
      <w:r>
        <w:continuationSeparator/>
      </w:r>
    </w:p>
  </w:footnote>
  <w:footnote w:type="continuationNotice" w:id="1">
    <w:p w14:paraId="5B6F4A02" w14:textId="77777777" w:rsidR="00423E99" w:rsidRDefault="00423E99">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ADD77" w14:textId="6C03DCDE" w:rsidR="004C1EC8" w:rsidRDefault="004C1EC8">
    <w:pPr>
      <w:pStyle w:val="Header"/>
    </w:pPr>
    <w:r>
      <w:t>IHE &lt;Domain Name&gt; Technical Framework Supplement – &lt;Profile Name (Profile Acronym)&gt;</w:t>
    </w:r>
  </w:p>
  <w:p w14:paraId="5E0ED4C7" w14:textId="77777777" w:rsidR="004C1EC8" w:rsidRDefault="004C1EC8">
    <w:pPr>
      <w:pStyle w:val="Header"/>
    </w:pPr>
    <w:r>
      <w:t>______________________________________________________________________________</w:t>
    </w:r>
  </w:p>
  <w:p w14:paraId="7A05B91F" w14:textId="77777777" w:rsidR="004C1EC8" w:rsidRDefault="004C1E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264FD"/>
    <w:multiLevelType w:val="hybridMultilevel"/>
    <w:tmpl w:val="FE162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B5599C"/>
    <w:multiLevelType w:val="hybridMultilevel"/>
    <w:tmpl w:val="13C25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BF0745"/>
    <w:multiLevelType w:val="hybridMultilevel"/>
    <w:tmpl w:val="40766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F76D4D"/>
    <w:multiLevelType w:val="hybridMultilevel"/>
    <w:tmpl w:val="53185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956538"/>
    <w:multiLevelType w:val="hybridMultilevel"/>
    <w:tmpl w:val="DB283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BC3A55"/>
    <w:multiLevelType w:val="multilevel"/>
    <w:tmpl w:val="7B943E18"/>
    <w:numStyleLink w:val="Constraints"/>
  </w:abstractNum>
  <w:abstractNum w:abstractNumId="16" w15:restartNumberingAfterBreak="0">
    <w:nsid w:val="477D4EB0"/>
    <w:multiLevelType w:val="hybridMultilevel"/>
    <w:tmpl w:val="106423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B025E5F"/>
    <w:multiLevelType w:val="multilevel"/>
    <w:tmpl w:val="7B943E18"/>
    <w:numStyleLink w:val="Constraints"/>
  </w:abstractNum>
  <w:abstractNum w:abstractNumId="18"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9" w15:restartNumberingAfterBreak="0">
    <w:nsid w:val="540215E6"/>
    <w:multiLevelType w:val="hybridMultilevel"/>
    <w:tmpl w:val="AD7E3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2"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79C302D9"/>
    <w:multiLevelType w:val="hybridMultilevel"/>
    <w:tmpl w:val="C2782D5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24"/>
  </w:num>
  <w:num w:numId="12">
    <w:abstractNumId w:val="17"/>
  </w:num>
  <w:num w:numId="13">
    <w:abstractNumId w:val="1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18"/>
  </w:num>
  <w:num w:numId="15">
    <w:abstractNumId w:val="21"/>
  </w:num>
  <w:num w:numId="16">
    <w:abstractNumId w:val="22"/>
  </w:num>
  <w:num w:numId="17">
    <w:abstractNumId w:val="20"/>
  </w:num>
  <w:num w:numId="18">
    <w:abstractNumId w:val="23"/>
  </w:num>
  <w:num w:numId="19">
    <w:abstractNumId w:val="11"/>
  </w:num>
  <w:num w:numId="20">
    <w:abstractNumId w:val="16"/>
  </w:num>
  <w:num w:numId="21">
    <w:abstractNumId w:val="12"/>
  </w:num>
  <w:num w:numId="22">
    <w:abstractNumId w:val="19"/>
  </w:num>
  <w:num w:numId="23">
    <w:abstractNumId w:val="10"/>
  </w:num>
  <w:num w:numId="24">
    <w:abstractNumId w:val="13"/>
  </w:num>
  <w:num w:numId="25">
    <w:abstractNumId w:val="14"/>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es, Emma">
    <w15:presenceInfo w15:providerId="AD" w15:userId="S-1-5-21-73361282-1014109674-949316387-20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0A02"/>
    <w:rsid w:val="000030DD"/>
    <w:rsid w:val="000031AC"/>
    <w:rsid w:val="00011142"/>
    <w:rsid w:val="000121FB"/>
    <w:rsid w:val="000125FF"/>
    <w:rsid w:val="00016892"/>
    <w:rsid w:val="00017E09"/>
    <w:rsid w:val="00024BCD"/>
    <w:rsid w:val="00031D5A"/>
    <w:rsid w:val="00036347"/>
    <w:rsid w:val="00040B61"/>
    <w:rsid w:val="0004144C"/>
    <w:rsid w:val="00046A15"/>
    <w:rsid w:val="00046E88"/>
    <w:rsid w:val="000470A5"/>
    <w:rsid w:val="000514E1"/>
    <w:rsid w:val="00052EC0"/>
    <w:rsid w:val="0005577A"/>
    <w:rsid w:val="00060817"/>
    <w:rsid w:val="00060D78"/>
    <w:rsid w:val="000622EE"/>
    <w:rsid w:val="00064FF2"/>
    <w:rsid w:val="00070847"/>
    <w:rsid w:val="000717A7"/>
    <w:rsid w:val="00071CD3"/>
    <w:rsid w:val="000742B4"/>
    <w:rsid w:val="000755DA"/>
    <w:rsid w:val="00077324"/>
    <w:rsid w:val="00077EA0"/>
    <w:rsid w:val="000807AC"/>
    <w:rsid w:val="00082F2B"/>
    <w:rsid w:val="00083B47"/>
    <w:rsid w:val="00085C24"/>
    <w:rsid w:val="00087187"/>
    <w:rsid w:val="00094061"/>
    <w:rsid w:val="000A726D"/>
    <w:rsid w:val="000B30FF"/>
    <w:rsid w:val="000B3BD4"/>
    <w:rsid w:val="000B3F51"/>
    <w:rsid w:val="000B699D"/>
    <w:rsid w:val="000B7479"/>
    <w:rsid w:val="000C2E06"/>
    <w:rsid w:val="000C3556"/>
    <w:rsid w:val="000C3BC7"/>
    <w:rsid w:val="000C51FA"/>
    <w:rsid w:val="000C5467"/>
    <w:rsid w:val="000D2487"/>
    <w:rsid w:val="000D6321"/>
    <w:rsid w:val="000D6F01"/>
    <w:rsid w:val="000D711C"/>
    <w:rsid w:val="000E333F"/>
    <w:rsid w:val="000E3E98"/>
    <w:rsid w:val="000E5F2F"/>
    <w:rsid w:val="000E70CC"/>
    <w:rsid w:val="000E7CA4"/>
    <w:rsid w:val="000F13F5"/>
    <w:rsid w:val="000F21DB"/>
    <w:rsid w:val="000F2285"/>
    <w:rsid w:val="000F613A"/>
    <w:rsid w:val="000F6D26"/>
    <w:rsid w:val="00100E2D"/>
    <w:rsid w:val="00104BE6"/>
    <w:rsid w:val="001055CB"/>
    <w:rsid w:val="0011062E"/>
    <w:rsid w:val="001115F5"/>
    <w:rsid w:val="00111CBC"/>
    <w:rsid w:val="00111E30"/>
    <w:rsid w:val="001134EB"/>
    <w:rsid w:val="00114040"/>
    <w:rsid w:val="00114068"/>
    <w:rsid w:val="00115142"/>
    <w:rsid w:val="00115A0F"/>
    <w:rsid w:val="001166F9"/>
    <w:rsid w:val="00117DD7"/>
    <w:rsid w:val="00121088"/>
    <w:rsid w:val="00121855"/>
    <w:rsid w:val="00123FD5"/>
    <w:rsid w:val="001253AA"/>
    <w:rsid w:val="00125F42"/>
    <w:rsid w:val="001263B9"/>
    <w:rsid w:val="00126A38"/>
    <w:rsid w:val="00133BE6"/>
    <w:rsid w:val="00137EF1"/>
    <w:rsid w:val="0014275F"/>
    <w:rsid w:val="001439BB"/>
    <w:rsid w:val="00144F18"/>
    <w:rsid w:val="001453CC"/>
    <w:rsid w:val="00147A61"/>
    <w:rsid w:val="00147F29"/>
    <w:rsid w:val="00150B3C"/>
    <w:rsid w:val="00151E50"/>
    <w:rsid w:val="001522F7"/>
    <w:rsid w:val="0015489F"/>
    <w:rsid w:val="00154B7B"/>
    <w:rsid w:val="001558DD"/>
    <w:rsid w:val="00156676"/>
    <w:rsid w:val="00156A28"/>
    <w:rsid w:val="001579E7"/>
    <w:rsid w:val="00160539"/>
    <w:rsid w:val="001606A7"/>
    <w:rsid w:val="001622E4"/>
    <w:rsid w:val="001633D5"/>
    <w:rsid w:val="0016666C"/>
    <w:rsid w:val="00167B95"/>
    <w:rsid w:val="00167DB7"/>
    <w:rsid w:val="00170ED0"/>
    <w:rsid w:val="0017112C"/>
    <w:rsid w:val="001718FC"/>
    <w:rsid w:val="001754BB"/>
    <w:rsid w:val="0017698E"/>
    <w:rsid w:val="00184E40"/>
    <w:rsid w:val="00186DAB"/>
    <w:rsid w:val="00187E92"/>
    <w:rsid w:val="00193030"/>
    <w:rsid w:val="001946F4"/>
    <w:rsid w:val="00195213"/>
    <w:rsid w:val="001A7247"/>
    <w:rsid w:val="001A7C4C"/>
    <w:rsid w:val="001B0165"/>
    <w:rsid w:val="001B2B50"/>
    <w:rsid w:val="001B463C"/>
    <w:rsid w:val="001C26CB"/>
    <w:rsid w:val="001C53C2"/>
    <w:rsid w:val="001D056D"/>
    <w:rsid w:val="001D0E6D"/>
    <w:rsid w:val="001D1619"/>
    <w:rsid w:val="001D167A"/>
    <w:rsid w:val="001D640F"/>
    <w:rsid w:val="001D6BB3"/>
    <w:rsid w:val="001E206E"/>
    <w:rsid w:val="001E4111"/>
    <w:rsid w:val="001E615F"/>
    <w:rsid w:val="001E62C3"/>
    <w:rsid w:val="001E6533"/>
    <w:rsid w:val="001E6632"/>
    <w:rsid w:val="001F0E7F"/>
    <w:rsid w:val="001F2CF8"/>
    <w:rsid w:val="001F6755"/>
    <w:rsid w:val="001F68C9"/>
    <w:rsid w:val="001F787E"/>
    <w:rsid w:val="001F7A35"/>
    <w:rsid w:val="00201852"/>
    <w:rsid w:val="00202AC6"/>
    <w:rsid w:val="002040DD"/>
    <w:rsid w:val="0020453A"/>
    <w:rsid w:val="00207571"/>
    <w:rsid w:val="00207816"/>
    <w:rsid w:val="00207868"/>
    <w:rsid w:val="00210BAA"/>
    <w:rsid w:val="00215E08"/>
    <w:rsid w:val="002173E6"/>
    <w:rsid w:val="00221AC2"/>
    <w:rsid w:val="0022261E"/>
    <w:rsid w:val="00222CF4"/>
    <w:rsid w:val="0022352C"/>
    <w:rsid w:val="00225423"/>
    <w:rsid w:val="002322FF"/>
    <w:rsid w:val="00234368"/>
    <w:rsid w:val="00234BE4"/>
    <w:rsid w:val="0023732B"/>
    <w:rsid w:val="002401F2"/>
    <w:rsid w:val="0024039C"/>
    <w:rsid w:val="0024101B"/>
    <w:rsid w:val="002452AB"/>
    <w:rsid w:val="00250A37"/>
    <w:rsid w:val="00255462"/>
    <w:rsid w:val="00255821"/>
    <w:rsid w:val="00256665"/>
    <w:rsid w:val="0026450C"/>
    <w:rsid w:val="00265988"/>
    <w:rsid w:val="002670D2"/>
    <w:rsid w:val="00267470"/>
    <w:rsid w:val="00270EBB"/>
    <w:rsid w:val="002711CC"/>
    <w:rsid w:val="00272440"/>
    <w:rsid w:val="00272F2C"/>
    <w:rsid w:val="002756A6"/>
    <w:rsid w:val="00277298"/>
    <w:rsid w:val="00286433"/>
    <w:rsid w:val="002869E8"/>
    <w:rsid w:val="00291725"/>
    <w:rsid w:val="00293CF1"/>
    <w:rsid w:val="00295D60"/>
    <w:rsid w:val="002A4896"/>
    <w:rsid w:val="002A4C2E"/>
    <w:rsid w:val="002B4810"/>
    <w:rsid w:val="002B4844"/>
    <w:rsid w:val="002C1B6E"/>
    <w:rsid w:val="002C27E4"/>
    <w:rsid w:val="002C53B5"/>
    <w:rsid w:val="002C5D62"/>
    <w:rsid w:val="002D5B69"/>
    <w:rsid w:val="002E108C"/>
    <w:rsid w:val="002E6F49"/>
    <w:rsid w:val="002F051F"/>
    <w:rsid w:val="002F076A"/>
    <w:rsid w:val="002F121A"/>
    <w:rsid w:val="002F3F7A"/>
    <w:rsid w:val="002F524B"/>
    <w:rsid w:val="002F680D"/>
    <w:rsid w:val="002F69C5"/>
    <w:rsid w:val="00300B8F"/>
    <w:rsid w:val="00301FEE"/>
    <w:rsid w:val="003036BB"/>
    <w:rsid w:val="00303E20"/>
    <w:rsid w:val="003130F3"/>
    <w:rsid w:val="00315CD2"/>
    <w:rsid w:val="00316247"/>
    <w:rsid w:val="0032060B"/>
    <w:rsid w:val="00323461"/>
    <w:rsid w:val="00324B64"/>
    <w:rsid w:val="00325079"/>
    <w:rsid w:val="0032600B"/>
    <w:rsid w:val="00330038"/>
    <w:rsid w:val="003330A1"/>
    <w:rsid w:val="00335554"/>
    <w:rsid w:val="003375BB"/>
    <w:rsid w:val="00340176"/>
    <w:rsid w:val="00342A78"/>
    <w:rsid w:val="003432DC"/>
    <w:rsid w:val="00344592"/>
    <w:rsid w:val="00346314"/>
    <w:rsid w:val="00346BB8"/>
    <w:rsid w:val="00352784"/>
    <w:rsid w:val="003554C9"/>
    <w:rsid w:val="00355609"/>
    <w:rsid w:val="003577C8"/>
    <w:rsid w:val="003579DA"/>
    <w:rsid w:val="003601D3"/>
    <w:rsid w:val="003602DC"/>
    <w:rsid w:val="00361F12"/>
    <w:rsid w:val="00363069"/>
    <w:rsid w:val="00364E56"/>
    <w:rsid w:val="003651D9"/>
    <w:rsid w:val="00365DD0"/>
    <w:rsid w:val="00370B52"/>
    <w:rsid w:val="00370CC8"/>
    <w:rsid w:val="0037384E"/>
    <w:rsid w:val="00374B3E"/>
    <w:rsid w:val="0037615C"/>
    <w:rsid w:val="0038429E"/>
    <w:rsid w:val="0038470A"/>
    <w:rsid w:val="00386A7E"/>
    <w:rsid w:val="003921A0"/>
    <w:rsid w:val="00397D69"/>
    <w:rsid w:val="003A04CF"/>
    <w:rsid w:val="003A09FE"/>
    <w:rsid w:val="003A4080"/>
    <w:rsid w:val="003A545A"/>
    <w:rsid w:val="003B2A2B"/>
    <w:rsid w:val="003B40CC"/>
    <w:rsid w:val="003B70A2"/>
    <w:rsid w:val="003B7860"/>
    <w:rsid w:val="003C1CAD"/>
    <w:rsid w:val="003C27D3"/>
    <w:rsid w:val="003C3CC3"/>
    <w:rsid w:val="003C3FFB"/>
    <w:rsid w:val="003C542E"/>
    <w:rsid w:val="003C61B2"/>
    <w:rsid w:val="003D1654"/>
    <w:rsid w:val="003D19E0"/>
    <w:rsid w:val="003D24EE"/>
    <w:rsid w:val="003D5A68"/>
    <w:rsid w:val="003E10FD"/>
    <w:rsid w:val="003E3FFE"/>
    <w:rsid w:val="003E5C68"/>
    <w:rsid w:val="003E63A1"/>
    <w:rsid w:val="003F0805"/>
    <w:rsid w:val="003F252B"/>
    <w:rsid w:val="003F3E4A"/>
    <w:rsid w:val="003F6619"/>
    <w:rsid w:val="003F7141"/>
    <w:rsid w:val="004016A5"/>
    <w:rsid w:val="004046B6"/>
    <w:rsid w:val="004070FB"/>
    <w:rsid w:val="00410D6B"/>
    <w:rsid w:val="00412649"/>
    <w:rsid w:val="00415432"/>
    <w:rsid w:val="00417A70"/>
    <w:rsid w:val="004225C9"/>
    <w:rsid w:val="00423E99"/>
    <w:rsid w:val="0043514A"/>
    <w:rsid w:val="00436054"/>
    <w:rsid w:val="004364DE"/>
    <w:rsid w:val="00436599"/>
    <w:rsid w:val="004424C6"/>
    <w:rsid w:val="00442C32"/>
    <w:rsid w:val="0044310A"/>
    <w:rsid w:val="00444100"/>
    <w:rsid w:val="00444CFC"/>
    <w:rsid w:val="00445D2F"/>
    <w:rsid w:val="00447451"/>
    <w:rsid w:val="00450263"/>
    <w:rsid w:val="004541CC"/>
    <w:rsid w:val="00457DDC"/>
    <w:rsid w:val="00461A12"/>
    <w:rsid w:val="00461A6A"/>
    <w:rsid w:val="00462C66"/>
    <w:rsid w:val="00464A05"/>
    <w:rsid w:val="004651FC"/>
    <w:rsid w:val="00466694"/>
    <w:rsid w:val="0046784B"/>
    <w:rsid w:val="00472402"/>
    <w:rsid w:val="00477C87"/>
    <w:rsid w:val="004809A3"/>
    <w:rsid w:val="004818E8"/>
    <w:rsid w:val="00482DC2"/>
    <w:rsid w:val="004845CE"/>
    <w:rsid w:val="00484E2A"/>
    <w:rsid w:val="00490C1F"/>
    <w:rsid w:val="004A5C82"/>
    <w:rsid w:val="004A6CA4"/>
    <w:rsid w:val="004A7D5B"/>
    <w:rsid w:val="004A7E19"/>
    <w:rsid w:val="004B34EE"/>
    <w:rsid w:val="004B387F"/>
    <w:rsid w:val="004B4EF3"/>
    <w:rsid w:val="004B576F"/>
    <w:rsid w:val="004B7094"/>
    <w:rsid w:val="004C10B4"/>
    <w:rsid w:val="004C1EC8"/>
    <w:rsid w:val="004C53D3"/>
    <w:rsid w:val="004D68CC"/>
    <w:rsid w:val="004D69C3"/>
    <w:rsid w:val="004D6C45"/>
    <w:rsid w:val="004E3347"/>
    <w:rsid w:val="004F1713"/>
    <w:rsid w:val="004F2392"/>
    <w:rsid w:val="004F5211"/>
    <w:rsid w:val="004F7C05"/>
    <w:rsid w:val="00501C4D"/>
    <w:rsid w:val="00503AE1"/>
    <w:rsid w:val="00504C89"/>
    <w:rsid w:val="0050674C"/>
    <w:rsid w:val="00506C22"/>
    <w:rsid w:val="00510062"/>
    <w:rsid w:val="00513057"/>
    <w:rsid w:val="00516D6D"/>
    <w:rsid w:val="00522681"/>
    <w:rsid w:val="00522F40"/>
    <w:rsid w:val="00523C5F"/>
    <w:rsid w:val="00530338"/>
    <w:rsid w:val="005339EE"/>
    <w:rsid w:val="005360E4"/>
    <w:rsid w:val="005402A5"/>
    <w:rsid w:val="005410F9"/>
    <w:rsid w:val="005416D9"/>
    <w:rsid w:val="0054210B"/>
    <w:rsid w:val="00543FFB"/>
    <w:rsid w:val="0054524C"/>
    <w:rsid w:val="00547C57"/>
    <w:rsid w:val="00550D9D"/>
    <w:rsid w:val="00551EBC"/>
    <w:rsid w:val="00555E9F"/>
    <w:rsid w:val="00556E6C"/>
    <w:rsid w:val="005672A9"/>
    <w:rsid w:val="00570B52"/>
    <w:rsid w:val="00572031"/>
    <w:rsid w:val="00573102"/>
    <w:rsid w:val="00574E7A"/>
    <w:rsid w:val="005767CE"/>
    <w:rsid w:val="00581165"/>
    <w:rsid w:val="00581829"/>
    <w:rsid w:val="0058515E"/>
    <w:rsid w:val="00585DA2"/>
    <w:rsid w:val="005869D7"/>
    <w:rsid w:val="00586AAF"/>
    <w:rsid w:val="00586C4B"/>
    <w:rsid w:val="0058752C"/>
    <w:rsid w:val="005876E3"/>
    <w:rsid w:val="005942AE"/>
    <w:rsid w:val="00594882"/>
    <w:rsid w:val="005974F8"/>
    <w:rsid w:val="00597DB2"/>
    <w:rsid w:val="005A175A"/>
    <w:rsid w:val="005A5FA9"/>
    <w:rsid w:val="005B5325"/>
    <w:rsid w:val="005B5C92"/>
    <w:rsid w:val="005B5D47"/>
    <w:rsid w:val="005B66B8"/>
    <w:rsid w:val="005B72F3"/>
    <w:rsid w:val="005B7BFB"/>
    <w:rsid w:val="005C50BF"/>
    <w:rsid w:val="005C5E28"/>
    <w:rsid w:val="005D1F91"/>
    <w:rsid w:val="005D6104"/>
    <w:rsid w:val="005D6176"/>
    <w:rsid w:val="005E59A8"/>
    <w:rsid w:val="005F2045"/>
    <w:rsid w:val="005F21E7"/>
    <w:rsid w:val="005F3FB5"/>
    <w:rsid w:val="005F4B35"/>
    <w:rsid w:val="005F4C3E"/>
    <w:rsid w:val="005F6D33"/>
    <w:rsid w:val="00600EC6"/>
    <w:rsid w:val="006014F8"/>
    <w:rsid w:val="00603ED5"/>
    <w:rsid w:val="00607529"/>
    <w:rsid w:val="006106AB"/>
    <w:rsid w:val="006116E2"/>
    <w:rsid w:val="00612B65"/>
    <w:rsid w:val="00613604"/>
    <w:rsid w:val="00613C53"/>
    <w:rsid w:val="00617BB4"/>
    <w:rsid w:val="0062193E"/>
    <w:rsid w:val="00622D31"/>
    <w:rsid w:val="00623829"/>
    <w:rsid w:val="00625D23"/>
    <w:rsid w:val="006263EA"/>
    <w:rsid w:val="00630F33"/>
    <w:rsid w:val="00631453"/>
    <w:rsid w:val="00632AE0"/>
    <w:rsid w:val="00632CA4"/>
    <w:rsid w:val="006360B8"/>
    <w:rsid w:val="00636FD4"/>
    <w:rsid w:val="006372E2"/>
    <w:rsid w:val="00643548"/>
    <w:rsid w:val="00644FC1"/>
    <w:rsid w:val="0064739E"/>
    <w:rsid w:val="006512F0"/>
    <w:rsid w:val="006514EA"/>
    <w:rsid w:val="00652D40"/>
    <w:rsid w:val="00653F84"/>
    <w:rsid w:val="00656A6B"/>
    <w:rsid w:val="0065754A"/>
    <w:rsid w:val="00662157"/>
    <w:rsid w:val="00662893"/>
    <w:rsid w:val="00663624"/>
    <w:rsid w:val="00665A0A"/>
    <w:rsid w:val="00665D8F"/>
    <w:rsid w:val="00672881"/>
    <w:rsid w:val="00672C39"/>
    <w:rsid w:val="00680634"/>
    <w:rsid w:val="00680648"/>
    <w:rsid w:val="00682040"/>
    <w:rsid w:val="006825E1"/>
    <w:rsid w:val="0068355D"/>
    <w:rsid w:val="00683AA3"/>
    <w:rsid w:val="00692225"/>
    <w:rsid w:val="00692B37"/>
    <w:rsid w:val="0069533E"/>
    <w:rsid w:val="006A2A74"/>
    <w:rsid w:val="006A3098"/>
    <w:rsid w:val="006A4160"/>
    <w:rsid w:val="006A6728"/>
    <w:rsid w:val="006B6DA7"/>
    <w:rsid w:val="006B7354"/>
    <w:rsid w:val="006B7ABF"/>
    <w:rsid w:val="006C0C1C"/>
    <w:rsid w:val="006C242B"/>
    <w:rsid w:val="006C2C14"/>
    <w:rsid w:val="006C2D4D"/>
    <w:rsid w:val="006C371A"/>
    <w:rsid w:val="006C5FEF"/>
    <w:rsid w:val="006C7E2C"/>
    <w:rsid w:val="006D4881"/>
    <w:rsid w:val="006D574C"/>
    <w:rsid w:val="006D768F"/>
    <w:rsid w:val="006E06AC"/>
    <w:rsid w:val="006E163F"/>
    <w:rsid w:val="006E2CC1"/>
    <w:rsid w:val="006E5767"/>
    <w:rsid w:val="00701B3A"/>
    <w:rsid w:val="00703DEF"/>
    <w:rsid w:val="00704FFD"/>
    <w:rsid w:val="007060F2"/>
    <w:rsid w:val="0070762D"/>
    <w:rsid w:val="007117B8"/>
    <w:rsid w:val="00712AE6"/>
    <w:rsid w:val="0071309E"/>
    <w:rsid w:val="00717FB2"/>
    <w:rsid w:val="007212DA"/>
    <w:rsid w:val="00721BCE"/>
    <w:rsid w:val="007232C5"/>
    <w:rsid w:val="00723DAF"/>
    <w:rsid w:val="007249C7"/>
    <w:rsid w:val="00724FF9"/>
    <w:rsid w:val="007251A4"/>
    <w:rsid w:val="00726096"/>
    <w:rsid w:val="00726A7E"/>
    <w:rsid w:val="00730E16"/>
    <w:rsid w:val="00736B5B"/>
    <w:rsid w:val="007400C4"/>
    <w:rsid w:val="00740FE0"/>
    <w:rsid w:val="00742A31"/>
    <w:rsid w:val="00746A3D"/>
    <w:rsid w:val="00747676"/>
    <w:rsid w:val="0074777B"/>
    <w:rsid w:val="007479B6"/>
    <w:rsid w:val="00747E7C"/>
    <w:rsid w:val="00757111"/>
    <w:rsid w:val="00761469"/>
    <w:rsid w:val="007660D1"/>
    <w:rsid w:val="00767053"/>
    <w:rsid w:val="00770D84"/>
    <w:rsid w:val="00772E35"/>
    <w:rsid w:val="00774B6B"/>
    <w:rsid w:val="007773C8"/>
    <w:rsid w:val="0078063E"/>
    <w:rsid w:val="007824BF"/>
    <w:rsid w:val="00787B2D"/>
    <w:rsid w:val="007900E5"/>
    <w:rsid w:val="007922ED"/>
    <w:rsid w:val="00792D41"/>
    <w:rsid w:val="007962BA"/>
    <w:rsid w:val="007A0A1D"/>
    <w:rsid w:val="007A15D1"/>
    <w:rsid w:val="007A3E7E"/>
    <w:rsid w:val="007A51E3"/>
    <w:rsid w:val="007A5635"/>
    <w:rsid w:val="007A676E"/>
    <w:rsid w:val="007A7BF7"/>
    <w:rsid w:val="007B118D"/>
    <w:rsid w:val="007B1A63"/>
    <w:rsid w:val="007B331F"/>
    <w:rsid w:val="007B44B7"/>
    <w:rsid w:val="007B64E0"/>
    <w:rsid w:val="007B790D"/>
    <w:rsid w:val="007C1AAC"/>
    <w:rsid w:val="007C3E9A"/>
    <w:rsid w:val="007C4BC8"/>
    <w:rsid w:val="007C5673"/>
    <w:rsid w:val="007D1847"/>
    <w:rsid w:val="007D194F"/>
    <w:rsid w:val="007D65FD"/>
    <w:rsid w:val="007D724B"/>
    <w:rsid w:val="007E5B51"/>
    <w:rsid w:val="007F3197"/>
    <w:rsid w:val="007F35D6"/>
    <w:rsid w:val="007F4E97"/>
    <w:rsid w:val="007F5664"/>
    <w:rsid w:val="007F771A"/>
    <w:rsid w:val="007F7801"/>
    <w:rsid w:val="00802F29"/>
    <w:rsid w:val="00803E2D"/>
    <w:rsid w:val="008044D0"/>
    <w:rsid w:val="008067DF"/>
    <w:rsid w:val="00807EE1"/>
    <w:rsid w:val="0081320A"/>
    <w:rsid w:val="00813735"/>
    <w:rsid w:val="00814F76"/>
    <w:rsid w:val="00815E51"/>
    <w:rsid w:val="008249A2"/>
    <w:rsid w:val="00825642"/>
    <w:rsid w:val="00830E0E"/>
    <w:rsid w:val="00831FF5"/>
    <w:rsid w:val="00833045"/>
    <w:rsid w:val="008341AE"/>
    <w:rsid w:val="00834DF7"/>
    <w:rsid w:val="008358E5"/>
    <w:rsid w:val="00835974"/>
    <w:rsid w:val="00836F8A"/>
    <w:rsid w:val="008413B1"/>
    <w:rsid w:val="00843B52"/>
    <w:rsid w:val="008452AF"/>
    <w:rsid w:val="00847DF4"/>
    <w:rsid w:val="00855EDF"/>
    <w:rsid w:val="00857500"/>
    <w:rsid w:val="008608EF"/>
    <w:rsid w:val="008616CB"/>
    <w:rsid w:val="0086353F"/>
    <w:rsid w:val="00863C8B"/>
    <w:rsid w:val="00865616"/>
    <w:rsid w:val="00865DF9"/>
    <w:rsid w:val="00866192"/>
    <w:rsid w:val="00870306"/>
    <w:rsid w:val="00871613"/>
    <w:rsid w:val="008749E8"/>
    <w:rsid w:val="00875076"/>
    <w:rsid w:val="00875BFD"/>
    <w:rsid w:val="0087668B"/>
    <w:rsid w:val="00876FF1"/>
    <w:rsid w:val="00881CD8"/>
    <w:rsid w:val="008824DD"/>
    <w:rsid w:val="00882FD8"/>
    <w:rsid w:val="00883B13"/>
    <w:rsid w:val="00885ABD"/>
    <w:rsid w:val="00887A7F"/>
    <w:rsid w:val="00887E40"/>
    <w:rsid w:val="00892FCD"/>
    <w:rsid w:val="008A0157"/>
    <w:rsid w:val="008A3FD2"/>
    <w:rsid w:val="008A63C9"/>
    <w:rsid w:val="008B53CB"/>
    <w:rsid w:val="008B5D7E"/>
    <w:rsid w:val="008B620B"/>
    <w:rsid w:val="008B6391"/>
    <w:rsid w:val="008C1766"/>
    <w:rsid w:val="008C2642"/>
    <w:rsid w:val="008C57EC"/>
    <w:rsid w:val="008D052D"/>
    <w:rsid w:val="008D07BA"/>
    <w:rsid w:val="008D0BA0"/>
    <w:rsid w:val="008D17FF"/>
    <w:rsid w:val="008D2055"/>
    <w:rsid w:val="008D45BC"/>
    <w:rsid w:val="008D68EF"/>
    <w:rsid w:val="008D7044"/>
    <w:rsid w:val="008D7642"/>
    <w:rsid w:val="008E0275"/>
    <w:rsid w:val="008E2B5E"/>
    <w:rsid w:val="008E3F6C"/>
    <w:rsid w:val="008E441F"/>
    <w:rsid w:val="008E5C5A"/>
    <w:rsid w:val="008E6457"/>
    <w:rsid w:val="008E6D87"/>
    <w:rsid w:val="008F2A87"/>
    <w:rsid w:val="008F5363"/>
    <w:rsid w:val="008F5D30"/>
    <w:rsid w:val="008F680A"/>
    <w:rsid w:val="008F78D2"/>
    <w:rsid w:val="00907134"/>
    <w:rsid w:val="00910E03"/>
    <w:rsid w:val="00922308"/>
    <w:rsid w:val="009268F6"/>
    <w:rsid w:val="0093034E"/>
    <w:rsid w:val="00933C9A"/>
    <w:rsid w:val="00934D96"/>
    <w:rsid w:val="009406A5"/>
    <w:rsid w:val="00940FC7"/>
    <w:rsid w:val="009429FB"/>
    <w:rsid w:val="00943B32"/>
    <w:rsid w:val="00944C39"/>
    <w:rsid w:val="00945BA4"/>
    <w:rsid w:val="0095084C"/>
    <w:rsid w:val="0095196C"/>
    <w:rsid w:val="00951F63"/>
    <w:rsid w:val="0095298A"/>
    <w:rsid w:val="00953CFC"/>
    <w:rsid w:val="0095594C"/>
    <w:rsid w:val="00955CD4"/>
    <w:rsid w:val="00956966"/>
    <w:rsid w:val="009612F6"/>
    <w:rsid w:val="00966AC0"/>
    <w:rsid w:val="00966CCB"/>
    <w:rsid w:val="00967B49"/>
    <w:rsid w:val="0097454A"/>
    <w:rsid w:val="00974CA1"/>
    <w:rsid w:val="009767FE"/>
    <w:rsid w:val="009813A1"/>
    <w:rsid w:val="00983131"/>
    <w:rsid w:val="00983C65"/>
    <w:rsid w:val="009843EF"/>
    <w:rsid w:val="00984EF5"/>
    <w:rsid w:val="009903C2"/>
    <w:rsid w:val="00991D63"/>
    <w:rsid w:val="0099378E"/>
    <w:rsid w:val="00993FF5"/>
    <w:rsid w:val="009A1EEA"/>
    <w:rsid w:val="009A2176"/>
    <w:rsid w:val="009A3A85"/>
    <w:rsid w:val="009B048D"/>
    <w:rsid w:val="009C10D5"/>
    <w:rsid w:val="009C5B28"/>
    <w:rsid w:val="009C6269"/>
    <w:rsid w:val="009C6F21"/>
    <w:rsid w:val="009D0CDF"/>
    <w:rsid w:val="009D107B"/>
    <w:rsid w:val="009D125C"/>
    <w:rsid w:val="009D1AEA"/>
    <w:rsid w:val="009D2A49"/>
    <w:rsid w:val="009D6A32"/>
    <w:rsid w:val="009D7991"/>
    <w:rsid w:val="009E34B7"/>
    <w:rsid w:val="009F2EAC"/>
    <w:rsid w:val="009F3200"/>
    <w:rsid w:val="009F4289"/>
    <w:rsid w:val="009F5CC2"/>
    <w:rsid w:val="009F5CF4"/>
    <w:rsid w:val="009F6B6F"/>
    <w:rsid w:val="009F7903"/>
    <w:rsid w:val="00A01FD9"/>
    <w:rsid w:val="00A05A12"/>
    <w:rsid w:val="00A06A4C"/>
    <w:rsid w:val="00A124C7"/>
    <w:rsid w:val="00A174B6"/>
    <w:rsid w:val="00A177D5"/>
    <w:rsid w:val="00A219CF"/>
    <w:rsid w:val="00A23689"/>
    <w:rsid w:val="00A2392D"/>
    <w:rsid w:val="00A302FD"/>
    <w:rsid w:val="00A30698"/>
    <w:rsid w:val="00A30BDA"/>
    <w:rsid w:val="00A322F4"/>
    <w:rsid w:val="00A3774D"/>
    <w:rsid w:val="00A43E92"/>
    <w:rsid w:val="00A52286"/>
    <w:rsid w:val="00A5645C"/>
    <w:rsid w:val="00A6036A"/>
    <w:rsid w:val="00A66278"/>
    <w:rsid w:val="00A66F91"/>
    <w:rsid w:val="00A67635"/>
    <w:rsid w:val="00A723FC"/>
    <w:rsid w:val="00A73088"/>
    <w:rsid w:val="00A773A9"/>
    <w:rsid w:val="00A81A7C"/>
    <w:rsid w:val="00A85861"/>
    <w:rsid w:val="00A875FF"/>
    <w:rsid w:val="00A90BD5"/>
    <w:rsid w:val="00A910E1"/>
    <w:rsid w:val="00A96B9B"/>
    <w:rsid w:val="00A9751B"/>
    <w:rsid w:val="00AA4494"/>
    <w:rsid w:val="00AA560C"/>
    <w:rsid w:val="00AA684E"/>
    <w:rsid w:val="00AA69C0"/>
    <w:rsid w:val="00AB4990"/>
    <w:rsid w:val="00AB53A2"/>
    <w:rsid w:val="00AB7726"/>
    <w:rsid w:val="00AC414D"/>
    <w:rsid w:val="00AC609B"/>
    <w:rsid w:val="00AC7C88"/>
    <w:rsid w:val="00AD069D"/>
    <w:rsid w:val="00AD2AE2"/>
    <w:rsid w:val="00AD3EA6"/>
    <w:rsid w:val="00AD3EC0"/>
    <w:rsid w:val="00AE1400"/>
    <w:rsid w:val="00AE3E73"/>
    <w:rsid w:val="00AE4AED"/>
    <w:rsid w:val="00AE7444"/>
    <w:rsid w:val="00AF0095"/>
    <w:rsid w:val="00AF1EF3"/>
    <w:rsid w:val="00AF472E"/>
    <w:rsid w:val="00AF7069"/>
    <w:rsid w:val="00B03C08"/>
    <w:rsid w:val="00B05FC8"/>
    <w:rsid w:val="00B064A3"/>
    <w:rsid w:val="00B072B1"/>
    <w:rsid w:val="00B10DCE"/>
    <w:rsid w:val="00B1148B"/>
    <w:rsid w:val="00B11C27"/>
    <w:rsid w:val="00B15A1D"/>
    <w:rsid w:val="00B15D8F"/>
    <w:rsid w:val="00B15E9B"/>
    <w:rsid w:val="00B24019"/>
    <w:rsid w:val="00B25B60"/>
    <w:rsid w:val="00B275B5"/>
    <w:rsid w:val="00B30859"/>
    <w:rsid w:val="00B3238C"/>
    <w:rsid w:val="00B32872"/>
    <w:rsid w:val="00B35749"/>
    <w:rsid w:val="00B403E4"/>
    <w:rsid w:val="00B43198"/>
    <w:rsid w:val="00B44130"/>
    <w:rsid w:val="00B4798B"/>
    <w:rsid w:val="00B541EC"/>
    <w:rsid w:val="00B54C50"/>
    <w:rsid w:val="00B55350"/>
    <w:rsid w:val="00B63B69"/>
    <w:rsid w:val="00B63C83"/>
    <w:rsid w:val="00B65E96"/>
    <w:rsid w:val="00B66F83"/>
    <w:rsid w:val="00B7190A"/>
    <w:rsid w:val="00B7582C"/>
    <w:rsid w:val="00B80E02"/>
    <w:rsid w:val="00B82D84"/>
    <w:rsid w:val="00B84D95"/>
    <w:rsid w:val="00B8586D"/>
    <w:rsid w:val="00B87220"/>
    <w:rsid w:val="00B92E9F"/>
    <w:rsid w:val="00B92EA1"/>
    <w:rsid w:val="00B9303B"/>
    <w:rsid w:val="00B9308F"/>
    <w:rsid w:val="00B9490C"/>
    <w:rsid w:val="00B94919"/>
    <w:rsid w:val="00B95ABC"/>
    <w:rsid w:val="00B96231"/>
    <w:rsid w:val="00B965FD"/>
    <w:rsid w:val="00BA1337"/>
    <w:rsid w:val="00BA1A91"/>
    <w:rsid w:val="00BA437B"/>
    <w:rsid w:val="00BA4A87"/>
    <w:rsid w:val="00BA7562"/>
    <w:rsid w:val="00BA75E3"/>
    <w:rsid w:val="00BB1C43"/>
    <w:rsid w:val="00BB62C0"/>
    <w:rsid w:val="00BB65D8"/>
    <w:rsid w:val="00BB6AAC"/>
    <w:rsid w:val="00BB74AF"/>
    <w:rsid w:val="00BB76BC"/>
    <w:rsid w:val="00BC3E9F"/>
    <w:rsid w:val="00BC5151"/>
    <w:rsid w:val="00BC6EDE"/>
    <w:rsid w:val="00BC745A"/>
    <w:rsid w:val="00BC7584"/>
    <w:rsid w:val="00BD50E5"/>
    <w:rsid w:val="00BD624A"/>
    <w:rsid w:val="00BD6767"/>
    <w:rsid w:val="00BE0A72"/>
    <w:rsid w:val="00BE1308"/>
    <w:rsid w:val="00BE39EE"/>
    <w:rsid w:val="00BE58C2"/>
    <w:rsid w:val="00BE5916"/>
    <w:rsid w:val="00BE6750"/>
    <w:rsid w:val="00BF1940"/>
    <w:rsid w:val="00BF2986"/>
    <w:rsid w:val="00BF4143"/>
    <w:rsid w:val="00C00FBC"/>
    <w:rsid w:val="00C0135D"/>
    <w:rsid w:val="00C017CC"/>
    <w:rsid w:val="00C05CCE"/>
    <w:rsid w:val="00C1037F"/>
    <w:rsid w:val="00C10561"/>
    <w:rsid w:val="00C1219E"/>
    <w:rsid w:val="00C158E0"/>
    <w:rsid w:val="00C16F09"/>
    <w:rsid w:val="00C20315"/>
    <w:rsid w:val="00C206DD"/>
    <w:rsid w:val="00C20EFF"/>
    <w:rsid w:val="00C22C31"/>
    <w:rsid w:val="00C250ED"/>
    <w:rsid w:val="00C26046"/>
    <w:rsid w:val="00C269FC"/>
    <w:rsid w:val="00C26E7C"/>
    <w:rsid w:val="00C271EB"/>
    <w:rsid w:val="00C30A00"/>
    <w:rsid w:val="00C3423D"/>
    <w:rsid w:val="00C34F08"/>
    <w:rsid w:val="00C3617A"/>
    <w:rsid w:val="00C37C0B"/>
    <w:rsid w:val="00C412AE"/>
    <w:rsid w:val="00C42C6C"/>
    <w:rsid w:val="00C45949"/>
    <w:rsid w:val="00C47DFA"/>
    <w:rsid w:val="00C512AA"/>
    <w:rsid w:val="00C52492"/>
    <w:rsid w:val="00C536E4"/>
    <w:rsid w:val="00C53B3C"/>
    <w:rsid w:val="00C56183"/>
    <w:rsid w:val="00C57664"/>
    <w:rsid w:val="00C607D9"/>
    <w:rsid w:val="00C60F4D"/>
    <w:rsid w:val="00C61586"/>
    <w:rsid w:val="00C62E65"/>
    <w:rsid w:val="00C63D7E"/>
    <w:rsid w:val="00C66F96"/>
    <w:rsid w:val="00C6772C"/>
    <w:rsid w:val="00C71FDB"/>
    <w:rsid w:val="00C729ED"/>
    <w:rsid w:val="00C73203"/>
    <w:rsid w:val="00C75E6D"/>
    <w:rsid w:val="00C7717D"/>
    <w:rsid w:val="00C80B71"/>
    <w:rsid w:val="00C82ED4"/>
    <w:rsid w:val="00C83F0F"/>
    <w:rsid w:val="00C940A2"/>
    <w:rsid w:val="00C969FE"/>
    <w:rsid w:val="00CA0443"/>
    <w:rsid w:val="00CA175A"/>
    <w:rsid w:val="00CA4B27"/>
    <w:rsid w:val="00CA562E"/>
    <w:rsid w:val="00CB4A0A"/>
    <w:rsid w:val="00CC0A43"/>
    <w:rsid w:val="00CC0A62"/>
    <w:rsid w:val="00CC2BDD"/>
    <w:rsid w:val="00CC4EA3"/>
    <w:rsid w:val="00CC6D50"/>
    <w:rsid w:val="00CD0A74"/>
    <w:rsid w:val="00CD3340"/>
    <w:rsid w:val="00CD44D7"/>
    <w:rsid w:val="00CD4D46"/>
    <w:rsid w:val="00CD61EF"/>
    <w:rsid w:val="00CD706E"/>
    <w:rsid w:val="00CE0AA5"/>
    <w:rsid w:val="00CF25AB"/>
    <w:rsid w:val="00CF283F"/>
    <w:rsid w:val="00CF508D"/>
    <w:rsid w:val="00CF69CB"/>
    <w:rsid w:val="00D0225B"/>
    <w:rsid w:val="00D05B7C"/>
    <w:rsid w:val="00D07411"/>
    <w:rsid w:val="00D165BD"/>
    <w:rsid w:val="00D21AD6"/>
    <w:rsid w:val="00D22DE2"/>
    <w:rsid w:val="00D250A2"/>
    <w:rsid w:val="00D26514"/>
    <w:rsid w:val="00D30E6B"/>
    <w:rsid w:val="00D34E63"/>
    <w:rsid w:val="00D35346"/>
    <w:rsid w:val="00D35A72"/>
    <w:rsid w:val="00D35F24"/>
    <w:rsid w:val="00D4050F"/>
    <w:rsid w:val="00D40905"/>
    <w:rsid w:val="00D422BB"/>
    <w:rsid w:val="00D42ED8"/>
    <w:rsid w:val="00D439FF"/>
    <w:rsid w:val="00D5192B"/>
    <w:rsid w:val="00D51A38"/>
    <w:rsid w:val="00D5643C"/>
    <w:rsid w:val="00D609FE"/>
    <w:rsid w:val="00D60F27"/>
    <w:rsid w:val="00D62CEC"/>
    <w:rsid w:val="00D630A5"/>
    <w:rsid w:val="00D6348C"/>
    <w:rsid w:val="00D80A84"/>
    <w:rsid w:val="00D85A7B"/>
    <w:rsid w:val="00D9058E"/>
    <w:rsid w:val="00D91791"/>
    <w:rsid w:val="00D91815"/>
    <w:rsid w:val="00DA1854"/>
    <w:rsid w:val="00DA7FE0"/>
    <w:rsid w:val="00DB0E2D"/>
    <w:rsid w:val="00DB186B"/>
    <w:rsid w:val="00DB5C1E"/>
    <w:rsid w:val="00DB6C03"/>
    <w:rsid w:val="00DC150D"/>
    <w:rsid w:val="00DC40DE"/>
    <w:rsid w:val="00DC5581"/>
    <w:rsid w:val="00DC5891"/>
    <w:rsid w:val="00DD13DB"/>
    <w:rsid w:val="00DD20D7"/>
    <w:rsid w:val="00DD4576"/>
    <w:rsid w:val="00DD4D5A"/>
    <w:rsid w:val="00DD6E9E"/>
    <w:rsid w:val="00DD70BB"/>
    <w:rsid w:val="00DE0504"/>
    <w:rsid w:val="00DE2B33"/>
    <w:rsid w:val="00DE3F6C"/>
    <w:rsid w:val="00DE6D6A"/>
    <w:rsid w:val="00DE7269"/>
    <w:rsid w:val="00DF33DF"/>
    <w:rsid w:val="00DF3FC1"/>
    <w:rsid w:val="00DF683C"/>
    <w:rsid w:val="00DF769E"/>
    <w:rsid w:val="00DF7CCA"/>
    <w:rsid w:val="00E007E6"/>
    <w:rsid w:val="00E014B6"/>
    <w:rsid w:val="00E10CD7"/>
    <w:rsid w:val="00E121ED"/>
    <w:rsid w:val="00E1423C"/>
    <w:rsid w:val="00E1455A"/>
    <w:rsid w:val="00E1775A"/>
    <w:rsid w:val="00E17C64"/>
    <w:rsid w:val="00E20C45"/>
    <w:rsid w:val="00E25761"/>
    <w:rsid w:val="00E30324"/>
    <w:rsid w:val="00E30AAF"/>
    <w:rsid w:val="00E31BB9"/>
    <w:rsid w:val="00E32256"/>
    <w:rsid w:val="00E340A9"/>
    <w:rsid w:val="00E35F5B"/>
    <w:rsid w:val="00E36A9C"/>
    <w:rsid w:val="00E4210F"/>
    <w:rsid w:val="00E451B1"/>
    <w:rsid w:val="00E46BAB"/>
    <w:rsid w:val="00E50AF1"/>
    <w:rsid w:val="00E51CCD"/>
    <w:rsid w:val="00E52CE1"/>
    <w:rsid w:val="00E55182"/>
    <w:rsid w:val="00E56193"/>
    <w:rsid w:val="00E5672F"/>
    <w:rsid w:val="00E61A6A"/>
    <w:rsid w:val="00E63CD1"/>
    <w:rsid w:val="00E6410F"/>
    <w:rsid w:val="00E65066"/>
    <w:rsid w:val="00E7532D"/>
    <w:rsid w:val="00E8043B"/>
    <w:rsid w:val="00E8520F"/>
    <w:rsid w:val="00E8793B"/>
    <w:rsid w:val="00E90AC0"/>
    <w:rsid w:val="00E91BEF"/>
    <w:rsid w:val="00E91C15"/>
    <w:rsid w:val="00E9442A"/>
    <w:rsid w:val="00EA3BCB"/>
    <w:rsid w:val="00EA4332"/>
    <w:rsid w:val="00EA4EA1"/>
    <w:rsid w:val="00EA7E83"/>
    <w:rsid w:val="00EB71A2"/>
    <w:rsid w:val="00EC098D"/>
    <w:rsid w:val="00EC11E0"/>
    <w:rsid w:val="00EC1DB7"/>
    <w:rsid w:val="00EC4B85"/>
    <w:rsid w:val="00ED0083"/>
    <w:rsid w:val="00ED2FA7"/>
    <w:rsid w:val="00ED3E87"/>
    <w:rsid w:val="00ED4892"/>
    <w:rsid w:val="00ED5269"/>
    <w:rsid w:val="00EE0A66"/>
    <w:rsid w:val="00EE1C86"/>
    <w:rsid w:val="00EF183A"/>
    <w:rsid w:val="00EF1E77"/>
    <w:rsid w:val="00EF3F52"/>
    <w:rsid w:val="00EF6962"/>
    <w:rsid w:val="00F002DD"/>
    <w:rsid w:val="00F02082"/>
    <w:rsid w:val="00F034AC"/>
    <w:rsid w:val="00F0477E"/>
    <w:rsid w:val="00F05794"/>
    <w:rsid w:val="00F059F9"/>
    <w:rsid w:val="00F0665F"/>
    <w:rsid w:val="00F146E5"/>
    <w:rsid w:val="00F159CF"/>
    <w:rsid w:val="00F2262E"/>
    <w:rsid w:val="00F23863"/>
    <w:rsid w:val="00F24C8D"/>
    <w:rsid w:val="00F25751"/>
    <w:rsid w:val="00F3060F"/>
    <w:rsid w:val="00F313A8"/>
    <w:rsid w:val="00F336CE"/>
    <w:rsid w:val="00F3372D"/>
    <w:rsid w:val="00F3486F"/>
    <w:rsid w:val="00F455EA"/>
    <w:rsid w:val="00F4757B"/>
    <w:rsid w:val="00F505A4"/>
    <w:rsid w:val="00F6224C"/>
    <w:rsid w:val="00F6224D"/>
    <w:rsid w:val="00F623E5"/>
    <w:rsid w:val="00F6298D"/>
    <w:rsid w:val="00F64792"/>
    <w:rsid w:val="00F64ABE"/>
    <w:rsid w:val="00F669C1"/>
    <w:rsid w:val="00F66C25"/>
    <w:rsid w:val="00F67F32"/>
    <w:rsid w:val="00F70207"/>
    <w:rsid w:val="00F73765"/>
    <w:rsid w:val="00F74FAA"/>
    <w:rsid w:val="00F76632"/>
    <w:rsid w:val="00F82F74"/>
    <w:rsid w:val="00F847E4"/>
    <w:rsid w:val="00F8495F"/>
    <w:rsid w:val="00F8659B"/>
    <w:rsid w:val="00F900F7"/>
    <w:rsid w:val="00F916BE"/>
    <w:rsid w:val="00F9257D"/>
    <w:rsid w:val="00F95240"/>
    <w:rsid w:val="00F964B9"/>
    <w:rsid w:val="00F96602"/>
    <w:rsid w:val="00F967B3"/>
    <w:rsid w:val="00F974D9"/>
    <w:rsid w:val="00FA0161"/>
    <w:rsid w:val="00FA02E6"/>
    <w:rsid w:val="00FA0E3A"/>
    <w:rsid w:val="00FA1B42"/>
    <w:rsid w:val="00FA2A29"/>
    <w:rsid w:val="00FA427F"/>
    <w:rsid w:val="00FA5B1B"/>
    <w:rsid w:val="00FA7074"/>
    <w:rsid w:val="00FB34C7"/>
    <w:rsid w:val="00FB4736"/>
    <w:rsid w:val="00FB5D40"/>
    <w:rsid w:val="00FC24E1"/>
    <w:rsid w:val="00FC278A"/>
    <w:rsid w:val="00FC734C"/>
    <w:rsid w:val="00FC799F"/>
    <w:rsid w:val="00FC7C29"/>
    <w:rsid w:val="00FD0CE3"/>
    <w:rsid w:val="00FD3F02"/>
    <w:rsid w:val="00FD49A2"/>
    <w:rsid w:val="00FD6B22"/>
    <w:rsid w:val="00FE23C4"/>
    <w:rsid w:val="00FF2BA5"/>
    <w:rsid w:val="00FF4C4E"/>
    <w:rsid w:val="00FF7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rsid w:val="004A7E19"/>
    <w:pPr>
      <w:keepNext/>
      <w:spacing w:before="300" w:after="60"/>
      <w:jc w:val="center"/>
    </w:pPr>
    <w:rPr>
      <w:rFonts w:ascii="Arial" w:hAnsi="Arial"/>
      <w:b/>
      <w:sz w:val="22"/>
    </w:rPr>
  </w:style>
  <w:style w:type="paragraph" w:customStyle="1" w:styleId="FigureTitle">
    <w:name w:val="Figure Title"/>
    <w:basedOn w:val="TableTitle"/>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InlineXML">
    <w:name w:val="Inline XML"/>
    <w:qFormat/>
    <w:rsid w:val="001C53C2"/>
    <w:rPr>
      <w:rFonts w:ascii="Courier New" w:hAnsi="Courier New" w:cs="Courier New"/>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iki.ihe.net/index.php?title=National_Extensions_Process" TargetMode="External"/><Relationship Id="rId18" Type="http://schemas.openxmlformats.org/officeDocument/2006/relationships/hyperlink" Target="http://ihe.net/IHE_Process/" TargetMode="External"/><Relationship Id="rId39" Type="http://schemas.openxmlformats.org/officeDocument/2006/relationships/hyperlink" Target="http://wiki.ihe.net/index.php/OID_Registration" TargetMode="External"/><Relationship Id="rId3" Type="http://schemas.openxmlformats.org/officeDocument/2006/relationships/styles" Target="styles.xml"/><Relationship Id="rId21" Type="http://schemas.openxmlformats.org/officeDocument/2006/relationships/hyperlink" Target="http://ihe.net/Templates_Public_Comments/" TargetMode="External"/><Relationship Id="rId42" Type="http://schemas.openxmlformats.org/officeDocument/2006/relationships/hyperlink" Target="http://wiki.ihe.net/index.php/IHERoleCode_Vocabulary" TargetMode="External"/><Relationship Id="rId47" Type="http://schemas.openxmlformats.org/officeDocument/2006/relationships/footer" Target="footer3.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iki.ihe.net/index.php?title=Process" TargetMode="External"/><Relationship Id="rId17" Type="http://schemas.openxmlformats.org/officeDocument/2006/relationships/hyperlink" Target="file:///D:\Google%20Drive\01_IHE\AppData\Roaming\Microsoft\Word\ihe.net\IHE_Domains\" TargetMode="External"/><Relationship Id="rId38" Type="http://schemas.openxmlformats.org/officeDocument/2006/relationships/hyperlink" Target="http://ihe.net/uploadedFiles/Documents/ITI/IHE_ITI_Suppl_Appx-Z.pdf" TargetMode="External"/><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ihe.net/" TargetMode="External"/><Relationship Id="rId20" Type="http://schemas.openxmlformats.org/officeDocument/2006/relationships/hyperlink" Target="http://ihe.net/Technical_Frameworks/" TargetMode="External"/><Relationship Id="rId41" Type="http://schemas.openxmlformats.org/officeDocument/2006/relationships/hyperlink" Target="http://wiki.ihe.net/index.php/IHEActCode_Vocabula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ihe.net/index.php?title=Writing_Technical_Frameworks_and_Supplements" TargetMode="External"/><Relationship Id="rId37" Type="http://schemas.openxmlformats.org/officeDocument/2006/relationships/image" Target="media/image3.png"/><Relationship Id="rId40" Type="http://schemas.openxmlformats.org/officeDocument/2006/relationships/hyperlink" Target="http://wiki.ihe.net/index.php/IHE_Format_Codes"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ihe.net/Public_Comment/" TargetMode="External"/><Relationship Id="rId23" Type="http://schemas.openxmlformats.org/officeDocument/2006/relationships/image" Target="media/image2.png"/><Relationship Id="rId36" Type="http://schemas.openxmlformats.org/officeDocument/2006/relationships/image" Target="media/image4.png"/><Relationship Id="rId49" Type="http://schemas.microsoft.com/office/2011/relationships/people" Target="people.xml"/><Relationship Id="rId10" Type="http://schemas.openxmlformats.org/officeDocument/2006/relationships/hyperlink" Target="http://ihe.net/Public_Comment/" TargetMode="External"/><Relationship Id="rId19" Type="http://schemas.openxmlformats.org/officeDocument/2006/relationships/hyperlink" Target="http://ihe.net/Profiles/"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www.ihe.net/Public_Comment/" TargetMode="External"/><Relationship Id="rId22" Type="http://schemas.openxmlformats.org/officeDocument/2006/relationships/hyperlink" Target="http://www.ihe.net/Technical_Frameworks/" TargetMode="External"/><Relationship Id="rId43" Type="http://schemas.openxmlformats.org/officeDocument/2006/relationships/hyperlink" Target="http://wiki.ihe.net/index.php?title=National_Extensions_Process" TargetMode="External"/><Relationship Id="rId48"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61FD0B-9F84-451F-8F17-18EC8EBE5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106</TotalTime>
  <Pages>77</Pages>
  <Words>16706</Words>
  <Characters>95230</Characters>
  <Application>Microsoft Office Word</Application>
  <DocSecurity>0</DocSecurity>
  <Lines>793</Lines>
  <Paragraphs>223</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111713</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Jones, Emma</cp:lastModifiedBy>
  <cp:revision>6</cp:revision>
  <cp:lastPrinted>2012-05-01T14:26:00Z</cp:lastPrinted>
  <dcterms:created xsi:type="dcterms:W3CDTF">2018-02-13T10:56:00Z</dcterms:created>
  <dcterms:modified xsi:type="dcterms:W3CDTF">2018-02-13T13:03:00Z</dcterms:modified>
  <cp:category>IHE Supplement Template</cp:category>
</cp:coreProperties>
</file>