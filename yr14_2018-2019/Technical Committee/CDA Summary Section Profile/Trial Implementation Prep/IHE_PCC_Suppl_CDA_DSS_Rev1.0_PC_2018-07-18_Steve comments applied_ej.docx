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A95EFC" w14:textId="77777777" w:rsidR="00CF283F" w:rsidRPr="00EE72F3" w:rsidRDefault="00CF283F" w:rsidP="0024101B">
      <w:pPr>
        <w:pStyle w:val="BodyText"/>
        <w:jc w:val="center"/>
        <w:rPr>
          <w:b/>
          <w:kern w:val="28"/>
          <w:sz w:val="28"/>
        </w:rPr>
      </w:pPr>
      <w:r w:rsidRPr="00EE72F3">
        <w:rPr>
          <w:b/>
          <w:kern w:val="28"/>
          <w:sz w:val="28"/>
        </w:rPr>
        <w:t>Integrating the Healthcare Enterprise</w:t>
      </w:r>
    </w:p>
    <w:p w14:paraId="7FADC7F4" w14:textId="77777777" w:rsidR="00CF283F" w:rsidRPr="00EE72F3" w:rsidRDefault="00CF283F" w:rsidP="00663624">
      <w:pPr>
        <w:pStyle w:val="BodyText"/>
      </w:pPr>
    </w:p>
    <w:p w14:paraId="5B274802" w14:textId="77777777" w:rsidR="00CF283F" w:rsidRPr="00EE72F3" w:rsidRDefault="005B5D47" w:rsidP="003D24EE">
      <w:pPr>
        <w:pStyle w:val="BodyText"/>
        <w:jc w:val="center"/>
      </w:pPr>
      <w:r w:rsidRPr="00EE72F3">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EE72F3" w:rsidRDefault="007400C4" w:rsidP="00663624">
      <w:pPr>
        <w:pStyle w:val="BodyText"/>
      </w:pPr>
    </w:p>
    <w:p w14:paraId="3D6CF6C5" w14:textId="77777777" w:rsidR="00966CCB" w:rsidRPr="00EE72F3" w:rsidRDefault="00966CCB" w:rsidP="00966CCB">
      <w:pPr>
        <w:pStyle w:val="BodyText"/>
        <w:jc w:val="center"/>
        <w:rPr>
          <w:b/>
          <w:sz w:val="44"/>
          <w:szCs w:val="44"/>
        </w:rPr>
      </w:pPr>
      <w:r w:rsidRPr="00EE72F3">
        <w:rPr>
          <w:b/>
          <w:sz w:val="44"/>
          <w:szCs w:val="44"/>
        </w:rPr>
        <w:t>IHE Patient Care Coordination (PCC)</w:t>
      </w:r>
    </w:p>
    <w:p w14:paraId="138D2DB5" w14:textId="77777777" w:rsidR="00B15D8F" w:rsidRPr="00EE72F3" w:rsidRDefault="00CF283F" w:rsidP="000807AC">
      <w:pPr>
        <w:pStyle w:val="BodyText"/>
        <w:jc w:val="center"/>
        <w:rPr>
          <w:b/>
          <w:sz w:val="44"/>
          <w:szCs w:val="44"/>
        </w:rPr>
      </w:pPr>
      <w:r w:rsidRPr="00EE72F3">
        <w:rPr>
          <w:b/>
          <w:sz w:val="44"/>
          <w:szCs w:val="44"/>
        </w:rPr>
        <w:t>Technical Framework</w:t>
      </w:r>
      <w:r w:rsidR="00B4798B" w:rsidRPr="00EE72F3">
        <w:rPr>
          <w:b/>
          <w:sz w:val="44"/>
          <w:szCs w:val="44"/>
        </w:rPr>
        <w:t xml:space="preserve"> </w:t>
      </w:r>
      <w:r w:rsidRPr="00EE72F3">
        <w:rPr>
          <w:b/>
          <w:sz w:val="44"/>
          <w:szCs w:val="44"/>
        </w:rPr>
        <w:t>Supplement</w:t>
      </w:r>
    </w:p>
    <w:p w14:paraId="02E9E9F1" w14:textId="77777777" w:rsidR="00490C1F" w:rsidRPr="00EE72F3" w:rsidRDefault="00490C1F" w:rsidP="000807AC">
      <w:pPr>
        <w:pStyle w:val="BodyText"/>
      </w:pPr>
    </w:p>
    <w:p w14:paraId="7E1D6AEC" w14:textId="77777777" w:rsidR="00726A7E" w:rsidRPr="00EE72F3" w:rsidRDefault="00726A7E" w:rsidP="000807AC">
      <w:pPr>
        <w:pStyle w:val="BodyText"/>
      </w:pPr>
    </w:p>
    <w:p w14:paraId="72374F1A" w14:textId="77777777" w:rsidR="00726A7E" w:rsidRPr="00EE72F3" w:rsidRDefault="00726A7E" w:rsidP="000807AC">
      <w:pPr>
        <w:pStyle w:val="BodyText"/>
      </w:pPr>
    </w:p>
    <w:p w14:paraId="6AD7C411" w14:textId="1D5D9CA7" w:rsidR="00726A7E" w:rsidRPr="00EE72F3" w:rsidRDefault="00966CCB" w:rsidP="00060817">
      <w:pPr>
        <w:pStyle w:val="BodyText"/>
        <w:jc w:val="center"/>
        <w:rPr>
          <w:b/>
          <w:sz w:val="44"/>
          <w:szCs w:val="44"/>
        </w:rPr>
      </w:pPr>
      <w:r w:rsidRPr="00EE72F3">
        <w:rPr>
          <w:b/>
          <w:sz w:val="44"/>
          <w:szCs w:val="44"/>
        </w:rPr>
        <w:t>CDA</w:t>
      </w:r>
      <w:r w:rsidR="003C72EB" w:rsidRPr="005E7151">
        <w:rPr>
          <w:b/>
          <w:sz w:val="44"/>
          <w:szCs w:val="44"/>
          <w:vertAlign w:val="superscript"/>
        </w:rPr>
        <w:t>®</w:t>
      </w:r>
      <w:r w:rsidRPr="00EE72F3">
        <w:rPr>
          <w:b/>
          <w:sz w:val="44"/>
          <w:szCs w:val="44"/>
        </w:rPr>
        <w:t xml:space="preserve"> </w:t>
      </w:r>
      <w:r w:rsidR="007D194F" w:rsidRPr="00EE72F3">
        <w:rPr>
          <w:b/>
          <w:sz w:val="44"/>
          <w:szCs w:val="44"/>
        </w:rPr>
        <w:t xml:space="preserve">Document </w:t>
      </w:r>
      <w:r w:rsidRPr="00EE72F3">
        <w:rPr>
          <w:b/>
          <w:sz w:val="44"/>
          <w:szCs w:val="44"/>
        </w:rPr>
        <w:t>Summary Section</w:t>
      </w:r>
      <w:ins w:id="0" w:author="Jones, Emma" w:date="2018-07-17T10:49:00Z">
        <w:r w:rsidR="00A52301">
          <w:rPr>
            <w:b/>
            <w:sz w:val="44"/>
            <w:szCs w:val="44"/>
          </w:rPr>
          <w:t>s</w:t>
        </w:r>
      </w:ins>
      <w:r w:rsidRPr="00EE72F3">
        <w:rPr>
          <w:b/>
          <w:sz w:val="44"/>
          <w:szCs w:val="44"/>
        </w:rPr>
        <w:t xml:space="preserve"> </w:t>
      </w:r>
    </w:p>
    <w:p w14:paraId="0E5FA67E" w14:textId="4DA6EEA5" w:rsidR="00CF283F" w:rsidRPr="00EE72F3" w:rsidRDefault="007D194F" w:rsidP="00060817">
      <w:pPr>
        <w:pStyle w:val="BodyText"/>
        <w:jc w:val="center"/>
        <w:rPr>
          <w:b/>
          <w:sz w:val="44"/>
          <w:szCs w:val="44"/>
        </w:rPr>
      </w:pPr>
      <w:r w:rsidRPr="00EE72F3">
        <w:rPr>
          <w:b/>
          <w:sz w:val="44"/>
          <w:szCs w:val="44"/>
        </w:rPr>
        <w:t>(CD</w:t>
      </w:r>
      <w:r w:rsidR="00652D40" w:rsidRPr="00EE72F3">
        <w:rPr>
          <w:b/>
          <w:sz w:val="44"/>
          <w:szCs w:val="44"/>
        </w:rPr>
        <w:t>A</w:t>
      </w:r>
      <w:r w:rsidR="00F02082" w:rsidRPr="00EE72F3">
        <w:rPr>
          <w:b/>
          <w:sz w:val="44"/>
          <w:szCs w:val="44"/>
        </w:rPr>
        <w:t>-</w:t>
      </w:r>
      <w:r w:rsidR="00652D40" w:rsidRPr="00EE72F3">
        <w:rPr>
          <w:b/>
          <w:sz w:val="44"/>
          <w:szCs w:val="44"/>
        </w:rPr>
        <w:t>D</w:t>
      </w:r>
      <w:r w:rsidRPr="00EE72F3">
        <w:rPr>
          <w:b/>
          <w:sz w:val="44"/>
          <w:szCs w:val="44"/>
        </w:rPr>
        <w:t>SS</w:t>
      </w:r>
      <w:r w:rsidR="00966CCB" w:rsidRPr="00EE72F3">
        <w:rPr>
          <w:b/>
          <w:sz w:val="44"/>
          <w:szCs w:val="44"/>
        </w:rPr>
        <w:t>)</w:t>
      </w:r>
    </w:p>
    <w:p w14:paraId="19C34921" w14:textId="55BE0225" w:rsidR="00726A7E" w:rsidRDefault="00726A7E" w:rsidP="00EA3BCB">
      <w:pPr>
        <w:pStyle w:val="BodyText"/>
      </w:pPr>
    </w:p>
    <w:p w14:paraId="75651F94" w14:textId="6B8901BC" w:rsidR="00EE72F3" w:rsidRDefault="00EE72F3" w:rsidP="00EA3BCB">
      <w:pPr>
        <w:pStyle w:val="BodyText"/>
      </w:pPr>
    </w:p>
    <w:p w14:paraId="021476B2" w14:textId="04AD5F36" w:rsidR="00EE72F3" w:rsidRDefault="00EE72F3" w:rsidP="00EA3BCB">
      <w:pPr>
        <w:pStyle w:val="BodyText"/>
      </w:pPr>
    </w:p>
    <w:p w14:paraId="13DE55AD" w14:textId="2D693DEA" w:rsidR="00503AE1" w:rsidRPr="00EE72F3" w:rsidRDefault="00A219CF" w:rsidP="00060817">
      <w:pPr>
        <w:pStyle w:val="BodyText"/>
        <w:jc w:val="center"/>
        <w:rPr>
          <w:b/>
          <w:sz w:val="44"/>
        </w:rPr>
      </w:pPr>
      <w:r w:rsidRPr="00EE72F3">
        <w:rPr>
          <w:b/>
          <w:sz w:val="44"/>
          <w:szCs w:val="44"/>
        </w:rPr>
        <w:t xml:space="preserve">Revision </w:t>
      </w:r>
      <w:r w:rsidR="00EE72F3">
        <w:rPr>
          <w:b/>
          <w:sz w:val="44"/>
          <w:szCs w:val="44"/>
        </w:rPr>
        <w:t>1.0</w:t>
      </w:r>
      <w:r w:rsidRPr="00EE72F3">
        <w:rPr>
          <w:b/>
          <w:sz w:val="44"/>
          <w:szCs w:val="44"/>
        </w:rPr>
        <w:t xml:space="preserve"> – </w:t>
      </w:r>
      <w:r w:rsidR="00457DDC" w:rsidRPr="00EE72F3">
        <w:rPr>
          <w:b/>
          <w:sz w:val="44"/>
          <w:szCs w:val="44"/>
        </w:rPr>
        <w:t>Draft for</w:t>
      </w:r>
      <w:r w:rsidR="00506C22" w:rsidRPr="00EE72F3">
        <w:rPr>
          <w:b/>
          <w:sz w:val="44"/>
          <w:szCs w:val="44"/>
        </w:rPr>
        <w:t xml:space="preserve"> </w:t>
      </w:r>
      <w:r w:rsidR="00457DDC" w:rsidRPr="00EE72F3">
        <w:rPr>
          <w:b/>
          <w:sz w:val="44"/>
          <w:szCs w:val="44"/>
        </w:rPr>
        <w:t>P</w:t>
      </w:r>
      <w:r w:rsidR="00CF283F" w:rsidRPr="00EE72F3">
        <w:rPr>
          <w:b/>
          <w:sz w:val="44"/>
          <w:szCs w:val="44"/>
        </w:rPr>
        <w:t>ublic Comment</w:t>
      </w:r>
    </w:p>
    <w:p w14:paraId="3F4EF516" w14:textId="77777777" w:rsidR="00EE72F3" w:rsidRDefault="00EE72F3" w:rsidP="00AC7C88">
      <w:pPr>
        <w:pStyle w:val="BodyText"/>
      </w:pPr>
    </w:p>
    <w:p w14:paraId="58EA18BA" w14:textId="77777777" w:rsidR="00EE72F3" w:rsidRDefault="00EE72F3" w:rsidP="00AC7C88">
      <w:pPr>
        <w:pStyle w:val="BodyText"/>
      </w:pPr>
    </w:p>
    <w:p w14:paraId="7061C606" w14:textId="77777777" w:rsidR="00EE72F3" w:rsidRDefault="00EE72F3" w:rsidP="00AC7C88">
      <w:pPr>
        <w:pStyle w:val="BodyText"/>
      </w:pPr>
    </w:p>
    <w:p w14:paraId="5992802B" w14:textId="77777777" w:rsidR="00EE72F3" w:rsidRDefault="00EE72F3" w:rsidP="00AC7C88">
      <w:pPr>
        <w:pStyle w:val="BodyText"/>
      </w:pPr>
    </w:p>
    <w:p w14:paraId="7945735C" w14:textId="74B9207A" w:rsidR="00A910E1" w:rsidRPr="00EE72F3" w:rsidRDefault="00652D40" w:rsidP="00AC7C88">
      <w:pPr>
        <w:pStyle w:val="BodyText"/>
      </w:pPr>
      <w:r w:rsidRPr="00EE72F3">
        <w:t>Date:</w:t>
      </w:r>
      <w:r w:rsidRPr="00EE72F3">
        <w:tab/>
      </w:r>
      <w:r w:rsidRPr="00EE72F3">
        <w:tab/>
      </w:r>
      <w:r w:rsidR="00227AF4">
        <w:t xml:space="preserve">May </w:t>
      </w:r>
      <w:r w:rsidR="009910D3">
        <w:t>25</w:t>
      </w:r>
      <w:r w:rsidR="00227AF4">
        <w:t>, 2018</w:t>
      </w:r>
    </w:p>
    <w:p w14:paraId="78679A36" w14:textId="4CF68D40" w:rsidR="00603ED5" w:rsidRPr="00EE72F3" w:rsidRDefault="00966CCB" w:rsidP="00AC7C88">
      <w:pPr>
        <w:pStyle w:val="BodyText"/>
      </w:pPr>
      <w:r w:rsidRPr="00EE72F3">
        <w:t>Author:</w:t>
      </w:r>
      <w:r w:rsidRPr="00EE72F3">
        <w:tab/>
        <w:t>PCC</w:t>
      </w:r>
      <w:r w:rsidR="001E6533" w:rsidRPr="00EE72F3">
        <w:t xml:space="preserve"> </w:t>
      </w:r>
      <w:r w:rsidR="00656A6B" w:rsidRPr="00EE72F3">
        <w:t>Technical Committee</w:t>
      </w:r>
    </w:p>
    <w:p w14:paraId="39940B52" w14:textId="2640E6EF" w:rsidR="00A875FF" w:rsidRPr="00EE72F3" w:rsidRDefault="00603ED5" w:rsidP="00AC7C88">
      <w:pPr>
        <w:pStyle w:val="BodyText"/>
      </w:pPr>
      <w:r w:rsidRPr="00EE72F3">
        <w:t>Email:</w:t>
      </w:r>
      <w:r w:rsidR="00FF4C4E" w:rsidRPr="00EE72F3">
        <w:tab/>
      </w:r>
      <w:r w:rsidR="00FF4C4E" w:rsidRPr="00EE72F3">
        <w:tab/>
      </w:r>
      <w:r w:rsidR="00966CCB" w:rsidRPr="00EE72F3">
        <w:t>pcc@ihe.net</w:t>
      </w:r>
    </w:p>
    <w:p w14:paraId="3E102ACC" w14:textId="77777777" w:rsidR="00BC745A" w:rsidRPr="00EE72F3" w:rsidRDefault="00BC745A" w:rsidP="00AC7C88">
      <w:pPr>
        <w:pStyle w:val="BodyText"/>
      </w:pPr>
    </w:p>
    <w:p w14:paraId="0D46B478" w14:textId="77777777" w:rsidR="00BC745A" w:rsidRPr="00EE72F3"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EE72F3">
        <w:rPr>
          <w:b/>
        </w:rPr>
        <w:t xml:space="preserve">Please </w:t>
      </w:r>
      <w:r w:rsidR="00BC745A" w:rsidRPr="00EE72F3">
        <w:rPr>
          <w:b/>
        </w:rPr>
        <w:t>verify you have the most recent version of this document</w:t>
      </w:r>
      <w:r w:rsidRPr="00EE72F3">
        <w:rPr>
          <w:b/>
        </w:rPr>
        <w:t xml:space="preserve">. </w:t>
      </w:r>
      <w:r w:rsidRPr="00EE72F3">
        <w:t>Se</w:t>
      </w:r>
      <w:r w:rsidR="00BC745A" w:rsidRPr="00EE72F3">
        <w:t xml:space="preserve">e </w:t>
      </w:r>
      <w:hyperlink r:id="rId9" w:history="1">
        <w:r w:rsidR="00BC745A" w:rsidRPr="00EE72F3">
          <w:rPr>
            <w:rStyle w:val="Hyperlink"/>
          </w:rPr>
          <w:t>here</w:t>
        </w:r>
      </w:hyperlink>
      <w:r w:rsidR="00BC745A" w:rsidRPr="00EE72F3">
        <w:t xml:space="preserve"> for Trial Implementation and Final </w:t>
      </w:r>
      <w:r w:rsidRPr="00EE72F3">
        <w:t>T</w:t>
      </w:r>
      <w:r w:rsidR="00BC745A" w:rsidRPr="00EE72F3">
        <w:t>ext version</w:t>
      </w:r>
      <w:r w:rsidRPr="00EE72F3">
        <w:t>s</w:t>
      </w:r>
      <w:r w:rsidR="00BC745A" w:rsidRPr="00EE72F3">
        <w:t xml:space="preserve"> and </w:t>
      </w:r>
      <w:hyperlink r:id="rId10" w:history="1">
        <w:r w:rsidR="00BC745A" w:rsidRPr="00EE72F3">
          <w:rPr>
            <w:rStyle w:val="Hyperlink"/>
          </w:rPr>
          <w:t>here</w:t>
        </w:r>
      </w:hyperlink>
      <w:r w:rsidR="00BC745A" w:rsidRPr="00EE72F3">
        <w:t xml:space="preserve"> for Public Comment versions.</w:t>
      </w:r>
    </w:p>
    <w:p w14:paraId="1EF12208" w14:textId="52859773" w:rsidR="00CF283F" w:rsidRPr="005E7151" w:rsidRDefault="009D125C" w:rsidP="00AF19DA">
      <w:pPr>
        <w:pStyle w:val="BodyText"/>
        <w:rPr>
          <w:rFonts w:ascii="Arial" w:hAnsi="Arial" w:cs="Arial"/>
          <w:b/>
          <w:sz w:val="28"/>
          <w:szCs w:val="28"/>
        </w:rPr>
      </w:pPr>
      <w:r w:rsidRPr="00EE72F3">
        <w:br w:type="page"/>
      </w:r>
      <w:r w:rsidR="00A875FF" w:rsidRPr="005E7151">
        <w:rPr>
          <w:rFonts w:ascii="Arial" w:hAnsi="Arial" w:cs="Arial"/>
          <w:b/>
          <w:sz w:val="28"/>
          <w:szCs w:val="28"/>
        </w:rPr>
        <w:lastRenderedPageBreak/>
        <w:t>Foreword</w:t>
      </w:r>
    </w:p>
    <w:p w14:paraId="23B34C99" w14:textId="3A2E9559" w:rsidR="00482DC2" w:rsidRPr="00EE72F3" w:rsidRDefault="00CF283F" w:rsidP="00147F29">
      <w:pPr>
        <w:pStyle w:val="BodyText"/>
      </w:pPr>
      <w:r w:rsidRPr="00EE72F3">
        <w:t xml:space="preserve">This </w:t>
      </w:r>
      <w:r w:rsidR="00482DC2" w:rsidRPr="00EE72F3">
        <w:t xml:space="preserve">is a </w:t>
      </w:r>
      <w:r w:rsidRPr="00EE72F3">
        <w:t xml:space="preserve">supplement to the IHE </w:t>
      </w:r>
      <w:r w:rsidR="00EE72F3">
        <w:t>Patient Care Coordination</w:t>
      </w:r>
      <w:r w:rsidRPr="00EE72F3">
        <w:t xml:space="preserve"> Technical Framework </w:t>
      </w:r>
      <w:r w:rsidR="00EE72F3">
        <w:t>11.0</w:t>
      </w:r>
      <w:r w:rsidR="00482DC2" w:rsidRPr="00EE72F3">
        <w:t>.</w:t>
      </w:r>
      <w:r w:rsidR="00F002DD" w:rsidRPr="00EE72F3">
        <w:t xml:space="preserve"> Each supplement undergoes a process of public comment and trial implementation before being</w:t>
      </w:r>
      <w:r w:rsidR="00F0665F" w:rsidRPr="00EE72F3">
        <w:t xml:space="preserve"> </w:t>
      </w:r>
      <w:r w:rsidR="00F002DD" w:rsidRPr="00EE72F3">
        <w:t>incorporated into the volumes of the Technical Frameworks.</w:t>
      </w:r>
    </w:p>
    <w:p w14:paraId="308E4C32" w14:textId="20076A3C" w:rsidR="006263EA" w:rsidRPr="00EE72F3" w:rsidRDefault="00CC0A62" w:rsidP="00147F29">
      <w:pPr>
        <w:pStyle w:val="BodyText"/>
      </w:pPr>
      <w:r w:rsidRPr="00EE72F3">
        <w:t>This</w:t>
      </w:r>
      <w:r w:rsidR="00510062" w:rsidRPr="00EE72F3">
        <w:t xml:space="preserve"> supplement </w:t>
      </w:r>
      <w:r w:rsidR="004F5211" w:rsidRPr="00EE72F3">
        <w:t xml:space="preserve">is published </w:t>
      </w:r>
      <w:r w:rsidR="007773C8" w:rsidRPr="00EE72F3">
        <w:t xml:space="preserve">on </w:t>
      </w:r>
      <w:r w:rsidR="00EE72F3">
        <w:t xml:space="preserve">May </w:t>
      </w:r>
      <w:r w:rsidR="009910D3">
        <w:t>25</w:t>
      </w:r>
      <w:r w:rsidR="00EE72F3">
        <w:t>, 2018</w:t>
      </w:r>
      <w:r w:rsidR="004F5211" w:rsidRPr="00EE72F3">
        <w:t xml:space="preserve"> for </w:t>
      </w:r>
      <w:r w:rsidR="00EE72F3">
        <w:t>p</w:t>
      </w:r>
      <w:r w:rsidR="004F5211" w:rsidRPr="00EE72F3">
        <w:t xml:space="preserve">ublic </w:t>
      </w:r>
      <w:r w:rsidR="00EE72F3">
        <w:t>c</w:t>
      </w:r>
      <w:r w:rsidR="004F5211" w:rsidRPr="00EE72F3">
        <w:t>omment</w:t>
      </w:r>
      <w:r w:rsidR="00F0665F" w:rsidRPr="00EE72F3">
        <w:t xml:space="preserve">. </w:t>
      </w:r>
      <w:r w:rsidR="00CF283F" w:rsidRPr="00EE72F3">
        <w:t xml:space="preserve">Comments </w:t>
      </w:r>
      <w:r w:rsidR="00DD4D5A" w:rsidRPr="00EE72F3">
        <w:t xml:space="preserve">are invited and </w:t>
      </w:r>
      <w:r w:rsidR="00E8793B" w:rsidRPr="00EE72F3">
        <w:t xml:space="preserve">can </w:t>
      </w:r>
      <w:r w:rsidR="006263EA" w:rsidRPr="00EE72F3">
        <w:t xml:space="preserve">be submitted </w:t>
      </w:r>
      <w:r w:rsidR="004F5211" w:rsidRPr="00EE72F3">
        <w:t>at</w:t>
      </w:r>
      <w:r w:rsidR="007773C8" w:rsidRPr="00EE72F3">
        <w:t xml:space="preserve"> </w:t>
      </w:r>
      <w:hyperlink r:id="rId11" w:history="1">
        <w:r w:rsidR="00EE72F3" w:rsidRPr="00EE72F3">
          <w:rPr>
            <w:rStyle w:val="Hyperlink"/>
          </w:rPr>
          <w:t>http://ihe.net/PCC_Public_Comments</w:t>
        </w:r>
      </w:hyperlink>
      <w:r w:rsidR="00F0665F" w:rsidRPr="00EE72F3">
        <w:t xml:space="preserve">. </w:t>
      </w:r>
      <w:r w:rsidR="00510062" w:rsidRPr="00EE72F3">
        <w:t xml:space="preserve">In order to be considered in development of the </w:t>
      </w:r>
      <w:r w:rsidR="00EE72F3">
        <w:t>t</w:t>
      </w:r>
      <w:r w:rsidR="00510062" w:rsidRPr="00EE72F3">
        <w:t xml:space="preserve">rial </w:t>
      </w:r>
      <w:r w:rsidR="00EE72F3">
        <w:t>i</w:t>
      </w:r>
      <w:r w:rsidR="00510062" w:rsidRPr="00EE72F3">
        <w:t>mplementation version of the supplement</w:t>
      </w:r>
      <w:r w:rsidR="000717A7" w:rsidRPr="00EE72F3">
        <w:t>,</w:t>
      </w:r>
      <w:r w:rsidR="00510062" w:rsidRPr="00EE72F3">
        <w:t xml:space="preserve"> comments must be received by </w:t>
      </w:r>
      <w:r w:rsidR="00EE72F3">
        <w:t xml:space="preserve">June </w:t>
      </w:r>
      <w:r w:rsidR="009910D3">
        <w:t>24</w:t>
      </w:r>
      <w:r w:rsidR="00EE72F3">
        <w:t>, 2018</w:t>
      </w:r>
      <w:r w:rsidR="00510062" w:rsidRPr="00EE72F3">
        <w:t xml:space="preserve">. </w:t>
      </w:r>
    </w:p>
    <w:p w14:paraId="55571E90" w14:textId="77777777" w:rsidR="00AC7C88" w:rsidRPr="00EE72F3" w:rsidRDefault="00AC7C88" w:rsidP="00AC7C88">
      <w:pPr>
        <w:pStyle w:val="BodyText"/>
      </w:pPr>
      <w:r w:rsidRPr="00EE72F3">
        <w:t>This supplement describes changes to the existing technical framework documents</w:t>
      </w:r>
      <w:r w:rsidR="000717A7" w:rsidRPr="00EE72F3">
        <w:t>.</w:t>
      </w:r>
      <w:r w:rsidRPr="00EE72F3">
        <w:t xml:space="preserve"> </w:t>
      </w:r>
    </w:p>
    <w:p w14:paraId="0A3C6DDB" w14:textId="77777777" w:rsidR="00BE5916" w:rsidRPr="00EE72F3" w:rsidRDefault="009C6269" w:rsidP="00663624">
      <w:pPr>
        <w:pStyle w:val="BodyText"/>
      </w:pPr>
      <w:r w:rsidRPr="00EE72F3">
        <w:t>“</w:t>
      </w:r>
      <w:r w:rsidR="006263EA" w:rsidRPr="00EE72F3">
        <w:t>B</w:t>
      </w:r>
      <w:r w:rsidR="007A7BF7" w:rsidRPr="00EE72F3">
        <w:t xml:space="preserve">oxed” instructions </w:t>
      </w:r>
      <w:r w:rsidR="006263EA" w:rsidRPr="00EE72F3">
        <w:t xml:space="preserve">like the sample below indicate to </w:t>
      </w:r>
      <w:r w:rsidR="007A7BF7" w:rsidRPr="00EE72F3">
        <w:t xml:space="preserve">the Volume Editor how to integrate the relevant section(s) into the </w:t>
      </w:r>
      <w:r w:rsidR="00BE5916" w:rsidRPr="00EE72F3">
        <w:t>relevant</w:t>
      </w:r>
      <w:r w:rsidR="007A7BF7" w:rsidRPr="00EE72F3">
        <w:t xml:space="preserve"> Technical Framework </w:t>
      </w:r>
      <w:r w:rsidR="00BE5916" w:rsidRPr="00EE72F3">
        <w:t>volume</w:t>
      </w:r>
      <w:r w:rsidR="009D125C" w:rsidRPr="00EE72F3">
        <w:t>.</w:t>
      </w:r>
    </w:p>
    <w:p w14:paraId="4B4F217B" w14:textId="77777777" w:rsidR="007A7BF7" w:rsidRPr="00EE72F3" w:rsidRDefault="000717A7" w:rsidP="007A7BF7">
      <w:pPr>
        <w:pStyle w:val="EditorInstructions"/>
      </w:pPr>
      <w:r w:rsidRPr="00EE72F3">
        <w:t>Amend s</w:t>
      </w:r>
      <w:r w:rsidR="007A7BF7" w:rsidRPr="00EE72F3">
        <w:t>ection X.X by the following:</w:t>
      </w:r>
    </w:p>
    <w:p w14:paraId="35C44AFE" w14:textId="77777777" w:rsidR="000717A7" w:rsidRPr="00EE72F3" w:rsidRDefault="000717A7" w:rsidP="000717A7">
      <w:pPr>
        <w:pStyle w:val="BodyText"/>
      </w:pPr>
      <w:r w:rsidRPr="00EE72F3">
        <w:t xml:space="preserve">Where the amendment adds text, make the </w:t>
      </w:r>
      <w:r w:rsidR="00C26E7C" w:rsidRPr="00EE72F3">
        <w:t xml:space="preserve">added </w:t>
      </w:r>
      <w:r w:rsidRPr="00EE72F3">
        <w:t xml:space="preserve">text </w:t>
      </w:r>
      <w:r w:rsidRPr="00EE72F3">
        <w:rPr>
          <w:rStyle w:val="InsertText"/>
        </w:rPr>
        <w:t>bold underline</w:t>
      </w:r>
      <w:r w:rsidRPr="00EE72F3">
        <w:t>. Where the amendment removes text</w:t>
      </w:r>
      <w:r w:rsidR="00C26E7C" w:rsidRPr="00EE72F3">
        <w:t xml:space="preserve">, make the removed text </w:t>
      </w:r>
      <w:r w:rsidRPr="00EE72F3">
        <w:rPr>
          <w:rStyle w:val="DeleteText"/>
        </w:rPr>
        <w:t>bold strikethrough</w:t>
      </w:r>
      <w:r w:rsidR="00C26E7C" w:rsidRPr="00EE72F3">
        <w:t xml:space="preserve">. When entire new sections are added, introduce with </w:t>
      </w:r>
      <w:r w:rsidRPr="00EE72F3">
        <w:t>editor’s instructions to “add new text” or similar, which for readability are not bolded or underlined.</w:t>
      </w:r>
    </w:p>
    <w:p w14:paraId="467DCDE9" w14:textId="77777777" w:rsidR="005410F9" w:rsidRPr="00EE72F3" w:rsidRDefault="005410F9" w:rsidP="00BE5916">
      <w:pPr>
        <w:pStyle w:val="BodyText"/>
      </w:pPr>
    </w:p>
    <w:p w14:paraId="6351431A" w14:textId="4596489F" w:rsidR="00BE5916" w:rsidRPr="00EE72F3" w:rsidRDefault="00BE5916" w:rsidP="00BE5916">
      <w:pPr>
        <w:pStyle w:val="BodyText"/>
      </w:pPr>
      <w:r w:rsidRPr="00EE72F3">
        <w:t xml:space="preserve">General information about IHE can be found at </w:t>
      </w:r>
      <w:hyperlink r:id="rId12" w:history="1">
        <w:r w:rsidRPr="00EE72F3">
          <w:rPr>
            <w:rStyle w:val="Hyperlink"/>
          </w:rPr>
          <w:t>www.ihe.net</w:t>
        </w:r>
      </w:hyperlink>
      <w:r w:rsidR="00625D23" w:rsidRPr="00EE72F3">
        <w:t>.</w:t>
      </w:r>
    </w:p>
    <w:p w14:paraId="3F882605" w14:textId="38D111DD" w:rsidR="00BE5916" w:rsidRPr="00EE72F3" w:rsidRDefault="00BE5916" w:rsidP="00BE5916">
      <w:pPr>
        <w:pStyle w:val="BodyText"/>
      </w:pPr>
      <w:r w:rsidRPr="00EE72F3">
        <w:t xml:space="preserve">Information about the IHE </w:t>
      </w:r>
      <w:r w:rsidR="00EE72F3">
        <w:t>Patient Care Coordination</w:t>
      </w:r>
      <w:r w:rsidRPr="00EE72F3">
        <w:t xml:space="preserve"> </w:t>
      </w:r>
      <w:r w:rsidR="000F613A" w:rsidRPr="00EE72F3">
        <w:t xml:space="preserve">domain </w:t>
      </w:r>
      <w:r w:rsidR="00503AE1" w:rsidRPr="00EE72F3">
        <w:t>can</w:t>
      </w:r>
      <w:r w:rsidRPr="00EE72F3">
        <w:t xml:space="preserve"> be found at</w:t>
      </w:r>
      <w:r w:rsidR="00F0665F" w:rsidRPr="00EE72F3">
        <w:t xml:space="preserve"> </w:t>
      </w:r>
      <w:hyperlink r:id="rId13" w:history="1">
        <w:r w:rsidR="0015489F" w:rsidRPr="00EE72F3">
          <w:rPr>
            <w:rStyle w:val="Hyperlink"/>
          </w:rPr>
          <w:t>ihe.net/IHE_Domains</w:t>
        </w:r>
      </w:hyperlink>
      <w:r w:rsidR="00625D23" w:rsidRPr="00EE72F3">
        <w:t>.</w:t>
      </w:r>
    </w:p>
    <w:p w14:paraId="65276508" w14:textId="120D0566" w:rsidR="00BE5916" w:rsidRPr="00EE72F3" w:rsidRDefault="00BE5916" w:rsidP="00BE5916">
      <w:pPr>
        <w:pStyle w:val="BodyText"/>
      </w:pPr>
      <w:r w:rsidRPr="00EE72F3">
        <w:t xml:space="preserve">Information about the </w:t>
      </w:r>
      <w:r w:rsidR="001A7C4C" w:rsidRPr="00EE72F3">
        <w:t xml:space="preserve">organization of IHE </w:t>
      </w:r>
      <w:r w:rsidRPr="00EE72F3">
        <w:t xml:space="preserve">Technical Frameworks and Supplements </w:t>
      </w:r>
      <w:r w:rsidR="001A7C4C" w:rsidRPr="00EE72F3">
        <w:t xml:space="preserve">and the process used to create them </w:t>
      </w:r>
      <w:r w:rsidRPr="00EE72F3">
        <w:t xml:space="preserve">can be found at </w:t>
      </w:r>
      <w:hyperlink r:id="rId14" w:history="1">
        <w:r w:rsidR="0015489F" w:rsidRPr="00EE72F3">
          <w:rPr>
            <w:rStyle w:val="Hyperlink"/>
          </w:rPr>
          <w:t>http://ihe.net/IHE_Process</w:t>
        </w:r>
      </w:hyperlink>
      <w:r w:rsidRPr="00EE72F3">
        <w:t xml:space="preserve"> and </w:t>
      </w:r>
      <w:hyperlink r:id="rId15" w:history="1">
        <w:r w:rsidR="0015489F" w:rsidRPr="00EE72F3">
          <w:rPr>
            <w:rStyle w:val="Hyperlink"/>
          </w:rPr>
          <w:t>http://ihe.net/Profiles</w:t>
        </w:r>
      </w:hyperlink>
      <w:r w:rsidR="00625D23" w:rsidRPr="00EE72F3">
        <w:t>.</w:t>
      </w:r>
    </w:p>
    <w:p w14:paraId="335BCE3B" w14:textId="35F823B5" w:rsidR="00AF1EF3" w:rsidRPr="00EE72F3" w:rsidRDefault="00BE5916" w:rsidP="00BE5916">
      <w:pPr>
        <w:pStyle w:val="BodyText"/>
      </w:pPr>
      <w:r w:rsidRPr="00EE72F3">
        <w:t xml:space="preserve">The current version of </w:t>
      </w:r>
      <w:r w:rsidR="008F78D2" w:rsidRPr="00EE72F3">
        <w:t>the IHE</w:t>
      </w:r>
      <w:r w:rsidRPr="00EE72F3">
        <w:t xml:space="preserve"> </w:t>
      </w:r>
      <w:r w:rsidR="00EE72F3">
        <w:t xml:space="preserve">Patient Care Coordination </w:t>
      </w:r>
      <w:r w:rsidRPr="00EE72F3">
        <w:t xml:space="preserve">Technical Framework can be found at </w:t>
      </w:r>
      <w:hyperlink r:id="rId16" w:history="1">
        <w:r w:rsidR="0015489F" w:rsidRPr="00EE72F3">
          <w:rPr>
            <w:rStyle w:val="Hyperlink"/>
          </w:rPr>
          <w:t>http://ihe.net/Technical_Frameworks</w:t>
        </w:r>
      </w:hyperlink>
      <w:r w:rsidR="00625D23" w:rsidRPr="00EE72F3">
        <w:t>.</w:t>
      </w:r>
    </w:p>
    <w:p w14:paraId="74F68AC8" w14:textId="77777777" w:rsidR="00BE5916" w:rsidRPr="00EE72F3" w:rsidRDefault="00BE5916" w:rsidP="000470A5">
      <w:pPr>
        <w:pStyle w:val="BodyText"/>
      </w:pPr>
    </w:p>
    <w:p w14:paraId="313714F1" w14:textId="77777777" w:rsidR="00D85A7B" w:rsidRPr="00EE72F3" w:rsidRDefault="009813A1" w:rsidP="00597DB2">
      <w:pPr>
        <w:pStyle w:val="TOCHeading"/>
      </w:pPr>
      <w:r w:rsidRPr="00EE72F3">
        <w:br w:type="page"/>
      </w:r>
      <w:r w:rsidR="00D85A7B" w:rsidRPr="00EE72F3">
        <w:lastRenderedPageBreak/>
        <w:t>C</w:t>
      </w:r>
      <w:r w:rsidR="00060D78" w:rsidRPr="00EE72F3">
        <w:t>ONTENTS</w:t>
      </w:r>
    </w:p>
    <w:p w14:paraId="292B25D0" w14:textId="77777777" w:rsidR="004D69C3" w:rsidRPr="00EE72F3" w:rsidRDefault="004D69C3" w:rsidP="00597DB2"/>
    <w:p w14:paraId="0FA0A673" w14:textId="44FA697C" w:rsidR="00C63A7D" w:rsidRDefault="00CF508D">
      <w:pPr>
        <w:pStyle w:val="TOC1"/>
        <w:rPr>
          <w:rFonts w:asciiTheme="minorHAnsi" w:eastAsiaTheme="minorEastAsia" w:hAnsiTheme="minorHAnsi" w:cstheme="minorBidi"/>
          <w:noProof/>
          <w:sz w:val="22"/>
          <w:szCs w:val="22"/>
        </w:rPr>
      </w:pPr>
      <w:r w:rsidRPr="00EE72F3">
        <w:fldChar w:fldCharType="begin"/>
      </w:r>
      <w:r w:rsidRPr="00EE72F3">
        <w:instrText xml:space="preserve"> TOC \o "2-7" \h \z \t "Heading 1,1,Appendix Heading 2,2,Appendix Heading 1,1,Appendix Heading 3,3,Glossary,1,Part Title,1" </w:instrText>
      </w:r>
      <w:r w:rsidRPr="00EE72F3">
        <w:fldChar w:fldCharType="separate"/>
      </w:r>
      <w:hyperlink w:anchor="_Toc514933008" w:history="1">
        <w:r w:rsidR="00C63A7D" w:rsidRPr="0003481D">
          <w:rPr>
            <w:rStyle w:val="Hyperlink"/>
            <w:noProof/>
          </w:rPr>
          <w:t>Introduction to this Supplement</w:t>
        </w:r>
        <w:r w:rsidR="00C63A7D">
          <w:rPr>
            <w:noProof/>
            <w:webHidden/>
          </w:rPr>
          <w:tab/>
        </w:r>
        <w:r w:rsidR="00C63A7D">
          <w:rPr>
            <w:noProof/>
            <w:webHidden/>
          </w:rPr>
          <w:fldChar w:fldCharType="begin"/>
        </w:r>
        <w:r w:rsidR="00C63A7D">
          <w:rPr>
            <w:noProof/>
            <w:webHidden/>
          </w:rPr>
          <w:instrText xml:space="preserve"> PAGEREF _Toc514933008 \h </w:instrText>
        </w:r>
        <w:r w:rsidR="00C63A7D">
          <w:rPr>
            <w:noProof/>
            <w:webHidden/>
          </w:rPr>
        </w:r>
        <w:r w:rsidR="00C63A7D">
          <w:rPr>
            <w:noProof/>
            <w:webHidden/>
          </w:rPr>
          <w:fldChar w:fldCharType="separate"/>
        </w:r>
        <w:r w:rsidR="00C63A7D">
          <w:rPr>
            <w:noProof/>
            <w:webHidden/>
          </w:rPr>
          <w:t>5</w:t>
        </w:r>
        <w:r w:rsidR="00C63A7D">
          <w:rPr>
            <w:noProof/>
            <w:webHidden/>
          </w:rPr>
          <w:fldChar w:fldCharType="end"/>
        </w:r>
      </w:hyperlink>
    </w:p>
    <w:p w14:paraId="211E3936" w14:textId="7C39070E" w:rsidR="00C63A7D" w:rsidRDefault="00BE58A0">
      <w:pPr>
        <w:pStyle w:val="TOC2"/>
        <w:rPr>
          <w:rFonts w:asciiTheme="minorHAnsi" w:eastAsiaTheme="minorEastAsia" w:hAnsiTheme="minorHAnsi" w:cstheme="minorBidi"/>
          <w:noProof/>
          <w:sz w:val="22"/>
          <w:szCs w:val="22"/>
        </w:rPr>
      </w:pPr>
      <w:hyperlink w:anchor="_Toc514933009" w:history="1">
        <w:r w:rsidR="00C63A7D" w:rsidRPr="0003481D">
          <w:rPr>
            <w:rStyle w:val="Hyperlink"/>
            <w:noProof/>
          </w:rPr>
          <w:t>Open Issues and Questions</w:t>
        </w:r>
        <w:r w:rsidR="00C63A7D">
          <w:rPr>
            <w:noProof/>
            <w:webHidden/>
          </w:rPr>
          <w:tab/>
        </w:r>
        <w:r w:rsidR="00C63A7D">
          <w:rPr>
            <w:noProof/>
            <w:webHidden/>
          </w:rPr>
          <w:fldChar w:fldCharType="begin"/>
        </w:r>
        <w:r w:rsidR="00C63A7D">
          <w:rPr>
            <w:noProof/>
            <w:webHidden/>
          </w:rPr>
          <w:instrText xml:space="preserve"> PAGEREF _Toc514933009 \h </w:instrText>
        </w:r>
        <w:r w:rsidR="00C63A7D">
          <w:rPr>
            <w:noProof/>
            <w:webHidden/>
          </w:rPr>
        </w:r>
        <w:r w:rsidR="00C63A7D">
          <w:rPr>
            <w:noProof/>
            <w:webHidden/>
          </w:rPr>
          <w:fldChar w:fldCharType="separate"/>
        </w:r>
        <w:r w:rsidR="00C63A7D">
          <w:rPr>
            <w:noProof/>
            <w:webHidden/>
          </w:rPr>
          <w:t>5</w:t>
        </w:r>
        <w:r w:rsidR="00C63A7D">
          <w:rPr>
            <w:noProof/>
            <w:webHidden/>
          </w:rPr>
          <w:fldChar w:fldCharType="end"/>
        </w:r>
      </w:hyperlink>
    </w:p>
    <w:p w14:paraId="1F857F45" w14:textId="58159187" w:rsidR="00C63A7D" w:rsidRDefault="00BE58A0">
      <w:pPr>
        <w:pStyle w:val="TOC2"/>
        <w:rPr>
          <w:rFonts w:asciiTheme="minorHAnsi" w:eastAsiaTheme="minorEastAsia" w:hAnsiTheme="minorHAnsi" w:cstheme="minorBidi"/>
          <w:noProof/>
          <w:sz w:val="22"/>
          <w:szCs w:val="22"/>
        </w:rPr>
      </w:pPr>
      <w:hyperlink w:anchor="_Toc514933010" w:history="1">
        <w:r w:rsidR="00C63A7D" w:rsidRPr="0003481D">
          <w:rPr>
            <w:rStyle w:val="Hyperlink"/>
            <w:noProof/>
          </w:rPr>
          <w:t>Closed Issues</w:t>
        </w:r>
        <w:r w:rsidR="00C63A7D">
          <w:rPr>
            <w:noProof/>
            <w:webHidden/>
          </w:rPr>
          <w:tab/>
        </w:r>
        <w:r w:rsidR="00C63A7D">
          <w:rPr>
            <w:noProof/>
            <w:webHidden/>
          </w:rPr>
          <w:fldChar w:fldCharType="begin"/>
        </w:r>
        <w:r w:rsidR="00C63A7D">
          <w:rPr>
            <w:noProof/>
            <w:webHidden/>
          </w:rPr>
          <w:instrText xml:space="preserve"> PAGEREF _Toc514933010 \h </w:instrText>
        </w:r>
        <w:r w:rsidR="00C63A7D">
          <w:rPr>
            <w:noProof/>
            <w:webHidden/>
          </w:rPr>
        </w:r>
        <w:r w:rsidR="00C63A7D">
          <w:rPr>
            <w:noProof/>
            <w:webHidden/>
          </w:rPr>
          <w:fldChar w:fldCharType="separate"/>
        </w:r>
        <w:r w:rsidR="00C63A7D">
          <w:rPr>
            <w:noProof/>
            <w:webHidden/>
          </w:rPr>
          <w:t>5</w:t>
        </w:r>
        <w:r w:rsidR="00C63A7D">
          <w:rPr>
            <w:noProof/>
            <w:webHidden/>
          </w:rPr>
          <w:fldChar w:fldCharType="end"/>
        </w:r>
      </w:hyperlink>
    </w:p>
    <w:p w14:paraId="5F704BD0" w14:textId="0FBC2D76" w:rsidR="00C63A7D" w:rsidRDefault="00BE58A0">
      <w:pPr>
        <w:pStyle w:val="TOC1"/>
        <w:rPr>
          <w:rFonts w:asciiTheme="minorHAnsi" w:eastAsiaTheme="minorEastAsia" w:hAnsiTheme="minorHAnsi" w:cstheme="minorBidi"/>
          <w:noProof/>
          <w:sz w:val="22"/>
          <w:szCs w:val="22"/>
        </w:rPr>
      </w:pPr>
      <w:hyperlink w:anchor="_Toc514933011" w:history="1">
        <w:r w:rsidR="00C63A7D" w:rsidRPr="0003481D">
          <w:rPr>
            <w:rStyle w:val="Hyperlink"/>
            <w:noProof/>
          </w:rPr>
          <w:t>General Introduction and Shared Appendices</w:t>
        </w:r>
        <w:r w:rsidR="00C63A7D">
          <w:rPr>
            <w:noProof/>
            <w:webHidden/>
          </w:rPr>
          <w:tab/>
        </w:r>
        <w:r w:rsidR="00C63A7D">
          <w:rPr>
            <w:noProof/>
            <w:webHidden/>
          </w:rPr>
          <w:fldChar w:fldCharType="begin"/>
        </w:r>
        <w:r w:rsidR="00C63A7D">
          <w:rPr>
            <w:noProof/>
            <w:webHidden/>
          </w:rPr>
          <w:instrText xml:space="preserve"> PAGEREF _Toc514933011 \h </w:instrText>
        </w:r>
        <w:r w:rsidR="00C63A7D">
          <w:rPr>
            <w:noProof/>
            <w:webHidden/>
          </w:rPr>
        </w:r>
        <w:r w:rsidR="00C63A7D">
          <w:rPr>
            <w:noProof/>
            <w:webHidden/>
          </w:rPr>
          <w:fldChar w:fldCharType="separate"/>
        </w:r>
        <w:r w:rsidR="00C63A7D">
          <w:rPr>
            <w:noProof/>
            <w:webHidden/>
          </w:rPr>
          <w:t>6</w:t>
        </w:r>
        <w:r w:rsidR="00C63A7D">
          <w:rPr>
            <w:noProof/>
            <w:webHidden/>
          </w:rPr>
          <w:fldChar w:fldCharType="end"/>
        </w:r>
      </w:hyperlink>
    </w:p>
    <w:p w14:paraId="72194AEB" w14:textId="64E3C6F2" w:rsidR="00C63A7D" w:rsidRDefault="00BE58A0">
      <w:pPr>
        <w:pStyle w:val="TOC1"/>
        <w:rPr>
          <w:rFonts w:asciiTheme="minorHAnsi" w:eastAsiaTheme="minorEastAsia" w:hAnsiTheme="minorHAnsi" w:cstheme="minorBidi"/>
          <w:noProof/>
          <w:sz w:val="22"/>
          <w:szCs w:val="22"/>
        </w:rPr>
      </w:pPr>
      <w:hyperlink w:anchor="_Toc514933012" w:history="1">
        <w:r w:rsidR="00C63A7D" w:rsidRPr="0003481D">
          <w:rPr>
            <w:rStyle w:val="Hyperlink"/>
            <w:noProof/>
          </w:rPr>
          <w:t>Appendix A – Actor Summary Definitions</w:t>
        </w:r>
        <w:r w:rsidR="00C63A7D">
          <w:rPr>
            <w:noProof/>
            <w:webHidden/>
          </w:rPr>
          <w:tab/>
        </w:r>
        <w:r w:rsidR="00C63A7D">
          <w:rPr>
            <w:noProof/>
            <w:webHidden/>
          </w:rPr>
          <w:fldChar w:fldCharType="begin"/>
        </w:r>
        <w:r w:rsidR="00C63A7D">
          <w:rPr>
            <w:noProof/>
            <w:webHidden/>
          </w:rPr>
          <w:instrText xml:space="preserve"> PAGEREF _Toc514933012 \h </w:instrText>
        </w:r>
        <w:r w:rsidR="00C63A7D">
          <w:rPr>
            <w:noProof/>
            <w:webHidden/>
          </w:rPr>
        </w:r>
        <w:r w:rsidR="00C63A7D">
          <w:rPr>
            <w:noProof/>
            <w:webHidden/>
          </w:rPr>
          <w:fldChar w:fldCharType="separate"/>
        </w:r>
        <w:r w:rsidR="00C63A7D">
          <w:rPr>
            <w:noProof/>
            <w:webHidden/>
          </w:rPr>
          <w:t>6</w:t>
        </w:r>
        <w:r w:rsidR="00C63A7D">
          <w:rPr>
            <w:noProof/>
            <w:webHidden/>
          </w:rPr>
          <w:fldChar w:fldCharType="end"/>
        </w:r>
      </w:hyperlink>
    </w:p>
    <w:p w14:paraId="4F5C09D6" w14:textId="2660BF1F" w:rsidR="00C63A7D" w:rsidRDefault="00BE58A0">
      <w:pPr>
        <w:pStyle w:val="TOC1"/>
        <w:rPr>
          <w:rFonts w:asciiTheme="minorHAnsi" w:eastAsiaTheme="minorEastAsia" w:hAnsiTheme="minorHAnsi" w:cstheme="minorBidi"/>
          <w:noProof/>
          <w:sz w:val="22"/>
          <w:szCs w:val="22"/>
        </w:rPr>
      </w:pPr>
      <w:hyperlink w:anchor="_Toc514933013" w:history="1">
        <w:r w:rsidR="00C63A7D" w:rsidRPr="0003481D">
          <w:rPr>
            <w:rStyle w:val="Hyperlink"/>
            <w:noProof/>
          </w:rPr>
          <w:t>Appendix B – Transaction Summary Definitions</w:t>
        </w:r>
        <w:r w:rsidR="00C63A7D">
          <w:rPr>
            <w:noProof/>
            <w:webHidden/>
          </w:rPr>
          <w:tab/>
        </w:r>
        <w:r w:rsidR="00C63A7D">
          <w:rPr>
            <w:noProof/>
            <w:webHidden/>
          </w:rPr>
          <w:fldChar w:fldCharType="begin"/>
        </w:r>
        <w:r w:rsidR="00C63A7D">
          <w:rPr>
            <w:noProof/>
            <w:webHidden/>
          </w:rPr>
          <w:instrText xml:space="preserve"> PAGEREF _Toc514933013 \h </w:instrText>
        </w:r>
        <w:r w:rsidR="00C63A7D">
          <w:rPr>
            <w:noProof/>
            <w:webHidden/>
          </w:rPr>
        </w:r>
        <w:r w:rsidR="00C63A7D">
          <w:rPr>
            <w:noProof/>
            <w:webHidden/>
          </w:rPr>
          <w:fldChar w:fldCharType="separate"/>
        </w:r>
        <w:r w:rsidR="00C63A7D">
          <w:rPr>
            <w:noProof/>
            <w:webHidden/>
          </w:rPr>
          <w:t>6</w:t>
        </w:r>
        <w:r w:rsidR="00C63A7D">
          <w:rPr>
            <w:noProof/>
            <w:webHidden/>
          </w:rPr>
          <w:fldChar w:fldCharType="end"/>
        </w:r>
      </w:hyperlink>
    </w:p>
    <w:p w14:paraId="18F2494F" w14:textId="32C8D553" w:rsidR="00C63A7D" w:rsidRDefault="00BE58A0">
      <w:pPr>
        <w:pStyle w:val="TOC1"/>
        <w:rPr>
          <w:rFonts w:asciiTheme="minorHAnsi" w:eastAsiaTheme="minorEastAsia" w:hAnsiTheme="minorHAnsi" w:cstheme="minorBidi"/>
          <w:noProof/>
          <w:sz w:val="22"/>
          <w:szCs w:val="22"/>
        </w:rPr>
      </w:pPr>
      <w:hyperlink w:anchor="_Toc514933014" w:history="1">
        <w:r w:rsidR="00C63A7D" w:rsidRPr="0003481D">
          <w:rPr>
            <w:rStyle w:val="Hyperlink"/>
            <w:noProof/>
          </w:rPr>
          <w:t>Appendix D – Glossary</w:t>
        </w:r>
        <w:r w:rsidR="00C63A7D">
          <w:rPr>
            <w:noProof/>
            <w:webHidden/>
          </w:rPr>
          <w:tab/>
        </w:r>
        <w:r w:rsidR="00C63A7D">
          <w:rPr>
            <w:noProof/>
            <w:webHidden/>
          </w:rPr>
          <w:fldChar w:fldCharType="begin"/>
        </w:r>
        <w:r w:rsidR="00C63A7D">
          <w:rPr>
            <w:noProof/>
            <w:webHidden/>
          </w:rPr>
          <w:instrText xml:space="preserve"> PAGEREF _Toc514933014 \h </w:instrText>
        </w:r>
        <w:r w:rsidR="00C63A7D">
          <w:rPr>
            <w:noProof/>
            <w:webHidden/>
          </w:rPr>
        </w:r>
        <w:r w:rsidR="00C63A7D">
          <w:rPr>
            <w:noProof/>
            <w:webHidden/>
          </w:rPr>
          <w:fldChar w:fldCharType="separate"/>
        </w:r>
        <w:r w:rsidR="00C63A7D">
          <w:rPr>
            <w:noProof/>
            <w:webHidden/>
          </w:rPr>
          <w:t>6</w:t>
        </w:r>
        <w:r w:rsidR="00C63A7D">
          <w:rPr>
            <w:noProof/>
            <w:webHidden/>
          </w:rPr>
          <w:fldChar w:fldCharType="end"/>
        </w:r>
      </w:hyperlink>
    </w:p>
    <w:p w14:paraId="21F32B20" w14:textId="5339D0C8" w:rsidR="00C63A7D" w:rsidRPr="005E7151" w:rsidRDefault="00BE58A0">
      <w:pPr>
        <w:pStyle w:val="TOC1"/>
        <w:rPr>
          <w:rFonts w:asciiTheme="minorHAnsi" w:eastAsiaTheme="minorEastAsia" w:hAnsiTheme="minorHAnsi" w:cstheme="minorBidi"/>
          <w:b/>
          <w:noProof/>
          <w:sz w:val="22"/>
          <w:szCs w:val="22"/>
        </w:rPr>
      </w:pPr>
      <w:hyperlink w:anchor="_Toc514933015" w:history="1">
        <w:r w:rsidR="00C63A7D" w:rsidRPr="005E7151">
          <w:rPr>
            <w:rStyle w:val="Hyperlink"/>
            <w:b/>
            <w:noProof/>
          </w:rPr>
          <w:t>Volume 1 – Profiles</w:t>
        </w:r>
        <w:r w:rsidR="00C63A7D" w:rsidRPr="005E7151">
          <w:rPr>
            <w:b/>
            <w:noProof/>
            <w:webHidden/>
          </w:rPr>
          <w:tab/>
        </w:r>
        <w:r w:rsidR="00C63A7D" w:rsidRPr="005E7151">
          <w:rPr>
            <w:b/>
            <w:noProof/>
            <w:webHidden/>
          </w:rPr>
          <w:fldChar w:fldCharType="begin"/>
        </w:r>
        <w:r w:rsidR="00C63A7D" w:rsidRPr="005E7151">
          <w:rPr>
            <w:b/>
            <w:noProof/>
            <w:webHidden/>
          </w:rPr>
          <w:instrText xml:space="preserve"> PAGEREF _Toc514933015 \h </w:instrText>
        </w:r>
        <w:r w:rsidR="00C63A7D" w:rsidRPr="005E7151">
          <w:rPr>
            <w:b/>
            <w:noProof/>
            <w:webHidden/>
          </w:rPr>
        </w:r>
        <w:r w:rsidR="00C63A7D" w:rsidRPr="005E7151">
          <w:rPr>
            <w:b/>
            <w:noProof/>
            <w:webHidden/>
          </w:rPr>
          <w:fldChar w:fldCharType="separate"/>
        </w:r>
        <w:r w:rsidR="00C63A7D" w:rsidRPr="005E7151">
          <w:rPr>
            <w:b/>
            <w:noProof/>
            <w:webHidden/>
          </w:rPr>
          <w:t>7</w:t>
        </w:r>
        <w:r w:rsidR="00C63A7D" w:rsidRPr="005E7151">
          <w:rPr>
            <w:b/>
            <w:noProof/>
            <w:webHidden/>
          </w:rPr>
          <w:fldChar w:fldCharType="end"/>
        </w:r>
      </w:hyperlink>
    </w:p>
    <w:p w14:paraId="08CA32C9" w14:textId="6EA38CBB" w:rsidR="00C63A7D" w:rsidRDefault="00BE58A0">
      <w:pPr>
        <w:pStyle w:val="TOC2"/>
        <w:rPr>
          <w:rFonts w:asciiTheme="minorHAnsi" w:eastAsiaTheme="minorEastAsia" w:hAnsiTheme="minorHAnsi" w:cstheme="minorBidi"/>
          <w:noProof/>
          <w:sz w:val="22"/>
          <w:szCs w:val="22"/>
        </w:rPr>
      </w:pPr>
      <w:hyperlink w:anchor="_Toc514933016" w:history="1">
        <w:r w:rsidR="00C63A7D" w:rsidRPr="0003481D">
          <w:rPr>
            <w:rStyle w:val="Hyperlink"/>
            <w:noProof/>
          </w:rPr>
          <w:t>Copyright Licenses</w:t>
        </w:r>
        <w:r w:rsidR="00C63A7D">
          <w:rPr>
            <w:noProof/>
            <w:webHidden/>
          </w:rPr>
          <w:tab/>
        </w:r>
        <w:r w:rsidR="00C63A7D">
          <w:rPr>
            <w:noProof/>
            <w:webHidden/>
          </w:rPr>
          <w:fldChar w:fldCharType="begin"/>
        </w:r>
        <w:r w:rsidR="00C63A7D">
          <w:rPr>
            <w:noProof/>
            <w:webHidden/>
          </w:rPr>
          <w:instrText xml:space="preserve"> PAGEREF _Toc514933016 \h </w:instrText>
        </w:r>
        <w:r w:rsidR="00C63A7D">
          <w:rPr>
            <w:noProof/>
            <w:webHidden/>
          </w:rPr>
        </w:r>
        <w:r w:rsidR="00C63A7D">
          <w:rPr>
            <w:noProof/>
            <w:webHidden/>
          </w:rPr>
          <w:fldChar w:fldCharType="separate"/>
        </w:r>
        <w:r w:rsidR="00C63A7D">
          <w:rPr>
            <w:noProof/>
            <w:webHidden/>
          </w:rPr>
          <w:t>7</w:t>
        </w:r>
        <w:r w:rsidR="00C63A7D">
          <w:rPr>
            <w:noProof/>
            <w:webHidden/>
          </w:rPr>
          <w:fldChar w:fldCharType="end"/>
        </w:r>
      </w:hyperlink>
    </w:p>
    <w:p w14:paraId="500AF96C" w14:textId="7BAF98D3" w:rsidR="00C63A7D" w:rsidRDefault="00BE58A0">
      <w:pPr>
        <w:pStyle w:val="TOC2"/>
        <w:rPr>
          <w:rFonts w:asciiTheme="minorHAnsi" w:eastAsiaTheme="minorEastAsia" w:hAnsiTheme="minorHAnsi" w:cstheme="minorBidi"/>
          <w:noProof/>
          <w:sz w:val="22"/>
          <w:szCs w:val="22"/>
        </w:rPr>
      </w:pPr>
      <w:hyperlink w:anchor="_Toc514933017" w:history="1">
        <w:r w:rsidR="00C63A7D" w:rsidRPr="0003481D">
          <w:rPr>
            <w:rStyle w:val="Hyperlink"/>
            <w:noProof/>
          </w:rPr>
          <w:t>Domain-specific additions</w:t>
        </w:r>
        <w:r w:rsidR="00C63A7D">
          <w:rPr>
            <w:noProof/>
            <w:webHidden/>
          </w:rPr>
          <w:tab/>
        </w:r>
        <w:r w:rsidR="00C63A7D">
          <w:rPr>
            <w:noProof/>
            <w:webHidden/>
          </w:rPr>
          <w:fldChar w:fldCharType="begin"/>
        </w:r>
        <w:r w:rsidR="00C63A7D">
          <w:rPr>
            <w:noProof/>
            <w:webHidden/>
          </w:rPr>
          <w:instrText xml:space="preserve"> PAGEREF _Toc514933017 \h </w:instrText>
        </w:r>
        <w:r w:rsidR="00C63A7D">
          <w:rPr>
            <w:noProof/>
            <w:webHidden/>
          </w:rPr>
        </w:r>
        <w:r w:rsidR="00C63A7D">
          <w:rPr>
            <w:noProof/>
            <w:webHidden/>
          </w:rPr>
          <w:fldChar w:fldCharType="separate"/>
        </w:r>
        <w:r w:rsidR="00C63A7D">
          <w:rPr>
            <w:noProof/>
            <w:webHidden/>
          </w:rPr>
          <w:t>7</w:t>
        </w:r>
        <w:r w:rsidR="00C63A7D">
          <w:rPr>
            <w:noProof/>
            <w:webHidden/>
          </w:rPr>
          <w:fldChar w:fldCharType="end"/>
        </w:r>
      </w:hyperlink>
    </w:p>
    <w:p w14:paraId="500F8B1C" w14:textId="24522D2B" w:rsidR="00C63A7D" w:rsidRDefault="00BE58A0">
      <w:pPr>
        <w:pStyle w:val="TOC1"/>
        <w:rPr>
          <w:rFonts w:asciiTheme="minorHAnsi" w:eastAsiaTheme="minorEastAsia" w:hAnsiTheme="minorHAnsi" w:cstheme="minorBidi"/>
          <w:noProof/>
          <w:sz w:val="22"/>
          <w:szCs w:val="22"/>
        </w:rPr>
      </w:pPr>
      <w:hyperlink w:anchor="_Toc514933018" w:history="1">
        <w:r w:rsidR="00C63A7D" w:rsidRPr="0003481D">
          <w:rPr>
            <w:rStyle w:val="Hyperlink"/>
            <w:noProof/>
          </w:rPr>
          <w:t>X CDA Document Summary Section Profile (CDA-DSS)</w:t>
        </w:r>
        <w:r w:rsidR="00C63A7D">
          <w:rPr>
            <w:noProof/>
            <w:webHidden/>
          </w:rPr>
          <w:tab/>
        </w:r>
        <w:r w:rsidR="00C63A7D">
          <w:rPr>
            <w:noProof/>
            <w:webHidden/>
          </w:rPr>
          <w:fldChar w:fldCharType="begin"/>
        </w:r>
        <w:r w:rsidR="00C63A7D">
          <w:rPr>
            <w:noProof/>
            <w:webHidden/>
          </w:rPr>
          <w:instrText xml:space="preserve"> PAGEREF _Toc514933018 \h </w:instrText>
        </w:r>
        <w:r w:rsidR="00C63A7D">
          <w:rPr>
            <w:noProof/>
            <w:webHidden/>
          </w:rPr>
        </w:r>
        <w:r w:rsidR="00C63A7D">
          <w:rPr>
            <w:noProof/>
            <w:webHidden/>
          </w:rPr>
          <w:fldChar w:fldCharType="separate"/>
        </w:r>
        <w:r w:rsidR="00C63A7D">
          <w:rPr>
            <w:noProof/>
            <w:webHidden/>
          </w:rPr>
          <w:t>8</w:t>
        </w:r>
        <w:r w:rsidR="00C63A7D">
          <w:rPr>
            <w:noProof/>
            <w:webHidden/>
          </w:rPr>
          <w:fldChar w:fldCharType="end"/>
        </w:r>
      </w:hyperlink>
    </w:p>
    <w:p w14:paraId="7F589A11" w14:textId="1CA8492D" w:rsidR="00C63A7D" w:rsidRDefault="00BE58A0">
      <w:pPr>
        <w:pStyle w:val="TOC2"/>
        <w:rPr>
          <w:rFonts w:asciiTheme="minorHAnsi" w:eastAsiaTheme="minorEastAsia" w:hAnsiTheme="minorHAnsi" w:cstheme="minorBidi"/>
          <w:noProof/>
          <w:sz w:val="22"/>
          <w:szCs w:val="22"/>
        </w:rPr>
      </w:pPr>
      <w:hyperlink w:anchor="_Toc514933019" w:history="1">
        <w:r w:rsidR="00C63A7D" w:rsidRPr="0003481D">
          <w:rPr>
            <w:rStyle w:val="Hyperlink"/>
            <w:noProof/>
          </w:rPr>
          <w:t>X.1 CDA-DSS Actors, Transactions, and Content Modules</w:t>
        </w:r>
        <w:r w:rsidR="00C63A7D">
          <w:rPr>
            <w:noProof/>
            <w:webHidden/>
          </w:rPr>
          <w:tab/>
        </w:r>
        <w:r w:rsidR="00C63A7D">
          <w:rPr>
            <w:noProof/>
            <w:webHidden/>
          </w:rPr>
          <w:fldChar w:fldCharType="begin"/>
        </w:r>
        <w:r w:rsidR="00C63A7D">
          <w:rPr>
            <w:noProof/>
            <w:webHidden/>
          </w:rPr>
          <w:instrText xml:space="preserve"> PAGEREF _Toc514933019 \h </w:instrText>
        </w:r>
        <w:r w:rsidR="00C63A7D">
          <w:rPr>
            <w:noProof/>
            <w:webHidden/>
          </w:rPr>
        </w:r>
        <w:r w:rsidR="00C63A7D">
          <w:rPr>
            <w:noProof/>
            <w:webHidden/>
          </w:rPr>
          <w:fldChar w:fldCharType="separate"/>
        </w:r>
        <w:r w:rsidR="00C63A7D">
          <w:rPr>
            <w:noProof/>
            <w:webHidden/>
          </w:rPr>
          <w:t>8</w:t>
        </w:r>
        <w:r w:rsidR="00C63A7D">
          <w:rPr>
            <w:noProof/>
            <w:webHidden/>
          </w:rPr>
          <w:fldChar w:fldCharType="end"/>
        </w:r>
      </w:hyperlink>
    </w:p>
    <w:p w14:paraId="051B89C5" w14:textId="1F920CE5" w:rsidR="00C63A7D" w:rsidRDefault="00BE58A0">
      <w:pPr>
        <w:pStyle w:val="TOC3"/>
        <w:rPr>
          <w:rFonts w:asciiTheme="minorHAnsi" w:eastAsiaTheme="minorEastAsia" w:hAnsiTheme="minorHAnsi" w:cstheme="minorBidi"/>
          <w:noProof/>
          <w:sz w:val="22"/>
          <w:szCs w:val="22"/>
        </w:rPr>
      </w:pPr>
      <w:hyperlink w:anchor="_Toc514933020" w:history="1">
        <w:r w:rsidR="00C63A7D" w:rsidRPr="0003481D">
          <w:rPr>
            <w:rStyle w:val="Hyperlink"/>
            <w:bCs/>
            <w:noProof/>
          </w:rPr>
          <w:t>X.1.1 Actor Descriptions and Actor Profile Requirements</w:t>
        </w:r>
        <w:r w:rsidR="00C63A7D">
          <w:rPr>
            <w:noProof/>
            <w:webHidden/>
          </w:rPr>
          <w:tab/>
        </w:r>
        <w:r w:rsidR="00C63A7D">
          <w:rPr>
            <w:noProof/>
            <w:webHidden/>
          </w:rPr>
          <w:fldChar w:fldCharType="begin"/>
        </w:r>
        <w:r w:rsidR="00C63A7D">
          <w:rPr>
            <w:noProof/>
            <w:webHidden/>
          </w:rPr>
          <w:instrText xml:space="preserve"> PAGEREF _Toc514933020 \h </w:instrText>
        </w:r>
        <w:r w:rsidR="00C63A7D">
          <w:rPr>
            <w:noProof/>
            <w:webHidden/>
          </w:rPr>
        </w:r>
        <w:r w:rsidR="00C63A7D">
          <w:rPr>
            <w:noProof/>
            <w:webHidden/>
          </w:rPr>
          <w:fldChar w:fldCharType="separate"/>
        </w:r>
        <w:r w:rsidR="00C63A7D">
          <w:rPr>
            <w:noProof/>
            <w:webHidden/>
          </w:rPr>
          <w:t>10</w:t>
        </w:r>
        <w:r w:rsidR="00C63A7D">
          <w:rPr>
            <w:noProof/>
            <w:webHidden/>
          </w:rPr>
          <w:fldChar w:fldCharType="end"/>
        </w:r>
      </w:hyperlink>
    </w:p>
    <w:p w14:paraId="0C810D55" w14:textId="7272CEF6" w:rsidR="00C63A7D" w:rsidRDefault="00BE58A0">
      <w:pPr>
        <w:pStyle w:val="TOC4"/>
        <w:rPr>
          <w:rFonts w:asciiTheme="minorHAnsi" w:eastAsiaTheme="minorEastAsia" w:hAnsiTheme="minorHAnsi" w:cstheme="minorBidi"/>
          <w:noProof/>
          <w:sz w:val="22"/>
          <w:szCs w:val="22"/>
        </w:rPr>
      </w:pPr>
      <w:hyperlink w:anchor="_Toc514933021" w:history="1">
        <w:r w:rsidR="00C63A7D" w:rsidRPr="0003481D">
          <w:rPr>
            <w:rStyle w:val="Hyperlink"/>
            <w:noProof/>
          </w:rPr>
          <w:t>X.1.1.1 Content Creator</w:t>
        </w:r>
        <w:r w:rsidR="00C63A7D">
          <w:rPr>
            <w:noProof/>
            <w:webHidden/>
          </w:rPr>
          <w:tab/>
        </w:r>
        <w:r w:rsidR="00C63A7D">
          <w:rPr>
            <w:noProof/>
            <w:webHidden/>
          </w:rPr>
          <w:fldChar w:fldCharType="begin"/>
        </w:r>
        <w:r w:rsidR="00C63A7D">
          <w:rPr>
            <w:noProof/>
            <w:webHidden/>
          </w:rPr>
          <w:instrText xml:space="preserve"> PAGEREF _Toc514933021 \h </w:instrText>
        </w:r>
        <w:r w:rsidR="00C63A7D">
          <w:rPr>
            <w:noProof/>
            <w:webHidden/>
          </w:rPr>
        </w:r>
        <w:r w:rsidR="00C63A7D">
          <w:rPr>
            <w:noProof/>
            <w:webHidden/>
          </w:rPr>
          <w:fldChar w:fldCharType="separate"/>
        </w:r>
        <w:r w:rsidR="00C63A7D">
          <w:rPr>
            <w:noProof/>
            <w:webHidden/>
          </w:rPr>
          <w:t>10</w:t>
        </w:r>
        <w:r w:rsidR="00C63A7D">
          <w:rPr>
            <w:noProof/>
            <w:webHidden/>
          </w:rPr>
          <w:fldChar w:fldCharType="end"/>
        </w:r>
      </w:hyperlink>
    </w:p>
    <w:p w14:paraId="4DE92349" w14:textId="7C898322" w:rsidR="00C63A7D" w:rsidRDefault="00BE58A0">
      <w:pPr>
        <w:pStyle w:val="TOC4"/>
        <w:rPr>
          <w:rFonts w:asciiTheme="minorHAnsi" w:eastAsiaTheme="minorEastAsia" w:hAnsiTheme="minorHAnsi" w:cstheme="minorBidi"/>
          <w:noProof/>
          <w:sz w:val="22"/>
          <w:szCs w:val="22"/>
        </w:rPr>
      </w:pPr>
      <w:hyperlink w:anchor="_Toc514933022" w:history="1">
        <w:r w:rsidR="00C63A7D" w:rsidRPr="0003481D">
          <w:rPr>
            <w:rStyle w:val="Hyperlink"/>
            <w:noProof/>
          </w:rPr>
          <w:t>X.1.1.2 Content Consumer</w:t>
        </w:r>
        <w:r w:rsidR="00C63A7D">
          <w:rPr>
            <w:noProof/>
            <w:webHidden/>
          </w:rPr>
          <w:tab/>
        </w:r>
        <w:r w:rsidR="00C63A7D">
          <w:rPr>
            <w:noProof/>
            <w:webHidden/>
          </w:rPr>
          <w:fldChar w:fldCharType="begin"/>
        </w:r>
        <w:r w:rsidR="00C63A7D">
          <w:rPr>
            <w:noProof/>
            <w:webHidden/>
          </w:rPr>
          <w:instrText xml:space="preserve"> PAGEREF _Toc514933022 \h </w:instrText>
        </w:r>
        <w:r w:rsidR="00C63A7D">
          <w:rPr>
            <w:noProof/>
            <w:webHidden/>
          </w:rPr>
        </w:r>
        <w:r w:rsidR="00C63A7D">
          <w:rPr>
            <w:noProof/>
            <w:webHidden/>
          </w:rPr>
          <w:fldChar w:fldCharType="separate"/>
        </w:r>
        <w:r w:rsidR="00C63A7D">
          <w:rPr>
            <w:noProof/>
            <w:webHidden/>
          </w:rPr>
          <w:t>10</w:t>
        </w:r>
        <w:r w:rsidR="00C63A7D">
          <w:rPr>
            <w:noProof/>
            <w:webHidden/>
          </w:rPr>
          <w:fldChar w:fldCharType="end"/>
        </w:r>
      </w:hyperlink>
    </w:p>
    <w:p w14:paraId="03FB8436" w14:textId="48C02B59" w:rsidR="00C63A7D" w:rsidRDefault="00BE58A0">
      <w:pPr>
        <w:pStyle w:val="TOC3"/>
        <w:rPr>
          <w:rFonts w:asciiTheme="minorHAnsi" w:eastAsiaTheme="minorEastAsia" w:hAnsiTheme="minorHAnsi" w:cstheme="minorBidi"/>
          <w:noProof/>
          <w:sz w:val="22"/>
          <w:szCs w:val="22"/>
        </w:rPr>
      </w:pPr>
      <w:hyperlink w:anchor="_Toc514933023" w:history="1">
        <w:r w:rsidR="00C63A7D" w:rsidRPr="0003481D">
          <w:rPr>
            <w:rStyle w:val="Hyperlink"/>
            <w:bCs/>
            <w:noProof/>
          </w:rPr>
          <w:t>X.1.2 Content Modules</w:t>
        </w:r>
        <w:r w:rsidR="00C63A7D">
          <w:rPr>
            <w:noProof/>
            <w:webHidden/>
          </w:rPr>
          <w:tab/>
        </w:r>
        <w:r w:rsidR="00C63A7D">
          <w:rPr>
            <w:noProof/>
            <w:webHidden/>
          </w:rPr>
          <w:fldChar w:fldCharType="begin"/>
        </w:r>
        <w:r w:rsidR="00C63A7D">
          <w:rPr>
            <w:noProof/>
            <w:webHidden/>
          </w:rPr>
          <w:instrText xml:space="preserve"> PAGEREF _Toc514933023 \h </w:instrText>
        </w:r>
        <w:r w:rsidR="00C63A7D">
          <w:rPr>
            <w:noProof/>
            <w:webHidden/>
          </w:rPr>
        </w:r>
        <w:r w:rsidR="00C63A7D">
          <w:rPr>
            <w:noProof/>
            <w:webHidden/>
          </w:rPr>
          <w:fldChar w:fldCharType="separate"/>
        </w:r>
        <w:r w:rsidR="00C63A7D">
          <w:rPr>
            <w:noProof/>
            <w:webHidden/>
          </w:rPr>
          <w:t>10</w:t>
        </w:r>
        <w:r w:rsidR="00C63A7D">
          <w:rPr>
            <w:noProof/>
            <w:webHidden/>
          </w:rPr>
          <w:fldChar w:fldCharType="end"/>
        </w:r>
      </w:hyperlink>
    </w:p>
    <w:p w14:paraId="630BB32D" w14:textId="6195D39E" w:rsidR="00C63A7D" w:rsidRDefault="00BE58A0">
      <w:pPr>
        <w:pStyle w:val="TOC2"/>
        <w:rPr>
          <w:rFonts w:asciiTheme="minorHAnsi" w:eastAsiaTheme="minorEastAsia" w:hAnsiTheme="minorHAnsi" w:cstheme="minorBidi"/>
          <w:noProof/>
          <w:sz w:val="22"/>
          <w:szCs w:val="22"/>
        </w:rPr>
      </w:pPr>
      <w:hyperlink w:anchor="_Toc514933024" w:history="1">
        <w:r w:rsidR="00C63A7D" w:rsidRPr="0003481D">
          <w:rPr>
            <w:rStyle w:val="Hyperlink"/>
            <w:noProof/>
          </w:rPr>
          <w:t>X.2 CDA-DSS Actor Options</w:t>
        </w:r>
        <w:r w:rsidR="00C63A7D">
          <w:rPr>
            <w:noProof/>
            <w:webHidden/>
          </w:rPr>
          <w:tab/>
        </w:r>
        <w:r w:rsidR="00C63A7D">
          <w:rPr>
            <w:noProof/>
            <w:webHidden/>
          </w:rPr>
          <w:fldChar w:fldCharType="begin"/>
        </w:r>
        <w:r w:rsidR="00C63A7D">
          <w:rPr>
            <w:noProof/>
            <w:webHidden/>
          </w:rPr>
          <w:instrText xml:space="preserve"> PAGEREF _Toc514933024 \h </w:instrText>
        </w:r>
        <w:r w:rsidR="00C63A7D">
          <w:rPr>
            <w:noProof/>
            <w:webHidden/>
          </w:rPr>
        </w:r>
        <w:r w:rsidR="00C63A7D">
          <w:rPr>
            <w:noProof/>
            <w:webHidden/>
          </w:rPr>
          <w:fldChar w:fldCharType="separate"/>
        </w:r>
        <w:r w:rsidR="00C63A7D">
          <w:rPr>
            <w:noProof/>
            <w:webHidden/>
          </w:rPr>
          <w:t>11</w:t>
        </w:r>
        <w:r w:rsidR="00C63A7D">
          <w:rPr>
            <w:noProof/>
            <w:webHidden/>
          </w:rPr>
          <w:fldChar w:fldCharType="end"/>
        </w:r>
      </w:hyperlink>
    </w:p>
    <w:p w14:paraId="52E5C1F4" w14:textId="0B7A4043" w:rsidR="00C63A7D" w:rsidRDefault="00BE58A0">
      <w:pPr>
        <w:pStyle w:val="TOC3"/>
        <w:rPr>
          <w:rFonts w:asciiTheme="minorHAnsi" w:eastAsiaTheme="minorEastAsia" w:hAnsiTheme="minorHAnsi" w:cstheme="minorBidi"/>
          <w:noProof/>
          <w:sz w:val="22"/>
          <w:szCs w:val="22"/>
        </w:rPr>
      </w:pPr>
      <w:hyperlink w:anchor="_Toc514933025" w:history="1">
        <w:r w:rsidR="00C63A7D" w:rsidRPr="0003481D">
          <w:rPr>
            <w:rStyle w:val="Hyperlink"/>
            <w:noProof/>
          </w:rPr>
          <w:t>X.2.1 Summary Section Option</w:t>
        </w:r>
        <w:r w:rsidR="00C63A7D">
          <w:rPr>
            <w:noProof/>
            <w:webHidden/>
          </w:rPr>
          <w:tab/>
        </w:r>
        <w:r w:rsidR="00C63A7D">
          <w:rPr>
            <w:noProof/>
            <w:webHidden/>
          </w:rPr>
          <w:fldChar w:fldCharType="begin"/>
        </w:r>
        <w:r w:rsidR="00C63A7D">
          <w:rPr>
            <w:noProof/>
            <w:webHidden/>
          </w:rPr>
          <w:instrText xml:space="preserve"> PAGEREF _Toc514933025 \h </w:instrText>
        </w:r>
        <w:r w:rsidR="00C63A7D">
          <w:rPr>
            <w:noProof/>
            <w:webHidden/>
          </w:rPr>
        </w:r>
        <w:r w:rsidR="00C63A7D">
          <w:rPr>
            <w:noProof/>
            <w:webHidden/>
          </w:rPr>
          <w:fldChar w:fldCharType="separate"/>
        </w:r>
        <w:r w:rsidR="00C63A7D">
          <w:rPr>
            <w:noProof/>
            <w:webHidden/>
          </w:rPr>
          <w:t>11</w:t>
        </w:r>
        <w:r w:rsidR="00C63A7D">
          <w:rPr>
            <w:noProof/>
            <w:webHidden/>
          </w:rPr>
          <w:fldChar w:fldCharType="end"/>
        </w:r>
      </w:hyperlink>
    </w:p>
    <w:p w14:paraId="534E8A1A" w14:textId="7FFA7D5D" w:rsidR="00C63A7D" w:rsidRDefault="00BE58A0">
      <w:pPr>
        <w:pStyle w:val="TOC3"/>
        <w:rPr>
          <w:rFonts w:asciiTheme="minorHAnsi" w:eastAsiaTheme="minorEastAsia" w:hAnsiTheme="minorHAnsi" w:cstheme="minorBidi"/>
          <w:noProof/>
          <w:sz w:val="22"/>
          <w:szCs w:val="22"/>
        </w:rPr>
      </w:pPr>
      <w:hyperlink w:anchor="_Toc514933026" w:history="1">
        <w:r w:rsidR="00C63A7D" w:rsidRPr="0003481D">
          <w:rPr>
            <w:rStyle w:val="Hyperlink"/>
            <w:noProof/>
          </w:rPr>
          <w:t>X.2.2 Summary Section View Option</w:t>
        </w:r>
        <w:r w:rsidR="00C63A7D">
          <w:rPr>
            <w:noProof/>
            <w:webHidden/>
          </w:rPr>
          <w:tab/>
        </w:r>
        <w:r w:rsidR="00C63A7D">
          <w:rPr>
            <w:noProof/>
            <w:webHidden/>
          </w:rPr>
          <w:fldChar w:fldCharType="begin"/>
        </w:r>
        <w:r w:rsidR="00C63A7D">
          <w:rPr>
            <w:noProof/>
            <w:webHidden/>
          </w:rPr>
          <w:instrText xml:space="preserve"> PAGEREF _Toc514933026 \h </w:instrText>
        </w:r>
        <w:r w:rsidR="00C63A7D">
          <w:rPr>
            <w:noProof/>
            <w:webHidden/>
          </w:rPr>
        </w:r>
        <w:r w:rsidR="00C63A7D">
          <w:rPr>
            <w:noProof/>
            <w:webHidden/>
          </w:rPr>
          <w:fldChar w:fldCharType="separate"/>
        </w:r>
        <w:r w:rsidR="00C63A7D">
          <w:rPr>
            <w:noProof/>
            <w:webHidden/>
          </w:rPr>
          <w:t>11</w:t>
        </w:r>
        <w:r w:rsidR="00C63A7D">
          <w:rPr>
            <w:noProof/>
            <w:webHidden/>
          </w:rPr>
          <w:fldChar w:fldCharType="end"/>
        </w:r>
      </w:hyperlink>
    </w:p>
    <w:p w14:paraId="0714E6D5" w14:textId="1C5D49DB" w:rsidR="00C63A7D" w:rsidRDefault="00BE58A0">
      <w:pPr>
        <w:pStyle w:val="TOC2"/>
        <w:rPr>
          <w:rFonts w:asciiTheme="minorHAnsi" w:eastAsiaTheme="minorEastAsia" w:hAnsiTheme="minorHAnsi" w:cstheme="minorBidi"/>
          <w:noProof/>
          <w:sz w:val="22"/>
          <w:szCs w:val="22"/>
        </w:rPr>
      </w:pPr>
      <w:hyperlink w:anchor="_Toc514933027" w:history="1">
        <w:r w:rsidR="00C63A7D" w:rsidRPr="0003481D">
          <w:rPr>
            <w:rStyle w:val="Hyperlink"/>
            <w:noProof/>
          </w:rPr>
          <w:t>X.3 CDA-DSS Required Actor Groupings</w:t>
        </w:r>
        <w:r w:rsidR="00C63A7D">
          <w:rPr>
            <w:noProof/>
            <w:webHidden/>
          </w:rPr>
          <w:tab/>
        </w:r>
        <w:r w:rsidR="00C63A7D">
          <w:rPr>
            <w:noProof/>
            <w:webHidden/>
          </w:rPr>
          <w:fldChar w:fldCharType="begin"/>
        </w:r>
        <w:r w:rsidR="00C63A7D">
          <w:rPr>
            <w:noProof/>
            <w:webHidden/>
          </w:rPr>
          <w:instrText xml:space="preserve"> PAGEREF _Toc514933027 \h </w:instrText>
        </w:r>
        <w:r w:rsidR="00C63A7D">
          <w:rPr>
            <w:noProof/>
            <w:webHidden/>
          </w:rPr>
        </w:r>
        <w:r w:rsidR="00C63A7D">
          <w:rPr>
            <w:noProof/>
            <w:webHidden/>
          </w:rPr>
          <w:fldChar w:fldCharType="separate"/>
        </w:r>
        <w:r w:rsidR="00C63A7D">
          <w:rPr>
            <w:noProof/>
            <w:webHidden/>
          </w:rPr>
          <w:t>11</w:t>
        </w:r>
        <w:r w:rsidR="00C63A7D">
          <w:rPr>
            <w:noProof/>
            <w:webHidden/>
          </w:rPr>
          <w:fldChar w:fldCharType="end"/>
        </w:r>
      </w:hyperlink>
    </w:p>
    <w:p w14:paraId="47E8359F" w14:textId="16B39E2A" w:rsidR="00C63A7D" w:rsidRDefault="00BE58A0">
      <w:pPr>
        <w:pStyle w:val="TOC2"/>
        <w:rPr>
          <w:rFonts w:asciiTheme="minorHAnsi" w:eastAsiaTheme="minorEastAsia" w:hAnsiTheme="minorHAnsi" w:cstheme="minorBidi"/>
          <w:noProof/>
          <w:sz w:val="22"/>
          <w:szCs w:val="22"/>
        </w:rPr>
      </w:pPr>
      <w:hyperlink w:anchor="_Toc514933028" w:history="1">
        <w:r w:rsidR="00C63A7D" w:rsidRPr="0003481D">
          <w:rPr>
            <w:rStyle w:val="Hyperlink"/>
            <w:noProof/>
          </w:rPr>
          <w:t>X.4 CDA-DSS Overview</w:t>
        </w:r>
        <w:r w:rsidR="00C63A7D">
          <w:rPr>
            <w:noProof/>
            <w:webHidden/>
          </w:rPr>
          <w:tab/>
        </w:r>
        <w:r w:rsidR="00C63A7D">
          <w:rPr>
            <w:noProof/>
            <w:webHidden/>
          </w:rPr>
          <w:fldChar w:fldCharType="begin"/>
        </w:r>
        <w:r w:rsidR="00C63A7D">
          <w:rPr>
            <w:noProof/>
            <w:webHidden/>
          </w:rPr>
          <w:instrText xml:space="preserve"> PAGEREF _Toc514933028 \h </w:instrText>
        </w:r>
        <w:r w:rsidR="00C63A7D">
          <w:rPr>
            <w:noProof/>
            <w:webHidden/>
          </w:rPr>
        </w:r>
        <w:r w:rsidR="00C63A7D">
          <w:rPr>
            <w:noProof/>
            <w:webHidden/>
          </w:rPr>
          <w:fldChar w:fldCharType="separate"/>
        </w:r>
        <w:r w:rsidR="00C63A7D">
          <w:rPr>
            <w:noProof/>
            <w:webHidden/>
          </w:rPr>
          <w:t>11</w:t>
        </w:r>
        <w:r w:rsidR="00C63A7D">
          <w:rPr>
            <w:noProof/>
            <w:webHidden/>
          </w:rPr>
          <w:fldChar w:fldCharType="end"/>
        </w:r>
      </w:hyperlink>
    </w:p>
    <w:p w14:paraId="325DF01A" w14:textId="0A979A5F" w:rsidR="00C63A7D" w:rsidRDefault="00BE58A0">
      <w:pPr>
        <w:pStyle w:val="TOC3"/>
        <w:rPr>
          <w:rFonts w:asciiTheme="minorHAnsi" w:eastAsiaTheme="minorEastAsia" w:hAnsiTheme="minorHAnsi" w:cstheme="minorBidi"/>
          <w:noProof/>
          <w:sz w:val="22"/>
          <w:szCs w:val="22"/>
        </w:rPr>
      </w:pPr>
      <w:hyperlink w:anchor="_Toc514933029" w:history="1">
        <w:r w:rsidR="00C63A7D" w:rsidRPr="0003481D">
          <w:rPr>
            <w:rStyle w:val="Hyperlink"/>
            <w:bCs/>
            <w:noProof/>
          </w:rPr>
          <w:t>X.4.1 Concepts</w:t>
        </w:r>
        <w:r w:rsidR="00C63A7D">
          <w:rPr>
            <w:noProof/>
            <w:webHidden/>
          </w:rPr>
          <w:tab/>
        </w:r>
        <w:r w:rsidR="00C63A7D">
          <w:rPr>
            <w:noProof/>
            <w:webHidden/>
          </w:rPr>
          <w:fldChar w:fldCharType="begin"/>
        </w:r>
        <w:r w:rsidR="00C63A7D">
          <w:rPr>
            <w:noProof/>
            <w:webHidden/>
          </w:rPr>
          <w:instrText xml:space="preserve"> PAGEREF _Toc514933029 \h </w:instrText>
        </w:r>
        <w:r w:rsidR="00C63A7D">
          <w:rPr>
            <w:noProof/>
            <w:webHidden/>
          </w:rPr>
        </w:r>
        <w:r w:rsidR="00C63A7D">
          <w:rPr>
            <w:noProof/>
            <w:webHidden/>
          </w:rPr>
          <w:fldChar w:fldCharType="separate"/>
        </w:r>
        <w:r w:rsidR="00C63A7D">
          <w:rPr>
            <w:noProof/>
            <w:webHidden/>
          </w:rPr>
          <w:t>13</w:t>
        </w:r>
        <w:r w:rsidR="00C63A7D">
          <w:rPr>
            <w:noProof/>
            <w:webHidden/>
          </w:rPr>
          <w:fldChar w:fldCharType="end"/>
        </w:r>
      </w:hyperlink>
    </w:p>
    <w:p w14:paraId="58D0D908" w14:textId="22692F05" w:rsidR="00C63A7D" w:rsidRDefault="00BE58A0">
      <w:pPr>
        <w:pStyle w:val="TOC4"/>
        <w:rPr>
          <w:rFonts w:asciiTheme="minorHAnsi" w:eastAsiaTheme="minorEastAsia" w:hAnsiTheme="minorHAnsi" w:cstheme="minorBidi"/>
          <w:noProof/>
          <w:sz w:val="22"/>
          <w:szCs w:val="22"/>
        </w:rPr>
      </w:pPr>
      <w:hyperlink w:anchor="_Toc514933030" w:history="1">
        <w:r w:rsidR="00C63A7D" w:rsidRPr="0003481D">
          <w:rPr>
            <w:rStyle w:val="Hyperlink"/>
            <w:noProof/>
          </w:rPr>
          <w:t>X.4.1.1 Considerations for User Defined Summary Section Views</w:t>
        </w:r>
        <w:r w:rsidR="00C63A7D">
          <w:rPr>
            <w:noProof/>
            <w:webHidden/>
          </w:rPr>
          <w:tab/>
        </w:r>
        <w:r w:rsidR="00C63A7D">
          <w:rPr>
            <w:noProof/>
            <w:webHidden/>
          </w:rPr>
          <w:fldChar w:fldCharType="begin"/>
        </w:r>
        <w:r w:rsidR="00C63A7D">
          <w:rPr>
            <w:noProof/>
            <w:webHidden/>
          </w:rPr>
          <w:instrText xml:space="preserve"> PAGEREF _Toc514933030 \h </w:instrText>
        </w:r>
        <w:r w:rsidR="00C63A7D">
          <w:rPr>
            <w:noProof/>
            <w:webHidden/>
          </w:rPr>
        </w:r>
        <w:r w:rsidR="00C63A7D">
          <w:rPr>
            <w:noProof/>
            <w:webHidden/>
          </w:rPr>
          <w:fldChar w:fldCharType="separate"/>
        </w:r>
        <w:r w:rsidR="00C63A7D">
          <w:rPr>
            <w:noProof/>
            <w:webHidden/>
          </w:rPr>
          <w:t>13</w:t>
        </w:r>
        <w:r w:rsidR="00C63A7D">
          <w:rPr>
            <w:noProof/>
            <w:webHidden/>
          </w:rPr>
          <w:fldChar w:fldCharType="end"/>
        </w:r>
      </w:hyperlink>
    </w:p>
    <w:p w14:paraId="5F22DB99" w14:textId="3F5CA2C6" w:rsidR="00C63A7D" w:rsidRDefault="00BE58A0">
      <w:pPr>
        <w:pStyle w:val="TOC5"/>
        <w:rPr>
          <w:rFonts w:asciiTheme="minorHAnsi" w:eastAsiaTheme="minorEastAsia" w:hAnsiTheme="minorHAnsi" w:cstheme="minorBidi"/>
          <w:noProof/>
          <w:sz w:val="22"/>
          <w:szCs w:val="22"/>
        </w:rPr>
      </w:pPr>
      <w:hyperlink w:anchor="_Toc514933031" w:history="1">
        <w:r w:rsidR="00C63A7D" w:rsidRPr="0003481D">
          <w:rPr>
            <w:rStyle w:val="Hyperlink"/>
            <w:noProof/>
          </w:rPr>
          <w:t>X.4.1.1.1 Status and Dates</w:t>
        </w:r>
        <w:r w:rsidR="00C63A7D">
          <w:rPr>
            <w:noProof/>
            <w:webHidden/>
          </w:rPr>
          <w:tab/>
        </w:r>
        <w:r w:rsidR="00C63A7D">
          <w:rPr>
            <w:noProof/>
            <w:webHidden/>
          </w:rPr>
          <w:fldChar w:fldCharType="begin"/>
        </w:r>
        <w:r w:rsidR="00C63A7D">
          <w:rPr>
            <w:noProof/>
            <w:webHidden/>
          </w:rPr>
          <w:instrText xml:space="preserve"> PAGEREF _Toc514933031 \h </w:instrText>
        </w:r>
        <w:r w:rsidR="00C63A7D">
          <w:rPr>
            <w:noProof/>
            <w:webHidden/>
          </w:rPr>
        </w:r>
        <w:r w:rsidR="00C63A7D">
          <w:rPr>
            <w:noProof/>
            <w:webHidden/>
          </w:rPr>
          <w:fldChar w:fldCharType="separate"/>
        </w:r>
        <w:r w:rsidR="00C63A7D">
          <w:rPr>
            <w:noProof/>
            <w:webHidden/>
          </w:rPr>
          <w:t>14</w:t>
        </w:r>
        <w:r w:rsidR="00C63A7D">
          <w:rPr>
            <w:noProof/>
            <w:webHidden/>
          </w:rPr>
          <w:fldChar w:fldCharType="end"/>
        </w:r>
      </w:hyperlink>
    </w:p>
    <w:p w14:paraId="574F78AA" w14:textId="36E53F6A" w:rsidR="00C63A7D" w:rsidRDefault="00BE58A0">
      <w:pPr>
        <w:pStyle w:val="TOC5"/>
        <w:rPr>
          <w:rFonts w:asciiTheme="minorHAnsi" w:eastAsiaTheme="minorEastAsia" w:hAnsiTheme="minorHAnsi" w:cstheme="minorBidi"/>
          <w:noProof/>
          <w:sz w:val="22"/>
          <w:szCs w:val="22"/>
        </w:rPr>
      </w:pPr>
      <w:hyperlink w:anchor="_Toc514933032" w:history="1">
        <w:r w:rsidR="00C63A7D" w:rsidRPr="0003481D">
          <w:rPr>
            <w:rStyle w:val="Hyperlink"/>
            <w:noProof/>
          </w:rPr>
          <w:t>X.4.1.1.2 New or Previously Unknown Data or Relationships</w:t>
        </w:r>
        <w:r w:rsidR="00C63A7D">
          <w:rPr>
            <w:noProof/>
            <w:webHidden/>
          </w:rPr>
          <w:tab/>
        </w:r>
        <w:r w:rsidR="00C63A7D">
          <w:rPr>
            <w:noProof/>
            <w:webHidden/>
          </w:rPr>
          <w:fldChar w:fldCharType="begin"/>
        </w:r>
        <w:r w:rsidR="00C63A7D">
          <w:rPr>
            <w:noProof/>
            <w:webHidden/>
          </w:rPr>
          <w:instrText xml:space="preserve"> PAGEREF _Toc514933032 \h </w:instrText>
        </w:r>
        <w:r w:rsidR="00C63A7D">
          <w:rPr>
            <w:noProof/>
            <w:webHidden/>
          </w:rPr>
        </w:r>
        <w:r w:rsidR="00C63A7D">
          <w:rPr>
            <w:noProof/>
            <w:webHidden/>
          </w:rPr>
          <w:fldChar w:fldCharType="separate"/>
        </w:r>
        <w:r w:rsidR="00C63A7D">
          <w:rPr>
            <w:noProof/>
            <w:webHidden/>
          </w:rPr>
          <w:t>14</w:t>
        </w:r>
        <w:r w:rsidR="00C63A7D">
          <w:rPr>
            <w:noProof/>
            <w:webHidden/>
          </w:rPr>
          <w:fldChar w:fldCharType="end"/>
        </w:r>
      </w:hyperlink>
    </w:p>
    <w:p w14:paraId="1ED4E3CF" w14:textId="27667D69" w:rsidR="00C63A7D" w:rsidRDefault="00BE58A0">
      <w:pPr>
        <w:pStyle w:val="TOC5"/>
        <w:rPr>
          <w:rFonts w:asciiTheme="minorHAnsi" w:eastAsiaTheme="minorEastAsia" w:hAnsiTheme="minorHAnsi" w:cstheme="minorBidi"/>
          <w:noProof/>
          <w:sz w:val="22"/>
          <w:szCs w:val="22"/>
        </w:rPr>
      </w:pPr>
      <w:hyperlink w:anchor="_Toc514933033" w:history="1">
        <w:r w:rsidR="00C63A7D" w:rsidRPr="0003481D">
          <w:rPr>
            <w:rStyle w:val="Hyperlink"/>
            <w:noProof/>
          </w:rPr>
          <w:t>X.4.1.1.3 Changes in Treatment, Diagnosis or Related Information</w:t>
        </w:r>
        <w:r w:rsidR="00C63A7D">
          <w:rPr>
            <w:noProof/>
            <w:webHidden/>
          </w:rPr>
          <w:tab/>
        </w:r>
        <w:r w:rsidR="00C63A7D">
          <w:rPr>
            <w:noProof/>
            <w:webHidden/>
          </w:rPr>
          <w:fldChar w:fldCharType="begin"/>
        </w:r>
        <w:r w:rsidR="00C63A7D">
          <w:rPr>
            <w:noProof/>
            <w:webHidden/>
          </w:rPr>
          <w:instrText xml:space="preserve"> PAGEREF _Toc514933033 \h </w:instrText>
        </w:r>
        <w:r w:rsidR="00C63A7D">
          <w:rPr>
            <w:noProof/>
            <w:webHidden/>
          </w:rPr>
        </w:r>
        <w:r w:rsidR="00C63A7D">
          <w:rPr>
            <w:noProof/>
            <w:webHidden/>
          </w:rPr>
          <w:fldChar w:fldCharType="separate"/>
        </w:r>
        <w:r w:rsidR="00C63A7D">
          <w:rPr>
            <w:noProof/>
            <w:webHidden/>
          </w:rPr>
          <w:t>14</w:t>
        </w:r>
        <w:r w:rsidR="00C63A7D">
          <w:rPr>
            <w:noProof/>
            <w:webHidden/>
          </w:rPr>
          <w:fldChar w:fldCharType="end"/>
        </w:r>
      </w:hyperlink>
    </w:p>
    <w:p w14:paraId="68342BB4" w14:textId="18D6227F" w:rsidR="00C63A7D" w:rsidRDefault="00BE58A0">
      <w:pPr>
        <w:pStyle w:val="TOC5"/>
        <w:rPr>
          <w:rFonts w:asciiTheme="minorHAnsi" w:eastAsiaTheme="minorEastAsia" w:hAnsiTheme="minorHAnsi" w:cstheme="minorBidi"/>
          <w:noProof/>
          <w:sz w:val="22"/>
          <w:szCs w:val="22"/>
        </w:rPr>
      </w:pPr>
      <w:hyperlink w:anchor="_Toc514933034" w:history="1">
        <w:r w:rsidR="00C63A7D" w:rsidRPr="0003481D">
          <w:rPr>
            <w:rStyle w:val="Hyperlink"/>
            <w:noProof/>
          </w:rPr>
          <w:t>X.4.1.1.4 Corrections to previously reported Treatment or Diagnosis</w:t>
        </w:r>
        <w:r w:rsidR="00C63A7D">
          <w:rPr>
            <w:noProof/>
            <w:webHidden/>
          </w:rPr>
          <w:tab/>
        </w:r>
        <w:r w:rsidR="00C63A7D">
          <w:rPr>
            <w:noProof/>
            <w:webHidden/>
          </w:rPr>
          <w:fldChar w:fldCharType="begin"/>
        </w:r>
        <w:r w:rsidR="00C63A7D">
          <w:rPr>
            <w:noProof/>
            <w:webHidden/>
          </w:rPr>
          <w:instrText xml:space="preserve"> PAGEREF _Toc514933034 \h </w:instrText>
        </w:r>
        <w:r w:rsidR="00C63A7D">
          <w:rPr>
            <w:noProof/>
            <w:webHidden/>
          </w:rPr>
        </w:r>
        <w:r w:rsidR="00C63A7D">
          <w:rPr>
            <w:noProof/>
            <w:webHidden/>
          </w:rPr>
          <w:fldChar w:fldCharType="separate"/>
        </w:r>
        <w:r w:rsidR="00C63A7D">
          <w:rPr>
            <w:noProof/>
            <w:webHidden/>
          </w:rPr>
          <w:t>15</w:t>
        </w:r>
        <w:r w:rsidR="00C63A7D">
          <w:rPr>
            <w:noProof/>
            <w:webHidden/>
          </w:rPr>
          <w:fldChar w:fldCharType="end"/>
        </w:r>
      </w:hyperlink>
    </w:p>
    <w:p w14:paraId="347D7860" w14:textId="2D69CA1E" w:rsidR="00C63A7D" w:rsidRDefault="00BE58A0">
      <w:pPr>
        <w:pStyle w:val="TOC5"/>
        <w:rPr>
          <w:rFonts w:asciiTheme="minorHAnsi" w:eastAsiaTheme="minorEastAsia" w:hAnsiTheme="minorHAnsi" w:cstheme="minorBidi"/>
          <w:noProof/>
          <w:sz w:val="22"/>
          <w:szCs w:val="22"/>
        </w:rPr>
      </w:pPr>
      <w:hyperlink w:anchor="_Toc514933035" w:history="1">
        <w:r w:rsidR="00C63A7D" w:rsidRPr="0003481D">
          <w:rPr>
            <w:rStyle w:val="Hyperlink"/>
            <w:noProof/>
          </w:rPr>
          <w:t>X.4.1.1.5 Rendering Trends</w:t>
        </w:r>
        <w:r w:rsidR="00C63A7D">
          <w:rPr>
            <w:noProof/>
            <w:webHidden/>
          </w:rPr>
          <w:tab/>
        </w:r>
        <w:r w:rsidR="00C63A7D">
          <w:rPr>
            <w:noProof/>
            <w:webHidden/>
          </w:rPr>
          <w:fldChar w:fldCharType="begin"/>
        </w:r>
        <w:r w:rsidR="00C63A7D">
          <w:rPr>
            <w:noProof/>
            <w:webHidden/>
          </w:rPr>
          <w:instrText xml:space="preserve"> PAGEREF _Toc514933035 \h </w:instrText>
        </w:r>
        <w:r w:rsidR="00C63A7D">
          <w:rPr>
            <w:noProof/>
            <w:webHidden/>
          </w:rPr>
        </w:r>
        <w:r w:rsidR="00C63A7D">
          <w:rPr>
            <w:noProof/>
            <w:webHidden/>
          </w:rPr>
          <w:fldChar w:fldCharType="separate"/>
        </w:r>
        <w:r w:rsidR="00C63A7D">
          <w:rPr>
            <w:noProof/>
            <w:webHidden/>
          </w:rPr>
          <w:t>15</w:t>
        </w:r>
        <w:r w:rsidR="00C63A7D">
          <w:rPr>
            <w:noProof/>
            <w:webHidden/>
          </w:rPr>
          <w:fldChar w:fldCharType="end"/>
        </w:r>
      </w:hyperlink>
    </w:p>
    <w:p w14:paraId="4C7FC880" w14:textId="37D46418" w:rsidR="00C63A7D" w:rsidRDefault="00BE58A0">
      <w:pPr>
        <w:pStyle w:val="TOC3"/>
        <w:rPr>
          <w:rFonts w:asciiTheme="minorHAnsi" w:eastAsiaTheme="minorEastAsia" w:hAnsiTheme="minorHAnsi" w:cstheme="minorBidi"/>
          <w:noProof/>
          <w:sz w:val="22"/>
          <w:szCs w:val="22"/>
        </w:rPr>
      </w:pPr>
      <w:hyperlink w:anchor="_Toc514933036" w:history="1">
        <w:r w:rsidR="00C63A7D" w:rsidRPr="0003481D">
          <w:rPr>
            <w:rStyle w:val="Hyperlink"/>
            <w:bCs/>
            <w:noProof/>
          </w:rPr>
          <w:t>X.4.2 Use Cases</w:t>
        </w:r>
        <w:r w:rsidR="00C63A7D">
          <w:rPr>
            <w:noProof/>
            <w:webHidden/>
          </w:rPr>
          <w:tab/>
        </w:r>
        <w:r w:rsidR="00C63A7D">
          <w:rPr>
            <w:noProof/>
            <w:webHidden/>
          </w:rPr>
          <w:fldChar w:fldCharType="begin"/>
        </w:r>
        <w:r w:rsidR="00C63A7D">
          <w:rPr>
            <w:noProof/>
            <w:webHidden/>
          </w:rPr>
          <w:instrText xml:space="preserve"> PAGEREF _Toc514933036 \h </w:instrText>
        </w:r>
        <w:r w:rsidR="00C63A7D">
          <w:rPr>
            <w:noProof/>
            <w:webHidden/>
          </w:rPr>
        </w:r>
        <w:r w:rsidR="00C63A7D">
          <w:rPr>
            <w:noProof/>
            <w:webHidden/>
          </w:rPr>
          <w:fldChar w:fldCharType="separate"/>
        </w:r>
        <w:r w:rsidR="00C63A7D">
          <w:rPr>
            <w:noProof/>
            <w:webHidden/>
          </w:rPr>
          <w:t>15</w:t>
        </w:r>
        <w:r w:rsidR="00C63A7D">
          <w:rPr>
            <w:noProof/>
            <w:webHidden/>
          </w:rPr>
          <w:fldChar w:fldCharType="end"/>
        </w:r>
      </w:hyperlink>
    </w:p>
    <w:p w14:paraId="5D3BB73B" w14:textId="6A451619" w:rsidR="00C63A7D" w:rsidRDefault="00BE58A0">
      <w:pPr>
        <w:pStyle w:val="TOC4"/>
        <w:rPr>
          <w:rFonts w:asciiTheme="minorHAnsi" w:eastAsiaTheme="minorEastAsia" w:hAnsiTheme="minorHAnsi" w:cstheme="minorBidi"/>
          <w:noProof/>
          <w:sz w:val="22"/>
          <w:szCs w:val="22"/>
        </w:rPr>
      </w:pPr>
      <w:hyperlink w:anchor="_Toc514933037" w:history="1">
        <w:r w:rsidR="00C63A7D" w:rsidRPr="0003481D">
          <w:rPr>
            <w:rStyle w:val="Hyperlink"/>
            <w:noProof/>
          </w:rPr>
          <w:t>X.4.2.1 Use Case #1: User Defined Summary Section View</w:t>
        </w:r>
        <w:r w:rsidR="00C63A7D">
          <w:rPr>
            <w:noProof/>
            <w:webHidden/>
          </w:rPr>
          <w:tab/>
        </w:r>
        <w:r w:rsidR="00C63A7D">
          <w:rPr>
            <w:noProof/>
            <w:webHidden/>
          </w:rPr>
          <w:fldChar w:fldCharType="begin"/>
        </w:r>
        <w:r w:rsidR="00C63A7D">
          <w:rPr>
            <w:noProof/>
            <w:webHidden/>
          </w:rPr>
          <w:instrText xml:space="preserve"> PAGEREF _Toc514933037 \h </w:instrText>
        </w:r>
        <w:r w:rsidR="00C63A7D">
          <w:rPr>
            <w:noProof/>
            <w:webHidden/>
          </w:rPr>
        </w:r>
        <w:r w:rsidR="00C63A7D">
          <w:rPr>
            <w:noProof/>
            <w:webHidden/>
          </w:rPr>
          <w:fldChar w:fldCharType="separate"/>
        </w:r>
        <w:r w:rsidR="00C63A7D">
          <w:rPr>
            <w:noProof/>
            <w:webHidden/>
          </w:rPr>
          <w:t>15</w:t>
        </w:r>
        <w:r w:rsidR="00C63A7D">
          <w:rPr>
            <w:noProof/>
            <w:webHidden/>
          </w:rPr>
          <w:fldChar w:fldCharType="end"/>
        </w:r>
      </w:hyperlink>
    </w:p>
    <w:p w14:paraId="56F13F61" w14:textId="5FF6B325" w:rsidR="00C63A7D" w:rsidRDefault="00BE58A0">
      <w:pPr>
        <w:pStyle w:val="TOC5"/>
        <w:rPr>
          <w:rFonts w:asciiTheme="minorHAnsi" w:eastAsiaTheme="minorEastAsia" w:hAnsiTheme="minorHAnsi" w:cstheme="minorBidi"/>
          <w:noProof/>
          <w:sz w:val="22"/>
          <w:szCs w:val="22"/>
        </w:rPr>
      </w:pPr>
      <w:hyperlink w:anchor="_Toc514933038" w:history="1">
        <w:r w:rsidR="00C63A7D" w:rsidRPr="0003481D">
          <w:rPr>
            <w:rStyle w:val="Hyperlink"/>
            <w:noProof/>
          </w:rPr>
          <w:t>X.4.2.1.1 User Defined Summary Section View Use Case Description</w:t>
        </w:r>
        <w:r w:rsidR="00C63A7D">
          <w:rPr>
            <w:noProof/>
            <w:webHidden/>
          </w:rPr>
          <w:tab/>
        </w:r>
        <w:r w:rsidR="00C63A7D">
          <w:rPr>
            <w:noProof/>
            <w:webHidden/>
          </w:rPr>
          <w:fldChar w:fldCharType="begin"/>
        </w:r>
        <w:r w:rsidR="00C63A7D">
          <w:rPr>
            <w:noProof/>
            <w:webHidden/>
          </w:rPr>
          <w:instrText xml:space="preserve"> PAGEREF _Toc514933038 \h </w:instrText>
        </w:r>
        <w:r w:rsidR="00C63A7D">
          <w:rPr>
            <w:noProof/>
            <w:webHidden/>
          </w:rPr>
        </w:r>
        <w:r w:rsidR="00C63A7D">
          <w:rPr>
            <w:noProof/>
            <w:webHidden/>
          </w:rPr>
          <w:fldChar w:fldCharType="separate"/>
        </w:r>
        <w:r w:rsidR="00C63A7D">
          <w:rPr>
            <w:noProof/>
            <w:webHidden/>
          </w:rPr>
          <w:t>16</w:t>
        </w:r>
        <w:r w:rsidR="00C63A7D">
          <w:rPr>
            <w:noProof/>
            <w:webHidden/>
          </w:rPr>
          <w:fldChar w:fldCharType="end"/>
        </w:r>
      </w:hyperlink>
    </w:p>
    <w:p w14:paraId="00194A21" w14:textId="311B9D47" w:rsidR="00C63A7D" w:rsidRDefault="00BE58A0">
      <w:pPr>
        <w:pStyle w:val="TOC5"/>
        <w:rPr>
          <w:rFonts w:asciiTheme="minorHAnsi" w:eastAsiaTheme="minorEastAsia" w:hAnsiTheme="minorHAnsi" w:cstheme="minorBidi"/>
          <w:noProof/>
          <w:sz w:val="22"/>
          <w:szCs w:val="22"/>
        </w:rPr>
      </w:pPr>
      <w:hyperlink w:anchor="_Toc514933039" w:history="1">
        <w:r w:rsidR="00C63A7D" w:rsidRPr="0003481D">
          <w:rPr>
            <w:rStyle w:val="Hyperlink"/>
            <w:noProof/>
          </w:rPr>
          <w:t>X.4.2.1.2 User Defined Summary Section View Process Flow</w:t>
        </w:r>
        <w:r w:rsidR="00C63A7D">
          <w:rPr>
            <w:noProof/>
            <w:webHidden/>
          </w:rPr>
          <w:tab/>
        </w:r>
        <w:r w:rsidR="00C63A7D">
          <w:rPr>
            <w:noProof/>
            <w:webHidden/>
          </w:rPr>
          <w:fldChar w:fldCharType="begin"/>
        </w:r>
        <w:r w:rsidR="00C63A7D">
          <w:rPr>
            <w:noProof/>
            <w:webHidden/>
          </w:rPr>
          <w:instrText xml:space="preserve"> PAGEREF _Toc514933039 \h </w:instrText>
        </w:r>
        <w:r w:rsidR="00C63A7D">
          <w:rPr>
            <w:noProof/>
            <w:webHidden/>
          </w:rPr>
        </w:r>
        <w:r w:rsidR="00C63A7D">
          <w:rPr>
            <w:noProof/>
            <w:webHidden/>
          </w:rPr>
          <w:fldChar w:fldCharType="separate"/>
        </w:r>
        <w:r w:rsidR="00C63A7D">
          <w:rPr>
            <w:noProof/>
            <w:webHidden/>
          </w:rPr>
          <w:t>17</w:t>
        </w:r>
        <w:r w:rsidR="00C63A7D">
          <w:rPr>
            <w:noProof/>
            <w:webHidden/>
          </w:rPr>
          <w:fldChar w:fldCharType="end"/>
        </w:r>
      </w:hyperlink>
    </w:p>
    <w:p w14:paraId="653D77F4" w14:textId="4C966D17" w:rsidR="00C63A7D" w:rsidRDefault="00BE58A0">
      <w:pPr>
        <w:pStyle w:val="TOC4"/>
        <w:rPr>
          <w:rFonts w:asciiTheme="minorHAnsi" w:eastAsiaTheme="minorEastAsia" w:hAnsiTheme="minorHAnsi" w:cstheme="minorBidi"/>
          <w:noProof/>
          <w:sz w:val="22"/>
          <w:szCs w:val="22"/>
        </w:rPr>
      </w:pPr>
      <w:hyperlink w:anchor="_Toc514933040" w:history="1">
        <w:r w:rsidR="00C63A7D" w:rsidRPr="0003481D">
          <w:rPr>
            <w:rStyle w:val="Hyperlink"/>
            <w:noProof/>
          </w:rPr>
          <w:t>X.4.2.2 Use Case #2: Care Plan Summary Section</w:t>
        </w:r>
        <w:r w:rsidR="00C63A7D">
          <w:rPr>
            <w:noProof/>
            <w:webHidden/>
          </w:rPr>
          <w:tab/>
        </w:r>
        <w:r w:rsidR="00C63A7D">
          <w:rPr>
            <w:noProof/>
            <w:webHidden/>
          </w:rPr>
          <w:fldChar w:fldCharType="begin"/>
        </w:r>
        <w:r w:rsidR="00C63A7D">
          <w:rPr>
            <w:noProof/>
            <w:webHidden/>
          </w:rPr>
          <w:instrText xml:space="preserve"> PAGEREF _Toc514933040 \h </w:instrText>
        </w:r>
        <w:r w:rsidR="00C63A7D">
          <w:rPr>
            <w:noProof/>
            <w:webHidden/>
          </w:rPr>
        </w:r>
        <w:r w:rsidR="00C63A7D">
          <w:rPr>
            <w:noProof/>
            <w:webHidden/>
          </w:rPr>
          <w:fldChar w:fldCharType="separate"/>
        </w:r>
        <w:r w:rsidR="00C63A7D">
          <w:rPr>
            <w:noProof/>
            <w:webHidden/>
          </w:rPr>
          <w:t>18</w:t>
        </w:r>
        <w:r w:rsidR="00C63A7D">
          <w:rPr>
            <w:noProof/>
            <w:webHidden/>
          </w:rPr>
          <w:fldChar w:fldCharType="end"/>
        </w:r>
      </w:hyperlink>
    </w:p>
    <w:p w14:paraId="022FACAE" w14:textId="198C04A9" w:rsidR="00C63A7D" w:rsidRDefault="00BE58A0">
      <w:pPr>
        <w:pStyle w:val="TOC5"/>
        <w:rPr>
          <w:rFonts w:asciiTheme="minorHAnsi" w:eastAsiaTheme="minorEastAsia" w:hAnsiTheme="minorHAnsi" w:cstheme="minorBidi"/>
          <w:noProof/>
          <w:sz w:val="22"/>
          <w:szCs w:val="22"/>
        </w:rPr>
      </w:pPr>
      <w:hyperlink w:anchor="_Toc514933041" w:history="1">
        <w:r w:rsidR="00C63A7D" w:rsidRPr="0003481D">
          <w:rPr>
            <w:rStyle w:val="Hyperlink"/>
            <w:noProof/>
          </w:rPr>
          <w:t>X.4.2.2.1 Care Plan Summary Section Use Case Description</w:t>
        </w:r>
        <w:r w:rsidR="00C63A7D">
          <w:rPr>
            <w:noProof/>
            <w:webHidden/>
          </w:rPr>
          <w:tab/>
        </w:r>
        <w:r w:rsidR="00C63A7D">
          <w:rPr>
            <w:noProof/>
            <w:webHidden/>
          </w:rPr>
          <w:fldChar w:fldCharType="begin"/>
        </w:r>
        <w:r w:rsidR="00C63A7D">
          <w:rPr>
            <w:noProof/>
            <w:webHidden/>
          </w:rPr>
          <w:instrText xml:space="preserve"> PAGEREF _Toc514933041 \h </w:instrText>
        </w:r>
        <w:r w:rsidR="00C63A7D">
          <w:rPr>
            <w:noProof/>
            <w:webHidden/>
          </w:rPr>
        </w:r>
        <w:r w:rsidR="00C63A7D">
          <w:rPr>
            <w:noProof/>
            <w:webHidden/>
          </w:rPr>
          <w:fldChar w:fldCharType="separate"/>
        </w:r>
        <w:r w:rsidR="00C63A7D">
          <w:rPr>
            <w:noProof/>
            <w:webHidden/>
          </w:rPr>
          <w:t>18</w:t>
        </w:r>
        <w:r w:rsidR="00C63A7D">
          <w:rPr>
            <w:noProof/>
            <w:webHidden/>
          </w:rPr>
          <w:fldChar w:fldCharType="end"/>
        </w:r>
      </w:hyperlink>
    </w:p>
    <w:p w14:paraId="7A003293" w14:textId="72A4DA9D" w:rsidR="00C63A7D" w:rsidRDefault="00BE58A0">
      <w:pPr>
        <w:pStyle w:val="TOC5"/>
        <w:rPr>
          <w:rFonts w:asciiTheme="minorHAnsi" w:eastAsiaTheme="minorEastAsia" w:hAnsiTheme="minorHAnsi" w:cstheme="minorBidi"/>
          <w:noProof/>
          <w:sz w:val="22"/>
          <w:szCs w:val="22"/>
        </w:rPr>
      </w:pPr>
      <w:hyperlink w:anchor="_Toc514933042" w:history="1">
        <w:r w:rsidR="00C63A7D" w:rsidRPr="0003481D">
          <w:rPr>
            <w:rStyle w:val="Hyperlink"/>
            <w:noProof/>
          </w:rPr>
          <w:t>X.4.2.2.2 Care Plan Summary Section Process Flow</w:t>
        </w:r>
        <w:r w:rsidR="00C63A7D">
          <w:rPr>
            <w:noProof/>
            <w:webHidden/>
          </w:rPr>
          <w:tab/>
        </w:r>
        <w:r w:rsidR="00C63A7D">
          <w:rPr>
            <w:noProof/>
            <w:webHidden/>
          </w:rPr>
          <w:fldChar w:fldCharType="begin"/>
        </w:r>
        <w:r w:rsidR="00C63A7D">
          <w:rPr>
            <w:noProof/>
            <w:webHidden/>
          </w:rPr>
          <w:instrText xml:space="preserve"> PAGEREF _Toc514933042 \h </w:instrText>
        </w:r>
        <w:r w:rsidR="00C63A7D">
          <w:rPr>
            <w:noProof/>
            <w:webHidden/>
          </w:rPr>
        </w:r>
        <w:r w:rsidR="00C63A7D">
          <w:rPr>
            <w:noProof/>
            <w:webHidden/>
          </w:rPr>
          <w:fldChar w:fldCharType="separate"/>
        </w:r>
        <w:r w:rsidR="00C63A7D">
          <w:rPr>
            <w:noProof/>
            <w:webHidden/>
          </w:rPr>
          <w:t>19</w:t>
        </w:r>
        <w:r w:rsidR="00C63A7D">
          <w:rPr>
            <w:noProof/>
            <w:webHidden/>
          </w:rPr>
          <w:fldChar w:fldCharType="end"/>
        </w:r>
      </w:hyperlink>
    </w:p>
    <w:p w14:paraId="74A1276A" w14:textId="71489426" w:rsidR="00C63A7D" w:rsidRDefault="00BE58A0">
      <w:pPr>
        <w:pStyle w:val="TOC4"/>
        <w:rPr>
          <w:rFonts w:asciiTheme="minorHAnsi" w:eastAsiaTheme="minorEastAsia" w:hAnsiTheme="minorHAnsi" w:cstheme="minorBidi"/>
          <w:noProof/>
          <w:sz w:val="22"/>
          <w:szCs w:val="22"/>
        </w:rPr>
      </w:pPr>
      <w:hyperlink w:anchor="_Toc514933043" w:history="1">
        <w:r w:rsidR="00C63A7D" w:rsidRPr="0003481D">
          <w:rPr>
            <w:rStyle w:val="Hyperlink"/>
            <w:noProof/>
          </w:rPr>
          <w:t>X.4.2.3 Use Case #3: Encounter Summary Section</w:t>
        </w:r>
        <w:r w:rsidR="00C63A7D">
          <w:rPr>
            <w:noProof/>
            <w:webHidden/>
          </w:rPr>
          <w:tab/>
        </w:r>
        <w:r w:rsidR="00C63A7D">
          <w:rPr>
            <w:noProof/>
            <w:webHidden/>
          </w:rPr>
          <w:fldChar w:fldCharType="begin"/>
        </w:r>
        <w:r w:rsidR="00C63A7D">
          <w:rPr>
            <w:noProof/>
            <w:webHidden/>
          </w:rPr>
          <w:instrText xml:space="preserve"> PAGEREF _Toc514933043 \h </w:instrText>
        </w:r>
        <w:r w:rsidR="00C63A7D">
          <w:rPr>
            <w:noProof/>
            <w:webHidden/>
          </w:rPr>
        </w:r>
        <w:r w:rsidR="00C63A7D">
          <w:rPr>
            <w:noProof/>
            <w:webHidden/>
          </w:rPr>
          <w:fldChar w:fldCharType="separate"/>
        </w:r>
        <w:r w:rsidR="00C63A7D">
          <w:rPr>
            <w:noProof/>
            <w:webHidden/>
          </w:rPr>
          <w:t>20</w:t>
        </w:r>
        <w:r w:rsidR="00C63A7D">
          <w:rPr>
            <w:noProof/>
            <w:webHidden/>
          </w:rPr>
          <w:fldChar w:fldCharType="end"/>
        </w:r>
      </w:hyperlink>
    </w:p>
    <w:p w14:paraId="65720192" w14:textId="3396085A" w:rsidR="00C63A7D" w:rsidRDefault="00BE58A0">
      <w:pPr>
        <w:pStyle w:val="TOC5"/>
        <w:rPr>
          <w:rFonts w:asciiTheme="minorHAnsi" w:eastAsiaTheme="minorEastAsia" w:hAnsiTheme="minorHAnsi" w:cstheme="minorBidi"/>
          <w:noProof/>
          <w:sz w:val="22"/>
          <w:szCs w:val="22"/>
        </w:rPr>
      </w:pPr>
      <w:hyperlink w:anchor="_Toc514933044" w:history="1">
        <w:r w:rsidR="00C63A7D" w:rsidRPr="0003481D">
          <w:rPr>
            <w:rStyle w:val="Hyperlink"/>
            <w:noProof/>
          </w:rPr>
          <w:t>X.4.2.3.1 Encounter Summary Section Use Case Description</w:t>
        </w:r>
        <w:r w:rsidR="00C63A7D">
          <w:rPr>
            <w:noProof/>
            <w:webHidden/>
          </w:rPr>
          <w:tab/>
        </w:r>
        <w:r w:rsidR="00C63A7D">
          <w:rPr>
            <w:noProof/>
            <w:webHidden/>
          </w:rPr>
          <w:fldChar w:fldCharType="begin"/>
        </w:r>
        <w:r w:rsidR="00C63A7D">
          <w:rPr>
            <w:noProof/>
            <w:webHidden/>
          </w:rPr>
          <w:instrText xml:space="preserve"> PAGEREF _Toc514933044 \h </w:instrText>
        </w:r>
        <w:r w:rsidR="00C63A7D">
          <w:rPr>
            <w:noProof/>
            <w:webHidden/>
          </w:rPr>
        </w:r>
        <w:r w:rsidR="00C63A7D">
          <w:rPr>
            <w:noProof/>
            <w:webHidden/>
          </w:rPr>
          <w:fldChar w:fldCharType="separate"/>
        </w:r>
        <w:r w:rsidR="00C63A7D">
          <w:rPr>
            <w:noProof/>
            <w:webHidden/>
          </w:rPr>
          <w:t>20</w:t>
        </w:r>
        <w:r w:rsidR="00C63A7D">
          <w:rPr>
            <w:noProof/>
            <w:webHidden/>
          </w:rPr>
          <w:fldChar w:fldCharType="end"/>
        </w:r>
      </w:hyperlink>
    </w:p>
    <w:p w14:paraId="61B325D0" w14:textId="2A49ECB9" w:rsidR="00C63A7D" w:rsidRDefault="00BE58A0">
      <w:pPr>
        <w:pStyle w:val="TOC5"/>
        <w:rPr>
          <w:rFonts w:asciiTheme="minorHAnsi" w:eastAsiaTheme="minorEastAsia" w:hAnsiTheme="minorHAnsi" w:cstheme="minorBidi"/>
          <w:noProof/>
          <w:sz w:val="22"/>
          <w:szCs w:val="22"/>
        </w:rPr>
      </w:pPr>
      <w:hyperlink w:anchor="_Toc514933045" w:history="1">
        <w:r w:rsidR="00C63A7D" w:rsidRPr="0003481D">
          <w:rPr>
            <w:rStyle w:val="Hyperlink"/>
            <w:noProof/>
          </w:rPr>
          <w:t>X.4.2.3.2 Encounter Summary Section Process Flow</w:t>
        </w:r>
        <w:r w:rsidR="00C63A7D">
          <w:rPr>
            <w:noProof/>
            <w:webHidden/>
          </w:rPr>
          <w:tab/>
        </w:r>
        <w:r w:rsidR="00C63A7D">
          <w:rPr>
            <w:noProof/>
            <w:webHidden/>
          </w:rPr>
          <w:fldChar w:fldCharType="begin"/>
        </w:r>
        <w:r w:rsidR="00C63A7D">
          <w:rPr>
            <w:noProof/>
            <w:webHidden/>
          </w:rPr>
          <w:instrText xml:space="preserve"> PAGEREF _Toc514933045 \h </w:instrText>
        </w:r>
        <w:r w:rsidR="00C63A7D">
          <w:rPr>
            <w:noProof/>
            <w:webHidden/>
          </w:rPr>
        </w:r>
        <w:r w:rsidR="00C63A7D">
          <w:rPr>
            <w:noProof/>
            <w:webHidden/>
          </w:rPr>
          <w:fldChar w:fldCharType="separate"/>
        </w:r>
        <w:r w:rsidR="00C63A7D">
          <w:rPr>
            <w:noProof/>
            <w:webHidden/>
          </w:rPr>
          <w:t>21</w:t>
        </w:r>
        <w:r w:rsidR="00C63A7D">
          <w:rPr>
            <w:noProof/>
            <w:webHidden/>
          </w:rPr>
          <w:fldChar w:fldCharType="end"/>
        </w:r>
      </w:hyperlink>
    </w:p>
    <w:p w14:paraId="30BE8C5B" w14:textId="5B2D9E3F" w:rsidR="00C63A7D" w:rsidRDefault="00BE58A0">
      <w:pPr>
        <w:pStyle w:val="TOC4"/>
        <w:rPr>
          <w:rFonts w:asciiTheme="minorHAnsi" w:eastAsiaTheme="minorEastAsia" w:hAnsiTheme="minorHAnsi" w:cstheme="minorBidi"/>
          <w:noProof/>
          <w:sz w:val="22"/>
          <w:szCs w:val="22"/>
        </w:rPr>
      </w:pPr>
      <w:hyperlink w:anchor="_Toc514933046" w:history="1">
        <w:r w:rsidR="00C63A7D" w:rsidRPr="0003481D">
          <w:rPr>
            <w:rStyle w:val="Hyperlink"/>
            <w:noProof/>
          </w:rPr>
          <w:t>X.4.2.4 Use Case #4: Active/Planned Medications Summary Section</w:t>
        </w:r>
        <w:r w:rsidR="00C63A7D">
          <w:rPr>
            <w:noProof/>
            <w:webHidden/>
          </w:rPr>
          <w:tab/>
        </w:r>
        <w:r w:rsidR="00C63A7D">
          <w:rPr>
            <w:noProof/>
            <w:webHidden/>
          </w:rPr>
          <w:fldChar w:fldCharType="begin"/>
        </w:r>
        <w:r w:rsidR="00C63A7D">
          <w:rPr>
            <w:noProof/>
            <w:webHidden/>
          </w:rPr>
          <w:instrText xml:space="preserve"> PAGEREF _Toc514933046 \h </w:instrText>
        </w:r>
        <w:r w:rsidR="00C63A7D">
          <w:rPr>
            <w:noProof/>
            <w:webHidden/>
          </w:rPr>
        </w:r>
        <w:r w:rsidR="00C63A7D">
          <w:rPr>
            <w:noProof/>
            <w:webHidden/>
          </w:rPr>
          <w:fldChar w:fldCharType="separate"/>
        </w:r>
        <w:r w:rsidR="00C63A7D">
          <w:rPr>
            <w:noProof/>
            <w:webHidden/>
          </w:rPr>
          <w:t>22</w:t>
        </w:r>
        <w:r w:rsidR="00C63A7D">
          <w:rPr>
            <w:noProof/>
            <w:webHidden/>
          </w:rPr>
          <w:fldChar w:fldCharType="end"/>
        </w:r>
      </w:hyperlink>
    </w:p>
    <w:p w14:paraId="191B5933" w14:textId="621D4044" w:rsidR="00C63A7D" w:rsidRDefault="00BE58A0">
      <w:pPr>
        <w:pStyle w:val="TOC5"/>
        <w:rPr>
          <w:rFonts w:asciiTheme="minorHAnsi" w:eastAsiaTheme="minorEastAsia" w:hAnsiTheme="minorHAnsi" w:cstheme="minorBidi"/>
          <w:noProof/>
          <w:sz w:val="22"/>
          <w:szCs w:val="22"/>
        </w:rPr>
      </w:pPr>
      <w:hyperlink w:anchor="_Toc514933047" w:history="1">
        <w:r w:rsidR="00C63A7D" w:rsidRPr="0003481D">
          <w:rPr>
            <w:rStyle w:val="Hyperlink"/>
            <w:noProof/>
          </w:rPr>
          <w:t>X.4.2.4.1 Active/Planned Medications Summary Section Use Case Description</w:t>
        </w:r>
        <w:r w:rsidR="00C63A7D">
          <w:rPr>
            <w:noProof/>
            <w:webHidden/>
          </w:rPr>
          <w:tab/>
        </w:r>
        <w:r w:rsidR="00C63A7D">
          <w:rPr>
            <w:noProof/>
            <w:webHidden/>
          </w:rPr>
          <w:fldChar w:fldCharType="begin"/>
        </w:r>
        <w:r w:rsidR="00C63A7D">
          <w:rPr>
            <w:noProof/>
            <w:webHidden/>
          </w:rPr>
          <w:instrText xml:space="preserve"> PAGEREF _Toc514933047 \h </w:instrText>
        </w:r>
        <w:r w:rsidR="00C63A7D">
          <w:rPr>
            <w:noProof/>
            <w:webHidden/>
          </w:rPr>
        </w:r>
        <w:r w:rsidR="00C63A7D">
          <w:rPr>
            <w:noProof/>
            <w:webHidden/>
          </w:rPr>
          <w:fldChar w:fldCharType="separate"/>
        </w:r>
        <w:r w:rsidR="00C63A7D">
          <w:rPr>
            <w:noProof/>
            <w:webHidden/>
          </w:rPr>
          <w:t>22</w:t>
        </w:r>
        <w:r w:rsidR="00C63A7D">
          <w:rPr>
            <w:noProof/>
            <w:webHidden/>
          </w:rPr>
          <w:fldChar w:fldCharType="end"/>
        </w:r>
      </w:hyperlink>
    </w:p>
    <w:p w14:paraId="4939C0B6" w14:textId="16DCB238" w:rsidR="00C63A7D" w:rsidRDefault="00BE58A0">
      <w:pPr>
        <w:pStyle w:val="TOC5"/>
        <w:rPr>
          <w:rFonts w:asciiTheme="minorHAnsi" w:eastAsiaTheme="minorEastAsia" w:hAnsiTheme="minorHAnsi" w:cstheme="minorBidi"/>
          <w:noProof/>
          <w:sz w:val="22"/>
          <w:szCs w:val="22"/>
        </w:rPr>
      </w:pPr>
      <w:hyperlink w:anchor="_Toc514933048" w:history="1">
        <w:r w:rsidR="00C63A7D" w:rsidRPr="0003481D">
          <w:rPr>
            <w:rStyle w:val="Hyperlink"/>
            <w:noProof/>
          </w:rPr>
          <w:t>X.4.2.4.2 Active/Planned Medications Summary Section Process Flow</w:t>
        </w:r>
        <w:r w:rsidR="00C63A7D">
          <w:rPr>
            <w:noProof/>
            <w:webHidden/>
          </w:rPr>
          <w:tab/>
        </w:r>
        <w:r w:rsidR="00C63A7D">
          <w:rPr>
            <w:noProof/>
            <w:webHidden/>
          </w:rPr>
          <w:fldChar w:fldCharType="begin"/>
        </w:r>
        <w:r w:rsidR="00C63A7D">
          <w:rPr>
            <w:noProof/>
            <w:webHidden/>
          </w:rPr>
          <w:instrText xml:space="preserve"> PAGEREF _Toc514933048 \h </w:instrText>
        </w:r>
        <w:r w:rsidR="00C63A7D">
          <w:rPr>
            <w:noProof/>
            <w:webHidden/>
          </w:rPr>
        </w:r>
        <w:r w:rsidR="00C63A7D">
          <w:rPr>
            <w:noProof/>
            <w:webHidden/>
          </w:rPr>
          <w:fldChar w:fldCharType="separate"/>
        </w:r>
        <w:r w:rsidR="00C63A7D">
          <w:rPr>
            <w:noProof/>
            <w:webHidden/>
          </w:rPr>
          <w:t>23</w:t>
        </w:r>
        <w:r w:rsidR="00C63A7D">
          <w:rPr>
            <w:noProof/>
            <w:webHidden/>
          </w:rPr>
          <w:fldChar w:fldCharType="end"/>
        </w:r>
      </w:hyperlink>
    </w:p>
    <w:p w14:paraId="47A2CF06" w14:textId="0B39B5CE" w:rsidR="00C63A7D" w:rsidRDefault="00BE58A0">
      <w:pPr>
        <w:pStyle w:val="TOC4"/>
        <w:rPr>
          <w:rFonts w:asciiTheme="minorHAnsi" w:eastAsiaTheme="minorEastAsia" w:hAnsiTheme="minorHAnsi" w:cstheme="minorBidi"/>
          <w:noProof/>
          <w:sz w:val="22"/>
          <w:szCs w:val="22"/>
        </w:rPr>
      </w:pPr>
      <w:hyperlink w:anchor="_Toc514933049" w:history="1">
        <w:r w:rsidR="00C63A7D" w:rsidRPr="0003481D">
          <w:rPr>
            <w:rStyle w:val="Hyperlink"/>
            <w:noProof/>
          </w:rPr>
          <w:t>X.4.2.5 Use Case #5: Document Summary Section</w:t>
        </w:r>
        <w:r w:rsidR="00C63A7D">
          <w:rPr>
            <w:noProof/>
            <w:webHidden/>
          </w:rPr>
          <w:tab/>
        </w:r>
        <w:r w:rsidR="00C63A7D">
          <w:rPr>
            <w:noProof/>
            <w:webHidden/>
          </w:rPr>
          <w:fldChar w:fldCharType="begin"/>
        </w:r>
        <w:r w:rsidR="00C63A7D">
          <w:rPr>
            <w:noProof/>
            <w:webHidden/>
          </w:rPr>
          <w:instrText xml:space="preserve"> PAGEREF _Toc514933049 \h </w:instrText>
        </w:r>
        <w:r w:rsidR="00C63A7D">
          <w:rPr>
            <w:noProof/>
            <w:webHidden/>
          </w:rPr>
        </w:r>
        <w:r w:rsidR="00C63A7D">
          <w:rPr>
            <w:noProof/>
            <w:webHidden/>
          </w:rPr>
          <w:fldChar w:fldCharType="separate"/>
        </w:r>
        <w:r w:rsidR="00C63A7D">
          <w:rPr>
            <w:noProof/>
            <w:webHidden/>
          </w:rPr>
          <w:t>24</w:t>
        </w:r>
        <w:r w:rsidR="00C63A7D">
          <w:rPr>
            <w:noProof/>
            <w:webHidden/>
          </w:rPr>
          <w:fldChar w:fldCharType="end"/>
        </w:r>
      </w:hyperlink>
    </w:p>
    <w:p w14:paraId="4BECE8E7" w14:textId="47F5D0C7" w:rsidR="00C63A7D" w:rsidRDefault="00BE58A0">
      <w:pPr>
        <w:pStyle w:val="TOC5"/>
        <w:rPr>
          <w:rFonts w:asciiTheme="minorHAnsi" w:eastAsiaTheme="minorEastAsia" w:hAnsiTheme="minorHAnsi" w:cstheme="minorBidi"/>
          <w:noProof/>
          <w:sz w:val="22"/>
          <w:szCs w:val="22"/>
        </w:rPr>
      </w:pPr>
      <w:hyperlink w:anchor="_Toc514933050" w:history="1">
        <w:r w:rsidR="00C63A7D" w:rsidRPr="0003481D">
          <w:rPr>
            <w:rStyle w:val="Hyperlink"/>
            <w:noProof/>
          </w:rPr>
          <w:t>X.4.2.5.1 Document Summary Section Use Case Description</w:t>
        </w:r>
        <w:r w:rsidR="00C63A7D">
          <w:rPr>
            <w:noProof/>
            <w:webHidden/>
          </w:rPr>
          <w:tab/>
        </w:r>
        <w:r w:rsidR="00C63A7D">
          <w:rPr>
            <w:noProof/>
            <w:webHidden/>
          </w:rPr>
          <w:fldChar w:fldCharType="begin"/>
        </w:r>
        <w:r w:rsidR="00C63A7D">
          <w:rPr>
            <w:noProof/>
            <w:webHidden/>
          </w:rPr>
          <w:instrText xml:space="preserve"> PAGEREF _Toc514933050 \h </w:instrText>
        </w:r>
        <w:r w:rsidR="00C63A7D">
          <w:rPr>
            <w:noProof/>
            <w:webHidden/>
          </w:rPr>
        </w:r>
        <w:r w:rsidR="00C63A7D">
          <w:rPr>
            <w:noProof/>
            <w:webHidden/>
          </w:rPr>
          <w:fldChar w:fldCharType="separate"/>
        </w:r>
        <w:r w:rsidR="00C63A7D">
          <w:rPr>
            <w:noProof/>
            <w:webHidden/>
          </w:rPr>
          <w:t>24</w:t>
        </w:r>
        <w:r w:rsidR="00C63A7D">
          <w:rPr>
            <w:noProof/>
            <w:webHidden/>
          </w:rPr>
          <w:fldChar w:fldCharType="end"/>
        </w:r>
      </w:hyperlink>
    </w:p>
    <w:p w14:paraId="5AAFC9F2" w14:textId="07F89A99" w:rsidR="00C63A7D" w:rsidRDefault="00BE58A0">
      <w:pPr>
        <w:pStyle w:val="TOC5"/>
        <w:rPr>
          <w:rFonts w:asciiTheme="minorHAnsi" w:eastAsiaTheme="minorEastAsia" w:hAnsiTheme="minorHAnsi" w:cstheme="minorBidi"/>
          <w:noProof/>
          <w:sz w:val="22"/>
          <w:szCs w:val="22"/>
        </w:rPr>
      </w:pPr>
      <w:hyperlink w:anchor="_Toc514933051" w:history="1">
        <w:r w:rsidR="00C63A7D" w:rsidRPr="0003481D">
          <w:rPr>
            <w:rStyle w:val="Hyperlink"/>
            <w:noProof/>
          </w:rPr>
          <w:t>X.4.2.5.2 Document Summary Section Process Flow</w:t>
        </w:r>
        <w:r w:rsidR="00C63A7D">
          <w:rPr>
            <w:noProof/>
            <w:webHidden/>
          </w:rPr>
          <w:tab/>
        </w:r>
        <w:r w:rsidR="00C63A7D">
          <w:rPr>
            <w:noProof/>
            <w:webHidden/>
          </w:rPr>
          <w:fldChar w:fldCharType="begin"/>
        </w:r>
        <w:r w:rsidR="00C63A7D">
          <w:rPr>
            <w:noProof/>
            <w:webHidden/>
          </w:rPr>
          <w:instrText xml:space="preserve"> PAGEREF _Toc514933051 \h </w:instrText>
        </w:r>
        <w:r w:rsidR="00C63A7D">
          <w:rPr>
            <w:noProof/>
            <w:webHidden/>
          </w:rPr>
        </w:r>
        <w:r w:rsidR="00C63A7D">
          <w:rPr>
            <w:noProof/>
            <w:webHidden/>
          </w:rPr>
          <w:fldChar w:fldCharType="separate"/>
        </w:r>
        <w:r w:rsidR="00C63A7D">
          <w:rPr>
            <w:noProof/>
            <w:webHidden/>
          </w:rPr>
          <w:t>25</w:t>
        </w:r>
        <w:r w:rsidR="00C63A7D">
          <w:rPr>
            <w:noProof/>
            <w:webHidden/>
          </w:rPr>
          <w:fldChar w:fldCharType="end"/>
        </w:r>
      </w:hyperlink>
    </w:p>
    <w:p w14:paraId="24E33590" w14:textId="20A1D06B" w:rsidR="00C63A7D" w:rsidRDefault="00BE58A0">
      <w:pPr>
        <w:pStyle w:val="TOC4"/>
        <w:rPr>
          <w:rFonts w:asciiTheme="minorHAnsi" w:eastAsiaTheme="minorEastAsia" w:hAnsiTheme="minorHAnsi" w:cstheme="minorBidi"/>
          <w:noProof/>
          <w:sz w:val="22"/>
          <w:szCs w:val="22"/>
        </w:rPr>
      </w:pPr>
      <w:hyperlink w:anchor="_Toc514933052" w:history="1">
        <w:r w:rsidR="00C63A7D" w:rsidRPr="0003481D">
          <w:rPr>
            <w:rStyle w:val="Hyperlink"/>
            <w:noProof/>
          </w:rPr>
          <w:t>X.4.2.6 Use Case #6: Notes Section</w:t>
        </w:r>
        <w:r w:rsidR="00C63A7D">
          <w:rPr>
            <w:noProof/>
            <w:webHidden/>
          </w:rPr>
          <w:tab/>
        </w:r>
        <w:r w:rsidR="00C63A7D">
          <w:rPr>
            <w:noProof/>
            <w:webHidden/>
          </w:rPr>
          <w:fldChar w:fldCharType="begin"/>
        </w:r>
        <w:r w:rsidR="00C63A7D">
          <w:rPr>
            <w:noProof/>
            <w:webHidden/>
          </w:rPr>
          <w:instrText xml:space="preserve"> PAGEREF _Toc514933052 \h </w:instrText>
        </w:r>
        <w:r w:rsidR="00C63A7D">
          <w:rPr>
            <w:noProof/>
            <w:webHidden/>
          </w:rPr>
        </w:r>
        <w:r w:rsidR="00C63A7D">
          <w:rPr>
            <w:noProof/>
            <w:webHidden/>
          </w:rPr>
          <w:fldChar w:fldCharType="separate"/>
        </w:r>
        <w:r w:rsidR="00C63A7D">
          <w:rPr>
            <w:noProof/>
            <w:webHidden/>
          </w:rPr>
          <w:t>26</w:t>
        </w:r>
        <w:r w:rsidR="00C63A7D">
          <w:rPr>
            <w:noProof/>
            <w:webHidden/>
          </w:rPr>
          <w:fldChar w:fldCharType="end"/>
        </w:r>
      </w:hyperlink>
    </w:p>
    <w:p w14:paraId="3B8A9753" w14:textId="6A5876A6" w:rsidR="00C63A7D" w:rsidRDefault="00BE58A0">
      <w:pPr>
        <w:pStyle w:val="TOC5"/>
        <w:rPr>
          <w:rFonts w:asciiTheme="minorHAnsi" w:eastAsiaTheme="minorEastAsia" w:hAnsiTheme="minorHAnsi" w:cstheme="minorBidi"/>
          <w:noProof/>
          <w:sz w:val="22"/>
          <w:szCs w:val="22"/>
        </w:rPr>
      </w:pPr>
      <w:hyperlink w:anchor="_Toc514933053" w:history="1">
        <w:r w:rsidR="00C63A7D" w:rsidRPr="0003481D">
          <w:rPr>
            <w:rStyle w:val="Hyperlink"/>
            <w:noProof/>
          </w:rPr>
          <w:t>X.4.2.6.1 Notes Section Use Case Description</w:t>
        </w:r>
        <w:r w:rsidR="00C63A7D">
          <w:rPr>
            <w:noProof/>
            <w:webHidden/>
          </w:rPr>
          <w:tab/>
        </w:r>
        <w:r w:rsidR="00C63A7D">
          <w:rPr>
            <w:noProof/>
            <w:webHidden/>
          </w:rPr>
          <w:fldChar w:fldCharType="begin"/>
        </w:r>
        <w:r w:rsidR="00C63A7D">
          <w:rPr>
            <w:noProof/>
            <w:webHidden/>
          </w:rPr>
          <w:instrText xml:space="preserve"> PAGEREF _Toc514933053 \h </w:instrText>
        </w:r>
        <w:r w:rsidR="00C63A7D">
          <w:rPr>
            <w:noProof/>
            <w:webHidden/>
          </w:rPr>
        </w:r>
        <w:r w:rsidR="00C63A7D">
          <w:rPr>
            <w:noProof/>
            <w:webHidden/>
          </w:rPr>
          <w:fldChar w:fldCharType="separate"/>
        </w:r>
        <w:r w:rsidR="00C63A7D">
          <w:rPr>
            <w:noProof/>
            <w:webHidden/>
          </w:rPr>
          <w:t>26</w:t>
        </w:r>
        <w:r w:rsidR="00C63A7D">
          <w:rPr>
            <w:noProof/>
            <w:webHidden/>
          </w:rPr>
          <w:fldChar w:fldCharType="end"/>
        </w:r>
      </w:hyperlink>
    </w:p>
    <w:p w14:paraId="4EDC25F7" w14:textId="62070B33" w:rsidR="00C63A7D" w:rsidRDefault="00BE58A0">
      <w:pPr>
        <w:pStyle w:val="TOC5"/>
        <w:rPr>
          <w:rFonts w:asciiTheme="minorHAnsi" w:eastAsiaTheme="minorEastAsia" w:hAnsiTheme="minorHAnsi" w:cstheme="minorBidi"/>
          <w:noProof/>
          <w:sz w:val="22"/>
          <w:szCs w:val="22"/>
        </w:rPr>
      </w:pPr>
      <w:hyperlink w:anchor="_Toc514933054" w:history="1">
        <w:r w:rsidR="00C63A7D" w:rsidRPr="0003481D">
          <w:rPr>
            <w:rStyle w:val="Hyperlink"/>
            <w:noProof/>
          </w:rPr>
          <w:t>X.4.2.6.2 Notes Section Process Flow</w:t>
        </w:r>
        <w:r w:rsidR="00C63A7D">
          <w:rPr>
            <w:noProof/>
            <w:webHidden/>
          </w:rPr>
          <w:tab/>
        </w:r>
        <w:r w:rsidR="00C63A7D">
          <w:rPr>
            <w:noProof/>
            <w:webHidden/>
          </w:rPr>
          <w:fldChar w:fldCharType="begin"/>
        </w:r>
        <w:r w:rsidR="00C63A7D">
          <w:rPr>
            <w:noProof/>
            <w:webHidden/>
          </w:rPr>
          <w:instrText xml:space="preserve"> PAGEREF _Toc514933054 \h </w:instrText>
        </w:r>
        <w:r w:rsidR="00C63A7D">
          <w:rPr>
            <w:noProof/>
            <w:webHidden/>
          </w:rPr>
        </w:r>
        <w:r w:rsidR="00C63A7D">
          <w:rPr>
            <w:noProof/>
            <w:webHidden/>
          </w:rPr>
          <w:fldChar w:fldCharType="separate"/>
        </w:r>
        <w:r w:rsidR="00C63A7D">
          <w:rPr>
            <w:noProof/>
            <w:webHidden/>
          </w:rPr>
          <w:t>27</w:t>
        </w:r>
        <w:r w:rsidR="00C63A7D">
          <w:rPr>
            <w:noProof/>
            <w:webHidden/>
          </w:rPr>
          <w:fldChar w:fldCharType="end"/>
        </w:r>
      </w:hyperlink>
    </w:p>
    <w:p w14:paraId="6EA95443" w14:textId="42330489" w:rsidR="00C63A7D" w:rsidRDefault="00BE58A0">
      <w:pPr>
        <w:pStyle w:val="TOC4"/>
        <w:rPr>
          <w:rFonts w:asciiTheme="minorHAnsi" w:eastAsiaTheme="minorEastAsia" w:hAnsiTheme="minorHAnsi" w:cstheme="minorBidi"/>
          <w:noProof/>
          <w:sz w:val="22"/>
          <w:szCs w:val="22"/>
        </w:rPr>
      </w:pPr>
      <w:hyperlink w:anchor="_Toc514933055" w:history="1">
        <w:r w:rsidR="00C63A7D" w:rsidRPr="0003481D">
          <w:rPr>
            <w:rStyle w:val="Hyperlink"/>
            <w:noProof/>
          </w:rPr>
          <w:t>X.4.2.7 Use Case #7: Care Team Summary Section</w:t>
        </w:r>
        <w:r w:rsidR="00C63A7D">
          <w:rPr>
            <w:noProof/>
            <w:webHidden/>
          </w:rPr>
          <w:tab/>
        </w:r>
        <w:r w:rsidR="00C63A7D">
          <w:rPr>
            <w:noProof/>
            <w:webHidden/>
          </w:rPr>
          <w:fldChar w:fldCharType="begin"/>
        </w:r>
        <w:r w:rsidR="00C63A7D">
          <w:rPr>
            <w:noProof/>
            <w:webHidden/>
          </w:rPr>
          <w:instrText xml:space="preserve"> PAGEREF _Toc514933055 \h </w:instrText>
        </w:r>
        <w:r w:rsidR="00C63A7D">
          <w:rPr>
            <w:noProof/>
            <w:webHidden/>
          </w:rPr>
        </w:r>
        <w:r w:rsidR="00C63A7D">
          <w:rPr>
            <w:noProof/>
            <w:webHidden/>
          </w:rPr>
          <w:fldChar w:fldCharType="separate"/>
        </w:r>
        <w:r w:rsidR="00C63A7D">
          <w:rPr>
            <w:noProof/>
            <w:webHidden/>
          </w:rPr>
          <w:t>28</w:t>
        </w:r>
        <w:r w:rsidR="00C63A7D">
          <w:rPr>
            <w:noProof/>
            <w:webHidden/>
          </w:rPr>
          <w:fldChar w:fldCharType="end"/>
        </w:r>
      </w:hyperlink>
    </w:p>
    <w:p w14:paraId="71127EE1" w14:textId="69EA6B56" w:rsidR="00C63A7D" w:rsidRDefault="00BE58A0">
      <w:pPr>
        <w:pStyle w:val="TOC5"/>
        <w:rPr>
          <w:rFonts w:asciiTheme="minorHAnsi" w:eastAsiaTheme="minorEastAsia" w:hAnsiTheme="minorHAnsi" w:cstheme="minorBidi"/>
          <w:noProof/>
          <w:sz w:val="22"/>
          <w:szCs w:val="22"/>
        </w:rPr>
      </w:pPr>
      <w:hyperlink w:anchor="_Toc514933056" w:history="1">
        <w:r w:rsidR="00C63A7D" w:rsidRPr="0003481D">
          <w:rPr>
            <w:rStyle w:val="Hyperlink"/>
            <w:noProof/>
          </w:rPr>
          <w:t>X.4.2.7.1 Care Team Summary Section Use Case Description</w:t>
        </w:r>
        <w:r w:rsidR="00C63A7D">
          <w:rPr>
            <w:noProof/>
            <w:webHidden/>
          </w:rPr>
          <w:tab/>
        </w:r>
        <w:r w:rsidR="00C63A7D">
          <w:rPr>
            <w:noProof/>
            <w:webHidden/>
          </w:rPr>
          <w:fldChar w:fldCharType="begin"/>
        </w:r>
        <w:r w:rsidR="00C63A7D">
          <w:rPr>
            <w:noProof/>
            <w:webHidden/>
          </w:rPr>
          <w:instrText xml:space="preserve"> PAGEREF _Toc514933056 \h </w:instrText>
        </w:r>
        <w:r w:rsidR="00C63A7D">
          <w:rPr>
            <w:noProof/>
            <w:webHidden/>
          </w:rPr>
        </w:r>
        <w:r w:rsidR="00C63A7D">
          <w:rPr>
            <w:noProof/>
            <w:webHidden/>
          </w:rPr>
          <w:fldChar w:fldCharType="separate"/>
        </w:r>
        <w:r w:rsidR="00C63A7D">
          <w:rPr>
            <w:noProof/>
            <w:webHidden/>
          </w:rPr>
          <w:t>28</w:t>
        </w:r>
        <w:r w:rsidR="00C63A7D">
          <w:rPr>
            <w:noProof/>
            <w:webHidden/>
          </w:rPr>
          <w:fldChar w:fldCharType="end"/>
        </w:r>
      </w:hyperlink>
    </w:p>
    <w:p w14:paraId="6D9A7758" w14:textId="24D41AF9" w:rsidR="00C63A7D" w:rsidRDefault="00BE58A0">
      <w:pPr>
        <w:pStyle w:val="TOC5"/>
        <w:rPr>
          <w:rFonts w:asciiTheme="minorHAnsi" w:eastAsiaTheme="minorEastAsia" w:hAnsiTheme="minorHAnsi" w:cstheme="minorBidi"/>
          <w:noProof/>
          <w:sz w:val="22"/>
          <w:szCs w:val="22"/>
        </w:rPr>
      </w:pPr>
      <w:hyperlink w:anchor="_Toc514933057" w:history="1">
        <w:r w:rsidR="00C63A7D" w:rsidRPr="0003481D">
          <w:rPr>
            <w:rStyle w:val="Hyperlink"/>
            <w:noProof/>
          </w:rPr>
          <w:t>X.4.2.7.2 Care Team Summary Section Process Flow</w:t>
        </w:r>
        <w:r w:rsidR="00C63A7D">
          <w:rPr>
            <w:noProof/>
            <w:webHidden/>
          </w:rPr>
          <w:tab/>
        </w:r>
        <w:r w:rsidR="00C63A7D">
          <w:rPr>
            <w:noProof/>
            <w:webHidden/>
          </w:rPr>
          <w:fldChar w:fldCharType="begin"/>
        </w:r>
        <w:r w:rsidR="00C63A7D">
          <w:rPr>
            <w:noProof/>
            <w:webHidden/>
          </w:rPr>
          <w:instrText xml:space="preserve"> PAGEREF _Toc514933057 \h </w:instrText>
        </w:r>
        <w:r w:rsidR="00C63A7D">
          <w:rPr>
            <w:noProof/>
            <w:webHidden/>
          </w:rPr>
        </w:r>
        <w:r w:rsidR="00C63A7D">
          <w:rPr>
            <w:noProof/>
            <w:webHidden/>
          </w:rPr>
          <w:fldChar w:fldCharType="separate"/>
        </w:r>
        <w:r w:rsidR="00C63A7D">
          <w:rPr>
            <w:noProof/>
            <w:webHidden/>
          </w:rPr>
          <w:t>29</w:t>
        </w:r>
        <w:r w:rsidR="00C63A7D">
          <w:rPr>
            <w:noProof/>
            <w:webHidden/>
          </w:rPr>
          <w:fldChar w:fldCharType="end"/>
        </w:r>
      </w:hyperlink>
    </w:p>
    <w:p w14:paraId="59E163AD" w14:textId="508F90E4" w:rsidR="00C63A7D" w:rsidRDefault="00BE58A0">
      <w:pPr>
        <w:pStyle w:val="TOC2"/>
        <w:rPr>
          <w:rFonts w:asciiTheme="minorHAnsi" w:eastAsiaTheme="minorEastAsia" w:hAnsiTheme="minorHAnsi" w:cstheme="minorBidi"/>
          <w:noProof/>
          <w:sz w:val="22"/>
          <w:szCs w:val="22"/>
        </w:rPr>
      </w:pPr>
      <w:hyperlink w:anchor="_Toc514933058" w:history="1">
        <w:r w:rsidR="00C63A7D" w:rsidRPr="0003481D">
          <w:rPr>
            <w:rStyle w:val="Hyperlink"/>
            <w:noProof/>
          </w:rPr>
          <w:t>X.5 CDA-DSS Security Considerations</w:t>
        </w:r>
        <w:r w:rsidR="00C63A7D">
          <w:rPr>
            <w:noProof/>
            <w:webHidden/>
          </w:rPr>
          <w:tab/>
        </w:r>
        <w:r w:rsidR="00C63A7D">
          <w:rPr>
            <w:noProof/>
            <w:webHidden/>
          </w:rPr>
          <w:fldChar w:fldCharType="begin"/>
        </w:r>
        <w:r w:rsidR="00C63A7D">
          <w:rPr>
            <w:noProof/>
            <w:webHidden/>
          </w:rPr>
          <w:instrText xml:space="preserve"> PAGEREF _Toc514933058 \h </w:instrText>
        </w:r>
        <w:r w:rsidR="00C63A7D">
          <w:rPr>
            <w:noProof/>
            <w:webHidden/>
          </w:rPr>
        </w:r>
        <w:r w:rsidR="00C63A7D">
          <w:rPr>
            <w:noProof/>
            <w:webHidden/>
          </w:rPr>
          <w:fldChar w:fldCharType="separate"/>
        </w:r>
        <w:r w:rsidR="00C63A7D">
          <w:rPr>
            <w:noProof/>
            <w:webHidden/>
          </w:rPr>
          <w:t>30</w:t>
        </w:r>
        <w:r w:rsidR="00C63A7D">
          <w:rPr>
            <w:noProof/>
            <w:webHidden/>
          </w:rPr>
          <w:fldChar w:fldCharType="end"/>
        </w:r>
      </w:hyperlink>
    </w:p>
    <w:p w14:paraId="36B9D5AA" w14:textId="2A9394CB" w:rsidR="00C63A7D" w:rsidRDefault="00BE58A0">
      <w:pPr>
        <w:pStyle w:val="TOC2"/>
        <w:rPr>
          <w:rFonts w:asciiTheme="minorHAnsi" w:eastAsiaTheme="minorEastAsia" w:hAnsiTheme="minorHAnsi" w:cstheme="minorBidi"/>
          <w:noProof/>
          <w:sz w:val="22"/>
          <w:szCs w:val="22"/>
        </w:rPr>
      </w:pPr>
      <w:hyperlink w:anchor="_Toc514933059" w:history="1">
        <w:r w:rsidR="00C63A7D" w:rsidRPr="0003481D">
          <w:rPr>
            <w:rStyle w:val="Hyperlink"/>
            <w:noProof/>
          </w:rPr>
          <w:t>X.6 CDA-DSS Cross Profile Considerations</w:t>
        </w:r>
        <w:r w:rsidR="00C63A7D">
          <w:rPr>
            <w:noProof/>
            <w:webHidden/>
          </w:rPr>
          <w:tab/>
        </w:r>
        <w:r w:rsidR="00C63A7D">
          <w:rPr>
            <w:noProof/>
            <w:webHidden/>
          </w:rPr>
          <w:fldChar w:fldCharType="begin"/>
        </w:r>
        <w:r w:rsidR="00C63A7D">
          <w:rPr>
            <w:noProof/>
            <w:webHidden/>
          </w:rPr>
          <w:instrText xml:space="preserve"> PAGEREF _Toc514933059 \h </w:instrText>
        </w:r>
        <w:r w:rsidR="00C63A7D">
          <w:rPr>
            <w:noProof/>
            <w:webHidden/>
          </w:rPr>
        </w:r>
        <w:r w:rsidR="00C63A7D">
          <w:rPr>
            <w:noProof/>
            <w:webHidden/>
          </w:rPr>
          <w:fldChar w:fldCharType="separate"/>
        </w:r>
        <w:r w:rsidR="00C63A7D">
          <w:rPr>
            <w:noProof/>
            <w:webHidden/>
          </w:rPr>
          <w:t>30</w:t>
        </w:r>
        <w:r w:rsidR="00C63A7D">
          <w:rPr>
            <w:noProof/>
            <w:webHidden/>
          </w:rPr>
          <w:fldChar w:fldCharType="end"/>
        </w:r>
      </w:hyperlink>
    </w:p>
    <w:p w14:paraId="1246B13A" w14:textId="2EC3931C" w:rsidR="00C63A7D" w:rsidRPr="005E7151" w:rsidRDefault="00BE58A0">
      <w:pPr>
        <w:pStyle w:val="TOC1"/>
        <w:rPr>
          <w:rFonts w:asciiTheme="minorHAnsi" w:eastAsiaTheme="minorEastAsia" w:hAnsiTheme="minorHAnsi" w:cstheme="minorBidi"/>
          <w:b/>
          <w:noProof/>
          <w:sz w:val="22"/>
          <w:szCs w:val="22"/>
        </w:rPr>
      </w:pPr>
      <w:hyperlink w:anchor="_Toc514933060" w:history="1">
        <w:r w:rsidR="00C63A7D" w:rsidRPr="005E7151">
          <w:rPr>
            <w:rStyle w:val="Hyperlink"/>
            <w:b/>
            <w:noProof/>
          </w:rPr>
          <w:t>Volume 2 – Transactions</w:t>
        </w:r>
        <w:r w:rsidR="00C63A7D" w:rsidRPr="005E7151">
          <w:rPr>
            <w:b/>
            <w:noProof/>
            <w:webHidden/>
          </w:rPr>
          <w:tab/>
        </w:r>
        <w:r w:rsidR="00C63A7D" w:rsidRPr="005E7151">
          <w:rPr>
            <w:b/>
            <w:noProof/>
            <w:webHidden/>
          </w:rPr>
          <w:fldChar w:fldCharType="begin"/>
        </w:r>
        <w:r w:rsidR="00C63A7D" w:rsidRPr="005E7151">
          <w:rPr>
            <w:b/>
            <w:noProof/>
            <w:webHidden/>
          </w:rPr>
          <w:instrText xml:space="preserve"> PAGEREF _Toc514933060 \h </w:instrText>
        </w:r>
        <w:r w:rsidR="00C63A7D" w:rsidRPr="005E7151">
          <w:rPr>
            <w:b/>
            <w:noProof/>
            <w:webHidden/>
          </w:rPr>
        </w:r>
        <w:r w:rsidR="00C63A7D" w:rsidRPr="005E7151">
          <w:rPr>
            <w:b/>
            <w:noProof/>
            <w:webHidden/>
          </w:rPr>
          <w:fldChar w:fldCharType="separate"/>
        </w:r>
        <w:r w:rsidR="00C63A7D" w:rsidRPr="005E7151">
          <w:rPr>
            <w:b/>
            <w:noProof/>
            <w:webHidden/>
          </w:rPr>
          <w:t>31</w:t>
        </w:r>
        <w:r w:rsidR="00C63A7D" w:rsidRPr="005E7151">
          <w:rPr>
            <w:b/>
            <w:noProof/>
            <w:webHidden/>
          </w:rPr>
          <w:fldChar w:fldCharType="end"/>
        </w:r>
      </w:hyperlink>
    </w:p>
    <w:p w14:paraId="3D09C913" w14:textId="65E89449" w:rsidR="00C63A7D" w:rsidRDefault="00BE58A0">
      <w:pPr>
        <w:pStyle w:val="TOC1"/>
        <w:rPr>
          <w:rFonts w:asciiTheme="minorHAnsi" w:eastAsiaTheme="minorEastAsia" w:hAnsiTheme="minorHAnsi" w:cstheme="minorBidi"/>
          <w:noProof/>
          <w:sz w:val="22"/>
          <w:szCs w:val="22"/>
        </w:rPr>
      </w:pPr>
      <w:hyperlink w:anchor="_Toc514933061" w:history="1">
        <w:r w:rsidR="00C63A7D" w:rsidRPr="0003481D">
          <w:rPr>
            <w:rStyle w:val="Hyperlink"/>
            <w:noProof/>
          </w:rPr>
          <w:t>Appendices</w:t>
        </w:r>
        <w:r w:rsidR="00C63A7D">
          <w:rPr>
            <w:noProof/>
            <w:webHidden/>
          </w:rPr>
          <w:tab/>
        </w:r>
        <w:r w:rsidR="00C63A7D">
          <w:rPr>
            <w:noProof/>
            <w:webHidden/>
          </w:rPr>
          <w:fldChar w:fldCharType="begin"/>
        </w:r>
        <w:r w:rsidR="00C63A7D">
          <w:rPr>
            <w:noProof/>
            <w:webHidden/>
          </w:rPr>
          <w:instrText xml:space="preserve"> PAGEREF _Toc514933061 \h </w:instrText>
        </w:r>
        <w:r w:rsidR="00C63A7D">
          <w:rPr>
            <w:noProof/>
            <w:webHidden/>
          </w:rPr>
        </w:r>
        <w:r w:rsidR="00C63A7D">
          <w:rPr>
            <w:noProof/>
            <w:webHidden/>
          </w:rPr>
          <w:fldChar w:fldCharType="separate"/>
        </w:r>
        <w:r w:rsidR="00C63A7D">
          <w:rPr>
            <w:noProof/>
            <w:webHidden/>
          </w:rPr>
          <w:t>32</w:t>
        </w:r>
        <w:r w:rsidR="00C63A7D">
          <w:rPr>
            <w:noProof/>
            <w:webHidden/>
          </w:rPr>
          <w:fldChar w:fldCharType="end"/>
        </w:r>
      </w:hyperlink>
    </w:p>
    <w:p w14:paraId="3B73B0EC" w14:textId="10FC5FEE" w:rsidR="00C63A7D" w:rsidRDefault="00BE58A0">
      <w:pPr>
        <w:pStyle w:val="TOC1"/>
        <w:rPr>
          <w:rFonts w:asciiTheme="minorHAnsi" w:eastAsiaTheme="minorEastAsia" w:hAnsiTheme="minorHAnsi" w:cstheme="minorBidi"/>
          <w:noProof/>
          <w:sz w:val="22"/>
          <w:szCs w:val="22"/>
        </w:rPr>
      </w:pPr>
      <w:hyperlink w:anchor="_Toc514933062" w:history="1">
        <w:r w:rsidR="00C63A7D" w:rsidRPr="0003481D">
          <w:rPr>
            <w:rStyle w:val="Hyperlink"/>
            <w:noProof/>
          </w:rPr>
          <w:t>Volume 2 Namespace Additions</w:t>
        </w:r>
        <w:r w:rsidR="00C63A7D">
          <w:rPr>
            <w:noProof/>
            <w:webHidden/>
          </w:rPr>
          <w:tab/>
        </w:r>
        <w:r w:rsidR="00C63A7D">
          <w:rPr>
            <w:noProof/>
            <w:webHidden/>
          </w:rPr>
          <w:fldChar w:fldCharType="begin"/>
        </w:r>
        <w:r w:rsidR="00C63A7D">
          <w:rPr>
            <w:noProof/>
            <w:webHidden/>
          </w:rPr>
          <w:instrText xml:space="preserve"> PAGEREF _Toc514933062 \h </w:instrText>
        </w:r>
        <w:r w:rsidR="00C63A7D">
          <w:rPr>
            <w:noProof/>
            <w:webHidden/>
          </w:rPr>
        </w:r>
        <w:r w:rsidR="00C63A7D">
          <w:rPr>
            <w:noProof/>
            <w:webHidden/>
          </w:rPr>
          <w:fldChar w:fldCharType="separate"/>
        </w:r>
        <w:r w:rsidR="00C63A7D">
          <w:rPr>
            <w:noProof/>
            <w:webHidden/>
          </w:rPr>
          <w:t>33</w:t>
        </w:r>
        <w:r w:rsidR="00C63A7D">
          <w:rPr>
            <w:noProof/>
            <w:webHidden/>
          </w:rPr>
          <w:fldChar w:fldCharType="end"/>
        </w:r>
      </w:hyperlink>
    </w:p>
    <w:p w14:paraId="60573176" w14:textId="332966F6" w:rsidR="00C63A7D" w:rsidRPr="005E7151" w:rsidRDefault="00BE58A0">
      <w:pPr>
        <w:pStyle w:val="TOC1"/>
        <w:rPr>
          <w:rFonts w:asciiTheme="minorHAnsi" w:eastAsiaTheme="minorEastAsia" w:hAnsiTheme="minorHAnsi" w:cstheme="minorBidi"/>
          <w:b/>
          <w:noProof/>
          <w:sz w:val="22"/>
          <w:szCs w:val="22"/>
        </w:rPr>
      </w:pPr>
      <w:hyperlink w:anchor="_Toc514933063" w:history="1">
        <w:r w:rsidR="00C63A7D" w:rsidRPr="005E7151">
          <w:rPr>
            <w:rStyle w:val="Hyperlink"/>
            <w:b/>
            <w:noProof/>
          </w:rPr>
          <w:t>Volume 3 – Content Modules</w:t>
        </w:r>
        <w:r w:rsidR="00C63A7D" w:rsidRPr="005E7151">
          <w:rPr>
            <w:b/>
            <w:noProof/>
            <w:webHidden/>
          </w:rPr>
          <w:tab/>
        </w:r>
        <w:r w:rsidR="00C63A7D" w:rsidRPr="005E7151">
          <w:rPr>
            <w:b/>
            <w:noProof/>
            <w:webHidden/>
          </w:rPr>
          <w:fldChar w:fldCharType="begin"/>
        </w:r>
        <w:r w:rsidR="00C63A7D" w:rsidRPr="005E7151">
          <w:rPr>
            <w:b/>
            <w:noProof/>
            <w:webHidden/>
          </w:rPr>
          <w:instrText xml:space="preserve"> PAGEREF _Toc514933063 \h </w:instrText>
        </w:r>
        <w:r w:rsidR="00C63A7D" w:rsidRPr="005E7151">
          <w:rPr>
            <w:b/>
            <w:noProof/>
            <w:webHidden/>
          </w:rPr>
        </w:r>
        <w:r w:rsidR="00C63A7D" w:rsidRPr="005E7151">
          <w:rPr>
            <w:b/>
            <w:noProof/>
            <w:webHidden/>
          </w:rPr>
          <w:fldChar w:fldCharType="separate"/>
        </w:r>
        <w:r w:rsidR="00C63A7D" w:rsidRPr="005E7151">
          <w:rPr>
            <w:b/>
            <w:noProof/>
            <w:webHidden/>
          </w:rPr>
          <w:t>34</w:t>
        </w:r>
        <w:r w:rsidR="00C63A7D" w:rsidRPr="005E7151">
          <w:rPr>
            <w:b/>
            <w:noProof/>
            <w:webHidden/>
          </w:rPr>
          <w:fldChar w:fldCharType="end"/>
        </w:r>
      </w:hyperlink>
    </w:p>
    <w:p w14:paraId="0C117302" w14:textId="7BCB370A" w:rsidR="00C63A7D" w:rsidRDefault="00BE58A0">
      <w:pPr>
        <w:pStyle w:val="TOC1"/>
        <w:rPr>
          <w:rFonts w:asciiTheme="minorHAnsi" w:eastAsiaTheme="minorEastAsia" w:hAnsiTheme="minorHAnsi" w:cstheme="minorBidi"/>
          <w:noProof/>
          <w:sz w:val="22"/>
          <w:szCs w:val="22"/>
        </w:rPr>
      </w:pPr>
      <w:hyperlink w:anchor="_Toc514933064" w:history="1">
        <w:r w:rsidR="00C63A7D" w:rsidRPr="0003481D">
          <w:rPr>
            <w:rStyle w:val="Hyperlink"/>
            <w:bCs/>
            <w:noProof/>
          </w:rPr>
          <w:t>5 IHE Namespaces, Concept Domains and Vocabularies</w:t>
        </w:r>
        <w:r w:rsidR="00C63A7D">
          <w:rPr>
            <w:noProof/>
            <w:webHidden/>
          </w:rPr>
          <w:tab/>
        </w:r>
        <w:r w:rsidR="00C63A7D">
          <w:rPr>
            <w:noProof/>
            <w:webHidden/>
          </w:rPr>
          <w:fldChar w:fldCharType="begin"/>
        </w:r>
        <w:r w:rsidR="00C63A7D">
          <w:rPr>
            <w:noProof/>
            <w:webHidden/>
          </w:rPr>
          <w:instrText xml:space="preserve"> PAGEREF _Toc514933064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1475BFDD" w14:textId="6341D13F" w:rsidR="00C63A7D" w:rsidRDefault="00BE58A0">
      <w:pPr>
        <w:pStyle w:val="TOC2"/>
        <w:rPr>
          <w:rFonts w:asciiTheme="minorHAnsi" w:eastAsiaTheme="minorEastAsia" w:hAnsiTheme="minorHAnsi" w:cstheme="minorBidi"/>
          <w:noProof/>
          <w:sz w:val="22"/>
          <w:szCs w:val="22"/>
        </w:rPr>
      </w:pPr>
      <w:hyperlink w:anchor="_Toc514933065" w:history="1">
        <w:r w:rsidR="00C63A7D" w:rsidRPr="0003481D">
          <w:rPr>
            <w:rStyle w:val="Hyperlink"/>
            <w:noProof/>
          </w:rPr>
          <w:t>5.1 IHE Namespaces</w:t>
        </w:r>
        <w:r w:rsidR="00C63A7D">
          <w:rPr>
            <w:noProof/>
            <w:webHidden/>
          </w:rPr>
          <w:tab/>
        </w:r>
        <w:r w:rsidR="00C63A7D">
          <w:rPr>
            <w:noProof/>
            <w:webHidden/>
          </w:rPr>
          <w:fldChar w:fldCharType="begin"/>
        </w:r>
        <w:r w:rsidR="00C63A7D">
          <w:rPr>
            <w:noProof/>
            <w:webHidden/>
          </w:rPr>
          <w:instrText xml:space="preserve"> PAGEREF _Toc514933065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044E343E" w14:textId="3A4ABD75" w:rsidR="00C63A7D" w:rsidRDefault="00BE58A0">
      <w:pPr>
        <w:pStyle w:val="TOC2"/>
        <w:rPr>
          <w:rFonts w:asciiTheme="minorHAnsi" w:eastAsiaTheme="minorEastAsia" w:hAnsiTheme="minorHAnsi" w:cstheme="minorBidi"/>
          <w:noProof/>
          <w:sz w:val="22"/>
          <w:szCs w:val="22"/>
        </w:rPr>
      </w:pPr>
      <w:hyperlink w:anchor="_Toc514933066" w:history="1">
        <w:r w:rsidR="00C63A7D" w:rsidRPr="0003481D">
          <w:rPr>
            <w:rStyle w:val="Hyperlink"/>
            <w:noProof/>
          </w:rPr>
          <w:t>5.2 IHE Concept Domains</w:t>
        </w:r>
        <w:r w:rsidR="00C63A7D">
          <w:rPr>
            <w:noProof/>
            <w:webHidden/>
          </w:rPr>
          <w:tab/>
        </w:r>
        <w:r w:rsidR="00C63A7D">
          <w:rPr>
            <w:noProof/>
            <w:webHidden/>
          </w:rPr>
          <w:fldChar w:fldCharType="begin"/>
        </w:r>
        <w:r w:rsidR="00C63A7D">
          <w:rPr>
            <w:noProof/>
            <w:webHidden/>
          </w:rPr>
          <w:instrText xml:space="preserve"> PAGEREF _Toc514933066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4736CF6B" w14:textId="381E3BA6" w:rsidR="00C63A7D" w:rsidRDefault="00BE58A0">
      <w:pPr>
        <w:pStyle w:val="TOC2"/>
        <w:rPr>
          <w:rFonts w:asciiTheme="minorHAnsi" w:eastAsiaTheme="minorEastAsia" w:hAnsiTheme="minorHAnsi" w:cstheme="minorBidi"/>
          <w:noProof/>
          <w:sz w:val="22"/>
          <w:szCs w:val="22"/>
        </w:rPr>
      </w:pPr>
      <w:hyperlink w:anchor="_Toc514933067" w:history="1">
        <w:r w:rsidR="00C63A7D" w:rsidRPr="0003481D">
          <w:rPr>
            <w:rStyle w:val="Hyperlink"/>
            <w:noProof/>
          </w:rPr>
          <w:t>5.3 IHE Format Codes and Vocabularies</w:t>
        </w:r>
        <w:r w:rsidR="00C63A7D">
          <w:rPr>
            <w:noProof/>
            <w:webHidden/>
          </w:rPr>
          <w:tab/>
        </w:r>
        <w:r w:rsidR="00C63A7D">
          <w:rPr>
            <w:noProof/>
            <w:webHidden/>
          </w:rPr>
          <w:fldChar w:fldCharType="begin"/>
        </w:r>
        <w:r w:rsidR="00C63A7D">
          <w:rPr>
            <w:noProof/>
            <w:webHidden/>
          </w:rPr>
          <w:instrText xml:space="preserve"> PAGEREF _Toc514933067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1CC00BBF" w14:textId="7A56633B" w:rsidR="00C63A7D" w:rsidRDefault="00BE58A0">
      <w:pPr>
        <w:pStyle w:val="TOC3"/>
        <w:rPr>
          <w:rFonts w:asciiTheme="minorHAnsi" w:eastAsiaTheme="minorEastAsia" w:hAnsiTheme="minorHAnsi" w:cstheme="minorBidi"/>
          <w:noProof/>
          <w:sz w:val="22"/>
          <w:szCs w:val="22"/>
        </w:rPr>
      </w:pPr>
      <w:hyperlink w:anchor="_Toc514933068" w:history="1">
        <w:r w:rsidR="00C63A7D" w:rsidRPr="0003481D">
          <w:rPr>
            <w:rStyle w:val="Hyperlink"/>
            <w:noProof/>
          </w:rPr>
          <w:t>5.3.1 IHE Format Codes</w:t>
        </w:r>
        <w:r w:rsidR="00C63A7D">
          <w:rPr>
            <w:noProof/>
            <w:webHidden/>
          </w:rPr>
          <w:tab/>
        </w:r>
        <w:r w:rsidR="00C63A7D">
          <w:rPr>
            <w:noProof/>
            <w:webHidden/>
          </w:rPr>
          <w:fldChar w:fldCharType="begin"/>
        </w:r>
        <w:r w:rsidR="00C63A7D">
          <w:rPr>
            <w:noProof/>
            <w:webHidden/>
          </w:rPr>
          <w:instrText xml:space="preserve"> PAGEREF _Toc514933068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0E8F69FE" w14:textId="63DF3413" w:rsidR="00C63A7D" w:rsidRDefault="00BE58A0">
      <w:pPr>
        <w:pStyle w:val="TOC3"/>
        <w:rPr>
          <w:rFonts w:asciiTheme="minorHAnsi" w:eastAsiaTheme="minorEastAsia" w:hAnsiTheme="minorHAnsi" w:cstheme="minorBidi"/>
          <w:noProof/>
          <w:sz w:val="22"/>
          <w:szCs w:val="22"/>
        </w:rPr>
      </w:pPr>
      <w:hyperlink w:anchor="_Toc514933069" w:history="1">
        <w:r w:rsidR="00C63A7D" w:rsidRPr="0003481D">
          <w:rPr>
            <w:rStyle w:val="Hyperlink"/>
            <w:noProof/>
          </w:rPr>
          <w:t>5.3.2 IHEActCode Vocabulary</w:t>
        </w:r>
        <w:r w:rsidR="00C63A7D">
          <w:rPr>
            <w:noProof/>
            <w:webHidden/>
          </w:rPr>
          <w:tab/>
        </w:r>
        <w:r w:rsidR="00C63A7D">
          <w:rPr>
            <w:noProof/>
            <w:webHidden/>
          </w:rPr>
          <w:fldChar w:fldCharType="begin"/>
        </w:r>
        <w:r w:rsidR="00C63A7D">
          <w:rPr>
            <w:noProof/>
            <w:webHidden/>
          </w:rPr>
          <w:instrText xml:space="preserve"> PAGEREF _Toc514933069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2EE1F351" w14:textId="0DBE6D2E" w:rsidR="00C63A7D" w:rsidRDefault="00BE58A0">
      <w:pPr>
        <w:pStyle w:val="TOC3"/>
        <w:rPr>
          <w:rFonts w:asciiTheme="minorHAnsi" w:eastAsiaTheme="minorEastAsia" w:hAnsiTheme="minorHAnsi" w:cstheme="minorBidi"/>
          <w:noProof/>
          <w:sz w:val="22"/>
          <w:szCs w:val="22"/>
        </w:rPr>
      </w:pPr>
      <w:hyperlink w:anchor="_Toc514933070" w:history="1">
        <w:r w:rsidR="00C63A7D" w:rsidRPr="0003481D">
          <w:rPr>
            <w:rStyle w:val="Hyperlink"/>
            <w:noProof/>
          </w:rPr>
          <w:t>5.3.3 IHERoleCode Vocabulary</w:t>
        </w:r>
        <w:r w:rsidR="00C63A7D">
          <w:rPr>
            <w:noProof/>
            <w:webHidden/>
          </w:rPr>
          <w:tab/>
        </w:r>
        <w:r w:rsidR="00C63A7D">
          <w:rPr>
            <w:noProof/>
            <w:webHidden/>
          </w:rPr>
          <w:fldChar w:fldCharType="begin"/>
        </w:r>
        <w:r w:rsidR="00C63A7D">
          <w:rPr>
            <w:noProof/>
            <w:webHidden/>
          </w:rPr>
          <w:instrText xml:space="preserve"> PAGEREF _Toc514933070 \h </w:instrText>
        </w:r>
        <w:r w:rsidR="00C63A7D">
          <w:rPr>
            <w:noProof/>
            <w:webHidden/>
          </w:rPr>
        </w:r>
        <w:r w:rsidR="00C63A7D">
          <w:rPr>
            <w:noProof/>
            <w:webHidden/>
          </w:rPr>
          <w:fldChar w:fldCharType="separate"/>
        </w:r>
        <w:r w:rsidR="00C63A7D">
          <w:rPr>
            <w:noProof/>
            <w:webHidden/>
          </w:rPr>
          <w:t>35</w:t>
        </w:r>
        <w:r w:rsidR="00C63A7D">
          <w:rPr>
            <w:noProof/>
            <w:webHidden/>
          </w:rPr>
          <w:fldChar w:fldCharType="end"/>
        </w:r>
      </w:hyperlink>
    </w:p>
    <w:p w14:paraId="2D402D30" w14:textId="7B59205E" w:rsidR="00C63A7D" w:rsidRDefault="00BE58A0">
      <w:pPr>
        <w:pStyle w:val="TOC1"/>
        <w:rPr>
          <w:rFonts w:asciiTheme="minorHAnsi" w:eastAsiaTheme="minorEastAsia" w:hAnsiTheme="minorHAnsi" w:cstheme="minorBidi"/>
          <w:noProof/>
          <w:sz w:val="22"/>
          <w:szCs w:val="22"/>
        </w:rPr>
      </w:pPr>
      <w:hyperlink w:anchor="_Toc514933071" w:history="1">
        <w:r w:rsidR="00C63A7D" w:rsidRPr="0003481D">
          <w:rPr>
            <w:rStyle w:val="Hyperlink"/>
            <w:bCs/>
            <w:noProof/>
          </w:rPr>
          <w:t>6 Content Modules</w:t>
        </w:r>
        <w:r w:rsidR="00C63A7D">
          <w:rPr>
            <w:noProof/>
            <w:webHidden/>
          </w:rPr>
          <w:tab/>
        </w:r>
        <w:r w:rsidR="00C63A7D">
          <w:rPr>
            <w:noProof/>
            <w:webHidden/>
          </w:rPr>
          <w:fldChar w:fldCharType="begin"/>
        </w:r>
        <w:r w:rsidR="00C63A7D">
          <w:rPr>
            <w:noProof/>
            <w:webHidden/>
          </w:rPr>
          <w:instrText xml:space="preserve"> PAGEREF _Toc514933071 \h </w:instrText>
        </w:r>
        <w:r w:rsidR="00C63A7D">
          <w:rPr>
            <w:noProof/>
            <w:webHidden/>
          </w:rPr>
        </w:r>
        <w:r w:rsidR="00C63A7D">
          <w:rPr>
            <w:noProof/>
            <w:webHidden/>
          </w:rPr>
          <w:fldChar w:fldCharType="separate"/>
        </w:r>
        <w:r w:rsidR="00C63A7D">
          <w:rPr>
            <w:noProof/>
            <w:webHidden/>
          </w:rPr>
          <w:t>36</w:t>
        </w:r>
        <w:r w:rsidR="00C63A7D">
          <w:rPr>
            <w:noProof/>
            <w:webHidden/>
          </w:rPr>
          <w:fldChar w:fldCharType="end"/>
        </w:r>
      </w:hyperlink>
    </w:p>
    <w:p w14:paraId="12125E36" w14:textId="3FB993B7" w:rsidR="00C63A7D" w:rsidRDefault="00BE58A0">
      <w:pPr>
        <w:pStyle w:val="TOC3"/>
        <w:rPr>
          <w:rFonts w:asciiTheme="minorHAnsi" w:eastAsiaTheme="minorEastAsia" w:hAnsiTheme="minorHAnsi" w:cstheme="minorBidi"/>
          <w:noProof/>
          <w:sz w:val="22"/>
          <w:szCs w:val="22"/>
        </w:rPr>
      </w:pPr>
      <w:hyperlink w:anchor="_Toc514933072" w:history="1">
        <w:r w:rsidR="00C63A7D" w:rsidRPr="0003481D">
          <w:rPr>
            <w:rStyle w:val="Hyperlink"/>
            <w:bCs/>
            <w:noProof/>
          </w:rPr>
          <w:t>6.3.1 CDA Document Content Module</w:t>
        </w:r>
        <w:r w:rsidR="00C63A7D">
          <w:rPr>
            <w:noProof/>
            <w:webHidden/>
          </w:rPr>
          <w:tab/>
        </w:r>
        <w:r w:rsidR="00C63A7D">
          <w:rPr>
            <w:noProof/>
            <w:webHidden/>
          </w:rPr>
          <w:fldChar w:fldCharType="begin"/>
        </w:r>
        <w:r w:rsidR="00C63A7D">
          <w:rPr>
            <w:noProof/>
            <w:webHidden/>
          </w:rPr>
          <w:instrText xml:space="preserve"> PAGEREF _Toc514933072 \h </w:instrText>
        </w:r>
        <w:r w:rsidR="00C63A7D">
          <w:rPr>
            <w:noProof/>
            <w:webHidden/>
          </w:rPr>
        </w:r>
        <w:r w:rsidR="00C63A7D">
          <w:rPr>
            <w:noProof/>
            <w:webHidden/>
          </w:rPr>
          <w:fldChar w:fldCharType="separate"/>
        </w:r>
        <w:r w:rsidR="00C63A7D">
          <w:rPr>
            <w:noProof/>
            <w:webHidden/>
          </w:rPr>
          <w:t>36</w:t>
        </w:r>
        <w:r w:rsidR="00C63A7D">
          <w:rPr>
            <w:noProof/>
            <w:webHidden/>
          </w:rPr>
          <w:fldChar w:fldCharType="end"/>
        </w:r>
      </w:hyperlink>
    </w:p>
    <w:p w14:paraId="65B4F3F0" w14:textId="44BF4E84" w:rsidR="00C63A7D" w:rsidRDefault="00BE58A0">
      <w:pPr>
        <w:pStyle w:val="TOC3"/>
        <w:rPr>
          <w:rFonts w:asciiTheme="minorHAnsi" w:eastAsiaTheme="minorEastAsia" w:hAnsiTheme="minorHAnsi" w:cstheme="minorBidi"/>
          <w:noProof/>
          <w:sz w:val="22"/>
          <w:szCs w:val="22"/>
        </w:rPr>
      </w:pPr>
      <w:hyperlink w:anchor="_Toc514933073" w:history="1">
        <w:r w:rsidR="00C63A7D" w:rsidRPr="0003481D">
          <w:rPr>
            <w:rStyle w:val="Hyperlink"/>
            <w:bCs/>
            <w:noProof/>
          </w:rPr>
          <w:t>6.3.3 CDA Section Content Modules</w:t>
        </w:r>
        <w:r w:rsidR="00C63A7D">
          <w:rPr>
            <w:noProof/>
            <w:webHidden/>
          </w:rPr>
          <w:tab/>
        </w:r>
        <w:r w:rsidR="00C63A7D">
          <w:rPr>
            <w:noProof/>
            <w:webHidden/>
          </w:rPr>
          <w:fldChar w:fldCharType="begin"/>
        </w:r>
        <w:r w:rsidR="00C63A7D">
          <w:rPr>
            <w:noProof/>
            <w:webHidden/>
          </w:rPr>
          <w:instrText xml:space="preserve"> PAGEREF _Toc514933073 \h </w:instrText>
        </w:r>
        <w:r w:rsidR="00C63A7D">
          <w:rPr>
            <w:noProof/>
            <w:webHidden/>
          </w:rPr>
        </w:r>
        <w:r w:rsidR="00C63A7D">
          <w:rPr>
            <w:noProof/>
            <w:webHidden/>
          </w:rPr>
          <w:fldChar w:fldCharType="separate"/>
        </w:r>
        <w:r w:rsidR="00C63A7D">
          <w:rPr>
            <w:noProof/>
            <w:webHidden/>
          </w:rPr>
          <w:t>36</w:t>
        </w:r>
        <w:r w:rsidR="00C63A7D">
          <w:rPr>
            <w:noProof/>
            <w:webHidden/>
          </w:rPr>
          <w:fldChar w:fldCharType="end"/>
        </w:r>
      </w:hyperlink>
    </w:p>
    <w:p w14:paraId="69FF3279" w14:textId="3301E639" w:rsidR="00C63A7D" w:rsidRDefault="00BE58A0">
      <w:pPr>
        <w:pStyle w:val="TOC5"/>
        <w:rPr>
          <w:rFonts w:asciiTheme="minorHAnsi" w:eastAsiaTheme="minorEastAsia" w:hAnsiTheme="minorHAnsi" w:cstheme="minorBidi"/>
          <w:noProof/>
          <w:sz w:val="22"/>
          <w:szCs w:val="22"/>
        </w:rPr>
      </w:pPr>
      <w:hyperlink w:anchor="_Toc514933074" w:history="1">
        <w:r w:rsidR="00C63A7D" w:rsidRPr="0003481D">
          <w:rPr>
            <w:rStyle w:val="Hyperlink"/>
            <w:noProof/>
          </w:rPr>
          <w:t>6.3.3.10.S1 Care Plan Summary Section Content Module</w:t>
        </w:r>
        <w:r w:rsidR="00C63A7D">
          <w:rPr>
            <w:noProof/>
            <w:webHidden/>
          </w:rPr>
          <w:tab/>
        </w:r>
        <w:r w:rsidR="00C63A7D">
          <w:rPr>
            <w:noProof/>
            <w:webHidden/>
          </w:rPr>
          <w:fldChar w:fldCharType="begin"/>
        </w:r>
        <w:r w:rsidR="00C63A7D">
          <w:rPr>
            <w:noProof/>
            <w:webHidden/>
          </w:rPr>
          <w:instrText xml:space="preserve"> PAGEREF _Toc514933074 \h </w:instrText>
        </w:r>
        <w:r w:rsidR="00C63A7D">
          <w:rPr>
            <w:noProof/>
            <w:webHidden/>
          </w:rPr>
        </w:r>
        <w:r w:rsidR="00C63A7D">
          <w:rPr>
            <w:noProof/>
            <w:webHidden/>
          </w:rPr>
          <w:fldChar w:fldCharType="separate"/>
        </w:r>
        <w:r w:rsidR="00C63A7D">
          <w:rPr>
            <w:noProof/>
            <w:webHidden/>
          </w:rPr>
          <w:t>36</w:t>
        </w:r>
        <w:r w:rsidR="00C63A7D">
          <w:rPr>
            <w:noProof/>
            <w:webHidden/>
          </w:rPr>
          <w:fldChar w:fldCharType="end"/>
        </w:r>
      </w:hyperlink>
    </w:p>
    <w:p w14:paraId="7E40488F" w14:textId="747949F7" w:rsidR="00C63A7D" w:rsidRDefault="00BE58A0">
      <w:pPr>
        <w:pStyle w:val="TOC6"/>
        <w:rPr>
          <w:rFonts w:asciiTheme="minorHAnsi" w:eastAsiaTheme="minorEastAsia" w:hAnsiTheme="minorHAnsi" w:cstheme="minorBidi"/>
          <w:noProof/>
          <w:sz w:val="22"/>
          <w:szCs w:val="22"/>
        </w:rPr>
      </w:pPr>
      <w:hyperlink w:anchor="_Toc514933075" w:history="1">
        <w:r w:rsidR="00C63A7D" w:rsidRPr="0003481D">
          <w:rPr>
            <w:rStyle w:val="Hyperlink"/>
            <w:noProof/>
          </w:rPr>
          <w:t>6.3.3.10.S1.1 Care Plan Summary Section Condition</w:t>
        </w:r>
        <w:r w:rsidR="00C63A7D">
          <w:rPr>
            <w:noProof/>
            <w:webHidden/>
          </w:rPr>
          <w:tab/>
        </w:r>
        <w:r w:rsidR="00C63A7D">
          <w:rPr>
            <w:noProof/>
            <w:webHidden/>
          </w:rPr>
          <w:fldChar w:fldCharType="begin"/>
        </w:r>
        <w:r w:rsidR="00C63A7D">
          <w:rPr>
            <w:noProof/>
            <w:webHidden/>
          </w:rPr>
          <w:instrText xml:space="preserve"> PAGEREF _Toc514933075 \h </w:instrText>
        </w:r>
        <w:r w:rsidR="00C63A7D">
          <w:rPr>
            <w:noProof/>
            <w:webHidden/>
          </w:rPr>
        </w:r>
        <w:r w:rsidR="00C63A7D">
          <w:rPr>
            <w:noProof/>
            <w:webHidden/>
          </w:rPr>
          <w:fldChar w:fldCharType="separate"/>
        </w:r>
        <w:r w:rsidR="00C63A7D">
          <w:rPr>
            <w:noProof/>
            <w:webHidden/>
          </w:rPr>
          <w:t>36</w:t>
        </w:r>
        <w:r w:rsidR="00C63A7D">
          <w:rPr>
            <w:noProof/>
            <w:webHidden/>
          </w:rPr>
          <w:fldChar w:fldCharType="end"/>
        </w:r>
      </w:hyperlink>
    </w:p>
    <w:p w14:paraId="032C98C7" w14:textId="61C91D24" w:rsidR="00C63A7D" w:rsidRDefault="00BE58A0">
      <w:pPr>
        <w:pStyle w:val="TOC5"/>
        <w:rPr>
          <w:rFonts w:asciiTheme="minorHAnsi" w:eastAsiaTheme="minorEastAsia" w:hAnsiTheme="minorHAnsi" w:cstheme="minorBidi"/>
          <w:noProof/>
          <w:sz w:val="22"/>
          <w:szCs w:val="22"/>
        </w:rPr>
      </w:pPr>
      <w:hyperlink w:anchor="_Toc514933076" w:history="1">
        <w:r w:rsidR="00C63A7D" w:rsidRPr="0003481D">
          <w:rPr>
            <w:rStyle w:val="Hyperlink"/>
            <w:noProof/>
          </w:rPr>
          <w:t>6.3.3.10.S2 Encounter Summary Section Content Module</w:t>
        </w:r>
        <w:r w:rsidR="00C63A7D">
          <w:rPr>
            <w:noProof/>
            <w:webHidden/>
          </w:rPr>
          <w:tab/>
        </w:r>
        <w:r w:rsidR="00C63A7D">
          <w:rPr>
            <w:noProof/>
            <w:webHidden/>
          </w:rPr>
          <w:fldChar w:fldCharType="begin"/>
        </w:r>
        <w:r w:rsidR="00C63A7D">
          <w:rPr>
            <w:noProof/>
            <w:webHidden/>
          </w:rPr>
          <w:instrText xml:space="preserve"> PAGEREF _Toc514933076 \h </w:instrText>
        </w:r>
        <w:r w:rsidR="00C63A7D">
          <w:rPr>
            <w:noProof/>
            <w:webHidden/>
          </w:rPr>
        </w:r>
        <w:r w:rsidR="00C63A7D">
          <w:rPr>
            <w:noProof/>
            <w:webHidden/>
          </w:rPr>
          <w:fldChar w:fldCharType="separate"/>
        </w:r>
        <w:r w:rsidR="00C63A7D">
          <w:rPr>
            <w:noProof/>
            <w:webHidden/>
          </w:rPr>
          <w:t>37</w:t>
        </w:r>
        <w:r w:rsidR="00C63A7D">
          <w:rPr>
            <w:noProof/>
            <w:webHidden/>
          </w:rPr>
          <w:fldChar w:fldCharType="end"/>
        </w:r>
      </w:hyperlink>
    </w:p>
    <w:p w14:paraId="60EDC376" w14:textId="01A0A69B" w:rsidR="00C63A7D" w:rsidRDefault="00BE58A0">
      <w:pPr>
        <w:pStyle w:val="TOC6"/>
        <w:rPr>
          <w:rFonts w:asciiTheme="minorHAnsi" w:eastAsiaTheme="minorEastAsia" w:hAnsiTheme="minorHAnsi" w:cstheme="minorBidi"/>
          <w:noProof/>
          <w:sz w:val="22"/>
          <w:szCs w:val="22"/>
        </w:rPr>
      </w:pPr>
      <w:hyperlink w:anchor="_Toc514933077" w:history="1">
        <w:r w:rsidR="00C63A7D" w:rsidRPr="0003481D">
          <w:rPr>
            <w:rStyle w:val="Hyperlink"/>
            <w:noProof/>
          </w:rPr>
          <w:t>6.3.3.10.S2.1 Encounter Summary Section Condition, Specification Document, or Vocabulary Constraint</w:t>
        </w:r>
        <w:r w:rsidR="00C63A7D">
          <w:rPr>
            <w:noProof/>
            <w:webHidden/>
          </w:rPr>
          <w:tab/>
        </w:r>
        <w:r w:rsidR="00C63A7D">
          <w:rPr>
            <w:noProof/>
            <w:webHidden/>
          </w:rPr>
          <w:fldChar w:fldCharType="begin"/>
        </w:r>
        <w:r w:rsidR="00C63A7D">
          <w:rPr>
            <w:noProof/>
            <w:webHidden/>
          </w:rPr>
          <w:instrText xml:space="preserve"> PAGEREF _Toc514933077 \h </w:instrText>
        </w:r>
        <w:r w:rsidR="00C63A7D">
          <w:rPr>
            <w:noProof/>
            <w:webHidden/>
          </w:rPr>
        </w:r>
        <w:r w:rsidR="00C63A7D">
          <w:rPr>
            <w:noProof/>
            <w:webHidden/>
          </w:rPr>
          <w:fldChar w:fldCharType="separate"/>
        </w:r>
        <w:r w:rsidR="00C63A7D">
          <w:rPr>
            <w:noProof/>
            <w:webHidden/>
          </w:rPr>
          <w:t>37</w:t>
        </w:r>
        <w:r w:rsidR="00C63A7D">
          <w:rPr>
            <w:noProof/>
            <w:webHidden/>
          </w:rPr>
          <w:fldChar w:fldCharType="end"/>
        </w:r>
      </w:hyperlink>
    </w:p>
    <w:p w14:paraId="1C70766A" w14:textId="54556693" w:rsidR="00C63A7D" w:rsidRDefault="00BE58A0">
      <w:pPr>
        <w:pStyle w:val="TOC5"/>
        <w:rPr>
          <w:rFonts w:asciiTheme="minorHAnsi" w:eastAsiaTheme="minorEastAsia" w:hAnsiTheme="minorHAnsi" w:cstheme="minorBidi"/>
          <w:noProof/>
          <w:sz w:val="22"/>
          <w:szCs w:val="22"/>
        </w:rPr>
      </w:pPr>
      <w:hyperlink w:anchor="_Toc514933078" w:history="1">
        <w:r w:rsidR="00C63A7D" w:rsidRPr="0003481D">
          <w:rPr>
            <w:rStyle w:val="Hyperlink"/>
            <w:noProof/>
          </w:rPr>
          <w:t>6.3.3.10.S3 Active/Planned Medication Summary Section Content Module</w:t>
        </w:r>
        <w:r w:rsidR="00C63A7D">
          <w:rPr>
            <w:noProof/>
            <w:webHidden/>
          </w:rPr>
          <w:tab/>
        </w:r>
        <w:r w:rsidR="00C63A7D">
          <w:rPr>
            <w:noProof/>
            <w:webHidden/>
          </w:rPr>
          <w:fldChar w:fldCharType="begin"/>
        </w:r>
        <w:r w:rsidR="00C63A7D">
          <w:rPr>
            <w:noProof/>
            <w:webHidden/>
          </w:rPr>
          <w:instrText xml:space="preserve"> PAGEREF _Toc514933078 \h </w:instrText>
        </w:r>
        <w:r w:rsidR="00C63A7D">
          <w:rPr>
            <w:noProof/>
            <w:webHidden/>
          </w:rPr>
        </w:r>
        <w:r w:rsidR="00C63A7D">
          <w:rPr>
            <w:noProof/>
            <w:webHidden/>
          </w:rPr>
          <w:fldChar w:fldCharType="separate"/>
        </w:r>
        <w:r w:rsidR="00C63A7D">
          <w:rPr>
            <w:noProof/>
            <w:webHidden/>
          </w:rPr>
          <w:t>38</w:t>
        </w:r>
        <w:r w:rsidR="00C63A7D">
          <w:rPr>
            <w:noProof/>
            <w:webHidden/>
          </w:rPr>
          <w:fldChar w:fldCharType="end"/>
        </w:r>
      </w:hyperlink>
    </w:p>
    <w:p w14:paraId="217B843F" w14:textId="43C33CBE" w:rsidR="00C63A7D" w:rsidRDefault="00BE58A0">
      <w:pPr>
        <w:pStyle w:val="TOC6"/>
        <w:rPr>
          <w:rFonts w:asciiTheme="minorHAnsi" w:eastAsiaTheme="minorEastAsia" w:hAnsiTheme="minorHAnsi" w:cstheme="minorBidi"/>
          <w:noProof/>
          <w:sz w:val="22"/>
          <w:szCs w:val="22"/>
        </w:rPr>
      </w:pPr>
      <w:hyperlink w:anchor="_Toc514933079" w:history="1">
        <w:r w:rsidR="00C63A7D" w:rsidRPr="0003481D">
          <w:rPr>
            <w:rStyle w:val="Hyperlink"/>
            <w:noProof/>
          </w:rPr>
          <w:t>6.3.3.10.S3.1 Active/Planned Medication Summary Section</w:t>
        </w:r>
        <w:r w:rsidR="00C63A7D">
          <w:rPr>
            <w:noProof/>
            <w:webHidden/>
          </w:rPr>
          <w:tab/>
        </w:r>
        <w:r w:rsidR="00C63A7D">
          <w:rPr>
            <w:noProof/>
            <w:webHidden/>
          </w:rPr>
          <w:fldChar w:fldCharType="begin"/>
        </w:r>
        <w:r w:rsidR="00C63A7D">
          <w:rPr>
            <w:noProof/>
            <w:webHidden/>
          </w:rPr>
          <w:instrText xml:space="preserve"> PAGEREF _Toc514933079 \h </w:instrText>
        </w:r>
        <w:r w:rsidR="00C63A7D">
          <w:rPr>
            <w:noProof/>
            <w:webHidden/>
          </w:rPr>
        </w:r>
        <w:r w:rsidR="00C63A7D">
          <w:rPr>
            <w:noProof/>
            <w:webHidden/>
          </w:rPr>
          <w:fldChar w:fldCharType="separate"/>
        </w:r>
        <w:r w:rsidR="00C63A7D">
          <w:rPr>
            <w:noProof/>
            <w:webHidden/>
          </w:rPr>
          <w:t>39</w:t>
        </w:r>
        <w:r w:rsidR="00C63A7D">
          <w:rPr>
            <w:noProof/>
            <w:webHidden/>
          </w:rPr>
          <w:fldChar w:fldCharType="end"/>
        </w:r>
      </w:hyperlink>
    </w:p>
    <w:p w14:paraId="1A8D2028" w14:textId="5CC4E944" w:rsidR="00C63A7D" w:rsidRDefault="00BE58A0">
      <w:pPr>
        <w:pStyle w:val="TOC5"/>
        <w:rPr>
          <w:rFonts w:asciiTheme="minorHAnsi" w:eastAsiaTheme="minorEastAsia" w:hAnsiTheme="minorHAnsi" w:cstheme="minorBidi"/>
          <w:noProof/>
          <w:sz w:val="22"/>
          <w:szCs w:val="22"/>
        </w:rPr>
      </w:pPr>
      <w:hyperlink w:anchor="_Toc514933080" w:history="1">
        <w:r w:rsidR="00C63A7D" w:rsidRPr="0003481D">
          <w:rPr>
            <w:rStyle w:val="Hyperlink"/>
            <w:noProof/>
          </w:rPr>
          <w:t>6.3.3.10.S4 Document Summary Section Content Module</w:t>
        </w:r>
        <w:r w:rsidR="00C63A7D">
          <w:rPr>
            <w:noProof/>
            <w:webHidden/>
          </w:rPr>
          <w:tab/>
        </w:r>
        <w:r w:rsidR="00C63A7D">
          <w:rPr>
            <w:noProof/>
            <w:webHidden/>
          </w:rPr>
          <w:fldChar w:fldCharType="begin"/>
        </w:r>
        <w:r w:rsidR="00C63A7D">
          <w:rPr>
            <w:noProof/>
            <w:webHidden/>
          </w:rPr>
          <w:instrText xml:space="preserve"> PAGEREF _Toc514933080 \h </w:instrText>
        </w:r>
        <w:r w:rsidR="00C63A7D">
          <w:rPr>
            <w:noProof/>
            <w:webHidden/>
          </w:rPr>
        </w:r>
        <w:r w:rsidR="00C63A7D">
          <w:rPr>
            <w:noProof/>
            <w:webHidden/>
          </w:rPr>
          <w:fldChar w:fldCharType="separate"/>
        </w:r>
        <w:r w:rsidR="00C63A7D">
          <w:rPr>
            <w:noProof/>
            <w:webHidden/>
          </w:rPr>
          <w:t>40</w:t>
        </w:r>
        <w:r w:rsidR="00C63A7D">
          <w:rPr>
            <w:noProof/>
            <w:webHidden/>
          </w:rPr>
          <w:fldChar w:fldCharType="end"/>
        </w:r>
      </w:hyperlink>
    </w:p>
    <w:p w14:paraId="33176C02" w14:textId="139EF639" w:rsidR="00C63A7D" w:rsidRDefault="00BE58A0">
      <w:pPr>
        <w:pStyle w:val="TOC6"/>
        <w:rPr>
          <w:rFonts w:asciiTheme="minorHAnsi" w:eastAsiaTheme="minorEastAsia" w:hAnsiTheme="minorHAnsi" w:cstheme="minorBidi"/>
          <w:noProof/>
          <w:sz w:val="22"/>
          <w:szCs w:val="22"/>
        </w:rPr>
      </w:pPr>
      <w:hyperlink w:anchor="_Toc514933081" w:history="1">
        <w:r w:rsidR="00C63A7D" w:rsidRPr="0003481D">
          <w:rPr>
            <w:rStyle w:val="Hyperlink"/>
            <w:noProof/>
          </w:rPr>
          <w:t>6.3.3.10.S4.1 Document Summary Section</w:t>
        </w:r>
        <w:r w:rsidR="00C63A7D">
          <w:rPr>
            <w:noProof/>
            <w:webHidden/>
          </w:rPr>
          <w:tab/>
        </w:r>
        <w:r w:rsidR="00C63A7D">
          <w:rPr>
            <w:noProof/>
            <w:webHidden/>
          </w:rPr>
          <w:fldChar w:fldCharType="begin"/>
        </w:r>
        <w:r w:rsidR="00C63A7D">
          <w:rPr>
            <w:noProof/>
            <w:webHidden/>
          </w:rPr>
          <w:instrText xml:space="preserve"> PAGEREF _Toc514933081 \h </w:instrText>
        </w:r>
        <w:r w:rsidR="00C63A7D">
          <w:rPr>
            <w:noProof/>
            <w:webHidden/>
          </w:rPr>
        </w:r>
        <w:r w:rsidR="00C63A7D">
          <w:rPr>
            <w:noProof/>
            <w:webHidden/>
          </w:rPr>
          <w:fldChar w:fldCharType="separate"/>
        </w:r>
        <w:r w:rsidR="00C63A7D">
          <w:rPr>
            <w:noProof/>
            <w:webHidden/>
          </w:rPr>
          <w:t>40</w:t>
        </w:r>
        <w:r w:rsidR="00C63A7D">
          <w:rPr>
            <w:noProof/>
            <w:webHidden/>
          </w:rPr>
          <w:fldChar w:fldCharType="end"/>
        </w:r>
      </w:hyperlink>
    </w:p>
    <w:p w14:paraId="24975B86" w14:textId="4027A685" w:rsidR="00C63A7D" w:rsidRDefault="00BE58A0">
      <w:pPr>
        <w:pStyle w:val="TOC5"/>
        <w:rPr>
          <w:rFonts w:asciiTheme="minorHAnsi" w:eastAsiaTheme="minorEastAsia" w:hAnsiTheme="minorHAnsi" w:cstheme="minorBidi"/>
          <w:noProof/>
          <w:sz w:val="22"/>
          <w:szCs w:val="22"/>
        </w:rPr>
      </w:pPr>
      <w:hyperlink w:anchor="_Toc514933082" w:history="1">
        <w:r w:rsidR="00C63A7D" w:rsidRPr="0003481D">
          <w:rPr>
            <w:rStyle w:val="Hyperlink"/>
            <w:noProof/>
          </w:rPr>
          <w:t>6.3.3.10.S5 Notes Section Content Module</w:t>
        </w:r>
        <w:r w:rsidR="00C63A7D">
          <w:rPr>
            <w:noProof/>
            <w:webHidden/>
          </w:rPr>
          <w:tab/>
        </w:r>
        <w:r w:rsidR="00C63A7D">
          <w:rPr>
            <w:noProof/>
            <w:webHidden/>
          </w:rPr>
          <w:fldChar w:fldCharType="begin"/>
        </w:r>
        <w:r w:rsidR="00C63A7D">
          <w:rPr>
            <w:noProof/>
            <w:webHidden/>
          </w:rPr>
          <w:instrText xml:space="preserve"> PAGEREF _Toc514933082 \h </w:instrText>
        </w:r>
        <w:r w:rsidR="00C63A7D">
          <w:rPr>
            <w:noProof/>
            <w:webHidden/>
          </w:rPr>
        </w:r>
        <w:r w:rsidR="00C63A7D">
          <w:rPr>
            <w:noProof/>
            <w:webHidden/>
          </w:rPr>
          <w:fldChar w:fldCharType="separate"/>
        </w:r>
        <w:r w:rsidR="00C63A7D">
          <w:rPr>
            <w:noProof/>
            <w:webHidden/>
          </w:rPr>
          <w:t>41</w:t>
        </w:r>
        <w:r w:rsidR="00C63A7D">
          <w:rPr>
            <w:noProof/>
            <w:webHidden/>
          </w:rPr>
          <w:fldChar w:fldCharType="end"/>
        </w:r>
      </w:hyperlink>
    </w:p>
    <w:p w14:paraId="5D9EF281" w14:textId="7CD8388D" w:rsidR="00C63A7D" w:rsidRDefault="00BE58A0">
      <w:pPr>
        <w:pStyle w:val="TOC5"/>
        <w:rPr>
          <w:rFonts w:asciiTheme="minorHAnsi" w:eastAsiaTheme="minorEastAsia" w:hAnsiTheme="minorHAnsi" w:cstheme="minorBidi"/>
          <w:noProof/>
          <w:sz w:val="22"/>
          <w:szCs w:val="22"/>
        </w:rPr>
      </w:pPr>
      <w:hyperlink w:anchor="_Toc514933083" w:history="1">
        <w:r w:rsidR="00C63A7D" w:rsidRPr="0003481D">
          <w:rPr>
            <w:rStyle w:val="Hyperlink"/>
            <w:noProof/>
          </w:rPr>
          <w:t>6.3.3.10.S6 Care Team Summary Section Content Module</w:t>
        </w:r>
        <w:r w:rsidR="00C63A7D">
          <w:rPr>
            <w:noProof/>
            <w:webHidden/>
          </w:rPr>
          <w:tab/>
        </w:r>
        <w:r w:rsidR="00C63A7D">
          <w:rPr>
            <w:noProof/>
            <w:webHidden/>
          </w:rPr>
          <w:fldChar w:fldCharType="begin"/>
        </w:r>
        <w:r w:rsidR="00C63A7D">
          <w:rPr>
            <w:noProof/>
            <w:webHidden/>
          </w:rPr>
          <w:instrText xml:space="preserve"> PAGEREF _Toc514933083 \h </w:instrText>
        </w:r>
        <w:r w:rsidR="00C63A7D">
          <w:rPr>
            <w:noProof/>
            <w:webHidden/>
          </w:rPr>
        </w:r>
        <w:r w:rsidR="00C63A7D">
          <w:rPr>
            <w:noProof/>
            <w:webHidden/>
          </w:rPr>
          <w:fldChar w:fldCharType="separate"/>
        </w:r>
        <w:r w:rsidR="00C63A7D">
          <w:rPr>
            <w:noProof/>
            <w:webHidden/>
          </w:rPr>
          <w:t>43</w:t>
        </w:r>
        <w:r w:rsidR="00C63A7D">
          <w:rPr>
            <w:noProof/>
            <w:webHidden/>
          </w:rPr>
          <w:fldChar w:fldCharType="end"/>
        </w:r>
      </w:hyperlink>
    </w:p>
    <w:p w14:paraId="35CA1C00" w14:textId="7BC6EC2A" w:rsidR="00C63A7D" w:rsidRDefault="00BE58A0">
      <w:pPr>
        <w:pStyle w:val="TOC6"/>
        <w:rPr>
          <w:rFonts w:asciiTheme="minorHAnsi" w:eastAsiaTheme="minorEastAsia" w:hAnsiTheme="minorHAnsi" w:cstheme="minorBidi"/>
          <w:noProof/>
          <w:sz w:val="22"/>
          <w:szCs w:val="22"/>
        </w:rPr>
      </w:pPr>
      <w:hyperlink w:anchor="_Toc514933084" w:history="1">
        <w:r w:rsidR="00C63A7D" w:rsidRPr="0003481D">
          <w:rPr>
            <w:rStyle w:val="Hyperlink"/>
            <w:noProof/>
          </w:rPr>
          <w:t>6.3.3.10.S6.1 Care Team Summary Section</w:t>
        </w:r>
        <w:r w:rsidR="00C63A7D">
          <w:rPr>
            <w:noProof/>
            <w:webHidden/>
          </w:rPr>
          <w:tab/>
        </w:r>
        <w:r w:rsidR="00C63A7D">
          <w:rPr>
            <w:noProof/>
            <w:webHidden/>
          </w:rPr>
          <w:fldChar w:fldCharType="begin"/>
        </w:r>
        <w:r w:rsidR="00C63A7D">
          <w:rPr>
            <w:noProof/>
            <w:webHidden/>
          </w:rPr>
          <w:instrText xml:space="preserve"> PAGEREF _Toc514933084 \h </w:instrText>
        </w:r>
        <w:r w:rsidR="00C63A7D">
          <w:rPr>
            <w:noProof/>
            <w:webHidden/>
          </w:rPr>
        </w:r>
        <w:r w:rsidR="00C63A7D">
          <w:rPr>
            <w:noProof/>
            <w:webHidden/>
          </w:rPr>
          <w:fldChar w:fldCharType="separate"/>
        </w:r>
        <w:r w:rsidR="00C63A7D">
          <w:rPr>
            <w:noProof/>
            <w:webHidden/>
          </w:rPr>
          <w:t>43</w:t>
        </w:r>
        <w:r w:rsidR="00C63A7D">
          <w:rPr>
            <w:noProof/>
            <w:webHidden/>
          </w:rPr>
          <w:fldChar w:fldCharType="end"/>
        </w:r>
      </w:hyperlink>
    </w:p>
    <w:p w14:paraId="25A0FD60" w14:textId="2117620B" w:rsidR="00C63A7D" w:rsidRDefault="00BE58A0">
      <w:pPr>
        <w:pStyle w:val="TOC3"/>
        <w:rPr>
          <w:rFonts w:asciiTheme="minorHAnsi" w:eastAsiaTheme="minorEastAsia" w:hAnsiTheme="minorHAnsi" w:cstheme="minorBidi"/>
          <w:noProof/>
          <w:sz w:val="22"/>
          <w:szCs w:val="22"/>
        </w:rPr>
      </w:pPr>
      <w:hyperlink w:anchor="_Toc514933085" w:history="1">
        <w:r w:rsidR="00C63A7D" w:rsidRPr="0003481D">
          <w:rPr>
            <w:rStyle w:val="Hyperlink"/>
            <w:bCs/>
            <w:noProof/>
          </w:rPr>
          <w:t>6.3.4 CDA Entry Content Modules</w:t>
        </w:r>
        <w:r w:rsidR="00C63A7D">
          <w:rPr>
            <w:noProof/>
            <w:webHidden/>
          </w:rPr>
          <w:tab/>
        </w:r>
        <w:r w:rsidR="00C63A7D">
          <w:rPr>
            <w:noProof/>
            <w:webHidden/>
          </w:rPr>
          <w:fldChar w:fldCharType="begin"/>
        </w:r>
        <w:r w:rsidR="00C63A7D">
          <w:rPr>
            <w:noProof/>
            <w:webHidden/>
          </w:rPr>
          <w:instrText xml:space="preserve"> PAGEREF _Toc514933085 \h </w:instrText>
        </w:r>
        <w:r w:rsidR="00C63A7D">
          <w:rPr>
            <w:noProof/>
            <w:webHidden/>
          </w:rPr>
        </w:r>
        <w:r w:rsidR="00C63A7D">
          <w:rPr>
            <w:noProof/>
            <w:webHidden/>
          </w:rPr>
          <w:fldChar w:fldCharType="separate"/>
        </w:r>
        <w:r w:rsidR="00C63A7D">
          <w:rPr>
            <w:noProof/>
            <w:webHidden/>
          </w:rPr>
          <w:t>43</w:t>
        </w:r>
        <w:r w:rsidR="00C63A7D">
          <w:rPr>
            <w:noProof/>
            <w:webHidden/>
          </w:rPr>
          <w:fldChar w:fldCharType="end"/>
        </w:r>
      </w:hyperlink>
    </w:p>
    <w:p w14:paraId="2C250965" w14:textId="46B097A2" w:rsidR="00C63A7D" w:rsidRDefault="00BE58A0">
      <w:pPr>
        <w:pStyle w:val="TOC1"/>
        <w:rPr>
          <w:rFonts w:asciiTheme="minorHAnsi" w:eastAsiaTheme="minorEastAsia" w:hAnsiTheme="minorHAnsi" w:cstheme="minorBidi"/>
          <w:noProof/>
          <w:sz w:val="22"/>
          <w:szCs w:val="22"/>
        </w:rPr>
      </w:pPr>
      <w:hyperlink w:anchor="_Toc514933086" w:history="1">
        <w:r w:rsidR="00C63A7D" w:rsidRPr="0003481D">
          <w:rPr>
            <w:rStyle w:val="Hyperlink"/>
            <w:noProof/>
          </w:rPr>
          <w:t>Appendices</w:t>
        </w:r>
        <w:r w:rsidR="00C63A7D">
          <w:rPr>
            <w:noProof/>
            <w:webHidden/>
          </w:rPr>
          <w:tab/>
        </w:r>
        <w:r w:rsidR="00C63A7D">
          <w:rPr>
            <w:noProof/>
            <w:webHidden/>
          </w:rPr>
          <w:fldChar w:fldCharType="begin"/>
        </w:r>
        <w:r w:rsidR="00C63A7D">
          <w:rPr>
            <w:noProof/>
            <w:webHidden/>
          </w:rPr>
          <w:instrText xml:space="preserve"> PAGEREF _Toc514933086 \h </w:instrText>
        </w:r>
        <w:r w:rsidR="00C63A7D">
          <w:rPr>
            <w:noProof/>
            <w:webHidden/>
          </w:rPr>
        </w:r>
        <w:r w:rsidR="00C63A7D">
          <w:rPr>
            <w:noProof/>
            <w:webHidden/>
          </w:rPr>
          <w:fldChar w:fldCharType="separate"/>
        </w:r>
        <w:r w:rsidR="00C63A7D">
          <w:rPr>
            <w:noProof/>
            <w:webHidden/>
          </w:rPr>
          <w:t>44</w:t>
        </w:r>
        <w:r w:rsidR="00C63A7D">
          <w:rPr>
            <w:noProof/>
            <w:webHidden/>
          </w:rPr>
          <w:fldChar w:fldCharType="end"/>
        </w:r>
      </w:hyperlink>
    </w:p>
    <w:p w14:paraId="23E6200A" w14:textId="68797BE4" w:rsidR="00C63A7D" w:rsidRPr="005E7151" w:rsidRDefault="00BE58A0">
      <w:pPr>
        <w:pStyle w:val="TOC1"/>
        <w:rPr>
          <w:rFonts w:asciiTheme="minorHAnsi" w:eastAsiaTheme="minorEastAsia" w:hAnsiTheme="minorHAnsi" w:cstheme="minorBidi"/>
          <w:b/>
          <w:noProof/>
          <w:sz w:val="22"/>
          <w:szCs w:val="22"/>
        </w:rPr>
      </w:pPr>
      <w:hyperlink w:anchor="_Toc514933087" w:history="1">
        <w:r w:rsidR="00C63A7D" w:rsidRPr="005E7151">
          <w:rPr>
            <w:rStyle w:val="Hyperlink"/>
            <w:b/>
            <w:noProof/>
          </w:rPr>
          <w:t>Volume 4 – National Extensions</w:t>
        </w:r>
        <w:r w:rsidR="00C63A7D" w:rsidRPr="005E7151">
          <w:rPr>
            <w:b/>
            <w:noProof/>
            <w:webHidden/>
          </w:rPr>
          <w:tab/>
        </w:r>
        <w:r w:rsidR="00C63A7D" w:rsidRPr="005E7151">
          <w:rPr>
            <w:b/>
            <w:noProof/>
            <w:webHidden/>
          </w:rPr>
          <w:fldChar w:fldCharType="begin"/>
        </w:r>
        <w:r w:rsidR="00C63A7D" w:rsidRPr="005E7151">
          <w:rPr>
            <w:b/>
            <w:noProof/>
            <w:webHidden/>
          </w:rPr>
          <w:instrText xml:space="preserve"> PAGEREF _Toc514933087 \h </w:instrText>
        </w:r>
        <w:r w:rsidR="00C63A7D" w:rsidRPr="005E7151">
          <w:rPr>
            <w:b/>
            <w:noProof/>
            <w:webHidden/>
          </w:rPr>
        </w:r>
        <w:r w:rsidR="00C63A7D" w:rsidRPr="005E7151">
          <w:rPr>
            <w:b/>
            <w:noProof/>
            <w:webHidden/>
          </w:rPr>
          <w:fldChar w:fldCharType="separate"/>
        </w:r>
        <w:r w:rsidR="00C63A7D" w:rsidRPr="005E7151">
          <w:rPr>
            <w:b/>
            <w:noProof/>
            <w:webHidden/>
          </w:rPr>
          <w:t>45</w:t>
        </w:r>
        <w:r w:rsidR="00C63A7D" w:rsidRPr="005E7151">
          <w:rPr>
            <w:b/>
            <w:noProof/>
            <w:webHidden/>
          </w:rPr>
          <w:fldChar w:fldCharType="end"/>
        </w:r>
      </w:hyperlink>
    </w:p>
    <w:p w14:paraId="4E67E9E3" w14:textId="570A24DA" w:rsidR="00C63A7D" w:rsidRDefault="00BE58A0">
      <w:pPr>
        <w:pStyle w:val="TOC1"/>
        <w:rPr>
          <w:rFonts w:asciiTheme="minorHAnsi" w:eastAsiaTheme="minorEastAsia" w:hAnsiTheme="minorHAnsi" w:cstheme="minorBidi"/>
          <w:noProof/>
          <w:sz w:val="22"/>
          <w:szCs w:val="22"/>
        </w:rPr>
      </w:pPr>
      <w:hyperlink w:anchor="_Toc514933088" w:history="1">
        <w:r w:rsidR="00C63A7D" w:rsidRPr="0003481D">
          <w:rPr>
            <w:rStyle w:val="Hyperlink"/>
            <w:bCs/>
            <w:noProof/>
          </w:rPr>
          <w:t>4 National Extensions</w:t>
        </w:r>
        <w:r w:rsidR="00C63A7D">
          <w:rPr>
            <w:noProof/>
            <w:webHidden/>
          </w:rPr>
          <w:tab/>
        </w:r>
        <w:r w:rsidR="00C63A7D">
          <w:rPr>
            <w:noProof/>
            <w:webHidden/>
          </w:rPr>
          <w:fldChar w:fldCharType="begin"/>
        </w:r>
        <w:r w:rsidR="00C63A7D">
          <w:rPr>
            <w:noProof/>
            <w:webHidden/>
          </w:rPr>
          <w:instrText xml:space="preserve"> PAGEREF _Toc514933088 \h </w:instrText>
        </w:r>
        <w:r w:rsidR="00C63A7D">
          <w:rPr>
            <w:noProof/>
            <w:webHidden/>
          </w:rPr>
        </w:r>
        <w:r w:rsidR="00C63A7D">
          <w:rPr>
            <w:noProof/>
            <w:webHidden/>
          </w:rPr>
          <w:fldChar w:fldCharType="separate"/>
        </w:r>
        <w:r w:rsidR="00C63A7D">
          <w:rPr>
            <w:noProof/>
            <w:webHidden/>
          </w:rPr>
          <w:t>45</w:t>
        </w:r>
        <w:r w:rsidR="00C63A7D">
          <w:rPr>
            <w:noProof/>
            <w:webHidden/>
          </w:rPr>
          <w:fldChar w:fldCharType="end"/>
        </w:r>
      </w:hyperlink>
    </w:p>
    <w:p w14:paraId="0724783C" w14:textId="2BCA3FA6" w:rsidR="00CF283F" w:rsidRPr="00EE72F3" w:rsidRDefault="00CF508D" w:rsidP="00EA3BCB">
      <w:pPr>
        <w:pStyle w:val="BodyText"/>
        <w:tabs>
          <w:tab w:val="center" w:pos="4680"/>
        </w:tabs>
        <w:jc w:val="both"/>
      </w:pPr>
      <w:r w:rsidRPr="00EE72F3">
        <w:fldChar w:fldCharType="end"/>
      </w:r>
    </w:p>
    <w:p w14:paraId="1D253A37" w14:textId="77777777" w:rsidR="00CF283F" w:rsidRPr="00EE72F3" w:rsidRDefault="00C10561" w:rsidP="008616CB">
      <w:pPr>
        <w:pStyle w:val="Heading1"/>
        <w:pageBreakBefore w:val="0"/>
        <w:numPr>
          <w:ilvl w:val="0"/>
          <w:numId w:val="0"/>
        </w:numPr>
        <w:rPr>
          <w:noProof w:val="0"/>
        </w:rPr>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EE72F3">
        <w:rPr>
          <w:noProof w:val="0"/>
        </w:rPr>
        <w:br w:type="page"/>
      </w:r>
      <w:bookmarkStart w:id="10" w:name="_Toc345074640"/>
      <w:bookmarkStart w:id="11" w:name="_Toc514933008"/>
      <w:r w:rsidR="00CF283F" w:rsidRPr="00EE72F3">
        <w:rPr>
          <w:noProof w:val="0"/>
        </w:rPr>
        <w:lastRenderedPageBreak/>
        <w:t>Introduction</w:t>
      </w:r>
      <w:bookmarkEnd w:id="3"/>
      <w:bookmarkEnd w:id="4"/>
      <w:bookmarkEnd w:id="5"/>
      <w:bookmarkEnd w:id="6"/>
      <w:bookmarkEnd w:id="7"/>
      <w:bookmarkEnd w:id="8"/>
      <w:bookmarkEnd w:id="9"/>
      <w:r w:rsidR="00167DB7" w:rsidRPr="00EE72F3">
        <w:rPr>
          <w:noProof w:val="0"/>
        </w:rPr>
        <w:t xml:space="preserve"> to this Supplement</w:t>
      </w:r>
      <w:bookmarkEnd w:id="10"/>
      <w:bookmarkEnd w:id="11"/>
    </w:p>
    <w:p w14:paraId="737EE768" w14:textId="4CDC0EAB" w:rsidR="003C3FFB" w:rsidRPr="00EE72F3" w:rsidRDefault="008824DD" w:rsidP="00EA3BCB">
      <w:pPr>
        <w:pStyle w:val="BodyText"/>
      </w:pPr>
      <w:r w:rsidRPr="00EE72F3">
        <w:t>Current CDA</w:t>
      </w:r>
      <w:r w:rsidR="003C72EB" w:rsidRPr="005E7151">
        <w:rPr>
          <w:vertAlign w:val="superscript"/>
        </w:rPr>
        <w:t>®</w:t>
      </w:r>
      <w:r w:rsidR="003C72EB">
        <w:rPr>
          <w:rStyle w:val="FootnoteReference"/>
        </w:rPr>
        <w:footnoteReference w:id="2"/>
      </w:r>
      <w:r w:rsidRPr="00EE72F3">
        <w:t xml:space="preserve"> content profiles do not capture specific</w:t>
      </w:r>
      <w:r w:rsidR="007D194F" w:rsidRPr="00EE72F3">
        <w:t xml:space="preserve"> summary</w:t>
      </w:r>
      <w:r w:rsidRPr="00EE72F3">
        <w:t xml:space="preserve"> information </w:t>
      </w:r>
      <w:r w:rsidR="007D194F" w:rsidRPr="00EE72F3">
        <w:t>about a document</w:t>
      </w:r>
      <w:r w:rsidR="00530338" w:rsidRPr="00EE72F3">
        <w:t xml:space="preserve"> based on user need</w:t>
      </w:r>
      <w:r w:rsidR="00652D40" w:rsidRPr="00EE72F3">
        <w:t xml:space="preserve">. Nor does it capture summary information about content in varying </w:t>
      </w:r>
      <w:r w:rsidR="007D194F" w:rsidRPr="00EE72F3">
        <w:t>section</w:t>
      </w:r>
      <w:r w:rsidR="00652D40" w:rsidRPr="00EE72F3">
        <w:t>(s)</w:t>
      </w:r>
      <w:r w:rsidR="007D194F" w:rsidRPr="00EE72F3">
        <w:t xml:space="preserve"> that is </w:t>
      </w:r>
      <w:r w:rsidRPr="00EE72F3">
        <w:t>needed to be communicated to the reader (e.g.</w:t>
      </w:r>
      <w:r w:rsidR="00EE72F3">
        <w:t>,</w:t>
      </w:r>
      <w:r w:rsidRPr="00EE72F3">
        <w:t xml:space="preserve"> provider and/or patient) in a concise way</w:t>
      </w:r>
      <w:r w:rsidR="00652D40" w:rsidRPr="00EE72F3">
        <w:t xml:space="preserve">. </w:t>
      </w:r>
      <w:r w:rsidRPr="00EE72F3">
        <w:t>This profile will provide a way to communicate precise infor</w:t>
      </w:r>
      <w:r w:rsidR="00652D40" w:rsidRPr="00EE72F3">
        <w:t xml:space="preserve">mation about a document or </w:t>
      </w:r>
      <w:r w:rsidRPr="00EE72F3">
        <w:t>section</w:t>
      </w:r>
      <w:r w:rsidR="00652D40" w:rsidRPr="00EE72F3">
        <w:t>(s)</w:t>
      </w:r>
      <w:r w:rsidRPr="00EE72F3">
        <w:t xml:space="preserve"> in a useful way.</w:t>
      </w:r>
    </w:p>
    <w:p w14:paraId="75F9AA9D" w14:textId="77777777" w:rsidR="00CF283F" w:rsidRPr="00EE72F3" w:rsidRDefault="00CF283F" w:rsidP="008616CB">
      <w:pPr>
        <w:pStyle w:val="Heading2"/>
        <w:numPr>
          <w:ilvl w:val="0"/>
          <w:numId w:val="0"/>
        </w:numPr>
        <w:rPr>
          <w:noProof w:val="0"/>
        </w:rPr>
      </w:pPr>
      <w:bookmarkStart w:id="12" w:name="_Toc345074641"/>
      <w:bookmarkStart w:id="13" w:name="_Toc514933009"/>
      <w:r w:rsidRPr="00EE72F3">
        <w:rPr>
          <w:noProof w:val="0"/>
        </w:rPr>
        <w:t>Open Issues and Questions</w:t>
      </w:r>
      <w:bookmarkEnd w:id="12"/>
      <w:bookmarkEnd w:id="13"/>
    </w:p>
    <w:p w14:paraId="274ABF74" w14:textId="639CC19F" w:rsidR="00530338" w:rsidRDefault="00011142" w:rsidP="005E7151">
      <w:pPr>
        <w:pStyle w:val="ListNumber2"/>
        <w:rPr>
          <w:ins w:id="14" w:author="Jones, Emma" w:date="2018-07-16T11:04:00Z"/>
        </w:rPr>
      </w:pPr>
      <w:r w:rsidRPr="00AF19DA">
        <w:t xml:space="preserve">How should </w:t>
      </w:r>
      <w:r w:rsidR="007D7D85">
        <w:t xml:space="preserve">HL7 </w:t>
      </w:r>
      <w:r w:rsidRPr="00AF19DA">
        <w:t>C-CDA templates be handled in th</w:t>
      </w:r>
      <w:r w:rsidR="007D7D85">
        <w:t xml:space="preserve">e Supplement </w:t>
      </w:r>
      <w:r w:rsidRPr="00AF19DA">
        <w:t xml:space="preserve">template </w:t>
      </w:r>
      <w:r w:rsidR="007D7D85">
        <w:t>(</w:t>
      </w:r>
      <w:r w:rsidRPr="00AF19DA">
        <w:t>Volume 6</w:t>
      </w:r>
      <w:r w:rsidR="007D7D85">
        <w:t xml:space="preserve">) when there is a need to internationalize content? Should there be in </w:t>
      </w:r>
      <w:r w:rsidRPr="00AF19DA">
        <w:t xml:space="preserve">internationalized </w:t>
      </w:r>
      <w:r w:rsidR="007D7D85">
        <w:t>‘</w:t>
      </w:r>
      <w:r w:rsidRPr="00AF19DA">
        <w:t>template</w:t>
      </w:r>
      <w:r w:rsidR="007D7D85">
        <w:t>’</w:t>
      </w:r>
      <w:r w:rsidRPr="00AF19DA">
        <w:t>?</w:t>
      </w:r>
    </w:p>
    <w:p w14:paraId="0FBCD65E" w14:textId="048A5FE2" w:rsidR="002F0C06" w:rsidRPr="00AF19DA" w:rsidRDefault="002F0C06" w:rsidP="002F0C06">
      <w:pPr>
        <w:pStyle w:val="ListNumber2"/>
      </w:pPr>
      <w:ins w:id="15" w:author="Jones, Emma" w:date="2018-07-16T11:04:00Z">
        <w:r>
          <w:t>As</w:t>
        </w:r>
        <w:r w:rsidRPr="002F0C06">
          <w:t xml:space="preserve"> an actor in this profile, </w:t>
        </w:r>
        <w:r>
          <w:t>will these summary section</w:t>
        </w:r>
      </w:ins>
      <w:ins w:id="16" w:author="Jones, Emma" w:date="2018-07-16T11:06:00Z">
        <w:r w:rsidR="00DA359B">
          <w:t>s</w:t>
        </w:r>
      </w:ins>
      <w:ins w:id="17" w:author="Jones, Emma" w:date="2018-07-16T11:04:00Z">
        <w:r>
          <w:t xml:space="preserve"> get added to </w:t>
        </w:r>
        <w:r w:rsidRPr="002F0C06">
          <w:t>all CDA documents</w:t>
        </w:r>
      </w:ins>
      <w:ins w:id="18" w:author="Jones, Emma" w:date="2018-07-16T11:05:00Z">
        <w:r>
          <w:t xml:space="preserve"> that are </w:t>
        </w:r>
      </w:ins>
      <w:ins w:id="19" w:author="Jones, Emma" w:date="2018-07-16T11:04:00Z">
        <w:r w:rsidRPr="002F0C06">
          <w:t>produce</w:t>
        </w:r>
      </w:ins>
      <w:ins w:id="20" w:author="Jones, Emma" w:date="2018-07-16T11:05:00Z">
        <w:r>
          <w:t>d</w:t>
        </w:r>
      </w:ins>
      <w:ins w:id="21" w:author="Jones, Emma" w:date="2018-07-16T11:04:00Z">
        <w:r w:rsidRPr="002F0C06">
          <w:t xml:space="preserve"> or render</w:t>
        </w:r>
      </w:ins>
      <w:ins w:id="22" w:author="Jones, Emma" w:date="2018-07-16T11:05:00Z">
        <w:r>
          <w:t>ed</w:t>
        </w:r>
      </w:ins>
      <w:ins w:id="23" w:author="Jones, Emma" w:date="2018-07-16T11:04:00Z">
        <w:r>
          <w:t xml:space="preserve"> or is </w:t>
        </w:r>
      </w:ins>
      <w:ins w:id="24" w:author="Jones, Emma" w:date="2018-07-16T11:05:00Z">
        <w:r>
          <w:t xml:space="preserve">it done for </w:t>
        </w:r>
      </w:ins>
      <w:ins w:id="25" w:author="Jones, Emma" w:date="2018-07-16T11:04:00Z">
        <w:r>
          <w:t>one section only</w:t>
        </w:r>
        <w:r w:rsidRPr="002F0C06">
          <w:t>?</w:t>
        </w:r>
      </w:ins>
      <w:ins w:id="26" w:author="Jones, Emma" w:date="2018-07-16T11:05:00Z">
        <w:r>
          <w:t xml:space="preserve"> </w:t>
        </w:r>
      </w:ins>
      <w:ins w:id="27" w:author="Jones, Emma" w:date="2018-07-16T11:06:00Z">
        <w:r w:rsidR="00DA359B">
          <w:t xml:space="preserve">How will this be grouped with existing content profile? </w:t>
        </w:r>
      </w:ins>
      <w:ins w:id="28" w:author="Jones, Emma" w:date="2018-07-16T11:05:00Z">
        <w:r>
          <w:t xml:space="preserve">IHE need to solve the </w:t>
        </w:r>
      </w:ins>
      <w:ins w:id="29" w:author="Jones, Emma" w:date="2018-07-16T11:06:00Z">
        <w:r w:rsidR="00DA359B">
          <w:t>problem of grouped actors</w:t>
        </w:r>
      </w:ins>
    </w:p>
    <w:p w14:paraId="294D049B" w14:textId="77777777" w:rsidR="00CF283F" w:rsidRPr="00EE72F3" w:rsidRDefault="00CF283F" w:rsidP="008616CB">
      <w:pPr>
        <w:pStyle w:val="Heading2"/>
        <w:numPr>
          <w:ilvl w:val="0"/>
          <w:numId w:val="0"/>
        </w:numPr>
        <w:rPr>
          <w:noProof w:val="0"/>
        </w:rPr>
      </w:pPr>
      <w:bookmarkStart w:id="30" w:name="_Toc345074642"/>
      <w:bookmarkStart w:id="31" w:name="_Toc514933010"/>
      <w:bookmarkStart w:id="32" w:name="_Toc473170357"/>
      <w:bookmarkStart w:id="33" w:name="_Toc504625754"/>
      <w:r w:rsidRPr="00EE72F3">
        <w:rPr>
          <w:noProof w:val="0"/>
        </w:rPr>
        <w:t>Closed Issues</w:t>
      </w:r>
      <w:bookmarkEnd w:id="30"/>
      <w:bookmarkEnd w:id="31"/>
    </w:p>
    <w:p w14:paraId="15C3204D" w14:textId="17F07B12" w:rsidR="00CF283F" w:rsidRPr="00EE72F3" w:rsidRDefault="00EE72F3" w:rsidP="00147F29">
      <w:pPr>
        <w:pStyle w:val="BodyText"/>
      </w:pPr>
      <w:r>
        <w:t>None.</w:t>
      </w:r>
    </w:p>
    <w:p w14:paraId="126F23B3" w14:textId="09EC9996" w:rsidR="009F5CF4" w:rsidRPr="00EE72F3" w:rsidRDefault="00747676" w:rsidP="00BB76BC">
      <w:pPr>
        <w:pStyle w:val="Heading1"/>
        <w:numPr>
          <w:ilvl w:val="0"/>
          <w:numId w:val="0"/>
        </w:numPr>
        <w:rPr>
          <w:noProof w:val="0"/>
        </w:rPr>
      </w:pPr>
      <w:bookmarkStart w:id="34" w:name="_Toc345074643"/>
      <w:bookmarkStart w:id="35" w:name="_Toc514933011"/>
      <w:r w:rsidRPr="00EE72F3">
        <w:rPr>
          <w:noProof w:val="0"/>
        </w:rPr>
        <w:lastRenderedPageBreak/>
        <w:t>General Introduction</w:t>
      </w:r>
      <w:bookmarkEnd w:id="34"/>
      <w:r w:rsidR="00623829" w:rsidRPr="00EE72F3">
        <w:rPr>
          <w:noProof w:val="0"/>
        </w:rPr>
        <w:t xml:space="preserve"> and Shared Appendices</w:t>
      </w:r>
      <w:bookmarkEnd w:id="35"/>
    </w:p>
    <w:p w14:paraId="4CB94D63" w14:textId="14589407" w:rsidR="00747676" w:rsidRPr="00EE72F3" w:rsidRDefault="00C16F09" w:rsidP="00BB76BC">
      <w:pPr>
        <w:pStyle w:val="EditorInstructions"/>
      </w:pPr>
      <w:r w:rsidRPr="00EE72F3">
        <w:t xml:space="preserve">Update the following </w:t>
      </w:r>
      <w:r w:rsidR="00EA4332" w:rsidRPr="00EE72F3">
        <w:t>a</w:t>
      </w:r>
      <w:r w:rsidRPr="00EE72F3">
        <w:t xml:space="preserve">ppendices to the General Introduction as indicated below. Note that these are </w:t>
      </w:r>
      <w:r w:rsidRPr="00EE72F3">
        <w:rPr>
          <w:b/>
        </w:rPr>
        <w:t>not</w:t>
      </w:r>
      <w:r w:rsidRPr="00EE72F3">
        <w:t xml:space="preserve"> appendices to Volume 1.</w:t>
      </w:r>
    </w:p>
    <w:p w14:paraId="3579430A" w14:textId="77777777" w:rsidR="003B7860" w:rsidRPr="00EE72F3" w:rsidRDefault="003B7860" w:rsidP="00EA3BCB">
      <w:pPr>
        <w:pStyle w:val="BodyText"/>
      </w:pPr>
      <w:bookmarkStart w:id="36" w:name="_Toc345074644"/>
    </w:p>
    <w:p w14:paraId="7BDAB41D" w14:textId="2533999A" w:rsidR="00747676" w:rsidRPr="00EE72F3" w:rsidRDefault="00747676" w:rsidP="00EA3BCB">
      <w:pPr>
        <w:pStyle w:val="Heading1"/>
        <w:pageBreakBefore w:val="0"/>
        <w:numPr>
          <w:ilvl w:val="0"/>
          <w:numId w:val="0"/>
        </w:numPr>
        <w:rPr>
          <w:noProof w:val="0"/>
        </w:rPr>
      </w:pPr>
      <w:bookmarkStart w:id="37" w:name="_Toc514933012"/>
      <w:r w:rsidRPr="00EE72F3">
        <w:rPr>
          <w:noProof w:val="0"/>
        </w:rPr>
        <w:t xml:space="preserve">Appendix A </w:t>
      </w:r>
      <w:bookmarkStart w:id="38" w:name="OLE_LINK1"/>
      <w:bookmarkStart w:id="39" w:name="OLE_LINK2"/>
      <w:r w:rsidR="00883B13" w:rsidRPr="00EE72F3">
        <w:rPr>
          <w:noProof w:val="0"/>
        </w:rPr>
        <w:t>–</w:t>
      </w:r>
      <w:bookmarkEnd w:id="38"/>
      <w:bookmarkEnd w:id="39"/>
      <w:r w:rsidRPr="00EE72F3">
        <w:rPr>
          <w:noProof w:val="0"/>
        </w:rPr>
        <w:t xml:space="preserve"> Actor Summary Definitions</w:t>
      </w:r>
      <w:bookmarkEnd w:id="36"/>
      <w:bookmarkEnd w:id="37"/>
    </w:p>
    <w:p w14:paraId="103CC4FC" w14:textId="4798603E" w:rsidR="00747676" w:rsidRPr="00EE72F3" w:rsidRDefault="00747676" w:rsidP="00747676">
      <w:pPr>
        <w:pStyle w:val="EditorInstructions"/>
      </w:pPr>
      <w:r w:rsidRPr="00EE72F3">
        <w:t xml:space="preserve">Add the following actors </w:t>
      </w:r>
      <w:r w:rsidRPr="00EE72F3">
        <w:rPr>
          <w:iCs w:val="0"/>
        </w:rPr>
        <w:t xml:space="preserve">to the IHE </w:t>
      </w:r>
      <w:r w:rsidRPr="00EE72F3">
        <w:t>Technical Frameworks</w:t>
      </w:r>
      <w:r w:rsidRPr="00EE72F3">
        <w:rPr>
          <w:iCs w:val="0"/>
        </w:rPr>
        <w:t xml:space="preserve"> General Introduction </w:t>
      </w:r>
      <w:r w:rsidR="00814F76" w:rsidRPr="00EE72F3">
        <w:rPr>
          <w:iCs w:val="0"/>
        </w:rPr>
        <w:t>Appendix A</w:t>
      </w:r>
      <w:r w:rsidRPr="00EE72F3">
        <w:t>:</w:t>
      </w:r>
    </w:p>
    <w:p w14:paraId="2CCB2FE3" w14:textId="54662C41" w:rsidR="007962BA" w:rsidRPr="00EE72F3" w:rsidRDefault="00966CCB" w:rsidP="005E7151">
      <w:pPr>
        <w:pStyle w:val="BodyText"/>
      </w:pPr>
      <w:r w:rsidRPr="00EE72F3">
        <w:t>No new actor</w:t>
      </w:r>
      <w:r w:rsidR="006A2014">
        <w:t>s.</w:t>
      </w:r>
    </w:p>
    <w:p w14:paraId="43C7F1F4" w14:textId="47301BBF" w:rsidR="00747676" w:rsidRPr="00EE72F3" w:rsidRDefault="00747676" w:rsidP="00EA3BCB">
      <w:pPr>
        <w:pStyle w:val="Heading1"/>
        <w:pageBreakBefore w:val="0"/>
        <w:numPr>
          <w:ilvl w:val="0"/>
          <w:numId w:val="0"/>
        </w:numPr>
        <w:rPr>
          <w:noProof w:val="0"/>
        </w:rPr>
      </w:pPr>
      <w:bookmarkStart w:id="40" w:name="_Toc345074645"/>
      <w:bookmarkStart w:id="41" w:name="_Toc514933013"/>
      <w:r w:rsidRPr="00EE72F3">
        <w:rPr>
          <w:noProof w:val="0"/>
        </w:rPr>
        <w:t xml:space="preserve">Appendix B </w:t>
      </w:r>
      <w:r w:rsidR="00883B13" w:rsidRPr="00EE72F3">
        <w:rPr>
          <w:noProof w:val="0"/>
        </w:rPr>
        <w:t>–</w:t>
      </w:r>
      <w:r w:rsidRPr="00EE72F3">
        <w:rPr>
          <w:noProof w:val="0"/>
        </w:rPr>
        <w:t xml:space="preserve"> Transaction Summary Definitions</w:t>
      </w:r>
      <w:bookmarkEnd w:id="40"/>
      <w:bookmarkEnd w:id="41"/>
    </w:p>
    <w:p w14:paraId="6899EF03" w14:textId="16721EB1" w:rsidR="00747676" w:rsidRPr="00EE72F3" w:rsidRDefault="00747676" w:rsidP="00747676">
      <w:pPr>
        <w:pStyle w:val="EditorInstructions"/>
      </w:pPr>
      <w:r w:rsidRPr="00EE72F3">
        <w:t xml:space="preserve">Add the following transactions </w:t>
      </w:r>
      <w:r w:rsidRPr="00EE72F3">
        <w:rPr>
          <w:iCs w:val="0"/>
        </w:rPr>
        <w:t xml:space="preserve">to the IHE </w:t>
      </w:r>
      <w:r w:rsidRPr="00EE72F3">
        <w:t>Technical Frameworks</w:t>
      </w:r>
      <w:r w:rsidR="003B70A2" w:rsidRPr="00EE72F3">
        <w:rPr>
          <w:iCs w:val="0"/>
        </w:rPr>
        <w:t xml:space="preserve"> General Introduction </w:t>
      </w:r>
      <w:r w:rsidR="00814F76" w:rsidRPr="00EE72F3">
        <w:rPr>
          <w:iCs w:val="0"/>
        </w:rPr>
        <w:t>Appendix B</w:t>
      </w:r>
      <w:r w:rsidRPr="00EE72F3">
        <w:t>:</w:t>
      </w:r>
    </w:p>
    <w:p w14:paraId="4B67412A" w14:textId="6EBC9732" w:rsidR="008A63C9" w:rsidRPr="00EE72F3" w:rsidRDefault="00966CCB" w:rsidP="005E7151">
      <w:pPr>
        <w:pStyle w:val="BodyText"/>
      </w:pPr>
      <w:r w:rsidRPr="00EE72F3">
        <w:t>No new transactions</w:t>
      </w:r>
      <w:bookmarkStart w:id="42" w:name="_Toc345074646"/>
      <w:r w:rsidR="006A2014">
        <w:t>.</w:t>
      </w:r>
    </w:p>
    <w:p w14:paraId="533BB80E" w14:textId="488A2952" w:rsidR="00747676" w:rsidRPr="00EE72F3" w:rsidRDefault="00814F76" w:rsidP="00EA3BCB">
      <w:pPr>
        <w:pStyle w:val="Heading1"/>
        <w:pageBreakBefore w:val="0"/>
        <w:numPr>
          <w:ilvl w:val="0"/>
          <w:numId w:val="0"/>
        </w:numPr>
        <w:rPr>
          <w:noProof w:val="0"/>
        </w:rPr>
      </w:pPr>
      <w:bookmarkStart w:id="43" w:name="_Toc514933014"/>
      <w:r w:rsidRPr="00EE72F3">
        <w:rPr>
          <w:noProof w:val="0"/>
        </w:rPr>
        <w:t xml:space="preserve">Appendix D – </w:t>
      </w:r>
      <w:r w:rsidR="00747676" w:rsidRPr="00EE72F3">
        <w:rPr>
          <w:noProof w:val="0"/>
        </w:rPr>
        <w:t>Glossary</w:t>
      </w:r>
      <w:bookmarkEnd w:id="42"/>
      <w:bookmarkEnd w:id="43"/>
    </w:p>
    <w:p w14:paraId="3510DC16" w14:textId="3D367272" w:rsidR="00747676" w:rsidRPr="00EE72F3" w:rsidRDefault="00747676" w:rsidP="00747676">
      <w:pPr>
        <w:pStyle w:val="EditorInstructions"/>
      </w:pPr>
      <w:r w:rsidRPr="00EE72F3">
        <w:t xml:space="preserve">Add the following </w:t>
      </w:r>
      <w:r w:rsidR="00DD20D7" w:rsidRPr="00EE72F3">
        <w:rPr>
          <w:b/>
        </w:rPr>
        <w:t>new</w:t>
      </w:r>
      <w:r w:rsidR="00DD20D7" w:rsidRPr="00EE72F3">
        <w:t xml:space="preserve"> </w:t>
      </w:r>
      <w:r w:rsidRPr="00EE72F3">
        <w:t xml:space="preserve">glossary terms to the IHE Technical Frameworks General Introduction </w:t>
      </w:r>
      <w:r w:rsidR="00814F76" w:rsidRPr="00EE72F3">
        <w:t>Appendix D</w:t>
      </w:r>
      <w:r w:rsidR="00F3372D" w:rsidRPr="00EE72F3">
        <w:t>.</w:t>
      </w:r>
    </w:p>
    <w:p w14:paraId="500D4B64" w14:textId="325320CA" w:rsidR="003C3FFB" w:rsidRPr="00EE72F3" w:rsidRDefault="00EE72F3" w:rsidP="008567CD">
      <w:pPr>
        <w:pStyle w:val="BodyText"/>
      </w:pPr>
      <w:bookmarkStart w:id="44" w:name="_Toc345074647"/>
      <w:r>
        <w:t>No</w:t>
      </w:r>
      <w:r w:rsidR="0067438E">
        <w:t xml:space="preserve"> </w:t>
      </w:r>
      <w:r>
        <w:t>ne</w:t>
      </w:r>
      <w:r w:rsidR="0067438E">
        <w:t>w glossary terms</w:t>
      </w:r>
      <w:r>
        <w:t>.</w:t>
      </w:r>
    </w:p>
    <w:p w14:paraId="76F7FE2C" w14:textId="77777777" w:rsidR="00CF283F" w:rsidRPr="00EE72F3" w:rsidRDefault="00CF283F" w:rsidP="008616CB">
      <w:pPr>
        <w:pStyle w:val="PartTitle"/>
      </w:pPr>
      <w:bookmarkStart w:id="45" w:name="_Toc514933015"/>
      <w:r w:rsidRPr="00EE72F3">
        <w:lastRenderedPageBreak/>
        <w:t xml:space="preserve">Volume </w:t>
      </w:r>
      <w:r w:rsidR="00B43198" w:rsidRPr="00EE72F3">
        <w:t>1</w:t>
      </w:r>
      <w:r w:rsidRPr="00EE72F3">
        <w:t xml:space="preserve"> –</w:t>
      </w:r>
      <w:r w:rsidR="003A09FE" w:rsidRPr="00EE72F3">
        <w:t xml:space="preserve"> </w:t>
      </w:r>
      <w:r w:rsidRPr="00EE72F3">
        <w:t>Profiles</w:t>
      </w:r>
      <w:bookmarkEnd w:id="44"/>
      <w:bookmarkEnd w:id="45"/>
    </w:p>
    <w:p w14:paraId="22DEE049" w14:textId="28A534D8" w:rsidR="00B55350" w:rsidRPr="00EE72F3" w:rsidRDefault="00B55350" w:rsidP="00C62E65">
      <w:pPr>
        <w:pStyle w:val="Heading2"/>
        <w:numPr>
          <w:ilvl w:val="0"/>
          <w:numId w:val="0"/>
        </w:numPr>
        <w:rPr>
          <w:noProof w:val="0"/>
        </w:rPr>
      </w:pPr>
      <w:bookmarkStart w:id="46" w:name="_Toc345074648"/>
      <w:bookmarkStart w:id="47" w:name="_Toc514933016"/>
      <w:bookmarkStart w:id="48" w:name="_Toc530206507"/>
      <w:bookmarkStart w:id="49" w:name="_Toc1388427"/>
      <w:bookmarkStart w:id="50" w:name="_Toc1388581"/>
      <w:bookmarkStart w:id="51" w:name="_Toc1456608"/>
      <w:bookmarkStart w:id="52" w:name="_Toc37034633"/>
      <w:bookmarkStart w:id="53" w:name="_Toc38846111"/>
      <w:r w:rsidRPr="00EE72F3">
        <w:rPr>
          <w:noProof w:val="0"/>
        </w:rPr>
        <w:t xml:space="preserve">Copyright </w:t>
      </w:r>
      <w:r w:rsidR="00D22DE2" w:rsidRPr="00EE72F3">
        <w:rPr>
          <w:noProof w:val="0"/>
        </w:rPr>
        <w:t>Licenses</w:t>
      </w:r>
      <w:bookmarkEnd w:id="46"/>
      <w:bookmarkEnd w:id="47"/>
    </w:p>
    <w:p w14:paraId="246D4E1C" w14:textId="77777777" w:rsidR="00DD4576" w:rsidRPr="00EE72F3" w:rsidRDefault="00DD4576" w:rsidP="00DD4576">
      <w:pPr>
        <w:pStyle w:val="EditorInstructions"/>
      </w:pPr>
      <w:r w:rsidRPr="00EE72F3">
        <w:t>Add the following to the IHE Technical Frameworks General Introduction Copyright section:</w:t>
      </w:r>
    </w:p>
    <w:p w14:paraId="105A3C8D" w14:textId="77777777" w:rsidR="00DD4576" w:rsidRPr="00EE72F3" w:rsidRDefault="00DD4576" w:rsidP="00DD4576">
      <w:pPr>
        <w:pStyle w:val="BodyText"/>
      </w:pPr>
      <w:r w:rsidRPr="00EE72F3">
        <w:t>Not applicable</w:t>
      </w:r>
    </w:p>
    <w:p w14:paraId="5E90E26B" w14:textId="3888034A" w:rsidR="00F455EA" w:rsidRPr="00EE72F3" w:rsidRDefault="00F455EA" w:rsidP="00F455EA">
      <w:pPr>
        <w:pStyle w:val="Heading2"/>
        <w:numPr>
          <w:ilvl w:val="0"/>
          <w:numId w:val="0"/>
        </w:numPr>
        <w:rPr>
          <w:noProof w:val="0"/>
        </w:rPr>
      </w:pPr>
      <w:bookmarkStart w:id="54" w:name="_Toc345074649"/>
      <w:bookmarkStart w:id="55" w:name="_Toc514933017"/>
      <w:r w:rsidRPr="00EE72F3">
        <w:rPr>
          <w:noProof w:val="0"/>
        </w:rPr>
        <w:t>Domain-specific additions</w:t>
      </w:r>
      <w:bookmarkEnd w:id="54"/>
      <w:bookmarkEnd w:id="55"/>
    </w:p>
    <w:p w14:paraId="774B1030" w14:textId="4DB24384" w:rsidR="00F455EA" w:rsidRPr="00EE72F3" w:rsidRDefault="00DD4576" w:rsidP="005E7151">
      <w:pPr>
        <w:pStyle w:val="BodyText"/>
      </w:pPr>
      <w:r w:rsidRPr="00EE72F3">
        <w:t>None</w:t>
      </w:r>
    </w:p>
    <w:p w14:paraId="15B9022B" w14:textId="77777777" w:rsidR="00303E20" w:rsidRPr="00EE72F3" w:rsidRDefault="00303E20">
      <w:pPr>
        <w:pStyle w:val="BodyText"/>
        <w:rPr>
          <w:i/>
          <w:iCs/>
        </w:rPr>
      </w:pPr>
      <w:bookmarkStart w:id="56" w:name="_Toc473170358"/>
      <w:bookmarkStart w:id="57" w:name="_Toc504625755"/>
      <w:bookmarkStart w:id="58" w:name="_Toc530206508"/>
      <w:bookmarkStart w:id="59" w:name="_Toc1388428"/>
      <w:bookmarkStart w:id="60" w:name="_Toc1388582"/>
      <w:bookmarkStart w:id="61" w:name="_Toc1456609"/>
      <w:bookmarkStart w:id="62" w:name="_Toc37034634"/>
      <w:bookmarkStart w:id="63" w:name="_Toc38846112"/>
      <w:bookmarkEnd w:id="32"/>
      <w:bookmarkEnd w:id="33"/>
      <w:bookmarkEnd w:id="48"/>
      <w:bookmarkEnd w:id="49"/>
      <w:bookmarkEnd w:id="50"/>
      <w:bookmarkEnd w:id="51"/>
      <w:bookmarkEnd w:id="52"/>
      <w:bookmarkEnd w:id="53"/>
    </w:p>
    <w:p w14:paraId="18086760" w14:textId="77777777" w:rsidR="00C52492" w:rsidRPr="00EE72F3" w:rsidRDefault="00FF4C4E" w:rsidP="00EA3BCB">
      <w:pPr>
        <w:pStyle w:val="BodyText"/>
      </w:pPr>
      <w:r w:rsidRPr="00EE72F3">
        <w:br w:type="page"/>
      </w:r>
    </w:p>
    <w:p w14:paraId="42AAAB8E" w14:textId="54015458" w:rsidR="00C52492" w:rsidRPr="00EE72F3" w:rsidRDefault="00C52492" w:rsidP="00C52492">
      <w:pPr>
        <w:pStyle w:val="EditorInstructions"/>
      </w:pPr>
      <w:r w:rsidRPr="00EE72F3">
        <w:lastRenderedPageBreak/>
        <w:t xml:space="preserve">Add new Section </w:t>
      </w:r>
      <w:r w:rsidR="0067438E">
        <w:t>X</w:t>
      </w:r>
    </w:p>
    <w:p w14:paraId="49E16927" w14:textId="4B7E14AF" w:rsidR="00303E20" w:rsidRPr="00EE72F3" w:rsidRDefault="00DD4576" w:rsidP="00303E20">
      <w:pPr>
        <w:pStyle w:val="Heading1"/>
        <w:pageBreakBefore w:val="0"/>
        <w:numPr>
          <w:ilvl w:val="0"/>
          <w:numId w:val="0"/>
        </w:numPr>
        <w:rPr>
          <w:noProof w:val="0"/>
        </w:rPr>
      </w:pPr>
      <w:bookmarkStart w:id="64" w:name="_Toc345074650"/>
      <w:bookmarkStart w:id="65" w:name="_Toc514933018"/>
      <w:r w:rsidRPr="00EE72F3">
        <w:rPr>
          <w:noProof w:val="0"/>
        </w:rPr>
        <w:t xml:space="preserve">X CDA </w:t>
      </w:r>
      <w:r w:rsidR="007D194F" w:rsidRPr="00EE72F3">
        <w:rPr>
          <w:noProof w:val="0"/>
        </w:rPr>
        <w:t xml:space="preserve">Document </w:t>
      </w:r>
      <w:r w:rsidRPr="00EE72F3">
        <w:rPr>
          <w:noProof w:val="0"/>
        </w:rPr>
        <w:t>Summary Section</w:t>
      </w:r>
      <w:ins w:id="66" w:author="Jones, Emma" w:date="2018-07-16T12:32:00Z">
        <w:r w:rsidR="00C76F48">
          <w:rPr>
            <w:noProof w:val="0"/>
          </w:rPr>
          <w:t>s</w:t>
        </w:r>
      </w:ins>
      <w:r w:rsidR="00303E20" w:rsidRPr="00EE72F3">
        <w:rPr>
          <w:noProof w:val="0"/>
        </w:rPr>
        <w:t xml:space="preserve"> Profile</w:t>
      </w:r>
      <w:bookmarkEnd w:id="64"/>
      <w:r w:rsidRPr="00EE72F3">
        <w:rPr>
          <w:noProof w:val="0"/>
        </w:rPr>
        <w:t xml:space="preserve"> </w:t>
      </w:r>
      <w:r w:rsidR="007D194F" w:rsidRPr="00EE72F3">
        <w:rPr>
          <w:noProof w:val="0"/>
        </w:rPr>
        <w:t>(CDA</w:t>
      </w:r>
      <w:r w:rsidR="002452AB" w:rsidRPr="00EE72F3">
        <w:rPr>
          <w:noProof w:val="0"/>
        </w:rPr>
        <w:t>-</w:t>
      </w:r>
      <w:commentRangeStart w:id="67"/>
      <w:r w:rsidR="007D194F" w:rsidRPr="00EE72F3">
        <w:rPr>
          <w:noProof w:val="0"/>
        </w:rPr>
        <w:t>DSS</w:t>
      </w:r>
      <w:commentRangeEnd w:id="67"/>
      <w:r w:rsidR="00C76F48">
        <w:rPr>
          <w:rStyle w:val="CommentReference"/>
          <w:rFonts w:ascii="Times New Roman" w:hAnsi="Times New Roman"/>
          <w:b w:val="0"/>
          <w:noProof w:val="0"/>
          <w:kern w:val="0"/>
        </w:rPr>
        <w:commentReference w:id="67"/>
      </w:r>
      <w:r w:rsidRPr="00EE72F3">
        <w:rPr>
          <w:noProof w:val="0"/>
        </w:rPr>
        <w:t>)</w:t>
      </w:r>
      <w:bookmarkEnd w:id="65"/>
    </w:p>
    <w:p w14:paraId="0E34741E" w14:textId="180D3994" w:rsidR="00C76F48" w:rsidRDefault="00DF33DF" w:rsidP="005E7151">
      <w:pPr>
        <w:pStyle w:val="BodyText"/>
        <w:rPr>
          <w:ins w:id="68" w:author="Jones, Emma" w:date="2018-07-16T12:42:00Z"/>
        </w:rPr>
      </w:pPr>
      <w:r w:rsidRPr="00EE72F3">
        <w:t xml:space="preserve">CDA </w:t>
      </w:r>
      <w:r w:rsidR="00631453" w:rsidRPr="00EE72F3">
        <w:t xml:space="preserve">Document </w:t>
      </w:r>
      <w:r w:rsidRPr="00EE72F3">
        <w:t>Summary Section</w:t>
      </w:r>
      <w:ins w:id="69" w:author="Jones, Emma" w:date="2018-07-16T12:34:00Z">
        <w:r w:rsidR="00C76F48">
          <w:t>s</w:t>
        </w:r>
      </w:ins>
      <w:ins w:id="70" w:author="Jones, Emma" w:date="2018-07-16T12:20:00Z">
        <w:r w:rsidR="008445EF">
          <w:t xml:space="preserve"> Profile</w:t>
        </w:r>
      </w:ins>
      <w:r w:rsidRPr="00EE72F3">
        <w:t xml:space="preserve"> is a content profile that </w:t>
      </w:r>
      <w:ins w:id="71" w:author="Jones, Emma" w:date="2018-07-16T12:32:00Z">
        <w:r w:rsidR="00C76F48">
          <w:t xml:space="preserve">describes the different types of </w:t>
        </w:r>
      </w:ins>
      <w:del w:id="72" w:author="Jones, Emma" w:date="2018-07-16T12:32:00Z">
        <w:r w:rsidRPr="00EE72F3" w:rsidDel="00C76F48">
          <w:delText>defines</w:delText>
        </w:r>
      </w:del>
      <w:del w:id="73" w:author="Jones, Emma" w:date="2018-07-16T12:23:00Z">
        <w:r w:rsidRPr="00EE72F3" w:rsidDel="008445EF">
          <w:delText xml:space="preserve"> means of</w:delText>
        </w:r>
      </w:del>
      <w:del w:id="74" w:author="Jones, Emma" w:date="2018-07-16T12:25:00Z">
        <w:r w:rsidRPr="00EE72F3" w:rsidDel="008445EF">
          <w:delText xml:space="preserve"> providing a concise summary </w:delText>
        </w:r>
      </w:del>
      <w:del w:id="75" w:author="Jones, Emma" w:date="2018-07-16T12:23:00Z">
        <w:r w:rsidR="007D194F" w:rsidRPr="00EE72F3" w:rsidDel="008445EF">
          <w:delText xml:space="preserve">about a </w:delText>
        </w:r>
      </w:del>
      <w:del w:id="76" w:author="Jones, Emma" w:date="2018-07-16T12:25:00Z">
        <w:r w:rsidR="007D194F" w:rsidRPr="00EE72F3" w:rsidDel="008445EF">
          <w:delText>document</w:delText>
        </w:r>
      </w:del>
      <w:ins w:id="77" w:author="Jones, Emma" w:date="2018-07-16T12:24:00Z">
        <w:r w:rsidR="008445EF">
          <w:t xml:space="preserve"> </w:t>
        </w:r>
      </w:ins>
      <w:ins w:id="78" w:author="Jones, Emma" w:date="2018-07-16T12:22:00Z">
        <w:r w:rsidR="008445EF">
          <w:t>section templates</w:t>
        </w:r>
      </w:ins>
      <w:ins w:id="79" w:author="Jones, Emma" w:date="2018-07-16T12:33:00Z">
        <w:r w:rsidR="00C76F48">
          <w:t xml:space="preserve"> that can summarize content in the document </w:t>
        </w:r>
      </w:ins>
      <w:ins w:id="80" w:author="Jones, Emma" w:date="2018-07-16T12:35:00Z">
        <w:r w:rsidR="00C76F48">
          <w:t xml:space="preserve">or add summary content that is not already included in the document. </w:t>
        </w:r>
      </w:ins>
      <w:ins w:id="81" w:author="Jones, Emma" w:date="2018-07-16T12:24:00Z">
        <w:r w:rsidR="008445EF">
          <w:t xml:space="preserve"> </w:t>
        </w:r>
      </w:ins>
    </w:p>
    <w:p w14:paraId="40FC8B25" w14:textId="0DF8E1B0" w:rsidR="004B4587" w:rsidRDefault="004B4587">
      <w:pPr>
        <w:pStyle w:val="BodyText"/>
        <w:rPr>
          <w:ins w:id="82" w:author="Jones, Emma" w:date="2018-07-16T12:51:00Z"/>
        </w:rPr>
        <w:pPrChange w:id="83" w:author="Jones, Emma" w:date="2018-07-16T12:50:00Z">
          <w:pPr>
            <w:pStyle w:val="ListNumber2"/>
            <w:numPr>
              <w:numId w:val="41"/>
            </w:numPr>
          </w:pPr>
        </w:pPrChange>
      </w:pPr>
      <w:ins w:id="84" w:author="Jones, Emma" w:date="2018-07-16T12:42:00Z">
        <w:r>
          <w:t xml:space="preserve">The intent of this profile is to provide </w:t>
        </w:r>
      </w:ins>
      <w:ins w:id="85" w:author="Jones, Emma" w:date="2018-07-16T17:59:00Z">
        <w:r w:rsidR="00300997">
          <w:t xml:space="preserve">document </w:t>
        </w:r>
      </w:ins>
      <w:ins w:id="86" w:author="Jones, Emma" w:date="2018-07-16T12:42:00Z">
        <w:r>
          <w:t>summary section templates that can be included in specific CDA document types</w:t>
        </w:r>
      </w:ins>
      <w:ins w:id="87" w:author="Jones, Emma" w:date="2018-07-16T12:45:00Z">
        <w:r>
          <w:t xml:space="preserve">. For example, </w:t>
        </w:r>
      </w:ins>
      <w:ins w:id="88" w:author="Jones, Emma" w:date="2018-07-16T12:42:00Z">
        <w:r>
          <w:t xml:space="preserve">providing a Care Team </w:t>
        </w:r>
      </w:ins>
      <w:ins w:id="89" w:author="Jones, Emma" w:date="2018-07-16T12:44:00Z">
        <w:r>
          <w:t xml:space="preserve">Summary </w:t>
        </w:r>
      </w:ins>
      <w:ins w:id="90" w:author="Jones, Emma" w:date="2018-07-16T12:42:00Z">
        <w:r>
          <w:t xml:space="preserve">Section in a Discharge Summary or a Consult Note. </w:t>
        </w:r>
      </w:ins>
    </w:p>
    <w:p w14:paraId="10ADF9D8" w14:textId="667C1347" w:rsidR="00AB7726" w:rsidRPr="00EE72F3" w:rsidDel="00C76F48" w:rsidRDefault="007D194F">
      <w:pPr>
        <w:pStyle w:val="BodyText"/>
        <w:rPr>
          <w:del w:id="91" w:author="Jones, Emma" w:date="2018-07-16T12:35:00Z"/>
        </w:rPr>
      </w:pPr>
      <w:del w:id="92" w:author="Jones, Emma" w:date="2018-07-16T12:23:00Z">
        <w:r w:rsidRPr="00EE72F3" w:rsidDel="008445EF">
          <w:delText xml:space="preserve"> or summary of</w:delText>
        </w:r>
        <w:r w:rsidR="00DF33DF" w:rsidRPr="00EE72F3" w:rsidDel="008445EF">
          <w:delText xml:space="preserve"> content </w:delText>
        </w:r>
      </w:del>
      <w:del w:id="93" w:author="Jones, Emma" w:date="2018-07-16T12:35:00Z">
        <w:r w:rsidR="00DF33DF" w:rsidRPr="00EE72F3" w:rsidDel="00C76F48">
          <w:delText xml:space="preserve">in a </w:delText>
        </w:r>
        <w:r w:rsidR="00AB7726" w:rsidRPr="00EE72F3" w:rsidDel="00C76F48">
          <w:delText xml:space="preserve">CDA </w:delText>
        </w:r>
        <w:r w:rsidR="00DF33DF" w:rsidRPr="00EE72F3" w:rsidDel="00C76F48">
          <w:delText>document based on user expectations.</w:delText>
        </w:r>
        <w:r w:rsidR="00DF33DF" w:rsidRPr="00EE72F3" w:rsidDel="00C76F48">
          <w:rPr>
            <w:i/>
          </w:rPr>
          <w:delText xml:space="preserve"> </w:delText>
        </w:r>
        <w:r w:rsidR="00DF33DF" w:rsidRPr="00EE72F3" w:rsidDel="00C76F48">
          <w:delText xml:space="preserve">Depending on use case, </w:delText>
        </w:r>
      </w:del>
      <w:del w:id="94" w:author="Jones, Emma" w:date="2018-07-16T12:21:00Z">
        <w:r w:rsidR="00DF33DF" w:rsidRPr="00EE72F3" w:rsidDel="008445EF">
          <w:delText xml:space="preserve">a </w:delText>
        </w:r>
        <w:r w:rsidRPr="00EE72F3" w:rsidDel="008445EF">
          <w:delText xml:space="preserve">Document </w:delText>
        </w:r>
        <w:r w:rsidR="00DF33DF" w:rsidRPr="00EE72F3" w:rsidDel="008445EF">
          <w:delText xml:space="preserve">Summary Section </w:delText>
        </w:r>
      </w:del>
      <w:del w:id="95" w:author="Jones, Emma" w:date="2018-07-16T12:35:00Z">
        <w:r w:rsidR="00DF33DF" w:rsidRPr="00EE72F3" w:rsidDel="00C76F48">
          <w:delText xml:space="preserve">can be added to a </w:delText>
        </w:r>
        <w:r w:rsidR="00AB7726" w:rsidRPr="00EE72F3" w:rsidDel="00C76F48">
          <w:delText xml:space="preserve">CDA </w:delText>
        </w:r>
        <w:r w:rsidR="00DF33DF" w:rsidRPr="00EE72F3" w:rsidDel="00C76F48">
          <w:delText>document</w:delText>
        </w:r>
        <w:r w:rsidR="00AB7726" w:rsidRPr="00EE72F3" w:rsidDel="00C76F48">
          <w:delText xml:space="preserve"> </w:delText>
        </w:r>
        <w:r w:rsidR="00111E30" w:rsidRPr="00EE72F3" w:rsidDel="00C76F48">
          <w:delText>if</w:delText>
        </w:r>
        <w:r w:rsidR="00AB7726" w:rsidRPr="00EE72F3" w:rsidDel="00C76F48">
          <w:delText xml:space="preserve"> the document template is open.</w:delText>
        </w:r>
      </w:del>
    </w:p>
    <w:p w14:paraId="180882B7" w14:textId="533F445C" w:rsidR="00AB7726" w:rsidRPr="00EE72F3" w:rsidDel="004B4587" w:rsidRDefault="00AB7726">
      <w:pPr>
        <w:pStyle w:val="BodyText"/>
        <w:rPr>
          <w:del w:id="96" w:author="Jones, Emma" w:date="2018-07-16T12:48:00Z"/>
        </w:rPr>
      </w:pPr>
      <w:del w:id="97" w:author="Jones, Emma" w:date="2018-07-16T12:20:00Z">
        <w:r w:rsidRPr="00EE72F3" w:rsidDel="008445EF">
          <w:delText xml:space="preserve">A </w:delText>
        </w:r>
      </w:del>
      <w:del w:id="98" w:author="Jones, Emma" w:date="2018-07-16T12:45:00Z">
        <w:r w:rsidRPr="00EE72F3" w:rsidDel="004B4587">
          <w:delText xml:space="preserve">Document </w:delText>
        </w:r>
      </w:del>
      <w:del w:id="99" w:author="Jones, Emma" w:date="2018-07-16T12:46:00Z">
        <w:r w:rsidRPr="00EE72F3" w:rsidDel="004B4587">
          <w:delText>S</w:delText>
        </w:r>
      </w:del>
      <w:del w:id="100" w:author="Jones, Emma" w:date="2018-07-16T12:48:00Z">
        <w:r w:rsidRPr="00EE72F3" w:rsidDel="004B4587">
          <w:delText xml:space="preserve">ummary </w:delText>
        </w:r>
      </w:del>
      <w:del w:id="101" w:author="Jones, Emma" w:date="2018-07-16T12:46:00Z">
        <w:r w:rsidRPr="00EE72F3" w:rsidDel="004B4587">
          <w:delText>Se</w:delText>
        </w:r>
      </w:del>
      <w:del w:id="102" w:author="Jones, Emma" w:date="2018-07-16T12:48:00Z">
        <w:r w:rsidRPr="00EE72F3" w:rsidDel="004B4587">
          <w:delText>ction can be constructed by:</w:delText>
        </w:r>
      </w:del>
    </w:p>
    <w:p w14:paraId="2C7A6625" w14:textId="33E9D778" w:rsidR="00AB7726" w:rsidRPr="00EE72F3" w:rsidRDefault="00111E30">
      <w:pPr>
        <w:pStyle w:val="BodyText"/>
        <w:pPrChange w:id="103" w:author="Jones, Emma" w:date="2018-07-16T12:50:00Z">
          <w:pPr>
            <w:pStyle w:val="ListNumber2"/>
            <w:numPr>
              <w:numId w:val="41"/>
            </w:numPr>
          </w:pPr>
        </w:pPrChange>
      </w:pPr>
      <w:del w:id="104" w:author="Jones, Emma" w:date="2018-07-16T12:49:00Z">
        <w:r w:rsidRPr="00EE72F3" w:rsidDel="004B4587">
          <w:delText>D</w:delText>
        </w:r>
        <w:r w:rsidR="00AB7726" w:rsidRPr="00EE72F3" w:rsidDel="004B4587">
          <w:delText xml:space="preserve">ynamically </w:delText>
        </w:r>
        <w:r w:rsidRPr="00EE72F3" w:rsidDel="004B4587">
          <w:delText xml:space="preserve">populating the section with data found in existing </w:delText>
        </w:r>
        <w:r w:rsidR="00AB7726" w:rsidRPr="00EE72F3" w:rsidDel="004B4587">
          <w:delText>section</w:delText>
        </w:r>
        <w:r w:rsidRPr="00EE72F3" w:rsidDel="004B4587">
          <w:delText>(</w:delText>
        </w:r>
        <w:r w:rsidR="00AB7726" w:rsidRPr="00EE72F3" w:rsidDel="004B4587">
          <w:delText>s</w:delText>
        </w:r>
        <w:r w:rsidRPr="00EE72F3" w:rsidDel="004B4587">
          <w:delText xml:space="preserve">) in the document. The data is used to </w:delText>
        </w:r>
        <w:r w:rsidR="00680FB1" w:rsidDel="004B4587">
          <w:delText xml:space="preserve">view or </w:delText>
        </w:r>
      </w:del>
      <w:ins w:id="105" w:author="Jones, Emma" w:date="2018-07-16T12:49:00Z">
        <w:r w:rsidR="004B4587">
          <w:t xml:space="preserve">The </w:t>
        </w:r>
      </w:ins>
      <w:ins w:id="106" w:author="Jones, Emma" w:date="2018-07-16T18:00:00Z">
        <w:r w:rsidR="00300997">
          <w:t xml:space="preserve">document </w:t>
        </w:r>
      </w:ins>
      <w:ins w:id="107" w:author="Jones, Emma" w:date="2018-07-16T12:49:00Z">
        <w:r w:rsidR="004B4587">
          <w:t>summary section</w:t>
        </w:r>
      </w:ins>
      <w:ins w:id="108" w:author="Jones, Emma" w:date="2018-07-16T12:52:00Z">
        <w:r w:rsidR="00BF091B">
          <w:t>s</w:t>
        </w:r>
      </w:ins>
      <w:ins w:id="109" w:author="Jones, Emma" w:date="2018-07-16T12:49:00Z">
        <w:r w:rsidR="004B4587">
          <w:t xml:space="preserve"> can be </w:t>
        </w:r>
      </w:ins>
      <w:r w:rsidR="00AB7726" w:rsidRPr="00EE72F3">
        <w:t>create</w:t>
      </w:r>
      <w:ins w:id="110" w:author="Jones, Emma" w:date="2018-07-16T12:49:00Z">
        <w:r w:rsidR="004B4587">
          <w:t>d by</w:t>
        </w:r>
      </w:ins>
      <w:r w:rsidR="00AB7726" w:rsidRPr="00EE72F3">
        <w:t xml:space="preserve"> </w:t>
      </w:r>
      <w:del w:id="111" w:author="Jones, Emma" w:date="2018-07-16T12:50:00Z">
        <w:r w:rsidR="00AB7726" w:rsidRPr="00EE72F3" w:rsidDel="004B4587">
          <w:delText>a co</w:delText>
        </w:r>
      </w:del>
      <w:del w:id="112" w:author="Jones, Emma" w:date="2018-07-16T12:49:00Z">
        <w:r w:rsidR="00AB7726" w:rsidRPr="00EE72F3" w:rsidDel="004B4587">
          <w:delText xml:space="preserve">mposite, </w:delText>
        </w:r>
      </w:del>
      <w:del w:id="113" w:author="Jones, Emma" w:date="2018-07-16T12:50:00Z">
        <w:r w:rsidR="00AB7726" w:rsidRPr="00EE72F3" w:rsidDel="004B4587">
          <w:delText>single summary section</w:delText>
        </w:r>
        <w:r w:rsidRPr="00EE72F3" w:rsidDel="004B4587">
          <w:delText xml:space="preserve"> that </w:delText>
        </w:r>
      </w:del>
      <w:r w:rsidRPr="00EE72F3">
        <w:t>summariz</w:t>
      </w:r>
      <w:ins w:id="114" w:author="Jones, Emma" w:date="2018-07-16T12:50:00Z">
        <w:r w:rsidR="004B4587">
          <w:t>ing</w:t>
        </w:r>
      </w:ins>
      <w:del w:id="115" w:author="Jones, Emma" w:date="2018-07-16T12:50:00Z">
        <w:r w:rsidRPr="00EE72F3" w:rsidDel="004B4587">
          <w:delText>es</w:delText>
        </w:r>
      </w:del>
      <w:r w:rsidRPr="00EE72F3">
        <w:t xml:space="preserve"> pertinent information. The data that goes in the </w:t>
      </w:r>
      <w:ins w:id="116" w:author="Jones, Emma" w:date="2018-07-16T12:51:00Z">
        <w:r w:rsidR="004B4587">
          <w:t>s</w:t>
        </w:r>
      </w:ins>
      <w:del w:id="117" w:author="Jones, Emma" w:date="2018-07-16T12:51:00Z">
        <w:r w:rsidRPr="00EE72F3" w:rsidDel="004B4587">
          <w:delText>S</w:delText>
        </w:r>
      </w:del>
      <w:r w:rsidRPr="00EE72F3">
        <w:t xml:space="preserve">ummary </w:t>
      </w:r>
      <w:ins w:id="118" w:author="Jones, Emma" w:date="2018-07-16T12:51:00Z">
        <w:r w:rsidR="004B4587">
          <w:t>s</w:t>
        </w:r>
      </w:ins>
      <w:del w:id="119" w:author="Jones, Emma" w:date="2018-07-16T12:51:00Z">
        <w:r w:rsidRPr="00EE72F3" w:rsidDel="004B4587">
          <w:delText>S</w:delText>
        </w:r>
      </w:del>
      <w:r w:rsidRPr="00EE72F3">
        <w:t>ection</w:t>
      </w:r>
      <w:ins w:id="120" w:author="Jones, Emma" w:date="2018-07-16T12:53:00Z">
        <w:r w:rsidR="007B0FB0">
          <w:t xml:space="preserve">s </w:t>
        </w:r>
      </w:ins>
      <w:del w:id="121" w:author="Jones, Emma" w:date="2018-07-16T12:53:00Z">
        <w:r w:rsidRPr="00EE72F3" w:rsidDel="007B0FB0">
          <w:delText xml:space="preserve"> </w:delText>
        </w:r>
      </w:del>
      <w:r w:rsidRPr="00EE72F3">
        <w:t xml:space="preserve">can be user defined or can be based on specified use cases </w:t>
      </w:r>
      <w:r w:rsidR="00680FB1">
        <w:t xml:space="preserve">provided </w:t>
      </w:r>
      <w:r w:rsidRPr="00EE72F3">
        <w:t>in this profile</w:t>
      </w:r>
      <w:r w:rsidR="00AB7726" w:rsidRPr="00EE72F3">
        <w:t xml:space="preserve">. </w:t>
      </w:r>
    </w:p>
    <w:p w14:paraId="690019D3" w14:textId="283F2472" w:rsidR="00AB7726" w:rsidRPr="00EE72F3" w:rsidDel="004B4587" w:rsidRDefault="008D07BA" w:rsidP="005E7151">
      <w:pPr>
        <w:pStyle w:val="ListNumber2"/>
        <w:rPr>
          <w:del w:id="122" w:author="Jones, Emma" w:date="2018-07-16T12:51:00Z"/>
        </w:rPr>
      </w:pPr>
      <w:del w:id="123" w:author="Jones, Emma" w:date="2018-07-16T12:18:00Z">
        <w:r w:rsidRPr="00EE72F3" w:rsidDel="00EE697F">
          <w:delText>Use of</w:delText>
        </w:r>
      </w:del>
      <w:del w:id="124" w:author="Jones, Emma" w:date="2018-07-16T12:17:00Z">
        <w:r w:rsidRPr="00EE72F3" w:rsidDel="00EE697F">
          <w:delText xml:space="preserve"> a</w:delText>
        </w:r>
      </w:del>
      <w:del w:id="125" w:author="Jones, Emma" w:date="2018-07-16T12:18:00Z">
        <w:r w:rsidRPr="00EE72F3" w:rsidDel="00EE697F">
          <w:delText xml:space="preserve"> </w:delText>
        </w:r>
      </w:del>
      <w:del w:id="126" w:author="Jones, Emma" w:date="2018-07-16T12:51:00Z">
        <w:r w:rsidR="00111E30" w:rsidRPr="00EE72F3" w:rsidDel="004B4587">
          <w:delText>pre-</w:delText>
        </w:r>
        <w:r w:rsidR="00AB7726" w:rsidRPr="00EE72F3" w:rsidDel="004B4587">
          <w:delText>defined section template</w:delText>
        </w:r>
        <w:r w:rsidR="00111E30" w:rsidRPr="00EE72F3" w:rsidDel="004B4587">
          <w:delText xml:space="preserve"> such as the Notes Section or the Care Team Section, etc</w:delText>
        </w:r>
      </w:del>
      <w:del w:id="127" w:author="Jones, Emma" w:date="2018-07-16T12:18:00Z">
        <w:r w:rsidR="00AB7726" w:rsidRPr="00EE72F3" w:rsidDel="00EE697F">
          <w:delText xml:space="preserve">. </w:delText>
        </w:r>
      </w:del>
    </w:p>
    <w:p w14:paraId="586424E2" w14:textId="604B6C8E" w:rsidR="00DF33DF" w:rsidRPr="00EE72F3" w:rsidRDefault="0065754A" w:rsidP="005E7151">
      <w:pPr>
        <w:pStyle w:val="BodyText"/>
      </w:pPr>
      <w:r w:rsidRPr="00EE72F3">
        <w:t xml:space="preserve">The </w:t>
      </w:r>
      <w:ins w:id="128" w:author="Jones, Emma" w:date="2018-07-16T18:00:00Z">
        <w:r w:rsidR="00300997">
          <w:t xml:space="preserve">document </w:t>
        </w:r>
      </w:ins>
      <w:ins w:id="129" w:author="Jones, Emma" w:date="2018-07-16T12:51:00Z">
        <w:r w:rsidR="004B4587">
          <w:t>s</w:t>
        </w:r>
        <w:r w:rsidR="004B4587" w:rsidRPr="00EE72F3">
          <w:t xml:space="preserve">ummary </w:t>
        </w:r>
        <w:r w:rsidR="004B4587">
          <w:t>s</w:t>
        </w:r>
        <w:r w:rsidR="007B0FB0">
          <w:t xml:space="preserve">ections </w:t>
        </w:r>
      </w:ins>
      <w:del w:id="130" w:author="Jones, Emma" w:date="2018-07-16T12:51:00Z">
        <w:r w:rsidRPr="00EE72F3" w:rsidDel="004B4587">
          <w:delText>Summary S</w:delText>
        </w:r>
        <w:r w:rsidR="00111E30" w:rsidRPr="00EE72F3" w:rsidDel="004B4587">
          <w:delText xml:space="preserve">ection </w:delText>
        </w:r>
      </w:del>
      <w:r w:rsidR="00111E30" w:rsidRPr="00EE72F3">
        <w:t xml:space="preserve">can be rendered </w:t>
      </w:r>
      <w:r w:rsidRPr="00EE72F3">
        <w:t xml:space="preserve">for viewing. </w:t>
      </w:r>
      <w:r w:rsidR="008D07BA" w:rsidRPr="00EE72F3">
        <w:t>It can also be imported w</w:t>
      </w:r>
      <w:r w:rsidRPr="00EE72F3">
        <w:t>hen possible (</w:t>
      </w:r>
      <w:r w:rsidR="008567CD">
        <w:t xml:space="preserve">i.e., </w:t>
      </w:r>
      <w:r w:rsidRPr="00EE72F3">
        <w:t xml:space="preserve">contains discrete entries) by the user if desired. </w:t>
      </w:r>
    </w:p>
    <w:p w14:paraId="09AA4275" w14:textId="30D8A305" w:rsidR="00A85861" w:rsidRPr="00EE72F3" w:rsidRDefault="00CF283F" w:rsidP="00D91815">
      <w:pPr>
        <w:pStyle w:val="Heading2"/>
        <w:numPr>
          <w:ilvl w:val="0"/>
          <w:numId w:val="0"/>
        </w:numPr>
        <w:rPr>
          <w:noProof w:val="0"/>
        </w:rPr>
      </w:pPr>
      <w:bookmarkStart w:id="131" w:name="_Toc345074651"/>
      <w:bookmarkStart w:id="132" w:name="_Toc514933019"/>
      <w:r w:rsidRPr="00EE72F3">
        <w:rPr>
          <w:noProof w:val="0"/>
        </w:rPr>
        <w:t xml:space="preserve">X.1 </w:t>
      </w:r>
      <w:bookmarkStart w:id="133" w:name="_Toc473170359"/>
      <w:bookmarkStart w:id="134" w:name="_Toc504625756"/>
      <w:bookmarkStart w:id="135" w:name="_Toc530206509"/>
      <w:bookmarkStart w:id="136" w:name="_Toc1388429"/>
      <w:bookmarkStart w:id="137" w:name="_Toc1388583"/>
      <w:bookmarkStart w:id="138" w:name="_Toc1456610"/>
      <w:bookmarkStart w:id="139" w:name="_Toc37034635"/>
      <w:bookmarkStart w:id="140" w:name="_Toc38846113"/>
      <w:bookmarkEnd w:id="56"/>
      <w:bookmarkEnd w:id="57"/>
      <w:bookmarkEnd w:id="58"/>
      <w:bookmarkEnd w:id="59"/>
      <w:bookmarkEnd w:id="60"/>
      <w:bookmarkEnd w:id="61"/>
      <w:bookmarkEnd w:id="62"/>
      <w:bookmarkEnd w:id="63"/>
      <w:bookmarkEnd w:id="131"/>
      <w:r w:rsidR="002452AB" w:rsidRPr="00EE72F3">
        <w:rPr>
          <w:noProof w:val="0"/>
        </w:rPr>
        <w:t>CDA-DSS</w:t>
      </w:r>
      <w:r w:rsidR="0065754A" w:rsidRPr="00EE72F3">
        <w:rPr>
          <w:noProof w:val="0"/>
        </w:rPr>
        <w:t xml:space="preserve"> Actors, Transactions, and Content Modules</w:t>
      </w:r>
      <w:bookmarkEnd w:id="132"/>
    </w:p>
    <w:p w14:paraId="4CB58D83" w14:textId="77777777" w:rsidR="0065754A" w:rsidRPr="00EE72F3" w:rsidRDefault="0065754A" w:rsidP="0065754A">
      <w:pPr>
        <w:pStyle w:val="BodyText"/>
      </w:pPr>
      <w:r w:rsidRPr="00EE72F3">
        <w:t xml:space="preserve">This section defines the actors, transactions, and/or content modules in this profile. General definitions of actors are given in the Technical Frameworks General Introduction Appendix A at </w:t>
      </w:r>
      <w:hyperlink r:id="rId20" w:history="1">
        <w:r w:rsidRPr="00EE72F3">
          <w:rPr>
            <w:rStyle w:val="Hyperlink"/>
          </w:rPr>
          <w:t>http://www.ihe.net/Technical_Frameworks</w:t>
        </w:r>
      </w:hyperlink>
      <w:r w:rsidRPr="00EE72F3">
        <w:rPr>
          <w:rStyle w:val="Hyperlink"/>
        </w:rPr>
        <w:t xml:space="preserve"> </w:t>
      </w:r>
      <w:r w:rsidRPr="00EE72F3">
        <w:t>.</w:t>
      </w:r>
    </w:p>
    <w:p w14:paraId="7253B529" w14:textId="3364EEF9" w:rsidR="0065754A" w:rsidRDefault="0065754A" w:rsidP="0065754A">
      <w:pPr>
        <w:pStyle w:val="BodyText"/>
      </w:pPr>
      <w:r w:rsidRPr="00EE72F3">
        <w:t xml:space="preserve">Figure X.1-1 shows the actors involved in the </w:t>
      </w:r>
      <w:ins w:id="141" w:author="Jones, Emma" w:date="2018-07-16T18:00:00Z">
        <w:r w:rsidR="00300997">
          <w:t xml:space="preserve"> CDA-D</w:t>
        </w:r>
      </w:ins>
      <w:r w:rsidRPr="00EE72F3">
        <w:t>S</w:t>
      </w:r>
      <w:del w:id="142" w:author="Jones, Emma" w:date="2018-07-16T18:01:00Z">
        <w:r w:rsidRPr="00EE72F3" w:rsidDel="00300997">
          <w:delText xml:space="preserve">ummary </w:delText>
        </w:r>
      </w:del>
      <w:r w:rsidRPr="00EE72F3">
        <w:t>S</w:t>
      </w:r>
      <w:del w:id="143" w:author="Jones, Emma" w:date="2018-07-16T18:01:00Z">
        <w:r w:rsidRPr="00EE72F3" w:rsidDel="00300997">
          <w:delText>ection</w:delText>
        </w:r>
      </w:del>
      <w:r w:rsidRPr="00EE72F3">
        <w:t xml:space="preserve"> Integration Profile and the relevant transactions between them. </w:t>
      </w:r>
    </w:p>
    <w:p w14:paraId="0364F99C" w14:textId="54EF37A8" w:rsidR="0067438E" w:rsidRPr="008567CD" w:rsidRDefault="007937AB" w:rsidP="005E7151">
      <w:pPr>
        <w:pStyle w:val="BodyText"/>
        <w:jc w:val="center"/>
      </w:pPr>
      <w:ins w:id="144" w:author="Jones, Emma" w:date="2018-07-17T08:58:00Z">
        <w:r>
          <w:rPr>
            <w:noProof/>
          </w:rPr>
          <w:drawing>
            <wp:inline distT="0" distB="0" distL="0" distR="0" wp14:anchorId="7836FCFF" wp14:editId="7094C216">
              <wp:extent cx="4428571" cy="1323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8571" cy="1323810"/>
                      </a:xfrm>
                      <a:prstGeom prst="rect">
                        <a:avLst/>
                      </a:prstGeom>
                    </pic:spPr>
                  </pic:pic>
                </a:graphicData>
              </a:graphic>
            </wp:inline>
          </w:drawing>
        </w:r>
      </w:ins>
    </w:p>
    <w:bookmarkEnd w:id="133"/>
    <w:bookmarkEnd w:id="134"/>
    <w:bookmarkEnd w:id="135"/>
    <w:bookmarkEnd w:id="136"/>
    <w:bookmarkEnd w:id="137"/>
    <w:bookmarkEnd w:id="138"/>
    <w:bookmarkEnd w:id="139"/>
    <w:bookmarkEnd w:id="140"/>
    <w:p w14:paraId="250AE5D1" w14:textId="665D399B" w:rsidR="00DD20D7" w:rsidRPr="008567CD" w:rsidRDefault="0067438E" w:rsidP="008567CD">
      <w:pPr>
        <w:pStyle w:val="BodyText"/>
        <w:jc w:val="center"/>
      </w:pPr>
      <w:del w:id="145" w:author="Jones, Emma" w:date="2018-07-17T08:58:00Z">
        <w:r w:rsidRPr="006344C0" w:rsidDel="007937AB">
          <w:rPr>
            <w:noProof/>
          </w:rPr>
          <w:drawing>
            <wp:inline distT="0" distB="0" distL="0" distR="0" wp14:anchorId="2C449FFA" wp14:editId="516312A6">
              <wp:extent cx="3733333" cy="933333"/>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33333" cy="933333"/>
                      </a:xfrm>
                      <a:prstGeom prst="rect">
                        <a:avLst/>
                      </a:prstGeom>
                    </pic:spPr>
                  </pic:pic>
                </a:graphicData>
              </a:graphic>
            </wp:inline>
          </w:drawing>
        </w:r>
      </w:del>
      <w:r w:rsidR="008445EF">
        <w:rPr>
          <w:rStyle w:val="CommentReference"/>
        </w:rPr>
        <w:commentReference w:id="146"/>
      </w:r>
    </w:p>
    <w:p w14:paraId="70771A83" w14:textId="1823990B" w:rsidR="00EE2684" w:rsidRDefault="00EE2684" w:rsidP="008567CD">
      <w:pPr>
        <w:pStyle w:val="BodyText"/>
        <w:jc w:val="center"/>
        <w:rPr>
          <w:ins w:id="147" w:author="Jones, Emma" w:date="2018-07-17T08:58:00Z"/>
        </w:rPr>
      </w:pPr>
    </w:p>
    <w:p w14:paraId="28B30374" w14:textId="4E041D4E" w:rsidR="007937AB" w:rsidRPr="008567CD" w:rsidRDefault="007937AB" w:rsidP="008567CD">
      <w:pPr>
        <w:pStyle w:val="BodyText"/>
        <w:jc w:val="center"/>
      </w:pPr>
    </w:p>
    <w:p w14:paraId="698E967F" w14:textId="521C0B91" w:rsidR="00EE2684" w:rsidRPr="00EE72F3" w:rsidRDefault="00EE2684" w:rsidP="00CB04E0">
      <w:pPr>
        <w:pStyle w:val="BodyText"/>
      </w:pPr>
      <w:r w:rsidRPr="00EE72F3">
        <w:rPr>
          <w:noProof/>
        </w:rPr>
        <w:lastRenderedPageBreak/>
        <mc:AlternateContent>
          <mc:Choice Requires="wpc">
            <w:drawing>
              <wp:inline distT="0" distB="0" distL="0" distR="0" wp14:anchorId="18F49DB5" wp14:editId="4FD72013">
                <wp:extent cx="5486400" cy="2057400"/>
                <wp:effectExtent l="0" t="0" r="0" b="0"/>
                <wp:docPr id="115"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0" name="Rectangle 30"/>
                        <wps:cNvSpPr>
                          <a:spLocks noChangeArrowheads="1"/>
                        </wps:cNvSpPr>
                        <wps:spPr bwMode="auto">
                          <a:xfrm>
                            <a:off x="1209675" y="227863"/>
                            <a:ext cx="1238250" cy="524612"/>
                          </a:xfrm>
                          <a:prstGeom prst="rect">
                            <a:avLst/>
                          </a:prstGeom>
                          <a:solidFill>
                            <a:srgbClr val="FFFFFF"/>
                          </a:solidFill>
                          <a:ln w="3175" algn="ctr">
                            <a:solidFill>
                              <a:srgbClr val="000000"/>
                            </a:solidFill>
                            <a:miter lim="800000"/>
                            <a:headEnd/>
                            <a:tailEnd/>
                          </a:ln>
                        </wps:spPr>
                        <wps:txbx>
                          <w:txbxContent>
                            <w:p w14:paraId="4A5B86CC" w14:textId="77777777" w:rsidR="00056EB4" w:rsidRDefault="00056EB4" w:rsidP="00EE2684">
                              <w:pPr>
                                <w:jc w:val="center"/>
                              </w:pPr>
                              <w:r>
                                <w:t>Content Creator</w:t>
                              </w:r>
                            </w:p>
                          </w:txbxContent>
                        </wps:txbx>
                        <wps:bodyPr rot="0" vert="horz" wrap="square" lIns="91440" tIns="45720" rIns="91440" bIns="45720" anchor="ctr" anchorCtr="0" upright="1">
                          <a:noAutofit/>
                        </wps:bodyPr>
                      </wps:wsp>
                      <wps:wsp>
                        <wps:cNvPr id="111" name="Rectangle 221"/>
                        <wps:cNvSpPr>
                          <a:spLocks noChangeArrowheads="1"/>
                        </wps:cNvSpPr>
                        <wps:spPr bwMode="auto">
                          <a:xfrm>
                            <a:off x="3057525" y="207353"/>
                            <a:ext cx="1400176" cy="545122"/>
                          </a:xfrm>
                          <a:prstGeom prst="rect">
                            <a:avLst/>
                          </a:prstGeom>
                          <a:solidFill>
                            <a:srgbClr val="FFFFFF"/>
                          </a:solidFill>
                          <a:ln w="3175" algn="ctr">
                            <a:solidFill>
                              <a:srgbClr val="000000"/>
                            </a:solidFill>
                            <a:miter lim="800000"/>
                            <a:headEnd/>
                            <a:tailEnd/>
                          </a:ln>
                        </wps:spPr>
                        <wps:txbx>
                          <w:txbxContent>
                            <w:p w14:paraId="5BB9F8E5" w14:textId="77777777" w:rsidR="00056EB4" w:rsidRDefault="00056EB4" w:rsidP="00EE2684">
                              <w:pPr>
                                <w:jc w:val="center"/>
                              </w:pPr>
                              <w:r>
                                <w:t>Content Consumer</w:t>
                              </w:r>
                            </w:p>
                          </w:txbxContent>
                        </wps:txbx>
                        <wps:bodyPr rot="0" vert="horz" wrap="square" lIns="91440" tIns="45720" rIns="91440" bIns="45720" anchor="ctr" anchorCtr="0" upright="1">
                          <a:noAutofit/>
                        </wps:bodyPr>
                      </wps:wsp>
                      <wps:wsp>
                        <wps:cNvPr id="112" name="Oval 31"/>
                        <wps:cNvSpPr>
                          <a:spLocks noChangeArrowheads="1"/>
                        </wps:cNvSpPr>
                        <wps:spPr bwMode="auto">
                          <a:xfrm>
                            <a:off x="2196088" y="1172966"/>
                            <a:ext cx="1261487" cy="770134"/>
                          </a:xfrm>
                          <a:prstGeom prst="ellipse">
                            <a:avLst/>
                          </a:prstGeom>
                          <a:solidFill>
                            <a:srgbClr val="FFFFFF"/>
                          </a:solidFill>
                          <a:ln w="3175" algn="ctr">
                            <a:solidFill>
                              <a:srgbClr val="000000"/>
                            </a:solidFill>
                            <a:round/>
                            <a:headEnd/>
                            <a:tailEnd/>
                          </a:ln>
                        </wps:spPr>
                        <wps:txbx>
                          <w:txbxContent>
                            <w:p w14:paraId="54B9DB0F" w14:textId="77777777" w:rsidR="00056EB4" w:rsidRDefault="00056EB4" w:rsidP="00EE2684">
                              <w:pPr>
                                <w:jc w:val="center"/>
                              </w:pPr>
                              <w:r>
                                <w:t>Document Sharing</w:t>
                              </w:r>
                            </w:p>
                          </w:txbxContent>
                        </wps:txbx>
                        <wps:bodyPr rot="0" vert="horz" wrap="square" lIns="91440" tIns="45720" rIns="91440" bIns="45720" anchor="ctr" anchorCtr="0" upright="1">
                          <a:noAutofit/>
                        </wps:bodyPr>
                      </wps:wsp>
                      <wps:wsp>
                        <wps:cNvPr id="113" name="Straight Arrow Connector 288"/>
                        <wps:cNvCnPr>
                          <a:cxnSpLocks noChangeShapeType="1"/>
                          <a:endCxn id="112" idx="1"/>
                        </wps:cNvCnPr>
                        <wps:spPr bwMode="auto">
                          <a:xfrm>
                            <a:off x="1838325" y="771525"/>
                            <a:ext cx="542503" cy="51422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4" name="Straight Arrow Connector 223"/>
                        <wps:cNvCnPr>
                          <a:cxnSpLocks noChangeShapeType="1"/>
                          <a:endCxn id="112" idx="7"/>
                        </wps:cNvCnPr>
                        <wps:spPr bwMode="auto">
                          <a:xfrm flipH="1">
                            <a:off x="3272835" y="771525"/>
                            <a:ext cx="445613" cy="514225"/>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8F49DB5" id="Canvas 29" o:spid="_x0000_s1026" editas="canvas" style="width:6in;height:162pt;mso-position-horizontal-relative:char;mso-position-vertical-relative:line" coordsize="54864,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0574;visibility:visible;mso-wrap-style:square">
                  <v:fill o:detectmouseclick="t"/>
                  <v:path o:connecttype="none"/>
                </v:shape>
                <v:rect id="Rectangle 30" o:spid="_x0000_s1028" style="position:absolute;left:12096;top:2278;width:12383;height:5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" strokeweight=".25pt">
                  <v:textbox>
                    <w:txbxContent>
                      <w:p w14:paraId="4A5B86CC" w14:textId="77777777" w:rsidR="00056EB4" w:rsidRDefault="00056EB4" w:rsidP="00EE2684">
                        <w:pPr>
                          <w:jc w:val="center"/>
                        </w:pPr>
                        <w:r>
                          <w:t>Content Creator</w:t>
                        </w:r>
                      </w:p>
                    </w:txbxContent>
                  </v:textbox>
                </v:rect>
                <v:rect id="Rectangle 221" o:spid="_x0000_s1029" style="position:absolute;left:30575;top:2073;width:14002;height:5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" strokeweight=".25pt">
                  <v:textbox>
                    <w:txbxContent>
                      <w:p w14:paraId="5BB9F8E5" w14:textId="77777777" w:rsidR="00056EB4" w:rsidRDefault="00056EB4" w:rsidP="00EE2684">
                        <w:pPr>
                          <w:jc w:val="center"/>
                        </w:pPr>
                        <w:r>
                          <w:t>Content Consumer</w:t>
                        </w:r>
                      </w:p>
                    </w:txbxContent>
                  </v:textbox>
                </v:rect>
                <v:oval id="Oval 31" o:spid="_x0000_s1030" style="position:absolute;left:21960;top:11729;width:12615;height:7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" strokeweight=".25pt">
                  <v:textbox>
                    <w:txbxContent>
                      <w:p w14:paraId="54B9DB0F" w14:textId="77777777" w:rsidR="00056EB4" w:rsidRDefault="00056EB4" w:rsidP="00EE2684">
                        <w:pPr>
                          <w:jc w:val="center"/>
                        </w:pPr>
                        <w:r>
                          <w:t>Document Sharing</w:t>
                        </w:r>
                      </w:p>
                    </w:txbxContent>
                  </v:textbox>
                </v:oval>
                <v:shapetype id="_x0000_t32" coordsize="21600,21600" o:spt="32" o:oned="t" path="m,l21600,21600e" filled="f">
                  <v:path arrowok="t" fillok="f" o:connecttype="none"/>
                  <o:lock v:ext="edit" shapetype="t"/>
                </v:shapetype>
                <v:shape id="Straight Arrow Connector 288" o:spid="_x0000_s1031" type="#_x0000_t32" style="position:absolute;left:18383;top:7715;width:5425;height:5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">
                  <v:stroke endarrow="open"/>
                </v:shape>
                <v:shape id="Straight Arrow Connector 223" o:spid="_x0000_s1032" type="#_x0000_t32" style="position:absolute;left:32728;top:7715;width:4456;height:51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">
                  <v:stroke endarrow="open"/>
                </v:shape>
                <w10:anchorlock/>
              </v:group>
            </w:pict>
          </mc:Fallback>
        </mc:AlternateContent>
      </w:r>
    </w:p>
    <w:p w14:paraId="5AA29D69" w14:textId="1ABD981A" w:rsidR="00DE7269" w:rsidRPr="00EE72F3" w:rsidRDefault="00DE7269" w:rsidP="00DE7269">
      <w:pPr>
        <w:pStyle w:val="FigureTitle"/>
      </w:pPr>
      <w:r w:rsidRPr="00EE72F3">
        <w:t>Figure X.1-</w:t>
      </w:r>
      <w:r w:rsidR="00160539" w:rsidRPr="00EE72F3">
        <w:t>1</w:t>
      </w:r>
      <w:r w:rsidR="00701B3A" w:rsidRPr="00EE72F3">
        <w:t>:</w:t>
      </w:r>
      <w:r w:rsidR="001718FC" w:rsidRPr="00EE72F3">
        <w:t xml:space="preserve"> </w:t>
      </w:r>
      <w:r w:rsidR="002452AB" w:rsidRPr="00EE72F3">
        <w:t>CDA-DSS</w:t>
      </w:r>
      <w:r w:rsidR="00652D40" w:rsidRPr="00EE72F3">
        <w:t xml:space="preserve"> </w:t>
      </w:r>
      <w:r w:rsidRPr="00EE72F3">
        <w:t>Actor Diagram</w:t>
      </w:r>
    </w:p>
    <w:p w14:paraId="7CCD59CD" w14:textId="263DB9E7" w:rsidR="006A6728" w:rsidRPr="00EE72F3" w:rsidRDefault="006A6728" w:rsidP="0069533E">
      <w:pPr>
        <w:pStyle w:val="BodyText"/>
      </w:pPr>
      <w:r w:rsidRPr="00EE72F3">
        <w:t>The CDA-DSS Profile introduces actor options for Content Creator and Content Consumer. These options are used in addition to the Content Creator and Content Consumer Options defined by other Patient Care Coordination profiles.</w:t>
      </w:r>
    </w:p>
    <w:p w14:paraId="0BFEF3CE" w14:textId="783835A9" w:rsidR="0069533E" w:rsidRPr="00EE72F3" w:rsidRDefault="0069533E" w:rsidP="0069533E">
      <w:pPr>
        <w:pStyle w:val="BodyText"/>
      </w:pPr>
      <w:r w:rsidRPr="00EE72F3">
        <w:t>Table X.1-1 lists the transactions for each actor directl</w:t>
      </w:r>
      <w:r w:rsidR="0065754A" w:rsidRPr="00EE72F3">
        <w:t xml:space="preserve">y involved in the </w:t>
      </w:r>
      <w:ins w:id="148" w:author="Jones, Emma" w:date="2018-07-16T18:11:00Z">
        <w:r w:rsidR="0033359B">
          <w:t>CDA-DSS</w:t>
        </w:r>
      </w:ins>
      <w:del w:id="149" w:author="Jones, Emma" w:date="2018-07-16T18:11:00Z">
        <w:r w:rsidR="0065754A" w:rsidRPr="00EE72F3" w:rsidDel="0033359B">
          <w:delText>Summary Section</w:delText>
        </w:r>
      </w:del>
      <w:r w:rsidRPr="00EE72F3">
        <w:t xml:space="preserve"> Profile. In order to claim support of this </w:t>
      </w:r>
      <w:r w:rsidR="008567CD">
        <w:t>i</w:t>
      </w:r>
      <w:r w:rsidRPr="00EE72F3">
        <w:t xml:space="preserve">ntegration </w:t>
      </w:r>
      <w:r w:rsidR="008567CD">
        <w:t>p</w:t>
      </w:r>
      <w:r w:rsidRPr="00EE72F3">
        <w:t xml:space="preserve">rofile, an implementation must perform the required transactions (labeled “R”). Transactions labeled “O” are optional. A complete list of options defined by this </w:t>
      </w:r>
      <w:r w:rsidR="008567CD">
        <w:t>p</w:t>
      </w:r>
      <w:r w:rsidRPr="00EE72F3">
        <w:t xml:space="preserve">rofile and that implementations may choose to support </w:t>
      </w:r>
      <w:r w:rsidR="00AF19DA">
        <w:t>are</w:t>
      </w:r>
      <w:r w:rsidRPr="00EE72F3">
        <w:t xml:space="preserve"> listed in Volume 1, Section X.2.</w:t>
      </w:r>
    </w:p>
    <w:p w14:paraId="78ECE5F1" w14:textId="33D16E3C" w:rsidR="0065754A" w:rsidRPr="00EE72F3" w:rsidRDefault="0065754A" w:rsidP="0065754A">
      <w:pPr>
        <w:pStyle w:val="TableTitle"/>
      </w:pPr>
      <w:r w:rsidRPr="00EE72F3">
        <w:t xml:space="preserve">Table X.1-1: </w:t>
      </w:r>
      <w:ins w:id="150" w:author="Jones, Emma" w:date="2018-07-16T18:01:00Z">
        <w:r w:rsidR="00300997">
          <w:t>CDA-DSS</w:t>
        </w:r>
      </w:ins>
      <w:del w:id="151" w:author="Jones, Emma" w:date="2018-07-16T18:01:00Z">
        <w:r w:rsidRPr="00EE72F3" w:rsidDel="00300997">
          <w:delText>Summary Section</w:delText>
        </w:r>
      </w:del>
      <w:r w:rsidRPr="00EE72F3">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65754A" w:rsidRPr="00EE72F3" w14:paraId="02E2A06B" w14:textId="77777777" w:rsidTr="008F2A8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794827C8" w14:textId="77777777" w:rsidR="0065754A" w:rsidRPr="00EE72F3" w:rsidRDefault="0065754A" w:rsidP="008F2A87">
            <w:pPr>
              <w:pStyle w:val="TableEntryHeader"/>
              <w:keepLines/>
            </w:pPr>
            <w:r w:rsidRPr="00EE72F3">
              <w:t>Actors</w:t>
            </w:r>
          </w:p>
        </w:tc>
        <w:tc>
          <w:tcPr>
            <w:tcW w:w="2700" w:type="dxa"/>
            <w:tcBorders>
              <w:top w:val="single" w:sz="4" w:space="0" w:color="auto"/>
              <w:left w:val="nil"/>
              <w:bottom w:val="single" w:sz="4" w:space="0" w:color="auto"/>
              <w:right w:val="single" w:sz="4" w:space="0" w:color="auto"/>
            </w:tcBorders>
            <w:shd w:val="pct15" w:color="auto" w:fill="FFFFFF"/>
          </w:tcPr>
          <w:p w14:paraId="602B28E1" w14:textId="77777777" w:rsidR="0065754A" w:rsidRPr="00EE72F3" w:rsidRDefault="0065754A" w:rsidP="008F2A87">
            <w:pPr>
              <w:pStyle w:val="TableEntryHeader"/>
              <w:keepLines/>
            </w:pPr>
            <w:r w:rsidRPr="00EE72F3">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72CC1813" w14:textId="77777777" w:rsidR="0065754A" w:rsidRPr="00EE72F3" w:rsidRDefault="0065754A" w:rsidP="008F2A87">
            <w:pPr>
              <w:pStyle w:val="TableEntryHeader"/>
              <w:keepLines/>
            </w:pPr>
            <w:r w:rsidRPr="00EE72F3">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AC49707" w14:textId="77777777" w:rsidR="0065754A" w:rsidRPr="00EE72F3" w:rsidRDefault="0065754A" w:rsidP="008F2A87">
            <w:pPr>
              <w:pStyle w:val="TableEntryHeader"/>
              <w:keepLines/>
            </w:pPr>
            <w:r w:rsidRPr="00EE72F3">
              <w:t>Section in TF</w:t>
            </w:r>
          </w:p>
        </w:tc>
      </w:tr>
      <w:tr w:rsidR="0065754A" w:rsidRPr="00EE72F3" w14:paraId="1DDA584B" w14:textId="77777777" w:rsidTr="008F2A87">
        <w:trPr>
          <w:cantSplit/>
          <w:jc w:val="center"/>
        </w:trPr>
        <w:tc>
          <w:tcPr>
            <w:tcW w:w="2529" w:type="dxa"/>
          </w:tcPr>
          <w:p w14:paraId="6382EBA5" w14:textId="77777777" w:rsidR="0065754A" w:rsidRPr="00EE72F3" w:rsidRDefault="0065754A" w:rsidP="008F2A87">
            <w:pPr>
              <w:pStyle w:val="TableEntry"/>
              <w:keepNext/>
              <w:keepLines/>
            </w:pPr>
            <w:r w:rsidRPr="00EE72F3">
              <w:t>Content Creator</w:t>
            </w:r>
          </w:p>
        </w:tc>
        <w:tc>
          <w:tcPr>
            <w:tcW w:w="2700" w:type="dxa"/>
          </w:tcPr>
          <w:p w14:paraId="3096F255" w14:textId="1AD0E7DD" w:rsidR="0065754A" w:rsidRPr="00EE72F3" w:rsidRDefault="00EE2684" w:rsidP="008F2A87">
            <w:pPr>
              <w:pStyle w:val="TableEntry"/>
              <w:keepNext/>
              <w:keepLines/>
            </w:pPr>
            <w:r w:rsidRPr="00EE72F3">
              <w:t>Document Sharing</w:t>
            </w:r>
            <w:r w:rsidR="0065754A" w:rsidRPr="00EE72F3">
              <w:t xml:space="preserve"> [PCC-1]</w:t>
            </w:r>
          </w:p>
        </w:tc>
        <w:tc>
          <w:tcPr>
            <w:tcW w:w="1530" w:type="dxa"/>
          </w:tcPr>
          <w:p w14:paraId="29DB751B" w14:textId="77777777" w:rsidR="0065754A" w:rsidRPr="00EE72F3" w:rsidRDefault="0065754A" w:rsidP="008F2A87">
            <w:pPr>
              <w:pStyle w:val="TableEntry"/>
            </w:pPr>
            <w:r w:rsidRPr="00EE72F3">
              <w:t>R</w:t>
            </w:r>
          </w:p>
        </w:tc>
        <w:tc>
          <w:tcPr>
            <w:tcW w:w="1719" w:type="dxa"/>
          </w:tcPr>
          <w:p w14:paraId="6328588F" w14:textId="77777777" w:rsidR="0065754A" w:rsidRPr="00EE72F3" w:rsidRDefault="0065754A" w:rsidP="008F2A87">
            <w:pPr>
              <w:pStyle w:val="TableEntry"/>
              <w:keepNext/>
              <w:keepLines/>
            </w:pPr>
            <w:r w:rsidRPr="00EE72F3">
              <w:t>PCC TF-2:3.1</w:t>
            </w:r>
          </w:p>
        </w:tc>
      </w:tr>
      <w:tr w:rsidR="0065754A" w:rsidRPr="00EE72F3" w14:paraId="672CD16B" w14:textId="77777777" w:rsidTr="008F2A87">
        <w:trPr>
          <w:cantSplit/>
          <w:jc w:val="center"/>
        </w:trPr>
        <w:tc>
          <w:tcPr>
            <w:tcW w:w="2529" w:type="dxa"/>
          </w:tcPr>
          <w:p w14:paraId="5C79EFC4" w14:textId="77777777" w:rsidR="0065754A" w:rsidRPr="00EE72F3" w:rsidRDefault="0065754A" w:rsidP="008F2A87">
            <w:pPr>
              <w:pStyle w:val="TableEntry"/>
              <w:keepNext/>
              <w:keepLines/>
            </w:pPr>
            <w:r w:rsidRPr="00EE72F3">
              <w:t>Content Consumer</w:t>
            </w:r>
          </w:p>
        </w:tc>
        <w:tc>
          <w:tcPr>
            <w:tcW w:w="2700" w:type="dxa"/>
          </w:tcPr>
          <w:p w14:paraId="4CF006B9" w14:textId="5B5BC108" w:rsidR="0065754A" w:rsidRPr="00EE72F3" w:rsidRDefault="00EE2684" w:rsidP="008F2A87">
            <w:pPr>
              <w:pStyle w:val="TableEntry"/>
              <w:keepNext/>
              <w:keepLines/>
            </w:pPr>
            <w:r w:rsidRPr="00EE72F3">
              <w:t>Document Sharing</w:t>
            </w:r>
            <w:r w:rsidR="0065754A" w:rsidRPr="00EE72F3">
              <w:t xml:space="preserve"> [PCC-1]</w:t>
            </w:r>
          </w:p>
        </w:tc>
        <w:tc>
          <w:tcPr>
            <w:tcW w:w="1530" w:type="dxa"/>
          </w:tcPr>
          <w:p w14:paraId="2F3EBCDA" w14:textId="77777777" w:rsidR="0065754A" w:rsidRPr="00EE72F3" w:rsidRDefault="0065754A" w:rsidP="008F2A87">
            <w:pPr>
              <w:pStyle w:val="TableEntry"/>
            </w:pPr>
            <w:r w:rsidRPr="00EE72F3">
              <w:t>R</w:t>
            </w:r>
          </w:p>
        </w:tc>
        <w:tc>
          <w:tcPr>
            <w:tcW w:w="1719" w:type="dxa"/>
          </w:tcPr>
          <w:p w14:paraId="14DFC247" w14:textId="77777777" w:rsidR="0065754A" w:rsidRPr="00EE72F3" w:rsidRDefault="0065754A" w:rsidP="008F2A87">
            <w:pPr>
              <w:pStyle w:val="TableEntry"/>
              <w:keepNext/>
              <w:keepLines/>
            </w:pPr>
            <w:r w:rsidRPr="00EE72F3">
              <w:t>PCC TF-2:3.1</w:t>
            </w:r>
          </w:p>
        </w:tc>
      </w:tr>
    </w:tbl>
    <w:p w14:paraId="5A053DD2" w14:textId="77777777" w:rsidR="0069533E" w:rsidRPr="00EE72F3" w:rsidRDefault="0069533E" w:rsidP="000D2487">
      <w:pPr>
        <w:pStyle w:val="BodyText"/>
      </w:pPr>
    </w:p>
    <w:p w14:paraId="0E00F2F2" w14:textId="6972F43E" w:rsidR="000D2487" w:rsidRPr="00EE72F3" w:rsidRDefault="000D2487" w:rsidP="000D2487">
      <w:pPr>
        <w:pStyle w:val="BodyText"/>
      </w:pPr>
      <w:r w:rsidRPr="00EE72F3">
        <w:t>Table X.1-</w:t>
      </w:r>
      <w:r w:rsidR="0069533E" w:rsidRPr="00EE72F3">
        <w:t>2</w:t>
      </w:r>
      <w:r w:rsidRPr="00EE72F3">
        <w:t xml:space="preserve"> lists the content module</w:t>
      </w:r>
      <w:r w:rsidR="00AF472E" w:rsidRPr="00EE72F3">
        <w:t>(s) defined</w:t>
      </w:r>
      <w:r w:rsidR="00631453" w:rsidRPr="00EE72F3">
        <w:t xml:space="preserve"> in the </w:t>
      </w:r>
      <w:r w:rsidR="002452AB" w:rsidRPr="00EE72F3">
        <w:t>CDA-DSS</w:t>
      </w:r>
      <w:r w:rsidRPr="00EE72F3">
        <w:t xml:space="preserve"> Profile. </w:t>
      </w:r>
      <w:r w:rsidR="00F8495F" w:rsidRPr="00EE72F3">
        <w:t>To claim support</w:t>
      </w:r>
      <w:r w:rsidR="00AF472E" w:rsidRPr="00EE72F3">
        <w:t xml:space="preserve"> </w:t>
      </w:r>
      <w:r w:rsidR="00F8495F" w:rsidRPr="00EE72F3">
        <w:t>with th</w:t>
      </w:r>
      <w:r w:rsidR="00AF472E" w:rsidRPr="00EE72F3">
        <w:t xml:space="preserve">is profile, </w:t>
      </w:r>
      <w:r w:rsidRPr="00EE72F3">
        <w:t xml:space="preserve">an actor </w:t>
      </w:r>
      <w:r w:rsidR="00F8495F" w:rsidRPr="00EE72F3">
        <w:t xml:space="preserve">shall support </w:t>
      </w:r>
      <w:r w:rsidR="00AF472E" w:rsidRPr="00EE72F3">
        <w:t xml:space="preserve">all required content modules (labeled “R”) and may </w:t>
      </w:r>
      <w:r w:rsidR="00F8495F" w:rsidRPr="00EE72F3">
        <w:t xml:space="preserve">support </w:t>
      </w:r>
      <w:r w:rsidR="00AF472E" w:rsidRPr="00EE72F3">
        <w:t>optional content module</w:t>
      </w:r>
      <w:r w:rsidR="00F8495F" w:rsidRPr="00EE72F3">
        <w:t>s</w:t>
      </w:r>
      <w:r w:rsidRPr="00EE72F3">
        <w:t xml:space="preserve"> (labeled “O”)</w:t>
      </w:r>
      <w:r w:rsidR="00887E40" w:rsidRPr="00EE72F3">
        <w:t xml:space="preserve">. </w:t>
      </w:r>
    </w:p>
    <w:p w14:paraId="4D7F6CFD" w14:textId="4F682340" w:rsidR="006C2D4D" w:rsidRPr="008567CD" w:rsidRDefault="006C2D4D" w:rsidP="008567CD">
      <w:pPr>
        <w:pStyle w:val="TableTitle"/>
      </w:pPr>
      <w:r w:rsidRPr="008567CD">
        <w:t>Table X.1-</w:t>
      </w:r>
      <w:r w:rsidR="0026450C" w:rsidRPr="008567CD">
        <w:t>2</w:t>
      </w:r>
      <w:r w:rsidR="00A15971">
        <w:t>:</w:t>
      </w:r>
      <w:r w:rsidRPr="005E7151">
        <w:t xml:space="preserve"> </w:t>
      </w:r>
      <w:r w:rsidR="002452AB" w:rsidRPr="008567CD">
        <w:t>CDA-DSS</w:t>
      </w:r>
      <w:r w:rsidR="00652D40" w:rsidRPr="005E7151">
        <w:t xml:space="preserve"> </w:t>
      </w:r>
      <w:r w:rsidRPr="008567CD">
        <w:t>– Actors and Content Modules</w:t>
      </w:r>
    </w:p>
    <w:tbl>
      <w:tblPr>
        <w:tblStyle w:val="TableGrid"/>
        <w:tblW w:w="0" w:type="auto"/>
        <w:tblLook w:val="04A0" w:firstRow="1" w:lastRow="0" w:firstColumn="1" w:lastColumn="0" w:noHBand="0" w:noVBand="1"/>
      </w:tblPr>
      <w:tblGrid>
        <w:gridCol w:w="1876"/>
        <w:gridCol w:w="3488"/>
        <w:gridCol w:w="2008"/>
        <w:gridCol w:w="1978"/>
      </w:tblGrid>
      <w:tr w:rsidR="006C2D4D" w:rsidRPr="00EE72F3" w14:paraId="340B6F7A" w14:textId="77777777" w:rsidTr="00272597">
        <w:trPr>
          <w:cantSplit/>
          <w:tblHeader/>
        </w:trPr>
        <w:tc>
          <w:tcPr>
            <w:tcW w:w="1876" w:type="dxa"/>
            <w:tcBorders>
              <w:bottom w:val="single" w:sz="4" w:space="0" w:color="auto"/>
            </w:tcBorders>
            <w:shd w:val="clear" w:color="auto" w:fill="D9D9D9" w:themeFill="background1" w:themeFillShade="D9"/>
          </w:tcPr>
          <w:p w14:paraId="7E42FCC9" w14:textId="11EE4B73" w:rsidR="006C2D4D" w:rsidRPr="00EE72F3" w:rsidRDefault="006C2D4D" w:rsidP="00EA3BCB">
            <w:pPr>
              <w:pStyle w:val="TableEntryHeader"/>
            </w:pPr>
            <w:r w:rsidRPr="00EE72F3">
              <w:t>Actors</w:t>
            </w:r>
          </w:p>
        </w:tc>
        <w:tc>
          <w:tcPr>
            <w:tcW w:w="3488" w:type="dxa"/>
            <w:shd w:val="clear" w:color="auto" w:fill="D9D9D9" w:themeFill="background1" w:themeFillShade="D9"/>
          </w:tcPr>
          <w:p w14:paraId="6AE8A0CE" w14:textId="0ECC51EB" w:rsidR="006C2D4D" w:rsidRPr="00EE72F3" w:rsidRDefault="006C2D4D" w:rsidP="00EA3BCB">
            <w:pPr>
              <w:pStyle w:val="TableEntryHeader"/>
            </w:pPr>
            <w:r w:rsidRPr="00EE72F3">
              <w:t>Content Modules</w:t>
            </w:r>
          </w:p>
        </w:tc>
        <w:tc>
          <w:tcPr>
            <w:tcW w:w="2008" w:type="dxa"/>
            <w:shd w:val="clear" w:color="auto" w:fill="D9D9D9" w:themeFill="background1" w:themeFillShade="D9"/>
          </w:tcPr>
          <w:p w14:paraId="796DED5A" w14:textId="6577BCA5" w:rsidR="006C2D4D" w:rsidRPr="00EE72F3" w:rsidRDefault="006C2D4D" w:rsidP="00EA3BCB">
            <w:pPr>
              <w:pStyle w:val="TableEntryHeader"/>
            </w:pPr>
            <w:r w:rsidRPr="00EE72F3">
              <w:t>Optionality</w:t>
            </w:r>
          </w:p>
        </w:tc>
        <w:tc>
          <w:tcPr>
            <w:tcW w:w="1978" w:type="dxa"/>
            <w:shd w:val="clear" w:color="auto" w:fill="D9D9D9" w:themeFill="background1" w:themeFillShade="D9"/>
          </w:tcPr>
          <w:p w14:paraId="093792E7" w14:textId="42471CB6" w:rsidR="006C2D4D" w:rsidRPr="00EE72F3" w:rsidRDefault="006C2D4D" w:rsidP="00EA3BCB">
            <w:pPr>
              <w:pStyle w:val="TableEntryHeader"/>
            </w:pPr>
            <w:r w:rsidRPr="00EE72F3">
              <w:t>Reference</w:t>
            </w:r>
          </w:p>
        </w:tc>
      </w:tr>
      <w:tr w:rsidR="00272597" w:rsidRPr="00EE72F3" w14:paraId="54A0800D" w14:textId="77777777" w:rsidTr="00272597">
        <w:trPr>
          <w:cantSplit/>
        </w:trPr>
        <w:tc>
          <w:tcPr>
            <w:tcW w:w="1876" w:type="dxa"/>
            <w:vMerge w:val="restart"/>
            <w:tcBorders>
              <w:left w:val="single" w:sz="4" w:space="0" w:color="auto"/>
              <w:right w:val="single" w:sz="4" w:space="0" w:color="auto"/>
            </w:tcBorders>
          </w:tcPr>
          <w:p w14:paraId="398F5081" w14:textId="77777777" w:rsidR="00272597" w:rsidRDefault="00CE05A8" w:rsidP="00272597">
            <w:pPr>
              <w:pStyle w:val="TableEntry"/>
              <w:rPr>
                <w:ins w:id="152" w:author="Jones, Emma" w:date="2018-07-16T09:50:00Z"/>
              </w:rPr>
            </w:pPr>
            <w:ins w:id="153" w:author="Jones, Emma" w:date="2018-07-16T09:50:00Z">
              <w:r>
                <w:t>Content Creator</w:t>
              </w:r>
            </w:ins>
          </w:p>
          <w:p w14:paraId="715FEA20" w14:textId="33771736" w:rsidR="00CE05A8" w:rsidRPr="00EE72F3" w:rsidRDefault="00CE05A8" w:rsidP="00272597">
            <w:pPr>
              <w:pStyle w:val="TableEntry"/>
            </w:pPr>
            <w:ins w:id="154" w:author="Jones, Emma" w:date="2018-07-16T09:50:00Z">
              <w:r>
                <w:t>Content Consumer</w:t>
              </w:r>
            </w:ins>
          </w:p>
        </w:tc>
        <w:tc>
          <w:tcPr>
            <w:tcW w:w="3488" w:type="dxa"/>
            <w:tcBorders>
              <w:left w:val="single" w:sz="4" w:space="0" w:color="auto"/>
            </w:tcBorders>
          </w:tcPr>
          <w:p w14:paraId="1E04CE81" w14:textId="34C9B98B" w:rsidR="00272597" w:rsidRPr="008567CD" w:rsidRDefault="00B339BA" w:rsidP="005E7151">
            <w:pPr>
              <w:pStyle w:val="TableEntry"/>
            </w:pPr>
            <w:ins w:id="155" w:author="Jones, Emma" w:date="2018-07-17T11:19:00Z">
              <w:r>
                <w:t xml:space="preserve">IHE </w:t>
              </w:r>
            </w:ins>
            <w:r w:rsidR="00272597" w:rsidRPr="008567CD">
              <w:t>Document Summary Section</w:t>
            </w:r>
          </w:p>
          <w:p w14:paraId="07A5BE19" w14:textId="591F7D60" w:rsidR="00272597" w:rsidRPr="008567CD" w:rsidRDefault="00272597" w:rsidP="005E7151">
            <w:pPr>
              <w:pStyle w:val="TableEntry"/>
            </w:pPr>
            <w:r w:rsidRPr="008567CD">
              <w:t>Template ID 1.3.6.1.4.1.19376.1.4.1.2.16</w:t>
            </w:r>
          </w:p>
        </w:tc>
        <w:tc>
          <w:tcPr>
            <w:tcW w:w="2008" w:type="dxa"/>
          </w:tcPr>
          <w:p w14:paraId="7C7A6AEB" w14:textId="5407EAC6" w:rsidR="00272597" w:rsidRPr="00EE72F3" w:rsidRDefault="00272597" w:rsidP="00272597">
            <w:pPr>
              <w:pStyle w:val="TableEntry"/>
            </w:pPr>
            <w:r w:rsidRPr="00EE72F3">
              <w:t>O</w:t>
            </w:r>
          </w:p>
        </w:tc>
        <w:tc>
          <w:tcPr>
            <w:tcW w:w="1978" w:type="dxa"/>
          </w:tcPr>
          <w:p w14:paraId="7F64AF28" w14:textId="2D4EF486" w:rsidR="00272597" w:rsidRPr="008567CD" w:rsidRDefault="00272597" w:rsidP="005E7151">
            <w:pPr>
              <w:pStyle w:val="TableEntry"/>
            </w:pPr>
            <w:r w:rsidRPr="008567CD">
              <w:t>PCC TF-3: 6.3.1.S4</w:t>
            </w:r>
          </w:p>
        </w:tc>
      </w:tr>
      <w:tr w:rsidR="00272597" w:rsidRPr="00EE72F3" w14:paraId="0112241D" w14:textId="77777777" w:rsidTr="00272597">
        <w:trPr>
          <w:cantSplit/>
        </w:trPr>
        <w:tc>
          <w:tcPr>
            <w:tcW w:w="1876" w:type="dxa"/>
            <w:vMerge/>
            <w:tcBorders>
              <w:left w:val="single" w:sz="4" w:space="0" w:color="auto"/>
              <w:right w:val="single" w:sz="4" w:space="0" w:color="auto"/>
            </w:tcBorders>
          </w:tcPr>
          <w:p w14:paraId="4C632E81" w14:textId="77777777" w:rsidR="00272597" w:rsidRPr="00EE72F3" w:rsidRDefault="00272597" w:rsidP="00272597">
            <w:pPr>
              <w:pStyle w:val="TableEntry"/>
            </w:pPr>
          </w:p>
        </w:tc>
        <w:tc>
          <w:tcPr>
            <w:tcW w:w="3488" w:type="dxa"/>
            <w:tcBorders>
              <w:left w:val="single" w:sz="4" w:space="0" w:color="auto"/>
            </w:tcBorders>
          </w:tcPr>
          <w:p w14:paraId="772A3A77" w14:textId="77777777" w:rsidR="00272597" w:rsidRPr="008567CD" w:rsidRDefault="00272597" w:rsidP="005E7151">
            <w:pPr>
              <w:pStyle w:val="TableEntry"/>
            </w:pPr>
            <w:r w:rsidRPr="008567CD">
              <w:t xml:space="preserve">Notes Summary Section  </w:t>
            </w:r>
          </w:p>
          <w:p w14:paraId="13FBDF29" w14:textId="5FE1DEB9" w:rsidR="00272597" w:rsidRPr="00AF19DA" w:rsidRDefault="00272597" w:rsidP="005E7151">
            <w:pPr>
              <w:pStyle w:val="TableEntry"/>
            </w:pPr>
            <w:r w:rsidRPr="00AF19DA">
              <w:t>Template ID 2.16.840.1.113883.10.20.22.2.65:2016-11-01</w:t>
            </w:r>
          </w:p>
        </w:tc>
        <w:tc>
          <w:tcPr>
            <w:tcW w:w="2008" w:type="dxa"/>
          </w:tcPr>
          <w:p w14:paraId="40ACE8A2" w14:textId="619F5E15" w:rsidR="00272597" w:rsidRPr="00EE72F3" w:rsidRDefault="00272597" w:rsidP="00272597">
            <w:pPr>
              <w:pStyle w:val="TableEntry"/>
            </w:pPr>
            <w:r w:rsidRPr="00EE72F3">
              <w:t>O</w:t>
            </w:r>
          </w:p>
        </w:tc>
        <w:tc>
          <w:tcPr>
            <w:tcW w:w="1978" w:type="dxa"/>
          </w:tcPr>
          <w:p w14:paraId="4465664B" w14:textId="490776B8" w:rsidR="00272597" w:rsidRPr="008567CD" w:rsidRDefault="00272597" w:rsidP="005E7151">
            <w:pPr>
              <w:pStyle w:val="TableEntry"/>
            </w:pPr>
            <w:r w:rsidRPr="008567CD">
              <w:t>PCC TF-3: 6.3.1.S5</w:t>
            </w:r>
          </w:p>
        </w:tc>
      </w:tr>
      <w:tr w:rsidR="00272597" w:rsidRPr="00EE72F3" w14:paraId="00C09631" w14:textId="77777777" w:rsidTr="00272597">
        <w:trPr>
          <w:cantSplit/>
        </w:trPr>
        <w:tc>
          <w:tcPr>
            <w:tcW w:w="1876" w:type="dxa"/>
            <w:vMerge/>
            <w:tcBorders>
              <w:left w:val="single" w:sz="4" w:space="0" w:color="auto"/>
              <w:right w:val="single" w:sz="4" w:space="0" w:color="auto"/>
            </w:tcBorders>
          </w:tcPr>
          <w:p w14:paraId="1CFEFB74" w14:textId="7F0859B3" w:rsidR="00272597" w:rsidRPr="00EE72F3" w:rsidRDefault="00272597" w:rsidP="00272597">
            <w:pPr>
              <w:pStyle w:val="TableEntry"/>
            </w:pPr>
          </w:p>
        </w:tc>
        <w:tc>
          <w:tcPr>
            <w:tcW w:w="3488" w:type="dxa"/>
            <w:tcBorders>
              <w:left w:val="single" w:sz="4" w:space="0" w:color="auto"/>
            </w:tcBorders>
          </w:tcPr>
          <w:p w14:paraId="08B34299" w14:textId="77777777" w:rsidR="00272597" w:rsidRPr="008567CD" w:rsidRDefault="00272597" w:rsidP="005E7151">
            <w:pPr>
              <w:pStyle w:val="TableEntry"/>
            </w:pPr>
            <w:r w:rsidRPr="008567CD">
              <w:t>Care Plan Summary Section</w:t>
            </w:r>
          </w:p>
          <w:p w14:paraId="7D0157A5" w14:textId="1B8D9DE3" w:rsidR="00272597" w:rsidRPr="00AF19DA" w:rsidRDefault="00272597" w:rsidP="005E7151">
            <w:pPr>
              <w:pStyle w:val="TableEntry"/>
            </w:pPr>
            <w:r w:rsidRPr="00AF19DA">
              <w:t>Template ID 1.3.6.1.4.1.19376.1.5.3.1.1.26.1.8</w:t>
            </w:r>
          </w:p>
        </w:tc>
        <w:tc>
          <w:tcPr>
            <w:tcW w:w="2008" w:type="dxa"/>
          </w:tcPr>
          <w:p w14:paraId="378C5239" w14:textId="664A7782" w:rsidR="00272597" w:rsidRPr="00EE72F3" w:rsidRDefault="00272597" w:rsidP="00272597">
            <w:pPr>
              <w:pStyle w:val="TableEntry"/>
            </w:pPr>
            <w:r w:rsidRPr="00EE72F3">
              <w:t>O</w:t>
            </w:r>
          </w:p>
        </w:tc>
        <w:tc>
          <w:tcPr>
            <w:tcW w:w="1978" w:type="dxa"/>
          </w:tcPr>
          <w:p w14:paraId="1D3B2329" w14:textId="5815FFED" w:rsidR="00272597" w:rsidRPr="008567CD" w:rsidRDefault="00272597" w:rsidP="005E7151">
            <w:pPr>
              <w:pStyle w:val="TableEntry"/>
            </w:pPr>
            <w:r w:rsidRPr="008567CD">
              <w:t>PCC TF-3: 6.3.3.S1</w:t>
            </w:r>
          </w:p>
        </w:tc>
      </w:tr>
      <w:tr w:rsidR="00272597" w:rsidRPr="00EE72F3" w14:paraId="5BF7DF4B" w14:textId="77777777" w:rsidTr="00272597">
        <w:trPr>
          <w:cantSplit/>
        </w:trPr>
        <w:tc>
          <w:tcPr>
            <w:tcW w:w="1876" w:type="dxa"/>
            <w:vMerge/>
            <w:tcBorders>
              <w:left w:val="single" w:sz="4" w:space="0" w:color="auto"/>
              <w:right w:val="single" w:sz="4" w:space="0" w:color="auto"/>
            </w:tcBorders>
          </w:tcPr>
          <w:p w14:paraId="6123C132" w14:textId="77777777" w:rsidR="00272597" w:rsidRPr="00EE72F3" w:rsidRDefault="00272597" w:rsidP="00272597">
            <w:pPr>
              <w:pStyle w:val="TableEntry"/>
            </w:pPr>
          </w:p>
        </w:tc>
        <w:tc>
          <w:tcPr>
            <w:tcW w:w="3488" w:type="dxa"/>
            <w:tcBorders>
              <w:left w:val="single" w:sz="4" w:space="0" w:color="auto"/>
            </w:tcBorders>
          </w:tcPr>
          <w:p w14:paraId="4BF99FDC" w14:textId="77777777" w:rsidR="00272597" w:rsidRPr="008567CD" w:rsidRDefault="00272597" w:rsidP="005E7151">
            <w:pPr>
              <w:pStyle w:val="TableEntry"/>
            </w:pPr>
            <w:r w:rsidRPr="008567CD">
              <w:t>Encounter Summary Section</w:t>
            </w:r>
          </w:p>
          <w:p w14:paraId="33B781D1" w14:textId="374778FF" w:rsidR="00272597" w:rsidRPr="00AF19DA" w:rsidRDefault="00272597" w:rsidP="005E7151">
            <w:pPr>
              <w:pStyle w:val="TableEntry"/>
            </w:pPr>
            <w:r w:rsidRPr="00AF19DA">
              <w:t>Template ID 1.3.6.1.4.1.19376.1.5.3.1.1.26.1.9</w:t>
            </w:r>
          </w:p>
        </w:tc>
        <w:tc>
          <w:tcPr>
            <w:tcW w:w="2008" w:type="dxa"/>
          </w:tcPr>
          <w:p w14:paraId="21FC02EC" w14:textId="64AA2330" w:rsidR="00272597" w:rsidRPr="00EE72F3" w:rsidRDefault="00272597" w:rsidP="00272597">
            <w:pPr>
              <w:pStyle w:val="TableEntry"/>
            </w:pPr>
            <w:r w:rsidRPr="00EE72F3">
              <w:t>O</w:t>
            </w:r>
          </w:p>
        </w:tc>
        <w:tc>
          <w:tcPr>
            <w:tcW w:w="1978" w:type="dxa"/>
          </w:tcPr>
          <w:p w14:paraId="5C08E2F6" w14:textId="6B69EC64" w:rsidR="00272597" w:rsidRPr="008567CD" w:rsidRDefault="00272597" w:rsidP="005E7151">
            <w:pPr>
              <w:pStyle w:val="TableEntry"/>
            </w:pPr>
            <w:r w:rsidRPr="008567CD">
              <w:t>PCC TF-3: 6.3.1.S2</w:t>
            </w:r>
          </w:p>
        </w:tc>
      </w:tr>
      <w:tr w:rsidR="00272597" w:rsidRPr="00EE72F3" w14:paraId="39023668" w14:textId="77777777" w:rsidTr="00272597">
        <w:trPr>
          <w:cantSplit/>
        </w:trPr>
        <w:tc>
          <w:tcPr>
            <w:tcW w:w="1876" w:type="dxa"/>
            <w:vMerge/>
            <w:tcBorders>
              <w:left w:val="single" w:sz="4" w:space="0" w:color="auto"/>
              <w:right w:val="single" w:sz="4" w:space="0" w:color="auto"/>
            </w:tcBorders>
          </w:tcPr>
          <w:p w14:paraId="3B61C89C" w14:textId="77777777" w:rsidR="00272597" w:rsidRPr="00EE72F3" w:rsidRDefault="00272597" w:rsidP="00272597">
            <w:pPr>
              <w:pStyle w:val="TableEntry"/>
            </w:pPr>
          </w:p>
        </w:tc>
        <w:tc>
          <w:tcPr>
            <w:tcW w:w="3488" w:type="dxa"/>
            <w:tcBorders>
              <w:left w:val="single" w:sz="4" w:space="0" w:color="auto"/>
            </w:tcBorders>
          </w:tcPr>
          <w:p w14:paraId="19F55580" w14:textId="03C50704" w:rsidR="00272597" w:rsidRDefault="00272597" w:rsidP="005E7151">
            <w:pPr>
              <w:pStyle w:val="TableEntry"/>
            </w:pPr>
            <w:r w:rsidRPr="008567CD">
              <w:t>Care Team Summary Section</w:t>
            </w:r>
          </w:p>
          <w:p w14:paraId="38AADADB" w14:textId="669DD8C8" w:rsidR="00E537E8" w:rsidRPr="008567CD" w:rsidRDefault="00E537E8" w:rsidP="005E7151">
            <w:pPr>
              <w:pStyle w:val="TableEntry"/>
            </w:pPr>
            <w:r w:rsidRPr="00AF19DA">
              <w:t>Template ID</w:t>
            </w:r>
          </w:p>
          <w:p w14:paraId="3159D8FF" w14:textId="3E6259F8" w:rsidR="00272597" w:rsidRPr="00AF19DA" w:rsidRDefault="00272597" w:rsidP="005E7151">
            <w:pPr>
              <w:pStyle w:val="TableEntry"/>
            </w:pPr>
            <w:r w:rsidRPr="00AF19DA">
              <w:t>1.3.6.1.4.1.19376.1.5.3.1.1.26.1.11</w:t>
            </w:r>
          </w:p>
        </w:tc>
        <w:tc>
          <w:tcPr>
            <w:tcW w:w="2008" w:type="dxa"/>
          </w:tcPr>
          <w:p w14:paraId="5EE67DAF" w14:textId="62BCA979" w:rsidR="00272597" w:rsidRPr="00EE72F3" w:rsidRDefault="00272597" w:rsidP="00272597">
            <w:pPr>
              <w:pStyle w:val="TableEntry"/>
            </w:pPr>
            <w:r w:rsidRPr="00EE72F3">
              <w:t>O</w:t>
            </w:r>
          </w:p>
        </w:tc>
        <w:tc>
          <w:tcPr>
            <w:tcW w:w="1978" w:type="dxa"/>
          </w:tcPr>
          <w:p w14:paraId="4B70949D" w14:textId="5E2252DD" w:rsidR="00272597" w:rsidRPr="008567CD" w:rsidRDefault="00272597" w:rsidP="005E7151">
            <w:pPr>
              <w:pStyle w:val="TableEntry"/>
            </w:pPr>
            <w:r w:rsidRPr="008567CD">
              <w:t>PCC TF-3: 6.3.1.S6</w:t>
            </w:r>
          </w:p>
        </w:tc>
      </w:tr>
      <w:tr w:rsidR="00272597" w:rsidRPr="00EE72F3" w14:paraId="2C133F5C" w14:textId="77777777" w:rsidTr="00272597">
        <w:trPr>
          <w:cantSplit/>
        </w:trPr>
        <w:tc>
          <w:tcPr>
            <w:tcW w:w="1876" w:type="dxa"/>
            <w:vMerge/>
            <w:tcBorders>
              <w:left w:val="single" w:sz="4" w:space="0" w:color="auto"/>
              <w:right w:val="single" w:sz="4" w:space="0" w:color="auto"/>
            </w:tcBorders>
          </w:tcPr>
          <w:p w14:paraId="50852B99" w14:textId="77777777" w:rsidR="00272597" w:rsidRPr="00EE72F3" w:rsidRDefault="00272597" w:rsidP="00272597">
            <w:pPr>
              <w:pStyle w:val="TableEntry"/>
            </w:pPr>
          </w:p>
        </w:tc>
        <w:tc>
          <w:tcPr>
            <w:tcW w:w="3488" w:type="dxa"/>
            <w:tcBorders>
              <w:left w:val="single" w:sz="4" w:space="0" w:color="auto"/>
            </w:tcBorders>
          </w:tcPr>
          <w:p w14:paraId="6A680040" w14:textId="6A79397C" w:rsidR="00272597" w:rsidRPr="008567CD" w:rsidRDefault="00272597" w:rsidP="005E7151">
            <w:pPr>
              <w:pStyle w:val="TableEntry"/>
            </w:pPr>
            <w:r w:rsidRPr="008567CD">
              <w:t>Active/Planned Medication Summary Section</w:t>
            </w:r>
          </w:p>
          <w:p w14:paraId="1FE667C6" w14:textId="1194958A" w:rsidR="00272597" w:rsidRPr="00AF19DA" w:rsidRDefault="00272597" w:rsidP="005E7151">
            <w:pPr>
              <w:pStyle w:val="TableEntry"/>
            </w:pPr>
            <w:r w:rsidRPr="00AF19DA">
              <w:t>Template ID 1.3.6.1.4.1.19376.1.5.3.1.1.26.1.10</w:t>
            </w:r>
          </w:p>
        </w:tc>
        <w:tc>
          <w:tcPr>
            <w:tcW w:w="2008" w:type="dxa"/>
          </w:tcPr>
          <w:p w14:paraId="6527CC94" w14:textId="4FC4F396" w:rsidR="00272597" w:rsidRPr="00EE72F3" w:rsidRDefault="00272597" w:rsidP="00272597">
            <w:pPr>
              <w:pStyle w:val="TableEntry"/>
            </w:pPr>
            <w:r w:rsidRPr="00EE72F3">
              <w:t>O</w:t>
            </w:r>
          </w:p>
        </w:tc>
        <w:tc>
          <w:tcPr>
            <w:tcW w:w="1978" w:type="dxa"/>
          </w:tcPr>
          <w:p w14:paraId="42E025B4" w14:textId="2AE8653C" w:rsidR="00272597" w:rsidRPr="008567CD" w:rsidRDefault="00272597" w:rsidP="005E7151">
            <w:pPr>
              <w:pStyle w:val="TableEntry"/>
            </w:pPr>
            <w:r w:rsidRPr="008567CD">
              <w:t>PCC TF-3: 6.3.1.S3</w:t>
            </w:r>
          </w:p>
        </w:tc>
      </w:tr>
    </w:tbl>
    <w:p w14:paraId="1B01383E" w14:textId="77777777" w:rsidR="000D2487" w:rsidRPr="00EE72F3" w:rsidRDefault="000D2487" w:rsidP="00597DB2">
      <w:pPr>
        <w:pStyle w:val="BodyText"/>
      </w:pPr>
    </w:p>
    <w:p w14:paraId="0A657752" w14:textId="7409558E" w:rsidR="0024039C" w:rsidRPr="00EE72F3" w:rsidRDefault="00FF4C4E" w:rsidP="0026450C">
      <w:pPr>
        <w:pStyle w:val="Heading3"/>
        <w:numPr>
          <w:ilvl w:val="0"/>
          <w:numId w:val="0"/>
        </w:numPr>
        <w:rPr>
          <w:bCs/>
          <w:noProof w:val="0"/>
        </w:rPr>
      </w:pPr>
      <w:bookmarkStart w:id="156" w:name="_Toc345074652"/>
      <w:bookmarkStart w:id="157" w:name="_Toc514933020"/>
      <w:r w:rsidRPr="00EE72F3">
        <w:rPr>
          <w:bCs/>
          <w:noProof w:val="0"/>
        </w:rPr>
        <w:t>X.1.1</w:t>
      </w:r>
      <w:r w:rsidR="00503AE1" w:rsidRPr="00EE72F3">
        <w:rPr>
          <w:bCs/>
          <w:noProof w:val="0"/>
        </w:rPr>
        <w:t xml:space="preserve"> Actor Descriptions and </w:t>
      </w:r>
      <w:r w:rsidR="006A4160" w:rsidRPr="00EE72F3">
        <w:rPr>
          <w:bCs/>
          <w:noProof w:val="0"/>
        </w:rPr>
        <w:t xml:space="preserve">Actor </w:t>
      </w:r>
      <w:r w:rsidR="00ED0083" w:rsidRPr="00EE72F3">
        <w:rPr>
          <w:bCs/>
          <w:noProof w:val="0"/>
        </w:rPr>
        <w:t xml:space="preserve">Profile </w:t>
      </w:r>
      <w:r w:rsidR="00503AE1" w:rsidRPr="00EE72F3">
        <w:rPr>
          <w:bCs/>
          <w:noProof w:val="0"/>
        </w:rPr>
        <w:t>Requirements</w:t>
      </w:r>
      <w:bookmarkEnd w:id="156"/>
      <w:bookmarkEnd w:id="157"/>
    </w:p>
    <w:p w14:paraId="15E7FBA9" w14:textId="36DF0F24" w:rsidR="008F2A87" w:rsidRPr="00EE72F3" w:rsidRDefault="008F2A87" w:rsidP="008F2A87">
      <w:pPr>
        <w:pStyle w:val="Heading4"/>
        <w:numPr>
          <w:ilvl w:val="0"/>
          <w:numId w:val="0"/>
        </w:numPr>
        <w:rPr>
          <w:noProof w:val="0"/>
        </w:rPr>
      </w:pPr>
      <w:bookmarkStart w:id="158" w:name="_Toc466616571"/>
      <w:bookmarkStart w:id="159" w:name="_Toc514933021"/>
      <w:bookmarkStart w:id="160" w:name="_Toc466616576"/>
      <w:r w:rsidRPr="00EE72F3">
        <w:rPr>
          <w:noProof w:val="0"/>
        </w:rPr>
        <w:t xml:space="preserve">X.1.1.1 </w:t>
      </w:r>
      <w:bookmarkEnd w:id="158"/>
      <w:r w:rsidRPr="00EE72F3">
        <w:rPr>
          <w:noProof w:val="0"/>
        </w:rPr>
        <w:t>Content Creator</w:t>
      </w:r>
      <w:bookmarkEnd w:id="159"/>
    </w:p>
    <w:p w14:paraId="69AA8E45" w14:textId="2ED7CB80" w:rsidR="006A6728" w:rsidRPr="00EE72F3" w:rsidRDefault="006A6728" w:rsidP="008F2A87">
      <w:pPr>
        <w:pStyle w:val="BodyText"/>
      </w:pPr>
      <w:r w:rsidRPr="00EE72F3">
        <w:t>A Content Creator that supports the CDA-DSS Profile shall support the Summary Section Option. See PCC TF-2: 3.</w:t>
      </w:r>
      <w:ins w:id="161" w:author="Jones, Emma" w:date="2018-07-16T10:18:00Z">
        <w:r w:rsidR="00A32F70">
          <w:t>1</w:t>
        </w:r>
      </w:ins>
      <w:del w:id="162" w:author="Jones, Emma" w:date="2018-07-16T10:18:00Z">
        <w:r w:rsidRPr="00EE72F3" w:rsidDel="00A32F70">
          <w:delText>Y</w:delText>
        </w:r>
      </w:del>
      <w:r w:rsidRPr="00EE72F3">
        <w:t>.1</w:t>
      </w:r>
    </w:p>
    <w:p w14:paraId="3CF3DD45" w14:textId="20C524A2" w:rsidR="008F2A87" w:rsidRPr="008567CD" w:rsidRDefault="00643548" w:rsidP="005E7151">
      <w:pPr>
        <w:pStyle w:val="ListNumber2"/>
        <w:numPr>
          <w:ilvl w:val="0"/>
          <w:numId w:val="37"/>
        </w:numPr>
      </w:pPr>
      <w:r w:rsidRPr="008567CD">
        <w:t xml:space="preserve">The Content Creator SHALL create a document with at least one </w:t>
      </w:r>
      <w:ins w:id="163" w:author="Jones, Emma" w:date="2018-07-16T18:03:00Z">
        <w:r w:rsidR="00300997">
          <w:t xml:space="preserve">document </w:t>
        </w:r>
      </w:ins>
      <w:r w:rsidRPr="008567CD">
        <w:t xml:space="preserve">summary section. </w:t>
      </w:r>
    </w:p>
    <w:p w14:paraId="2023A376" w14:textId="77777777" w:rsidR="00643548" w:rsidRPr="00AF19DA" w:rsidRDefault="00643548" w:rsidP="005E7151">
      <w:pPr>
        <w:pStyle w:val="ListNumber2"/>
      </w:pPr>
      <w:r w:rsidRPr="008567CD">
        <w:t xml:space="preserve">The Content Creator </w:t>
      </w:r>
      <w:r w:rsidRPr="005E7151">
        <w:t>MAY</w:t>
      </w:r>
      <w:r w:rsidRPr="008567CD">
        <w:t xml:space="preserve"> create content conforming to a profile supporting a Medical Summary as defined in PCC TF-2</w:t>
      </w:r>
      <w:r w:rsidRPr="00AF19DA">
        <w:t>:6.3.1.2 Medical Summary.</w:t>
      </w:r>
    </w:p>
    <w:p w14:paraId="157BADF6" w14:textId="4D0E2A55" w:rsidR="00643548" w:rsidRPr="008567CD" w:rsidRDefault="00643548" w:rsidP="005E7151">
      <w:pPr>
        <w:pStyle w:val="ListNumber2"/>
      </w:pPr>
      <w:r w:rsidRPr="00AF19DA">
        <w:t xml:space="preserve">The Content Creator </w:t>
      </w:r>
      <w:r w:rsidRPr="005E7151">
        <w:t>MAY</w:t>
      </w:r>
      <w:r w:rsidRPr="008567CD">
        <w:t xml:space="preserve"> create content conforming to a profile supporting a Consolidated CDA Implementation Guide Document. </w:t>
      </w:r>
    </w:p>
    <w:p w14:paraId="7CF7A936" w14:textId="49C26F76" w:rsidR="008F2A87" w:rsidRPr="00EE72F3" w:rsidRDefault="008F2A87" w:rsidP="008F2A87">
      <w:pPr>
        <w:pStyle w:val="Heading4"/>
        <w:numPr>
          <w:ilvl w:val="0"/>
          <w:numId w:val="0"/>
        </w:numPr>
        <w:rPr>
          <w:noProof w:val="0"/>
        </w:rPr>
      </w:pPr>
      <w:bookmarkStart w:id="164" w:name="_Toc514933022"/>
      <w:r w:rsidRPr="00EE72F3">
        <w:rPr>
          <w:noProof w:val="0"/>
        </w:rPr>
        <w:t>X.1.1.2 Content Consumer</w:t>
      </w:r>
      <w:bookmarkEnd w:id="164"/>
    </w:p>
    <w:p w14:paraId="7859CF13" w14:textId="5A603059" w:rsidR="00FF71A7" w:rsidRPr="00EE72F3" w:rsidRDefault="00643548" w:rsidP="00FF71A7">
      <w:pPr>
        <w:pStyle w:val="BodyText"/>
      </w:pPr>
      <w:r w:rsidRPr="00EE72F3">
        <w:t xml:space="preserve">The Content Consumer </w:t>
      </w:r>
      <w:r w:rsidR="00FF71A7" w:rsidRPr="00EE72F3">
        <w:t>that supports the CDA-DSS Profile shall support the Summary Section Option. See PCC TF-2: 3.</w:t>
      </w:r>
      <w:ins w:id="165" w:author="Jones, Emma" w:date="2018-07-16T10:18:00Z">
        <w:r w:rsidR="00A32F70">
          <w:t>1</w:t>
        </w:r>
      </w:ins>
      <w:del w:id="166" w:author="Jones, Emma" w:date="2018-07-16T10:18:00Z">
        <w:r w:rsidR="00FF71A7" w:rsidRPr="00EE72F3" w:rsidDel="00A32F70">
          <w:delText>Y</w:delText>
        </w:r>
      </w:del>
      <w:r w:rsidR="00FF71A7" w:rsidRPr="00EE72F3">
        <w:t>.1</w:t>
      </w:r>
    </w:p>
    <w:p w14:paraId="44238117" w14:textId="798F7949" w:rsidR="008F2A87" w:rsidRPr="008567CD" w:rsidRDefault="007B1A63" w:rsidP="005E7151">
      <w:pPr>
        <w:pStyle w:val="ListNumber2"/>
        <w:numPr>
          <w:ilvl w:val="0"/>
          <w:numId w:val="38"/>
        </w:numPr>
      </w:pPr>
      <w:r w:rsidRPr="008567CD">
        <w:t>The Content Consumer SHALL</w:t>
      </w:r>
      <w:r w:rsidR="00046A15" w:rsidRPr="008567CD">
        <w:t xml:space="preserve"> </w:t>
      </w:r>
      <w:ins w:id="167" w:author="Jones, Emma" w:date="2018-07-16T10:37:00Z">
        <w:r w:rsidR="004B2611">
          <w:t xml:space="preserve">be capable of </w:t>
        </w:r>
      </w:ins>
      <w:r w:rsidR="00046A15" w:rsidRPr="008567CD">
        <w:t>render</w:t>
      </w:r>
      <w:ins w:id="168" w:author="Jones, Emma" w:date="2018-07-16T10:37:00Z">
        <w:r w:rsidR="004B2611">
          <w:t>ing</w:t>
        </w:r>
      </w:ins>
      <w:r w:rsidR="00046A15" w:rsidRPr="008567CD">
        <w:t xml:space="preserve"> </w:t>
      </w:r>
      <w:ins w:id="169" w:author="Jones, Emma" w:date="2018-07-16T18:03:00Z">
        <w:r w:rsidR="00300997">
          <w:t xml:space="preserve">document </w:t>
        </w:r>
      </w:ins>
      <w:del w:id="170" w:author="Jones, Emma" w:date="2018-07-16T10:37:00Z">
        <w:r w:rsidR="00046A15" w:rsidRPr="008567CD" w:rsidDel="004B2611">
          <w:delText>a</w:delText>
        </w:r>
      </w:del>
      <w:del w:id="171" w:author="Jones, Emma" w:date="2018-07-16T10:36:00Z">
        <w:r w:rsidR="00046A15" w:rsidRPr="008567CD" w:rsidDel="004B2611">
          <w:delText>t</w:delText>
        </w:r>
        <w:r w:rsidRPr="008567CD" w:rsidDel="004B2611">
          <w:delText xml:space="preserve"> least one</w:delText>
        </w:r>
      </w:del>
      <w:del w:id="172" w:author="Jones, Emma" w:date="2018-07-16T10:37:00Z">
        <w:r w:rsidRPr="008567CD" w:rsidDel="004B2611">
          <w:delText xml:space="preserve"> </w:delText>
        </w:r>
      </w:del>
      <w:r w:rsidRPr="008567CD">
        <w:t>summary section</w:t>
      </w:r>
      <w:ins w:id="173" w:author="Jones, Emma" w:date="2018-07-16T10:37:00Z">
        <w:r w:rsidR="004B2611">
          <w:t>s</w:t>
        </w:r>
      </w:ins>
      <w:r w:rsidRPr="008567CD">
        <w:t>.</w:t>
      </w:r>
    </w:p>
    <w:p w14:paraId="29FDA520" w14:textId="58FC1D04" w:rsidR="007B1A63" w:rsidRPr="008567CD" w:rsidRDefault="007B1A63" w:rsidP="005E7151">
      <w:pPr>
        <w:pStyle w:val="ListNumber2"/>
      </w:pPr>
      <w:r w:rsidRPr="008567CD">
        <w:t xml:space="preserve">The Content Consumer </w:t>
      </w:r>
      <w:r w:rsidRPr="005E7151">
        <w:t>MAY</w:t>
      </w:r>
      <w:r w:rsidRPr="008567CD">
        <w:t xml:space="preserve"> </w:t>
      </w:r>
      <w:del w:id="174" w:author="Jones, Emma" w:date="2018-07-16T10:01:00Z">
        <w:r w:rsidRPr="008567CD" w:rsidDel="000B7AC3">
          <w:delText xml:space="preserve">implement </w:delText>
        </w:r>
      </w:del>
      <w:ins w:id="175" w:author="Jones, Emma" w:date="2018-07-16T10:01:00Z">
        <w:r w:rsidR="000B7AC3">
          <w:t>render</w:t>
        </w:r>
        <w:r w:rsidR="000B7AC3" w:rsidRPr="008567CD">
          <w:t xml:space="preserve"> </w:t>
        </w:r>
      </w:ins>
      <w:r w:rsidRPr="008567CD">
        <w:t>a content profile supporting a Medical Summary as defined in PCC TF-2:6.3.1.2 Medical Summary.</w:t>
      </w:r>
    </w:p>
    <w:p w14:paraId="196FECB8" w14:textId="2FE4FC31" w:rsidR="00724FF9" w:rsidRPr="00AF19DA" w:rsidRDefault="00724FF9" w:rsidP="005E7151">
      <w:pPr>
        <w:pStyle w:val="ListNumber2"/>
      </w:pPr>
      <w:r w:rsidRPr="008567CD">
        <w:t xml:space="preserve">The Content Consumer </w:t>
      </w:r>
      <w:r w:rsidRPr="005E7151">
        <w:t>MAY</w:t>
      </w:r>
      <w:r w:rsidRPr="008567CD">
        <w:t xml:space="preserve"> </w:t>
      </w:r>
      <w:del w:id="176" w:author="Jones, Emma" w:date="2018-07-16T10:01:00Z">
        <w:r w:rsidRPr="008567CD" w:rsidDel="000B7AC3">
          <w:delText xml:space="preserve">implement </w:delText>
        </w:r>
      </w:del>
      <w:ins w:id="177" w:author="Jones, Emma" w:date="2018-07-16T10:01:00Z">
        <w:r w:rsidR="000B7AC3">
          <w:t>render</w:t>
        </w:r>
        <w:r w:rsidR="000B7AC3" w:rsidRPr="008567CD">
          <w:t xml:space="preserve"> </w:t>
        </w:r>
      </w:ins>
      <w:r w:rsidRPr="008567CD">
        <w:t>a content profile supporting</w:t>
      </w:r>
      <w:r w:rsidR="00631453" w:rsidRPr="008567CD">
        <w:t xml:space="preserve"> documents as defined by C-CDA Implementation Guide</w:t>
      </w:r>
    </w:p>
    <w:p w14:paraId="090411E2" w14:textId="64333915" w:rsidR="001C53C2" w:rsidRPr="00EE72F3" w:rsidRDefault="001C53C2" w:rsidP="001C53C2">
      <w:pPr>
        <w:pStyle w:val="Heading3"/>
        <w:numPr>
          <w:ilvl w:val="0"/>
          <w:numId w:val="0"/>
        </w:numPr>
        <w:rPr>
          <w:bCs/>
          <w:noProof w:val="0"/>
        </w:rPr>
      </w:pPr>
      <w:bookmarkStart w:id="178" w:name="_Toc514933023"/>
      <w:r w:rsidRPr="00EE72F3">
        <w:rPr>
          <w:bCs/>
          <w:noProof w:val="0"/>
        </w:rPr>
        <w:t>X.1.2 Content Modules</w:t>
      </w:r>
      <w:bookmarkEnd w:id="160"/>
      <w:bookmarkEnd w:id="178"/>
    </w:p>
    <w:p w14:paraId="7C2EAE9D" w14:textId="258184F7" w:rsidR="001C53C2" w:rsidRPr="00EE72F3" w:rsidRDefault="001C53C2" w:rsidP="001C53C2">
      <w:pPr>
        <w:pStyle w:val="BodyText"/>
      </w:pPr>
      <w:r w:rsidRPr="00EE72F3">
        <w:t>Table X.1.2-1 lists the content module(s</w:t>
      </w:r>
      <w:r w:rsidR="00C607D9" w:rsidRPr="00EE72F3">
        <w:t>) defined in the CDA-DSS</w:t>
      </w:r>
      <w:r w:rsidRPr="00EE72F3">
        <w:t xml:space="preserve"> Profile. To claim support with this profile, an actor shall support all required content modules (labeled “R”) and may support optional content modules (labeled “O”).</w:t>
      </w:r>
    </w:p>
    <w:p w14:paraId="306C5D89" w14:textId="60809EE4" w:rsidR="001C53C2" w:rsidRPr="00EE72F3" w:rsidRDefault="001C53C2" w:rsidP="001C53C2">
      <w:pPr>
        <w:pStyle w:val="TableTitle"/>
      </w:pPr>
      <w:r w:rsidRPr="00EE72F3">
        <w:lastRenderedPageBreak/>
        <w:t xml:space="preserve">Table X.1.2-1: </w:t>
      </w:r>
      <w:ins w:id="179" w:author="Jones, Emma" w:date="2018-07-16T18:04:00Z">
        <w:r w:rsidR="00300997">
          <w:t>CDA-DSS</w:t>
        </w:r>
      </w:ins>
      <w:del w:id="180" w:author="Jones, Emma" w:date="2018-07-16T18:04:00Z">
        <w:r w:rsidRPr="00EE72F3" w:rsidDel="00300997">
          <w:delText>Summary Section</w:delText>
        </w:r>
      </w:del>
      <w:ins w:id="181" w:author="Jones, Emma" w:date="2018-07-16T18:04:00Z">
        <w:r w:rsidR="00300997">
          <w:t xml:space="preserve"> Profile</w:t>
        </w:r>
      </w:ins>
      <w:r w:rsidRPr="00EE72F3">
        <w:t xml:space="preserve">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1C53C2" w:rsidRPr="00EE72F3" w14:paraId="5F6FB7D5" w14:textId="77777777" w:rsidTr="008F2A87">
        <w:trPr>
          <w:cantSplit/>
          <w:tblHeader/>
          <w:jc w:val="center"/>
        </w:trPr>
        <w:tc>
          <w:tcPr>
            <w:tcW w:w="2790" w:type="dxa"/>
            <w:shd w:val="pct15" w:color="auto" w:fill="FFFFFF"/>
          </w:tcPr>
          <w:p w14:paraId="62E622CE" w14:textId="77777777" w:rsidR="001C53C2" w:rsidRPr="00EE72F3" w:rsidRDefault="001C53C2" w:rsidP="008F2A87">
            <w:pPr>
              <w:pStyle w:val="TableEntryHeader"/>
            </w:pPr>
            <w:r w:rsidRPr="00EE72F3">
              <w:t>Content Modules</w:t>
            </w:r>
          </w:p>
        </w:tc>
        <w:tc>
          <w:tcPr>
            <w:tcW w:w="1530" w:type="dxa"/>
            <w:shd w:val="pct15" w:color="auto" w:fill="FFFFFF"/>
          </w:tcPr>
          <w:p w14:paraId="31D21812" w14:textId="77777777" w:rsidR="001C53C2" w:rsidRPr="00EE72F3" w:rsidRDefault="001C53C2" w:rsidP="008F2A87">
            <w:pPr>
              <w:pStyle w:val="TableEntryHeader"/>
            </w:pPr>
            <w:r w:rsidRPr="00EE72F3">
              <w:t>Optionality</w:t>
            </w:r>
          </w:p>
        </w:tc>
        <w:tc>
          <w:tcPr>
            <w:tcW w:w="3330" w:type="dxa"/>
            <w:shd w:val="pct15" w:color="auto" w:fill="FFFFFF"/>
          </w:tcPr>
          <w:p w14:paraId="63F23F35" w14:textId="04E7162C" w:rsidR="001C53C2" w:rsidRPr="00EE72F3" w:rsidRDefault="001C53C2" w:rsidP="008F2A87">
            <w:pPr>
              <w:pStyle w:val="TableEntryHeader"/>
            </w:pPr>
            <w:r w:rsidRPr="00EE72F3">
              <w:t xml:space="preserve"> Template ID</w:t>
            </w:r>
          </w:p>
        </w:tc>
      </w:tr>
      <w:tr w:rsidR="00C607D9" w:rsidRPr="00EE72F3" w14:paraId="1FF0D617" w14:textId="77777777" w:rsidTr="008F2A87">
        <w:trPr>
          <w:cantSplit/>
          <w:jc w:val="center"/>
        </w:trPr>
        <w:tc>
          <w:tcPr>
            <w:tcW w:w="2790" w:type="dxa"/>
            <w:shd w:val="clear" w:color="auto" w:fill="auto"/>
          </w:tcPr>
          <w:p w14:paraId="4E301CAB" w14:textId="28D05B40" w:rsidR="00C607D9" w:rsidRPr="008567CD" w:rsidRDefault="007D7223" w:rsidP="005E7151">
            <w:pPr>
              <w:pStyle w:val="TableEntry"/>
            </w:pPr>
            <w:ins w:id="182" w:author="Jones, Emma" w:date="2018-07-17T11:19:00Z">
              <w:r>
                <w:t xml:space="preserve">IHE </w:t>
              </w:r>
            </w:ins>
            <w:r w:rsidR="00C607D9" w:rsidRPr="008567CD">
              <w:t>Document Summary Section</w:t>
            </w:r>
          </w:p>
        </w:tc>
        <w:tc>
          <w:tcPr>
            <w:tcW w:w="1530" w:type="dxa"/>
            <w:shd w:val="clear" w:color="auto" w:fill="auto"/>
          </w:tcPr>
          <w:p w14:paraId="26C8AD74" w14:textId="77777777" w:rsidR="00C607D9" w:rsidRPr="00EE72F3" w:rsidRDefault="00C607D9" w:rsidP="00C607D9">
            <w:pPr>
              <w:pStyle w:val="TableEntry"/>
            </w:pPr>
            <w:r w:rsidRPr="00EE72F3">
              <w:t>O</w:t>
            </w:r>
          </w:p>
        </w:tc>
        <w:tc>
          <w:tcPr>
            <w:tcW w:w="3330" w:type="dxa"/>
            <w:shd w:val="clear" w:color="auto" w:fill="auto"/>
          </w:tcPr>
          <w:p w14:paraId="7BB3131A" w14:textId="66720EE5" w:rsidR="00C607D9" w:rsidRPr="00EE72F3" w:rsidRDefault="00C607D9" w:rsidP="00C607D9">
            <w:pPr>
              <w:pStyle w:val="TableEntry"/>
            </w:pPr>
            <w:r w:rsidRPr="00EE72F3">
              <w:t>1.3.6.1.4.1.19376.1.4.1.2.16</w:t>
            </w:r>
          </w:p>
        </w:tc>
      </w:tr>
      <w:tr w:rsidR="00C607D9" w:rsidRPr="00EE72F3" w14:paraId="54787CEB" w14:textId="77777777" w:rsidTr="008F2A87">
        <w:trPr>
          <w:cantSplit/>
          <w:jc w:val="center"/>
        </w:trPr>
        <w:tc>
          <w:tcPr>
            <w:tcW w:w="2790" w:type="dxa"/>
            <w:shd w:val="clear" w:color="auto" w:fill="auto"/>
          </w:tcPr>
          <w:p w14:paraId="7551FDC1" w14:textId="150BB9D4" w:rsidR="00C607D9" w:rsidRPr="008567CD" w:rsidRDefault="00C607D9" w:rsidP="005E7151">
            <w:pPr>
              <w:pStyle w:val="TableEntry"/>
            </w:pPr>
            <w:r w:rsidRPr="008567CD">
              <w:t xml:space="preserve">Notes Section  </w:t>
            </w:r>
          </w:p>
        </w:tc>
        <w:tc>
          <w:tcPr>
            <w:tcW w:w="1530" w:type="dxa"/>
            <w:shd w:val="clear" w:color="auto" w:fill="auto"/>
          </w:tcPr>
          <w:p w14:paraId="6580C74D" w14:textId="064A4F0C" w:rsidR="00C607D9" w:rsidRPr="00EE72F3" w:rsidRDefault="00C607D9" w:rsidP="00C607D9">
            <w:pPr>
              <w:pStyle w:val="TableEntry"/>
            </w:pPr>
            <w:r w:rsidRPr="00EE72F3">
              <w:t xml:space="preserve">O </w:t>
            </w:r>
          </w:p>
        </w:tc>
        <w:tc>
          <w:tcPr>
            <w:tcW w:w="3330" w:type="dxa"/>
            <w:shd w:val="clear" w:color="auto" w:fill="auto"/>
          </w:tcPr>
          <w:p w14:paraId="186ACE49" w14:textId="283B45F7" w:rsidR="00C607D9" w:rsidRPr="00EE72F3" w:rsidRDefault="00C607D9" w:rsidP="00C607D9">
            <w:pPr>
              <w:pStyle w:val="TableEntry"/>
            </w:pPr>
            <w:r w:rsidRPr="00EE72F3">
              <w:t>2.16.840.1.113883.10.20.22.2.65:2016-11-01</w:t>
            </w:r>
          </w:p>
        </w:tc>
      </w:tr>
      <w:tr w:rsidR="00C607D9" w:rsidRPr="00EE72F3" w14:paraId="39A65046" w14:textId="77777777" w:rsidTr="008F2A87">
        <w:trPr>
          <w:cantSplit/>
          <w:jc w:val="center"/>
        </w:trPr>
        <w:tc>
          <w:tcPr>
            <w:tcW w:w="2790" w:type="dxa"/>
            <w:shd w:val="clear" w:color="auto" w:fill="auto"/>
          </w:tcPr>
          <w:p w14:paraId="2D5D1844" w14:textId="22047B56" w:rsidR="00C607D9" w:rsidRPr="008567CD" w:rsidRDefault="00C607D9" w:rsidP="005E7151">
            <w:pPr>
              <w:pStyle w:val="TableEntry"/>
            </w:pPr>
            <w:r w:rsidRPr="008567CD">
              <w:t>Care Plan Summary Section</w:t>
            </w:r>
          </w:p>
        </w:tc>
        <w:tc>
          <w:tcPr>
            <w:tcW w:w="1530" w:type="dxa"/>
            <w:shd w:val="clear" w:color="auto" w:fill="auto"/>
          </w:tcPr>
          <w:p w14:paraId="6778BAD3" w14:textId="65D1C4F8" w:rsidR="00C607D9" w:rsidRPr="00EE72F3" w:rsidRDefault="00C607D9" w:rsidP="00C607D9">
            <w:pPr>
              <w:pStyle w:val="TableEntry"/>
            </w:pPr>
            <w:r w:rsidRPr="00EE72F3">
              <w:t xml:space="preserve">O </w:t>
            </w:r>
          </w:p>
        </w:tc>
        <w:tc>
          <w:tcPr>
            <w:tcW w:w="3330" w:type="dxa"/>
            <w:shd w:val="clear" w:color="auto" w:fill="auto"/>
          </w:tcPr>
          <w:p w14:paraId="1DA40D7E" w14:textId="02F816E7" w:rsidR="00C607D9" w:rsidRPr="00EE72F3" w:rsidRDefault="00C607D9" w:rsidP="00C607D9">
            <w:pPr>
              <w:pStyle w:val="TableEntry"/>
              <w:rPr>
                <w:rStyle w:val="InlineXML"/>
                <w:rFonts w:ascii="Times New Roman" w:eastAsia="?l?r ??’c" w:hAnsi="Times New Roman"/>
                <w:lang w:eastAsia="en-US"/>
              </w:rPr>
            </w:pPr>
            <w:r w:rsidRPr="00EE72F3">
              <w:t>1.3.6.1.4.1.19376.1.5.3.1.1.26.1.8</w:t>
            </w:r>
          </w:p>
        </w:tc>
      </w:tr>
      <w:tr w:rsidR="00C607D9" w:rsidRPr="00EE72F3" w14:paraId="5BFCC509" w14:textId="77777777" w:rsidTr="008F2A87">
        <w:trPr>
          <w:cantSplit/>
          <w:jc w:val="center"/>
        </w:trPr>
        <w:tc>
          <w:tcPr>
            <w:tcW w:w="2790" w:type="dxa"/>
            <w:shd w:val="clear" w:color="auto" w:fill="auto"/>
          </w:tcPr>
          <w:p w14:paraId="741BE909" w14:textId="26B96BB9" w:rsidR="00C607D9" w:rsidRPr="008567CD" w:rsidRDefault="00C607D9" w:rsidP="005E7151">
            <w:pPr>
              <w:pStyle w:val="TableEntry"/>
            </w:pPr>
            <w:r w:rsidRPr="008567CD">
              <w:t>Encounter Summary Section</w:t>
            </w:r>
          </w:p>
        </w:tc>
        <w:tc>
          <w:tcPr>
            <w:tcW w:w="1530" w:type="dxa"/>
            <w:shd w:val="clear" w:color="auto" w:fill="auto"/>
          </w:tcPr>
          <w:p w14:paraId="6DC806A3" w14:textId="3B7E5262" w:rsidR="00C607D9" w:rsidRPr="00EE72F3" w:rsidRDefault="00C607D9" w:rsidP="00C607D9">
            <w:pPr>
              <w:pStyle w:val="TableEntry"/>
            </w:pPr>
            <w:r w:rsidRPr="00EE72F3">
              <w:t xml:space="preserve">O </w:t>
            </w:r>
          </w:p>
        </w:tc>
        <w:tc>
          <w:tcPr>
            <w:tcW w:w="3330" w:type="dxa"/>
            <w:shd w:val="clear" w:color="auto" w:fill="auto"/>
          </w:tcPr>
          <w:p w14:paraId="2DB38B89" w14:textId="27D5A83C" w:rsidR="00C607D9" w:rsidRPr="00EE72F3" w:rsidRDefault="00C607D9" w:rsidP="00C607D9">
            <w:pPr>
              <w:pStyle w:val="TableEntry"/>
              <w:rPr>
                <w:rStyle w:val="InlineXML"/>
                <w:rFonts w:ascii="Times New Roman" w:eastAsia="?l?r ??’c" w:hAnsi="Times New Roman"/>
                <w:lang w:eastAsia="en-US"/>
              </w:rPr>
            </w:pPr>
            <w:r w:rsidRPr="00EE72F3">
              <w:t>1.3.6.1.4.1.19376.1.5.3.1.1.26.1.9</w:t>
            </w:r>
          </w:p>
        </w:tc>
      </w:tr>
      <w:tr w:rsidR="00C607D9" w:rsidRPr="00EE72F3" w14:paraId="2D9BC2A9" w14:textId="77777777" w:rsidTr="008F2A87">
        <w:trPr>
          <w:cantSplit/>
          <w:jc w:val="center"/>
        </w:trPr>
        <w:tc>
          <w:tcPr>
            <w:tcW w:w="2790" w:type="dxa"/>
            <w:shd w:val="clear" w:color="auto" w:fill="auto"/>
          </w:tcPr>
          <w:p w14:paraId="2FD8F6B9" w14:textId="3BE24375" w:rsidR="00C607D9" w:rsidRPr="008567CD" w:rsidRDefault="00C607D9" w:rsidP="005E7151">
            <w:pPr>
              <w:pStyle w:val="TableEntry"/>
            </w:pPr>
            <w:r w:rsidRPr="008567CD">
              <w:t>Care Team Section</w:t>
            </w:r>
          </w:p>
        </w:tc>
        <w:tc>
          <w:tcPr>
            <w:tcW w:w="1530" w:type="dxa"/>
            <w:shd w:val="clear" w:color="auto" w:fill="auto"/>
          </w:tcPr>
          <w:p w14:paraId="317DD613" w14:textId="4E186DAF" w:rsidR="00C607D9" w:rsidRPr="00EE72F3" w:rsidRDefault="00C607D9" w:rsidP="00C607D9">
            <w:pPr>
              <w:pStyle w:val="TableEntry"/>
            </w:pPr>
            <w:r w:rsidRPr="00EE72F3">
              <w:t>O</w:t>
            </w:r>
          </w:p>
        </w:tc>
        <w:tc>
          <w:tcPr>
            <w:tcW w:w="3330" w:type="dxa"/>
            <w:shd w:val="clear" w:color="auto" w:fill="auto"/>
          </w:tcPr>
          <w:p w14:paraId="438A5997" w14:textId="782B4FD7" w:rsidR="00C607D9" w:rsidRPr="00EE72F3" w:rsidRDefault="00272597" w:rsidP="00C607D9">
            <w:pPr>
              <w:pStyle w:val="TableEntry"/>
              <w:rPr>
                <w:rStyle w:val="InlineXML"/>
                <w:rFonts w:ascii="Times New Roman" w:eastAsia="?l?r ??’c" w:hAnsi="Times New Roman"/>
                <w:lang w:eastAsia="en-US"/>
              </w:rPr>
            </w:pPr>
            <w:r w:rsidRPr="00EE72F3">
              <w:t>1.3.6.1.4.1.19376.1.5.3.1.1.26.1.11</w:t>
            </w:r>
          </w:p>
        </w:tc>
      </w:tr>
      <w:tr w:rsidR="00C607D9" w:rsidRPr="00EE72F3" w14:paraId="26ADB524" w14:textId="77777777" w:rsidTr="008F2A87">
        <w:trPr>
          <w:cantSplit/>
          <w:jc w:val="center"/>
        </w:trPr>
        <w:tc>
          <w:tcPr>
            <w:tcW w:w="2790" w:type="dxa"/>
            <w:shd w:val="clear" w:color="auto" w:fill="auto"/>
          </w:tcPr>
          <w:p w14:paraId="44EB00E3" w14:textId="05E7028F" w:rsidR="00C607D9" w:rsidRPr="00AF19DA" w:rsidRDefault="00C607D9" w:rsidP="005E7151">
            <w:pPr>
              <w:pStyle w:val="TableEntry"/>
            </w:pPr>
            <w:r w:rsidRPr="008567CD">
              <w:t>Active/Planned Medication Se</w:t>
            </w:r>
            <w:r w:rsidRPr="00AF19DA">
              <w:t>ction</w:t>
            </w:r>
          </w:p>
        </w:tc>
        <w:tc>
          <w:tcPr>
            <w:tcW w:w="1530" w:type="dxa"/>
            <w:shd w:val="clear" w:color="auto" w:fill="auto"/>
          </w:tcPr>
          <w:p w14:paraId="068DD145" w14:textId="30A2EDEE" w:rsidR="00C607D9" w:rsidRPr="00EE72F3" w:rsidRDefault="00C607D9" w:rsidP="00C607D9">
            <w:pPr>
              <w:pStyle w:val="TableEntry"/>
            </w:pPr>
            <w:r w:rsidRPr="00EE72F3">
              <w:t xml:space="preserve">O </w:t>
            </w:r>
          </w:p>
        </w:tc>
        <w:tc>
          <w:tcPr>
            <w:tcW w:w="3330" w:type="dxa"/>
            <w:shd w:val="clear" w:color="auto" w:fill="auto"/>
          </w:tcPr>
          <w:p w14:paraId="09A1FE84" w14:textId="36F2025F" w:rsidR="00C607D9" w:rsidRPr="008567CD" w:rsidRDefault="00C607D9" w:rsidP="005E7151">
            <w:pPr>
              <w:pStyle w:val="TableEntry"/>
              <w:rPr>
                <w:rStyle w:val="InlineXML"/>
                <w:rFonts w:ascii="Times New Roman" w:eastAsia="?l?r ??’c" w:hAnsi="Times New Roman" w:cs="Times New Roman"/>
                <w:lang w:eastAsia="en-US"/>
              </w:rPr>
            </w:pPr>
            <w:r w:rsidRPr="008567CD">
              <w:t>1.3.6.1.4.1.19376.1.5.3.1.1.26.1.10</w:t>
            </w:r>
          </w:p>
        </w:tc>
      </w:tr>
    </w:tbl>
    <w:p w14:paraId="5AB8E0E9" w14:textId="0384CA87" w:rsidR="00CF283F" w:rsidRPr="00EE72F3" w:rsidRDefault="00CF283F" w:rsidP="00303E20">
      <w:pPr>
        <w:pStyle w:val="Heading2"/>
        <w:numPr>
          <w:ilvl w:val="0"/>
          <w:numId w:val="0"/>
        </w:numPr>
        <w:rPr>
          <w:noProof w:val="0"/>
        </w:rPr>
      </w:pPr>
      <w:bookmarkStart w:id="183" w:name="_Toc345074655"/>
      <w:bookmarkStart w:id="184" w:name="_Toc514933024"/>
      <w:r w:rsidRPr="00EE72F3">
        <w:rPr>
          <w:noProof w:val="0"/>
        </w:rPr>
        <w:t xml:space="preserve">X.2 </w:t>
      </w:r>
      <w:r w:rsidR="002452AB" w:rsidRPr="00EE72F3">
        <w:rPr>
          <w:noProof w:val="0"/>
        </w:rPr>
        <w:t>CDA-DSS</w:t>
      </w:r>
      <w:r w:rsidR="00104BE6" w:rsidRPr="00EE72F3">
        <w:rPr>
          <w:noProof w:val="0"/>
        </w:rPr>
        <w:t xml:space="preserve"> Actor</w:t>
      </w:r>
      <w:r w:rsidRPr="00EE72F3">
        <w:rPr>
          <w:noProof w:val="0"/>
        </w:rPr>
        <w:t xml:space="preserve"> Options</w:t>
      </w:r>
      <w:bookmarkEnd w:id="183"/>
      <w:bookmarkEnd w:id="184"/>
    </w:p>
    <w:p w14:paraId="30BCDC61" w14:textId="162A7FD2" w:rsidR="0054210B" w:rsidRPr="00EE72F3" w:rsidRDefault="0054210B" w:rsidP="0054210B">
      <w:pPr>
        <w:pStyle w:val="BodyText"/>
      </w:pPr>
      <w:r w:rsidRPr="00EE72F3">
        <w:t xml:space="preserve">Options that may be selected for this </w:t>
      </w:r>
      <w:r w:rsidR="008567CD">
        <w:t>profile</w:t>
      </w:r>
      <w:r w:rsidRPr="00EE72F3">
        <w:t xml:space="preserve"> are listed in the Table X.2-1 along with the actors to which they apply. Dependencies between options when applicable are specified in notes.</w:t>
      </w:r>
    </w:p>
    <w:p w14:paraId="0DB79531" w14:textId="62AFFD4C" w:rsidR="006514EA" w:rsidRPr="00EE72F3" w:rsidRDefault="00652D40" w:rsidP="00EA3BCB">
      <w:pPr>
        <w:pStyle w:val="TableTitle"/>
      </w:pPr>
      <w:r w:rsidRPr="00EE72F3">
        <w:t xml:space="preserve">Table X.2-1: </w:t>
      </w:r>
      <w:r w:rsidR="002452AB" w:rsidRPr="00EE72F3">
        <w:t>CDA-DSS</w:t>
      </w:r>
      <w:r w:rsidR="007F5664" w:rsidRPr="00EE72F3">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EE72F3" w14:paraId="63167F40" w14:textId="77777777" w:rsidTr="0054210B">
        <w:trPr>
          <w:cantSplit/>
          <w:tblHeader/>
        </w:trPr>
        <w:tc>
          <w:tcPr>
            <w:tcW w:w="3110" w:type="dxa"/>
            <w:shd w:val="clear" w:color="auto" w:fill="D9D9D9" w:themeFill="background1" w:themeFillShade="D9"/>
          </w:tcPr>
          <w:p w14:paraId="7C6C468D" w14:textId="16E2FCE4" w:rsidR="00FD49A2" w:rsidRPr="00EE72F3" w:rsidRDefault="00FD49A2" w:rsidP="00EA3BCB">
            <w:pPr>
              <w:pStyle w:val="TableEntryHeader"/>
            </w:pPr>
            <w:r w:rsidRPr="00EE72F3">
              <w:t>Actor</w:t>
            </w:r>
          </w:p>
        </w:tc>
        <w:tc>
          <w:tcPr>
            <w:tcW w:w="3122" w:type="dxa"/>
            <w:shd w:val="clear" w:color="auto" w:fill="D9D9D9" w:themeFill="background1" w:themeFillShade="D9"/>
          </w:tcPr>
          <w:p w14:paraId="60DB9B0A" w14:textId="1A565D38" w:rsidR="00FD49A2" w:rsidRPr="00EE72F3" w:rsidRDefault="00FD49A2" w:rsidP="00EA3BCB">
            <w:pPr>
              <w:pStyle w:val="TableEntryHeader"/>
            </w:pPr>
            <w:r w:rsidRPr="00EE72F3">
              <w:t>Option Name</w:t>
            </w:r>
          </w:p>
        </w:tc>
        <w:tc>
          <w:tcPr>
            <w:tcW w:w="3118" w:type="dxa"/>
            <w:shd w:val="clear" w:color="auto" w:fill="D9D9D9" w:themeFill="background1" w:themeFillShade="D9"/>
          </w:tcPr>
          <w:p w14:paraId="63D7A65F" w14:textId="548B2985" w:rsidR="00FD49A2" w:rsidRPr="00EE72F3" w:rsidRDefault="00FD49A2" w:rsidP="00EA3BCB">
            <w:pPr>
              <w:pStyle w:val="TableEntryHeader"/>
            </w:pPr>
            <w:r w:rsidRPr="00EE72F3">
              <w:t>Reference</w:t>
            </w:r>
          </w:p>
        </w:tc>
      </w:tr>
      <w:tr w:rsidR="007F5664" w:rsidRPr="00EE72F3" w14:paraId="7BCA77B7" w14:textId="77777777" w:rsidTr="0054210B">
        <w:trPr>
          <w:cantSplit/>
        </w:trPr>
        <w:tc>
          <w:tcPr>
            <w:tcW w:w="3110" w:type="dxa"/>
          </w:tcPr>
          <w:p w14:paraId="711C93F0" w14:textId="4AD39AF8" w:rsidR="007F5664" w:rsidRPr="00EE72F3" w:rsidRDefault="0054210B" w:rsidP="00EA3BCB">
            <w:pPr>
              <w:pStyle w:val="TableEntry"/>
            </w:pPr>
            <w:r w:rsidRPr="00EE72F3">
              <w:t>Content Creator</w:t>
            </w:r>
          </w:p>
        </w:tc>
        <w:tc>
          <w:tcPr>
            <w:tcW w:w="3122" w:type="dxa"/>
          </w:tcPr>
          <w:p w14:paraId="70644849" w14:textId="4283F92B" w:rsidR="007F5664" w:rsidRPr="008567CD" w:rsidRDefault="00CA0443" w:rsidP="005E7151">
            <w:pPr>
              <w:pStyle w:val="TableEntry"/>
            </w:pPr>
            <w:r w:rsidRPr="008567CD">
              <w:t xml:space="preserve">Summary Section </w:t>
            </w:r>
            <w:ins w:id="185" w:author="Jones, Emma" w:date="2018-07-16T10:49:00Z">
              <w:r w:rsidR="000414B3">
                <w:t xml:space="preserve">Rendering </w:t>
              </w:r>
            </w:ins>
            <w:r w:rsidR="007F5664" w:rsidRPr="008567CD">
              <w:t>Option</w:t>
            </w:r>
            <w:r w:rsidR="007F5664" w:rsidRPr="005E7151">
              <w:t xml:space="preserve"> </w:t>
            </w:r>
          </w:p>
        </w:tc>
        <w:tc>
          <w:tcPr>
            <w:tcW w:w="3118" w:type="dxa"/>
          </w:tcPr>
          <w:p w14:paraId="5235FA26" w14:textId="432A9CD2" w:rsidR="007F5664" w:rsidRPr="00EE72F3" w:rsidRDefault="0054210B" w:rsidP="00EA3BCB">
            <w:pPr>
              <w:pStyle w:val="TableEntry"/>
            </w:pPr>
            <w:r w:rsidRPr="00EE72F3">
              <w:t>PCC TF-</w:t>
            </w:r>
            <w:r w:rsidR="00CA0443" w:rsidRPr="00EE72F3">
              <w:t xml:space="preserve"> 2: 3.</w:t>
            </w:r>
            <w:ins w:id="186" w:author="Jones, Emma" w:date="2018-07-16T10:40:00Z">
              <w:r w:rsidR="004B2611">
                <w:t>1</w:t>
              </w:r>
            </w:ins>
            <w:del w:id="187" w:author="Jones, Emma" w:date="2018-07-16T10:19:00Z">
              <w:r w:rsidR="00CA0443" w:rsidRPr="00EE72F3" w:rsidDel="00A32F70">
                <w:delText>Y</w:delText>
              </w:r>
            </w:del>
            <w:r w:rsidR="00CA0443" w:rsidRPr="00EE72F3">
              <w:t>.1</w:t>
            </w:r>
          </w:p>
        </w:tc>
      </w:tr>
      <w:tr w:rsidR="00527488" w:rsidRPr="00EE72F3" w14:paraId="44F28B88" w14:textId="77777777" w:rsidTr="0054210B">
        <w:trPr>
          <w:cantSplit/>
          <w:ins w:id="188" w:author="Jones, Emma" w:date="2018-07-16T10:55:00Z"/>
        </w:trPr>
        <w:tc>
          <w:tcPr>
            <w:tcW w:w="3110" w:type="dxa"/>
          </w:tcPr>
          <w:p w14:paraId="3FA0BF9D" w14:textId="2EC159B9" w:rsidR="00527488" w:rsidRPr="00EE72F3" w:rsidRDefault="00527488" w:rsidP="00EA3BCB">
            <w:pPr>
              <w:pStyle w:val="TableEntry"/>
              <w:rPr>
                <w:ins w:id="189" w:author="Jones, Emma" w:date="2018-07-16T10:55:00Z"/>
              </w:rPr>
            </w:pPr>
            <w:ins w:id="190" w:author="Jones, Emma" w:date="2018-07-16T10:55:00Z">
              <w:r>
                <w:t>Content Consumer</w:t>
              </w:r>
            </w:ins>
          </w:p>
        </w:tc>
        <w:tc>
          <w:tcPr>
            <w:tcW w:w="3122" w:type="dxa"/>
          </w:tcPr>
          <w:p w14:paraId="14E3C407" w14:textId="5EB9318F" w:rsidR="00527488" w:rsidRPr="008567CD" w:rsidRDefault="00527488" w:rsidP="005E7151">
            <w:pPr>
              <w:pStyle w:val="TableEntry"/>
              <w:rPr>
                <w:ins w:id="191" w:author="Jones, Emma" w:date="2018-07-16T10:55:00Z"/>
              </w:rPr>
            </w:pPr>
            <w:ins w:id="192" w:author="Jones, Emma" w:date="2018-07-16T10:55:00Z">
              <w:r w:rsidRPr="008567CD">
                <w:t xml:space="preserve">Summary Section </w:t>
              </w:r>
              <w:r>
                <w:t xml:space="preserve">Rendering </w:t>
              </w:r>
              <w:r w:rsidRPr="008567CD">
                <w:t>Option</w:t>
              </w:r>
            </w:ins>
          </w:p>
        </w:tc>
        <w:tc>
          <w:tcPr>
            <w:tcW w:w="3118" w:type="dxa"/>
          </w:tcPr>
          <w:p w14:paraId="00E3F9CB" w14:textId="1411E52B" w:rsidR="00527488" w:rsidRPr="00EE72F3" w:rsidRDefault="00527488" w:rsidP="00EA3BCB">
            <w:pPr>
              <w:pStyle w:val="TableEntry"/>
              <w:rPr>
                <w:ins w:id="193" w:author="Jones, Emma" w:date="2018-07-16T10:55:00Z"/>
              </w:rPr>
            </w:pPr>
            <w:ins w:id="194" w:author="Jones, Emma" w:date="2018-07-16T10:55:00Z">
              <w:r w:rsidRPr="00EE72F3">
                <w:t>PCC TF- 2: 3.</w:t>
              </w:r>
              <w:r>
                <w:t>1</w:t>
              </w:r>
              <w:r w:rsidRPr="00EE72F3">
                <w:t>.1</w:t>
              </w:r>
            </w:ins>
          </w:p>
        </w:tc>
      </w:tr>
      <w:tr w:rsidR="004016A5" w:rsidRPr="00EE72F3" w14:paraId="7A89BDBE" w14:textId="77777777" w:rsidTr="0054210B">
        <w:trPr>
          <w:cantSplit/>
        </w:trPr>
        <w:tc>
          <w:tcPr>
            <w:tcW w:w="3110" w:type="dxa"/>
          </w:tcPr>
          <w:p w14:paraId="215FA79C" w14:textId="142B283D" w:rsidR="004016A5" w:rsidRPr="00EE72F3" w:rsidRDefault="00CA0443" w:rsidP="00EA3BCB">
            <w:pPr>
              <w:pStyle w:val="TableEntry"/>
            </w:pPr>
            <w:r w:rsidRPr="00EE72F3">
              <w:t>Content Consumer</w:t>
            </w:r>
          </w:p>
        </w:tc>
        <w:tc>
          <w:tcPr>
            <w:tcW w:w="3122" w:type="dxa"/>
          </w:tcPr>
          <w:p w14:paraId="6DADD686" w14:textId="54BF33B2" w:rsidR="004016A5" w:rsidRPr="008567CD" w:rsidRDefault="004016A5" w:rsidP="005E7151">
            <w:pPr>
              <w:pStyle w:val="TableEntry"/>
            </w:pPr>
            <w:r w:rsidRPr="008567CD">
              <w:t xml:space="preserve">Summary Section </w:t>
            </w:r>
            <w:r w:rsidR="003F7473" w:rsidRPr="008567CD">
              <w:t xml:space="preserve">View </w:t>
            </w:r>
            <w:r w:rsidR="00CA0443" w:rsidRPr="008567CD">
              <w:t xml:space="preserve">Option </w:t>
            </w:r>
          </w:p>
        </w:tc>
        <w:tc>
          <w:tcPr>
            <w:tcW w:w="3118" w:type="dxa"/>
          </w:tcPr>
          <w:p w14:paraId="410BBE21" w14:textId="2AB17D48" w:rsidR="004016A5" w:rsidRPr="00EE72F3" w:rsidRDefault="00CA0443" w:rsidP="00EA3BCB">
            <w:pPr>
              <w:pStyle w:val="TableEntry"/>
            </w:pPr>
            <w:r w:rsidRPr="00EE72F3">
              <w:t>PCC TF- 2: 3.</w:t>
            </w:r>
            <w:ins w:id="195" w:author="Jones, Emma" w:date="2018-07-16T10:40:00Z">
              <w:r w:rsidR="004B2611">
                <w:t>1.1</w:t>
              </w:r>
            </w:ins>
            <w:del w:id="196" w:author="Jones, Emma" w:date="2018-07-16T10:40:00Z">
              <w:r w:rsidRPr="00EE72F3" w:rsidDel="004B2611">
                <w:delText>Y.2</w:delText>
              </w:r>
            </w:del>
          </w:p>
        </w:tc>
      </w:tr>
    </w:tbl>
    <w:p w14:paraId="5777C1DE" w14:textId="0C728D37" w:rsidR="00CF283F" w:rsidRPr="008567CD" w:rsidRDefault="00323461" w:rsidP="008567CD">
      <w:pPr>
        <w:pStyle w:val="Heading3"/>
        <w:numPr>
          <w:ilvl w:val="0"/>
          <w:numId w:val="0"/>
        </w:numPr>
        <w:ind w:left="720" w:hanging="720"/>
        <w:rPr>
          <w:noProof w:val="0"/>
        </w:rPr>
      </w:pPr>
      <w:bookmarkStart w:id="197" w:name="_Toc345074656"/>
      <w:bookmarkStart w:id="198" w:name="_Toc514933025"/>
      <w:r w:rsidRPr="008567CD">
        <w:rPr>
          <w:noProof w:val="0"/>
        </w:rPr>
        <w:t xml:space="preserve">X.2.1 </w:t>
      </w:r>
      <w:bookmarkEnd w:id="197"/>
      <w:r w:rsidR="00CA0443" w:rsidRPr="008567CD">
        <w:rPr>
          <w:noProof w:val="0"/>
        </w:rPr>
        <w:t xml:space="preserve">Summary Section </w:t>
      </w:r>
      <w:ins w:id="199" w:author="Jones, Emma" w:date="2018-07-16T10:53:00Z">
        <w:r w:rsidR="000414B3">
          <w:rPr>
            <w:noProof w:val="0"/>
          </w:rPr>
          <w:t xml:space="preserve">Rendering </w:t>
        </w:r>
      </w:ins>
      <w:r w:rsidR="001E6632" w:rsidRPr="008567CD">
        <w:rPr>
          <w:noProof w:val="0"/>
        </w:rPr>
        <w:t>Option</w:t>
      </w:r>
      <w:bookmarkEnd w:id="198"/>
    </w:p>
    <w:p w14:paraId="5000AE09" w14:textId="0B374D00" w:rsidR="000414B3" w:rsidRPr="00EE72F3" w:rsidRDefault="00AD428C" w:rsidP="00AD428C">
      <w:r w:rsidRPr="00EE72F3">
        <w:t xml:space="preserve">A Content Creator that supports the Summary Section </w:t>
      </w:r>
      <w:ins w:id="200" w:author="Jones, Emma" w:date="2018-07-16T10:48:00Z">
        <w:r w:rsidR="00A46064">
          <w:t xml:space="preserve">Rendering </w:t>
        </w:r>
      </w:ins>
      <w:r w:rsidRPr="00EE72F3">
        <w:t xml:space="preserve">Option SHALL </w:t>
      </w:r>
      <w:del w:id="201" w:author="Jones, Emma" w:date="2018-07-16T10:02:00Z">
        <w:r w:rsidRPr="00EE72F3" w:rsidDel="000B7AC3">
          <w:delText xml:space="preserve">provide the capability to </w:delText>
        </w:r>
      </w:del>
      <w:r w:rsidRPr="00EE72F3">
        <w:t>provid</w:t>
      </w:r>
      <w:ins w:id="202" w:author="Jones, Emma" w:date="2018-07-16T10:50:00Z">
        <w:r w:rsidR="000414B3">
          <w:t xml:space="preserve">e </w:t>
        </w:r>
      </w:ins>
      <w:del w:id="203" w:author="Jones, Emma" w:date="2018-07-16T10:50:00Z">
        <w:r w:rsidRPr="00EE72F3" w:rsidDel="000414B3">
          <w:delText xml:space="preserve">e the section for a Content Consumer </w:delText>
        </w:r>
      </w:del>
      <w:ins w:id="204" w:author="Jones, Emma" w:date="2018-07-16T10:50:00Z">
        <w:r w:rsidR="000414B3">
          <w:t>instruction for how to render the document s</w:t>
        </w:r>
      </w:ins>
      <w:ins w:id="205" w:author="Jones, Emma" w:date="2018-07-16T10:51:00Z">
        <w:r w:rsidR="000414B3">
          <w:t>ummary s</w:t>
        </w:r>
      </w:ins>
      <w:ins w:id="206" w:author="Jones, Emma" w:date="2018-07-16T10:50:00Z">
        <w:r w:rsidR="000414B3">
          <w:t>ections.</w:t>
        </w:r>
      </w:ins>
      <w:ins w:id="207" w:author="Jones, Emma" w:date="2018-07-16T10:52:00Z">
        <w:r w:rsidR="000414B3">
          <w:t xml:space="preserve"> The Content Consumer </w:t>
        </w:r>
      </w:ins>
      <w:ins w:id="208" w:author="Jones, Emma" w:date="2018-07-16T10:53:00Z">
        <w:r w:rsidR="000414B3">
          <w:t xml:space="preserve">supporting the Summary Section Rendering Option SHALL be capable of </w:t>
        </w:r>
      </w:ins>
      <w:ins w:id="209" w:author="Jones, Emma" w:date="2018-07-16T10:54:00Z">
        <w:r w:rsidR="000414B3">
          <w:t>rendering</w:t>
        </w:r>
      </w:ins>
      <w:ins w:id="210" w:author="Jones, Emma" w:date="2018-07-16T10:53:00Z">
        <w:r w:rsidR="000414B3">
          <w:t xml:space="preserve"> </w:t>
        </w:r>
      </w:ins>
      <w:ins w:id="211" w:author="Jones, Emma" w:date="2018-07-16T10:54:00Z">
        <w:r w:rsidR="000414B3">
          <w:t>the document summary section</w:t>
        </w:r>
      </w:ins>
      <w:ins w:id="212" w:author="Jones, Emma" w:date="2018-07-17T11:20:00Z">
        <w:r w:rsidR="007D7223">
          <w:t>s</w:t>
        </w:r>
      </w:ins>
      <w:ins w:id="213" w:author="Jones, Emma" w:date="2018-07-16T10:54:00Z">
        <w:r w:rsidR="000414B3">
          <w:t xml:space="preserve"> using the instructions provided. </w:t>
        </w:r>
      </w:ins>
      <w:del w:id="214" w:author="Jones, Emma" w:date="2018-07-16T10:48:00Z">
        <w:r w:rsidRPr="00EE72F3" w:rsidDel="00A46064">
          <w:delText xml:space="preserve">to </w:delText>
        </w:r>
        <w:r w:rsidRPr="00EE72F3" w:rsidDel="000414B3">
          <w:delText xml:space="preserve">render </w:delText>
        </w:r>
      </w:del>
      <w:del w:id="215" w:author="Jones, Emma" w:date="2018-07-16T10:51:00Z">
        <w:r w:rsidRPr="00EE72F3" w:rsidDel="000414B3">
          <w:delText>by producing documents that include the summary section(s).</w:delText>
        </w:r>
      </w:del>
    </w:p>
    <w:p w14:paraId="7CD449B4" w14:textId="3EC41736" w:rsidR="003F7473" w:rsidRPr="00EE72F3" w:rsidRDefault="003F7473" w:rsidP="00EE72F3">
      <w:pPr>
        <w:pStyle w:val="Heading3"/>
        <w:numPr>
          <w:ilvl w:val="0"/>
          <w:numId w:val="0"/>
        </w:numPr>
        <w:ind w:left="720" w:hanging="720"/>
        <w:rPr>
          <w:noProof w:val="0"/>
        </w:rPr>
      </w:pPr>
      <w:bookmarkStart w:id="216" w:name="_Toc514933026"/>
      <w:r w:rsidRPr="00EE72F3">
        <w:rPr>
          <w:noProof w:val="0"/>
        </w:rPr>
        <w:t>X.2.2 Summary Section View Option</w:t>
      </w:r>
      <w:bookmarkEnd w:id="216"/>
    </w:p>
    <w:p w14:paraId="3740319A" w14:textId="13CA1FE8" w:rsidR="00AD428C" w:rsidRPr="00EE72F3" w:rsidRDefault="009904DD" w:rsidP="00CA0443">
      <w:pPr>
        <w:pStyle w:val="BodyText"/>
        <w:rPr>
          <w:lang w:eastAsia="x-none"/>
        </w:rPr>
      </w:pPr>
      <w:r w:rsidRPr="00EE72F3">
        <w:t xml:space="preserve">The Content Consumer that supports the Summary </w:t>
      </w:r>
      <w:r w:rsidRPr="00215004">
        <w:t xml:space="preserve">Section View Option SHALL be able </w:t>
      </w:r>
      <w:del w:id="217" w:author="Jones, Emma" w:date="2018-07-16T12:54:00Z">
        <w:r w:rsidRPr="00215004" w:rsidDel="00215004">
          <w:delText xml:space="preserve">to determine how </w:delText>
        </w:r>
      </w:del>
      <w:r w:rsidRPr="00215004">
        <w:t xml:space="preserve">to render the </w:t>
      </w:r>
      <w:ins w:id="218" w:author="Jones, Emma" w:date="2018-07-16T18:06:00Z">
        <w:r w:rsidR="00300997">
          <w:t xml:space="preserve">document </w:t>
        </w:r>
      </w:ins>
      <w:r w:rsidR="0088246E" w:rsidRPr="00215004">
        <w:t>summary</w:t>
      </w:r>
      <w:ins w:id="219" w:author="Jones, Emma" w:date="2018-07-16T12:55:00Z">
        <w:r w:rsidR="00215004">
          <w:t xml:space="preserve"> </w:t>
        </w:r>
      </w:ins>
      <w:del w:id="220" w:author="Jones, Emma" w:date="2018-07-16T12:55:00Z">
        <w:r w:rsidR="0088246E" w:rsidRPr="00215004" w:rsidDel="00215004">
          <w:delText xml:space="preserve"> </w:delText>
        </w:r>
      </w:del>
      <w:r w:rsidRPr="00215004">
        <w:t>section</w:t>
      </w:r>
      <w:r w:rsidR="0088246E" w:rsidRPr="00215004">
        <w:t>(s)</w:t>
      </w:r>
      <w:r w:rsidRPr="00215004">
        <w:t>.</w:t>
      </w:r>
    </w:p>
    <w:p w14:paraId="25D3795F" w14:textId="355D6953" w:rsidR="005F21E7" w:rsidRDefault="00652D40" w:rsidP="00303E20">
      <w:pPr>
        <w:pStyle w:val="Heading2"/>
        <w:numPr>
          <w:ilvl w:val="0"/>
          <w:numId w:val="0"/>
        </w:numPr>
        <w:rPr>
          <w:ins w:id="221" w:author="Jones, Emma" w:date="2018-07-17T13:24:00Z"/>
          <w:noProof w:val="0"/>
        </w:rPr>
      </w:pPr>
      <w:bookmarkStart w:id="222" w:name="_Toc345074657"/>
      <w:bookmarkStart w:id="223" w:name="_Toc514933027"/>
      <w:bookmarkStart w:id="224" w:name="_Toc37034636"/>
      <w:bookmarkStart w:id="225" w:name="_Toc38846114"/>
      <w:bookmarkStart w:id="226" w:name="_Toc504625757"/>
      <w:bookmarkStart w:id="227" w:name="_Toc530206510"/>
      <w:bookmarkStart w:id="228" w:name="_Toc1388430"/>
      <w:bookmarkStart w:id="229" w:name="_Toc1388584"/>
      <w:bookmarkStart w:id="230" w:name="_Toc1456611"/>
      <w:r w:rsidRPr="00EE72F3">
        <w:rPr>
          <w:noProof w:val="0"/>
        </w:rPr>
        <w:t xml:space="preserve">X.3 </w:t>
      </w:r>
      <w:r w:rsidR="00692225" w:rsidRPr="00EE72F3">
        <w:rPr>
          <w:noProof w:val="0"/>
        </w:rPr>
        <w:t>CDA-</w:t>
      </w:r>
      <w:r w:rsidR="002452AB" w:rsidRPr="00EE72F3">
        <w:rPr>
          <w:noProof w:val="0"/>
        </w:rPr>
        <w:t>DSS</w:t>
      </w:r>
      <w:r w:rsidR="005F21E7" w:rsidRPr="00EE72F3">
        <w:rPr>
          <w:noProof w:val="0"/>
        </w:rPr>
        <w:t xml:space="preserve"> </w:t>
      </w:r>
      <w:r w:rsidR="001579E7" w:rsidRPr="00EE72F3">
        <w:rPr>
          <w:noProof w:val="0"/>
        </w:rPr>
        <w:t xml:space="preserve">Required </w:t>
      </w:r>
      <w:r w:rsidR="00C158E0" w:rsidRPr="00EE72F3">
        <w:rPr>
          <w:noProof w:val="0"/>
        </w:rPr>
        <w:t>Actor</w:t>
      </w:r>
      <w:r w:rsidR="005F21E7" w:rsidRPr="00EE72F3">
        <w:rPr>
          <w:noProof w:val="0"/>
        </w:rPr>
        <w:t xml:space="preserve"> Groupings</w:t>
      </w:r>
      <w:bookmarkEnd w:id="222"/>
      <w:bookmarkEnd w:id="223"/>
      <w:r w:rsidR="005F21E7" w:rsidRPr="00EE72F3">
        <w:rPr>
          <w:noProof w:val="0"/>
        </w:rPr>
        <w:t xml:space="preserve"> </w:t>
      </w:r>
    </w:p>
    <w:p w14:paraId="5FBDDD3E" w14:textId="77777777" w:rsidR="00056EB4" w:rsidRPr="00EE72F3" w:rsidRDefault="00056EB4" w:rsidP="00056EB4">
      <w:pPr>
        <w:rPr>
          <w:ins w:id="231" w:author="Jones, Emma" w:date="2018-07-17T13:24:00Z"/>
        </w:rPr>
      </w:pPr>
      <w:ins w:id="232" w:author="Jones, Emma" w:date="2018-07-17T13:24:00Z">
        <w:r>
          <w:t>The CDA-DSS profile defines additional behavior in the context of other CDA documents. A Content Creator or Content Consumer may provide this behavior for one set of document types (e.g., XDS-MS) but not for another set of document types (e.g., EDR). Therefore, a Content Creator or Content Consumer would be grouped with the appropriate actor in a supported profile based on the content type (e.g., XDS-MS), but there are no required groupings. A Content Creator that creates summary sections for one type of document is not required to generate summary sections for all types of documents.</w:t>
        </w:r>
      </w:ins>
    </w:p>
    <w:p w14:paraId="5B9E74D6" w14:textId="77777777" w:rsidR="00056EB4" w:rsidRPr="00056EB4" w:rsidRDefault="00056EB4">
      <w:pPr>
        <w:pStyle w:val="BodyText"/>
        <w:pPrChange w:id="233" w:author="Jones, Emma" w:date="2018-07-17T13:24:00Z">
          <w:pPr>
            <w:pStyle w:val="Heading2"/>
            <w:numPr>
              <w:ilvl w:val="0"/>
              <w:numId w:val="0"/>
            </w:numPr>
            <w:tabs>
              <w:tab w:val="clear" w:pos="576"/>
            </w:tabs>
            <w:ind w:left="0" w:firstLine="0"/>
          </w:pPr>
        </w:pPrChange>
      </w:pPr>
    </w:p>
    <w:p w14:paraId="5CBC666A" w14:textId="683C2C32" w:rsidR="00761469" w:rsidRPr="00EE72F3" w:rsidRDefault="00761469" w:rsidP="008567CD">
      <w:pPr>
        <w:pStyle w:val="TableTitle"/>
      </w:pPr>
      <w:r w:rsidRPr="00EE72F3">
        <w:lastRenderedPageBreak/>
        <w:t>Table X.3-1</w:t>
      </w:r>
      <w:r w:rsidR="00701B3A" w:rsidRPr="00EE72F3">
        <w:t xml:space="preserve">: </w:t>
      </w:r>
      <w:r w:rsidR="002452AB" w:rsidRPr="00EE72F3">
        <w:t>CDA-DSS</w:t>
      </w:r>
      <w:r w:rsidRPr="00EE72F3">
        <w:t xml:space="preserve"> - Required Actor Groupings</w:t>
      </w:r>
      <w:r w:rsidR="007A15D1" w:rsidRPr="00EE72F3">
        <w:t xml:space="preserve"> </w:t>
      </w:r>
    </w:p>
    <w:tbl>
      <w:tblPr>
        <w:tblStyle w:val="TableGrid"/>
        <w:tblW w:w="0" w:type="auto"/>
        <w:tblLook w:val="04A0" w:firstRow="1" w:lastRow="0" w:firstColumn="1" w:lastColumn="0" w:noHBand="0" w:noVBand="1"/>
      </w:tblPr>
      <w:tblGrid>
        <w:gridCol w:w="2203"/>
        <w:gridCol w:w="2734"/>
        <w:gridCol w:w="2368"/>
        <w:gridCol w:w="2045"/>
      </w:tblGrid>
      <w:tr w:rsidR="003D1654" w:rsidRPr="00EE72F3" w14:paraId="5782B4E7" w14:textId="77777777" w:rsidTr="00BF1940">
        <w:trPr>
          <w:cantSplit/>
          <w:tblHeader/>
        </w:trPr>
        <w:tc>
          <w:tcPr>
            <w:tcW w:w="2203" w:type="dxa"/>
            <w:shd w:val="clear" w:color="auto" w:fill="D9D9D9" w:themeFill="background1" w:themeFillShade="D9"/>
          </w:tcPr>
          <w:p w14:paraId="49C3AA1E" w14:textId="105503DB" w:rsidR="003D1654" w:rsidRPr="00EE72F3" w:rsidRDefault="002452AB" w:rsidP="00EA3BCB">
            <w:pPr>
              <w:pStyle w:val="TableEntryHeader"/>
            </w:pPr>
            <w:r w:rsidRPr="00EE72F3">
              <w:t>CDA-DSS</w:t>
            </w:r>
            <w:r w:rsidR="003D1654" w:rsidRPr="00EE72F3">
              <w:t xml:space="preserve"> Actor</w:t>
            </w:r>
          </w:p>
        </w:tc>
        <w:tc>
          <w:tcPr>
            <w:tcW w:w="2734" w:type="dxa"/>
            <w:shd w:val="clear" w:color="auto" w:fill="D9D9D9" w:themeFill="background1" w:themeFillShade="D9"/>
          </w:tcPr>
          <w:p w14:paraId="72621929" w14:textId="182F2598" w:rsidR="003D1654" w:rsidRPr="00EE72F3" w:rsidRDefault="003D1654" w:rsidP="00EA3BCB">
            <w:pPr>
              <w:pStyle w:val="TableEntryHeader"/>
            </w:pPr>
            <w:r w:rsidRPr="00EE72F3">
              <w:t>Actor(s) to be grouped with</w:t>
            </w:r>
          </w:p>
        </w:tc>
        <w:tc>
          <w:tcPr>
            <w:tcW w:w="2368" w:type="dxa"/>
            <w:shd w:val="clear" w:color="auto" w:fill="D9D9D9" w:themeFill="background1" w:themeFillShade="D9"/>
          </w:tcPr>
          <w:p w14:paraId="386C390C" w14:textId="63C1FCC7" w:rsidR="003D1654" w:rsidRPr="00EE72F3" w:rsidRDefault="003D1654" w:rsidP="00EA3BCB">
            <w:pPr>
              <w:pStyle w:val="TableEntryHeader"/>
            </w:pPr>
            <w:r w:rsidRPr="00EE72F3">
              <w:t>Reference</w:t>
            </w:r>
          </w:p>
        </w:tc>
        <w:tc>
          <w:tcPr>
            <w:tcW w:w="2045" w:type="dxa"/>
            <w:shd w:val="clear" w:color="auto" w:fill="D9D9D9" w:themeFill="background1" w:themeFillShade="D9"/>
          </w:tcPr>
          <w:p w14:paraId="2AD564A4" w14:textId="5E9D54B4" w:rsidR="003D1654" w:rsidRPr="00EE72F3" w:rsidRDefault="003D1654" w:rsidP="00EA3BCB">
            <w:pPr>
              <w:pStyle w:val="TableEntryHeader"/>
            </w:pPr>
            <w:r w:rsidRPr="00EE72F3">
              <w:t>Content Bindings Reference</w:t>
            </w:r>
          </w:p>
        </w:tc>
      </w:tr>
      <w:tr w:rsidR="007F5664" w:rsidRPr="00EE72F3" w14:paraId="4E77F3B0" w14:textId="77777777" w:rsidTr="00BF1940">
        <w:trPr>
          <w:cantSplit/>
        </w:trPr>
        <w:tc>
          <w:tcPr>
            <w:tcW w:w="2203" w:type="dxa"/>
          </w:tcPr>
          <w:p w14:paraId="4C62ED24" w14:textId="5CFFC5E9" w:rsidR="007F5664" w:rsidRPr="00EE72F3" w:rsidRDefault="00BF1940" w:rsidP="00EA3BCB">
            <w:pPr>
              <w:pStyle w:val="TableEntry"/>
            </w:pPr>
            <w:r w:rsidRPr="00EE72F3">
              <w:t>Content Creator</w:t>
            </w:r>
          </w:p>
        </w:tc>
        <w:tc>
          <w:tcPr>
            <w:tcW w:w="2734" w:type="dxa"/>
          </w:tcPr>
          <w:p w14:paraId="0A305526" w14:textId="60C4CB4C" w:rsidR="007F5664" w:rsidRPr="00EE72F3" w:rsidRDefault="00056EB4" w:rsidP="00EA3BCB">
            <w:pPr>
              <w:pStyle w:val="TableEntry"/>
            </w:pPr>
            <w:ins w:id="234" w:author="Jones, Emma" w:date="2018-07-16T13:01:00Z">
              <w:r>
                <w:t>None required</w:t>
              </w:r>
            </w:ins>
            <w:del w:id="235" w:author="Jones, Emma" w:date="2018-07-16T12:58:00Z">
              <w:r w:rsidR="00BF1940" w:rsidRPr="00EE72F3" w:rsidDel="00125B3E">
                <w:delText>None</w:delText>
              </w:r>
            </w:del>
          </w:p>
        </w:tc>
        <w:tc>
          <w:tcPr>
            <w:tcW w:w="2368" w:type="dxa"/>
          </w:tcPr>
          <w:p w14:paraId="7B3F48D3" w14:textId="4A50C899" w:rsidR="007F5664" w:rsidRPr="00EE72F3" w:rsidRDefault="00BF1940" w:rsidP="005E7151">
            <w:pPr>
              <w:pStyle w:val="TableEntry"/>
              <w:jc w:val="center"/>
              <w:rPr>
                <w:i/>
                <w:iCs/>
              </w:rPr>
            </w:pPr>
            <w:r w:rsidRPr="00EE72F3">
              <w:t>--</w:t>
            </w:r>
          </w:p>
        </w:tc>
        <w:tc>
          <w:tcPr>
            <w:tcW w:w="2045" w:type="dxa"/>
          </w:tcPr>
          <w:p w14:paraId="45D9C56E" w14:textId="4D0FA4CC" w:rsidR="007F5664" w:rsidRPr="00EE72F3" w:rsidRDefault="00484E2A" w:rsidP="00EA3BCB">
            <w:pPr>
              <w:pStyle w:val="TableEntry"/>
              <w:jc w:val="center"/>
            </w:pPr>
            <w:bookmarkStart w:id="236" w:name="OLE_LINK33"/>
            <w:bookmarkStart w:id="237" w:name="OLE_LINK34"/>
            <w:bookmarkStart w:id="238" w:name="OLE_LINK35"/>
            <w:bookmarkStart w:id="239" w:name="OLE_LINK36"/>
            <w:r w:rsidRPr="00EE72F3">
              <w:t>--</w:t>
            </w:r>
            <w:bookmarkEnd w:id="236"/>
            <w:bookmarkEnd w:id="237"/>
            <w:bookmarkEnd w:id="238"/>
            <w:bookmarkEnd w:id="239"/>
          </w:p>
        </w:tc>
      </w:tr>
      <w:tr w:rsidR="007F5664" w:rsidRPr="00EE72F3" w14:paraId="0F2C8A97" w14:textId="77777777" w:rsidTr="00BF1940">
        <w:trPr>
          <w:cantSplit/>
        </w:trPr>
        <w:tc>
          <w:tcPr>
            <w:tcW w:w="2203" w:type="dxa"/>
            <w:tcBorders>
              <w:bottom w:val="single" w:sz="4" w:space="0" w:color="auto"/>
            </w:tcBorders>
          </w:tcPr>
          <w:p w14:paraId="6ACC81E6" w14:textId="6BC5AB30" w:rsidR="007F5664" w:rsidRPr="00EE72F3" w:rsidRDefault="00BF1940" w:rsidP="00EA3BCB">
            <w:pPr>
              <w:pStyle w:val="TableEntry"/>
            </w:pPr>
            <w:r w:rsidRPr="00EE72F3">
              <w:t>Content Consumer</w:t>
            </w:r>
          </w:p>
        </w:tc>
        <w:tc>
          <w:tcPr>
            <w:tcW w:w="2734" w:type="dxa"/>
          </w:tcPr>
          <w:p w14:paraId="42A04206" w14:textId="37944A9A" w:rsidR="007F5664" w:rsidRPr="00EE72F3" w:rsidRDefault="00056EB4" w:rsidP="00EA3BCB">
            <w:pPr>
              <w:pStyle w:val="TableEntry"/>
            </w:pPr>
            <w:ins w:id="240" w:author="Jones, Emma" w:date="2018-07-17T13:25:00Z">
              <w:r>
                <w:t>None required</w:t>
              </w:r>
            </w:ins>
            <w:del w:id="241" w:author="Jones, Emma" w:date="2018-07-16T13:02:00Z">
              <w:r w:rsidR="00484E2A" w:rsidRPr="00EE72F3" w:rsidDel="00125B3E">
                <w:delText>No</w:delText>
              </w:r>
            </w:del>
            <w:del w:id="242" w:author="Jones, Emma" w:date="2018-07-16T13:01:00Z">
              <w:r w:rsidR="00484E2A" w:rsidRPr="00EE72F3" w:rsidDel="00125B3E">
                <w:delText>ne</w:delText>
              </w:r>
            </w:del>
          </w:p>
        </w:tc>
        <w:tc>
          <w:tcPr>
            <w:tcW w:w="2368" w:type="dxa"/>
          </w:tcPr>
          <w:p w14:paraId="1911C88F" w14:textId="3760ED0C" w:rsidR="007F5664" w:rsidRPr="00EE72F3" w:rsidRDefault="00484E2A" w:rsidP="00EA3BCB">
            <w:pPr>
              <w:pStyle w:val="TableEntry"/>
              <w:jc w:val="center"/>
            </w:pPr>
            <w:r w:rsidRPr="00EE72F3">
              <w:t>--</w:t>
            </w:r>
          </w:p>
        </w:tc>
        <w:tc>
          <w:tcPr>
            <w:tcW w:w="2045" w:type="dxa"/>
          </w:tcPr>
          <w:p w14:paraId="5A47CA66" w14:textId="602D3651" w:rsidR="007F5664" w:rsidRPr="00EE72F3" w:rsidRDefault="00484E2A" w:rsidP="00EA3BCB">
            <w:pPr>
              <w:pStyle w:val="TableEntry"/>
              <w:jc w:val="center"/>
            </w:pPr>
            <w:r w:rsidRPr="00EE72F3">
              <w:t>--</w:t>
            </w:r>
          </w:p>
        </w:tc>
      </w:tr>
    </w:tbl>
    <w:p w14:paraId="0F157428" w14:textId="41C431A1" w:rsidR="00CF283F" w:rsidRPr="00EE72F3" w:rsidRDefault="00CF283F" w:rsidP="00303E20">
      <w:pPr>
        <w:pStyle w:val="Heading2"/>
        <w:numPr>
          <w:ilvl w:val="0"/>
          <w:numId w:val="0"/>
        </w:numPr>
        <w:rPr>
          <w:noProof w:val="0"/>
        </w:rPr>
      </w:pPr>
      <w:bookmarkStart w:id="243" w:name="_Toc345074658"/>
      <w:bookmarkStart w:id="244" w:name="_Toc514933028"/>
      <w:r w:rsidRPr="00EE72F3">
        <w:rPr>
          <w:noProof w:val="0"/>
        </w:rPr>
        <w:t>X.</w:t>
      </w:r>
      <w:r w:rsidR="00AF472E" w:rsidRPr="00EE72F3">
        <w:rPr>
          <w:noProof w:val="0"/>
        </w:rPr>
        <w:t>4</w:t>
      </w:r>
      <w:r w:rsidR="005F21E7" w:rsidRPr="00EE72F3">
        <w:rPr>
          <w:noProof w:val="0"/>
        </w:rPr>
        <w:t xml:space="preserve"> </w:t>
      </w:r>
      <w:r w:rsidR="002452AB" w:rsidRPr="00EE72F3">
        <w:rPr>
          <w:noProof w:val="0"/>
        </w:rPr>
        <w:t>CDA-DSS</w:t>
      </w:r>
      <w:r w:rsidRPr="00EE72F3">
        <w:rPr>
          <w:noProof w:val="0"/>
        </w:rPr>
        <w:t xml:space="preserve"> </w:t>
      </w:r>
      <w:bookmarkEnd w:id="224"/>
      <w:bookmarkEnd w:id="225"/>
      <w:r w:rsidR="00167DB7" w:rsidRPr="00EE72F3">
        <w:rPr>
          <w:noProof w:val="0"/>
        </w:rPr>
        <w:t>Overview</w:t>
      </w:r>
      <w:bookmarkEnd w:id="243"/>
      <w:bookmarkEnd w:id="244"/>
    </w:p>
    <w:p w14:paraId="3197269E" w14:textId="13751F32" w:rsidR="002452AB" w:rsidRPr="00EE72F3" w:rsidRDefault="002452AB" w:rsidP="002452AB">
      <w:bookmarkStart w:id="245" w:name="_Toc345074659"/>
      <w:bookmarkStart w:id="246" w:name="OLE_LINK24"/>
      <w:r w:rsidRPr="00EE72F3">
        <w:t>Providing a concise summary of a document based on specific user expectations can be time saving for a provider. It can also reflect what the patient need</w:t>
      </w:r>
      <w:r w:rsidR="00FE23C4" w:rsidRPr="00EE72F3">
        <w:t>s</w:t>
      </w:r>
      <w:r w:rsidRPr="00EE72F3">
        <w:t xml:space="preserve"> to see in a way that is not too overwhelming. This profile enable</w:t>
      </w:r>
      <w:r w:rsidR="00FE23C4" w:rsidRPr="00EE72F3">
        <w:t>s</w:t>
      </w:r>
      <w:r w:rsidRPr="00EE72F3">
        <w:t xml:space="preserve"> the ability to provide relevant and pertinent information in sections that are concise </w:t>
      </w:r>
      <w:r w:rsidR="00FE23C4" w:rsidRPr="00EE72F3">
        <w:t xml:space="preserve">and that support </w:t>
      </w:r>
      <w:r w:rsidRPr="00EE72F3">
        <w:t xml:space="preserve">a specific purpose that the </w:t>
      </w:r>
      <w:r w:rsidR="0088246E">
        <w:t xml:space="preserve">receiver and </w:t>
      </w:r>
      <w:r w:rsidRPr="00EE72F3">
        <w:t xml:space="preserve">sender specifies. This allows the large amount of information in a CDA document to be provided yet at the same time not become overwhelming for the </w:t>
      </w:r>
      <w:ins w:id="247" w:author="Jones, Emma" w:date="2018-07-16T13:04:00Z">
        <w:r w:rsidR="00052AF4">
          <w:t xml:space="preserve">person viewing the </w:t>
        </w:r>
      </w:ins>
      <w:ins w:id="248" w:author="Jones, Emma" w:date="2018-07-16T13:05:00Z">
        <w:r w:rsidR="00836B4D">
          <w:t xml:space="preserve">rendered </w:t>
        </w:r>
      </w:ins>
      <w:del w:id="249" w:author="Jones, Emma" w:date="2018-07-16T13:04:00Z">
        <w:r w:rsidRPr="00EE72F3" w:rsidDel="00052AF4">
          <w:delText xml:space="preserve">reader of the </w:delText>
        </w:r>
      </w:del>
      <w:r w:rsidRPr="00EE72F3">
        <w:t xml:space="preserve">document. </w:t>
      </w:r>
    </w:p>
    <w:p w14:paraId="31332F03" w14:textId="5954AB6A" w:rsidR="009767FE" w:rsidRPr="00EE72F3" w:rsidRDefault="00680634" w:rsidP="002452AB">
      <w:r w:rsidRPr="00EE72F3">
        <w:t xml:space="preserve">The definition of a </w:t>
      </w:r>
      <w:ins w:id="250" w:author="Jones, Emma" w:date="2018-07-16T18:06:00Z">
        <w:r w:rsidR="0033359B">
          <w:t xml:space="preserve">document </w:t>
        </w:r>
      </w:ins>
      <w:r w:rsidRPr="00EE72F3">
        <w:t xml:space="preserve">summary section is </w:t>
      </w:r>
      <w:r w:rsidR="00344592" w:rsidRPr="00EE72F3">
        <w:t xml:space="preserve">based on specific use cases. A </w:t>
      </w:r>
      <w:ins w:id="251" w:author="Jones, Emma" w:date="2018-07-16T18:07:00Z">
        <w:r w:rsidR="0033359B">
          <w:t xml:space="preserve">document </w:t>
        </w:r>
      </w:ins>
      <w:r w:rsidR="00344592" w:rsidRPr="00EE72F3">
        <w:t xml:space="preserve">summary section </w:t>
      </w:r>
      <w:r w:rsidR="002452AB" w:rsidRPr="00EE72F3">
        <w:t>can be added to a</w:t>
      </w:r>
      <w:r w:rsidR="006344C0">
        <w:t>ny</w:t>
      </w:r>
      <w:r w:rsidR="002452AB" w:rsidRPr="00EE72F3">
        <w:t xml:space="preserve"> </w:t>
      </w:r>
      <w:r w:rsidR="00344592" w:rsidRPr="00EE72F3">
        <w:t xml:space="preserve">CDA </w:t>
      </w:r>
      <w:r w:rsidR="002452AB" w:rsidRPr="00EE72F3">
        <w:t>document</w:t>
      </w:r>
      <w:r w:rsidR="00344592" w:rsidRPr="00EE72F3">
        <w:t xml:space="preserve"> that is an open template. A </w:t>
      </w:r>
      <w:ins w:id="252" w:author="Jones, Emma" w:date="2018-07-16T18:07:00Z">
        <w:r w:rsidR="0033359B">
          <w:t xml:space="preserve">document </w:t>
        </w:r>
      </w:ins>
      <w:r w:rsidR="00344592" w:rsidRPr="00EE72F3">
        <w:t xml:space="preserve">summary section can be constructed </w:t>
      </w:r>
      <w:r w:rsidR="00227AF4" w:rsidRPr="00EE72F3">
        <w:t>dynamically,</w:t>
      </w:r>
      <w:r w:rsidR="00344592" w:rsidRPr="00EE72F3">
        <w:t xml:space="preserve"> or a pre-defined section template can be </w:t>
      </w:r>
      <w:commentRangeStart w:id="253"/>
      <w:r w:rsidR="00344592" w:rsidRPr="00EE72F3">
        <w:t>used</w:t>
      </w:r>
      <w:commentRangeEnd w:id="253"/>
      <w:r w:rsidR="002439D6">
        <w:rPr>
          <w:rStyle w:val="CommentReference"/>
        </w:rPr>
        <w:commentReference w:id="253"/>
      </w:r>
      <w:r w:rsidR="00344592" w:rsidRPr="00EE72F3">
        <w:t xml:space="preserve">. </w:t>
      </w:r>
    </w:p>
    <w:p w14:paraId="25A62C36" w14:textId="77777777" w:rsidR="00056EB4" w:rsidRDefault="00056EB4" w:rsidP="00056EB4">
      <w:pPr>
        <w:pStyle w:val="ListNumber2"/>
        <w:numPr>
          <w:ilvl w:val="0"/>
          <w:numId w:val="42"/>
        </w:numPr>
        <w:rPr>
          <w:ins w:id="254" w:author="Jones, Emma" w:date="2018-07-17T13:26:00Z"/>
        </w:rPr>
      </w:pPr>
      <w:ins w:id="255" w:author="Jones, Emma" w:date="2018-07-17T13:26:00Z">
        <w:r>
          <w:t>Machine automated: The Content Creator can create summary sections in a CDA document based on existing data in the document. The Content Creator may be the system that created the original document or may be a system that imports a CDA document, generates the summary sections and generates a new CDA document with those changes. This approach will use pre-defined templates in the software of the Content Creator.</w:t>
        </w:r>
      </w:ins>
    </w:p>
    <w:p w14:paraId="72FADC38" w14:textId="77777777" w:rsidR="00056EB4" w:rsidRDefault="00056EB4" w:rsidP="00056EB4">
      <w:pPr>
        <w:pStyle w:val="ListNumber2"/>
        <w:numPr>
          <w:ilvl w:val="0"/>
          <w:numId w:val="37"/>
        </w:numPr>
        <w:rPr>
          <w:ins w:id="256" w:author="Jones, Emma" w:date="2018-07-17T13:26:00Z"/>
        </w:rPr>
      </w:pPr>
      <w:ins w:id="257" w:author="Jones, Emma" w:date="2018-07-17T13:26:00Z">
        <w:r>
          <w:t>Dynamic, machine assisted: A document author (human) is creating a new CDA or reviewing an existing CDA. The human decides to add one or more summary sections. The Content Creator allows the document author to select and add one or more summary sections. The Content Creator software generates the summary sections by extracting data from the CDA document with no new data added by the document author.</w:t>
        </w:r>
      </w:ins>
    </w:p>
    <w:p w14:paraId="1CDF50EC" w14:textId="77777777" w:rsidR="00056EB4" w:rsidRDefault="00056EB4" w:rsidP="00056EB4">
      <w:pPr>
        <w:pStyle w:val="ListNumber2"/>
        <w:numPr>
          <w:ilvl w:val="0"/>
          <w:numId w:val="37"/>
        </w:numPr>
        <w:rPr>
          <w:ins w:id="258" w:author="Jones, Emma" w:date="2018-07-17T13:26:00Z"/>
        </w:rPr>
      </w:pPr>
      <w:ins w:id="259" w:author="Jones, Emma" w:date="2018-07-17T13:26:00Z">
        <w:r>
          <w:t>Dynamic, user defined: A document author is creating a new CDA or reviewing an existing CDA. The human enters new data that the Content Creator uses to make one or more summary sections. This new data is not extracted from the existing document data. It is the responsibility of the document author to ensure that the new summary sections are consistent with the clinical content of the remainder of the document.</w:t>
        </w:r>
      </w:ins>
    </w:p>
    <w:p w14:paraId="3E303BE3" w14:textId="77777777" w:rsidR="00056EB4" w:rsidRDefault="00056EB4" w:rsidP="00056EB4">
      <w:pPr>
        <w:pStyle w:val="ListNumber2"/>
        <w:numPr>
          <w:ilvl w:val="0"/>
          <w:numId w:val="37"/>
        </w:numPr>
        <w:rPr>
          <w:ins w:id="260" w:author="Jones, Emma" w:date="2018-07-17T13:26:00Z"/>
        </w:rPr>
      </w:pPr>
      <w:ins w:id="261" w:author="Jones, Emma" w:date="2018-07-17T13:26:00Z">
        <w:r>
          <w:t>Dynamic at rendering stage: The Content Consumer is rendering a document for a human to review. The Content Consumer can extract data from the document and render a summary view for the human. The Content Consumer does not alter the original document.</w:t>
        </w:r>
      </w:ins>
    </w:p>
    <w:p w14:paraId="0A830E3D" w14:textId="2532F9FC" w:rsidR="006344C0" w:rsidDel="00056EB4" w:rsidRDefault="009767FE" w:rsidP="005E7151">
      <w:pPr>
        <w:pStyle w:val="ListNumber2"/>
        <w:numPr>
          <w:ilvl w:val="0"/>
          <w:numId w:val="39"/>
        </w:numPr>
        <w:rPr>
          <w:del w:id="262" w:author="Jones, Emma" w:date="2018-07-17T13:26:00Z"/>
        </w:rPr>
      </w:pPr>
      <w:del w:id="263" w:author="Jones, Emma" w:date="2018-07-17T13:26:00Z">
        <w:r w:rsidRPr="00EE72F3" w:rsidDel="00056EB4">
          <w:delText>A summary section can be user defined. For e</w:delText>
        </w:r>
        <w:r w:rsidR="000755DA" w:rsidRPr="00EE72F3" w:rsidDel="00056EB4">
          <w:delText>xample, a user can decide to create</w:delText>
        </w:r>
        <w:r w:rsidRPr="00EE72F3" w:rsidDel="00056EB4">
          <w:delText xml:space="preserve"> a summary section that lists procedures the patient had in the last six months. If the document has sections containing procedures with the relevant procedure dates, the applicable procedures can be rendered in the </w:delText>
        </w:r>
        <w:r w:rsidR="00676EF2" w:rsidRPr="00EE72F3" w:rsidDel="00056EB4">
          <w:delText>User Defined Summary Section View</w:delText>
        </w:r>
        <w:r w:rsidRPr="00EE72F3" w:rsidDel="00056EB4">
          <w:delText xml:space="preserve">. </w:delText>
        </w:r>
      </w:del>
    </w:p>
    <w:p w14:paraId="69171154" w14:textId="6D85671C" w:rsidR="000755DA" w:rsidRPr="00EE72F3" w:rsidDel="00056EB4" w:rsidRDefault="000755DA" w:rsidP="005E7151">
      <w:pPr>
        <w:pStyle w:val="ListNumber2"/>
        <w:numPr>
          <w:ilvl w:val="0"/>
          <w:numId w:val="39"/>
        </w:numPr>
        <w:rPr>
          <w:del w:id="264" w:author="Jones, Emma" w:date="2018-07-17T13:26:00Z"/>
        </w:rPr>
      </w:pPr>
      <w:del w:id="265" w:author="Jones, Emma" w:date="2018-07-17T13:26:00Z">
        <w:r w:rsidRPr="00EE72F3" w:rsidDel="00056EB4">
          <w:delText xml:space="preserve">A summary section can be a pre-defined section template. For example, the Notes Section </w:delText>
        </w:r>
        <w:r w:rsidR="006344C0" w:rsidDel="00056EB4">
          <w:delText xml:space="preserve">is a </w:delText>
        </w:r>
        <w:r w:rsidRPr="00EE72F3" w:rsidDel="00056EB4">
          <w:delText>pre-defined HL7</w:delText>
        </w:r>
        <w:r w:rsidR="003C72EB" w:rsidRPr="005E7151" w:rsidDel="00056EB4">
          <w:rPr>
            <w:vertAlign w:val="superscript"/>
          </w:rPr>
          <w:delText>®</w:delText>
        </w:r>
        <w:r w:rsidR="003C72EB" w:rsidDel="00056EB4">
          <w:rPr>
            <w:rStyle w:val="FootnoteReference"/>
          </w:rPr>
          <w:footnoteReference w:id="3"/>
        </w:r>
        <w:r w:rsidRPr="00EE72F3" w:rsidDel="00056EB4">
          <w:delText xml:space="preserve"> C-CDA section template. The </w:delText>
        </w:r>
        <w:r w:rsidR="006344C0" w:rsidDel="00056EB4">
          <w:delText xml:space="preserve">Document Summary Section and the Care Plan </w:delText>
        </w:r>
        <w:r w:rsidRPr="00EE72F3" w:rsidDel="00056EB4">
          <w:delText xml:space="preserve">Summary Section </w:delText>
        </w:r>
        <w:r w:rsidR="006344C0" w:rsidDel="00056EB4">
          <w:delText>are</w:delText>
        </w:r>
        <w:r w:rsidRPr="00EE72F3" w:rsidDel="00056EB4">
          <w:delText xml:space="preserve"> pre-defined IHE section template</w:delText>
        </w:r>
        <w:r w:rsidR="006344C0" w:rsidDel="00056EB4">
          <w:delText>s</w:delText>
        </w:r>
        <w:r w:rsidRPr="00EE72F3" w:rsidDel="00056EB4">
          <w:delText xml:space="preserve">. </w:delText>
        </w:r>
      </w:del>
    </w:p>
    <w:p w14:paraId="03FFC899" w14:textId="1483F6F7" w:rsidR="009767FE" w:rsidRPr="00EE72F3" w:rsidDel="00056EB4" w:rsidRDefault="009767FE" w:rsidP="005E7151">
      <w:pPr>
        <w:pStyle w:val="ListNumber2"/>
        <w:numPr>
          <w:ilvl w:val="0"/>
          <w:numId w:val="39"/>
        </w:numPr>
        <w:rPr>
          <w:del w:id="268" w:author="Jones, Emma" w:date="2018-07-17T13:26:00Z"/>
        </w:rPr>
      </w:pPr>
      <w:del w:id="269" w:author="Jones, Emma" w:date="2018-07-17T13:26:00Z">
        <w:r w:rsidRPr="00EE72F3" w:rsidDel="00056EB4">
          <w:delText xml:space="preserve">A summary section can be use case defined. For example, the Care Plan Summary Section can be dynamically created based on content from the relevant care plan sections. The applicable content is then rendered in the Care Plan Summary Section as defined by this IHE profile. </w:delText>
        </w:r>
        <w:r w:rsidR="003C542E" w:rsidRPr="00EE72F3" w:rsidDel="00056EB4">
          <w:delText xml:space="preserve">Figure </w:delText>
        </w:r>
        <w:r w:rsidR="00A15971" w:rsidDel="00056EB4">
          <w:delText>X.4-1</w:delText>
        </w:r>
        <w:r w:rsidR="003C542E" w:rsidRPr="00EE72F3" w:rsidDel="00056EB4">
          <w:delText xml:space="preserve"> shows a Care Plan Summary Section in a Care Plan Document. </w:delText>
        </w:r>
      </w:del>
    </w:p>
    <w:p w14:paraId="50937586" w14:textId="0A76F155" w:rsidR="00E31BB9" w:rsidRPr="00EE72F3" w:rsidRDefault="00E31BB9" w:rsidP="002452AB">
      <w:r w:rsidRPr="00EE72F3">
        <w:t xml:space="preserve">The following is an example of how </w:t>
      </w:r>
      <w:r w:rsidR="000742B4" w:rsidRPr="00EE72F3">
        <w:t xml:space="preserve">care plan </w:t>
      </w:r>
      <w:r w:rsidRPr="00EE72F3">
        <w:t xml:space="preserve">content may be represented in a CDA document with a </w:t>
      </w:r>
      <w:ins w:id="270" w:author="Jones, Emma" w:date="2018-07-16T18:15:00Z">
        <w:r w:rsidR="0033359B">
          <w:t xml:space="preserve">Care Plan </w:t>
        </w:r>
      </w:ins>
      <w:ins w:id="271" w:author="Jones, Emma" w:date="2018-07-16T18:16:00Z">
        <w:r w:rsidR="0033359B">
          <w:t>S</w:t>
        </w:r>
      </w:ins>
      <w:del w:id="272" w:author="Jones, Emma" w:date="2018-07-16T18:16:00Z">
        <w:r w:rsidRPr="00EE72F3" w:rsidDel="0033359B">
          <w:delText>s</w:delText>
        </w:r>
      </w:del>
      <w:r w:rsidRPr="00EE72F3">
        <w:t xml:space="preserve">ummary </w:t>
      </w:r>
      <w:ins w:id="273" w:author="Jones, Emma" w:date="2018-07-16T18:16:00Z">
        <w:r w:rsidR="0033359B">
          <w:t>S</w:t>
        </w:r>
      </w:ins>
      <w:del w:id="274" w:author="Jones, Emma" w:date="2018-07-16T18:16:00Z">
        <w:r w:rsidRPr="00EE72F3" w:rsidDel="0033359B">
          <w:delText>s</w:delText>
        </w:r>
      </w:del>
      <w:r w:rsidRPr="00EE72F3">
        <w:t>ection</w:t>
      </w:r>
      <w:ins w:id="275" w:author="Jones, Emma" w:date="2018-07-16T18:16:00Z">
        <w:r w:rsidR="0033359B">
          <w:t xml:space="preserve"> template</w:t>
        </w:r>
      </w:ins>
      <w:r w:rsidRPr="00EE72F3">
        <w:t>:</w:t>
      </w:r>
    </w:p>
    <w:p w14:paraId="1D2F3D14" w14:textId="15B6655C" w:rsidR="00E31BB9" w:rsidRPr="00EE72F3" w:rsidRDefault="00E31BB9" w:rsidP="002452AB">
      <w:del w:id="276" w:author="Jones, Emma" w:date="2018-07-16T17:42:00Z">
        <w:r w:rsidRPr="00EE72F3" w:rsidDel="00A35E4E">
          <w:rPr>
            <w:noProof/>
          </w:rPr>
          <w:lastRenderedPageBreak/>
          <w:drawing>
            <wp:inline distT="0" distB="0" distL="0" distR="0" wp14:anchorId="62AEBC65" wp14:editId="2036AB33">
              <wp:extent cx="5943600" cy="399699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996998"/>
                      </a:xfrm>
                      <a:prstGeom prst="rect">
                        <a:avLst/>
                      </a:prstGeom>
                    </pic:spPr>
                  </pic:pic>
                </a:graphicData>
              </a:graphic>
            </wp:inline>
          </w:drawing>
        </w:r>
      </w:del>
      <w:ins w:id="277" w:author="Jones, Emma" w:date="2018-07-16T18:18:00Z">
        <w:r w:rsidR="009A5632" w:rsidRPr="009A5632">
          <w:rPr>
            <w:noProof/>
          </w:rPr>
          <w:t xml:space="preserve"> </w:t>
        </w:r>
        <w:r w:rsidR="009A5632">
          <w:rPr>
            <w:noProof/>
          </w:rPr>
          <w:drawing>
            <wp:inline distT="0" distB="0" distL="0" distR="0" wp14:anchorId="7CE994EB" wp14:editId="0D0D8176">
              <wp:extent cx="5943600" cy="436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368800"/>
                      </a:xfrm>
                      <a:prstGeom prst="rect">
                        <a:avLst/>
                      </a:prstGeom>
                    </pic:spPr>
                  </pic:pic>
                </a:graphicData>
              </a:graphic>
            </wp:inline>
          </w:drawing>
        </w:r>
      </w:ins>
    </w:p>
    <w:p w14:paraId="63DC8514" w14:textId="1E256A06" w:rsidR="003C542E" w:rsidRPr="00EE72F3" w:rsidRDefault="003C542E" w:rsidP="003C542E">
      <w:pPr>
        <w:pStyle w:val="FigureTitle"/>
      </w:pPr>
      <w:r w:rsidRPr="00EE72F3">
        <w:t>Figure X</w:t>
      </w:r>
      <w:r w:rsidR="00A15971">
        <w:t>.4-1</w:t>
      </w:r>
      <w:r w:rsidRPr="00EE72F3">
        <w:t xml:space="preserve">: Example of </w:t>
      </w:r>
      <w:ins w:id="278" w:author="Jones, Emma" w:date="2018-07-16T11:16:00Z">
        <w:r w:rsidR="00DC5801">
          <w:t xml:space="preserve">Placement </w:t>
        </w:r>
      </w:ins>
      <w:ins w:id="279" w:author="Jones, Emma" w:date="2018-07-16T11:17:00Z">
        <w:r w:rsidR="00DC5801">
          <w:t xml:space="preserve">of </w:t>
        </w:r>
      </w:ins>
      <w:r w:rsidRPr="00EE72F3">
        <w:t>a Care Plan Summary Section</w:t>
      </w:r>
      <w:ins w:id="280" w:author="Jones, Emma" w:date="2018-07-16T18:18:00Z">
        <w:r w:rsidR="009A5632">
          <w:t xml:space="preserve"> template</w:t>
        </w:r>
      </w:ins>
      <w:ins w:id="281" w:author="Jones, Emma" w:date="2018-07-16T11:17:00Z">
        <w:r w:rsidR="00DC5801">
          <w:t xml:space="preserve"> in a CDA document </w:t>
        </w:r>
      </w:ins>
    </w:p>
    <w:p w14:paraId="0B052710" w14:textId="70ADCE66" w:rsidR="00167DB7" w:rsidRPr="00EE72F3" w:rsidRDefault="00104BE6" w:rsidP="003D19E0">
      <w:pPr>
        <w:pStyle w:val="Heading3"/>
        <w:keepNext w:val="0"/>
        <w:numPr>
          <w:ilvl w:val="0"/>
          <w:numId w:val="0"/>
        </w:numPr>
        <w:rPr>
          <w:bCs/>
          <w:noProof w:val="0"/>
        </w:rPr>
      </w:pPr>
      <w:bookmarkStart w:id="282" w:name="_Toc514933029"/>
      <w:r w:rsidRPr="00EE72F3">
        <w:rPr>
          <w:bCs/>
          <w:noProof w:val="0"/>
        </w:rPr>
        <w:t>X.</w:t>
      </w:r>
      <w:r w:rsidR="00AF472E" w:rsidRPr="00EE72F3">
        <w:rPr>
          <w:bCs/>
          <w:noProof w:val="0"/>
        </w:rPr>
        <w:t>4</w:t>
      </w:r>
      <w:r w:rsidR="00167DB7" w:rsidRPr="00EE72F3">
        <w:rPr>
          <w:bCs/>
          <w:noProof w:val="0"/>
        </w:rPr>
        <w:t>.1 Concepts</w:t>
      </w:r>
      <w:bookmarkEnd w:id="245"/>
      <w:bookmarkEnd w:id="282"/>
    </w:p>
    <w:p w14:paraId="51A4C3C0" w14:textId="5868A288" w:rsidR="000755DA" w:rsidRPr="00EE72F3" w:rsidRDefault="000755DA" w:rsidP="00AB4990">
      <w:pPr>
        <w:pStyle w:val="BodyText"/>
      </w:pPr>
      <w:r w:rsidRPr="00EE72F3">
        <w:t xml:space="preserve">A </w:t>
      </w:r>
      <w:ins w:id="283" w:author="Jones, Emma" w:date="2018-07-16T18:19:00Z">
        <w:r w:rsidR="00E7445A">
          <w:t>document s</w:t>
        </w:r>
      </w:ins>
      <w:del w:id="284" w:author="Jones, Emma" w:date="2018-07-16T18:19:00Z">
        <w:r w:rsidRPr="00EE72F3" w:rsidDel="00E7445A">
          <w:delText>S</w:delText>
        </w:r>
      </w:del>
      <w:r w:rsidRPr="00EE72F3">
        <w:t xml:space="preserve">ummary </w:t>
      </w:r>
      <w:ins w:id="285" w:author="Jones, Emma" w:date="2018-07-16T18:20:00Z">
        <w:r w:rsidR="00E7445A">
          <w:t>s</w:t>
        </w:r>
      </w:ins>
      <w:del w:id="286" w:author="Jones, Emma" w:date="2018-07-16T18:20:00Z">
        <w:r w:rsidRPr="00EE72F3" w:rsidDel="00E7445A">
          <w:delText>S</w:delText>
        </w:r>
      </w:del>
      <w:r w:rsidRPr="00EE72F3">
        <w:t xml:space="preserve">ection can be </w:t>
      </w:r>
      <w:del w:id="287" w:author="Jones, Emma" w:date="2018-07-16T13:07:00Z">
        <w:r w:rsidRPr="00EE72F3" w:rsidDel="00DA03A3">
          <w:delText xml:space="preserve">generated </w:delText>
        </w:r>
      </w:del>
      <w:ins w:id="288" w:author="Jones, Emma" w:date="2018-07-16T13:07:00Z">
        <w:r w:rsidR="00DA03A3">
          <w:t>rendered</w:t>
        </w:r>
        <w:r w:rsidR="00DA03A3" w:rsidRPr="00EE72F3">
          <w:t xml:space="preserve"> </w:t>
        </w:r>
      </w:ins>
      <w:r w:rsidR="0088246E">
        <w:t xml:space="preserve">for viewing </w:t>
      </w:r>
      <w:r w:rsidRPr="00EE72F3">
        <w:t xml:space="preserve">or added </w:t>
      </w:r>
      <w:r w:rsidR="009F6B6F" w:rsidRPr="00EE72F3">
        <w:t xml:space="preserve">to a CDA document when the </w:t>
      </w:r>
      <w:r w:rsidRPr="00EE72F3">
        <w:t>document is created</w:t>
      </w:r>
      <w:r w:rsidR="009F6B6F" w:rsidRPr="00EE72F3">
        <w:t xml:space="preserve">. A </w:t>
      </w:r>
      <w:ins w:id="289" w:author="Jones, Emma" w:date="2018-07-16T18:19:00Z">
        <w:r w:rsidR="00E7445A">
          <w:t xml:space="preserve">document </w:t>
        </w:r>
      </w:ins>
      <w:ins w:id="290" w:author="Jones, Emma" w:date="2018-07-16T18:20:00Z">
        <w:r w:rsidR="00E7445A">
          <w:t>s</w:t>
        </w:r>
      </w:ins>
      <w:del w:id="291" w:author="Jones, Emma" w:date="2018-07-16T18:20:00Z">
        <w:r w:rsidR="009F6B6F" w:rsidRPr="00EE72F3" w:rsidDel="00E7445A">
          <w:delText>S</w:delText>
        </w:r>
      </w:del>
      <w:r w:rsidR="009F6B6F" w:rsidRPr="00EE72F3">
        <w:t xml:space="preserve">ummary </w:t>
      </w:r>
      <w:ins w:id="292" w:author="Jones, Emma" w:date="2018-07-16T18:20:00Z">
        <w:r w:rsidR="00E7445A">
          <w:t>s</w:t>
        </w:r>
      </w:ins>
      <w:del w:id="293" w:author="Jones, Emma" w:date="2018-07-16T18:20:00Z">
        <w:r w:rsidR="009F6B6F" w:rsidRPr="00EE72F3" w:rsidDel="00E7445A">
          <w:delText>S</w:delText>
        </w:r>
      </w:del>
      <w:r w:rsidR="009F6B6F" w:rsidRPr="00EE72F3">
        <w:t xml:space="preserve">ection can also be </w:t>
      </w:r>
      <w:del w:id="294" w:author="Jones, Emma" w:date="2018-07-16T13:07:00Z">
        <w:r w:rsidR="009F6B6F" w:rsidRPr="00EE72F3" w:rsidDel="00DA03A3">
          <w:delText xml:space="preserve">generated </w:delText>
        </w:r>
      </w:del>
      <w:ins w:id="295" w:author="Jones, Emma" w:date="2018-07-16T13:07:00Z">
        <w:r w:rsidR="00DA03A3">
          <w:t>rendered</w:t>
        </w:r>
        <w:r w:rsidR="00DA03A3" w:rsidRPr="00EE72F3">
          <w:t xml:space="preserve"> </w:t>
        </w:r>
      </w:ins>
      <w:r w:rsidR="009F6B6F" w:rsidRPr="00EE72F3">
        <w:t xml:space="preserve">and viewed </w:t>
      </w:r>
      <w:r w:rsidR="00301FEE" w:rsidRPr="00EE72F3">
        <w:t>w</w:t>
      </w:r>
      <w:r w:rsidRPr="00EE72F3">
        <w:t xml:space="preserve">hen a CDA document </w:t>
      </w:r>
      <w:r w:rsidR="00301FEE" w:rsidRPr="00EE72F3">
        <w:t xml:space="preserve">is </w:t>
      </w:r>
      <w:commentRangeStart w:id="296"/>
      <w:r w:rsidR="00301FEE" w:rsidRPr="00EE72F3">
        <w:t>received</w:t>
      </w:r>
      <w:commentRangeEnd w:id="296"/>
      <w:r w:rsidR="00E26F6F">
        <w:rPr>
          <w:rStyle w:val="CommentReference"/>
        </w:rPr>
        <w:commentReference w:id="296"/>
      </w:r>
      <w:r w:rsidR="00301FEE" w:rsidRPr="00EE72F3">
        <w:t xml:space="preserve">. </w:t>
      </w:r>
    </w:p>
    <w:p w14:paraId="775CA766" w14:textId="77777777" w:rsidR="000A4AF8" w:rsidRDefault="00301FEE" w:rsidP="000A4AF8">
      <w:pPr>
        <w:pStyle w:val="ListNumber2"/>
        <w:numPr>
          <w:ilvl w:val="0"/>
          <w:numId w:val="40"/>
        </w:numPr>
        <w:rPr>
          <w:ins w:id="297" w:author="Jones, Emma" w:date="2018-07-17T14:52:00Z"/>
        </w:rPr>
      </w:pPr>
      <w:r w:rsidRPr="00EE72F3">
        <w:t xml:space="preserve">A </w:t>
      </w:r>
      <w:ins w:id="298" w:author="Jones, Emma" w:date="2018-07-17T14:47:00Z">
        <w:r w:rsidR="000A4AF8">
          <w:t>Content Creator</w:t>
        </w:r>
      </w:ins>
      <w:del w:id="299" w:author="Jones, Emma" w:date="2018-07-17T14:47:00Z">
        <w:r w:rsidRPr="00EE72F3" w:rsidDel="000A4AF8">
          <w:delText>user</w:delText>
        </w:r>
      </w:del>
      <w:r w:rsidRPr="00EE72F3">
        <w:t xml:space="preserve"> can create a </w:t>
      </w:r>
      <w:ins w:id="300" w:author="Jones, Emma" w:date="2018-07-16T18:22:00Z">
        <w:r w:rsidR="00E7445A">
          <w:t>u</w:t>
        </w:r>
      </w:ins>
      <w:del w:id="301" w:author="Jones, Emma" w:date="2018-07-16T18:22:00Z">
        <w:r w:rsidR="00676EF2" w:rsidRPr="00EE72F3" w:rsidDel="00E7445A">
          <w:delText>U</w:delText>
        </w:r>
      </w:del>
      <w:r w:rsidR="00676EF2" w:rsidRPr="00EE72F3">
        <w:t xml:space="preserve">ser </w:t>
      </w:r>
      <w:ins w:id="302" w:author="Jones, Emma" w:date="2018-07-16T18:22:00Z">
        <w:r w:rsidR="00E7445A">
          <w:t>d</w:t>
        </w:r>
      </w:ins>
      <w:del w:id="303" w:author="Jones, Emma" w:date="2018-07-16T18:22:00Z">
        <w:r w:rsidR="00676EF2" w:rsidRPr="00EE72F3" w:rsidDel="00E7445A">
          <w:delText>D</w:delText>
        </w:r>
      </w:del>
      <w:r w:rsidR="00676EF2" w:rsidRPr="00EE72F3">
        <w:t xml:space="preserve">efined </w:t>
      </w:r>
      <w:ins w:id="304" w:author="Jones, Emma" w:date="2018-07-16T18:22:00Z">
        <w:r w:rsidR="00E7445A">
          <w:t>document s</w:t>
        </w:r>
      </w:ins>
      <w:del w:id="305" w:author="Jones, Emma" w:date="2018-07-16T18:22:00Z">
        <w:r w:rsidR="00676EF2" w:rsidRPr="00EE72F3" w:rsidDel="00E7445A">
          <w:delText>S</w:delText>
        </w:r>
      </w:del>
      <w:r w:rsidR="00676EF2" w:rsidRPr="00EE72F3">
        <w:t xml:space="preserve">ummary </w:t>
      </w:r>
      <w:ins w:id="306" w:author="Jones, Emma" w:date="2018-07-16T18:22:00Z">
        <w:r w:rsidR="00E7445A">
          <w:t>s</w:t>
        </w:r>
      </w:ins>
      <w:del w:id="307" w:author="Jones, Emma" w:date="2018-07-16T18:22:00Z">
        <w:r w:rsidR="00676EF2" w:rsidRPr="00EE72F3" w:rsidDel="00E7445A">
          <w:delText>S</w:delText>
        </w:r>
      </w:del>
      <w:r w:rsidR="00676EF2" w:rsidRPr="00EE72F3">
        <w:t xml:space="preserve">ection </w:t>
      </w:r>
      <w:ins w:id="308" w:author="Jones, Emma" w:date="2018-07-16T18:22:00Z">
        <w:r w:rsidR="00E7445A">
          <w:t>v</w:t>
        </w:r>
      </w:ins>
      <w:del w:id="309" w:author="Jones, Emma" w:date="2018-07-16T18:22:00Z">
        <w:r w:rsidR="00676EF2" w:rsidRPr="00EE72F3" w:rsidDel="00E7445A">
          <w:delText>V</w:delText>
        </w:r>
      </w:del>
      <w:r w:rsidR="00676EF2" w:rsidRPr="00EE72F3">
        <w:t>iew</w:t>
      </w:r>
      <w:r w:rsidRPr="00EE72F3">
        <w:t xml:space="preserve"> based on user defined criteria</w:t>
      </w:r>
      <w:ins w:id="310" w:author="Jones, Emma" w:date="2018-07-17T14:47:00Z">
        <w:r w:rsidR="000A4AF8">
          <w:t>.</w:t>
        </w:r>
      </w:ins>
    </w:p>
    <w:p w14:paraId="3A31B17F" w14:textId="5E8A3694" w:rsidR="000A4AF8" w:rsidRDefault="000A4AF8" w:rsidP="000A4AF8">
      <w:pPr>
        <w:pStyle w:val="ListNumber2"/>
        <w:numPr>
          <w:ilvl w:val="0"/>
          <w:numId w:val="40"/>
        </w:numPr>
        <w:rPr>
          <w:ins w:id="311" w:author="Jones, Emma" w:date="2018-07-17T14:48:00Z"/>
        </w:rPr>
      </w:pPr>
      <w:ins w:id="312" w:author="Jones, Emma" w:date="2018-07-17T14:48:00Z">
        <w:r w:rsidRPr="00EE72F3">
          <w:t xml:space="preserve">A </w:t>
        </w:r>
        <w:r>
          <w:t>Content Consumer</w:t>
        </w:r>
        <w:r w:rsidRPr="00EE72F3">
          <w:t xml:space="preserve"> can </w:t>
        </w:r>
        <w:r>
          <w:t>render</w:t>
        </w:r>
        <w:r w:rsidRPr="00EE72F3">
          <w:t xml:space="preserve"> a User Defined Summary Section View based on user defined criteria when a CDA document is received</w:t>
        </w:r>
        <w:r>
          <w:t>.</w:t>
        </w:r>
      </w:ins>
    </w:p>
    <w:p w14:paraId="215095F8" w14:textId="051BB026" w:rsidR="00301FEE" w:rsidRPr="00EE72F3" w:rsidRDefault="00301FEE">
      <w:pPr>
        <w:pStyle w:val="ListNumber2"/>
        <w:numPr>
          <w:ilvl w:val="0"/>
          <w:numId w:val="0"/>
        </w:numPr>
        <w:ind w:left="360"/>
        <w:pPrChange w:id="313" w:author="Jones, Emma" w:date="2018-07-17T14:48:00Z">
          <w:pPr>
            <w:pStyle w:val="ListNumber2"/>
            <w:numPr>
              <w:numId w:val="40"/>
            </w:numPr>
          </w:pPr>
        </w:pPrChange>
      </w:pPr>
      <w:del w:id="314" w:author="Jones, Emma" w:date="2018-07-17T14:47:00Z">
        <w:r w:rsidRPr="00EE72F3" w:rsidDel="000A4AF8">
          <w:delText xml:space="preserve"> when a CDA document is received</w:delText>
        </w:r>
        <w:r w:rsidR="00EE72F3" w:rsidDel="000A4AF8">
          <w:delText xml:space="preserve">. </w:delText>
        </w:r>
      </w:del>
    </w:p>
    <w:p w14:paraId="61AF8547" w14:textId="4B87D8F8" w:rsidR="00301FEE" w:rsidRDefault="00301FEE" w:rsidP="005E7151">
      <w:pPr>
        <w:pStyle w:val="ListNumber2"/>
        <w:numPr>
          <w:ilvl w:val="0"/>
          <w:numId w:val="40"/>
        </w:numPr>
        <w:rPr>
          <w:ins w:id="315" w:author="Jones, Emma" w:date="2018-07-17T14:49:00Z"/>
        </w:rPr>
      </w:pPr>
      <w:r w:rsidRPr="00EE72F3">
        <w:t xml:space="preserve">A </w:t>
      </w:r>
      <w:ins w:id="316" w:author="Jones, Emma" w:date="2018-07-17T14:48:00Z">
        <w:r w:rsidR="000A4AF8">
          <w:t>Content Creator</w:t>
        </w:r>
      </w:ins>
      <w:del w:id="317" w:author="Jones, Emma" w:date="2018-07-17T14:48:00Z">
        <w:r w:rsidRPr="00EE72F3" w:rsidDel="000A4AF8">
          <w:delText>user</w:delText>
        </w:r>
      </w:del>
      <w:r w:rsidRPr="00EE72F3">
        <w:t xml:space="preserve"> can create a predefined </w:t>
      </w:r>
      <w:ins w:id="318" w:author="Jones, Emma" w:date="2018-07-16T18:22:00Z">
        <w:r w:rsidR="00E7445A">
          <w:t>document s</w:t>
        </w:r>
      </w:ins>
      <w:del w:id="319" w:author="Jones, Emma" w:date="2018-07-16T18:22:00Z">
        <w:r w:rsidRPr="00EE72F3" w:rsidDel="00E7445A">
          <w:delText>S</w:delText>
        </w:r>
      </w:del>
      <w:r w:rsidRPr="00EE72F3">
        <w:t xml:space="preserve">ummary </w:t>
      </w:r>
      <w:ins w:id="320" w:author="Jones, Emma" w:date="2018-07-16T18:22:00Z">
        <w:r w:rsidR="00E7445A">
          <w:t>s</w:t>
        </w:r>
      </w:ins>
      <w:del w:id="321" w:author="Jones, Emma" w:date="2018-07-16T18:22:00Z">
        <w:r w:rsidRPr="00EE72F3" w:rsidDel="00E7445A">
          <w:delText>S</w:delText>
        </w:r>
      </w:del>
      <w:r w:rsidRPr="00EE72F3">
        <w:t>ection based on identified use cases when a CDA document is generated</w:t>
      </w:r>
      <w:ins w:id="322" w:author="Jones, Emma" w:date="2018-07-17T14:49:00Z">
        <w:r w:rsidR="000A4AF8">
          <w:t xml:space="preserve">. </w:t>
        </w:r>
      </w:ins>
      <w:del w:id="323" w:author="Jones, Emma" w:date="2018-07-17T14:49:00Z">
        <w:r w:rsidRPr="00EE72F3" w:rsidDel="000A4AF8">
          <w:delText xml:space="preserve"> as well as when a CDA document is received</w:delText>
        </w:r>
      </w:del>
      <w:r w:rsidRPr="00EE72F3">
        <w:t xml:space="preserve">. </w:t>
      </w:r>
    </w:p>
    <w:p w14:paraId="47BD12AE" w14:textId="77777777" w:rsidR="000A4AF8" w:rsidRDefault="000A4AF8">
      <w:pPr>
        <w:pStyle w:val="ListParagraph"/>
        <w:rPr>
          <w:ins w:id="324" w:author="Jones, Emma" w:date="2018-07-17T14:49:00Z"/>
        </w:rPr>
        <w:pPrChange w:id="325" w:author="Jones, Emma" w:date="2018-07-17T14:49:00Z">
          <w:pPr>
            <w:pStyle w:val="ListNumber2"/>
            <w:numPr>
              <w:numId w:val="40"/>
            </w:numPr>
          </w:pPr>
        </w:pPrChange>
      </w:pPr>
    </w:p>
    <w:p w14:paraId="3B60A3DC" w14:textId="77777777" w:rsidR="000A4AF8" w:rsidRPr="00EE72F3" w:rsidRDefault="000A4AF8" w:rsidP="000A4AF8">
      <w:pPr>
        <w:pStyle w:val="ListNumber2"/>
        <w:numPr>
          <w:ilvl w:val="0"/>
          <w:numId w:val="40"/>
        </w:numPr>
        <w:rPr>
          <w:ins w:id="326" w:author="Jones, Emma" w:date="2018-07-17T14:49:00Z"/>
        </w:rPr>
      </w:pPr>
      <w:ins w:id="327" w:author="Jones, Emma" w:date="2018-07-17T14:49:00Z">
        <w:r>
          <w:lastRenderedPageBreak/>
          <w:t>A Content Consumer can render a predefined Summary Section based on identified use cases and a CDA document is received and presented to a user. Note the Content Consumer does not alter the CDA document.</w:t>
        </w:r>
      </w:ins>
    </w:p>
    <w:p w14:paraId="359B91D0" w14:textId="77777777" w:rsidR="000A4AF8" w:rsidRPr="00EE72F3" w:rsidRDefault="000A4AF8">
      <w:pPr>
        <w:pStyle w:val="ListNumber2"/>
        <w:numPr>
          <w:ilvl w:val="0"/>
          <w:numId w:val="0"/>
        </w:numPr>
        <w:ind w:left="720"/>
        <w:pPrChange w:id="328" w:author="Jones, Emma" w:date="2018-07-17T14:49:00Z">
          <w:pPr>
            <w:pStyle w:val="ListNumber2"/>
            <w:numPr>
              <w:numId w:val="40"/>
            </w:numPr>
          </w:pPr>
        </w:pPrChange>
      </w:pPr>
    </w:p>
    <w:p w14:paraId="08B88E67" w14:textId="3397ED39" w:rsidR="006A216A" w:rsidRPr="00EE72F3" w:rsidRDefault="00301FEE">
      <w:pPr>
        <w:pStyle w:val="ListNumber2"/>
        <w:numPr>
          <w:ilvl w:val="0"/>
          <w:numId w:val="0"/>
        </w:numPr>
        <w:ind w:left="720"/>
        <w:pPrChange w:id="329" w:author="Jones, Emma" w:date="2018-07-17T14:44:00Z">
          <w:pPr>
            <w:pStyle w:val="ListNumber2"/>
            <w:numPr>
              <w:numId w:val="40"/>
            </w:numPr>
          </w:pPr>
        </w:pPrChange>
      </w:pPr>
      <w:del w:id="330" w:author="Jones, Emma" w:date="2018-07-17T14:53:00Z">
        <w:r w:rsidRPr="00EE72F3" w:rsidDel="000A4AF8">
          <w:delText xml:space="preserve">A user can add a predefined summary section </w:delText>
        </w:r>
      </w:del>
      <w:del w:id="331" w:author="Jones, Emma" w:date="2018-07-16T18:23:00Z">
        <w:r w:rsidRPr="00EE72F3" w:rsidDel="00E7445A">
          <w:delText xml:space="preserve">template </w:delText>
        </w:r>
      </w:del>
      <w:del w:id="332" w:author="Jones, Emma" w:date="2018-07-17T14:53:00Z">
        <w:r w:rsidRPr="00EE72F3" w:rsidDel="000A4AF8">
          <w:delText xml:space="preserve">to a document when the document is created. </w:delText>
        </w:r>
      </w:del>
    </w:p>
    <w:p w14:paraId="06D4C824" w14:textId="27A88FF5" w:rsidR="006C2F45" w:rsidRPr="00EE72F3" w:rsidRDefault="006C2F45" w:rsidP="005E7151">
      <w:pPr>
        <w:pStyle w:val="Heading4"/>
      </w:pPr>
      <w:bookmarkStart w:id="333" w:name="_Toc514933030"/>
      <w:r w:rsidRPr="00EE72F3">
        <w:t>X.4.1</w:t>
      </w:r>
      <w:r w:rsidR="00340BC7">
        <w:t>.1</w:t>
      </w:r>
      <w:r w:rsidRPr="00EE72F3">
        <w:t xml:space="preserve"> C</w:t>
      </w:r>
      <w:r w:rsidR="00AF16B7" w:rsidRPr="00EE72F3">
        <w:t xml:space="preserve">onsiderations for User Defined </w:t>
      </w:r>
      <w:ins w:id="334" w:author="Jones, Emma" w:date="2018-07-16T18:23:00Z">
        <w:r w:rsidR="00E7445A">
          <w:t xml:space="preserve">Document </w:t>
        </w:r>
      </w:ins>
      <w:r w:rsidR="00AF16B7" w:rsidRPr="00EE72F3">
        <w:t>S</w:t>
      </w:r>
      <w:r w:rsidRPr="00EE72F3">
        <w:t xml:space="preserve">ummary </w:t>
      </w:r>
      <w:r w:rsidR="00AF16B7" w:rsidRPr="00EE72F3">
        <w:t>S</w:t>
      </w:r>
      <w:r w:rsidRPr="00EE72F3">
        <w:t>ection</w:t>
      </w:r>
      <w:r w:rsidR="00AF16B7" w:rsidRPr="00EE72F3">
        <w:t xml:space="preserve"> V</w:t>
      </w:r>
      <w:r w:rsidR="004238BE" w:rsidRPr="00EE72F3">
        <w:t>iews</w:t>
      </w:r>
      <w:bookmarkEnd w:id="333"/>
    </w:p>
    <w:p w14:paraId="30FDF119" w14:textId="7DA15A45" w:rsidR="00BE2D99" w:rsidRPr="00EE72F3" w:rsidRDefault="00BE2D99" w:rsidP="00EE72F3">
      <w:pPr>
        <w:pStyle w:val="BodyText"/>
      </w:pPr>
      <w:r w:rsidRPr="00EE72F3">
        <w:t xml:space="preserve">When a CDA document is received, </w:t>
      </w:r>
      <w:r w:rsidR="00340BC7">
        <w:t>a</w:t>
      </w:r>
      <w:r w:rsidRPr="00EE72F3">
        <w:t xml:space="preserve"> </w:t>
      </w:r>
      <w:ins w:id="335" w:author="Jones, Emma" w:date="2018-07-17T08:47:00Z">
        <w:r w:rsidR="00A553F6">
          <w:t>d</w:t>
        </w:r>
      </w:ins>
      <w:ins w:id="336" w:author="Jones, Emma" w:date="2018-07-16T18:24:00Z">
        <w:r w:rsidR="00E7445A">
          <w:t xml:space="preserve">ocument </w:t>
        </w:r>
      </w:ins>
      <w:ins w:id="337" w:author="Jones, Emma" w:date="2018-07-17T08:47:00Z">
        <w:r w:rsidR="00A553F6">
          <w:t>s</w:t>
        </w:r>
      </w:ins>
      <w:del w:id="338" w:author="Jones, Emma" w:date="2018-07-17T08:47:00Z">
        <w:r w:rsidRPr="00EE72F3" w:rsidDel="00A553F6">
          <w:delText>S</w:delText>
        </w:r>
      </w:del>
      <w:r w:rsidRPr="00EE72F3">
        <w:t xml:space="preserve">ummary </w:t>
      </w:r>
      <w:ins w:id="339" w:author="Jones, Emma" w:date="2018-07-17T08:47:00Z">
        <w:r w:rsidR="00A553F6">
          <w:t>s</w:t>
        </w:r>
      </w:ins>
      <w:del w:id="340" w:author="Jones, Emma" w:date="2018-07-17T08:47:00Z">
        <w:r w:rsidRPr="00EE72F3" w:rsidDel="00A553F6">
          <w:delText>S</w:delText>
        </w:r>
      </w:del>
      <w:r w:rsidRPr="00EE72F3">
        <w:t xml:space="preserve">ection </w:t>
      </w:r>
      <w:ins w:id="341" w:author="Jones, Emma" w:date="2018-07-17T08:47:00Z">
        <w:r w:rsidR="00A553F6">
          <w:t>v</w:t>
        </w:r>
      </w:ins>
      <w:del w:id="342" w:author="Jones, Emma" w:date="2018-07-17T08:47:00Z">
        <w:r w:rsidRPr="00EE72F3" w:rsidDel="00A553F6">
          <w:delText>V</w:delText>
        </w:r>
      </w:del>
      <w:r w:rsidRPr="00EE72F3">
        <w:t>iew can be generated. The receiving system uses business logic to determine the content that is viewed. The following concepts can be taken into consideration to create varying views.</w:t>
      </w:r>
    </w:p>
    <w:p w14:paraId="72024053" w14:textId="64B55907" w:rsidR="006C2F45" w:rsidRPr="00EE72F3" w:rsidRDefault="006C2F45" w:rsidP="005E7151">
      <w:pPr>
        <w:pStyle w:val="Heading5"/>
      </w:pPr>
      <w:bookmarkStart w:id="343" w:name="_Toc514933031"/>
      <w:r w:rsidRPr="00EE72F3">
        <w:t>X.4.1.</w:t>
      </w:r>
      <w:r w:rsidR="005E7874">
        <w:t>1.1</w:t>
      </w:r>
      <w:r w:rsidRPr="00EE72F3">
        <w:t xml:space="preserve"> Status</w:t>
      </w:r>
      <w:r w:rsidR="00177601" w:rsidRPr="00EE72F3">
        <w:t xml:space="preserve"> and Dates</w:t>
      </w:r>
      <w:bookmarkEnd w:id="343"/>
    </w:p>
    <w:p w14:paraId="16FD14B5" w14:textId="73323F34" w:rsidR="003128AE" w:rsidRPr="00EE72F3" w:rsidRDefault="003128AE" w:rsidP="003128AE">
      <w:pPr>
        <w:pStyle w:val="BodyText"/>
        <w:rPr>
          <w:lang w:eastAsia="x-none"/>
        </w:rPr>
      </w:pPr>
      <w:r w:rsidRPr="00EE72F3">
        <w:rPr>
          <w:lang w:eastAsia="x-none"/>
        </w:rPr>
        <w:t xml:space="preserve">Changes in the status of a data item often change the context of meaning of the data item </w:t>
      </w:r>
      <w:r w:rsidR="00565B35" w:rsidRPr="00EE72F3">
        <w:rPr>
          <w:b/>
          <w:lang w:eastAsia="x-none"/>
        </w:rPr>
        <w:t>in relationship to a</w:t>
      </w:r>
      <w:r w:rsidRPr="00EE72F3">
        <w:rPr>
          <w:b/>
          <w:lang w:eastAsia="x-none"/>
        </w:rPr>
        <w:t xml:space="preserve"> particular point in time</w:t>
      </w:r>
      <w:r w:rsidRPr="00EE72F3">
        <w:rPr>
          <w:lang w:eastAsia="x-none"/>
        </w:rPr>
        <w:t xml:space="preserve">. However, these status updates </w:t>
      </w:r>
      <w:r w:rsidRPr="00EE72F3">
        <w:rPr>
          <w:b/>
          <w:lang w:eastAsia="x-none"/>
        </w:rPr>
        <w:t>do not</w:t>
      </w:r>
      <w:r w:rsidRPr="00EE72F3">
        <w:rPr>
          <w:lang w:eastAsia="x-none"/>
        </w:rPr>
        <w:t xml:space="preserve"> change the fundamental meaning of the item. </w:t>
      </w:r>
    </w:p>
    <w:p w14:paraId="06101E5A" w14:textId="77777777" w:rsidR="003128AE" w:rsidRPr="00EE72F3" w:rsidRDefault="003128AE" w:rsidP="003128AE">
      <w:pPr>
        <w:pStyle w:val="BodyText"/>
        <w:rPr>
          <w:lang w:eastAsia="x-none"/>
        </w:rPr>
      </w:pPr>
      <w:r w:rsidRPr="00EE72F3">
        <w:rPr>
          <w:lang w:eastAsia="x-none"/>
        </w:rPr>
        <w:t xml:space="preserve">Status updates are changes such as “this medication has been discontinued”, or “this problem is now resolved”. Status updates report on the normal evolution of a data item over time. </w:t>
      </w:r>
    </w:p>
    <w:p w14:paraId="1051152F" w14:textId="030F6509" w:rsidR="0052113E" w:rsidRPr="00EE72F3" w:rsidRDefault="003128AE" w:rsidP="0052113E">
      <w:pPr>
        <w:pStyle w:val="BodyText"/>
      </w:pPr>
      <w:del w:id="344" w:author="Jones, Emma" w:date="2018-07-16T11:37:00Z">
        <w:r w:rsidRPr="00EE72F3" w:rsidDel="000116C9">
          <w:rPr>
            <w:lang w:eastAsia="x-none"/>
          </w:rPr>
          <w:delText xml:space="preserve">Implementers of the Summary Section View Option will need to examine the </w:delText>
        </w:r>
        <w:r w:rsidRPr="00EE72F3" w:rsidDel="000116C9">
          <w:rPr>
            <w:rStyle w:val="InlineXML"/>
            <w:rFonts w:eastAsia="?l?r ??’c"/>
          </w:rPr>
          <w:delText>status</w:delText>
        </w:r>
        <w:r w:rsidRPr="00EE72F3" w:rsidDel="000116C9">
          <w:rPr>
            <w:lang w:eastAsia="x-none"/>
          </w:rPr>
          <w:delText xml:space="preserve"> to determine if the statuses of two data items are different. Decision of what to do with statuses of compared items should be part of the clinical workflow to support care. </w:delText>
        </w:r>
      </w:del>
      <w:ins w:id="345" w:author="Jones, Emma" w:date="2018-07-16T11:19:00Z">
        <w:r w:rsidR="0052113E">
          <w:t xml:space="preserve">Implementers of the Summary Section View Option will need to examine the status to determine if the statuses of two data items are different. Decision of what to do with statuses of compared items should be part of the clinical workflow to support care. </w:t>
        </w:r>
        <w:r w:rsidR="000116C9">
          <w:t>Within a given CDA, the</w:t>
        </w:r>
        <w:r w:rsidR="0052113E">
          <w:t>se statuses should be consistent</w:t>
        </w:r>
      </w:ins>
      <w:ins w:id="346" w:author="Jones, Emma" w:date="2018-07-16T11:25:00Z">
        <w:r w:rsidR="0052113E">
          <w:t>.</w:t>
        </w:r>
      </w:ins>
    </w:p>
    <w:p w14:paraId="217EDA76" w14:textId="7544DF27" w:rsidR="00B33302" w:rsidRPr="00EE72F3" w:rsidRDefault="00565B35" w:rsidP="00EE72F3">
      <w:pPr>
        <w:pStyle w:val="BodyText"/>
      </w:pPr>
      <w:r w:rsidRPr="00EE72F3">
        <w:t>A</w:t>
      </w:r>
      <w:r w:rsidR="003128AE" w:rsidRPr="00EE72F3">
        <w:t xml:space="preserve"> </w:t>
      </w:r>
      <w:r w:rsidR="00177601" w:rsidRPr="00EE72F3">
        <w:t xml:space="preserve">receiving system </w:t>
      </w:r>
      <w:r w:rsidR="003128AE" w:rsidRPr="00EE72F3">
        <w:t>(Content Consumer) receives a CDA document and compares the patient problems that have been document</w:t>
      </w:r>
      <w:r w:rsidRPr="00EE72F3">
        <w:t>ed</w:t>
      </w:r>
      <w:r w:rsidR="003128AE" w:rsidRPr="00EE72F3">
        <w:t xml:space="preserve"> in the system </w:t>
      </w:r>
      <w:r w:rsidR="00177601" w:rsidRPr="00EE72F3">
        <w:t xml:space="preserve">with problems </w:t>
      </w:r>
      <w:r w:rsidR="003128AE" w:rsidRPr="00EE72F3">
        <w:t xml:space="preserve">received </w:t>
      </w:r>
      <w:r w:rsidR="00177601" w:rsidRPr="00EE72F3">
        <w:t>in the document</w:t>
      </w:r>
      <w:r w:rsidRPr="00EE72F3">
        <w:t xml:space="preserve">. The system business rule is to </w:t>
      </w:r>
      <w:r w:rsidR="00177601" w:rsidRPr="00EE72F3">
        <w:t xml:space="preserve">provide a summary section </w:t>
      </w:r>
      <w:r w:rsidR="003128AE" w:rsidRPr="00EE72F3">
        <w:t xml:space="preserve">view </w:t>
      </w:r>
      <w:r w:rsidR="00177601" w:rsidRPr="00EE72F3">
        <w:t>containing</w:t>
      </w:r>
      <w:r w:rsidR="003128AE" w:rsidRPr="00EE72F3">
        <w:t xml:space="preserve"> </w:t>
      </w:r>
      <w:r w:rsidRPr="00EE72F3">
        <w:t xml:space="preserve">comparable </w:t>
      </w:r>
      <w:r w:rsidR="003128AE" w:rsidRPr="00EE72F3">
        <w:t xml:space="preserve">problems with </w:t>
      </w:r>
      <w:r w:rsidRPr="00EE72F3">
        <w:t xml:space="preserve">applicable </w:t>
      </w:r>
      <w:r w:rsidR="00177601" w:rsidRPr="00EE72F3">
        <w:t>status</w:t>
      </w:r>
      <w:r w:rsidRPr="00EE72F3">
        <w:t>es</w:t>
      </w:r>
      <w:r w:rsidR="00EE3C9C" w:rsidRPr="00EE72F3">
        <w:t xml:space="preserve"> and related dates</w:t>
      </w:r>
      <w:r w:rsidR="00177601" w:rsidRPr="00EE72F3">
        <w:t xml:space="preserve">. For example, </w:t>
      </w:r>
      <w:r w:rsidRPr="00EE72F3">
        <w:t xml:space="preserve">the </w:t>
      </w:r>
      <w:r w:rsidR="00177601" w:rsidRPr="00EE72F3">
        <w:t>receiving s</w:t>
      </w:r>
      <w:r w:rsidRPr="00EE72F3">
        <w:t>ystem contains a documented cough problem, active status,</w:t>
      </w:r>
      <w:r w:rsidR="00177601" w:rsidRPr="00EE72F3">
        <w:t xml:space="preserve"> onset date </w:t>
      </w:r>
      <w:r w:rsidRPr="00EE72F3">
        <w:t>of</w:t>
      </w:r>
      <w:r w:rsidR="00EE3C9C" w:rsidRPr="00EE72F3">
        <w:t xml:space="preserve"> March 1, 2017</w:t>
      </w:r>
      <w:r w:rsidR="00177601" w:rsidRPr="00EE72F3">
        <w:t xml:space="preserve"> (effective time low) and no resolved date (effective time high). </w:t>
      </w:r>
      <w:r w:rsidRPr="00EE72F3">
        <w:t xml:space="preserve">The document that was received </w:t>
      </w:r>
      <w:r w:rsidR="00177601" w:rsidRPr="00EE72F3">
        <w:t xml:space="preserve">has </w:t>
      </w:r>
      <w:r w:rsidRPr="00EE72F3">
        <w:t>the same cough</w:t>
      </w:r>
      <w:r w:rsidR="00177601" w:rsidRPr="00EE72F3">
        <w:t xml:space="preserve"> probl</w:t>
      </w:r>
      <w:r w:rsidRPr="00EE72F3">
        <w:t xml:space="preserve">em, resolved status, </w:t>
      </w:r>
      <w:r w:rsidR="00177601" w:rsidRPr="00EE72F3">
        <w:t>onset date dated March 21</w:t>
      </w:r>
      <w:r w:rsidR="00EE3C9C" w:rsidRPr="00EE72F3">
        <w:t>, 2017</w:t>
      </w:r>
      <w:r w:rsidR="00177601" w:rsidRPr="00EE72F3">
        <w:t xml:space="preserve"> (effective time low) and resolved date </w:t>
      </w:r>
      <w:r w:rsidR="00EE3C9C" w:rsidRPr="00EE72F3">
        <w:t xml:space="preserve">of June 5, 2017 </w:t>
      </w:r>
      <w:r w:rsidR="00177601" w:rsidRPr="00EE72F3">
        <w:t>(effective time high).</w:t>
      </w:r>
      <w:r w:rsidR="00EE3C9C" w:rsidRPr="00EE72F3">
        <w:t xml:space="preserve"> </w:t>
      </w:r>
      <w:r w:rsidRPr="00EE72F3">
        <w:t>The system presents a summary section view with</w:t>
      </w:r>
      <w:r w:rsidR="00EE3C9C" w:rsidRPr="00EE72F3">
        <w:t xml:space="preserve"> this information to the provider</w:t>
      </w:r>
      <w:r w:rsidRPr="00EE72F3">
        <w:t xml:space="preserve">. This will assist in driving clinical workflows such </w:t>
      </w:r>
      <w:r w:rsidR="00BE2D99" w:rsidRPr="00EE72F3">
        <w:t xml:space="preserve">as reconciling clinical data, </w:t>
      </w:r>
      <w:r w:rsidRPr="00EE72F3">
        <w:t xml:space="preserve">as </w:t>
      </w:r>
      <w:r w:rsidR="00BE2D99" w:rsidRPr="00EE72F3">
        <w:t>well as support for clinical decision making</w:t>
      </w:r>
      <w:r w:rsidR="00EE72F3">
        <w:t xml:space="preserve">. </w:t>
      </w:r>
    </w:p>
    <w:p w14:paraId="72E0679B" w14:textId="06F916AB" w:rsidR="00BE2D99" w:rsidRPr="00EE72F3" w:rsidRDefault="00BE2D99" w:rsidP="005E7151">
      <w:pPr>
        <w:pStyle w:val="Heading5"/>
      </w:pPr>
      <w:bookmarkStart w:id="347" w:name="_Toc389126329"/>
      <w:bookmarkStart w:id="348" w:name="_Toc466616590"/>
      <w:bookmarkStart w:id="349" w:name="_Toc514933032"/>
      <w:r w:rsidRPr="00EE72F3">
        <w:t>X.4.1.</w:t>
      </w:r>
      <w:r w:rsidR="005E7874">
        <w:t>1.</w:t>
      </w:r>
      <w:r w:rsidRPr="00EE72F3">
        <w:t>2 New or Previously Unknown Data or Relationships</w:t>
      </w:r>
      <w:bookmarkEnd w:id="347"/>
      <w:bookmarkEnd w:id="348"/>
      <w:bookmarkEnd w:id="349"/>
    </w:p>
    <w:p w14:paraId="25F39B79" w14:textId="30DEA9AD" w:rsidR="00BE2D99" w:rsidRPr="00EE72F3" w:rsidRDefault="00BE2D99" w:rsidP="00BE2D99">
      <w:pPr>
        <w:pStyle w:val="BodyText"/>
      </w:pPr>
      <w:r w:rsidRPr="00EE72F3">
        <w:t>When a CDA document is received, the receiving system business rules can determine if the sections in the CDA document contains data items that are not known by the system and render Summary Sections Views containing these data elements. The presented information can be used to assist in driving clinical workflows such as reconciling clinical data, as well as support for clinical decision making</w:t>
      </w:r>
      <w:r w:rsidR="00EE72F3">
        <w:t xml:space="preserve">. </w:t>
      </w:r>
      <w:ins w:id="350" w:author="Jones, Emma" w:date="2018-07-16T11:41:00Z">
        <w:r w:rsidR="00D30ACC">
          <w:t xml:space="preserve">This is consistent with current </w:t>
        </w:r>
        <w:r w:rsidR="00440E85">
          <w:t>system behavior</w:t>
        </w:r>
      </w:ins>
      <w:ins w:id="351" w:author="Jones, Emma" w:date="2018-07-16T11:42:00Z">
        <w:r w:rsidR="00440E85">
          <w:t xml:space="preserve">. </w:t>
        </w:r>
      </w:ins>
    </w:p>
    <w:p w14:paraId="3532BF1F" w14:textId="76C5DB7F" w:rsidR="006C2F45" w:rsidRPr="00EE72F3" w:rsidRDefault="00793A82" w:rsidP="005E7151">
      <w:pPr>
        <w:pStyle w:val="Heading5"/>
      </w:pPr>
      <w:bookmarkStart w:id="352" w:name="_Toc514933033"/>
      <w:r w:rsidRPr="00EE72F3">
        <w:lastRenderedPageBreak/>
        <w:t>X.4.1.</w:t>
      </w:r>
      <w:r w:rsidR="005E7874">
        <w:t>1.</w:t>
      </w:r>
      <w:r w:rsidRPr="00EE72F3">
        <w:t>3</w:t>
      </w:r>
      <w:r w:rsidR="006C2F45" w:rsidRPr="00EE72F3">
        <w:t xml:space="preserve"> Changes in Treatment, Diagnosis or Related Information</w:t>
      </w:r>
      <w:bookmarkEnd w:id="352"/>
    </w:p>
    <w:p w14:paraId="6C8B7973" w14:textId="77777777" w:rsidR="00793A82" w:rsidRPr="00EE72F3" w:rsidRDefault="00793A82" w:rsidP="00793A82">
      <w:pPr>
        <w:pStyle w:val="BodyText"/>
      </w:pPr>
      <w:r w:rsidRPr="00EE72F3">
        <w:t xml:space="preserve">When a CDA document is received, the receiving system business rules can determine if there are changes in the received document from previously documented content in the receiving system. The changes in the received document can create new “facts” that supplant or replace previously documented data items. </w:t>
      </w:r>
    </w:p>
    <w:p w14:paraId="3DBF273D" w14:textId="77777777" w:rsidR="00793A82" w:rsidRPr="00EE72F3" w:rsidRDefault="00793A82" w:rsidP="00793A82">
      <w:pPr>
        <w:pStyle w:val="BodyText"/>
        <w:rPr>
          <w:lang w:eastAsia="x-none"/>
        </w:rPr>
      </w:pPr>
      <w:r w:rsidRPr="00EE72F3">
        <w:rPr>
          <w:lang w:eastAsia="x-none"/>
        </w:rPr>
        <w:t>Perhaps the most common example is a change in dose for a particular medication, or substitution of a different medication for an existing medication that is being discontinued. In these cases, the new content provides an update to the existing documented content.</w:t>
      </w:r>
    </w:p>
    <w:p w14:paraId="69512FBE" w14:textId="343378B6" w:rsidR="00793A82" w:rsidRPr="00EE72F3" w:rsidRDefault="00793A82" w:rsidP="00793A82">
      <w:pPr>
        <w:pStyle w:val="BodyText"/>
      </w:pPr>
      <w:r w:rsidRPr="00EE72F3">
        <w:t>The presented information can be used to assist in driving clinical workflows such as reconciling clinical data, as well as support for clinical decision making</w:t>
      </w:r>
      <w:r w:rsidR="00EE72F3">
        <w:t xml:space="preserve">. </w:t>
      </w:r>
    </w:p>
    <w:p w14:paraId="2AC34AE7" w14:textId="15FBC5EF" w:rsidR="009E77BD" w:rsidRPr="00EE72F3" w:rsidRDefault="009E77BD" w:rsidP="005E7151">
      <w:pPr>
        <w:pStyle w:val="Heading5"/>
      </w:pPr>
      <w:bookmarkStart w:id="353" w:name="_Toc514933034"/>
      <w:r w:rsidRPr="00EE72F3">
        <w:t>X.4.1.</w:t>
      </w:r>
      <w:r w:rsidR="005E7874">
        <w:t>1.</w:t>
      </w:r>
      <w:r w:rsidRPr="00EE72F3">
        <w:t>4 Corrections to previously reported Treatment or Diagnosis</w:t>
      </w:r>
      <w:bookmarkEnd w:id="353"/>
    </w:p>
    <w:p w14:paraId="211D5124" w14:textId="38716ECD" w:rsidR="009E77BD" w:rsidRPr="00EE72F3" w:rsidRDefault="00EF38F4" w:rsidP="009E77BD">
      <w:pPr>
        <w:pStyle w:val="BodyText"/>
        <w:rPr>
          <w:lang w:eastAsia="x-none"/>
        </w:rPr>
      </w:pPr>
      <w:commentRangeStart w:id="354"/>
      <w:ins w:id="355" w:author="Jones, Emma" w:date="2018-07-16T13:14:00Z">
        <w:r>
          <w:rPr>
            <w:lang w:eastAsia="x-none"/>
          </w:rPr>
          <w:t xml:space="preserve">When clinicians </w:t>
        </w:r>
      </w:ins>
      <w:ins w:id="356" w:author="Jones, Emma" w:date="2018-07-17T09:00:00Z">
        <w:r w:rsidR="00EA1188">
          <w:rPr>
            <w:lang w:eastAsia="x-none"/>
          </w:rPr>
          <w:t xml:space="preserve">have </w:t>
        </w:r>
      </w:ins>
      <w:ins w:id="357" w:author="Jones, Emma" w:date="2018-07-16T13:14:00Z">
        <w:r>
          <w:rPr>
            <w:lang w:eastAsia="x-none"/>
          </w:rPr>
          <w:t>determine</w:t>
        </w:r>
        <w:r w:rsidR="00A26520">
          <w:rPr>
            <w:lang w:eastAsia="x-none"/>
          </w:rPr>
          <w:t xml:space="preserve"> information previously sent was</w:t>
        </w:r>
        <w:r>
          <w:rPr>
            <w:lang w:eastAsia="x-none"/>
          </w:rPr>
          <w:t xml:space="preserve"> erroneous they may send updates with the corrected information. </w:t>
        </w:r>
      </w:ins>
      <w:commentRangeEnd w:id="354"/>
      <w:ins w:id="358" w:author="Jones, Emma" w:date="2018-07-16T13:18:00Z">
        <w:r w:rsidR="00B86B2B">
          <w:rPr>
            <w:rStyle w:val="CommentReference"/>
          </w:rPr>
          <w:commentReference w:id="354"/>
        </w:r>
      </w:ins>
      <w:del w:id="359" w:author="Jones, Emma" w:date="2018-07-16T13:15:00Z">
        <w:r w:rsidR="009E77BD" w:rsidRPr="00EE72F3" w:rsidDel="00EF38F4">
          <w:rPr>
            <w:lang w:eastAsia="x-none"/>
          </w:rPr>
          <w:delText>It is only w</w:delText>
        </w:r>
      </w:del>
      <w:del w:id="360" w:author="Jones, Emma" w:date="2018-07-16T13:17:00Z">
        <w:r w:rsidR="009E77BD" w:rsidRPr="00EE72F3" w:rsidDel="004E7D0F">
          <w:rPr>
            <w:lang w:eastAsia="x-none"/>
          </w:rPr>
          <w:delText>hen a data item was incorrectly reported</w:delText>
        </w:r>
      </w:del>
      <w:del w:id="361" w:author="Jones, Emma" w:date="2018-07-16T13:14:00Z">
        <w:r w:rsidR="009E77BD" w:rsidRPr="00EE72F3" w:rsidDel="00EF38F4">
          <w:rPr>
            <w:lang w:eastAsia="x-none"/>
          </w:rPr>
          <w:delText xml:space="preserve"> </w:delText>
        </w:r>
      </w:del>
      <w:del w:id="362" w:author="Jones, Emma" w:date="2018-07-16T13:17:00Z">
        <w:r w:rsidR="009E77BD" w:rsidRPr="00EE72F3" w:rsidDel="004E7D0F">
          <w:rPr>
            <w:lang w:eastAsia="x-none"/>
          </w:rPr>
          <w:delText xml:space="preserve">that this concept applies. </w:delText>
        </w:r>
      </w:del>
      <w:r w:rsidR="009E77BD" w:rsidRPr="00EE72F3">
        <w:rPr>
          <w:lang w:eastAsia="x-none"/>
        </w:rPr>
        <w:t xml:space="preserve">The receiving system received data elements from a previous CDA document containing incorrect data elements and the incorrect data elements were imported by the receiving system. The receiving system receives a subsequent CDA document with corrected data elements. Business rules can support a summary section view of the replacement data elements. </w:t>
      </w:r>
    </w:p>
    <w:p w14:paraId="73494AD1" w14:textId="7A638D6D" w:rsidR="004A18BB" w:rsidRPr="00EE72F3" w:rsidRDefault="009E77BD" w:rsidP="00EE72F3">
      <w:pPr>
        <w:pStyle w:val="BodyText"/>
      </w:pPr>
      <w:r w:rsidRPr="00EE72F3">
        <w:rPr>
          <w:lang w:eastAsia="x-none"/>
        </w:rPr>
        <w:t xml:space="preserve">For example, </w:t>
      </w:r>
      <w:r w:rsidR="000641E2" w:rsidRPr="00EE72F3">
        <w:rPr>
          <w:lang w:eastAsia="x-none"/>
        </w:rPr>
        <w:t>a</w:t>
      </w:r>
      <w:r w:rsidRPr="00EE72F3">
        <w:rPr>
          <w:lang w:eastAsia="x-none"/>
        </w:rPr>
        <w:t xml:space="preserve"> receiving system receives a CDA document with a problem section containing problems diabetes, asthma and pneumonia. The </w:t>
      </w:r>
      <w:r w:rsidR="000641E2" w:rsidRPr="00EE72F3">
        <w:rPr>
          <w:lang w:eastAsia="x-none"/>
        </w:rPr>
        <w:t xml:space="preserve">receiving </w:t>
      </w:r>
      <w:r w:rsidRPr="00EE72F3">
        <w:rPr>
          <w:lang w:eastAsia="x-none"/>
        </w:rPr>
        <w:t xml:space="preserve">system </w:t>
      </w:r>
      <w:r w:rsidR="000641E2" w:rsidRPr="00EE72F3">
        <w:rPr>
          <w:lang w:eastAsia="x-none"/>
        </w:rPr>
        <w:t xml:space="preserve">subsequently </w:t>
      </w:r>
      <w:r w:rsidRPr="00EE72F3">
        <w:rPr>
          <w:lang w:eastAsia="x-none"/>
        </w:rPr>
        <w:t>imports the three</w:t>
      </w:r>
      <w:r w:rsidR="000641E2" w:rsidRPr="00EE72F3">
        <w:rPr>
          <w:lang w:eastAsia="x-none"/>
        </w:rPr>
        <w:t xml:space="preserve"> problems. T</w:t>
      </w:r>
      <w:r w:rsidRPr="00EE72F3">
        <w:rPr>
          <w:lang w:eastAsia="x-none"/>
        </w:rPr>
        <w:t xml:space="preserve">he receiving system </w:t>
      </w:r>
      <w:r w:rsidR="000641E2" w:rsidRPr="00EE72F3">
        <w:rPr>
          <w:lang w:eastAsia="x-none"/>
        </w:rPr>
        <w:t xml:space="preserve">later </w:t>
      </w:r>
      <w:r w:rsidRPr="00EE72F3">
        <w:rPr>
          <w:lang w:eastAsia="x-none"/>
        </w:rPr>
        <w:t xml:space="preserve">receives a </w:t>
      </w:r>
      <w:r w:rsidRPr="00EE72F3">
        <w:rPr>
          <w:b/>
          <w:lang w:eastAsia="x-none"/>
        </w:rPr>
        <w:t>replacement document</w:t>
      </w:r>
      <w:r w:rsidRPr="00EE72F3">
        <w:rPr>
          <w:lang w:eastAsia="x-none"/>
        </w:rPr>
        <w:t xml:space="preserve"> with a problem section containing problems diabetes, asthma and migraine</w:t>
      </w:r>
      <w:r w:rsidR="000641E2" w:rsidRPr="00EE72F3">
        <w:rPr>
          <w:lang w:eastAsia="x-none"/>
        </w:rPr>
        <w:t xml:space="preserve"> (the pneumonia has been removed and migraine has been added). Business rules can determine that a replacement document has been</w:t>
      </w:r>
      <w:r w:rsidRPr="00EE72F3">
        <w:rPr>
          <w:lang w:eastAsia="x-none"/>
        </w:rPr>
        <w:t xml:space="preserve"> provided</w:t>
      </w:r>
      <w:r w:rsidR="000641E2" w:rsidRPr="00EE72F3">
        <w:rPr>
          <w:lang w:eastAsia="x-none"/>
        </w:rPr>
        <w:t xml:space="preserve"> because the replacement document contains a CDA relatedDocument element with @typeCode of </w:t>
      </w:r>
      <w:r w:rsidR="00AF744B" w:rsidRPr="00EE72F3">
        <w:rPr>
          <w:lang w:eastAsia="x-none"/>
        </w:rPr>
        <w:t>RPLC</w:t>
      </w:r>
      <w:r w:rsidR="000641E2" w:rsidRPr="00EE72F3">
        <w:rPr>
          <w:lang w:eastAsia="x-none"/>
        </w:rPr>
        <w:t xml:space="preserve">. The </w:t>
      </w:r>
      <w:r w:rsidR="00644E9B" w:rsidRPr="00EE72F3">
        <w:rPr>
          <w:lang w:eastAsia="x-none"/>
        </w:rPr>
        <w:t xml:space="preserve">replacement </w:t>
      </w:r>
      <w:r w:rsidR="000641E2" w:rsidRPr="00EE72F3">
        <w:rPr>
          <w:lang w:eastAsia="x-none"/>
        </w:rPr>
        <w:t>document</w:t>
      </w:r>
      <w:r w:rsidRPr="00EE72F3">
        <w:rPr>
          <w:lang w:eastAsia="x-none"/>
        </w:rPr>
        <w:t xml:space="preserve"> contain</w:t>
      </w:r>
      <w:r w:rsidR="000641E2" w:rsidRPr="00EE72F3">
        <w:rPr>
          <w:lang w:eastAsia="x-none"/>
        </w:rPr>
        <w:t xml:space="preserve">s a problem section with </w:t>
      </w:r>
      <w:r w:rsidR="00644E9B" w:rsidRPr="00EE72F3">
        <w:rPr>
          <w:lang w:eastAsia="x-none"/>
        </w:rPr>
        <w:t xml:space="preserve">a </w:t>
      </w:r>
      <w:r w:rsidR="000641E2" w:rsidRPr="00EE72F3">
        <w:rPr>
          <w:lang w:eastAsia="x-none"/>
        </w:rPr>
        <w:t xml:space="preserve">removed problem and </w:t>
      </w:r>
      <w:r w:rsidR="00644E9B" w:rsidRPr="00EE72F3">
        <w:rPr>
          <w:lang w:eastAsia="x-none"/>
        </w:rPr>
        <w:t>a newly added problem</w:t>
      </w:r>
      <w:r w:rsidR="000641E2" w:rsidRPr="00EE72F3">
        <w:rPr>
          <w:lang w:eastAsia="x-none"/>
        </w:rPr>
        <w:t xml:space="preserve">. </w:t>
      </w:r>
      <w:r w:rsidRPr="00EE72F3">
        <w:rPr>
          <w:lang w:eastAsia="x-none"/>
        </w:rPr>
        <w:t xml:space="preserve">The receiving system </w:t>
      </w:r>
      <w:r w:rsidR="000641E2" w:rsidRPr="00EE72F3">
        <w:rPr>
          <w:lang w:eastAsia="x-none"/>
        </w:rPr>
        <w:t xml:space="preserve">can render a </w:t>
      </w:r>
      <w:ins w:id="363" w:author="Jones, Emma" w:date="2018-07-17T08:48:00Z">
        <w:r w:rsidR="00AF0BD7">
          <w:rPr>
            <w:lang w:eastAsia="x-none"/>
          </w:rPr>
          <w:t>u</w:t>
        </w:r>
      </w:ins>
      <w:del w:id="364" w:author="Jones, Emma" w:date="2018-07-17T08:48:00Z">
        <w:r w:rsidR="00644E9B" w:rsidRPr="00EE72F3" w:rsidDel="00AF0BD7">
          <w:rPr>
            <w:lang w:eastAsia="x-none"/>
          </w:rPr>
          <w:delText>U</w:delText>
        </w:r>
      </w:del>
      <w:r w:rsidR="00644E9B" w:rsidRPr="00EE72F3">
        <w:rPr>
          <w:lang w:eastAsia="x-none"/>
        </w:rPr>
        <w:t xml:space="preserve">ser </w:t>
      </w:r>
      <w:ins w:id="365" w:author="Jones, Emma" w:date="2018-07-17T08:48:00Z">
        <w:r w:rsidR="00AF0BD7">
          <w:rPr>
            <w:lang w:eastAsia="x-none"/>
          </w:rPr>
          <w:t>d</w:t>
        </w:r>
      </w:ins>
      <w:del w:id="366" w:author="Jones, Emma" w:date="2018-07-17T08:48:00Z">
        <w:r w:rsidR="00644E9B" w:rsidRPr="00EE72F3" w:rsidDel="00AF0BD7">
          <w:rPr>
            <w:lang w:eastAsia="x-none"/>
          </w:rPr>
          <w:delText>D</w:delText>
        </w:r>
      </w:del>
      <w:r w:rsidR="00644E9B" w:rsidRPr="00EE72F3">
        <w:rPr>
          <w:lang w:eastAsia="x-none"/>
        </w:rPr>
        <w:t>efin</w:t>
      </w:r>
      <w:r w:rsidR="004109C8" w:rsidRPr="00EE72F3">
        <w:rPr>
          <w:lang w:eastAsia="x-none"/>
        </w:rPr>
        <w:t>e</w:t>
      </w:r>
      <w:r w:rsidR="00644E9B" w:rsidRPr="00EE72F3">
        <w:rPr>
          <w:lang w:eastAsia="x-none"/>
        </w:rPr>
        <w:t xml:space="preserve">d </w:t>
      </w:r>
      <w:ins w:id="367" w:author="Jones, Emma" w:date="2018-07-16T18:24:00Z">
        <w:r w:rsidR="00AF0BD7">
          <w:rPr>
            <w:lang w:eastAsia="x-none"/>
          </w:rPr>
          <w:t>d</w:t>
        </w:r>
        <w:r w:rsidR="00E7445A">
          <w:rPr>
            <w:lang w:eastAsia="x-none"/>
          </w:rPr>
          <w:t xml:space="preserve">ocument </w:t>
        </w:r>
      </w:ins>
      <w:ins w:id="368" w:author="Jones, Emma" w:date="2018-07-17T08:48:00Z">
        <w:r w:rsidR="00AF0BD7">
          <w:rPr>
            <w:lang w:eastAsia="x-none"/>
          </w:rPr>
          <w:t>s</w:t>
        </w:r>
      </w:ins>
      <w:del w:id="369" w:author="Jones, Emma" w:date="2018-07-17T08:48:00Z">
        <w:r w:rsidR="00644E9B" w:rsidRPr="00EE72F3" w:rsidDel="00AF0BD7">
          <w:rPr>
            <w:lang w:eastAsia="x-none"/>
          </w:rPr>
          <w:delText>S</w:delText>
        </w:r>
      </w:del>
      <w:r w:rsidR="000641E2" w:rsidRPr="00EE72F3">
        <w:rPr>
          <w:lang w:eastAsia="x-none"/>
        </w:rPr>
        <w:t>ummary</w:t>
      </w:r>
      <w:r w:rsidR="00644E9B" w:rsidRPr="00EE72F3">
        <w:rPr>
          <w:lang w:eastAsia="x-none"/>
        </w:rPr>
        <w:t xml:space="preserve"> </w:t>
      </w:r>
      <w:ins w:id="370" w:author="Jones, Emma" w:date="2018-07-17T08:48:00Z">
        <w:r w:rsidR="00AF0BD7">
          <w:rPr>
            <w:lang w:eastAsia="x-none"/>
          </w:rPr>
          <w:t>s</w:t>
        </w:r>
      </w:ins>
      <w:del w:id="371" w:author="Jones, Emma" w:date="2018-07-17T08:48:00Z">
        <w:r w:rsidR="00644E9B" w:rsidRPr="00EE72F3" w:rsidDel="00AF0BD7">
          <w:rPr>
            <w:lang w:eastAsia="x-none"/>
          </w:rPr>
          <w:delText>S</w:delText>
        </w:r>
      </w:del>
      <w:r w:rsidR="000641E2" w:rsidRPr="00EE72F3">
        <w:rPr>
          <w:lang w:eastAsia="x-none"/>
        </w:rPr>
        <w:t xml:space="preserve">ection showing a comparison of the </w:t>
      </w:r>
      <w:r w:rsidRPr="00EE72F3">
        <w:rPr>
          <w:lang w:eastAsia="x-none"/>
        </w:rPr>
        <w:t xml:space="preserve">problems </w:t>
      </w:r>
      <w:r w:rsidR="00644E9B" w:rsidRPr="00EE72F3">
        <w:rPr>
          <w:lang w:eastAsia="x-none"/>
        </w:rPr>
        <w:t>from</w:t>
      </w:r>
      <w:r w:rsidR="000641E2" w:rsidRPr="00EE72F3">
        <w:rPr>
          <w:lang w:eastAsia="x-none"/>
        </w:rPr>
        <w:t xml:space="preserve"> the problem section of both documents. </w:t>
      </w:r>
      <w:r w:rsidR="000641E2" w:rsidRPr="00EE72F3">
        <w:t xml:space="preserve">The presented information can be used to assist in driving clinical workflows such as reconciling clinical data, as well as support for clinical decision making. </w:t>
      </w:r>
    </w:p>
    <w:p w14:paraId="0C8D2219" w14:textId="5ACDE2EB" w:rsidR="004A18BB" w:rsidRPr="00EE72F3" w:rsidRDefault="004A18BB" w:rsidP="005E7151">
      <w:pPr>
        <w:pStyle w:val="Heading5"/>
      </w:pPr>
      <w:bookmarkStart w:id="372" w:name="_Toc514933035"/>
      <w:r w:rsidRPr="00EE72F3">
        <w:t>X.4.1.</w:t>
      </w:r>
      <w:r w:rsidR="005E7874">
        <w:t>1.</w:t>
      </w:r>
      <w:r w:rsidRPr="00EE72F3">
        <w:t>5 Rendering Trends</w:t>
      </w:r>
      <w:bookmarkEnd w:id="372"/>
      <w:r w:rsidRPr="00EE72F3">
        <w:t xml:space="preserve"> </w:t>
      </w:r>
    </w:p>
    <w:p w14:paraId="0C52053F" w14:textId="77777777" w:rsidR="004109C8" w:rsidRPr="00EE72F3" w:rsidRDefault="00154F46" w:rsidP="00EE72F3">
      <w:pPr>
        <w:pStyle w:val="BodyText"/>
      </w:pPr>
      <w:r w:rsidRPr="00EE72F3">
        <w:t>This concept is used to render data elements that provide</w:t>
      </w:r>
      <w:r w:rsidR="005637DD" w:rsidRPr="00EE72F3">
        <w:t xml:space="preserve">s the ability to </w:t>
      </w:r>
      <w:r w:rsidR="004109C8" w:rsidRPr="00EE72F3">
        <w:t xml:space="preserve">display </w:t>
      </w:r>
      <w:r w:rsidR="005637DD" w:rsidRPr="00EE72F3">
        <w:t>trend</w:t>
      </w:r>
      <w:r w:rsidR="004109C8" w:rsidRPr="00EE72F3">
        <w:t>ing of</w:t>
      </w:r>
      <w:r w:rsidR="005637DD" w:rsidRPr="00EE72F3">
        <w:t xml:space="preserve"> values such as </w:t>
      </w:r>
      <w:r w:rsidR="00E20F7E" w:rsidRPr="00EE72F3">
        <w:t xml:space="preserve">vital signs and/or </w:t>
      </w:r>
      <w:r w:rsidR="005637DD" w:rsidRPr="00EE72F3">
        <w:t>result</w:t>
      </w:r>
      <w:r w:rsidR="00E20F7E" w:rsidRPr="00EE72F3">
        <w:t xml:space="preserve"> observations</w:t>
      </w:r>
      <w:r w:rsidR="005637DD" w:rsidRPr="00EE72F3">
        <w:t>, etc</w:t>
      </w:r>
      <w:r w:rsidRPr="00EE72F3">
        <w:t xml:space="preserve">. </w:t>
      </w:r>
      <w:r w:rsidR="00E20F7E" w:rsidRPr="00EE72F3">
        <w:t xml:space="preserve">The receiving system can gather </w:t>
      </w:r>
      <w:r w:rsidRPr="00EE72F3">
        <w:t xml:space="preserve">data points </w:t>
      </w:r>
      <w:r w:rsidR="004109C8" w:rsidRPr="00EE72F3">
        <w:t xml:space="preserve">in the received CDA document </w:t>
      </w:r>
      <w:r w:rsidRPr="00EE72F3">
        <w:t xml:space="preserve">base on </w:t>
      </w:r>
      <w:r w:rsidR="00E20F7E" w:rsidRPr="00EE72F3">
        <w:t xml:space="preserve">the </w:t>
      </w:r>
      <w:r w:rsidRPr="00EE72F3">
        <w:t>observation effective time</w:t>
      </w:r>
      <w:r w:rsidR="004109C8" w:rsidRPr="00EE72F3">
        <w:t xml:space="preserve">. This provides the ability to display the following: </w:t>
      </w:r>
    </w:p>
    <w:p w14:paraId="4BD35363" w14:textId="77777777" w:rsidR="004109C8" w:rsidRPr="00EE72F3" w:rsidRDefault="004109C8" w:rsidP="005E7151">
      <w:pPr>
        <w:pStyle w:val="ListBullet2"/>
      </w:pPr>
      <w:r w:rsidRPr="00EE72F3">
        <w:t>M</w:t>
      </w:r>
      <w:r w:rsidR="00E20F7E" w:rsidRPr="00EE72F3">
        <w:t xml:space="preserve">ost recent data elements. </w:t>
      </w:r>
    </w:p>
    <w:p w14:paraId="7679B635" w14:textId="1C254DD1" w:rsidR="004109C8" w:rsidRPr="00EE72F3" w:rsidRDefault="004109C8" w:rsidP="005E7151">
      <w:pPr>
        <w:pStyle w:val="ListBullet2"/>
      </w:pPr>
      <w:r w:rsidRPr="00EE72F3">
        <w:t>D</w:t>
      </w:r>
      <w:r w:rsidR="00E20F7E" w:rsidRPr="00EE72F3">
        <w:t xml:space="preserve">ata </w:t>
      </w:r>
      <w:r w:rsidRPr="00EE72F3">
        <w:t xml:space="preserve">elements </w:t>
      </w:r>
      <w:r w:rsidR="00E20F7E" w:rsidRPr="00EE72F3">
        <w:t>based on relevant trends such as displaying the</w:t>
      </w:r>
      <w:r w:rsidR="00203DA5" w:rsidRPr="00EE72F3">
        <w:t xml:space="preserve"> comparison between the low</w:t>
      </w:r>
      <w:r w:rsidR="00E20F7E" w:rsidRPr="00EE72F3">
        <w:t xml:space="preserve">est </w:t>
      </w:r>
      <w:r w:rsidR="00203DA5" w:rsidRPr="00EE72F3">
        <w:t>and high</w:t>
      </w:r>
      <w:r w:rsidR="007D499D" w:rsidRPr="00EE72F3">
        <w:t xml:space="preserve">est values </w:t>
      </w:r>
      <w:r w:rsidR="00203DA5" w:rsidRPr="00EE72F3">
        <w:t>(</w:t>
      </w:r>
      <w:r w:rsidR="008567CD">
        <w:t xml:space="preserve">e.g., </w:t>
      </w:r>
      <w:r w:rsidR="00203DA5" w:rsidRPr="00EE72F3">
        <w:t>lowest weight value and the high</w:t>
      </w:r>
      <w:r w:rsidR="00E20F7E" w:rsidRPr="00EE72F3">
        <w:t xml:space="preserve">est </w:t>
      </w:r>
      <w:r w:rsidR="00203DA5" w:rsidRPr="00EE72F3">
        <w:t>weight value</w:t>
      </w:r>
      <w:r w:rsidRPr="00EE72F3">
        <w:t>)</w:t>
      </w:r>
      <w:r w:rsidR="00203DA5" w:rsidRPr="00EE72F3">
        <w:t xml:space="preserve"> along </w:t>
      </w:r>
      <w:r w:rsidR="00E20F7E" w:rsidRPr="00EE72F3">
        <w:t>the relevant effective time</w:t>
      </w:r>
      <w:r w:rsidRPr="00EE72F3">
        <w:t xml:space="preserve">. This will provide the ability to show clinical relevance such as </w:t>
      </w:r>
      <w:r w:rsidR="00203DA5" w:rsidRPr="00EE72F3">
        <w:t xml:space="preserve">the time </w:t>
      </w:r>
      <w:r w:rsidRPr="00EE72F3">
        <w:t xml:space="preserve">period </w:t>
      </w:r>
      <w:r w:rsidR="00203DA5" w:rsidRPr="00EE72F3">
        <w:t>it has taken for the patient’s weight to trend upwards</w:t>
      </w:r>
      <w:r w:rsidR="00154F46" w:rsidRPr="00EE72F3">
        <w:t xml:space="preserve">. </w:t>
      </w:r>
    </w:p>
    <w:p w14:paraId="4879F534" w14:textId="6CD25341" w:rsidR="0018021D" w:rsidRPr="00EE72F3" w:rsidRDefault="004109C8" w:rsidP="005E7151">
      <w:pPr>
        <w:pStyle w:val="ListBullet2"/>
      </w:pPr>
      <w:r w:rsidRPr="00EE72F3">
        <w:lastRenderedPageBreak/>
        <w:t xml:space="preserve">Values </w:t>
      </w:r>
      <w:r w:rsidR="00680FB1">
        <w:t xml:space="preserve">can be </w:t>
      </w:r>
      <w:r w:rsidR="00154F46" w:rsidRPr="00EE72F3">
        <w:t xml:space="preserve">grouped by time precision of minute </w:t>
      </w:r>
      <w:r w:rsidR="00680FB1">
        <w:t xml:space="preserve">such as </w:t>
      </w:r>
      <w:r w:rsidR="00154F46" w:rsidRPr="00EE72F3">
        <w:t>heart rate</w:t>
      </w:r>
      <w:r w:rsidR="00680FB1">
        <w:t xml:space="preserve"> per minute or </w:t>
      </w:r>
      <w:r w:rsidR="00154F46" w:rsidRPr="00EE72F3">
        <w:t>resp</w:t>
      </w:r>
      <w:r w:rsidR="00340E85" w:rsidRPr="00EE72F3">
        <w:t>iratory</w:t>
      </w:r>
      <w:r w:rsidR="00154F46" w:rsidRPr="00EE72F3">
        <w:t xml:space="preserve"> rate</w:t>
      </w:r>
      <w:r w:rsidR="00680FB1">
        <w:t xml:space="preserve"> per minute</w:t>
      </w:r>
      <w:r w:rsidR="00203DA5" w:rsidRPr="00EE72F3">
        <w:t>.</w:t>
      </w:r>
      <w:r w:rsidR="00154F46" w:rsidRPr="00EE72F3">
        <w:t xml:space="preserve"> Other</w:t>
      </w:r>
      <w:r w:rsidR="0088246E">
        <w:t xml:space="preserve"> values</w:t>
      </w:r>
      <w:r w:rsidR="00154F46" w:rsidRPr="00EE72F3">
        <w:t xml:space="preserve"> </w:t>
      </w:r>
      <w:r w:rsidR="00680FB1">
        <w:t xml:space="preserve">can be </w:t>
      </w:r>
      <w:r w:rsidR="00154F46" w:rsidRPr="00EE72F3">
        <w:t xml:space="preserve">grouped by day precision </w:t>
      </w:r>
      <w:r w:rsidR="00680FB1">
        <w:t xml:space="preserve">such as </w:t>
      </w:r>
      <w:r w:rsidR="00154F46" w:rsidRPr="00EE72F3">
        <w:t>height</w:t>
      </w:r>
      <w:r w:rsidR="00680FB1">
        <w:t xml:space="preserve"> or </w:t>
      </w:r>
      <w:r w:rsidR="00154F46" w:rsidRPr="00EE72F3">
        <w:t xml:space="preserve">head circumference. </w:t>
      </w:r>
      <w:r w:rsidR="00203DA5" w:rsidRPr="00EE72F3">
        <w:t>Displaying grouped values together provides ability to determine clinical trends such as increase</w:t>
      </w:r>
      <w:r w:rsidR="0088246E">
        <w:t>/decrease</w:t>
      </w:r>
      <w:r w:rsidR="00203DA5" w:rsidRPr="00EE72F3">
        <w:t xml:space="preserve"> weight along with trends in blood pressure and heart rate. </w:t>
      </w:r>
    </w:p>
    <w:p w14:paraId="37B7D06F" w14:textId="238C1583" w:rsidR="00126A38" w:rsidRPr="00EE72F3" w:rsidRDefault="00126A38" w:rsidP="00126A38">
      <w:pPr>
        <w:pStyle w:val="Heading3"/>
        <w:keepNext w:val="0"/>
        <w:numPr>
          <w:ilvl w:val="0"/>
          <w:numId w:val="0"/>
        </w:numPr>
        <w:rPr>
          <w:bCs/>
          <w:noProof w:val="0"/>
        </w:rPr>
      </w:pPr>
      <w:bookmarkStart w:id="373" w:name="_Toc345074660"/>
      <w:bookmarkStart w:id="374" w:name="_Toc514933036"/>
      <w:bookmarkEnd w:id="246"/>
      <w:r w:rsidRPr="00EE72F3">
        <w:rPr>
          <w:bCs/>
          <w:noProof w:val="0"/>
        </w:rPr>
        <w:t>X.4.2 Use Cases</w:t>
      </w:r>
      <w:bookmarkEnd w:id="373"/>
      <w:bookmarkEnd w:id="374"/>
    </w:p>
    <w:p w14:paraId="24699844" w14:textId="7CA9D959" w:rsidR="005402A5" w:rsidRPr="00EE72F3" w:rsidRDefault="005402A5" w:rsidP="005402A5">
      <w:pPr>
        <w:pStyle w:val="Heading4"/>
        <w:numPr>
          <w:ilvl w:val="0"/>
          <w:numId w:val="0"/>
        </w:numPr>
        <w:ind w:left="864" w:hanging="864"/>
        <w:rPr>
          <w:noProof w:val="0"/>
        </w:rPr>
      </w:pPr>
      <w:bookmarkStart w:id="375" w:name="_Toc514933037"/>
      <w:bookmarkStart w:id="376" w:name="_Toc345074661"/>
      <w:r w:rsidRPr="00EE72F3">
        <w:rPr>
          <w:noProof w:val="0"/>
        </w:rPr>
        <w:t>X.4.2</w:t>
      </w:r>
      <w:r w:rsidR="00BE0A72" w:rsidRPr="00EE72F3">
        <w:rPr>
          <w:noProof w:val="0"/>
        </w:rPr>
        <w:t>.1</w:t>
      </w:r>
      <w:r w:rsidRPr="00EE72F3">
        <w:rPr>
          <w:noProof w:val="0"/>
        </w:rPr>
        <w:t xml:space="preserve"> Use Case</w:t>
      </w:r>
      <w:r w:rsidR="00BE0A72" w:rsidRPr="00EE72F3">
        <w:rPr>
          <w:noProof w:val="0"/>
        </w:rPr>
        <w:t xml:space="preserve"> #1</w:t>
      </w:r>
      <w:r w:rsidRPr="00EE72F3">
        <w:rPr>
          <w:noProof w:val="0"/>
        </w:rPr>
        <w:t xml:space="preserve">: </w:t>
      </w:r>
      <w:r w:rsidR="00676EF2" w:rsidRPr="00EE72F3">
        <w:rPr>
          <w:noProof w:val="0"/>
        </w:rPr>
        <w:t>User Defined Summary Section View</w:t>
      </w:r>
      <w:bookmarkEnd w:id="375"/>
    </w:p>
    <w:p w14:paraId="3D048368" w14:textId="0C565D09" w:rsidR="007232C5" w:rsidRPr="00EE72F3" w:rsidRDefault="007232C5" w:rsidP="00C47DFA">
      <w:pPr>
        <w:pStyle w:val="BodyText"/>
      </w:pPr>
      <w:r w:rsidRPr="00EE72F3">
        <w:t>This use case involves a Primary C</w:t>
      </w:r>
      <w:r w:rsidR="00586C4B" w:rsidRPr="00EE72F3">
        <w:t xml:space="preserve">are Physician (PCP) generating </w:t>
      </w:r>
      <w:r w:rsidR="006E06AC" w:rsidRPr="00EE72F3">
        <w:t>a User Defined S</w:t>
      </w:r>
      <w:r w:rsidRPr="00EE72F3">
        <w:t xml:space="preserve">ummary </w:t>
      </w:r>
      <w:r w:rsidR="006E06AC" w:rsidRPr="00EE72F3">
        <w:t>Section</w:t>
      </w:r>
      <w:r w:rsidRPr="00EE72F3">
        <w:t xml:space="preserve"> </w:t>
      </w:r>
      <w:r w:rsidR="00676EF2" w:rsidRPr="00EE72F3">
        <w:t xml:space="preserve">View </w:t>
      </w:r>
      <w:r w:rsidRPr="00EE72F3">
        <w:t>ba</w:t>
      </w:r>
      <w:r w:rsidR="00586C4B" w:rsidRPr="00EE72F3">
        <w:t>sed on content in a CDA document he has received. The</w:t>
      </w:r>
      <w:r w:rsidR="009F6B6F" w:rsidRPr="00EE72F3">
        <w:t xml:space="preserve"> information in the User Defined Summary</w:t>
      </w:r>
      <w:r w:rsidR="00586C4B" w:rsidRPr="00EE72F3">
        <w:t xml:space="preserve"> </w:t>
      </w:r>
      <w:r w:rsidR="009F6B6F" w:rsidRPr="00EE72F3">
        <w:t xml:space="preserve">Section </w:t>
      </w:r>
      <w:r w:rsidR="00676EF2" w:rsidRPr="00EE72F3">
        <w:t xml:space="preserve">View </w:t>
      </w:r>
      <w:r w:rsidR="00CC2BDD" w:rsidRPr="00EE72F3">
        <w:t xml:space="preserve">can be used </w:t>
      </w:r>
      <w:r w:rsidR="00813735" w:rsidRPr="00EE72F3">
        <w:t xml:space="preserve">to </w:t>
      </w:r>
      <w:r w:rsidR="009F6B6F" w:rsidRPr="00EE72F3">
        <w:t>better direct the</w:t>
      </w:r>
      <w:r w:rsidR="0037384E" w:rsidRPr="00EE72F3">
        <w:t xml:space="preserve"> patient’s care</w:t>
      </w:r>
      <w:r w:rsidRPr="00EE72F3">
        <w:t xml:space="preserve">. </w:t>
      </w:r>
    </w:p>
    <w:p w14:paraId="647104AC" w14:textId="1B043115" w:rsidR="007232C5" w:rsidRPr="00EE72F3" w:rsidRDefault="007232C5" w:rsidP="003554C9">
      <w:pPr>
        <w:pStyle w:val="Heading5"/>
        <w:rPr>
          <w:noProof w:val="0"/>
        </w:rPr>
      </w:pPr>
      <w:bookmarkStart w:id="377" w:name="_Toc514933038"/>
      <w:r w:rsidRPr="00EE72F3">
        <w:rPr>
          <w:noProof w:val="0"/>
        </w:rPr>
        <w:t xml:space="preserve">X.4.2.1.1 </w:t>
      </w:r>
      <w:r w:rsidR="00676EF2" w:rsidRPr="00EE72F3">
        <w:rPr>
          <w:noProof w:val="0"/>
        </w:rPr>
        <w:t>User Defined Summary Section View</w:t>
      </w:r>
      <w:r w:rsidRPr="00EE72F3">
        <w:rPr>
          <w:noProof w:val="0"/>
        </w:rPr>
        <w:t xml:space="preserve"> Use Case Description</w:t>
      </w:r>
      <w:bookmarkEnd w:id="377"/>
    </w:p>
    <w:p w14:paraId="4E080EB1" w14:textId="42905225" w:rsidR="003C3CC3" w:rsidRDefault="0037384E" w:rsidP="00C47DFA">
      <w:pPr>
        <w:pStyle w:val="BodyText"/>
      </w:pPr>
      <w:r w:rsidRPr="00EE72F3">
        <w:t xml:space="preserve">This use case involves a patient being seen by his PCP for an emergency </w:t>
      </w:r>
      <w:r w:rsidR="003C3CC3" w:rsidRPr="00EE72F3">
        <w:t>department (ED) follow-up encounter</w:t>
      </w:r>
      <w:r w:rsidRPr="00EE72F3">
        <w:t>. The pa</w:t>
      </w:r>
      <w:r w:rsidR="009F6B6F" w:rsidRPr="00EE72F3">
        <w:t xml:space="preserve">tient was </w:t>
      </w:r>
      <w:r w:rsidR="003C3CC3" w:rsidRPr="00EE72F3">
        <w:t xml:space="preserve">seen in the ED </w:t>
      </w:r>
      <w:r w:rsidR="009F6B6F" w:rsidRPr="00EE72F3">
        <w:t>recently for</w:t>
      </w:r>
      <w:r w:rsidRPr="00EE72F3">
        <w:t xml:space="preserve"> complaints of chronic back pain. The PCP has access to the </w:t>
      </w:r>
      <w:r w:rsidR="003C3CC3" w:rsidRPr="00EE72F3">
        <w:t>patient’s continuity of care document (</w:t>
      </w:r>
      <w:r w:rsidRPr="00EE72F3">
        <w:t>CCD</w:t>
      </w:r>
      <w:r w:rsidR="003C72EB" w:rsidRPr="005E7151">
        <w:rPr>
          <w:vertAlign w:val="superscript"/>
        </w:rPr>
        <w:t>®</w:t>
      </w:r>
      <w:r w:rsidR="003C72EB">
        <w:rPr>
          <w:rStyle w:val="FootnoteReference"/>
        </w:rPr>
        <w:footnoteReference w:id="4"/>
      </w:r>
      <w:r w:rsidR="003C3CC3" w:rsidRPr="00EE72F3">
        <w:t>)</w:t>
      </w:r>
      <w:r w:rsidRPr="00EE72F3">
        <w:t xml:space="preserve"> </w:t>
      </w:r>
      <w:r w:rsidR="003C3CC3" w:rsidRPr="00EE72F3">
        <w:t>generated at t</w:t>
      </w:r>
      <w:r w:rsidRPr="00EE72F3">
        <w:t xml:space="preserve">he </w:t>
      </w:r>
      <w:r w:rsidR="003C3CC3" w:rsidRPr="00EE72F3">
        <w:t xml:space="preserve">completion of the </w:t>
      </w:r>
      <w:r w:rsidRPr="00EE72F3">
        <w:t>ED</w:t>
      </w:r>
      <w:r w:rsidR="003C3CC3" w:rsidRPr="00EE72F3">
        <w:t xml:space="preserve"> visit</w:t>
      </w:r>
      <w:r w:rsidRPr="00EE72F3">
        <w:t xml:space="preserve">. </w:t>
      </w:r>
      <w:r w:rsidR="0087668B" w:rsidRPr="00EE72F3">
        <w:t>The following is a</w:t>
      </w:r>
      <w:r w:rsidR="00813735" w:rsidRPr="00EE72F3">
        <w:t>n</w:t>
      </w:r>
      <w:r w:rsidR="0037615C" w:rsidRPr="00EE72F3">
        <w:t xml:space="preserve"> example</w:t>
      </w:r>
      <w:r w:rsidR="009F6B6F" w:rsidRPr="00EE72F3">
        <w:t xml:space="preserve"> of how the </w:t>
      </w:r>
      <w:r w:rsidR="00676EF2" w:rsidRPr="00EE72F3">
        <w:t>User Defined Summary Section View</w:t>
      </w:r>
      <w:r w:rsidR="00813735" w:rsidRPr="00EE72F3">
        <w:t xml:space="preserve"> is used</w:t>
      </w:r>
      <w:r w:rsidR="009F6B6F" w:rsidRPr="00EE72F3">
        <w:t>. T</w:t>
      </w:r>
      <w:r w:rsidR="003C3CC3" w:rsidRPr="00EE72F3">
        <w:t>he PCP would like to v</w:t>
      </w:r>
      <w:r w:rsidR="00813735" w:rsidRPr="00EE72F3">
        <w:t>iew a</w:t>
      </w:r>
      <w:ins w:id="378" w:author="Jones, Emma" w:date="2018-07-16T18:26:00Z">
        <w:r w:rsidR="00E7445A">
          <w:t xml:space="preserve"> document</w:t>
        </w:r>
      </w:ins>
      <w:r w:rsidR="00813735" w:rsidRPr="00EE72F3">
        <w:t xml:space="preserve"> summary section which </w:t>
      </w:r>
      <w:r w:rsidR="003C3CC3" w:rsidRPr="00EE72F3">
        <w:t>list</w:t>
      </w:r>
      <w:r w:rsidR="0087668B" w:rsidRPr="00EE72F3">
        <w:t>s</w:t>
      </w:r>
      <w:r w:rsidR="003C3CC3" w:rsidRPr="00EE72F3">
        <w:t xml:space="preserve"> all the ED visi</w:t>
      </w:r>
      <w:r w:rsidR="00813735" w:rsidRPr="00EE72F3">
        <w:t>ts this patient has had in the p</w:t>
      </w:r>
      <w:r w:rsidR="003C3CC3" w:rsidRPr="00EE72F3">
        <w:t xml:space="preserve">ast six months including the reason for the visit and a list of medications </w:t>
      </w:r>
      <w:r w:rsidR="001E4111" w:rsidRPr="00EE72F3">
        <w:t xml:space="preserve">prescribed during </w:t>
      </w:r>
      <w:r w:rsidR="003C3CC3" w:rsidRPr="00EE72F3">
        <w:t xml:space="preserve">each </w:t>
      </w:r>
      <w:r w:rsidR="00813735" w:rsidRPr="00EE72F3">
        <w:t>of tho</w:t>
      </w:r>
      <w:r w:rsidR="001E4111" w:rsidRPr="00EE72F3">
        <w:t xml:space="preserve">se ED </w:t>
      </w:r>
      <w:r w:rsidR="003C3CC3" w:rsidRPr="00EE72F3">
        <w:t>visit</w:t>
      </w:r>
      <w:r w:rsidR="001E4111" w:rsidRPr="00EE72F3">
        <w:t>s</w:t>
      </w:r>
      <w:r w:rsidR="003C3CC3" w:rsidRPr="00EE72F3">
        <w:t>.</w:t>
      </w:r>
      <w:r w:rsidR="000B7479" w:rsidRPr="00EE72F3">
        <w:t xml:space="preserve"> This may assist the provider in determining if a patient may be demonstrating drug seeking behavior</w:t>
      </w:r>
      <w:r w:rsidR="00EE72F3">
        <w:t xml:space="preserve">. </w:t>
      </w:r>
    </w:p>
    <w:p w14:paraId="4F60676C" w14:textId="66D210FC" w:rsidR="009910D3" w:rsidRDefault="009910D3" w:rsidP="00C47DFA">
      <w:pPr>
        <w:pStyle w:val="BodyText"/>
      </w:pPr>
    </w:p>
    <w:p w14:paraId="23E2945A" w14:textId="1DE25D6F" w:rsidR="009910D3" w:rsidRDefault="009910D3" w:rsidP="00C47DFA">
      <w:pPr>
        <w:pStyle w:val="BodyText"/>
      </w:pPr>
    </w:p>
    <w:p w14:paraId="10272EC3" w14:textId="099C20A9" w:rsidR="009910D3" w:rsidRDefault="009910D3" w:rsidP="00C47DFA">
      <w:pPr>
        <w:pStyle w:val="BodyText"/>
      </w:pPr>
    </w:p>
    <w:p w14:paraId="459DAFDD" w14:textId="32F23809" w:rsidR="009910D3" w:rsidRDefault="009910D3" w:rsidP="00C47DFA">
      <w:pPr>
        <w:pStyle w:val="BodyText"/>
      </w:pPr>
    </w:p>
    <w:p w14:paraId="115C923B" w14:textId="6D2C2209" w:rsidR="009910D3" w:rsidRDefault="009910D3" w:rsidP="00C47DFA">
      <w:pPr>
        <w:pStyle w:val="BodyText"/>
      </w:pPr>
    </w:p>
    <w:p w14:paraId="5122ACA7" w14:textId="6F2D2F89" w:rsidR="009910D3" w:rsidRDefault="009910D3" w:rsidP="00C47DFA">
      <w:pPr>
        <w:pStyle w:val="BodyText"/>
      </w:pPr>
    </w:p>
    <w:p w14:paraId="33859115" w14:textId="3DBF467B" w:rsidR="009910D3" w:rsidRDefault="009910D3" w:rsidP="00C47DFA">
      <w:pPr>
        <w:pStyle w:val="BodyText"/>
      </w:pPr>
    </w:p>
    <w:p w14:paraId="6DFFA13E" w14:textId="76663A28" w:rsidR="009910D3" w:rsidRDefault="009910D3" w:rsidP="00C47DFA">
      <w:pPr>
        <w:pStyle w:val="BodyText"/>
      </w:pPr>
    </w:p>
    <w:p w14:paraId="4AD21634" w14:textId="33F2C5DC" w:rsidR="009910D3" w:rsidRDefault="009910D3" w:rsidP="00C47DFA">
      <w:pPr>
        <w:pStyle w:val="BodyText"/>
      </w:pPr>
    </w:p>
    <w:p w14:paraId="039D6B28" w14:textId="1ADEDD0E" w:rsidR="009910D3" w:rsidRDefault="009910D3" w:rsidP="00C47DFA">
      <w:pPr>
        <w:pStyle w:val="BodyText"/>
      </w:pPr>
    </w:p>
    <w:p w14:paraId="72D32E96" w14:textId="5BE7F611" w:rsidR="009910D3" w:rsidRDefault="009910D3" w:rsidP="00C47DFA">
      <w:pPr>
        <w:pStyle w:val="BodyText"/>
      </w:pPr>
    </w:p>
    <w:p w14:paraId="6CD7D6E5" w14:textId="11B9C6E2" w:rsidR="009910D3" w:rsidRDefault="009910D3" w:rsidP="00C47DFA">
      <w:pPr>
        <w:pStyle w:val="BodyText"/>
      </w:pPr>
    </w:p>
    <w:p w14:paraId="1F0F9948" w14:textId="3650922B" w:rsidR="009910D3" w:rsidRDefault="009910D3" w:rsidP="00C47DFA">
      <w:pPr>
        <w:pStyle w:val="BodyText"/>
      </w:pPr>
    </w:p>
    <w:p w14:paraId="4C0445CD" w14:textId="7EB0B9E9" w:rsidR="009910D3" w:rsidRDefault="009910D3" w:rsidP="00C47DFA">
      <w:pPr>
        <w:pStyle w:val="BodyText"/>
      </w:pPr>
    </w:p>
    <w:p w14:paraId="5CD91BF3" w14:textId="561B0D22" w:rsidR="009910D3" w:rsidRDefault="009910D3" w:rsidP="00C47DFA">
      <w:pPr>
        <w:pStyle w:val="BodyText"/>
      </w:pPr>
    </w:p>
    <w:p w14:paraId="66D3AF4F" w14:textId="5B4FCD39" w:rsidR="009910D3" w:rsidRDefault="009910D3" w:rsidP="00C47DFA">
      <w:pPr>
        <w:pStyle w:val="BodyText"/>
      </w:pPr>
    </w:p>
    <w:p w14:paraId="1F80D887" w14:textId="0D142447" w:rsidR="009910D3" w:rsidRDefault="009910D3" w:rsidP="00C47DFA">
      <w:pPr>
        <w:pStyle w:val="BodyText"/>
      </w:pPr>
    </w:p>
    <w:p w14:paraId="58C05CE2" w14:textId="0B131E30" w:rsidR="009910D3" w:rsidRDefault="009910D3" w:rsidP="00C47DFA">
      <w:pPr>
        <w:pStyle w:val="BodyText"/>
      </w:pPr>
    </w:p>
    <w:p w14:paraId="7779C1D8" w14:textId="39E7BBFB" w:rsidR="009910D3" w:rsidRDefault="009910D3" w:rsidP="00C47DFA">
      <w:pPr>
        <w:pStyle w:val="BodyText"/>
      </w:pPr>
    </w:p>
    <w:p w14:paraId="0A23583D" w14:textId="77777777" w:rsidR="009910D3" w:rsidRPr="00EE72F3" w:rsidRDefault="009910D3" w:rsidP="00C47DFA">
      <w:pPr>
        <w:pStyle w:val="BodyText"/>
      </w:pPr>
    </w:p>
    <w:p w14:paraId="683C0A9E" w14:textId="10DC51AC" w:rsidR="001633D5" w:rsidRDefault="001633D5" w:rsidP="003554C9">
      <w:pPr>
        <w:pStyle w:val="Heading5"/>
        <w:rPr>
          <w:noProof w:val="0"/>
        </w:rPr>
      </w:pPr>
      <w:bookmarkStart w:id="379" w:name="_Toc514933039"/>
      <w:r w:rsidRPr="00EE72F3">
        <w:rPr>
          <w:noProof w:val="0"/>
        </w:rPr>
        <w:t xml:space="preserve">X.4.2.1.2 </w:t>
      </w:r>
      <w:r w:rsidR="00676EF2" w:rsidRPr="00EE72F3">
        <w:rPr>
          <w:noProof w:val="0"/>
        </w:rPr>
        <w:t>User Defined Summary Section View</w:t>
      </w:r>
      <w:r w:rsidRPr="00EE72F3">
        <w:rPr>
          <w:noProof w:val="0"/>
        </w:rPr>
        <w:t xml:space="preserve"> Process Flow</w:t>
      </w:r>
      <w:bookmarkEnd w:id="379"/>
    </w:p>
    <w:p w14:paraId="5C9C9548" w14:textId="77777777" w:rsidR="00B018B8" w:rsidRDefault="00B018B8" w:rsidP="001633D5">
      <w:pPr>
        <w:pStyle w:val="BodyText"/>
      </w:pPr>
    </w:p>
    <w:p w14:paraId="40D0314A" w14:textId="2C192B3D" w:rsidR="001633D5" w:rsidRPr="00EE72F3" w:rsidRDefault="001633D5" w:rsidP="001633D5">
      <w:pPr>
        <w:pStyle w:val="BodyText"/>
      </w:pPr>
      <w:r w:rsidRPr="00EE72F3">
        <w:rPr>
          <w:noProof/>
        </w:rPr>
        <mc:AlternateContent>
          <mc:Choice Requires="wpc">
            <w:drawing>
              <wp:inline distT="0" distB="0" distL="0" distR="0" wp14:anchorId="34453A24" wp14:editId="61DF9CDA">
                <wp:extent cx="5784841" cy="4976276"/>
                <wp:effectExtent l="0" t="0" r="0" b="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206"/>
                        <wps:cNvSpPr txBox="1">
                          <a:spLocks noChangeArrowheads="1"/>
                        </wps:cNvSpPr>
                        <wps:spPr bwMode="auto">
                          <a:xfrm>
                            <a:off x="857436" y="35998"/>
                            <a:ext cx="108394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2558F3" w14:textId="11ECD9F7" w:rsidR="00056EB4" w:rsidRPr="00A67ED5" w:rsidRDefault="00056EB4" w:rsidP="001633D5">
                              <w:pPr>
                                <w:pStyle w:val="BodyText"/>
                                <w:rPr>
                                  <w:sz w:val="22"/>
                                  <w:szCs w:val="22"/>
                                  <w:lang w:val="pt-BR"/>
                                </w:rPr>
                              </w:pPr>
                              <w:r>
                                <w:rPr>
                                  <w:sz w:val="22"/>
                                  <w:szCs w:val="22"/>
                                  <w:lang w:val="pt-BR"/>
                                </w:rPr>
                                <w:t>ED</w:t>
                              </w:r>
                              <w:r>
                                <w:rPr>
                                  <w:sz w:val="22"/>
                                  <w:szCs w:val="22"/>
                                  <w:lang w:val="pt-BR"/>
                                </w:rPr>
                                <w:br/>
                                <w:t>(Content Creator)</w:t>
                              </w:r>
                            </w:p>
                          </w:txbxContent>
                        </wps:txbx>
                        <wps:bodyPr rot="0" vert="horz" wrap="square" lIns="0" tIns="0" rIns="0" bIns="0" anchor="t" anchorCtr="0" upright="1">
                          <a:noAutofit/>
                        </wps:bodyPr>
                      </wps:wsp>
                      <wps:wsp>
                        <wps:cNvPr id="17" name="Line 207"/>
                        <wps:cNvCnPr/>
                        <wps:spPr bwMode="auto">
                          <a:xfrm flipV="1">
                            <a:off x="1262566" y="492563"/>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Text Box 208"/>
                        <wps:cNvSpPr txBox="1">
                          <a:spLocks noChangeArrowheads="1"/>
                        </wps:cNvSpPr>
                        <wps:spPr bwMode="auto">
                          <a:xfrm>
                            <a:off x="2189031" y="35998"/>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BB13E2" w14:textId="1FA8CA0A" w:rsidR="00056EB4" w:rsidRPr="00077324" w:rsidRDefault="00056EB4" w:rsidP="001633D5">
                              <w:pPr>
                                <w:pStyle w:val="BodyText"/>
                                <w:rPr>
                                  <w:sz w:val="22"/>
                                  <w:szCs w:val="22"/>
                                </w:rPr>
                              </w:pPr>
                              <w:r>
                                <w:rPr>
                                  <w:sz w:val="22"/>
                                  <w:szCs w:val="22"/>
                                </w:rPr>
                                <w:t>PCP</w:t>
                              </w:r>
                              <w:r>
                                <w:rPr>
                                  <w:sz w:val="22"/>
                                  <w:szCs w:val="22"/>
                                </w:rPr>
                                <w:br/>
                                <w:t>(Content Consumer)</w:t>
                              </w:r>
                            </w:p>
                          </w:txbxContent>
                        </wps:txbx>
                        <wps:bodyPr rot="0" vert="horz" wrap="square" lIns="0" tIns="0" rIns="0" bIns="0" anchor="t" anchorCtr="0" upright="1">
                          <a:noAutofit/>
                        </wps:bodyPr>
                      </wps:wsp>
                      <wps:wsp>
                        <wps:cNvPr id="19" name="Line 209"/>
                        <wps:cNvCnPr/>
                        <wps:spPr bwMode="auto">
                          <a:xfrm flipV="1">
                            <a:off x="2549076" y="492563"/>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Rectangle 210"/>
                        <wps:cNvSpPr>
                          <a:spLocks noChangeArrowheads="1"/>
                        </wps:cNvSpPr>
                        <wps:spPr bwMode="auto">
                          <a:xfrm>
                            <a:off x="1162236" y="583368"/>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211"/>
                        <wps:cNvSpPr txBox="1">
                          <a:spLocks noChangeArrowheads="1"/>
                        </wps:cNvSpPr>
                        <wps:spPr bwMode="auto">
                          <a:xfrm>
                            <a:off x="1381946" y="492563"/>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67F8B" w14:textId="77777777" w:rsidR="00056EB4" w:rsidRPr="00077324" w:rsidRDefault="00056EB4" w:rsidP="001633D5">
                              <w:pPr>
                                <w:pStyle w:val="BodyText"/>
                                <w:rPr>
                                  <w:sz w:val="22"/>
                                  <w:szCs w:val="22"/>
                                </w:rPr>
                              </w:pPr>
                              <w:r>
                                <w:rPr>
                                  <w:sz w:val="22"/>
                                  <w:szCs w:val="22"/>
                                </w:rPr>
                                <w:t>Share Content</w:t>
                              </w:r>
                            </w:p>
                            <w:p w14:paraId="7787EB68" w14:textId="77777777" w:rsidR="00056EB4" w:rsidRDefault="00056EB4" w:rsidP="001633D5"/>
                            <w:p w14:paraId="345EF4E9" w14:textId="77777777" w:rsidR="00056EB4" w:rsidRPr="00077324" w:rsidRDefault="00056EB4" w:rsidP="001633D5">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22" name="Line 212"/>
                        <wps:cNvCnPr/>
                        <wps:spPr bwMode="auto">
                          <a:xfrm>
                            <a:off x="1356546" y="726198"/>
                            <a:ext cx="1101090" cy="183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213"/>
                        <wps:cNvSpPr>
                          <a:spLocks noChangeArrowheads="1"/>
                        </wps:cNvSpPr>
                        <wps:spPr bwMode="auto">
                          <a:xfrm>
                            <a:off x="2457636" y="726198"/>
                            <a:ext cx="239395" cy="402531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Freeform 214"/>
                        <wps:cNvSpPr>
                          <a:spLocks/>
                        </wps:cNvSpPr>
                        <wps:spPr bwMode="auto">
                          <a:xfrm>
                            <a:off x="2661471" y="1024693"/>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15"/>
                        <wps:cNvSpPr txBox="1">
                          <a:spLocks noChangeArrowheads="1"/>
                        </wps:cNvSpPr>
                        <wps:spPr bwMode="auto">
                          <a:xfrm>
                            <a:off x="2609401" y="1230433"/>
                            <a:ext cx="1484630" cy="723900"/>
                          </a:xfrm>
                          <a:prstGeom prst="rect">
                            <a:avLst/>
                          </a:prstGeom>
                          <a:solidFill>
                            <a:srgbClr val="FFFFFF">
                              <a:alpha val="0"/>
                            </a:srgbClr>
                          </a:solidFill>
                          <a:ln w="9525">
                            <a:solidFill>
                              <a:srgbClr val="FFFFFF"/>
                            </a:solidFill>
                            <a:miter lim="800000"/>
                            <a:headEnd/>
                            <a:tailEnd/>
                          </a:ln>
                        </wps:spPr>
                        <wps:txbx>
                          <w:txbxContent>
                            <w:p w14:paraId="39E65980" w14:textId="00769469" w:rsidR="00056EB4" w:rsidRDefault="00056EB4" w:rsidP="001633D5">
                              <w:r>
                                <w:t>Check for needed information</w:t>
                              </w:r>
                            </w:p>
                          </w:txbxContent>
                        </wps:txbx>
                        <wps:bodyPr rot="0" vert="horz" wrap="square" lIns="91440" tIns="45720" rIns="91440" bIns="45720" anchor="t" anchorCtr="0" upright="1">
                          <a:noAutofit/>
                        </wps:bodyPr>
                      </wps:wsp>
                      <wps:wsp>
                        <wps:cNvPr id="26" name="Freeform 216"/>
                        <wps:cNvSpPr>
                          <a:spLocks/>
                        </wps:cNvSpPr>
                        <wps:spPr bwMode="auto">
                          <a:xfrm>
                            <a:off x="2697031" y="2266621"/>
                            <a:ext cx="1397000" cy="1027562"/>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217"/>
                        <wps:cNvSpPr txBox="1">
                          <a:spLocks noChangeArrowheads="1"/>
                        </wps:cNvSpPr>
                        <wps:spPr bwMode="auto">
                          <a:xfrm>
                            <a:off x="2644961" y="2472493"/>
                            <a:ext cx="1484630" cy="723900"/>
                          </a:xfrm>
                          <a:prstGeom prst="rect">
                            <a:avLst/>
                          </a:prstGeom>
                          <a:solidFill>
                            <a:srgbClr val="FFFFFF">
                              <a:alpha val="0"/>
                            </a:srgbClr>
                          </a:solidFill>
                          <a:ln w="9525">
                            <a:solidFill>
                              <a:srgbClr val="FFFFFF"/>
                            </a:solidFill>
                            <a:miter lim="800000"/>
                            <a:headEnd/>
                            <a:tailEnd/>
                          </a:ln>
                        </wps:spPr>
                        <wps:txbx>
                          <w:txbxContent>
                            <w:p w14:paraId="2061681A" w14:textId="00742B73" w:rsidR="00056EB4" w:rsidRDefault="00056EB4" w:rsidP="001633D5">
                              <w:r>
                                <w:t xml:space="preserve">Generate User Defined Summary Section View </w:t>
                              </w:r>
                            </w:p>
                            <w:p w14:paraId="53E37D78" w14:textId="77777777" w:rsidR="00056EB4" w:rsidRDefault="00056EB4" w:rsidP="001633D5"/>
                          </w:txbxContent>
                        </wps:txbx>
                        <wps:bodyPr rot="0" vert="horz" wrap="square" lIns="91440" tIns="45720" rIns="91440" bIns="45720" anchor="t" anchorCtr="0" upright="1">
                          <a:noAutofit/>
                        </wps:bodyPr>
                      </wps:wsp>
                      <wps:wsp>
                        <wps:cNvPr id="28" name="Freeform 218"/>
                        <wps:cNvSpPr>
                          <a:spLocks/>
                        </wps:cNvSpPr>
                        <wps:spPr bwMode="auto">
                          <a:xfrm>
                            <a:off x="2697031" y="3466067"/>
                            <a:ext cx="1364615" cy="1066365"/>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19"/>
                        <wps:cNvSpPr txBox="1">
                          <a:spLocks noChangeArrowheads="1"/>
                        </wps:cNvSpPr>
                        <wps:spPr bwMode="auto">
                          <a:xfrm>
                            <a:off x="2644961" y="3672008"/>
                            <a:ext cx="1484630" cy="723900"/>
                          </a:xfrm>
                          <a:prstGeom prst="rect">
                            <a:avLst/>
                          </a:prstGeom>
                          <a:solidFill>
                            <a:srgbClr val="FFFFFF">
                              <a:alpha val="0"/>
                            </a:srgbClr>
                          </a:solidFill>
                          <a:ln w="9525">
                            <a:solidFill>
                              <a:srgbClr val="FFFFFF"/>
                            </a:solidFill>
                            <a:miter lim="800000"/>
                            <a:headEnd/>
                            <a:tailEnd/>
                          </a:ln>
                        </wps:spPr>
                        <wps:txbx>
                          <w:txbxContent>
                            <w:p w14:paraId="786DDD76" w14:textId="1BBB35E6" w:rsidR="00056EB4" w:rsidRDefault="00056EB4" w:rsidP="001633D5">
                              <w:r>
                                <w:t>Render User Defined Summary Section View</w:t>
                              </w:r>
                            </w:p>
                          </w:txbxContent>
                        </wps:txbx>
                        <wps:bodyPr rot="0" vert="horz" wrap="square" lIns="91440" tIns="45720" rIns="91440" bIns="45720" anchor="t" anchorCtr="0" upright="1">
                          <a:noAutofit/>
                        </wps:bodyPr>
                      </wps:wsp>
                    </wpc:wpc>
                  </a:graphicData>
                </a:graphic>
              </wp:inline>
            </w:drawing>
          </mc:Choice>
          <mc:Fallback>
            <w:pict>
              <v:group w14:anchorId="34453A24" id="Canvas 204" o:spid="_x0000_s1033" editas="canvas" style="width:455.5pt;height:391.85pt;mso-position-horizontal-relative:char;mso-position-vertical-relative:line" coordsize="57842,49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">
                <v:shape id="_x0000_s1034" type="#_x0000_t75" style="position:absolute;width:57842;height:49758;visibility:visible;mso-wrap-style:square">
                  <v:fill o:detectmouseclick="t"/>
                  <v:path o:connecttype="none"/>
                </v:shape>
                <v:shapetype id="_x0000_t202" coordsize="21600,21600" o:spt="202" path="m,l,21600r21600,l21600,xe">
                  <v:stroke joinstyle="miter"/>
                  <v:path gradientshapeok="t" o:connecttype="rect"/>
                </v:shapetype>
                <v:shape id="Text Box 206" o:spid="_x0000_s1035" type="#_x0000_t202" style="position:absolute;left:8574;top:359;width:10839;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3C2558F3" w14:textId="11ECD9F7" w:rsidR="00056EB4" w:rsidRPr="00A67ED5" w:rsidRDefault="00056EB4" w:rsidP="001633D5">
                        <w:pPr>
                          <w:pStyle w:val="BodyText"/>
                          <w:rPr>
                            <w:sz w:val="22"/>
                            <w:szCs w:val="22"/>
                            <w:lang w:val="pt-BR"/>
                          </w:rPr>
                        </w:pPr>
                        <w:r>
                          <w:rPr>
                            <w:sz w:val="22"/>
                            <w:szCs w:val="22"/>
                            <w:lang w:val="pt-BR"/>
                          </w:rPr>
                          <w:t>ED</w:t>
                        </w:r>
                        <w:r>
                          <w:rPr>
                            <w:sz w:val="22"/>
                            <w:szCs w:val="22"/>
                            <w:lang w:val="pt-BR"/>
                          </w:rPr>
                          <w:br/>
                          <w:t>(Content Creator)</w:t>
                        </w:r>
                      </w:p>
                    </w:txbxContent>
                  </v:textbox>
                </v:shape>
                <v:line id="Line 207" o:spid="_x0000_s1036" style="position:absolute;flip:y;visibility:visible;mso-wrap-style:square" from="12625,4925" to="12689,48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">
                  <v:stroke dashstyle="dash"/>
                </v:line>
                <v:shape id="Text Box 208" o:spid="_x0000_s1037" type="#_x0000_t202" style="position:absolute;left:21890;top:359;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0DBB13E2" w14:textId="1FA8CA0A" w:rsidR="00056EB4" w:rsidRPr="00077324" w:rsidRDefault="00056EB4" w:rsidP="001633D5">
                        <w:pPr>
                          <w:pStyle w:val="BodyText"/>
                          <w:rPr>
                            <w:sz w:val="22"/>
                            <w:szCs w:val="22"/>
                          </w:rPr>
                        </w:pPr>
                        <w:r>
                          <w:rPr>
                            <w:sz w:val="22"/>
                            <w:szCs w:val="22"/>
                          </w:rPr>
                          <w:t>PCP</w:t>
                        </w:r>
                        <w:r>
                          <w:rPr>
                            <w:sz w:val="22"/>
                            <w:szCs w:val="22"/>
                          </w:rPr>
                          <w:br/>
                          <w:t>(Content Consumer)</w:t>
                        </w:r>
                      </w:p>
                    </w:txbxContent>
                  </v:textbox>
                </v:shape>
                <v:line id="Line 209" o:spid="_x0000_s1038" style="position:absolute;flip:y;visibility:visible;mso-wrap-style:square" from="25490,4925" to="25490,48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">
                  <v:stroke dashstyle="dash"/>
                </v:line>
                <v:rect id="Rectangle 210" o:spid="_x0000_s1039" style="position:absolute;left:11622;top:5833;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shape id="Text Box 211" o:spid="_x0000_s1040" type="#_x0000_t202" style="position:absolute;left:13819;top:4925;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5CF67F8B" w14:textId="77777777" w:rsidR="00056EB4" w:rsidRPr="00077324" w:rsidRDefault="00056EB4" w:rsidP="001633D5">
                        <w:pPr>
                          <w:pStyle w:val="BodyText"/>
                          <w:rPr>
                            <w:sz w:val="22"/>
                            <w:szCs w:val="22"/>
                          </w:rPr>
                        </w:pPr>
                        <w:r>
                          <w:rPr>
                            <w:sz w:val="22"/>
                            <w:szCs w:val="22"/>
                          </w:rPr>
                          <w:t>Share Content</w:t>
                        </w:r>
                      </w:p>
                      <w:p w14:paraId="7787EB68" w14:textId="77777777" w:rsidR="00056EB4" w:rsidRDefault="00056EB4" w:rsidP="001633D5"/>
                      <w:p w14:paraId="345EF4E9" w14:textId="77777777" w:rsidR="00056EB4" w:rsidRPr="00077324" w:rsidRDefault="00056EB4" w:rsidP="001633D5">
                        <w:pPr>
                          <w:pStyle w:val="BodyText"/>
                          <w:rPr>
                            <w:sz w:val="22"/>
                            <w:szCs w:val="22"/>
                          </w:rPr>
                        </w:pPr>
                        <w:r w:rsidRPr="00077324">
                          <w:rPr>
                            <w:sz w:val="22"/>
                            <w:szCs w:val="22"/>
                          </w:rPr>
                          <w:t>Transaction-A [A]</w:t>
                        </w:r>
                      </w:p>
                    </w:txbxContent>
                  </v:textbox>
                </v:shape>
                <v:line id="Line 212" o:spid="_x0000_s1041" style="position:absolute;visibility:visible;mso-wrap-style:square" from="13565,7261" to="24576,7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rect id="Rectangle 213" o:spid="_x0000_s1042" style="position:absolute;left:24576;top:7261;width:2394;height:40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shape id="Freeform 214" o:spid="_x0000_s1043" style="position:absolute;left:26614;top:10246;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44" type="#_x0000_t202" style="position:absolute;left:26094;top:12304;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" strokecolor="white">
                  <v:fill opacity="0"/>
                  <v:textbox>
                    <w:txbxContent>
                      <w:p w14:paraId="39E65980" w14:textId="00769469" w:rsidR="00056EB4" w:rsidRDefault="00056EB4" w:rsidP="001633D5">
                        <w:r>
                          <w:t>Check for needed information</w:t>
                        </w:r>
                      </w:p>
                    </w:txbxContent>
                  </v:textbox>
                </v:shape>
                <v:shape id="Freeform 216" o:spid="_x0000_s1045" style="position:absolute;left:26970;top:22666;width:13970;height:10275;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" path="m,c907,270,1815,540,1819,784v4,244,-897,462,-1798,680e" filled="f">
                  <v:stroke endarrow="open"/>
                  <v:path arrowok="t" o:connecttype="custom" o:connectlocs="0,0;1393935,550279;16093,1027562" o:connectangles="0,0,0"/>
                </v:shape>
                <v:shape id="Text Box 217" o:spid="_x0000_s1046" type="#_x0000_t202" style="position:absolute;left:26449;top:24724;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" strokecolor="white">
                  <v:fill opacity="0"/>
                  <v:textbox>
                    <w:txbxContent>
                      <w:p w14:paraId="2061681A" w14:textId="00742B73" w:rsidR="00056EB4" w:rsidRDefault="00056EB4" w:rsidP="001633D5">
                        <w:r>
                          <w:t xml:space="preserve">Generate User Defined Summary Section View </w:t>
                        </w:r>
                      </w:p>
                      <w:p w14:paraId="53E37D78" w14:textId="77777777" w:rsidR="00056EB4" w:rsidRDefault="00056EB4" w:rsidP="001633D5"/>
                    </w:txbxContent>
                  </v:textbox>
                </v:shape>
                <v:shape id="Freeform 218" o:spid="_x0000_s1047" style="position:absolute;left:26970;top:34660;width:13646;height:10664;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" path="m,c907,270,1815,540,1819,784v4,244,-897,462,-1798,680e" filled="f">
                  <v:stroke endarrow="open"/>
                  <v:path arrowok="t" o:connecttype="custom" o:connectlocs="0,0;1361621,571059;15720,1066365" o:connectangles="0,0,0"/>
                </v:shape>
                <v:shape id="Text Box 219" o:spid="_x0000_s1048" type="#_x0000_t202" style="position:absolute;left:26449;top:36720;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" strokecolor="white">
                  <v:fill opacity="0"/>
                  <v:textbox>
                    <w:txbxContent>
                      <w:p w14:paraId="786DDD76" w14:textId="1BBB35E6" w:rsidR="00056EB4" w:rsidRDefault="00056EB4" w:rsidP="001633D5">
                        <w:r>
                          <w:t>Render User Defined Summary Section View</w:t>
                        </w:r>
                      </w:p>
                    </w:txbxContent>
                  </v:textbox>
                </v:shape>
                <w10:anchorlock/>
              </v:group>
            </w:pict>
          </mc:Fallback>
        </mc:AlternateContent>
      </w:r>
    </w:p>
    <w:p w14:paraId="6F88C15E" w14:textId="42375F8B" w:rsidR="000C51FA" w:rsidRPr="00EE72F3" w:rsidRDefault="000C51FA" w:rsidP="000C51FA">
      <w:pPr>
        <w:pStyle w:val="FigureTitle"/>
      </w:pPr>
      <w:r w:rsidRPr="00EE72F3">
        <w:t xml:space="preserve">Figure X.4.2.1.2-1: Basic Process Flow in </w:t>
      </w:r>
      <w:r w:rsidR="003E3FFE" w:rsidRPr="00EE72F3">
        <w:t>CDA-DSS Profile</w:t>
      </w:r>
    </w:p>
    <w:p w14:paraId="0608A167" w14:textId="7219B38C" w:rsidR="001633D5" w:rsidRPr="00EE72F3" w:rsidRDefault="003C3CC3" w:rsidP="005E7151">
      <w:pPr>
        <w:pStyle w:val="BodyText"/>
        <w:keepNext/>
        <w:tabs>
          <w:tab w:val="left" w:pos="1125"/>
        </w:tabs>
      </w:pPr>
      <w:r w:rsidRPr="00EE72F3">
        <w:lastRenderedPageBreak/>
        <w:t xml:space="preserve">Pre-conditions: </w:t>
      </w:r>
    </w:p>
    <w:p w14:paraId="2B49878D" w14:textId="592D66F6" w:rsidR="003C3CC3" w:rsidRPr="00EE72F3" w:rsidRDefault="003C3CC3" w:rsidP="00C47DFA">
      <w:pPr>
        <w:pStyle w:val="BodyText"/>
      </w:pPr>
      <w:r w:rsidRPr="00EE72F3">
        <w:t xml:space="preserve">The ED CCD must contain the information needed to satisfy the </w:t>
      </w:r>
      <w:r w:rsidR="000F2285" w:rsidRPr="00EE72F3">
        <w:t xml:space="preserve">user </w:t>
      </w:r>
      <w:r w:rsidR="00813735" w:rsidRPr="00EE72F3">
        <w:t>defined</w:t>
      </w:r>
      <w:r w:rsidRPr="00EE72F3">
        <w:t xml:space="preserve"> preferences</w:t>
      </w:r>
      <w:r w:rsidR="00632CA4" w:rsidRPr="00EE72F3">
        <w:t xml:space="preserve"> that would go in the </w:t>
      </w:r>
      <w:r w:rsidR="00676EF2" w:rsidRPr="00EE72F3">
        <w:t>User Defined Summary Section View</w:t>
      </w:r>
      <w:r w:rsidRPr="00EE72F3">
        <w:t>.</w:t>
      </w:r>
    </w:p>
    <w:p w14:paraId="37CFA605" w14:textId="77777777" w:rsidR="001633D5" w:rsidRPr="00EE72F3" w:rsidRDefault="003C3CC3" w:rsidP="00C47DFA">
      <w:pPr>
        <w:pStyle w:val="BodyText"/>
      </w:pPr>
      <w:r w:rsidRPr="00EE72F3">
        <w:t xml:space="preserve">Main Flow: </w:t>
      </w:r>
    </w:p>
    <w:p w14:paraId="254FF7AA" w14:textId="7FF0D78B" w:rsidR="001E4111" w:rsidRPr="00EE72F3" w:rsidRDefault="003C3CC3" w:rsidP="00C47DFA">
      <w:pPr>
        <w:pStyle w:val="BodyText"/>
      </w:pPr>
      <w:r w:rsidRPr="00EE72F3">
        <w:t xml:space="preserve">The </w:t>
      </w:r>
      <w:r w:rsidR="00676EF2" w:rsidRPr="00EE72F3">
        <w:t>C</w:t>
      </w:r>
      <w:r w:rsidRPr="00EE72F3">
        <w:t xml:space="preserve">ontent </w:t>
      </w:r>
      <w:r w:rsidR="00676EF2" w:rsidRPr="00EE72F3">
        <w:t>C</w:t>
      </w:r>
      <w:r w:rsidRPr="00EE72F3">
        <w:t xml:space="preserve">onsumer </w:t>
      </w:r>
      <w:r w:rsidR="001E4111" w:rsidRPr="00EE72F3">
        <w:t>provides the ability to check</w:t>
      </w:r>
      <w:r w:rsidRPr="00EE72F3">
        <w:t xml:space="preserve"> the </w:t>
      </w:r>
      <w:r w:rsidR="001E4111" w:rsidRPr="00EE72F3">
        <w:t>CCD</w:t>
      </w:r>
      <w:r w:rsidR="00676EF2" w:rsidRPr="00EE72F3">
        <w:t xml:space="preserve"> generated by the ED</w:t>
      </w:r>
      <w:r w:rsidR="001E4111" w:rsidRPr="00EE72F3">
        <w:t xml:space="preserve"> for the needed information based on the </w:t>
      </w:r>
      <w:r w:rsidR="00676EF2" w:rsidRPr="00EE72F3">
        <w:t xml:space="preserve">Content Consumer </w:t>
      </w:r>
      <w:r w:rsidR="001E4111" w:rsidRPr="00EE72F3">
        <w:t xml:space="preserve">user </w:t>
      </w:r>
      <w:r w:rsidR="00813735" w:rsidRPr="00EE72F3">
        <w:t>defined</w:t>
      </w:r>
      <w:r w:rsidR="000F2285" w:rsidRPr="00EE72F3">
        <w:t xml:space="preserve"> </w:t>
      </w:r>
      <w:r w:rsidR="001E4111" w:rsidRPr="00EE72F3">
        <w:t xml:space="preserve">preference. The user </w:t>
      </w:r>
      <w:r w:rsidR="00813735" w:rsidRPr="00EE72F3">
        <w:t xml:space="preserve">defined </w:t>
      </w:r>
      <w:r w:rsidR="001E4111" w:rsidRPr="00EE72F3">
        <w:t>preferen</w:t>
      </w:r>
      <w:r w:rsidR="00FB5D40" w:rsidRPr="00EE72F3">
        <w:t xml:space="preserve">ce includes </w:t>
      </w:r>
      <w:r w:rsidR="001E4111" w:rsidRPr="00EE72F3">
        <w:t xml:space="preserve">encounters of ED visit type and encounter dates within the past six months. The </w:t>
      </w:r>
      <w:r w:rsidR="00FB5D40" w:rsidRPr="00EE72F3">
        <w:t xml:space="preserve">user preference also includes medication information that is </w:t>
      </w:r>
      <w:r w:rsidR="001E4111" w:rsidRPr="00EE72F3">
        <w:t>associated with the applicable ED encounters</w:t>
      </w:r>
      <w:r w:rsidR="00676EF2" w:rsidRPr="00EE72F3">
        <w:t xml:space="preserve"> found in the ED CCD</w:t>
      </w:r>
      <w:r w:rsidR="001E4111" w:rsidRPr="00EE72F3">
        <w:t xml:space="preserve">. </w:t>
      </w:r>
    </w:p>
    <w:p w14:paraId="05ACCFCF" w14:textId="77777777" w:rsidR="001633D5" w:rsidRPr="00EE72F3" w:rsidRDefault="001E4111" w:rsidP="00C47DFA">
      <w:pPr>
        <w:pStyle w:val="BodyText"/>
      </w:pPr>
      <w:r w:rsidRPr="00EE72F3">
        <w:t xml:space="preserve">Post Conditions: </w:t>
      </w:r>
    </w:p>
    <w:p w14:paraId="524F8FF8" w14:textId="27B7B809" w:rsidR="001E4111" w:rsidRPr="00EE72F3" w:rsidRDefault="001E4111" w:rsidP="00C47DFA">
      <w:pPr>
        <w:pStyle w:val="BodyText"/>
      </w:pPr>
      <w:r w:rsidRPr="00EE72F3">
        <w:t xml:space="preserve">A </w:t>
      </w:r>
      <w:r w:rsidR="00676EF2" w:rsidRPr="00EE72F3">
        <w:t>User Defined Summary Section View</w:t>
      </w:r>
      <w:r w:rsidRPr="00EE72F3">
        <w:t xml:space="preserve"> is generated containing a list of ED visits in the last six months. Each encounter </w:t>
      </w:r>
      <w:r w:rsidR="001633D5" w:rsidRPr="00EE72F3">
        <w:t xml:space="preserve">has </w:t>
      </w:r>
      <w:r w:rsidR="00FB5D40" w:rsidRPr="00EE72F3">
        <w:t xml:space="preserve">the </w:t>
      </w:r>
      <w:r w:rsidR="001633D5" w:rsidRPr="00EE72F3">
        <w:t>medications prescribed</w:t>
      </w:r>
      <w:r w:rsidR="00071CD3" w:rsidRPr="00EE72F3">
        <w:t>/a</w:t>
      </w:r>
      <w:r w:rsidR="00FB5D40" w:rsidRPr="00EE72F3">
        <w:t>dministered</w:t>
      </w:r>
      <w:r w:rsidR="001633D5" w:rsidRPr="00EE72F3">
        <w:t xml:space="preserve"> during the encounter. </w:t>
      </w:r>
    </w:p>
    <w:p w14:paraId="4DFF0801" w14:textId="2BD89703" w:rsidR="002E108C" w:rsidRPr="00EE72F3" w:rsidRDefault="002E108C" w:rsidP="002E108C">
      <w:pPr>
        <w:pStyle w:val="Heading4"/>
        <w:numPr>
          <w:ilvl w:val="0"/>
          <w:numId w:val="0"/>
        </w:numPr>
        <w:ind w:left="864" w:hanging="864"/>
        <w:rPr>
          <w:noProof w:val="0"/>
        </w:rPr>
      </w:pPr>
      <w:bookmarkStart w:id="380" w:name="_Toc514933040"/>
      <w:r w:rsidRPr="00EE72F3">
        <w:rPr>
          <w:noProof w:val="0"/>
        </w:rPr>
        <w:t>X.4.2.2 Use Case #2: Care Plan Summary Section</w:t>
      </w:r>
      <w:bookmarkEnd w:id="380"/>
    </w:p>
    <w:p w14:paraId="7D680FAB" w14:textId="66472BD7" w:rsidR="002E108C" w:rsidRPr="00EE72F3" w:rsidRDefault="002E108C" w:rsidP="002E108C">
      <w:pPr>
        <w:pStyle w:val="BodyText"/>
      </w:pPr>
      <w:r w:rsidRPr="00EE72F3">
        <w:t xml:space="preserve">This use case involves a Primary Care Physician </w:t>
      </w:r>
      <w:r w:rsidR="00BE6750" w:rsidRPr="00EE72F3">
        <w:t>(PCP) generating and sharing a Care Plan Summary S</w:t>
      </w:r>
      <w:r w:rsidRPr="00EE72F3">
        <w:t>ection based on content in a care plan document</w:t>
      </w:r>
      <w:ins w:id="381" w:author="Jones, Emma" w:date="2018-07-16T12:40:00Z">
        <w:r w:rsidR="008632C3">
          <w:t xml:space="preserve"> or in a document containing care plan sections</w:t>
        </w:r>
      </w:ins>
      <w:r w:rsidR="00BE6750" w:rsidRPr="00EE72F3">
        <w:t>. The PCP</w:t>
      </w:r>
      <w:r w:rsidR="00085C24" w:rsidRPr="00EE72F3">
        <w:t xml:space="preserve"> would like to view the care plan content with its applicable linkages to get a better understanding of the various healt</w:t>
      </w:r>
      <w:r w:rsidR="00632AE0" w:rsidRPr="00EE72F3">
        <w:t>h concerns that may be related to the same</w:t>
      </w:r>
      <w:r w:rsidR="00085C24" w:rsidRPr="00EE72F3">
        <w:t xml:space="preserve"> goals along with the applicable</w:t>
      </w:r>
      <w:r w:rsidR="00632AE0" w:rsidRPr="00EE72F3">
        <w:t xml:space="preserve"> interventions. This will help</w:t>
      </w:r>
      <w:r w:rsidR="00085C24" w:rsidRPr="00EE72F3">
        <w:t xml:space="preserve"> the PCP in understanding which interventions are effective in assisting the patient attain desirable ou</w:t>
      </w:r>
      <w:r w:rsidR="00632AE0" w:rsidRPr="00EE72F3">
        <w:t>tcomes so that he is</w:t>
      </w:r>
      <w:r w:rsidR="00085C24" w:rsidRPr="00EE72F3">
        <w:t xml:space="preserve"> </w:t>
      </w:r>
      <w:r w:rsidRPr="00EE72F3">
        <w:t xml:space="preserve">better </w:t>
      </w:r>
      <w:r w:rsidR="00632AE0" w:rsidRPr="00EE72F3">
        <w:t xml:space="preserve">able to </w:t>
      </w:r>
      <w:r w:rsidRPr="00EE72F3">
        <w:t xml:space="preserve">direct his patient’s care. </w:t>
      </w:r>
    </w:p>
    <w:p w14:paraId="355A88C7" w14:textId="7761DD90" w:rsidR="008A0157" w:rsidRPr="00EE72F3" w:rsidRDefault="008A0157" w:rsidP="002E108C">
      <w:pPr>
        <w:pStyle w:val="Heading5"/>
        <w:rPr>
          <w:noProof w:val="0"/>
        </w:rPr>
      </w:pPr>
      <w:bookmarkStart w:id="382" w:name="_Toc514933041"/>
      <w:r w:rsidRPr="00EE72F3">
        <w:rPr>
          <w:noProof w:val="0"/>
        </w:rPr>
        <w:t>X.4.2.2</w:t>
      </w:r>
      <w:r w:rsidR="002E108C" w:rsidRPr="00EE72F3">
        <w:rPr>
          <w:noProof w:val="0"/>
        </w:rPr>
        <w:t>.1</w:t>
      </w:r>
      <w:r w:rsidR="007B118D" w:rsidRPr="00EE72F3">
        <w:rPr>
          <w:noProof w:val="0"/>
        </w:rPr>
        <w:t xml:space="preserve"> </w:t>
      </w:r>
      <w:r w:rsidRPr="00EE72F3">
        <w:rPr>
          <w:noProof w:val="0"/>
        </w:rPr>
        <w:t>Care Plan Summary Section</w:t>
      </w:r>
      <w:r w:rsidR="00C73203" w:rsidRPr="00EE72F3">
        <w:rPr>
          <w:noProof w:val="0"/>
        </w:rPr>
        <w:t xml:space="preserve"> </w:t>
      </w:r>
      <w:r w:rsidRPr="00EE72F3">
        <w:rPr>
          <w:noProof w:val="0"/>
        </w:rPr>
        <w:t>Use Case Description</w:t>
      </w:r>
      <w:bookmarkEnd w:id="382"/>
    </w:p>
    <w:p w14:paraId="14350DBE" w14:textId="75185800" w:rsidR="008A0157" w:rsidRPr="00EE72F3" w:rsidRDefault="008A0157" w:rsidP="008A0157">
      <w:pPr>
        <w:pStyle w:val="BodyText"/>
      </w:pPr>
      <w:r w:rsidRPr="00EE72F3">
        <w:t>This use case involves a patient visiting their Primary Care Physician for a routine visit. The patient arrives at th</w:t>
      </w:r>
      <w:r w:rsidR="00632AE0" w:rsidRPr="00EE72F3">
        <w:t>e clinic with a list of health concerns</w:t>
      </w:r>
      <w:r w:rsidRPr="00EE72F3">
        <w:t xml:space="preserve"> that he wishes to discuss. The patient’s sleep apnea, an existing condition, is getting worse. He has also developed frequent headaches. The PCP</w:t>
      </w:r>
      <w:r w:rsidR="00632AE0" w:rsidRPr="00EE72F3">
        <w:t xml:space="preserve"> makes note of these new health </w:t>
      </w:r>
      <w:r w:rsidR="00227AF4" w:rsidRPr="00EE72F3">
        <w:t>concerns and</w:t>
      </w:r>
      <w:r w:rsidRPr="00EE72F3">
        <w:t xml:space="preserve"> performs a physical examination. He notes that the patient’s weight has increased since his last visit, which may be an aggravating factor. They agree to create a new care plan goal to reduce the patient’s weight by ten percent and re-evaluate the condition when that goal has been reached before considering any more invasive treatment. In the meantime, the PCP prescribes an analgesic to help with the headaches. </w:t>
      </w:r>
    </w:p>
    <w:p w14:paraId="47EED651" w14:textId="60C66EB1" w:rsidR="00C73203" w:rsidRPr="00EE72F3" w:rsidRDefault="00C73203" w:rsidP="008A0157">
      <w:pPr>
        <w:pStyle w:val="BodyText"/>
      </w:pPr>
      <w:r w:rsidRPr="00EE72F3">
        <w:t>The PCP produces a care plan</w:t>
      </w:r>
      <w:r w:rsidR="008A0157" w:rsidRPr="00EE72F3">
        <w:t xml:space="preserve"> document at the end of the visit and shares it with the patient, as he wants to provide his patient with a meaningful recap of what they discussed during the visit. This document contains the</w:t>
      </w:r>
      <w:r w:rsidRPr="00EE72F3">
        <w:t xml:space="preserve"> health concerns with related goals, interventions and planned interventions as well as outcomes </w:t>
      </w:r>
      <w:r w:rsidR="008A0157" w:rsidRPr="00EE72F3">
        <w:t xml:space="preserve">discussed during this visit. </w:t>
      </w:r>
      <w:r w:rsidRPr="00EE72F3">
        <w:t xml:space="preserve">The PCP would like for the patient to fully understand the care plan they have agreed on. </w:t>
      </w:r>
      <w:r w:rsidR="00632AE0" w:rsidRPr="00EE72F3">
        <w:t>The care plan includes a Care Plan Summary Section that is shows the care plan content with its applicable linkages.</w:t>
      </w:r>
    </w:p>
    <w:p w14:paraId="1D7995F9" w14:textId="31A21551" w:rsidR="00C73203" w:rsidRPr="00EE72F3" w:rsidRDefault="00C73203" w:rsidP="00C73203">
      <w:pPr>
        <w:pStyle w:val="Heading5"/>
        <w:rPr>
          <w:noProof w:val="0"/>
        </w:rPr>
      </w:pPr>
      <w:bookmarkStart w:id="383" w:name="_Toc514933042"/>
      <w:r w:rsidRPr="00EE72F3">
        <w:rPr>
          <w:noProof w:val="0"/>
        </w:rPr>
        <w:lastRenderedPageBreak/>
        <w:t>X.4.2</w:t>
      </w:r>
      <w:r w:rsidR="002E108C" w:rsidRPr="00EE72F3">
        <w:rPr>
          <w:noProof w:val="0"/>
        </w:rPr>
        <w:t>.2.2</w:t>
      </w:r>
      <w:r w:rsidRPr="00EE72F3">
        <w:rPr>
          <w:noProof w:val="0"/>
        </w:rPr>
        <w:t xml:space="preserve"> Care Plan Summary Section Process Flow</w:t>
      </w:r>
      <w:bookmarkEnd w:id="383"/>
    </w:p>
    <w:p w14:paraId="0DCC88A0" w14:textId="03A15E21" w:rsidR="00C73203" w:rsidRPr="00EE72F3" w:rsidRDefault="00C73203" w:rsidP="00C73203">
      <w:pPr>
        <w:pStyle w:val="BodyText"/>
      </w:pPr>
      <w:r w:rsidRPr="00EE72F3">
        <w:rPr>
          <w:noProof/>
        </w:rPr>
        <mc:AlternateContent>
          <mc:Choice Requires="wpc">
            <w:drawing>
              <wp:inline distT="0" distB="0" distL="0" distR="0" wp14:anchorId="60A4B8E1" wp14:editId="50528336">
                <wp:extent cx="5800725" cy="4990111"/>
                <wp:effectExtent l="0" t="0" r="0" b="127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11F262" w14:textId="7B8C8004" w:rsidR="00056EB4" w:rsidRPr="00A67ED5" w:rsidRDefault="00056EB4" w:rsidP="00C73203">
                              <w:pPr>
                                <w:pStyle w:val="BodyText"/>
                                <w:rPr>
                                  <w:sz w:val="22"/>
                                  <w:szCs w:val="22"/>
                                  <w:lang w:val="pt-BR"/>
                                </w:rPr>
                              </w:pPr>
                              <w:r>
                                <w:rPr>
                                  <w:sz w:val="22"/>
                                  <w:szCs w:val="22"/>
                                  <w:lang w:val="pt-BR"/>
                                </w:rPr>
                                <w:t>Patient Portal</w:t>
                              </w:r>
                              <w:r>
                                <w:rPr>
                                  <w:sz w:val="22"/>
                                  <w:szCs w:val="22"/>
                                  <w:lang w:val="pt-BR"/>
                                </w:rPr>
                                <w:br/>
                                <w:t>(Content Consumer)</w:t>
                              </w:r>
                            </w:p>
                          </w:txbxContent>
                        </wps:txbx>
                        <wps:bodyPr rot="0" vert="horz" wrap="square" lIns="0" tIns="0" rIns="0" bIns="0" anchor="t" anchorCtr="0" upright="1">
                          <a:noAutofit/>
                        </wps:bodyPr>
                      </wps:wsp>
                      <wps:wsp>
                        <wps:cNvPr id="14"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1052EF" w14:textId="08E4CB04" w:rsidR="00056EB4" w:rsidRPr="00077324" w:rsidRDefault="00056EB4" w:rsidP="00C73203">
                              <w:pPr>
                                <w:pStyle w:val="BodyText"/>
                                <w:rPr>
                                  <w:sz w:val="22"/>
                                  <w:szCs w:val="22"/>
                                </w:rPr>
                              </w:pPr>
                              <w:r>
                                <w:rPr>
                                  <w:sz w:val="22"/>
                                  <w:szCs w:val="22"/>
                                </w:rPr>
                                <w:t>PCP</w:t>
                              </w:r>
                              <w:r>
                                <w:rPr>
                                  <w:sz w:val="22"/>
                                  <w:szCs w:val="22"/>
                                </w:rPr>
                                <w:br/>
                                <w:t>(Content Creator)</w:t>
                              </w:r>
                            </w:p>
                          </w:txbxContent>
                        </wps:txbx>
                        <wps:bodyPr rot="0" vert="horz" wrap="square" lIns="0" tIns="0" rIns="0" bIns="0" anchor="t" anchorCtr="0" upright="1">
                          <a:noAutofit/>
                        </wps:bodyPr>
                      </wps:wsp>
                      <wps:wsp>
                        <wps:cNvPr id="30"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5111D" w14:textId="77777777" w:rsidR="00056EB4" w:rsidRPr="00077324" w:rsidRDefault="00056EB4" w:rsidP="00C73203">
                              <w:pPr>
                                <w:pStyle w:val="BodyText"/>
                                <w:rPr>
                                  <w:sz w:val="22"/>
                                  <w:szCs w:val="22"/>
                                </w:rPr>
                              </w:pPr>
                              <w:r>
                                <w:rPr>
                                  <w:sz w:val="22"/>
                                  <w:szCs w:val="22"/>
                                </w:rPr>
                                <w:t>Share Content</w:t>
                              </w:r>
                            </w:p>
                            <w:p w14:paraId="40AE47C6" w14:textId="77777777" w:rsidR="00056EB4" w:rsidRDefault="00056EB4" w:rsidP="00C73203"/>
                            <w:p w14:paraId="79044048" w14:textId="77777777" w:rsidR="00056EB4" w:rsidRPr="00077324" w:rsidRDefault="00056EB4" w:rsidP="00C7320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33"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15168C0" w14:textId="77777777" w:rsidR="00056EB4" w:rsidRDefault="00056EB4" w:rsidP="00C73203">
                              <w:r>
                                <w:t>Check for needed information</w:t>
                              </w:r>
                            </w:p>
                          </w:txbxContent>
                        </wps:txbx>
                        <wps:bodyPr rot="0" vert="horz" wrap="square" lIns="91440" tIns="45720" rIns="91440" bIns="45720" anchor="t" anchorCtr="0" upright="1">
                          <a:noAutofit/>
                        </wps:bodyPr>
                      </wps:wsp>
                      <wps:wsp>
                        <wps:cNvPr id="3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B48885F" w14:textId="57B7F138" w:rsidR="00056EB4" w:rsidRDefault="00056EB4" w:rsidP="00C73203">
                              <w:r>
                                <w:t>Generate Care Plan Summary Section</w:t>
                              </w:r>
                            </w:p>
                          </w:txbxContent>
                        </wps:txbx>
                        <wps:bodyPr rot="0" vert="horz" wrap="square" lIns="91440" tIns="45720" rIns="91440" bIns="45720" anchor="t" anchorCtr="0" upright="1">
                          <a:noAutofit/>
                        </wps:bodyPr>
                      </wps:wsp>
                      <wps:wsp>
                        <wps:cNvPr id="39"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1B0B834C" w14:textId="2DDDE693" w:rsidR="00056EB4" w:rsidRDefault="00056EB4" w:rsidP="00C73203">
                              <w:r>
                                <w:t>Share CDA document</w:t>
                              </w:r>
                            </w:p>
                          </w:txbxContent>
                        </wps:txbx>
                        <wps:bodyPr rot="0" vert="horz" wrap="square" lIns="91440" tIns="45720" rIns="91440" bIns="45720" anchor="t" anchorCtr="0" upright="1">
                          <a:noAutofit/>
                        </wps:bodyPr>
                      </wps:wsp>
                    </wpc:wpc>
                  </a:graphicData>
                </a:graphic>
              </wp:inline>
            </w:drawing>
          </mc:Choice>
          <mc:Fallback>
            <w:pict>
              <v:group w14:anchorId="60A4B8E1" id="Canvas 41" o:spid="_x0000_s104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">
                <v:shape id="_x0000_s1050" type="#_x0000_t75" style="position:absolute;width:58007;height:49898;visibility:visible;mso-wrap-style:square">
                  <v:fill o:detectmouseclick="t"/>
                  <v:path o:connecttype="none"/>
                </v:shape>
                <v:shape id="Text Box 206" o:spid="_x0000_s1051"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1911F262" w14:textId="7B8C8004" w:rsidR="00056EB4" w:rsidRPr="00A67ED5" w:rsidRDefault="00056EB4" w:rsidP="00C73203">
                        <w:pPr>
                          <w:pStyle w:val="BodyText"/>
                          <w:rPr>
                            <w:sz w:val="22"/>
                            <w:szCs w:val="22"/>
                            <w:lang w:val="pt-BR"/>
                          </w:rPr>
                        </w:pPr>
                        <w:r>
                          <w:rPr>
                            <w:sz w:val="22"/>
                            <w:szCs w:val="22"/>
                            <w:lang w:val="pt-BR"/>
                          </w:rPr>
                          <w:t>Patient Portal</w:t>
                        </w:r>
                        <w:r>
                          <w:rPr>
                            <w:sz w:val="22"/>
                            <w:szCs w:val="22"/>
                            <w:lang w:val="pt-BR"/>
                          </w:rPr>
                          <w:br/>
                          <w:t>(Content Consumer)</w:t>
                        </w:r>
                      </w:p>
                    </w:txbxContent>
                  </v:textbox>
                </v:shape>
                <v:line id="Line 207" o:spid="_x0000_s105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08" o:spid="_x0000_s105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401052EF" w14:textId="08E4CB04" w:rsidR="00056EB4" w:rsidRPr="00077324" w:rsidRDefault="00056EB4" w:rsidP="00C73203">
                        <w:pPr>
                          <w:pStyle w:val="BodyText"/>
                          <w:rPr>
                            <w:sz w:val="22"/>
                            <w:szCs w:val="22"/>
                          </w:rPr>
                        </w:pPr>
                        <w:r>
                          <w:rPr>
                            <w:sz w:val="22"/>
                            <w:szCs w:val="22"/>
                          </w:rPr>
                          <w:t>PCP</w:t>
                        </w:r>
                        <w:r>
                          <w:rPr>
                            <w:sz w:val="22"/>
                            <w:szCs w:val="22"/>
                          </w:rPr>
                          <w:br/>
                          <w:t>(Content Creator)</w:t>
                        </w:r>
                      </w:p>
                    </w:txbxContent>
                  </v:textbox>
                </v:shape>
                <v:line id="Line 209" o:spid="_x0000_s105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rect id="Rectangle 210" o:spid="_x0000_s105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shape id="Text Box 211" o:spid="_x0000_s105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3C45111D" w14:textId="77777777" w:rsidR="00056EB4" w:rsidRPr="00077324" w:rsidRDefault="00056EB4" w:rsidP="00C73203">
                        <w:pPr>
                          <w:pStyle w:val="BodyText"/>
                          <w:rPr>
                            <w:sz w:val="22"/>
                            <w:szCs w:val="22"/>
                          </w:rPr>
                        </w:pPr>
                        <w:r>
                          <w:rPr>
                            <w:sz w:val="22"/>
                            <w:szCs w:val="22"/>
                          </w:rPr>
                          <w:t>Share Content</w:t>
                        </w:r>
                      </w:p>
                      <w:p w14:paraId="40AE47C6" w14:textId="77777777" w:rsidR="00056EB4" w:rsidRDefault="00056EB4" w:rsidP="00C73203"/>
                      <w:p w14:paraId="79044048" w14:textId="77777777" w:rsidR="00056EB4" w:rsidRPr="00077324" w:rsidRDefault="00056EB4" w:rsidP="00C73203">
                        <w:pPr>
                          <w:pStyle w:val="BodyText"/>
                          <w:rPr>
                            <w:sz w:val="22"/>
                            <w:szCs w:val="22"/>
                          </w:rPr>
                        </w:pPr>
                        <w:r w:rsidRPr="00077324">
                          <w:rPr>
                            <w:sz w:val="22"/>
                            <w:szCs w:val="22"/>
                          </w:rPr>
                          <w:t>Transaction-A [A]</w:t>
                        </w:r>
                      </w:p>
                    </w:txbxContent>
                  </v:textbox>
                </v:shape>
                <v:line id="Line 212" o:spid="_x0000_s105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">
                  <v:stroke endarrow="block"/>
                </v:line>
                <v:rect id="Rectangle 213" o:spid="_x0000_s105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shape id="Freeform 214" o:spid="_x0000_s105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6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" strokecolor="white">
                  <v:fill opacity="0"/>
                  <v:textbox>
                    <w:txbxContent>
                      <w:p w14:paraId="615168C0" w14:textId="77777777" w:rsidR="00056EB4" w:rsidRDefault="00056EB4" w:rsidP="00C73203">
                        <w:r>
                          <w:t>Check for needed information</w:t>
                        </w:r>
                      </w:p>
                    </w:txbxContent>
                  </v:textbox>
                </v:shape>
                <v:shape id="Freeform 216" o:spid="_x0000_s106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6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" strokecolor="white">
                  <v:fill opacity="0"/>
                  <v:textbox>
                    <w:txbxContent>
                      <w:p w14:paraId="4B48885F" w14:textId="57B7F138" w:rsidR="00056EB4" w:rsidRDefault="00056EB4" w:rsidP="00C73203">
                        <w:r>
                          <w:t>Generate Care Plan Summary Section</w:t>
                        </w:r>
                      </w:p>
                    </w:txbxContent>
                  </v:textbox>
                </v:shape>
                <v:shape id="Freeform 218" o:spid="_x0000_s106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6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" strokecolor="white">
                  <v:fill opacity="0"/>
                  <v:textbox>
                    <w:txbxContent>
                      <w:p w14:paraId="1B0B834C" w14:textId="2DDDE693" w:rsidR="00056EB4" w:rsidRDefault="00056EB4" w:rsidP="00C73203">
                        <w:r>
                          <w:t>Share CDA document</w:t>
                        </w:r>
                      </w:p>
                    </w:txbxContent>
                  </v:textbox>
                </v:shape>
                <w10:anchorlock/>
              </v:group>
            </w:pict>
          </mc:Fallback>
        </mc:AlternateContent>
      </w:r>
    </w:p>
    <w:p w14:paraId="448E11AD" w14:textId="41F4F92D" w:rsidR="00C73203" w:rsidRPr="00EE72F3" w:rsidRDefault="002E108C" w:rsidP="002E108C">
      <w:pPr>
        <w:pStyle w:val="FigureTitle"/>
      </w:pPr>
      <w:r w:rsidRPr="00EE72F3">
        <w:t>Figure X.4.2.</w:t>
      </w:r>
      <w:r w:rsidR="00A15971">
        <w:t>2</w:t>
      </w:r>
      <w:r w:rsidRPr="00EE72F3">
        <w:t>.2-1: Basic Process Flow in CDA-DSS Profile</w:t>
      </w:r>
    </w:p>
    <w:p w14:paraId="1112440B" w14:textId="77777777" w:rsidR="002E108C" w:rsidRPr="00EE72F3" w:rsidRDefault="002E108C" w:rsidP="002E108C">
      <w:pPr>
        <w:pStyle w:val="BodyText"/>
        <w:tabs>
          <w:tab w:val="left" w:pos="1125"/>
        </w:tabs>
      </w:pPr>
      <w:r w:rsidRPr="00EE72F3">
        <w:t xml:space="preserve">Pre-conditions: </w:t>
      </w:r>
    </w:p>
    <w:p w14:paraId="04C91DBC" w14:textId="701ED7D3" w:rsidR="002E108C" w:rsidRPr="00EE72F3" w:rsidRDefault="002E108C" w:rsidP="002E108C">
      <w:pPr>
        <w:pStyle w:val="BodyText"/>
      </w:pPr>
      <w:r w:rsidRPr="00EE72F3">
        <w:t xml:space="preserve">The </w:t>
      </w:r>
      <w:r w:rsidR="0074777B" w:rsidRPr="00EE72F3">
        <w:t>PCP care plan document</w:t>
      </w:r>
      <w:r w:rsidRPr="00EE72F3">
        <w:t xml:space="preserve"> must contain the information needed to satisfy the </w:t>
      </w:r>
      <w:r w:rsidR="00882FD8" w:rsidRPr="00EE72F3">
        <w:t xml:space="preserve">Care Plan Summary Section </w:t>
      </w:r>
      <w:r w:rsidR="0074777B" w:rsidRPr="00EE72F3">
        <w:t>rendering</w:t>
      </w:r>
      <w:r w:rsidRPr="00EE72F3">
        <w:t>.</w:t>
      </w:r>
    </w:p>
    <w:p w14:paraId="32867091" w14:textId="77777777" w:rsidR="002E108C" w:rsidRPr="00EE72F3" w:rsidRDefault="002E108C" w:rsidP="002E108C">
      <w:pPr>
        <w:pStyle w:val="BodyText"/>
      </w:pPr>
      <w:r w:rsidRPr="00EE72F3">
        <w:t xml:space="preserve">Main Flow: </w:t>
      </w:r>
    </w:p>
    <w:p w14:paraId="6A993826" w14:textId="39BE645B" w:rsidR="002E108C" w:rsidRPr="00EE72F3" w:rsidRDefault="008E5C5A" w:rsidP="002E108C">
      <w:pPr>
        <w:pStyle w:val="BodyText"/>
      </w:pPr>
      <w:r w:rsidRPr="00EE72F3">
        <w:t>The content creator</w:t>
      </w:r>
      <w:r w:rsidR="002E108C" w:rsidRPr="00EE72F3">
        <w:t xml:space="preserve"> provides the ability to check the </w:t>
      </w:r>
      <w:r w:rsidRPr="00EE72F3">
        <w:t>care plan document for the information needed to create the care plan summary section</w:t>
      </w:r>
      <w:r w:rsidR="002E108C" w:rsidRPr="00EE72F3">
        <w:t xml:space="preserve">. </w:t>
      </w:r>
      <w:r w:rsidRPr="00EE72F3">
        <w:t xml:space="preserve">At a </w:t>
      </w:r>
      <w:del w:id="384" w:author="Jones, Emma" w:date="2018-07-16T08:56:00Z">
        <w:r w:rsidRPr="00EE72F3" w:rsidDel="00264A20">
          <w:delText>minimal</w:delText>
        </w:r>
      </w:del>
      <w:ins w:id="385" w:author="Jones, Emma" w:date="2018-07-16T08:56:00Z">
        <w:r w:rsidR="00264A20">
          <w:t>minimum</w:t>
        </w:r>
      </w:ins>
      <w:r w:rsidRPr="00EE72F3">
        <w:t>, t</w:t>
      </w:r>
      <w:r w:rsidR="002E108C" w:rsidRPr="00EE72F3">
        <w:t xml:space="preserve">he </w:t>
      </w:r>
      <w:r w:rsidRPr="00EE72F3">
        <w:t xml:space="preserve">care </w:t>
      </w:r>
      <w:r w:rsidR="00201852" w:rsidRPr="00EE72F3">
        <w:t xml:space="preserve">plan </w:t>
      </w:r>
      <w:r w:rsidRPr="00EE72F3">
        <w:t xml:space="preserve">document </w:t>
      </w:r>
      <w:r w:rsidR="002E108C" w:rsidRPr="00EE72F3">
        <w:t>includes</w:t>
      </w:r>
      <w:r w:rsidRPr="00EE72F3">
        <w:t xml:space="preserve"> a health concern section with health concerns linked to the applicable goal(s). The goal references and is referenced by content in the interventions</w:t>
      </w:r>
      <w:r w:rsidR="002E108C" w:rsidRPr="00EE72F3">
        <w:t xml:space="preserve"> section</w:t>
      </w:r>
      <w:r w:rsidRPr="00EE72F3">
        <w:t>. The interventions are referenced by content in the health status and evaluation section</w:t>
      </w:r>
      <w:r w:rsidR="00EE72F3">
        <w:t xml:space="preserve">. </w:t>
      </w:r>
    </w:p>
    <w:p w14:paraId="67716B32" w14:textId="6BBE72EE" w:rsidR="00C73203" w:rsidRPr="00EE72F3" w:rsidRDefault="00C73203" w:rsidP="005E7151">
      <w:pPr>
        <w:pStyle w:val="BodyText"/>
        <w:keepNext/>
      </w:pPr>
      <w:r w:rsidRPr="00EE72F3">
        <w:lastRenderedPageBreak/>
        <w:t xml:space="preserve">Post Conditions: </w:t>
      </w:r>
    </w:p>
    <w:p w14:paraId="052A3CB4" w14:textId="2FA0DA3B" w:rsidR="00C73203" w:rsidRPr="00EE72F3" w:rsidRDefault="00C73203" w:rsidP="00C73203">
      <w:pPr>
        <w:pStyle w:val="BodyText"/>
      </w:pPr>
      <w:r w:rsidRPr="00EE72F3">
        <w:t xml:space="preserve">A </w:t>
      </w:r>
      <w:r w:rsidR="00882FD8" w:rsidRPr="00EE72F3">
        <w:t xml:space="preserve">Care Plan Summary Section </w:t>
      </w:r>
      <w:r w:rsidRPr="00EE72F3">
        <w:t xml:space="preserve">is generated containing the care plan document components showing the relevant linkages. </w:t>
      </w:r>
      <w:r w:rsidR="008E5C5A" w:rsidRPr="00EE72F3">
        <w:t xml:space="preserve">The document containing the </w:t>
      </w:r>
      <w:r w:rsidR="00882FD8" w:rsidRPr="00EE72F3">
        <w:t xml:space="preserve">Care Plan Summary Section </w:t>
      </w:r>
      <w:r w:rsidR="008E5C5A" w:rsidRPr="00EE72F3">
        <w:t xml:space="preserve">is shared with the patient. </w:t>
      </w:r>
    </w:p>
    <w:p w14:paraId="348E0E7B" w14:textId="6C5B19FB" w:rsidR="008E6D87" w:rsidRPr="00EE72F3" w:rsidRDefault="008E6D87" w:rsidP="008E6D87">
      <w:pPr>
        <w:pStyle w:val="Heading4"/>
        <w:numPr>
          <w:ilvl w:val="0"/>
          <w:numId w:val="0"/>
        </w:numPr>
        <w:ind w:left="864" w:hanging="864"/>
        <w:rPr>
          <w:noProof w:val="0"/>
        </w:rPr>
      </w:pPr>
      <w:bookmarkStart w:id="386" w:name="_Toc514933043"/>
      <w:r w:rsidRPr="00EE72F3">
        <w:rPr>
          <w:noProof w:val="0"/>
        </w:rPr>
        <w:t>X.4.2.3 Use Case #</w:t>
      </w:r>
      <w:r w:rsidR="004C1EC8" w:rsidRPr="00EE72F3">
        <w:rPr>
          <w:noProof w:val="0"/>
        </w:rPr>
        <w:t>3</w:t>
      </w:r>
      <w:r w:rsidRPr="00EE72F3">
        <w:rPr>
          <w:noProof w:val="0"/>
        </w:rPr>
        <w:t>: Encounter Summary Section</w:t>
      </w:r>
      <w:bookmarkEnd w:id="386"/>
    </w:p>
    <w:p w14:paraId="48CE523C" w14:textId="0E317753" w:rsidR="008E6D87" w:rsidRPr="00EE72F3" w:rsidRDefault="008E6D87" w:rsidP="008E6D87">
      <w:pPr>
        <w:pStyle w:val="BodyText"/>
      </w:pPr>
      <w:r w:rsidRPr="00EE72F3">
        <w:t xml:space="preserve">This use case involves a Primary Care Physician (PCP) generating and sharing </w:t>
      </w:r>
      <w:r w:rsidR="00887A7F" w:rsidRPr="00EE72F3">
        <w:t>specific information that was discussed, planned and accomplished d</w:t>
      </w:r>
      <w:r w:rsidR="00A06A4C" w:rsidRPr="00EE72F3">
        <w:t xml:space="preserve">uring a specific encounter. An </w:t>
      </w:r>
      <w:r w:rsidR="008C2642" w:rsidRPr="00EE72F3">
        <w:t xml:space="preserve">Encounter Summary Section </w:t>
      </w:r>
      <w:r w:rsidR="00887A7F" w:rsidRPr="00EE72F3">
        <w:t xml:space="preserve">is </w:t>
      </w:r>
      <w:r w:rsidRPr="00EE72F3">
        <w:t xml:space="preserve">based on content in an encounter </w:t>
      </w:r>
      <w:r w:rsidR="002401F2" w:rsidRPr="00EE72F3">
        <w:t xml:space="preserve">based CDA </w:t>
      </w:r>
      <w:r w:rsidRPr="00EE72F3">
        <w:t xml:space="preserve">document </w:t>
      </w:r>
      <w:r w:rsidR="00887A7F" w:rsidRPr="00EE72F3">
        <w:t xml:space="preserve">that is concise and is provided to the patient as a reminder or to assist the patient in keeping abreast of specifics of an encounter. This will </w:t>
      </w:r>
      <w:r w:rsidR="002401F2" w:rsidRPr="00EE72F3">
        <w:t>assist the PCP better direct the</w:t>
      </w:r>
      <w:r w:rsidR="00887A7F" w:rsidRPr="00EE72F3">
        <w:t xml:space="preserve"> patient’s care</w:t>
      </w:r>
      <w:r w:rsidR="002401F2" w:rsidRPr="00EE72F3">
        <w:t xml:space="preserve"> and supports the patient’s engagement in his care</w:t>
      </w:r>
      <w:r w:rsidR="00887A7F" w:rsidRPr="00EE72F3">
        <w:t>.</w:t>
      </w:r>
      <w:r w:rsidRPr="00EE72F3">
        <w:t xml:space="preserve"> </w:t>
      </w:r>
    </w:p>
    <w:p w14:paraId="1E99CA6E" w14:textId="43726CA0" w:rsidR="00BE0A72" w:rsidRPr="00EE72F3" w:rsidRDefault="00BE0A72" w:rsidP="008E6D87">
      <w:pPr>
        <w:pStyle w:val="Heading5"/>
        <w:rPr>
          <w:noProof w:val="0"/>
        </w:rPr>
      </w:pPr>
      <w:bookmarkStart w:id="387" w:name="_Toc514933044"/>
      <w:r w:rsidRPr="00EE72F3">
        <w:rPr>
          <w:noProof w:val="0"/>
        </w:rPr>
        <w:t>X.4.2.3</w:t>
      </w:r>
      <w:r w:rsidR="008E6D87" w:rsidRPr="00EE72F3">
        <w:rPr>
          <w:noProof w:val="0"/>
        </w:rPr>
        <w:t>.1</w:t>
      </w:r>
      <w:r w:rsidR="007B118D" w:rsidRPr="00EE72F3">
        <w:rPr>
          <w:noProof w:val="0"/>
        </w:rPr>
        <w:t xml:space="preserve"> </w:t>
      </w:r>
      <w:r w:rsidR="008E6D87" w:rsidRPr="00EE72F3">
        <w:rPr>
          <w:noProof w:val="0"/>
        </w:rPr>
        <w:t>Encounter</w:t>
      </w:r>
      <w:r w:rsidRPr="00EE72F3">
        <w:rPr>
          <w:noProof w:val="0"/>
        </w:rPr>
        <w:t xml:space="preserve"> Summary Section</w:t>
      </w:r>
      <w:r w:rsidR="00C73203" w:rsidRPr="00EE72F3">
        <w:rPr>
          <w:noProof w:val="0"/>
        </w:rPr>
        <w:t xml:space="preserve"> Use Case Description</w:t>
      </w:r>
      <w:bookmarkEnd w:id="387"/>
    </w:p>
    <w:p w14:paraId="01A9B58C" w14:textId="6E0812E1" w:rsidR="00C73203" w:rsidRPr="00EE72F3" w:rsidRDefault="00C73203" w:rsidP="00C73203">
      <w:pPr>
        <w:pStyle w:val="BodyText"/>
      </w:pPr>
      <w:r w:rsidRPr="00EE72F3">
        <w:t>This use case i</w:t>
      </w:r>
      <w:r w:rsidR="00052EC0" w:rsidRPr="00EE72F3">
        <w:t>nvolves a patient visiting his</w:t>
      </w:r>
      <w:r w:rsidRPr="00EE72F3">
        <w:t xml:space="preserve"> Primary Care Physician for a routine visit. The patient arrives at the clinic with a list of problems that he wishes to discuss. The patient’s </w:t>
      </w:r>
      <w:r w:rsidR="00E30324" w:rsidRPr="00EE72F3">
        <w:t>joint pain</w:t>
      </w:r>
      <w:r w:rsidRPr="00EE72F3">
        <w:t>, an existing condition, is getting worse. He ha</w:t>
      </w:r>
      <w:r w:rsidR="00E30324" w:rsidRPr="00EE72F3">
        <w:t>s also developed frequent heartburn</w:t>
      </w:r>
      <w:r w:rsidRPr="00EE72F3">
        <w:t xml:space="preserve">. The PCP makes note of these new </w:t>
      </w:r>
      <w:r w:rsidR="00227AF4" w:rsidRPr="00EE72F3">
        <w:t>problems and</w:t>
      </w:r>
      <w:r w:rsidRPr="00EE72F3">
        <w:t xml:space="preserve"> performs a physical examination. He notes that th</w:t>
      </w:r>
      <w:r w:rsidR="00E30324" w:rsidRPr="00EE72F3">
        <w:t>e patient’s weight has decreased</w:t>
      </w:r>
      <w:r w:rsidRPr="00EE72F3">
        <w:t xml:space="preserve"> since his last visit, wh</w:t>
      </w:r>
      <w:r w:rsidR="00E30324" w:rsidRPr="00EE72F3">
        <w:t>ich may be due to decrease appetite related to his heartburn complaint</w:t>
      </w:r>
      <w:r w:rsidRPr="00EE72F3">
        <w:t xml:space="preserve">. </w:t>
      </w:r>
      <w:r w:rsidR="00E30324" w:rsidRPr="00EE72F3">
        <w:t>The PCP refers the patient to an ear, nose and throat (ENT) specialist. In the meantime, he starts the patient on an acid reducing medication, adjusts the amount of anti-inflammatory over-the-counter medication the patient is currently taking. He also prescribes a new narcotic pain medication for the patient to help with the joint pain.</w:t>
      </w:r>
      <w:r w:rsidRPr="00EE72F3">
        <w:t xml:space="preserve"> </w:t>
      </w:r>
    </w:p>
    <w:p w14:paraId="66A673C1" w14:textId="7FD0B059" w:rsidR="00C73203" w:rsidRPr="00EE72F3" w:rsidRDefault="00C73203" w:rsidP="00C73203">
      <w:pPr>
        <w:pStyle w:val="BodyText"/>
      </w:pPr>
      <w:r w:rsidRPr="00EE72F3">
        <w:t>The PCP produces a</w:t>
      </w:r>
      <w:r w:rsidR="00E30324" w:rsidRPr="00EE72F3">
        <w:t>s</w:t>
      </w:r>
      <w:r w:rsidRPr="00EE72F3">
        <w:t xml:space="preserve"> </w:t>
      </w:r>
      <w:r w:rsidR="00E30324" w:rsidRPr="00EE72F3">
        <w:t>encounter</w:t>
      </w:r>
      <w:r w:rsidRPr="00EE72F3">
        <w:t xml:space="preserve"> </w:t>
      </w:r>
      <w:r w:rsidR="00A06A4C" w:rsidRPr="00EE72F3">
        <w:t>based</w:t>
      </w:r>
      <w:r w:rsidRPr="00EE72F3">
        <w:t xml:space="preserve"> document at the end of</w:t>
      </w:r>
      <w:r w:rsidR="008C2642" w:rsidRPr="00EE72F3">
        <w:t xml:space="preserve"> the visit and shares it with his</w:t>
      </w:r>
      <w:r w:rsidRPr="00EE72F3">
        <w:t xml:space="preserve"> patient</w:t>
      </w:r>
      <w:r w:rsidR="00A06A4C" w:rsidRPr="00EE72F3">
        <w:t>. H</w:t>
      </w:r>
      <w:r w:rsidRPr="00EE72F3">
        <w:t xml:space="preserve">e wants to provide his patient with a meaningful recap of what they </w:t>
      </w:r>
      <w:r w:rsidR="008C2642" w:rsidRPr="00EE72F3">
        <w:t>discussed during the visit. The</w:t>
      </w:r>
      <w:r w:rsidRPr="00EE72F3">
        <w:t xml:space="preserve"> </w:t>
      </w:r>
      <w:r w:rsidR="00A06A4C" w:rsidRPr="00EE72F3">
        <w:t xml:space="preserve">encounter based </w:t>
      </w:r>
      <w:r w:rsidRPr="00EE72F3">
        <w:t>document contains the</w:t>
      </w:r>
      <w:r w:rsidR="00E30324" w:rsidRPr="00EE72F3">
        <w:t xml:space="preserve"> </w:t>
      </w:r>
      <w:r w:rsidRPr="00EE72F3">
        <w:t>medications</w:t>
      </w:r>
      <w:r w:rsidR="008E6D87" w:rsidRPr="00EE72F3">
        <w:t xml:space="preserve"> that were changed, added and reviewed</w:t>
      </w:r>
      <w:r w:rsidRPr="00EE72F3">
        <w:t xml:space="preserve"> during this visit</w:t>
      </w:r>
      <w:r w:rsidR="00C1219E" w:rsidRPr="00EE72F3">
        <w:t xml:space="preserve"> as well</w:t>
      </w:r>
      <w:r w:rsidR="008C2642" w:rsidRPr="00EE72F3">
        <w:t xml:space="preserve"> as instructions and procedures performed</w:t>
      </w:r>
      <w:r w:rsidRPr="00EE72F3">
        <w:t>. However, due to the requirements of the document type specification it also contains other medicatio</w:t>
      </w:r>
      <w:r w:rsidR="001D056D" w:rsidRPr="00EE72F3">
        <w:t>ns and problems</w:t>
      </w:r>
      <w:r w:rsidRPr="00EE72F3">
        <w:t xml:space="preserve">, along with other types of information, such as immunizations, that were not addressed. </w:t>
      </w:r>
      <w:r w:rsidR="002F121A" w:rsidRPr="00EE72F3">
        <w:t>The PCP would like to generate a</w:t>
      </w:r>
      <w:r w:rsidR="001D056D" w:rsidRPr="00EE72F3">
        <w:t>n Encounter</w:t>
      </w:r>
      <w:r w:rsidR="002F121A" w:rsidRPr="00EE72F3">
        <w:t xml:space="preserve"> </w:t>
      </w:r>
      <w:r w:rsidR="001D056D" w:rsidRPr="00EE72F3">
        <w:t>Summary S</w:t>
      </w:r>
      <w:r w:rsidR="008C2642" w:rsidRPr="00EE72F3">
        <w:t xml:space="preserve">ection specific to the </w:t>
      </w:r>
      <w:r w:rsidR="002F121A" w:rsidRPr="00EE72F3">
        <w:t xml:space="preserve">things that were pertinent to his interactions with the patient during the encounter. </w:t>
      </w:r>
    </w:p>
    <w:p w14:paraId="1367A6C6" w14:textId="70813316" w:rsidR="00BE0A72" w:rsidRPr="00EE72F3" w:rsidRDefault="008E6D87" w:rsidP="00BE0A72">
      <w:pPr>
        <w:pStyle w:val="Heading5"/>
        <w:numPr>
          <w:ilvl w:val="0"/>
          <w:numId w:val="0"/>
        </w:numPr>
        <w:rPr>
          <w:noProof w:val="0"/>
        </w:rPr>
      </w:pPr>
      <w:bookmarkStart w:id="388" w:name="_Toc514933045"/>
      <w:r w:rsidRPr="00EE72F3">
        <w:rPr>
          <w:noProof w:val="0"/>
        </w:rPr>
        <w:lastRenderedPageBreak/>
        <w:t>X</w:t>
      </w:r>
      <w:r w:rsidR="00BE0A72" w:rsidRPr="00EE72F3">
        <w:rPr>
          <w:noProof w:val="0"/>
        </w:rPr>
        <w:t>.4.2.3</w:t>
      </w:r>
      <w:r w:rsidRPr="00EE72F3">
        <w:rPr>
          <w:noProof w:val="0"/>
        </w:rPr>
        <w:t>.2</w:t>
      </w:r>
      <w:r w:rsidR="009D1AEA" w:rsidRPr="00EE72F3">
        <w:rPr>
          <w:noProof w:val="0"/>
        </w:rPr>
        <w:t xml:space="preserve"> Encounter</w:t>
      </w:r>
      <w:r w:rsidR="00BE0A72" w:rsidRPr="00EE72F3">
        <w:rPr>
          <w:noProof w:val="0"/>
        </w:rPr>
        <w:t xml:space="preserve"> Summary Section Process Flow</w:t>
      </w:r>
      <w:bookmarkEnd w:id="388"/>
    </w:p>
    <w:p w14:paraId="7EB8EC5B" w14:textId="1A323781" w:rsidR="008E6D87" w:rsidRPr="00EE72F3" w:rsidRDefault="008E6D87" w:rsidP="008E6D87">
      <w:pPr>
        <w:pStyle w:val="BodyText"/>
      </w:pPr>
      <w:r w:rsidRPr="00EE72F3">
        <w:rPr>
          <w:noProof/>
        </w:rPr>
        <mc:AlternateContent>
          <mc:Choice Requires="wpc">
            <w:drawing>
              <wp:inline distT="0" distB="0" distL="0" distR="0" wp14:anchorId="577E1DA3" wp14:editId="59A0253E">
                <wp:extent cx="5800725" cy="4990111"/>
                <wp:effectExtent l="0" t="0" r="0" b="127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9951B0" w14:textId="079D863F" w:rsidR="00056EB4" w:rsidRPr="00A67ED5" w:rsidRDefault="00056EB4" w:rsidP="008E6D87">
                              <w:pPr>
                                <w:pStyle w:val="BodyText"/>
                                <w:rPr>
                                  <w:sz w:val="22"/>
                                  <w:szCs w:val="22"/>
                                  <w:lang w:val="pt-BR"/>
                                </w:rPr>
                              </w:pPr>
                              <w:r>
                                <w:rPr>
                                  <w:sz w:val="22"/>
                                  <w:szCs w:val="22"/>
                                  <w:lang w:val="pt-BR"/>
                                </w:rPr>
                                <w:t>Patient Portal</w:t>
                              </w:r>
                              <w:r>
                                <w:rPr>
                                  <w:sz w:val="22"/>
                                  <w:szCs w:val="22"/>
                                  <w:lang w:val="pt-BR"/>
                                </w:rPr>
                                <w:br/>
                                <w:t>(Content Consumer)</w:t>
                              </w:r>
                            </w:p>
                          </w:txbxContent>
                        </wps:txbx>
                        <wps:bodyPr rot="0" vert="horz" wrap="square" lIns="0" tIns="0" rIns="0" bIns="0" anchor="t" anchorCtr="0" upright="1">
                          <a:noAutofit/>
                        </wps:bodyPr>
                      </wps:wsp>
                      <wps:wsp>
                        <wps:cNvPr id="43"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C321A" w14:textId="36A1926C" w:rsidR="00056EB4" w:rsidRPr="00077324" w:rsidRDefault="00056EB4" w:rsidP="008E6D87">
                              <w:pPr>
                                <w:pStyle w:val="BodyText"/>
                                <w:rPr>
                                  <w:sz w:val="22"/>
                                  <w:szCs w:val="22"/>
                                </w:rPr>
                              </w:pPr>
                              <w:r>
                                <w:rPr>
                                  <w:sz w:val="22"/>
                                  <w:szCs w:val="22"/>
                                </w:rPr>
                                <w:t>PCP</w:t>
                              </w:r>
                              <w:r>
                                <w:rPr>
                                  <w:sz w:val="22"/>
                                  <w:szCs w:val="22"/>
                                </w:rPr>
                                <w:br/>
                                <w:t>(Content Creator)</w:t>
                              </w:r>
                            </w:p>
                          </w:txbxContent>
                        </wps:txbx>
                        <wps:bodyPr rot="0" vert="horz" wrap="square" lIns="0" tIns="0" rIns="0" bIns="0" anchor="t" anchorCtr="0" upright="1">
                          <a:noAutofit/>
                        </wps:bodyPr>
                      </wps:wsp>
                      <wps:wsp>
                        <wps:cNvPr id="45"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01C96" w14:textId="77777777" w:rsidR="00056EB4" w:rsidRPr="00077324" w:rsidRDefault="00056EB4" w:rsidP="008E6D87">
                              <w:pPr>
                                <w:pStyle w:val="BodyText"/>
                                <w:rPr>
                                  <w:sz w:val="22"/>
                                  <w:szCs w:val="22"/>
                                </w:rPr>
                              </w:pPr>
                              <w:r>
                                <w:rPr>
                                  <w:sz w:val="22"/>
                                  <w:szCs w:val="22"/>
                                </w:rPr>
                                <w:t>Share Content</w:t>
                              </w:r>
                            </w:p>
                            <w:p w14:paraId="59758739" w14:textId="77777777" w:rsidR="00056EB4" w:rsidRDefault="00056EB4" w:rsidP="008E6D87"/>
                            <w:p w14:paraId="0CD182A8" w14:textId="77777777" w:rsidR="00056EB4" w:rsidRPr="00077324" w:rsidRDefault="00056EB4" w:rsidP="008E6D87">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4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336F7EA" w14:textId="77777777" w:rsidR="00056EB4" w:rsidRDefault="00056EB4" w:rsidP="008E6D87">
                              <w:r>
                                <w:t>Check for needed information</w:t>
                              </w:r>
                            </w:p>
                          </w:txbxContent>
                        </wps:txbx>
                        <wps:bodyPr rot="0" vert="horz" wrap="square" lIns="91440" tIns="45720" rIns="91440" bIns="45720" anchor="t" anchorCtr="0" upright="1">
                          <a:noAutofit/>
                        </wps:bodyPr>
                      </wps:wsp>
                      <wps:wsp>
                        <wps:cNvPr id="5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CE83B17" w14:textId="7A9C7F9C" w:rsidR="00056EB4" w:rsidRDefault="00056EB4" w:rsidP="008E6D87">
                              <w:r>
                                <w:t xml:space="preserve">Generate Encounter Summary Section </w:t>
                              </w:r>
                            </w:p>
                            <w:p w14:paraId="042FAEE9" w14:textId="77777777" w:rsidR="00056EB4" w:rsidRDefault="00056EB4" w:rsidP="008E6D87"/>
                          </w:txbxContent>
                        </wps:txbx>
                        <wps:bodyPr rot="0" vert="horz" wrap="square" lIns="91440" tIns="45720" rIns="91440" bIns="45720" anchor="t" anchorCtr="0" upright="1">
                          <a:noAutofit/>
                        </wps:bodyPr>
                      </wps:wsp>
                      <wps:wsp>
                        <wps:cNvPr id="57"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5BB49B10" w14:textId="7C51C905" w:rsidR="00056EB4" w:rsidRDefault="00056EB4" w:rsidP="008E6D87">
                              <w:r>
                                <w:t>Share CDA document</w:t>
                              </w:r>
                            </w:p>
                          </w:txbxContent>
                        </wps:txbx>
                        <wps:bodyPr rot="0" vert="horz" wrap="square" lIns="91440" tIns="45720" rIns="91440" bIns="45720" anchor="t" anchorCtr="0" upright="1">
                          <a:noAutofit/>
                        </wps:bodyPr>
                      </wps:wsp>
                    </wpc:wpc>
                  </a:graphicData>
                </a:graphic>
              </wp:inline>
            </w:drawing>
          </mc:Choice>
          <mc:Fallback>
            <w:pict>
              <v:group w14:anchorId="577E1DA3" id="Canvas 60" o:spid="_x0000_s1065"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">
                <v:shape id="_x0000_s1066" type="#_x0000_t75" style="position:absolute;width:58007;height:49898;visibility:visible;mso-wrap-style:square">
                  <v:fill o:detectmouseclick="t"/>
                  <v:path o:connecttype="none"/>
                </v:shape>
                <v:shape id="Text Box 206" o:spid="_x0000_s1067"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119951B0" w14:textId="079D863F" w:rsidR="00056EB4" w:rsidRPr="00A67ED5" w:rsidRDefault="00056EB4" w:rsidP="008E6D87">
                        <w:pPr>
                          <w:pStyle w:val="BodyText"/>
                          <w:rPr>
                            <w:sz w:val="22"/>
                            <w:szCs w:val="22"/>
                            <w:lang w:val="pt-BR"/>
                          </w:rPr>
                        </w:pPr>
                        <w:r>
                          <w:rPr>
                            <w:sz w:val="22"/>
                            <w:szCs w:val="22"/>
                            <w:lang w:val="pt-BR"/>
                          </w:rPr>
                          <w:t>Patient Portal</w:t>
                        </w:r>
                        <w:r>
                          <w:rPr>
                            <w:sz w:val="22"/>
                            <w:szCs w:val="22"/>
                            <w:lang w:val="pt-BR"/>
                          </w:rPr>
                          <w:br/>
                          <w:t>(Content Consumer)</w:t>
                        </w:r>
                      </w:p>
                    </w:txbxContent>
                  </v:textbox>
                </v:shape>
                <v:line id="Line 207" o:spid="_x0000_s1068"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">
                  <v:stroke dashstyle="dash"/>
                </v:line>
                <v:shape id="Text Box 208" o:spid="_x0000_s1069"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3D3C321A" w14:textId="36A1926C" w:rsidR="00056EB4" w:rsidRPr="00077324" w:rsidRDefault="00056EB4" w:rsidP="008E6D87">
                        <w:pPr>
                          <w:pStyle w:val="BodyText"/>
                          <w:rPr>
                            <w:sz w:val="22"/>
                            <w:szCs w:val="22"/>
                          </w:rPr>
                        </w:pPr>
                        <w:r>
                          <w:rPr>
                            <w:sz w:val="22"/>
                            <w:szCs w:val="22"/>
                          </w:rPr>
                          <w:t>PCP</w:t>
                        </w:r>
                        <w:r>
                          <w:rPr>
                            <w:sz w:val="22"/>
                            <w:szCs w:val="22"/>
                          </w:rPr>
                          <w:br/>
                          <w:t>(Content Creator)</w:t>
                        </w:r>
                      </w:p>
                    </w:txbxContent>
                  </v:textbox>
                </v:shape>
                <v:line id="Line 209" o:spid="_x0000_s1070"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">
                  <v:stroke dashstyle="dash"/>
                </v:line>
                <v:rect id="Rectangle 210" o:spid="_x0000_s1071"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shape id="Text Box 211" o:spid="_x0000_s1072"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M3xQAAANsAAAAPAAAAZHJzL2Rvd25yZXYueG1sRI9Pa8JA&#10;FMTvBb/D8oReim4ai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AFeGM3xQAAANsAAAAP&#10;AAAAAAAAAAAAAAAAAAcCAABkcnMvZG93bnJldi54bWxQSwUGAAAAAAMAAwC3AAAA+QIAAAAA&#10;" stroked="f">
                  <v:textbox inset="0,0,0,0">
                    <w:txbxContent>
                      <w:p w14:paraId="40A01C96" w14:textId="77777777" w:rsidR="00056EB4" w:rsidRPr="00077324" w:rsidRDefault="00056EB4" w:rsidP="008E6D87">
                        <w:pPr>
                          <w:pStyle w:val="BodyText"/>
                          <w:rPr>
                            <w:sz w:val="22"/>
                            <w:szCs w:val="22"/>
                          </w:rPr>
                        </w:pPr>
                        <w:r>
                          <w:rPr>
                            <w:sz w:val="22"/>
                            <w:szCs w:val="22"/>
                          </w:rPr>
                          <w:t>Share Content</w:t>
                        </w:r>
                      </w:p>
                      <w:p w14:paraId="59758739" w14:textId="77777777" w:rsidR="00056EB4" w:rsidRDefault="00056EB4" w:rsidP="008E6D87"/>
                      <w:p w14:paraId="0CD182A8" w14:textId="77777777" w:rsidR="00056EB4" w:rsidRPr="00077324" w:rsidRDefault="00056EB4" w:rsidP="008E6D87">
                        <w:pPr>
                          <w:pStyle w:val="BodyText"/>
                          <w:rPr>
                            <w:sz w:val="22"/>
                            <w:szCs w:val="22"/>
                          </w:rPr>
                        </w:pPr>
                        <w:r w:rsidRPr="00077324">
                          <w:rPr>
                            <w:sz w:val="22"/>
                            <w:szCs w:val="22"/>
                          </w:rPr>
                          <w:t>Transaction-A [A]</w:t>
                        </w:r>
                      </w:p>
                    </w:txbxContent>
                  </v:textbox>
                </v:shape>
                <v:line id="Line 212" o:spid="_x0000_s1073"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gjwAAAANsAAAAPAAAAZHJzL2Rvd25yZXYueG1sRE9Ni8Iw&#10;EL0v+B/CCN7W1EVE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yLdYI8AAAADbAAAADwAAAAAA&#10;AAAAAAAAAAAHAgAAZHJzL2Rvd25yZXYueG1sUEsFBgAAAAADAAMAtwAAAPQCAAAAAA==&#10;">
                  <v:stroke endarrow="block"/>
                </v:line>
                <v:rect id="Rectangle 213" o:spid="_x0000_s1074"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shape id="Freeform 214" o:spid="_x0000_s1075"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" path="m,c907,270,1815,540,1819,784v4,244,-897,462,-1798,680e" filled="f">
                  <v:stroke endarrow="open"/>
                  <v:path arrowok="t" o:connecttype="custom" o:connectlocs="0,0;1155065,497840;13335,929640" o:connectangles="0,0,0"/>
                </v:shape>
                <v:shape id="Text Box 215" o:spid="_x0000_s1076"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" strokecolor="white">
                  <v:fill opacity="0"/>
                  <v:textbox>
                    <w:txbxContent>
                      <w:p w14:paraId="5336F7EA" w14:textId="77777777" w:rsidR="00056EB4" w:rsidRDefault="00056EB4" w:rsidP="008E6D87">
                        <w:r>
                          <w:t>Check for needed information</w:t>
                        </w:r>
                      </w:p>
                    </w:txbxContent>
                  </v:textbox>
                </v:shape>
                <v:shape id="Freeform 216" o:spid="_x0000_s1077"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7" o:spid="_x0000_s1078"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" strokecolor="white">
                  <v:fill opacity="0"/>
                  <v:textbox>
                    <w:txbxContent>
                      <w:p w14:paraId="4CE83B17" w14:textId="7A9C7F9C" w:rsidR="00056EB4" w:rsidRDefault="00056EB4" w:rsidP="008E6D87">
                        <w:r>
                          <w:t xml:space="preserve">Generate Encounter Summary Section </w:t>
                        </w:r>
                      </w:p>
                      <w:p w14:paraId="042FAEE9" w14:textId="77777777" w:rsidR="00056EB4" w:rsidRDefault="00056EB4" w:rsidP="008E6D87"/>
                    </w:txbxContent>
                  </v:textbox>
                </v:shape>
                <v:shape id="Freeform 218" o:spid="_x0000_s1079"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9" o:spid="_x0000_s1080"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" strokecolor="white">
                  <v:fill opacity="0"/>
                  <v:textbox>
                    <w:txbxContent>
                      <w:p w14:paraId="5BB49B10" w14:textId="7C51C905" w:rsidR="00056EB4" w:rsidRDefault="00056EB4" w:rsidP="008E6D87">
                        <w:r>
                          <w:t>Share CDA document</w:t>
                        </w:r>
                      </w:p>
                    </w:txbxContent>
                  </v:textbox>
                </v:shape>
                <w10:anchorlock/>
              </v:group>
            </w:pict>
          </mc:Fallback>
        </mc:AlternateContent>
      </w:r>
    </w:p>
    <w:p w14:paraId="3122C12A" w14:textId="69D0F36E" w:rsidR="008E6D87" w:rsidRPr="00EE72F3" w:rsidRDefault="008E6D87" w:rsidP="008E6D87">
      <w:pPr>
        <w:pStyle w:val="FigureTitle"/>
      </w:pPr>
      <w:r w:rsidRPr="00EE72F3">
        <w:t>Figure X.4.2.3.2-1: Basic Process Flow in CDA-DSS Profile</w:t>
      </w:r>
    </w:p>
    <w:p w14:paraId="0079ADFB" w14:textId="77777777" w:rsidR="00AD3EC0" w:rsidRPr="00EE72F3" w:rsidRDefault="00AD3EC0" w:rsidP="00AD3EC0">
      <w:pPr>
        <w:pStyle w:val="BodyText"/>
        <w:tabs>
          <w:tab w:val="left" w:pos="1125"/>
        </w:tabs>
      </w:pPr>
      <w:r w:rsidRPr="00EE72F3">
        <w:t xml:space="preserve">Pre-conditions: </w:t>
      </w:r>
    </w:p>
    <w:p w14:paraId="13880A3C" w14:textId="78D26AD2" w:rsidR="008E6D87" w:rsidRPr="00EE72F3" w:rsidRDefault="00AD3EC0" w:rsidP="008E6D87">
      <w:pPr>
        <w:pStyle w:val="BodyText"/>
      </w:pPr>
      <w:r w:rsidRPr="00EE72F3">
        <w:t xml:space="preserve">The PCP CDA </w:t>
      </w:r>
      <w:r w:rsidR="008C2642" w:rsidRPr="00EE72F3">
        <w:t xml:space="preserve">encounter </w:t>
      </w:r>
      <w:r w:rsidRPr="00EE72F3">
        <w:t xml:space="preserve">document must contain the information needed to satisfy the </w:t>
      </w:r>
      <w:r w:rsidR="008C2642" w:rsidRPr="00EE72F3">
        <w:t xml:space="preserve">Encounter Summary Section </w:t>
      </w:r>
      <w:r w:rsidRPr="00EE72F3">
        <w:t>rendering.</w:t>
      </w:r>
    </w:p>
    <w:p w14:paraId="368C3CAD" w14:textId="77777777" w:rsidR="00201852" w:rsidRPr="00EE72F3" w:rsidRDefault="00201852" w:rsidP="00201852">
      <w:pPr>
        <w:pStyle w:val="BodyText"/>
      </w:pPr>
      <w:r w:rsidRPr="00EE72F3">
        <w:t xml:space="preserve">Main Flow: </w:t>
      </w:r>
    </w:p>
    <w:p w14:paraId="3D009443" w14:textId="75F9619E" w:rsidR="00201852" w:rsidRPr="00EE72F3" w:rsidRDefault="00201852" w:rsidP="00201852">
      <w:pPr>
        <w:pStyle w:val="BodyText"/>
      </w:pPr>
      <w:r w:rsidRPr="00EE72F3">
        <w:t>The content creator provides the ability to check the CDA document for the information needed to crea</w:t>
      </w:r>
      <w:r w:rsidR="000E333F" w:rsidRPr="00EE72F3">
        <w:t>te the E</w:t>
      </w:r>
      <w:r w:rsidRPr="00EE72F3">
        <w:t>ncounter</w:t>
      </w:r>
      <w:r w:rsidR="000E333F" w:rsidRPr="00EE72F3">
        <w:t xml:space="preserve"> Summary S</w:t>
      </w:r>
      <w:r w:rsidRPr="00EE72F3">
        <w:t>ection. At a minim</w:t>
      </w:r>
      <w:ins w:id="389" w:author="Jones, Emma" w:date="2018-07-16T08:56:00Z">
        <w:r w:rsidR="00264A20">
          <w:t>um</w:t>
        </w:r>
      </w:ins>
      <w:del w:id="390" w:author="Jones, Emma" w:date="2018-07-16T08:56:00Z">
        <w:r w:rsidRPr="00EE72F3" w:rsidDel="00264A20">
          <w:delText>al</w:delText>
        </w:r>
      </w:del>
      <w:r w:rsidRPr="00EE72F3">
        <w:t>, the CD</w:t>
      </w:r>
      <w:r w:rsidR="002C53B5" w:rsidRPr="00EE72F3">
        <w:t>A document includes</w:t>
      </w:r>
      <w:r w:rsidRPr="00EE72F3">
        <w:t xml:space="preserve"> the pertinent encounter </w:t>
      </w:r>
      <w:r w:rsidR="00A06A4C" w:rsidRPr="00EE72F3">
        <w:t xml:space="preserve">related </w:t>
      </w:r>
      <w:r w:rsidRPr="00EE72F3">
        <w:t>content</w:t>
      </w:r>
      <w:r w:rsidR="008C2642" w:rsidRPr="00EE72F3">
        <w:t xml:space="preserve">. This information </w:t>
      </w:r>
      <w:r w:rsidR="00A06A4C" w:rsidRPr="00EE72F3">
        <w:t xml:space="preserve">will </w:t>
      </w:r>
      <w:r w:rsidR="008C2642" w:rsidRPr="00EE72F3">
        <w:t xml:space="preserve">be used to </w:t>
      </w:r>
      <w:r w:rsidR="00A06A4C" w:rsidRPr="00EE72F3">
        <w:t>popul</w:t>
      </w:r>
      <w:r w:rsidR="002C53B5" w:rsidRPr="00EE72F3">
        <w:t>ate the Encounter S</w:t>
      </w:r>
      <w:r w:rsidR="00A06A4C" w:rsidRPr="00EE72F3">
        <w:t xml:space="preserve">ummary </w:t>
      </w:r>
      <w:r w:rsidR="002C53B5" w:rsidRPr="00EE72F3">
        <w:t>S</w:t>
      </w:r>
      <w:r w:rsidR="00A06A4C" w:rsidRPr="00EE72F3">
        <w:t>ection</w:t>
      </w:r>
      <w:r w:rsidRPr="00EE72F3">
        <w:t xml:space="preserve">. For example, </w:t>
      </w:r>
      <w:r w:rsidR="00A06A4C" w:rsidRPr="00EE72F3">
        <w:t xml:space="preserve">the PCP would like to generate an </w:t>
      </w:r>
      <w:r w:rsidR="008C2642" w:rsidRPr="00EE72F3">
        <w:t xml:space="preserve">Encounter Summary Section </w:t>
      </w:r>
      <w:r w:rsidR="00A06A4C" w:rsidRPr="00EE72F3">
        <w:t xml:space="preserve">with medications that were changed, prescribed or discontinued during the encounter, as well as applicable procedures </w:t>
      </w:r>
      <w:r w:rsidR="002C53B5" w:rsidRPr="00EE72F3">
        <w:t>that were done and instructions that were provided</w:t>
      </w:r>
      <w:r w:rsidR="00A06A4C" w:rsidRPr="00EE72F3">
        <w:t>. T</w:t>
      </w:r>
      <w:r w:rsidRPr="00EE72F3">
        <w:t xml:space="preserve">he </w:t>
      </w:r>
      <w:r w:rsidR="00A06A4C" w:rsidRPr="00EE72F3">
        <w:t xml:space="preserve">document will </w:t>
      </w:r>
      <w:r w:rsidR="00A06A4C" w:rsidRPr="00EE72F3">
        <w:lastRenderedPageBreak/>
        <w:t xml:space="preserve">need to contain the applicable </w:t>
      </w:r>
      <w:r w:rsidRPr="00EE72F3">
        <w:t>medication</w:t>
      </w:r>
      <w:r w:rsidR="002C53B5" w:rsidRPr="00EE72F3">
        <w:t>s</w:t>
      </w:r>
      <w:r w:rsidR="00A06A4C" w:rsidRPr="00EE72F3">
        <w:t>, procedure</w:t>
      </w:r>
      <w:r w:rsidR="002C53B5" w:rsidRPr="00EE72F3">
        <w:t>s</w:t>
      </w:r>
      <w:r w:rsidR="00A06A4C" w:rsidRPr="00EE72F3">
        <w:t xml:space="preserve"> and instructions</w:t>
      </w:r>
      <w:r w:rsidR="002C53B5" w:rsidRPr="00EE72F3">
        <w:t xml:space="preserve"> information. This information is used to populate the Encounter Summary S</w:t>
      </w:r>
      <w:r w:rsidR="00A06A4C" w:rsidRPr="00EE72F3">
        <w:t xml:space="preserve">ection. </w:t>
      </w:r>
    </w:p>
    <w:p w14:paraId="2FE62EC4" w14:textId="77777777" w:rsidR="00461A6A" w:rsidRPr="00EE72F3" w:rsidRDefault="00461A6A" w:rsidP="00461A6A">
      <w:pPr>
        <w:pStyle w:val="BodyText"/>
      </w:pPr>
      <w:r w:rsidRPr="00EE72F3">
        <w:t xml:space="preserve">Post Conditions: </w:t>
      </w:r>
    </w:p>
    <w:p w14:paraId="491FDA58" w14:textId="7179F639" w:rsidR="00201852" w:rsidRPr="00EE72F3" w:rsidRDefault="00461A6A" w:rsidP="008E6D87">
      <w:pPr>
        <w:pStyle w:val="BodyText"/>
      </w:pPr>
      <w:r w:rsidRPr="00EE72F3">
        <w:t>An Enc</w:t>
      </w:r>
      <w:r w:rsidR="002C53B5" w:rsidRPr="00EE72F3">
        <w:t xml:space="preserve">ounter Summary Section </w:t>
      </w:r>
      <w:r w:rsidRPr="00EE72F3">
        <w:t>containing the relevant medication, procedure and instructions components</w:t>
      </w:r>
      <w:r w:rsidR="002C53B5" w:rsidRPr="00EE72F3">
        <w:t xml:space="preserve"> is generated</w:t>
      </w:r>
      <w:r w:rsidRPr="00EE72F3">
        <w:t xml:space="preserve">. The encounter document containing the Encounter Summary Section is shared with the patient. </w:t>
      </w:r>
    </w:p>
    <w:p w14:paraId="0A75AA43" w14:textId="473B8653" w:rsidR="00BE0A72" w:rsidRPr="00EE72F3" w:rsidRDefault="00BE0A72" w:rsidP="00BE0A72">
      <w:pPr>
        <w:pStyle w:val="Heading4"/>
        <w:numPr>
          <w:ilvl w:val="0"/>
          <w:numId w:val="0"/>
        </w:numPr>
        <w:ind w:left="864" w:hanging="864"/>
        <w:rPr>
          <w:noProof w:val="0"/>
        </w:rPr>
      </w:pPr>
      <w:bookmarkStart w:id="391" w:name="_Toc514933046"/>
      <w:r w:rsidRPr="00EE72F3">
        <w:rPr>
          <w:noProof w:val="0"/>
        </w:rPr>
        <w:t>X.4.2.4 Use Case #4: Active</w:t>
      </w:r>
      <w:r w:rsidR="00C22C31" w:rsidRPr="00EE72F3">
        <w:rPr>
          <w:noProof w:val="0"/>
        </w:rPr>
        <w:t>/Planned</w:t>
      </w:r>
      <w:r w:rsidRPr="00EE72F3">
        <w:rPr>
          <w:noProof w:val="0"/>
        </w:rPr>
        <w:t xml:space="preserve"> Medications Summary Section</w:t>
      </w:r>
      <w:bookmarkEnd w:id="391"/>
    </w:p>
    <w:p w14:paraId="519D0BD9" w14:textId="6EEC3B9D" w:rsidR="00E17C64" w:rsidRPr="00EE72F3" w:rsidRDefault="00E17C64" w:rsidP="00E17C64">
      <w:pPr>
        <w:pStyle w:val="BodyText"/>
      </w:pPr>
      <w:r w:rsidRPr="00EE72F3">
        <w:t xml:space="preserve">This use case involves a Consulting Physician generating and viewing </w:t>
      </w:r>
      <w:r w:rsidR="00AE3E73" w:rsidRPr="00EE72F3">
        <w:t>medication</w:t>
      </w:r>
      <w:r w:rsidRPr="00EE72F3">
        <w:t xml:space="preserve"> information in a referral document he has received. </w:t>
      </w:r>
    </w:p>
    <w:p w14:paraId="5F1185E2" w14:textId="085B9647" w:rsidR="00BE0A72" w:rsidRPr="00EE72F3" w:rsidRDefault="00BE0A72" w:rsidP="00BE0A72">
      <w:pPr>
        <w:pStyle w:val="Heading5"/>
        <w:numPr>
          <w:ilvl w:val="0"/>
          <w:numId w:val="0"/>
        </w:numPr>
        <w:rPr>
          <w:noProof w:val="0"/>
        </w:rPr>
      </w:pPr>
      <w:bookmarkStart w:id="392" w:name="_Toc514933047"/>
      <w:r w:rsidRPr="00EE72F3">
        <w:rPr>
          <w:noProof w:val="0"/>
        </w:rPr>
        <w:t>X.4.2.4.1 Active</w:t>
      </w:r>
      <w:r w:rsidR="00C22C31" w:rsidRPr="00EE72F3">
        <w:rPr>
          <w:noProof w:val="0"/>
        </w:rPr>
        <w:t>/Planned</w:t>
      </w:r>
      <w:r w:rsidRPr="00EE72F3">
        <w:rPr>
          <w:noProof w:val="0"/>
        </w:rPr>
        <w:t xml:space="preserve"> Medications </w:t>
      </w:r>
      <w:r w:rsidR="00922308" w:rsidRPr="00EE72F3">
        <w:rPr>
          <w:noProof w:val="0"/>
        </w:rPr>
        <w:t xml:space="preserve">Summary </w:t>
      </w:r>
      <w:r w:rsidRPr="00EE72F3">
        <w:rPr>
          <w:noProof w:val="0"/>
        </w:rPr>
        <w:t>Section Use Case Description</w:t>
      </w:r>
      <w:bookmarkEnd w:id="392"/>
    </w:p>
    <w:p w14:paraId="7309E701" w14:textId="5E0B761B" w:rsidR="00E17C64" w:rsidRPr="00EE72F3" w:rsidRDefault="00E17C64" w:rsidP="00E17C64">
      <w:pPr>
        <w:pStyle w:val="BodyText"/>
      </w:pPr>
      <w:r w:rsidRPr="00EE72F3">
        <w:t>This use case involves the referral of a patient from their Primary Care Physician to a specialist (Consulting Provider). The patient, who is a diabetic, arrives at the primary care provider’s clinic for a yearly physical. During the physical exam, the PCP notes some signs of irre</w:t>
      </w:r>
      <w:r w:rsidR="00295D60" w:rsidRPr="00EE72F3">
        <w:t>gularities with the patient’s cardiac system</w:t>
      </w:r>
      <w:r w:rsidR="00C206DD" w:rsidRPr="00EE72F3">
        <w:t>. The PCP</w:t>
      </w:r>
      <w:r w:rsidRPr="00EE72F3">
        <w:t xml:space="preserve"> dec</w:t>
      </w:r>
      <w:r w:rsidR="00295D60" w:rsidRPr="00EE72F3">
        <w:t>ides to refer the patient to a Cardiologist</w:t>
      </w:r>
      <w:r w:rsidR="00C206DD" w:rsidRPr="00EE72F3">
        <w:t xml:space="preserve"> for further evaluation and treatment</w:t>
      </w:r>
      <w:r w:rsidRPr="00EE72F3">
        <w:t xml:space="preserve"> of the issue. </w:t>
      </w:r>
    </w:p>
    <w:p w14:paraId="62969C5A" w14:textId="1AC50B7C" w:rsidR="00E17C64" w:rsidRPr="00EE72F3" w:rsidRDefault="00E17C64" w:rsidP="00E17C64">
      <w:pPr>
        <w:pStyle w:val="BodyText"/>
      </w:pPr>
      <w:r w:rsidRPr="00EE72F3">
        <w:t>The PCP produces a referral document at the end of the visit and shares it with the specialist. This document contains the problems, physical exam, allergies, procedures, lab results and medications for the patient.</w:t>
      </w:r>
    </w:p>
    <w:p w14:paraId="3CB8AC57" w14:textId="2F293026" w:rsidR="00586C4B" w:rsidRPr="00EE72F3" w:rsidRDefault="00E17C64" w:rsidP="00586C4B">
      <w:pPr>
        <w:pStyle w:val="BodyText"/>
      </w:pPr>
      <w:r w:rsidRPr="00EE72F3">
        <w:t xml:space="preserve">The specialist receives the document and notices the medication section </w:t>
      </w:r>
      <w:r w:rsidR="00295D60" w:rsidRPr="00EE72F3">
        <w:t>is extremely long with a list</w:t>
      </w:r>
      <w:r w:rsidRPr="00EE72F3">
        <w:t xml:space="preserve"> of medications that the patient is currently taking, medications that have been prescribed but the patient has not started taking and medications</w:t>
      </w:r>
      <w:r w:rsidR="00C206DD" w:rsidRPr="00EE72F3">
        <w:t xml:space="preserve"> that the patient is no longer taking</w:t>
      </w:r>
      <w:r w:rsidR="00295D60" w:rsidRPr="00EE72F3">
        <w:t>. To further determine how to di</w:t>
      </w:r>
      <w:r w:rsidR="00C206DD" w:rsidRPr="00EE72F3">
        <w:t>agnose and treat the patient, the cardiologist</w:t>
      </w:r>
      <w:r w:rsidR="00295D60" w:rsidRPr="00EE72F3">
        <w:t xml:space="preserve"> would like to see all current and planned medications along with their related indications</w:t>
      </w:r>
      <w:r w:rsidR="00EE72F3">
        <w:t xml:space="preserve">. </w:t>
      </w:r>
    </w:p>
    <w:p w14:paraId="3E4A1C1F" w14:textId="08C6A3E8" w:rsidR="00BE0A72" w:rsidRPr="00EE72F3" w:rsidRDefault="00BE0A72" w:rsidP="00BE0A72">
      <w:pPr>
        <w:pStyle w:val="Heading5"/>
        <w:numPr>
          <w:ilvl w:val="0"/>
          <w:numId w:val="0"/>
        </w:numPr>
        <w:rPr>
          <w:noProof w:val="0"/>
        </w:rPr>
      </w:pPr>
      <w:bookmarkStart w:id="393" w:name="_Toc514933048"/>
      <w:r w:rsidRPr="00EE72F3">
        <w:rPr>
          <w:noProof w:val="0"/>
        </w:rPr>
        <w:lastRenderedPageBreak/>
        <w:t>X.4.2.4.2 Active</w:t>
      </w:r>
      <w:r w:rsidR="00C22C31" w:rsidRPr="00EE72F3">
        <w:rPr>
          <w:noProof w:val="0"/>
        </w:rPr>
        <w:t>/Planned</w:t>
      </w:r>
      <w:r w:rsidRPr="00EE72F3">
        <w:rPr>
          <w:noProof w:val="0"/>
        </w:rPr>
        <w:t xml:space="preserve"> Medications </w:t>
      </w:r>
      <w:r w:rsidR="00922308" w:rsidRPr="00EE72F3">
        <w:rPr>
          <w:noProof w:val="0"/>
        </w:rPr>
        <w:t xml:space="preserve">Summary </w:t>
      </w:r>
      <w:r w:rsidRPr="00EE72F3">
        <w:rPr>
          <w:noProof w:val="0"/>
        </w:rPr>
        <w:t>Section Process Flow</w:t>
      </w:r>
      <w:bookmarkEnd w:id="393"/>
    </w:p>
    <w:p w14:paraId="3C69BF50" w14:textId="2AFCB507" w:rsidR="00BE0A72" w:rsidRPr="00EE72F3" w:rsidRDefault="00295D60" w:rsidP="00BE0A72">
      <w:pPr>
        <w:pStyle w:val="BodyText"/>
      </w:pPr>
      <w:r w:rsidRPr="00EE72F3">
        <w:rPr>
          <w:noProof/>
        </w:rPr>
        <mc:AlternateContent>
          <mc:Choice Requires="wpc">
            <w:drawing>
              <wp:inline distT="0" distB="0" distL="0" distR="0" wp14:anchorId="3BB991A7" wp14:editId="6D0172FA">
                <wp:extent cx="5800725" cy="4990111"/>
                <wp:effectExtent l="0" t="0" r="0" b="127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1327D9" w14:textId="6013D2F0" w:rsidR="00056EB4" w:rsidRPr="00A67ED5" w:rsidRDefault="00056EB4" w:rsidP="00295D60">
                              <w:pPr>
                                <w:pStyle w:val="BodyText"/>
                                <w:rPr>
                                  <w:sz w:val="22"/>
                                  <w:szCs w:val="22"/>
                                  <w:lang w:val="pt-BR"/>
                                </w:rPr>
                              </w:pPr>
                              <w:r>
                                <w:rPr>
                                  <w:sz w:val="22"/>
                                  <w:szCs w:val="22"/>
                                  <w:lang w:val="pt-BR"/>
                                </w:rPr>
                                <w:t>PCP</w:t>
                              </w:r>
                              <w:r>
                                <w:rPr>
                                  <w:sz w:val="22"/>
                                  <w:szCs w:val="22"/>
                                  <w:lang w:val="pt-BR"/>
                                </w:rPr>
                                <w:br/>
                                <w:t>(Content Creator)</w:t>
                              </w:r>
                            </w:p>
                          </w:txbxContent>
                        </wps:txbx>
                        <wps:bodyPr rot="0" vert="horz" wrap="square" lIns="0" tIns="0" rIns="0" bIns="0" anchor="t" anchorCtr="0" upright="1">
                          <a:noAutofit/>
                        </wps:bodyPr>
                      </wps:wsp>
                      <wps:wsp>
                        <wps:cNvPr id="62"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56C5CC" w14:textId="6055DA34" w:rsidR="00056EB4" w:rsidRPr="00077324" w:rsidRDefault="00056EB4" w:rsidP="00295D60">
                              <w:pPr>
                                <w:pStyle w:val="BodyText"/>
                                <w:rPr>
                                  <w:sz w:val="22"/>
                                  <w:szCs w:val="22"/>
                                </w:rPr>
                              </w:pPr>
                              <w:r>
                                <w:rPr>
                                  <w:sz w:val="22"/>
                                  <w:szCs w:val="22"/>
                                </w:rPr>
                                <w:t>Cardiologist</w:t>
                              </w:r>
                              <w:r>
                                <w:rPr>
                                  <w:sz w:val="22"/>
                                  <w:szCs w:val="22"/>
                                </w:rPr>
                                <w:br/>
                                <w:t>(Content Consumer)</w:t>
                              </w:r>
                            </w:p>
                          </w:txbxContent>
                        </wps:txbx>
                        <wps:bodyPr rot="0" vert="horz" wrap="square" lIns="0" tIns="0" rIns="0" bIns="0" anchor="t" anchorCtr="0" upright="1">
                          <a:noAutofit/>
                        </wps:bodyPr>
                      </wps:wsp>
                      <wps:wsp>
                        <wps:cNvPr id="64"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47B46" w14:textId="77777777" w:rsidR="00056EB4" w:rsidRPr="00077324" w:rsidRDefault="00056EB4" w:rsidP="00295D60">
                              <w:pPr>
                                <w:pStyle w:val="BodyText"/>
                                <w:rPr>
                                  <w:sz w:val="22"/>
                                  <w:szCs w:val="22"/>
                                </w:rPr>
                              </w:pPr>
                              <w:r>
                                <w:rPr>
                                  <w:sz w:val="22"/>
                                  <w:szCs w:val="22"/>
                                </w:rPr>
                                <w:t>Share Content</w:t>
                              </w:r>
                            </w:p>
                            <w:p w14:paraId="627A17F3" w14:textId="77777777" w:rsidR="00056EB4" w:rsidRDefault="00056EB4" w:rsidP="00295D60"/>
                            <w:p w14:paraId="00F5B839" w14:textId="77777777" w:rsidR="00056EB4" w:rsidRPr="00077324" w:rsidRDefault="00056EB4" w:rsidP="00295D60">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67" name="Line 212"/>
                        <wps:cNvCnPr/>
                        <wps:spPr bwMode="auto">
                          <a:xfrm flipV="1">
                            <a:off x="1381125" y="828675"/>
                            <a:ext cx="1074420" cy="189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8AE32CE" w14:textId="77777777" w:rsidR="00056EB4" w:rsidRDefault="00056EB4" w:rsidP="00295D60">
                              <w:r>
                                <w:t>Check for needed information</w:t>
                              </w:r>
                            </w:p>
                          </w:txbxContent>
                        </wps:txbx>
                        <wps:bodyPr rot="0" vert="horz" wrap="square" lIns="91440" tIns="45720" rIns="91440" bIns="45720" anchor="t" anchorCtr="0" upright="1">
                          <a:noAutofit/>
                        </wps:bodyPr>
                      </wps:wsp>
                      <wps:wsp>
                        <wps:cNvPr id="71"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Text Box 217"/>
                        <wps:cNvSpPr txBox="1">
                          <a:spLocks noChangeArrowheads="1"/>
                        </wps:cNvSpPr>
                        <wps:spPr bwMode="auto">
                          <a:xfrm>
                            <a:off x="2660014" y="2514600"/>
                            <a:ext cx="1931035" cy="923731"/>
                          </a:xfrm>
                          <a:prstGeom prst="rect">
                            <a:avLst/>
                          </a:prstGeom>
                          <a:solidFill>
                            <a:srgbClr val="FFFFFF">
                              <a:alpha val="0"/>
                            </a:srgbClr>
                          </a:solidFill>
                          <a:ln w="9525">
                            <a:solidFill>
                              <a:srgbClr val="FFFFFF"/>
                            </a:solidFill>
                            <a:miter lim="800000"/>
                            <a:headEnd/>
                            <a:tailEnd/>
                          </a:ln>
                        </wps:spPr>
                        <wps:txbx>
                          <w:txbxContent>
                            <w:p w14:paraId="2CD4C8E4" w14:textId="08B199D6" w:rsidR="00056EB4" w:rsidRDefault="00056EB4" w:rsidP="00295D60">
                              <w:r>
                                <w:t xml:space="preserve">Generate Active/Planned Medication Summary Section </w:t>
                              </w:r>
                            </w:p>
                            <w:p w14:paraId="7A2B8C98" w14:textId="77777777" w:rsidR="00056EB4" w:rsidRDefault="00056EB4" w:rsidP="00295D60"/>
                          </w:txbxContent>
                        </wps:txbx>
                        <wps:bodyPr rot="0" vert="horz" wrap="square" lIns="91440" tIns="45720" rIns="91440" bIns="45720" anchor="t" anchorCtr="0" upright="1">
                          <a:noAutofit/>
                        </wps:bodyPr>
                      </wps:wsp>
                      <wps:wsp>
                        <wps:cNvPr id="73"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219"/>
                        <wps:cNvSpPr txBox="1">
                          <a:spLocks noChangeArrowheads="1"/>
                        </wps:cNvSpPr>
                        <wps:spPr bwMode="auto">
                          <a:xfrm>
                            <a:off x="2660015" y="3749464"/>
                            <a:ext cx="1750060" cy="870161"/>
                          </a:xfrm>
                          <a:prstGeom prst="rect">
                            <a:avLst/>
                          </a:prstGeom>
                          <a:solidFill>
                            <a:srgbClr val="FFFFFF">
                              <a:alpha val="0"/>
                            </a:srgbClr>
                          </a:solidFill>
                          <a:ln w="9525">
                            <a:solidFill>
                              <a:srgbClr val="FFFFFF"/>
                            </a:solidFill>
                            <a:miter lim="800000"/>
                            <a:headEnd/>
                            <a:tailEnd/>
                          </a:ln>
                        </wps:spPr>
                        <wps:txbx>
                          <w:txbxContent>
                            <w:p w14:paraId="3F43D5B2" w14:textId="77777777" w:rsidR="00056EB4" w:rsidRDefault="00056EB4" w:rsidP="00C206DD">
                              <w:r>
                                <w:t xml:space="preserve">Render Active/Planned Medication Summary Section </w:t>
                              </w:r>
                            </w:p>
                            <w:p w14:paraId="4D755515" w14:textId="0EDFEAEA" w:rsidR="00056EB4" w:rsidRDefault="00056EB4" w:rsidP="00295D60"/>
                          </w:txbxContent>
                        </wps:txbx>
                        <wps:bodyPr rot="0" vert="horz" wrap="square" lIns="91440" tIns="45720" rIns="91440" bIns="45720" anchor="t" anchorCtr="0" upright="1">
                          <a:noAutofit/>
                        </wps:bodyPr>
                      </wps:wsp>
                    </wpc:wpc>
                  </a:graphicData>
                </a:graphic>
              </wp:inline>
            </w:drawing>
          </mc:Choice>
          <mc:Fallback>
            <w:pict>
              <v:group w14:anchorId="3BB991A7" id="Canvas 75" o:spid="_x0000_s1081"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">
                <v:shape id="_x0000_s1082" type="#_x0000_t75" style="position:absolute;width:58007;height:49898;visibility:visible;mso-wrap-style:square">
                  <v:fill o:detectmouseclick="t"/>
                  <v:path o:connecttype="none"/>
                </v:shape>
                <v:shape id="Text Box 206" o:spid="_x0000_s1083"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" stroked="f">
                  <v:textbox inset="0,0,0,0">
                    <w:txbxContent>
                      <w:p w14:paraId="201327D9" w14:textId="6013D2F0" w:rsidR="00056EB4" w:rsidRPr="00A67ED5" w:rsidRDefault="00056EB4" w:rsidP="00295D60">
                        <w:pPr>
                          <w:pStyle w:val="BodyText"/>
                          <w:rPr>
                            <w:sz w:val="22"/>
                            <w:szCs w:val="22"/>
                            <w:lang w:val="pt-BR"/>
                          </w:rPr>
                        </w:pPr>
                        <w:r>
                          <w:rPr>
                            <w:sz w:val="22"/>
                            <w:szCs w:val="22"/>
                            <w:lang w:val="pt-BR"/>
                          </w:rPr>
                          <w:t>PCP</w:t>
                        </w:r>
                        <w:r>
                          <w:rPr>
                            <w:sz w:val="22"/>
                            <w:szCs w:val="22"/>
                            <w:lang w:val="pt-BR"/>
                          </w:rPr>
                          <w:br/>
                          <w:t>(Content Creator)</w:t>
                        </w:r>
                      </w:p>
                    </w:txbxContent>
                  </v:textbox>
                </v:shape>
                <v:line id="Line 207" o:spid="_x0000_s1084"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shape id="Text Box 208" o:spid="_x0000_s1085"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6656C5CC" w14:textId="6055DA34" w:rsidR="00056EB4" w:rsidRPr="00077324" w:rsidRDefault="00056EB4" w:rsidP="00295D60">
                        <w:pPr>
                          <w:pStyle w:val="BodyText"/>
                          <w:rPr>
                            <w:sz w:val="22"/>
                            <w:szCs w:val="22"/>
                          </w:rPr>
                        </w:pPr>
                        <w:r>
                          <w:rPr>
                            <w:sz w:val="22"/>
                            <w:szCs w:val="22"/>
                          </w:rPr>
                          <w:t>Cardiologist</w:t>
                        </w:r>
                        <w:r>
                          <w:rPr>
                            <w:sz w:val="22"/>
                            <w:szCs w:val="22"/>
                          </w:rPr>
                          <w:br/>
                          <w:t>(Content Consumer)</w:t>
                        </w:r>
                      </w:p>
                    </w:txbxContent>
                  </v:textbox>
                </v:shape>
                <v:line id="Line 209" o:spid="_x0000_s1086"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rect id="Rectangle 210" o:spid="_x0000_s1087"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211" o:spid="_x0000_s1088"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51847B46" w14:textId="77777777" w:rsidR="00056EB4" w:rsidRPr="00077324" w:rsidRDefault="00056EB4" w:rsidP="00295D60">
                        <w:pPr>
                          <w:pStyle w:val="BodyText"/>
                          <w:rPr>
                            <w:sz w:val="22"/>
                            <w:szCs w:val="22"/>
                          </w:rPr>
                        </w:pPr>
                        <w:r>
                          <w:rPr>
                            <w:sz w:val="22"/>
                            <w:szCs w:val="22"/>
                          </w:rPr>
                          <w:t>Share Content</w:t>
                        </w:r>
                      </w:p>
                      <w:p w14:paraId="627A17F3" w14:textId="77777777" w:rsidR="00056EB4" w:rsidRDefault="00056EB4" w:rsidP="00295D60"/>
                      <w:p w14:paraId="00F5B839" w14:textId="77777777" w:rsidR="00056EB4" w:rsidRPr="00077324" w:rsidRDefault="00056EB4" w:rsidP="00295D60">
                        <w:pPr>
                          <w:pStyle w:val="BodyText"/>
                          <w:rPr>
                            <w:sz w:val="22"/>
                            <w:szCs w:val="22"/>
                          </w:rPr>
                        </w:pPr>
                        <w:r w:rsidRPr="00077324">
                          <w:rPr>
                            <w:sz w:val="22"/>
                            <w:szCs w:val="22"/>
                          </w:rPr>
                          <w:t>Transaction-A [A]</w:t>
                        </w:r>
                      </w:p>
                    </w:txbxContent>
                  </v:textbox>
                </v:shape>
                <v:line id="Line 212" o:spid="_x0000_s1089" style="position:absolute;flip:y;visibility:visible;mso-wrap-style:square" from="13811,8286" to="24555,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rect id="Rectangle 213" o:spid="_x0000_s1090"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shape id="Freeform 214" o:spid="_x0000_s1091"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92"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" strokecolor="white">
                  <v:fill opacity="0"/>
                  <v:textbox>
                    <w:txbxContent>
                      <w:p w14:paraId="08AE32CE" w14:textId="77777777" w:rsidR="00056EB4" w:rsidRDefault="00056EB4" w:rsidP="00295D60">
                        <w:r>
                          <w:t>Check for needed information</w:t>
                        </w:r>
                      </w:p>
                    </w:txbxContent>
                  </v:textbox>
                </v:shape>
                <v:shape id="Freeform 216" o:spid="_x0000_s1093"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94" type="#_x0000_t202" style="position:absolute;left:26600;top:25146;width:19310;height:9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" strokecolor="white">
                  <v:fill opacity="0"/>
                  <v:textbox>
                    <w:txbxContent>
                      <w:p w14:paraId="2CD4C8E4" w14:textId="08B199D6" w:rsidR="00056EB4" w:rsidRDefault="00056EB4" w:rsidP="00295D60">
                        <w:r>
                          <w:t xml:space="preserve">Generate Active/Planned Medication Summary Section </w:t>
                        </w:r>
                      </w:p>
                      <w:p w14:paraId="7A2B8C98" w14:textId="77777777" w:rsidR="00056EB4" w:rsidRDefault="00056EB4" w:rsidP="00295D60"/>
                    </w:txbxContent>
                  </v:textbox>
                </v:shape>
                <v:shape id="Freeform 218" o:spid="_x0000_s1095"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96" type="#_x0000_t202" style="position:absolute;left:26600;top:37494;width:17500;height:8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" strokecolor="white">
                  <v:fill opacity="0"/>
                  <v:textbox>
                    <w:txbxContent>
                      <w:p w14:paraId="3F43D5B2" w14:textId="77777777" w:rsidR="00056EB4" w:rsidRDefault="00056EB4" w:rsidP="00C206DD">
                        <w:r>
                          <w:t xml:space="preserve">Render Active/Planned Medication Summary Section </w:t>
                        </w:r>
                      </w:p>
                      <w:p w14:paraId="4D755515" w14:textId="0EDFEAEA" w:rsidR="00056EB4" w:rsidRDefault="00056EB4" w:rsidP="00295D60"/>
                    </w:txbxContent>
                  </v:textbox>
                </v:shape>
                <w10:anchorlock/>
              </v:group>
            </w:pict>
          </mc:Fallback>
        </mc:AlternateContent>
      </w:r>
    </w:p>
    <w:p w14:paraId="4C917E49" w14:textId="3DDCBA27" w:rsidR="00295D60" w:rsidRPr="00EE72F3" w:rsidRDefault="00295D60" w:rsidP="00295D60">
      <w:pPr>
        <w:pStyle w:val="FigureTitle"/>
      </w:pPr>
      <w:r w:rsidRPr="00EE72F3">
        <w:t>Figure X.4.2.4.2-1: Basic Process Flow in CDA-DSS Profile</w:t>
      </w:r>
    </w:p>
    <w:p w14:paraId="1D95725E" w14:textId="77777777" w:rsidR="000E333F" w:rsidRPr="00EE72F3" w:rsidRDefault="000E333F" w:rsidP="000E333F">
      <w:pPr>
        <w:pStyle w:val="BodyText"/>
        <w:tabs>
          <w:tab w:val="left" w:pos="1125"/>
        </w:tabs>
      </w:pPr>
      <w:r w:rsidRPr="00EE72F3">
        <w:t xml:space="preserve">Pre-conditions: </w:t>
      </w:r>
    </w:p>
    <w:p w14:paraId="0951551F" w14:textId="54D1E375" w:rsidR="000E333F" w:rsidRPr="00EE72F3" w:rsidRDefault="000E333F" w:rsidP="000E333F">
      <w:pPr>
        <w:pStyle w:val="BodyText"/>
      </w:pPr>
      <w:r w:rsidRPr="00EE72F3">
        <w:t xml:space="preserve">The PCP referral document must contain the information needed to satisfy the Active/Planned Medications </w:t>
      </w:r>
      <w:r w:rsidR="00922308" w:rsidRPr="00EE72F3">
        <w:t xml:space="preserve">Summary </w:t>
      </w:r>
      <w:r w:rsidRPr="00EE72F3">
        <w:t>Section rendering.</w:t>
      </w:r>
    </w:p>
    <w:p w14:paraId="16CE51B8" w14:textId="77777777" w:rsidR="000E333F" w:rsidRPr="00EE72F3" w:rsidRDefault="000E333F" w:rsidP="000E333F">
      <w:pPr>
        <w:pStyle w:val="BodyText"/>
      </w:pPr>
      <w:r w:rsidRPr="00EE72F3">
        <w:t xml:space="preserve">Main Flow: </w:t>
      </w:r>
    </w:p>
    <w:p w14:paraId="0421BC8A" w14:textId="43BE1A63" w:rsidR="000E333F" w:rsidRPr="00EE72F3" w:rsidRDefault="000E333F" w:rsidP="000E333F">
      <w:pPr>
        <w:pStyle w:val="BodyText"/>
      </w:pPr>
      <w:r w:rsidRPr="00EE72F3">
        <w:t>The content creator provides the ability to check the referral document for the information needed to create the Active/Planned Medications Summary Section. At a minim</w:t>
      </w:r>
      <w:ins w:id="394" w:author="Jones, Emma" w:date="2018-07-16T08:56:00Z">
        <w:r w:rsidR="00264A20">
          <w:t>um</w:t>
        </w:r>
      </w:ins>
      <w:del w:id="395" w:author="Jones, Emma" w:date="2018-07-16T08:56:00Z">
        <w:r w:rsidRPr="00EE72F3" w:rsidDel="00264A20">
          <w:delText>al</w:delText>
        </w:r>
      </w:del>
      <w:r w:rsidRPr="00EE72F3">
        <w:t xml:space="preserve">, the referral document includes the pertinent medication related content. This information will be used to populate the Active/Planned Medications Summary Section. For example, the </w:t>
      </w:r>
      <w:ins w:id="396" w:author="Jones, Emma" w:date="2018-07-16T08:57:00Z">
        <w:r w:rsidR="00264A20">
          <w:t>s</w:t>
        </w:r>
      </w:ins>
      <w:del w:id="397" w:author="Jones, Emma" w:date="2018-07-16T08:57:00Z">
        <w:r w:rsidRPr="00EE72F3" w:rsidDel="00264A20">
          <w:delText>S</w:delText>
        </w:r>
      </w:del>
      <w:r w:rsidRPr="00EE72F3">
        <w:t xml:space="preserve">pecialist would like to generate an Active/Planned Medications Summary Section with medications </w:t>
      </w:r>
      <w:r w:rsidR="00922308" w:rsidRPr="00EE72F3">
        <w:t xml:space="preserve">that </w:t>
      </w:r>
      <w:r w:rsidRPr="00EE72F3">
        <w:t xml:space="preserve">are </w:t>
      </w:r>
      <w:r w:rsidRPr="00EE72F3">
        <w:lastRenderedPageBreak/>
        <w:t>active (patient is currently taking) and media</w:t>
      </w:r>
      <w:r w:rsidR="00922308" w:rsidRPr="00EE72F3">
        <w:t>tions that are</w:t>
      </w:r>
      <w:r w:rsidRPr="00EE72F3">
        <w:t xml:space="preserve"> planned (patient is to start taking at a future time), as well as applicable indications for each medication. </w:t>
      </w:r>
    </w:p>
    <w:p w14:paraId="1D4AB28E" w14:textId="77777777" w:rsidR="000E333F" w:rsidRPr="00EE72F3" w:rsidRDefault="000E333F" w:rsidP="000E333F">
      <w:pPr>
        <w:pStyle w:val="BodyText"/>
      </w:pPr>
      <w:r w:rsidRPr="00EE72F3">
        <w:t xml:space="preserve">Post Conditions: </w:t>
      </w:r>
    </w:p>
    <w:p w14:paraId="55B0C2CF" w14:textId="3ADAAD8C" w:rsidR="000E333F" w:rsidRPr="00EE72F3" w:rsidRDefault="000E333F" w:rsidP="000E333F">
      <w:pPr>
        <w:pStyle w:val="BodyText"/>
      </w:pPr>
      <w:r w:rsidRPr="00EE72F3">
        <w:t xml:space="preserve">An Active/Planned Medications Summary Section is generated containing the relevant active and planned medications along with the applicable indications. The Active/Planned Medications Summary Section is rendered </w:t>
      </w:r>
      <w:r w:rsidR="007B118D" w:rsidRPr="00EE72F3">
        <w:t xml:space="preserve">to be viewed </w:t>
      </w:r>
      <w:r w:rsidRPr="00EE72F3">
        <w:t xml:space="preserve">by the Specialist. </w:t>
      </w:r>
    </w:p>
    <w:p w14:paraId="21C40C04" w14:textId="6DF63A3B" w:rsidR="00FD6B22" w:rsidRPr="00EE72F3" w:rsidRDefault="007773C8" w:rsidP="00126A38">
      <w:pPr>
        <w:pStyle w:val="Heading4"/>
        <w:numPr>
          <w:ilvl w:val="0"/>
          <w:numId w:val="0"/>
        </w:numPr>
        <w:ind w:left="864" w:hanging="864"/>
        <w:rPr>
          <w:noProof w:val="0"/>
        </w:rPr>
      </w:pPr>
      <w:bookmarkStart w:id="398" w:name="_Toc514933049"/>
      <w:r w:rsidRPr="00EE72F3">
        <w:rPr>
          <w:noProof w:val="0"/>
        </w:rPr>
        <w:t>X.</w:t>
      </w:r>
      <w:r w:rsidR="00AF472E" w:rsidRPr="00EE72F3">
        <w:rPr>
          <w:noProof w:val="0"/>
        </w:rPr>
        <w:t>4</w:t>
      </w:r>
      <w:r w:rsidRPr="00EE72F3">
        <w:rPr>
          <w:noProof w:val="0"/>
        </w:rPr>
        <w:t>.2</w:t>
      </w:r>
      <w:r w:rsidR="00BE0A72" w:rsidRPr="00EE72F3">
        <w:rPr>
          <w:noProof w:val="0"/>
        </w:rPr>
        <w:t>.5</w:t>
      </w:r>
      <w:r w:rsidRPr="00EE72F3">
        <w:rPr>
          <w:noProof w:val="0"/>
        </w:rPr>
        <w:t xml:space="preserve"> Use</w:t>
      </w:r>
      <w:r w:rsidR="00FD6B22" w:rsidRPr="00EE72F3">
        <w:rPr>
          <w:noProof w:val="0"/>
        </w:rPr>
        <w:t xml:space="preserve"> Case</w:t>
      </w:r>
      <w:r w:rsidR="00BE0A72" w:rsidRPr="00EE72F3">
        <w:rPr>
          <w:noProof w:val="0"/>
        </w:rPr>
        <w:t xml:space="preserve"> #5</w:t>
      </w:r>
      <w:r w:rsidR="002869E8" w:rsidRPr="00EE72F3">
        <w:rPr>
          <w:noProof w:val="0"/>
        </w:rPr>
        <w:t xml:space="preserve">: </w:t>
      </w:r>
      <w:bookmarkEnd w:id="376"/>
      <w:ins w:id="399" w:author="Jones, Emma" w:date="2018-07-17T11:21:00Z">
        <w:r w:rsidR="007D7223">
          <w:rPr>
            <w:noProof w:val="0"/>
          </w:rPr>
          <w:t xml:space="preserve">IHE </w:t>
        </w:r>
      </w:ins>
      <w:r w:rsidR="00436054" w:rsidRPr="00EE72F3">
        <w:rPr>
          <w:noProof w:val="0"/>
        </w:rPr>
        <w:t>Document Summary</w:t>
      </w:r>
      <w:r w:rsidR="00717FB2" w:rsidRPr="00EE72F3">
        <w:rPr>
          <w:noProof w:val="0"/>
        </w:rPr>
        <w:t xml:space="preserve"> Section</w:t>
      </w:r>
      <w:bookmarkEnd w:id="398"/>
    </w:p>
    <w:p w14:paraId="4A9F783F" w14:textId="573B05DA" w:rsidR="000F21DB" w:rsidRPr="00EE72F3" w:rsidRDefault="000F21DB" w:rsidP="005E7151">
      <w:pPr>
        <w:pStyle w:val="BodyText"/>
      </w:pPr>
      <w:r w:rsidRPr="00EE72F3">
        <w:t>A provider is sending a CDA document and would like to</w:t>
      </w:r>
      <w:r w:rsidR="00E55182" w:rsidRPr="00EE72F3">
        <w:t xml:space="preserve"> communicate specific information</w:t>
      </w:r>
      <w:r w:rsidRPr="00EE72F3">
        <w:t xml:space="preserve"> to the receiving provider about </w:t>
      </w:r>
      <w:r w:rsidR="00E55182" w:rsidRPr="00EE72F3">
        <w:t xml:space="preserve">the document or </w:t>
      </w:r>
      <w:r w:rsidR="002A4896" w:rsidRPr="00EE72F3">
        <w:t>relevant information in</w:t>
      </w:r>
      <w:r w:rsidR="00E55182" w:rsidRPr="00EE72F3">
        <w:t xml:space="preserve"> </w:t>
      </w:r>
      <w:r w:rsidRPr="00EE72F3">
        <w:t>the document</w:t>
      </w:r>
      <w:r w:rsidR="00E55182" w:rsidRPr="00EE72F3">
        <w:t>. The p</w:t>
      </w:r>
      <w:r w:rsidRPr="00EE72F3">
        <w:t xml:space="preserve">rovider creates the CDA document and include a </w:t>
      </w:r>
      <w:ins w:id="400" w:author="Jones, Emma" w:date="2018-07-17T08:48:00Z">
        <w:r w:rsidR="00AF0BD7">
          <w:t>d</w:t>
        </w:r>
      </w:ins>
      <w:del w:id="401" w:author="Jones, Emma" w:date="2018-07-17T08:48:00Z">
        <w:r w:rsidR="00436054" w:rsidRPr="00EE72F3" w:rsidDel="00AF0BD7">
          <w:delText>D</w:delText>
        </w:r>
      </w:del>
      <w:r w:rsidR="00436054" w:rsidRPr="00EE72F3">
        <w:t xml:space="preserve">ocument </w:t>
      </w:r>
      <w:ins w:id="402" w:author="Jones, Emma" w:date="2018-07-17T08:48:00Z">
        <w:r w:rsidR="00AF0BD7">
          <w:t>s</w:t>
        </w:r>
      </w:ins>
      <w:del w:id="403" w:author="Jones, Emma" w:date="2018-07-17T08:48:00Z">
        <w:r w:rsidR="00436054" w:rsidRPr="00EE72F3" w:rsidDel="00AF0BD7">
          <w:delText>S</w:delText>
        </w:r>
      </w:del>
      <w:r w:rsidR="00436054" w:rsidRPr="00EE72F3">
        <w:t xml:space="preserve">ummary </w:t>
      </w:r>
      <w:ins w:id="404" w:author="Jones, Emma" w:date="2018-07-17T08:49:00Z">
        <w:r w:rsidR="00AF0BD7">
          <w:t>s</w:t>
        </w:r>
      </w:ins>
      <w:del w:id="405" w:author="Jones, Emma" w:date="2018-07-17T08:49:00Z">
        <w:r w:rsidR="00436054" w:rsidRPr="00EE72F3" w:rsidDel="00AF0BD7">
          <w:delText>S</w:delText>
        </w:r>
      </w:del>
      <w:r w:rsidR="00436054" w:rsidRPr="00EE72F3">
        <w:t>ection</w:t>
      </w:r>
      <w:r w:rsidR="00E55182" w:rsidRPr="00EE72F3">
        <w:t xml:space="preserve"> which contains the </w:t>
      </w:r>
      <w:r w:rsidR="002A4896" w:rsidRPr="00EE72F3">
        <w:t xml:space="preserve">needed </w:t>
      </w:r>
      <w:r w:rsidR="00E55182" w:rsidRPr="00EE72F3">
        <w:t>information</w:t>
      </w:r>
      <w:r w:rsidRPr="00EE72F3">
        <w:t xml:space="preserve">. </w:t>
      </w:r>
    </w:p>
    <w:p w14:paraId="2087A818" w14:textId="64E83642" w:rsidR="00CF283F" w:rsidRPr="00EE72F3" w:rsidRDefault="007773C8" w:rsidP="00126A38">
      <w:pPr>
        <w:pStyle w:val="Heading5"/>
        <w:numPr>
          <w:ilvl w:val="0"/>
          <w:numId w:val="0"/>
        </w:numPr>
        <w:rPr>
          <w:noProof w:val="0"/>
        </w:rPr>
      </w:pPr>
      <w:bookmarkStart w:id="406" w:name="_Toc345074662"/>
      <w:bookmarkStart w:id="407" w:name="_Toc514933050"/>
      <w:r w:rsidRPr="00EE72F3">
        <w:rPr>
          <w:noProof w:val="0"/>
        </w:rPr>
        <w:t>X.</w:t>
      </w:r>
      <w:r w:rsidR="00AF472E" w:rsidRPr="00EE72F3">
        <w:rPr>
          <w:noProof w:val="0"/>
        </w:rPr>
        <w:t>4</w:t>
      </w:r>
      <w:r w:rsidR="00BE0A72" w:rsidRPr="00EE72F3">
        <w:rPr>
          <w:noProof w:val="0"/>
        </w:rPr>
        <w:t>.2.5</w:t>
      </w:r>
      <w:r w:rsidR="00126A38" w:rsidRPr="00EE72F3">
        <w:rPr>
          <w:noProof w:val="0"/>
        </w:rPr>
        <w:t>.1</w:t>
      </w:r>
      <w:r w:rsidRPr="00EE72F3">
        <w:rPr>
          <w:noProof w:val="0"/>
        </w:rPr>
        <w:t xml:space="preserve"> </w:t>
      </w:r>
      <w:r w:rsidR="00436054" w:rsidRPr="00EE72F3">
        <w:rPr>
          <w:noProof w:val="0"/>
        </w:rPr>
        <w:t xml:space="preserve">Document Summary </w:t>
      </w:r>
      <w:r w:rsidR="00717FB2" w:rsidRPr="00EE72F3">
        <w:rPr>
          <w:noProof w:val="0"/>
        </w:rPr>
        <w:t xml:space="preserve">Section </w:t>
      </w:r>
      <w:r w:rsidR="005F21E7" w:rsidRPr="00EE72F3">
        <w:rPr>
          <w:noProof w:val="0"/>
        </w:rPr>
        <w:t>Use Case</w:t>
      </w:r>
      <w:r w:rsidR="002869E8" w:rsidRPr="00EE72F3">
        <w:rPr>
          <w:noProof w:val="0"/>
        </w:rPr>
        <w:t xml:space="preserve"> Description</w:t>
      </w:r>
      <w:bookmarkEnd w:id="406"/>
      <w:bookmarkEnd w:id="407"/>
    </w:p>
    <w:p w14:paraId="3506C1F8" w14:textId="4F40F3F4" w:rsidR="007B118D" w:rsidRPr="00EE72F3" w:rsidRDefault="007B118D" w:rsidP="007B118D">
      <w:pPr>
        <w:pStyle w:val="BodyText"/>
      </w:pPr>
      <w:r w:rsidRPr="00EE72F3">
        <w:t>Thi</w:t>
      </w:r>
      <w:r w:rsidR="00267470" w:rsidRPr="00EE72F3">
        <w:t>s use case involves the transition</w:t>
      </w:r>
      <w:r w:rsidRPr="00EE72F3">
        <w:t xml:space="preserve"> of a patient from </w:t>
      </w:r>
      <w:r w:rsidR="00267470" w:rsidRPr="00EE72F3">
        <w:t>one care setting to another</w:t>
      </w:r>
      <w:r w:rsidRPr="00EE72F3">
        <w:t xml:space="preserve">. </w:t>
      </w:r>
      <w:r w:rsidR="00267470" w:rsidRPr="00EE72F3">
        <w:t xml:space="preserve">The patient suffered a recent traumatic brain injury and is transferring from an acute rehabilitation care setting to a post-acute care setting. The transferring provider creates a CDA Transfer Summary Document. He would like the receiving provider to know the purpose of the document and portions or items in the document that the receiving </w:t>
      </w:r>
      <w:r w:rsidR="007900E5" w:rsidRPr="00EE72F3">
        <w:t xml:space="preserve">provider should pay </w:t>
      </w:r>
      <w:r w:rsidR="00267470" w:rsidRPr="00EE72F3">
        <w:t>special attention</w:t>
      </w:r>
      <w:r w:rsidR="007900E5" w:rsidRPr="00EE72F3">
        <w:t xml:space="preserve"> to. The Transfer Summary document</w:t>
      </w:r>
      <w:r w:rsidRPr="00EE72F3">
        <w:t xml:space="preserve"> contains the problems, physical exam, allergies, procedures, lab results and medications for the patient.</w:t>
      </w:r>
      <w:r w:rsidR="002A4896" w:rsidRPr="00EE72F3">
        <w:t xml:space="preserve"> The transferring provider</w:t>
      </w:r>
      <w:r w:rsidR="00E55182" w:rsidRPr="00EE72F3">
        <w:t xml:space="preserve"> includes a </w:t>
      </w:r>
      <w:ins w:id="408" w:author="Jones, Emma" w:date="2018-07-17T08:49:00Z">
        <w:r w:rsidR="00AF0BD7">
          <w:t>d</w:t>
        </w:r>
      </w:ins>
      <w:del w:id="409" w:author="Jones, Emma" w:date="2018-07-17T08:49:00Z">
        <w:r w:rsidR="00436054" w:rsidRPr="00EE72F3" w:rsidDel="00AF0BD7">
          <w:delText>D</w:delText>
        </w:r>
      </w:del>
      <w:r w:rsidR="00436054" w:rsidRPr="00EE72F3">
        <w:t xml:space="preserve">ocument </w:t>
      </w:r>
      <w:ins w:id="410" w:author="Jones, Emma" w:date="2018-07-17T08:49:00Z">
        <w:r w:rsidR="00AF0BD7">
          <w:t>s</w:t>
        </w:r>
      </w:ins>
      <w:del w:id="411" w:author="Jones, Emma" w:date="2018-07-17T08:49:00Z">
        <w:r w:rsidR="00436054" w:rsidRPr="00EE72F3" w:rsidDel="00AF0BD7">
          <w:delText>S</w:delText>
        </w:r>
      </w:del>
      <w:r w:rsidR="00436054" w:rsidRPr="00EE72F3">
        <w:t xml:space="preserve">ummary </w:t>
      </w:r>
      <w:ins w:id="412" w:author="Jones, Emma" w:date="2018-07-17T08:49:00Z">
        <w:r w:rsidR="00AF0BD7">
          <w:t>s</w:t>
        </w:r>
      </w:ins>
      <w:del w:id="413" w:author="Jones, Emma" w:date="2018-07-17T08:49:00Z">
        <w:r w:rsidR="00436054" w:rsidRPr="00EE72F3" w:rsidDel="00AF0BD7">
          <w:delText>S</w:delText>
        </w:r>
      </w:del>
      <w:r w:rsidR="00436054" w:rsidRPr="00EE72F3">
        <w:t>ection</w:t>
      </w:r>
      <w:r w:rsidR="00E55182" w:rsidRPr="00EE72F3">
        <w:t xml:space="preserve"> which conta</w:t>
      </w:r>
      <w:r w:rsidR="002A4896" w:rsidRPr="00EE72F3">
        <w:t xml:space="preserve">ins information about the </w:t>
      </w:r>
      <w:r w:rsidR="007900E5" w:rsidRPr="00EE72F3">
        <w:t xml:space="preserve">purpose of </w:t>
      </w:r>
      <w:r w:rsidR="00E55182" w:rsidRPr="00EE72F3">
        <w:t>docum</w:t>
      </w:r>
      <w:r w:rsidR="007900E5" w:rsidRPr="00EE72F3">
        <w:t>ent</w:t>
      </w:r>
      <w:r w:rsidR="002A4896" w:rsidRPr="00EE72F3">
        <w:t xml:space="preserve">. He also </w:t>
      </w:r>
      <w:r w:rsidR="007900E5" w:rsidRPr="00EE72F3">
        <w:t xml:space="preserve">calls attention to the patient’s care team members and </w:t>
      </w:r>
      <w:r w:rsidR="00B9490C" w:rsidRPr="00EE72F3">
        <w:t xml:space="preserve">specific procedures and results in the document. </w:t>
      </w:r>
    </w:p>
    <w:p w14:paraId="46AFA5A7" w14:textId="5AB26C06" w:rsidR="00FC799F" w:rsidRPr="00EE72F3" w:rsidRDefault="005F21E7" w:rsidP="00B9490C">
      <w:pPr>
        <w:pStyle w:val="Heading5"/>
        <w:numPr>
          <w:ilvl w:val="0"/>
          <w:numId w:val="0"/>
        </w:numPr>
        <w:rPr>
          <w:noProof w:val="0"/>
        </w:rPr>
      </w:pPr>
      <w:bookmarkStart w:id="414" w:name="_Toc345074663"/>
      <w:bookmarkStart w:id="415" w:name="_Toc514933051"/>
      <w:r w:rsidRPr="00EE72F3">
        <w:rPr>
          <w:noProof w:val="0"/>
        </w:rPr>
        <w:lastRenderedPageBreak/>
        <w:t>X</w:t>
      </w:r>
      <w:r w:rsidR="00104BE6" w:rsidRPr="00EE72F3">
        <w:rPr>
          <w:noProof w:val="0"/>
        </w:rPr>
        <w:t>.</w:t>
      </w:r>
      <w:r w:rsidR="00AF472E" w:rsidRPr="00EE72F3">
        <w:rPr>
          <w:noProof w:val="0"/>
        </w:rPr>
        <w:t>4</w:t>
      </w:r>
      <w:r w:rsidRPr="00EE72F3">
        <w:rPr>
          <w:noProof w:val="0"/>
        </w:rPr>
        <w:t>.</w:t>
      </w:r>
      <w:r w:rsidR="00412649" w:rsidRPr="00EE72F3">
        <w:rPr>
          <w:noProof w:val="0"/>
        </w:rPr>
        <w:t>2</w:t>
      </w:r>
      <w:r w:rsidR="00FD6B22" w:rsidRPr="00EE72F3">
        <w:rPr>
          <w:noProof w:val="0"/>
        </w:rPr>
        <w:t>.</w:t>
      </w:r>
      <w:r w:rsidR="00BE0A72" w:rsidRPr="00EE72F3">
        <w:rPr>
          <w:noProof w:val="0"/>
        </w:rPr>
        <w:t>5</w:t>
      </w:r>
      <w:r w:rsidR="00126A38" w:rsidRPr="00EE72F3">
        <w:rPr>
          <w:noProof w:val="0"/>
        </w:rPr>
        <w:t>.</w:t>
      </w:r>
      <w:r w:rsidRPr="00EE72F3">
        <w:rPr>
          <w:noProof w:val="0"/>
        </w:rPr>
        <w:t xml:space="preserve">2 </w:t>
      </w:r>
      <w:r w:rsidR="00436054" w:rsidRPr="00EE72F3">
        <w:rPr>
          <w:noProof w:val="0"/>
        </w:rPr>
        <w:t xml:space="preserve">Document Summary </w:t>
      </w:r>
      <w:r w:rsidR="00717FB2" w:rsidRPr="00EE72F3">
        <w:rPr>
          <w:noProof w:val="0"/>
        </w:rPr>
        <w:t xml:space="preserve">Section </w:t>
      </w:r>
      <w:r w:rsidRPr="00EE72F3">
        <w:rPr>
          <w:noProof w:val="0"/>
        </w:rPr>
        <w:t>Process Flow</w:t>
      </w:r>
      <w:bookmarkEnd w:id="414"/>
      <w:bookmarkEnd w:id="415"/>
    </w:p>
    <w:p w14:paraId="568AE2C4" w14:textId="24580EEC" w:rsidR="00B9490C" w:rsidRPr="00EE72F3" w:rsidRDefault="00B9490C" w:rsidP="00B9490C">
      <w:pPr>
        <w:pStyle w:val="BodyText"/>
      </w:pPr>
      <w:r w:rsidRPr="00EE72F3">
        <w:rPr>
          <w:noProof/>
        </w:rPr>
        <mc:AlternateContent>
          <mc:Choice Requires="wpc">
            <w:drawing>
              <wp:inline distT="0" distB="0" distL="0" distR="0" wp14:anchorId="61412C4E" wp14:editId="077958FE">
                <wp:extent cx="5800725" cy="4990111"/>
                <wp:effectExtent l="0" t="0" r="0" b="127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DC5E36" w14:textId="16C68C9E" w:rsidR="00056EB4" w:rsidRPr="00A67ED5" w:rsidRDefault="00056EB4" w:rsidP="00B9490C">
                              <w:pPr>
                                <w:pStyle w:val="BodyText"/>
                                <w:rPr>
                                  <w:sz w:val="22"/>
                                  <w:szCs w:val="22"/>
                                  <w:lang w:val="pt-BR"/>
                                </w:rPr>
                              </w:pPr>
                              <w:r>
                                <w:rPr>
                                  <w:sz w:val="22"/>
                                  <w:szCs w:val="22"/>
                                  <w:lang w:val="pt-BR"/>
                                </w:rPr>
                                <w:t>Post-Acute Care Provider</w:t>
                              </w:r>
                              <w:r>
                                <w:rPr>
                                  <w:sz w:val="22"/>
                                  <w:szCs w:val="22"/>
                                  <w:lang w:val="pt-BR"/>
                                </w:rPr>
                                <w:br/>
                                <w:t>(Content Consumer)</w:t>
                              </w:r>
                            </w:p>
                          </w:txbxContent>
                        </wps:txbx>
                        <wps:bodyPr rot="0" vert="horz" wrap="square" lIns="0" tIns="0" rIns="0" bIns="0" anchor="t" anchorCtr="0" upright="1">
                          <a:noAutofit/>
                        </wps:bodyPr>
                      </wps:wsp>
                      <wps:wsp>
                        <wps:cNvPr id="7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71025C" w14:textId="78143594" w:rsidR="00056EB4" w:rsidRPr="00077324" w:rsidRDefault="00056EB4" w:rsidP="00B9490C">
                              <w:pPr>
                                <w:pStyle w:val="BodyText"/>
                                <w:rPr>
                                  <w:sz w:val="22"/>
                                  <w:szCs w:val="22"/>
                                </w:rPr>
                              </w:pPr>
                              <w:r>
                                <w:rPr>
                                  <w:sz w:val="22"/>
                                  <w:szCs w:val="22"/>
                                </w:rPr>
                                <w:t>Acute Care Provider</w:t>
                              </w:r>
                              <w:r>
                                <w:rPr>
                                  <w:sz w:val="22"/>
                                  <w:szCs w:val="22"/>
                                </w:rPr>
                                <w:br/>
                                <w:t>(Content Creator)</w:t>
                              </w:r>
                            </w:p>
                          </w:txbxContent>
                        </wps:txbx>
                        <wps:bodyPr rot="0" vert="horz" wrap="square" lIns="0" tIns="0" rIns="0" bIns="0" anchor="t" anchorCtr="0" upright="1">
                          <a:noAutofit/>
                        </wps:bodyPr>
                      </wps:wsp>
                      <wps:wsp>
                        <wps:cNvPr id="7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446B6" w14:textId="77777777" w:rsidR="00056EB4" w:rsidRPr="00077324" w:rsidRDefault="00056EB4" w:rsidP="00B9490C">
                              <w:pPr>
                                <w:pStyle w:val="BodyText"/>
                                <w:rPr>
                                  <w:sz w:val="22"/>
                                  <w:szCs w:val="22"/>
                                </w:rPr>
                              </w:pPr>
                              <w:r>
                                <w:rPr>
                                  <w:sz w:val="22"/>
                                  <w:szCs w:val="22"/>
                                </w:rPr>
                                <w:t>Share Content</w:t>
                              </w:r>
                            </w:p>
                            <w:p w14:paraId="4CC96BF0" w14:textId="77777777" w:rsidR="00056EB4" w:rsidRDefault="00056EB4" w:rsidP="00B9490C"/>
                            <w:p w14:paraId="663EBC63" w14:textId="77777777" w:rsidR="00056EB4" w:rsidRPr="00077324" w:rsidRDefault="00056EB4" w:rsidP="00B9490C">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82"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FCE18E1" w14:textId="144D1391" w:rsidR="00056EB4" w:rsidRDefault="00056EB4" w:rsidP="00B9490C">
                              <w:r>
                                <w:t>Create CDA document</w:t>
                              </w:r>
                            </w:p>
                          </w:txbxContent>
                        </wps:txbx>
                        <wps:bodyPr rot="0" vert="horz" wrap="square" lIns="91440" tIns="45720" rIns="91440" bIns="45720" anchor="t" anchorCtr="0" upright="1">
                          <a:noAutofit/>
                        </wps:bodyPr>
                      </wps:wsp>
                      <wps:wsp>
                        <wps:cNvPr id="8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709D2D54" w14:textId="0FA0594B" w:rsidR="00056EB4" w:rsidRDefault="00056EB4" w:rsidP="00B9490C">
                              <w:r>
                                <w:t xml:space="preserve">Include </w:t>
                              </w:r>
                              <w:ins w:id="416" w:author="Jones, Emma" w:date="2018-07-17T08:49:00Z">
                                <w:r>
                                  <w:t>d</w:t>
                                </w:r>
                              </w:ins>
                              <w:del w:id="417" w:author="Jones, Emma" w:date="2018-07-17T08:49:00Z">
                                <w:r w:rsidDel="00AF0BD7">
                                  <w:delText>D</w:delText>
                                </w:r>
                              </w:del>
                              <w:r>
                                <w:t xml:space="preserve">ocument </w:t>
                              </w:r>
                              <w:ins w:id="418" w:author="Jones, Emma" w:date="2018-07-17T08:49:00Z">
                                <w:r>
                                  <w:t>s</w:t>
                                </w:r>
                              </w:ins>
                              <w:del w:id="419" w:author="Jones, Emma" w:date="2018-07-17T08:49:00Z">
                                <w:r w:rsidDel="00AF0BD7">
                                  <w:delText>S</w:delText>
                                </w:r>
                              </w:del>
                              <w:r>
                                <w:t xml:space="preserve">ummary </w:t>
                              </w:r>
                              <w:ins w:id="420" w:author="Jones, Emma" w:date="2018-07-17T08:49:00Z">
                                <w:r>
                                  <w:t>s</w:t>
                                </w:r>
                              </w:ins>
                              <w:del w:id="421" w:author="Jones, Emma" w:date="2018-07-17T08:49:00Z">
                                <w:r w:rsidDel="00AF0BD7">
                                  <w:delText>S</w:delText>
                                </w:r>
                              </w:del>
                              <w:r>
                                <w:t xml:space="preserve">ection </w:t>
                              </w:r>
                            </w:p>
                            <w:p w14:paraId="58E0D531" w14:textId="77777777" w:rsidR="00056EB4" w:rsidRDefault="00056EB4" w:rsidP="00B9490C"/>
                          </w:txbxContent>
                        </wps:txbx>
                        <wps:bodyPr rot="0" vert="horz" wrap="square" lIns="91440" tIns="45720" rIns="91440" bIns="45720" anchor="t" anchorCtr="0" upright="1">
                          <a:noAutofit/>
                        </wps:bodyPr>
                      </wps:wsp>
                      <wps:wsp>
                        <wps:cNvPr id="92"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45FA55F" w14:textId="5E05A2C9" w:rsidR="00056EB4" w:rsidRDefault="00056EB4" w:rsidP="00B9490C">
                              <w:r>
                                <w:t>Share CDA document</w:t>
                              </w:r>
                            </w:p>
                          </w:txbxContent>
                        </wps:txbx>
                        <wps:bodyPr rot="0" vert="horz" wrap="square" lIns="91440" tIns="45720" rIns="91440" bIns="45720" anchor="t" anchorCtr="0" upright="1">
                          <a:noAutofit/>
                        </wps:bodyPr>
                      </wps:wsp>
                    </wpc:wpc>
                  </a:graphicData>
                </a:graphic>
              </wp:inline>
            </w:drawing>
          </mc:Choice>
          <mc:Fallback>
            <w:pict>
              <v:group w14:anchorId="61412C4E" id="Canvas 94" o:spid="_x0000_s1097"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">
                <v:shape id="_x0000_s1098" type="#_x0000_t75" style="position:absolute;width:58007;height:49898;visibility:visible;mso-wrap-style:square">
                  <v:fill o:detectmouseclick="t"/>
                  <v:path o:connecttype="none"/>
                </v:shape>
                <v:shape id="Text Box 206" o:spid="_x0000_s1099"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66DC5E36" w14:textId="16C68C9E" w:rsidR="00056EB4" w:rsidRPr="00A67ED5" w:rsidRDefault="00056EB4" w:rsidP="00B9490C">
                        <w:pPr>
                          <w:pStyle w:val="BodyText"/>
                          <w:rPr>
                            <w:sz w:val="22"/>
                            <w:szCs w:val="22"/>
                            <w:lang w:val="pt-BR"/>
                          </w:rPr>
                        </w:pPr>
                        <w:r>
                          <w:rPr>
                            <w:sz w:val="22"/>
                            <w:szCs w:val="22"/>
                            <w:lang w:val="pt-BR"/>
                          </w:rPr>
                          <w:t>Post-Acute Care Provider</w:t>
                        </w:r>
                        <w:r>
                          <w:rPr>
                            <w:sz w:val="22"/>
                            <w:szCs w:val="22"/>
                            <w:lang w:val="pt-BR"/>
                          </w:rPr>
                          <w:br/>
                          <w:t>(Content Consumer)</w:t>
                        </w:r>
                      </w:p>
                    </w:txbxContent>
                  </v:textbox>
                </v:shape>
                <v:line id="Line 207" o:spid="_x0000_s1100"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">
                  <v:stroke dashstyle="dash"/>
                </v:line>
                <v:shape id="Text Box 208" o:spid="_x0000_s1101"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34wQAAANsAAAAPAAAAZHJzL2Rvd25yZXYueG1sRE+7bsIw&#10;FN0r9R+sW4mlAgcGilIMggSkDu3AQ8xX8W0SEV9HtvPg7/FQqePR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LqLPfjBAAAA2wAAAA8AAAAA&#10;AAAAAAAAAAAABwIAAGRycy9kb3ducmV2LnhtbFBLBQYAAAAAAwADALcAAAD1AgAAAAA=&#10;" stroked="f">
                  <v:textbox inset="0,0,0,0">
                    <w:txbxContent>
                      <w:p w14:paraId="0B71025C" w14:textId="78143594" w:rsidR="00056EB4" w:rsidRPr="00077324" w:rsidRDefault="00056EB4" w:rsidP="00B9490C">
                        <w:pPr>
                          <w:pStyle w:val="BodyText"/>
                          <w:rPr>
                            <w:sz w:val="22"/>
                            <w:szCs w:val="22"/>
                          </w:rPr>
                        </w:pPr>
                        <w:r>
                          <w:rPr>
                            <w:sz w:val="22"/>
                            <w:szCs w:val="22"/>
                          </w:rPr>
                          <w:t>Acute Care Provider</w:t>
                        </w:r>
                        <w:r>
                          <w:rPr>
                            <w:sz w:val="22"/>
                            <w:szCs w:val="22"/>
                          </w:rPr>
                          <w:br/>
                          <w:t>(Content Creator)</w:t>
                        </w:r>
                      </w:p>
                    </w:txbxContent>
                  </v:textbox>
                </v:shape>
                <v:line id="Line 209" o:spid="_x0000_s1102"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">
                  <v:stroke dashstyle="dash"/>
                </v:line>
                <v:rect id="Rectangle 210" o:spid="_x0000_s1103"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shape id="Text Box 211" o:spid="_x0000_s1104"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" stroked="f">
                  <v:textbox inset="0,0,0,0">
                    <w:txbxContent>
                      <w:p w14:paraId="097446B6" w14:textId="77777777" w:rsidR="00056EB4" w:rsidRPr="00077324" w:rsidRDefault="00056EB4" w:rsidP="00B9490C">
                        <w:pPr>
                          <w:pStyle w:val="BodyText"/>
                          <w:rPr>
                            <w:sz w:val="22"/>
                            <w:szCs w:val="22"/>
                          </w:rPr>
                        </w:pPr>
                        <w:r>
                          <w:rPr>
                            <w:sz w:val="22"/>
                            <w:szCs w:val="22"/>
                          </w:rPr>
                          <w:t>Share Content</w:t>
                        </w:r>
                      </w:p>
                      <w:p w14:paraId="4CC96BF0" w14:textId="77777777" w:rsidR="00056EB4" w:rsidRDefault="00056EB4" w:rsidP="00B9490C"/>
                      <w:p w14:paraId="663EBC63" w14:textId="77777777" w:rsidR="00056EB4" w:rsidRPr="00077324" w:rsidRDefault="00056EB4" w:rsidP="00B9490C">
                        <w:pPr>
                          <w:pStyle w:val="BodyText"/>
                          <w:rPr>
                            <w:sz w:val="22"/>
                            <w:szCs w:val="22"/>
                          </w:rPr>
                        </w:pPr>
                        <w:r w:rsidRPr="00077324">
                          <w:rPr>
                            <w:sz w:val="22"/>
                            <w:szCs w:val="22"/>
                          </w:rPr>
                          <w:t>Transaction-A [A]</w:t>
                        </w:r>
                      </w:p>
                    </w:txbxContent>
                  </v:textbox>
                </v:shape>
                <v:line id="Line 212" o:spid="_x0000_s1105"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">
                  <v:stroke endarrow="block"/>
                </v:line>
                <v:rect id="Rectangle 213" o:spid="_x0000_s1106"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shape id="Freeform 214" o:spid="_x0000_s1107"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08"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" strokecolor="white">
                  <v:fill opacity="0"/>
                  <v:textbox>
                    <w:txbxContent>
                      <w:p w14:paraId="0FCE18E1" w14:textId="144D1391" w:rsidR="00056EB4" w:rsidRDefault="00056EB4" w:rsidP="00B9490C">
                        <w:r>
                          <w:t>Create CDA document</w:t>
                        </w:r>
                      </w:p>
                    </w:txbxContent>
                  </v:textbox>
                </v:shape>
                <v:shape id="Freeform 216" o:spid="_x0000_s1109"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10"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" strokecolor="white">
                  <v:fill opacity="0"/>
                  <v:textbox>
                    <w:txbxContent>
                      <w:p w14:paraId="709D2D54" w14:textId="0FA0594B" w:rsidR="00056EB4" w:rsidRDefault="00056EB4" w:rsidP="00B9490C">
                        <w:r>
                          <w:t xml:space="preserve">Include </w:t>
                        </w:r>
                        <w:ins w:id="423" w:author="Jones, Emma" w:date="2018-07-17T08:49:00Z">
                          <w:r>
                            <w:t>d</w:t>
                          </w:r>
                        </w:ins>
                        <w:del w:id="424" w:author="Jones, Emma" w:date="2018-07-17T08:49:00Z">
                          <w:r w:rsidDel="00AF0BD7">
                            <w:delText>D</w:delText>
                          </w:r>
                        </w:del>
                        <w:r>
                          <w:t xml:space="preserve">ocument </w:t>
                        </w:r>
                        <w:ins w:id="425" w:author="Jones, Emma" w:date="2018-07-17T08:49:00Z">
                          <w:r>
                            <w:t>s</w:t>
                          </w:r>
                        </w:ins>
                        <w:del w:id="426" w:author="Jones, Emma" w:date="2018-07-17T08:49:00Z">
                          <w:r w:rsidDel="00AF0BD7">
                            <w:delText>S</w:delText>
                          </w:r>
                        </w:del>
                        <w:r>
                          <w:t xml:space="preserve">ummary </w:t>
                        </w:r>
                        <w:ins w:id="427" w:author="Jones, Emma" w:date="2018-07-17T08:49:00Z">
                          <w:r>
                            <w:t>s</w:t>
                          </w:r>
                        </w:ins>
                        <w:del w:id="428" w:author="Jones, Emma" w:date="2018-07-17T08:49:00Z">
                          <w:r w:rsidDel="00AF0BD7">
                            <w:delText>S</w:delText>
                          </w:r>
                        </w:del>
                        <w:r>
                          <w:t xml:space="preserve">ection </w:t>
                        </w:r>
                      </w:p>
                      <w:p w14:paraId="58E0D531" w14:textId="77777777" w:rsidR="00056EB4" w:rsidRDefault="00056EB4" w:rsidP="00B9490C"/>
                    </w:txbxContent>
                  </v:textbox>
                </v:shape>
                <v:shape id="Freeform 218" o:spid="_x0000_s1111"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12"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" strokecolor="white">
                  <v:fill opacity="0"/>
                  <v:textbox>
                    <w:txbxContent>
                      <w:p w14:paraId="445FA55F" w14:textId="5E05A2C9" w:rsidR="00056EB4" w:rsidRDefault="00056EB4" w:rsidP="00B9490C">
                        <w:r>
                          <w:t>Share CDA document</w:t>
                        </w:r>
                      </w:p>
                    </w:txbxContent>
                  </v:textbox>
                </v:shape>
                <w10:anchorlock/>
              </v:group>
            </w:pict>
          </mc:Fallback>
        </mc:AlternateContent>
      </w:r>
    </w:p>
    <w:p w14:paraId="010E0935" w14:textId="7D479CB8" w:rsidR="00FC799F" w:rsidRPr="00EE72F3" w:rsidRDefault="00FC799F" w:rsidP="00597DB2">
      <w:pPr>
        <w:pStyle w:val="AuthorInstructions"/>
      </w:pPr>
    </w:p>
    <w:p w14:paraId="0D1AAF26" w14:textId="50FA3824" w:rsidR="00AA4494" w:rsidRPr="00EE72F3" w:rsidRDefault="00AA4494" w:rsidP="00AA4494">
      <w:pPr>
        <w:pStyle w:val="FigureTitle"/>
      </w:pPr>
      <w:r w:rsidRPr="00EE72F3">
        <w:t>Figure X.4.2.5.2-1: Basic Process Flow in CDA-DSS Profile</w:t>
      </w:r>
    </w:p>
    <w:p w14:paraId="7C83C379" w14:textId="77777777" w:rsidR="00F974D9" w:rsidRPr="00EE72F3" w:rsidRDefault="00F974D9" w:rsidP="00F974D9">
      <w:pPr>
        <w:pStyle w:val="BodyText"/>
        <w:tabs>
          <w:tab w:val="left" w:pos="1125"/>
        </w:tabs>
      </w:pPr>
      <w:r w:rsidRPr="00EE72F3">
        <w:t xml:space="preserve">Pre-conditions: </w:t>
      </w:r>
    </w:p>
    <w:p w14:paraId="65EEFC74" w14:textId="212C9689" w:rsidR="00F974D9" w:rsidRPr="00EE72F3" w:rsidRDefault="00F974D9" w:rsidP="00F974D9">
      <w:pPr>
        <w:pStyle w:val="BodyText"/>
      </w:pPr>
      <w:r w:rsidRPr="00EE72F3">
        <w:t xml:space="preserve">The </w:t>
      </w:r>
      <w:r w:rsidR="007900E5" w:rsidRPr="00EE72F3">
        <w:t>transferring provider</w:t>
      </w:r>
      <w:r w:rsidRPr="00EE72F3">
        <w:t xml:space="preserve"> creates a CDA </w:t>
      </w:r>
      <w:r w:rsidR="007900E5" w:rsidRPr="00EE72F3">
        <w:t>Transfer Summary</w:t>
      </w:r>
      <w:r w:rsidRPr="00EE72F3">
        <w:t xml:space="preserve"> document and include a</w:t>
      </w:r>
      <w:ins w:id="422" w:author="Jones, Emma" w:date="2018-07-17T08:51:00Z">
        <w:r w:rsidR="005A43F8">
          <w:t>n IHE</w:t>
        </w:r>
      </w:ins>
      <w:r w:rsidRPr="00EE72F3">
        <w:t xml:space="preserve"> </w:t>
      </w:r>
      <w:r w:rsidR="00436054" w:rsidRPr="00EE72F3">
        <w:t xml:space="preserve">Document Summary </w:t>
      </w:r>
      <w:r w:rsidRPr="00EE72F3">
        <w:t xml:space="preserve">Section. </w:t>
      </w:r>
    </w:p>
    <w:p w14:paraId="1C57E5F4" w14:textId="77777777" w:rsidR="00F974D9" w:rsidRPr="00EE72F3" w:rsidRDefault="00F974D9" w:rsidP="00F974D9">
      <w:pPr>
        <w:pStyle w:val="BodyText"/>
      </w:pPr>
      <w:r w:rsidRPr="00EE72F3">
        <w:t xml:space="preserve">Main Flow: </w:t>
      </w:r>
    </w:p>
    <w:p w14:paraId="731D861F" w14:textId="438340B1" w:rsidR="00F974D9" w:rsidRPr="00EE72F3" w:rsidRDefault="00F974D9" w:rsidP="00F974D9">
      <w:pPr>
        <w:pStyle w:val="BodyText"/>
      </w:pPr>
      <w:r w:rsidRPr="00EE72F3">
        <w:t xml:space="preserve">The content creator provides the ability to create a CDA document which includes </w:t>
      </w:r>
      <w:r w:rsidR="007900E5" w:rsidRPr="00EE72F3">
        <w:t xml:space="preserve">the Synopsis section. </w:t>
      </w:r>
      <w:r w:rsidRPr="00EE72F3">
        <w:t xml:space="preserve">For example, </w:t>
      </w:r>
      <w:r w:rsidR="007900E5" w:rsidRPr="00EE72F3">
        <w:t xml:space="preserve">the transferring provider </w:t>
      </w:r>
      <w:r w:rsidRPr="00EE72F3">
        <w:t>generate</w:t>
      </w:r>
      <w:r w:rsidR="007900E5" w:rsidRPr="00EE72F3">
        <w:t>s a Transfer Summary d</w:t>
      </w:r>
      <w:r w:rsidRPr="00EE72F3">
        <w:t xml:space="preserve">ocument which contains pertinent procedures and results which he would like to call the receiver’s attention. </w:t>
      </w:r>
      <w:r w:rsidR="007900E5" w:rsidRPr="00EE72F3">
        <w:t xml:space="preserve">He would also like to call the receiver’s attention to </w:t>
      </w:r>
      <w:r w:rsidR="00FB34C7" w:rsidRPr="00EE72F3">
        <w:t xml:space="preserve">members of the patient’s care team and their applicable roles as well as their best means of contact. He includes this information in the </w:t>
      </w:r>
      <w:ins w:id="423" w:author="Jones, Emma" w:date="2018-07-17T08:51:00Z">
        <w:r w:rsidR="005A43F8">
          <w:t xml:space="preserve">IHE </w:t>
        </w:r>
      </w:ins>
      <w:r w:rsidR="00436054" w:rsidRPr="00EE72F3">
        <w:lastRenderedPageBreak/>
        <w:t>Document Summary Section</w:t>
      </w:r>
      <w:r w:rsidR="00FB34C7" w:rsidRPr="00EE72F3">
        <w:t xml:space="preserve"> and adds it to the document. The document also includes the other section</w:t>
      </w:r>
      <w:ins w:id="424" w:author="Jones, Emma" w:date="2018-07-17T08:51:00Z">
        <w:r w:rsidR="005A43F8">
          <w:t>s</w:t>
        </w:r>
      </w:ins>
      <w:r w:rsidR="00FB34C7" w:rsidRPr="00EE72F3">
        <w:t xml:space="preserve"> with the content he refers to</w:t>
      </w:r>
      <w:r w:rsidR="00EE72F3">
        <w:t xml:space="preserve">. </w:t>
      </w:r>
    </w:p>
    <w:p w14:paraId="4EAF5436" w14:textId="77777777" w:rsidR="00F974D9" w:rsidRPr="00EE72F3" w:rsidRDefault="00F974D9" w:rsidP="00F974D9">
      <w:pPr>
        <w:pStyle w:val="BodyText"/>
      </w:pPr>
      <w:r w:rsidRPr="00EE72F3">
        <w:t xml:space="preserve">Post Conditions: </w:t>
      </w:r>
    </w:p>
    <w:p w14:paraId="373E8CAF" w14:textId="5FE17197" w:rsidR="00F974D9" w:rsidRPr="00EE72F3" w:rsidRDefault="00FB34C7" w:rsidP="00F974D9">
      <w:pPr>
        <w:pStyle w:val="BodyText"/>
      </w:pPr>
      <w:r w:rsidRPr="00EE72F3">
        <w:t xml:space="preserve">A Transfer Summary document is </w:t>
      </w:r>
      <w:r w:rsidR="00F974D9" w:rsidRPr="00EE72F3">
        <w:t xml:space="preserve">generated containing the </w:t>
      </w:r>
      <w:ins w:id="425" w:author="Jones, Emma" w:date="2018-07-17T08:51:00Z">
        <w:r w:rsidR="005A43F8">
          <w:t xml:space="preserve">IHE </w:t>
        </w:r>
      </w:ins>
      <w:r w:rsidR="00436054" w:rsidRPr="00EE72F3">
        <w:t>Document Summary Section</w:t>
      </w:r>
      <w:r w:rsidRPr="00EE72F3">
        <w:t xml:space="preserve"> and the </w:t>
      </w:r>
      <w:r w:rsidR="00F974D9" w:rsidRPr="00EE72F3">
        <w:t xml:space="preserve">relevant </w:t>
      </w:r>
      <w:r w:rsidRPr="00EE72F3">
        <w:t xml:space="preserve">content. </w:t>
      </w:r>
      <w:r w:rsidR="00F974D9" w:rsidRPr="00EE72F3">
        <w:t xml:space="preserve">The </w:t>
      </w:r>
      <w:r w:rsidRPr="00EE72F3">
        <w:t xml:space="preserve">Transfer summary </w:t>
      </w:r>
      <w:r w:rsidR="00F974D9" w:rsidRPr="00EE72F3">
        <w:t>doc</w:t>
      </w:r>
      <w:r w:rsidRPr="00EE72F3">
        <w:t>ument is shared with the receiving provider</w:t>
      </w:r>
      <w:r w:rsidR="00F974D9" w:rsidRPr="00EE72F3">
        <w:t xml:space="preserve">. </w:t>
      </w:r>
    </w:p>
    <w:p w14:paraId="713AC232" w14:textId="33ACAC5F" w:rsidR="00717FB2" w:rsidRPr="00EE72F3" w:rsidRDefault="00717FB2" w:rsidP="00717FB2">
      <w:pPr>
        <w:pStyle w:val="Heading4"/>
        <w:numPr>
          <w:ilvl w:val="0"/>
          <w:numId w:val="0"/>
        </w:numPr>
        <w:ind w:left="864" w:hanging="864"/>
        <w:rPr>
          <w:noProof w:val="0"/>
        </w:rPr>
      </w:pPr>
      <w:bookmarkStart w:id="426" w:name="_Toc514933052"/>
      <w:r w:rsidRPr="00EE72F3">
        <w:rPr>
          <w:noProof w:val="0"/>
        </w:rPr>
        <w:t>X.4.2</w:t>
      </w:r>
      <w:r w:rsidR="00BE0A72" w:rsidRPr="00EE72F3">
        <w:rPr>
          <w:noProof w:val="0"/>
        </w:rPr>
        <w:t>.6</w:t>
      </w:r>
      <w:r w:rsidRPr="00EE72F3">
        <w:rPr>
          <w:noProof w:val="0"/>
        </w:rPr>
        <w:t xml:space="preserve"> Use Case</w:t>
      </w:r>
      <w:r w:rsidR="00BE0A72" w:rsidRPr="00EE72F3">
        <w:rPr>
          <w:noProof w:val="0"/>
        </w:rPr>
        <w:t xml:space="preserve"> #6</w:t>
      </w:r>
      <w:r w:rsidRPr="00EE72F3">
        <w:rPr>
          <w:noProof w:val="0"/>
        </w:rPr>
        <w:t>: Notes Section</w:t>
      </w:r>
      <w:bookmarkEnd w:id="426"/>
    </w:p>
    <w:p w14:paraId="5A9D55F0" w14:textId="28D300A8" w:rsidR="00F24C8D" w:rsidRPr="00EE72F3" w:rsidRDefault="00F24C8D" w:rsidP="005E7151">
      <w:pPr>
        <w:pStyle w:val="BodyText"/>
      </w:pPr>
      <w:r w:rsidRPr="00EE72F3">
        <w:t xml:space="preserve">A Consulting Provider is sending a CDA document and would like to communicate a specific note to the Primary Care Provider. The </w:t>
      </w:r>
      <w:r w:rsidR="00CA562E" w:rsidRPr="00EE72F3">
        <w:t>Consulting P</w:t>
      </w:r>
      <w:r w:rsidRPr="00EE72F3">
        <w:t>rovider creates the CDA document and include</w:t>
      </w:r>
      <w:r w:rsidR="00740FE0" w:rsidRPr="00EE72F3">
        <w:t>s</w:t>
      </w:r>
      <w:r w:rsidRPr="00EE72F3">
        <w:t xml:space="preserve"> a </w:t>
      </w:r>
      <w:r w:rsidR="00740FE0" w:rsidRPr="00EE72F3">
        <w:t xml:space="preserve">Notes </w:t>
      </w:r>
      <w:r w:rsidR="00436054" w:rsidRPr="00EE72F3">
        <w:t>Section</w:t>
      </w:r>
      <w:r w:rsidRPr="00EE72F3">
        <w:t xml:space="preserve">. </w:t>
      </w:r>
    </w:p>
    <w:p w14:paraId="7638F91D" w14:textId="1B1A52B5" w:rsidR="00717FB2" w:rsidRPr="00EE72F3" w:rsidRDefault="00717FB2" w:rsidP="00717FB2">
      <w:pPr>
        <w:pStyle w:val="Heading5"/>
        <w:numPr>
          <w:ilvl w:val="0"/>
          <w:numId w:val="0"/>
        </w:numPr>
        <w:rPr>
          <w:noProof w:val="0"/>
        </w:rPr>
      </w:pPr>
      <w:bookmarkStart w:id="427" w:name="_Toc514933053"/>
      <w:r w:rsidRPr="00EE72F3">
        <w:rPr>
          <w:noProof w:val="0"/>
        </w:rPr>
        <w:t>X.4</w:t>
      </w:r>
      <w:r w:rsidR="00BE0A72" w:rsidRPr="00EE72F3">
        <w:rPr>
          <w:noProof w:val="0"/>
        </w:rPr>
        <w:t>.2.6</w:t>
      </w:r>
      <w:r w:rsidRPr="00EE72F3">
        <w:rPr>
          <w:noProof w:val="0"/>
        </w:rPr>
        <w:t>.1 Notes Section Use Case Description</w:t>
      </w:r>
      <w:bookmarkEnd w:id="427"/>
    </w:p>
    <w:p w14:paraId="42CA4D70" w14:textId="405766E2" w:rsidR="00F24C8D" w:rsidRPr="00EE72F3" w:rsidRDefault="00F24C8D" w:rsidP="00F24C8D">
      <w:pPr>
        <w:pStyle w:val="BodyText"/>
      </w:pPr>
      <w:r w:rsidRPr="00EE72F3">
        <w:t xml:space="preserve">This use case involves the consultation of a patient by their specialist (Consulting Provider) </w:t>
      </w:r>
      <w:r w:rsidR="00F6224D" w:rsidRPr="00EE72F3">
        <w:t>with plans for their Primary Care Provider (PCP) to</w:t>
      </w:r>
      <w:r w:rsidRPr="00EE72F3">
        <w:t xml:space="preserve"> </w:t>
      </w:r>
      <w:r w:rsidR="00F6224D" w:rsidRPr="00EE72F3">
        <w:t>resume</w:t>
      </w:r>
      <w:r w:rsidRPr="00EE72F3">
        <w:t xml:space="preserve"> </w:t>
      </w:r>
      <w:r w:rsidR="00F6224D" w:rsidRPr="00EE72F3">
        <w:t>care.</w:t>
      </w:r>
    </w:p>
    <w:p w14:paraId="66098DAA" w14:textId="0D752A71" w:rsidR="00F24C8D" w:rsidRPr="00EE72F3" w:rsidRDefault="00F24C8D" w:rsidP="00F24C8D">
      <w:pPr>
        <w:pStyle w:val="BodyText"/>
      </w:pPr>
      <w:r w:rsidRPr="00EE72F3">
        <w:t>The patient, who has new onset atrial fibrillation, arrives at the specialist’s clinic for a follow-up consult visit. D</w:t>
      </w:r>
      <w:r w:rsidR="00F6224D" w:rsidRPr="00EE72F3">
        <w:t>uring the visit</w:t>
      </w:r>
      <w:r w:rsidRPr="00EE72F3">
        <w:t xml:space="preserve">, the specialist discusses the recent diagnosis and plan of treatment with the patient. </w:t>
      </w:r>
      <w:r w:rsidR="00F6224D" w:rsidRPr="00EE72F3">
        <w:t>The specialist</w:t>
      </w:r>
      <w:r w:rsidRPr="00EE72F3">
        <w:t xml:space="preserve"> decides to return care of the patient back to the PCP</w:t>
      </w:r>
      <w:r w:rsidR="00EE72F3">
        <w:t xml:space="preserve">. </w:t>
      </w:r>
    </w:p>
    <w:p w14:paraId="178C93A5" w14:textId="6D076F55" w:rsidR="00F24C8D" w:rsidRPr="00EE72F3" w:rsidRDefault="00F6224D" w:rsidP="00F24C8D">
      <w:pPr>
        <w:pStyle w:val="BodyText"/>
      </w:pPr>
      <w:r w:rsidRPr="00EE72F3">
        <w:t>At the end of the consultation period, t</w:t>
      </w:r>
      <w:r w:rsidR="00F24C8D" w:rsidRPr="00EE72F3">
        <w:t xml:space="preserve">he specialist creates a CDA Consultation document to share with the PCP. This document contains the problems, physical exam, allergies, procedures, lab results and medications for the patient. The specialist would like to </w:t>
      </w:r>
      <w:r w:rsidRPr="00EE72F3">
        <w:t xml:space="preserve">include a consultation letter with the </w:t>
      </w:r>
      <w:r w:rsidR="00F24C8D" w:rsidRPr="00EE72F3">
        <w:t>CDA consultation document</w:t>
      </w:r>
      <w:r w:rsidR="00740FE0" w:rsidRPr="00EE72F3">
        <w:t>. The specialist</w:t>
      </w:r>
      <w:r w:rsidRPr="00EE72F3">
        <w:t xml:space="preserve"> includes a Note</w:t>
      </w:r>
      <w:r w:rsidR="00740FE0" w:rsidRPr="00EE72F3">
        <w:t>s</w:t>
      </w:r>
      <w:r w:rsidRPr="00EE72F3">
        <w:t xml:space="preserve"> Section</w:t>
      </w:r>
      <w:ins w:id="428" w:author="Jones, Emma" w:date="2018-07-16T13:19:00Z">
        <w:r w:rsidR="00B86B2B">
          <w:t xml:space="preserve"> template</w:t>
        </w:r>
      </w:ins>
      <w:r w:rsidRPr="00EE72F3">
        <w:t xml:space="preserve"> </w:t>
      </w:r>
      <w:r w:rsidR="00F24C8D" w:rsidRPr="00EE72F3">
        <w:t xml:space="preserve">that contains the consultation letter. </w:t>
      </w:r>
    </w:p>
    <w:p w14:paraId="5BE3A206" w14:textId="77777777" w:rsidR="00F24C8D" w:rsidRPr="00EE72F3" w:rsidRDefault="00F24C8D" w:rsidP="00F24C8D">
      <w:pPr>
        <w:pStyle w:val="BodyText"/>
      </w:pPr>
    </w:p>
    <w:p w14:paraId="02B9CA25" w14:textId="1BA2DE58" w:rsidR="00717FB2" w:rsidRPr="00EE72F3" w:rsidRDefault="00717FB2" w:rsidP="00717FB2">
      <w:pPr>
        <w:pStyle w:val="Heading5"/>
        <w:numPr>
          <w:ilvl w:val="0"/>
          <w:numId w:val="0"/>
        </w:numPr>
        <w:rPr>
          <w:noProof w:val="0"/>
        </w:rPr>
      </w:pPr>
      <w:bookmarkStart w:id="429" w:name="_Toc514933054"/>
      <w:r w:rsidRPr="00EE72F3">
        <w:rPr>
          <w:noProof w:val="0"/>
        </w:rPr>
        <w:lastRenderedPageBreak/>
        <w:t>X.4.2.</w:t>
      </w:r>
      <w:r w:rsidR="00BE0A72" w:rsidRPr="00EE72F3">
        <w:rPr>
          <w:noProof w:val="0"/>
        </w:rPr>
        <w:t>6</w:t>
      </w:r>
      <w:r w:rsidRPr="00EE72F3">
        <w:rPr>
          <w:noProof w:val="0"/>
        </w:rPr>
        <w:t>.2 Notes Section Process Flow</w:t>
      </w:r>
      <w:bookmarkEnd w:id="429"/>
    </w:p>
    <w:p w14:paraId="52388A1E" w14:textId="3F0E2BD0" w:rsidR="00F6224D" w:rsidRPr="00EE72F3" w:rsidRDefault="00F6224D" w:rsidP="00F6224D">
      <w:pPr>
        <w:pStyle w:val="BodyText"/>
      </w:pPr>
      <w:r w:rsidRPr="00EE72F3">
        <w:rPr>
          <w:noProof/>
        </w:rPr>
        <mc:AlternateContent>
          <mc:Choice Requires="wpc">
            <w:drawing>
              <wp:inline distT="0" distB="0" distL="0" distR="0" wp14:anchorId="1DB39A83" wp14:editId="0E3B662A">
                <wp:extent cx="5800725" cy="4990111"/>
                <wp:effectExtent l="0" t="0" r="0" b="127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5"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0515E2" w14:textId="45152C91" w:rsidR="00056EB4" w:rsidRPr="00A67ED5" w:rsidRDefault="00056EB4" w:rsidP="00F6224D">
                              <w:pPr>
                                <w:pStyle w:val="BodyText"/>
                                <w:rPr>
                                  <w:sz w:val="22"/>
                                  <w:szCs w:val="22"/>
                                  <w:lang w:val="pt-BR"/>
                                </w:rPr>
                              </w:pPr>
                              <w:r>
                                <w:rPr>
                                  <w:sz w:val="22"/>
                                  <w:szCs w:val="22"/>
                                  <w:lang w:val="pt-BR"/>
                                </w:rPr>
                                <w:t>PCP</w:t>
                              </w:r>
                              <w:r>
                                <w:rPr>
                                  <w:sz w:val="22"/>
                                  <w:szCs w:val="22"/>
                                  <w:lang w:val="pt-BR"/>
                                </w:rPr>
                                <w:br/>
                                <w:t>(Content Consumer)</w:t>
                              </w:r>
                            </w:p>
                          </w:txbxContent>
                        </wps:txbx>
                        <wps:bodyPr rot="0" vert="horz" wrap="square" lIns="0" tIns="0" rIns="0" bIns="0" anchor="t" anchorCtr="0" upright="1">
                          <a:noAutofit/>
                        </wps:bodyPr>
                      </wps:wsp>
                      <wps:wsp>
                        <wps:cNvPr id="9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EDE88" w14:textId="3F19A575" w:rsidR="00056EB4" w:rsidRPr="00077324" w:rsidRDefault="00056EB4" w:rsidP="00F6224D">
                              <w:pPr>
                                <w:pStyle w:val="BodyText"/>
                                <w:rPr>
                                  <w:sz w:val="22"/>
                                  <w:szCs w:val="22"/>
                                </w:rPr>
                              </w:pPr>
                              <w:r>
                                <w:rPr>
                                  <w:sz w:val="22"/>
                                  <w:szCs w:val="22"/>
                                </w:rPr>
                                <w:t>Consulting Provider</w:t>
                              </w:r>
                              <w:r>
                                <w:rPr>
                                  <w:sz w:val="22"/>
                                  <w:szCs w:val="22"/>
                                </w:rPr>
                                <w:br/>
                                <w:t>(Content Creator)</w:t>
                              </w:r>
                            </w:p>
                          </w:txbxContent>
                        </wps:txbx>
                        <wps:bodyPr rot="0" vert="horz" wrap="square" lIns="0" tIns="0" rIns="0" bIns="0" anchor="t" anchorCtr="0" upright="1">
                          <a:noAutofit/>
                        </wps:bodyPr>
                      </wps:wsp>
                      <wps:wsp>
                        <wps:cNvPr id="98"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BC2C0" w14:textId="77777777" w:rsidR="00056EB4" w:rsidRPr="00077324" w:rsidRDefault="00056EB4" w:rsidP="00F6224D">
                              <w:pPr>
                                <w:pStyle w:val="BodyText"/>
                                <w:rPr>
                                  <w:sz w:val="22"/>
                                  <w:szCs w:val="22"/>
                                </w:rPr>
                              </w:pPr>
                              <w:r>
                                <w:rPr>
                                  <w:sz w:val="22"/>
                                  <w:szCs w:val="22"/>
                                </w:rPr>
                                <w:t>Share Content</w:t>
                              </w:r>
                            </w:p>
                            <w:p w14:paraId="7ABB1431" w14:textId="77777777" w:rsidR="00056EB4" w:rsidRDefault="00056EB4" w:rsidP="00F6224D"/>
                            <w:p w14:paraId="760290D6" w14:textId="77777777" w:rsidR="00056EB4" w:rsidRPr="00077324" w:rsidRDefault="00056EB4" w:rsidP="00F6224D">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1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B7B5774" w14:textId="77777777" w:rsidR="00056EB4" w:rsidRDefault="00056EB4" w:rsidP="00F6224D">
                              <w:r>
                                <w:t>Create CDA document</w:t>
                              </w:r>
                            </w:p>
                          </w:txbxContent>
                        </wps:txbx>
                        <wps:bodyPr rot="0" vert="horz" wrap="square" lIns="91440" tIns="45720" rIns="91440" bIns="45720" anchor="t" anchorCtr="0" upright="1">
                          <a:noAutofit/>
                        </wps:bodyPr>
                      </wps:wsp>
                      <wps:wsp>
                        <wps:cNvPr id="128"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5D6E4C5" w14:textId="51157E05" w:rsidR="00056EB4" w:rsidRDefault="00056EB4" w:rsidP="00F6224D">
                              <w:r>
                                <w:t xml:space="preserve">Include Notes Section </w:t>
                              </w:r>
                            </w:p>
                            <w:p w14:paraId="4013150F" w14:textId="77777777" w:rsidR="00056EB4" w:rsidRDefault="00056EB4" w:rsidP="00F6224D"/>
                          </w:txbxContent>
                        </wps:txbx>
                        <wps:bodyPr rot="0" vert="horz" wrap="square" lIns="91440" tIns="45720" rIns="91440" bIns="45720" anchor="t" anchorCtr="0" upright="1">
                          <a:noAutofit/>
                        </wps:bodyPr>
                      </wps:wsp>
                      <wps:wsp>
                        <wps:cNvPr id="130"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371BC2D5" w14:textId="77777777" w:rsidR="00056EB4" w:rsidRDefault="00056EB4" w:rsidP="00F6224D">
                              <w:r>
                                <w:t>Share CDA document</w:t>
                              </w:r>
                            </w:p>
                          </w:txbxContent>
                        </wps:txbx>
                        <wps:bodyPr rot="0" vert="horz" wrap="square" lIns="91440" tIns="45720" rIns="91440" bIns="45720" anchor="t" anchorCtr="0" upright="1">
                          <a:noAutofit/>
                        </wps:bodyPr>
                      </wps:wsp>
                    </wpc:wpc>
                  </a:graphicData>
                </a:graphic>
              </wp:inline>
            </w:drawing>
          </mc:Choice>
          <mc:Fallback>
            <w:pict>
              <v:group w14:anchorId="1DB39A83" id="Canvas 132" o:spid="_x0000_s1113"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">
                <v:shape id="_x0000_s1114" type="#_x0000_t75" style="position:absolute;width:58007;height:49898;visibility:visible;mso-wrap-style:square">
                  <v:fill o:detectmouseclick="t"/>
                  <v:path o:connecttype="none"/>
                </v:shape>
                <v:shape id="Text Box 206" o:spid="_x0000_s1115"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ScxQAAANsAAAAPAAAAZHJzL2Rvd25yZXYueG1sRI9Pa8JA&#10;FMTvBb/D8oReim4aqN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DkhnScxQAAANsAAAAP&#10;AAAAAAAAAAAAAAAAAAcCAABkcnMvZG93bnJldi54bWxQSwUGAAAAAAMAAwC3AAAA+QIAAAAA&#10;" stroked="f">
                  <v:textbox inset="0,0,0,0">
                    <w:txbxContent>
                      <w:p w14:paraId="7F0515E2" w14:textId="45152C91" w:rsidR="00056EB4" w:rsidRPr="00A67ED5" w:rsidRDefault="00056EB4" w:rsidP="00F6224D">
                        <w:pPr>
                          <w:pStyle w:val="BodyText"/>
                          <w:rPr>
                            <w:sz w:val="22"/>
                            <w:szCs w:val="22"/>
                            <w:lang w:val="pt-BR"/>
                          </w:rPr>
                        </w:pPr>
                        <w:r>
                          <w:rPr>
                            <w:sz w:val="22"/>
                            <w:szCs w:val="22"/>
                            <w:lang w:val="pt-BR"/>
                          </w:rPr>
                          <w:t>PCP</w:t>
                        </w:r>
                        <w:r>
                          <w:rPr>
                            <w:sz w:val="22"/>
                            <w:szCs w:val="22"/>
                            <w:lang w:val="pt-BR"/>
                          </w:rPr>
                          <w:br/>
                          <w:t>(Content Consumer)</w:t>
                        </w:r>
                      </w:p>
                    </w:txbxContent>
                  </v:textbox>
                </v:shape>
                <v:line id="Line 207" o:spid="_x0000_s1116"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">
                  <v:stroke dashstyle="dash"/>
                </v:line>
                <v:shape id="Text Box 208" o:spid="_x0000_s1117"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045EDE88" w14:textId="3F19A575" w:rsidR="00056EB4" w:rsidRPr="00077324" w:rsidRDefault="00056EB4" w:rsidP="00F6224D">
                        <w:pPr>
                          <w:pStyle w:val="BodyText"/>
                          <w:rPr>
                            <w:sz w:val="22"/>
                            <w:szCs w:val="22"/>
                          </w:rPr>
                        </w:pPr>
                        <w:r>
                          <w:rPr>
                            <w:sz w:val="22"/>
                            <w:szCs w:val="22"/>
                          </w:rPr>
                          <w:t>Consulting Provider</w:t>
                        </w:r>
                        <w:r>
                          <w:rPr>
                            <w:sz w:val="22"/>
                            <w:szCs w:val="22"/>
                          </w:rPr>
                          <w:br/>
                          <w:t>(Content Creator)</w:t>
                        </w:r>
                      </w:p>
                    </w:txbxContent>
                  </v:textbox>
                </v:shape>
                <v:line id="Line 209" o:spid="_x0000_s1118"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">
                  <v:stroke dashstyle="dash"/>
                </v:line>
                <v:rect id="Rectangle 210" o:spid="_x0000_s1119"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shape id="Text Box 211" o:spid="_x0000_s1120"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" stroked="f">
                  <v:textbox inset="0,0,0,0">
                    <w:txbxContent>
                      <w:p w14:paraId="468BC2C0" w14:textId="77777777" w:rsidR="00056EB4" w:rsidRPr="00077324" w:rsidRDefault="00056EB4" w:rsidP="00F6224D">
                        <w:pPr>
                          <w:pStyle w:val="BodyText"/>
                          <w:rPr>
                            <w:sz w:val="22"/>
                            <w:szCs w:val="22"/>
                          </w:rPr>
                        </w:pPr>
                        <w:r>
                          <w:rPr>
                            <w:sz w:val="22"/>
                            <w:szCs w:val="22"/>
                          </w:rPr>
                          <w:t>Share Content</w:t>
                        </w:r>
                      </w:p>
                      <w:p w14:paraId="7ABB1431" w14:textId="77777777" w:rsidR="00056EB4" w:rsidRDefault="00056EB4" w:rsidP="00F6224D"/>
                      <w:p w14:paraId="760290D6" w14:textId="77777777" w:rsidR="00056EB4" w:rsidRPr="00077324" w:rsidRDefault="00056EB4" w:rsidP="00F6224D">
                        <w:pPr>
                          <w:pStyle w:val="BodyText"/>
                          <w:rPr>
                            <w:sz w:val="22"/>
                            <w:szCs w:val="22"/>
                          </w:rPr>
                        </w:pPr>
                        <w:r w:rsidRPr="00077324">
                          <w:rPr>
                            <w:sz w:val="22"/>
                            <w:szCs w:val="22"/>
                          </w:rPr>
                          <w:t>Transaction-A [A]</w:t>
                        </w:r>
                      </w:p>
                    </w:txbxContent>
                  </v:textbox>
                </v:shape>
                <v:line id="Line 212" o:spid="_x0000_s1121"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13" o:spid="_x0000_s1122"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Freeform 214" o:spid="_x0000_s1123"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24"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" strokecolor="white">
                  <v:fill opacity="0"/>
                  <v:textbox>
                    <w:txbxContent>
                      <w:p w14:paraId="5B7B5774" w14:textId="77777777" w:rsidR="00056EB4" w:rsidRDefault="00056EB4" w:rsidP="00F6224D">
                        <w:r>
                          <w:t>Create CDA document</w:t>
                        </w:r>
                      </w:p>
                    </w:txbxContent>
                  </v:textbox>
                </v:shape>
                <v:shape id="Freeform 216" o:spid="_x0000_s1125"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26"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" strokecolor="white">
                  <v:fill opacity="0"/>
                  <v:textbox>
                    <w:txbxContent>
                      <w:p w14:paraId="25D6E4C5" w14:textId="51157E05" w:rsidR="00056EB4" w:rsidRDefault="00056EB4" w:rsidP="00F6224D">
                        <w:r>
                          <w:t xml:space="preserve">Include Notes Section </w:t>
                        </w:r>
                      </w:p>
                      <w:p w14:paraId="4013150F" w14:textId="77777777" w:rsidR="00056EB4" w:rsidRDefault="00056EB4" w:rsidP="00F6224D"/>
                    </w:txbxContent>
                  </v:textbox>
                </v:shape>
                <v:shape id="Freeform 218" o:spid="_x0000_s1127"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28"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" strokecolor="white">
                  <v:fill opacity="0"/>
                  <v:textbox>
                    <w:txbxContent>
                      <w:p w14:paraId="371BC2D5" w14:textId="77777777" w:rsidR="00056EB4" w:rsidRDefault="00056EB4" w:rsidP="00F6224D">
                        <w:r>
                          <w:t>Share CDA document</w:t>
                        </w:r>
                      </w:p>
                    </w:txbxContent>
                  </v:textbox>
                </v:shape>
                <w10:anchorlock/>
              </v:group>
            </w:pict>
          </mc:Fallback>
        </mc:AlternateContent>
      </w:r>
    </w:p>
    <w:p w14:paraId="3F20F6F0" w14:textId="43741FF1" w:rsidR="00CF25AB" w:rsidRPr="00EE72F3" w:rsidRDefault="00CF25AB" w:rsidP="00CF25AB">
      <w:pPr>
        <w:pStyle w:val="FigureTitle"/>
      </w:pPr>
      <w:r w:rsidRPr="00EE72F3">
        <w:t>Figure X.4.2.6.2-1: Basic Process Flow in CDA-DSS Profile</w:t>
      </w:r>
    </w:p>
    <w:p w14:paraId="60A81723" w14:textId="77777777" w:rsidR="00D80A84" w:rsidRPr="00EE72F3" w:rsidRDefault="00D80A84" w:rsidP="00D80A84">
      <w:pPr>
        <w:pStyle w:val="BodyText"/>
        <w:tabs>
          <w:tab w:val="left" w:pos="1125"/>
        </w:tabs>
      </w:pPr>
      <w:r w:rsidRPr="00EE72F3">
        <w:t xml:space="preserve">Pre-conditions: </w:t>
      </w:r>
    </w:p>
    <w:p w14:paraId="2B8C7CC6" w14:textId="6E59199F" w:rsidR="00D80A84" w:rsidRPr="00EE72F3" w:rsidRDefault="00D80A84" w:rsidP="00D80A84">
      <w:pPr>
        <w:pStyle w:val="BodyText"/>
      </w:pPr>
      <w:r w:rsidRPr="00EE72F3">
        <w:t>The consulting provider creates a CDA Consultation Note document and include a Note</w:t>
      </w:r>
      <w:r w:rsidR="00740FE0" w:rsidRPr="00EE72F3">
        <w:t>s</w:t>
      </w:r>
      <w:r w:rsidRPr="00EE72F3">
        <w:t xml:space="preserve"> Section. </w:t>
      </w:r>
    </w:p>
    <w:p w14:paraId="479B875B" w14:textId="77777777" w:rsidR="00D80A84" w:rsidRPr="00EE72F3" w:rsidRDefault="00D80A84" w:rsidP="00D80A84">
      <w:pPr>
        <w:pStyle w:val="BodyText"/>
      </w:pPr>
      <w:r w:rsidRPr="00EE72F3">
        <w:t xml:space="preserve">Main Flow: </w:t>
      </w:r>
    </w:p>
    <w:p w14:paraId="762FE2F9" w14:textId="7C3FCAF3" w:rsidR="00D80A84" w:rsidRPr="00EE72F3" w:rsidRDefault="00D80A84" w:rsidP="00D80A84">
      <w:pPr>
        <w:pStyle w:val="BodyText"/>
      </w:pPr>
      <w:r w:rsidRPr="00EE72F3">
        <w:t>The content creator provides the ability to create a CDA document which includes the Note</w:t>
      </w:r>
      <w:r w:rsidR="00740FE0" w:rsidRPr="00EE72F3">
        <w:t>s</w:t>
      </w:r>
      <w:r w:rsidRPr="00EE72F3">
        <w:t xml:space="preserve"> Section. For example, the consulting provider generates a Consultation Note document which contains problems, physical exam, allergies, procedures, lab results and medications for the patient. </w:t>
      </w:r>
    </w:p>
    <w:p w14:paraId="34A47637" w14:textId="5C2585F6" w:rsidR="00D80A84" w:rsidRPr="00EE72F3" w:rsidRDefault="00D80A84" w:rsidP="00D80A84">
      <w:pPr>
        <w:pStyle w:val="BodyText"/>
      </w:pPr>
      <w:r w:rsidRPr="00EE72F3">
        <w:t>He woul</w:t>
      </w:r>
      <w:r w:rsidR="00740FE0" w:rsidRPr="00EE72F3">
        <w:t xml:space="preserve">d </w:t>
      </w:r>
      <w:r w:rsidRPr="00EE72F3">
        <w:t>like to include a consultation letter. He includes this information in the Note</w:t>
      </w:r>
      <w:r w:rsidR="00740FE0" w:rsidRPr="00EE72F3">
        <w:t>s</w:t>
      </w:r>
      <w:r w:rsidRPr="00EE72F3">
        <w:t xml:space="preserve"> Section and adds it to the document. </w:t>
      </w:r>
    </w:p>
    <w:p w14:paraId="2457F2C0" w14:textId="77777777" w:rsidR="00D80A84" w:rsidRPr="00EE72F3" w:rsidRDefault="00D80A84" w:rsidP="00D80A84">
      <w:pPr>
        <w:pStyle w:val="BodyText"/>
      </w:pPr>
      <w:r w:rsidRPr="00EE72F3">
        <w:lastRenderedPageBreak/>
        <w:t xml:space="preserve">Post Conditions: </w:t>
      </w:r>
    </w:p>
    <w:p w14:paraId="5ED2473B" w14:textId="281EA6FA" w:rsidR="00D80A84" w:rsidRPr="00EE72F3" w:rsidRDefault="00D80A84" w:rsidP="0017112C">
      <w:pPr>
        <w:pStyle w:val="BodyText"/>
      </w:pPr>
      <w:r w:rsidRPr="00EE72F3">
        <w:t>A Consultation Note document is generated containing the Note</w:t>
      </w:r>
      <w:r w:rsidR="00740FE0" w:rsidRPr="00EE72F3">
        <w:t>s S</w:t>
      </w:r>
      <w:r w:rsidRPr="00EE72F3">
        <w:t xml:space="preserve">ection and other relevant content. The Consultation Note document is shared with the PCP. </w:t>
      </w:r>
    </w:p>
    <w:p w14:paraId="2F66B397" w14:textId="2BD93171" w:rsidR="000F21DB" w:rsidRPr="00EE72F3" w:rsidRDefault="000F21DB" w:rsidP="000F21DB">
      <w:pPr>
        <w:pStyle w:val="Heading4"/>
        <w:numPr>
          <w:ilvl w:val="0"/>
          <w:numId w:val="0"/>
        </w:numPr>
        <w:ind w:left="864" w:hanging="864"/>
        <w:rPr>
          <w:noProof w:val="0"/>
        </w:rPr>
      </w:pPr>
      <w:bookmarkStart w:id="430" w:name="_Toc514933055"/>
      <w:r w:rsidRPr="00EE72F3">
        <w:rPr>
          <w:noProof w:val="0"/>
        </w:rPr>
        <w:t>X.4.2</w:t>
      </w:r>
      <w:r w:rsidR="00BE0A72" w:rsidRPr="00EE72F3">
        <w:rPr>
          <w:noProof w:val="0"/>
        </w:rPr>
        <w:t>.7</w:t>
      </w:r>
      <w:r w:rsidRPr="00EE72F3">
        <w:rPr>
          <w:noProof w:val="0"/>
        </w:rPr>
        <w:t xml:space="preserve"> Use Case</w:t>
      </w:r>
      <w:r w:rsidR="00BE0A72" w:rsidRPr="00EE72F3">
        <w:rPr>
          <w:noProof w:val="0"/>
        </w:rPr>
        <w:t xml:space="preserve"> #7</w:t>
      </w:r>
      <w:r w:rsidRPr="00EE72F3">
        <w:rPr>
          <w:noProof w:val="0"/>
        </w:rPr>
        <w:t xml:space="preserve">: </w:t>
      </w:r>
      <w:r w:rsidR="00BE0A72" w:rsidRPr="00EE72F3">
        <w:rPr>
          <w:noProof w:val="0"/>
        </w:rPr>
        <w:t>Care T</w:t>
      </w:r>
      <w:r w:rsidR="00692225" w:rsidRPr="00EE72F3">
        <w:rPr>
          <w:noProof w:val="0"/>
        </w:rPr>
        <w:t>eam</w:t>
      </w:r>
      <w:r w:rsidRPr="00EE72F3">
        <w:rPr>
          <w:noProof w:val="0"/>
        </w:rPr>
        <w:t xml:space="preserve"> Summary Section</w:t>
      </w:r>
      <w:bookmarkEnd w:id="430"/>
    </w:p>
    <w:p w14:paraId="464A7885" w14:textId="46C93248" w:rsidR="000E7CA4" w:rsidRPr="00EE72F3" w:rsidRDefault="000E7CA4" w:rsidP="005E7151">
      <w:pPr>
        <w:pStyle w:val="BodyText"/>
      </w:pPr>
      <w:r w:rsidRPr="00EE72F3">
        <w:t>A patient is a being treated by two different Primary Care Providers at different time of th</w:t>
      </w:r>
      <w:r w:rsidR="00683AA3" w:rsidRPr="00EE72F3">
        <w:t>e year</w:t>
      </w:r>
      <w:r w:rsidR="00740FE0" w:rsidRPr="00EE72F3">
        <w:t xml:space="preserve"> (Snowbird)</w:t>
      </w:r>
      <w:r w:rsidR="00683AA3" w:rsidRPr="00EE72F3">
        <w:t xml:space="preserve">. </w:t>
      </w:r>
      <w:r w:rsidR="00740FE0" w:rsidRPr="00EE72F3">
        <w:t>The patient</w:t>
      </w:r>
      <w:r w:rsidR="00683AA3" w:rsidRPr="00EE72F3">
        <w:t xml:space="preserve"> is sending a CDA </w:t>
      </w:r>
      <w:r w:rsidRPr="00EE72F3">
        <w:t xml:space="preserve">document to the provider that is about to take over his care. He would like to communicate his Care Team </w:t>
      </w:r>
      <w:r w:rsidR="0014626B" w:rsidRPr="00EE72F3">
        <w:t>information,</w:t>
      </w:r>
      <w:r w:rsidRPr="00EE72F3">
        <w:t xml:space="preserve"> </w:t>
      </w:r>
      <w:r w:rsidR="00683AA3" w:rsidRPr="00EE72F3">
        <w:t xml:space="preserve">so the provider would know who to contact in case information </w:t>
      </w:r>
      <w:r w:rsidR="00740FE0" w:rsidRPr="00EE72F3">
        <w:t xml:space="preserve">about his care </w:t>
      </w:r>
      <w:r w:rsidR="00683AA3" w:rsidRPr="00EE72F3">
        <w:t>is needed. The patient creates a</w:t>
      </w:r>
      <w:r w:rsidRPr="00EE72F3">
        <w:t xml:space="preserve"> CDA docu</w:t>
      </w:r>
      <w:r w:rsidR="00683AA3" w:rsidRPr="00EE72F3">
        <w:t xml:space="preserve">ment and include a Care Team </w:t>
      </w:r>
      <w:r w:rsidR="00740FE0" w:rsidRPr="00EE72F3">
        <w:t>Summary S</w:t>
      </w:r>
      <w:r w:rsidRPr="00EE72F3">
        <w:t xml:space="preserve">ection. </w:t>
      </w:r>
    </w:p>
    <w:p w14:paraId="1204837F" w14:textId="4291A864" w:rsidR="000F21DB" w:rsidRPr="00EE72F3" w:rsidRDefault="000F21DB" w:rsidP="000F21DB">
      <w:pPr>
        <w:pStyle w:val="Heading5"/>
        <w:numPr>
          <w:ilvl w:val="0"/>
          <w:numId w:val="0"/>
        </w:numPr>
        <w:rPr>
          <w:noProof w:val="0"/>
        </w:rPr>
      </w:pPr>
      <w:bookmarkStart w:id="431" w:name="_Toc514933056"/>
      <w:r w:rsidRPr="00EE72F3">
        <w:rPr>
          <w:noProof w:val="0"/>
        </w:rPr>
        <w:t>X.4</w:t>
      </w:r>
      <w:r w:rsidR="00E63CD1" w:rsidRPr="00EE72F3">
        <w:rPr>
          <w:noProof w:val="0"/>
        </w:rPr>
        <w:t>.2.7</w:t>
      </w:r>
      <w:r w:rsidRPr="00EE72F3">
        <w:rPr>
          <w:noProof w:val="0"/>
        </w:rPr>
        <w:t xml:space="preserve">.1 </w:t>
      </w:r>
      <w:r w:rsidR="00121088" w:rsidRPr="00EE72F3">
        <w:rPr>
          <w:noProof w:val="0"/>
        </w:rPr>
        <w:t>Care Team Summary</w:t>
      </w:r>
      <w:r w:rsidRPr="00EE72F3">
        <w:rPr>
          <w:noProof w:val="0"/>
        </w:rPr>
        <w:t xml:space="preserve"> Section Use Case Description</w:t>
      </w:r>
      <w:bookmarkEnd w:id="431"/>
    </w:p>
    <w:p w14:paraId="265A6C3E" w14:textId="161DD278" w:rsidR="00683AA3" w:rsidRPr="00EE72F3" w:rsidRDefault="000E7CA4" w:rsidP="000E7CA4">
      <w:pPr>
        <w:pStyle w:val="BodyText"/>
      </w:pPr>
      <w:r w:rsidRPr="00EE72F3">
        <w:t xml:space="preserve">Mr. Jonathan Allan is a 77 year old male ‘snowbird’. He lives in Michigan during the summer and </w:t>
      </w:r>
      <w:r w:rsidR="00740FE0" w:rsidRPr="00EE72F3">
        <w:t xml:space="preserve">lives </w:t>
      </w:r>
      <w:r w:rsidRPr="00EE72F3">
        <w:t xml:space="preserve">in Florida the rest of the year. </w:t>
      </w:r>
      <w:r w:rsidR="00683AA3" w:rsidRPr="00EE72F3">
        <w:t xml:space="preserve">When he is in Michigan, his daughter Emily is his primary caregiver. When he’s in Florida, his son Eric is his primary caregiver. </w:t>
      </w:r>
      <w:r w:rsidRPr="00EE72F3">
        <w:t xml:space="preserve">He has diabetes and has also undergone multiple open heart surgeries to correct irregular heartbeats and other ailments related to the heart. He is currently planning his return to Michigan. He makes an appointment with his </w:t>
      </w:r>
      <w:ins w:id="432" w:author="Jones, Emma" w:date="2018-07-16T08:58:00Z">
        <w:r w:rsidR="00264A20">
          <w:t>c</w:t>
        </w:r>
      </w:ins>
      <w:del w:id="433" w:author="Jones, Emma" w:date="2018-07-16T08:58:00Z">
        <w:r w:rsidRPr="00EE72F3" w:rsidDel="00264A20">
          <w:delText>C</w:delText>
        </w:r>
      </w:del>
      <w:r w:rsidRPr="00EE72F3">
        <w:t xml:space="preserve">ardiologist in Michigan. </w:t>
      </w:r>
      <w:r w:rsidR="00683AA3" w:rsidRPr="00EE72F3">
        <w:t>He updates his care team in</w:t>
      </w:r>
      <w:r w:rsidR="00740FE0" w:rsidRPr="00EE72F3">
        <w:t>formation and includes it in his</w:t>
      </w:r>
      <w:r w:rsidR="00683AA3" w:rsidRPr="00EE72F3">
        <w:t xml:space="preserve"> CDA document. He would like to share this information with his cardiologist in Michigan. </w:t>
      </w:r>
    </w:p>
    <w:p w14:paraId="5235583B" w14:textId="66125048" w:rsidR="000F21DB" w:rsidRPr="00EE72F3" w:rsidRDefault="000F21DB" w:rsidP="000F21DB">
      <w:pPr>
        <w:pStyle w:val="Heading5"/>
        <w:numPr>
          <w:ilvl w:val="0"/>
          <w:numId w:val="0"/>
        </w:numPr>
        <w:rPr>
          <w:noProof w:val="0"/>
        </w:rPr>
      </w:pPr>
      <w:bookmarkStart w:id="434" w:name="_Toc514933057"/>
      <w:r w:rsidRPr="00EE72F3">
        <w:rPr>
          <w:noProof w:val="0"/>
        </w:rPr>
        <w:lastRenderedPageBreak/>
        <w:t>X.4.2.</w:t>
      </w:r>
      <w:r w:rsidR="00E63CD1" w:rsidRPr="00EE72F3">
        <w:rPr>
          <w:noProof w:val="0"/>
        </w:rPr>
        <w:t>7</w:t>
      </w:r>
      <w:r w:rsidRPr="00EE72F3">
        <w:rPr>
          <w:noProof w:val="0"/>
        </w:rPr>
        <w:t xml:space="preserve">.2 </w:t>
      </w:r>
      <w:r w:rsidR="00121088" w:rsidRPr="00EE72F3">
        <w:rPr>
          <w:noProof w:val="0"/>
        </w:rPr>
        <w:t>Care Team Summary</w:t>
      </w:r>
      <w:r w:rsidRPr="00EE72F3">
        <w:rPr>
          <w:noProof w:val="0"/>
        </w:rPr>
        <w:t xml:space="preserve"> Section Process Flow</w:t>
      </w:r>
      <w:bookmarkEnd w:id="434"/>
    </w:p>
    <w:p w14:paraId="5259E61D" w14:textId="7A401163" w:rsidR="00984EF5" w:rsidRPr="00EE72F3" w:rsidRDefault="00683AA3" w:rsidP="00984EF5">
      <w:pPr>
        <w:pStyle w:val="BodyText"/>
      </w:pPr>
      <w:r w:rsidRPr="00EE72F3">
        <w:rPr>
          <w:noProof/>
        </w:rPr>
        <mc:AlternateContent>
          <mc:Choice Requires="wpc">
            <w:drawing>
              <wp:inline distT="0" distB="0" distL="0" distR="0" wp14:anchorId="06E80B1D" wp14:editId="0EFF0CAA">
                <wp:extent cx="5800725" cy="4990111"/>
                <wp:effectExtent l="0" t="0" r="0" b="127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74D135" w14:textId="23855523" w:rsidR="00056EB4" w:rsidRPr="00A67ED5" w:rsidRDefault="00056EB4" w:rsidP="00683AA3">
                              <w:pPr>
                                <w:pStyle w:val="BodyText"/>
                                <w:rPr>
                                  <w:sz w:val="22"/>
                                  <w:szCs w:val="22"/>
                                  <w:lang w:val="pt-BR"/>
                                </w:rPr>
                              </w:pPr>
                              <w:r>
                                <w:rPr>
                                  <w:sz w:val="22"/>
                                  <w:szCs w:val="22"/>
                                  <w:lang w:val="pt-BR"/>
                                </w:rPr>
                                <w:t>Cardiologist</w:t>
                              </w:r>
                              <w:r>
                                <w:rPr>
                                  <w:sz w:val="22"/>
                                  <w:szCs w:val="22"/>
                                  <w:lang w:val="pt-BR"/>
                                </w:rPr>
                                <w:br/>
                                <w:t>(Content Consumer)</w:t>
                              </w:r>
                            </w:p>
                          </w:txbxContent>
                        </wps:txbx>
                        <wps:bodyPr rot="0" vert="horz" wrap="square" lIns="0" tIns="0" rIns="0" bIns="0" anchor="t" anchorCtr="0" upright="1">
                          <a:noAutofit/>
                        </wps:bodyPr>
                      </wps:wsp>
                      <wps:wsp>
                        <wps:cNvPr id="5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005A24" w14:textId="0FC3124B" w:rsidR="00056EB4" w:rsidRPr="00077324" w:rsidRDefault="00056EB4" w:rsidP="00683AA3">
                              <w:pPr>
                                <w:pStyle w:val="BodyText"/>
                                <w:rPr>
                                  <w:sz w:val="22"/>
                                  <w:szCs w:val="22"/>
                                </w:rPr>
                              </w:pPr>
                              <w:r>
                                <w:rPr>
                                  <w:sz w:val="22"/>
                                  <w:szCs w:val="22"/>
                                </w:rPr>
                                <w:t xml:space="preserve">Patient </w:t>
                              </w:r>
                              <w:r>
                                <w:rPr>
                                  <w:sz w:val="22"/>
                                  <w:szCs w:val="22"/>
                                </w:rPr>
                                <w:br/>
                                <w:t>(Content Creator)</w:t>
                              </w:r>
                            </w:p>
                          </w:txbxContent>
                        </wps:txbx>
                        <wps:bodyPr rot="0" vert="horz" wrap="square" lIns="0" tIns="0" rIns="0" bIns="0" anchor="t" anchorCtr="0" upright="1">
                          <a:noAutofit/>
                        </wps:bodyPr>
                      </wps:wsp>
                      <wps:wsp>
                        <wps:cNvPr id="8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286CE" w14:textId="77777777" w:rsidR="00056EB4" w:rsidRPr="00077324" w:rsidRDefault="00056EB4" w:rsidP="00683AA3">
                              <w:pPr>
                                <w:pStyle w:val="BodyText"/>
                                <w:rPr>
                                  <w:sz w:val="22"/>
                                  <w:szCs w:val="22"/>
                                </w:rPr>
                              </w:pPr>
                              <w:r>
                                <w:rPr>
                                  <w:sz w:val="22"/>
                                  <w:szCs w:val="22"/>
                                </w:rPr>
                                <w:t>Share Content</w:t>
                              </w:r>
                            </w:p>
                            <w:p w14:paraId="290A86F9" w14:textId="77777777" w:rsidR="00056EB4" w:rsidRDefault="00056EB4" w:rsidP="00683AA3"/>
                            <w:p w14:paraId="13E8B4EF" w14:textId="77777777" w:rsidR="00056EB4" w:rsidRPr="00077324" w:rsidRDefault="00056EB4" w:rsidP="00683AA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00"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A374027" w14:textId="77777777" w:rsidR="00056EB4" w:rsidRDefault="00056EB4" w:rsidP="00683AA3">
                              <w:r>
                                <w:t>Create CDA document</w:t>
                              </w:r>
                            </w:p>
                          </w:txbxContent>
                        </wps:txbx>
                        <wps:bodyPr rot="0" vert="horz" wrap="square" lIns="91440" tIns="45720" rIns="91440" bIns="45720" anchor="t" anchorCtr="0" upright="1">
                          <a:noAutofit/>
                        </wps:bodyPr>
                      </wps:wsp>
                      <wps:wsp>
                        <wps:cNvPr id="10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7666295" w14:textId="0F50D36C" w:rsidR="00056EB4" w:rsidRDefault="00056EB4" w:rsidP="00683AA3">
                              <w:r>
                                <w:t xml:space="preserve">Include Care Team Section </w:t>
                              </w:r>
                            </w:p>
                            <w:p w14:paraId="1DE0A787" w14:textId="77777777" w:rsidR="00056EB4" w:rsidRDefault="00056EB4" w:rsidP="00683AA3"/>
                          </w:txbxContent>
                        </wps:txbx>
                        <wps:bodyPr rot="0" vert="horz" wrap="square" lIns="91440" tIns="45720" rIns="91440" bIns="45720" anchor="t" anchorCtr="0" upright="1">
                          <a:noAutofit/>
                        </wps:bodyPr>
                      </wps:wsp>
                      <wps:wsp>
                        <wps:cNvPr id="106"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3E28BEF" w14:textId="77777777" w:rsidR="00056EB4" w:rsidRDefault="00056EB4" w:rsidP="00683AA3">
                              <w:r>
                                <w:t>Share CDA document</w:t>
                              </w:r>
                            </w:p>
                          </w:txbxContent>
                        </wps:txbx>
                        <wps:bodyPr rot="0" vert="horz" wrap="square" lIns="91440" tIns="45720" rIns="91440" bIns="45720" anchor="t" anchorCtr="0" upright="1">
                          <a:noAutofit/>
                        </wps:bodyPr>
                      </wps:wsp>
                    </wpc:wpc>
                  </a:graphicData>
                </a:graphic>
              </wp:inline>
            </w:drawing>
          </mc:Choice>
          <mc:Fallback>
            <w:pict>
              <v:group w14:anchorId="06E80B1D" id="Canvas 109" o:spid="_x0000_s112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">
                <v:shape id="_x0000_s1130" type="#_x0000_t75" style="position:absolute;width:58007;height:49898;visibility:visible;mso-wrap-style:square">
                  <v:fill o:detectmouseclick="t"/>
                  <v:path o:connecttype="none"/>
                </v:shape>
                <v:shape id="Text Box 206" o:spid="_x0000_s1131"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14:paraId="5E74D135" w14:textId="23855523" w:rsidR="00056EB4" w:rsidRPr="00A67ED5" w:rsidRDefault="00056EB4" w:rsidP="00683AA3">
                        <w:pPr>
                          <w:pStyle w:val="BodyText"/>
                          <w:rPr>
                            <w:sz w:val="22"/>
                            <w:szCs w:val="22"/>
                            <w:lang w:val="pt-BR"/>
                          </w:rPr>
                        </w:pPr>
                        <w:r>
                          <w:rPr>
                            <w:sz w:val="22"/>
                            <w:szCs w:val="22"/>
                            <w:lang w:val="pt-BR"/>
                          </w:rPr>
                          <w:t>Cardiologist</w:t>
                        </w:r>
                        <w:r>
                          <w:rPr>
                            <w:sz w:val="22"/>
                            <w:szCs w:val="22"/>
                            <w:lang w:val="pt-BR"/>
                          </w:rPr>
                          <w:br/>
                          <w:t>(Content Consumer)</w:t>
                        </w:r>
                      </w:p>
                    </w:txbxContent>
                  </v:textbox>
                </v:shape>
                <v:line id="Line 207" o:spid="_x0000_s113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">
                  <v:stroke dashstyle="dash"/>
                </v:line>
                <v:shape id="Text Box 208" o:spid="_x0000_s113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60005A24" w14:textId="0FC3124B" w:rsidR="00056EB4" w:rsidRPr="00077324" w:rsidRDefault="00056EB4" w:rsidP="00683AA3">
                        <w:pPr>
                          <w:pStyle w:val="BodyText"/>
                          <w:rPr>
                            <w:sz w:val="22"/>
                            <w:szCs w:val="22"/>
                          </w:rPr>
                        </w:pPr>
                        <w:r>
                          <w:rPr>
                            <w:sz w:val="22"/>
                            <w:szCs w:val="22"/>
                          </w:rPr>
                          <w:t xml:space="preserve">Patient </w:t>
                        </w:r>
                        <w:r>
                          <w:rPr>
                            <w:sz w:val="22"/>
                            <w:szCs w:val="22"/>
                          </w:rPr>
                          <w:br/>
                          <w:t>(Content Creator)</w:t>
                        </w:r>
                      </w:p>
                    </w:txbxContent>
                  </v:textbox>
                </v:shape>
                <v:line id="Line 209" o:spid="_x0000_s113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">
                  <v:stroke dashstyle="dash"/>
                </v:line>
                <v:rect id="Rectangle 210" o:spid="_x0000_s113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shape id="Text Box 211" o:spid="_x0000_s113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" stroked="f">
                  <v:textbox inset="0,0,0,0">
                    <w:txbxContent>
                      <w:p w14:paraId="705286CE" w14:textId="77777777" w:rsidR="00056EB4" w:rsidRPr="00077324" w:rsidRDefault="00056EB4" w:rsidP="00683AA3">
                        <w:pPr>
                          <w:pStyle w:val="BodyText"/>
                          <w:rPr>
                            <w:sz w:val="22"/>
                            <w:szCs w:val="22"/>
                          </w:rPr>
                        </w:pPr>
                        <w:r>
                          <w:rPr>
                            <w:sz w:val="22"/>
                            <w:szCs w:val="22"/>
                          </w:rPr>
                          <w:t>Share Content</w:t>
                        </w:r>
                      </w:p>
                      <w:p w14:paraId="290A86F9" w14:textId="77777777" w:rsidR="00056EB4" w:rsidRDefault="00056EB4" w:rsidP="00683AA3"/>
                      <w:p w14:paraId="13E8B4EF" w14:textId="77777777" w:rsidR="00056EB4" w:rsidRPr="00077324" w:rsidRDefault="00056EB4" w:rsidP="00683AA3">
                        <w:pPr>
                          <w:pStyle w:val="BodyText"/>
                          <w:rPr>
                            <w:sz w:val="22"/>
                            <w:szCs w:val="22"/>
                          </w:rPr>
                        </w:pPr>
                        <w:r w:rsidRPr="00077324">
                          <w:rPr>
                            <w:sz w:val="22"/>
                            <w:szCs w:val="22"/>
                          </w:rPr>
                          <w:t>Transaction-A [A]</w:t>
                        </w:r>
                      </w:p>
                    </w:txbxContent>
                  </v:textbox>
                </v:shape>
                <v:line id="Line 212" o:spid="_x0000_s113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">
                  <v:stroke endarrow="block"/>
                </v:line>
                <v:rect id="Rectangle 213" o:spid="_x0000_s113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shape id="Freeform 214" o:spid="_x0000_s113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" path="m,c907,270,1815,540,1819,784v4,244,-897,462,-1798,680e" filled="f">
                  <v:stroke endarrow="open"/>
                  <v:path arrowok="t" o:connecttype="custom" o:connectlocs="0,0;1155065,497840;13335,929640" o:connectangles="0,0,0"/>
                </v:shape>
                <v:shape id="Text Box 215" o:spid="_x0000_s114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EJ8wgAAANwAAAAPAAAAZHJzL2Rvd25yZXYueG1sRE/dasIw&#10;FL4f7B3CGXg30ymM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DT2EJ8wgAAANwAAAAPAAAA&#10;AAAAAAAAAAAAAAcCAABkcnMvZG93bnJldi54bWxQSwUGAAAAAAMAAwC3AAAA9gIAAAAA&#10;" strokecolor="white">
                  <v:fill opacity="0"/>
                  <v:textbox>
                    <w:txbxContent>
                      <w:p w14:paraId="6A374027" w14:textId="77777777" w:rsidR="00056EB4" w:rsidRDefault="00056EB4" w:rsidP="00683AA3">
                        <w:r>
                          <w:t>Create CDA document</w:t>
                        </w:r>
                      </w:p>
                    </w:txbxContent>
                  </v:textbox>
                </v:shape>
                <v:shape id="Freeform 216" o:spid="_x0000_s114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7" o:spid="_x0000_s114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TwgAAANwAAAAPAAAAZHJzL2Rvd25yZXYueG1sRE/dasIw&#10;FL4f7B3CGXg30wmO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AzfX+TwgAAANwAAAAPAAAA&#10;AAAAAAAAAAAAAAcCAABkcnMvZG93bnJldi54bWxQSwUGAAAAAAMAAwC3AAAA9gIAAAAA&#10;" strokecolor="white">
                  <v:fill opacity="0"/>
                  <v:textbox>
                    <w:txbxContent>
                      <w:p w14:paraId="27666295" w14:textId="0F50D36C" w:rsidR="00056EB4" w:rsidRDefault="00056EB4" w:rsidP="00683AA3">
                        <w:r>
                          <w:t xml:space="preserve">Include Care Team Section </w:t>
                        </w:r>
                      </w:p>
                      <w:p w14:paraId="1DE0A787" w14:textId="77777777" w:rsidR="00056EB4" w:rsidRDefault="00056EB4" w:rsidP="00683AA3"/>
                    </w:txbxContent>
                  </v:textbox>
                </v:shape>
                <v:shape id="Freeform 218" o:spid="_x0000_s114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9" o:spid="_x0000_s114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" strokecolor="white">
                  <v:fill opacity="0"/>
                  <v:textbox>
                    <w:txbxContent>
                      <w:p w14:paraId="43E28BEF" w14:textId="77777777" w:rsidR="00056EB4" w:rsidRDefault="00056EB4" w:rsidP="00683AA3">
                        <w:r>
                          <w:t>Share CDA document</w:t>
                        </w:r>
                      </w:p>
                    </w:txbxContent>
                  </v:textbox>
                </v:shape>
                <w10:anchorlock/>
              </v:group>
            </w:pict>
          </mc:Fallback>
        </mc:AlternateContent>
      </w:r>
    </w:p>
    <w:p w14:paraId="7D15217D" w14:textId="0B97BFB9" w:rsidR="00683AA3" w:rsidRPr="00EE72F3" w:rsidRDefault="00683AA3" w:rsidP="00683AA3">
      <w:pPr>
        <w:pStyle w:val="FigureTitle"/>
      </w:pPr>
      <w:r w:rsidRPr="00EE72F3">
        <w:t>Figure X.4.2.7.2-1: Basic Process Flow in CDA-DSS Profile</w:t>
      </w:r>
    </w:p>
    <w:p w14:paraId="79BF022B" w14:textId="77777777" w:rsidR="00E63CD1" w:rsidRPr="00EE72F3" w:rsidRDefault="00E63CD1" w:rsidP="00E63CD1">
      <w:pPr>
        <w:pStyle w:val="BodyText"/>
        <w:tabs>
          <w:tab w:val="left" w:pos="1125"/>
        </w:tabs>
      </w:pPr>
      <w:r w:rsidRPr="00EE72F3">
        <w:t xml:space="preserve">Pre-conditions: </w:t>
      </w:r>
    </w:p>
    <w:p w14:paraId="2FC32DB3" w14:textId="70E32EBF" w:rsidR="00E63CD1" w:rsidRPr="00EE72F3" w:rsidRDefault="00E63CD1" w:rsidP="00E63CD1">
      <w:pPr>
        <w:pStyle w:val="BodyText"/>
      </w:pPr>
      <w:r w:rsidRPr="00EE72F3">
        <w:t xml:space="preserve">The patient creates a CDA document and include a Care Team </w:t>
      </w:r>
      <w:r w:rsidR="00740FE0" w:rsidRPr="00EE72F3">
        <w:t xml:space="preserve">Summary </w:t>
      </w:r>
      <w:r w:rsidRPr="00EE72F3">
        <w:t xml:space="preserve">Section. </w:t>
      </w:r>
    </w:p>
    <w:p w14:paraId="6DBCEC17" w14:textId="77777777" w:rsidR="00E63CD1" w:rsidRPr="00EE72F3" w:rsidRDefault="00E63CD1" w:rsidP="00E63CD1">
      <w:pPr>
        <w:pStyle w:val="BodyText"/>
      </w:pPr>
      <w:r w:rsidRPr="00EE72F3">
        <w:t xml:space="preserve">Main Flow: </w:t>
      </w:r>
    </w:p>
    <w:p w14:paraId="03BA13D0" w14:textId="35CF495C" w:rsidR="00E63CD1" w:rsidRPr="00EE72F3" w:rsidRDefault="00E63CD1" w:rsidP="00E63CD1">
      <w:pPr>
        <w:pStyle w:val="BodyText"/>
      </w:pPr>
      <w:r w:rsidRPr="00EE72F3">
        <w:t xml:space="preserve">The content creator provides the ability to create a CDA document which includes the Care Team </w:t>
      </w:r>
      <w:r w:rsidR="00740FE0" w:rsidRPr="00EE72F3">
        <w:t xml:space="preserve">Summary </w:t>
      </w:r>
      <w:r w:rsidRPr="00EE72F3">
        <w:t xml:space="preserve">Section. For example, the patient generates a CDA document which contains a list of his health concerns, goals, and medications he is currently taking. </w:t>
      </w:r>
    </w:p>
    <w:p w14:paraId="1496C3F1" w14:textId="1EB4A624" w:rsidR="00E63CD1" w:rsidRPr="00EE72F3" w:rsidRDefault="001B0165" w:rsidP="00E63CD1">
      <w:pPr>
        <w:pStyle w:val="BodyText"/>
      </w:pPr>
      <w:r w:rsidRPr="00EE72F3">
        <w:t>He would like to include contact information about members of his most recent care team</w:t>
      </w:r>
      <w:r w:rsidR="00E63CD1" w:rsidRPr="00EE72F3">
        <w:t>. He includ</w:t>
      </w:r>
      <w:r w:rsidRPr="00EE72F3">
        <w:t xml:space="preserve">es this information in the Care Team </w:t>
      </w:r>
      <w:r w:rsidR="00740FE0" w:rsidRPr="00EE72F3">
        <w:t xml:space="preserve">Summary </w:t>
      </w:r>
      <w:r w:rsidR="00E63CD1" w:rsidRPr="00EE72F3">
        <w:t xml:space="preserve">Section and adds it to the document. </w:t>
      </w:r>
    </w:p>
    <w:p w14:paraId="76E7C2EC" w14:textId="77777777" w:rsidR="00E63CD1" w:rsidRPr="00EE72F3" w:rsidRDefault="00E63CD1" w:rsidP="005E7151">
      <w:pPr>
        <w:pStyle w:val="BodyText"/>
        <w:keepNext/>
      </w:pPr>
      <w:r w:rsidRPr="00EE72F3">
        <w:lastRenderedPageBreak/>
        <w:t xml:space="preserve">Post Conditions: </w:t>
      </w:r>
    </w:p>
    <w:p w14:paraId="1883AEF3" w14:textId="75563158" w:rsidR="00717FB2" w:rsidRPr="00EE72F3" w:rsidRDefault="001B0165" w:rsidP="001B0165">
      <w:pPr>
        <w:pStyle w:val="BodyText"/>
      </w:pPr>
      <w:r w:rsidRPr="00EE72F3">
        <w:t xml:space="preserve">A CDA </w:t>
      </w:r>
      <w:r w:rsidR="00E63CD1" w:rsidRPr="00EE72F3">
        <w:t xml:space="preserve">document </w:t>
      </w:r>
      <w:r w:rsidRPr="00EE72F3">
        <w:t>is generated containing the Care Team</w:t>
      </w:r>
      <w:r w:rsidR="00740FE0" w:rsidRPr="00EE72F3">
        <w:t xml:space="preserve"> Summary S</w:t>
      </w:r>
      <w:r w:rsidR="00E63CD1" w:rsidRPr="00EE72F3">
        <w:t>ection and other relevant</w:t>
      </w:r>
      <w:r w:rsidRPr="00EE72F3">
        <w:t xml:space="preserve"> content. The CDA document is shared with the cardiologist</w:t>
      </w:r>
      <w:r w:rsidR="00E63CD1" w:rsidRPr="00EE72F3">
        <w:t xml:space="preserve">. </w:t>
      </w:r>
    </w:p>
    <w:p w14:paraId="286C7C06" w14:textId="41D3556F" w:rsidR="00303E20" w:rsidRPr="00EE72F3" w:rsidRDefault="00303E20" w:rsidP="00303E20">
      <w:pPr>
        <w:pStyle w:val="Heading2"/>
        <w:numPr>
          <w:ilvl w:val="0"/>
          <w:numId w:val="0"/>
        </w:numPr>
        <w:rPr>
          <w:noProof w:val="0"/>
        </w:rPr>
      </w:pPr>
      <w:bookmarkStart w:id="435" w:name="_Toc345074664"/>
      <w:bookmarkStart w:id="436" w:name="_Toc514933058"/>
      <w:r w:rsidRPr="00EE72F3">
        <w:rPr>
          <w:noProof w:val="0"/>
        </w:rPr>
        <w:t>X.</w:t>
      </w:r>
      <w:r w:rsidR="00AF472E" w:rsidRPr="00EE72F3">
        <w:rPr>
          <w:noProof w:val="0"/>
        </w:rPr>
        <w:t>5</w:t>
      </w:r>
      <w:r w:rsidR="005F21E7" w:rsidRPr="00EE72F3">
        <w:rPr>
          <w:noProof w:val="0"/>
        </w:rPr>
        <w:t xml:space="preserve"> </w:t>
      </w:r>
      <w:r w:rsidR="002452AB" w:rsidRPr="00EE72F3">
        <w:rPr>
          <w:noProof w:val="0"/>
        </w:rPr>
        <w:t>CDA-DSS</w:t>
      </w:r>
      <w:r w:rsidRPr="00EE72F3">
        <w:rPr>
          <w:noProof w:val="0"/>
        </w:rPr>
        <w:t xml:space="preserve"> Security Considerations</w:t>
      </w:r>
      <w:bookmarkEnd w:id="435"/>
      <w:bookmarkEnd w:id="436"/>
    </w:p>
    <w:p w14:paraId="2F307C50" w14:textId="77777777" w:rsidR="00450263" w:rsidRPr="00EE72F3" w:rsidRDefault="00450263" w:rsidP="00450263">
      <w:pPr>
        <w:pStyle w:val="BodyText"/>
        <w:rPr>
          <w:iCs/>
        </w:rPr>
      </w:pPr>
      <w:bookmarkStart w:id="437" w:name="_Toc345074665"/>
      <w:r w:rsidRPr="00EE72F3">
        <w:rPr>
          <w:iCs/>
        </w:rPr>
        <w:t>See</w:t>
      </w:r>
      <w:r w:rsidRPr="00EE72F3">
        <w:t xml:space="preserve"> </w:t>
      </w:r>
      <w:hyperlink r:id="rId25" w:history="1">
        <w:r w:rsidRPr="00EE72F3">
          <w:rPr>
            <w:rStyle w:val="Hyperlink"/>
          </w:rPr>
          <w:t>ITI TF-2.x Appendix Z.8</w:t>
        </w:r>
      </w:hyperlink>
      <w:r w:rsidRPr="00EE72F3">
        <w:t xml:space="preserve"> “Mobile Security Considerations”</w:t>
      </w:r>
    </w:p>
    <w:p w14:paraId="006A4CF9" w14:textId="76B190FA" w:rsidR="00167DB7" w:rsidRPr="00EE72F3" w:rsidRDefault="00167DB7" w:rsidP="00167DB7">
      <w:pPr>
        <w:pStyle w:val="Heading2"/>
        <w:numPr>
          <w:ilvl w:val="0"/>
          <w:numId w:val="0"/>
        </w:numPr>
        <w:rPr>
          <w:noProof w:val="0"/>
        </w:rPr>
      </w:pPr>
      <w:bookmarkStart w:id="438" w:name="_Toc514933059"/>
      <w:r w:rsidRPr="00EE72F3">
        <w:rPr>
          <w:noProof w:val="0"/>
        </w:rPr>
        <w:t>X.</w:t>
      </w:r>
      <w:r w:rsidR="00AF472E" w:rsidRPr="00EE72F3">
        <w:rPr>
          <w:noProof w:val="0"/>
        </w:rPr>
        <w:t>6</w:t>
      </w:r>
      <w:r w:rsidR="00652D40" w:rsidRPr="00EE72F3">
        <w:rPr>
          <w:noProof w:val="0"/>
        </w:rPr>
        <w:t xml:space="preserve"> </w:t>
      </w:r>
      <w:r w:rsidR="002452AB" w:rsidRPr="00EE72F3">
        <w:rPr>
          <w:noProof w:val="0"/>
        </w:rPr>
        <w:t>CDA-DSS</w:t>
      </w:r>
      <w:r w:rsidRPr="00EE72F3">
        <w:rPr>
          <w:noProof w:val="0"/>
        </w:rPr>
        <w:t xml:space="preserve"> </w:t>
      </w:r>
      <w:r w:rsidR="00ED5269" w:rsidRPr="00EE72F3">
        <w:rPr>
          <w:noProof w:val="0"/>
        </w:rPr>
        <w:t xml:space="preserve">Cross </w:t>
      </w:r>
      <w:r w:rsidRPr="00EE72F3">
        <w:rPr>
          <w:noProof w:val="0"/>
        </w:rPr>
        <w:t xml:space="preserve">Profile </w:t>
      </w:r>
      <w:r w:rsidR="00ED5269" w:rsidRPr="00EE72F3">
        <w:rPr>
          <w:noProof w:val="0"/>
        </w:rPr>
        <w:t>Considerations</w:t>
      </w:r>
      <w:bookmarkEnd w:id="437"/>
      <w:bookmarkEnd w:id="438"/>
    </w:p>
    <w:p w14:paraId="00803D91" w14:textId="77777777" w:rsidR="00525F8B" w:rsidRPr="00EE72F3" w:rsidRDefault="00525F8B" w:rsidP="00525F8B">
      <w:pPr>
        <w:pStyle w:val="BodyText"/>
        <w:rPr>
          <w:ins w:id="439" w:author="Jones, Emma" w:date="2018-07-17T19:36:00Z"/>
        </w:rPr>
      </w:pPr>
      <w:bookmarkStart w:id="440" w:name="_Toc345074666"/>
      <w:ins w:id="441" w:author="Jones, Emma" w:date="2018-07-17T19:36:00Z">
        <w:r w:rsidRPr="00EE72F3">
          <w:t xml:space="preserve">The Content Creator and Content Consumer Actors are those used by all PCC </w:t>
        </w:r>
        <w:r>
          <w:t>profile</w:t>
        </w:r>
        <w:r w:rsidRPr="00EE72F3">
          <w:t xml:space="preserve">s. The options introduced by these actors are in addition to other PCC </w:t>
        </w:r>
        <w:r>
          <w:t>profile</w:t>
        </w:r>
        <w:r w:rsidRPr="00EE72F3">
          <w:t xml:space="preserve"> options. For example, </w:t>
        </w:r>
        <w:r>
          <w:t>an implementation that includes a Content Creator</w:t>
        </w:r>
        <w:r w:rsidRPr="00EE72F3">
          <w:t xml:space="preserve"> </w:t>
        </w:r>
        <w:r>
          <w:t>in</w:t>
        </w:r>
        <w:r w:rsidRPr="00EE72F3">
          <w:t xml:space="preserve"> the XDS-MS Profile might declare use of the Summary Section </w:t>
        </w:r>
        <w:r>
          <w:t xml:space="preserve">Rendering </w:t>
        </w:r>
        <w:r w:rsidRPr="00EE72F3">
          <w:t xml:space="preserve">Option. Similarly, an implementation </w:t>
        </w:r>
        <w:r>
          <w:t xml:space="preserve">that includes a Content Consumer in the XDS-MS profile </w:t>
        </w:r>
        <w:r w:rsidRPr="00EE72F3">
          <w:t xml:space="preserve">might declare conformance to both the Summary Section </w:t>
        </w:r>
        <w:r>
          <w:t xml:space="preserve">Rendering </w:t>
        </w:r>
        <w:r w:rsidRPr="00EE72F3">
          <w:t xml:space="preserve">Option as well as the </w:t>
        </w:r>
        <w:r>
          <w:t>Summary Session</w:t>
        </w:r>
        <w:r w:rsidRPr="00EE72F3">
          <w:t xml:space="preserve"> View </w:t>
        </w:r>
        <w:commentRangeStart w:id="442"/>
        <w:r w:rsidRPr="00EE72F3">
          <w:t>Option</w:t>
        </w:r>
        <w:commentRangeEnd w:id="442"/>
        <w:r>
          <w:rPr>
            <w:rStyle w:val="CommentReference"/>
          </w:rPr>
          <w:commentReference w:id="442"/>
        </w:r>
        <w:r w:rsidRPr="00EE72F3">
          <w:t>.</w:t>
        </w:r>
      </w:ins>
    </w:p>
    <w:p w14:paraId="31395453" w14:textId="49A2AAD3" w:rsidR="00AE3E73" w:rsidRPr="00EE72F3" w:rsidDel="00525F8B" w:rsidRDefault="00AE3E73" w:rsidP="00AE3E73">
      <w:pPr>
        <w:pStyle w:val="BodyText"/>
        <w:rPr>
          <w:del w:id="444" w:author="Jones, Emma" w:date="2018-07-17T19:36:00Z"/>
        </w:rPr>
      </w:pPr>
      <w:del w:id="445" w:author="Jones, Emma" w:date="2018-07-17T19:36:00Z">
        <w:r w:rsidRPr="00EE72F3" w:rsidDel="00525F8B">
          <w:delText xml:space="preserve">The Content Creator and Content Consumer Actors are those used by all PCC </w:delText>
        </w:r>
        <w:r w:rsidR="008567CD" w:rsidDel="00525F8B">
          <w:delText>profile</w:delText>
        </w:r>
        <w:r w:rsidRPr="00EE72F3" w:rsidDel="00525F8B">
          <w:delText xml:space="preserve">s. The options introduced by these actors are in addition to other PCC </w:delText>
        </w:r>
        <w:r w:rsidR="008567CD" w:rsidDel="00525F8B">
          <w:delText>profile</w:delText>
        </w:r>
        <w:r w:rsidRPr="00EE72F3" w:rsidDel="00525F8B">
          <w:delText xml:space="preserve"> options. For example, an implementation of the XDS-MS Profile might declare use </w:delText>
        </w:r>
        <w:r w:rsidR="00B44130" w:rsidRPr="00EE72F3" w:rsidDel="00525F8B">
          <w:delText xml:space="preserve">of </w:delText>
        </w:r>
        <w:r w:rsidR="00945BA4" w:rsidRPr="00EE72F3" w:rsidDel="00525F8B">
          <w:delText xml:space="preserve">the Summary Section </w:delText>
        </w:r>
        <w:r w:rsidRPr="00EE72F3" w:rsidDel="00525F8B">
          <w:delText xml:space="preserve">Option as well as </w:delText>
        </w:r>
        <w:r w:rsidR="00945BA4" w:rsidRPr="00EE72F3" w:rsidDel="00525F8B">
          <w:delText xml:space="preserve">Content Creator View </w:delText>
        </w:r>
        <w:r w:rsidRPr="00EE72F3" w:rsidDel="00525F8B">
          <w:delText xml:space="preserve">Option. Similarly, an implementation might declare conformance to both the </w:delText>
        </w:r>
        <w:r w:rsidR="00945BA4" w:rsidRPr="00EE72F3" w:rsidDel="00525F8B">
          <w:delText xml:space="preserve">Summary Section </w:delText>
        </w:r>
        <w:r w:rsidRPr="00EE72F3" w:rsidDel="00525F8B">
          <w:delText>Option as well as th</w:delText>
        </w:r>
        <w:r w:rsidR="00945BA4" w:rsidRPr="00EE72F3" w:rsidDel="00525F8B">
          <w:delText xml:space="preserve">e Content Consumer View </w:delText>
        </w:r>
        <w:commentRangeStart w:id="446"/>
        <w:r w:rsidRPr="00EE72F3" w:rsidDel="00525F8B">
          <w:delText>Option</w:delText>
        </w:r>
        <w:commentRangeEnd w:id="446"/>
        <w:r w:rsidR="0085020B" w:rsidDel="00525F8B">
          <w:rPr>
            <w:rStyle w:val="CommentReference"/>
          </w:rPr>
          <w:commentReference w:id="446"/>
        </w:r>
        <w:r w:rsidRPr="00EE72F3" w:rsidDel="00525F8B">
          <w:delText>.</w:delText>
        </w:r>
      </w:del>
    </w:p>
    <w:p w14:paraId="323378D4" w14:textId="77777777" w:rsidR="00B25B60" w:rsidRPr="00EE72F3" w:rsidRDefault="00B25B60" w:rsidP="00B25B60">
      <w:bookmarkStart w:id="447" w:name="_Toc336000611"/>
      <w:bookmarkStart w:id="448" w:name="_Toc345074671"/>
      <w:bookmarkEnd w:id="440"/>
      <w:bookmarkEnd w:id="447"/>
    </w:p>
    <w:p w14:paraId="42AE4459" w14:textId="77777777" w:rsidR="00CF283F" w:rsidRPr="00EE72F3" w:rsidRDefault="00CF283F" w:rsidP="008D7642">
      <w:pPr>
        <w:pStyle w:val="PartTitle"/>
      </w:pPr>
      <w:bookmarkStart w:id="449" w:name="_Toc514933060"/>
      <w:r w:rsidRPr="00EE72F3">
        <w:lastRenderedPageBreak/>
        <w:t xml:space="preserve">Volume 2 </w:t>
      </w:r>
      <w:r w:rsidR="008D7642" w:rsidRPr="00EE72F3">
        <w:t xml:space="preserve">– </w:t>
      </w:r>
      <w:r w:rsidRPr="00EE72F3">
        <w:t>Transactions</w:t>
      </w:r>
      <w:bookmarkEnd w:id="448"/>
      <w:bookmarkEnd w:id="449"/>
    </w:p>
    <w:p w14:paraId="3280D81C" w14:textId="1402B4F2" w:rsidR="00EE0EA2" w:rsidRPr="00EE72F3" w:rsidRDefault="00303E20" w:rsidP="008E441F">
      <w:pPr>
        <w:pStyle w:val="EditorInstructions"/>
      </w:pPr>
      <w:bookmarkStart w:id="450" w:name="_Toc75083611"/>
      <w:r w:rsidRPr="00EE72F3">
        <w:t xml:space="preserve">Add </w:t>
      </w:r>
      <w:r w:rsidR="008A63C9" w:rsidRPr="00EE72F3">
        <w:t>S</w:t>
      </w:r>
      <w:r w:rsidRPr="00EE72F3">
        <w:t xml:space="preserve">ection 3.Y </w:t>
      </w:r>
      <w:bookmarkEnd w:id="450"/>
    </w:p>
    <w:p w14:paraId="6B057410" w14:textId="5013E7BD" w:rsidR="00303E20" w:rsidRPr="00EE72F3" w:rsidRDefault="00EE0EA2" w:rsidP="00EE72F3">
      <w:r w:rsidRPr="00EE72F3">
        <w:t xml:space="preserve">No </w:t>
      </w:r>
      <w:r w:rsidR="00227AF4">
        <w:t>n</w:t>
      </w:r>
      <w:r w:rsidRPr="00EE72F3">
        <w:t xml:space="preserve">ew </w:t>
      </w:r>
      <w:r w:rsidR="00227AF4">
        <w:t>t</w:t>
      </w:r>
      <w:r w:rsidRPr="00EE72F3">
        <w:t>ransactions</w:t>
      </w:r>
      <w:r w:rsidR="00227AF4">
        <w:t>.</w:t>
      </w:r>
    </w:p>
    <w:p w14:paraId="4B91E11C" w14:textId="4E0B619F" w:rsidR="00EA4EA1" w:rsidRPr="00EE72F3" w:rsidRDefault="00EA4EA1" w:rsidP="00EA4EA1">
      <w:pPr>
        <w:pStyle w:val="PartTitle"/>
        <w:rPr>
          <w:highlight w:val="yellow"/>
        </w:rPr>
      </w:pPr>
      <w:bookmarkStart w:id="451" w:name="_Toc345074688"/>
      <w:bookmarkStart w:id="452" w:name="_Toc514933061"/>
      <w:bookmarkEnd w:id="226"/>
      <w:bookmarkEnd w:id="227"/>
      <w:bookmarkEnd w:id="228"/>
      <w:bookmarkEnd w:id="229"/>
      <w:bookmarkEnd w:id="230"/>
      <w:r w:rsidRPr="00EE72F3">
        <w:lastRenderedPageBreak/>
        <w:t>Appendices</w:t>
      </w:r>
      <w:bookmarkEnd w:id="451"/>
      <w:bookmarkEnd w:id="452"/>
      <w:r w:rsidRPr="00EE72F3">
        <w:rPr>
          <w:highlight w:val="yellow"/>
        </w:rPr>
        <w:t xml:space="preserve"> </w:t>
      </w:r>
    </w:p>
    <w:p w14:paraId="625C4ADA" w14:textId="5A677BD9" w:rsidR="00EA4EA1" w:rsidRPr="00EE72F3" w:rsidRDefault="00227AF4" w:rsidP="00EA4EA1">
      <w:r>
        <w:t>None.</w:t>
      </w:r>
      <w:bookmarkStart w:id="453" w:name="OLE_LINK3"/>
      <w:bookmarkStart w:id="454" w:name="OLE_LINK4"/>
    </w:p>
    <w:p w14:paraId="612F79B6" w14:textId="77777777" w:rsidR="00522F40" w:rsidRPr="00EE72F3" w:rsidRDefault="00F313A8" w:rsidP="00EA3BCB">
      <w:pPr>
        <w:pStyle w:val="Heading1"/>
        <w:numPr>
          <w:ilvl w:val="0"/>
          <w:numId w:val="0"/>
        </w:numPr>
        <w:rPr>
          <w:noProof w:val="0"/>
        </w:rPr>
      </w:pPr>
      <w:bookmarkStart w:id="455" w:name="_Toc345074693"/>
      <w:bookmarkStart w:id="456" w:name="_Toc514933062"/>
      <w:bookmarkEnd w:id="453"/>
      <w:bookmarkEnd w:id="454"/>
      <w:r w:rsidRPr="00EE72F3">
        <w:rPr>
          <w:noProof w:val="0"/>
        </w:rPr>
        <w:lastRenderedPageBreak/>
        <w:t xml:space="preserve">Volume 2 </w:t>
      </w:r>
      <w:r w:rsidR="004541CC" w:rsidRPr="00EE72F3">
        <w:rPr>
          <w:noProof w:val="0"/>
        </w:rPr>
        <w:t>Name</w:t>
      </w:r>
      <w:r w:rsidR="00522F40" w:rsidRPr="00EE72F3">
        <w:rPr>
          <w:noProof w:val="0"/>
        </w:rPr>
        <w:t>s</w:t>
      </w:r>
      <w:r w:rsidR="004541CC" w:rsidRPr="00EE72F3">
        <w:rPr>
          <w:noProof w:val="0"/>
        </w:rPr>
        <w:t>pace Additions</w:t>
      </w:r>
      <w:bookmarkEnd w:id="455"/>
      <w:bookmarkEnd w:id="456"/>
    </w:p>
    <w:p w14:paraId="452EFCDC" w14:textId="58CB494B" w:rsidR="004F2392" w:rsidRPr="00EE72F3" w:rsidRDefault="0098147A" w:rsidP="005E7151">
      <w:pPr>
        <w:pStyle w:val="BodyText"/>
      </w:pPr>
      <w:bookmarkStart w:id="457" w:name="OLE_LINK51"/>
      <w:bookmarkStart w:id="458" w:name="OLE_LINK52"/>
      <w:bookmarkStart w:id="459" w:name="OLE_LINK53"/>
      <w:bookmarkStart w:id="460" w:name="OLE_LINK54"/>
      <w:bookmarkStart w:id="461" w:name="OLE_LINK83"/>
      <w:r w:rsidRPr="00EE72F3">
        <w:t>N/A</w:t>
      </w:r>
    </w:p>
    <w:p w14:paraId="36A75C6A" w14:textId="77777777" w:rsidR="004F2392" w:rsidRPr="00EE72F3" w:rsidRDefault="004F2392" w:rsidP="00EA3BCB">
      <w:pPr>
        <w:pStyle w:val="BodyText"/>
      </w:pPr>
    </w:p>
    <w:p w14:paraId="1C98774C" w14:textId="77777777" w:rsidR="00993FF5" w:rsidRPr="00EE72F3" w:rsidRDefault="00993FF5" w:rsidP="00993FF5">
      <w:pPr>
        <w:pStyle w:val="PartTitle"/>
      </w:pPr>
      <w:bookmarkStart w:id="462" w:name="_Toc345074694"/>
      <w:bookmarkStart w:id="463" w:name="_Toc514933063"/>
      <w:bookmarkEnd w:id="457"/>
      <w:bookmarkEnd w:id="458"/>
      <w:bookmarkEnd w:id="459"/>
      <w:bookmarkEnd w:id="460"/>
      <w:bookmarkEnd w:id="461"/>
      <w:r w:rsidRPr="00EE72F3">
        <w:lastRenderedPageBreak/>
        <w:t>Volume 3 – Content Modules</w:t>
      </w:r>
      <w:bookmarkEnd w:id="462"/>
      <w:bookmarkEnd w:id="463"/>
    </w:p>
    <w:p w14:paraId="5711747E" w14:textId="77777777" w:rsidR="005E7874" w:rsidRPr="00D26514" w:rsidRDefault="005E7874" w:rsidP="005E7874">
      <w:pPr>
        <w:pStyle w:val="Heading1"/>
        <w:numPr>
          <w:ilvl w:val="0"/>
          <w:numId w:val="0"/>
        </w:numPr>
        <w:rPr>
          <w:bCs/>
          <w:noProof w:val="0"/>
        </w:rPr>
      </w:pPr>
      <w:bookmarkStart w:id="464" w:name="_Toc345074695"/>
      <w:bookmarkStart w:id="465" w:name="_Toc500238800"/>
      <w:bookmarkStart w:id="466" w:name="_Toc514933064"/>
      <w:r w:rsidRPr="00D26514">
        <w:rPr>
          <w:bCs/>
          <w:noProof w:val="0"/>
        </w:rPr>
        <w:lastRenderedPageBreak/>
        <w:t>5 IHE Namespaces, Concept Domains and Vocabularies</w:t>
      </w:r>
      <w:bookmarkEnd w:id="464"/>
      <w:bookmarkEnd w:id="465"/>
      <w:bookmarkEnd w:id="466"/>
    </w:p>
    <w:p w14:paraId="53AEDCD7" w14:textId="77777777" w:rsidR="005E7874" w:rsidRPr="00D26514" w:rsidRDefault="005E7874" w:rsidP="005E7874">
      <w:pPr>
        <w:pStyle w:val="EditorInstructions"/>
      </w:pPr>
      <w:r w:rsidRPr="00D26514">
        <w:t>Add to Section 5 IHE Namespaces, Concept Domains and Vocabularies</w:t>
      </w:r>
    </w:p>
    <w:p w14:paraId="1C2EBA31" w14:textId="77777777" w:rsidR="005E7874" w:rsidRPr="00D26514" w:rsidRDefault="005E7874" w:rsidP="005E7874">
      <w:pPr>
        <w:pStyle w:val="Heading2"/>
        <w:numPr>
          <w:ilvl w:val="0"/>
          <w:numId w:val="0"/>
        </w:numPr>
      </w:pPr>
      <w:bookmarkStart w:id="467" w:name="_Toc500238801"/>
      <w:bookmarkStart w:id="468" w:name="_Toc514933065"/>
      <w:r w:rsidRPr="00D26514">
        <w:rPr>
          <w:noProof w:val="0"/>
        </w:rPr>
        <w:t>5.1 IHE Namespaces</w:t>
      </w:r>
      <w:bookmarkEnd w:id="467"/>
      <w:bookmarkEnd w:id="468"/>
    </w:p>
    <w:p w14:paraId="6C27A8DC" w14:textId="0C425C52" w:rsidR="005E7874" w:rsidRPr="00264A20" w:rsidDel="009B6046" w:rsidRDefault="005E7874" w:rsidP="005E7874">
      <w:pPr>
        <w:pStyle w:val="BodyText"/>
        <w:rPr>
          <w:del w:id="469" w:author="Jones, Emma" w:date="2018-07-17T11:03:00Z"/>
          <w:rStyle w:val="Hyperlink"/>
          <w:highlight w:val="yellow"/>
          <w:rPrChange w:id="470" w:author="Jones, Emma" w:date="2018-07-16T08:58:00Z">
            <w:rPr>
              <w:del w:id="471" w:author="Jones, Emma" w:date="2018-07-17T11:03:00Z"/>
              <w:rStyle w:val="Hyperlink"/>
              <w:rFonts w:ascii="Arial" w:hAnsi="Arial"/>
              <w:b/>
              <w:noProof/>
              <w:kern w:val="28"/>
              <w:sz w:val="28"/>
            </w:rPr>
          </w:rPrChange>
        </w:rPr>
      </w:pPr>
      <w:bookmarkStart w:id="472" w:name="OLE_LINK129"/>
      <w:del w:id="473" w:author="Jones, Emma" w:date="2018-07-17T11:03:00Z">
        <w:r w:rsidRPr="00264A20" w:rsidDel="009B6046">
          <w:rPr>
            <w:highlight w:val="yellow"/>
            <w:rPrChange w:id="474" w:author="Jones, Emma" w:date="2018-07-16T08:58:00Z">
              <w:rPr>
                <w:color w:val="0000FF"/>
                <w:u w:val="single"/>
              </w:rPr>
            </w:rPrChange>
          </w:rPr>
          <w:delText xml:space="preserve">The </w:delText>
        </w:r>
        <w:r w:rsidR="00F950E6" w:rsidRPr="00264A20" w:rsidDel="009B6046">
          <w:rPr>
            <w:highlight w:val="yellow"/>
            <w:rPrChange w:id="475" w:author="Jones, Emma" w:date="2018-07-16T08:58:00Z">
              <w:rPr/>
            </w:rPrChange>
          </w:rPr>
          <w:delText>QRPH</w:delText>
        </w:r>
        <w:r w:rsidRPr="00264A20" w:rsidDel="009B6046">
          <w:rPr>
            <w:highlight w:val="yellow"/>
            <w:rPrChange w:id="476" w:author="Jones, Emma" w:date="2018-07-16T08:58:00Z">
              <w:rPr/>
            </w:rPrChange>
          </w:rPr>
          <w:delText xml:space="preserve"> registry of OIDs is located at </w:delText>
        </w:r>
        <w:r w:rsidR="00852D52" w:rsidRPr="00264A20" w:rsidDel="009B6046">
          <w:rPr>
            <w:highlight w:val="yellow"/>
            <w:rPrChange w:id="477" w:author="Jones, Emma" w:date="2018-07-16T08:58:00Z">
              <w:rPr/>
            </w:rPrChange>
          </w:rPr>
          <w:fldChar w:fldCharType="begin"/>
        </w:r>
        <w:r w:rsidR="00852D52" w:rsidRPr="00264A20" w:rsidDel="009B6046">
          <w:rPr>
            <w:highlight w:val="yellow"/>
            <w:rPrChange w:id="478" w:author="Jones, Emma" w:date="2018-07-16T08:58:00Z">
              <w:rPr/>
            </w:rPrChange>
          </w:rPr>
          <w:delInstrText xml:space="preserve"> HYPERLINK "http://wiki.ihe.net/index.php/QRPH_Registry" </w:delInstrText>
        </w:r>
        <w:r w:rsidR="00852D52" w:rsidRPr="00264A20" w:rsidDel="009B6046">
          <w:rPr>
            <w:highlight w:val="yellow"/>
            <w:rPrChange w:id="479" w:author="Jones, Emma" w:date="2018-07-16T08:58:00Z">
              <w:rPr>
                <w:rStyle w:val="Hyperlink"/>
              </w:rPr>
            </w:rPrChange>
          </w:rPr>
          <w:fldChar w:fldCharType="separate"/>
        </w:r>
        <w:r w:rsidR="00F950E6" w:rsidRPr="00264A20" w:rsidDel="009B6046">
          <w:rPr>
            <w:rStyle w:val="Hyperlink"/>
            <w:highlight w:val="yellow"/>
            <w:rPrChange w:id="480" w:author="Jones, Emma" w:date="2018-07-16T08:58:00Z">
              <w:rPr>
                <w:rStyle w:val="Hyperlink"/>
              </w:rPr>
            </w:rPrChange>
          </w:rPr>
          <w:delText>http://wiki.ihe.net/index.php/QRPH_Registry</w:delText>
        </w:r>
        <w:r w:rsidR="00852D52" w:rsidRPr="00264A20" w:rsidDel="009B6046">
          <w:rPr>
            <w:rStyle w:val="Hyperlink"/>
            <w:highlight w:val="yellow"/>
            <w:rPrChange w:id="481" w:author="Jones, Emma" w:date="2018-07-16T08:58:00Z">
              <w:rPr>
                <w:rStyle w:val="Hyperlink"/>
              </w:rPr>
            </w:rPrChange>
          </w:rPr>
          <w:fldChar w:fldCharType="end"/>
        </w:r>
        <w:r w:rsidR="00F950E6" w:rsidRPr="00264A20" w:rsidDel="009B6046">
          <w:rPr>
            <w:highlight w:val="yellow"/>
            <w:rPrChange w:id="482" w:author="Jones, Emma" w:date="2018-07-16T08:58:00Z">
              <w:rPr/>
            </w:rPrChange>
          </w:rPr>
          <w:delText>.</w:delText>
        </w:r>
      </w:del>
    </w:p>
    <w:p w14:paraId="56D9A7B7" w14:textId="600EB450" w:rsidR="005E7874" w:rsidRPr="00D26514" w:rsidRDefault="00F950E6" w:rsidP="005E7874">
      <w:pPr>
        <w:pStyle w:val="BodyText"/>
      </w:pPr>
      <w:del w:id="483" w:author="Jones, Emma" w:date="2018-07-17T11:03:00Z">
        <w:r w:rsidRPr="00264A20" w:rsidDel="009B6046">
          <w:rPr>
            <w:highlight w:val="yellow"/>
            <w:rPrChange w:id="484" w:author="Jones, Emma" w:date="2018-07-16T08:58:00Z">
              <w:rPr/>
            </w:rPrChange>
          </w:rPr>
          <w:delText>There are no new a</w:delText>
        </w:r>
        <w:r w:rsidR="005E7874" w:rsidRPr="00264A20" w:rsidDel="009B6046">
          <w:rPr>
            <w:highlight w:val="yellow"/>
            <w:rPrChange w:id="485" w:author="Jones, Emma" w:date="2018-07-16T08:58:00Z">
              <w:rPr/>
            </w:rPrChange>
          </w:rPr>
          <w:delText xml:space="preserve">dditions to the </w:delText>
        </w:r>
        <w:r w:rsidRPr="00264A20" w:rsidDel="009B6046">
          <w:rPr>
            <w:highlight w:val="yellow"/>
            <w:rPrChange w:id="486" w:author="Jones, Emma" w:date="2018-07-16T08:58:00Z">
              <w:rPr/>
            </w:rPrChange>
          </w:rPr>
          <w:delText>QRPH</w:delText>
        </w:r>
        <w:r w:rsidR="005E7874" w:rsidRPr="00264A20" w:rsidDel="009B6046">
          <w:rPr>
            <w:highlight w:val="yellow"/>
            <w:rPrChange w:id="487" w:author="Jones, Emma" w:date="2018-07-16T08:58:00Z">
              <w:rPr/>
            </w:rPrChange>
          </w:rPr>
          <w:delText xml:space="preserve"> OID Registry are:</w:delText>
        </w:r>
      </w:del>
      <w:ins w:id="488" w:author="Jones, Emma" w:date="2018-07-17T11:03:00Z">
        <w:r w:rsidR="009B6046">
          <w:t>NA</w:t>
        </w:r>
      </w:ins>
    </w:p>
    <w:p w14:paraId="5A2C9B61" w14:textId="77777777" w:rsidR="005E7874" w:rsidRPr="00D26514" w:rsidRDefault="005E7874" w:rsidP="005E7874">
      <w:pPr>
        <w:pStyle w:val="Heading2"/>
        <w:numPr>
          <w:ilvl w:val="0"/>
          <w:numId w:val="0"/>
        </w:numPr>
        <w:rPr>
          <w:noProof w:val="0"/>
        </w:rPr>
      </w:pPr>
      <w:bookmarkStart w:id="489" w:name="_Toc500238802"/>
      <w:bookmarkStart w:id="490" w:name="_Toc514933066"/>
      <w:bookmarkStart w:id="491" w:name="OLE_LINK127"/>
      <w:bookmarkStart w:id="492" w:name="OLE_LINK128"/>
      <w:bookmarkEnd w:id="472"/>
      <w:r w:rsidRPr="00D26514">
        <w:rPr>
          <w:noProof w:val="0"/>
        </w:rPr>
        <w:t>5.2 IHE Concept Domains</w:t>
      </w:r>
      <w:bookmarkEnd w:id="489"/>
      <w:bookmarkEnd w:id="490"/>
    </w:p>
    <w:bookmarkEnd w:id="491"/>
    <w:bookmarkEnd w:id="492"/>
    <w:p w14:paraId="66BEDFB4" w14:textId="6B5E792B" w:rsidR="005E7874" w:rsidRPr="00D26514" w:rsidRDefault="00F950E6" w:rsidP="005E7151">
      <w:pPr>
        <w:pStyle w:val="BodyText"/>
      </w:pPr>
      <w:r>
        <w:t>NA</w:t>
      </w:r>
    </w:p>
    <w:p w14:paraId="179F18BF" w14:textId="77777777" w:rsidR="005E7874" w:rsidRPr="00D26514" w:rsidRDefault="005E7874" w:rsidP="005E7874">
      <w:pPr>
        <w:pStyle w:val="Heading2"/>
        <w:numPr>
          <w:ilvl w:val="0"/>
          <w:numId w:val="0"/>
        </w:numPr>
      </w:pPr>
      <w:bookmarkStart w:id="493" w:name="_Toc500238803"/>
      <w:bookmarkStart w:id="494" w:name="_Toc514933067"/>
      <w:bookmarkStart w:id="495" w:name="OLE_LINK111"/>
      <w:bookmarkStart w:id="496" w:name="OLE_LINK112"/>
      <w:r w:rsidRPr="00D26514">
        <w:t>5.3 IHE Format Codes and Vocabularies</w:t>
      </w:r>
      <w:bookmarkEnd w:id="493"/>
      <w:bookmarkEnd w:id="494"/>
    </w:p>
    <w:p w14:paraId="4D852324" w14:textId="1091460A" w:rsidR="005E7874" w:rsidRDefault="005E7874" w:rsidP="005E7874">
      <w:pPr>
        <w:pStyle w:val="Heading3"/>
        <w:numPr>
          <w:ilvl w:val="0"/>
          <w:numId w:val="0"/>
        </w:numPr>
        <w:rPr>
          <w:noProof w:val="0"/>
        </w:rPr>
      </w:pPr>
      <w:bookmarkStart w:id="497" w:name="_Toc500238804"/>
      <w:bookmarkStart w:id="498" w:name="_Toc514933068"/>
      <w:bookmarkEnd w:id="495"/>
      <w:bookmarkEnd w:id="496"/>
      <w:r w:rsidRPr="00D26514">
        <w:rPr>
          <w:noProof w:val="0"/>
        </w:rPr>
        <w:t>5.3.1 IHE Format Codes</w:t>
      </w:r>
      <w:bookmarkEnd w:id="497"/>
      <w:bookmarkEnd w:id="498"/>
    </w:p>
    <w:p w14:paraId="3038AA8D" w14:textId="77777777" w:rsidR="00F950E6" w:rsidRPr="009910D3" w:rsidRDefault="00F950E6" w:rsidP="005E7151">
      <w:pPr>
        <w:pStyle w:val="BodyText"/>
      </w:pPr>
    </w:p>
    <w:p w14:paraId="695041F7" w14:textId="77777777" w:rsidR="005E7874" w:rsidRPr="00EA3BCB" w:rsidRDefault="005E7874" w:rsidP="005E7874">
      <w:pPr>
        <w:pStyle w:val="EditorInstructions"/>
      </w:pPr>
      <w:bookmarkStart w:id="499" w:name="OLE_LINK123"/>
      <w:bookmarkStart w:id="500" w:name="OLE_LINK124"/>
      <w:r w:rsidRPr="00EA3BCB">
        <w:t xml:space="preserve">List </w:t>
      </w:r>
      <w:r w:rsidRPr="00D26514">
        <w:t xml:space="preserve">in the table below </w:t>
      </w:r>
      <w:r w:rsidRPr="00EA3BCB">
        <w:t xml:space="preserve">any </w:t>
      </w:r>
      <w:r w:rsidRPr="00EA3BCB">
        <w:rPr>
          <w:b/>
        </w:rPr>
        <w:t>new</w:t>
      </w:r>
      <w:r w:rsidRPr="00EA3BCB">
        <w:t xml:space="preserve"> format codes to be added to the </w:t>
      </w:r>
      <w:bookmarkStart w:id="501" w:name="OLE_LINK7"/>
      <w:bookmarkStart w:id="502" w:name="OLE_LINK8"/>
      <w:bookmarkStart w:id="503" w:name="OLE_LINK9"/>
      <w:r w:rsidRPr="00D26514">
        <w:t xml:space="preserve">IHE Format Codes wiki page at </w:t>
      </w:r>
      <w:hyperlink r:id="rId26" w:history="1">
        <w:r w:rsidRPr="00D26514">
          <w:rPr>
            <w:rStyle w:val="Hyperlink"/>
          </w:rPr>
          <w:t>http://wiki.ihe.net/index.php/IHE_Format_Codes</w:t>
        </w:r>
      </w:hyperlink>
      <w:r w:rsidRPr="00EA3BCB">
        <w:rPr>
          <w:rStyle w:val="Hyperlink"/>
        </w:rPr>
        <w:t>.</w:t>
      </w:r>
      <w:bookmarkEnd w:id="501"/>
      <w:bookmarkEnd w:id="502"/>
      <w:bookmarkEnd w:id="503"/>
      <w:r w:rsidRPr="00D26514">
        <w:t xml:space="preserve"> </w:t>
      </w:r>
      <w:bookmarkStart w:id="504" w:name="OLE_LINK130"/>
      <w:bookmarkStart w:id="505" w:name="OLE_LINK131"/>
      <w:r w:rsidRPr="00D26514">
        <w:t>For public comment, the additions must be listed in the table below. The domain technical committee must ensure any new codes are also added to the wiki page prior to publication for trial implementation.</w:t>
      </w:r>
    </w:p>
    <w:bookmarkEnd w:id="499"/>
    <w:bookmarkEnd w:id="500"/>
    <w:bookmarkEnd w:id="504"/>
    <w:bookmarkEnd w:id="505"/>
    <w:p w14:paraId="44DE089B" w14:textId="3E5F3E34" w:rsidR="005E7874" w:rsidRPr="00D26514" w:rsidRDefault="00F950E6" w:rsidP="005E7874">
      <w:pPr>
        <w:pStyle w:val="BodyText"/>
      </w:pPr>
      <w:r>
        <w:t>No new Format Code</w:t>
      </w:r>
      <w:r w:rsidR="009910D3">
        <w:t>s.</w:t>
      </w:r>
    </w:p>
    <w:p w14:paraId="14FCFAF4" w14:textId="77777777" w:rsidR="005E7874" w:rsidRPr="00D26514" w:rsidRDefault="005E7874" w:rsidP="005E7874">
      <w:pPr>
        <w:pStyle w:val="Heading3"/>
        <w:numPr>
          <w:ilvl w:val="0"/>
          <w:numId w:val="0"/>
        </w:numPr>
        <w:rPr>
          <w:noProof w:val="0"/>
        </w:rPr>
      </w:pPr>
      <w:bookmarkStart w:id="506" w:name="_Toc500238805"/>
      <w:bookmarkStart w:id="507" w:name="_Toc514933069"/>
      <w:bookmarkStart w:id="508" w:name="OLE_LINK109"/>
      <w:bookmarkStart w:id="509" w:name="OLE_LINK110"/>
      <w:r w:rsidRPr="00D26514">
        <w:rPr>
          <w:noProof w:val="0"/>
        </w:rPr>
        <w:t>5.3.2 IHEActCode Vocabulary</w:t>
      </w:r>
      <w:bookmarkEnd w:id="506"/>
      <w:bookmarkEnd w:id="507"/>
    </w:p>
    <w:bookmarkEnd w:id="508"/>
    <w:bookmarkEnd w:id="509"/>
    <w:p w14:paraId="4834118C" w14:textId="77777777" w:rsidR="005E7874" w:rsidRPr="00D26514" w:rsidRDefault="005E7874" w:rsidP="005E7874">
      <w:pPr>
        <w:pStyle w:val="BodyText"/>
      </w:pPr>
    </w:p>
    <w:p w14:paraId="1091F676" w14:textId="77777777" w:rsidR="005E7874" w:rsidRPr="00D26514" w:rsidRDefault="005E7874" w:rsidP="005E7874">
      <w:pPr>
        <w:pStyle w:val="EditorInstructions"/>
      </w:pPr>
      <w:bookmarkStart w:id="510" w:name="OLE_LINK125"/>
      <w:bookmarkStart w:id="511" w:name="OLE_LINK126"/>
      <w:r w:rsidRPr="00D26514">
        <w:t xml:space="preserve">List in the table below, any </w:t>
      </w:r>
      <w:r w:rsidRPr="00D26514">
        <w:rPr>
          <w:b/>
        </w:rPr>
        <w:t>new</w:t>
      </w:r>
      <w:r w:rsidRPr="00D26514">
        <w:t xml:space="preserve"> additions to the </w:t>
      </w:r>
      <w:bookmarkStart w:id="512" w:name="OLE_LINK10"/>
      <w:bookmarkStart w:id="513" w:name="OLE_LINK11"/>
      <w:bookmarkStart w:id="514" w:name="OLE_LINK12"/>
      <w:r w:rsidRPr="00D26514">
        <w:t>IHEActCode Vocabulary</w:t>
      </w:r>
      <w:bookmarkEnd w:id="512"/>
      <w:bookmarkEnd w:id="513"/>
      <w:bookmarkEnd w:id="514"/>
      <w:r w:rsidRPr="00D26514">
        <w:t xml:space="preserve"> wiki page at </w:t>
      </w:r>
      <w:hyperlink r:id="rId27" w:history="1">
        <w:r w:rsidRPr="00D26514">
          <w:rPr>
            <w:rStyle w:val="Hyperlink"/>
          </w:rPr>
          <w:t>http://wiki.ihe.net/index.php/IHEActCode_Vocabulary</w:t>
        </w:r>
      </w:hyperlink>
      <w:r w:rsidRPr="00D26514">
        <w:rPr>
          <w:rStyle w:val="Hyperlink"/>
        </w:rPr>
        <w:t>.</w:t>
      </w:r>
      <w:r w:rsidRPr="00D26514">
        <w:t xml:space="preserve"> For public comment, the additions must be listed in the table below. The domain technical committee must ensure any new codes are also added to the wiki page prior to publication for trial implementation.</w:t>
      </w:r>
    </w:p>
    <w:p w14:paraId="2881E446" w14:textId="16DA7D85" w:rsidR="00F950E6" w:rsidRDefault="00F950E6" w:rsidP="005E7151">
      <w:pPr>
        <w:pStyle w:val="BodyText"/>
      </w:pPr>
      <w:bookmarkStart w:id="515" w:name="_Toc500238806"/>
      <w:bookmarkEnd w:id="510"/>
      <w:bookmarkEnd w:id="511"/>
      <w:r>
        <w:t xml:space="preserve">No new </w:t>
      </w:r>
      <w:r w:rsidRPr="00D26514">
        <w:t>IHEActCode Vocabulary</w:t>
      </w:r>
      <w:r>
        <w:t xml:space="preserve"> items.</w:t>
      </w:r>
    </w:p>
    <w:p w14:paraId="4C7AF996" w14:textId="371B2C5E" w:rsidR="005E7874" w:rsidRPr="00D26514" w:rsidRDefault="005E7874" w:rsidP="005E7874">
      <w:pPr>
        <w:pStyle w:val="Heading3"/>
        <w:numPr>
          <w:ilvl w:val="0"/>
          <w:numId w:val="0"/>
        </w:numPr>
        <w:rPr>
          <w:noProof w:val="0"/>
        </w:rPr>
      </w:pPr>
      <w:bookmarkStart w:id="516" w:name="_Toc514933070"/>
      <w:r w:rsidRPr="00D26514">
        <w:rPr>
          <w:noProof w:val="0"/>
        </w:rPr>
        <w:t>5.3.3 IHERoleCode Vocabulary</w:t>
      </w:r>
      <w:bookmarkEnd w:id="515"/>
      <w:bookmarkEnd w:id="516"/>
    </w:p>
    <w:p w14:paraId="24C5D2A0" w14:textId="77777777" w:rsidR="005E7874" w:rsidRPr="00D26514" w:rsidRDefault="005E7874" w:rsidP="005E7874">
      <w:pPr>
        <w:pStyle w:val="BodyText"/>
      </w:pPr>
    </w:p>
    <w:p w14:paraId="542E0383" w14:textId="77777777" w:rsidR="005E7874" w:rsidRPr="00D26514" w:rsidRDefault="005E7874" w:rsidP="005E7874">
      <w:pPr>
        <w:pStyle w:val="EditorInstructions"/>
      </w:pPr>
      <w:r w:rsidRPr="00D26514">
        <w:t xml:space="preserve">List in the table below any </w:t>
      </w:r>
      <w:r w:rsidRPr="00D26514">
        <w:rPr>
          <w:b/>
        </w:rPr>
        <w:t>new</w:t>
      </w:r>
      <w:r w:rsidRPr="00D26514">
        <w:t xml:space="preserve"> additions to the </w:t>
      </w:r>
      <w:bookmarkStart w:id="517" w:name="OLE_LINK13"/>
      <w:bookmarkStart w:id="518" w:name="OLE_LINK14"/>
      <w:r w:rsidRPr="00D26514">
        <w:t>IHERoleCode Vocabulary</w:t>
      </w:r>
      <w:bookmarkEnd w:id="517"/>
      <w:bookmarkEnd w:id="518"/>
      <w:r w:rsidRPr="00D26514">
        <w:t xml:space="preserve"> wiki page at </w:t>
      </w:r>
      <w:hyperlink r:id="rId28" w:history="1">
        <w:r w:rsidRPr="00D26514">
          <w:rPr>
            <w:rStyle w:val="Hyperlink"/>
          </w:rPr>
          <w:t>http://wiki.ihe.net/index.php/IHERoleCode_Vocabulary</w:t>
        </w:r>
      </w:hyperlink>
      <w:r w:rsidRPr="00D26514">
        <w:rPr>
          <w:rStyle w:val="Hyperlink"/>
        </w:rPr>
        <w:t>.</w:t>
      </w:r>
      <w:r w:rsidRPr="00D26514">
        <w:t xml:space="preserve"> For public comment, the additions must be listed in the table below. The domain technical committee must ensure any new codes are also added to the wiki page prior to publication for trial implementation.</w:t>
      </w:r>
    </w:p>
    <w:p w14:paraId="28715A96" w14:textId="2DFDEED9" w:rsidR="005E7874" w:rsidRDefault="00F950E6" w:rsidP="005E7151">
      <w:pPr>
        <w:pStyle w:val="BodyText"/>
        <w:rPr>
          <w:bCs/>
        </w:rPr>
      </w:pPr>
      <w:r>
        <w:t xml:space="preserve">No new </w:t>
      </w:r>
      <w:r w:rsidRPr="00D26514">
        <w:t>IHERoleCode Vocabulary</w:t>
      </w:r>
      <w:r w:rsidRPr="00EE72F3" w:rsidDel="00EB030D">
        <w:t xml:space="preserve"> </w:t>
      </w:r>
      <w:r>
        <w:t>items.</w:t>
      </w:r>
      <w:bookmarkStart w:id="519" w:name="_IHEActCode_Vocabulary"/>
      <w:bookmarkStart w:id="520" w:name="_IHERoleCode_Vocabulary"/>
      <w:bookmarkStart w:id="521" w:name="_Toc345074696"/>
      <w:bookmarkEnd w:id="519"/>
      <w:bookmarkEnd w:id="520"/>
    </w:p>
    <w:p w14:paraId="0BD4E031" w14:textId="0C01499A" w:rsidR="008D45BC" w:rsidRPr="00EE72F3" w:rsidRDefault="00170ED0" w:rsidP="005E7151">
      <w:pPr>
        <w:pStyle w:val="Heading1"/>
        <w:numPr>
          <w:ilvl w:val="0"/>
          <w:numId w:val="0"/>
        </w:numPr>
        <w:rPr>
          <w:bCs/>
          <w:noProof w:val="0"/>
        </w:rPr>
      </w:pPr>
      <w:bookmarkStart w:id="522" w:name="_Toc514933071"/>
      <w:r w:rsidRPr="00EE72F3">
        <w:rPr>
          <w:bCs/>
          <w:noProof w:val="0"/>
        </w:rPr>
        <w:lastRenderedPageBreak/>
        <w:t>6</w:t>
      </w:r>
      <w:r w:rsidR="00291725" w:rsidRPr="00EE72F3">
        <w:rPr>
          <w:bCs/>
          <w:noProof w:val="0"/>
        </w:rPr>
        <w:t xml:space="preserve"> </w:t>
      </w:r>
      <w:r w:rsidR="008D45BC" w:rsidRPr="00EE72F3">
        <w:rPr>
          <w:bCs/>
          <w:noProof w:val="0"/>
        </w:rPr>
        <w:t>Content Modules</w:t>
      </w:r>
      <w:bookmarkEnd w:id="521"/>
      <w:bookmarkEnd w:id="522"/>
    </w:p>
    <w:p w14:paraId="52939A1A" w14:textId="522B38FF" w:rsidR="00144F18" w:rsidRPr="00EE72F3" w:rsidRDefault="008D45BC" w:rsidP="0098147A">
      <w:pPr>
        <w:pStyle w:val="Heading3"/>
        <w:numPr>
          <w:ilvl w:val="0"/>
          <w:numId w:val="0"/>
        </w:numPr>
        <w:rPr>
          <w:bCs/>
          <w:noProof w:val="0"/>
        </w:rPr>
      </w:pPr>
      <w:bookmarkStart w:id="523" w:name="_Toc345074697"/>
      <w:bookmarkStart w:id="524" w:name="_Toc514933072"/>
      <w:r w:rsidRPr="00EE72F3">
        <w:rPr>
          <w:bCs/>
          <w:noProof w:val="0"/>
        </w:rPr>
        <w:t>6.3.</w:t>
      </w:r>
      <w:r w:rsidR="00F847E4" w:rsidRPr="00EE72F3">
        <w:rPr>
          <w:bCs/>
          <w:noProof w:val="0"/>
        </w:rPr>
        <w:t>1</w:t>
      </w:r>
      <w:r w:rsidR="003D5A68" w:rsidRPr="00EE72F3">
        <w:rPr>
          <w:bCs/>
          <w:noProof w:val="0"/>
        </w:rPr>
        <w:t xml:space="preserve"> CDA </w:t>
      </w:r>
      <w:r w:rsidR="004225C9" w:rsidRPr="00EE72F3">
        <w:rPr>
          <w:bCs/>
          <w:noProof w:val="0"/>
        </w:rPr>
        <w:t xml:space="preserve">Document </w:t>
      </w:r>
      <w:r w:rsidR="00147A61" w:rsidRPr="00EE72F3">
        <w:rPr>
          <w:bCs/>
          <w:noProof w:val="0"/>
        </w:rPr>
        <w:t>Content Module</w:t>
      </w:r>
      <w:bookmarkEnd w:id="523"/>
      <w:bookmarkEnd w:id="524"/>
    </w:p>
    <w:p w14:paraId="5F367D75" w14:textId="63A544BF" w:rsidR="007C0745" w:rsidRPr="00EE72F3" w:rsidRDefault="007C0745" w:rsidP="007C0745">
      <w:pPr>
        <w:pStyle w:val="BodyText"/>
        <w:rPr>
          <w:rFonts w:eastAsia="Calibri"/>
        </w:rPr>
      </w:pPr>
      <w:r w:rsidRPr="00EE72F3">
        <w:rPr>
          <w:rFonts w:eastAsia="Calibri"/>
        </w:rPr>
        <w:t>None</w:t>
      </w:r>
    </w:p>
    <w:p w14:paraId="7CDC8599" w14:textId="77777777" w:rsidR="00B9303B" w:rsidRPr="00EE72F3" w:rsidRDefault="00B9303B" w:rsidP="00EA3BCB">
      <w:pPr>
        <w:pStyle w:val="Heading3"/>
        <w:numPr>
          <w:ilvl w:val="0"/>
          <w:numId w:val="0"/>
        </w:numPr>
        <w:rPr>
          <w:bCs/>
          <w:noProof w:val="0"/>
        </w:rPr>
      </w:pPr>
      <w:bookmarkStart w:id="525" w:name="_Toc345074716"/>
      <w:bookmarkStart w:id="526" w:name="_Toc514933073"/>
      <w:r w:rsidRPr="00EE72F3">
        <w:rPr>
          <w:bCs/>
          <w:noProof w:val="0"/>
        </w:rPr>
        <w:t>6.3.3</w:t>
      </w:r>
      <w:r w:rsidR="00291725" w:rsidRPr="00EE72F3">
        <w:rPr>
          <w:bCs/>
          <w:noProof w:val="0"/>
        </w:rPr>
        <w:t xml:space="preserve"> </w:t>
      </w:r>
      <w:r w:rsidRPr="00EE72F3">
        <w:rPr>
          <w:bCs/>
          <w:noProof w:val="0"/>
        </w:rPr>
        <w:t>CDA Section Content Modules</w:t>
      </w:r>
      <w:bookmarkEnd w:id="525"/>
      <w:bookmarkEnd w:id="526"/>
    </w:p>
    <w:p w14:paraId="32FE2A7B" w14:textId="77777777" w:rsidR="00870306" w:rsidRPr="00EE72F3" w:rsidRDefault="00870306" w:rsidP="00870306">
      <w:pPr>
        <w:pStyle w:val="EditorInstructions"/>
      </w:pPr>
      <w:r w:rsidRPr="00EE72F3">
        <w:t>Add to section 6.3.</w:t>
      </w:r>
      <w:r w:rsidR="00951F63" w:rsidRPr="00EE72F3">
        <w:t>3</w:t>
      </w:r>
      <w:r w:rsidR="00983131" w:rsidRPr="00EE72F3">
        <w:t>.10</w:t>
      </w:r>
      <w:r w:rsidRPr="00EE72F3">
        <w:t xml:space="preserve"> </w:t>
      </w:r>
      <w:r w:rsidR="006A2A74" w:rsidRPr="00EE72F3">
        <w:t>Section</w:t>
      </w:r>
      <w:r w:rsidRPr="00EE72F3">
        <w:t xml:space="preserve"> Content Modules</w:t>
      </w:r>
    </w:p>
    <w:p w14:paraId="74BA91B9" w14:textId="1F90B99E" w:rsidR="0088137F" w:rsidRPr="005E7874" w:rsidRDefault="0088137F" w:rsidP="005E7151">
      <w:pPr>
        <w:pStyle w:val="Heading5"/>
      </w:pPr>
      <w:bookmarkStart w:id="527" w:name="_Toc514933074"/>
      <w:bookmarkStart w:id="528" w:name="_Toc345074717"/>
      <w:r w:rsidRPr="005E7874">
        <w:t>6.3.3.</w:t>
      </w:r>
      <w:r w:rsidR="00E72566" w:rsidRPr="005E7874">
        <w:t>10</w:t>
      </w:r>
      <w:r w:rsidRPr="005E7874">
        <w:t>.</w:t>
      </w:r>
      <w:r w:rsidR="00537977" w:rsidRPr="005E7874">
        <w:t>S1</w:t>
      </w:r>
      <w:r w:rsidRPr="005E7874">
        <w:t xml:space="preserve"> Care Plan Summary Section Content Module</w:t>
      </w:r>
      <w:bookmarkEnd w:id="527"/>
      <w:r w:rsidRPr="005E7874">
        <w:t xml:space="preserve"> </w:t>
      </w:r>
      <w:r w:rsidR="002F7C7D" w:rsidRPr="005E7874">
        <w:tab/>
      </w:r>
    </w:p>
    <w:p w14:paraId="04589EDC" w14:textId="0C0A33EE" w:rsidR="00934636" w:rsidRPr="008567CD" w:rsidRDefault="00934636" w:rsidP="005E7151">
      <w:pPr>
        <w:pStyle w:val="TableTitle"/>
      </w:pPr>
      <w:r w:rsidRPr="008567CD">
        <w:t>Table 6.3.3.10.</w:t>
      </w:r>
      <w:r w:rsidR="00537977" w:rsidRPr="008567CD">
        <w:t>S1</w:t>
      </w:r>
      <w:r w:rsidRPr="00AF19DA">
        <w:t>-1:</w:t>
      </w:r>
      <w:r w:rsidRPr="005E7151">
        <w:t xml:space="preserve"> </w:t>
      </w:r>
      <w:r w:rsidR="00FD1B6B" w:rsidRPr="008567CD">
        <w:t>Care Plan</w:t>
      </w:r>
      <w:r w:rsidRPr="008567CD">
        <w:t xml:space="preserve"> Summary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934636" w:rsidRPr="00EE72F3" w14:paraId="73BFE61C"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D5DC6F1" w14:textId="77777777" w:rsidR="00934636" w:rsidRPr="00EE72F3" w:rsidRDefault="00934636" w:rsidP="00154F46">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1A5E145" w14:textId="309D38BB" w:rsidR="00934636" w:rsidRPr="00EE72F3" w:rsidRDefault="00FD1B6B" w:rsidP="00154F46">
            <w:pPr>
              <w:pStyle w:val="TableEntry"/>
            </w:pPr>
            <w:r w:rsidRPr="00EE72F3">
              <w:t>Care Plan</w:t>
            </w:r>
            <w:r w:rsidR="00934636" w:rsidRPr="00EE72F3">
              <w:t xml:space="preserve"> Summary Section</w:t>
            </w:r>
          </w:p>
        </w:tc>
      </w:tr>
      <w:tr w:rsidR="00934636" w:rsidRPr="00EE72F3" w14:paraId="2A074BC9"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3EBBC68" w14:textId="77777777" w:rsidR="00934636" w:rsidRPr="00EE72F3" w:rsidRDefault="00934636" w:rsidP="00154F46">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5A79B8E" w14:textId="0F67BD72" w:rsidR="00934636" w:rsidRPr="00EE72F3" w:rsidRDefault="00FD1B6B" w:rsidP="00154F46">
            <w:pPr>
              <w:pStyle w:val="TableEntry"/>
            </w:pPr>
            <w:r w:rsidRPr="00EE72F3">
              <w:t>1.3.6.1.4.1.19376.1.5.3.1.1.26.1.8</w:t>
            </w:r>
          </w:p>
        </w:tc>
      </w:tr>
      <w:tr w:rsidR="00934636" w:rsidRPr="00EE72F3" w14:paraId="71396293"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4F33682" w14:textId="77777777" w:rsidR="00934636" w:rsidRPr="00EE72F3" w:rsidRDefault="00934636" w:rsidP="00154F46">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17F06EC" w14:textId="77777777" w:rsidR="00934636" w:rsidRPr="00EE72F3" w:rsidRDefault="00934636" w:rsidP="00154F46">
            <w:pPr>
              <w:pStyle w:val="TableEntry"/>
            </w:pPr>
            <w:r w:rsidRPr="00EE72F3">
              <w:t>CDA Section Template 2.16.840.1.113883.10.12.201</w:t>
            </w:r>
          </w:p>
        </w:tc>
      </w:tr>
      <w:tr w:rsidR="00934636" w:rsidRPr="00EE72F3" w14:paraId="7BE94719"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1878F3F" w14:textId="77777777" w:rsidR="00934636" w:rsidRPr="00EE72F3" w:rsidRDefault="00934636" w:rsidP="00154F46">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88F48D2" w14:textId="3ACF0382" w:rsidR="00934636" w:rsidRPr="00EE72F3" w:rsidRDefault="00FD1B6B" w:rsidP="00154F46">
            <w:pPr>
              <w:pStyle w:val="TableEntry"/>
              <w:rPr>
                <w:color w:val="FF0000"/>
              </w:rPr>
            </w:pPr>
            <w:r w:rsidRPr="00EE72F3">
              <w:t>Provides the ability to render care plan sections components with it applicable linkages</w:t>
            </w:r>
          </w:p>
        </w:tc>
      </w:tr>
      <w:tr w:rsidR="00934636" w:rsidRPr="00EE72F3" w14:paraId="185AEC09"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F598DBB" w14:textId="77777777" w:rsidR="00934636" w:rsidRPr="00EE72F3" w:rsidRDefault="00934636" w:rsidP="00154F46">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699F1E51" w14:textId="6DA67C47" w:rsidR="00934636" w:rsidRPr="00EE72F3" w:rsidRDefault="00FD1B6B" w:rsidP="00154F46">
            <w:pPr>
              <w:pStyle w:val="TableEntry"/>
            </w:pPr>
            <w:r w:rsidRPr="00EE72F3">
              <w:t>52521-2, LOINC, “Care Plan Summary”</w:t>
            </w:r>
          </w:p>
        </w:tc>
      </w:tr>
      <w:tr w:rsidR="00934636" w:rsidRPr="00EE72F3" w14:paraId="60DA9E6C" w14:textId="77777777" w:rsidTr="00154F46">
        <w:tc>
          <w:tcPr>
            <w:tcW w:w="492" w:type="pct"/>
            <w:tcBorders>
              <w:top w:val="single" w:sz="4" w:space="0" w:color="auto"/>
            </w:tcBorders>
            <w:shd w:val="clear" w:color="auto" w:fill="E6E6E6"/>
            <w:vAlign w:val="center"/>
          </w:tcPr>
          <w:p w14:paraId="731DCA3E" w14:textId="77777777" w:rsidR="00934636" w:rsidRPr="00EE72F3" w:rsidRDefault="00934636" w:rsidP="00154F46">
            <w:pPr>
              <w:pStyle w:val="TableEntryHeader"/>
            </w:pPr>
            <w:r w:rsidRPr="00EE72F3">
              <w:t xml:space="preserve">Opt and Card </w:t>
            </w:r>
          </w:p>
        </w:tc>
        <w:tc>
          <w:tcPr>
            <w:tcW w:w="626" w:type="pct"/>
            <w:tcBorders>
              <w:top w:val="single" w:sz="4" w:space="0" w:color="auto"/>
            </w:tcBorders>
            <w:shd w:val="clear" w:color="auto" w:fill="E6E6E6"/>
            <w:vAlign w:val="center"/>
          </w:tcPr>
          <w:p w14:paraId="58E49679" w14:textId="77777777" w:rsidR="00934636" w:rsidRPr="00EE72F3" w:rsidRDefault="00934636" w:rsidP="00154F46">
            <w:pPr>
              <w:pStyle w:val="TableEntryHeader"/>
            </w:pPr>
            <w:r w:rsidRPr="00EE72F3">
              <w:t>Condition</w:t>
            </w:r>
          </w:p>
        </w:tc>
        <w:tc>
          <w:tcPr>
            <w:tcW w:w="1115" w:type="pct"/>
            <w:tcBorders>
              <w:top w:val="single" w:sz="4" w:space="0" w:color="auto"/>
            </w:tcBorders>
            <w:shd w:val="clear" w:color="auto" w:fill="E4E4E4"/>
          </w:tcPr>
          <w:p w14:paraId="546D73CD" w14:textId="77777777" w:rsidR="00934636" w:rsidRPr="00EE72F3" w:rsidRDefault="00934636" w:rsidP="00154F46">
            <w:pPr>
              <w:pStyle w:val="TableEntryHeader"/>
            </w:pPr>
            <w:r w:rsidRPr="00EE72F3">
              <w:t>Data Element or Section Name</w:t>
            </w:r>
          </w:p>
        </w:tc>
        <w:tc>
          <w:tcPr>
            <w:tcW w:w="1302" w:type="pct"/>
            <w:tcBorders>
              <w:top w:val="single" w:sz="4" w:space="0" w:color="auto"/>
            </w:tcBorders>
            <w:shd w:val="clear" w:color="auto" w:fill="E4E4E4"/>
            <w:vAlign w:val="center"/>
          </w:tcPr>
          <w:p w14:paraId="06006322" w14:textId="77777777" w:rsidR="00934636" w:rsidRPr="00EE72F3" w:rsidRDefault="00934636" w:rsidP="00154F46">
            <w:pPr>
              <w:pStyle w:val="TableEntryHeader"/>
            </w:pPr>
            <w:r w:rsidRPr="00EE72F3">
              <w:t>Template ID</w:t>
            </w:r>
          </w:p>
        </w:tc>
        <w:tc>
          <w:tcPr>
            <w:tcW w:w="773" w:type="pct"/>
            <w:tcBorders>
              <w:top w:val="single" w:sz="4" w:space="0" w:color="auto"/>
            </w:tcBorders>
            <w:shd w:val="clear" w:color="auto" w:fill="E4E4E4"/>
            <w:vAlign w:val="center"/>
          </w:tcPr>
          <w:p w14:paraId="57E7B2CB" w14:textId="77777777" w:rsidR="00934636" w:rsidRPr="00EE72F3" w:rsidRDefault="00934636" w:rsidP="00154F46">
            <w:pPr>
              <w:pStyle w:val="TableEntryHeader"/>
            </w:pPr>
            <w:r w:rsidRPr="00EE72F3">
              <w:t>Specification Document</w:t>
            </w:r>
          </w:p>
        </w:tc>
        <w:tc>
          <w:tcPr>
            <w:tcW w:w="692" w:type="pct"/>
            <w:tcBorders>
              <w:top w:val="single" w:sz="4" w:space="0" w:color="auto"/>
            </w:tcBorders>
            <w:shd w:val="clear" w:color="auto" w:fill="E4E4E4"/>
            <w:vAlign w:val="center"/>
          </w:tcPr>
          <w:p w14:paraId="6EC2EC5C" w14:textId="77777777" w:rsidR="00934636" w:rsidRPr="00EE72F3" w:rsidRDefault="00934636" w:rsidP="00154F46">
            <w:pPr>
              <w:pStyle w:val="TableEntryHeader"/>
            </w:pPr>
            <w:r w:rsidRPr="00EE72F3">
              <w:t>Vocabulary</w:t>
            </w:r>
          </w:p>
          <w:p w14:paraId="46F284BA" w14:textId="77777777" w:rsidR="00934636" w:rsidRPr="00EE72F3" w:rsidRDefault="00934636" w:rsidP="00154F46">
            <w:pPr>
              <w:pStyle w:val="TableEntryHeader"/>
            </w:pPr>
            <w:r w:rsidRPr="00EE72F3">
              <w:t>Constraint</w:t>
            </w:r>
          </w:p>
        </w:tc>
      </w:tr>
      <w:tr w:rsidR="00934636" w:rsidRPr="00EE72F3" w14:paraId="1AE17F2F" w14:textId="77777777" w:rsidTr="00154F46">
        <w:tc>
          <w:tcPr>
            <w:tcW w:w="5000" w:type="pct"/>
            <w:gridSpan w:val="6"/>
          </w:tcPr>
          <w:p w14:paraId="3DFC80AF" w14:textId="77777777" w:rsidR="00934636" w:rsidRPr="00EE72F3" w:rsidRDefault="00934636" w:rsidP="00154F46">
            <w:pPr>
              <w:pStyle w:val="TableEntryHeader"/>
            </w:pPr>
            <w:r w:rsidRPr="00EE72F3">
              <w:t>Text only section</w:t>
            </w:r>
          </w:p>
        </w:tc>
      </w:tr>
      <w:tr w:rsidR="00934636" w:rsidRPr="00EE72F3" w14:paraId="2F6699DD" w14:textId="77777777" w:rsidTr="00154F46">
        <w:tc>
          <w:tcPr>
            <w:tcW w:w="492" w:type="pct"/>
            <w:vAlign w:val="center"/>
          </w:tcPr>
          <w:p w14:paraId="57D8FE19" w14:textId="77777777" w:rsidR="00934636" w:rsidRPr="00EE72F3" w:rsidRDefault="00934636" w:rsidP="00154F46">
            <w:pPr>
              <w:pStyle w:val="TableEntry"/>
            </w:pPr>
          </w:p>
        </w:tc>
        <w:tc>
          <w:tcPr>
            <w:tcW w:w="626" w:type="pct"/>
            <w:vAlign w:val="center"/>
          </w:tcPr>
          <w:p w14:paraId="3A98DE9F" w14:textId="77777777" w:rsidR="00934636" w:rsidRPr="00EE72F3" w:rsidRDefault="00934636" w:rsidP="00154F46">
            <w:pPr>
              <w:pStyle w:val="TableEntry"/>
            </w:pPr>
          </w:p>
        </w:tc>
        <w:tc>
          <w:tcPr>
            <w:tcW w:w="1115" w:type="pct"/>
            <w:vAlign w:val="center"/>
          </w:tcPr>
          <w:p w14:paraId="15A155ED" w14:textId="77777777" w:rsidR="00934636" w:rsidRPr="00EE72F3" w:rsidRDefault="00934636" w:rsidP="00154F46">
            <w:pPr>
              <w:pStyle w:val="TableEntry"/>
            </w:pPr>
          </w:p>
        </w:tc>
        <w:tc>
          <w:tcPr>
            <w:tcW w:w="1302" w:type="pct"/>
            <w:vAlign w:val="center"/>
          </w:tcPr>
          <w:p w14:paraId="696A289B" w14:textId="77777777" w:rsidR="00934636" w:rsidRPr="00EE72F3" w:rsidRDefault="00934636" w:rsidP="00154F46">
            <w:pPr>
              <w:pStyle w:val="TableEntry"/>
            </w:pPr>
          </w:p>
        </w:tc>
        <w:tc>
          <w:tcPr>
            <w:tcW w:w="773" w:type="pct"/>
            <w:vAlign w:val="center"/>
          </w:tcPr>
          <w:p w14:paraId="28A4B566" w14:textId="77777777" w:rsidR="00934636" w:rsidRPr="00EE72F3" w:rsidRDefault="00934636" w:rsidP="00154F46">
            <w:pPr>
              <w:pStyle w:val="TableEntry"/>
            </w:pPr>
          </w:p>
        </w:tc>
        <w:tc>
          <w:tcPr>
            <w:tcW w:w="692" w:type="pct"/>
            <w:vAlign w:val="center"/>
          </w:tcPr>
          <w:p w14:paraId="51CFE3E5" w14:textId="77777777" w:rsidR="00934636" w:rsidRPr="00EE72F3" w:rsidRDefault="00934636" w:rsidP="00154F46">
            <w:pPr>
              <w:pStyle w:val="TableEntry"/>
            </w:pPr>
          </w:p>
        </w:tc>
      </w:tr>
    </w:tbl>
    <w:p w14:paraId="4B46A397" w14:textId="09541E4B" w:rsidR="00FD1B6B" w:rsidRPr="00EE72F3" w:rsidRDefault="00FD1B6B" w:rsidP="00FD1B6B">
      <w:pPr>
        <w:pStyle w:val="Heading6"/>
        <w:rPr>
          <w:noProof w:val="0"/>
        </w:rPr>
      </w:pPr>
      <w:bookmarkStart w:id="529" w:name="_Toc514933075"/>
      <w:r w:rsidRPr="00EE72F3">
        <w:rPr>
          <w:noProof w:val="0"/>
        </w:rPr>
        <w:t>6.3.3.10.</w:t>
      </w:r>
      <w:r w:rsidR="00537977" w:rsidRPr="00EE72F3">
        <w:rPr>
          <w:noProof w:val="0"/>
        </w:rPr>
        <w:t>S1</w:t>
      </w:r>
      <w:r w:rsidRPr="00EE72F3">
        <w:rPr>
          <w:noProof w:val="0"/>
        </w:rPr>
        <w:t xml:space="preserve">.1 Care Plan Summary Section </w:t>
      </w:r>
      <w:ins w:id="530" w:author="Jones, Emma" w:date="2018-07-17T08:39:00Z">
        <w:r w:rsidR="006358D1">
          <w:rPr>
            <w:noProof w:val="0"/>
          </w:rPr>
          <w:t>Template</w:t>
        </w:r>
      </w:ins>
      <w:del w:id="531" w:author="Jones, Emma" w:date="2018-07-17T08:39:00Z">
        <w:r w:rsidRPr="00EE72F3" w:rsidDel="006358D1">
          <w:rPr>
            <w:noProof w:val="0"/>
          </w:rPr>
          <w:delText>Condition</w:delText>
        </w:r>
      </w:del>
      <w:bookmarkEnd w:id="529"/>
    </w:p>
    <w:p w14:paraId="0CF81AD1" w14:textId="3012B080" w:rsidR="007931D3" w:rsidRPr="00EE72F3" w:rsidRDefault="007931D3" w:rsidP="002F7C7D">
      <w:pPr>
        <w:pStyle w:val="BodyText"/>
      </w:pPr>
      <w:r w:rsidRPr="00EE72F3">
        <w:t xml:space="preserve">The purpose of the Care Plan Summary Section template is to render the linkages that occur with </w:t>
      </w:r>
      <w:r w:rsidR="00454806" w:rsidRPr="00EE72F3">
        <w:t xml:space="preserve">Care Plan section elements. This template SHALL be generated and/or rendered only if the applicable Care Plan components exists in the containing document. This section SHALL NOT be used to replace existing CDA Care Plan sections. The following guidance is provided to support generation and/or rendering of the Care Plan components linkages: </w:t>
      </w:r>
    </w:p>
    <w:p w14:paraId="4A673414" w14:textId="7EB8919B" w:rsidR="009B5DC0" w:rsidRPr="00EE72F3" w:rsidRDefault="002F7C7D" w:rsidP="002F7C7D">
      <w:pPr>
        <w:pStyle w:val="BodyText"/>
      </w:pPr>
      <w:r w:rsidRPr="00EE72F3">
        <w:t>For each health concern (the hook) look for all goals that references the health concern</w:t>
      </w:r>
      <w:r w:rsidR="00CB5971" w:rsidRPr="00EE72F3">
        <w:t>. W</w:t>
      </w:r>
      <w:r w:rsidR="009B5DC0" w:rsidRPr="00EE72F3">
        <w:t xml:space="preserve">hen found, output the Health Concern text and the goal text showing </w:t>
      </w:r>
      <w:r w:rsidR="00CB5971" w:rsidRPr="00EE72F3">
        <w:t xml:space="preserve">the </w:t>
      </w:r>
      <w:r w:rsidR="009B5DC0" w:rsidRPr="00EE72F3">
        <w:t>relationship between the health concern and the goal</w:t>
      </w:r>
      <w:r w:rsidR="00CB5971" w:rsidRPr="00EE72F3">
        <w:t xml:space="preserve">. </w:t>
      </w:r>
    </w:p>
    <w:p w14:paraId="067E344E" w14:textId="4ACB31F3" w:rsidR="00071EAC" w:rsidRPr="00EE72F3" w:rsidRDefault="002F7C7D">
      <w:pPr>
        <w:pStyle w:val="BodyText"/>
      </w:pPr>
      <w:r w:rsidRPr="00EE72F3">
        <w:t>For each goal</w:t>
      </w:r>
      <w:r w:rsidR="00CB5971" w:rsidRPr="00EE72F3">
        <w:t xml:space="preserve">, </w:t>
      </w:r>
      <w:r w:rsidRPr="00EE72F3">
        <w:t>look for all interventions that reference the goal or is referenced by a goal</w:t>
      </w:r>
      <w:r w:rsidR="00CB5971" w:rsidRPr="00EE72F3">
        <w:t>. W</w:t>
      </w:r>
      <w:r w:rsidR="009B5DC0" w:rsidRPr="00EE72F3">
        <w:t>hen found output the text of the entry relationship elements associated with the intervention act</w:t>
      </w:r>
      <w:r w:rsidR="00CB5971" w:rsidRPr="00EE72F3">
        <w:t xml:space="preserve">. </w:t>
      </w:r>
      <w:r w:rsidR="00071EAC" w:rsidRPr="00EE72F3">
        <w:t>For each intervention found, output the associated outcome</w:t>
      </w:r>
      <w:r w:rsidR="00CB5971" w:rsidRPr="00EE72F3">
        <w:t xml:space="preserve"> observation. W</w:t>
      </w:r>
      <w:r w:rsidR="00071EAC" w:rsidRPr="00EE72F3">
        <w:t xml:space="preserve">hen found output the outcome </w:t>
      </w:r>
      <w:r w:rsidR="00CB5971" w:rsidRPr="00EE72F3">
        <w:t xml:space="preserve">observation </w:t>
      </w:r>
      <w:r w:rsidR="00071EAC" w:rsidRPr="00EE72F3">
        <w:t>text</w:t>
      </w:r>
      <w:r w:rsidR="00CB5971" w:rsidRPr="00EE72F3">
        <w:t xml:space="preserve">. </w:t>
      </w:r>
    </w:p>
    <w:p w14:paraId="5321E687" w14:textId="31A41596" w:rsidR="009B5DC0" w:rsidRPr="00EE72F3" w:rsidRDefault="002F7C7D" w:rsidP="009B5DC0">
      <w:pPr>
        <w:pStyle w:val="BodyText"/>
      </w:pPr>
      <w:r w:rsidRPr="00EE72F3">
        <w:t xml:space="preserve">For each goal look for all </w:t>
      </w:r>
      <w:r w:rsidR="009B5DC0" w:rsidRPr="00EE72F3">
        <w:t xml:space="preserve">planned </w:t>
      </w:r>
      <w:r w:rsidRPr="00EE72F3">
        <w:t>interventions that reference the goal or is referenced by a goal</w:t>
      </w:r>
      <w:r w:rsidR="009B5DC0" w:rsidRPr="00EE72F3">
        <w:t>.</w:t>
      </w:r>
      <w:r w:rsidR="00CB5971" w:rsidRPr="00EE72F3">
        <w:t xml:space="preserve"> W</w:t>
      </w:r>
      <w:r w:rsidR="009B5DC0" w:rsidRPr="00EE72F3">
        <w:t>hen found output the text of the entry relationship elements associated with the planned intervention act</w:t>
      </w:r>
    </w:p>
    <w:p w14:paraId="3EDDE47E" w14:textId="79C5DD33" w:rsidR="00071EAC" w:rsidRPr="00EE72F3" w:rsidRDefault="009B5DC0" w:rsidP="00EE72F3">
      <w:pPr>
        <w:pStyle w:val="BodyText"/>
      </w:pPr>
      <w:r w:rsidRPr="00EE72F3">
        <w:lastRenderedPageBreak/>
        <w:t>For each goal look for all milestone goals that is referenced by a goal</w:t>
      </w:r>
      <w:r w:rsidR="00CB5971" w:rsidRPr="00EE72F3">
        <w:t>. W</w:t>
      </w:r>
      <w:r w:rsidR="00071EAC" w:rsidRPr="00EE72F3">
        <w:t>hen found output the goal text</w:t>
      </w:r>
      <w:r w:rsidR="00CB5971" w:rsidRPr="00EE72F3">
        <w:t xml:space="preserve">. </w:t>
      </w:r>
    </w:p>
    <w:p w14:paraId="2F880C17" w14:textId="310E1C99" w:rsidR="00071EAC" w:rsidRPr="00EE72F3" w:rsidRDefault="009B5DC0" w:rsidP="00EE72F3">
      <w:pPr>
        <w:pStyle w:val="BodyText"/>
      </w:pPr>
      <w:r w:rsidRPr="00EE72F3">
        <w:t>For each goal look for all outcomes that references the goal</w:t>
      </w:r>
      <w:r w:rsidR="00CB5971" w:rsidRPr="00EE72F3">
        <w:t>. W</w:t>
      </w:r>
      <w:r w:rsidR="00071EAC" w:rsidRPr="00EE72F3">
        <w:t>hen found output the outcome text</w:t>
      </w:r>
      <w:r w:rsidR="00CB5971" w:rsidRPr="00EE72F3">
        <w:t xml:space="preserve">. </w:t>
      </w:r>
    </w:p>
    <w:p w14:paraId="3AF73D0D" w14:textId="38BF6D95" w:rsidR="009B5DC0" w:rsidRDefault="009B5DC0" w:rsidP="002F7C7D">
      <w:pPr>
        <w:pStyle w:val="BodyText"/>
      </w:pPr>
      <w:r w:rsidRPr="00EE72F3">
        <w:t>Make sure to consider negation indicator where applicable.</w:t>
      </w:r>
      <w:ins w:id="532" w:author="Jones, Emma" w:date="2018-07-16T13:26:00Z">
        <w:r w:rsidR="00681053">
          <w:t xml:space="preserve"> Make sure to apply the negation indicator when interpreting the data elements. </w:t>
        </w:r>
      </w:ins>
    </w:p>
    <w:p w14:paraId="14F1D4C2" w14:textId="77777777" w:rsidR="00C50C0C" w:rsidRPr="00EE72F3" w:rsidRDefault="00C50C0C" w:rsidP="002F7C7D">
      <w:pPr>
        <w:pStyle w:val="BodyText"/>
      </w:pPr>
    </w:p>
    <w:p w14:paraId="6F90A866" w14:textId="77777777" w:rsidR="00FD1B6B" w:rsidRPr="005E7151" w:rsidRDefault="00FD1B6B" w:rsidP="005E7151">
      <w:pPr>
        <w:pStyle w:val="XMLFragment"/>
      </w:pPr>
      <w:r w:rsidRPr="005E7151">
        <w:t>&lt;component&gt;</w:t>
      </w:r>
    </w:p>
    <w:p w14:paraId="1B994B1E" w14:textId="77777777" w:rsidR="00FD1B6B" w:rsidRPr="005E7151" w:rsidRDefault="00FD1B6B" w:rsidP="005E7151">
      <w:pPr>
        <w:pStyle w:val="XMLFragment"/>
      </w:pPr>
      <w:r w:rsidRPr="005E7151">
        <w:t xml:space="preserve">  &lt;section&gt;</w:t>
      </w:r>
    </w:p>
    <w:p w14:paraId="62E36D54" w14:textId="4B119943" w:rsidR="00FD1B6B" w:rsidRPr="005E7151" w:rsidRDefault="00FD1B6B" w:rsidP="005E7151">
      <w:pPr>
        <w:pStyle w:val="XMLFragment"/>
      </w:pPr>
      <w:r w:rsidRPr="005E7151">
        <w:t xml:space="preserve">    &lt;templateId root="1.3.6.1.4.1.19376.1.5.3.1.1.26.1.8"/&gt;</w:t>
      </w:r>
    </w:p>
    <w:p w14:paraId="49E60888" w14:textId="77777777" w:rsidR="00FD1B6B" w:rsidRPr="005E7151" w:rsidRDefault="00FD1B6B" w:rsidP="005E7151">
      <w:pPr>
        <w:pStyle w:val="XMLFragment"/>
      </w:pPr>
      <w:r w:rsidRPr="005E7151">
        <w:t xml:space="preserve">    &lt;id root=' ' extension=' '/&gt;</w:t>
      </w:r>
    </w:p>
    <w:p w14:paraId="18E21B28" w14:textId="639F3E5B" w:rsidR="00FD1B6B" w:rsidRPr="005E7151" w:rsidRDefault="00FD1B6B" w:rsidP="005E7151">
      <w:pPr>
        <w:pStyle w:val="XMLFragment"/>
      </w:pPr>
      <w:r w:rsidRPr="005E7151">
        <w:t xml:space="preserve">    &lt;code code='</w:t>
      </w:r>
      <w:r w:rsidR="0096653B" w:rsidRPr="005E7151">
        <w:t>52521-2' displayName='Care Plan</w:t>
      </w:r>
      <w:r w:rsidRPr="005E7151">
        <w:t xml:space="preserve"> Summary'</w:t>
      </w:r>
    </w:p>
    <w:p w14:paraId="35388787" w14:textId="77777777" w:rsidR="00FD1B6B" w:rsidRPr="005E7151" w:rsidRDefault="00FD1B6B" w:rsidP="005E7151">
      <w:pPr>
        <w:pStyle w:val="XMLFragment"/>
      </w:pPr>
      <w:r w:rsidRPr="005E7151">
        <w:t xml:space="preserve">      codeSystem='2.16.840.1.113883.6.1' codeSystemName='LOINC'/&gt;</w:t>
      </w:r>
    </w:p>
    <w:p w14:paraId="54B41025" w14:textId="53BF82CF" w:rsidR="00FD1B6B" w:rsidRPr="005E7151" w:rsidRDefault="00FD1B6B" w:rsidP="005E7151">
      <w:pPr>
        <w:pStyle w:val="XMLFragment"/>
      </w:pPr>
      <w:r w:rsidRPr="005E7151">
        <w:t xml:space="preserve">  </w:t>
      </w:r>
      <w:r w:rsidR="00A46A63" w:rsidRPr="005E7151">
        <w:t xml:space="preserve">  &lt;title&gt;Care Plan</w:t>
      </w:r>
      <w:r w:rsidRPr="005E7151">
        <w:t xml:space="preserve"> Summary&lt;/title&gt;</w:t>
      </w:r>
    </w:p>
    <w:p w14:paraId="1ADC4DEF" w14:textId="77777777" w:rsidR="00FD1B6B" w:rsidRPr="005E7151" w:rsidRDefault="00FD1B6B" w:rsidP="005E7151">
      <w:pPr>
        <w:pStyle w:val="XMLFragment"/>
      </w:pPr>
      <w:r w:rsidRPr="005E7151">
        <w:t xml:space="preserve">    &lt;text&gt;</w:t>
      </w:r>
    </w:p>
    <w:p w14:paraId="10A69248" w14:textId="77777777" w:rsidR="00FD1B6B" w:rsidRPr="005E7151" w:rsidRDefault="00FD1B6B" w:rsidP="005E7151">
      <w:pPr>
        <w:pStyle w:val="XMLFragment"/>
      </w:pPr>
      <w:r w:rsidRPr="005E7151">
        <w:t xml:space="preserve">      Text as described above</w:t>
      </w:r>
    </w:p>
    <w:p w14:paraId="6146A06E" w14:textId="77777777" w:rsidR="00FD1B6B" w:rsidRPr="005E7151" w:rsidRDefault="00FD1B6B" w:rsidP="005E7151">
      <w:pPr>
        <w:pStyle w:val="XMLFragment"/>
      </w:pPr>
      <w:r w:rsidRPr="005E7151">
        <w:t xml:space="preserve">    &lt;/text&gt;</w:t>
      </w:r>
    </w:p>
    <w:p w14:paraId="6D8598B7" w14:textId="77777777" w:rsidR="00FD1B6B" w:rsidRPr="005E7151" w:rsidRDefault="00FD1B6B" w:rsidP="005E7151">
      <w:pPr>
        <w:pStyle w:val="XMLFragment"/>
      </w:pPr>
      <w:r w:rsidRPr="005E7151">
        <w:t xml:space="preserve">  &lt;/section&gt;</w:t>
      </w:r>
    </w:p>
    <w:p w14:paraId="39408EE1" w14:textId="77777777" w:rsidR="00FD1B6B" w:rsidRPr="005E7151" w:rsidRDefault="00FD1B6B" w:rsidP="005E7151">
      <w:pPr>
        <w:pStyle w:val="XMLFragment"/>
      </w:pPr>
      <w:r w:rsidRPr="005E7151">
        <w:t>&lt;/component&gt;</w:t>
      </w:r>
    </w:p>
    <w:p w14:paraId="5BC9915F" w14:textId="60AAC7BE" w:rsidR="00B05A57" w:rsidRPr="00AF19DA" w:rsidRDefault="00B05A57" w:rsidP="005E7151">
      <w:pPr>
        <w:pStyle w:val="FigureTitle"/>
      </w:pPr>
      <w:r w:rsidRPr="00AF19DA">
        <w:t>Figure 6.3.3.10.</w:t>
      </w:r>
      <w:r w:rsidR="00537977" w:rsidRPr="00AF19DA">
        <w:t>S1</w:t>
      </w:r>
      <w:r w:rsidRPr="00AF19DA">
        <w:t>.1-1: Specification for IHE Care Plan Summary Section</w:t>
      </w:r>
    </w:p>
    <w:p w14:paraId="183DBD2B" w14:textId="1A353E99" w:rsidR="0088137F" w:rsidRPr="00EE72F3" w:rsidRDefault="0088137F" w:rsidP="005E7151">
      <w:pPr>
        <w:pStyle w:val="Heading5"/>
        <w:rPr>
          <w:noProof w:val="0"/>
        </w:rPr>
      </w:pPr>
      <w:bookmarkStart w:id="533" w:name="_Toc514933076"/>
      <w:r w:rsidRPr="00EE72F3">
        <w:rPr>
          <w:noProof w:val="0"/>
        </w:rPr>
        <w:t>6.3.3.</w:t>
      </w:r>
      <w:r w:rsidR="00E72566" w:rsidRPr="00EE72F3">
        <w:rPr>
          <w:noProof w:val="0"/>
        </w:rPr>
        <w:t>10</w:t>
      </w:r>
      <w:r w:rsidRPr="00EE72F3">
        <w:rPr>
          <w:noProof w:val="0"/>
        </w:rPr>
        <w:t>.</w:t>
      </w:r>
      <w:r w:rsidR="00537977" w:rsidRPr="00EE72F3">
        <w:rPr>
          <w:noProof w:val="0"/>
        </w:rPr>
        <w:t>S2</w:t>
      </w:r>
      <w:r w:rsidRPr="00EE72F3">
        <w:rPr>
          <w:noProof w:val="0"/>
        </w:rPr>
        <w:t xml:space="preserve"> Encounter Summary Section Content Module</w:t>
      </w:r>
      <w:bookmarkEnd w:id="533"/>
      <w:r w:rsidRPr="00EE72F3">
        <w:rPr>
          <w:noProof w:val="0"/>
        </w:rPr>
        <w:t xml:space="preserve"> </w:t>
      </w:r>
    </w:p>
    <w:p w14:paraId="0E3DEDF7" w14:textId="66EFEB4F" w:rsidR="005464EB" w:rsidRPr="008567CD" w:rsidRDefault="005464EB" w:rsidP="005E7151">
      <w:pPr>
        <w:pStyle w:val="TableTitle"/>
      </w:pPr>
      <w:r w:rsidRPr="008567CD">
        <w:t>Table 6.3.3.10.</w:t>
      </w:r>
      <w:r w:rsidR="00537977" w:rsidRPr="008567CD">
        <w:t>S2</w:t>
      </w:r>
      <w:r w:rsidRPr="00AF19DA">
        <w:t>-1:</w:t>
      </w:r>
      <w:r w:rsidRPr="005E7151">
        <w:t xml:space="preserve"> </w:t>
      </w:r>
      <w:r w:rsidRPr="008567CD">
        <w:t>Encounter Summary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5464EB" w:rsidRPr="00EE72F3" w14:paraId="13B6D1BE"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EDEE99" w14:textId="77777777" w:rsidR="005464EB" w:rsidRPr="00EE72F3" w:rsidRDefault="005464EB" w:rsidP="006C2F45">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9E72658" w14:textId="45125D59" w:rsidR="005464EB" w:rsidRPr="00EE72F3" w:rsidRDefault="005464EB" w:rsidP="006C2F45">
            <w:pPr>
              <w:pStyle w:val="TableEntry"/>
            </w:pPr>
            <w:r w:rsidRPr="00EE72F3">
              <w:t>Encounter Summary Section</w:t>
            </w:r>
          </w:p>
        </w:tc>
      </w:tr>
      <w:tr w:rsidR="005464EB" w:rsidRPr="00EE72F3" w14:paraId="19D0CA39"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7991C58" w14:textId="77777777" w:rsidR="005464EB" w:rsidRPr="00EE72F3" w:rsidRDefault="005464EB" w:rsidP="006C2F45">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7E15041" w14:textId="56A72354" w:rsidR="005464EB" w:rsidRPr="00EE72F3" w:rsidRDefault="000659A4" w:rsidP="006C2F45">
            <w:pPr>
              <w:pStyle w:val="TableEntry"/>
            </w:pPr>
            <w:r w:rsidRPr="00EE72F3">
              <w:t>1.3.6.1.4.1.19376.1.5.3.1.1.26.1.9</w:t>
            </w:r>
          </w:p>
        </w:tc>
      </w:tr>
      <w:tr w:rsidR="005464EB" w:rsidRPr="00EE72F3" w14:paraId="3746E8FE"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EAA2E1" w14:textId="77777777" w:rsidR="005464EB" w:rsidRPr="00EE72F3" w:rsidRDefault="005464EB" w:rsidP="006C2F45">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777817" w14:textId="2C0A2E63" w:rsidR="005464EB" w:rsidRPr="00EE72F3" w:rsidRDefault="000659A4" w:rsidP="006C2F45">
            <w:pPr>
              <w:pStyle w:val="TableEntry"/>
            </w:pPr>
            <w:r w:rsidRPr="00EE72F3">
              <w:t>CDA Section Template 2.16.840.1.113883.10.12.201</w:t>
            </w:r>
          </w:p>
        </w:tc>
      </w:tr>
      <w:tr w:rsidR="005464EB" w:rsidRPr="00EE72F3" w14:paraId="0D20CD8F"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651B8F" w14:textId="77777777" w:rsidR="005464EB" w:rsidRPr="00EE72F3" w:rsidRDefault="005464EB" w:rsidP="006C2F45">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FDF1B22" w14:textId="1D231071" w:rsidR="005464EB" w:rsidRPr="00EE72F3" w:rsidRDefault="00152C28" w:rsidP="006C2F45">
            <w:pPr>
              <w:pStyle w:val="TableEntry"/>
              <w:rPr>
                <w:color w:val="FF0000"/>
              </w:rPr>
            </w:pPr>
            <w:r w:rsidRPr="00EE72F3">
              <w:t>Provides ability to summarize information that was discussed, planned and accomplished during a specific encounter.</w:t>
            </w:r>
          </w:p>
        </w:tc>
      </w:tr>
      <w:tr w:rsidR="005464EB" w:rsidRPr="00EE72F3" w14:paraId="5651FB03"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E7A9122" w14:textId="77777777" w:rsidR="005464EB" w:rsidRPr="00EE72F3" w:rsidRDefault="005464EB" w:rsidP="006C2F45">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F1EA94D" w14:textId="04007E04" w:rsidR="005464EB" w:rsidRPr="00EE72F3" w:rsidRDefault="000659A4" w:rsidP="006C2F45">
            <w:pPr>
              <w:pStyle w:val="TableEntry"/>
            </w:pPr>
            <w:r w:rsidRPr="00EE72F3">
              <w:t>34133-9, LOINC, “Episode Summary</w:t>
            </w:r>
            <w:r w:rsidR="005464EB" w:rsidRPr="00EE72F3">
              <w:t>”&gt;</w:t>
            </w:r>
          </w:p>
        </w:tc>
      </w:tr>
      <w:tr w:rsidR="005464EB" w:rsidRPr="00EE72F3" w14:paraId="4E0B8013" w14:textId="77777777" w:rsidTr="006C2F45">
        <w:tc>
          <w:tcPr>
            <w:tcW w:w="492" w:type="pct"/>
            <w:tcBorders>
              <w:top w:val="single" w:sz="4" w:space="0" w:color="auto"/>
            </w:tcBorders>
            <w:shd w:val="clear" w:color="auto" w:fill="E6E6E6"/>
            <w:vAlign w:val="center"/>
          </w:tcPr>
          <w:p w14:paraId="22178EAA" w14:textId="77777777" w:rsidR="005464EB" w:rsidRPr="00EE72F3" w:rsidRDefault="005464EB" w:rsidP="006C2F45">
            <w:pPr>
              <w:pStyle w:val="TableEntryHeader"/>
            </w:pPr>
            <w:r w:rsidRPr="00EE72F3">
              <w:t xml:space="preserve">Opt and Card </w:t>
            </w:r>
          </w:p>
        </w:tc>
        <w:tc>
          <w:tcPr>
            <w:tcW w:w="626" w:type="pct"/>
            <w:tcBorders>
              <w:top w:val="single" w:sz="4" w:space="0" w:color="auto"/>
            </w:tcBorders>
            <w:shd w:val="clear" w:color="auto" w:fill="E6E6E6"/>
            <w:vAlign w:val="center"/>
          </w:tcPr>
          <w:p w14:paraId="7CC8CACC" w14:textId="77777777" w:rsidR="005464EB" w:rsidRPr="00EE72F3" w:rsidRDefault="005464EB" w:rsidP="006C2F45">
            <w:pPr>
              <w:pStyle w:val="TableEntryHeader"/>
            </w:pPr>
            <w:r w:rsidRPr="00EE72F3">
              <w:t>Condition</w:t>
            </w:r>
          </w:p>
        </w:tc>
        <w:tc>
          <w:tcPr>
            <w:tcW w:w="1115" w:type="pct"/>
            <w:tcBorders>
              <w:top w:val="single" w:sz="4" w:space="0" w:color="auto"/>
            </w:tcBorders>
            <w:shd w:val="clear" w:color="auto" w:fill="E4E4E4"/>
          </w:tcPr>
          <w:p w14:paraId="3E18F968" w14:textId="77777777" w:rsidR="005464EB" w:rsidRPr="00EE72F3" w:rsidRDefault="005464EB" w:rsidP="006C2F45">
            <w:pPr>
              <w:pStyle w:val="TableEntryHeader"/>
            </w:pPr>
            <w:r w:rsidRPr="00EE72F3">
              <w:t>Data Element or Section Name</w:t>
            </w:r>
          </w:p>
        </w:tc>
        <w:tc>
          <w:tcPr>
            <w:tcW w:w="1302" w:type="pct"/>
            <w:tcBorders>
              <w:top w:val="single" w:sz="4" w:space="0" w:color="auto"/>
            </w:tcBorders>
            <w:shd w:val="clear" w:color="auto" w:fill="E4E4E4"/>
            <w:vAlign w:val="center"/>
          </w:tcPr>
          <w:p w14:paraId="5F24EA03" w14:textId="77777777" w:rsidR="005464EB" w:rsidRPr="00EE72F3" w:rsidRDefault="005464EB" w:rsidP="006C2F45">
            <w:pPr>
              <w:pStyle w:val="TableEntryHeader"/>
            </w:pPr>
            <w:r w:rsidRPr="00EE72F3">
              <w:t>Template ID</w:t>
            </w:r>
          </w:p>
        </w:tc>
        <w:tc>
          <w:tcPr>
            <w:tcW w:w="773" w:type="pct"/>
            <w:tcBorders>
              <w:top w:val="single" w:sz="4" w:space="0" w:color="auto"/>
            </w:tcBorders>
            <w:shd w:val="clear" w:color="auto" w:fill="E4E4E4"/>
            <w:vAlign w:val="center"/>
          </w:tcPr>
          <w:p w14:paraId="26327020" w14:textId="77777777" w:rsidR="005464EB" w:rsidRPr="00EE72F3" w:rsidRDefault="005464EB" w:rsidP="006C2F45">
            <w:pPr>
              <w:pStyle w:val="TableEntryHeader"/>
            </w:pPr>
            <w:r w:rsidRPr="00EE72F3">
              <w:t>Specification Document</w:t>
            </w:r>
          </w:p>
        </w:tc>
        <w:tc>
          <w:tcPr>
            <w:tcW w:w="692" w:type="pct"/>
            <w:tcBorders>
              <w:top w:val="single" w:sz="4" w:space="0" w:color="auto"/>
            </w:tcBorders>
            <w:shd w:val="clear" w:color="auto" w:fill="E4E4E4"/>
            <w:vAlign w:val="center"/>
          </w:tcPr>
          <w:p w14:paraId="780438D7" w14:textId="77777777" w:rsidR="005464EB" w:rsidRPr="00EE72F3" w:rsidRDefault="005464EB" w:rsidP="006C2F45">
            <w:pPr>
              <w:pStyle w:val="TableEntryHeader"/>
            </w:pPr>
            <w:r w:rsidRPr="00EE72F3">
              <w:t>Vocabulary</w:t>
            </w:r>
          </w:p>
          <w:p w14:paraId="5505794E" w14:textId="77777777" w:rsidR="005464EB" w:rsidRPr="00EE72F3" w:rsidRDefault="005464EB" w:rsidP="006C2F45">
            <w:pPr>
              <w:pStyle w:val="TableEntryHeader"/>
            </w:pPr>
            <w:r w:rsidRPr="00EE72F3">
              <w:t>Constraint</w:t>
            </w:r>
          </w:p>
        </w:tc>
      </w:tr>
      <w:tr w:rsidR="005464EB" w:rsidRPr="00EE72F3" w14:paraId="089F96E6" w14:textId="77777777" w:rsidTr="006C2F45">
        <w:tc>
          <w:tcPr>
            <w:tcW w:w="5000" w:type="pct"/>
            <w:gridSpan w:val="6"/>
          </w:tcPr>
          <w:p w14:paraId="2A3D3178" w14:textId="77777777" w:rsidR="005464EB" w:rsidRPr="00EE72F3" w:rsidRDefault="005464EB" w:rsidP="006C2F45">
            <w:pPr>
              <w:pStyle w:val="TableEntryHeader"/>
            </w:pPr>
            <w:r w:rsidRPr="00EE72F3">
              <w:t>Text only section</w:t>
            </w:r>
          </w:p>
        </w:tc>
      </w:tr>
      <w:tr w:rsidR="005464EB" w:rsidRPr="00EE72F3" w14:paraId="3327E2ED" w14:textId="77777777" w:rsidTr="006C2F45">
        <w:tc>
          <w:tcPr>
            <w:tcW w:w="492" w:type="pct"/>
            <w:vAlign w:val="center"/>
          </w:tcPr>
          <w:p w14:paraId="6D6CA1E9" w14:textId="77777777" w:rsidR="005464EB" w:rsidRPr="00EE72F3" w:rsidRDefault="005464EB" w:rsidP="006C2F45">
            <w:pPr>
              <w:pStyle w:val="TableEntry"/>
            </w:pPr>
          </w:p>
        </w:tc>
        <w:tc>
          <w:tcPr>
            <w:tcW w:w="626" w:type="pct"/>
            <w:vAlign w:val="center"/>
          </w:tcPr>
          <w:p w14:paraId="7B8C55DC" w14:textId="77777777" w:rsidR="005464EB" w:rsidRPr="00EE72F3" w:rsidRDefault="005464EB" w:rsidP="006C2F45">
            <w:pPr>
              <w:pStyle w:val="TableEntry"/>
            </w:pPr>
          </w:p>
        </w:tc>
        <w:tc>
          <w:tcPr>
            <w:tcW w:w="1115" w:type="pct"/>
            <w:vAlign w:val="center"/>
          </w:tcPr>
          <w:p w14:paraId="51C6E09E" w14:textId="77777777" w:rsidR="005464EB" w:rsidRPr="00EE72F3" w:rsidRDefault="005464EB" w:rsidP="006C2F45">
            <w:pPr>
              <w:pStyle w:val="TableEntry"/>
            </w:pPr>
          </w:p>
        </w:tc>
        <w:tc>
          <w:tcPr>
            <w:tcW w:w="1302" w:type="pct"/>
            <w:vAlign w:val="center"/>
          </w:tcPr>
          <w:p w14:paraId="55A3E570" w14:textId="77777777" w:rsidR="005464EB" w:rsidRPr="00EE72F3" w:rsidRDefault="005464EB" w:rsidP="006C2F45">
            <w:pPr>
              <w:pStyle w:val="TableEntry"/>
            </w:pPr>
          </w:p>
        </w:tc>
        <w:tc>
          <w:tcPr>
            <w:tcW w:w="773" w:type="pct"/>
            <w:vAlign w:val="center"/>
          </w:tcPr>
          <w:p w14:paraId="0BA5E3F0" w14:textId="77777777" w:rsidR="005464EB" w:rsidRPr="00EE72F3" w:rsidRDefault="005464EB" w:rsidP="006C2F45">
            <w:pPr>
              <w:pStyle w:val="TableEntry"/>
            </w:pPr>
          </w:p>
        </w:tc>
        <w:tc>
          <w:tcPr>
            <w:tcW w:w="692" w:type="pct"/>
            <w:vAlign w:val="center"/>
          </w:tcPr>
          <w:p w14:paraId="76263764" w14:textId="77777777" w:rsidR="005464EB" w:rsidRPr="00EE72F3" w:rsidRDefault="005464EB" w:rsidP="006C2F45">
            <w:pPr>
              <w:pStyle w:val="TableEntry"/>
            </w:pPr>
          </w:p>
        </w:tc>
      </w:tr>
    </w:tbl>
    <w:p w14:paraId="16E3696C" w14:textId="650213B4" w:rsidR="005464EB" w:rsidRPr="00EE72F3" w:rsidRDefault="005464EB" w:rsidP="005464EB">
      <w:pPr>
        <w:pStyle w:val="Heading6"/>
        <w:rPr>
          <w:noProof w:val="0"/>
        </w:rPr>
      </w:pPr>
      <w:bookmarkStart w:id="534" w:name="_Toc514933077"/>
      <w:r w:rsidRPr="00EE72F3">
        <w:rPr>
          <w:noProof w:val="0"/>
        </w:rPr>
        <w:t>6.3.3.10.</w:t>
      </w:r>
      <w:r w:rsidR="00537977" w:rsidRPr="00EE72F3">
        <w:rPr>
          <w:noProof w:val="0"/>
        </w:rPr>
        <w:t>S2</w:t>
      </w:r>
      <w:r w:rsidRPr="00EE72F3">
        <w:rPr>
          <w:noProof w:val="0"/>
        </w:rPr>
        <w:t xml:space="preserve">.1 Encounter Summary Section </w:t>
      </w:r>
      <w:ins w:id="535" w:author="Jones, Emma" w:date="2018-07-17T08:41:00Z">
        <w:r w:rsidR="005C62C6">
          <w:rPr>
            <w:noProof w:val="0"/>
          </w:rPr>
          <w:t>Template</w:t>
        </w:r>
      </w:ins>
      <w:del w:id="536" w:author="Jones, Emma" w:date="2018-07-17T08:41:00Z">
        <w:r w:rsidRPr="00EE72F3" w:rsidDel="005C62C6">
          <w:rPr>
            <w:noProof w:val="0"/>
          </w:rPr>
          <w:delText>Condition, Specification Document, or Vocabulary Constraint</w:delText>
        </w:r>
      </w:del>
      <w:bookmarkEnd w:id="534"/>
    </w:p>
    <w:p w14:paraId="45A29657" w14:textId="294726BD" w:rsidR="00075800" w:rsidRPr="00EE72F3" w:rsidRDefault="00075800" w:rsidP="00075800">
      <w:pPr>
        <w:pStyle w:val="BodyText"/>
      </w:pPr>
      <w:r w:rsidRPr="00EE72F3">
        <w:t xml:space="preserve">Scan the </w:t>
      </w:r>
      <w:ins w:id="537" w:author="Jones, Emma" w:date="2018-07-17T08:41:00Z">
        <w:r w:rsidR="005C62C6">
          <w:t xml:space="preserve">CDA </w:t>
        </w:r>
      </w:ins>
      <w:r w:rsidRPr="00EE72F3">
        <w:t>document for data as</w:t>
      </w:r>
      <w:r w:rsidR="00F02B35" w:rsidRPr="00EE72F3">
        <w:t xml:space="preserve">sociated with </w:t>
      </w:r>
      <w:r w:rsidR="0044679F" w:rsidRPr="00EE72F3">
        <w:t xml:space="preserve">an </w:t>
      </w:r>
      <w:r w:rsidR="00F02B35" w:rsidRPr="00EE72F3">
        <w:t>encounter that is</w:t>
      </w:r>
      <w:r w:rsidRPr="00EE72F3">
        <w:t xml:space="preserve"> the same as the</w:t>
      </w:r>
      <w:r w:rsidR="00F02B35" w:rsidRPr="00EE72F3">
        <w:t xml:space="preserve"> DocumentationOf/ServiceEvent encounter. Content associated with the applicable encounter can be used to determine the needed information. Implementations may consider content from any section to be placed in the encounter summary section. For illustration purposes, the following </w:t>
      </w:r>
      <w:r w:rsidR="002F61A3" w:rsidRPr="00EE72F3">
        <w:t>information can be</w:t>
      </w:r>
      <w:r w:rsidR="00F02B35" w:rsidRPr="00EE72F3">
        <w:t xml:space="preserve"> used.</w:t>
      </w:r>
    </w:p>
    <w:p w14:paraId="189015B4" w14:textId="6F5A4DF6" w:rsidR="00F02B35" w:rsidRPr="00EE72F3" w:rsidRDefault="00F02B35" w:rsidP="00075800">
      <w:pPr>
        <w:pStyle w:val="BodyText"/>
        <w:rPr>
          <w:b/>
        </w:rPr>
      </w:pPr>
      <w:r w:rsidRPr="00EE72F3">
        <w:rPr>
          <w:b/>
        </w:rPr>
        <w:lastRenderedPageBreak/>
        <w:t xml:space="preserve">Medications Started This Visit: </w:t>
      </w:r>
    </w:p>
    <w:p w14:paraId="33BE5282" w14:textId="14D1D2A5" w:rsidR="00F02B35" w:rsidRPr="00EE72F3" w:rsidRDefault="00F02B35" w:rsidP="00EE72F3">
      <w:pPr>
        <w:pStyle w:val="BodyText"/>
      </w:pPr>
      <w:r w:rsidRPr="00EE72F3">
        <w:t>Scan the medication section for me</w:t>
      </w:r>
      <w:r w:rsidR="00F11924" w:rsidRPr="00EE72F3">
        <w:t>dication start date the same as the encounter date</w:t>
      </w:r>
      <w:r w:rsidRPr="00EE72F3">
        <w:t>. When found output the product name, sig, start date/time, end date/time, indication</w:t>
      </w:r>
      <w:r w:rsidR="00FD1B6B" w:rsidRPr="00EE72F3">
        <w:t xml:space="preserve"> text.</w:t>
      </w:r>
    </w:p>
    <w:p w14:paraId="2B63E846" w14:textId="35427419" w:rsidR="00F02B35" w:rsidRPr="00EE72F3" w:rsidRDefault="00F02B35" w:rsidP="00075800">
      <w:pPr>
        <w:pStyle w:val="BodyText"/>
        <w:rPr>
          <w:b/>
        </w:rPr>
      </w:pPr>
      <w:r w:rsidRPr="00EE72F3">
        <w:rPr>
          <w:b/>
        </w:rPr>
        <w:t>Medications Stopped This Visit:</w:t>
      </w:r>
    </w:p>
    <w:p w14:paraId="516CA40B" w14:textId="508AAEBA" w:rsidR="00F11924" w:rsidRPr="00EE72F3" w:rsidRDefault="00F11924" w:rsidP="00EE72F3">
      <w:pPr>
        <w:pStyle w:val="BodyText"/>
        <w:rPr>
          <w:b/>
        </w:rPr>
      </w:pPr>
      <w:r w:rsidRPr="00EE72F3">
        <w:t>Scan the medication section for medication stop date the same as the encounter date. When found output the product name, sig, start date/time, end date/time, indication</w:t>
      </w:r>
      <w:r w:rsidR="00FD1B6B" w:rsidRPr="00EE72F3">
        <w:t xml:space="preserve"> text.</w:t>
      </w:r>
    </w:p>
    <w:p w14:paraId="6353E3A7" w14:textId="46BD131A" w:rsidR="00F02B35" w:rsidRPr="00EE72F3" w:rsidRDefault="00F11924" w:rsidP="00075800">
      <w:pPr>
        <w:pStyle w:val="BodyText"/>
        <w:rPr>
          <w:b/>
        </w:rPr>
      </w:pPr>
      <w:r w:rsidRPr="00EE72F3">
        <w:rPr>
          <w:b/>
        </w:rPr>
        <w:t>Procedures Performed</w:t>
      </w:r>
      <w:r w:rsidR="00F02B35" w:rsidRPr="00EE72F3">
        <w:rPr>
          <w:b/>
        </w:rPr>
        <w:t xml:space="preserve"> This Visit</w:t>
      </w:r>
      <w:r w:rsidRPr="00EE72F3">
        <w:rPr>
          <w:b/>
        </w:rPr>
        <w:t xml:space="preserve">: </w:t>
      </w:r>
    </w:p>
    <w:p w14:paraId="51E2FEAE" w14:textId="338FDC85" w:rsidR="00923720" w:rsidRDefault="00F11924" w:rsidP="00923720">
      <w:pPr>
        <w:pStyle w:val="BodyText"/>
      </w:pPr>
      <w:r w:rsidRPr="00EE72F3">
        <w:t>Scan the procedure section for procedure effective time the same as the encounter date. When found output the procedure text, effective time, instruction</w:t>
      </w:r>
      <w:r w:rsidR="00733C09" w:rsidRPr="00EE72F3">
        <w:t>s</w:t>
      </w:r>
      <w:r w:rsidRPr="00EE72F3">
        <w:t xml:space="preserve"> provided</w:t>
      </w:r>
      <w:r w:rsidR="00733C09" w:rsidRPr="00EE72F3">
        <w:t xml:space="preserve"> text</w:t>
      </w:r>
      <w:r w:rsidR="00EE72F3">
        <w:t>.</w:t>
      </w:r>
    </w:p>
    <w:p w14:paraId="310BB25C" w14:textId="77777777" w:rsidR="00EB030D" w:rsidRPr="005E7151" w:rsidRDefault="00EB030D" w:rsidP="008567CD">
      <w:pPr>
        <w:pStyle w:val="BodyText"/>
        <w:rPr>
          <w:rFonts w:eastAsia="Calibri"/>
        </w:rPr>
      </w:pPr>
    </w:p>
    <w:p w14:paraId="19175EF7" w14:textId="77777777" w:rsidR="00EB030D" w:rsidRPr="005E7151" w:rsidRDefault="00EB030D" w:rsidP="005E7151">
      <w:pPr>
        <w:pStyle w:val="XMLFragment"/>
      </w:pPr>
    </w:p>
    <w:p w14:paraId="4817DA6C" w14:textId="5F569ECF" w:rsidR="00923720" w:rsidRPr="005E7151" w:rsidRDefault="00923720" w:rsidP="005E7151">
      <w:pPr>
        <w:pStyle w:val="XMLFragment"/>
      </w:pPr>
      <w:r w:rsidRPr="005E7151">
        <w:t>&lt;component&gt;</w:t>
      </w:r>
    </w:p>
    <w:p w14:paraId="562331DB" w14:textId="77777777" w:rsidR="00923720" w:rsidRPr="005E7151" w:rsidRDefault="00923720" w:rsidP="005E7151">
      <w:pPr>
        <w:pStyle w:val="XMLFragment"/>
      </w:pPr>
      <w:r w:rsidRPr="005E7151">
        <w:t xml:space="preserve">  &lt;section&gt;</w:t>
      </w:r>
    </w:p>
    <w:p w14:paraId="1F3C94F3" w14:textId="4D1A5071" w:rsidR="00923720" w:rsidRPr="005E7151" w:rsidRDefault="00923720" w:rsidP="005E7151">
      <w:pPr>
        <w:pStyle w:val="XMLFragment"/>
      </w:pPr>
      <w:r w:rsidRPr="005E7151">
        <w:t xml:space="preserve">    &lt;templateId root="1.3.6.1.4.1.19376.1.5.3.1.1.26.1.9"/&gt;</w:t>
      </w:r>
    </w:p>
    <w:p w14:paraId="722AE173" w14:textId="77777777" w:rsidR="00923720" w:rsidRPr="005E7151" w:rsidRDefault="00923720" w:rsidP="005E7151">
      <w:pPr>
        <w:pStyle w:val="XMLFragment"/>
      </w:pPr>
      <w:r w:rsidRPr="005E7151">
        <w:t xml:space="preserve">    &lt;id root=' ' extension=' '/&gt;</w:t>
      </w:r>
    </w:p>
    <w:p w14:paraId="7217FB4D" w14:textId="239C24FD" w:rsidR="00923720" w:rsidRPr="005E7151" w:rsidRDefault="00923720" w:rsidP="005E7151">
      <w:pPr>
        <w:pStyle w:val="XMLFragment"/>
      </w:pPr>
      <w:r w:rsidRPr="005E7151">
        <w:t xml:space="preserve">    &lt;code code='34133-9' displayName='Episode Summary'</w:t>
      </w:r>
    </w:p>
    <w:p w14:paraId="1D10A300" w14:textId="77777777" w:rsidR="00923720" w:rsidRPr="005E7151" w:rsidRDefault="00923720" w:rsidP="005E7151">
      <w:pPr>
        <w:pStyle w:val="XMLFragment"/>
      </w:pPr>
      <w:r w:rsidRPr="005E7151">
        <w:t xml:space="preserve">      codeSystem='2.16.840.1.113883.6.1' codeSystemName='LOINC'/&gt;</w:t>
      </w:r>
    </w:p>
    <w:p w14:paraId="2249EB61" w14:textId="6F71DDE6" w:rsidR="00923720" w:rsidRPr="005E7151" w:rsidRDefault="00923720" w:rsidP="005E7151">
      <w:pPr>
        <w:pStyle w:val="XMLFragment"/>
      </w:pPr>
      <w:r w:rsidRPr="005E7151">
        <w:t xml:space="preserve">    &lt;title&gt;Encounter Summary&lt;/title&gt;</w:t>
      </w:r>
    </w:p>
    <w:p w14:paraId="08D79A72" w14:textId="77777777" w:rsidR="00923720" w:rsidRPr="005E7151" w:rsidRDefault="00923720" w:rsidP="005E7151">
      <w:pPr>
        <w:pStyle w:val="XMLFragment"/>
      </w:pPr>
      <w:r w:rsidRPr="005E7151">
        <w:t xml:space="preserve">    &lt;text&gt;</w:t>
      </w:r>
    </w:p>
    <w:p w14:paraId="524CAF5A" w14:textId="77777777" w:rsidR="00923720" w:rsidRPr="005E7151" w:rsidRDefault="00923720" w:rsidP="005E7151">
      <w:pPr>
        <w:pStyle w:val="XMLFragment"/>
      </w:pPr>
      <w:r w:rsidRPr="005E7151">
        <w:t xml:space="preserve">      Text as described above</w:t>
      </w:r>
    </w:p>
    <w:p w14:paraId="62EFE26A" w14:textId="77777777" w:rsidR="00923720" w:rsidRPr="005E7151" w:rsidRDefault="00923720" w:rsidP="005E7151">
      <w:pPr>
        <w:pStyle w:val="XMLFragment"/>
      </w:pPr>
      <w:r w:rsidRPr="005E7151">
        <w:t xml:space="preserve">    &lt;/text&gt;</w:t>
      </w:r>
    </w:p>
    <w:p w14:paraId="27CDEABB" w14:textId="77777777" w:rsidR="00923720" w:rsidRPr="005E7151" w:rsidRDefault="00923720" w:rsidP="005E7151">
      <w:pPr>
        <w:pStyle w:val="XMLFragment"/>
      </w:pPr>
      <w:r w:rsidRPr="005E7151">
        <w:t xml:space="preserve">  &lt;/section&gt;</w:t>
      </w:r>
    </w:p>
    <w:p w14:paraId="21B2C2D4" w14:textId="77777777" w:rsidR="00923720" w:rsidRPr="005E7151" w:rsidRDefault="00923720" w:rsidP="005E7151">
      <w:pPr>
        <w:pStyle w:val="XMLFragment"/>
      </w:pPr>
      <w:r w:rsidRPr="005E7151">
        <w:t>&lt;/component&gt;</w:t>
      </w:r>
    </w:p>
    <w:p w14:paraId="5D6ABF72" w14:textId="34ECC772" w:rsidR="00B05A57" w:rsidRPr="00AF19DA" w:rsidRDefault="00B05A57" w:rsidP="005E7151">
      <w:pPr>
        <w:pStyle w:val="FigureTitle"/>
      </w:pPr>
      <w:r w:rsidRPr="00AF19DA">
        <w:t>Figure 6.3.3.10.</w:t>
      </w:r>
      <w:r w:rsidR="00537977" w:rsidRPr="00AF19DA">
        <w:t>S2</w:t>
      </w:r>
      <w:r w:rsidRPr="00AF19DA">
        <w:t>.1-1: Specification for IHE Encounter Summary Section</w:t>
      </w:r>
    </w:p>
    <w:p w14:paraId="1E134CBC" w14:textId="42274FC1" w:rsidR="00D07411" w:rsidRPr="00EE72F3" w:rsidRDefault="00870306" w:rsidP="005E7151">
      <w:pPr>
        <w:pStyle w:val="Heading5"/>
        <w:rPr>
          <w:noProof w:val="0"/>
        </w:rPr>
      </w:pPr>
      <w:bookmarkStart w:id="538" w:name="_Toc514933078"/>
      <w:r w:rsidRPr="00EE72F3">
        <w:rPr>
          <w:noProof w:val="0"/>
        </w:rPr>
        <w:t>6.3.</w:t>
      </w:r>
      <w:r w:rsidR="00951F63" w:rsidRPr="00EE72F3">
        <w:rPr>
          <w:noProof w:val="0"/>
        </w:rPr>
        <w:t>3</w:t>
      </w:r>
      <w:r w:rsidR="00BA437B" w:rsidRPr="00EE72F3">
        <w:rPr>
          <w:noProof w:val="0"/>
        </w:rPr>
        <w:t>.</w:t>
      </w:r>
      <w:r w:rsidR="00E72566" w:rsidRPr="00EE72F3">
        <w:rPr>
          <w:noProof w:val="0"/>
        </w:rPr>
        <w:t>10</w:t>
      </w:r>
      <w:r w:rsidR="00363069" w:rsidRPr="00EE72F3">
        <w:rPr>
          <w:noProof w:val="0"/>
        </w:rPr>
        <w:t>.</w:t>
      </w:r>
      <w:r w:rsidR="00537977" w:rsidRPr="00EE72F3">
        <w:rPr>
          <w:noProof w:val="0"/>
        </w:rPr>
        <w:t>S3</w:t>
      </w:r>
      <w:r w:rsidR="00291725" w:rsidRPr="00EE72F3">
        <w:rPr>
          <w:noProof w:val="0"/>
        </w:rPr>
        <w:t xml:space="preserve"> </w:t>
      </w:r>
      <w:r w:rsidR="009F687F" w:rsidRPr="00EE72F3">
        <w:rPr>
          <w:noProof w:val="0"/>
        </w:rPr>
        <w:t xml:space="preserve">Active/Planned Medication Summary </w:t>
      </w:r>
      <w:r w:rsidR="006A2A74" w:rsidRPr="00EE72F3">
        <w:rPr>
          <w:noProof w:val="0"/>
        </w:rPr>
        <w:t>Section</w:t>
      </w:r>
      <w:r w:rsidRPr="00EE72F3">
        <w:rPr>
          <w:noProof w:val="0"/>
        </w:rPr>
        <w:t xml:space="preserve"> </w:t>
      </w:r>
      <w:r w:rsidR="00D07411" w:rsidRPr="00EE72F3">
        <w:rPr>
          <w:noProof w:val="0"/>
        </w:rPr>
        <w:t xml:space="preserve">Content </w:t>
      </w:r>
      <w:r w:rsidRPr="00EE72F3">
        <w:rPr>
          <w:noProof w:val="0"/>
        </w:rPr>
        <w:t>Module</w:t>
      </w:r>
      <w:bookmarkEnd w:id="528"/>
      <w:bookmarkEnd w:id="538"/>
      <w:r w:rsidRPr="00EE72F3">
        <w:rPr>
          <w:noProof w:val="0"/>
        </w:rPr>
        <w:t xml:space="preserve"> </w:t>
      </w:r>
      <w:bookmarkStart w:id="539" w:name="_Toc291167503"/>
      <w:bookmarkStart w:id="540" w:name="_Toc291231442"/>
      <w:bookmarkStart w:id="541" w:name="_Toc296340356"/>
    </w:p>
    <w:p w14:paraId="4DB2B00A" w14:textId="05CC88F1" w:rsidR="00C17A20" w:rsidRPr="008567CD" w:rsidRDefault="00C17A20" w:rsidP="005E7151">
      <w:pPr>
        <w:pStyle w:val="TableTitle"/>
      </w:pPr>
      <w:r w:rsidRPr="008567CD">
        <w:t>Table 6.3.3.10.</w:t>
      </w:r>
      <w:r w:rsidR="00537977" w:rsidRPr="008567CD">
        <w:t>S3</w:t>
      </w:r>
      <w:r w:rsidRPr="00AF19DA">
        <w:t>-1:</w:t>
      </w:r>
      <w:r w:rsidRPr="005E7151">
        <w:t xml:space="preserve"> </w:t>
      </w:r>
      <w:r w:rsidRPr="008567CD">
        <w:t>Active/Planned Medication Summary 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C17A20" w:rsidRPr="00EE72F3" w14:paraId="5662D54B"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B185FCD" w14:textId="77777777" w:rsidR="00C17A20" w:rsidRPr="00EE72F3" w:rsidRDefault="00C17A20" w:rsidP="006C2F45">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1201217" w14:textId="77777777" w:rsidR="00C17A20" w:rsidRPr="00EE72F3" w:rsidRDefault="00C17A20" w:rsidP="006C2F45">
            <w:pPr>
              <w:pStyle w:val="TableEntry"/>
            </w:pPr>
            <w:r w:rsidRPr="00EE72F3">
              <w:t>Active/Planned Medication Summary Section</w:t>
            </w:r>
          </w:p>
        </w:tc>
      </w:tr>
      <w:tr w:rsidR="00C17A20" w:rsidRPr="00EE72F3" w14:paraId="7914B824"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89D8F64" w14:textId="77777777" w:rsidR="00C17A20" w:rsidRPr="00EE72F3" w:rsidRDefault="00C17A20" w:rsidP="006C2F45">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92AD72" w14:textId="45B18BF3" w:rsidR="00C17A20" w:rsidRPr="00EE72F3" w:rsidRDefault="00501C9D" w:rsidP="006C2F45">
            <w:pPr>
              <w:pStyle w:val="TableEntry"/>
            </w:pPr>
            <w:r w:rsidRPr="00EE72F3">
              <w:t>1.3.6.1.4.1.19376.1.5.3.1.1.26.1.10</w:t>
            </w:r>
          </w:p>
        </w:tc>
      </w:tr>
      <w:tr w:rsidR="00C17A20" w:rsidRPr="00EE72F3" w14:paraId="44867125"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AE93318" w14:textId="77777777" w:rsidR="00C17A20" w:rsidRPr="00EE72F3" w:rsidRDefault="00C17A20" w:rsidP="006C2F45">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F59D67E" w14:textId="4169CC3B" w:rsidR="00C17A20" w:rsidRPr="00EE72F3" w:rsidRDefault="00433EDD" w:rsidP="006C2F45">
            <w:pPr>
              <w:pStyle w:val="TableEntry"/>
            </w:pPr>
            <w:r w:rsidRPr="00EE72F3">
              <w:t>CDA Section Template 2.16.840.1.113883.10.12.201</w:t>
            </w:r>
          </w:p>
        </w:tc>
      </w:tr>
      <w:tr w:rsidR="00C17A20" w:rsidRPr="00EE72F3" w14:paraId="5F87DCC1"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4AF7C51" w14:textId="77777777" w:rsidR="00C17A20" w:rsidRPr="00EE72F3" w:rsidRDefault="00C17A20" w:rsidP="006C2F45">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B413481" w14:textId="12CCD478" w:rsidR="00C17A20" w:rsidRPr="00EE72F3" w:rsidRDefault="00DE6D5E" w:rsidP="006C2F45">
            <w:pPr>
              <w:pStyle w:val="TableEntry"/>
            </w:pPr>
            <w:r w:rsidRPr="00EE72F3">
              <w:t>This section summarizes active and/or planned medications and associated indications.</w:t>
            </w:r>
          </w:p>
        </w:tc>
      </w:tr>
      <w:tr w:rsidR="00C17A20" w:rsidRPr="00EE72F3" w14:paraId="162CA734"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A2CB22D" w14:textId="77777777" w:rsidR="00C17A20" w:rsidRPr="00EE72F3" w:rsidRDefault="00C17A20" w:rsidP="006C2F45">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BC4EED" w14:textId="1DA27DD4" w:rsidR="00C17A20" w:rsidRPr="00EE72F3" w:rsidRDefault="00DE6D5E" w:rsidP="006C2F45">
            <w:pPr>
              <w:pStyle w:val="TableEntry"/>
            </w:pPr>
            <w:r w:rsidRPr="00EE72F3">
              <w:t>77604-7</w:t>
            </w:r>
            <w:r w:rsidR="00C17A20" w:rsidRPr="00EE72F3">
              <w:t xml:space="preserve">, </w:t>
            </w:r>
            <w:r w:rsidRPr="00EE72F3">
              <w:t>LOINC</w:t>
            </w:r>
            <w:r w:rsidR="00C17A20" w:rsidRPr="00EE72F3">
              <w:t>, “</w:t>
            </w:r>
            <w:r w:rsidRPr="00EE72F3">
              <w:t>Active/Planned Medication Section</w:t>
            </w:r>
            <w:r w:rsidR="00C17A20" w:rsidRPr="00EE72F3">
              <w:t>”</w:t>
            </w:r>
          </w:p>
        </w:tc>
      </w:tr>
      <w:tr w:rsidR="00C17A20" w:rsidRPr="00EE72F3" w14:paraId="3E394054" w14:textId="77777777" w:rsidTr="006C2F45">
        <w:tc>
          <w:tcPr>
            <w:tcW w:w="492" w:type="pct"/>
            <w:tcBorders>
              <w:top w:val="single" w:sz="4" w:space="0" w:color="auto"/>
            </w:tcBorders>
            <w:shd w:val="clear" w:color="auto" w:fill="E6E6E6"/>
            <w:vAlign w:val="center"/>
          </w:tcPr>
          <w:p w14:paraId="38564D8A" w14:textId="77777777" w:rsidR="00C17A20" w:rsidRPr="00EE72F3" w:rsidRDefault="00C17A20" w:rsidP="006C2F45">
            <w:pPr>
              <w:pStyle w:val="TableEntryHeader"/>
            </w:pPr>
            <w:r w:rsidRPr="00EE72F3">
              <w:t xml:space="preserve">Opt and Card </w:t>
            </w:r>
          </w:p>
        </w:tc>
        <w:tc>
          <w:tcPr>
            <w:tcW w:w="626" w:type="pct"/>
            <w:tcBorders>
              <w:top w:val="single" w:sz="4" w:space="0" w:color="auto"/>
            </w:tcBorders>
            <w:shd w:val="clear" w:color="auto" w:fill="E6E6E6"/>
            <w:vAlign w:val="center"/>
          </w:tcPr>
          <w:p w14:paraId="61E97F06" w14:textId="77777777" w:rsidR="00C17A20" w:rsidRPr="00EE72F3" w:rsidRDefault="00C17A20" w:rsidP="006C2F45">
            <w:pPr>
              <w:pStyle w:val="TableEntryHeader"/>
            </w:pPr>
            <w:r w:rsidRPr="00EE72F3">
              <w:t>Condition</w:t>
            </w:r>
          </w:p>
        </w:tc>
        <w:tc>
          <w:tcPr>
            <w:tcW w:w="1115" w:type="pct"/>
            <w:tcBorders>
              <w:top w:val="single" w:sz="4" w:space="0" w:color="auto"/>
            </w:tcBorders>
            <w:shd w:val="clear" w:color="auto" w:fill="E4E4E4"/>
          </w:tcPr>
          <w:p w14:paraId="55BAE57E" w14:textId="77777777" w:rsidR="00C17A20" w:rsidRPr="00EE72F3" w:rsidRDefault="00C17A20" w:rsidP="006C2F45">
            <w:pPr>
              <w:pStyle w:val="TableEntryHeader"/>
            </w:pPr>
            <w:r w:rsidRPr="00EE72F3">
              <w:t>Data Element or Section Name</w:t>
            </w:r>
          </w:p>
        </w:tc>
        <w:tc>
          <w:tcPr>
            <w:tcW w:w="1302" w:type="pct"/>
            <w:tcBorders>
              <w:top w:val="single" w:sz="4" w:space="0" w:color="auto"/>
            </w:tcBorders>
            <w:shd w:val="clear" w:color="auto" w:fill="E4E4E4"/>
            <w:vAlign w:val="center"/>
          </w:tcPr>
          <w:p w14:paraId="7E02E438" w14:textId="77777777" w:rsidR="00C17A20" w:rsidRPr="00EE72F3" w:rsidRDefault="00C17A20" w:rsidP="006C2F45">
            <w:pPr>
              <w:pStyle w:val="TableEntryHeader"/>
            </w:pPr>
            <w:r w:rsidRPr="00EE72F3">
              <w:t>Template ID</w:t>
            </w:r>
          </w:p>
        </w:tc>
        <w:tc>
          <w:tcPr>
            <w:tcW w:w="773" w:type="pct"/>
            <w:tcBorders>
              <w:top w:val="single" w:sz="4" w:space="0" w:color="auto"/>
            </w:tcBorders>
            <w:shd w:val="clear" w:color="auto" w:fill="E4E4E4"/>
            <w:vAlign w:val="center"/>
          </w:tcPr>
          <w:p w14:paraId="4FFA2331" w14:textId="77777777" w:rsidR="00C17A20" w:rsidRPr="00EE72F3" w:rsidRDefault="00C17A20" w:rsidP="006C2F45">
            <w:pPr>
              <w:pStyle w:val="TableEntryHeader"/>
            </w:pPr>
            <w:r w:rsidRPr="00EE72F3">
              <w:t>Specification Document</w:t>
            </w:r>
          </w:p>
        </w:tc>
        <w:tc>
          <w:tcPr>
            <w:tcW w:w="692" w:type="pct"/>
            <w:tcBorders>
              <w:top w:val="single" w:sz="4" w:space="0" w:color="auto"/>
            </w:tcBorders>
            <w:shd w:val="clear" w:color="auto" w:fill="E4E4E4"/>
            <w:vAlign w:val="center"/>
          </w:tcPr>
          <w:p w14:paraId="4A24E98A" w14:textId="77777777" w:rsidR="00C17A20" w:rsidRPr="00EE72F3" w:rsidRDefault="00C17A20" w:rsidP="006C2F45">
            <w:pPr>
              <w:pStyle w:val="TableEntryHeader"/>
            </w:pPr>
            <w:r w:rsidRPr="00EE72F3">
              <w:t>Vocabulary</w:t>
            </w:r>
          </w:p>
          <w:p w14:paraId="05202BB4" w14:textId="77777777" w:rsidR="00C17A20" w:rsidRPr="00EE72F3" w:rsidRDefault="00C17A20" w:rsidP="006C2F45">
            <w:pPr>
              <w:pStyle w:val="TableEntryHeader"/>
            </w:pPr>
            <w:r w:rsidRPr="00EE72F3">
              <w:t>Constraint</w:t>
            </w:r>
          </w:p>
        </w:tc>
      </w:tr>
      <w:tr w:rsidR="00C17A20" w:rsidRPr="00EE72F3" w14:paraId="181A5105" w14:textId="77777777" w:rsidTr="006C2F45">
        <w:tc>
          <w:tcPr>
            <w:tcW w:w="5000" w:type="pct"/>
            <w:gridSpan w:val="6"/>
          </w:tcPr>
          <w:p w14:paraId="3565A93D" w14:textId="77777777" w:rsidR="00C17A20" w:rsidRPr="00EE72F3" w:rsidRDefault="00C17A20" w:rsidP="006C2F45">
            <w:pPr>
              <w:pStyle w:val="TableEntryHeader"/>
            </w:pPr>
            <w:r w:rsidRPr="00EE72F3">
              <w:t>Text only section</w:t>
            </w:r>
          </w:p>
        </w:tc>
      </w:tr>
      <w:tr w:rsidR="00C17A20" w:rsidRPr="00EE72F3" w14:paraId="083B98E8" w14:textId="77777777" w:rsidTr="006C2F45">
        <w:tc>
          <w:tcPr>
            <w:tcW w:w="492" w:type="pct"/>
            <w:vAlign w:val="center"/>
          </w:tcPr>
          <w:p w14:paraId="44A2E7B6" w14:textId="77777777" w:rsidR="00C17A20" w:rsidRPr="00EE72F3" w:rsidRDefault="00C17A20" w:rsidP="006C2F45">
            <w:pPr>
              <w:pStyle w:val="TableEntry"/>
            </w:pPr>
          </w:p>
        </w:tc>
        <w:tc>
          <w:tcPr>
            <w:tcW w:w="626" w:type="pct"/>
            <w:vAlign w:val="center"/>
          </w:tcPr>
          <w:p w14:paraId="38A0021E" w14:textId="77777777" w:rsidR="00C17A20" w:rsidRPr="00EE72F3" w:rsidRDefault="00C17A20" w:rsidP="006C2F45">
            <w:pPr>
              <w:pStyle w:val="TableEntry"/>
            </w:pPr>
          </w:p>
        </w:tc>
        <w:tc>
          <w:tcPr>
            <w:tcW w:w="1115" w:type="pct"/>
            <w:vAlign w:val="center"/>
          </w:tcPr>
          <w:p w14:paraId="6D7DF9EF" w14:textId="77777777" w:rsidR="00C17A20" w:rsidRPr="00EE72F3" w:rsidRDefault="00C17A20" w:rsidP="006C2F45">
            <w:pPr>
              <w:pStyle w:val="TableEntry"/>
            </w:pPr>
          </w:p>
        </w:tc>
        <w:tc>
          <w:tcPr>
            <w:tcW w:w="1302" w:type="pct"/>
            <w:vAlign w:val="center"/>
          </w:tcPr>
          <w:p w14:paraId="14EA3924" w14:textId="77777777" w:rsidR="00C17A20" w:rsidRPr="00EE72F3" w:rsidRDefault="00C17A20" w:rsidP="006C2F45">
            <w:pPr>
              <w:pStyle w:val="TableEntry"/>
            </w:pPr>
          </w:p>
        </w:tc>
        <w:tc>
          <w:tcPr>
            <w:tcW w:w="773" w:type="pct"/>
            <w:vAlign w:val="center"/>
          </w:tcPr>
          <w:p w14:paraId="789EE288" w14:textId="77777777" w:rsidR="00C17A20" w:rsidRPr="00EE72F3" w:rsidRDefault="00C17A20" w:rsidP="006C2F45">
            <w:pPr>
              <w:pStyle w:val="TableEntry"/>
            </w:pPr>
          </w:p>
        </w:tc>
        <w:tc>
          <w:tcPr>
            <w:tcW w:w="692" w:type="pct"/>
            <w:vAlign w:val="center"/>
          </w:tcPr>
          <w:p w14:paraId="02656E0D" w14:textId="77777777" w:rsidR="00C17A20" w:rsidRPr="00EE72F3" w:rsidRDefault="00C17A20" w:rsidP="006C2F45">
            <w:pPr>
              <w:pStyle w:val="TableEntry"/>
            </w:pPr>
          </w:p>
        </w:tc>
      </w:tr>
    </w:tbl>
    <w:p w14:paraId="75D33700" w14:textId="190DC0B2" w:rsidR="00C17A20" w:rsidRPr="00EE72F3" w:rsidRDefault="00C17A20" w:rsidP="00C17A20">
      <w:pPr>
        <w:pStyle w:val="Heading6"/>
        <w:rPr>
          <w:noProof w:val="0"/>
        </w:rPr>
      </w:pPr>
      <w:bookmarkStart w:id="542" w:name="_Toc514933079"/>
      <w:r w:rsidRPr="00EE72F3">
        <w:rPr>
          <w:noProof w:val="0"/>
        </w:rPr>
        <w:lastRenderedPageBreak/>
        <w:t>6.3.3.10.</w:t>
      </w:r>
      <w:r w:rsidR="00537977" w:rsidRPr="00EE72F3">
        <w:rPr>
          <w:noProof w:val="0"/>
        </w:rPr>
        <w:t>S3</w:t>
      </w:r>
      <w:r w:rsidRPr="00EE72F3">
        <w:rPr>
          <w:noProof w:val="0"/>
        </w:rPr>
        <w:t>.1</w:t>
      </w:r>
      <w:r w:rsidR="00067F11" w:rsidRPr="00EE72F3">
        <w:rPr>
          <w:noProof w:val="0"/>
        </w:rPr>
        <w:t xml:space="preserve"> Active/Planned Medication </w:t>
      </w:r>
      <w:r w:rsidRPr="00EE72F3">
        <w:rPr>
          <w:noProof w:val="0"/>
        </w:rPr>
        <w:t>Summary Section</w:t>
      </w:r>
      <w:bookmarkEnd w:id="542"/>
      <w:ins w:id="543" w:author="Jones, Emma" w:date="2018-07-17T08:41:00Z">
        <w:r w:rsidR="005C62C6">
          <w:rPr>
            <w:noProof w:val="0"/>
          </w:rPr>
          <w:t xml:space="preserve"> Template</w:t>
        </w:r>
      </w:ins>
    </w:p>
    <w:p w14:paraId="4C77984F" w14:textId="77777777" w:rsidR="00260608" w:rsidRDefault="00DE6D5E" w:rsidP="00DE6D5E">
      <w:pPr>
        <w:pStyle w:val="BodyText"/>
        <w:rPr>
          <w:ins w:id="544" w:author="Jones, Emma" w:date="2018-07-17T13:56:00Z"/>
        </w:rPr>
      </w:pPr>
      <w:r w:rsidRPr="00EE72F3">
        <w:t>The purpose of the Active/Planned Medication Summary Section template is to render medi</w:t>
      </w:r>
      <w:ins w:id="545" w:author="Jones, Emma" w:date="2018-07-16T09:03:00Z">
        <w:r w:rsidR="00C07906">
          <w:t>c</w:t>
        </w:r>
      </w:ins>
      <w:r w:rsidRPr="00EE72F3">
        <w:t xml:space="preserve">ations that are active/planned which are located in medication related sections in the document. </w:t>
      </w:r>
      <w:r w:rsidR="00CF7B22" w:rsidRPr="00EE72F3">
        <w:t xml:space="preserve">This summary section is meant to contain medications the patient is currently taking (active medications) and/or medications that </w:t>
      </w:r>
      <w:ins w:id="546" w:author="Jones, Emma" w:date="2018-07-16T09:08:00Z">
        <w:r w:rsidR="00C07906">
          <w:t>are</w:t>
        </w:r>
      </w:ins>
      <w:del w:id="547" w:author="Jones, Emma" w:date="2018-07-16T09:08:00Z">
        <w:r w:rsidR="00CF7B22" w:rsidRPr="00EE72F3" w:rsidDel="00C07906">
          <w:delText>is</w:delText>
        </w:r>
      </w:del>
      <w:r w:rsidR="00CF7B22" w:rsidRPr="00EE72F3">
        <w:t xml:space="preserve"> planned for the patient to start taking (planned medications) and their applicable indications. </w:t>
      </w:r>
    </w:p>
    <w:p w14:paraId="248B64DE" w14:textId="7BE14612" w:rsidR="00DE6D5E" w:rsidRPr="00EE72F3" w:rsidRDefault="00DE6D5E" w:rsidP="00DE6D5E">
      <w:pPr>
        <w:pStyle w:val="BodyText"/>
      </w:pPr>
      <w:r w:rsidRPr="00EE72F3">
        <w:t xml:space="preserve">This template SHALL be </w:t>
      </w:r>
      <w:del w:id="548" w:author="Jones, Emma" w:date="2018-07-16T12:09:00Z">
        <w:r w:rsidRPr="00EE72F3" w:rsidDel="008B5E92">
          <w:delText xml:space="preserve">generated </w:delText>
        </w:r>
        <w:r w:rsidRPr="00EE72F3" w:rsidDel="00EE697F">
          <w:delText xml:space="preserve">and/or </w:delText>
        </w:r>
      </w:del>
      <w:r w:rsidRPr="00EE72F3">
        <w:t xml:space="preserve">rendered only if the applicable medication components exists in the containing document. </w:t>
      </w:r>
      <w:ins w:id="549" w:author="Jones, Emma" w:date="2018-07-17T13:56:00Z">
        <w:r w:rsidR="00666D58">
          <w:t xml:space="preserve">For example, if the CDA document contains a </w:t>
        </w:r>
      </w:ins>
      <w:ins w:id="550" w:author="Jones, Emma" w:date="2018-07-17T13:57:00Z">
        <w:r w:rsidR="00666D58">
          <w:t xml:space="preserve">section with a list of medication entries of varying statuses and the user (person) would like to see a list of active/planned medication, an </w:t>
        </w:r>
      </w:ins>
      <w:ins w:id="551" w:author="Jones, Emma" w:date="2018-07-16T12:11:00Z">
        <w:r w:rsidR="00EE697F">
          <w:t xml:space="preserve">Active/Planned Medication Section </w:t>
        </w:r>
      </w:ins>
      <w:ins w:id="552" w:author="Jones, Emma" w:date="2018-07-17T14:15:00Z">
        <w:r w:rsidR="00EF5CC0">
          <w:t xml:space="preserve">template </w:t>
        </w:r>
      </w:ins>
      <w:ins w:id="553" w:author="Jones, Emma" w:date="2018-07-17T13:59:00Z">
        <w:r w:rsidR="00666D58">
          <w:t>can be generated</w:t>
        </w:r>
      </w:ins>
      <w:ins w:id="554" w:author="Jones, Emma" w:date="2018-07-17T14:14:00Z">
        <w:r w:rsidR="00EF5CC0">
          <w:t xml:space="preserve"> or rendered. </w:t>
        </w:r>
      </w:ins>
      <w:ins w:id="555" w:author="Jones, Emma" w:date="2018-07-16T12:12:00Z">
        <w:r w:rsidR="00EE697F">
          <w:rPr>
            <w:rStyle w:val="CommentReference"/>
          </w:rPr>
          <w:commentReference w:id="556"/>
        </w:r>
      </w:ins>
      <w:ins w:id="557" w:author="Jones, Emma" w:date="2018-07-17T14:16:00Z">
        <w:r w:rsidR="00EF5CC0">
          <w:rPr>
            <w:rStyle w:val="CommentReference"/>
          </w:rPr>
          <w:commentReference w:id="558"/>
        </w:r>
      </w:ins>
      <w:r w:rsidRPr="00EE72F3">
        <w:t>This section SHALL NOT be used to replace existing CDA medications sections</w:t>
      </w:r>
      <w:r w:rsidR="00CF7B22" w:rsidRPr="00EE72F3">
        <w:t>. For illustration purposes, t</w:t>
      </w:r>
      <w:r w:rsidRPr="00EE72F3">
        <w:t>he following guidance is provided</w:t>
      </w:r>
      <w:r w:rsidR="00CF7B22" w:rsidRPr="00EE72F3">
        <w:t>:</w:t>
      </w:r>
      <w:r w:rsidRPr="00EE72F3">
        <w:t xml:space="preserve"> </w:t>
      </w:r>
    </w:p>
    <w:p w14:paraId="288B64EC" w14:textId="77777777" w:rsidR="00067F11" w:rsidRPr="00EE72F3" w:rsidRDefault="00067F11" w:rsidP="00067F11">
      <w:pPr>
        <w:pStyle w:val="BodyText"/>
      </w:pPr>
      <w:r w:rsidRPr="00EE72F3">
        <w:rPr>
          <w:b/>
        </w:rPr>
        <w:t>Active Medications</w:t>
      </w:r>
      <w:r w:rsidRPr="00EE72F3">
        <w:t>:</w:t>
      </w:r>
    </w:p>
    <w:p w14:paraId="7C0B2F9C" w14:textId="7795326F" w:rsidR="00067F11" w:rsidRPr="00EE72F3" w:rsidRDefault="00067F11" w:rsidP="00EE72F3">
      <w:pPr>
        <w:pStyle w:val="BodyText"/>
      </w:pPr>
      <w:r w:rsidRPr="00EE72F3">
        <w:t>Scan the medication section for medication considered to be active. When found output the product name, sig, start date/time, end date/time, indication</w:t>
      </w:r>
      <w:r w:rsidR="00CF7B22" w:rsidRPr="00EE72F3">
        <w:t xml:space="preserve">. </w:t>
      </w:r>
    </w:p>
    <w:p w14:paraId="542E6231" w14:textId="77777777" w:rsidR="00067F11" w:rsidRPr="00EE72F3" w:rsidRDefault="00067F11" w:rsidP="00067F11">
      <w:pPr>
        <w:pStyle w:val="BodyText"/>
      </w:pPr>
      <w:r w:rsidRPr="00EE72F3">
        <w:rPr>
          <w:b/>
        </w:rPr>
        <w:t>Planned Medications</w:t>
      </w:r>
      <w:r w:rsidRPr="00EE72F3">
        <w:t>:</w:t>
      </w:r>
    </w:p>
    <w:p w14:paraId="6513296C" w14:textId="31BCD272" w:rsidR="00067F11" w:rsidRPr="00EE72F3" w:rsidRDefault="00067F11" w:rsidP="00EE72F3">
      <w:pPr>
        <w:pStyle w:val="BodyText"/>
      </w:pPr>
      <w:r w:rsidRPr="00EE72F3">
        <w:t>Scan the medication section for medications with future start date.</w:t>
      </w:r>
      <w:r w:rsidR="00CF7B22" w:rsidRPr="00EE72F3">
        <w:t xml:space="preserve"> </w:t>
      </w:r>
      <w:r w:rsidRPr="00EE72F3">
        <w:t>When found output the product name, sig, start date/time, end date/time, indication</w:t>
      </w:r>
      <w:r w:rsidR="00CF7B22" w:rsidRPr="00EE72F3">
        <w:t xml:space="preserve">. </w:t>
      </w:r>
    </w:p>
    <w:p w14:paraId="5DE5CDB1" w14:textId="33E23EA6" w:rsidR="00067F11" w:rsidRPr="00EE72F3" w:rsidRDefault="00067F11" w:rsidP="00EE72F3">
      <w:pPr>
        <w:pStyle w:val="BodyText"/>
      </w:pPr>
      <w:r w:rsidRPr="00EE72F3">
        <w:t>Scan the plan of treatment section for planned substance administration</w:t>
      </w:r>
      <w:r w:rsidR="00CF7B22" w:rsidRPr="00EE72F3">
        <w:t xml:space="preserve">. </w:t>
      </w:r>
      <w:r w:rsidRPr="00EE72F3">
        <w:t>When found output the product name, sig, start date/time, end date/time, indication</w:t>
      </w:r>
      <w:r w:rsidR="00CF7B22" w:rsidRPr="00EE72F3">
        <w:t>.</w:t>
      </w:r>
    </w:p>
    <w:p w14:paraId="4A2CDED8" w14:textId="77777777" w:rsidR="006B4BCC" w:rsidRPr="00EE72F3" w:rsidRDefault="006B4BCC" w:rsidP="00EE72F3">
      <w:pPr>
        <w:pStyle w:val="BodyText"/>
      </w:pPr>
    </w:p>
    <w:p w14:paraId="5E30D3DC" w14:textId="77777777" w:rsidR="00C17A20" w:rsidRPr="005E7151" w:rsidRDefault="00C17A20" w:rsidP="005E7151">
      <w:pPr>
        <w:pStyle w:val="XMLFragment"/>
      </w:pPr>
      <w:r w:rsidRPr="005E7151">
        <w:t>&lt;component&gt;</w:t>
      </w:r>
    </w:p>
    <w:p w14:paraId="123C8D85" w14:textId="77777777" w:rsidR="00C17A20" w:rsidRPr="005E7151" w:rsidRDefault="00C17A20" w:rsidP="005E7151">
      <w:pPr>
        <w:pStyle w:val="XMLFragment"/>
      </w:pPr>
      <w:r w:rsidRPr="005E7151">
        <w:t xml:space="preserve">  &lt;section&gt;</w:t>
      </w:r>
    </w:p>
    <w:p w14:paraId="380DDEB0" w14:textId="77777777" w:rsidR="00C17A20" w:rsidRPr="005E7151" w:rsidRDefault="00C17A20" w:rsidP="005E7151">
      <w:pPr>
        <w:pStyle w:val="XMLFragment"/>
      </w:pPr>
      <w:r w:rsidRPr="005E7151">
        <w:t xml:space="preserve">    &lt;templateId root="1.3.6.1.4.1.19376.1.5.3.1.1.26.1.10"/&gt;</w:t>
      </w:r>
    </w:p>
    <w:p w14:paraId="0724E8B2" w14:textId="77777777" w:rsidR="00C17A20" w:rsidRPr="005E7151" w:rsidRDefault="00C17A20" w:rsidP="005E7151">
      <w:pPr>
        <w:pStyle w:val="XMLFragment"/>
      </w:pPr>
      <w:r w:rsidRPr="005E7151">
        <w:t xml:space="preserve">    &lt;id root=' ' extension=' '/&gt;</w:t>
      </w:r>
    </w:p>
    <w:p w14:paraId="2DFFB794" w14:textId="77777777" w:rsidR="00C17A20" w:rsidRPr="005E7151" w:rsidRDefault="00C17A20" w:rsidP="005E7151">
      <w:pPr>
        <w:pStyle w:val="XMLFragment"/>
      </w:pPr>
      <w:r w:rsidRPr="005E7151">
        <w:t xml:space="preserve">    &lt;code code='77604-7' displayName='Medication treatment plan.brief'</w:t>
      </w:r>
    </w:p>
    <w:p w14:paraId="4632641C" w14:textId="77777777" w:rsidR="00C17A20" w:rsidRPr="005E7151" w:rsidRDefault="00C17A20" w:rsidP="005E7151">
      <w:pPr>
        <w:pStyle w:val="XMLFragment"/>
      </w:pPr>
      <w:r w:rsidRPr="005E7151">
        <w:t xml:space="preserve">      codeSystem='2.16.840.1.113883.6.1' codeSystemName='LOINC'/&gt;</w:t>
      </w:r>
    </w:p>
    <w:p w14:paraId="16375A9E" w14:textId="77777777" w:rsidR="00C17A20" w:rsidRPr="005E7151" w:rsidRDefault="00C17A20" w:rsidP="005E7151">
      <w:pPr>
        <w:pStyle w:val="XMLFragment"/>
      </w:pPr>
      <w:r w:rsidRPr="005E7151">
        <w:t xml:space="preserve">    &lt;title&gt;Active/Planned Medication Summary&lt;/title&gt;</w:t>
      </w:r>
    </w:p>
    <w:p w14:paraId="649C2E12" w14:textId="77777777" w:rsidR="00C17A20" w:rsidRPr="005E7151" w:rsidRDefault="00C17A20" w:rsidP="005E7151">
      <w:pPr>
        <w:pStyle w:val="XMLFragment"/>
      </w:pPr>
      <w:r w:rsidRPr="005E7151">
        <w:t xml:space="preserve">    &lt;text&gt;</w:t>
      </w:r>
    </w:p>
    <w:p w14:paraId="56A05E1A" w14:textId="77777777" w:rsidR="00C17A20" w:rsidRPr="005E7151" w:rsidRDefault="00C17A20" w:rsidP="005E7151">
      <w:pPr>
        <w:pStyle w:val="XMLFragment"/>
      </w:pPr>
      <w:r w:rsidRPr="005E7151">
        <w:t xml:space="preserve">      Text as described above</w:t>
      </w:r>
    </w:p>
    <w:p w14:paraId="6146E50F" w14:textId="77777777" w:rsidR="00C17A20" w:rsidRPr="005E7151" w:rsidRDefault="00C17A20" w:rsidP="005E7151">
      <w:pPr>
        <w:pStyle w:val="XMLFragment"/>
      </w:pPr>
      <w:r w:rsidRPr="005E7151">
        <w:t xml:space="preserve">    &lt;/text&gt;</w:t>
      </w:r>
    </w:p>
    <w:p w14:paraId="77CE5394" w14:textId="77777777" w:rsidR="00C17A20" w:rsidRPr="005E7151" w:rsidRDefault="00C17A20" w:rsidP="005E7151">
      <w:pPr>
        <w:pStyle w:val="XMLFragment"/>
      </w:pPr>
      <w:r w:rsidRPr="005E7151">
        <w:t xml:space="preserve">  &lt;/section&gt;</w:t>
      </w:r>
    </w:p>
    <w:p w14:paraId="41693A85" w14:textId="77777777" w:rsidR="00C17A20" w:rsidRPr="005E7151" w:rsidRDefault="00C17A20" w:rsidP="005E7151">
      <w:pPr>
        <w:pStyle w:val="XMLFragment"/>
      </w:pPr>
      <w:r w:rsidRPr="005E7151">
        <w:t>&lt;/component&gt;</w:t>
      </w:r>
    </w:p>
    <w:p w14:paraId="5D59328F" w14:textId="4EC6BE4A" w:rsidR="00B05A57" w:rsidRPr="00AF19DA" w:rsidRDefault="00B05A57" w:rsidP="005E7151">
      <w:pPr>
        <w:pStyle w:val="FigureTitle"/>
      </w:pPr>
      <w:r w:rsidRPr="00AF19DA">
        <w:t>Figure 6.3.3.10.</w:t>
      </w:r>
      <w:r w:rsidR="00537977" w:rsidRPr="00AF19DA">
        <w:t>S3</w:t>
      </w:r>
      <w:r w:rsidRPr="00AF19DA">
        <w:t>.1-1: Specification for IHE Active/Planned Medication Summary Section</w:t>
      </w:r>
    </w:p>
    <w:p w14:paraId="3CDC43FC" w14:textId="7109D760" w:rsidR="0088137F" w:rsidRPr="00EE72F3" w:rsidRDefault="0088137F" w:rsidP="005E7151">
      <w:pPr>
        <w:pStyle w:val="Heading5"/>
        <w:rPr>
          <w:noProof w:val="0"/>
        </w:rPr>
      </w:pPr>
      <w:bookmarkStart w:id="559" w:name="_Toc514933080"/>
      <w:r w:rsidRPr="00EE72F3">
        <w:rPr>
          <w:noProof w:val="0"/>
        </w:rPr>
        <w:lastRenderedPageBreak/>
        <w:t>6.3.3.</w:t>
      </w:r>
      <w:r w:rsidR="00E72566" w:rsidRPr="00EE72F3">
        <w:rPr>
          <w:noProof w:val="0"/>
        </w:rPr>
        <w:t>10</w:t>
      </w:r>
      <w:r w:rsidRPr="00EE72F3">
        <w:rPr>
          <w:noProof w:val="0"/>
        </w:rPr>
        <w:t>.</w:t>
      </w:r>
      <w:r w:rsidR="00537977" w:rsidRPr="00EE72F3">
        <w:rPr>
          <w:noProof w:val="0"/>
        </w:rPr>
        <w:t>S4</w:t>
      </w:r>
      <w:r w:rsidRPr="00EE72F3">
        <w:rPr>
          <w:noProof w:val="0"/>
        </w:rPr>
        <w:t xml:space="preserve"> </w:t>
      </w:r>
      <w:ins w:id="560" w:author="Jones, Emma" w:date="2018-07-17T08:44:00Z">
        <w:r w:rsidR="00853541">
          <w:rPr>
            <w:noProof w:val="0"/>
          </w:rPr>
          <w:t xml:space="preserve">IHE </w:t>
        </w:r>
      </w:ins>
      <w:r w:rsidRPr="00EE72F3">
        <w:rPr>
          <w:noProof w:val="0"/>
        </w:rPr>
        <w:t>Document Summary Section Content Module</w:t>
      </w:r>
      <w:bookmarkEnd w:id="559"/>
      <w:r w:rsidRPr="00EE72F3">
        <w:rPr>
          <w:noProof w:val="0"/>
        </w:rPr>
        <w:t xml:space="preserve"> </w:t>
      </w:r>
    </w:p>
    <w:p w14:paraId="0341F925" w14:textId="4A1B1A6B" w:rsidR="00E72566" w:rsidRPr="00EE72F3" w:rsidRDefault="00C17A20" w:rsidP="005E7151">
      <w:pPr>
        <w:pStyle w:val="TableTitle"/>
      </w:pPr>
      <w:r w:rsidRPr="00EE72F3">
        <w:t>Table 6.3.3.10</w:t>
      </w:r>
      <w:r w:rsidR="00E72566" w:rsidRPr="00EE72F3">
        <w:t>.</w:t>
      </w:r>
      <w:r w:rsidR="00537977" w:rsidRPr="00EE72F3">
        <w:t>S4</w:t>
      </w:r>
      <w:r w:rsidR="00E72566" w:rsidRPr="00EE72F3">
        <w:t xml:space="preserve">-1: </w:t>
      </w:r>
      <w:ins w:id="561" w:author="Jones, Emma" w:date="2018-07-17T08:52:00Z">
        <w:r w:rsidR="005A43F8">
          <w:t xml:space="preserve">IHE </w:t>
        </w:r>
      </w:ins>
      <w:r w:rsidR="00E72566" w:rsidRPr="00EE72F3">
        <w:t>Document Summary Section</w:t>
      </w:r>
      <w:r w:rsidR="00D66D14" w:rsidRPr="00EE72F3">
        <w:t xml:space="preserve">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E72566" w:rsidRPr="00EE72F3" w14:paraId="4C9B29F7" w14:textId="77777777" w:rsidTr="006C2F45">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99520DB" w14:textId="77777777" w:rsidR="00E72566" w:rsidRPr="00EE72F3" w:rsidRDefault="00E72566" w:rsidP="006C2F45">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91A2F74" w14:textId="22BDA7A5" w:rsidR="00E72566" w:rsidRPr="00EE72F3" w:rsidRDefault="00E72566" w:rsidP="006C2F45">
            <w:pPr>
              <w:pStyle w:val="TableEntry"/>
            </w:pPr>
            <w:r w:rsidRPr="00EE72F3">
              <w:t>Document Summary Section</w:t>
            </w:r>
          </w:p>
        </w:tc>
      </w:tr>
      <w:tr w:rsidR="00E72566" w:rsidRPr="00EE72F3" w14:paraId="2A881A6A"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7A5C4BD" w14:textId="77777777" w:rsidR="00E72566" w:rsidRPr="00EE72F3" w:rsidRDefault="00E72566" w:rsidP="006C2F45">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D7988F6" w14:textId="372BC904" w:rsidR="00E72566" w:rsidRPr="00EE72F3" w:rsidRDefault="00693D9F" w:rsidP="006C2F45">
            <w:pPr>
              <w:pStyle w:val="TableEntry"/>
            </w:pPr>
            <w:r w:rsidRPr="00EE72F3">
              <w:t>1.3.6.1.4.1.19376.1.4.1.2.16</w:t>
            </w:r>
          </w:p>
        </w:tc>
      </w:tr>
      <w:tr w:rsidR="00E72566" w:rsidRPr="00EE72F3" w14:paraId="64D232A8"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26A0E34" w14:textId="77777777" w:rsidR="00E72566" w:rsidRPr="00EE72F3" w:rsidRDefault="00E72566" w:rsidP="006C2F45">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AFB57B" w14:textId="1270726E" w:rsidR="00E72566" w:rsidRPr="00EE72F3" w:rsidRDefault="00693D9F" w:rsidP="006C2F45">
            <w:pPr>
              <w:pStyle w:val="TableEntry"/>
            </w:pPr>
            <w:r w:rsidRPr="00EE72F3">
              <w:t>CDA Section Template 2.16.840.1.113883.10.12.201</w:t>
            </w:r>
          </w:p>
        </w:tc>
      </w:tr>
      <w:tr w:rsidR="00E72566" w:rsidRPr="00EE72F3" w14:paraId="19D21AB0"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EEE4459" w14:textId="77777777" w:rsidR="00E72566" w:rsidRPr="00EE72F3" w:rsidRDefault="00E72566" w:rsidP="006C2F45">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5C10B0F" w14:textId="5730ED91" w:rsidR="00E72566" w:rsidRPr="00AF19DA" w:rsidRDefault="002E7933" w:rsidP="005E7151">
            <w:pPr>
              <w:pStyle w:val="TableEntry"/>
            </w:pPr>
            <w:r w:rsidRPr="008567CD">
              <w:t>Provide pertinent information about</w:t>
            </w:r>
            <w:r w:rsidR="00B9106D" w:rsidRPr="00AF19DA">
              <w:t xml:space="preserve"> the document.</w:t>
            </w:r>
          </w:p>
        </w:tc>
      </w:tr>
      <w:tr w:rsidR="00E72566" w:rsidRPr="00EE72F3" w14:paraId="60C98B88" w14:textId="77777777" w:rsidTr="006C2F45">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C569C6B" w14:textId="77777777" w:rsidR="00E72566" w:rsidRPr="00EE72F3" w:rsidRDefault="00E72566" w:rsidP="006C2F45">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1BB7D7B" w14:textId="397F0B2E" w:rsidR="00E72566" w:rsidRPr="00EE72F3" w:rsidRDefault="00B05A57" w:rsidP="00B9106D">
            <w:pPr>
              <w:pStyle w:val="TableEntry"/>
            </w:pPr>
            <w:r w:rsidRPr="00EE72F3">
              <w:t xml:space="preserve">55112-7, </w:t>
            </w:r>
            <w:r w:rsidR="00B9106D" w:rsidRPr="00EE72F3">
              <w:t xml:space="preserve">LOINC, “Document Summary” </w:t>
            </w:r>
          </w:p>
        </w:tc>
      </w:tr>
      <w:tr w:rsidR="00E72566" w:rsidRPr="00EE72F3" w14:paraId="2C475E33" w14:textId="77777777" w:rsidTr="006C2F45">
        <w:tc>
          <w:tcPr>
            <w:tcW w:w="492" w:type="pct"/>
            <w:tcBorders>
              <w:top w:val="single" w:sz="4" w:space="0" w:color="auto"/>
            </w:tcBorders>
            <w:shd w:val="clear" w:color="auto" w:fill="E6E6E6"/>
            <w:vAlign w:val="center"/>
          </w:tcPr>
          <w:p w14:paraId="2EFAD4EC" w14:textId="77777777" w:rsidR="00E72566" w:rsidRPr="00EE72F3" w:rsidRDefault="00E72566" w:rsidP="006C2F45">
            <w:pPr>
              <w:pStyle w:val="TableEntryHeader"/>
            </w:pPr>
            <w:r w:rsidRPr="00EE72F3">
              <w:t xml:space="preserve">Opt and Card </w:t>
            </w:r>
          </w:p>
        </w:tc>
        <w:tc>
          <w:tcPr>
            <w:tcW w:w="626" w:type="pct"/>
            <w:tcBorders>
              <w:top w:val="single" w:sz="4" w:space="0" w:color="auto"/>
            </w:tcBorders>
            <w:shd w:val="clear" w:color="auto" w:fill="E6E6E6"/>
            <w:vAlign w:val="center"/>
          </w:tcPr>
          <w:p w14:paraId="67C72684" w14:textId="77777777" w:rsidR="00E72566" w:rsidRPr="00EE72F3" w:rsidRDefault="00E72566" w:rsidP="006C2F45">
            <w:pPr>
              <w:pStyle w:val="TableEntryHeader"/>
            </w:pPr>
            <w:r w:rsidRPr="00EE72F3">
              <w:t>Condition</w:t>
            </w:r>
          </w:p>
        </w:tc>
        <w:tc>
          <w:tcPr>
            <w:tcW w:w="1115" w:type="pct"/>
            <w:tcBorders>
              <w:top w:val="single" w:sz="4" w:space="0" w:color="auto"/>
            </w:tcBorders>
            <w:shd w:val="clear" w:color="auto" w:fill="E4E4E4"/>
          </w:tcPr>
          <w:p w14:paraId="5E1D8C6A" w14:textId="59DCA592" w:rsidR="00E72566" w:rsidRPr="00EE72F3" w:rsidRDefault="00E72566" w:rsidP="006C2F45">
            <w:pPr>
              <w:pStyle w:val="TableEntryHeader"/>
            </w:pPr>
            <w:r w:rsidRPr="00EE72F3">
              <w:t>Data Element or</w:t>
            </w:r>
            <w:r w:rsidR="0067438E">
              <w:t xml:space="preserve"> </w:t>
            </w:r>
            <w:r w:rsidRPr="00EE72F3">
              <w:t>Section Name</w:t>
            </w:r>
          </w:p>
        </w:tc>
        <w:tc>
          <w:tcPr>
            <w:tcW w:w="1302" w:type="pct"/>
            <w:tcBorders>
              <w:top w:val="single" w:sz="4" w:space="0" w:color="auto"/>
            </w:tcBorders>
            <w:shd w:val="clear" w:color="auto" w:fill="E4E4E4"/>
            <w:vAlign w:val="center"/>
          </w:tcPr>
          <w:p w14:paraId="2EA09F04" w14:textId="77777777" w:rsidR="00E72566" w:rsidRPr="00EE72F3" w:rsidRDefault="00E72566" w:rsidP="006C2F45">
            <w:pPr>
              <w:pStyle w:val="TableEntryHeader"/>
            </w:pPr>
            <w:r w:rsidRPr="00EE72F3">
              <w:t>Template ID</w:t>
            </w:r>
          </w:p>
        </w:tc>
        <w:tc>
          <w:tcPr>
            <w:tcW w:w="773" w:type="pct"/>
            <w:tcBorders>
              <w:top w:val="single" w:sz="4" w:space="0" w:color="auto"/>
            </w:tcBorders>
            <w:shd w:val="clear" w:color="auto" w:fill="E4E4E4"/>
            <w:vAlign w:val="center"/>
          </w:tcPr>
          <w:p w14:paraId="6301347E" w14:textId="77777777" w:rsidR="00E72566" w:rsidRPr="00EE72F3" w:rsidRDefault="00E72566" w:rsidP="006C2F45">
            <w:pPr>
              <w:pStyle w:val="TableEntryHeader"/>
            </w:pPr>
            <w:r w:rsidRPr="00EE72F3">
              <w:t>Specification Document</w:t>
            </w:r>
          </w:p>
        </w:tc>
        <w:tc>
          <w:tcPr>
            <w:tcW w:w="692" w:type="pct"/>
            <w:tcBorders>
              <w:top w:val="single" w:sz="4" w:space="0" w:color="auto"/>
            </w:tcBorders>
            <w:shd w:val="clear" w:color="auto" w:fill="E4E4E4"/>
            <w:vAlign w:val="center"/>
          </w:tcPr>
          <w:p w14:paraId="4047B006" w14:textId="77777777" w:rsidR="00E72566" w:rsidRPr="00EE72F3" w:rsidRDefault="00E72566" w:rsidP="006C2F45">
            <w:pPr>
              <w:pStyle w:val="TableEntryHeader"/>
            </w:pPr>
            <w:r w:rsidRPr="00EE72F3">
              <w:t>Vocabulary</w:t>
            </w:r>
          </w:p>
          <w:p w14:paraId="19389F63" w14:textId="77777777" w:rsidR="00E72566" w:rsidRPr="00EE72F3" w:rsidRDefault="00E72566" w:rsidP="006C2F45">
            <w:pPr>
              <w:pStyle w:val="TableEntryHeader"/>
            </w:pPr>
            <w:r w:rsidRPr="00EE72F3">
              <w:t>Constraint</w:t>
            </w:r>
          </w:p>
        </w:tc>
      </w:tr>
      <w:tr w:rsidR="00E72566" w:rsidRPr="00EE72F3" w14:paraId="11BE06B0" w14:textId="77777777" w:rsidTr="006C2F45">
        <w:tc>
          <w:tcPr>
            <w:tcW w:w="5000" w:type="pct"/>
            <w:gridSpan w:val="6"/>
            <w:tcBorders>
              <w:top w:val="single" w:sz="4" w:space="0" w:color="auto"/>
              <w:left w:val="single" w:sz="4" w:space="0" w:color="auto"/>
              <w:bottom w:val="single" w:sz="4" w:space="0" w:color="auto"/>
              <w:right w:val="single" w:sz="4" w:space="0" w:color="auto"/>
            </w:tcBorders>
          </w:tcPr>
          <w:p w14:paraId="48F59E12" w14:textId="77777777" w:rsidR="00E72566" w:rsidRPr="00EE72F3" w:rsidRDefault="00E72566" w:rsidP="006C2F45">
            <w:pPr>
              <w:pStyle w:val="TableEntryHeader"/>
            </w:pPr>
            <w:r w:rsidRPr="00EE72F3">
              <w:t>Text only section</w:t>
            </w:r>
          </w:p>
        </w:tc>
      </w:tr>
      <w:tr w:rsidR="00E72566" w:rsidRPr="00EE72F3" w14:paraId="1EB55CBB" w14:textId="77777777" w:rsidTr="006C2F45">
        <w:trPr>
          <w:cantSplit/>
        </w:trPr>
        <w:tc>
          <w:tcPr>
            <w:tcW w:w="492" w:type="pct"/>
            <w:tcBorders>
              <w:top w:val="single" w:sz="4" w:space="0" w:color="auto"/>
              <w:left w:val="single" w:sz="4" w:space="0" w:color="auto"/>
              <w:bottom w:val="single" w:sz="4" w:space="0" w:color="auto"/>
              <w:right w:val="single" w:sz="4" w:space="0" w:color="auto"/>
            </w:tcBorders>
            <w:vAlign w:val="center"/>
          </w:tcPr>
          <w:p w14:paraId="421341DD" w14:textId="77777777" w:rsidR="00E72566" w:rsidRPr="00EE72F3" w:rsidDel="00ED0757" w:rsidRDefault="00E72566" w:rsidP="006C2F45">
            <w:pPr>
              <w:pStyle w:val="TableEntry"/>
            </w:pPr>
          </w:p>
        </w:tc>
        <w:tc>
          <w:tcPr>
            <w:tcW w:w="626" w:type="pct"/>
            <w:tcBorders>
              <w:top w:val="single" w:sz="4" w:space="0" w:color="auto"/>
              <w:left w:val="single" w:sz="4" w:space="0" w:color="auto"/>
              <w:bottom w:val="single" w:sz="4" w:space="0" w:color="auto"/>
              <w:right w:val="single" w:sz="4" w:space="0" w:color="auto"/>
            </w:tcBorders>
            <w:vAlign w:val="center"/>
          </w:tcPr>
          <w:p w14:paraId="77D29067" w14:textId="77777777" w:rsidR="00E72566" w:rsidRPr="00EE72F3" w:rsidRDefault="00E72566" w:rsidP="006C2F45">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3FAA671" w14:textId="77777777" w:rsidR="00E72566" w:rsidRPr="00EE72F3" w:rsidRDefault="00E72566" w:rsidP="006C2F45">
            <w:pPr>
              <w:pStyle w:val="TableEntry"/>
            </w:pPr>
          </w:p>
        </w:tc>
        <w:tc>
          <w:tcPr>
            <w:tcW w:w="1302" w:type="pct"/>
            <w:tcBorders>
              <w:top w:val="single" w:sz="4" w:space="0" w:color="auto"/>
              <w:left w:val="single" w:sz="4" w:space="0" w:color="auto"/>
              <w:bottom w:val="single" w:sz="4" w:space="0" w:color="auto"/>
              <w:right w:val="single" w:sz="4" w:space="0" w:color="auto"/>
            </w:tcBorders>
            <w:vAlign w:val="center"/>
          </w:tcPr>
          <w:p w14:paraId="21D033F7" w14:textId="77777777" w:rsidR="00E72566" w:rsidRPr="00EE72F3" w:rsidRDefault="00E72566" w:rsidP="006C2F45">
            <w:pPr>
              <w:pStyle w:val="TableEntry"/>
            </w:pPr>
          </w:p>
        </w:tc>
        <w:tc>
          <w:tcPr>
            <w:tcW w:w="773" w:type="pct"/>
            <w:tcBorders>
              <w:top w:val="single" w:sz="4" w:space="0" w:color="auto"/>
              <w:left w:val="single" w:sz="4" w:space="0" w:color="auto"/>
              <w:bottom w:val="single" w:sz="4" w:space="0" w:color="auto"/>
              <w:right w:val="single" w:sz="4" w:space="0" w:color="auto"/>
            </w:tcBorders>
            <w:vAlign w:val="center"/>
          </w:tcPr>
          <w:p w14:paraId="4B664852" w14:textId="77777777" w:rsidR="00E72566" w:rsidRPr="00EE72F3" w:rsidRDefault="00E72566" w:rsidP="006C2F45">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2DF15778" w14:textId="77777777" w:rsidR="00E72566" w:rsidRPr="00EE72F3" w:rsidRDefault="00E72566" w:rsidP="006C2F45">
            <w:pPr>
              <w:pStyle w:val="TableEntry"/>
            </w:pPr>
          </w:p>
        </w:tc>
      </w:tr>
    </w:tbl>
    <w:p w14:paraId="1A190618" w14:textId="4C96CE1B" w:rsidR="00E72566" w:rsidRPr="00EE72F3" w:rsidRDefault="00E72566" w:rsidP="00E72566">
      <w:pPr>
        <w:pStyle w:val="Heading6"/>
        <w:rPr>
          <w:noProof w:val="0"/>
        </w:rPr>
      </w:pPr>
      <w:bookmarkStart w:id="562" w:name="_Toc514933081"/>
      <w:bookmarkStart w:id="563" w:name="_Toc368399631"/>
      <w:r w:rsidRPr="00EE72F3">
        <w:rPr>
          <w:noProof w:val="0"/>
        </w:rPr>
        <w:t>6.3.3.10.</w:t>
      </w:r>
      <w:r w:rsidR="00537977" w:rsidRPr="00EE72F3">
        <w:rPr>
          <w:noProof w:val="0"/>
        </w:rPr>
        <w:t>S4</w:t>
      </w:r>
      <w:r w:rsidRPr="00EE72F3">
        <w:rPr>
          <w:noProof w:val="0"/>
        </w:rPr>
        <w:t xml:space="preserve">.1 </w:t>
      </w:r>
      <w:ins w:id="564" w:author="Jones, Emma" w:date="2018-07-17T08:44:00Z">
        <w:r w:rsidR="00853541">
          <w:rPr>
            <w:noProof w:val="0"/>
          </w:rPr>
          <w:t xml:space="preserve">IHE </w:t>
        </w:r>
      </w:ins>
      <w:r w:rsidRPr="00EE72F3">
        <w:rPr>
          <w:noProof w:val="0"/>
        </w:rPr>
        <w:t>Document Summary Section</w:t>
      </w:r>
      <w:bookmarkEnd w:id="562"/>
      <w:r w:rsidRPr="00EE72F3">
        <w:rPr>
          <w:noProof w:val="0"/>
        </w:rPr>
        <w:t xml:space="preserve"> </w:t>
      </w:r>
      <w:bookmarkEnd w:id="563"/>
      <w:ins w:id="565" w:author="Jones, Emma" w:date="2018-07-17T08:42:00Z">
        <w:r w:rsidR="005C62C6">
          <w:rPr>
            <w:noProof w:val="0"/>
          </w:rPr>
          <w:t>Template</w:t>
        </w:r>
      </w:ins>
    </w:p>
    <w:p w14:paraId="0EFCE779" w14:textId="5419A1AF" w:rsidR="001C583F" w:rsidRPr="00EE72F3" w:rsidRDefault="00A56863" w:rsidP="001C583F">
      <w:pPr>
        <w:pStyle w:val="BodyText"/>
      </w:pPr>
      <w:r w:rsidRPr="00EE72F3">
        <w:t>Text only section</w:t>
      </w:r>
      <w:r w:rsidR="001C583F" w:rsidRPr="00EE72F3">
        <w:t xml:space="preserve">. The </w:t>
      </w:r>
      <w:ins w:id="566" w:author="Jones, Emma" w:date="2018-07-17T08:44:00Z">
        <w:r w:rsidR="00853541">
          <w:t xml:space="preserve">IHE </w:t>
        </w:r>
      </w:ins>
      <w:r w:rsidR="001C583F" w:rsidRPr="00EE72F3">
        <w:t xml:space="preserve">Document Summary Section template conforms to </w:t>
      </w:r>
      <w:hyperlink r:id="rId29" w:history="1">
        <w:r w:rsidR="001C583F" w:rsidRPr="00EE72F3">
          <w:rPr>
            <w:rStyle w:val="Hyperlink"/>
          </w:rPr>
          <w:t>IHE Cardiology Document Summary Section</w:t>
        </w:r>
      </w:hyperlink>
      <w:r w:rsidR="001C583F" w:rsidRPr="00EE72F3">
        <w:t xml:space="preserve"> template. </w:t>
      </w:r>
    </w:p>
    <w:p w14:paraId="4D0B7972" w14:textId="5CCE81F0" w:rsidR="00E72566" w:rsidRPr="00EE72F3" w:rsidRDefault="00E72566" w:rsidP="00E72566">
      <w:pPr>
        <w:pStyle w:val="BodyText"/>
      </w:pPr>
    </w:p>
    <w:p w14:paraId="172C3D04" w14:textId="77777777" w:rsidR="00E72566" w:rsidRPr="00EE72F3" w:rsidRDefault="00E72566" w:rsidP="00E72566">
      <w:pPr>
        <w:pStyle w:val="XMLFragment"/>
        <w:rPr>
          <w:noProof w:val="0"/>
        </w:rPr>
      </w:pPr>
      <w:r w:rsidRPr="00EE72F3">
        <w:rPr>
          <w:noProof w:val="0"/>
        </w:rPr>
        <w:t>&lt;component&gt;</w:t>
      </w:r>
    </w:p>
    <w:p w14:paraId="172D7329" w14:textId="77777777" w:rsidR="00E72566" w:rsidRPr="00EE72F3" w:rsidRDefault="00E72566" w:rsidP="00E72566">
      <w:pPr>
        <w:pStyle w:val="XMLFragment"/>
        <w:rPr>
          <w:noProof w:val="0"/>
        </w:rPr>
      </w:pPr>
    </w:p>
    <w:p w14:paraId="45A7A1EB" w14:textId="77777777" w:rsidR="00E72566" w:rsidRPr="00EE72F3" w:rsidRDefault="00E72566" w:rsidP="00E72566">
      <w:pPr>
        <w:pStyle w:val="XMLFragment"/>
        <w:rPr>
          <w:noProof w:val="0"/>
        </w:rPr>
      </w:pPr>
      <w:r w:rsidRPr="00EE72F3">
        <w:rPr>
          <w:noProof w:val="0"/>
        </w:rPr>
        <w:t xml:space="preserve">  &lt;section&gt;</w:t>
      </w:r>
    </w:p>
    <w:p w14:paraId="4AFB8CC9" w14:textId="2867C48E" w:rsidR="00E72566" w:rsidRPr="00EE72F3" w:rsidRDefault="00E72566" w:rsidP="00E72566">
      <w:pPr>
        <w:pStyle w:val="XMLFragment"/>
        <w:rPr>
          <w:noProof w:val="0"/>
        </w:rPr>
      </w:pPr>
      <w:r w:rsidRPr="00EE72F3">
        <w:rPr>
          <w:noProof w:val="0"/>
        </w:rPr>
        <w:t xml:space="preserve">    &lt;templateId root='</w:t>
      </w:r>
      <w:r w:rsidR="00A45E8D" w:rsidRPr="00EE72F3">
        <w:rPr>
          <w:noProof w:val="0"/>
        </w:rPr>
        <w:t>1.3.6.1.4.1.19376.1.4.1.2.16</w:t>
      </w:r>
      <w:r w:rsidRPr="00EE72F3">
        <w:rPr>
          <w:noProof w:val="0"/>
        </w:rPr>
        <w:t>’/&gt;</w:t>
      </w:r>
    </w:p>
    <w:p w14:paraId="2F54E1BF" w14:textId="77777777" w:rsidR="00E72566" w:rsidRPr="00EE72F3" w:rsidRDefault="00E72566" w:rsidP="00E72566">
      <w:pPr>
        <w:pStyle w:val="XMLFragment"/>
        <w:rPr>
          <w:noProof w:val="0"/>
        </w:rPr>
      </w:pPr>
      <w:r w:rsidRPr="00EE72F3">
        <w:rPr>
          <w:noProof w:val="0"/>
        </w:rPr>
        <w:t xml:space="preserve">    &lt;id root=' ' extension=' '/&gt;</w:t>
      </w:r>
    </w:p>
    <w:p w14:paraId="66653759" w14:textId="333B84DB" w:rsidR="00E72566" w:rsidRPr="00EE72F3" w:rsidRDefault="00E72566" w:rsidP="00E72566">
      <w:pPr>
        <w:pStyle w:val="XMLFragment"/>
        <w:rPr>
          <w:noProof w:val="0"/>
        </w:rPr>
      </w:pPr>
      <w:r w:rsidRPr="00EE72F3">
        <w:rPr>
          <w:noProof w:val="0"/>
        </w:rPr>
        <w:t xml:space="preserve">    &lt;code code='</w:t>
      </w:r>
      <w:r w:rsidR="00A45E8D" w:rsidRPr="00EE72F3">
        <w:rPr>
          <w:noProof w:val="0"/>
        </w:rPr>
        <w:t>55112</w:t>
      </w:r>
      <w:r w:rsidRPr="00EE72F3">
        <w:rPr>
          <w:noProof w:val="0"/>
        </w:rPr>
        <w:t>-7</w:t>
      </w:r>
      <w:r w:rsidR="00A45E8D" w:rsidRPr="00EE72F3">
        <w:rPr>
          <w:noProof w:val="0"/>
        </w:rPr>
        <w:t>' displayName='DOCUMENT SUMMARY</w:t>
      </w:r>
      <w:r w:rsidRPr="00EE72F3">
        <w:rPr>
          <w:noProof w:val="0"/>
        </w:rPr>
        <w:t>'</w:t>
      </w:r>
    </w:p>
    <w:p w14:paraId="54093ECD" w14:textId="77777777" w:rsidR="00E72566" w:rsidRPr="00EE72F3" w:rsidRDefault="00E72566" w:rsidP="00E72566">
      <w:pPr>
        <w:pStyle w:val="XMLFragment"/>
        <w:rPr>
          <w:noProof w:val="0"/>
        </w:rPr>
      </w:pPr>
      <w:r w:rsidRPr="00EE72F3">
        <w:rPr>
          <w:noProof w:val="0"/>
        </w:rPr>
        <w:t xml:space="preserve">      codeSystem='2.16.840.1.113883.6.1' codeSystemName='LOINC'/&gt;</w:t>
      </w:r>
    </w:p>
    <w:p w14:paraId="01BB26C7" w14:textId="77777777" w:rsidR="00E72566" w:rsidRPr="00EE72F3" w:rsidRDefault="00E72566" w:rsidP="00E72566">
      <w:pPr>
        <w:pStyle w:val="XMLFragment"/>
        <w:rPr>
          <w:noProof w:val="0"/>
        </w:rPr>
      </w:pPr>
      <w:r w:rsidRPr="00EE72F3">
        <w:rPr>
          <w:noProof w:val="0"/>
        </w:rPr>
        <w:t xml:space="preserve">    &lt;text&gt;</w:t>
      </w:r>
    </w:p>
    <w:p w14:paraId="03CB4DC7" w14:textId="77777777" w:rsidR="00E72566" w:rsidRPr="00EE72F3" w:rsidRDefault="00E72566" w:rsidP="00E72566">
      <w:pPr>
        <w:pStyle w:val="XMLFragment"/>
        <w:rPr>
          <w:noProof w:val="0"/>
        </w:rPr>
      </w:pPr>
      <w:r w:rsidRPr="00EE72F3">
        <w:rPr>
          <w:noProof w:val="0"/>
        </w:rPr>
        <w:t xml:space="preserve">      Text as described above</w:t>
      </w:r>
    </w:p>
    <w:p w14:paraId="29738897" w14:textId="77777777" w:rsidR="00E72566" w:rsidRPr="00EE72F3" w:rsidRDefault="00E72566" w:rsidP="00E72566">
      <w:pPr>
        <w:pStyle w:val="XMLFragment"/>
        <w:rPr>
          <w:noProof w:val="0"/>
        </w:rPr>
      </w:pPr>
      <w:r w:rsidRPr="00EE72F3">
        <w:rPr>
          <w:noProof w:val="0"/>
        </w:rPr>
        <w:t xml:space="preserve">    &lt;/text&gt;  </w:t>
      </w:r>
    </w:p>
    <w:p w14:paraId="504BC34A" w14:textId="77777777" w:rsidR="00E72566" w:rsidRPr="00EE72F3" w:rsidRDefault="00E72566" w:rsidP="00E72566">
      <w:pPr>
        <w:pStyle w:val="XMLFragment"/>
        <w:rPr>
          <w:noProof w:val="0"/>
        </w:rPr>
      </w:pPr>
      <w:r w:rsidRPr="00EE72F3">
        <w:rPr>
          <w:noProof w:val="0"/>
        </w:rPr>
        <w:t xml:space="preserve">  &lt;/section&gt;</w:t>
      </w:r>
    </w:p>
    <w:p w14:paraId="058FD28E" w14:textId="77777777" w:rsidR="00E72566" w:rsidRPr="00EE72F3" w:rsidRDefault="00E72566" w:rsidP="00E72566">
      <w:pPr>
        <w:pStyle w:val="XMLFragment"/>
        <w:rPr>
          <w:noProof w:val="0"/>
        </w:rPr>
      </w:pPr>
    </w:p>
    <w:p w14:paraId="798D3327" w14:textId="77777777" w:rsidR="00E72566" w:rsidRPr="00EE72F3" w:rsidRDefault="00E72566" w:rsidP="00E72566">
      <w:pPr>
        <w:pStyle w:val="XMLFragment"/>
        <w:rPr>
          <w:noProof w:val="0"/>
        </w:rPr>
      </w:pPr>
      <w:r w:rsidRPr="00EE72F3">
        <w:rPr>
          <w:noProof w:val="0"/>
        </w:rPr>
        <w:t>&lt;/component&gt;</w:t>
      </w:r>
    </w:p>
    <w:p w14:paraId="38F04765" w14:textId="4F385CCE" w:rsidR="00E72566" w:rsidRPr="00EE72F3" w:rsidRDefault="00E72566" w:rsidP="00E72566">
      <w:pPr>
        <w:pStyle w:val="FigureTitle"/>
      </w:pPr>
      <w:r w:rsidRPr="00EE72F3">
        <w:t>Figure 6.3.3.10.</w:t>
      </w:r>
      <w:r w:rsidR="00537977" w:rsidRPr="00EE72F3">
        <w:t>S4</w:t>
      </w:r>
      <w:r w:rsidRPr="00EE72F3">
        <w:t>.1-1: Specification for IHE Document Summary Section</w:t>
      </w:r>
    </w:p>
    <w:p w14:paraId="695EA32D" w14:textId="6DA9AE4E" w:rsidR="0088137F" w:rsidRPr="005E7874" w:rsidRDefault="0088137F" w:rsidP="005E7151">
      <w:pPr>
        <w:pStyle w:val="Heading5"/>
      </w:pPr>
      <w:bookmarkStart w:id="567" w:name="_Toc514933082"/>
      <w:r w:rsidRPr="005E7874">
        <w:lastRenderedPageBreak/>
        <w:t>6.3.3.</w:t>
      </w:r>
      <w:r w:rsidR="00E72566" w:rsidRPr="005E7874">
        <w:t>10</w:t>
      </w:r>
      <w:r w:rsidRPr="005E7874">
        <w:t>.</w:t>
      </w:r>
      <w:r w:rsidR="00537977" w:rsidRPr="005E7874">
        <w:t>S5</w:t>
      </w:r>
      <w:r w:rsidRPr="005E7874">
        <w:t xml:space="preserve"> Notes Section Content Module</w:t>
      </w:r>
      <w:bookmarkEnd w:id="567"/>
      <w:r w:rsidRPr="005E7874">
        <w:t xml:space="preserve"> </w:t>
      </w:r>
    </w:p>
    <w:p w14:paraId="504B3EFA" w14:textId="31451C92" w:rsidR="00740F7C" w:rsidRPr="005E7151" w:rsidRDefault="00AC27F1" w:rsidP="005E7151">
      <w:pPr>
        <w:pStyle w:val="TableTitle"/>
      </w:pPr>
      <w:r w:rsidRPr="008567CD">
        <w:t xml:space="preserve">Table 6.3.3.10.S5-1: Notes Section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740F7C" w:rsidRPr="00EE72F3" w14:paraId="762A1E59" w14:textId="77777777" w:rsidTr="00154F46">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F1CCD33" w14:textId="77777777" w:rsidR="00740F7C" w:rsidRPr="00EE72F3" w:rsidRDefault="00740F7C" w:rsidP="00154F46">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EF91F14" w14:textId="1C5E2FE2" w:rsidR="00740F7C" w:rsidRPr="00EE72F3" w:rsidRDefault="00740F7C" w:rsidP="00154F46">
            <w:pPr>
              <w:pStyle w:val="TableEntry"/>
            </w:pPr>
            <w:r w:rsidRPr="00EE72F3">
              <w:t>Notes Section</w:t>
            </w:r>
          </w:p>
        </w:tc>
      </w:tr>
      <w:tr w:rsidR="00740F7C" w:rsidRPr="00EE72F3" w14:paraId="5C274636"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DB459A" w14:textId="77777777" w:rsidR="00740F7C" w:rsidRPr="00EE72F3" w:rsidRDefault="00740F7C" w:rsidP="00154F46">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09F5CC" w14:textId="44DA4451" w:rsidR="00740F7C" w:rsidRPr="00EE72F3" w:rsidRDefault="00362BF4" w:rsidP="00154F46">
            <w:pPr>
              <w:pStyle w:val="TableEntry"/>
            </w:pPr>
            <w:r w:rsidRPr="00EE72F3">
              <w:t>2.16.840.1.113883.10.20.22.2.65:2016-11-01</w:t>
            </w:r>
          </w:p>
        </w:tc>
      </w:tr>
      <w:tr w:rsidR="00740F7C" w:rsidRPr="00EE72F3" w14:paraId="773B3B83"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9BD5ACF" w14:textId="77777777" w:rsidR="00740F7C" w:rsidRPr="00EE72F3" w:rsidRDefault="00740F7C" w:rsidP="00154F46">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051A532" w14:textId="77777777" w:rsidR="00740F7C" w:rsidRPr="00EE72F3" w:rsidRDefault="00740F7C" w:rsidP="00154F46">
            <w:pPr>
              <w:pStyle w:val="TableEntry"/>
            </w:pPr>
            <w:r w:rsidRPr="00EE72F3">
              <w:t>CDA Section Template 2.16.840.1.113883.10.12.201</w:t>
            </w:r>
          </w:p>
        </w:tc>
      </w:tr>
      <w:tr w:rsidR="00740F7C" w:rsidRPr="00EE72F3" w14:paraId="618ECBDD"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671451" w14:textId="77777777" w:rsidR="00740F7C" w:rsidRPr="00EE72F3" w:rsidRDefault="00740F7C" w:rsidP="00154F46">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B83277E" w14:textId="3F6CC5A2" w:rsidR="00740F7C" w:rsidRPr="008567CD" w:rsidRDefault="00740F7C" w:rsidP="005E7151">
            <w:pPr>
              <w:pStyle w:val="TableEntry"/>
            </w:pPr>
            <w:r w:rsidRPr="008567CD">
              <w:t>The Notes Section allow for inclusion of clinical documentation which does not fit precisely within any other C-CDA section.</w:t>
            </w:r>
          </w:p>
        </w:tc>
      </w:tr>
      <w:tr w:rsidR="00740F7C" w:rsidRPr="00EE72F3" w14:paraId="381D8C48"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E2FB4E0" w14:textId="77777777" w:rsidR="00740F7C" w:rsidRPr="00EE72F3" w:rsidRDefault="00740F7C" w:rsidP="00154F46">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73ADC2D" w14:textId="1CD1A24C" w:rsidR="00740F7C" w:rsidRPr="008567CD" w:rsidRDefault="00740F7C" w:rsidP="005E7151">
            <w:pPr>
              <w:pStyle w:val="TableEntry"/>
            </w:pPr>
            <w:r w:rsidRPr="008567CD">
              <w:t>LOINC (Note Types)</w:t>
            </w:r>
          </w:p>
        </w:tc>
      </w:tr>
      <w:tr w:rsidR="00740F7C" w:rsidRPr="00EE72F3" w14:paraId="2C0458C7" w14:textId="77777777" w:rsidTr="00154F46">
        <w:tc>
          <w:tcPr>
            <w:tcW w:w="492" w:type="pct"/>
            <w:tcBorders>
              <w:top w:val="single" w:sz="4" w:space="0" w:color="auto"/>
            </w:tcBorders>
            <w:shd w:val="clear" w:color="auto" w:fill="E6E6E6"/>
            <w:vAlign w:val="center"/>
          </w:tcPr>
          <w:p w14:paraId="609B6924" w14:textId="77777777" w:rsidR="00740F7C" w:rsidRPr="00EE72F3" w:rsidRDefault="00740F7C" w:rsidP="00154F46">
            <w:pPr>
              <w:pStyle w:val="TableEntryHeader"/>
            </w:pPr>
            <w:r w:rsidRPr="00EE72F3">
              <w:t xml:space="preserve">Opt and Card </w:t>
            </w:r>
          </w:p>
        </w:tc>
        <w:tc>
          <w:tcPr>
            <w:tcW w:w="626" w:type="pct"/>
            <w:tcBorders>
              <w:top w:val="single" w:sz="4" w:space="0" w:color="auto"/>
            </w:tcBorders>
            <w:shd w:val="clear" w:color="auto" w:fill="E6E6E6"/>
            <w:vAlign w:val="center"/>
          </w:tcPr>
          <w:p w14:paraId="451D72C1" w14:textId="77777777" w:rsidR="00740F7C" w:rsidRPr="00EE72F3" w:rsidRDefault="00740F7C" w:rsidP="00154F46">
            <w:pPr>
              <w:pStyle w:val="TableEntryHeader"/>
            </w:pPr>
            <w:r w:rsidRPr="00EE72F3">
              <w:t>Condition</w:t>
            </w:r>
          </w:p>
        </w:tc>
        <w:tc>
          <w:tcPr>
            <w:tcW w:w="1115" w:type="pct"/>
            <w:tcBorders>
              <w:top w:val="single" w:sz="4" w:space="0" w:color="auto"/>
            </w:tcBorders>
            <w:shd w:val="clear" w:color="auto" w:fill="E4E4E4"/>
          </w:tcPr>
          <w:p w14:paraId="15C82670" w14:textId="4365D678" w:rsidR="00740F7C" w:rsidRPr="00EE72F3" w:rsidRDefault="00740F7C" w:rsidP="00154F46">
            <w:pPr>
              <w:pStyle w:val="TableEntryHeader"/>
            </w:pPr>
            <w:r w:rsidRPr="00EE72F3">
              <w:t>Data Element or</w:t>
            </w:r>
            <w:r w:rsidR="0067438E">
              <w:t xml:space="preserve"> </w:t>
            </w:r>
            <w:r w:rsidRPr="00EE72F3">
              <w:t>Section Name</w:t>
            </w:r>
          </w:p>
        </w:tc>
        <w:tc>
          <w:tcPr>
            <w:tcW w:w="1302" w:type="pct"/>
            <w:tcBorders>
              <w:top w:val="single" w:sz="4" w:space="0" w:color="auto"/>
            </w:tcBorders>
            <w:shd w:val="clear" w:color="auto" w:fill="E4E4E4"/>
            <w:vAlign w:val="center"/>
          </w:tcPr>
          <w:p w14:paraId="3A7765BD" w14:textId="77777777" w:rsidR="00740F7C" w:rsidRPr="00EE72F3" w:rsidRDefault="00740F7C" w:rsidP="00154F46">
            <w:pPr>
              <w:pStyle w:val="TableEntryHeader"/>
            </w:pPr>
            <w:r w:rsidRPr="00EE72F3">
              <w:t>Template ID</w:t>
            </w:r>
          </w:p>
        </w:tc>
        <w:tc>
          <w:tcPr>
            <w:tcW w:w="773" w:type="pct"/>
            <w:tcBorders>
              <w:top w:val="single" w:sz="4" w:space="0" w:color="auto"/>
            </w:tcBorders>
            <w:shd w:val="clear" w:color="auto" w:fill="E4E4E4"/>
            <w:vAlign w:val="center"/>
          </w:tcPr>
          <w:p w14:paraId="1186CF57" w14:textId="77777777" w:rsidR="00740F7C" w:rsidRPr="00EE72F3" w:rsidRDefault="00740F7C" w:rsidP="00154F46">
            <w:pPr>
              <w:pStyle w:val="TableEntryHeader"/>
            </w:pPr>
            <w:r w:rsidRPr="00EE72F3">
              <w:t>Specification Document</w:t>
            </w:r>
          </w:p>
        </w:tc>
        <w:tc>
          <w:tcPr>
            <w:tcW w:w="692" w:type="pct"/>
            <w:tcBorders>
              <w:top w:val="single" w:sz="4" w:space="0" w:color="auto"/>
            </w:tcBorders>
            <w:shd w:val="clear" w:color="auto" w:fill="E4E4E4"/>
            <w:vAlign w:val="center"/>
          </w:tcPr>
          <w:p w14:paraId="7BCD019C" w14:textId="77777777" w:rsidR="00740F7C" w:rsidRPr="00EE72F3" w:rsidRDefault="00740F7C" w:rsidP="00154F46">
            <w:pPr>
              <w:pStyle w:val="TableEntryHeader"/>
            </w:pPr>
            <w:r w:rsidRPr="00EE72F3">
              <w:t>Vocabulary</w:t>
            </w:r>
          </w:p>
          <w:p w14:paraId="02C3C90B" w14:textId="77777777" w:rsidR="00740F7C" w:rsidRPr="00EE72F3" w:rsidRDefault="00740F7C" w:rsidP="00154F46">
            <w:pPr>
              <w:pStyle w:val="TableEntryHeader"/>
            </w:pPr>
            <w:r w:rsidRPr="00EE72F3">
              <w:t>Constraint</w:t>
            </w:r>
          </w:p>
        </w:tc>
      </w:tr>
      <w:tr w:rsidR="00740F7C" w:rsidRPr="00EE72F3" w14:paraId="3B61B631" w14:textId="77777777" w:rsidTr="00154F46">
        <w:tc>
          <w:tcPr>
            <w:tcW w:w="5000" w:type="pct"/>
            <w:gridSpan w:val="6"/>
            <w:tcBorders>
              <w:top w:val="single" w:sz="4" w:space="0" w:color="auto"/>
              <w:left w:val="single" w:sz="4" w:space="0" w:color="auto"/>
              <w:bottom w:val="single" w:sz="4" w:space="0" w:color="auto"/>
              <w:right w:val="single" w:sz="4" w:space="0" w:color="auto"/>
            </w:tcBorders>
          </w:tcPr>
          <w:p w14:paraId="3DCEA376" w14:textId="5D7B5C2C" w:rsidR="00740F7C" w:rsidRPr="00EE72F3" w:rsidRDefault="00740F7C" w:rsidP="00154F46">
            <w:pPr>
              <w:pStyle w:val="TableEntryHeader"/>
            </w:pPr>
            <w:r w:rsidRPr="00EE72F3">
              <w:t>Note Activity Entry</w:t>
            </w:r>
            <w:r w:rsidR="00ED3015" w:rsidRPr="00EE72F3">
              <w:t xml:space="preserve"> (See 6.3.4.E1)</w:t>
            </w:r>
          </w:p>
        </w:tc>
      </w:tr>
      <w:tr w:rsidR="00740F7C" w:rsidRPr="00EE72F3" w14:paraId="0123494D" w14:textId="77777777" w:rsidTr="00154F46">
        <w:trPr>
          <w:cantSplit/>
        </w:trPr>
        <w:tc>
          <w:tcPr>
            <w:tcW w:w="492" w:type="pct"/>
            <w:tcBorders>
              <w:top w:val="single" w:sz="4" w:space="0" w:color="auto"/>
              <w:left w:val="single" w:sz="4" w:space="0" w:color="auto"/>
              <w:bottom w:val="single" w:sz="4" w:space="0" w:color="auto"/>
              <w:right w:val="single" w:sz="4" w:space="0" w:color="auto"/>
            </w:tcBorders>
            <w:vAlign w:val="center"/>
          </w:tcPr>
          <w:p w14:paraId="2E9744DA" w14:textId="0E47EFE5" w:rsidR="00740F7C" w:rsidRPr="00EE72F3" w:rsidDel="00ED0757" w:rsidRDefault="00DD040A" w:rsidP="00154F46">
            <w:pPr>
              <w:pStyle w:val="TableEntry"/>
            </w:pPr>
            <w:r w:rsidRPr="00EE72F3">
              <w:t>1..*</w:t>
            </w:r>
          </w:p>
        </w:tc>
        <w:tc>
          <w:tcPr>
            <w:tcW w:w="626" w:type="pct"/>
            <w:tcBorders>
              <w:top w:val="single" w:sz="4" w:space="0" w:color="auto"/>
              <w:left w:val="single" w:sz="4" w:space="0" w:color="auto"/>
              <w:bottom w:val="single" w:sz="4" w:space="0" w:color="auto"/>
              <w:right w:val="single" w:sz="4" w:space="0" w:color="auto"/>
            </w:tcBorders>
            <w:vAlign w:val="center"/>
          </w:tcPr>
          <w:p w14:paraId="7C392ADF" w14:textId="77777777" w:rsidR="00740F7C" w:rsidRPr="00EE72F3" w:rsidRDefault="00740F7C" w:rsidP="00154F4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82E9863" w14:textId="31378BBE" w:rsidR="00740F7C" w:rsidRPr="00EE72F3" w:rsidRDefault="00DD040A" w:rsidP="00154F46">
            <w:pPr>
              <w:pStyle w:val="TableEntry"/>
            </w:pPr>
            <w:r w:rsidRPr="00EE72F3">
              <w:t>Note Activity Entry</w:t>
            </w:r>
          </w:p>
        </w:tc>
        <w:tc>
          <w:tcPr>
            <w:tcW w:w="1302" w:type="pct"/>
            <w:tcBorders>
              <w:top w:val="single" w:sz="4" w:space="0" w:color="auto"/>
              <w:left w:val="single" w:sz="4" w:space="0" w:color="auto"/>
              <w:bottom w:val="single" w:sz="4" w:space="0" w:color="auto"/>
              <w:right w:val="single" w:sz="4" w:space="0" w:color="auto"/>
            </w:tcBorders>
            <w:vAlign w:val="center"/>
          </w:tcPr>
          <w:p w14:paraId="6E98CCAD" w14:textId="1763CB87" w:rsidR="00740F7C" w:rsidRPr="00EE72F3" w:rsidRDefault="00C808E4" w:rsidP="00154F46">
            <w:pPr>
              <w:pStyle w:val="TableEntry"/>
            </w:pPr>
            <w:r w:rsidRPr="00EE72F3">
              <w:t>2.16.840.1.113883.10.20.22.4.202:2016-11-01</w:t>
            </w:r>
          </w:p>
        </w:tc>
        <w:tc>
          <w:tcPr>
            <w:tcW w:w="773" w:type="pct"/>
            <w:tcBorders>
              <w:top w:val="single" w:sz="4" w:space="0" w:color="auto"/>
              <w:left w:val="single" w:sz="4" w:space="0" w:color="auto"/>
              <w:bottom w:val="single" w:sz="4" w:space="0" w:color="auto"/>
              <w:right w:val="single" w:sz="4" w:space="0" w:color="auto"/>
            </w:tcBorders>
            <w:vAlign w:val="center"/>
          </w:tcPr>
          <w:p w14:paraId="76F10A52" w14:textId="77777777" w:rsidR="00740F7C" w:rsidRPr="00EE72F3" w:rsidRDefault="00740F7C" w:rsidP="00154F46">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1825E733" w14:textId="77777777" w:rsidR="00740F7C" w:rsidRPr="00EE72F3" w:rsidRDefault="00740F7C" w:rsidP="00154F46">
            <w:pPr>
              <w:pStyle w:val="TableEntry"/>
            </w:pPr>
          </w:p>
        </w:tc>
      </w:tr>
    </w:tbl>
    <w:p w14:paraId="666B5A52" w14:textId="33ABB459" w:rsidR="005C62C6" w:rsidRPr="00EE72F3" w:rsidRDefault="005C62C6" w:rsidP="005C62C6">
      <w:pPr>
        <w:pStyle w:val="Heading6"/>
        <w:rPr>
          <w:ins w:id="568" w:author="Jones, Emma" w:date="2018-07-17T08:43:00Z"/>
          <w:noProof w:val="0"/>
        </w:rPr>
      </w:pPr>
      <w:ins w:id="569" w:author="Jones, Emma" w:date="2018-07-17T08:43:00Z">
        <w:r w:rsidRPr="00EE72F3">
          <w:rPr>
            <w:noProof w:val="0"/>
          </w:rPr>
          <w:t>6.3.3.10.</w:t>
        </w:r>
        <w:r>
          <w:rPr>
            <w:noProof w:val="0"/>
          </w:rPr>
          <w:t>S5.1 Notes</w:t>
        </w:r>
        <w:r w:rsidRPr="00EE72F3">
          <w:rPr>
            <w:noProof w:val="0"/>
          </w:rPr>
          <w:t xml:space="preserve"> Section </w:t>
        </w:r>
        <w:r>
          <w:rPr>
            <w:noProof w:val="0"/>
          </w:rPr>
          <w:t>Template</w:t>
        </w:r>
      </w:ins>
    </w:p>
    <w:p w14:paraId="3CF96111" w14:textId="0731F255" w:rsidR="00AC27F1" w:rsidRPr="00EE72F3" w:rsidRDefault="00AC27F1" w:rsidP="008567CD">
      <w:pPr>
        <w:pStyle w:val="BodyText"/>
      </w:pPr>
      <w:r w:rsidRPr="00EE72F3">
        <w:t>Note</w:t>
      </w:r>
      <w:r w:rsidR="0067438E">
        <w:t>s</w:t>
      </w:r>
      <w:r w:rsidRPr="00EE72F3">
        <w:t xml:space="preserve"> </w:t>
      </w:r>
      <w:r w:rsidR="0067438E">
        <w:t>S</w:t>
      </w:r>
      <w:r w:rsidRPr="00EE72F3">
        <w:t>ection template referenced by</w:t>
      </w:r>
    </w:p>
    <w:p w14:paraId="23B09A9C" w14:textId="50D761A6" w:rsidR="00C50C0C" w:rsidRPr="008567CD" w:rsidRDefault="00AC27F1" w:rsidP="0067438E">
      <w:pPr>
        <w:pStyle w:val="BodyText"/>
      </w:pPr>
      <w:r w:rsidRPr="008567CD">
        <w:t>Health Level Seven (HL7) CDA® R2 IG: C-CDA Templates for Clinical Notes STU</w:t>
      </w:r>
      <w:r w:rsidRPr="00EE72F3">
        <w:t xml:space="preserve"> </w:t>
      </w:r>
      <w:hyperlink r:id="rId30">
        <w:r w:rsidRPr="005E7151">
          <w:rPr>
            <w:rStyle w:val="Hyperlink"/>
          </w:rPr>
          <w:t>Release 2.1</w:t>
        </w:r>
      </w:hyperlink>
      <w:r w:rsidR="0067438E" w:rsidRPr="005E7151">
        <w:t>.</w:t>
      </w:r>
    </w:p>
    <w:p w14:paraId="460D9A79" w14:textId="6D238C36" w:rsidR="00AC27F1" w:rsidRPr="005E7151" w:rsidRDefault="00AC27F1" w:rsidP="005E7151">
      <w:pPr>
        <w:pStyle w:val="BodyText"/>
      </w:pPr>
      <w:r w:rsidRPr="005E7151">
        <w:t>The Note</w:t>
      </w:r>
      <w:r w:rsidR="0067438E">
        <w:t>s</w:t>
      </w:r>
      <w:r w:rsidRPr="005E7151">
        <w:t xml:space="preserve"> Section SHOULD NOT be used in place of a more specific CDA section. </w:t>
      </w:r>
    </w:p>
    <w:p w14:paraId="06C6FBEE" w14:textId="47830CC5" w:rsidR="00A63E21" w:rsidRPr="005E7151" w:rsidRDefault="00AC27F1" w:rsidP="008567CD">
      <w:pPr>
        <w:pStyle w:val="BodyText"/>
      </w:pPr>
      <w:r w:rsidRPr="005E7151">
        <w:t>Note</w:t>
      </w:r>
      <w:r w:rsidR="0067438E">
        <w:t>s</w:t>
      </w:r>
      <w:r w:rsidRPr="005E7151">
        <w:t xml:space="preserve"> Section LOINC code can be one of all LOINC codes where the scale = document. </w:t>
      </w:r>
    </w:p>
    <w:p w14:paraId="383A0BE7" w14:textId="56F93BB4" w:rsidR="00EA684F" w:rsidRPr="00EE72F3" w:rsidRDefault="00EA684F" w:rsidP="00AF19DA">
      <w:pPr>
        <w:pStyle w:val="BodyText"/>
      </w:pPr>
    </w:p>
    <w:p w14:paraId="32744621" w14:textId="13D0392E" w:rsidR="00EA684F" w:rsidRPr="00EE72F3" w:rsidRDefault="00EA684F" w:rsidP="00AC27F1">
      <w:pPr>
        <w:pStyle w:val="BodyText"/>
      </w:pPr>
    </w:p>
    <w:p w14:paraId="362E5D13" w14:textId="307763B4" w:rsidR="00EA684F" w:rsidRPr="00EE72F3" w:rsidRDefault="00EA684F" w:rsidP="00AC27F1">
      <w:pPr>
        <w:pStyle w:val="BodyText"/>
      </w:pPr>
    </w:p>
    <w:p w14:paraId="6F38ABBB" w14:textId="62A32864" w:rsidR="00EA684F" w:rsidRPr="00EE72F3" w:rsidRDefault="00EA684F" w:rsidP="00AC27F1">
      <w:pPr>
        <w:pStyle w:val="BodyText"/>
      </w:pPr>
    </w:p>
    <w:p w14:paraId="1DC9A9C3" w14:textId="77777777" w:rsidR="00C96AC4" w:rsidRDefault="00C96AC4" w:rsidP="005E7151">
      <w:pPr>
        <w:pStyle w:val="BodyText"/>
      </w:pPr>
    </w:p>
    <w:p w14:paraId="3711E9CC" w14:textId="772589CA" w:rsidR="00C96AC4" w:rsidRPr="00C96AC4" w:rsidDel="0067438E" w:rsidRDefault="0067438E" w:rsidP="00C96AC4">
      <w:pPr>
        <w:pStyle w:val="FigureTitle"/>
      </w:pPr>
      <w:r w:rsidRPr="00C96AC4">
        <w:rPr>
          <w:noProof/>
        </w:rPr>
        <w:lastRenderedPageBreak/>
        <mc:AlternateContent>
          <mc:Choice Requires="wps">
            <w:drawing>
              <wp:anchor distT="45720" distB="45720" distL="114300" distR="114300" simplePos="0" relativeHeight="251659264" behindDoc="0" locked="0" layoutInCell="1" allowOverlap="1" wp14:anchorId="088D32D1" wp14:editId="07767727">
                <wp:simplePos x="0" y="0"/>
                <wp:positionH relativeFrom="margin">
                  <wp:posOffset>-133350</wp:posOffset>
                </wp:positionH>
                <wp:positionV relativeFrom="paragraph">
                  <wp:posOffset>0</wp:posOffset>
                </wp:positionV>
                <wp:extent cx="6200775" cy="42957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0775" cy="4295775"/>
                        </a:xfrm>
                        <a:prstGeom prst="rect">
                          <a:avLst/>
                        </a:prstGeom>
                        <a:solidFill>
                          <a:srgbClr val="FFFFFF"/>
                        </a:solidFill>
                        <a:ln w="9525">
                          <a:solidFill>
                            <a:srgbClr val="000000"/>
                          </a:solidFill>
                          <a:miter lim="800000"/>
                          <a:headEnd/>
                          <a:tailEnd/>
                        </a:ln>
                      </wps:spPr>
                      <wps:txbx>
                        <w:txbxContent>
                          <w:p w14:paraId="70F5F7AA" w14:textId="77777777" w:rsidR="00056EB4" w:rsidRDefault="00056EB4" w:rsidP="00EA684F">
                            <w:pPr>
                              <w:pStyle w:val="Default"/>
                              <w:rPr>
                                <w:sz w:val="16"/>
                                <w:szCs w:val="16"/>
                              </w:rPr>
                            </w:pPr>
                            <w:r>
                              <w:rPr>
                                <w:sz w:val="16"/>
                                <w:szCs w:val="16"/>
                              </w:rPr>
                              <w:t xml:space="preserve">&lt;section&gt; </w:t>
                            </w:r>
                          </w:p>
                          <w:p w14:paraId="272B1B43" w14:textId="57DF8834" w:rsidR="00056EB4" w:rsidRDefault="00056EB4" w:rsidP="00EA684F">
                            <w:pPr>
                              <w:pStyle w:val="Default"/>
                              <w:rPr>
                                <w:sz w:val="16"/>
                                <w:szCs w:val="16"/>
                              </w:rPr>
                            </w:pPr>
                            <w:r>
                              <w:rPr>
                                <w:sz w:val="16"/>
                                <w:szCs w:val="16"/>
                              </w:rPr>
                              <w:t xml:space="preserve">      &lt;!-- Notes Section --&gt; </w:t>
                            </w:r>
                          </w:p>
                          <w:p w14:paraId="3BC19F66" w14:textId="5B460A9E" w:rsidR="00056EB4" w:rsidRDefault="00056EB4" w:rsidP="00EA684F">
                            <w:pPr>
                              <w:pStyle w:val="Default"/>
                              <w:rPr>
                                <w:sz w:val="16"/>
                                <w:szCs w:val="16"/>
                              </w:rPr>
                            </w:pPr>
                            <w:r>
                              <w:rPr>
                                <w:sz w:val="16"/>
                                <w:szCs w:val="16"/>
                              </w:rPr>
                              <w:t xml:space="preserve">      </w:t>
                            </w:r>
                            <w:r w:rsidRPr="00BC1003">
                              <w:rPr>
                                <w:sz w:val="16"/>
                                <w:szCs w:val="16"/>
                              </w:rPr>
                              <w:t>&lt;templateId root="2.16.840.1.113883.10.20.22.2.65" extension="2016-11-01"/&gt;</w:t>
                            </w:r>
                            <w:r>
                              <w:rPr>
                                <w:sz w:val="16"/>
                                <w:szCs w:val="16"/>
                              </w:rPr>
                              <w:t xml:space="preserve"> </w:t>
                            </w:r>
                          </w:p>
                          <w:p w14:paraId="0E0CDF87" w14:textId="3F12A705" w:rsidR="00056EB4" w:rsidRDefault="00056EB4" w:rsidP="00EA684F">
                            <w:pPr>
                              <w:pStyle w:val="Default"/>
                              <w:rPr>
                                <w:sz w:val="16"/>
                                <w:szCs w:val="16"/>
                              </w:rPr>
                            </w:pPr>
                            <w:r>
                              <w:rPr>
                                <w:sz w:val="16"/>
                                <w:szCs w:val="16"/>
                              </w:rPr>
                              <w:t xml:space="preserve">      &lt;code code="11488-4" codeSystem="2.16.840.1.113883.6.1" codeSystemName="LOINC" displayName="Consultation note"/&gt; </w:t>
                            </w:r>
                          </w:p>
                          <w:p w14:paraId="1EE7FEDC" w14:textId="29D1B086" w:rsidR="00056EB4" w:rsidRDefault="00056EB4" w:rsidP="00EA684F">
                            <w:pPr>
                              <w:pStyle w:val="Default"/>
                              <w:rPr>
                                <w:sz w:val="16"/>
                                <w:szCs w:val="16"/>
                              </w:rPr>
                            </w:pPr>
                            <w:r>
                              <w:rPr>
                                <w:sz w:val="16"/>
                                <w:szCs w:val="16"/>
                              </w:rPr>
                              <w:t xml:space="preserve">      &lt;title&gt;Consultation Notes&lt;/title&gt; </w:t>
                            </w:r>
                          </w:p>
                          <w:p w14:paraId="4528F5F8" w14:textId="0508177F" w:rsidR="00056EB4" w:rsidRDefault="00056EB4" w:rsidP="00EA684F">
                            <w:pPr>
                              <w:pStyle w:val="Default"/>
                              <w:rPr>
                                <w:sz w:val="16"/>
                                <w:szCs w:val="16"/>
                              </w:rPr>
                            </w:pPr>
                            <w:r>
                              <w:rPr>
                                <w:sz w:val="16"/>
                                <w:szCs w:val="16"/>
                              </w:rPr>
                              <w:t xml:space="preserve">      &lt;text&gt; </w:t>
                            </w:r>
                          </w:p>
                          <w:p w14:paraId="4F70FFD6" w14:textId="4AF9600F" w:rsidR="00056EB4" w:rsidRDefault="00056EB4" w:rsidP="00EA684F">
                            <w:pPr>
                              <w:pStyle w:val="Default"/>
                              <w:rPr>
                                <w:sz w:val="16"/>
                                <w:szCs w:val="16"/>
                              </w:rPr>
                            </w:pPr>
                            <w:r>
                              <w:rPr>
                                <w:sz w:val="16"/>
                                <w:szCs w:val="16"/>
                              </w:rPr>
                              <w:t xml:space="preserve">          &lt;list&gt; </w:t>
                            </w:r>
                          </w:p>
                          <w:p w14:paraId="3D139F4A" w14:textId="2C9FBBE6" w:rsidR="00056EB4" w:rsidRDefault="00056EB4" w:rsidP="00EA684F">
                            <w:pPr>
                              <w:pStyle w:val="Default"/>
                              <w:rPr>
                                <w:sz w:val="16"/>
                                <w:szCs w:val="16"/>
                              </w:rPr>
                            </w:pPr>
                            <w:r>
                              <w:rPr>
                                <w:sz w:val="16"/>
                                <w:szCs w:val="16"/>
                              </w:rPr>
                              <w:t xml:space="preserve">              &lt;item ID="ConsultNote1"&gt; </w:t>
                            </w:r>
                          </w:p>
                          <w:p w14:paraId="34D2BEF6" w14:textId="0E23F163" w:rsidR="00056EB4" w:rsidRDefault="00056EB4" w:rsidP="00EA684F">
                            <w:pPr>
                              <w:pStyle w:val="Default"/>
                              <w:rPr>
                                <w:sz w:val="16"/>
                                <w:szCs w:val="16"/>
                              </w:rPr>
                            </w:pPr>
                            <w:r>
                              <w:rPr>
                                <w:sz w:val="16"/>
                                <w:szCs w:val="16"/>
                              </w:rPr>
                              <w:t xml:space="preserve">                   &lt;paragraph&gt;Dr. Specialist - September 8, 2016&lt;/paragraph&gt; </w:t>
                            </w:r>
                          </w:p>
                          <w:p w14:paraId="13F4BE7C" w14:textId="057257C5" w:rsidR="00056EB4" w:rsidRDefault="00056EB4" w:rsidP="00EE72F3">
                            <w:pPr>
                              <w:pStyle w:val="Default"/>
                              <w:ind w:left="720" w:firstLine="720"/>
                              <w:rPr>
                                <w:sz w:val="16"/>
                                <w:szCs w:val="16"/>
                              </w:rPr>
                            </w:pPr>
                            <w:r>
                              <w:rPr>
                                <w:sz w:val="16"/>
                                <w:szCs w:val="16"/>
                              </w:rPr>
                              <w:t xml:space="preserve">     &lt;paragraph&gt;Evaluated patient due to symptoms of...&lt;/paragraph&gt; </w:t>
                            </w:r>
                          </w:p>
                          <w:p w14:paraId="2F3C49BB" w14:textId="72204727" w:rsidR="00056EB4" w:rsidRDefault="00056EB4" w:rsidP="00EA684F">
                            <w:pPr>
                              <w:pStyle w:val="Default"/>
                              <w:rPr>
                                <w:sz w:val="16"/>
                                <w:szCs w:val="16"/>
                              </w:rPr>
                            </w:pPr>
                            <w:r>
                              <w:rPr>
                                <w:sz w:val="16"/>
                                <w:szCs w:val="16"/>
                              </w:rPr>
                              <w:t xml:space="preserve">              &lt;/item&gt; </w:t>
                            </w:r>
                          </w:p>
                          <w:p w14:paraId="36E544A1" w14:textId="3354608A" w:rsidR="00056EB4" w:rsidRDefault="00056EB4" w:rsidP="00EA684F">
                            <w:pPr>
                              <w:pStyle w:val="Default"/>
                              <w:rPr>
                                <w:sz w:val="16"/>
                                <w:szCs w:val="16"/>
                              </w:rPr>
                            </w:pPr>
                            <w:r>
                              <w:rPr>
                                <w:sz w:val="16"/>
                                <w:szCs w:val="16"/>
                              </w:rPr>
                              <w:t xml:space="preserve">          &lt;/list&gt; </w:t>
                            </w:r>
                          </w:p>
                          <w:p w14:paraId="1486A916" w14:textId="672A5141" w:rsidR="00056EB4" w:rsidRDefault="00056EB4" w:rsidP="00EA684F">
                            <w:pPr>
                              <w:pStyle w:val="Default"/>
                              <w:rPr>
                                <w:sz w:val="16"/>
                                <w:szCs w:val="16"/>
                              </w:rPr>
                            </w:pPr>
                            <w:r>
                              <w:rPr>
                                <w:sz w:val="16"/>
                                <w:szCs w:val="16"/>
                              </w:rPr>
                              <w:t xml:space="preserve">       &lt;/text&gt; </w:t>
                            </w:r>
                          </w:p>
                          <w:p w14:paraId="0D11673E" w14:textId="2ABD2B1A" w:rsidR="00056EB4" w:rsidRDefault="00056EB4" w:rsidP="00EA684F">
                            <w:pPr>
                              <w:pStyle w:val="Default"/>
                              <w:rPr>
                                <w:sz w:val="16"/>
                                <w:szCs w:val="16"/>
                              </w:rPr>
                            </w:pPr>
                            <w:r>
                              <w:rPr>
                                <w:sz w:val="16"/>
                                <w:szCs w:val="16"/>
                              </w:rPr>
                              <w:t xml:space="preserve">       &lt;!-- Note Activity entry --&gt; </w:t>
                            </w:r>
                          </w:p>
                          <w:p w14:paraId="6FB27C7A" w14:textId="23E462C2" w:rsidR="00056EB4" w:rsidRDefault="00056EB4" w:rsidP="00EA684F">
                            <w:pPr>
                              <w:pStyle w:val="Default"/>
                              <w:rPr>
                                <w:sz w:val="16"/>
                                <w:szCs w:val="16"/>
                              </w:rPr>
                            </w:pPr>
                            <w:r>
                              <w:rPr>
                                <w:sz w:val="16"/>
                                <w:szCs w:val="16"/>
                              </w:rPr>
                              <w:t xml:space="preserve">       &lt;entry&gt; </w:t>
                            </w:r>
                          </w:p>
                          <w:p w14:paraId="2D5E550C" w14:textId="75867652" w:rsidR="00056EB4" w:rsidRDefault="00056EB4" w:rsidP="00EA684F">
                            <w:pPr>
                              <w:pStyle w:val="Default"/>
                              <w:rPr>
                                <w:sz w:val="16"/>
                                <w:szCs w:val="16"/>
                              </w:rPr>
                            </w:pPr>
                            <w:r>
                              <w:rPr>
                                <w:sz w:val="16"/>
                                <w:szCs w:val="16"/>
                              </w:rPr>
                              <w:t xml:space="preserve">           &lt;act classCode="ACT" moodCode="EVN"&gt; </w:t>
                            </w:r>
                          </w:p>
                          <w:p w14:paraId="16F18999" w14:textId="68A1A79A" w:rsidR="00056EB4" w:rsidRDefault="00056EB4" w:rsidP="00EA684F">
                            <w:pPr>
                              <w:pStyle w:val="Default"/>
                              <w:rPr>
                                <w:sz w:val="16"/>
                                <w:szCs w:val="16"/>
                              </w:rPr>
                            </w:pPr>
                            <w:r>
                              <w:rPr>
                                <w:sz w:val="16"/>
                                <w:szCs w:val="16"/>
                              </w:rPr>
                              <w:t xml:space="preserve">                 &lt;templateId root="2.16.840.1.113883.10.20.22.4.202" extension="2016-11-01"/&gt; </w:t>
                            </w:r>
                          </w:p>
                          <w:p w14:paraId="4B387D0F" w14:textId="09FFB964" w:rsidR="00056EB4" w:rsidRDefault="00056EB4" w:rsidP="00EA684F">
                            <w:pPr>
                              <w:pStyle w:val="Default"/>
                              <w:rPr>
                                <w:sz w:val="16"/>
                                <w:szCs w:val="16"/>
                              </w:rPr>
                            </w:pPr>
                            <w:r>
                              <w:rPr>
                                <w:sz w:val="16"/>
                                <w:szCs w:val="16"/>
                              </w:rPr>
                              <w:t xml:space="preserve">                 &lt;code code="34109-9" codeSystem="2.16.840.1.113883.6.1" codeSystemName="LOINC" displayName=”Note”&gt; </w:t>
                            </w:r>
                          </w:p>
                          <w:p w14:paraId="5122976B" w14:textId="2266A497" w:rsidR="00056EB4" w:rsidRDefault="00056EB4" w:rsidP="00EA684F">
                            <w:pPr>
                              <w:pStyle w:val="Default"/>
                              <w:rPr>
                                <w:sz w:val="16"/>
                                <w:szCs w:val="16"/>
                              </w:rPr>
                            </w:pPr>
                            <w:r>
                              <w:rPr>
                                <w:sz w:val="16"/>
                                <w:szCs w:val="16"/>
                              </w:rPr>
                              <w:t xml:space="preserve">                        &lt;!-- Code must match or be equivalent to section code --&gt; </w:t>
                            </w:r>
                          </w:p>
                          <w:p w14:paraId="3717BE16" w14:textId="05BFBB4F" w:rsidR="00056EB4" w:rsidRDefault="00056EB4" w:rsidP="00EA684F">
                            <w:pPr>
                              <w:pStyle w:val="Default"/>
                              <w:rPr>
                                <w:sz w:val="16"/>
                                <w:szCs w:val="16"/>
                              </w:rPr>
                            </w:pPr>
                            <w:r>
                              <w:rPr>
                                <w:sz w:val="16"/>
                                <w:szCs w:val="16"/>
                              </w:rPr>
                              <w:t xml:space="preserve">                        &lt;translation code="11488-4" codeSystem="2.16.840.1.113883.6.1" codeSystemName="LOINC" displayName="Consultation note" /&gt; </w:t>
                            </w:r>
                          </w:p>
                          <w:p w14:paraId="24E42025" w14:textId="368199E6" w:rsidR="00056EB4" w:rsidRDefault="00056EB4" w:rsidP="00EA684F">
                            <w:pPr>
                              <w:pStyle w:val="Default"/>
                              <w:rPr>
                                <w:sz w:val="16"/>
                                <w:szCs w:val="16"/>
                              </w:rPr>
                            </w:pPr>
                            <w:r>
                              <w:rPr>
                                <w:sz w:val="16"/>
                                <w:szCs w:val="16"/>
                              </w:rPr>
                              <w:t xml:space="preserve">                 &lt;/code&gt; </w:t>
                            </w:r>
                          </w:p>
                          <w:p w14:paraId="5EB1F039" w14:textId="58B1A7F2" w:rsidR="00056EB4" w:rsidRDefault="00056EB4" w:rsidP="00EA684F">
                            <w:pPr>
                              <w:pStyle w:val="Default"/>
                              <w:rPr>
                                <w:sz w:val="16"/>
                                <w:szCs w:val="16"/>
                              </w:rPr>
                            </w:pPr>
                            <w:r>
                              <w:rPr>
                                <w:sz w:val="16"/>
                                <w:szCs w:val="16"/>
                              </w:rPr>
                              <w:t xml:space="preserve">                 &lt;text&gt; </w:t>
                            </w:r>
                          </w:p>
                          <w:p w14:paraId="6B59B12B" w14:textId="1C5A7AF1" w:rsidR="00056EB4" w:rsidRDefault="00056EB4" w:rsidP="00EA684F">
                            <w:pPr>
                              <w:pStyle w:val="Default"/>
                              <w:rPr>
                                <w:sz w:val="16"/>
                                <w:szCs w:val="16"/>
                              </w:rPr>
                            </w:pPr>
                            <w:r>
                              <w:rPr>
                                <w:sz w:val="16"/>
                                <w:szCs w:val="16"/>
                              </w:rPr>
                              <w:t xml:space="preserve">                     &lt;reference value="#ConsultNote1" /&gt; </w:t>
                            </w:r>
                          </w:p>
                          <w:p w14:paraId="6AEE9F20" w14:textId="682013B2" w:rsidR="00056EB4" w:rsidRDefault="00056EB4" w:rsidP="00EA684F">
                            <w:pPr>
                              <w:pStyle w:val="Default"/>
                              <w:rPr>
                                <w:sz w:val="16"/>
                                <w:szCs w:val="16"/>
                              </w:rPr>
                            </w:pPr>
                            <w:r>
                              <w:rPr>
                                <w:sz w:val="16"/>
                                <w:szCs w:val="16"/>
                              </w:rPr>
                              <w:t xml:space="preserve">                 &lt;/text&gt; </w:t>
                            </w:r>
                          </w:p>
                          <w:p w14:paraId="5F5B8D07" w14:textId="0259A3BC" w:rsidR="00056EB4" w:rsidRDefault="00056EB4" w:rsidP="00EA684F">
                            <w:pPr>
                              <w:pStyle w:val="Default"/>
                              <w:rPr>
                                <w:sz w:val="16"/>
                                <w:szCs w:val="16"/>
                              </w:rPr>
                            </w:pPr>
                            <w:r>
                              <w:rPr>
                                <w:sz w:val="16"/>
                                <w:szCs w:val="16"/>
                              </w:rPr>
                              <w:t xml:space="preserve">                 &lt;statusCode code="completed"/&gt; </w:t>
                            </w:r>
                          </w:p>
                          <w:p w14:paraId="563E2FDD" w14:textId="69101E6D" w:rsidR="00056EB4" w:rsidRDefault="00056EB4" w:rsidP="00EA684F">
                            <w:pPr>
                              <w:pStyle w:val="Default"/>
                              <w:rPr>
                                <w:sz w:val="16"/>
                                <w:szCs w:val="16"/>
                              </w:rPr>
                            </w:pPr>
                            <w:r>
                              <w:rPr>
                                <w:sz w:val="16"/>
                                <w:szCs w:val="16"/>
                              </w:rPr>
                              <w:t xml:space="preserve">                 &lt;!-- Clinically-relevant time of the note --&gt; </w:t>
                            </w:r>
                          </w:p>
                          <w:p w14:paraId="2ABF27D3" w14:textId="4B28FE3A" w:rsidR="00056EB4" w:rsidRDefault="00056EB4" w:rsidP="00EA684F">
                            <w:pPr>
                              <w:pStyle w:val="Default"/>
                              <w:rPr>
                                <w:sz w:val="16"/>
                                <w:szCs w:val="16"/>
                              </w:rPr>
                            </w:pPr>
                            <w:r>
                              <w:rPr>
                                <w:sz w:val="16"/>
                                <w:szCs w:val="16"/>
                              </w:rPr>
                              <w:t xml:space="preserve">                 &lt;effectiveTime value="20160908" /&gt; </w:t>
                            </w:r>
                          </w:p>
                          <w:p w14:paraId="02678AC5" w14:textId="2D6BB8E8" w:rsidR="00056EB4" w:rsidRDefault="00056EB4" w:rsidP="00EA684F">
                            <w:pPr>
                              <w:pStyle w:val="Default"/>
                              <w:rPr>
                                <w:sz w:val="16"/>
                                <w:szCs w:val="16"/>
                              </w:rPr>
                            </w:pPr>
                            <w:r>
                              <w:rPr>
                                <w:sz w:val="16"/>
                                <w:szCs w:val="16"/>
                              </w:rPr>
                              <w:t xml:space="preserve">                 &lt;!--...--&gt; </w:t>
                            </w:r>
                          </w:p>
                          <w:p w14:paraId="5943551F" w14:textId="52FA83A2" w:rsidR="00056EB4" w:rsidRDefault="00056EB4" w:rsidP="00EA684F">
                            <w:pPr>
                              <w:pStyle w:val="Default"/>
                              <w:rPr>
                                <w:sz w:val="16"/>
                                <w:szCs w:val="16"/>
                              </w:rPr>
                            </w:pPr>
                            <w:r>
                              <w:rPr>
                                <w:sz w:val="16"/>
                                <w:szCs w:val="16"/>
                              </w:rPr>
                              <w:t xml:space="preserve">          &lt;/entry&gt; </w:t>
                            </w:r>
                          </w:p>
                          <w:p w14:paraId="10D3B7CF" w14:textId="072570E4" w:rsidR="00056EB4" w:rsidRDefault="00056EB4" w:rsidP="00EA684F">
                            <w:r>
                              <w:rPr>
                                <w:sz w:val="16"/>
                                <w:szCs w:val="16"/>
                              </w:rPr>
                              <w:t>&lt;/section&gt;</w:t>
                            </w:r>
                          </w:p>
                          <w:p w14:paraId="7CDA2A32" w14:textId="77777777" w:rsidR="00056EB4" w:rsidRDefault="00056EB4" w:rsidP="00227A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D32D1" id="Text Box 2" o:spid="_x0000_s1145" type="#_x0000_t202" style="position:absolute;left:0;text-align:left;margin-left:-10.5pt;margin-top:0;width:488.25pt;height:338.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">
                <v:textbox>
                  <w:txbxContent>
                    <w:p w14:paraId="70F5F7AA" w14:textId="77777777" w:rsidR="00056EB4" w:rsidRDefault="00056EB4" w:rsidP="00EA684F">
                      <w:pPr>
                        <w:pStyle w:val="Default"/>
                        <w:rPr>
                          <w:sz w:val="16"/>
                          <w:szCs w:val="16"/>
                        </w:rPr>
                      </w:pPr>
                      <w:r>
                        <w:rPr>
                          <w:sz w:val="16"/>
                          <w:szCs w:val="16"/>
                        </w:rPr>
                        <w:t xml:space="preserve">&lt;section&gt; </w:t>
                      </w:r>
                    </w:p>
                    <w:p w14:paraId="272B1B43" w14:textId="57DF8834" w:rsidR="00056EB4" w:rsidRDefault="00056EB4" w:rsidP="00EA684F">
                      <w:pPr>
                        <w:pStyle w:val="Default"/>
                        <w:rPr>
                          <w:sz w:val="16"/>
                          <w:szCs w:val="16"/>
                        </w:rPr>
                      </w:pPr>
                      <w:r>
                        <w:rPr>
                          <w:sz w:val="16"/>
                          <w:szCs w:val="16"/>
                        </w:rPr>
                        <w:t xml:space="preserve">      </w:t>
                      </w:r>
                      <w:proofErr w:type="gramStart"/>
                      <w:r>
                        <w:rPr>
                          <w:sz w:val="16"/>
                          <w:szCs w:val="16"/>
                        </w:rPr>
                        <w:t>&lt;!--</w:t>
                      </w:r>
                      <w:proofErr w:type="gramEnd"/>
                      <w:r>
                        <w:rPr>
                          <w:sz w:val="16"/>
                          <w:szCs w:val="16"/>
                        </w:rPr>
                        <w:t xml:space="preserve"> Notes Section --&gt; </w:t>
                      </w:r>
                    </w:p>
                    <w:p w14:paraId="3BC19F66" w14:textId="5B460A9E" w:rsidR="00056EB4" w:rsidRDefault="00056EB4" w:rsidP="00EA684F">
                      <w:pPr>
                        <w:pStyle w:val="Default"/>
                        <w:rPr>
                          <w:sz w:val="16"/>
                          <w:szCs w:val="16"/>
                        </w:rPr>
                      </w:pPr>
                      <w:r>
                        <w:rPr>
                          <w:sz w:val="16"/>
                          <w:szCs w:val="16"/>
                        </w:rPr>
                        <w:t xml:space="preserve">      </w:t>
                      </w:r>
                      <w:r w:rsidRPr="00BC1003">
                        <w:rPr>
                          <w:sz w:val="16"/>
                          <w:szCs w:val="16"/>
                        </w:rPr>
                        <w:t>&lt;</w:t>
                      </w:r>
                      <w:proofErr w:type="spellStart"/>
                      <w:r w:rsidRPr="00BC1003">
                        <w:rPr>
                          <w:sz w:val="16"/>
                          <w:szCs w:val="16"/>
                        </w:rPr>
                        <w:t>templateId</w:t>
                      </w:r>
                      <w:proofErr w:type="spellEnd"/>
                      <w:r w:rsidRPr="00BC1003">
                        <w:rPr>
                          <w:sz w:val="16"/>
                          <w:szCs w:val="16"/>
                        </w:rPr>
                        <w:t xml:space="preserve"> root="2.16.840.1.113883.10.20.22.2.65" extension="2016-11-01"/&gt;</w:t>
                      </w:r>
                      <w:r>
                        <w:rPr>
                          <w:sz w:val="16"/>
                          <w:szCs w:val="16"/>
                        </w:rPr>
                        <w:t xml:space="preserve"> </w:t>
                      </w:r>
                    </w:p>
                    <w:p w14:paraId="0E0CDF87" w14:textId="3F12A705" w:rsidR="00056EB4" w:rsidRDefault="00056EB4" w:rsidP="00EA684F">
                      <w:pPr>
                        <w:pStyle w:val="Default"/>
                        <w:rPr>
                          <w:sz w:val="16"/>
                          <w:szCs w:val="16"/>
                        </w:rPr>
                      </w:pPr>
                      <w:r>
                        <w:rPr>
                          <w:sz w:val="16"/>
                          <w:szCs w:val="16"/>
                        </w:rPr>
                        <w:t xml:space="preserve">      &lt;code code="11488-4" </w:t>
                      </w:r>
                      <w:proofErr w:type="spellStart"/>
                      <w:r>
                        <w:rPr>
                          <w:sz w:val="16"/>
                          <w:szCs w:val="16"/>
                        </w:rPr>
                        <w:t>codeSystem</w:t>
                      </w:r>
                      <w:proofErr w:type="spellEnd"/>
                      <w:r>
                        <w:rPr>
                          <w:sz w:val="16"/>
                          <w:szCs w:val="16"/>
                        </w:rPr>
                        <w:t xml:space="preserve">="2.16.840.1.113883.6.1" </w:t>
                      </w:r>
                      <w:proofErr w:type="spellStart"/>
                      <w:r>
                        <w:rPr>
                          <w:sz w:val="16"/>
                          <w:szCs w:val="16"/>
                        </w:rPr>
                        <w:t>codeSystemName</w:t>
                      </w:r>
                      <w:proofErr w:type="spellEnd"/>
                      <w:r>
                        <w:rPr>
                          <w:sz w:val="16"/>
                          <w:szCs w:val="16"/>
                        </w:rPr>
                        <w:t xml:space="preserve">="LOINC" </w:t>
                      </w:r>
                      <w:proofErr w:type="spellStart"/>
                      <w:r>
                        <w:rPr>
                          <w:sz w:val="16"/>
                          <w:szCs w:val="16"/>
                        </w:rPr>
                        <w:t>displayName</w:t>
                      </w:r>
                      <w:proofErr w:type="spellEnd"/>
                      <w:r>
                        <w:rPr>
                          <w:sz w:val="16"/>
                          <w:szCs w:val="16"/>
                        </w:rPr>
                        <w:t xml:space="preserve">="Consultation note"/&gt; </w:t>
                      </w:r>
                    </w:p>
                    <w:p w14:paraId="1EE7FEDC" w14:textId="29D1B086" w:rsidR="00056EB4" w:rsidRDefault="00056EB4" w:rsidP="00EA684F">
                      <w:pPr>
                        <w:pStyle w:val="Default"/>
                        <w:rPr>
                          <w:sz w:val="16"/>
                          <w:szCs w:val="16"/>
                        </w:rPr>
                      </w:pPr>
                      <w:r>
                        <w:rPr>
                          <w:sz w:val="16"/>
                          <w:szCs w:val="16"/>
                        </w:rPr>
                        <w:t xml:space="preserve">      &lt;title&gt;Consultation Notes&lt;/title&gt; </w:t>
                      </w:r>
                    </w:p>
                    <w:p w14:paraId="4528F5F8" w14:textId="0508177F" w:rsidR="00056EB4" w:rsidRDefault="00056EB4" w:rsidP="00EA684F">
                      <w:pPr>
                        <w:pStyle w:val="Default"/>
                        <w:rPr>
                          <w:sz w:val="16"/>
                          <w:szCs w:val="16"/>
                        </w:rPr>
                      </w:pPr>
                      <w:r>
                        <w:rPr>
                          <w:sz w:val="16"/>
                          <w:szCs w:val="16"/>
                        </w:rPr>
                        <w:t xml:space="preserve">      &lt;text&gt; </w:t>
                      </w:r>
                    </w:p>
                    <w:p w14:paraId="4F70FFD6" w14:textId="4AF9600F" w:rsidR="00056EB4" w:rsidRDefault="00056EB4" w:rsidP="00EA684F">
                      <w:pPr>
                        <w:pStyle w:val="Default"/>
                        <w:rPr>
                          <w:sz w:val="16"/>
                          <w:szCs w:val="16"/>
                        </w:rPr>
                      </w:pPr>
                      <w:r>
                        <w:rPr>
                          <w:sz w:val="16"/>
                          <w:szCs w:val="16"/>
                        </w:rPr>
                        <w:t xml:space="preserve">          &lt;list&gt; </w:t>
                      </w:r>
                    </w:p>
                    <w:p w14:paraId="3D139F4A" w14:textId="2C9FBBE6" w:rsidR="00056EB4" w:rsidRDefault="00056EB4" w:rsidP="00EA684F">
                      <w:pPr>
                        <w:pStyle w:val="Default"/>
                        <w:rPr>
                          <w:sz w:val="16"/>
                          <w:szCs w:val="16"/>
                        </w:rPr>
                      </w:pPr>
                      <w:r>
                        <w:rPr>
                          <w:sz w:val="16"/>
                          <w:szCs w:val="16"/>
                        </w:rPr>
                        <w:t xml:space="preserve">              &lt;item ID="ConsultNote1"&gt; </w:t>
                      </w:r>
                    </w:p>
                    <w:p w14:paraId="34D2BEF6" w14:textId="0E23F163" w:rsidR="00056EB4" w:rsidRDefault="00056EB4" w:rsidP="00EA684F">
                      <w:pPr>
                        <w:pStyle w:val="Default"/>
                        <w:rPr>
                          <w:sz w:val="16"/>
                          <w:szCs w:val="16"/>
                        </w:rPr>
                      </w:pPr>
                      <w:r>
                        <w:rPr>
                          <w:sz w:val="16"/>
                          <w:szCs w:val="16"/>
                        </w:rPr>
                        <w:t xml:space="preserve">                   &lt;paragraph&gt;Dr. Specialist - September 8, 2016&lt;/paragraph&gt; </w:t>
                      </w:r>
                    </w:p>
                    <w:p w14:paraId="13F4BE7C" w14:textId="057257C5" w:rsidR="00056EB4" w:rsidRDefault="00056EB4" w:rsidP="00EE72F3">
                      <w:pPr>
                        <w:pStyle w:val="Default"/>
                        <w:ind w:left="720" w:firstLine="720"/>
                        <w:rPr>
                          <w:sz w:val="16"/>
                          <w:szCs w:val="16"/>
                        </w:rPr>
                      </w:pPr>
                      <w:r>
                        <w:rPr>
                          <w:sz w:val="16"/>
                          <w:szCs w:val="16"/>
                        </w:rPr>
                        <w:t xml:space="preserve">     &lt;paragraph&gt;Evaluated patient due to symptoms of...&lt;/paragraph&gt; </w:t>
                      </w:r>
                    </w:p>
                    <w:p w14:paraId="2F3C49BB" w14:textId="72204727" w:rsidR="00056EB4" w:rsidRDefault="00056EB4" w:rsidP="00EA684F">
                      <w:pPr>
                        <w:pStyle w:val="Default"/>
                        <w:rPr>
                          <w:sz w:val="16"/>
                          <w:szCs w:val="16"/>
                        </w:rPr>
                      </w:pPr>
                      <w:r>
                        <w:rPr>
                          <w:sz w:val="16"/>
                          <w:szCs w:val="16"/>
                        </w:rPr>
                        <w:t xml:space="preserve">              &lt;/item&gt; </w:t>
                      </w:r>
                    </w:p>
                    <w:p w14:paraId="36E544A1" w14:textId="3354608A" w:rsidR="00056EB4" w:rsidRDefault="00056EB4" w:rsidP="00EA684F">
                      <w:pPr>
                        <w:pStyle w:val="Default"/>
                        <w:rPr>
                          <w:sz w:val="16"/>
                          <w:szCs w:val="16"/>
                        </w:rPr>
                      </w:pPr>
                      <w:r>
                        <w:rPr>
                          <w:sz w:val="16"/>
                          <w:szCs w:val="16"/>
                        </w:rPr>
                        <w:t xml:space="preserve">          &lt;/list&gt; </w:t>
                      </w:r>
                    </w:p>
                    <w:p w14:paraId="1486A916" w14:textId="672A5141" w:rsidR="00056EB4" w:rsidRDefault="00056EB4" w:rsidP="00EA684F">
                      <w:pPr>
                        <w:pStyle w:val="Default"/>
                        <w:rPr>
                          <w:sz w:val="16"/>
                          <w:szCs w:val="16"/>
                        </w:rPr>
                      </w:pPr>
                      <w:r>
                        <w:rPr>
                          <w:sz w:val="16"/>
                          <w:szCs w:val="16"/>
                        </w:rPr>
                        <w:t xml:space="preserve">       &lt;/text&gt; </w:t>
                      </w:r>
                    </w:p>
                    <w:p w14:paraId="0D11673E" w14:textId="2ABD2B1A" w:rsidR="00056EB4" w:rsidRDefault="00056EB4" w:rsidP="00EA684F">
                      <w:pPr>
                        <w:pStyle w:val="Default"/>
                        <w:rPr>
                          <w:sz w:val="16"/>
                          <w:szCs w:val="16"/>
                        </w:rPr>
                      </w:pPr>
                      <w:r>
                        <w:rPr>
                          <w:sz w:val="16"/>
                          <w:szCs w:val="16"/>
                        </w:rPr>
                        <w:t xml:space="preserve">       </w:t>
                      </w:r>
                      <w:proofErr w:type="gramStart"/>
                      <w:r>
                        <w:rPr>
                          <w:sz w:val="16"/>
                          <w:szCs w:val="16"/>
                        </w:rPr>
                        <w:t>&lt;!--</w:t>
                      </w:r>
                      <w:proofErr w:type="gramEnd"/>
                      <w:r>
                        <w:rPr>
                          <w:sz w:val="16"/>
                          <w:szCs w:val="16"/>
                        </w:rPr>
                        <w:t xml:space="preserve"> Note Activity entry --&gt; </w:t>
                      </w:r>
                    </w:p>
                    <w:p w14:paraId="6FB27C7A" w14:textId="23E462C2" w:rsidR="00056EB4" w:rsidRDefault="00056EB4" w:rsidP="00EA684F">
                      <w:pPr>
                        <w:pStyle w:val="Default"/>
                        <w:rPr>
                          <w:sz w:val="16"/>
                          <w:szCs w:val="16"/>
                        </w:rPr>
                      </w:pPr>
                      <w:r>
                        <w:rPr>
                          <w:sz w:val="16"/>
                          <w:szCs w:val="16"/>
                        </w:rPr>
                        <w:t xml:space="preserve">       &lt;entry&gt; </w:t>
                      </w:r>
                    </w:p>
                    <w:p w14:paraId="2D5E550C" w14:textId="75867652" w:rsidR="00056EB4" w:rsidRDefault="00056EB4" w:rsidP="00EA684F">
                      <w:pPr>
                        <w:pStyle w:val="Default"/>
                        <w:rPr>
                          <w:sz w:val="16"/>
                          <w:szCs w:val="16"/>
                        </w:rPr>
                      </w:pPr>
                      <w:r>
                        <w:rPr>
                          <w:sz w:val="16"/>
                          <w:szCs w:val="16"/>
                        </w:rPr>
                        <w:t xml:space="preserve">           &lt;act </w:t>
                      </w:r>
                      <w:proofErr w:type="spellStart"/>
                      <w:r>
                        <w:rPr>
                          <w:sz w:val="16"/>
                          <w:szCs w:val="16"/>
                        </w:rPr>
                        <w:t>classCode</w:t>
                      </w:r>
                      <w:proofErr w:type="spellEnd"/>
                      <w:r>
                        <w:rPr>
                          <w:sz w:val="16"/>
                          <w:szCs w:val="16"/>
                        </w:rPr>
                        <w:t xml:space="preserve">="ACT" </w:t>
                      </w:r>
                      <w:proofErr w:type="spellStart"/>
                      <w:r>
                        <w:rPr>
                          <w:sz w:val="16"/>
                          <w:szCs w:val="16"/>
                        </w:rPr>
                        <w:t>moodCode</w:t>
                      </w:r>
                      <w:proofErr w:type="spellEnd"/>
                      <w:r>
                        <w:rPr>
                          <w:sz w:val="16"/>
                          <w:szCs w:val="16"/>
                        </w:rPr>
                        <w:t xml:space="preserve">="EVN"&gt; </w:t>
                      </w:r>
                    </w:p>
                    <w:p w14:paraId="16F18999" w14:textId="68A1A79A" w:rsidR="00056EB4" w:rsidRDefault="00056EB4" w:rsidP="00EA684F">
                      <w:pPr>
                        <w:pStyle w:val="Default"/>
                        <w:rPr>
                          <w:sz w:val="16"/>
                          <w:szCs w:val="16"/>
                        </w:rPr>
                      </w:pPr>
                      <w:r>
                        <w:rPr>
                          <w:sz w:val="16"/>
                          <w:szCs w:val="16"/>
                        </w:rPr>
                        <w:t xml:space="preserve">                 &lt;</w:t>
                      </w:r>
                      <w:proofErr w:type="spellStart"/>
                      <w:r>
                        <w:rPr>
                          <w:sz w:val="16"/>
                          <w:szCs w:val="16"/>
                        </w:rPr>
                        <w:t>templateId</w:t>
                      </w:r>
                      <w:proofErr w:type="spellEnd"/>
                      <w:r>
                        <w:rPr>
                          <w:sz w:val="16"/>
                          <w:szCs w:val="16"/>
                        </w:rPr>
                        <w:t xml:space="preserve"> root="2.16.840.1.113883.10.20.22.4.202" extension="2016-11-01"/&gt; </w:t>
                      </w:r>
                    </w:p>
                    <w:p w14:paraId="4B387D0F" w14:textId="09FFB964" w:rsidR="00056EB4" w:rsidRDefault="00056EB4" w:rsidP="00EA684F">
                      <w:pPr>
                        <w:pStyle w:val="Default"/>
                        <w:rPr>
                          <w:sz w:val="16"/>
                          <w:szCs w:val="16"/>
                        </w:rPr>
                      </w:pPr>
                      <w:r>
                        <w:rPr>
                          <w:sz w:val="16"/>
                          <w:szCs w:val="16"/>
                        </w:rPr>
                        <w:t xml:space="preserve">                 &lt;code code="34109-9" </w:t>
                      </w:r>
                      <w:proofErr w:type="spellStart"/>
                      <w:r>
                        <w:rPr>
                          <w:sz w:val="16"/>
                          <w:szCs w:val="16"/>
                        </w:rPr>
                        <w:t>codeSystem</w:t>
                      </w:r>
                      <w:proofErr w:type="spellEnd"/>
                      <w:r>
                        <w:rPr>
                          <w:sz w:val="16"/>
                          <w:szCs w:val="16"/>
                        </w:rPr>
                        <w:t xml:space="preserve">="2.16.840.1.113883.6.1" </w:t>
                      </w:r>
                      <w:proofErr w:type="spellStart"/>
                      <w:r>
                        <w:rPr>
                          <w:sz w:val="16"/>
                          <w:szCs w:val="16"/>
                        </w:rPr>
                        <w:t>codeSystemName</w:t>
                      </w:r>
                      <w:proofErr w:type="spellEnd"/>
                      <w:r>
                        <w:rPr>
                          <w:sz w:val="16"/>
                          <w:szCs w:val="16"/>
                        </w:rPr>
                        <w:t xml:space="preserve">="LOINC" </w:t>
                      </w:r>
                      <w:proofErr w:type="spellStart"/>
                      <w:r>
                        <w:rPr>
                          <w:sz w:val="16"/>
                          <w:szCs w:val="16"/>
                        </w:rPr>
                        <w:t>displayName</w:t>
                      </w:r>
                      <w:proofErr w:type="spellEnd"/>
                      <w:proofErr w:type="gramStart"/>
                      <w:r>
                        <w:rPr>
                          <w:sz w:val="16"/>
                          <w:szCs w:val="16"/>
                        </w:rPr>
                        <w:t>=”Note</w:t>
                      </w:r>
                      <w:proofErr w:type="gramEnd"/>
                      <w:r>
                        <w:rPr>
                          <w:sz w:val="16"/>
                          <w:szCs w:val="16"/>
                        </w:rPr>
                        <w:t xml:space="preserve">”&gt; </w:t>
                      </w:r>
                    </w:p>
                    <w:p w14:paraId="5122976B" w14:textId="2266A497" w:rsidR="00056EB4" w:rsidRDefault="00056EB4" w:rsidP="00EA684F">
                      <w:pPr>
                        <w:pStyle w:val="Default"/>
                        <w:rPr>
                          <w:sz w:val="16"/>
                          <w:szCs w:val="16"/>
                        </w:rPr>
                      </w:pPr>
                      <w:r>
                        <w:rPr>
                          <w:sz w:val="16"/>
                          <w:szCs w:val="16"/>
                        </w:rPr>
                        <w:t xml:space="preserve">                        </w:t>
                      </w:r>
                      <w:proofErr w:type="gramStart"/>
                      <w:r>
                        <w:rPr>
                          <w:sz w:val="16"/>
                          <w:szCs w:val="16"/>
                        </w:rPr>
                        <w:t>&lt;!--</w:t>
                      </w:r>
                      <w:proofErr w:type="gramEnd"/>
                      <w:r>
                        <w:rPr>
                          <w:sz w:val="16"/>
                          <w:szCs w:val="16"/>
                        </w:rPr>
                        <w:t xml:space="preserve"> Code must match or be equivalent to section code --&gt; </w:t>
                      </w:r>
                    </w:p>
                    <w:p w14:paraId="3717BE16" w14:textId="05BFBB4F" w:rsidR="00056EB4" w:rsidRDefault="00056EB4" w:rsidP="00EA684F">
                      <w:pPr>
                        <w:pStyle w:val="Default"/>
                        <w:rPr>
                          <w:sz w:val="16"/>
                          <w:szCs w:val="16"/>
                        </w:rPr>
                      </w:pPr>
                      <w:r>
                        <w:rPr>
                          <w:sz w:val="16"/>
                          <w:szCs w:val="16"/>
                        </w:rPr>
                        <w:t xml:space="preserve">                        &lt;translation code="11488-4" </w:t>
                      </w:r>
                      <w:proofErr w:type="spellStart"/>
                      <w:r>
                        <w:rPr>
                          <w:sz w:val="16"/>
                          <w:szCs w:val="16"/>
                        </w:rPr>
                        <w:t>codeSystem</w:t>
                      </w:r>
                      <w:proofErr w:type="spellEnd"/>
                      <w:r>
                        <w:rPr>
                          <w:sz w:val="16"/>
                          <w:szCs w:val="16"/>
                        </w:rPr>
                        <w:t xml:space="preserve">="2.16.840.1.113883.6.1" </w:t>
                      </w:r>
                      <w:proofErr w:type="spellStart"/>
                      <w:r>
                        <w:rPr>
                          <w:sz w:val="16"/>
                          <w:szCs w:val="16"/>
                        </w:rPr>
                        <w:t>codeSystemName</w:t>
                      </w:r>
                      <w:proofErr w:type="spellEnd"/>
                      <w:r>
                        <w:rPr>
                          <w:sz w:val="16"/>
                          <w:szCs w:val="16"/>
                        </w:rPr>
                        <w:t xml:space="preserve">="LOINC" </w:t>
                      </w:r>
                      <w:proofErr w:type="spellStart"/>
                      <w:r>
                        <w:rPr>
                          <w:sz w:val="16"/>
                          <w:szCs w:val="16"/>
                        </w:rPr>
                        <w:t>displayName</w:t>
                      </w:r>
                      <w:proofErr w:type="spellEnd"/>
                      <w:r>
                        <w:rPr>
                          <w:sz w:val="16"/>
                          <w:szCs w:val="16"/>
                        </w:rPr>
                        <w:t xml:space="preserve">="Consultation note" /&gt; </w:t>
                      </w:r>
                    </w:p>
                    <w:p w14:paraId="24E42025" w14:textId="368199E6" w:rsidR="00056EB4" w:rsidRDefault="00056EB4" w:rsidP="00EA684F">
                      <w:pPr>
                        <w:pStyle w:val="Default"/>
                        <w:rPr>
                          <w:sz w:val="16"/>
                          <w:szCs w:val="16"/>
                        </w:rPr>
                      </w:pPr>
                      <w:r>
                        <w:rPr>
                          <w:sz w:val="16"/>
                          <w:szCs w:val="16"/>
                        </w:rPr>
                        <w:t xml:space="preserve">                 &lt;/code&gt; </w:t>
                      </w:r>
                    </w:p>
                    <w:p w14:paraId="5EB1F039" w14:textId="58B1A7F2" w:rsidR="00056EB4" w:rsidRDefault="00056EB4" w:rsidP="00EA684F">
                      <w:pPr>
                        <w:pStyle w:val="Default"/>
                        <w:rPr>
                          <w:sz w:val="16"/>
                          <w:szCs w:val="16"/>
                        </w:rPr>
                      </w:pPr>
                      <w:r>
                        <w:rPr>
                          <w:sz w:val="16"/>
                          <w:szCs w:val="16"/>
                        </w:rPr>
                        <w:t xml:space="preserve">                 &lt;text&gt; </w:t>
                      </w:r>
                    </w:p>
                    <w:p w14:paraId="6B59B12B" w14:textId="1C5A7AF1" w:rsidR="00056EB4" w:rsidRDefault="00056EB4" w:rsidP="00EA684F">
                      <w:pPr>
                        <w:pStyle w:val="Default"/>
                        <w:rPr>
                          <w:sz w:val="16"/>
                          <w:szCs w:val="16"/>
                        </w:rPr>
                      </w:pPr>
                      <w:r>
                        <w:rPr>
                          <w:sz w:val="16"/>
                          <w:szCs w:val="16"/>
                        </w:rPr>
                        <w:t xml:space="preserve">                     &lt;reference value="#ConsultNote1" /&gt; </w:t>
                      </w:r>
                    </w:p>
                    <w:p w14:paraId="6AEE9F20" w14:textId="682013B2" w:rsidR="00056EB4" w:rsidRDefault="00056EB4" w:rsidP="00EA684F">
                      <w:pPr>
                        <w:pStyle w:val="Default"/>
                        <w:rPr>
                          <w:sz w:val="16"/>
                          <w:szCs w:val="16"/>
                        </w:rPr>
                      </w:pPr>
                      <w:r>
                        <w:rPr>
                          <w:sz w:val="16"/>
                          <w:szCs w:val="16"/>
                        </w:rPr>
                        <w:t xml:space="preserve">                 &lt;/text&gt; </w:t>
                      </w:r>
                    </w:p>
                    <w:p w14:paraId="5F5B8D07" w14:textId="0259A3BC" w:rsidR="00056EB4" w:rsidRDefault="00056EB4" w:rsidP="00EA684F">
                      <w:pPr>
                        <w:pStyle w:val="Default"/>
                        <w:rPr>
                          <w:sz w:val="16"/>
                          <w:szCs w:val="16"/>
                        </w:rPr>
                      </w:pPr>
                      <w:r>
                        <w:rPr>
                          <w:sz w:val="16"/>
                          <w:szCs w:val="16"/>
                        </w:rPr>
                        <w:t xml:space="preserve">                 &lt;</w:t>
                      </w:r>
                      <w:proofErr w:type="spellStart"/>
                      <w:r>
                        <w:rPr>
                          <w:sz w:val="16"/>
                          <w:szCs w:val="16"/>
                        </w:rPr>
                        <w:t>statusCode</w:t>
                      </w:r>
                      <w:proofErr w:type="spellEnd"/>
                      <w:r>
                        <w:rPr>
                          <w:sz w:val="16"/>
                          <w:szCs w:val="16"/>
                        </w:rPr>
                        <w:t xml:space="preserve"> code="completed"/&gt; </w:t>
                      </w:r>
                    </w:p>
                    <w:p w14:paraId="563E2FDD" w14:textId="69101E6D" w:rsidR="00056EB4" w:rsidRDefault="00056EB4" w:rsidP="00EA684F">
                      <w:pPr>
                        <w:pStyle w:val="Default"/>
                        <w:rPr>
                          <w:sz w:val="16"/>
                          <w:szCs w:val="16"/>
                        </w:rPr>
                      </w:pPr>
                      <w:r>
                        <w:rPr>
                          <w:sz w:val="16"/>
                          <w:szCs w:val="16"/>
                        </w:rPr>
                        <w:t xml:space="preserve">                 </w:t>
                      </w:r>
                      <w:proofErr w:type="gramStart"/>
                      <w:r>
                        <w:rPr>
                          <w:sz w:val="16"/>
                          <w:szCs w:val="16"/>
                        </w:rPr>
                        <w:t>&lt;!--</w:t>
                      </w:r>
                      <w:proofErr w:type="gramEnd"/>
                      <w:r>
                        <w:rPr>
                          <w:sz w:val="16"/>
                          <w:szCs w:val="16"/>
                        </w:rPr>
                        <w:t xml:space="preserve"> Clinically-relevant time of the note --&gt; </w:t>
                      </w:r>
                    </w:p>
                    <w:p w14:paraId="2ABF27D3" w14:textId="4B28FE3A" w:rsidR="00056EB4" w:rsidRDefault="00056EB4" w:rsidP="00EA684F">
                      <w:pPr>
                        <w:pStyle w:val="Default"/>
                        <w:rPr>
                          <w:sz w:val="16"/>
                          <w:szCs w:val="16"/>
                        </w:rPr>
                      </w:pPr>
                      <w:r>
                        <w:rPr>
                          <w:sz w:val="16"/>
                          <w:szCs w:val="16"/>
                        </w:rPr>
                        <w:t xml:space="preserve">                 &lt;</w:t>
                      </w:r>
                      <w:proofErr w:type="spellStart"/>
                      <w:r>
                        <w:rPr>
                          <w:sz w:val="16"/>
                          <w:szCs w:val="16"/>
                        </w:rPr>
                        <w:t>effectiveTime</w:t>
                      </w:r>
                      <w:proofErr w:type="spellEnd"/>
                      <w:r>
                        <w:rPr>
                          <w:sz w:val="16"/>
                          <w:szCs w:val="16"/>
                        </w:rPr>
                        <w:t xml:space="preserve"> value="20160908" /&gt; </w:t>
                      </w:r>
                    </w:p>
                    <w:p w14:paraId="02678AC5" w14:textId="2D6BB8E8" w:rsidR="00056EB4" w:rsidRDefault="00056EB4" w:rsidP="00EA684F">
                      <w:pPr>
                        <w:pStyle w:val="Default"/>
                        <w:rPr>
                          <w:sz w:val="16"/>
                          <w:szCs w:val="16"/>
                        </w:rPr>
                      </w:pPr>
                      <w:r>
                        <w:rPr>
                          <w:sz w:val="16"/>
                          <w:szCs w:val="16"/>
                        </w:rPr>
                        <w:t xml:space="preserve">                 &lt;!--...--&gt; </w:t>
                      </w:r>
                    </w:p>
                    <w:p w14:paraId="5943551F" w14:textId="52FA83A2" w:rsidR="00056EB4" w:rsidRDefault="00056EB4" w:rsidP="00EA684F">
                      <w:pPr>
                        <w:pStyle w:val="Default"/>
                        <w:rPr>
                          <w:sz w:val="16"/>
                          <w:szCs w:val="16"/>
                        </w:rPr>
                      </w:pPr>
                      <w:r>
                        <w:rPr>
                          <w:sz w:val="16"/>
                          <w:szCs w:val="16"/>
                        </w:rPr>
                        <w:t xml:space="preserve">          &lt;/entry&gt; </w:t>
                      </w:r>
                    </w:p>
                    <w:p w14:paraId="10D3B7CF" w14:textId="072570E4" w:rsidR="00056EB4" w:rsidRDefault="00056EB4" w:rsidP="00EA684F">
                      <w:r>
                        <w:rPr>
                          <w:sz w:val="16"/>
                          <w:szCs w:val="16"/>
                        </w:rPr>
                        <w:t>&lt;/section&gt;</w:t>
                      </w:r>
                    </w:p>
                    <w:p w14:paraId="7CDA2A32" w14:textId="77777777" w:rsidR="00056EB4" w:rsidRDefault="00056EB4" w:rsidP="00227AF4"/>
                  </w:txbxContent>
                </v:textbox>
                <w10:wrap type="square" anchorx="margin"/>
              </v:shape>
            </w:pict>
          </mc:Fallback>
        </mc:AlternateContent>
      </w:r>
      <w:r w:rsidR="00227AF4" w:rsidRPr="00C96AC4">
        <w:t>Figure 6.3.3.10.S5</w:t>
      </w:r>
      <w:r w:rsidR="00C96AC4">
        <w:t>.1-1: Notes Section C-CDA R2.1 Example</w:t>
      </w:r>
      <w:bookmarkStart w:id="570" w:name="OLE_LINK5"/>
      <w:bookmarkStart w:id="571" w:name="OLE_LINK6"/>
    </w:p>
    <w:p w14:paraId="3AB1BB06" w14:textId="59CEBB1D" w:rsidR="00C57A6D" w:rsidRPr="00C96AC4" w:rsidDel="0067438E" w:rsidRDefault="00C57A6D" w:rsidP="005E7151">
      <w:pPr>
        <w:pStyle w:val="BodyText"/>
      </w:pPr>
    </w:p>
    <w:p w14:paraId="2A1BA1F0" w14:textId="4E64D3D4" w:rsidR="0088137F" w:rsidRPr="005E7151" w:rsidRDefault="0088137F" w:rsidP="005E7151">
      <w:pPr>
        <w:pStyle w:val="Heading5"/>
      </w:pPr>
      <w:bookmarkStart w:id="572" w:name="_Toc514933083"/>
      <w:bookmarkEnd w:id="570"/>
      <w:bookmarkEnd w:id="571"/>
      <w:r w:rsidRPr="005E7151">
        <w:lastRenderedPageBreak/>
        <w:t>6.3.3.</w:t>
      </w:r>
      <w:r w:rsidR="00E72566" w:rsidRPr="005E7151">
        <w:t>10</w:t>
      </w:r>
      <w:r w:rsidRPr="005E7151">
        <w:t>.</w:t>
      </w:r>
      <w:r w:rsidR="00537977" w:rsidRPr="005E7151">
        <w:t>S6</w:t>
      </w:r>
      <w:r w:rsidRPr="005E7151">
        <w:t xml:space="preserve"> Care Team Summary Section Content Module</w:t>
      </w:r>
      <w:bookmarkEnd w:id="572"/>
      <w:r w:rsidRPr="005E7151">
        <w:t xml:space="preserve"> </w:t>
      </w:r>
    </w:p>
    <w:p w14:paraId="03FABCE7" w14:textId="5FBA6B53" w:rsidR="0088137F" w:rsidRPr="00EE72F3" w:rsidRDefault="00A56863" w:rsidP="005E7151">
      <w:pPr>
        <w:pStyle w:val="TableTitle"/>
      </w:pPr>
      <w:r w:rsidRPr="00EE72F3">
        <w:t>Table 6.3.3.10.</w:t>
      </w:r>
      <w:r w:rsidR="00537977" w:rsidRPr="00EE72F3">
        <w:t>S6</w:t>
      </w:r>
      <w:r w:rsidRPr="00EE72F3">
        <w:t xml:space="preserve">-1: Care Team Summary Section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7B2135" w:rsidRPr="00EE72F3" w14:paraId="3D985208" w14:textId="77777777" w:rsidTr="00154F46">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4645D53" w14:textId="77777777" w:rsidR="007B2135" w:rsidRPr="00EE72F3" w:rsidRDefault="007B2135" w:rsidP="00154F46">
            <w:pPr>
              <w:pStyle w:val="TableEntryHeader"/>
            </w:pPr>
            <w:r w:rsidRPr="00EE72F3">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5CF10D" w14:textId="7D5539F0" w:rsidR="007B2135" w:rsidRPr="00EE72F3" w:rsidRDefault="00A56863" w:rsidP="00154F46">
            <w:pPr>
              <w:pStyle w:val="TableEntry"/>
            </w:pPr>
            <w:r w:rsidRPr="00EE72F3">
              <w:t>Care Team</w:t>
            </w:r>
            <w:r w:rsidR="007B2135" w:rsidRPr="00EE72F3">
              <w:t xml:space="preserve"> Summary Section</w:t>
            </w:r>
          </w:p>
        </w:tc>
      </w:tr>
      <w:tr w:rsidR="007B2135" w:rsidRPr="00EE72F3" w14:paraId="4D7D33FB"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78FD806" w14:textId="77777777" w:rsidR="007B2135" w:rsidRPr="00EE72F3" w:rsidRDefault="007B2135" w:rsidP="00154F46">
            <w:pPr>
              <w:pStyle w:val="TableEntryHeader"/>
            </w:pPr>
            <w:r w:rsidRPr="00EE72F3">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45F0CDD" w14:textId="6D2EB233" w:rsidR="007B2135" w:rsidRPr="00EE72F3" w:rsidRDefault="0069095D" w:rsidP="00154F46">
            <w:pPr>
              <w:pStyle w:val="TableEntry"/>
            </w:pPr>
            <w:r w:rsidRPr="00EE72F3">
              <w:t>1.3.6.1.4.1.19376.1.5.3.1.1.26.1.1</w:t>
            </w:r>
            <w:r w:rsidR="00AF2FDC" w:rsidRPr="00EE72F3">
              <w:t>1</w:t>
            </w:r>
          </w:p>
        </w:tc>
      </w:tr>
      <w:tr w:rsidR="007B2135" w:rsidRPr="00EE72F3" w14:paraId="12D6793E"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73FF8C7" w14:textId="77777777" w:rsidR="007B2135" w:rsidRPr="00EE72F3" w:rsidRDefault="007B2135" w:rsidP="00154F46">
            <w:pPr>
              <w:pStyle w:val="TableEntryHeader"/>
            </w:pPr>
            <w:r w:rsidRPr="00EE72F3">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C37C6E7" w14:textId="77777777" w:rsidR="007B2135" w:rsidRPr="00EE72F3" w:rsidRDefault="007B2135" w:rsidP="00154F46">
            <w:pPr>
              <w:pStyle w:val="TableEntry"/>
            </w:pPr>
            <w:r w:rsidRPr="00EE72F3">
              <w:t>CDA Section Template 2.16.840.1.113883.10.12.201</w:t>
            </w:r>
          </w:p>
        </w:tc>
      </w:tr>
      <w:tr w:rsidR="007B2135" w:rsidRPr="00EE72F3" w14:paraId="04443D1D"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F5F386" w14:textId="77777777" w:rsidR="007B2135" w:rsidRPr="00EE72F3" w:rsidRDefault="007B2135" w:rsidP="00154F46">
            <w:pPr>
              <w:pStyle w:val="TableEntryHeader"/>
            </w:pPr>
            <w:r w:rsidRPr="00EE72F3">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E8C37C5" w14:textId="5D89D1CF" w:rsidR="007B2135" w:rsidRPr="00AF19DA" w:rsidRDefault="007B2135" w:rsidP="005E7151">
            <w:pPr>
              <w:pStyle w:val="TableEntry"/>
            </w:pPr>
            <w:r w:rsidRPr="008567CD">
              <w:t>Provide pertinent information about</w:t>
            </w:r>
            <w:r w:rsidR="00A56863" w:rsidRPr="008567CD">
              <w:t xml:space="preserve"> the patient’s care team</w:t>
            </w:r>
            <w:r w:rsidRPr="00AF19DA">
              <w:t>.</w:t>
            </w:r>
          </w:p>
        </w:tc>
      </w:tr>
      <w:tr w:rsidR="007B2135" w:rsidRPr="00EE72F3" w14:paraId="2C4DC05A" w14:textId="77777777" w:rsidTr="00154F46">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8E92C05" w14:textId="77777777" w:rsidR="007B2135" w:rsidRPr="00EE72F3" w:rsidRDefault="007B2135" w:rsidP="00154F46">
            <w:pPr>
              <w:pStyle w:val="TableEntryHeader"/>
            </w:pPr>
            <w:r w:rsidRPr="00EE72F3">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44A9548" w14:textId="76241080" w:rsidR="007B2135" w:rsidRPr="00EE72F3" w:rsidRDefault="00A56863" w:rsidP="00154F46">
            <w:pPr>
              <w:pStyle w:val="TableEntry"/>
            </w:pPr>
            <w:r w:rsidRPr="00EE72F3">
              <w:t>86744-0</w:t>
            </w:r>
            <w:r w:rsidR="007B2135" w:rsidRPr="00EE72F3">
              <w:t xml:space="preserve">, </w:t>
            </w:r>
            <w:r w:rsidRPr="00EE72F3">
              <w:t>LOINC, “Care Team</w:t>
            </w:r>
            <w:r w:rsidR="007B2135" w:rsidRPr="00EE72F3">
              <w:t xml:space="preserve">” </w:t>
            </w:r>
          </w:p>
        </w:tc>
      </w:tr>
      <w:tr w:rsidR="007B2135" w:rsidRPr="00EE72F3" w14:paraId="6710F1FA" w14:textId="77777777" w:rsidTr="00154F46">
        <w:tc>
          <w:tcPr>
            <w:tcW w:w="492" w:type="pct"/>
            <w:tcBorders>
              <w:top w:val="single" w:sz="4" w:space="0" w:color="auto"/>
            </w:tcBorders>
            <w:shd w:val="clear" w:color="auto" w:fill="E6E6E6"/>
            <w:vAlign w:val="center"/>
          </w:tcPr>
          <w:p w14:paraId="3DD90454" w14:textId="77777777" w:rsidR="007B2135" w:rsidRPr="00EE72F3" w:rsidRDefault="007B2135" w:rsidP="00154F46">
            <w:pPr>
              <w:pStyle w:val="TableEntryHeader"/>
            </w:pPr>
            <w:r w:rsidRPr="00EE72F3">
              <w:t xml:space="preserve">Opt and Card </w:t>
            </w:r>
          </w:p>
        </w:tc>
        <w:tc>
          <w:tcPr>
            <w:tcW w:w="626" w:type="pct"/>
            <w:tcBorders>
              <w:top w:val="single" w:sz="4" w:space="0" w:color="auto"/>
            </w:tcBorders>
            <w:shd w:val="clear" w:color="auto" w:fill="E6E6E6"/>
            <w:vAlign w:val="center"/>
          </w:tcPr>
          <w:p w14:paraId="4987D6DE" w14:textId="77777777" w:rsidR="007B2135" w:rsidRPr="00EE72F3" w:rsidRDefault="007B2135" w:rsidP="00154F46">
            <w:pPr>
              <w:pStyle w:val="TableEntryHeader"/>
            </w:pPr>
            <w:r w:rsidRPr="00EE72F3">
              <w:t>Condition</w:t>
            </w:r>
          </w:p>
        </w:tc>
        <w:tc>
          <w:tcPr>
            <w:tcW w:w="1115" w:type="pct"/>
            <w:tcBorders>
              <w:top w:val="single" w:sz="4" w:space="0" w:color="auto"/>
            </w:tcBorders>
            <w:shd w:val="clear" w:color="auto" w:fill="E4E4E4"/>
          </w:tcPr>
          <w:p w14:paraId="7B4AE001" w14:textId="609A0418" w:rsidR="007B2135" w:rsidRPr="00EE72F3" w:rsidRDefault="007B2135" w:rsidP="00154F46">
            <w:pPr>
              <w:pStyle w:val="TableEntryHeader"/>
            </w:pPr>
            <w:r w:rsidRPr="00EE72F3">
              <w:t>Data Element or</w:t>
            </w:r>
            <w:r w:rsidR="0067438E">
              <w:t xml:space="preserve"> </w:t>
            </w:r>
            <w:r w:rsidRPr="00EE72F3">
              <w:t>Section Name</w:t>
            </w:r>
          </w:p>
        </w:tc>
        <w:tc>
          <w:tcPr>
            <w:tcW w:w="1302" w:type="pct"/>
            <w:tcBorders>
              <w:top w:val="single" w:sz="4" w:space="0" w:color="auto"/>
            </w:tcBorders>
            <w:shd w:val="clear" w:color="auto" w:fill="E4E4E4"/>
            <w:vAlign w:val="center"/>
          </w:tcPr>
          <w:p w14:paraId="02809302" w14:textId="77777777" w:rsidR="007B2135" w:rsidRPr="00EE72F3" w:rsidRDefault="007B2135" w:rsidP="00154F46">
            <w:pPr>
              <w:pStyle w:val="TableEntryHeader"/>
            </w:pPr>
            <w:r w:rsidRPr="00EE72F3">
              <w:t>Template ID</w:t>
            </w:r>
          </w:p>
        </w:tc>
        <w:tc>
          <w:tcPr>
            <w:tcW w:w="773" w:type="pct"/>
            <w:tcBorders>
              <w:top w:val="single" w:sz="4" w:space="0" w:color="auto"/>
            </w:tcBorders>
            <w:shd w:val="clear" w:color="auto" w:fill="E4E4E4"/>
            <w:vAlign w:val="center"/>
          </w:tcPr>
          <w:p w14:paraId="199464F5" w14:textId="77777777" w:rsidR="007B2135" w:rsidRPr="00EE72F3" w:rsidRDefault="007B2135" w:rsidP="00154F46">
            <w:pPr>
              <w:pStyle w:val="TableEntryHeader"/>
            </w:pPr>
            <w:r w:rsidRPr="00EE72F3">
              <w:t>Specification Document</w:t>
            </w:r>
          </w:p>
        </w:tc>
        <w:tc>
          <w:tcPr>
            <w:tcW w:w="692" w:type="pct"/>
            <w:tcBorders>
              <w:top w:val="single" w:sz="4" w:space="0" w:color="auto"/>
            </w:tcBorders>
            <w:shd w:val="clear" w:color="auto" w:fill="E4E4E4"/>
            <w:vAlign w:val="center"/>
          </w:tcPr>
          <w:p w14:paraId="6CF1CB71" w14:textId="77777777" w:rsidR="007B2135" w:rsidRPr="00EE72F3" w:rsidRDefault="007B2135" w:rsidP="00154F46">
            <w:pPr>
              <w:pStyle w:val="TableEntryHeader"/>
            </w:pPr>
            <w:r w:rsidRPr="00EE72F3">
              <w:t>Vocabulary</w:t>
            </w:r>
          </w:p>
          <w:p w14:paraId="1316A6FD" w14:textId="77777777" w:rsidR="007B2135" w:rsidRPr="00EE72F3" w:rsidRDefault="007B2135" w:rsidP="00154F46">
            <w:pPr>
              <w:pStyle w:val="TableEntryHeader"/>
            </w:pPr>
            <w:r w:rsidRPr="00EE72F3">
              <w:t>Constraint</w:t>
            </w:r>
          </w:p>
        </w:tc>
      </w:tr>
      <w:tr w:rsidR="007B2135" w:rsidRPr="00EE72F3" w14:paraId="35F6DAFC" w14:textId="77777777" w:rsidTr="00154F46">
        <w:tc>
          <w:tcPr>
            <w:tcW w:w="5000" w:type="pct"/>
            <w:gridSpan w:val="6"/>
            <w:tcBorders>
              <w:top w:val="single" w:sz="4" w:space="0" w:color="auto"/>
              <w:left w:val="single" w:sz="4" w:space="0" w:color="auto"/>
              <w:bottom w:val="single" w:sz="4" w:space="0" w:color="auto"/>
              <w:right w:val="single" w:sz="4" w:space="0" w:color="auto"/>
            </w:tcBorders>
          </w:tcPr>
          <w:p w14:paraId="101FFB42" w14:textId="77777777" w:rsidR="007B2135" w:rsidRPr="00EE72F3" w:rsidRDefault="007B2135" w:rsidP="00154F46">
            <w:pPr>
              <w:pStyle w:val="TableEntryHeader"/>
            </w:pPr>
            <w:r w:rsidRPr="00EE72F3">
              <w:t>Text only section</w:t>
            </w:r>
          </w:p>
        </w:tc>
      </w:tr>
      <w:tr w:rsidR="007B2135" w:rsidRPr="00EE72F3" w14:paraId="133355DB" w14:textId="77777777" w:rsidTr="00154F46">
        <w:trPr>
          <w:cantSplit/>
        </w:trPr>
        <w:tc>
          <w:tcPr>
            <w:tcW w:w="492" w:type="pct"/>
            <w:tcBorders>
              <w:top w:val="single" w:sz="4" w:space="0" w:color="auto"/>
              <w:left w:val="single" w:sz="4" w:space="0" w:color="auto"/>
              <w:bottom w:val="single" w:sz="4" w:space="0" w:color="auto"/>
              <w:right w:val="single" w:sz="4" w:space="0" w:color="auto"/>
            </w:tcBorders>
            <w:vAlign w:val="center"/>
          </w:tcPr>
          <w:p w14:paraId="5A3BBE60" w14:textId="77777777" w:rsidR="007B2135" w:rsidRPr="00EE72F3" w:rsidDel="00ED0757" w:rsidRDefault="007B2135" w:rsidP="00154F46">
            <w:pPr>
              <w:pStyle w:val="TableEntry"/>
            </w:pPr>
          </w:p>
        </w:tc>
        <w:tc>
          <w:tcPr>
            <w:tcW w:w="626" w:type="pct"/>
            <w:tcBorders>
              <w:top w:val="single" w:sz="4" w:space="0" w:color="auto"/>
              <w:left w:val="single" w:sz="4" w:space="0" w:color="auto"/>
              <w:bottom w:val="single" w:sz="4" w:space="0" w:color="auto"/>
              <w:right w:val="single" w:sz="4" w:space="0" w:color="auto"/>
            </w:tcBorders>
            <w:vAlign w:val="center"/>
          </w:tcPr>
          <w:p w14:paraId="410357FE" w14:textId="77777777" w:rsidR="007B2135" w:rsidRPr="00EE72F3" w:rsidRDefault="007B2135" w:rsidP="00154F46">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3853936D" w14:textId="77777777" w:rsidR="007B2135" w:rsidRPr="00EE72F3" w:rsidRDefault="007B2135" w:rsidP="00154F46">
            <w:pPr>
              <w:pStyle w:val="TableEntry"/>
            </w:pPr>
          </w:p>
        </w:tc>
        <w:tc>
          <w:tcPr>
            <w:tcW w:w="1302" w:type="pct"/>
            <w:tcBorders>
              <w:top w:val="single" w:sz="4" w:space="0" w:color="auto"/>
              <w:left w:val="single" w:sz="4" w:space="0" w:color="auto"/>
              <w:bottom w:val="single" w:sz="4" w:space="0" w:color="auto"/>
              <w:right w:val="single" w:sz="4" w:space="0" w:color="auto"/>
            </w:tcBorders>
            <w:vAlign w:val="center"/>
          </w:tcPr>
          <w:p w14:paraId="794B8281" w14:textId="77777777" w:rsidR="007B2135" w:rsidRPr="00EE72F3" w:rsidRDefault="007B2135" w:rsidP="00154F46">
            <w:pPr>
              <w:pStyle w:val="TableEntry"/>
            </w:pPr>
          </w:p>
        </w:tc>
        <w:tc>
          <w:tcPr>
            <w:tcW w:w="773" w:type="pct"/>
            <w:tcBorders>
              <w:top w:val="single" w:sz="4" w:space="0" w:color="auto"/>
              <w:left w:val="single" w:sz="4" w:space="0" w:color="auto"/>
              <w:bottom w:val="single" w:sz="4" w:space="0" w:color="auto"/>
              <w:right w:val="single" w:sz="4" w:space="0" w:color="auto"/>
            </w:tcBorders>
            <w:vAlign w:val="center"/>
          </w:tcPr>
          <w:p w14:paraId="60DA7AC2" w14:textId="77777777" w:rsidR="007B2135" w:rsidRPr="00EE72F3" w:rsidRDefault="007B2135" w:rsidP="00154F46">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38A453E5" w14:textId="77777777" w:rsidR="007B2135" w:rsidRPr="00EE72F3" w:rsidRDefault="007B2135" w:rsidP="00154F46">
            <w:pPr>
              <w:pStyle w:val="TableEntry"/>
            </w:pPr>
          </w:p>
        </w:tc>
      </w:tr>
    </w:tbl>
    <w:p w14:paraId="0B9C7D2E" w14:textId="795991F9" w:rsidR="00A56863" w:rsidRPr="00EE72F3" w:rsidRDefault="00A56863" w:rsidP="00A56863">
      <w:pPr>
        <w:pStyle w:val="Heading6"/>
        <w:rPr>
          <w:noProof w:val="0"/>
        </w:rPr>
      </w:pPr>
      <w:bookmarkStart w:id="573" w:name="_Toc514933084"/>
      <w:r w:rsidRPr="00EE72F3">
        <w:rPr>
          <w:noProof w:val="0"/>
        </w:rPr>
        <w:t>6.3.3.10.</w:t>
      </w:r>
      <w:r w:rsidR="00537977" w:rsidRPr="00EE72F3">
        <w:rPr>
          <w:noProof w:val="0"/>
        </w:rPr>
        <w:t>S6</w:t>
      </w:r>
      <w:r w:rsidRPr="00EE72F3">
        <w:rPr>
          <w:noProof w:val="0"/>
        </w:rPr>
        <w:t>.1 Care Team Summary Section</w:t>
      </w:r>
      <w:bookmarkEnd w:id="573"/>
      <w:r w:rsidRPr="00EE72F3">
        <w:rPr>
          <w:noProof w:val="0"/>
        </w:rPr>
        <w:t xml:space="preserve"> </w:t>
      </w:r>
      <w:ins w:id="574" w:author="Jones, Emma" w:date="2018-07-17T08:43:00Z">
        <w:r w:rsidR="005C62C6">
          <w:rPr>
            <w:noProof w:val="0"/>
          </w:rPr>
          <w:t>Template</w:t>
        </w:r>
      </w:ins>
    </w:p>
    <w:p w14:paraId="117685EF" w14:textId="3D9EBA21" w:rsidR="0088137F" w:rsidRDefault="00DF2BBF" w:rsidP="00A56863">
      <w:pPr>
        <w:pStyle w:val="BodyText"/>
      </w:pPr>
      <w:r w:rsidRPr="00EE72F3">
        <w:t>Provides the ability to capture a patient’</w:t>
      </w:r>
      <w:r w:rsidR="009542A0" w:rsidRPr="00EE72F3">
        <w:t>s care team members.</w:t>
      </w:r>
    </w:p>
    <w:p w14:paraId="0D576B78" w14:textId="77777777" w:rsidR="00C50C0C" w:rsidRPr="00EE72F3" w:rsidRDefault="00C50C0C" w:rsidP="00A56863">
      <w:pPr>
        <w:pStyle w:val="BodyText"/>
      </w:pPr>
    </w:p>
    <w:p w14:paraId="71A5F2CC" w14:textId="77777777" w:rsidR="00A56863" w:rsidRPr="00EE72F3" w:rsidRDefault="00A56863" w:rsidP="00A56863">
      <w:pPr>
        <w:pStyle w:val="XMLFragment"/>
        <w:rPr>
          <w:noProof w:val="0"/>
        </w:rPr>
      </w:pPr>
      <w:r w:rsidRPr="00EE72F3">
        <w:rPr>
          <w:noProof w:val="0"/>
        </w:rPr>
        <w:t>&lt;component&gt;</w:t>
      </w:r>
    </w:p>
    <w:p w14:paraId="06607233" w14:textId="77777777" w:rsidR="00A56863" w:rsidRPr="00EE72F3" w:rsidRDefault="00A56863" w:rsidP="00A56863">
      <w:pPr>
        <w:pStyle w:val="XMLFragment"/>
        <w:rPr>
          <w:noProof w:val="0"/>
        </w:rPr>
      </w:pPr>
    </w:p>
    <w:p w14:paraId="3D09CC32" w14:textId="77777777" w:rsidR="00A56863" w:rsidRPr="00EE72F3" w:rsidRDefault="00A56863" w:rsidP="00A56863">
      <w:pPr>
        <w:pStyle w:val="XMLFragment"/>
        <w:rPr>
          <w:noProof w:val="0"/>
        </w:rPr>
      </w:pPr>
      <w:r w:rsidRPr="00EE72F3">
        <w:rPr>
          <w:noProof w:val="0"/>
        </w:rPr>
        <w:t xml:space="preserve">  &lt;section&gt;</w:t>
      </w:r>
    </w:p>
    <w:p w14:paraId="3BEB6073" w14:textId="5F902A5D" w:rsidR="00A56863" w:rsidRPr="00EE72F3" w:rsidRDefault="00A56863" w:rsidP="00A56863">
      <w:pPr>
        <w:pStyle w:val="XMLFragment"/>
        <w:rPr>
          <w:noProof w:val="0"/>
        </w:rPr>
      </w:pPr>
      <w:r w:rsidRPr="00EE72F3">
        <w:rPr>
          <w:noProof w:val="0"/>
        </w:rPr>
        <w:t xml:space="preserve">    &lt;templateId root='</w:t>
      </w:r>
      <w:r w:rsidR="006E0AAC" w:rsidRPr="00EE72F3">
        <w:rPr>
          <w:noProof w:val="0"/>
        </w:rPr>
        <w:t xml:space="preserve"> 1.3</w:t>
      </w:r>
      <w:r w:rsidR="00AF2FDC" w:rsidRPr="00EE72F3">
        <w:rPr>
          <w:noProof w:val="0"/>
        </w:rPr>
        <w:t>.6.1.4.1.19376.1.5.3.1.1.26.1.11</w:t>
      </w:r>
      <w:r w:rsidRPr="00EE72F3">
        <w:rPr>
          <w:noProof w:val="0"/>
        </w:rPr>
        <w:t>’/&gt;</w:t>
      </w:r>
    </w:p>
    <w:p w14:paraId="4FDFDDCA" w14:textId="77777777" w:rsidR="00A56863" w:rsidRPr="00EE72F3" w:rsidRDefault="00A56863" w:rsidP="00A56863">
      <w:pPr>
        <w:pStyle w:val="XMLFragment"/>
        <w:rPr>
          <w:noProof w:val="0"/>
        </w:rPr>
      </w:pPr>
      <w:r w:rsidRPr="00EE72F3">
        <w:rPr>
          <w:noProof w:val="0"/>
        </w:rPr>
        <w:t xml:space="preserve">    &lt;id root=' ' extension=' '/&gt;</w:t>
      </w:r>
    </w:p>
    <w:p w14:paraId="5A4C6932" w14:textId="5B56FB6B" w:rsidR="00A56863" w:rsidRPr="00EE72F3" w:rsidRDefault="00A56863" w:rsidP="00A56863">
      <w:pPr>
        <w:pStyle w:val="XMLFragment"/>
        <w:rPr>
          <w:noProof w:val="0"/>
        </w:rPr>
      </w:pPr>
      <w:r w:rsidRPr="00EE72F3">
        <w:rPr>
          <w:noProof w:val="0"/>
        </w:rPr>
        <w:t xml:space="preserve">    &lt;code code='86744-0' displayName='Care Team'</w:t>
      </w:r>
    </w:p>
    <w:p w14:paraId="406C82B3" w14:textId="77777777" w:rsidR="00A56863" w:rsidRPr="00EE72F3" w:rsidRDefault="00A56863" w:rsidP="00A56863">
      <w:pPr>
        <w:pStyle w:val="XMLFragment"/>
        <w:rPr>
          <w:noProof w:val="0"/>
        </w:rPr>
      </w:pPr>
      <w:r w:rsidRPr="00EE72F3">
        <w:rPr>
          <w:noProof w:val="0"/>
        </w:rPr>
        <w:t xml:space="preserve">      codeSystem='2.16.840.1.113883.6.1' codeSystemName='LOINC'/&gt;</w:t>
      </w:r>
    </w:p>
    <w:p w14:paraId="1DDED735" w14:textId="77777777" w:rsidR="00A56863" w:rsidRPr="00EE72F3" w:rsidRDefault="00A56863" w:rsidP="00A56863">
      <w:pPr>
        <w:pStyle w:val="XMLFragment"/>
        <w:rPr>
          <w:noProof w:val="0"/>
        </w:rPr>
      </w:pPr>
      <w:r w:rsidRPr="00EE72F3">
        <w:rPr>
          <w:noProof w:val="0"/>
        </w:rPr>
        <w:t xml:space="preserve">    &lt;text&gt;</w:t>
      </w:r>
    </w:p>
    <w:p w14:paraId="08F2DF5A" w14:textId="77777777" w:rsidR="00A56863" w:rsidRPr="00EE72F3" w:rsidRDefault="00A56863" w:rsidP="00A56863">
      <w:pPr>
        <w:pStyle w:val="XMLFragment"/>
        <w:rPr>
          <w:noProof w:val="0"/>
        </w:rPr>
      </w:pPr>
      <w:r w:rsidRPr="00EE72F3">
        <w:rPr>
          <w:noProof w:val="0"/>
        </w:rPr>
        <w:t xml:space="preserve">      Text as described above</w:t>
      </w:r>
    </w:p>
    <w:p w14:paraId="686F4407" w14:textId="77777777" w:rsidR="00A56863" w:rsidRPr="00EE72F3" w:rsidRDefault="00A56863" w:rsidP="00A56863">
      <w:pPr>
        <w:pStyle w:val="XMLFragment"/>
        <w:rPr>
          <w:noProof w:val="0"/>
        </w:rPr>
      </w:pPr>
      <w:r w:rsidRPr="00EE72F3">
        <w:rPr>
          <w:noProof w:val="0"/>
        </w:rPr>
        <w:t xml:space="preserve">    &lt;/text&gt;  </w:t>
      </w:r>
    </w:p>
    <w:p w14:paraId="0F91B390" w14:textId="77777777" w:rsidR="00A56863" w:rsidRPr="00EE72F3" w:rsidRDefault="00A56863" w:rsidP="00A56863">
      <w:pPr>
        <w:pStyle w:val="XMLFragment"/>
        <w:rPr>
          <w:noProof w:val="0"/>
        </w:rPr>
      </w:pPr>
      <w:r w:rsidRPr="00EE72F3">
        <w:rPr>
          <w:noProof w:val="0"/>
        </w:rPr>
        <w:t xml:space="preserve">  &lt;/section&gt;</w:t>
      </w:r>
    </w:p>
    <w:p w14:paraId="63A247D1" w14:textId="77777777" w:rsidR="00A56863" w:rsidRPr="00EE72F3" w:rsidRDefault="00A56863" w:rsidP="00A56863">
      <w:pPr>
        <w:pStyle w:val="XMLFragment"/>
        <w:rPr>
          <w:noProof w:val="0"/>
        </w:rPr>
      </w:pPr>
    </w:p>
    <w:p w14:paraId="63AA1915" w14:textId="77777777" w:rsidR="00A56863" w:rsidRPr="00EE72F3" w:rsidRDefault="00A56863" w:rsidP="00A56863">
      <w:pPr>
        <w:pStyle w:val="XMLFragment"/>
        <w:rPr>
          <w:noProof w:val="0"/>
        </w:rPr>
      </w:pPr>
      <w:r w:rsidRPr="00EE72F3">
        <w:rPr>
          <w:noProof w:val="0"/>
        </w:rPr>
        <w:t>&lt;/component&gt;</w:t>
      </w:r>
    </w:p>
    <w:p w14:paraId="0F9113A6" w14:textId="74C3268F" w:rsidR="00A56863" w:rsidRPr="00EE72F3" w:rsidRDefault="00A56863" w:rsidP="00A56863">
      <w:pPr>
        <w:pStyle w:val="FigureTitle"/>
      </w:pPr>
      <w:r w:rsidRPr="00EE72F3">
        <w:t>Figure 6.3.3.10.</w:t>
      </w:r>
      <w:r w:rsidR="00537977" w:rsidRPr="00EE72F3">
        <w:t>S6</w:t>
      </w:r>
      <w:r w:rsidRPr="00EE72F3">
        <w:t>.1-1: Specification for IHE Care Team Summary Section</w:t>
      </w:r>
    </w:p>
    <w:p w14:paraId="420FC32B" w14:textId="77777777" w:rsidR="00B9303B" w:rsidRPr="00EE72F3" w:rsidRDefault="00B9303B" w:rsidP="00EA3BCB">
      <w:pPr>
        <w:pStyle w:val="Heading3"/>
        <w:numPr>
          <w:ilvl w:val="0"/>
          <w:numId w:val="0"/>
        </w:numPr>
        <w:rPr>
          <w:bCs/>
          <w:noProof w:val="0"/>
        </w:rPr>
      </w:pPr>
      <w:bookmarkStart w:id="575" w:name="_6.2.2.1.1__Problem"/>
      <w:bookmarkStart w:id="576" w:name="_6.2.3.1_Encompassing_Encounter"/>
      <w:bookmarkStart w:id="577" w:name="_6.2.3.1.1_Responsible_Party"/>
      <w:bookmarkStart w:id="578" w:name="_6.2.3.1.2_Health_Care"/>
      <w:bookmarkStart w:id="579" w:name="_Toc345074722"/>
      <w:bookmarkStart w:id="580" w:name="_Toc514933085"/>
      <w:bookmarkEnd w:id="539"/>
      <w:bookmarkEnd w:id="540"/>
      <w:bookmarkEnd w:id="541"/>
      <w:bookmarkEnd w:id="575"/>
      <w:bookmarkEnd w:id="576"/>
      <w:bookmarkEnd w:id="577"/>
      <w:bookmarkEnd w:id="578"/>
      <w:r w:rsidRPr="00EE72F3">
        <w:rPr>
          <w:bCs/>
          <w:noProof w:val="0"/>
        </w:rPr>
        <w:t>6.3.4</w:t>
      </w:r>
      <w:r w:rsidR="00291725" w:rsidRPr="00EE72F3">
        <w:rPr>
          <w:bCs/>
          <w:noProof w:val="0"/>
        </w:rPr>
        <w:t xml:space="preserve"> </w:t>
      </w:r>
      <w:r w:rsidRPr="00EE72F3">
        <w:rPr>
          <w:bCs/>
          <w:noProof w:val="0"/>
        </w:rPr>
        <w:t>CDA Entry Content Modules</w:t>
      </w:r>
      <w:bookmarkEnd w:id="579"/>
      <w:bookmarkEnd w:id="580"/>
    </w:p>
    <w:p w14:paraId="71BF2AED" w14:textId="77777777" w:rsidR="00AE4AED" w:rsidRPr="00EE72F3" w:rsidRDefault="00AE4AED" w:rsidP="00AE4AED">
      <w:pPr>
        <w:pStyle w:val="BodyText"/>
      </w:pPr>
    </w:p>
    <w:p w14:paraId="4DDEABED" w14:textId="77777777" w:rsidR="00AE4AED" w:rsidRPr="00EE72F3" w:rsidRDefault="00AE4AED" w:rsidP="00AE4AED">
      <w:pPr>
        <w:pStyle w:val="EditorInstructions"/>
      </w:pPr>
      <w:r w:rsidRPr="00EE72F3">
        <w:t>Add to section 6.3.4</w:t>
      </w:r>
      <w:r w:rsidR="0023732B" w:rsidRPr="00EE72F3">
        <w:t>.E</w:t>
      </w:r>
      <w:r w:rsidR="005F3FB5" w:rsidRPr="00EE72F3">
        <w:t xml:space="preserve"> </w:t>
      </w:r>
      <w:r w:rsidR="00665D8F" w:rsidRPr="00EE72F3">
        <w:t>Entry</w:t>
      </w:r>
      <w:r w:rsidRPr="00EE72F3">
        <w:t xml:space="preserve"> Content Modules</w:t>
      </w:r>
    </w:p>
    <w:p w14:paraId="2D1CEC66" w14:textId="5F8E115B" w:rsidR="001439BB" w:rsidRPr="00EE72F3" w:rsidRDefault="00EA0D53" w:rsidP="005E7151">
      <w:pPr>
        <w:pStyle w:val="BodyText"/>
        <w:rPr>
          <w:rFonts w:eastAsia="Calibri"/>
        </w:rPr>
      </w:pPr>
      <w:bookmarkStart w:id="581" w:name="_6.2.4.4.1__Simple"/>
      <w:bookmarkStart w:id="582" w:name="_Toc335730763"/>
      <w:bookmarkStart w:id="583" w:name="_Toc336000666"/>
      <w:bookmarkStart w:id="584" w:name="_Toc336002388"/>
      <w:bookmarkStart w:id="585" w:name="_Toc336006583"/>
      <w:bookmarkStart w:id="586" w:name="_Toc335730764"/>
      <w:bookmarkStart w:id="587" w:name="_Toc336000667"/>
      <w:bookmarkStart w:id="588" w:name="_Toc336002389"/>
      <w:bookmarkStart w:id="589" w:name="_Toc336006584"/>
      <w:bookmarkStart w:id="590" w:name="_Toc291167547"/>
      <w:bookmarkStart w:id="591" w:name="_Toc291231486"/>
      <w:bookmarkStart w:id="592" w:name="_Toc296340423"/>
      <w:bookmarkEnd w:id="581"/>
      <w:bookmarkEnd w:id="582"/>
      <w:bookmarkEnd w:id="583"/>
      <w:bookmarkEnd w:id="584"/>
      <w:bookmarkEnd w:id="585"/>
      <w:bookmarkEnd w:id="586"/>
      <w:bookmarkEnd w:id="587"/>
      <w:bookmarkEnd w:id="588"/>
      <w:bookmarkEnd w:id="589"/>
      <w:r w:rsidRPr="00EE72F3">
        <w:t>None</w:t>
      </w:r>
      <w:bookmarkEnd w:id="590"/>
      <w:bookmarkEnd w:id="591"/>
      <w:bookmarkEnd w:id="592"/>
    </w:p>
    <w:p w14:paraId="0EC756B8" w14:textId="7FCF34C1" w:rsidR="001439BB" w:rsidRPr="00EE72F3" w:rsidRDefault="001439BB" w:rsidP="00EA3BCB">
      <w:pPr>
        <w:pStyle w:val="BodyText"/>
      </w:pPr>
      <w:bookmarkStart w:id="593" w:name="_Toc345074731"/>
    </w:p>
    <w:p w14:paraId="10569ABA" w14:textId="77857C21" w:rsidR="00EA4EA1" w:rsidRDefault="00EA4EA1">
      <w:pPr>
        <w:pStyle w:val="PartTitle"/>
      </w:pPr>
      <w:bookmarkStart w:id="594" w:name="_Toc514933086"/>
      <w:bookmarkStart w:id="595" w:name="OLE_LINK57"/>
      <w:bookmarkStart w:id="596" w:name="OLE_LINK58"/>
      <w:r w:rsidRPr="00EE72F3">
        <w:lastRenderedPageBreak/>
        <w:t>Appendices</w:t>
      </w:r>
      <w:bookmarkEnd w:id="593"/>
      <w:bookmarkEnd w:id="594"/>
    </w:p>
    <w:p w14:paraId="56F7F3D9" w14:textId="4F48CE72" w:rsidR="00EB030D" w:rsidRDefault="00EB030D" w:rsidP="00EB030D">
      <w:pPr>
        <w:pStyle w:val="BodyText"/>
        <w:rPr>
          <w:highlight w:val="yellow"/>
        </w:rPr>
      </w:pPr>
    </w:p>
    <w:p w14:paraId="3724D6DD" w14:textId="7AB3E0A2" w:rsidR="00EB030D" w:rsidRPr="005E7151" w:rsidRDefault="00EB030D" w:rsidP="005E7151">
      <w:pPr>
        <w:pStyle w:val="BodyText"/>
      </w:pPr>
      <w:r w:rsidRPr="005E7151">
        <w:t>N</w:t>
      </w:r>
      <w:r>
        <w:t>o</w:t>
      </w:r>
      <w:r w:rsidRPr="005E7151">
        <w:t>ne</w:t>
      </w:r>
      <w:r>
        <w:t>.</w:t>
      </w:r>
    </w:p>
    <w:p w14:paraId="124201B7" w14:textId="4CAF5B10" w:rsidR="00342A78" w:rsidRPr="00EE72F3" w:rsidRDefault="00342A78" w:rsidP="00EA4EA1">
      <w:pPr>
        <w:pStyle w:val="BodyText"/>
      </w:pPr>
    </w:p>
    <w:p w14:paraId="09489529" w14:textId="77777777" w:rsidR="00EA4EA1" w:rsidRPr="00EE72F3" w:rsidRDefault="00EA4EA1" w:rsidP="00EA4EA1">
      <w:pPr>
        <w:pStyle w:val="BodyText"/>
      </w:pPr>
    </w:p>
    <w:p w14:paraId="2251ADBC" w14:textId="77777777" w:rsidR="00993FF5" w:rsidRPr="00EE72F3" w:rsidRDefault="00D42ED8" w:rsidP="00993FF5">
      <w:pPr>
        <w:pStyle w:val="PartTitle"/>
      </w:pPr>
      <w:bookmarkStart w:id="597" w:name="_Toc345074737"/>
      <w:bookmarkStart w:id="598" w:name="_Toc514933087"/>
      <w:bookmarkEnd w:id="595"/>
      <w:bookmarkEnd w:id="596"/>
      <w:r w:rsidRPr="00EE72F3">
        <w:lastRenderedPageBreak/>
        <w:t>V</w:t>
      </w:r>
      <w:r w:rsidR="00993FF5" w:rsidRPr="00EE72F3">
        <w:t>olume 4 – National Extensions</w:t>
      </w:r>
      <w:bookmarkEnd w:id="597"/>
      <w:bookmarkEnd w:id="598"/>
    </w:p>
    <w:p w14:paraId="3282D133" w14:textId="77777777" w:rsidR="00993FF5" w:rsidRPr="00EE72F3" w:rsidRDefault="00993FF5" w:rsidP="00993FF5">
      <w:pPr>
        <w:pStyle w:val="EditorInstructions"/>
      </w:pPr>
      <w:r w:rsidRPr="00EE72F3">
        <w:t xml:space="preserve">Add </w:t>
      </w:r>
      <w:r w:rsidR="003F0805" w:rsidRPr="00EE72F3">
        <w:t xml:space="preserve">appropriate Country </w:t>
      </w:r>
      <w:r w:rsidRPr="00EE72F3">
        <w:t xml:space="preserve">section </w:t>
      </w:r>
    </w:p>
    <w:p w14:paraId="5FA06B71" w14:textId="7AFD46BD" w:rsidR="00C63D7E" w:rsidRDefault="00993FF5" w:rsidP="00EA3BCB">
      <w:pPr>
        <w:pStyle w:val="Heading1"/>
        <w:pageBreakBefore w:val="0"/>
        <w:numPr>
          <w:ilvl w:val="0"/>
          <w:numId w:val="0"/>
        </w:numPr>
        <w:rPr>
          <w:bCs/>
          <w:noProof w:val="0"/>
        </w:rPr>
      </w:pPr>
      <w:bookmarkStart w:id="599" w:name="_Toc345074738"/>
      <w:bookmarkStart w:id="600" w:name="_Toc514933088"/>
      <w:r w:rsidRPr="00EE72F3">
        <w:rPr>
          <w:bCs/>
          <w:noProof w:val="0"/>
        </w:rPr>
        <w:t xml:space="preserve">4 </w:t>
      </w:r>
      <w:r w:rsidR="00C63D7E" w:rsidRPr="00EE72F3">
        <w:rPr>
          <w:bCs/>
          <w:noProof w:val="0"/>
        </w:rPr>
        <w:t>National Extensions</w:t>
      </w:r>
      <w:bookmarkEnd w:id="599"/>
      <w:bookmarkEnd w:id="600"/>
    </w:p>
    <w:p w14:paraId="47DC6821" w14:textId="13D7123B" w:rsidR="002F69C5" w:rsidRPr="00EE72F3" w:rsidRDefault="00EB030D" w:rsidP="005E7151">
      <w:pPr>
        <w:pStyle w:val="BodyText"/>
      </w:pPr>
      <w:r>
        <w:t>NA</w:t>
      </w:r>
    </w:p>
    <w:sectPr w:rsidR="002F69C5" w:rsidRPr="00EE72F3" w:rsidSect="00060817">
      <w:headerReference w:type="default" r:id="rId31"/>
      <w:footerReference w:type="even" r:id="rId32"/>
      <w:footerReference w:type="default" r:id="rId33"/>
      <w:footerReference w:type="first" r:id="rId34"/>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7" w:author="Jones, Emma" w:date="2018-07-16T12:36:00Z" w:initials="JE">
    <w:p w14:paraId="785EBDCA" w14:textId="626B056F" w:rsidR="00056EB4" w:rsidRDefault="00056EB4">
      <w:pPr>
        <w:pStyle w:val="CommentText"/>
      </w:pPr>
      <w:r>
        <w:rPr>
          <w:rStyle w:val="CommentReference"/>
        </w:rPr>
        <w:annotationRef/>
      </w:r>
      <w:r>
        <w:t xml:space="preserve">Emma: fix this everywhere. </w:t>
      </w:r>
    </w:p>
  </w:comment>
  <w:comment w:id="146" w:author="Jones, Emma" w:date="2018-07-16T12:20:00Z" w:initials="JE">
    <w:p w14:paraId="4764CD17" w14:textId="59275569" w:rsidR="00056EB4" w:rsidRDefault="00056EB4">
      <w:pPr>
        <w:pStyle w:val="CommentText"/>
      </w:pPr>
      <w:r>
        <w:rPr>
          <w:rStyle w:val="CommentReference"/>
        </w:rPr>
        <w:annotationRef/>
      </w:r>
      <w:r>
        <w:t>Change to Share Document</w:t>
      </w:r>
    </w:p>
  </w:comment>
  <w:comment w:id="253" w:author="Jones, Emma" w:date="2018-07-16T11:13:00Z" w:initials="JE">
    <w:p w14:paraId="077778FB" w14:textId="59548765" w:rsidR="00056EB4" w:rsidRDefault="00056EB4">
      <w:pPr>
        <w:pStyle w:val="CommentText"/>
      </w:pPr>
      <w:r>
        <w:rPr>
          <w:rStyle w:val="CommentReference"/>
        </w:rPr>
        <w:annotationRef/>
      </w:r>
      <w:r>
        <w:t>Steve will provide some language to clarify #1</w:t>
      </w:r>
    </w:p>
  </w:comment>
  <w:comment w:id="296" w:author="Jones, Emma" w:date="2018-07-16T13:09:00Z" w:initials="JE">
    <w:p w14:paraId="2A550B6A" w14:textId="2ECB3920" w:rsidR="00056EB4" w:rsidRDefault="00056EB4">
      <w:pPr>
        <w:pStyle w:val="CommentText"/>
      </w:pPr>
      <w:r>
        <w:rPr>
          <w:rStyle w:val="CommentReference"/>
        </w:rPr>
        <w:annotationRef/>
      </w:r>
      <w:r>
        <w:t>Emma to check for “generated” and clarify</w:t>
      </w:r>
    </w:p>
  </w:comment>
  <w:comment w:id="354" w:author="Jones, Emma" w:date="2018-07-16T13:18:00Z" w:initials="JE">
    <w:p w14:paraId="7F8CD485" w14:textId="0D0BEE6B" w:rsidR="00056EB4" w:rsidRDefault="00056EB4">
      <w:pPr>
        <w:pStyle w:val="CommentText"/>
      </w:pPr>
      <w:r>
        <w:rPr>
          <w:rStyle w:val="CommentReference"/>
        </w:rPr>
        <w:annotationRef/>
      </w:r>
      <w:r>
        <w:t>Emma to fix tense.</w:t>
      </w:r>
    </w:p>
  </w:comment>
  <w:comment w:id="442" w:author="Jones, Emma" w:date="2018-07-16T11:45:00Z" w:initials="JE">
    <w:p w14:paraId="52C6A024" w14:textId="657FA2E1" w:rsidR="00525F8B" w:rsidRDefault="00525F8B" w:rsidP="00525F8B">
      <w:pPr>
        <w:pStyle w:val="CommentText"/>
      </w:pPr>
      <w:r>
        <w:rPr>
          <w:rStyle w:val="CommentReference"/>
        </w:rPr>
        <w:annotationRef/>
      </w:r>
      <w:r>
        <w:t>Steve updated</w:t>
      </w:r>
      <w:bookmarkStart w:id="443" w:name="_GoBack"/>
      <w:bookmarkEnd w:id="443"/>
    </w:p>
  </w:comment>
  <w:comment w:id="446" w:author="Jones, Emma" w:date="2018-07-16T11:45:00Z" w:initials="JE">
    <w:p w14:paraId="1450295D" w14:textId="1F104C69" w:rsidR="00056EB4" w:rsidRDefault="00056EB4">
      <w:pPr>
        <w:pStyle w:val="CommentText"/>
      </w:pPr>
      <w:r>
        <w:rPr>
          <w:rStyle w:val="CommentReference"/>
        </w:rPr>
        <w:annotationRef/>
      </w:r>
      <w:r>
        <w:t xml:space="preserve">Steve will write up text to describe this. </w:t>
      </w:r>
    </w:p>
  </w:comment>
  <w:comment w:id="556" w:author="Jones, Emma" w:date="2018-07-16T12:12:00Z" w:initials="JE">
    <w:p w14:paraId="5D17746E" w14:textId="25C6BB8C" w:rsidR="00056EB4" w:rsidRDefault="00056EB4">
      <w:pPr>
        <w:pStyle w:val="CommentText"/>
      </w:pPr>
      <w:r>
        <w:rPr>
          <w:rStyle w:val="CommentReference"/>
        </w:rPr>
        <w:annotationRef/>
      </w:r>
      <w:r>
        <w:t xml:space="preserve">Steve will re-write this sentence. </w:t>
      </w:r>
    </w:p>
  </w:comment>
  <w:comment w:id="558" w:author="Jones, Emma" w:date="2018-07-17T14:16:00Z" w:initials="JE">
    <w:p w14:paraId="4FB8D1D7" w14:textId="58889E3F" w:rsidR="00EF5CC0" w:rsidRDefault="00EF5CC0">
      <w:pPr>
        <w:pStyle w:val="CommentText"/>
      </w:pPr>
      <w:r>
        <w:rPr>
          <w:rStyle w:val="CommentReference"/>
        </w:rPr>
        <w:annotationRef/>
      </w:r>
      <w:r>
        <w:t>Emma re-worded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5EBDCA" w15:done="0"/>
  <w15:commentEx w15:paraId="4764CD17" w15:done="0"/>
  <w15:commentEx w15:paraId="077778FB" w15:done="0"/>
  <w15:commentEx w15:paraId="2A550B6A" w15:done="0"/>
  <w15:commentEx w15:paraId="7F8CD485" w15:done="0"/>
  <w15:commentEx w15:paraId="52C6A024" w15:done="0"/>
  <w15:commentEx w15:paraId="1450295D" w15:done="0"/>
  <w15:commentEx w15:paraId="5D17746E" w15:done="0"/>
  <w15:commentEx w15:paraId="4FB8D1D7" w15:paraIdParent="5D1774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5EBDCA" w16cid:durableId="1EF70FBE"/>
  <w16cid:commentId w16cid:paraId="077778FB" w16cid:durableId="1EF6FC3D"/>
  <w16cid:commentId w16cid:paraId="2A550B6A" w16cid:durableId="1EF71786"/>
  <w16cid:commentId w16cid:paraId="7F8CD485" w16cid:durableId="1EF719A1"/>
  <w16cid:commentId w16cid:paraId="52C6A024" w16cid:durableId="1EF8C3D8"/>
  <w16cid:commentId w16cid:paraId="1450295D" w16cid:durableId="1EF703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A3B43" w14:textId="77777777" w:rsidR="00BE58A0" w:rsidRDefault="00BE58A0">
      <w:r>
        <w:separator/>
      </w:r>
    </w:p>
  </w:endnote>
  <w:endnote w:type="continuationSeparator" w:id="0">
    <w:p w14:paraId="5C8A1FA7" w14:textId="77777777" w:rsidR="00BE58A0" w:rsidRDefault="00BE58A0">
      <w:r>
        <w:continuationSeparator/>
      </w:r>
    </w:p>
  </w:endnote>
  <w:endnote w:type="continuationNotice" w:id="1">
    <w:p w14:paraId="5C15C5C4" w14:textId="77777777" w:rsidR="00BE58A0" w:rsidRDefault="00BE58A0">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MS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4949A" w14:textId="77777777" w:rsidR="00056EB4" w:rsidRDefault="00056E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056EB4" w:rsidRDefault="00056EB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CF9BC" w14:textId="77777777" w:rsidR="00056EB4" w:rsidRDefault="00056EB4">
    <w:pPr>
      <w:pStyle w:val="Footer"/>
      <w:ind w:right="360"/>
    </w:pPr>
    <w:r>
      <w:t>___________________________________________________________________________</w:t>
    </w:r>
  </w:p>
  <w:p w14:paraId="0E257CB6" w14:textId="687B8973" w:rsidR="00056EB4" w:rsidRDefault="00056EB4" w:rsidP="00597DB2">
    <w:pPr>
      <w:pStyle w:val="Footer"/>
      <w:ind w:right="360"/>
      <w:rPr>
        <w:sz w:val="20"/>
      </w:rPr>
    </w:pPr>
    <w:bookmarkStart w:id="601" w:name="_Toc473170355"/>
    <w:r>
      <w:rPr>
        <w:sz w:val="20"/>
      </w:rPr>
      <w:t>Rev. 1.0 – 2018-05-25</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525F8B">
      <w:rPr>
        <w:rStyle w:val="PageNumber"/>
        <w:noProof/>
        <w:sz w:val="20"/>
      </w:rPr>
      <w:t>30</w:t>
    </w:r>
    <w:r w:rsidRPr="00597DB2">
      <w:rPr>
        <w:rStyle w:val="PageNumber"/>
        <w:sz w:val="20"/>
      </w:rPr>
      <w:fldChar w:fldCharType="end"/>
    </w:r>
    <w:r>
      <w:rPr>
        <w:sz w:val="20"/>
      </w:rPr>
      <w:tab/>
      <w:t xml:space="preserve">                       Copyright © 2018: IHE International, Inc.</w:t>
    </w:r>
    <w:bookmarkEnd w:id="601"/>
  </w:p>
  <w:p w14:paraId="4F2E1CAC" w14:textId="6B3D1533" w:rsidR="00056EB4" w:rsidRDefault="00056EB4"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78F8B" w14:textId="52B3F339" w:rsidR="00056EB4" w:rsidRDefault="00056EB4">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D965F" w14:textId="77777777" w:rsidR="00BE58A0" w:rsidRDefault="00BE58A0">
      <w:r>
        <w:separator/>
      </w:r>
    </w:p>
  </w:footnote>
  <w:footnote w:type="continuationSeparator" w:id="0">
    <w:p w14:paraId="6111A487" w14:textId="77777777" w:rsidR="00BE58A0" w:rsidRDefault="00BE58A0">
      <w:r>
        <w:continuationSeparator/>
      </w:r>
    </w:p>
  </w:footnote>
  <w:footnote w:type="continuationNotice" w:id="1">
    <w:p w14:paraId="7AEFF70D" w14:textId="77777777" w:rsidR="00BE58A0" w:rsidRDefault="00BE58A0">
      <w:pPr>
        <w:spacing w:before="0"/>
      </w:pPr>
    </w:p>
  </w:footnote>
  <w:footnote w:id="2">
    <w:p w14:paraId="312B9B5A" w14:textId="3DB5A29D" w:rsidR="00056EB4" w:rsidRDefault="00056EB4">
      <w:pPr>
        <w:pStyle w:val="FootnoteText"/>
      </w:pPr>
      <w:r>
        <w:rPr>
          <w:rStyle w:val="FootnoteReference"/>
        </w:rPr>
        <w:footnoteRef/>
      </w:r>
      <w:r>
        <w:t xml:space="preserve"> CDA </w:t>
      </w:r>
      <w:r w:rsidRPr="003C72EB">
        <w:t>is the registered trademark of Health Level Seven International.</w:t>
      </w:r>
    </w:p>
  </w:footnote>
  <w:footnote w:id="3">
    <w:p w14:paraId="3D4ABAB7" w14:textId="161C6715" w:rsidR="00056EB4" w:rsidDel="00056EB4" w:rsidRDefault="00056EB4">
      <w:pPr>
        <w:pStyle w:val="FootnoteText"/>
        <w:rPr>
          <w:del w:id="266" w:author="Jones, Emma" w:date="2018-07-17T13:26:00Z"/>
        </w:rPr>
      </w:pPr>
      <w:del w:id="267" w:author="Jones, Emma" w:date="2018-07-17T13:26:00Z">
        <w:r w:rsidDel="00056EB4">
          <w:rPr>
            <w:rStyle w:val="FootnoteReference"/>
          </w:rPr>
          <w:footnoteRef/>
        </w:r>
        <w:r w:rsidDel="00056EB4">
          <w:delText xml:space="preserve"> HL7 </w:delText>
        </w:r>
        <w:r w:rsidRPr="003C72EB" w:rsidDel="00056EB4">
          <w:delText>is the registered trademark of Health Level Seven International.</w:delText>
        </w:r>
      </w:del>
    </w:p>
  </w:footnote>
  <w:footnote w:id="4">
    <w:p w14:paraId="54075C37" w14:textId="53BE66B4" w:rsidR="00056EB4" w:rsidRDefault="00056EB4">
      <w:pPr>
        <w:pStyle w:val="FootnoteText"/>
      </w:pPr>
      <w:r>
        <w:rPr>
          <w:rStyle w:val="FootnoteReference"/>
        </w:rPr>
        <w:footnoteRef/>
      </w:r>
      <w:r>
        <w:t xml:space="preserve"> CCD </w:t>
      </w:r>
      <w:r w:rsidRPr="003C72EB">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ADD77" w14:textId="08E97D2F" w:rsidR="00056EB4" w:rsidRDefault="00056EB4">
    <w:pPr>
      <w:pStyle w:val="Header"/>
    </w:pPr>
    <w:r>
      <w:t>IHE PCC Technical Framework Supplement – CDA Document Summary Sections (CDA-DSS)</w:t>
    </w:r>
  </w:p>
  <w:p w14:paraId="7A05B91F" w14:textId="12A8DA02" w:rsidR="00056EB4" w:rsidRDefault="00056EB4">
    <w:pPr>
      <w:pStyle w:val="Header"/>
    </w:pPr>
    <w:r>
      <w:t>______________________________________________________________________________</w:t>
    </w:r>
  </w:p>
  <w:p w14:paraId="7E20FE0C" w14:textId="77777777" w:rsidR="00056EB4" w:rsidRDefault="00056E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F7E476A"/>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264FD"/>
    <w:multiLevelType w:val="hybridMultilevel"/>
    <w:tmpl w:val="FE16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5599C"/>
    <w:multiLevelType w:val="hybridMultilevel"/>
    <w:tmpl w:val="13C2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5E33B7"/>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D967B6"/>
    <w:multiLevelType w:val="hybridMultilevel"/>
    <w:tmpl w:val="AD7AC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F0745"/>
    <w:multiLevelType w:val="hybridMultilevel"/>
    <w:tmpl w:val="40766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412FE"/>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805035"/>
    <w:multiLevelType w:val="hybridMultilevel"/>
    <w:tmpl w:val="769E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3144FA"/>
    <w:multiLevelType w:val="hybridMultilevel"/>
    <w:tmpl w:val="F2E4B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F76D4D"/>
    <w:multiLevelType w:val="hybridMultilevel"/>
    <w:tmpl w:val="5D26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956538"/>
    <w:multiLevelType w:val="hybridMultilevel"/>
    <w:tmpl w:val="DB28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BC3A55"/>
    <w:multiLevelType w:val="multilevel"/>
    <w:tmpl w:val="7B943E18"/>
    <w:numStyleLink w:val="Constraints"/>
  </w:abstractNum>
  <w:abstractNum w:abstractNumId="21" w15:restartNumberingAfterBreak="0">
    <w:nsid w:val="41941783"/>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77D4EB0"/>
    <w:multiLevelType w:val="hybridMultilevel"/>
    <w:tmpl w:val="10642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80B1B86"/>
    <w:multiLevelType w:val="hybridMultilevel"/>
    <w:tmpl w:val="9DDEF8CA"/>
    <w:lvl w:ilvl="0" w:tplc="077682F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A3C24B8"/>
    <w:multiLevelType w:val="hybridMultilevel"/>
    <w:tmpl w:val="CA76C01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4B025E5F"/>
    <w:multiLevelType w:val="multilevel"/>
    <w:tmpl w:val="7B943E18"/>
    <w:numStyleLink w:val="Constraints"/>
  </w:abstractNum>
  <w:abstractNum w:abstractNumId="26" w15:restartNumberingAfterBreak="0">
    <w:nsid w:val="4BDA4026"/>
    <w:multiLevelType w:val="multilevel"/>
    <w:tmpl w:val="6F8E3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540215E6"/>
    <w:multiLevelType w:val="hybridMultilevel"/>
    <w:tmpl w:val="AD7E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79C302D9"/>
    <w:multiLevelType w:val="hybridMultilevel"/>
    <w:tmpl w:val="C2782D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3"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7C9C3461"/>
    <w:multiLevelType w:val="hybridMultilevel"/>
    <w:tmpl w:val="395602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3"/>
  </w:num>
  <w:num w:numId="12">
    <w:abstractNumId w:val="25"/>
  </w:num>
  <w:num w:numId="13">
    <w:abstractNumId w:val="20"/>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7"/>
  </w:num>
  <w:num w:numId="15">
    <w:abstractNumId w:val="30"/>
  </w:num>
  <w:num w:numId="16">
    <w:abstractNumId w:val="31"/>
  </w:num>
  <w:num w:numId="17">
    <w:abstractNumId w:val="29"/>
  </w:num>
  <w:num w:numId="18">
    <w:abstractNumId w:val="32"/>
  </w:num>
  <w:num w:numId="19">
    <w:abstractNumId w:val="11"/>
  </w:num>
  <w:num w:numId="20">
    <w:abstractNumId w:val="22"/>
  </w:num>
  <w:num w:numId="21">
    <w:abstractNumId w:val="14"/>
  </w:num>
  <w:num w:numId="22">
    <w:abstractNumId w:val="28"/>
  </w:num>
  <w:num w:numId="23">
    <w:abstractNumId w:val="10"/>
  </w:num>
  <w:num w:numId="24">
    <w:abstractNumId w:val="18"/>
  </w:num>
  <w:num w:numId="25">
    <w:abstractNumId w:val="19"/>
  </w:num>
  <w:num w:numId="26">
    <w:abstractNumId w:val="13"/>
  </w:num>
  <w:num w:numId="27">
    <w:abstractNumId w:val="21"/>
  </w:num>
  <w:num w:numId="28">
    <w:abstractNumId w:val="23"/>
  </w:num>
  <w:num w:numId="29">
    <w:abstractNumId w:val="15"/>
  </w:num>
  <w:num w:numId="30">
    <w:abstractNumId w:val="12"/>
  </w:num>
  <w:num w:numId="31">
    <w:abstractNumId w:val="16"/>
  </w:num>
  <w:num w:numId="32">
    <w:abstractNumId w:val="17"/>
  </w:num>
  <w:num w:numId="33">
    <w:abstractNumId w:val="26"/>
  </w:num>
  <w:num w:numId="34">
    <w:abstractNumId w:val="34"/>
  </w:num>
  <w:num w:numId="35">
    <w:abstractNumId w:val="24"/>
  </w:num>
  <w:num w:numId="36">
    <w:abstractNumId w:val="31"/>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A02"/>
    <w:rsid w:val="000030DD"/>
    <w:rsid w:val="000031AC"/>
    <w:rsid w:val="00011142"/>
    <w:rsid w:val="000116C9"/>
    <w:rsid w:val="000121FB"/>
    <w:rsid w:val="000125FF"/>
    <w:rsid w:val="00016892"/>
    <w:rsid w:val="00017E09"/>
    <w:rsid w:val="00024BCD"/>
    <w:rsid w:val="00031D5A"/>
    <w:rsid w:val="00036347"/>
    <w:rsid w:val="00040B61"/>
    <w:rsid w:val="0004144C"/>
    <w:rsid w:val="000414B3"/>
    <w:rsid w:val="00046A15"/>
    <w:rsid w:val="00046E88"/>
    <w:rsid w:val="000470A5"/>
    <w:rsid w:val="000514E1"/>
    <w:rsid w:val="00052AF4"/>
    <w:rsid w:val="00052EC0"/>
    <w:rsid w:val="0005577A"/>
    <w:rsid w:val="00056EB4"/>
    <w:rsid w:val="00060817"/>
    <w:rsid w:val="00060D78"/>
    <w:rsid w:val="00061427"/>
    <w:rsid w:val="000622EE"/>
    <w:rsid w:val="000641E2"/>
    <w:rsid w:val="00064FF2"/>
    <w:rsid w:val="000659A4"/>
    <w:rsid w:val="00067F11"/>
    <w:rsid w:val="00070847"/>
    <w:rsid w:val="000717A7"/>
    <w:rsid w:val="00071CD3"/>
    <w:rsid w:val="00071EAC"/>
    <w:rsid w:val="000742B4"/>
    <w:rsid w:val="000755DA"/>
    <w:rsid w:val="00075800"/>
    <w:rsid w:val="000764E7"/>
    <w:rsid w:val="00077324"/>
    <w:rsid w:val="00077EA0"/>
    <w:rsid w:val="000807AC"/>
    <w:rsid w:val="0008096E"/>
    <w:rsid w:val="00082F2B"/>
    <w:rsid w:val="0008305D"/>
    <w:rsid w:val="00083B47"/>
    <w:rsid w:val="00085C24"/>
    <w:rsid w:val="00087187"/>
    <w:rsid w:val="00094061"/>
    <w:rsid w:val="000A4AF8"/>
    <w:rsid w:val="000A726D"/>
    <w:rsid w:val="000B100C"/>
    <w:rsid w:val="000B30FF"/>
    <w:rsid w:val="000B3BD4"/>
    <w:rsid w:val="000B3F51"/>
    <w:rsid w:val="000B699D"/>
    <w:rsid w:val="000B7479"/>
    <w:rsid w:val="000B7AC3"/>
    <w:rsid w:val="000C2E06"/>
    <w:rsid w:val="000C3556"/>
    <w:rsid w:val="000C3BC7"/>
    <w:rsid w:val="000C51FA"/>
    <w:rsid w:val="000C5467"/>
    <w:rsid w:val="000C7088"/>
    <w:rsid w:val="000D2487"/>
    <w:rsid w:val="000D6321"/>
    <w:rsid w:val="000D6F01"/>
    <w:rsid w:val="000D711C"/>
    <w:rsid w:val="000E333F"/>
    <w:rsid w:val="000E3E98"/>
    <w:rsid w:val="000E48EC"/>
    <w:rsid w:val="000E5F2F"/>
    <w:rsid w:val="000E70CC"/>
    <w:rsid w:val="000E7CA4"/>
    <w:rsid w:val="000F13F5"/>
    <w:rsid w:val="000F21DB"/>
    <w:rsid w:val="000F2285"/>
    <w:rsid w:val="000F613A"/>
    <w:rsid w:val="000F6D26"/>
    <w:rsid w:val="00100E2D"/>
    <w:rsid w:val="00104BE6"/>
    <w:rsid w:val="001055CB"/>
    <w:rsid w:val="0011062E"/>
    <w:rsid w:val="001115F5"/>
    <w:rsid w:val="00111CBC"/>
    <w:rsid w:val="00111E30"/>
    <w:rsid w:val="001134EB"/>
    <w:rsid w:val="00114040"/>
    <w:rsid w:val="00114068"/>
    <w:rsid w:val="00115142"/>
    <w:rsid w:val="00115A0F"/>
    <w:rsid w:val="001166F9"/>
    <w:rsid w:val="00116CA0"/>
    <w:rsid w:val="00117DD7"/>
    <w:rsid w:val="00121088"/>
    <w:rsid w:val="00121855"/>
    <w:rsid w:val="00123FD5"/>
    <w:rsid w:val="001253AA"/>
    <w:rsid w:val="00125B3E"/>
    <w:rsid w:val="00125F42"/>
    <w:rsid w:val="001263B9"/>
    <w:rsid w:val="00126A38"/>
    <w:rsid w:val="00133BE6"/>
    <w:rsid w:val="00137EF1"/>
    <w:rsid w:val="0014275F"/>
    <w:rsid w:val="001439BB"/>
    <w:rsid w:val="00144F18"/>
    <w:rsid w:val="001453CC"/>
    <w:rsid w:val="0014626B"/>
    <w:rsid w:val="00147A61"/>
    <w:rsid w:val="00147F29"/>
    <w:rsid w:val="00150B3C"/>
    <w:rsid w:val="00151E50"/>
    <w:rsid w:val="001522F7"/>
    <w:rsid w:val="00152C28"/>
    <w:rsid w:val="0015489F"/>
    <w:rsid w:val="00154B7B"/>
    <w:rsid w:val="00154F46"/>
    <w:rsid w:val="001558DD"/>
    <w:rsid w:val="00156676"/>
    <w:rsid w:val="00156A28"/>
    <w:rsid w:val="001579E7"/>
    <w:rsid w:val="00160539"/>
    <w:rsid w:val="001606A7"/>
    <w:rsid w:val="001622E4"/>
    <w:rsid w:val="001633D5"/>
    <w:rsid w:val="0016666C"/>
    <w:rsid w:val="00167B95"/>
    <w:rsid w:val="00167DB7"/>
    <w:rsid w:val="00170ED0"/>
    <w:rsid w:val="0017112C"/>
    <w:rsid w:val="001718FC"/>
    <w:rsid w:val="001754BB"/>
    <w:rsid w:val="0017698E"/>
    <w:rsid w:val="00177601"/>
    <w:rsid w:val="0018021D"/>
    <w:rsid w:val="001840CF"/>
    <w:rsid w:val="00184E40"/>
    <w:rsid w:val="0018679A"/>
    <w:rsid w:val="00186DAB"/>
    <w:rsid w:val="00187E92"/>
    <w:rsid w:val="0019228A"/>
    <w:rsid w:val="00193030"/>
    <w:rsid w:val="00193979"/>
    <w:rsid w:val="001946F4"/>
    <w:rsid w:val="00195213"/>
    <w:rsid w:val="001A7247"/>
    <w:rsid w:val="001A7C4C"/>
    <w:rsid w:val="001B003E"/>
    <w:rsid w:val="001B0165"/>
    <w:rsid w:val="001B2B50"/>
    <w:rsid w:val="001B463C"/>
    <w:rsid w:val="001C26CB"/>
    <w:rsid w:val="001C53C2"/>
    <w:rsid w:val="001C583F"/>
    <w:rsid w:val="001D056D"/>
    <w:rsid w:val="001D0E6D"/>
    <w:rsid w:val="001D1619"/>
    <w:rsid w:val="001D167A"/>
    <w:rsid w:val="001D5329"/>
    <w:rsid w:val="001D640F"/>
    <w:rsid w:val="001D6BB3"/>
    <w:rsid w:val="001E206E"/>
    <w:rsid w:val="001E4111"/>
    <w:rsid w:val="001E615F"/>
    <w:rsid w:val="001E62C3"/>
    <w:rsid w:val="001E6533"/>
    <w:rsid w:val="001E6632"/>
    <w:rsid w:val="001F0E7F"/>
    <w:rsid w:val="001F2CF8"/>
    <w:rsid w:val="001F6755"/>
    <w:rsid w:val="001F68C9"/>
    <w:rsid w:val="001F787E"/>
    <w:rsid w:val="001F7A35"/>
    <w:rsid w:val="00201852"/>
    <w:rsid w:val="00202AC6"/>
    <w:rsid w:val="00203DA5"/>
    <w:rsid w:val="002040DD"/>
    <w:rsid w:val="0020453A"/>
    <w:rsid w:val="00207571"/>
    <w:rsid w:val="00207816"/>
    <w:rsid w:val="00207868"/>
    <w:rsid w:val="00210BAA"/>
    <w:rsid w:val="00215004"/>
    <w:rsid w:val="00215E08"/>
    <w:rsid w:val="002173E6"/>
    <w:rsid w:val="00221AC2"/>
    <w:rsid w:val="0022261E"/>
    <w:rsid w:val="00222CF4"/>
    <w:rsid w:val="0022352C"/>
    <w:rsid w:val="00225423"/>
    <w:rsid w:val="00227AF4"/>
    <w:rsid w:val="00227D30"/>
    <w:rsid w:val="002322FF"/>
    <w:rsid w:val="00234368"/>
    <w:rsid w:val="00234BE4"/>
    <w:rsid w:val="0023732B"/>
    <w:rsid w:val="002374C7"/>
    <w:rsid w:val="002401F2"/>
    <w:rsid w:val="0024039C"/>
    <w:rsid w:val="0024101B"/>
    <w:rsid w:val="002439D6"/>
    <w:rsid w:val="002452AB"/>
    <w:rsid w:val="00250A37"/>
    <w:rsid w:val="00254E86"/>
    <w:rsid w:val="00255462"/>
    <w:rsid w:val="00255821"/>
    <w:rsid w:val="00256665"/>
    <w:rsid w:val="00260608"/>
    <w:rsid w:val="0026450C"/>
    <w:rsid w:val="00264A20"/>
    <w:rsid w:val="00264BC6"/>
    <w:rsid w:val="00265988"/>
    <w:rsid w:val="002670D2"/>
    <w:rsid w:val="00267470"/>
    <w:rsid w:val="00270EBB"/>
    <w:rsid w:val="002711CC"/>
    <w:rsid w:val="00272440"/>
    <w:rsid w:val="00272597"/>
    <w:rsid w:val="00272F2C"/>
    <w:rsid w:val="002756A6"/>
    <w:rsid w:val="00277298"/>
    <w:rsid w:val="00286433"/>
    <w:rsid w:val="002869E8"/>
    <w:rsid w:val="00291725"/>
    <w:rsid w:val="00293CF1"/>
    <w:rsid w:val="00295D60"/>
    <w:rsid w:val="002A4896"/>
    <w:rsid w:val="002A4C2E"/>
    <w:rsid w:val="002B0E2D"/>
    <w:rsid w:val="002B2A96"/>
    <w:rsid w:val="002B4810"/>
    <w:rsid w:val="002B4844"/>
    <w:rsid w:val="002C1B6E"/>
    <w:rsid w:val="002C27E4"/>
    <w:rsid w:val="002C53B5"/>
    <w:rsid w:val="002C5D62"/>
    <w:rsid w:val="002D5B69"/>
    <w:rsid w:val="002E108C"/>
    <w:rsid w:val="002E6F49"/>
    <w:rsid w:val="002E7933"/>
    <w:rsid w:val="002F051F"/>
    <w:rsid w:val="002F076A"/>
    <w:rsid w:val="002F0C06"/>
    <w:rsid w:val="002F121A"/>
    <w:rsid w:val="002F3F7A"/>
    <w:rsid w:val="002F4621"/>
    <w:rsid w:val="002F524B"/>
    <w:rsid w:val="002F61A3"/>
    <w:rsid w:val="002F680D"/>
    <w:rsid w:val="002F69C5"/>
    <w:rsid w:val="002F7C7D"/>
    <w:rsid w:val="00300997"/>
    <w:rsid w:val="00300B8F"/>
    <w:rsid w:val="00301FEE"/>
    <w:rsid w:val="003036BB"/>
    <w:rsid w:val="00303E20"/>
    <w:rsid w:val="003128AE"/>
    <w:rsid w:val="003130F3"/>
    <w:rsid w:val="00314741"/>
    <w:rsid w:val="00315CD2"/>
    <w:rsid w:val="00316247"/>
    <w:rsid w:val="0032060B"/>
    <w:rsid w:val="00323461"/>
    <w:rsid w:val="003249FC"/>
    <w:rsid w:val="00324B64"/>
    <w:rsid w:val="00325079"/>
    <w:rsid w:val="0032600B"/>
    <w:rsid w:val="00330038"/>
    <w:rsid w:val="003330A1"/>
    <w:rsid w:val="0033359B"/>
    <w:rsid w:val="003341AD"/>
    <w:rsid w:val="00335554"/>
    <w:rsid w:val="003375BB"/>
    <w:rsid w:val="00340176"/>
    <w:rsid w:val="00340BC7"/>
    <w:rsid w:val="00340E85"/>
    <w:rsid w:val="00342A78"/>
    <w:rsid w:val="003432DC"/>
    <w:rsid w:val="00344592"/>
    <w:rsid w:val="00346314"/>
    <w:rsid w:val="00346BB8"/>
    <w:rsid w:val="0034701E"/>
    <w:rsid w:val="00350CFC"/>
    <w:rsid w:val="00352784"/>
    <w:rsid w:val="003554C9"/>
    <w:rsid w:val="00355609"/>
    <w:rsid w:val="003577C8"/>
    <w:rsid w:val="003579DA"/>
    <w:rsid w:val="003601D3"/>
    <w:rsid w:val="003602DC"/>
    <w:rsid w:val="00361F12"/>
    <w:rsid w:val="00362BF4"/>
    <w:rsid w:val="00363069"/>
    <w:rsid w:val="00364E56"/>
    <w:rsid w:val="003651D9"/>
    <w:rsid w:val="00365DD0"/>
    <w:rsid w:val="00370B52"/>
    <w:rsid w:val="00370CC8"/>
    <w:rsid w:val="0037384E"/>
    <w:rsid w:val="00374B3E"/>
    <w:rsid w:val="0037615C"/>
    <w:rsid w:val="0038429E"/>
    <w:rsid w:val="0038470A"/>
    <w:rsid w:val="00386A7E"/>
    <w:rsid w:val="003921A0"/>
    <w:rsid w:val="00397D69"/>
    <w:rsid w:val="003A04CF"/>
    <w:rsid w:val="003A09FE"/>
    <w:rsid w:val="003A4080"/>
    <w:rsid w:val="003A545A"/>
    <w:rsid w:val="003A7F76"/>
    <w:rsid w:val="003B1C4B"/>
    <w:rsid w:val="003B2A2B"/>
    <w:rsid w:val="003B40CC"/>
    <w:rsid w:val="003B7058"/>
    <w:rsid w:val="003B70A2"/>
    <w:rsid w:val="003B7860"/>
    <w:rsid w:val="003C13C9"/>
    <w:rsid w:val="003C1CAD"/>
    <w:rsid w:val="003C27D3"/>
    <w:rsid w:val="003C3CC3"/>
    <w:rsid w:val="003C3FFB"/>
    <w:rsid w:val="003C542E"/>
    <w:rsid w:val="003C61B2"/>
    <w:rsid w:val="003C72EB"/>
    <w:rsid w:val="003D1654"/>
    <w:rsid w:val="003D19E0"/>
    <w:rsid w:val="003D24EE"/>
    <w:rsid w:val="003D5A68"/>
    <w:rsid w:val="003E10FD"/>
    <w:rsid w:val="003E3FFE"/>
    <w:rsid w:val="003E5C68"/>
    <w:rsid w:val="003E63A1"/>
    <w:rsid w:val="003F0805"/>
    <w:rsid w:val="003F252B"/>
    <w:rsid w:val="003F3E4A"/>
    <w:rsid w:val="003F6619"/>
    <w:rsid w:val="003F7141"/>
    <w:rsid w:val="003F7473"/>
    <w:rsid w:val="004016A5"/>
    <w:rsid w:val="004016CE"/>
    <w:rsid w:val="00402B57"/>
    <w:rsid w:val="004046B6"/>
    <w:rsid w:val="004070FB"/>
    <w:rsid w:val="004109C8"/>
    <w:rsid w:val="00410D6B"/>
    <w:rsid w:val="00411993"/>
    <w:rsid w:val="00412649"/>
    <w:rsid w:val="00413D17"/>
    <w:rsid w:val="00415432"/>
    <w:rsid w:val="00417A70"/>
    <w:rsid w:val="00420DDF"/>
    <w:rsid w:val="004225C9"/>
    <w:rsid w:val="004238BE"/>
    <w:rsid w:val="00423E99"/>
    <w:rsid w:val="00425857"/>
    <w:rsid w:val="00432C0E"/>
    <w:rsid w:val="00433EDD"/>
    <w:rsid w:val="00434D78"/>
    <w:rsid w:val="0043514A"/>
    <w:rsid w:val="00436054"/>
    <w:rsid w:val="004364DE"/>
    <w:rsid w:val="00436599"/>
    <w:rsid w:val="00440E85"/>
    <w:rsid w:val="004424C6"/>
    <w:rsid w:val="00442C32"/>
    <w:rsid w:val="0044310A"/>
    <w:rsid w:val="00444100"/>
    <w:rsid w:val="00444CFC"/>
    <w:rsid w:val="00445B3B"/>
    <w:rsid w:val="00445D2F"/>
    <w:rsid w:val="0044679F"/>
    <w:rsid w:val="00447451"/>
    <w:rsid w:val="00450263"/>
    <w:rsid w:val="00451738"/>
    <w:rsid w:val="004541CC"/>
    <w:rsid w:val="00454806"/>
    <w:rsid w:val="00457DDC"/>
    <w:rsid w:val="00461A12"/>
    <w:rsid w:val="00461A6A"/>
    <w:rsid w:val="00462C66"/>
    <w:rsid w:val="00464A05"/>
    <w:rsid w:val="004651FC"/>
    <w:rsid w:val="00466694"/>
    <w:rsid w:val="0046784B"/>
    <w:rsid w:val="00472402"/>
    <w:rsid w:val="00477C87"/>
    <w:rsid w:val="004809A3"/>
    <w:rsid w:val="004818E8"/>
    <w:rsid w:val="00482DC2"/>
    <w:rsid w:val="004845CE"/>
    <w:rsid w:val="00484E2A"/>
    <w:rsid w:val="00490C1F"/>
    <w:rsid w:val="004938E4"/>
    <w:rsid w:val="004A18BB"/>
    <w:rsid w:val="004A25BD"/>
    <w:rsid w:val="004A4B67"/>
    <w:rsid w:val="004A5C82"/>
    <w:rsid w:val="004A6CA4"/>
    <w:rsid w:val="004A7D5B"/>
    <w:rsid w:val="004A7E19"/>
    <w:rsid w:val="004B2611"/>
    <w:rsid w:val="004B34EE"/>
    <w:rsid w:val="004B387F"/>
    <w:rsid w:val="004B4587"/>
    <w:rsid w:val="004B4EF3"/>
    <w:rsid w:val="004B576F"/>
    <w:rsid w:val="004B7094"/>
    <w:rsid w:val="004C10B4"/>
    <w:rsid w:val="004C17D1"/>
    <w:rsid w:val="004C1EC8"/>
    <w:rsid w:val="004C53D3"/>
    <w:rsid w:val="004C7806"/>
    <w:rsid w:val="004D50B1"/>
    <w:rsid w:val="004D68CC"/>
    <w:rsid w:val="004D69C3"/>
    <w:rsid w:val="004D6C45"/>
    <w:rsid w:val="004E3347"/>
    <w:rsid w:val="004E7D0F"/>
    <w:rsid w:val="004F1713"/>
    <w:rsid w:val="004F2392"/>
    <w:rsid w:val="004F4CFA"/>
    <w:rsid w:val="004F5211"/>
    <w:rsid w:val="004F7C05"/>
    <w:rsid w:val="00501C4D"/>
    <w:rsid w:val="00501C9D"/>
    <w:rsid w:val="00503AE1"/>
    <w:rsid w:val="00504C89"/>
    <w:rsid w:val="0050674C"/>
    <w:rsid w:val="00506C22"/>
    <w:rsid w:val="00510062"/>
    <w:rsid w:val="00513057"/>
    <w:rsid w:val="00516D6D"/>
    <w:rsid w:val="0052113E"/>
    <w:rsid w:val="00522681"/>
    <w:rsid w:val="00522F40"/>
    <w:rsid w:val="00523C5F"/>
    <w:rsid w:val="00524FBF"/>
    <w:rsid w:val="00525F8B"/>
    <w:rsid w:val="00527488"/>
    <w:rsid w:val="00530338"/>
    <w:rsid w:val="005339EE"/>
    <w:rsid w:val="005360E4"/>
    <w:rsid w:val="00537977"/>
    <w:rsid w:val="005402A5"/>
    <w:rsid w:val="005410F9"/>
    <w:rsid w:val="005416D9"/>
    <w:rsid w:val="0054210B"/>
    <w:rsid w:val="00543FFB"/>
    <w:rsid w:val="0054524C"/>
    <w:rsid w:val="005464EB"/>
    <w:rsid w:val="00547C57"/>
    <w:rsid w:val="00550D9D"/>
    <w:rsid w:val="00551EBC"/>
    <w:rsid w:val="00555D6F"/>
    <w:rsid w:val="00555E9F"/>
    <w:rsid w:val="00556E6C"/>
    <w:rsid w:val="00562205"/>
    <w:rsid w:val="005637DD"/>
    <w:rsid w:val="00565B35"/>
    <w:rsid w:val="005672A9"/>
    <w:rsid w:val="005708D1"/>
    <w:rsid w:val="00570B52"/>
    <w:rsid w:val="00572031"/>
    <w:rsid w:val="00573102"/>
    <w:rsid w:val="00574E7A"/>
    <w:rsid w:val="005767CE"/>
    <w:rsid w:val="00581165"/>
    <w:rsid w:val="00581829"/>
    <w:rsid w:val="0058515E"/>
    <w:rsid w:val="00585DA2"/>
    <w:rsid w:val="005869D7"/>
    <w:rsid w:val="00586AAF"/>
    <w:rsid w:val="00586C4B"/>
    <w:rsid w:val="0058752C"/>
    <w:rsid w:val="005876E3"/>
    <w:rsid w:val="00590899"/>
    <w:rsid w:val="005931F3"/>
    <w:rsid w:val="005942AE"/>
    <w:rsid w:val="00594882"/>
    <w:rsid w:val="005974F8"/>
    <w:rsid w:val="00597D4E"/>
    <w:rsid w:val="00597DB2"/>
    <w:rsid w:val="005A175A"/>
    <w:rsid w:val="005A43F8"/>
    <w:rsid w:val="005A5FA9"/>
    <w:rsid w:val="005B5325"/>
    <w:rsid w:val="005B5C92"/>
    <w:rsid w:val="005B5D47"/>
    <w:rsid w:val="005B66B8"/>
    <w:rsid w:val="005B72F3"/>
    <w:rsid w:val="005B7BFB"/>
    <w:rsid w:val="005C50BF"/>
    <w:rsid w:val="005C5E28"/>
    <w:rsid w:val="005C62C6"/>
    <w:rsid w:val="005D1F91"/>
    <w:rsid w:val="005D6104"/>
    <w:rsid w:val="005D6176"/>
    <w:rsid w:val="005E59A8"/>
    <w:rsid w:val="005E7151"/>
    <w:rsid w:val="005E7874"/>
    <w:rsid w:val="005F2045"/>
    <w:rsid w:val="005F21E7"/>
    <w:rsid w:val="005F3FB5"/>
    <w:rsid w:val="005F4B35"/>
    <w:rsid w:val="005F4C3E"/>
    <w:rsid w:val="005F6D33"/>
    <w:rsid w:val="00600EC6"/>
    <w:rsid w:val="006014F8"/>
    <w:rsid w:val="00603ED5"/>
    <w:rsid w:val="00606187"/>
    <w:rsid w:val="00607529"/>
    <w:rsid w:val="006106AB"/>
    <w:rsid w:val="006116E2"/>
    <w:rsid w:val="00612409"/>
    <w:rsid w:val="00612B65"/>
    <w:rsid w:val="00613604"/>
    <w:rsid w:val="00613C53"/>
    <w:rsid w:val="006162A8"/>
    <w:rsid w:val="00617BB4"/>
    <w:rsid w:val="0062193E"/>
    <w:rsid w:val="00622D31"/>
    <w:rsid w:val="00623829"/>
    <w:rsid w:val="00625D23"/>
    <w:rsid w:val="006263EA"/>
    <w:rsid w:val="00630F33"/>
    <w:rsid w:val="00631453"/>
    <w:rsid w:val="00632AE0"/>
    <w:rsid w:val="00632CA4"/>
    <w:rsid w:val="006344C0"/>
    <w:rsid w:val="006358D1"/>
    <w:rsid w:val="006360B8"/>
    <w:rsid w:val="00636A8E"/>
    <w:rsid w:val="00636FD4"/>
    <w:rsid w:val="006372E2"/>
    <w:rsid w:val="00643548"/>
    <w:rsid w:val="00644E9B"/>
    <w:rsid w:val="00644FC1"/>
    <w:rsid w:val="0064739E"/>
    <w:rsid w:val="006512F0"/>
    <w:rsid w:val="006514EA"/>
    <w:rsid w:val="00652D40"/>
    <w:rsid w:val="00653F84"/>
    <w:rsid w:val="00656A6B"/>
    <w:rsid w:val="0065754A"/>
    <w:rsid w:val="00662157"/>
    <w:rsid w:val="00662893"/>
    <w:rsid w:val="00663624"/>
    <w:rsid w:val="00665A0A"/>
    <w:rsid w:val="00665D8F"/>
    <w:rsid w:val="00666D58"/>
    <w:rsid w:val="00666F21"/>
    <w:rsid w:val="00672881"/>
    <w:rsid w:val="00672C39"/>
    <w:rsid w:val="0067438E"/>
    <w:rsid w:val="00676EF2"/>
    <w:rsid w:val="00680634"/>
    <w:rsid w:val="00680648"/>
    <w:rsid w:val="00680FB1"/>
    <w:rsid w:val="00681053"/>
    <w:rsid w:val="00682040"/>
    <w:rsid w:val="006825E1"/>
    <w:rsid w:val="0068355D"/>
    <w:rsid w:val="0068392C"/>
    <w:rsid w:val="00683AA3"/>
    <w:rsid w:val="0069095D"/>
    <w:rsid w:val="00692225"/>
    <w:rsid w:val="00692B37"/>
    <w:rsid w:val="00693D9F"/>
    <w:rsid w:val="00694313"/>
    <w:rsid w:val="0069533E"/>
    <w:rsid w:val="006A2014"/>
    <w:rsid w:val="006A216A"/>
    <w:rsid w:val="006A2A74"/>
    <w:rsid w:val="006A3098"/>
    <w:rsid w:val="006A4160"/>
    <w:rsid w:val="006A4E4D"/>
    <w:rsid w:val="006A55F7"/>
    <w:rsid w:val="006A6728"/>
    <w:rsid w:val="006A7F64"/>
    <w:rsid w:val="006B1B58"/>
    <w:rsid w:val="006B3DBE"/>
    <w:rsid w:val="006B4BCC"/>
    <w:rsid w:val="006B6DA7"/>
    <w:rsid w:val="006B7354"/>
    <w:rsid w:val="006B7ABF"/>
    <w:rsid w:val="006C0C1C"/>
    <w:rsid w:val="006C242B"/>
    <w:rsid w:val="006C2C14"/>
    <w:rsid w:val="006C2D4D"/>
    <w:rsid w:val="006C2F45"/>
    <w:rsid w:val="006C371A"/>
    <w:rsid w:val="006C5FEF"/>
    <w:rsid w:val="006C7E2C"/>
    <w:rsid w:val="006D2E1B"/>
    <w:rsid w:val="006D4881"/>
    <w:rsid w:val="006D574C"/>
    <w:rsid w:val="006D768F"/>
    <w:rsid w:val="006E06AC"/>
    <w:rsid w:val="006E0AAC"/>
    <w:rsid w:val="006E163F"/>
    <w:rsid w:val="006E2CC1"/>
    <w:rsid w:val="006E5767"/>
    <w:rsid w:val="00701B3A"/>
    <w:rsid w:val="00703DEF"/>
    <w:rsid w:val="00704FFD"/>
    <w:rsid w:val="007060F2"/>
    <w:rsid w:val="00706F59"/>
    <w:rsid w:val="0070762D"/>
    <w:rsid w:val="00710216"/>
    <w:rsid w:val="0071069A"/>
    <w:rsid w:val="007117B8"/>
    <w:rsid w:val="00712AE6"/>
    <w:rsid w:val="0071309E"/>
    <w:rsid w:val="00714497"/>
    <w:rsid w:val="00717FB2"/>
    <w:rsid w:val="007212DA"/>
    <w:rsid w:val="00721BCE"/>
    <w:rsid w:val="007232C5"/>
    <w:rsid w:val="00723DAF"/>
    <w:rsid w:val="007249C7"/>
    <w:rsid w:val="00724FF9"/>
    <w:rsid w:val="007251A4"/>
    <w:rsid w:val="00726096"/>
    <w:rsid w:val="00726A7E"/>
    <w:rsid w:val="00730E16"/>
    <w:rsid w:val="00733C09"/>
    <w:rsid w:val="00736B5B"/>
    <w:rsid w:val="007400C4"/>
    <w:rsid w:val="00740F7C"/>
    <w:rsid w:val="00740FE0"/>
    <w:rsid w:val="00742A31"/>
    <w:rsid w:val="00746A3D"/>
    <w:rsid w:val="00747676"/>
    <w:rsid w:val="0074777B"/>
    <w:rsid w:val="007479B6"/>
    <w:rsid w:val="00747E7C"/>
    <w:rsid w:val="00754408"/>
    <w:rsid w:val="00757111"/>
    <w:rsid w:val="00761469"/>
    <w:rsid w:val="00763850"/>
    <w:rsid w:val="007660D1"/>
    <w:rsid w:val="00767053"/>
    <w:rsid w:val="00770D84"/>
    <w:rsid w:val="00772E35"/>
    <w:rsid w:val="00774B6B"/>
    <w:rsid w:val="007773C8"/>
    <w:rsid w:val="00777770"/>
    <w:rsid w:val="0078063E"/>
    <w:rsid w:val="007824BF"/>
    <w:rsid w:val="00787B2D"/>
    <w:rsid w:val="007900E5"/>
    <w:rsid w:val="007922ED"/>
    <w:rsid w:val="00792D41"/>
    <w:rsid w:val="007931D3"/>
    <w:rsid w:val="007937AB"/>
    <w:rsid w:val="00793A82"/>
    <w:rsid w:val="007958DB"/>
    <w:rsid w:val="007962BA"/>
    <w:rsid w:val="007A0A1D"/>
    <w:rsid w:val="007A15D1"/>
    <w:rsid w:val="007A3E7E"/>
    <w:rsid w:val="007A51E3"/>
    <w:rsid w:val="007A5635"/>
    <w:rsid w:val="007A676E"/>
    <w:rsid w:val="007A7BF7"/>
    <w:rsid w:val="007B0FB0"/>
    <w:rsid w:val="007B118D"/>
    <w:rsid w:val="007B1A63"/>
    <w:rsid w:val="007B2135"/>
    <w:rsid w:val="007B331F"/>
    <w:rsid w:val="007B44B7"/>
    <w:rsid w:val="007B64E0"/>
    <w:rsid w:val="007B790D"/>
    <w:rsid w:val="007C0745"/>
    <w:rsid w:val="007C1AAC"/>
    <w:rsid w:val="007C3E9A"/>
    <w:rsid w:val="007C4BC8"/>
    <w:rsid w:val="007C5673"/>
    <w:rsid w:val="007D1847"/>
    <w:rsid w:val="007D194F"/>
    <w:rsid w:val="007D499D"/>
    <w:rsid w:val="007D65FD"/>
    <w:rsid w:val="007D7223"/>
    <w:rsid w:val="007D724B"/>
    <w:rsid w:val="007D7D85"/>
    <w:rsid w:val="007E5B51"/>
    <w:rsid w:val="007F3197"/>
    <w:rsid w:val="007F35D6"/>
    <w:rsid w:val="007F4E97"/>
    <w:rsid w:val="007F5664"/>
    <w:rsid w:val="007F771A"/>
    <w:rsid w:val="007F7801"/>
    <w:rsid w:val="00802F29"/>
    <w:rsid w:val="00803E2D"/>
    <w:rsid w:val="008044D0"/>
    <w:rsid w:val="008067DF"/>
    <w:rsid w:val="00807A50"/>
    <w:rsid w:val="00807EE1"/>
    <w:rsid w:val="0081320A"/>
    <w:rsid w:val="00813735"/>
    <w:rsid w:val="00814F76"/>
    <w:rsid w:val="00815E51"/>
    <w:rsid w:val="008249A2"/>
    <w:rsid w:val="00825642"/>
    <w:rsid w:val="00830E0E"/>
    <w:rsid w:val="00831FF5"/>
    <w:rsid w:val="00833045"/>
    <w:rsid w:val="008341AE"/>
    <w:rsid w:val="00834A78"/>
    <w:rsid w:val="00834DF7"/>
    <w:rsid w:val="008358E5"/>
    <w:rsid w:val="00835974"/>
    <w:rsid w:val="00836B4D"/>
    <w:rsid w:val="00836F8A"/>
    <w:rsid w:val="008413B1"/>
    <w:rsid w:val="00843B52"/>
    <w:rsid w:val="008445EF"/>
    <w:rsid w:val="008452AF"/>
    <w:rsid w:val="00847DF4"/>
    <w:rsid w:val="0085020B"/>
    <w:rsid w:val="00852D52"/>
    <w:rsid w:val="00853541"/>
    <w:rsid w:val="00855EDF"/>
    <w:rsid w:val="008567CD"/>
    <w:rsid w:val="00857500"/>
    <w:rsid w:val="008608EF"/>
    <w:rsid w:val="008616CB"/>
    <w:rsid w:val="008632C3"/>
    <w:rsid w:val="0086353F"/>
    <w:rsid w:val="00863C8B"/>
    <w:rsid w:val="00865616"/>
    <w:rsid w:val="00865DF9"/>
    <w:rsid w:val="00866192"/>
    <w:rsid w:val="00870306"/>
    <w:rsid w:val="00871613"/>
    <w:rsid w:val="00872124"/>
    <w:rsid w:val="008749E8"/>
    <w:rsid w:val="00875076"/>
    <w:rsid w:val="00875BFD"/>
    <w:rsid w:val="0087668B"/>
    <w:rsid w:val="00876FF1"/>
    <w:rsid w:val="0088137F"/>
    <w:rsid w:val="00881CD8"/>
    <w:rsid w:val="0088246E"/>
    <w:rsid w:val="008824DD"/>
    <w:rsid w:val="008826B5"/>
    <w:rsid w:val="00882FD8"/>
    <w:rsid w:val="00883239"/>
    <w:rsid w:val="00883B13"/>
    <w:rsid w:val="00883D3D"/>
    <w:rsid w:val="008849FD"/>
    <w:rsid w:val="00885ABD"/>
    <w:rsid w:val="00887A7F"/>
    <w:rsid w:val="00887E40"/>
    <w:rsid w:val="00892FCD"/>
    <w:rsid w:val="008954B4"/>
    <w:rsid w:val="00897F84"/>
    <w:rsid w:val="008A0157"/>
    <w:rsid w:val="008A3FD2"/>
    <w:rsid w:val="008A63C9"/>
    <w:rsid w:val="008B53CB"/>
    <w:rsid w:val="008B5D7E"/>
    <w:rsid w:val="008B5E92"/>
    <w:rsid w:val="008B620B"/>
    <w:rsid w:val="008B6391"/>
    <w:rsid w:val="008C1766"/>
    <w:rsid w:val="008C2642"/>
    <w:rsid w:val="008C57EC"/>
    <w:rsid w:val="008D052D"/>
    <w:rsid w:val="008D07BA"/>
    <w:rsid w:val="008D0BA0"/>
    <w:rsid w:val="008D17FF"/>
    <w:rsid w:val="008D2055"/>
    <w:rsid w:val="008D45BC"/>
    <w:rsid w:val="008D68EF"/>
    <w:rsid w:val="008D7044"/>
    <w:rsid w:val="008D7642"/>
    <w:rsid w:val="008E0275"/>
    <w:rsid w:val="008E2B5E"/>
    <w:rsid w:val="008E3F6C"/>
    <w:rsid w:val="008E441F"/>
    <w:rsid w:val="008E5C5A"/>
    <w:rsid w:val="008E6457"/>
    <w:rsid w:val="008E6D87"/>
    <w:rsid w:val="008F2A87"/>
    <w:rsid w:val="008F5363"/>
    <w:rsid w:val="008F5D30"/>
    <w:rsid w:val="008F680A"/>
    <w:rsid w:val="008F78D2"/>
    <w:rsid w:val="00907134"/>
    <w:rsid w:val="00910E03"/>
    <w:rsid w:val="009135C9"/>
    <w:rsid w:val="00922308"/>
    <w:rsid w:val="00923720"/>
    <w:rsid w:val="009268F6"/>
    <w:rsid w:val="0093034E"/>
    <w:rsid w:val="00932803"/>
    <w:rsid w:val="00933C9A"/>
    <w:rsid w:val="00934636"/>
    <w:rsid w:val="00934D96"/>
    <w:rsid w:val="009406A5"/>
    <w:rsid w:val="00940815"/>
    <w:rsid w:val="00940FC7"/>
    <w:rsid w:val="009429FB"/>
    <w:rsid w:val="00943B32"/>
    <w:rsid w:val="00944C39"/>
    <w:rsid w:val="00945BA4"/>
    <w:rsid w:val="0095084C"/>
    <w:rsid w:val="0095196C"/>
    <w:rsid w:val="00951F63"/>
    <w:rsid w:val="0095298A"/>
    <w:rsid w:val="00953CFC"/>
    <w:rsid w:val="009542A0"/>
    <w:rsid w:val="0095594C"/>
    <w:rsid w:val="00955CD4"/>
    <w:rsid w:val="00956966"/>
    <w:rsid w:val="009612F6"/>
    <w:rsid w:val="0096653B"/>
    <w:rsid w:val="00966AC0"/>
    <w:rsid w:val="00966CCB"/>
    <w:rsid w:val="009672F8"/>
    <w:rsid w:val="00967B49"/>
    <w:rsid w:val="0097454A"/>
    <w:rsid w:val="009748CA"/>
    <w:rsid w:val="00974CA1"/>
    <w:rsid w:val="009767FE"/>
    <w:rsid w:val="009813A1"/>
    <w:rsid w:val="0098147A"/>
    <w:rsid w:val="00983131"/>
    <w:rsid w:val="00983C65"/>
    <w:rsid w:val="009843EF"/>
    <w:rsid w:val="00984795"/>
    <w:rsid w:val="00984EF5"/>
    <w:rsid w:val="009903C2"/>
    <w:rsid w:val="009904DD"/>
    <w:rsid w:val="009910D3"/>
    <w:rsid w:val="00991D63"/>
    <w:rsid w:val="00993375"/>
    <w:rsid w:val="0099378E"/>
    <w:rsid w:val="00993FF5"/>
    <w:rsid w:val="009A1EEA"/>
    <w:rsid w:val="009A2176"/>
    <w:rsid w:val="009A3A85"/>
    <w:rsid w:val="009A5632"/>
    <w:rsid w:val="009B048D"/>
    <w:rsid w:val="009B5DC0"/>
    <w:rsid w:val="009B6046"/>
    <w:rsid w:val="009C10D5"/>
    <w:rsid w:val="009C5B28"/>
    <w:rsid w:val="009C5E35"/>
    <w:rsid w:val="009C6269"/>
    <w:rsid w:val="009C6F21"/>
    <w:rsid w:val="009D0CDF"/>
    <w:rsid w:val="009D107B"/>
    <w:rsid w:val="009D125C"/>
    <w:rsid w:val="009D1AEA"/>
    <w:rsid w:val="009D2103"/>
    <w:rsid w:val="009D2A49"/>
    <w:rsid w:val="009D6A32"/>
    <w:rsid w:val="009D7991"/>
    <w:rsid w:val="009E34B7"/>
    <w:rsid w:val="009E77BD"/>
    <w:rsid w:val="009F2EAC"/>
    <w:rsid w:val="009F3200"/>
    <w:rsid w:val="009F4289"/>
    <w:rsid w:val="009F5CC2"/>
    <w:rsid w:val="009F5CF4"/>
    <w:rsid w:val="009F687F"/>
    <w:rsid w:val="009F6B6F"/>
    <w:rsid w:val="009F7903"/>
    <w:rsid w:val="00A00437"/>
    <w:rsid w:val="00A00680"/>
    <w:rsid w:val="00A01FD9"/>
    <w:rsid w:val="00A03D33"/>
    <w:rsid w:val="00A05A12"/>
    <w:rsid w:val="00A06A4C"/>
    <w:rsid w:val="00A105D7"/>
    <w:rsid w:val="00A124C7"/>
    <w:rsid w:val="00A15971"/>
    <w:rsid w:val="00A174B6"/>
    <w:rsid w:val="00A177D5"/>
    <w:rsid w:val="00A219CF"/>
    <w:rsid w:val="00A23689"/>
    <w:rsid w:val="00A2392D"/>
    <w:rsid w:val="00A26520"/>
    <w:rsid w:val="00A302FD"/>
    <w:rsid w:val="00A30698"/>
    <w:rsid w:val="00A30BDA"/>
    <w:rsid w:val="00A322F4"/>
    <w:rsid w:val="00A32F70"/>
    <w:rsid w:val="00A35E4E"/>
    <w:rsid w:val="00A3774D"/>
    <w:rsid w:val="00A43E92"/>
    <w:rsid w:val="00A45353"/>
    <w:rsid w:val="00A45E8D"/>
    <w:rsid w:val="00A46064"/>
    <w:rsid w:val="00A46A63"/>
    <w:rsid w:val="00A52286"/>
    <w:rsid w:val="00A52301"/>
    <w:rsid w:val="00A553F6"/>
    <w:rsid w:val="00A5645C"/>
    <w:rsid w:val="00A56863"/>
    <w:rsid w:val="00A6036A"/>
    <w:rsid w:val="00A63E21"/>
    <w:rsid w:val="00A66278"/>
    <w:rsid w:val="00A66F91"/>
    <w:rsid w:val="00A67635"/>
    <w:rsid w:val="00A72368"/>
    <w:rsid w:val="00A723FC"/>
    <w:rsid w:val="00A73088"/>
    <w:rsid w:val="00A773A9"/>
    <w:rsid w:val="00A81A7C"/>
    <w:rsid w:val="00A85861"/>
    <w:rsid w:val="00A87310"/>
    <w:rsid w:val="00A875FF"/>
    <w:rsid w:val="00A90BD5"/>
    <w:rsid w:val="00A910E1"/>
    <w:rsid w:val="00A96B9B"/>
    <w:rsid w:val="00A9751B"/>
    <w:rsid w:val="00AA4494"/>
    <w:rsid w:val="00AA51ED"/>
    <w:rsid w:val="00AA560C"/>
    <w:rsid w:val="00AA684E"/>
    <w:rsid w:val="00AA69C0"/>
    <w:rsid w:val="00AB2AD4"/>
    <w:rsid w:val="00AB4990"/>
    <w:rsid w:val="00AB53A2"/>
    <w:rsid w:val="00AB7726"/>
    <w:rsid w:val="00AC27F1"/>
    <w:rsid w:val="00AC414D"/>
    <w:rsid w:val="00AC609B"/>
    <w:rsid w:val="00AC7C88"/>
    <w:rsid w:val="00AD069D"/>
    <w:rsid w:val="00AD2AE2"/>
    <w:rsid w:val="00AD3EA6"/>
    <w:rsid w:val="00AD3EC0"/>
    <w:rsid w:val="00AD428C"/>
    <w:rsid w:val="00AE1400"/>
    <w:rsid w:val="00AE3E73"/>
    <w:rsid w:val="00AE4AED"/>
    <w:rsid w:val="00AE7444"/>
    <w:rsid w:val="00AF0095"/>
    <w:rsid w:val="00AF0BD7"/>
    <w:rsid w:val="00AF16B7"/>
    <w:rsid w:val="00AF19DA"/>
    <w:rsid w:val="00AF1EF3"/>
    <w:rsid w:val="00AF2FDC"/>
    <w:rsid w:val="00AF472E"/>
    <w:rsid w:val="00AF7069"/>
    <w:rsid w:val="00AF744B"/>
    <w:rsid w:val="00B018B8"/>
    <w:rsid w:val="00B03C08"/>
    <w:rsid w:val="00B05A57"/>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3302"/>
    <w:rsid w:val="00B339BA"/>
    <w:rsid w:val="00B35749"/>
    <w:rsid w:val="00B403E4"/>
    <w:rsid w:val="00B409ED"/>
    <w:rsid w:val="00B40EA0"/>
    <w:rsid w:val="00B43198"/>
    <w:rsid w:val="00B44130"/>
    <w:rsid w:val="00B4798B"/>
    <w:rsid w:val="00B541EC"/>
    <w:rsid w:val="00B54C50"/>
    <w:rsid w:val="00B55350"/>
    <w:rsid w:val="00B63B69"/>
    <w:rsid w:val="00B63C83"/>
    <w:rsid w:val="00B65E96"/>
    <w:rsid w:val="00B66F83"/>
    <w:rsid w:val="00B7190A"/>
    <w:rsid w:val="00B7582C"/>
    <w:rsid w:val="00B80415"/>
    <w:rsid w:val="00B80E02"/>
    <w:rsid w:val="00B82D84"/>
    <w:rsid w:val="00B84D95"/>
    <w:rsid w:val="00B8586D"/>
    <w:rsid w:val="00B86B2B"/>
    <w:rsid w:val="00B87220"/>
    <w:rsid w:val="00B9106D"/>
    <w:rsid w:val="00B91144"/>
    <w:rsid w:val="00B92E9F"/>
    <w:rsid w:val="00B92EA1"/>
    <w:rsid w:val="00B9303B"/>
    <w:rsid w:val="00B9308F"/>
    <w:rsid w:val="00B9490C"/>
    <w:rsid w:val="00B94919"/>
    <w:rsid w:val="00B95ABC"/>
    <w:rsid w:val="00B96231"/>
    <w:rsid w:val="00B965FD"/>
    <w:rsid w:val="00BA1337"/>
    <w:rsid w:val="00BA1A91"/>
    <w:rsid w:val="00BA415D"/>
    <w:rsid w:val="00BA437B"/>
    <w:rsid w:val="00BA4A87"/>
    <w:rsid w:val="00BA4E28"/>
    <w:rsid w:val="00BA7562"/>
    <w:rsid w:val="00BA75E3"/>
    <w:rsid w:val="00BB1C43"/>
    <w:rsid w:val="00BB62C0"/>
    <w:rsid w:val="00BB65D8"/>
    <w:rsid w:val="00BB6AAC"/>
    <w:rsid w:val="00BB74AF"/>
    <w:rsid w:val="00BB76BC"/>
    <w:rsid w:val="00BC1003"/>
    <w:rsid w:val="00BC3E9F"/>
    <w:rsid w:val="00BC5151"/>
    <w:rsid w:val="00BC6EDE"/>
    <w:rsid w:val="00BC745A"/>
    <w:rsid w:val="00BC7584"/>
    <w:rsid w:val="00BD50E5"/>
    <w:rsid w:val="00BD624A"/>
    <w:rsid w:val="00BD6767"/>
    <w:rsid w:val="00BE0A72"/>
    <w:rsid w:val="00BE1308"/>
    <w:rsid w:val="00BE2D99"/>
    <w:rsid w:val="00BE39EE"/>
    <w:rsid w:val="00BE58A0"/>
    <w:rsid w:val="00BE58C2"/>
    <w:rsid w:val="00BE5916"/>
    <w:rsid w:val="00BE6750"/>
    <w:rsid w:val="00BF091B"/>
    <w:rsid w:val="00BF1940"/>
    <w:rsid w:val="00BF2986"/>
    <w:rsid w:val="00BF4143"/>
    <w:rsid w:val="00C00FBC"/>
    <w:rsid w:val="00C0135D"/>
    <w:rsid w:val="00C017CC"/>
    <w:rsid w:val="00C05CCE"/>
    <w:rsid w:val="00C07906"/>
    <w:rsid w:val="00C1037F"/>
    <w:rsid w:val="00C10561"/>
    <w:rsid w:val="00C1219E"/>
    <w:rsid w:val="00C158E0"/>
    <w:rsid w:val="00C16F09"/>
    <w:rsid w:val="00C17A20"/>
    <w:rsid w:val="00C20315"/>
    <w:rsid w:val="00C206DD"/>
    <w:rsid w:val="00C20EFF"/>
    <w:rsid w:val="00C22C31"/>
    <w:rsid w:val="00C250ED"/>
    <w:rsid w:val="00C26046"/>
    <w:rsid w:val="00C269FC"/>
    <w:rsid w:val="00C26E7C"/>
    <w:rsid w:val="00C271EB"/>
    <w:rsid w:val="00C30A00"/>
    <w:rsid w:val="00C3423D"/>
    <w:rsid w:val="00C34F08"/>
    <w:rsid w:val="00C3617A"/>
    <w:rsid w:val="00C37C0B"/>
    <w:rsid w:val="00C412AE"/>
    <w:rsid w:val="00C42C6C"/>
    <w:rsid w:val="00C4372B"/>
    <w:rsid w:val="00C45949"/>
    <w:rsid w:val="00C46648"/>
    <w:rsid w:val="00C47DFA"/>
    <w:rsid w:val="00C50C0C"/>
    <w:rsid w:val="00C512AA"/>
    <w:rsid w:val="00C52492"/>
    <w:rsid w:val="00C536E4"/>
    <w:rsid w:val="00C53B3C"/>
    <w:rsid w:val="00C56183"/>
    <w:rsid w:val="00C57664"/>
    <w:rsid w:val="00C57A6D"/>
    <w:rsid w:val="00C607D9"/>
    <w:rsid w:val="00C60F4D"/>
    <w:rsid w:val="00C61586"/>
    <w:rsid w:val="00C62E65"/>
    <w:rsid w:val="00C63A7D"/>
    <w:rsid w:val="00C63D7E"/>
    <w:rsid w:val="00C66F96"/>
    <w:rsid w:val="00C6772C"/>
    <w:rsid w:val="00C71FDB"/>
    <w:rsid w:val="00C729ED"/>
    <w:rsid w:val="00C73203"/>
    <w:rsid w:val="00C75E6D"/>
    <w:rsid w:val="00C76F48"/>
    <w:rsid w:val="00C7717D"/>
    <w:rsid w:val="00C808E4"/>
    <w:rsid w:val="00C80B71"/>
    <w:rsid w:val="00C82ED4"/>
    <w:rsid w:val="00C83F0F"/>
    <w:rsid w:val="00C929E7"/>
    <w:rsid w:val="00C940A2"/>
    <w:rsid w:val="00C969FE"/>
    <w:rsid w:val="00C96AC4"/>
    <w:rsid w:val="00CA0443"/>
    <w:rsid w:val="00CA175A"/>
    <w:rsid w:val="00CA4B27"/>
    <w:rsid w:val="00CA562E"/>
    <w:rsid w:val="00CB04E0"/>
    <w:rsid w:val="00CB4A0A"/>
    <w:rsid w:val="00CB5971"/>
    <w:rsid w:val="00CC0A43"/>
    <w:rsid w:val="00CC0A62"/>
    <w:rsid w:val="00CC2BDD"/>
    <w:rsid w:val="00CC4EA3"/>
    <w:rsid w:val="00CC6D50"/>
    <w:rsid w:val="00CD0A74"/>
    <w:rsid w:val="00CD3340"/>
    <w:rsid w:val="00CD44D7"/>
    <w:rsid w:val="00CD4D46"/>
    <w:rsid w:val="00CD61EF"/>
    <w:rsid w:val="00CD706E"/>
    <w:rsid w:val="00CE05A8"/>
    <w:rsid w:val="00CE0AA5"/>
    <w:rsid w:val="00CE2991"/>
    <w:rsid w:val="00CF25AB"/>
    <w:rsid w:val="00CF283F"/>
    <w:rsid w:val="00CF508D"/>
    <w:rsid w:val="00CF69CB"/>
    <w:rsid w:val="00CF7B22"/>
    <w:rsid w:val="00D0225B"/>
    <w:rsid w:val="00D05B7C"/>
    <w:rsid w:val="00D06904"/>
    <w:rsid w:val="00D07411"/>
    <w:rsid w:val="00D165BD"/>
    <w:rsid w:val="00D21AD6"/>
    <w:rsid w:val="00D22DE2"/>
    <w:rsid w:val="00D250A2"/>
    <w:rsid w:val="00D26514"/>
    <w:rsid w:val="00D30ACC"/>
    <w:rsid w:val="00D30E6B"/>
    <w:rsid w:val="00D34E63"/>
    <w:rsid w:val="00D35346"/>
    <w:rsid w:val="00D35A72"/>
    <w:rsid w:val="00D35F24"/>
    <w:rsid w:val="00D374DA"/>
    <w:rsid w:val="00D4050F"/>
    <w:rsid w:val="00D40905"/>
    <w:rsid w:val="00D422BB"/>
    <w:rsid w:val="00D42ED8"/>
    <w:rsid w:val="00D43605"/>
    <w:rsid w:val="00D439FF"/>
    <w:rsid w:val="00D5192B"/>
    <w:rsid w:val="00D51A38"/>
    <w:rsid w:val="00D5643C"/>
    <w:rsid w:val="00D609FE"/>
    <w:rsid w:val="00D60F27"/>
    <w:rsid w:val="00D62CEC"/>
    <w:rsid w:val="00D630A5"/>
    <w:rsid w:val="00D6348C"/>
    <w:rsid w:val="00D63902"/>
    <w:rsid w:val="00D66D14"/>
    <w:rsid w:val="00D80A84"/>
    <w:rsid w:val="00D85A7B"/>
    <w:rsid w:val="00D9058E"/>
    <w:rsid w:val="00D91791"/>
    <w:rsid w:val="00D91815"/>
    <w:rsid w:val="00DA03A3"/>
    <w:rsid w:val="00DA1854"/>
    <w:rsid w:val="00DA359B"/>
    <w:rsid w:val="00DA7FE0"/>
    <w:rsid w:val="00DB0E2D"/>
    <w:rsid w:val="00DB186B"/>
    <w:rsid w:val="00DB5C1E"/>
    <w:rsid w:val="00DB6C03"/>
    <w:rsid w:val="00DC150D"/>
    <w:rsid w:val="00DC40DE"/>
    <w:rsid w:val="00DC5581"/>
    <w:rsid w:val="00DC5801"/>
    <w:rsid w:val="00DC5891"/>
    <w:rsid w:val="00DD040A"/>
    <w:rsid w:val="00DD13DB"/>
    <w:rsid w:val="00DD20D7"/>
    <w:rsid w:val="00DD4576"/>
    <w:rsid w:val="00DD4D5A"/>
    <w:rsid w:val="00DD6E9E"/>
    <w:rsid w:val="00DD70BB"/>
    <w:rsid w:val="00DE0135"/>
    <w:rsid w:val="00DE0504"/>
    <w:rsid w:val="00DE2B33"/>
    <w:rsid w:val="00DE3F6C"/>
    <w:rsid w:val="00DE6D5E"/>
    <w:rsid w:val="00DE6D6A"/>
    <w:rsid w:val="00DE7269"/>
    <w:rsid w:val="00DF27C5"/>
    <w:rsid w:val="00DF2BBF"/>
    <w:rsid w:val="00DF33DF"/>
    <w:rsid w:val="00DF3FC1"/>
    <w:rsid w:val="00DF683C"/>
    <w:rsid w:val="00DF769E"/>
    <w:rsid w:val="00DF7CCA"/>
    <w:rsid w:val="00E007E6"/>
    <w:rsid w:val="00E014B6"/>
    <w:rsid w:val="00E10CD7"/>
    <w:rsid w:val="00E121ED"/>
    <w:rsid w:val="00E1423C"/>
    <w:rsid w:val="00E1455A"/>
    <w:rsid w:val="00E1775A"/>
    <w:rsid w:val="00E17C64"/>
    <w:rsid w:val="00E20C45"/>
    <w:rsid w:val="00E20F7E"/>
    <w:rsid w:val="00E25761"/>
    <w:rsid w:val="00E26F6F"/>
    <w:rsid w:val="00E30324"/>
    <w:rsid w:val="00E30AAF"/>
    <w:rsid w:val="00E31BB9"/>
    <w:rsid w:val="00E32256"/>
    <w:rsid w:val="00E340A9"/>
    <w:rsid w:val="00E35F5B"/>
    <w:rsid w:val="00E36A9C"/>
    <w:rsid w:val="00E4210F"/>
    <w:rsid w:val="00E451B1"/>
    <w:rsid w:val="00E46BAB"/>
    <w:rsid w:val="00E50AF1"/>
    <w:rsid w:val="00E518EA"/>
    <w:rsid w:val="00E51CCD"/>
    <w:rsid w:val="00E52CE1"/>
    <w:rsid w:val="00E537E8"/>
    <w:rsid w:val="00E55182"/>
    <w:rsid w:val="00E56193"/>
    <w:rsid w:val="00E5672F"/>
    <w:rsid w:val="00E61A6A"/>
    <w:rsid w:val="00E63CD1"/>
    <w:rsid w:val="00E6410F"/>
    <w:rsid w:val="00E65066"/>
    <w:rsid w:val="00E72566"/>
    <w:rsid w:val="00E7445A"/>
    <w:rsid w:val="00E7532D"/>
    <w:rsid w:val="00E8043B"/>
    <w:rsid w:val="00E8520F"/>
    <w:rsid w:val="00E8793B"/>
    <w:rsid w:val="00E90AC0"/>
    <w:rsid w:val="00E91BEF"/>
    <w:rsid w:val="00E91C15"/>
    <w:rsid w:val="00E9442A"/>
    <w:rsid w:val="00EA0D53"/>
    <w:rsid w:val="00EA1188"/>
    <w:rsid w:val="00EA1B60"/>
    <w:rsid w:val="00EA3BCB"/>
    <w:rsid w:val="00EA4332"/>
    <w:rsid w:val="00EA4EA1"/>
    <w:rsid w:val="00EA684F"/>
    <w:rsid w:val="00EA7E83"/>
    <w:rsid w:val="00EB030D"/>
    <w:rsid w:val="00EB71A2"/>
    <w:rsid w:val="00EC098D"/>
    <w:rsid w:val="00EC11E0"/>
    <w:rsid w:val="00EC1DB7"/>
    <w:rsid w:val="00EC4B85"/>
    <w:rsid w:val="00ED0083"/>
    <w:rsid w:val="00ED0C91"/>
    <w:rsid w:val="00ED2FA7"/>
    <w:rsid w:val="00ED3015"/>
    <w:rsid w:val="00ED3E87"/>
    <w:rsid w:val="00ED4892"/>
    <w:rsid w:val="00ED5269"/>
    <w:rsid w:val="00EE0A66"/>
    <w:rsid w:val="00EE0EA2"/>
    <w:rsid w:val="00EE1C86"/>
    <w:rsid w:val="00EE2684"/>
    <w:rsid w:val="00EE3C9C"/>
    <w:rsid w:val="00EE4EBB"/>
    <w:rsid w:val="00EE697F"/>
    <w:rsid w:val="00EE72F3"/>
    <w:rsid w:val="00EF0CBA"/>
    <w:rsid w:val="00EF183A"/>
    <w:rsid w:val="00EF1E77"/>
    <w:rsid w:val="00EF38F4"/>
    <w:rsid w:val="00EF3F52"/>
    <w:rsid w:val="00EF5CC0"/>
    <w:rsid w:val="00EF6962"/>
    <w:rsid w:val="00F002DD"/>
    <w:rsid w:val="00F02082"/>
    <w:rsid w:val="00F02B35"/>
    <w:rsid w:val="00F034AC"/>
    <w:rsid w:val="00F0477E"/>
    <w:rsid w:val="00F05794"/>
    <w:rsid w:val="00F059F9"/>
    <w:rsid w:val="00F0665F"/>
    <w:rsid w:val="00F11924"/>
    <w:rsid w:val="00F146E5"/>
    <w:rsid w:val="00F159CF"/>
    <w:rsid w:val="00F21900"/>
    <w:rsid w:val="00F2262E"/>
    <w:rsid w:val="00F23863"/>
    <w:rsid w:val="00F24C8D"/>
    <w:rsid w:val="00F25751"/>
    <w:rsid w:val="00F3060F"/>
    <w:rsid w:val="00F313A8"/>
    <w:rsid w:val="00F336CE"/>
    <w:rsid w:val="00F3372D"/>
    <w:rsid w:val="00F3486F"/>
    <w:rsid w:val="00F455EA"/>
    <w:rsid w:val="00F4757B"/>
    <w:rsid w:val="00F505A4"/>
    <w:rsid w:val="00F6224C"/>
    <w:rsid w:val="00F6224D"/>
    <w:rsid w:val="00F623E5"/>
    <w:rsid w:val="00F6298D"/>
    <w:rsid w:val="00F64792"/>
    <w:rsid w:val="00F64ABE"/>
    <w:rsid w:val="00F669C1"/>
    <w:rsid w:val="00F66C25"/>
    <w:rsid w:val="00F67F32"/>
    <w:rsid w:val="00F70207"/>
    <w:rsid w:val="00F73765"/>
    <w:rsid w:val="00F74FAA"/>
    <w:rsid w:val="00F76632"/>
    <w:rsid w:val="00F82F74"/>
    <w:rsid w:val="00F847E4"/>
    <w:rsid w:val="00F8495F"/>
    <w:rsid w:val="00F8659B"/>
    <w:rsid w:val="00F86E1F"/>
    <w:rsid w:val="00F900F7"/>
    <w:rsid w:val="00F916BE"/>
    <w:rsid w:val="00F9257D"/>
    <w:rsid w:val="00F950E6"/>
    <w:rsid w:val="00F95240"/>
    <w:rsid w:val="00F964B9"/>
    <w:rsid w:val="00F96602"/>
    <w:rsid w:val="00F967B3"/>
    <w:rsid w:val="00F974D9"/>
    <w:rsid w:val="00FA0161"/>
    <w:rsid w:val="00FA02E6"/>
    <w:rsid w:val="00FA0E3A"/>
    <w:rsid w:val="00FA1B42"/>
    <w:rsid w:val="00FA2A29"/>
    <w:rsid w:val="00FA427F"/>
    <w:rsid w:val="00FA5B1B"/>
    <w:rsid w:val="00FA7074"/>
    <w:rsid w:val="00FB34C7"/>
    <w:rsid w:val="00FB4736"/>
    <w:rsid w:val="00FB5D40"/>
    <w:rsid w:val="00FC24E1"/>
    <w:rsid w:val="00FC278A"/>
    <w:rsid w:val="00FC734C"/>
    <w:rsid w:val="00FC799F"/>
    <w:rsid w:val="00FC7C29"/>
    <w:rsid w:val="00FD0CE3"/>
    <w:rsid w:val="00FD1B6B"/>
    <w:rsid w:val="00FD3F02"/>
    <w:rsid w:val="00FD49A2"/>
    <w:rsid w:val="00FD6B22"/>
    <w:rsid w:val="00FE23C4"/>
    <w:rsid w:val="00FE6E69"/>
    <w:rsid w:val="00FF2BA5"/>
    <w:rsid w:val="00FF4C4E"/>
    <w:rsid w:val="00FF7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6A2014"/>
    <w:pPr>
      <w:keepNext/>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6A2014"/>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InlineXML">
    <w:name w:val="Inline XML"/>
    <w:qFormat/>
    <w:rsid w:val="001C53C2"/>
    <w:rPr>
      <w:rFonts w:ascii="Courier New" w:hAnsi="Courier New" w:cs="Courier New"/>
      <w:lang w:eastAsia="x-none"/>
    </w:rPr>
  </w:style>
  <w:style w:type="paragraph" w:customStyle="1" w:styleId="Default">
    <w:name w:val="Default"/>
    <w:rsid w:val="00EA684F"/>
    <w:pPr>
      <w:autoSpaceDE w:val="0"/>
      <w:autoSpaceDN w:val="0"/>
      <w:adjustRightInd w:val="0"/>
    </w:pPr>
    <w:rPr>
      <w:rFonts w:ascii="Courier New" w:hAnsi="Courier New" w:cs="Courier New"/>
      <w:color w:val="000000"/>
      <w:sz w:val="24"/>
      <w:szCs w:val="24"/>
    </w:rPr>
  </w:style>
  <w:style w:type="character" w:styleId="UnresolvedMention">
    <w:name w:val="Unresolved Mention"/>
    <w:basedOn w:val="DefaultParagraphFont"/>
    <w:uiPriority w:val="99"/>
    <w:semiHidden/>
    <w:unhideWhenUsed/>
    <w:rsid w:val="00EE72F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92291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microsoft.com/office/2011/relationships/commentsExtended" Target="commentsExtended.xml"/><Relationship Id="rId26" Type="http://schemas.openxmlformats.org/officeDocument/2006/relationships/hyperlink" Target="http://wiki.ihe.net/index.php/IHE_Format_Codes"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ihe.net/" TargetMode="External"/><Relationship Id="rId17" Type="http://schemas.openxmlformats.org/officeDocument/2006/relationships/comments" Target="comments.xml"/><Relationship Id="rId25" Type="http://schemas.openxmlformats.org/officeDocument/2006/relationships/hyperlink" Target="http://ihe.net/uploadedFiles/Documents/ITI/IHE_ITI_Suppl_Appx-Z.pdf"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www.ihe.net/Technical_Frameworks/" TargetMode="External"/><Relationship Id="rId29" Type="http://schemas.openxmlformats.org/officeDocument/2006/relationships/hyperlink" Target="https://art-decor.ihe-europe.net/art-decor/decor-templates--C-CRC-?section=templates&amp;id=1.3.6.1.4.1.19376.1.4.1.2.16&amp;effectiveDate=2017-02-21T18:59:4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he.net/PCC_Public_Comments/" TargetMode="External"/><Relationship Id="rId24" Type="http://schemas.openxmlformats.org/officeDocument/2006/relationships/image" Target="media/image5.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4.png"/><Relationship Id="rId28" Type="http://schemas.openxmlformats.org/officeDocument/2006/relationships/hyperlink" Target="http://wiki.ihe.net/index.php/IHERoleCode_Vocabulary" TargetMode="External"/><Relationship Id="rId36" Type="http://schemas.microsoft.com/office/2011/relationships/people" Target="people.xml"/><Relationship Id="rId10" Type="http://schemas.openxmlformats.org/officeDocument/2006/relationships/hyperlink" Target="http://ihe.net/Public_Comment/" TargetMode="External"/><Relationship Id="rId19" Type="http://schemas.microsoft.com/office/2016/09/relationships/commentsIds" Target="commentsIds.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3.png"/><Relationship Id="rId27" Type="http://schemas.openxmlformats.org/officeDocument/2006/relationships/hyperlink" Target="http://wiki.ihe.net/index.php/IHEActCode_Vocabulary" TargetMode="External"/><Relationship Id="rId30" Type="http://schemas.openxmlformats.org/officeDocument/2006/relationships/hyperlink" Target="http://www.hl7.org/documentcenter/public/standards/dstu/CDAR2_IG_CCDA_CLINNOTES_R1_DSTUR2.1_2015AUG_2017NOVerrata.zip"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EE6C74-1829-4619-9E4F-72FADAF32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60</TotalTime>
  <Pages>45</Pages>
  <Words>9332</Words>
  <Characters>53198</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IHE_PCC_Suppl_CDA_DSS_Rev1.0_PC_2018-05-25</vt:lpstr>
    </vt:vector>
  </TitlesOfParts>
  <Company>IHE</Company>
  <LinksUpToDate>false</LinksUpToDate>
  <CharactersWithSpaces>62406</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IHE_PCC_Suppl_CDA_DSS_Rev1.0_PC_2018-05-25</dc:title>
  <dc:subject>IHE PCC CDA-DSS Technical Framework Supplement</dc:subject>
  <dc:creator>IHE PCC Technical Committee</dc:creator>
  <cp:keywords>IHE PCC Supplement</cp:keywords>
  <cp:lastModifiedBy>Jones, Emma</cp:lastModifiedBy>
  <cp:revision>5</cp:revision>
  <cp:lastPrinted>2012-05-01T14:26:00Z</cp:lastPrinted>
  <dcterms:created xsi:type="dcterms:W3CDTF">2018-07-17T17:22:00Z</dcterms:created>
  <dcterms:modified xsi:type="dcterms:W3CDTF">2018-07-17T23:37:00Z</dcterms:modified>
  <cp:category>IHE Supplement</cp:category>
</cp:coreProperties>
</file>