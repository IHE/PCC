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B0087E">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B0087E">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B0087E">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B0087E">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B0087E">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B0087E">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B0087E">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B0087E">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B0087E">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B0087E">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B0087E">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B0087E">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B0087E">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B0087E">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B0087E">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B0087E">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B0087E">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B0087E">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B0087E">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B0087E">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B0087E">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B0087E">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B0087E">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B0087E">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B0087E">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B0087E">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B0087E">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B0087E">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B0087E">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B0087E">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B0087E">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B0087E">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B0087E">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B0087E">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B0087E">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B0087E">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B0087E">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B0087E">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B0087E">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B0087E">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B0087E">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B0087E">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B0087E">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B0087E">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B0087E">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B0087E">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B0087E">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B0087E">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B0087E">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B0087E">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B0087E">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B0087E">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B0087E">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B0087E">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B0087E">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B0087E">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B0087E">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B0087E">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B0087E">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B0087E">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B0087E">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B0087E">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B0087E">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B0087E">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B0087E">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B0087E">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B0087E">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B0087E">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B0087E">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B0087E">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B0087E">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B0087E">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B0087E">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B0087E">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B0087E">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B0087E">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B0087E">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B0087E">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B0087E">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B0087E">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B0087E">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B0087E">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B0087E">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B0087E">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B0087E">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B0087E">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B0087E">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B0087E">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B0087E">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B0087E">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B0087E">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B0087E">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B0087E">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B0087E">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B0087E">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B0087E">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B0087E">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B0087E">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B0087E">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B0087E">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(closed 7/18/16) Should the FHIR CarePlan.subject be restricted to Patient?</w:t>
      </w:r>
    </w:p>
    <w:p w14:paraId="6198996F" w14:textId="50844345" w:rsidR="00B360FF" w:rsidRDefault="00B360FF" w:rsidP="00CF5713">
      <w:pPr>
        <w:pStyle w:val="ListNumber3"/>
        <w:ind w:left="1080" w:hanging="360"/>
      </w:pPr>
      <w:r w:rsidRPr="00D87F67">
        <w:t>What does CarePlan.subject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2018) The CarePlan resource includes activity.actionResulting – need understanding how this related to Care Plan concepts.</w:t>
      </w:r>
      <w:r>
        <w:rPr>
          <w:color w:val="00B050"/>
        </w:rPr>
        <w:t xml:space="preserve"> The </w:t>
      </w:r>
      <w:r w:rsidRPr="00FF4FB3">
        <w:rPr>
          <w:color w:val="00B050"/>
        </w:rPr>
        <w:t xml:space="preserve">activity.actionResulting element has been changed to activity.outcomeReference in the CarePlan resource. The basedOn element fulfills the outcomeReference.  For example, procedure.basedOn fulfills the request for the procedure.  </w:t>
      </w:r>
    </w:p>
    <w:p w14:paraId="054455BF" w14:textId="77777777" w:rsidR="00FF4FB3" w:rsidRPr="008A7370" w:rsidRDefault="00FF4FB3" w:rsidP="00FF4FB3">
      <w:pPr>
        <w:pStyle w:val="ListNumber2"/>
        <w:numPr>
          <w:ilvl w:val="0"/>
          <w:numId w:val="0"/>
        </w:numPr>
        <w:ind w:left="720"/>
        <w:rPr>
          <w:color w:val="00B050"/>
        </w:rPr>
      </w:pP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6390B37A"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w:t>
            </w:r>
            <w:del w:id="23" w:author="Jones, Emma" w:date="2018-03-13T14:21:00Z">
              <w:r w:rsidR="00AD3E2B" w:rsidDel="00FA14A1">
                <w:delText xml:space="preserve">also </w:delText>
              </w:r>
            </w:del>
            <w:r w:rsidR="00AD3E2B">
              <w:t xml:space="preserve">reads, creates and updates Plan Definitions hosted on a </w:t>
            </w:r>
            <w:r w:rsidR="00187E3D" w:rsidRPr="002E6CA8">
              <w:rPr>
                <w:color w:val="00B050"/>
              </w:rPr>
              <w:t>Care Plan Guidance Service.</w:t>
            </w:r>
            <w:ins w:id="24" w:author="Jones, Emma" w:date="2018-03-13T14:21:00Z">
              <w:r w:rsidR="00FA14A1">
                <w:rPr>
                  <w:color w:val="00B050"/>
                </w:rPr>
                <w:t xml:space="preserve"> This actor shares request resources with the Content Consumer </w:t>
              </w:r>
            </w:ins>
            <w:ins w:id="25" w:author="Jones, Emma" w:date="2018-03-13T14:25:00Z">
              <w:r w:rsidR="00FA14A1">
                <w:rPr>
                  <w:color w:val="00B050"/>
                </w:rPr>
                <w:t>actor</w:t>
              </w:r>
            </w:ins>
            <w:ins w:id="26" w:author="Jones, Emma" w:date="2018-03-13T14:26:00Z">
              <w:r w:rsidR="00FA14A1">
                <w:rPr>
                  <w:color w:val="00B050"/>
                </w:rPr>
                <w:t>.</w:t>
              </w:r>
            </w:ins>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7" w:name="_Toc495483722"/>
      <w:r w:rsidRPr="00D87F67">
        <w:rPr>
          <w:noProof w:val="0"/>
        </w:rPr>
        <w:t xml:space="preserve">Appendix B </w:t>
      </w:r>
      <w:r w:rsidR="00020C53">
        <w:rPr>
          <w:noProof w:val="0"/>
        </w:rPr>
        <w:t>–</w:t>
      </w:r>
      <w:r w:rsidRPr="00D87F67">
        <w:rPr>
          <w:noProof w:val="0"/>
        </w:rPr>
        <w:t xml:space="preserve"> Transaction Summary Definitions</w:t>
      </w:r>
      <w:bookmarkEnd w:id="27"/>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rPr>
          <w:ins w:id="28" w:author="Jones, Emma" w:date="2018-03-13T14:20:00Z"/>
        </w:trPr>
        <w:tc>
          <w:tcPr>
            <w:tcW w:w="3078" w:type="dxa"/>
            <w:shd w:val="clear" w:color="auto" w:fill="auto"/>
          </w:tcPr>
          <w:p w14:paraId="1DE6A5E6" w14:textId="2E119388" w:rsidR="00FA14A1" w:rsidRDefault="00FA14A1" w:rsidP="00EB71A2">
            <w:pPr>
              <w:pStyle w:val="TableEntry"/>
              <w:rPr>
                <w:ins w:id="29" w:author="Jones, Emma" w:date="2018-03-13T14:20:00Z"/>
                <w:color w:val="00B050"/>
              </w:rPr>
            </w:pPr>
            <w:ins w:id="30" w:author="Jones, Emma" w:date="2018-03-13T14:27:00Z">
              <w:r>
                <w:rPr>
                  <w:color w:val="00B050"/>
                </w:rPr>
                <w:t>Share Request Resource</w:t>
              </w:r>
            </w:ins>
          </w:p>
        </w:tc>
        <w:tc>
          <w:tcPr>
            <w:tcW w:w="6498" w:type="dxa"/>
            <w:shd w:val="clear" w:color="auto" w:fill="auto"/>
          </w:tcPr>
          <w:p w14:paraId="34773C1A" w14:textId="2DA5631C" w:rsidR="00FA14A1" w:rsidRDefault="00FA14A1" w:rsidP="00EB71A2">
            <w:pPr>
              <w:pStyle w:val="TableEntry"/>
              <w:rPr>
                <w:ins w:id="31" w:author="Jones, Emma" w:date="2018-03-13T14:20:00Z"/>
                <w:color w:val="00B050"/>
              </w:rPr>
            </w:pPr>
            <w:ins w:id="32" w:author="Jones, Emma" w:date="2018-03-13T14:28:00Z">
              <w:r>
                <w:rPr>
                  <w:color w:val="00B050"/>
                </w:rPr>
                <w:t>Share request resources with Content Consumers</w:t>
              </w:r>
            </w:ins>
          </w:p>
        </w:tc>
      </w:tr>
      <w:tr w:rsidR="00FA14A1" w:rsidRPr="00D87F67" w14:paraId="332DAA9A" w14:textId="77777777" w:rsidTr="00BB76BC">
        <w:trPr>
          <w:ins w:id="33" w:author="Jones, Emma" w:date="2018-03-13T14:20:00Z"/>
        </w:trPr>
        <w:tc>
          <w:tcPr>
            <w:tcW w:w="3078" w:type="dxa"/>
            <w:shd w:val="clear" w:color="auto" w:fill="auto"/>
          </w:tcPr>
          <w:p w14:paraId="0067CC63" w14:textId="70D32055" w:rsidR="00FA14A1" w:rsidRDefault="00FA14A1" w:rsidP="00EB71A2">
            <w:pPr>
              <w:pStyle w:val="TableEntry"/>
              <w:rPr>
                <w:ins w:id="34" w:author="Jones, Emma" w:date="2018-03-13T14:20:00Z"/>
                <w:color w:val="00B050"/>
              </w:rPr>
            </w:pPr>
            <w:ins w:id="35" w:author="Jones, Emma" w:date="2018-03-13T14:28:00Z">
              <w:r>
                <w:rPr>
                  <w:color w:val="00B050"/>
                </w:rPr>
                <w:t>Provide Response</w:t>
              </w:r>
            </w:ins>
          </w:p>
        </w:tc>
        <w:tc>
          <w:tcPr>
            <w:tcW w:w="6498" w:type="dxa"/>
            <w:shd w:val="clear" w:color="auto" w:fill="auto"/>
          </w:tcPr>
          <w:p w14:paraId="2918B03C" w14:textId="7E8FF528" w:rsidR="00FA14A1" w:rsidRDefault="00FA14A1" w:rsidP="00EB71A2">
            <w:pPr>
              <w:pStyle w:val="TableEntry"/>
              <w:rPr>
                <w:ins w:id="36" w:author="Jones, Emma" w:date="2018-03-13T14:20:00Z"/>
                <w:color w:val="00B050"/>
              </w:rPr>
            </w:pPr>
            <w:ins w:id="37" w:author="Jones, Emma" w:date="2018-03-13T14:28:00Z">
              <w:r>
                <w:rPr>
                  <w:color w:val="00B050"/>
                </w:rPr>
                <w:t xml:space="preserve">Provide response to the </w:t>
              </w:r>
            </w:ins>
            <w:ins w:id="38" w:author="Jones, Emma" w:date="2018-03-13T14:29:00Z">
              <w:r w:rsidR="00927262">
                <w:rPr>
                  <w:color w:val="00B050"/>
                </w:rPr>
                <w:t>Share Request Resource transaction</w:t>
              </w:r>
            </w:ins>
          </w:p>
        </w:tc>
      </w:tr>
    </w:tbl>
    <w:p w14:paraId="25BD0F54" w14:textId="77777777" w:rsidR="00747676" w:rsidRPr="00D87F67" w:rsidRDefault="00747676" w:rsidP="00747676">
      <w:pPr>
        <w:pStyle w:val="Glossary"/>
        <w:pageBreakBefore w:val="0"/>
        <w:rPr>
          <w:noProof w:val="0"/>
        </w:rPr>
      </w:pPr>
      <w:bookmarkStart w:id="39" w:name="_Toc495483723"/>
      <w:r w:rsidRPr="00D87F67">
        <w:rPr>
          <w:noProof w:val="0"/>
        </w:rPr>
        <w:t>Glossary</w:t>
      </w:r>
      <w:bookmarkEnd w:id="39"/>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40"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40"/>
    </w:p>
    <w:p w14:paraId="41DF086C" w14:textId="33A8B2C9" w:rsidR="00B55350" w:rsidRPr="00D87F67" w:rsidRDefault="00B55350" w:rsidP="00C62E65">
      <w:pPr>
        <w:pStyle w:val="Heading2"/>
        <w:numPr>
          <w:ilvl w:val="0"/>
          <w:numId w:val="0"/>
        </w:numPr>
        <w:rPr>
          <w:noProof w:val="0"/>
        </w:rPr>
      </w:pPr>
      <w:bookmarkStart w:id="41" w:name="_Toc495483725"/>
      <w:bookmarkStart w:id="42" w:name="_Toc530206507"/>
      <w:bookmarkStart w:id="43" w:name="_Toc1388427"/>
      <w:bookmarkStart w:id="44" w:name="_Toc1388581"/>
      <w:bookmarkStart w:id="45" w:name="_Toc1456608"/>
      <w:bookmarkStart w:id="46" w:name="_Toc37034633"/>
      <w:bookmarkStart w:id="47" w:name="_Toc38846111"/>
      <w:r w:rsidRPr="00D87F67">
        <w:rPr>
          <w:noProof w:val="0"/>
        </w:rPr>
        <w:t xml:space="preserve">Copyright </w:t>
      </w:r>
      <w:r w:rsidR="00D22DE2" w:rsidRPr="00D87F67">
        <w:rPr>
          <w:noProof w:val="0"/>
        </w:rPr>
        <w:t>Licenses</w:t>
      </w:r>
      <w:bookmarkEnd w:id="41"/>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48" w:name="_Toc495483726"/>
      <w:r w:rsidRPr="00D87F67">
        <w:rPr>
          <w:noProof w:val="0"/>
        </w:rPr>
        <w:t>Domain-specific additions</w:t>
      </w:r>
      <w:bookmarkEnd w:id="48"/>
    </w:p>
    <w:p w14:paraId="2715A042" w14:textId="48C471A6" w:rsidR="00303E20" w:rsidRPr="00D87F67" w:rsidRDefault="00690517" w:rsidP="005B164F">
      <w:pPr>
        <w:pStyle w:val="BodyText"/>
      </w:pPr>
      <w:bookmarkStart w:id="49" w:name="_Toc473170358"/>
      <w:bookmarkStart w:id="50" w:name="_Toc504625755"/>
      <w:bookmarkStart w:id="51" w:name="_Toc530206508"/>
      <w:bookmarkStart w:id="52" w:name="_Toc1388428"/>
      <w:bookmarkStart w:id="53" w:name="_Toc1388582"/>
      <w:bookmarkStart w:id="54" w:name="_Toc1456609"/>
      <w:bookmarkStart w:id="55" w:name="_Toc37034634"/>
      <w:bookmarkStart w:id="56" w:name="_Toc38846112"/>
      <w:bookmarkEnd w:id="19"/>
      <w:bookmarkEnd w:id="20"/>
      <w:bookmarkEnd w:id="42"/>
      <w:bookmarkEnd w:id="43"/>
      <w:bookmarkEnd w:id="44"/>
      <w:bookmarkEnd w:id="45"/>
      <w:bookmarkEnd w:id="46"/>
      <w:bookmarkEnd w:id="47"/>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57"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57"/>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58"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49"/>
      <w:bookmarkEnd w:id="50"/>
      <w:bookmarkEnd w:id="51"/>
      <w:bookmarkEnd w:id="52"/>
      <w:bookmarkEnd w:id="53"/>
      <w:bookmarkEnd w:id="54"/>
      <w:bookmarkEnd w:id="55"/>
      <w:bookmarkEnd w:id="56"/>
      <w:r w:rsidR="008608EF" w:rsidRPr="00D87F67">
        <w:rPr>
          <w:noProof w:val="0"/>
        </w:rPr>
        <w:t>, and Content Modules</w:t>
      </w:r>
      <w:bookmarkStart w:id="59" w:name="_Toc473170359"/>
      <w:bookmarkStart w:id="60" w:name="_Toc504625756"/>
      <w:bookmarkStart w:id="61" w:name="_Toc530206509"/>
      <w:bookmarkStart w:id="62" w:name="_Toc1388429"/>
      <w:bookmarkStart w:id="63" w:name="_Toc1388583"/>
      <w:bookmarkStart w:id="64" w:name="_Toc1456610"/>
      <w:bookmarkStart w:id="65" w:name="_Toc37034635"/>
      <w:bookmarkStart w:id="66" w:name="_Toc38846113"/>
      <w:bookmarkEnd w:id="58"/>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063AEA63" w14:textId="70D6CF49" w:rsidR="00ED0083" w:rsidDel="007E6818" w:rsidRDefault="004C7B88" w:rsidP="00CF5713">
      <w:pPr>
        <w:pStyle w:val="BodyText"/>
        <w:jc w:val="center"/>
        <w:rPr>
          <w:del w:id="68" w:author="Jones, Emma" w:date="2018-03-13T13:40:00Z"/>
        </w:rPr>
      </w:pPr>
      <w:del w:id="69" w:author="Jones, Emma" w:date="2018-03-13T13:38:00Z">
        <w:r w:rsidRPr="00D87F67" w:rsidDel="007E6818">
          <w:rPr>
            <w:noProof/>
          </w:rPr>
          <w:lastRenderedPageBreak/>
          <mc:AlternateContent>
            <mc:Choice Requires="wpc">
              <w:drawing>
                <wp:inline distT="0" distB="0" distL="0" distR="0" wp14:anchorId="3B1F38A5" wp14:editId="170AF8B0">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1B4321" w:rsidRPr="00F869C8" w:rsidRDefault="001B4321"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1B4321" w:rsidRDefault="001B4321"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1B4321" w:rsidRPr="00077324" w:rsidRDefault="001B4321"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1B4321" w:rsidRDefault="001B4321" w:rsidP="00091131">
                                <w:pPr>
                                  <w:pStyle w:val="NormalWeb"/>
                                </w:pPr>
                                <w:r>
                                  <w:rPr>
                                    <w:rFonts w:hAnsi="Symbol"/>
                                    <w:sz w:val="22"/>
                                    <w:szCs w:val="22"/>
                                  </w:rPr>
                                  <w:sym w:font="Symbol" w:char="F0AF"/>
                                </w:r>
                                <w:r>
                                  <w:rPr>
                                    <w:sz w:val="22"/>
                                    <w:szCs w:val="22"/>
                                  </w:rPr>
                                  <w:t xml:space="preserve"> Search for Care Plan [PCC-41]</w:t>
                                </w:r>
                              </w:p>
                              <w:p w14:paraId="23700BC8" w14:textId="1AB86AE2" w:rsidR="001B4321" w:rsidRDefault="001B4321"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1B4321" w:rsidRDefault="001B4321"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1B4321" w:rsidRDefault="001B4321" w:rsidP="00091131">
                                <w:pPr>
                                  <w:pStyle w:val="NormalWeb"/>
                                </w:pPr>
                              </w:p>
                              <w:p w14:paraId="61868701" w14:textId="0B539B95" w:rsidR="001B4321" w:rsidRDefault="001B4321"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1B4321" w:rsidRDefault="001B4321"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25D137B6" w:rsidR="001B4321" w:rsidRPr="00F869C8" w:rsidRDefault="001B4321"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1686EBD9" w14:textId="7147494D" w:rsidR="001B4321" w:rsidRPr="00F869C8" w:rsidRDefault="001B4321"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27A4E690" w:rsidR="001B4321" w:rsidRPr="00F869C8" w:rsidRDefault="001B4321" w:rsidP="00503DFB">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42EAD8C3" w14:textId="770C39C4" w:rsidR="001B4321" w:rsidRPr="00F869C8" w:rsidRDefault="001B4321"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1B4321" w:rsidRPr="00F869C8" w:rsidRDefault="001B4321" w:rsidP="00503DFB">
                                <w:pPr>
                                  <w:pStyle w:val="NormalWeb"/>
                                  <w:rPr>
                                    <w:color w:val="00B050"/>
                                  </w:rPr>
                                </w:pPr>
                                <w:r w:rsidRPr="00F869C8">
                                  <w:rPr>
                                    <w:color w:val="00B050"/>
                                  </w:rPr>
                                  <w:t> </w:t>
                                </w:r>
                              </w:p>
                              <w:p w14:paraId="4E108EB3" w14:textId="13B34C54" w:rsidR="001B4321" w:rsidRDefault="001B4321"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1B4321" w:rsidRPr="00F869C8" w:rsidRDefault="001B4321"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1B4321" w:rsidRPr="00D56963" w:rsidRDefault="001B4321"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390525"/>
                              <a:ext cx="1153500" cy="806857"/>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1B4321" w:rsidRPr="00D56963" w:rsidRDefault="001B4321"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66300" y="472039"/>
                              <a:ext cx="1181101" cy="8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6FEC37E5" w:rsidR="001B4321" w:rsidRPr="00D56963" w:rsidRDefault="001B4321" w:rsidP="00557365">
                                <w:pPr>
                                  <w:pStyle w:val="NormalWeb"/>
                                  <w:spacing w:before="0" w:after="200" w:line="276" w:lineRule="auto"/>
                                  <w:jc w:val="center"/>
                                  <w:rPr>
                                    <w:color w:val="00B050"/>
                                  </w:rPr>
                                </w:pPr>
                                <w:r w:rsidRPr="00D56963">
                                  <w:rPr>
                                    <w:rFonts w:eastAsia="Calibri"/>
                                    <w:color w:val="00B050"/>
                                  </w:rPr>
                                  <w:t>[</w:t>
                                </w:r>
                                <w:r>
                                  <w:rPr>
                                    <w:rFonts w:eastAsia="Calibri"/>
                                    <w:color w:val="00B050"/>
                                  </w:rPr>
                                  <w:t>PCC-Y7</w:t>
                                </w:r>
                                <w:r w:rsidRPr="00D56963">
                                  <w:rPr>
                                    <w:rFonts w:eastAsia="Calibri"/>
                                    <w:color w:val="00B050"/>
                                  </w:rPr>
                                  <w:t xml:space="preserve">] </w:t>
                                </w:r>
                                <w:r w:rsidRPr="00D56963">
                                  <w:rPr>
                                    <w:rFonts w:eastAsia="Calibri"/>
                                    <w:color w:val="00B050"/>
                                  </w:rPr>
                                  <w:br/>
                                </w:r>
                                <w:r>
                                  <w:rPr>
                                    <w:rFonts w:eastAsia="Calibri"/>
                                    <w:color w:val="00B050"/>
                                    <w:sz w:val="20"/>
                                    <w:szCs w:val="20"/>
                                  </w:rPr>
                                  <w:t xml:space="preserve">Provide Request Resources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1B4321" w:rsidRPr="00F869C8" w:rsidRDefault="001B4321"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1B4321" w:rsidRDefault="001B4321"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1B4321" w:rsidRPr="00077324" w:rsidRDefault="001B4321"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1B4321" w:rsidRDefault="001B4321" w:rsidP="00091131">
                          <w:pPr>
                            <w:pStyle w:val="NormalWeb"/>
                          </w:pPr>
                          <w:r>
                            <w:rPr>
                              <w:rFonts w:hAnsi="Symbol"/>
                              <w:sz w:val="22"/>
                              <w:szCs w:val="22"/>
                            </w:rPr>
                            <w:sym w:font="Symbol" w:char="F0AF"/>
                          </w:r>
                          <w:r>
                            <w:rPr>
                              <w:sz w:val="22"/>
                              <w:szCs w:val="22"/>
                            </w:rPr>
                            <w:t xml:space="preserve"> Search for Care Plan [PCC-41]</w:t>
                          </w:r>
                        </w:p>
                        <w:p w14:paraId="23700BC8" w14:textId="1AB86AE2" w:rsidR="001B4321" w:rsidRDefault="001B4321"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1B4321" w:rsidRDefault="001B4321"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1B4321" w:rsidRDefault="001B4321" w:rsidP="00091131">
                          <w:pPr>
                            <w:pStyle w:val="NormalWeb"/>
                          </w:pPr>
                        </w:p>
                        <w:p w14:paraId="61868701" w14:textId="0B539B95" w:rsidR="001B4321" w:rsidRDefault="001B4321"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1B4321" w:rsidRDefault="001B4321"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25D137B6" w:rsidR="001B4321" w:rsidRPr="00F869C8" w:rsidRDefault="001B4321"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1686EBD9" w14:textId="7147494D" w:rsidR="001B4321" w:rsidRPr="00F869C8" w:rsidRDefault="001B4321"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27A4E690" w:rsidR="001B4321" w:rsidRPr="00F869C8" w:rsidRDefault="001B4321" w:rsidP="00503DFB">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42EAD8C3" w14:textId="770C39C4" w:rsidR="001B4321" w:rsidRPr="00F869C8" w:rsidRDefault="001B4321"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1B4321" w:rsidRPr="00F869C8" w:rsidRDefault="001B4321" w:rsidP="00503DFB">
                          <w:pPr>
                            <w:pStyle w:val="NormalWeb"/>
                            <w:rPr>
                              <w:color w:val="00B050"/>
                            </w:rPr>
                          </w:pPr>
                          <w:r w:rsidRPr="00F869C8">
                            <w:rPr>
                              <w:color w:val="00B050"/>
                            </w:rPr>
                            <w:t> </w:t>
                          </w:r>
                        </w:p>
                        <w:p w14:paraId="4E108EB3" w14:textId="13B34C54" w:rsidR="001B4321" w:rsidRDefault="001B4321"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1B4321" w:rsidRPr="00F869C8" w:rsidRDefault="001B4321"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1B4321" w:rsidRPr="00D56963" w:rsidRDefault="001B4321"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3905;width:11535;height:806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25310,488914;57675,474028;184987,651817;155402,658933;439985,730094;422149,697595;769721,649053;762592,684708;911292,428717;998098,561998;1116065,286770;1077401,336751;1023304,101343;1025333,124951;776423,73812;796235,43705;591195,88157;600781,62195;373819,96972;408531,122149;110197,294895;104135,268392"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1B4321" w:rsidRPr="00D56963" w:rsidRDefault="001B4321"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663;top:4720;width:11811;height:8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6FEC37E5" w:rsidR="001B4321" w:rsidRPr="00D56963" w:rsidRDefault="001B4321" w:rsidP="00557365">
                          <w:pPr>
                            <w:pStyle w:val="NormalWeb"/>
                            <w:spacing w:before="0" w:after="200" w:line="276" w:lineRule="auto"/>
                            <w:jc w:val="center"/>
                            <w:rPr>
                              <w:color w:val="00B050"/>
                            </w:rPr>
                          </w:pPr>
                          <w:r w:rsidRPr="00D56963">
                            <w:rPr>
                              <w:rFonts w:eastAsia="Calibri"/>
                              <w:color w:val="00B050"/>
                            </w:rPr>
                            <w:t>[</w:t>
                          </w:r>
                          <w:r>
                            <w:rPr>
                              <w:rFonts w:eastAsia="Calibri"/>
                              <w:color w:val="00B050"/>
                            </w:rPr>
                            <w:t>PCC-Y7</w:t>
                          </w:r>
                          <w:r w:rsidRPr="00D56963">
                            <w:rPr>
                              <w:rFonts w:eastAsia="Calibri"/>
                              <w:color w:val="00B050"/>
                            </w:rPr>
                            <w:t xml:space="preserve">] </w:t>
                          </w:r>
                          <w:r w:rsidRPr="00D56963">
                            <w:rPr>
                              <w:rFonts w:eastAsia="Calibri"/>
                              <w:color w:val="00B050"/>
                            </w:rPr>
                            <w:br/>
                          </w:r>
                          <w:r>
                            <w:rPr>
                              <w:rFonts w:eastAsia="Calibri"/>
                              <w:color w:val="00B050"/>
                              <w:sz w:val="20"/>
                              <w:szCs w:val="20"/>
                            </w:rPr>
                            <w:t xml:space="preserve">Provide Request Resources </w:t>
                          </w:r>
                        </w:p>
                      </w:txbxContent>
                    </v:textbox>
                  </v:shape>
                  <w10:anchorlock/>
                </v:group>
              </w:pict>
            </mc:Fallback>
          </mc:AlternateContent>
        </w:r>
      </w:del>
    </w:p>
    <w:p w14:paraId="078BEF79" w14:textId="32FC9473" w:rsidR="00CC1D70" w:rsidDel="007E6818" w:rsidRDefault="00CC1D70" w:rsidP="00CF5713">
      <w:pPr>
        <w:pStyle w:val="BodyText"/>
        <w:jc w:val="center"/>
        <w:rPr>
          <w:del w:id="70" w:author="Jones, Emma" w:date="2018-03-13T13:40:00Z"/>
        </w:rPr>
      </w:pPr>
    </w:p>
    <w:p w14:paraId="246505D3" w14:textId="5A91A449" w:rsidR="00CC1D70" w:rsidDel="007E6818" w:rsidRDefault="00CC1D70" w:rsidP="00CF5713">
      <w:pPr>
        <w:pStyle w:val="BodyText"/>
        <w:jc w:val="center"/>
        <w:rPr>
          <w:del w:id="71" w:author="Jones, Emma" w:date="2018-03-13T13:38:00Z"/>
        </w:rPr>
      </w:pPr>
      <w:del w:id="72" w:author="Jones, Emma" w:date="2018-03-13T13:38:00Z">
        <w:r w:rsidDel="007E6818">
          <w:delText>Change to this diagram</w:delText>
        </w:r>
      </w:del>
    </w:p>
    <w:p w14:paraId="25123F8E" w14:textId="6B458DF4" w:rsidR="00CC1D70" w:rsidRPr="00D87F67" w:rsidRDefault="00CC1D70" w:rsidP="00CF5713">
      <w:pPr>
        <w:pStyle w:val="BodyText"/>
        <w:jc w:val="center"/>
      </w:pPr>
      <w:r w:rsidRPr="00D87F67">
        <w:rPr>
          <w:noProof/>
        </w:rPr>
        <mc:AlternateContent>
          <mc:Choice Requires="wpc">
            <w:drawing>
              <wp:inline distT="0" distB="0" distL="0" distR="0" wp14:anchorId="6663B3F6" wp14:editId="38D8A893">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1B4321" w:rsidRPr="00F869C8" w:rsidRDefault="001B4321"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1B4321" w:rsidRDefault="001B4321"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AA0DFC" w14:textId="77777777" w:rsidR="001B4321" w:rsidRPr="00077324" w:rsidRDefault="001B4321" w:rsidP="00CC1D70">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1B4321" w:rsidRDefault="001B4321" w:rsidP="00CC1D70">
                              <w:pPr>
                                <w:pStyle w:val="NormalWeb"/>
                              </w:pPr>
                              <w:r>
                                <w:rPr>
                                  <w:rFonts w:hAnsi="Symbol"/>
                                  <w:sz w:val="22"/>
                                  <w:szCs w:val="22"/>
                                </w:rPr>
                                <w:sym w:font="Symbol" w:char="F0AF"/>
                              </w:r>
                              <w:r>
                                <w:rPr>
                                  <w:sz w:val="22"/>
                                  <w:szCs w:val="22"/>
                                </w:rPr>
                                <w:t xml:space="preserve"> Search for Care Plan [PCC-41]</w:t>
                              </w:r>
                            </w:p>
                            <w:p w14:paraId="5EB44D27" w14:textId="77777777" w:rsidR="001B4321" w:rsidRDefault="001B4321"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1B4321" w:rsidRDefault="001B4321"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1B4321" w:rsidRDefault="001B4321" w:rsidP="00CC1D70">
                              <w:pPr>
                                <w:pStyle w:val="NormalWeb"/>
                              </w:pPr>
                            </w:p>
                            <w:p w14:paraId="00626F79" w14:textId="77777777" w:rsidR="001B4321" w:rsidRDefault="001B4321"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1B4321" w:rsidRDefault="001B4321"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1B4321" w:rsidRPr="00F869C8" w:rsidRDefault="001B4321"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1B4321" w:rsidRPr="00F869C8" w:rsidRDefault="001B4321"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1B4321" w:rsidRPr="00F869C8" w:rsidRDefault="001B4321"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1B4321" w:rsidRPr="00F869C8" w:rsidRDefault="001B4321"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1B4321" w:rsidRPr="00F869C8" w:rsidRDefault="001B4321" w:rsidP="00CC1D70">
                              <w:pPr>
                                <w:pStyle w:val="NormalWeb"/>
                                <w:rPr>
                                  <w:color w:val="00B050"/>
                                </w:rPr>
                              </w:pPr>
                              <w:r w:rsidRPr="00F869C8">
                                <w:rPr>
                                  <w:color w:val="00B050"/>
                                </w:rPr>
                                <w:t> </w:t>
                              </w:r>
                            </w:p>
                            <w:p w14:paraId="0C7FC738" w14:textId="77777777" w:rsidR="001B4321" w:rsidRDefault="001B4321"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1B4321" w:rsidRPr="00F869C8" w:rsidRDefault="001B4321"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425" name="Rectangle 425"/>
                        <wps:cNvSpPr/>
                        <wps:spPr>
                          <a:xfrm>
                            <a:off x="5354615" y="4140312"/>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9282EDF" w14:textId="77777777" w:rsidR="001B4321" w:rsidRPr="00D56963" w:rsidRDefault="001B4321" w:rsidP="00CC1D70">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Line 316"/>
                        <wps:cNvCnPr>
                          <a:cxnSpLocks noChangeShapeType="1"/>
                        </wps:cNvCnPr>
                        <wps:spPr bwMode="auto">
                          <a:xfrm>
                            <a:off x="5923228" y="1162151"/>
                            <a:ext cx="635" cy="2978161"/>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Rectangle 427"/>
                        <wps:cNvSpPr>
                          <a:spLocks noChangeArrowheads="1"/>
                        </wps:cNvSpPr>
                        <wps:spPr bwMode="auto">
                          <a:xfrm>
                            <a:off x="5961675" y="1487970"/>
                            <a:ext cx="1559560" cy="26308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2299E" w14:textId="5781883E" w:rsidR="001B4321" w:rsidRDefault="001B4321" w:rsidP="00CC1D70">
                              <w:pPr>
                                <w:pStyle w:val="NormalWeb"/>
                              </w:pPr>
                              <w:r>
                                <w:rPr>
                                  <w:sz w:val="22"/>
                                  <w:szCs w:val="22"/>
                                </w:rPr>
                                <w:t xml:space="preserve"> </w:t>
                              </w:r>
                              <w:r>
                                <w:rPr>
                                  <w:rFonts w:hAnsi="Symbol"/>
                                  <w:sz w:val="22"/>
                                  <w:szCs w:val="22"/>
                                </w:rPr>
                                <w:sym w:font="Symbol" w:char="F0AF"/>
                              </w:r>
                              <w:r>
                                <w:rPr>
                                  <w:sz w:val="22"/>
                                  <w:szCs w:val="22"/>
                                </w:rPr>
                                <w:t>S</w:t>
                              </w:r>
                              <w:ins w:id="73" w:author="Jones, Emma" w:date="2018-03-13T14:29:00Z">
                                <w:r>
                                  <w:rPr>
                                    <w:sz w:val="22"/>
                                    <w:szCs w:val="22"/>
                                  </w:rPr>
                                  <w:t>hare</w:t>
                                </w:r>
                              </w:ins>
                              <w:del w:id="74" w:author="Jones, Emma" w:date="2018-03-13T14:29:00Z">
                                <w:r w:rsidDel="00927262">
                                  <w:rPr>
                                    <w:sz w:val="22"/>
                                    <w:szCs w:val="22"/>
                                  </w:rPr>
                                  <w:delText>end</w:delText>
                                </w:r>
                              </w:del>
                              <w:r>
                                <w:rPr>
                                  <w:sz w:val="22"/>
                                  <w:szCs w:val="22"/>
                                </w:rPr>
                                <w:t xml:space="preserve"> </w:t>
                              </w:r>
                              <w:ins w:id="75" w:author="Jones, Emma" w:date="2018-03-13T13:41:00Z">
                                <w:r>
                                  <w:rPr>
                                    <w:sz w:val="22"/>
                                    <w:szCs w:val="22"/>
                                  </w:rPr>
                                  <w:t>R</w:t>
                                </w:r>
                              </w:ins>
                              <w:del w:id="76" w:author="Jones, Emma" w:date="2018-03-13T13:41:00Z">
                                <w:r w:rsidDel="007E6818">
                                  <w:rPr>
                                    <w:sz w:val="22"/>
                                    <w:szCs w:val="22"/>
                                  </w:rPr>
                                  <w:delText>r</w:delText>
                                </w:r>
                              </w:del>
                              <w:r>
                                <w:rPr>
                                  <w:sz w:val="22"/>
                                  <w:szCs w:val="22"/>
                                </w:rPr>
                                <w:t xml:space="preserve">equest </w:t>
                              </w:r>
                              <w:ins w:id="77" w:author="Jones, Emma" w:date="2018-03-13T13:41:00Z">
                                <w:r>
                                  <w:rPr>
                                    <w:sz w:val="22"/>
                                    <w:szCs w:val="22"/>
                                  </w:rPr>
                                  <w:t>R</w:t>
                                </w:r>
                              </w:ins>
                              <w:del w:id="78" w:author="Jones, Emma" w:date="2018-03-13T13:41:00Z">
                                <w:r w:rsidDel="007E6818">
                                  <w:rPr>
                                    <w:sz w:val="22"/>
                                    <w:szCs w:val="22"/>
                                  </w:rPr>
                                  <w:delText>r</w:delText>
                                </w:r>
                              </w:del>
                              <w:r>
                                <w:rPr>
                                  <w:sz w:val="22"/>
                                  <w:szCs w:val="22"/>
                                </w:rPr>
                                <w:t xml:space="preserve">esource [PCC-Y?] </w:t>
                              </w:r>
                            </w:p>
                            <w:p w14:paraId="6193948C" w14:textId="77777777" w:rsidR="001B4321" w:rsidRDefault="001B4321" w:rsidP="00CC1D70">
                              <w:pPr>
                                <w:pStyle w:val="NormalWeb"/>
                              </w:pPr>
                              <w:r>
                                <w:t> </w:t>
                              </w:r>
                            </w:p>
                            <w:p w14:paraId="75B6AC40" w14:textId="483B0276" w:rsidR="001B4321" w:rsidRDefault="001B4321" w:rsidP="00CC1D70">
                              <w:pPr>
                                <w:pStyle w:val="NormalWeb"/>
                              </w:pPr>
                              <w:r>
                                <w:rPr>
                                  <w:sz w:val="22"/>
                                  <w:szCs w:val="22"/>
                                </w:rPr>
                                <w:t xml:space="preserve"> </w:t>
                              </w:r>
                              <w:r>
                                <w:rPr>
                                  <w:rFonts w:hAnsi="Symbol"/>
                                  <w:sz w:val="22"/>
                                  <w:szCs w:val="22"/>
                                </w:rPr>
                                <w:sym w:font="Symbol" w:char="F0AD"/>
                              </w:r>
                              <w:r>
                                <w:rPr>
                                  <w:sz w:val="22"/>
                                  <w:szCs w:val="22"/>
                                </w:rPr>
                                <w:t xml:space="preserve"> Provide </w:t>
                              </w:r>
                              <w:del w:id="79" w:author="Jones, Emma" w:date="2018-03-13T13:41:00Z">
                                <w:r w:rsidDel="007E6818">
                                  <w:rPr>
                                    <w:sz w:val="22"/>
                                    <w:szCs w:val="22"/>
                                  </w:rPr>
                                  <w:delText>r</w:delText>
                                </w:r>
                              </w:del>
                              <w:ins w:id="80" w:author="Jones, Emma" w:date="2018-03-13T13:41:00Z">
                                <w:r>
                                  <w:rPr>
                                    <w:sz w:val="22"/>
                                    <w:szCs w:val="22"/>
                                  </w:rPr>
                                  <w:t>R</w:t>
                                </w:r>
                              </w:ins>
                              <w:r>
                                <w:rPr>
                                  <w:sz w:val="22"/>
                                  <w:szCs w:val="22"/>
                                </w:rPr>
                                <w:t>esponse [PCC-Y?]</w:t>
                              </w:r>
                            </w:p>
                          </w:txbxContent>
                        </wps:txbx>
                        <wps:bodyPr rot="0" vert="horz" wrap="square" lIns="0" tIns="0" rIns="0" bIns="0" anchor="t" anchorCtr="0" upright="1">
                          <a:noAutofit/>
                        </wps:bodyPr>
                      </wps:wsp>
                    </wpc:wpc>
                  </a:graphicData>
                </a:graphic>
              </wp:inline>
            </w:drawing>
          </mc:Choice>
          <mc:Fallback>
            <w:pict>
              <v:group w14:anchorId="6663B3F6" id="Canvas 428" o:spid="_x0000_s1040"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">
                <v:shape id="_x0000_s1041" type="#_x0000_t75" style="position:absolute;width:82296;height:53238;visibility:visible;mso-wrap-style:square">
                  <v:fill o:detectmouseclick="t"/>
                  <v:path o:connecttype="none"/>
                </v:shape>
                <v:line id="Line 316" o:spid="_x0000_s1042"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 id="Text Box 320" o:spid="_x0000_s1043"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1B4321" w:rsidRPr="00F869C8" w:rsidRDefault="001B4321" w:rsidP="00CC1D70">
                        <w:pPr>
                          <w:spacing w:after="120"/>
                          <w:jc w:val="center"/>
                          <w:rPr>
                            <w:color w:val="00B050"/>
                          </w:rPr>
                        </w:pPr>
                        <w:r w:rsidRPr="00F869C8">
                          <w:rPr>
                            <w:color w:val="00B050"/>
                          </w:rPr>
                          <w:t>Care Plan Guidance Service</w:t>
                        </w:r>
                      </w:p>
                    </w:txbxContent>
                  </v:textbox>
                </v:shape>
                <v:shape id="Text Box 322" o:spid="_x0000_s1044"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1B4321" w:rsidRDefault="001B4321" w:rsidP="00CC1D70">
                        <w:pPr>
                          <w:spacing w:after="120"/>
                          <w:jc w:val="center"/>
                        </w:pPr>
                        <w:r>
                          <w:t>Care Plan Contributor</w:t>
                        </w:r>
                      </w:p>
                    </w:txbxContent>
                  </v:textbox>
                </v:shape>
                <v:rect id="Rectangle 416" o:spid="_x0000_s1045"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19AA0DFC" w14:textId="77777777" w:rsidR="001B4321" w:rsidRPr="00077324" w:rsidRDefault="001B4321" w:rsidP="00CC1D70">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1B4321" w:rsidRDefault="001B4321" w:rsidP="00CC1D70">
                        <w:pPr>
                          <w:pStyle w:val="NormalWeb"/>
                        </w:pPr>
                        <w:r>
                          <w:rPr>
                            <w:rFonts w:hAnsi="Symbol"/>
                            <w:sz w:val="22"/>
                            <w:szCs w:val="22"/>
                          </w:rPr>
                          <w:sym w:font="Symbol" w:char="F0AF"/>
                        </w:r>
                        <w:r>
                          <w:rPr>
                            <w:sz w:val="22"/>
                            <w:szCs w:val="22"/>
                          </w:rPr>
                          <w:t xml:space="preserve"> Search for Care Plan [PCC-41]</w:t>
                        </w:r>
                      </w:p>
                      <w:p w14:paraId="5EB44D27" w14:textId="77777777" w:rsidR="001B4321" w:rsidRDefault="001B4321"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1B4321" w:rsidRDefault="001B4321"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1B4321" w:rsidRDefault="001B4321" w:rsidP="00CC1D70">
                        <w:pPr>
                          <w:pStyle w:val="NormalWeb"/>
                        </w:pPr>
                      </w:p>
                      <w:p w14:paraId="00626F79" w14:textId="77777777" w:rsidR="001B4321" w:rsidRDefault="001B4321"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46"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1B4321" w:rsidRDefault="001B4321" w:rsidP="00CC1D70">
                        <w:pPr>
                          <w:pStyle w:val="NormalWeb"/>
                          <w:spacing w:after="120"/>
                          <w:jc w:val="center"/>
                        </w:pPr>
                        <w:r>
                          <w:t>Care Plan Service</w:t>
                        </w:r>
                      </w:p>
                    </w:txbxContent>
                  </v:textbox>
                </v:shape>
                <v:line id="Line 316" o:spid="_x0000_s1047"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48"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1B4321" w:rsidRPr="00F869C8" w:rsidRDefault="001B4321"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1B4321" w:rsidRPr="00F869C8" w:rsidRDefault="001B4321"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1B4321" w:rsidRPr="00F869C8" w:rsidRDefault="001B4321"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1B4321" w:rsidRPr="00F869C8" w:rsidRDefault="001B4321"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1B4321" w:rsidRPr="00F869C8" w:rsidRDefault="001B4321" w:rsidP="00CC1D70">
                        <w:pPr>
                          <w:pStyle w:val="NormalWeb"/>
                          <w:rPr>
                            <w:color w:val="00B050"/>
                          </w:rPr>
                        </w:pPr>
                        <w:r w:rsidRPr="00F869C8">
                          <w:rPr>
                            <w:color w:val="00B050"/>
                          </w:rPr>
                          <w:t> </w:t>
                        </w:r>
                      </w:p>
                      <w:p w14:paraId="0C7FC738" w14:textId="77777777" w:rsidR="001B4321" w:rsidRDefault="001B4321"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1B4321" w:rsidRPr="00F869C8" w:rsidRDefault="001B4321"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425" o:spid="_x0000_s1049" style="position:absolute;left:53546;top:41403;width:11607;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" fillcolor="white [3201]" strokecolor="black [3200]" strokeweight="1pt">
                  <v:textbox>
                    <w:txbxContent>
                      <w:p w14:paraId="69282EDF" w14:textId="77777777" w:rsidR="001B4321" w:rsidRPr="00D56963" w:rsidRDefault="001B4321" w:rsidP="00CC1D70">
                        <w:pPr>
                          <w:pStyle w:val="NormalWeb"/>
                          <w:spacing w:before="0" w:after="200" w:line="276" w:lineRule="auto"/>
                          <w:jc w:val="center"/>
                          <w:rPr>
                            <w:color w:val="00B050"/>
                          </w:rPr>
                        </w:pPr>
                        <w:r w:rsidRPr="00D56963">
                          <w:rPr>
                            <w:rFonts w:eastAsia="Calibri"/>
                            <w:color w:val="00B050"/>
                          </w:rPr>
                          <w:t>Content Consumer</w:t>
                        </w:r>
                      </w:p>
                    </w:txbxContent>
                  </v:textbox>
                </v:rect>
                <v:line id="Line 316" o:spid="_x0000_s1050" style="position:absolute;visibility:visible;mso-wrap-style:square" from="59232,11621" to="59238,4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" strokeweight="1.5pt"/>
                <v:rect id="Rectangle 427" o:spid="_x0000_s1051" style="position:absolute;left:59616;top:14879;width:15596;height:26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" filled="f" stroked="f" strokeweight="0">
                  <v:textbox inset="0,0,0,0">
                    <w:txbxContent>
                      <w:p w14:paraId="68D2299E" w14:textId="5781883E" w:rsidR="001B4321" w:rsidRDefault="001B4321" w:rsidP="00CC1D70">
                        <w:pPr>
                          <w:pStyle w:val="NormalWeb"/>
                        </w:pPr>
                        <w:r>
                          <w:rPr>
                            <w:sz w:val="22"/>
                            <w:szCs w:val="22"/>
                          </w:rPr>
                          <w:t xml:space="preserve"> </w:t>
                        </w:r>
                        <w:r>
                          <w:rPr>
                            <w:rFonts w:hAnsi="Symbol"/>
                            <w:sz w:val="22"/>
                            <w:szCs w:val="22"/>
                          </w:rPr>
                          <w:sym w:font="Symbol" w:char="F0AF"/>
                        </w:r>
                        <w:r>
                          <w:rPr>
                            <w:sz w:val="22"/>
                            <w:szCs w:val="22"/>
                          </w:rPr>
                          <w:t>S</w:t>
                        </w:r>
                        <w:ins w:id="81" w:author="Jones, Emma" w:date="2018-03-13T14:29:00Z">
                          <w:r>
                            <w:rPr>
                              <w:sz w:val="22"/>
                              <w:szCs w:val="22"/>
                            </w:rPr>
                            <w:t>hare</w:t>
                          </w:r>
                        </w:ins>
                        <w:del w:id="82" w:author="Jones, Emma" w:date="2018-03-13T14:29:00Z">
                          <w:r w:rsidDel="00927262">
                            <w:rPr>
                              <w:sz w:val="22"/>
                              <w:szCs w:val="22"/>
                            </w:rPr>
                            <w:delText>end</w:delText>
                          </w:r>
                        </w:del>
                        <w:r>
                          <w:rPr>
                            <w:sz w:val="22"/>
                            <w:szCs w:val="22"/>
                          </w:rPr>
                          <w:t xml:space="preserve"> </w:t>
                        </w:r>
                        <w:ins w:id="83" w:author="Jones, Emma" w:date="2018-03-13T13:41:00Z">
                          <w:r>
                            <w:rPr>
                              <w:sz w:val="22"/>
                              <w:szCs w:val="22"/>
                            </w:rPr>
                            <w:t>R</w:t>
                          </w:r>
                        </w:ins>
                        <w:del w:id="84" w:author="Jones, Emma" w:date="2018-03-13T13:41:00Z">
                          <w:r w:rsidDel="007E6818">
                            <w:rPr>
                              <w:sz w:val="22"/>
                              <w:szCs w:val="22"/>
                            </w:rPr>
                            <w:delText>r</w:delText>
                          </w:r>
                        </w:del>
                        <w:r>
                          <w:rPr>
                            <w:sz w:val="22"/>
                            <w:szCs w:val="22"/>
                          </w:rPr>
                          <w:t xml:space="preserve">equest </w:t>
                        </w:r>
                        <w:ins w:id="85" w:author="Jones, Emma" w:date="2018-03-13T13:41:00Z">
                          <w:r>
                            <w:rPr>
                              <w:sz w:val="22"/>
                              <w:szCs w:val="22"/>
                            </w:rPr>
                            <w:t>R</w:t>
                          </w:r>
                        </w:ins>
                        <w:del w:id="86" w:author="Jones, Emma" w:date="2018-03-13T13:41:00Z">
                          <w:r w:rsidDel="007E6818">
                            <w:rPr>
                              <w:sz w:val="22"/>
                              <w:szCs w:val="22"/>
                            </w:rPr>
                            <w:delText>r</w:delText>
                          </w:r>
                        </w:del>
                        <w:r>
                          <w:rPr>
                            <w:sz w:val="22"/>
                            <w:szCs w:val="22"/>
                          </w:rPr>
                          <w:t xml:space="preserve">esource [PCC-Y?] </w:t>
                        </w:r>
                      </w:p>
                      <w:p w14:paraId="6193948C" w14:textId="77777777" w:rsidR="001B4321" w:rsidRDefault="001B4321" w:rsidP="00CC1D70">
                        <w:pPr>
                          <w:pStyle w:val="NormalWeb"/>
                        </w:pPr>
                        <w:r>
                          <w:t> </w:t>
                        </w:r>
                      </w:p>
                      <w:p w14:paraId="75B6AC40" w14:textId="483B0276" w:rsidR="001B4321" w:rsidRDefault="001B4321" w:rsidP="00CC1D70">
                        <w:pPr>
                          <w:pStyle w:val="NormalWeb"/>
                        </w:pPr>
                        <w:r>
                          <w:rPr>
                            <w:sz w:val="22"/>
                            <w:szCs w:val="22"/>
                          </w:rPr>
                          <w:t xml:space="preserve"> </w:t>
                        </w:r>
                        <w:r>
                          <w:rPr>
                            <w:rFonts w:hAnsi="Symbol"/>
                            <w:sz w:val="22"/>
                            <w:szCs w:val="22"/>
                          </w:rPr>
                          <w:sym w:font="Symbol" w:char="F0AD"/>
                        </w:r>
                        <w:r>
                          <w:rPr>
                            <w:sz w:val="22"/>
                            <w:szCs w:val="22"/>
                          </w:rPr>
                          <w:t xml:space="preserve"> Provide </w:t>
                        </w:r>
                        <w:del w:id="87" w:author="Jones, Emma" w:date="2018-03-13T13:41:00Z">
                          <w:r w:rsidDel="007E6818">
                            <w:rPr>
                              <w:sz w:val="22"/>
                              <w:szCs w:val="22"/>
                            </w:rPr>
                            <w:delText>r</w:delText>
                          </w:r>
                        </w:del>
                        <w:ins w:id="88" w:author="Jones, Emma" w:date="2018-03-13T13:41:00Z">
                          <w:r>
                            <w:rPr>
                              <w:sz w:val="22"/>
                              <w:szCs w:val="22"/>
                            </w:rPr>
                            <w:t>R</w:t>
                          </w:r>
                        </w:ins>
                        <w:r>
                          <w:rPr>
                            <w:sz w:val="22"/>
                            <w:szCs w:val="22"/>
                          </w:rPr>
                          <w:t>esponse [PCC-Y?]</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PCC TF-2: 3.Y</w:t>
            </w:r>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PCC TF-2: 3.Y</w:t>
            </w:r>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PCC TF-2: 3.Y</w:t>
            </w:r>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PCC TF-2: 3.Y</w:t>
            </w:r>
            <w:r>
              <w:rPr>
                <w:color w:val="00B050"/>
              </w:rPr>
              <w:t>4</w:t>
            </w:r>
          </w:p>
        </w:tc>
      </w:tr>
      <w:tr w:rsidR="007E6818" w:rsidRPr="00D87F67" w14:paraId="2904CBBE" w14:textId="77777777" w:rsidTr="00E008B6">
        <w:trPr>
          <w:cantSplit/>
          <w:jc w:val="center"/>
          <w:ins w:id="81" w:author="Jones, Emma" w:date="2018-03-13T13:40:00Z"/>
        </w:trPr>
        <w:tc>
          <w:tcPr>
            <w:tcW w:w="1449" w:type="dxa"/>
            <w:vMerge/>
          </w:tcPr>
          <w:p w14:paraId="6C8AA27E" w14:textId="77777777" w:rsidR="007E6818" w:rsidRPr="00D87F67" w:rsidRDefault="007E6818" w:rsidP="00A9786E">
            <w:pPr>
              <w:pStyle w:val="TableEntry"/>
              <w:rPr>
                <w:ins w:id="82" w:author="Jones, Emma" w:date="2018-03-13T13:40:00Z"/>
              </w:rPr>
            </w:pPr>
          </w:p>
        </w:tc>
        <w:tc>
          <w:tcPr>
            <w:tcW w:w="2520" w:type="dxa"/>
          </w:tcPr>
          <w:p w14:paraId="1D88BD8D" w14:textId="44B1BB75" w:rsidR="007E6818" w:rsidRPr="00717A71" w:rsidRDefault="00FA14A1">
            <w:pPr>
              <w:pStyle w:val="TableEntry"/>
              <w:ind w:left="0"/>
              <w:rPr>
                <w:ins w:id="83" w:author="Jones, Emma" w:date="2018-03-13T13:40:00Z"/>
                <w:color w:val="00B050"/>
              </w:rPr>
              <w:pPrChange w:id="84" w:author="Jones, Emma" w:date="2018-03-13T13:41:00Z">
                <w:pPr>
                  <w:pStyle w:val="TableEntry"/>
                </w:pPr>
              </w:pPrChange>
            </w:pPr>
            <w:ins w:id="85" w:author="Jones, Emma" w:date="2018-03-13T13:41:00Z">
              <w:r>
                <w:rPr>
                  <w:color w:val="00B050"/>
                </w:rPr>
                <w:t>S</w:t>
              </w:r>
            </w:ins>
            <w:ins w:id="86" w:author="Jones, Emma" w:date="2018-03-13T14:19:00Z">
              <w:r>
                <w:rPr>
                  <w:color w:val="00B050"/>
                </w:rPr>
                <w:t>hare</w:t>
              </w:r>
            </w:ins>
            <w:ins w:id="87" w:author="Jones, Emma" w:date="2018-03-13T13:41:00Z">
              <w:r w:rsidR="007E6818">
                <w:rPr>
                  <w:color w:val="00B050"/>
                </w:rPr>
                <w:t xml:space="preserve"> Request Resource</w:t>
              </w:r>
            </w:ins>
          </w:p>
        </w:tc>
        <w:tc>
          <w:tcPr>
            <w:tcW w:w="1710" w:type="dxa"/>
          </w:tcPr>
          <w:p w14:paraId="21DC94C7" w14:textId="745364EF" w:rsidR="007E6818" w:rsidRPr="00717A71" w:rsidRDefault="007E6818" w:rsidP="00A9786E">
            <w:pPr>
              <w:pStyle w:val="TableEntry"/>
              <w:rPr>
                <w:ins w:id="88" w:author="Jones, Emma" w:date="2018-03-13T13:40:00Z"/>
                <w:color w:val="00B050"/>
              </w:rPr>
            </w:pPr>
            <w:ins w:id="89" w:author="Jones, Emma" w:date="2018-03-13T13:41:00Z">
              <w:r>
                <w:rPr>
                  <w:color w:val="00B050"/>
                </w:rPr>
                <w:t>O</w:t>
              </w:r>
            </w:ins>
          </w:p>
        </w:tc>
        <w:tc>
          <w:tcPr>
            <w:tcW w:w="2799" w:type="dxa"/>
          </w:tcPr>
          <w:p w14:paraId="264465DE" w14:textId="46BE9038" w:rsidR="007E6818" w:rsidRPr="00717A71" w:rsidRDefault="007E6818" w:rsidP="00A9786E">
            <w:pPr>
              <w:pStyle w:val="TableEntry"/>
              <w:rPr>
                <w:ins w:id="90" w:author="Jones, Emma" w:date="2018-03-13T13:40:00Z"/>
                <w:color w:val="00B050"/>
              </w:rPr>
            </w:pPr>
            <w:ins w:id="91" w:author="Jones, Emma" w:date="2018-03-13T13:42:00Z">
              <w:r>
                <w:rPr>
                  <w:color w:val="00B050"/>
                </w:rPr>
                <w:t>PCC TF-2: 3.</w:t>
              </w:r>
            </w:ins>
            <w:ins w:id="92" w:author="Jones, Emma" w:date="2018-03-14T08:42:00Z">
              <w:r w:rsidR="00584932">
                <w:rPr>
                  <w:color w:val="00B050"/>
                </w:rPr>
                <w:t>Y</w:t>
              </w:r>
            </w:ins>
            <w:ins w:id="93" w:author="Jones, Emma" w:date="2018-03-13T13:43:00Z">
              <w:r>
                <w:rPr>
                  <w:color w:val="00B050"/>
                </w:rPr>
                <w:t>7</w:t>
              </w:r>
            </w:ins>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PCC TF-2: 3.Y</w:t>
            </w:r>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PCC TF-2: 3.Y</w:t>
            </w:r>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r w:rsidR="00D56963" w:rsidRPr="00D87F67" w:rsidDel="000E557B" w14:paraId="55FF9A82" w14:textId="12C68406" w:rsidTr="00E008B6">
        <w:trPr>
          <w:cantSplit/>
          <w:jc w:val="center"/>
          <w:del w:id="94" w:author="Jones, Emma" w:date="2018-03-14T08:42:00Z"/>
        </w:trPr>
        <w:tc>
          <w:tcPr>
            <w:tcW w:w="1449" w:type="dxa"/>
          </w:tcPr>
          <w:p w14:paraId="204A9528" w14:textId="51429E70" w:rsidR="00D56963" w:rsidRPr="007E6818" w:rsidDel="000E557B" w:rsidRDefault="00717A71" w:rsidP="00A9786E">
            <w:pPr>
              <w:pStyle w:val="TableEntry"/>
              <w:rPr>
                <w:del w:id="95" w:author="Jones, Emma" w:date="2018-03-14T08:42:00Z"/>
                <w:strike/>
                <w:color w:val="00B050"/>
                <w:rPrChange w:id="96" w:author="Jones, Emma" w:date="2018-03-13T13:42:00Z">
                  <w:rPr>
                    <w:del w:id="97" w:author="Jones, Emma" w:date="2018-03-14T08:42:00Z"/>
                    <w:color w:val="00B050"/>
                  </w:rPr>
                </w:rPrChange>
              </w:rPr>
            </w:pPr>
            <w:del w:id="98" w:author="Jones, Emma" w:date="2018-03-14T08:42:00Z">
              <w:r w:rsidRPr="007E6818" w:rsidDel="000E557B">
                <w:rPr>
                  <w:strike/>
                  <w:color w:val="00B050"/>
                  <w:rPrChange w:id="99" w:author="Jones, Emma" w:date="2018-03-13T13:42:00Z">
                    <w:rPr>
                      <w:color w:val="00B050"/>
                    </w:rPr>
                  </w:rPrChange>
                </w:rPr>
                <w:delText>Content Creator</w:delText>
              </w:r>
            </w:del>
          </w:p>
        </w:tc>
        <w:tc>
          <w:tcPr>
            <w:tcW w:w="2520" w:type="dxa"/>
          </w:tcPr>
          <w:p w14:paraId="6848EA9B" w14:textId="5C3E0FBB" w:rsidR="00D56963" w:rsidRPr="007E6818" w:rsidDel="000E557B" w:rsidRDefault="003B6F59" w:rsidP="00A9786E">
            <w:pPr>
              <w:pStyle w:val="TableEntry"/>
              <w:rPr>
                <w:del w:id="100" w:author="Jones, Emma" w:date="2018-03-14T08:42:00Z"/>
                <w:strike/>
                <w:color w:val="00B050"/>
                <w:rPrChange w:id="101" w:author="Jones, Emma" w:date="2018-03-13T13:42:00Z">
                  <w:rPr>
                    <w:del w:id="102" w:author="Jones, Emma" w:date="2018-03-14T08:42:00Z"/>
                    <w:color w:val="00B050"/>
                  </w:rPr>
                </w:rPrChange>
              </w:rPr>
            </w:pPr>
            <w:del w:id="103" w:author="Jones, Emma" w:date="2018-03-14T08:42:00Z">
              <w:r w:rsidRPr="007E6818" w:rsidDel="000E557B">
                <w:rPr>
                  <w:strike/>
                  <w:color w:val="00B050"/>
                  <w:rPrChange w:id="104" w:author="Jones, Emma" w:date="2018-03-13T13:42:00Z">
                    <w:rPr>
                      <w:color w:val="00B050"/>
                    </w:rPr>
                  </w:rPrChange>
                </w:rPr>
                <w:delText>Share FHIR Resource [PCC-Y7</w:delText>
              </w:r>
              <w:r w:rsidR="006F60F6" w:rsidRPr="007E6818" w:rsidDel="000E557B">
                <w:rPr>
                  <w:strike/>
                  <w:color w:val="00B050"/>
                  <w:rPrChange w:id="105" w:author="Jones, Emma" w:date="2018-03-13T13:42:00Z">
                    <w:rPr>
                      <w:color w:val="00B050"/>
                    </w:rPr>
                  </w:rPrChange>
                </w:rPr>
                <w:delText>]</w:delText>
              </w:r>
            </w:del>
          </w:p>
        </w:tc>
        <w:tc>
          <w:tcPr>
            <w:tcW w:w="1710" w:type="dxa"/>
          </w:tcPr>
          <w:p w14:paraId="505D3CA9" w14:textId="78D068C3" w:rsidR="00D56963" w:rsidRPr="007E6818" w:rsidDel="000E557B" w:rsidRDefault="006F60F6" w:rsidP="00A9786E">
            <w:pPr>
              <w:pStyle w:val="TableEntry"/>
              <w:rPr>
                <w:del w:id="106" w:author="Jones, Emma" w:date="2018-03-14T08:42:00Z"/>
                <w:strike/>
                <w:color w:val="00B050"/>
                <w:rPrChange w:id="107" w:author="Jones, Emma" w:date="2018-03-13T13:42:00Z">
                  <w:rPr>
                    <w:del w:id="108" w:author="Jones, Emma" w:date="2018-03-14T08:42:00Z"/>
                    <w:color w:val="00B050"/>
                  </w:rPr>
                </w:rPrChange>
              </w:rPr>
            </w:pPr>
            <w:del w:id="109" w:author="Jones, Emma" w:date="2018-03-14T08:42:00Z">
              <w:r w:rsidRPr="007E6818" w:rsidDel="000E557B">
                <w:rPr>
                  <w:strike/>
                  <w:color w:val="00B050"/>
                  <w:rPrChange w:id="110" w:author="Jones, Emma" w:date="2018-03-13T13:42:00Z">
                    <w:rPr>
                      <w:color w:val="00B050"/>
                    </w:rPr>
                  </w:rPrChange>
                </w:rPr>
                <w:delText>R</w:delText>
              </w:r>
            </w:del>
          </w:p>
        </w:tc>
        <w:tc>
          <w:tcPr>
            <w:tcW w:w="2799" w:type="dxa"/>
          </w:tcPr>
          <w:p w14:paraId="23ECFF01" w14:textId="194BFA1A" w:rsidR="00D56963" w:rsidRPr="007E6818" w:rsidDel="000E557B" w:rsidRDefault="006F60F6" w:rsidP="00A9786E">
            <w:pPr>
              <w:pStyle w:val="TableEntry"/>
              <w:rPr>
                <w:del w:id="111" w:author="Jones, Emma" w:date="2018-03-14T08:42:00Z"/>
                <w:strike/>
                <w:color w:val="00B050"/>
                <w:rPrChange w:id="112" w:author="Jones, Emma" w:date="2018-03-13T13:42:00Z">
                  <w:rPr>
                    <w:del w:id="113" w:author="Jones, Emma" w:date="2018-03-14T08:42:00Z"/>
                    <w:color w:val="00B050"/>
                  </w:rPr>
                </w:rPrChange>
              </w:rPr>
            </w:pPr>
            <w:del w:id="114" w:author="Jones, Emma" w:date="2018-03-14T08:42:00Z">
              <w:r w:rsidRPr="007E6818" w:rsidDel="000E557B">
                <w:rPr>
                  <w:strike/>
                  <w:color w:val="00B050"/>
                  <w:rPrChange w:id="115" w:author="Jones, Emma" w:date="2018-03-13T13:42:00Z">
                    <w:rPr>
                      <w:color w:val="00B050"/>
                    </w:rPr>
                  </w:rPrChange>
                </w:rPr>
                <w:delText>PCC TF-2:3.</w:delText>
              </w:r>
              <w:r w:rsidR="00107348" w:rsidRPr="007E6818" w:rsidDel="000E557B">
                <w:rPr>
                  <w:strike/>
                  <w:color w:val="00B050"/>
                  <w:rPrChange w:id="116" w:author="Jones, Emma" w:date="2018-03-13T13:42:00Z">
                    <w:rPr>
                      <w:color w:val="00B050"/>
                    </w:rPr>
                  </w:rPrChange>
                </w:rPr>
                <w:delText>Y7</w:delText>
              </w:r>
            </w:del>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731A36CA" w:rsidR="00D56963" w:rsidRPr="006F60F6" w:rsidRDefault="007E6818" w:rsidP="00A9786E">
            <w:pPr>
              <w:pStyle w:val="TableEntry"/>
              <w:rPr>
                <w:color w:val="00B050"/>
              </w:rPr>
            </w:pPr>
            <w:ins w:id="117" w:author="Jones, Emma" w:date="2018-03-13T13:43:00Z">
              <w:r>
                <w:rPr>
                  <w:color w:val="00B050"/>
                </w:rPr>
                <w:t>Provide</w:t>
              </w:r>
            </w:ins>
            <w:del w:id="118" w:author="Jones, Emma" w:date="2018-03-13T13:43:00Z">
              <w:r w:rsidR="003B6F59" w:rsidDel="007E6818">
                <w:rPr>
                  <w:color w:val="00B050"/>
                </w:rPr>
                <w:delText>Share FHIR</w:delText>
              </w:r>
            </w:del>
            <w:r w:rsidR="003B6F59">
              <w:rPr>
                <w:color w:val="00B050"/>
              </w:rPr>
              <w:t xml:space="preserve"> Res</w:t>
            </w:r>
            <w:ins w:id="119" w:author="Jones, Emma" w:date="2018-03-13T13:43:00Z">
              <w:r>
                <w:rPr>
                  <w:color w:val="00B050"/>
                </w:rPr>
                <w:t>ponse</w:t>
              </w:r>
            </w:ins>
            <w:del w:id="120" w:author="Jones, Emma" w:date="2018-03-13T13:43:00Z">
              <w:r w:rsidR="003B6F59" w:rsidDel="007E6818">
                <w:rPr>
                  <w:color w:val="00B050"/>
                </w:rPr>
                <w:delText>ource</w:delText>
              </w:r>
            </w:del>
            <w:r w:rsidR="003B6F59">
              <w:rPr>
                <w:color w:val="00B050"/>
              </w:rPr>
              <w:t xml:space="preserve"> </w:t>
            </w:r>
            <w:del w:id="121" w:author="Jones, Emma" w:date="2018-03-13T13:43:00Z">
              <w:r w:rsidR="003B6F59" w:rsidDel="007E6818">
                <w:rPr>
                  <w:color w:val="00B050"/>
                </w:rPr>
                <w:delText>[PCC-Y7</w:delText>
              </w:r>
              <w:r w:rsidR="003B6F59" w:rsidRPr="006F60F6" w:rsidDel="007E6818">
                <w:rPr>
                  <w:color w:val="00B050"/>
                </w:rPr>
                <w:delText>]</w:delText>
              </w:r>
            </w:del>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661A1BD" w:rsidR="00D56963" w:rsidRPr="006F60F6" w:rsidRDefault="006F60F6" w:rsidP="00A9786E">
            <w:pPr>
              <w:pStyle w:val="TableEntry"/>
              <w:rPr>
                <w:color w:val="00B050"/>
              </w:rPr>
            </w:pPr>
            <w:r w:rsidRPr="006F60F6">
              <w:rPr>
                <w:color w:val="00B050"/>
              </w:rPr>
              <w:t>PCC TF-2:3.</w:t>
            </w:r>
            <w:r w:rsidR="00107348">
              <w:rPr>
                <w:color w:val="00B050"/>
              </w:rPr>
              <w:t>Y</w:t>
            </w:r>
            <w:ins w:id="122" w:author="Jones, Emma" w:date="2018-03-13T13:43:00Z">
              <w:r w:rsidR="007E6818">
                <w:rPr>
                  <w:color w:val="00B050"/>
                </w:rPr>
                <w:t>8</w:t>
              </w:r>
            </w:ins>
            <w:del w:id="123" w:author="Jones, Emma" w:date="2018-03-13T13:43:00Z">
              <w:r w:rsidR="00107348" w:rsidDel="007E6818">
                <w:rPr>
                  <w:color w:val="00B050"/>
                </w:rPr>
                <w:delText>7</w:delText>
              </w:r>
            </w:del>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124" w:name="_Toc495483729"/>
      <w:bookmarkEnd w:id="59"/>
      <w:bookmarkEnd w:id="60"/>
      <w:bookmarkEnd w:id="61"/>
      <w:bookmarkEnd w:id="62"/>
      <w:bookmarkEnd w:id="63"/>
      <w:bookmarkEnd w:id="64"/>
      <w:bookmarkEnd w:id="65"/>
      <w:bookmarkEnd w:id="66"/>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124"/>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94845F8"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p>
    <w:p w14:paraId="0BB93D9D" w14:textId="69D20C1D" w:rsidR="00D830B4" w:rsidRPr="00D87F67" w:rsidRDefault="00D830B4" w:rsidP="006A4160">
      <w:pPr>
        <w:pStyle w:val="BodyText"/>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The third actor is the Care Plan Guidance Service actor. </w:t>
      </w:r>
      <w:r w:rsidRPr="00F81AC4">
        <w:rPr>
          <w:b/>
          <w:color w:val="00B050"/>
        </w:rPr>
        <w:t xml:space="preserve">This actor manages Plan </w:t>
      </w:r>
      <w:r w:rsidRPr="00F81AC4">
        <w:rPr>
          <w:b/>
          <w:color w:val="00B050"/>
        </w:rPr>
        <w:lastRenderedPageBreak/>
        <w:t>Definitions that are used for order sets, protocols, clinical practice guidelines, etc.</w:t>
      </w:r>
      <w:r>
        <w:rPr>
          <w:color w:val="00B050"/>
        </w:rPr>
        <w:t xml:space="preserve"> Each actor is described in detail below. </w:t>
      </w:r>
    </w:p>
    <w:p w14:paraId="31E7451A" w14:textId="77777777" w:rsidR="009D0CDF" w:rsidRPr="00D87F67" w:rsidRDefault="009D0CDF" w:rsidP="009D0CDF">
      <w:pPr>
        <w:pStyle w:val="Heading4"/>
        <w:numPr>
          <w:ilvl w:val="0"/>
          <w:numId w:val="0"/>
        </w:numPr>
        <w:rPr>
          <w:noProof w:val="0"/>
        </w:rPr>
      </w:pPr>
      <w:bookmarkStart w:id="125" w:name="_Toc495483730"/>
      <w:r w:rsidRPr="00D87F67">
        <w:rPr>
          <w:noProof w:val="0"/>
        </w:rPr>
        <w:t xml:space="preserve">X.1.1.1 </w:t>
      </w:r>
      <w:r w:rsidR="00C636C8" w:rsidRPr="00D87F67">
        <w:rPr>
          <w:noProof w:val="0"/>
        </w:rPr>
        <w:t>Care Plan Contributor</w:t>
      </w:r>
      <w:bookmarkEnd w:id="125"/>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46DB42BC" w:rsidR="00604F10" w:rsidRPr="007E6818" w:rsidRDefault="00AD3E2B" w:rsidP="00624172">
      <w:pPr>
        <w:pStyle w:val="BodyText"/>
        <w:numPr>
          <w:ilvl w:val="0"/>
          <w:numId w:val="19"/>
        </w:numPr>
        <w:rPr>
          <w:ins w:id="126" w:author="Jones, Emma" w:date="2018-03-13T13:44:00Z"/>
          <w:rPrChange w:id="127" w:author="Jones, Emma" w:date="2018-03-13T13:44:00Z">
            <w:rPr>
              <w:ins w:id="128" w:author="Jones, Emma" w:date="2018-03-13T13:4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Care Plan Guidance Service.</w:t>
      </w:r>
    </w:p>
    <w:p w14:paraId="649BF7E4" w14:textId="28B7B091" w:rsidR="007E6818" w:rsidRPr="00D87F67" w:rsidRDefault="00927262" w:rsidP="00624172">
      <w:pPr>
        <w:pStyle w:val="BodyText"/>
        <w:numPr>
          <w:ilvl w:val="0"/>
          <w:numId w:val="19"/>
        </w:numPr>
      </w:pPr>
      <w:ins w:id="129" w:author="Jones, Emma" w:date="2018-03-13T13:45:00Z">
        <w:r>
          <w:rPr>
            <w:color w:val="00B050"/>
          </w:rPr>
          <w:t>S</w:t>
        </w:r>
      </w:ins>
      <w:ins w:id="130" w:author="Jones, Emma" w:date="2018-03-13T14:30:00Z">
        <w:r>
          <w:rPr>
            <w:color w:val="00B050"/>
          </w:rPr>
          <w:t>hare</w:t>
        </w:r>
      </w:ins>
      <w:ins w:id="131" w:author="Jones, Emma" w:date="2018-03-13T13:45:00Z">
        <w:r w:rsidR="007E6818">
          <w:rPr>
            <w:color w:val="00B050"/>
          </w:rPr>
          <w:t>s request resources when Plan Definitions are created and/or updated.</w:t>
        </w:r>
      </w:ins>
    </w:p>
    <w:p w14:paraId="4FF9E123" w14:textId="296C2152" w:rsidR="00870FB2" w:rsidRPr="00D87F67" w:rsidRDefault="00870FB2" w:rsidP="00870FB2">
      <w:pPr>
        <w:pStyle w:val="BodyText"/>
      </w:pPr>
      <w:r w:rsidRPr="00D87F67">
        <w:t>In order to ensure data integrity</w:t>
      </w:r>
      <w:r w:rsidR="00474113" w:rsidRPr="00D87F67">
        <w:t xml:space="preserve">, as is necessary when multiple Care Plan Contributors are attempting to update </w:t>
      </w:r>
      <w:del w:id="132" w:author="Jones, Emma" w:date="2018-03-13T13:46:00Z">
        <w:r w:rsidR="00474113" w:rsidRPr="00D87F67" w:rsidDel="007E6818">
          <w:delText xml:space="preserve">to </w:delText>
        </w:r>
      </w:del>
      <w:r w:rsidR="00474113" w:rsidRPr="00D87F67">
        <w:t>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133"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133"/>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lastRenderedPageBreak/>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29"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151A8A98" w:rsidR="00296048" w:rsidRPr="00016E5D" w:rsidRDefault="00296048" w:rsidP="00296048">
      <w:pPr>
        <w:pStyle w:val="Heading4"/>
        <w:numPr>
          <w:ilvl w:val="0"/>
          <w:numId w:val="0"/>
        </w:numPr>
        <w:rPr>
          <w:strike/>
          <w:noProof w:val="0"/>
          <w:color w:val="00B050"/>
          <w:rPrChange w:id="134" w:author="Jones, Emma" w:date="2018-03-13T13:49:00Z">
            <w:rPr>
              <w:noProof w:val="0"/>
              <w:color w:val="00B050"/>
            </w:rPr>
          </w:rPrChange>
        </w:rPr>
      </w:pPr>
      <w:bookmarkStart w:id="135" w:name="_Toc466616573"/>
      <w:bookmarkStart w:id="136" w:name="_Toc466616572"/>
      <w:r w:rsidRPr="00016E5D">
        <w:rPr>
          <w:strike/>
          <w:noProof w:val="0"/>
          <w:color w:val="00B050"/>
          <w:rPrChange w:id="137" w:author="Jones, Emma" w:date="2018-03-13T13:49:00Z">
            <w:rPr>
              <w:noProof w:val="0"/>
              <w:color w:val="00B050"/>
            </w:rPr>
          </w:rPrChange>
        </w:rPr>
        <w:t>X.1.1.4 Content Creator</w:t>
      </w:r>
      <w:bookmarkEnd w:id="135"/>
    </w:p>
    <w:p w14:paraId="583B6EAF" w14:textId="37C4F273" w:rsidR="00296048" w:rsidRPr="00016E5D" w:rsidRDefault="00296048" w:rsidP="00296048">
      <w:pPr>
        <w:pStyle w:val="BodyText"/>
        <w:rPr>
          <w:strike/>
          <w:color w:val="00B050"/>
          <w:rPrChange w:id="138" w:author="Jones, Emma" w:date="2018-03-13T13:49:00Z">
            <w:rPr>
              <w:color w:val="00B050"/>
            </w:rPr>
          </w:rPrChange>
        </w:rPr>
      </w:pPr>
      <w:r w:rsidRPr="00016E5D">
        <w:rPr>
          <w:strike/>
          <w:color w:val="00B050"/>
          <w:rPrChange w:id="139" w:author="Jones, Emma" w:date="2018-03-13T13:49:00Z">
            <w:rPr>
              <w:color w:val="00B050"/>
            </w:rPr>
          </w:rPrChange>
        </w:rPr>
        <w:t xml:space="preserve">The Content Creator in this profile is similar to content creators defined in other IHE profiles. It </w:t>
      </w:r>
      <w:r w:rsidRPr="00016E5D">
        <w:rPr>
          <w:strike/>
          <w:color w:val="00B050"/>
          <w:highlight w:val="yellow"/>
          <w:rPrChange w:id="140" w:author="Jones, Emma" w:date="2018-03-13T13:49:00Z">
            <w:rPr>
              <w:color w:val="00B050"/>
              <w:highlight w:val="yellow"/>
            </w:rPr>
          </w:rPrChange>
        </w:rPr>
        <w:t>has one requirement, which is that it must be ab</w:t>
      </w:r>
      <w:r w:rsidR="00BC0FC7" w:rsidRPr="00016E5D">
        <w:rPr>
          <w:strike/>
          <w:color w:val="00B050"/>
          <w:highlight w:val="yellow"/>
          <w:rPrChange w:id="141" w:author="Jones, Emma" w:date="2018-03-13T13:49:00Z">
            <w:rPr>
              <w:color w:val="00B050"/>
              <w:highlight w:val="yellow"/>
            </w:rPr>
          </w:rPrChange>
        </w:rPr>
        <w:t>le to share</w:t>
      </w:r>
      <w:r w:rsidR="00D259CC" w:rsidRPr="00016E5D">
        <w:rPr>
          <w:strike/>
          <w:color w:val="00B050"/>
          <w:highlight w:val="yellow"/>
          <w:rPrChange w:id="142" w:author="Jones, Emma" w:date="2018-03-13T13:49:00Z">
            <w:rPr>
              <w:color w:val="00B050"/>
              <w:highlight w:val="yellow"/>
            </w:rPr>
          </w:rPrChange>
        </w:rPr>
        <w:t xml:space="preserve"> FHIR</w:t>
      </w:r>
      <w:r w:rsidR="00BC0FC7" w:rsidRPr="00016E5D">
        <w:rPr>
          <w:strike/>
          <w:color w:val="00B050"/>
          <w:highlight w:val="yellow"/>
          <w:rPrChange w:id="143" w:author="Jones, Emma" w:date="2018-03-13T13:49:00Z">
            <w:rPr>
              <w:color w:val="00B050"/>
              <w:highlight w:val="yellow"/>
            </w:rPr>
          </w:rPrChange>
        </w:rPr>
        <w:t xml:space="preserve"> resources that will</w:t>
      </w:r>
      <w:r w:rsidRPr="00016E5D">
        <w:rPr>
          <w:strike/>
          <w:color w:val="00B050"/>
          <w:highlight w:val="yellow"/>
          <w:rPrChange w:id="144" w:author="Jones, Emma" w:date="2018-03-13T13:49:00Z">
            <w:rPr>
              <w:color w:val="00B050"/>
              <w:highlight w:val="yellow"/>
            </w:rPr>
          </w:rPrChange>
        </w:rPr>
        <w:t xml:space="preserve"> be acted upon. Content Creator </w:t>
      </w:r>
      <w:r w:rsidR="00176C15" w:rsidRPr="00016E5D">
        <w:rPr>
          <w:strike/>
          <w:color w:val="00B050"/>
          <w:highlight w:val="yellow"/>
          <w:rPrChange w:id="145" w:author="Jones, Emma" w:date="2018-03-13T13:49:00Z">
            <w:rPr>
              <w:color w:val="00B050"/>
              <w:highlight w:val="yellow"/>
            </w:rPr>
          </w:rPrChange>
        </w:rPr>
        <w:t xml:space="preserve">SHALL support the Share Request </w:t>
      </w:r>
      <w:r w:rsidR="00816ED6" w:rsidRPr="00016E5D">
        <w:rPr>
          <w:strike/>
          <w:color w:val="00B050"/>
          <w:highlight w:val="yellow"/>
          <w:rPrChange w:id="146" w:author="Jones, Emma" w:date="2018-03-13T13:49:00Z">
            <w:rPr>
              <w:color w:val="00B050"/>
              <w:highlight w:val="yellow"/>
            </w:rPr>
          </w:rPrChange>
        </w:rPr>
        <w:t>Resource</w:t>
      </w:r>
      <w:r w:rsidR="00176C15" w:rsidRPr="00016E5D">
        <w:rPr>
          <w:strike/>
          <w:color w:val="00B050"/>
          <w:highlight w:val="yellow"/>
          <w:rPrChange w:id="147" w:author="Jones, Emma" w:date="2018-03-13T13:49:00Z">
            <w:rPr>
              <w:color w:val="00B050"/>
              <w:highlight w:val="yellow"/>
            </w:rPr>
          </w:rPrChange>
        </w:rPr>
        <w:t>s</w:t>
      </w:r>
      <w:r w:rsidRPr="00016E5D">
        <w:rPr>
          <w:strike/>
          <w:color w:val="00B050"/>
          <w:highlight w:val="yellow"/>
          <w:rPrChange w:id="148" w:author="Jones, Emma" w:date="2018-03-13T13:49:00Z">
            <w:rPr>
              <w:color w:val="00B050"/>
              <w:highlight w:val="yellow"/>
            </w:rPr>
          </w:rPrChange>
        </w:rPr>
        <w:t xml:space="preserve"> </w:t>
      </w:r>
      <w:r w:rsidR="00176C15" w:rsidRPr="00016E5D">
        <w:rPr>
          <w:strike/>
          <w:color w:val="00B050"/>
          <w:highlight w:val="yellow"/>
          <w:rPrChange w:id="149" w:author="Jones, Emma" w:date="2018-03-13T13:49:00Z">
            <w:rPr>
              <w:color w:val="00B050"/>
              <w:highlight w:val="yellow"/>
            </w:rPr>
          </w:rPrChange>
        </w:rPr>
        <w:t>transaction</w:t>
      </w:r>
      <w:r w:rsidRPr="00016E5D">
        <w:rPr>
          <w:strike/>
          <w:color w:val="00B050"/>
          <w:highlight w:val="yellow"/>
          <w:rPrChange w:id="150" w:author="Jones, Emma" w:date="2018-03-13T13:49:00Z">
            <w:rPr>
              <w:color w:val="00B050"/>
              <w:highlight w:val="yellow"/>
            </w:rPr>
          </w:rPrChange>
        </w:rPr>
        <w:t xml:space="preserve">. Please note that in this context, share can be in either direction (e.g. push or pull) based on implementation.   </w:t>
      </w:r>
    </w:p>
    <w:p w14:paraId="7B12243C" w14:textId="275323C9" w:rsidR="00296048" w:rsidRPr="00016E5D" w:rsidRDefault="00296048" w:rsidP="00296048">
      <w:pPr>
        <w:pStyle w:val="ListNumber2"/>
        <w:numPr>
          <w:ilvl w:val="0"/>
          <w:numId w:val="18"/>
        </w:numPr>
        <w:rPr>
          <w:strike/>
          <w:color w:val="00B050"/>
          <w:rPrChange w:id="151" w:author="Jones, Emma" w:date="2018-03-13T13:49:00Z">
            <w:rPr>
              <w:color w:val="00B050"/>
            </w:rPr>
          </w:rPrChange>
        </w:rPr>
      </w:pPr>
      <w:r w:rsidRPr="00016E5D">
        <w:rPr>
          <w:strike/>
          <w:color w:val="00B050"/>
          <w:rPrChange w:id="152" w:author="Jones, Emma" w:date="2018-03-13T13:49:00Z">
            <w:rPr>
              <w:color w:val="00B050"/>
            </w:rPr>
          </w:rPrChange>
        </w:rPr>
        <w:t>The Content Creator SHALL create</w:t>
      </w:r>
      <w:r w:rsidR="00176C15" w:rsidRPr="00016E5D">
        <w:rPr>
          <w:strike/>
          <w:color w:val="00B050"/>
          <w:rPrChange w:id="153" w:author="Jones, Emma" w:date="2018-03-13T13:49:00Z">
            <w:rPr>
              <w:color w:val="00B050"/>
            </w:rPr>
          </w:rPrChange>
        </w:rPr>
        <w:t xml:space="preserve"> Request</w:t>
      </w:r>
      <w:r w:rsidRPr="00016E5D">
        <w:rPr>
          <w:strike/>
          <w:color w:val="00B050"/>
          <w:rPrChange w:id="154" w:author="Jones, Emma" w:date="2018-03-13T13:49:00Z">
            <w:rPr>
              <w:color w:val="00B050"/>
            </w:rPr>
          </w:rPrChange>
        </w:rPr>
        <w:t xml:space="preserve"> resources with at least one request resource. </w:t>
      </w:r>
    </w:p>
    <w:p w14:paraId="647F8E28" w14:textId="5647471D" w:rsidR="00296048" w:rsidRPr="00016E5D" w:rsidRDefault="00296048" w:rsidP="00296048">
      <w:pPr>
        <w:pStyle w:val="ListNumber2"/>
        <w:numPr>
          <w:ilvl w:val="0"/>
          <w:numId w:val="18"/>
        </w:numPr>
        <w:rPr>
          <w:strike/>
          <w:color w:val="00B050"/>
          <w:rPrChange w:id="155" w:author="Jones, Emma" w:date="2018-03-13T13:49:00Z">
            <w:rPr>
              <w:color w:val="00B050"/>
            </w:rPr>
          </w:rPrChange>
        </w:rPr>
      </w:pPr>
      <w:r w:rsidRPr="00016E5D">
        <w:rPr>
          <w:strike/>
          <w:color w:val="00B050"/>
          <w:rPrChange w:id="156" w:author="Jones, Emma" w:date="2018-03-13T13:49:00Z">
            <w:rPr>
              <w:color w:val="00B050"/>
            </w:rPr>
          </w:rPrChange>
        </w:rPr>
        <w:t xml:space="preserve">The Content Creator SHALL share request resources with Content Consumer.  </w:t>
      </w:r>
    </w:p>
    <w:p w14:paraId="3FC42836" w14:textId="0FD446E6" w:rsidR="000D73BB" w:rsidRPr="000D73BB" w:rsidRDefault="000D73BB" w:rsidP="000D73BB">
      <w:pPr>
        <w:pStyle w:val="Heading4"/>
        <w:numPr>
          <w:ilvl w:val="0"/>
          <w:numId w:val="0"/>
        </w:numPr>
        <w:rPr>
          <w:noProof w:val="0"/>
          <w:color w:val="00B050"/>
        </w:rPr>
      </w:pPr>
      <w:r w:rsidRPr="000D73BB">
        <w:rPr>
          <w:noProof w:val="0"/>
          <w:color w:val="00B050"/>
        </w:rPr>
        <w:t>X</w:t>
      </w:r>
      <w:r w:rsidR="00296048">
        <w:rPr>
          <w:noProof w:val="0"/>
          <w:color w:val="00B050"/>
        </w:rPr>
        <w:t>.1.1.5</w:t>
      </w:r>
      <w:r w:rsidRPr="000D73BB">
        <w:rPr>
          <w:noProof w:val="0"/>
          <w:color w:val="00B050"/>
        </w:rPr>
        <w:t xml:space="preserve"> Content Consumer</w:t>
      </w:r>
      <w:bookmarkEnd w:id="136"/>
    </w:p>
    <w:p w14:paraId="460026B7" w14:textId="2E310555" w:rsidR="000D73BB" w:rsidRDefault="000D73BB" w:rsidP="003B6F59">
      <w:pPr>
        <w:pStyle w:val="BodyText"/>
        <w:rPr>
          <w:color w:val="00B050"/>
        </w:rPr>
      </w:pPr>
      <w:r w:rsidRPr="000D73BB">
        <w:rPr>
          <w:color w:val="00B050"/>
        </w:rPr>
        <w:t>The Content Consumer in this profile is similar to content consumers defined in other IHE pro</w:t>
      </w:r>
      <w:r w:rsidR="00296048">
        <w:rPr>
          <w:color w:val="00B050"/>
        </w:rPr>
        <w:t xml:space="preserve">files. It must be able to </w:t>
      </w:r>
      <w:r w:rsidRPr="000D73BB">
        <w:rPr>
          <w:color w:val="00B050"/>
        </w:rPr>
        <w:t>consume clinical content as defined in the PCC Technical Framework.</w:t>
      </w:r>
      <w:r w:rsidR="006D2ADB">
        <w:rPr>
          <w:color w:val="00B050"/>
        </w:rPr>
        <w:t xml:space="preserve"> </w:t>
      </w:r>
      <w:r w:rsidR="00296048">
        <w:rPr>
          <w:color w:val="00B050"/>
        </w:rPr>
        <w:t xml:space="preserve">The </w:t>
      </w:r>
      <w:r w:rsidR="006D2ADB">
        <w:rPr>
          <w:color w:val="00B050"/>
        </w:rPr>
        <w:t>Content Consumer Act</w:t>
      </w:r>
      <w:r w:rsidR="00176C15">
        <w:rPr>
          <w:color w:val="00B050"/>
        </w:rPr>
        <w:t>or must also act on request</w:t>
      </w:r>
      <w:r w:rsidR="006D2ADB">
        <w:rPr>
          <w:color w:val="00B050"/>
        </w:rPr>
        <w:t xml:space="preserve"> resources</w:t>
      </w:r>
      <w:r w:rsidR="00296048">
        <w:rPr>
          <w:color w:val="00B050"/>
        </w:rPr>
        <w:t xml:space="preserve">. Examples of </w:t>
      </w:r>
      <w:r w:rsidR="00176C15">
        <w:rPr>
          <w:color w:val="00B050"/>
        </w:rPr>
        <w:t>r</w:t>
      </w:r>
      <w:r w:rsidR="00176C15">
        <w:rPr>
          <w:color w:val="00B050"/>
          <w:highlight w:val="yellow"/>
        </w:rPr>
        <w:t>equest</w:t>
      </w:r>
      <w:r w:rsidR="00296048">
        <w:rPr>
          <w:color w:val="00B050"/>
          <w:highlight w:val="yellow"/>
        </w:rPr>
        <w:t xml:space="preserve"> resources include</w:t>
      </w:r>
      <w:r w:rsidR="00296048" w:rsidRPr="0027025A">
        <w:rPr>
          <w:color w:val="00B050"/>
          <w:highlight w:val="yellow"/>
        </w:rPr>
        <w:t xml:space="preserve"> ReferralRequest, MedicationRequest, etc.</w:t>
      </w:r>
    </w:p>
    <w:p w14:paraId="3495AE45" w14:textId="1DCBBFBA" w:rsidR="00296048" w:rsidRPr="000D73BB" w:rsidRDefault="00296048" w:rsidP="00624172">
      <w:pPr>
        <w:pStyle w:val="ListNumber2"/>
        <w:numPr>
          <w:ilvl w:val="0"/>
          <w:numId w:val="17"/>
        </w:numPr>
        <w:rPr>
          <w:color w:val="00B050"/>
        </w:rPr>
      </w:pPr>
      <w:r w:rsidRPr="000D73BB">
        <w:rPr>
          <w:color w:val="00B050"/>
        </w:rPr>
        <w:t>The Content Consumer</w:t>
      </w:r>
      <w:r>
        <w:rPr>
          <w:color w:val="00B050"/>
        </w:rPr>
        <w:t xml:space="preserve"> SHALL </w:t>
      </w:r>
      <w:r w:rsidR="004176E8">
        <w:rPr>
          <w:color w:val="00B050"/>
        </w:rPr>
        <w:t xml:space="preserve">act on and respond to </w:t>
      </w:r>
      <w:r w:rsidR="00176C15">
        <w:rPr>
          <w:color w:val="00B050"/>
        </w:rPr>
        <w:t xml:space="preserve">request </w:t>
      </w:r>
      <w:r>
        <w:rPr>
          <w:color w:val="00B050"/>
        </w:rPr>
        <w:t>resources that is shared by the C</w:t>
      </w:r>
      <w:ins w:id="157" w:author="Jones, Emma" w:date="2018-03-13T13:49:00Z">
        <w:r w:rsidR="00016E5D">
          <w:rPr>
            <w:color w:val="00B050"/>
          </w:rPr>
          <w:t xml:space="preserve">are Plan </w:t>
        </w:r>
      </w:ins>
      <w:ins w:id="158" w:author="Jones, Emma" w:date="2018-03-13T13:50:00Z">
        <w:r w:rsidR="00016E5D">
          <w:rPr>
            <w:color w:val="00B050"/>
          </w:rPr>
          <w:t>Contributor</w:t>
        </w:r>
      </w:ins>
      <w:del w:id="159" w:author="Jones, Emma" w:date="2018-03-13T13:49:00Z">
        <w:r w:rsidDel="00016E5D">
          <w:rPr>
            <w:color w:val="00B050"/>
          </w:rPr>
          <w:delText>ontent Creator</w:delText>
        </w:r>
      </w:del>
      <w:r>
        <w:rPr>
          <w:color w:val="00B050"/>
        </w:rPr>
        <w:t xml:space="preserve"> Actor.</w:t>
      </w:r>
    </w:p>
    <w:p w14:paraId="0E78BABD" w14:textId="77777777" w:rsidR="00CF283F" w:rsidRPr="00D87F67" w:rsidRDefault="004B575B" w:rsidP="00303E20">
      <w:pPr>
        <w:pStyle w:val="Heading2"/>
        <w:numPr>
          <w:ilvl w:val="0"/>
          <w:numId w:val="0"/>
        </w:numPr>
        <w:rPr>
          <w:noProof w:val="0"/>
        </w:rPr>
      </w:pPr>
      <w:bookmarkStart w:id="160" w:name="_Toc495483732"/>
      <w:r w:rsidRPr="00D87F67">
        <w:rPr>
          <w:noProof w:val="0"/>
        </w:rPr>
        <w:lastRenderedPageBreak/>
        <w:t>X.2 DCP</w:t>
      </w:r>
      <w:r w:rsidR="00104BE6" w:rsidRPr="00D87F67">
        <w:rPr>
          <w:noProof w:val="0"/>
        </w:rPr>
        <w:t xml:space="preserve"> Actor</w:t>
      </w:r>
      <w:r w:rsidR="00CF283F" w:rsidRPr="00D87F67">
        <w:rPr>
          <w:noProof w:val="0"/>
        </w:rPr>
        <w:t xml:space="preserve"> Options</w:t>
      </w:r>
      <w:bookmarkEnd w:id="160"/>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rsidDel="00016E5D" w14:paraId="7B0FEA62" w14:textId="642BFE8E" w:rsidTr="004A653D">
        <w:trPr>
          <w:cantSplit/>
          <w:trHeight w:val="332"/>
          <w:jc w:val="center"/>
          <w:del w:id="161" w:author="Jones, Emma" w:date="2018-03-13T13:53:00Z"/>
        </w:trPr>
        <w:tc>
          <w:tcPr>
            <w:tcW w:w="2891" w:type="dxa"/>
          </w:tcPr>
          <w:p w14:paraId="5F841F37" w14:textId="73AB4530" w:rsidR="00FF33B6" w:rsidRPr="00D87F67" w:rsidDel="00016E5D" w:rsidRDefault="00FF33B6" w:rsidP="00FF33B6">
            <w:pPr>
              <w:pStyle w:val="TableEntry"/>
              <w:rPr>
                <w:del w:id="162" w:author="Jones, Emma" w:date="2018-03-13T13:53:00Z"/>
              </w:rPr>
            </w:pPr>
            <w:del w:id="163" w:author="Jones, Emma" w:date="2018-03-13T13:53:00Z">
              <w:r w:rsidDel="00016E5D">
                <w:delText>Content Creator</w:delText>
              </w:r>
            </w:del>
          </w:p>
        </w:tc>
        <w:tc>
          <w:tcPr>
            <w:tcW w:w="3130" w:type="dxa"/>
          </w:tcPr>
          <w:p w14:paraId="6AAE629C" w14:textId="2EACE504" w:rsidR="00FF33B6" w:rsidRPr="007211D3" w:rsidDel="00016E5D" w:rsidRDefault="00DA5E95" w:rsidP="00FF33B6">
            <w:pPr>
              <w:pStyle w:val="TableEntry"/>
              <w:rPr>
                <w:del w:id="164" w:author="Jones, Emma" w:date="2018-03-13T13:53:00Z"/>
                <w:color w:val="00B050"/>
              </w:rPr>
            </w:pPr>
            <w:del w:id="165" w:author="Jones, Emma" w:date="2018-03-13T13:53:00Z">
              <w:r w:rsidDel="00016E5D">
                <w:rPr>
                  <w:color w:val="00B050"/>
                </w:rPr>
                <w:delText>No options defined</w:delText>
              </w:r>
            </w:del>
          </w:p>
        </w:tc>
        <w:tc>
          <w:tcPr>
            <w:tcW w:w="3438" w:type="dxa"/>
          </w:tcPr>
          <w:p w14:paraId="3F09EE83" w14:textId="134549C6" w:rsidR="00FF33B6" w:rsidRPr="007211D3" w:rsidDel="00016E5D" w:rsidRDefault="00DA5E95" w:rsidP="00FF33B6">
            <w:pPr>
              <w:pStyle w:val="TableEntry"/>
              <w:rPr>
                <w:del w:id="166" w:author="Jones, Emma" w:date="2018-03-13T13:53:00Z"/>
                <w:color w:val="00B050"/>
              </w:rPr>
            </w:pPr>
            <w:del w:id="167" w:author="Jones, Emma" w:date="2018-03-13T13:53:00Z">
              <w:r w:rsidDel="00016E5D">
                <w:rPr>
                  <w:color w:val="00B050"/>
                </w:rPr>
                <w:delText>--</w:delText>
              </w:r>
            </w:del>
          </w:p>
        </w:tc>
      </w:tr>
      <w:tr w:rsidR="00016D30" w:rsidRPr="00D87F67" w14:paraId="5BBFF488" w14:textId="77777777" w:rsidTr="004A653D">
        <w:trPr>
          <w:cantSplit/>
          <w:trHeight w:val="332"/>
          <w:jc w:val="center"/>
        </w:trPr>
        <w:tc>
          <w:tcPr>
            <w:tcW w:w="2891" w:type="dxa"/>
          </w:tcPr>
          <w:p w14:paraId="18ACE1DD" w14:textId="4566AE33" w:rsidR="00016D30" w:rsidRDefault="00016D30" w:rsidP="00016D30">
            <w:pPr>
              <w:pStyle w:val="TableEntry"/>
            </w:pPr>
            <w:r>
              <w:t>Content Consumer</w:t>
            </w:r>
          </w:p>
        </w:tc>
        <w:tc>
          <w:tcPr>
            <w:tcW w:w="3130" w:type="dxa"/>
          </w:tcPr>
          <w:p w14:paraId="3B619CC6" w14:textId="598AE61F" w:rsidR="00016D30" w:rsidRDefault="00016D30" w:rsidP="00016D30">
            <w:pPr>
              <w:pStyle w:val="TableEntry"/>
              <w:rPr>
                <w:color w:val="00B050"/>
              </w:rPr>
            </w:pPr>
            <w:r w:rsidRPr="00D87F67">
              <w:t xml:space="preserve">No options defined </w:t>
            </w:r>
          </w:p>
        </w:tc>
        <w:tc>
          <w:tcPr>
            <w:tcW w:w="3438" w:type="dxa"/>
          </w:tcPr>
          <w:p w14:paraId="2AC82854" w14:textId="5FA077C9" w:rsidR="00016D30" w:rsidRDefault="00016D30" w:rsidP="00016D30">
            <w:pPr>
              <w:pStyle w:val="TableEntry"/>
              <w:rPr>
                <w:color w:val="00B050"/>
              </w:rPr>
            </w:pPr>
            <w:r>
              <w:rPr>
                <w:color w:val="00B050"/>
              </w:rPr>
              <w:t>--</w:t>
            </w:r>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168" w:name="_Toc495483733"/>
      <w:r w:rsidRPr="00D87F67">
        <w:rPr>
          <w:noProof w:val="0"/>
        </w:rPr>
        <w:t xml:space="preserve">X.2.1 </w:t>
      </w:r>
      <w:r w:rsidR="001A3F2B" w:rsidRPr="00D87F67">
        <w:rPr>
          <w:noProof w:val="0"/>
        </w:rPr>
        <w:t>Subscribe to Care Plan Updates</w:t>
      </w:r>
      <w:bookmarkEnd w:id="168"/>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169" w:name="_Toc495483734"/>
      <w:bookmarkStart w:id="170" w:name="_Toc37034636"/>
      <w:bookmarkStart w:id="171" w:name="_Toc38846114"/>
      <w:bookmarkStart w:id="172" w:name="_Toc504625757"/>
      <w:bookmarkStart w:id="173" w:name="_Toc530206510"/>
      <w:bookmarkStart w:id="174" w:name="_Toc1388430"/>
      <w:bookmarkStart w:id="175" w:name="_Toc1388584"/>
      <w:bookmarkStart w:id="176"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169"/>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0D52E0A6" w:rsidR="00761469" w:rsidRPr="00567AA4" w:rsidRDefault="00FD185C" w:rsidP="00DB186B">
            <w:pPr>
              <w:pStyle w:val="TableEntry"/>
            </w:pPr>
            <w:ins w:id="177" w:author="Jones, Emma" w:date="2018-03-13T13:56:00Z">
              <w:r>
                <w:rPr>
                  <w:color w:val="00B050"/>
                </w:rPr>
                <w:t>n</w:t>
              </w:r>
            </w:ins>
            <w:ins w:id="178" w:author="Jones, Emma" w:date="2018-03-13T13:54:00Z">
              <w:r w:rsidR="00016E5D">
                <w:rPr>
                  <w:color w:val="00B050"/>
                </w:rPr>
                <w:t>one</w:t>
              </w:r>
            </w:ins>
            <w:del w:id="179" w:author="Jones, Emma" w:date="2018-03-13T13:54:00Z">
              <w:r w:rsidR="00567AA4" w:rsidRPr="00567AA4" w:rsidDel="00016E5D">
                <w:rPr>
                  <w:strike/>
                </w:rPr>
                <w:delText>N</w:delText>
              </w:r>
              <w:r w:rsidR="00091131" w:rsidRPr="00567AA4" w:rsidDel="00016E5D">
                <w:rPr>
                  <w:strike/>
                </w:rPr>
                <w:delText>one</w:delText>
              </w:r>
              <w:r w:rsidR="00567AA4" w:rsidDel="00016E5D">
                <w:rPr>
                  <w:strike/>
                </w:rPr>
                <w:delText xml:space="preserve"> </w:delText>
              </w:r>
              <w:r w:rsidR="00567AA4" w:rsidRPr="00567AA4" w:rsidDel="00016E5D">
                <w:rPr>
                  <w:color w:val="00B050"/>
                </w:rPr>
                <w:delText>Content Creator</w:delText>
              </w:r>
            </w:del>
          </w:p>
        </w:tc>
        <w:tc>
          <w:tcPr>
            <w:tcW w:w="2160" w:type="dxa"/>
          </w:tcPr>
          <w:p w14:paraId="7C7EA6B9" w14:textId="4749EF6C" w:rsidR="00761469" w:rsidRPr="00FB321B" w:rsidRDefault="00FB321B" w:rsidP="00AD069D">
            <w:pPr>
              <w:pStyle w:val="TableEntry"/>
              <w:rPr>
                <w:color w:val="00B050"/>
              </w:rPr>
            </w:pPr>
            <w:del w:id="180" w:author="Jones, Emma" w:date="2018-03-13T13:54:00Z">
              <w:r w:rsidRPr="00FB321B" w:rsidDel="00016E5D">
                <w:rPr>
                  <w:color w:val="00B050"/>
                </w:rPr>
                <w:delText>PCC TF- 1:X.3.3</w:delText>
              </w:r>
            </w:del>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lastRenderedPageBreak/>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ins w:id="181" w:author="Jones, Emma" w:date="2018-03-13T13:56:00Z"/>
        </w:trPr>
        <w:tc>
          <w:tcPr>
            <w:tcW w:w="2326" w:type="dxa"/>
          </w:tcPr>
          <w:p w14:paraId="05F472B8" w14:textId="1826FB5F" w:rsidR="00FD185C" w:rsidRPr="00D87F67" w:rsidRDefault="00FD185C" w:rsidP="00DB186B">
            <w:pPr>
              <w:pStyle w:val="TableEntry"/>
              <w:rPr>
                <w:ins w:id="182" w:author="Jones, Emma" w:date="2018-03-13T13:56:00Z"/>
              </w:rPr>
            </w:pPr>
            <w:ins w:id="183" w:author="Jones, Emma" w:date="2018-03-13T13:56:00Z">
              <w:r>
                <w:t>Care Plan Guidance Service</w:t>
              </w:r>
            </w:ins>
          </w:p>
        </w:tc>
        <w:tc>
          <w:tcPr>
            <w:tcW w:w="1980" w:type="dxa"/>
          </w:tcPr>
          <w:p w14:paraId="0DE1B784" w14:textId="4DA224D1" w:rsidR="00FD185C" w:rsidRPr="00D87F67" w:rsidRDefault="00FD185C" w:rsidP="00DB186B">
            <w:pPr>
              <w:pStyle w:val="TableEntry"/>
              <w:rPr>
                <w:ins w:id="184" w:author="Jones, Emma" w:date="2018-03-13T13:56:00Z"/>
              </w:rPr>
            </w:pPr>
            <w:ins w:id="185" w:author="Jones, Emma" w:date="2018-03-13T13:56:00Z">
              <w:r>
                <w:t>none</w:t>
              </w:r>
            </w:ins>
          </w:p>
        </w:tc>
        <w:tc>
          <w:tcPr>
            <w:tcW w:w="2160" w:type="dxa"/>
          </w:tcPr>
          <w:p w14:paraId="2749FF0C" w14:textId="77777777" w:rsidR="00FD185C" w:rsidRPr="00D87F67" w:rsidRDefault="00FD185C" w:rsidP="00DB186B">
            <w:pPr>
              <w:pStyle w:val="TableEntry"/>
              <w:rPr>
                <w:ins w:id="186" w:author="Jones, Emma" w:date="2018-03-13T13:56:00Z"/>
              </w:rPr>
            </w:pPr>
          </w:p>
        </w:tc>
        <w:tc>
          <w:tcPr>
            <w:tcW w:w="2685" w:type="dxa"/>
          </w:tcPr>
          <w:p w14:paraId="5CCA3CC2" w14:textId="77777777" w:rsidR="00FD185C" w:rsidRPr="00D87F67" w:rsidRDefault="00FD185C" w:rsidP="00B541EC">
            <w:pPr>
              <w:pStyle w:val="TableEntry"/>
              <w:ind w:left="0"/>
              <w:jc w:val="center"/>
              <w:rPr>
                <w:ins w:id="187" w:author="Jones, Emma" w:date="2018-03-13T13:56:00Z"/>
              </w:rPr>
            </w:pPr>
          </w:p>
        </w:tc>
      </w:tr>
    </w:tbl>
    <w:p w14:paraId="668E3B20" w14:textId="758E9E3E" w:rsidR="00FB321B" w:rsidRPr="00FB321B" w:rsidDel="00016E5D" w:rsidRDefault="00FB321B" w:rsidP="00FB321B">
      <w:pPr>
        <w:pStyle w:val="Heading3"/>
        <w:numPr>
          <w:ilvl w:val="0"/>
          <w:numId w:val="0"/>
        </w:numPr>
        <w:ind w:left="720" w:hanging="720"/>
        <w:rPr>
          <w:del w:id="188" w:author="Jones, Emma" w:date="2018-03-13T13:54:00Z"/>
          <w:noProof w:val="0"/>
          <w:color w:val="00B050"/>
        </w:rPr>
      </w:pPr>
      <w:bookmarkStart w:id="189" w:name="_Toc466616581"/>
      <w:del w:id="190" w:author="Jones, Emma" w:date="2018-03-13T13:54:00Z">
        <w:r w:rsidRPr="00FB321B" w:rsidDel="00016E5D">
          <w:rPr>
            <w:noProof w:val="0"/>
            <w:color w:val="00B050"/>
          </w:rPr>
          <w:delText>X.3.1 Content Creator</w:delText>
        </w:r>
        <w:bookmarkEnd w:id="189"/>
      </w:del>
    </w:p>
    <w:p w14:paraId="4D06C9BA" w14:textId="301D857D" w:rsidR="006D2ADB" w:rsidDel="00016E5D" w:rsidRDefault="006D2ADB" w:rsidP="00FB321B">
      <w:pPr>
        <w:pStyle w:val="BodyText"/>
        <w:rPr>
          <w:del w:id="191" w:author="Jones, Emma" w:date="2018-03-13T13:54:00Z"/>
          <w:color w:val="00B050"/>
        </w:rPr>
      </w:pPr>
      <w:del w:id="192" w:author="Jones, Emma" w:date="2018-03-13T13:54:00Z">
        <w:r w:rsidDel="00016E5D">
          <w:rPr>
            <w:color w:val="00B050"/>
          </w:rPr>
          <w:delText>In order to support FHIR workflow, the Content Creator actor must be grouped with the Care Plan Contributor Actor to be able to shar</w:delText>
        </w:r>
        <w:r w:rsidR="00D259CC" w:rsidDel="00016E5D">
          <w:rPr>
            <w:color w:val="00B050"/>
          </w:rPr>
          <w:delText>e request</w:delText>
        </w:r>
        <w:r w:rsidDel="00016E5D">
          <w:rPr>
            <w:color w:val="00B050"/>
          </w:rPr>
          <w:delText xml:space="preserve"> resources. </w:delText>
        </w:r>
      </w:del>
    </w:p>
    <w:p w14:paraId="6E5BD468" w14:textId="77777777" w:rsidR="00CF283F" w:rsidRPr="00D87F67" w:rsidRDefault="00CF283F" w:rsidP="00303E20">
      <w:pPr>
        <w:pStyle w:val="Heading2"/>
        <w:numPr>
          <w:ilvl w:val="0"/>
          <w:numId w:val="0"/>
        </w:numPr>
        <w:rPr>
          <w:noProof w:val="0"/>
        </w:rPr>
      </w:pPr>
      <w:bookmarkStart w:id="193"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170"/>
      <w:bookmarkEnd w:id="171"/>
      <w:r w:rsidR="00167DB7" w:rsidRPr="00D87F67">
        <w:rPr>
          <w:noProof w:val="0"/>
        </w:rPr>
        <w:t>Overview</w:t>
      </w:r>
      <w:bookmarkEnd w:id="193"/>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 xml:space="preserve">Additionally, care coordination via electronic means requires workflow changes for providers and their staff, particularly to close referral loops and ensure all of an individual’s health information is available to the entire care, support and services team. </w:t>
      </w:r>
      <w:r w:rsidR="00265874" w:rsidRPr="00D87F67">
        <w:rPr>
          <w:iCs/>
        </w:rPr>
        <w:lastRenderedPageBreak/>
        <w:t>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t>CP DAM recognizes that many clinical settings use multiple tools such as (templates, protocols, care pathways, ordersets)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194" w:name="_Toc495483736"/>
      <w:r w:rsidRPr="00D87F67">
        <w:rPr>
          <w:bCs/>
          <w:noProof w:val="0"/>
        </w:rPr>
        <w:t>X.</w:t>
      </w:r>
      <w:r w:rsidR="00AF472E" w:rsidRPr="00D87F67">
        <w:rPr>
          <w:bCs/>
          <w:noProof w:val="0"/>
        </w:rPr>
        <w:t>4</w:t>
      </w:r>
      <w:r w:rsidR="00167DB7" w:rsidRPr="00D87F67">
        <w:rPr>
          <w:bCs/>
          <w:noProof w:val="0"/>
        </w:rPr>
        <w:t>.1 Concepts</w:t>
      </w:r>
      <w:bookmarkEnd w:id="194"/>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0"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195" w:name="_Toc495483737"/>
      <w:r w:rsidRPr="00D87F67">
        <w:rPr>
          <w:bCs/>
          <w:noProof w:val="0"/>
        </w:rPr>
        <w:t>X.4.2 Use Case</w:t>
      </w:r>
      <w:bookmarkEnd w:id="195"/>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lastRenderedPageBreak/>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196"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196"/>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1"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197"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197"/>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198" w:name="_Toc495483740"/>
      <w:r w:rsidRPr="00D87F67">
        <w:rPr>
          <w:noProof w:val="0"/>
        </w:rPr>
        <w:lastRenderedPageBreak/>
        <w:t xml:space="preserve">X.4.2.1.1.1 </w:t>
      </w:r>
      <w:r w:rsidR="00596000" w:rsidRPr="00D87F67">
        <w:rPr>
          <w:noProof w:val="0"/>
        </w:rPr>
        <w:t>Encounter A: Primary Care Physician Initial Visit</w:t>
      </w:r>
      <w:bookmarkEnd w:id="198"/>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w:t>
      </w:r>
      <w:r w:rsidRPr="00D87F67">
        <w:rPr>
          <w:szCs w:val="24"/>
        </w:rPr>
        <w:lastRenderedPageBreak/>
        <w:t>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1B4321" w:rsidRDefault="001B4321" w:rsidP="006D6AF7">
                            <w:pPr>
                              <w:pStyle w:val="TOC2"/>
                              <w:rPr>
                                <w:sz w:val="20"/>
                              </w:rPr>
                            </w:pPr>
                            <w:r>
                              <w:rPr>
                                <w:sz w:val="20"/>
                              </w:rPr>
                              <w:t xml:space="preserve">          </w:t>
                            </w:r>
                          </w:p>
                          <w:p w14:paraId="4530CE07" w14:textId="21BBECC2" w:rsidR="001B4321" w:rsidRPr="00077324" w:rsidRDefault="001B4321"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52"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0JfwIAAAo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" stroked="f">
                <v:textbox inset="0,0,0,0">
                  <w:txbxContent>
                    <w:p w14:paraId="3BA53BE3" w14:textId="77777777" w:rsidR="001B4321" w:rsidRDefault="001B4321" w:rsidP="006D6AF7">
                      <w:pPr>
                        <w:pStyle w:val="TOC2"/>
                        <w:rPr>
                          <w:sz w:val="20"/>
                        </w:rPr>
                      </w:pPr>
                      <w:r>
                        <w:rPr>
                          <w:sz w:val="20"/>
                        </w:rPr>
                        <w:t xml:space="preserve">          </w:t>
                      </w:r>
                    </w:p>
                    <w:p w14:paraId="4530CE07" w14:textId="21BBECC2" w:rsidR="001B4321" w:rsidRPr="00077324" w:rsidRDefault="001B4321"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1B4321" w:rsidRPr="00077324" w:rsidRDefault="001B4321"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53"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EDurhIAC&#10;AAALBQAADgAAAAAAAAAAAAAAAAAuAgAAZHJzL2Uyb0RvYy54bWxQSwECLQAUAAYACAAAACEAUANh&#10;a94AAAAJAQAADwAAAAAAAAAAAAAAAADaBAAAZHJzL2Rvd25yZXYueG1sUEsFBgAAAAAEAAQA8wAA&#10;AOUFAAAAAA==&#10;" stroked="f">
                <v:textbox inset="0,0,0,0">
                  <w:txbxContent>
                    <w:p w14:paraId="7C5CB868" w14:textId="63E2A3EF" w:rsidR="001B4321" w:rsidRPr="00077324" w:rsidRDefault="001B4321"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1B4321" w:rsidRPr="00077324" w:rsidRDefault="001B4321"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54"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TkgQIAAAo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" stroked="f">
                <v:textbox inset="0,0,0,0">
                  <w:txbxContent>
                    <w:p w14:paraId="3D92D637" w14:textId="77777777" w:rsidR="001B4321" w:rsidRPr="00077324" w:rsidRDefault="001B4321"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1B4321" w:rsidRDefault="001B4321"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55"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GOSFPfgIA&#10;AAsFAAAOAAAAAAAAAAAAAAAAAC4CAABkcnMvZTJvRG9jLnhtbFBLAQItABQABgAIAAAAIQAKM+oT&#10;3wAAAAoBAAAPAAAAAAAAAAAAAAAAANgEAABkcnMvZG93bnJldi54bWxQSwUGAAAAAAQABADzAAAA&#10;5AUAAAAA&#10;" stroked="f">
                <v:textbox inset="0,0,0,0">
                  <w:txbxContent>
                    <w:p w14:paraId="2C301D26" w14:textId="078DB0FF" w:rsidR="001B4321" w:rsidRDefault="001B4321"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5BBEFCB"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1B4321" w:rsidRPr="00077324" w:rsidRDefault="001B4321"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56"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NtgA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0H&#10;zRUhfNDIVrMHEIbV0DfoPtwoYDTafsOog+mssPu6J5ZjJN8pEFcY5dGwo7EdDaIoHK2wx2gwr/0w&#10;8ntjxa4B5EG+Sl+BAGsRtfHE4ihbmLiYxPF2CCP9fB29nu6w1Q8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ICg022A&#10;AgAACwUAAA4AAAAAAAAAAAAAAAAALgIAAGRycy9lMm9Eb2MueG1sUEsBAi0AFAAGAAgAAAAhAKHc&#10;q6PfAAAACQEAAA8AAAAAAAAAAAAAAAAA2gQAAGRycy9kb3ducmV2LnhtbFBLBQYAAAAABAAEAPMA&#10;AADmBQAAAAA=&#10;" stroked="f">
                <v:textbox inset="0,0,0,0">
                  <w:txbxContent>
                    <w:p w14:paraId="0C4AC9E5" w14:textId="175A9019" w:rsidR="001B4321" w:rsidRPr="00077324" w:rsidRDefault="001B4321"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1B4321" w:rsidRPr="00077324" w:rsidRDefault="001B4321"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57"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J4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z5q&#10;bnqW106zRxCG1VA3qD68KGA02n7BqIPurLD7fCCWYyTfKBBXaOXRsKOxGw2iKBytsMdoMDd+aPmD&#10;sWLfAPIgX6VvQIC1iNoI4hxYnGQLHReDOL0OoaWfzqPXjzds9R0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ySjSeH8C&#10;AAALBQAADgAAAAAAAAAAAAAAAAAuAgAAZHJzL2Uyb0RvYy54bWxQSwECLQAUAAYACAAAACEArEnc&#10;kt8AAAAJAQAADwAAAAAAAAAAAAAAAADZBAAAZHJzL2Rvd25yZXYueG1sUEsFBgAAAAAEAAQA8wAA&#10;AOUFAAAAAA==&#10;" stroked="f">
                <v:textbox inset="0,0,0,0">
                  <w:txbxContent>
                    <w:p w14:paraId="740F5C09" w14:textId="0B269B57" w:rsidR="001B4321" w:rsidRPr="00077324" w:rsidRDefault="001B4321"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1B4321" w:rsidRPr="00077324" w:rsidRDefault="001B4321"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58"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DEyTwwfwIA&#10;AAsFAAAOAAAAAAAAAAAAAAAAAC4CAABkcnMvZTJvRG9jLnhtbFBLAQItABQABgAIAAAAIQDUCi5k&#10;3gAAAAkBAAAPAAAAAAAAAAAAAAAAANkEAABkcnMvZG93bnJldi54bWxQSwUGAAAAAAQABADzAAAA&#10;5AUAAAAA&#10;" stroked="f">
                <v:textbox inset="0,0,0,0">
                  <w:txbxContent>
                    <w:p w14:paraId="1442E3B1" w14:textId="46A50DF1" w:rsidR="001B4321" w:rsidRPr="00077324" w:rsidRDefault="001B4321"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1B4321" w:rsidRPr="00077324" w:rsidRDefault="001B4321"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1B4321" w:rsidRPr="00077324" w:rsidRDefault="001B4321"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1B4321" w:rsidRPr="00077324" w:rsidRDefault="001B4321"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1B4321" w:rsidRPr="00077324" w:rsidRDefault="001B4321"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1B4321" w:rsidRPr="00077324" w:rsidRDefault="001B4321"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1B4321" w:rsidRPr="00077324" w:rsidRDefault="001B4321"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1B4321" w:rsidRPr="00077324" w:rsidRDefault="001B4321"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1B4321" w:rsidRPr="00077324" w:rsidRDefault="001B4321"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1B4321" w:rsidRPr="00077324" w:rsidRDefault="001B4321"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1B4321" w:rsidRDefault="001B4321"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59"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">
                <v:shape id="_x0000_s1060" type="#_x0000_t75" style="position:absolute;width:65246;height:33731;visibility:visible;mso-wrap-style:square">
                  <v:fill o:detectmouseclick="t"/>
                  <v:path o:connecttype="none"/>
                </v:shape>
                <v:shape id="_x0000_s1061"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1B4321" w:rsidRPr="00077324" w:rsidRDefault="001B4321" w:rsidP="001073CE">
                        <w:pPr>
                          <w:pStyle w:val="BodyText"/>
                          <w:rPr>
                            <w:sz w:val="22"/>
                            <w:szCs w:val="22"/>
                          </w:rPr>
                        </w:pPr>
                        <w:r w:rsidRPr="00CF5713">
                          <w:rPr>
                            <w:sz w:val="20"/>
                          </w:rPr>
                          <w:t>Encounter A</w:t>
                        </w:r>
                      </w:p>
                    </w:txbxContent>
                  </v:textbox>
                </v:shape>
                <v:shape id="_x0000_s1062"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1B4321" w:rsidRPr="00077324" w:rsidRDefault="001B4321" w:rsidP="001073CE">
                        <w:pPr>
                          <w:pStyle w:val="BodyText"/>
                          <w:rPr>
                            <w:sz w:val="22"/>
                            <w:szCs w:val="22"/>
                          </w:rPr>
                        </w:pPr>
                        <w:r w:rsidRPr="00773965">
                          <w:rPr>
                            <w:sz w:val="20"/>
                          </w:rPr>
                          <w:t>PCP EHR</w:t>
                        </w:r>
                        <w:r w:rsidRPr="00773965">
                          <w:rPr>
                            <w:sz w:val="20"/>
                          </w:rPr>
                          <w:br/>
                          <w:t>as Care Plan Contributor</w:t>
                        </w:r>
                      </w:p>
                    </w:txbxContent>
                  </v:textbox>
                </v:shape>
                <v:line id="Line 327" o:spid="_x0000_s1063"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64"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1B4321" w:rsidRPr="00077324" w:rsidRDefault="001B4321"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65"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66"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67"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1B4321" w:rsidRPr="00077324" w:rsidRDefault="001B4321"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68"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69"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1B4321" w:rsidRPr="00077324" w:rsidRDefault="001B4321" w:rsidP="001073CE">
                        <w:pPr>
                          <w:pStyle w:val="BodyText"/>
                          <w:rPr>
                            <w:sz w:val="22"/>
                            <w:szCs w:val="22"/>
                          </w:rPr>
                        </w:pPr>
                        <w:r w:rsidRPr="00CF5713">
                          <w:rPr>
                            <w:sz w:val="20"/>
                          </w:rPr>
                          <w:t>Update Care Plan</w:t>
                        </w:r>
                      </w:p>
                    </w:txbxContent>
                  </v:textbox>
                </v:shape>
                <v:line id="Line 335" o:spid="_x0000_s1070"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71"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72"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1B4321" w:rsidRPr="00077324" w:rsidRDefault="001B4321" w:rsidP="001073CE">
                        <w:pPr>
                          <w:pStyle w:val="BodyText"/>
                          <w:rPr>
                            <w:sz w:val="22"/>
                            <w:szCs w:val="22"/>
                          </w:rPr>
                        </w:pPr>
                        <w:r w:rsidRPr="00CF5713">
                          <w:rPr>
                            <w:sz w:val="20"/>
                          </w:rPr>
                          <w:t>Provide Care Plan</w:t>
                        </w:r>
                      </w:p>
                    </w:txbxContent>
                  </v:textbox>
                </v:shape>
                <v:line id="Line 338" o:spid="_x0000_s1073"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74"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75"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1B4321" w:rsidRPr="00077324" w:rsidRDefault="001B4321"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76"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77"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1B4321" w:rsidRPr="00077324" w:rsidRDefault="001B4321" w:rsidP="001073CE">
                        <w:pPr>
                          <w:pStyle w:val="BodyText"/>
                          <w:rPr>
                            <w:sz w:val="22"/>
                            <w:szCs w:val="22"/>
                          </w:rPr>
                        </w:pPr>
                        <w:r w:rsidRPr="00CF5713">
                          <w:rPr>
                            <w:sz w:val="20"/>
                          </w:rPr>
                          <w:t>Subscribe to Care Plan Updates</w:t>
                        </w:r>
                      </w:p>
                    </w:txbxContent>
                  </v:textbox>
                </v:shape>
                <v:line id="Line 343" o:spid="_x0000_s1078"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79"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1B4321" w:rsidRPr="00077324" w:rsidRDefault="001B4321" w:rsidP="001073CE">
                        <w:pPr>
                          <w:pStyle w:val="BodyText"/>
                          <w:rPr>
                            <w:sz w:val="22"/>
                            <w:szCs w:val="22"/>
                          </w:rPr>
                        </w:pPr>
                        <w:r w:rsidRPr="00CF5713">
                          <w:rPr>
                            <w:sz w:val="20"/>
                          </w:rPr>
                          <w:t>Retrieve Care</w:t>
                        </w:r>
                        <w:r w:rsidRPr="00773965">
                          <w:rPr>
                            <w:sz w:val="20"/>
                          </w:rPr>
                          <w:t xml:space="preserve"> Plan</w:t>
                        </w:r>
                      </w:p>
                    </w:txbxContent>
                  </v:textbox>
                </v:shape>
                <v:line id="Line 343" o:spid="_x0000_s1080"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81"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1B4321" w:rsidRDefault="001B4321"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82"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83"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84"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85"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86"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199"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199"/>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4E0AB708" w:rsidR="005A1D8B" w:rsidRDefault="009F0990" w:rsidP="00274982">
      <w:pPr>
        <w:pStyle w:val="Footer"/>
      </w:pPr>
      <w:r w:rsidRPr="005A1D8B">
        <w:rPr>
          <w:noProof/>
        </w:rPr>
        <w:lastRenderedPageBreak/>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1B4321" w:rsidRPr="00077324" w:rsidRDefault="001B4321"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1B4321" w:rsidRPr="00077324" w:rsidRDefault="001B4321"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87"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P+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6d5CB9ksdHsAYRhNfAG7MONAkar7TeMepjOGruvO2I5RvKdAnGFUZ4MOxmbySCKwtEae4xG89qP&#10;I78zVmxbQB7lq/QlCLARURtPWRxkCxMXizjcDmGkn6+j19MdtvoB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JkxP+gAIA&#10;AAsFAAAOAAAAAAAAAAAAAAAAAC4CAABkcnMvZTJvRG9jLnhtbFBLAQItABQABgAIAAAAIQDwK7U/&#10;3QAAAAcBAAAPAAAAAAAAAAAAAAAAANoEAABkcnMvZG93bnJldi54bWxQSwUGAAAAAAQABADzAAAA&#10;5AUAAAAA&#10;" stroked="f">
                <v:textbox inset="0,0,0,0">
                  <w:txbxContent>
                    <w:p w14:paraId="2FAD428B" w14:textId="5F3A5D9B" w:rsidR="001B4321" w:rsidRPr="00077324" w:rsidRDefault="001B4321"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1B4321" w:rsidRPr="00077324" w:rsidRDefault="001B4321"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715BA4B8">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1B4321" w:rsidRPr="00077324" w:rsidRDefault="001B4321"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88"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Me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z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Bt8yMe&#10;ggIAAAsFAAAOAAAAAAAAAAAAAAAAAC4CAABkcnMvZTJvRG9jLnhtbFBLAQItABQABgAIAAAAIQBP&#10;l4D73gAAAAgBAAAPAAAAAAAAAAAAAAAAANwEAABkcnMvZG93bnJldi54bWxQSwUGAAAAAAQABADz&#10;AAAA5wUAAAAA&#10;" stroked="f">
                <v:textbox inset="0,0,0,0">
                  <w:txbxContent>
                    <w:p w14:paraId="4814116E" w14:textId="77777777" w:rsidR="001B4321" w:rsidRPr="00077324" w:rsidRDefault="001B4321"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5888" behindDoc="0" locked="0" layoutInCell="1" allowOverlap="1" wp14:anchorId="63CB10CA" wp14:editId="00500F98">
                <wp:simplePos x="0" y="0"/>
                <wp:positionH relativeFrom="column">
                  <wp:posOffset>609600</wp:posOffset>
                </wp:positionH>
                <wp:positionV relativeFrom="paragraph">
                  <wp:posOffset>-76835</wp:posOffset>
                </wp:positionV>
                <wp:extent cx="1384935" cy="762866"/>
                <wp:effectExtent l="0" t="0" r="0" b="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8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1B4321" w:rsidRPr="00077324" w:rsidRDefault="001B4321"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anchor>
            </w:drawing>
          </mc:Choice>
          <mc:Fallback>
            <w:pict>
              <v:shape w14:anchorId="63CB10CA" id="Text Box 348" o:spid="_x0000_s1089" type="#_x0000_t202" style="position:absolute;margin-left:48pt;margin-top:-6.05pt;width:109.05pt;height:60.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" stroked="f">
                <v:textbox inset="0,0,0,0">
                  <w:txbxContent>
                    <w:p w14:paraId="44ED75D6" w14:textId="77777777" w:rsidR="001B4321" w:rsidRPr="00077324" w:rsidRDefault="001B4321"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1B4321" w:rsidRPr="00077324" w:rsidRDefault="001B4321"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90"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" stroked="f">
                <v:textbox inset="0,0,0,0">
                  <w:txbxContent>
                    <w:p w14:paraId="20876221" w14:textId="1ADDB28E" w:rsidR="001B4321" w:rsidRPr="00077324" w:rsidRDefault="001B4321"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1B4321" w:rsidRPr="00CF5713" w:rsidRDefault="001B4321"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91"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C8J0Q7&#10;gAIAAAsFAAAOAAAAAAAAAAAAAAAAAC4CAABkcnMvZTJvRG9jLnhtbFBLAQItABQABgAIAAAAIQAT&#10;c5qL4AAAAAsBAAAPAAAAAAAAAAAAAAAAANoEAABkcnMvZG93bnJldi54bWxQSwUGAAAAAAQABADz&#10;AAAA5wUAAAAA&#10;" stroked="f">
                <v:textbox inset="0,0,0,0">
                  <w:txbxContent>
                    <w:p w14:paraId="668A8280" w14:textId="5CB69973" w:rsidR="001B4321" w:rsidRPr="00CF5713" w:rsidRDefault="001B4321"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1B4321" w:rsidRPr="00077324" w:rsidRDefault="001B4321"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92"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" stroked="f">
                <v:textbox inset="0,0,0,0">
                  <w:txbxContent>
                    <w:p w14:paraId="4FF63B2B" w14:textId="626D7C37" w:rsidR="001B4321" w:rsidRPr="00077324" w:rsidRDefault="001B4321"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1B4321" w:rsidRPr="00CF5713" w:rsidRDefault="001B4321"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93"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kJ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584cN7jWwVfQBhGAV9g+7DjQJGq8w3jHqYzgrbr3tiGEbinQRx+VGeDDMZ28kgsoajFXYYjeba&#10;jSO/14bvWkAe5SvVNQiw4UEbTyyOsoWJC0kcbwc/0s/XwevpDlv+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hcxp&#10;CYECAAALBQAADgAAAAAAAAAAAAAAAAAuAgAAZHJzL2Uyb0RvYy54bWxQSwECLQAUAAYACAAAACEA&#10;EXm7YeAAAAAJAQAADwAAAAAAAAAAAAAAAADbBAAAZHJzL2Rvd25yZXYueG1sUEsFBgAAAAAEAAQA&#10;8wAAAOgFAAAAAA==&#10;" stroked="f">
                <v:textbox inset="0,0,0,0">
                  <w:txbxContent>
                    <w:p w14:paraId="5BB5B14E" w14:textId="28A752BF" w:rsidR="001B4321" w:rsidRPr="00CF5713" w:rsidRDefault="001B4321"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1B4321" w:rsidRPr="00077324" w:rsidRDefault="001B4321"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1B4321" w:rsidRPr="00077324" w:rsidRDefault="001B4321"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1B4321" w:rsidRPr="00077324" w:rsidRDefault="001B4321"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1B4321" w:rsidRPr="00077324" w:rsidRDefault="001B4321"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1B4321" w:rsidRPr="00077324" w:rsidRDefault="001B4321"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1B4321" w:rsidRPr="00077324" w:rsidRDefault="001B4321"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1B4321" w:rsidRPr="00077324" w:rsidRDefault="001B4321"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1B4321" w:rsidRPr="00CF5713" w:rsidRDefault="001B4321"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1B4321" w:rsidRPr="00077324" w:rsidRDefault="001B4321"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1B4321" w:rsidRPr="00CF5713" w:rsidRDefault="001B4321"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9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">
                <v:shape id="_x0000_s1095" type="#_x0000_t75" style="position:absolute;width:61442;height:30867;visibility:visible;mso-wrap-style:square">
                  <v:fill o:detectmouseclick="t"/>
                  <v:path o:connecttype="none"/>
                </v:shape>
                <v:shape id="_x0000_s1096"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1B4321" w:rsidRPr="00077324" w:rsidRDefault="001B4321" w:rsidP="00274982">
                        <w:pPr>
                          <w:pStyle w:val="BodyText"/>
                          <w:rPr>
                            <w:sz w:val="22"/>
                            <w:szCs w:val="22"/>
                          </w:rPr>
                        </w:pPr>
                        <w:r w:rsidRPr="00CF5713">
                          <w:rPr>
                            <w:sz w:val="20"/>
                          </w:rPr>
                          <w:t>Encounter(s) B</w:t>
                        </w:r>
                      </w:p>
                    </w:txbxContent>
                  </v:textbox>
                </v:shape>
                <v:shape id="_x0000_s1097"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1B4321" w:rsidRPr="00077324" w:rsidRDefault="001B4321" w:rsidP="00274982">
                        <w:pPr>
                          <w:pStyle w:val="BodyText"/>
                          <w:rPr>
                            <w:sz w:val="22"/>
                            <w:szCs w:val="22"/>
                          </w:rPr>
                        </w:pPr>
                        <w:r w:rsidRPr="00CF5713">
                          <w:rPr>
                            <w:sz w:val="20"/>
                          </w:rPr>
                          <w:t>Providers EHRs (e.g., specialists and Allied Care Providers) as Care Plan Contributor</w:t>
                        </w:r>
                      </w:p>
                    </w:txbxContent>
                  </v:textbox>
                </v:shape>
                <v:line id="Line 349" o:spid="_x0000_s1098"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99"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1B4321" w:rsidRPr="00077324" w:rsidRDefault="001B4321"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00"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101"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02"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1B4321" w:rsidRPr="00077324" w:rsidRDefault="001B4321" w:rsidP="00CF5713">
                        <w:pPr>
                          <w:pStyle w:val="BodyText"/>
                          <w:jc w:val="center"/>
                          <w:rPr>
                            <w:sz w:val="22"/>
                            <w:szCs w:val="22"/>
                          </w:rPr>
                        </w:pPr>
                        <w:r w:rsidRPr="00F214E1">
                          <w:rPr>
                            <w:sz w:val="20"/>
                          </w:rPr>
                          <w:t>P</w:t>
                        </w:r>
                        <w:r>
                          <w:rPr>
                            <w:sz w:val="20"/>
                          </w:rPr>
                          <w:t>atient Portal as Care Plan Contributor</w:t>
                        </w:r>
                      </w:p>
                    </w:txbxContent>
                  </v:textbox>
                </v:shape>
                <v:shape id="_x0000_s1103"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1B4321" w:rsidRPr="00077324" w:rsidRDefault="001B4321" w:rsidP="00274982">
                        <w:pPr>
                          <w:pStyle w:val="BodyText"/>
                          <w:rPr>
                            <w:sz w:val="22"/>
                            <w:szCs w:val="22"/>
                          </w:rPr>
                        </w:pPr>
                        <w:r w:rsidRPr="00386D80">
                          <w:rPr>
                            <w:sz w:val="20"/>
                          </w:rPr>
                          <w:t>U</w:t>
                        </w:r>
                        <w:r>
                          <w:rPr>
                            <w:sz w:val="20"/>
                          </w:rPr>
                          <w:t>pdate Care Plan</w:t>
                        </w:r>
                      </w:p>
                    </w:txbxContent>
                  </v:textbox>
                </v:shape>
                <v:rect id="Rectangle 355" o:spid="_x0000_s1104"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05"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06"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07"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1B4321" w:rsidRPr="00077324" w:rsidRDefault="001B4321" w:rsidP="00274982">
                        <w:pPr>
                          <w:pStyle w:val="BodyText"/>
                          <w:rPr>
                            <w:sz w:val="22"/>
                            <w:szCs w:val="22"/>
                          </w:rPr>
                        </w:pPr>
                        <w:r w:rsidRPr="00CF5713">
                          <w:rPr>
                            <w:sz w:val="20"/>
                          </w:rPr>
                          <w:t>Provide Care Plan</w:t>
                        </w:r>
                      </w:p>
                    </w:txbxContent>
                  </v:textbox>
                </v:shape>
                <v:line id="Line 359" o:spid="_x0000_s1108"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09"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1B4321" w:rsidRPr="00077324" w:rsidRDefault="001B4321"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10"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111"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1B4321" w:rsidRPr="00CF5713" w:rsidRDefault="001B4321" w:rsidP="00274982">
                        <w:pPr>
                          <w:pStyle w:val="BodyText"/>
                          <w:rPr>
                            <w:sz w:val="20"/>
                          </w:rPr>
                        </w:pPr>
                        <w:r w:rsidRPr="00CF5713">
                          <w:rPr>
                            <w:sz w:val="20"/>
                          </w:rPr>
                          <w:t>Subscribe to Care Plan Updates</w:t>
                        </w:r>
                      </w:p>
                    </w:txbxContent>
                  </v:textbox>
                </v:shape>
                <v:rect id="Rectangle 364" o:spid="_x0000_s1112"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13"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14"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15"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1B4321" w:rsidRPr="00077324" w:rsidRDefault="001B4321" w:rsidP="00274982">
                        <w:pPr>
                          <w:pStyle w:val="BodyText"/>
                          <w:rPr>
                            <w:sz w:val="22"/>
                            <w:szCs w:val="22"/>
                          </w:rPr>
                        </w:pPr>
                        <w:r w:rsidRPr="00CF5713">
                          <w:rPr>
                            <w:sz w:val="20"/>
                          </w:rPr>
                          <w:t>Subscribe to Care Plan Updates</w:t>
                        </w:r>
                      </w:p>
                    </w:txbxContent>
                  </v:textbox>
                </v:shape>
                <v:shape id="_x0000_s1116"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1B4321" w:rsidRPr="00CF5713" w:rsidRDefault="001B4321" w:rsidP="00274982">
                        <w:pPr>
                          <w:pStyle w:val="BodyText"/>
                          <w:rPr>
                            <w:sz w:val="20"/>
                          </w:rPr>
                        </w:pPr>
                        <w:r w:rsidRPr="00CF5713">
                          <w:rPr>
                            <w:sz w:val="20"/>
                          </w:rPr>
                          <w:t>Retrieve Care</w:t>
                        </w:r>
                        <w:r w:rsidRPr="0010048C">
                          <w:rPr>
                            <w:sz w:val="20"/>
                          </w:rPr>
                          <w:t xml:space="preserve"> Plan</w:t>
                        </w:r>
                      </w:p>
                    </w:txbxContent>
                  </v:textbox>
                </v:shape>
                <v:rect id="Rectangle 114" o:spid="_x0000_s1117"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18"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19"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20"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21"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200" w:name="_Toc495483742"/>
      <w:r w:rsidRPr="00D87F67">
        <w:rPr>
          <w:noProof w:val="0"/>
        </w:rPr>
        <w:lastRenderedPageBreak/>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200"/>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201" w:name="_Toc495483743"/>
      <w:r w:rsidRPr="00D87F67">
        <w:rPr>
          <w:noProof w:val="0"/>
        </w:rPr>
        <w:t>X.4.2.1.1.4 Encounter D: Primary Care Follow-up Visits</w:t>
      </w:r>
      <w:bookmarkEnd w:id="201"/>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 xml:space="preserve">Primary Care Physician Dr. Patricia Primary reviews patient Mr. Anyman’s hospital discharge summary and discusses the pre-influenza season immunization </w:t>
      </w:r>
      <w:r w:rsidRPr="00D87F67">
        <w:lastRenderedPageBreak/>
        <w:t>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202"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lastRenderedPageBreak/>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w:lastRenderedPageBreak/>
        <mc:AlternateContent>
          <mc:Choice Requires="wpc">
            <w:drawing>
              <wp:inline distT="0" distB="0" distL="0" distR="0" wp14:anchorId="353A00C6" wp14:editId="3AA7E706">
                <wp:extent cx="9260958" cy="70294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1B4321" w:rsidRPr="00C95A25" w:rsidRDefault="001B4321"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97442" y="340241"/>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41" y="606055"/>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1B4321" w:rsidRDefault="001B4321"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1B4321" w:rsidRPr="00C95A25" w:rsidRDefault="001B4321" w:rsidP="00763754">
                              <w:pPr>
                                <w:pStyle w:val="NormalWeb"/>
                                <w:spacing w:before="0"/>
                                <w:jc w:val="center"/>
                                <w:rPr>
                                  <w:b/>
                                </w:rPr>
                              </w:pPr>
                              <w:r w:rsidRPr="00C95A25">
                                <w:rPr>
                                  <w:b/>
                                  <w:sz w:val="18"/>
                                  <w:szCs w:val="18"/>
                                </w:rPr>
                                <w:t>General Practitioner as</w:t>
                              </w:r>
                            </w:p>
                            <w:p w14:paraId="60F63B58" w14:textId="77777777" w:rsidR="001B4321" w:rsidRPr="00C95A25" w:rsidRDefault="001B4321" w:rsidP="00763754">
                              <w:pPr>
                                <w:pStyle w:val="NormalWeb"/>
                                <w:spacing w:before="0"/>
                                <w:jc w:val="center"/>
                                <w:rPr>
                                  <w:b/>
                                </w:rPr>
                              </w:pPr>
                              <w:r w:rsidRPr="00C95A25">
                                <w:rPr>
                                  <w:b/>
                                  <w:sz w:val="18"/>
                                  <w:szCs w:val="18"/>
                                </w:rPr>
                                <w:t xml:space="preserve">Care Plan Contributor </w:t>
                              </w:r>
                              <w:del w:id="203" w:author="Jones, Emma" w:date="2018-03-13T14:04:00Z">
                                <w:r w:rsidRPr="00C95A25" w:rsidDel="007B3213">
                                  <w:rPr>
                                    <w:b/>
                                    <w:sz w:val="18"/>
                                    <w:szCs w:val="18"/>
                                  </w:rPr>
                                  <w:delText>grouped with Content Creator</w:delText>
                                </w:r>
                              </w:del>
                            </w:p>
                          </w:txbxContent>
                        </wps:txbx>
                        <wps:bodyPr rot="0" vert="horz" wrap="square" lIns="0" tIns="0" rIns="0" bIns="0" anchor="t" anchorCtr="0" upright="1">
                          <a:noAutofit/>
                        </wps:bodyPr>
                      </wps:wsp>
                      <wps:wsp>
                        <wps:cNvPr id="274" name="Line 161"/>
                        <wps:cNvCnPr>
                          <a:cxnSpLocks noChangeShapeType="1"/>
                        </wps:cNvCnPr>
                        <wps:spPr bwMode="auto">
                          <a:xfrm>
                            <a:off x="3119017" y="565150"/>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1B4321" w:rsidRDefault="001B4321"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1B4321" w:rsidRDefault="001B4321" w:rsidP="00763754">
                              <w:pPr>
                                <w:pStyle w:val="NormalWeb"/>
                                <w:spacing w:before="0"/>
                                <w:jc w:val="center"/>
                              </w:pPr>
                              <w:r>
                                <w:rPr>
                                  <w:sz w:val="18"/>
                                  <w:szCs w:val="18"/>
                                </w:rPr>
                                <w:t> </w:t>
                              </w:r>
                            </w:p>
                            <w:p w14:paraId="01E995C8" w14:textId="77777777" w:rsidR="001B4321" w:rsidRPr="00C95A25" w:rsidRDefault="001B4321"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1B4321" w:rsidRDefault="001B4321" w:rsidP="00763754">
                              <w:pPr>
                                <w:pStyle w:val="NormalWeb"/>
                                <w:spacing w:before="0"/>
                              </w:pPr>
                              <w:r>
                                <w:rPr>
                                  <w:sz w:val="18"/>
                                  <w:szCs w:val="18"/>
                                </w:rPr>
                                <w:t> </w:t>
                              </w:r>
                            </w:p>
                            <w:p w14:paraId="0E5D765D" w14:textId="77777777" w:rsidR="001B4321" w:rsidRPr="00C95A25" w:rsidRDefault="001B4321" w:rsidP="00763754">
                              <w:pPr>
                                <w:pStyle w:val="NormalWeb"/>
                                <w:spacing w:before="0"/>
                                <w:rPr>
                                  <w:b/>
                                </w:rPr>
                              </w:pPr>
                              <w:r w:rsidRPr="00C95A25">
                                <w:rPr>
                                  <w:b/>
                                  <w:sz w:val="18"/>
                                  <w:szCs w:val="18"/>
                                </w:rPr>
                                <w:t>Lab as Content Consumer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1B4321" w:rsidRDefault="001B4321"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1B4321" w:rsidRDefault="001B4321" w:rsidP="005C0473">
                              <w:pPr>
                                <w:pStyle w:val="NormalWeb"/>
                                <w:spacing w:before="0"/>
                                <w:jc w:val="center"/>
                              </w:pPr>
                              <w:r>
                                <w:rPr>
                                  <w:sz w:val="18"/>
                                  <w:szCs w:val="18"/>
                                </w:rPr>
                                <w:t>Search for PlanDefinition</w:t>
                              </w:r>
                            </w:p>
                            <w:p w14:paraId="04CD5D33" w14:textId="45E8F2CE" w:rsidR="001B4321" w:rsidRDefault="001B4321"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1B4321" w:rsidRDefault="001B4321" w:rsidP="009A41FE">
                              <w:pPr>
                                <w:pStyle w:val="NormalWeb"/>
                                <w:spacing w:before="0"/>
                                <w:jc w:val="center"/>
                              </w:pPr>
                              <w:r>
                                <w:rPr>
                                  <w:sz w:val="18"/>
                                  <w:szCs w:val="18"/>
                                </w:rPr>
                                <w:t>Provide  ActivityDefinition</w:t>
                              </w:r>
                            </w:p>
                            <w:p w14:paraId="2E952F08" w14:textId="77777777" w:rsidR="001B4321" w:rsidRDefault="001B4321" w:rsidP="00763754">
                              <w:pPr>
                                <w:pStyle w:val="NormalWeb"/>
                                <w:spacing w:before="0"/>
                                <w:jc w:val="both"/>
                              </w:pPr>
                              <w:r>
                                <w:rPr>
                                  <w:sz w:val="18"/>
                                  <w:szCs w:val="18"/>
                                </w:rPr>
                                <w:t> </w:t>
                              </w:r>
                            </w:p>
                            <w:p w14:paraId="2C3A1389" w14:textId="77777777" w:rsidR="001B4321" w:rsidRDefault="001B4321" w:rsidP="00763754">
                              <w:pPr>
                                <w:pStyle w:val="NormalWeb"/>
                                <w:spacing w:before="0"/>
                                <w:jc w:val="both"/>
                              </w:pPr>
                              <w:r>
                                <w:rPr>
                                  <w:sz w:val="18"/>
                                  <w:szCs w:val="18"/>
                                </w:rPr>
                                <w:t> </w:t>
                              </w:r>
                            </w:p>
                            <w:p w14:paraId="4B0C2923" w14:textId="77777777" w:rsidR="001B4321" w:rsidRDefault="001B4321"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1B4321" w:rsidRDefault="001B4321" w:rsidP="009A41FE">
                              <w:pPr>
                                <w:pStyle w:val="NormalWeb"/>
                                <w:spacing w:before="0"/>
                                <w:jc w:val="center"/>
                              </w:pPr>
                              <w:r>
                                <w:rPr>
                                  <w:sz w:val="18"/>
                                  <w:szCs w:val="18"/>
                                </w:rPr>
                                <w:t>Create Care Plan (pregnancy)</w:t>
                              </w:r>
                            </w:p>
                            <w:p w14:paraId="2584F17D" w14:textId="06AA7268" w:rsidR="001B4321" w:rsidRDefault="001B4321" w:rsidP="009A41FE">
                              <w:pPr>
                                <w:pStyle w:val="NormalWeb"/>
                                <w:spacing w:before="0"/>
                                <w:jc w:val="center"/>
                              </w:pPr>
                            </w:p>
                            <w:p w14:paraId="78310313" w14:textId="53F3BAC0" w:rsidR="001B4321" w:rsidRDefault="001B4321" w:rsidP="009A41FE">
                              <w:pPr>
                                <w:pStyle w:val="NormalWeb"/>
                                <w:spacing w:before="0"/>
                                <w:jc w:val="center"/>
                              </w:pPr>
                            </w:p>
                            <w:p w14:paraId="0B4FF8BA" w14:textId="48502FB7" w:rsidR="001B4321" w:rsidRDefault="001B4321"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1B4321" w:rsidRDefault="001B4321" w:rsidP="00763754">
                              <w:pPr>
                                <w:pStyle w:val="NormalWeb"/>
                                <w:spacing w:before="0"/>
                                <w:jc w:val="both"/>
                              </w:pPr>
                              <w:r>
                                <w:rPr>
                                  <w:sz w:val="18"/>
                                  <w:szCs w:val="18"/>
                                </w:rPr>
                                <w:t>Share Lab Request</w:t>
                              </w:r>
                            </w:p>
                            <w:p w14:paraId="0467DF3B" w14:textId="77777777" w:rsidR="001B4321" w:rsidRDefault="001B4321" w:rsidP="00763754">
                              <w:pPr>
                                <w:pStyle w:val="NormalWeb"/>
                                <w:spacing w:before="0"/>
                                <w:jc w:val="both"/>
                              </w:pPr>
                              <w:r>
                                <w:rPr>
                                  <w:sz w:val="18"/>
                                  <w:szCs w:val="18"/>
                                </w:rPr>
                                <w:t> </w:t>
                              </w:r>
                            </w:p>
                            <w:p w14:paraId="1FEB91A8" w14:textId="77777777" w:rsidR="001B4321" w:rsidRDefault="001B4321" w:rsidP="00763754">
                              <w:pPr>
                                <w:pStyle w:val="NormalWeb"/>
                                <w:spacing w:before="0"/>
                                <w:jc w:val="both"/>
                              </w:pPr>
                              <w:r>
                                <w:rPr>
                                  <w:sz w:val="18"/>
                                  <w:szCs w:val="18"/>
                                </w:rPr>
                                <w:t> </w:t>
                              </w:r>
                            </w:p>
                            <w:p w14:paraId="2B3FAEDA" w14:textId="77777777" w:rsidR="001B4321" w:rsidRDefault="001B4321"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1B4321" w:rsidRDefault="001B4321" w:rsidP="00763754">
                              <w:pPr>
                                <w:pStyle w:val="NormalWeb"/>
                                <w:spacing w:before="0"/>
                                <w:jc w:val="both"/>
                              </w:pPr>
                              <w:r>
                                <w:rPr>
                                  <w:sz w:val="18"/>
                                  <w:szCs w:val="18"/>
                                </w:rPr>
                                <w:t>Share Lab Result</w:t>
                              </w:r>
                            </w:p>
                            <w:p w14:paraId="4AC5F95F" w14:textId="77777777" w:rsidR="001B4321" w:rsidRDefault="001B4321" w:rsidP="00763754">
                              <w:pPr>
                                <w:pStyle w:val="NormalWeb"/>
                                <w:spacing w:before="0"/>
                                <w:jc w:val="both"/>
                              </w:pPr>
                              <w:r>
                                <w:rPr>
                                  <w:sz w:val="18"/>
                                  <w:szCs w:val="18"/>
                                </w:rPr>
                                <w:t> </w:t>
                              </w:r>
                            </w:p>
                            <w:p w14:paraId="27FC8309" w14:textId="77777777" w:rsidR="001B4321" w:rsidRDefault="001B4321" w:rsidP="00763754">
                              <w:pPr>
                                <w:pStyle w:val="NormalWeb"/>
                                <w:spacing w:before="0"/>
                                <w:jc w:val="both"/>
                              </w:pPr>
                              <w:r>
                                <w:rPr>
                                  <w:sz w:val="18"/>
                                  <w:szCs w:val="18"/>
                                </w:rPr>
                                <w:t> </w:t>
                              </w:r>
                            </w:p>
                            <w:p w14:paraId="1D3BBBBA" w14:textId="77777777" w:rsidR="001B4321" w:rsidRDefault="001B4321"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1B4321" w:rsidRDefault="001B4321"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1B4321" w:rsidRDefault="001B4321" w:rsidP="00026AA9">
                              <w:pPr>
                                <w:pStyle w:val="NormalWeb"/>
                                <w:spacing w:before="0"/>
                                <w:jc w:val="center"/>
                              </w:pPr>
                              <w:r>
                                <w:rPr>
                                  <w:sz w:val="18"/>
                                  <w:szCs w:val="18"/>
                                </w:rPr>
                                <w:t>Update Care Plan</w:t>
                              </w:r>
                            </w:p>
                            <w:p w14:paraId="3921E303" w14:textId="77777777" w:rsidR="001B4321" w:rsidRDefault="001B4321" w:rsidP="00763754">
                              <w:pPr>
                                <w:pStyle w:val="NormalWeb"/>
                                <w:spacing w:before="0"/>
                                <w:jc w:val="both"/>
                              </w:pPr>
                              <w:r>
                                <w:rPr>
                                  <w:sz w:val="18"/>
                                  <w:szCs w:val="18"/>
                                </w:rPr>
                                <w:t> </w:t>
                              </w:r>
                            </w:p>
                            <w:p w14:paraId="640ECA5F" w14:textId="77777777" w:rsidR="001B4321" w:rsidRDefault="001B4321" w:rsidP="00763754">
                              <w:pPr>
                                <w:pStyle w:val="NormalWeb"/>
                                <w:spacing w:before="0"/>
                                <w:jc w:val="both"/>
                              </w:pPr>
                              <w:r>
                                <w:rPr>
                                  <w:sz w:val="18"/>
                                  <w:szCs w:val="18"/>
                                </w:rPr>
                                <w:t> </w:t>
                              </w:r>
                            </w:p>
                            <w:p w14:paraId="26768803" w14:textId="77777777" w:rsidR="001B4321" w:rsidRDefault="001B4321"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1B4321" w:rsidRDefault="001B4321" w:rsidP="001A6373">
                              <w:pPr>
                                <w:pStyle w:val="NormalWeb"/>
                                <w:spacing w:before="0"/>
                              </w:pPr>
                              <w:r>
                                <w:rPr>
                                  <w:sz w:val="18"/>
                                  <w:szCs w:val="18"/>
                                </w:rPr>
                                <w:t> </w:t>
                              </w:r>
                            </w:p>
                            <w:p w14:paraId="6236FF68" w14:textId="0BEAA929" w:rsidR="001B4321" w:rsidRDefault="001B4321" w:rsidP="00CE7CCD">
                              <w:pPr>
                                <w:pStyle w:val="NormalWeb"/>
                                <w:spacing w:before="0"/>
                                <w:jc w:val="center"/>
                              </w:pPr>
                              <w:r>
                                <w:rPr>
                                  <w:b/>
                                  <w:bCs/>
                                  <w:sz w:val="18"/>
                                  <w:szCs w:val="18"/>
                                </w:rPr>
                                <w:t>OB/GYN as Content Consumer</w:t>
                              </w:r>
                            </w:p>
                          </w:txbxContent>
                        </wps:txbx>
                        <wps:bodyPr rot="0" vert="horz" wrap="square" lIns="0" tIns="0" rIns="0" bIns="0" anchor="t" anchorCtr="0" upright="1">
                          <a:noAutofit/>
                        </wps:bodyPr>
                      </wps:wsp>
                      <wps:wsp>
                        <wps:cNvPr id="421" name="Line 161"/>
                        <wps:cNvCnPr>
                          <a:cxnSpLocks noChangeShapeType="1"/>
                        </wps:cNvCnPr>
                        <wps:spPr bwMode="auto">
                          <a:xfrm>
                            <a:off x="7000875" y="541950"/>
                            <a:ext cx="86360" cy="5525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300" y="5234601"/>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1B4321" w:rsidRDefault="001B4321" w:rsidP="00CE7CCD">
                              <w:pPr>
                                <w:pStyle w:val="NormalWeb"/>
                                <w:spacing w:before="0"/>
                                <w:jc w:val="both"/>
                              </w:pPr>
                              <w:r>
                                <w:rPr>
                                  <w:sz w:val="18"/>
                                  <w:szCs w:val="18"/>
                                </w:rPr>
                                <w:t>Share Referral Request</w:t>
                              </w:r>
                            </w:p>
                            <w:p w14:paraId="669266FB" w14:textId="77777777" w:rsidR="001B4321" w:rsidRDefault="001B4321" w:rsidP="00CE7CCD">
                              <w:pPr>
                                <w:pStyle w:val="NormalWeb"/>
                                <w:spacing w:before="0"/>
                                <w:jc w:val="both"/>
                              </w:pPr>
                              <w:r>
                                <w:rPr>
                                  <w:sz w:val="18"/>
                                  <w:szCs w:val="18"/>
                                </w:rPr>
                                <w:t> </w:t>
                              </w:r>
                            </w:p>
                            <w:p w14:paraId="1985A791" w14:textId="77777777" w:rsidR="001B4321" w:rsidRDefault="001B4321" w:rsidP="00CE7CCD">
                              <w:pPr>
                                <w:pStyle w:val="NormalWeb"/>
                                <w:spacing w:before="0"/>
                                <w:jc w:val="both"/>
                              </w:pPr>
                              <w:r>
                                <w:rPr>
                                  <w:sz w:val="18"/>
                                  <w:szCs w:val="18"/>
                                </w:rPr>
                                <w:t> </w:t>
                              </w:r>
                            </w:p>
                            <w:p w14:paraId="377A2D3C" w14:textId="77777777" w:rsidR="001B4321" w:rsidRDefault="001B4321"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1B4321" w:rsidRPr="009A41FE" w:rsidRDefault="001B4321"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1B4321" w:rsidRPr="009A41FE" w:rsidRDefault="001B4321" w:rsidP="009A41FE">
                              <w:pPr>
                                <w:pStyle w:val="NormalWeb"/>
                                <w:spacing w:before="0"/>
                                <w:jc w:val="center"/>
                                <w:rPr>
                                  <w:sz w:val="16"/>
                                  <w:szCs w:val="16"/>
                                </w:rPr>
                              </w:pPr>
                              <w:r w:rsidRPr="009A41FE">
                                <w:rPr>
                                  <w:sz w:val="16"/>
                                  <w:szCs w:val="16"/>
                                </w:rPr>
                                <w:t>Retrieve Care Plan</w:t>
                              </w:r>
                            </w:p>
                            <w:p w14:paraId="6A8D570C" w14:textId="77777777" w:rsidR="001B4321" w:rsidRDefault="001B4321" w:rsidP="00AA277D">
                              <w:pPr>
                                <w:pStyle w:val="NormalWeb"/>
                                <w:spacing w:before="0"/>
                                <w:jc w:val="both"/>
                              </w:pPr>
                              <w:r>
                                <w:rPr>
                                  <w:sz w:val="18"/>
                                  <w:szCs w:val="18"/>
                                </w:rPr>
                                <w:t> </w:t>
                              </w:r>
                            </w:p>
                            <w:p w14:paraId="4B514C96" w14:textId="77777777" w:rsidR="001B4321" w:rsidRDefault="001B4321" w:rsidP="00AA277D">
                              <w:pPr>
                                <w:pStyle w:val="NormalWeb"/>
                                <w:spacing w:before="0"/>
                                <w:jc w:val="both"/>
                              </w:pPr>
                              <w:r>
                                <w:rPr>
                                  <w:sz w:val="18"/>
                                  <w:szCs w:val="18"/>
                                </w:rPr>
                                <w:t> </w:t>
                              </w:r>
                            </w:p>
                            <w:p w14:paraId="08F3FF8C" w14:textId="77777777" w:rsidR="001B4321" w:rsidRDefault="001B4321"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1B4321" w:rsidRDefault="001B4321" w:rsidP="005C0473">
                              <w:pPr>
                                <w:pStyle w:val="NormalWeb"/>
                                <w:spacing w:before="0"/>
                              </w:pPr>
                              <w:r>
                                <w:rPr>
                                  <w:sz w:val="18"/>
                                  <w:szCs w:val="18"/>
                                </w:rPr>
                                <w:t> </w:t>
                              </w:r>
                            </w:p>
                            <w:p w14:paraId="2DA9E019" w14:textId="77777777" w:rsidR="001B4321" w:rsidRDefault="001B4321"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70" y="425302"/>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4000" y="2793998"/>
                            <a:ext cx="239809" cy="35430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1B4321" w:rsidRDefault="001B4321" w:rsidP="00202272">
                              <w:pPr>
                                <w:pStyle w:val="NormalWeb"/>
                                <w:spacing w:before="0"/>
                                <w:jc w:val="center"/>
                              </w:pPr>
                              <w:r>
                                <w:rPr>
                                  <w:sz w:val="16"/>
                                  <w:szCs w:val="16"/>
                                </w:rPr>
                                <w:t>Retrieve Care Plan</w:t>
                              </w:r>
                            </w:p>
                            <w:p w14:paraId="5F917A3F" w14:textId="77777777" w:rsidR="001B4321" w:rsidRDefault="001B4321" w:rsidP="00202272">
                              <w:pPr>
                                <w:pStyle w:val="NormalWeb"/>
                                <w:spacing w:before="0"/>
                                <w:jc w:val="both"/>
                              </w:pPr>
                              <w:r>
                                <w:rPr>
                                  <w:sz w:val="18"/>
                                  <w:szCs w:val="18"/>
                                </w:rPr>
                                <w:t> </w:t>
                              </w:r>
                            </w:p>
                            <w:p w14:paraId="6B0BA531" w14:textId="77777777" w:rsidR="001B4321" w:rsidRDefault="001B4321" w:rsidP="00202272">
                              <w:pPr>
                                <w:pStyle w:val="NormalWeb"/>
                                <w:spacing w:before="0"/>
                                <w:jc w:val="both"/>
                              </w:pPr>
                              <w:r>
                                <w:rPr>
                                  <w:sz w:val="18"/>
                                  <w:szCs w:val="18"/>
                                </w:rPr>
                                <w:t> </w:t>
                              </w:r>
                            </w:p>
                            <w:p w14:paraId="38CD2EA1" w14:textId="77777777" w:rsidR="001B4321" w:rsidRDefault="001B4321"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1B4321" w:rsidRDefault="001B4321" w:rsidP="00202272">
                              <w:pPr>
                                <w:pStyle w:val="NormalWeb"/>
                                <w:spacing w:before="0"/>
                                <w:jc w:val="center"/>
                              </w:pPr>
                              <w:r>
                                <w:rPr>
                                  <w:sz w:val="16"/>
                                  <w:szCs w:val="16"/>
                                </w:rPr>
                                <w:t>Retrieve Care Plan</w:t>
                              </w:r>
                            </w:p>
                            <w:p w14:paraId="768314C7" w14:textId="77777777" w:rsidR="001B4321" w:rsidRDefault="001B4321" w:rsidP="00202272">
                              <w:pPr>
                                <w:pStyle w:val="NormalWeb"/>
                                <w:spacing w:before="0"/>
                                <w:jc w:val="both"/>
                              </w:pPr>
                              <w:r>
                                <w:rPr>
                                  <w:sz w:val="18"/>
                                  <w:szCs w:val="18"/>
                                </w:rPr>
                                <w:t> </w:t>
                              </w:r>
                            </w:p>
                            <w:p w14:paraId="1DC10A82" w14:textId="77777777" w:rsidR="001B4321" w:rsidRDefault="001B4321" w:rsidP="00202272">
                              <w:pPr>
                                <w:pStyle w:val="NormalWeb"/>
                                <w:spacing w:before="0"/>
                                <w:jc w:val="both"/>
                              </w:pPr>
                              <w:r>
                                <w:rPr>
                                  <w:sz w:val="18"/>
                                  <w:szCs w:val="18"/>
                                </w:rPr>
                                <w:t> </w:t>
                              </w:r>
                            </w:p>
                            <w:p w14:paraId="11BCEC94" w14:textId="77777777" w:rsidR="001B4321" w:rsidRDefault="001B4321"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1B4321" w:rsidRDefault="001B4321" w:rsidP="00202272">
                              <w:pPr>
                                <w:pStyle w:val="NormalWeb"/>
                                <w:spacing w:before="0"/>
                                <w:jc w:val="center"/>
                              </w:pPr>
                              <w:r>
                                <w:rPr>
                                  <w:sz w:val="18"/>
                                  <w:szCs w:val="18"/>
                                </w:rPr>
                                <w:t>Update Care Plan</w:t>
                              </w:r>
                            </w:p>
                            <w:p w14:paraId="1548F71C" w14:textId="77777777" w:rsidR="001B4321" w:rsidRDefault="001B4321" w:rsidP="00202272">
                              <w:pPr>
                                <w:pStyle w:val="NormalWeb"/>
                                <w:spacing w:before="0"/>
                                <w:jc w:val="both"/>
                              </w:pPr>
                              <w:r>
                                <w:rPr>
                                  <w:sz w:val="18"/>
                                  <w:szCs w:val="18"/>
                                </w:rPr>
                                <w:t> </w:t>
                              </w:r>
                            </w:p>
                            <w:p w14:paraId="2B3CBB79" w14:textId="77777777" w:rsidR="001B4321" w:rsidRDefault="001B4321" w:rsidP="00202272">
                              <w:pPr>
                                <w:pStyle w:val="NormalWeb"/>
                                <w:spacing w:before="0"/>
                                <w:jc w:val="both"/>
                              </w:pPr>
                              <w:r>
                                <w:rPr>
                                  <w:sz w:val="18"/>
                                  <w:szCs w:val="18"/>
                                </w:rPr>
                                <w:t> </w:t>
                              </w:r>
                            </w:p>
                            <w:p w14:paraId="53F0E3AD" w14:textId="77777777" w:rsidR="001B4321" w:rsidRDefault="001B4321"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500590" y="5303802"/>
                            <a:ext cx="1579245"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77777777" w:rsidR="001B4321" w:rsidRDefault="001B4321" w:rsidP="006B08F6">
                              <w:pPr>
                                <w:pStyle w:val="NormalWeb"/>
                                <w:spacing w:before="0"/>
                                <w:jc w:val="center"/>
                              </w:pPr>
                              <w:r>
                                <w:rPr>
                                  <w:sz w:val="18"/>
                                  <w:szCs w:val="18"/>
                                </w:rPr>
                                <w:t>Receive and Store Care Plan</w:t>
                              </w:r>
                            </w:p>
                            <w:p w14:paraId="0009111A" w14:textId="77777777" w:rsidR="001B4321" w:rsidRDefault="001B4321" w:rsidP="006B08F6">
                              <w:pPr>
                                <w:pStyle w:val="NormalWeb"/>
                                <w:spacing w:before="0"/>
                                <w:jc w:val="both"/>
                              </w:pPr>
                              <w:r>
                                <w:rPr>
                                  <w:sz w:val="18"/>
                                  <w:szCs w:val="18"/>
                                </w:rPr>
                                <w:t> </w:t>
                              </w:r>
                            </w:p>
                            <w:p w14:paraId="76E1CF22" w14:textId="77777777" w:rsidR="001B4321" w:rsidRDefault="001B4321" w:rsidP="006B08F6">
                              <w:pPr>
                                <w:pStyle w:val="NormalWeb"/>
                                <w:spacing w:before="0"/>
                                <w:jc w:val="both"/>
                              </w:pPr>
                              <w:r>
                                <w:rPr>
                                  <w:sz w:val="18"/>
                                  <w:szCs w:val="18"/>
                                </w:rPr>
                                <w:t> </w:t>
                              </w:r>
                            </w:p>
                            <w:p w14:paraId="4FD45080" w14:textId="77777777" w:rsidR="001B4321" w:rsidRDefault="001B4321"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c:wpc>
                  </a:graphicData>
                </a:graphic>
              </wp:inline>
            </w:drawing>
          </mc:Choice>
          <mc:Fallback>
            <w:pict>
              <v:group w14:anchorId="353A00C6" id="Canvas 191" o:spid="_x0000_s1122" editas="canvas" style="width:729.2pt;height:553.5pt;mso-position-horizontal-relative:char;mso-position-vertical-relative:line" coordsize="92608,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">
                <v:shape id="_x0000_s1123" type="#_x0000_t75" style="position:absolute;width:92608;height:70294;visibility:visible;mso-wrap-style:square">
                  <v:fill o:detectmouseclick="t"/>
                  <v:path o:connecttype="none"/>
                </v:shape>
                <v:shape id="Text Box 160" o:spid="_x0000_s1124"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1B4321" w:rsidRPr="00C95A25" w:rsidRDefault="001B4321" w:rsidP="00763754">
                        <w:pPr>
                          <w:pStyle w:val="NormalWeb"/>
                          <w:jc w:val="center"/>
                          <w:rPr>
                            <w:b/>
                          </w:rPr>
                        </w:pPr>
                        <w:r w:rsidRPr="00C95A25">
                          <w:rPr>
                            <w:b/>
                            <w:sz w:val="18"/>
                            <w:szCs w:val="18"/>
                          </w:rPr>
                          <w:t>Patient Portal</w:t>
                        </w:r>
                      </w:p>
                    </w:txbxContent>
                  </v:textbox>
                </v:shape>
                <v:line id="Line 161" o:spid="_x0000_s1125" style="position:absolute;flip:x;visibility:visible;mso-wrap-style:square" from="7974,3402" to="8187,6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26" style="position:absolute;left:6932;top:6060;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27"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1B4321" w:rsidRDefault="001B4321" w:rsidP="00763754">
                        <w:pPr>
                          <w:pStyle w:val="NormalWeb"/>
                          <w:jc w:val="both"/>
                        </w:pPr>
                        <w:r>
                          <w:rPr>
                            <w:sz w:val="18"/>
                            <w:szCs w:val="18"/>
                          </w:rPr>
                          <w:t>Positive pregnancy test</w:t>
                        </w:r>
                      </w:p>
                    </w:txbxContent>
                  </v:textbox>
                </v:shape>
                <v:shape id="Text Box 162" o:spid="_x0000_s1128"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1B4321" w:rsidRPr="00C95A25" w:rsidRDefault="001B4321" w:rsidP="00763754">
                        <w:pPr>
                          <w:pStyle w:val="NormalWeb"/>
                          <w:spacing w:before="0"/>
                          <w:jc w:val="center"/>
                          <w:rPr>
                            <w:b/>
                          </w:rPr>
                        </w:pPr>
                        <w:r w:rsidRPr="00C95A25">
                          <w:rPr>
                            <w:b/>
                            <w:sz w:val="18"/>
                            <w:szCs w:val="18"/>
                          </w:rPr>
                          <w:t>General Practitioner as</w:t>
                        </w:r>
                      </w:p>
                      <w:p w14:paraId="60F63B58" w14:textId="77777777" w:rsidR="001B4321" w:rsidRPr="00C95A25" w:rsidRDefault="001B4321" w:rsidP="00763754">
                        <w:pPr>
                          <w:pStyle w:val="NormalWeb"/>
                          <w:spacing w:before="0"/>
                          <w:jc w:val="center"/>
                          <w:rPr>
                            <w:b/>
                          </w:rPr>
                        </w:pPr>
                        <w:r w:rsidRPr="00C95A25">
                          <w:rPr>
                            <w:b/>
                            <w:sz w:val="18"/>
                            <w:szCs w:val="18"/>
                          </w:rPr>
                          <w:t xml:space="preserve">Care Plan Contributor </w:t>
                        </w:r>
                        <w:del w:id="201" w:author="Jones, Emma" w:date="2018-03-13T14:04:00Z">
                          <w:r w:rsidRPr="00C95A25" w:rsidDel="007B3213">
                            <w:rPr>
                              <w:b/>
                              <w:sz w:val="18"/>
                              <w:szCs w:val="18"/>
                            </w:rPr>
                            <w:delText>grouped with Content Creator</w:delText>
                          </w:r>
                        </w:del>
                      </w:p>
                    </w:txbxContent>
                  </v:textbox>
                </v:shape>
                <v:line id="Line 161" o:spid="_x0000_s1129" style="position:absolute;visibility:visible;mso-wrap-style:square" from="31190,5651" to="31676,6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30"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31"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32"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1B4321" w:rsidRDefault="001B4321" w:rsidP="00763754">
                        <w:pPr>
                          <w:pStyle w:val="NormalWeb"/>
                          <w:jc w:val="both"/>
                        </w:pPr>
                        <w:r>
                          <w:rPr>
                            <w:sz w:val="18"/>
                            <w:szCs w:val="18"/>
                          </w:rPr>
                          <w:t>Encounter #1</w:t>
                        </w:r>
                      </w:p>
                    </w:txbxContent>
                  </v:textbox>
                </v:shape>
                <v:shape id="Text Box 162" o:spid="_x0000_s1133"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1B4321" w:rsidRDefault="001B4321" w:rsidP="00763754">
                        <w:pPr>
                          <w:pStyle w:val="NormalWeb"/>
                          <w:spacing w:before="0"/>
                          <w:jc w:val="center"/>
                        </w:pPr>
                        <w:r>
                          <w:rPr>
                            <w:sz w:val="18"/>
                            <w:szCs w:val="18"/>
                          </w:rPr>
                          <w:t> </w:t>
                        </w:r>
                      </w:p>
                      <w:p w14:paraId="01E995C8" w14:textId="77777777" w:rsidR="001B4321" w:rsidRPr="00C95A25" w:rsidRDefault="001B4321" w:rsidP="00763754">
                        <w:pPr>
                          <w:pStyle w:val="NormalWeb"/>
                          <w:spacing w:before="0"/>
                          <w:jc w:val="center"/>
                          <w:rPr>
                            <w:b/>
                          </w:rPr>
                        </w:pPr>
                        <w:r w:rsidRPr="00C95A25">
                          <w:rPr>
                            <w:b/>
                            <w:sz w:val="18"/>
                            <w:szCs w:val="18"/>
                          </w:rPr>
                          <w:t>Care Plan Guidance Service</w:t>
                        </w:r>
                      </w:p>
                    </w:txbxContent>
                  </v:textbox>
                </v:shape>
                <v:shape id="Text Box 162" o:spid="_x0000_s1134"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1B4321" w:rsidRDefault="001B4321" w:rsidP="00763754">
                        <w:pPr>
                          <w:pStyle w:val="NormalWeb"/>
                          <w:spacing w:before="0"/>
                        </w:pPr>
                        <w:r>
                          <w:rPr>
                            <w:sz w:val="18"/>
                            <w:szCs w:val="18"/>
                          </w:rPr>
                          <w:t> </w:t>
                        </w:r>
                      </w:p>
                      <w:p w14:paraId="0E5D765D" w14:textId="77777777" w:rsidR="001B4321" w:rsidRPr="00C95A25" w:rsidRDefault="001B4321" w:rsidP="00763754">
                        <w:pPr>
                          <w:pStyle w:val="NormalWeb"/>
                          <w:spacing w:before="0"/>
                          <w:rPr>
                            <w:b/>
                          </w:rPr>
                        </w:pPr>
                        <w:r w:rsidRPr="00C95A25">
                          <w:rPr>
                            <w:b/>
                            <w:sz w:val="18"/>
                            <w:szCs w:val="18"/>
                          </w:rPr>
                          <w:t>Lab as Content Consumer</w:t>
                        </w:r>
                      </w:p>
                    </w:txbxContent>
                  </v:textbox>
                </v:shape>
                <v:line id="Line 161" o:spid="_x0000_s1135"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36"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37"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38"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1B4321" w:rsidRDefault="001B4321" w:rsidP="00763754">
                        <w:pPr>
                          <w:pStyle w:val="NormalWeb"/>
                          <w:spacing w:before="0"/>
                          <w:jc w:val="both"/>
                        </w:pPr>
                        <w:r>
                          <w:rPr>
                            <w:sz w:val="18"/>
                            <w:szCs w:val="18"/>
                          </w:rPr>
                          <w:t>Search for Care Plan (pregnancy)</w:t>
                        </w:r>
                      </w:p>
                    </w:txbxContent>
                  </v:textbox>
                </v:shape>
                <v:line id="Straight Connector 286" o:spid="_x0000_s1139"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40"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41"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42"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43"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1B4321" w:rsidRDefault="001B4321" w:rsidP="005C0473">
                        <w:pPr>
                          <w:pStyle w:val="NormalWeb"/>
                          <w:spacing w:before="0"/>
                          <w:jc w:val="center"/>
                        </w:pPr>
                        <w:r>
                          <w:rPr>
                            <w:sz w:val="18"/>
                            <w:szCs w:val="18"/>
                          </w:rPr>
                          <w:t>Search for PlanDefinition</w:t>
                        </w:r>
                      </w:p>
                      <w:p w14:paraId="04CD5D33" w14:textId="45E8F2CE" w:rsidR="001B4321" w:rsidRDefault="001B4321" w:rsidP="00763754">
                        <w:pPr>
                          <w:pStyle w:val="NormalWeb"/>
                          <w:spacing w:before="0"/>
                          <w:jc w:val="both"/>
                        </w:pPr>
                        <w:r>
                          <w:rPr>
                            <w:sz w:val="18"/>
                            <w:szCs w:val="18"/>
                          </w:rPr>
                          <w:t> </w:t>
                        </w:r>
                      </w:p>
                    </w:txbxContent>
                  </v:textbox>
                </v:shape>
                <v:rect id="Rectangle 155" o:spid="_x0000_s1144"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45"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46"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1B4321" w:rsidRDefault="001B4321"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1B4321" w:rsidRDefault="001B4321" w:rsidP="00763754">
                        <w:pPr>
                          <w:pStyle w:val="NormalWeb"/>
                          <w:spacing w:before="0"/>
                          <w:jc w:val="both"/>
                        </w:pPr>
                        <w:r>
                          <w:rPr>
                            <w:sz w:val="18"/>
                            <w:szCs w:val="18"/>
                          </w:rPr>
                          <w:t> </w:t>
                        </w:r>
                      </w:p>
                      <w:p w14:paraId="2C3A1389" w14:textId="77777777" w:rsidR="001B4321" w:rsidRDefault="001B4321" w:rsidP="00763754">
                        <w:pPr>
                          <w:pStyle w:val="NormalWeb"/>
                          <w:spacing w:before="0"/>
                          <w:jc w:val="both"/>
                        </w:pPr>
                        <w:r>
                          <w:rPr>
                            <w:sz w:val="18"/>
                            <w:szCs w:val="18"/>
                          </w:rPr>
                          <w:t> </w:t>
                        </w:r>
                      </w:p>
                      <w:p w14:paraId="4B0C2923" w14:textId="77777777" w:rsidR="001B4321" w:rsidRDefault="001B4321" w:rsidP="00763754">
                        <w:pPr>
                          <w:pStyle w:val="NormalWeb"/>
                          <w:spacing w:before="0"/>
                          <w:jc w:val="both"/>
                        </w:pPr>
                        <w:r>
                          <w:rPr>
                            <w:sz w:val="18"/>
                            <w:szCs w:val="18"/>
                          </w:rPr>
                          <w:t>Plan</w:t>
                        </w:r>
                      </w:p>
                    </w:txbxContent>
                  </v:textbox>
                </v:shape>
                <v:line id="Line 356" o:spid="_x0000_s1147"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48"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1B4321" w:rsidRDefault="001B4321" w:rsidP="009A41FE">
                        <w:pPr>
                          <w:pStyle w:val="NormalWeb"/>
                          <w:spacing w:before="0"/>
                          <w:jc w:val="center"/>
                        </w:pPr>
                        <w:r>
                          <w:rPr>
                            <w:sz w:val="18"/>
                            <w:szCs w:val="18"/>
                          </w:rPr>
                          <w:t>Create Care Plan (pregnancy)</w:t>
                        </w:r>
                      </w:p>
                      <w:p w14:paraId="2584F17D" w14:textId="06AA7268" w:rsidR="001B4321" w:rsidRDefault="001B4321" w:rsidP="009A41FE">
                        <w:pPr>
                          <w:pStyle w:val="NormalWeb"/>
                          <w:spacing w:before="0"/>
                          <w:jc w:val="center"/>
                        </w:pPr>
                      </w:p>
                      <w:p w14:paraId="78310313" w14:textId="53F3BAC0" w:rsidR="001B4321" w:rsidRDefault="001B4321" w:rsidP="009A41FE">
                        <w:pPr>
                          <w:pStyle w:val="NormalWeb"/>
                          <w:spacing w:before="0"/>
                          <w:jc w:val="center"/>
                        </w:pPr>
                      </w:p>
                      <w:p w14:paraId="0B4FF8BA" w14:textId="48502FB7" w:rsidR="001B4321" w:rsidRDefault="001B4321" w:rsidP="009A41FE">
                        <w:pPr>
                          <w:pStyle w:val="NormalWeb"/>
                          <w:spacing w:before="0"/>
                          <w:jc w:val="center"/>
                        </w:pPr>
                        <w:r>
                          <w:rPr>
                            <w:sz w:val="18"/>
                            <w:szCs w:val="18"/>
                          </w:rPr>
                          <w:t>Care Plan</w:t>
                        </w:r>
                      </w:p>
                    </w:txbxContent>
                  </v:textbox>
                </v:shape>
                <v:line id="Line 356" o:spid="_x0000_s1149"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50"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51"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1B4321" w:rsidRDefault="001B4321" w:rsidP="00763754">
                        <w:pPr>
                          <w:pStyle w:val="NormalWeb"/>
                          <w:spacing w:before="0"/>
                          <w:jc w:val="both"/>
                        </w:pPr>
                        <w:r>
                          <w:rPr>
                            <w:sz w:val="18"/>
                            <w:szCs w:val="18"/>
                          </w:rPr>
                          <w:t>Share Lab Request</w:t>
                        </w:r>
                      </w:p>
                      <w:p w14:paraId="0467DF3B" w14:textId="77777777" w:rsidR="001B4321" w:rsidRDefault="001B4321" w:rsidP="00763754">
                        <w:pPr>
                          <w:pStyle w:val="NormalWeb"/>
                          <w:spacing w:before="0"/>
                          <w:jc w:val="both"/>
                        </w:pPr>
                        <w:r>
                          <w:rPr>
                            <w:sz w:val="18"/>
                            <w:szCs w:val="18"/>
                          </w:rPr>
                          <w:t> </w:t>
                        </w:r>
                      </w:p>
                      <w:p w14:paraId="1FEB91A8" w14:textId="77777777" w:rsidR="001B4321" w:rsidRDefault="001B4321" w:rsidP="00763754">
                        <w:pPr>
                          <w:pStyle w:val="NormalWeb"/>
                          <w:spacing w:before="0"/>
                          <w:jc w:val="both"/>
                        </w:pPr>
                        <w:r>
                          <w:rPr>
                            <w:sz w:val="18"/>
                            <w:szCs w:val="18"/>
                          </w:rPr>
                          <w:t> </w:t>
                        </w:r>
                      </w:p>
                      <w:p w14:paraId="2B3FAEDA" w14:textId="77777777" w:rsidR="001B4321" w:rsidRDefault="001B4321" w:rsidP="00763754">
                        <w:pPr>
                          <w:pStyle w:val="NormalWeb"/>
                          <w:spacing w:before="0"/>
                          <w:jc w:val="both"/>
                        </w:pPr>
                        <w:r>
                          <w:rPr>
                            <w:sz w:val="18"/>
                            <w:szCs w:val="18"/>
                          </w:rPr>
                          <w:t xml:space="preserve"> Care Plan</w:t>
                        </w:r>
                      </w:p>
                    </w:txbxContent>
                  </v:textbox>
                </v:shape>
                <v:line id="Line 362" o:spid="_x0000_s1152"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53"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1B4321" w:rsidRDefault="001B4321" w:rsidP="00763754">
                        <w:pPr>
                          <w:pStyle w:val="NormalWeb"/>
                          <w:spacing w:before="0"/>
                          <w:jc w:val="both"/>
                        </w:pPr>
                        <w:r>
                          <w:rPr>
                            <w:sz w:val="18"/>
                            <w:szCs w:val="18"/>
                          </w:rPr>
                          <w:t>Share Lab Result</w:t>
                        </w:r>
                      </w:p>
                      <w:p w14:paraId="4AC5F95F" w14:textId="77777777" w:rsidR="001B4321" w:rsidRDefault="001B4321" w:rsidP="00763754">
                        <w:pPr>
                          <w:pStyle w:val="NormalWeb"/>
                          <w:spacing w:before="0"/>
                          <w:jc w:val="both"/>
                        </w:pPr>
                        <w:r>
                          <w:rPr>
                            <w:sz w:val="18"/>
                            <w:szCs w:val="18"/>
                          </w:rPr>
                          <w:t> </w:t>
                        </w:r>
                      </w:p>
                      <w:p w14:paraId="27FC8309" w14:textId="77777777" w:rsidR="001B4321" w:rsidRDefault="001B4321" w:rsidP="00763754">
                        <w:pPr>
                          <w:pStyle w:val="NormalWeb"/>
                          <w:spacing w:before="0"/>
                          <w:jc w:val="both"/>
                        </w:pPr>
                        <w:r>
                          <w:rPr>
                            <w:sz w:val="18"/>
                            <w:szCs w:val="18"/>
                          </w:rPr>
                          <w:t> </w:t>
                        </w:r>
                      </w:p>
                      <w:p w14:paraId="1D3BBBBA" w14:textId="77777777" w:rsidR="001B4321" w:rsidRDefault="001B4321" w:rsidP="00763754">
                        <w:pPr>
                          <w:pStyle w:val="NormalWeb"/>
                          <w:spacing w:before="0"/>
                          <w:jc w:val="both"/>
                        </w:pPr>
                        <w:r>
                          <w:rPr>
                            <w:sz w:val="18"/>
                            <w:szCs w:val="18"/>
                          </w:rPr>
                          <w:t xml:space="preserve"> Care Plan</w:t>
                        </w:r>
                      </w:p>
                    </w:txbxContent>
                  </v:textbox>
                </v:shape>
                <v:line id="Straight Connector 180" o:spid="_x0000_s1154"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55"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56"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57"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1B4321" w:rsidRDefault="001B4321" w:rsidP="00763754">
                        <w:pPr>
                          <w:pStyle w:val="NormalWeb"/>
                          <w:jc w:val="both"/>
                        </w:pPr>
                        <w:r>
                          <w:rPr>
                            <w:sz w:val="18"/>
                            <w:szCs w:val="18"/>
                          </w:rPr>
                          <w:t>Perform Lab test</w:t>
                        </w:r>
                      </w:p>
                    </w:txbxContent>
                  </v:textbox>
                </v:shape>
                <v:line id="Line 356" o:spid="_x0000_s1158"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59"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1B4321" w:rsidRDefault="001B4321" w:rsidP="00026AA9">
                        <w:pPr>
                          <w:pStyle w:val="NormalWeb"/>
                          <w:spacing w:before="0"/>
                          <w:jc w:val="center"/>
                        </w:pPr>
                        <w:r>
                          <w:rPr>
                            <w:sz w:val="18"/>
                            <w:szCs w:val="18"/>
                          </w:rPr>
                          <w:t>Update Care Plan</w:t>
                        </w:r>
                      </w:p>
                      <w:p w14:paraId="3921E303" w14:textId="77777777" w:rsidR="001B4321" w:rsidRDefault="001B4321" w:rsidP="00763754">
                        <w:pPr>
                          <w:pStyle w:val="NormalWeb"/>
                          <w:spacing w:before="0"/>
                          <w:jc w:val="both"/>
                        </w:pPr>
                        <w:r>
                          <w:rPr>
                            <w:sz w:val="18"/>
                            <w:szCs w:val="18"/>
                          </w:rPr>
                          <w:t> </w:t>
                        </w:r>
                      </w:p>
                      <w:p w14:paraId="640ECA5F" w14:textId="77777777" w:rsidR="001B4321" w:rsidRDefault="001B4321" w:rsidP="00763754">
                        <w:pPr>
                          <w:pStyle w:val="NormalWeb"/>
                          <w:spacing w:before="0"/>
                          <w:jc w:val="both"/>
                        </w:pPr>
                        <w:r>
                          <w:rPr>
                            <w:sz w:val="18"/>
                            <w:szCs w:val="18"/>
                          </w:rPr>
                          <w:t> </w:t>
                        </w:r>
                      </w:p>
                      <w:p w14:paraId="26768803" w14:textId="77777777" w:rsidR="001B4321" w:rsidRDefault="001B4321" w:rsidP="00763754">
                        <w:pPr>
                          <w:pStyle w:val="NormalWeb"/>
                          <w:spacing w:before="0"/>
                          <w:jc w:val="both"/>
                        </w:pPr>
                        <w:r>
                          <w:rPr>
                            <w:sz w:val="18"/>
                            <w:szCs w:val="18"/>
                          </w:rPr>
                          <w:t xml:space="preserve"> Care Plan</w:t>
                        </w:r>
                      </w:p>
                    </w:txbxContent>
                  </v:textbox>
                </v:shape>
                <v:shape id="Text Box 162" o:spid="_x0000_s1160"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1B4321" w:rsidRDefault="001B4321" w:rsidP="001A6373">
                        <w:pPr>
                          <w:pStyle w:val="NormalWeb"/>
                          <w:spacing w:before="0"/>
                        </w:pPr>
                        <w:r>
                          <w:rPr>
                            <w:sz w:val="18"/>
                            <w:szCs w:val="18"/>
                          </w:rPr>
                          <w:t> </w:t>
                        </w:r>
                      </w:p>
                      <w:p w14:paraId="6236FF68" w14:textId="0BEAA929" w:rsidR="001B4321" w:rsidRDefault="001B4321" w:rsidP="00CE7CCD">
                        <w:pPr>
                          <w:pStyle w:val="NormalWeb"/>
                          <w:spacing w:before="0"/>
                          <w:jc w:val="center"/>
                        </w:pPr>
                        <w:r>
                          <w:rPr>
                            <w:b/>
                            <w:bCs/>
                            <w:sz w:val="18"/>
                            <w:szCs w:val="18"/>
                          </w:rPr>
                          <w:t>OB/GYN as Content Consumer</w:t>
                        </w:r>
                      </w:p>
                    </w:txbxContent>
                  </v:textbox>
                </v:shape>
                <v:line id="Line 161" o:spid="_x0000_s1161" style="position:absolute;visibility:visible;mso-wrap-style:square" from="70008,5419" to="70872,6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62" style="position:absolute;left:69723;top:52346;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63"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64"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1B4321" w:rsidRDefault="001B4321" w:rsidP="00CE7CCD">
                        <w:pPr>
                          <w:pStyle w:val="NormalWeb"/>
                          <w:spacing w:before="0"/>
                          <w:jc w:val="both"/>
                        </w:pPr>
                        <w:r>
                          <w:rPr>
                            <w:sz w:val="18"/>
                            <w:szCs w:val="18"/>
                          </w:rPr>
                          <w:t>Share Referral Request</w:t>
                        </w:r>
                      </w:p>
                      <w:p w14:paraId="669266FB" w14:textId="77777777" w:rsidR="001B4321" w:rsidRDefault="001B4321" w:rsidP="00CE7CCD">
                        <w:pPr>
                          <w:pStyle w:val="NormalWeb"/>
                          <w:spacing w:before="0"/>
                          <w:jc w:val="both"/>
                        </w:pPr>
                        <w:r>
                          <w:rPr>
                            <w:sz w:val="18"/>
                            <w:szCs w:val="18"/>
                          </w:rPr>
                          <w:t> </w:t>
                        </w:r>
                      </w:p>
                      <w:p w14:paraId="1985A791" w14:textId="77777777" w:rsidR="001B4321" w:rsidRDefault="001B4321" w:rsidP="00CE7CCD">
                        <w:pPr>
                          <w:pStyle w:val="NormalWeb"/>
                          <w:spacing w:before="0"/>
                          <w:jc w:val="both"/>
                        </w:pPr>
                        <w:r>
                          <w:rPr>
                            <w:sz w:val="18"/>
                            <w:szCs w:val="18"/>
                          </w:rPr>
                          <w:t> </w:t>
                        </w:r>
                      </w:p>
                      <w:p w14:paraId="377A2D3C" w14:textId="77777777" w:rsidR="001B4321" w:rsidRDefault="001B4321" w:rsidP="00CE7CCD">
                        <w:pPr>
                          <w:pStyle w:val="NormalWeb"/>
                          <w:spacing w:before="0"/>
                          <w:jc w:val="both"/>
                        </w:pPr>
                        <w:r>
                          <w:rPr>
                            <w:sz w:val="18"/>
                            <w:szCs w:val="18"/>
                          </w:rPr>
                          <w:t xml:space="preserve"> Care Plan</w:t>
                        </w:r>
                      </w:p>
                    </w:txbxContent>
                  </v:textbox>
                </v:shape>
                <v:line id="Straight Connector 596" o:spid="_x0000_s1165"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66"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67"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68"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1B4321" w:rsidRPr="009A41FE" w:rsidRDefault="001B4321" w:rsidP="009A41FE">
                        <w:pPr>
                          <w:pStyle w:val="NormalWeb"/>
                          <w:jc w:val="center"/>
                          <w:rPr>
                            <w:sz w:val="16"/>
                            <w:szCs w:val="16"/>
                          </w:rPr>
                        </w:pPr>
                        <w:r w:rsidRPr="009A41FE">
                          <w:rPr>
                            <w:sz w:val="16"/>
                            <w:szCs w:val="16"/>
                          </w:rPr>
                          <w:t>Store Care Plan</w:t>
                        </w:r>
                      </w:p>
                    </w:txbxContent>
                  </v:textbox>
                </v:shape>
                <v:line id="Line 362" o:spid="_x0000_s1169"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70"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1B4321" w:rsidRPr="009A41FE" w:rsidRDefault="001B4321" w:rsidP="009A41FE">
                        <w:pPr>
                          <w:pStyle w:val="NormalWeb"/>
                          <w:spacing w:before="0"/>
                          <w:jc w:val="center"/>
                          <w:rPr>
                            <w:sz w:val="16"/>
                            <w:szCs w:val="16"/>
                          </w:rPr>
                        </w:pPr>
                        <w:r w:rsidRPr="009A41FE">
                          <w:rPr>
                            <w:sz w:val="16"/>
                            <w:szCs w:val="16"/>
                          </w:rPr>
                          <w:t>Retrieve Care Plan</w:t>
                        </w:r>
                      </w:p>
                      <w:p w14:paraId="6A8D570C" w14:textId="77777777" w:rsidR="001B4321" w:rsidRDefault="001B4321" w:rsidP="00AA277D">
                        <w:pPr>
                          <w:pStyle w:val="NormalWeb"/>
                          <w:spacing w:before="0"/>
                          <w:jc w:val="both"/>
                        </w:pPr>
                        <w:r>
                          <w:rPr>
                            <w:sz w:val="18"/>
                            <w:szCs w:val="18"/>
                          </w:rPr>
                          <w:t> </w:t>
                        </w:r>
                      </w:p>
                      <w:p w14:paraId="4B514C96" w14:textId="77777777" w:rsidR="001B4321" w:rsidRDefault="001B4321" w:rsidP="00AA277D">
                        <w:pPr>
                          <w:pStyle w:val="NormalWeb"/>
                          <w:spacing w:before="0"/>
                          <w:jc w:val="both"/>
                        </w:pPr>
                        <w:r>
                          <w:rPr>
                            <w:sz w:val="18"/>
                            <w:szCs w:val="18"/>
                          </w:rPr>
                          <w:t> </w:t>
                        </w:r>
                      </w:p>
                      <w:p w14:paraId="08F3FF8C" w14:textId="77777777" w:rsidR="001B4321" w:rsidRDefault="001B4321" w:rsidP="00AA277D">
                        <w:pPr>
                          <w:pStyle w:val="NormalWeb"/>
                          <w:spacing w:before="0"/>
                          <w:jc w:val="both"/>
                        </w:pPr>
                        <w:r>
                          <w:rPr>
                            <w:sz w:val="18"/>
                            <w:szCs w:val="18"/>
                          </w:rPr>
                          <w:t xml:space="preserve"> Care Plan</w:t>
                        </w:r>
                      </w:p>
                    </w:txbxContent>
                  </v:textbox>
                </v:shape>
                <v:shape id="Text Box 162" o:spid="_x0000_s1171"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1B4321" w:rsidRDefault="001B4321" w:rsidP="005C0473">
                        <w:pPr>
                          <w:pStyle w:val="NormalWeb"/>
                          <w:spacing w:before="0"/>
                        </w:pPr>
                        <w:r>
                          <w:rPr>
                            <w:sz w:val="18"/>
                            <w:szCs w:val="18"/>
                          </w:rPr>
                          <w:t> </w:t>
                        </w:r>
                      </w:p>
                      <w:p w14:paraId="2DA9E019" w14:textId="77777777" w:rsidR="001B4321" w:rsidRDefault="001B4321" w:rsidP="005C0473">
                        <w:pPr>
                          <w:pStyle w:val="NormalWeb"/>
                          <w:spacing w:before="0"/>
                        </w:pPr>
                        <w:r>
                          <w:rPr>
                            <w:b/>
                            <w:bCs/>
                            <w:sz w:val="18"/>
                            <w:szCs w:val="18"/>
                          </w:rPr>
                          <w:t>Care Plan Service</w:t>
                        </w:r>
                      </w:p>
                    </w:txbxContent>
                  </v:textbox>
                </v:shape>
                <v:line id="Line 161" o:spid="_x0000_s1172" style="position:absolute;flip:x;visibility:visible;mso-wrap-style:square" from="17862,4253" to="17969,6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73"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74" style="position:absolute;left:17040;top:27939;width:2398;height:3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75"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76"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1B4321" w:rsidRDefault="001B4321" w:rsidP="00202272">
                        <w:pPr>
                          <w:pStyle w:val="NormalWeb"/>
                          <w:spacing w:before="0"/>
                          <w:jc w:val="center"/>
                        </w:pPr>
                        <w:r>
                          <w:rPr>
                            <w:sz w:val="16"/>
                            <w:szCs w:val="16"/>
                          </w:rPr>
                          <w:t>Retrieve Care Plan</w:t>
                        </w:r>
                      </w:p>
                      <w:p w14:paraId="5F917A3F" w14:textId="77777777" w:rsidR="001B4321" w:rsidRDefault="001B4321" w:rsidP="00202272">
                        <w:pPr>
                          <w:pStyle w:val="NormalWeb"/>
                          <w:spacing w:before="0"/>
                          <w:jc w:val="both"/>
                        </w:pPr>
                        <w:r>
                          <w:rPr>
                            <w:sz w:val="18"/>
                            <w:szCs w:val="18"/>
                          </w:rPr>
                          <w:t> </w:t>
                        </w:r>
                      </w:p>
                      <w:p w14:paraId="6B0BA531" w14:textId="77777777" w:rsidR="001B4321" w:rsidRDefault="001B4321" w:rsidP="00202272">
                        <w:pPr>
                          <w:pStyle w:val="NormalWeb"/>
                          <w:spacing w:before="0"/>
                          <w:jc w:val="both"/>
                        </w:pPr>
                        <w:r>
                          <w:rPr>
                            <w:sz w:val="18"/>
                            <w:szCs w:val="18"/>
                          </w:rPr>
                          <w:t> </w:t>
                        </w:r>
                      </w:p>
                      <w:p w14:paraId="38CD2EA1" w14:textId="77777777" w:rsidR="001B4321" w:rsidRDefault="001B4321" w:rsidP="00202272">
                        <w:pPr>
                          <w:pStyle w:val="NormalWeb"/>
                          <w:spacing w:before="0"/>
                          <w:jc w:val="both"/>
                        </w:pPr>
                        <w:r>
                          <w:rPr>
                            <w:sz w:val="18"/>
                            <w:szCs w:val="18"/>
                          </w:rPr>
                          <w:t xml:space="preserve"> Care Plan</w:t>
                        </w:r>
                      </w:p>
                    </w:txbxContent>
                  </v:textbox>
                </v:shape>
                <v:shape id="Text Box 160" o:spid="_x0000_s1177"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1B4321" w:rsidRDefault="001B4321" w:rsidP="00202272">
                        <w:pPr>
                          <w:pStyle w:val="NormalWeb"/>
                          <w:spacing w:before="0"/>
                          <w:jc w:val="center"/>
                        </w:pPr>
                        <w:r>
                          <w:rPr>
                            <w:sz w:val="16"/>
                            <w:szCs w:val="16"/>
                          </w:rPr>
                          <w:t>Retrieve Care Plan</w:t>
                        </w:r>
                      </w:p>
                      <w:p w14:paraId="768314C7" w14:textId="77777777" w:rsidR="001B4321" w:rsidRDefault="001B4321" w:rsidP="00202272">
                        <w:pPr>
                          <w:pStyle w:val="NormalWeb"/>
                          <w:spacing w:before="0"/>
                          <w:jc w:val="both"/>
                        </w:pPr>
                        <w:r>
                          <w:rPr>
                            <w:sz w:val="18"/>
                            <w:szCs w:val="18"/>
                          </w:rPr>
                          <w:t> </w:t>
                        </w:r>
                      </w:p>
                      <w:p w14:paraId="1DC10A82" w14:textId="77777777" w:rsidR="001B4321" w:rsidRDefault="001B4321" w:rsidP="00202272">
                        <w:pPr>
                          <w:pStyle w:val="NormalWeb"/>
                          <w:spacing w:before="0"/>
                          <w:jc w:val="both"/>
                        </w:pPr>
                        <w:r>
                          <w:rPr>
                            <w:sz w:val="18"/>
                            <w:szCs w:val="18"/>
                          </w:rPr>
                          <w:t> </w:t>
                        </w:r>
                      </w:p>
                      <w:p w14:paraId="11BCEC94" w14:textId="77777777" w:rsidR="001B4321" w:rsidRDefault="001B4321" w:rsidP="00202272">
                        <w:pPr>
                          <w:pStyle w:val="NormalWeb"/>
                          <w:spacing w:before="0"/>
                          <w:jc w:val="both"/>
                        </w:pPr>
                        <w:r>
                          <w:rPr>
                            <w:sz w:val="18"/>
                            <w:szCs w:val="18"/>
                          </w:rPr>
                          <w:t xml:space="preserve"> Care Plan</w:t>
                        </w:r>
                      </w:p>
                    </w:txbxContent>
                  </v:textbox>
                </v:shape>
                <v:shape id="Text Box 160" o:spid="_x0000_s1178"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1B4321" w:rsidRDefault="001B4321" w:rsidP="00202272">
                        <w:pPr>
                          <w:pStyle w:val="NormalWeb"/>
                          <w:spacing w:before="0"/>
                          <w:jc w:val="center"/>
                        </w:pPr>
                        <w:r>
                          <w:rPr>
                            <w:sz w:val="18"/>
                            <w:szCs w:val="18"/>
                          </w:rPr>
                          <w:t>Update Care Plan</w:t>
                        </w:r>
                      </w:p>
                      <w:p w14:paraId="1548F71C" w14:textId="77777777" w:rsidR="001B4321" w:rsidRDefault="001B4321" w:rsidP="00202272">
                        <w:pPr>
                          <w:pStyle w:val="NormalWeb"/>
                          <w:spacing w:before="0"/>
                          <w:jc w:val="both"/>
                        </w:pPr>
                        <w:r>
                          <w:rPr>
                            <w:sz w:val="18"/>
                            <w:szCs w:val="18"/>
                          </w:rPr>
                          <w:t> </w:t>
                        </w:r>
                      </w:p>
                      <w:p w14:paraId="2B3CBB79" w14:textId="77777777" w:rsidR="001B4321" w:rsidRDefault="001B4321" w:rsidP="00202272">
                        <w:pPr>
                          <w:pStyle w:val="NormalWeb"/>
                          <w:spacing w:before="0"/>
                          <w:jc w:val="both"/>
                        </w:pPr>
                        <w:r>
                          <w:rPr>
                            <w:sz w:val="18"/>
                            <w:szCs w:val="18"/>
                          </w:rPr>
                          <w:t> </w:t>
                        </w:r>
                      </w:p>
                      <w:p w14:paraId="53F0E3AD" w14:textId="77777777" w:rsidR="001B4321" w:rsidRDefault="001B4321" w:rsidP="00202272">
                        <w:pPr>
                          <w:pStyle w:val="NormalWeb"/>
                          <w:spacing w:before="0"/>
                          <w:jc w:val="both"/>
                        </w:pPr>
                        <w:r>
                          <w:rPr>
                            <w:sz w:val="18"/>
                            <w:szCs w:val="18"/>
                          </w:rPr>
                          <w:t xml:space="preserve"> Care Plan</w:t>
                        </w:r>
                      </w:p>
                    </w:txbxContent>
                  </v:textbox>
                </v:shape>
                <v:line id="Line 356" o:spid="_x0000_s1179"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80"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81"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line id="Straight Connector 745" o:spid="_x0000_s1182"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83"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84" type="#_x0000_t202" style="position:absolute;left:75005;top:53038;width:1579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77777777" w:rsidR="001B4321" w:rsidRDefault="001B4321" w:rsidP="006B08F6">
                        <w:pPr>
                          <w:pStyle w:val="NormalWeb"/>
                          <w:spacing w:before="0"/>
                          <w:jc w:val="center"/>
                        </w:pPr>
                        <w:r>
                          <w:rPr>
                            <w:sz w:val="18"/>
                            <w:szCs w:val="18"/>
                          </w:rPr>
                          <w:t>Receive and Store Care Plan</w:t>
                        </w:r>
                      </w:p>
                      <w:p w14:paraId="0009111A" w14:textId="77777777" w:rsidR="001B4321" w:rsidRDefault="001B4321" w:rsidP="006B08F6">
                        <w:pPr>
                          <w:pStyle w:val="NormalWeb"/>
                          <w:spacing w:before="0"/>
                          <w:jc w:val="both"/>
                        </w:pPr>
                        <w:r>
                          <w:rPr>
                            <w:sz w:val="18"/>
                            <w:szCs w:val="18"/>
                          </w:rPr>
                          <w:t> </w:t>
                        </w:r>
                      </w:p>
                      <w:p w14:paraId="76E1CF22" w14:textId="77777777" w:rsidR="001B4321" w:rsidRDefault="001B4321" w:rsidP="006B08F6">
                        <w:pPr>
                          <w:pStyle w:val="NormalWeb"/>
                          <w:spacing w:before="0"/>
                          <w:jc w:val="both"/>
                        </w:pPr>
                        <w:r>
                          <w:rPr>
                            <w:sz w:val="18"/>
                            <w:szCs w:val="18"/>
                          </w:rPr>
                          <w:t> </w:t>
                        </w:r>
                      </w:p>
                      <w:p w14:paraId="4FD45080" w14:textId="77777777" w:rsidR="001B4321" w:rsidRDefault="001B4321" w:rsidP="006B08F6">
                        <w:pPr>
                          <w:pStyle w:val="NormalWeb"/>
                          <w:spacing w:before="0"/>
                          <w:jc w:val="both"/>
                        </w:pPr>
                        <w:r>
                          <w:rPr>
                            <w:sz w:val="18"/>
                            <w:szCs w:val="18"/>
                          </w:rPr>
                          <w:t xml:space="preserve"> Care Plan</w:t>
                        </w:r>
                      </w:p>
                    </w:txbxContent>
                  </v:textbox>
                </v:shap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lastRenderedPageBreak/>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5803CEF0">
                <wp:extent cx="8261350" cy="7740502"/>
                <wp:effectExtent l="0" t="0" r="6350" b="0"/>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455117" y="1174302"/>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1B4321" w:rsidRPr="00C95A25" w:rsidRDefault="001B4321"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797442" y="1513552"/>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693241" y="1779366"/>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527359" y="1344676"/>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1B4321" w:rsidRPr="00C95A25" w:rsidRDefault="001B4321" w:rsidP="003757FF">
                              <w:pPr>
                                <w:pStyle w:val="NormalWeb"/>
                                <w:spacing w:before="0"/>
                                <w:jc w:val="center"/>
                                <w:rPr>
                                  <w:b/>
                                </w:rPr>
                              </w:pPr>
                              <w:r>
                                <w:rPr>
                                  <w:b/>
                                  <w:sz w:val="18"/>
                                  <w:szCs w:val="18"/>
                                </w:rPr>
                                <w:t>OB/GYN</w:t>
                              </w:r>
                              <w:r w:rsidRPr="00C95A25">
                                <w:rPr>
                                  <w:b/>
                                  <w:sz w:val="18"/>
                                  <w:szCs w:val="18"/>
                                </w:rPr>
                                <w:t xml:space="preserve"> as</w:t>
                              </w:r>
                            </w:p>
                            <w:p w14:paraId="25139164" w14:textId="77777777" w:rsidR="001B4321" w:rsidRPr="00C95A25" w:rsidRDefault="001B4321" w:rsidP="003757FF">
                              <w:pPr>
                                <w:pStyle w:val="NormalWeb"/>
                                <w:spacing w:before="0"/>
                                <w:jc w:val="center"/>
                                <w:rPr>
                                  <w:b/>
                                </w:rPr>
                              </w:pPr>
                              <w:r w:rsidRPr="00C95A25">
                                <w:rPr>
                                  <w:b/>
                                  <w:sz w:val="18"/>
                                  <w:szCs w:val="18"/>
                                </w:rPr>
                                <w:t xml:space="preserve">Care Plan Contributor </w:t>
                              </w:r>
                              <w:del w:id="204" w:author="Jones, Emma" w:date="2018-03-13T14:05:00Z">
                                <w:r w:rsidRPr="00C95A25" w:rsidDel="007B3213">
                                  <w:rPr>
                                    <w:b/>
                                    <w:sz w:val="18"/>
                                    <w:szCs w:val="18"/>
                                  </w:rPr>
                                  <w:delText>grouped with Content Creator</w:delText>
                                </w:r>
                              </w:del>
                            </w:p>
                          </w:txbxContent>
                        </wps:txbx>
                        <wps:bodyPr rot="0" vert="horz" wrap="square" lIns="0" tIns="0" rIns="0" bIns="0" anchor="t" anchorCtr="0" upright="1">
                          <a:noAutofit/>
                        </wps:bodyPr>
                      </wps:wsp>
                      <wps:wsp>
                        <wps:cNvPr id="625" name="Line 161"/>
                        <wps:cNvCnPr>
                          <a:cxnSpLocks noChangeShapeType="1"/>
                        </wps:cNvCnPr>
                        <wps:spPr bwMode="auto">
                          <a:xfrm>
                            <a:off x="3119017" y="1738461"/>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3020754" y="2396054"/>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943905" y="239605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1701313" y="2118560"/>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3835D6F5" w:rsidR="001B4321" w:rsidRDefault="001B4321" w:rsidP="003757FF">
                              <w:pPr>
                                <w:pStyle w:val="NormalWeb"/>
                                <w:jc w:val="both"/>
                              </w:pPr>
                              <w:r>
                                <w:rPr>
                                  <w:sz w:val="18"/>
                                  <w:szCs w:val="18"/>
                                </w:rPr>
                                <w:t>Encounter s</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4028100" y="1316186"/>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1B4321" w:rsidRDefault="001B4321" w:rsidP="003757FF">
                              <w:pPr>
                                <w:pStyle w:val="NormalWeb"/>
                                <w:spacing w:before="0"/>
                                <w:jc w:val="center"/>
                              </w:pPr>
                              <w:r>
                                <w:rPr>
                                  <w:sz w:val="18"/>
                                  <w:szCs w:val="18"/>
                                </w:rPr>
                                <w:t> </w:t>
                              </w:r>
                            </w:p>
                            <w:p w14:paraId="66E77186" w14:textId="77777777" w:rsidR="001B4321" w:rsidRPr="00C95A25" w:rsidRDefault="001B4321"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flipH="1">
                            <a:off x="4603898" y="1789999"/>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645889" y="1435395"/>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967024" y="29737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845857" y="2579719"/>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1B4321" w:rsidRDefault="001B4321"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a:off x="3310846" y="3671962"/>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3393337" y="3283343"/>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1B4321" w:rsidRDefault="001B4321" w:rsidP="003757FF">
                              <w:pPr>
                                <w:pStyle w:val="NormalWeb"/>
                                <w:spacing w:before="0"/>
                                <w:jc w:val="center"/>
                              </w:pPr>
                              <w:r>
                                <w:rPr>
                                  <w:sz w:val="18"/>
                                  <w:szCs w:val="18"/>
                                </w:rPr>
                                <w:t>Search for PlanDefinition</w:t>
                              </w:r>
                            </w:p>
                            <w:p w14:paraId="111FAC24" w14:textId="77777777" w:rsidR="001B4321" w:rsidRDefault="001B4321"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4499479" y="3671726"/>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flipV="1">
                            <a:off x="3296094" y="411852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3380799" y="3752592"/>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7AB424A3" w:rsidR="001B4321" w:rsidRDefault="001B4321" w:rsidP="003757FF">
                              <w:pPr>
                                <w:pStyle w:val="NormalWeb"/>
                                <w:spacing w:before="0"/>
                                <w:jc w:val="center"/>
                              </w:pPr>
                              <w:r>
                                <w:rPr>
                                  <w:sz w:val="18"/>
                                  <w:szCs w:val="18"/>
                                </w:rPr>
                                <w:t>Provide  ActivityDefinition</w:t>
                              </w:r>
                            </w:p>
                            <w:p w14:paraId="49E508D3" w14:textId="77777777" w:rsidR="001B4321" w:rsidRDefault="001B4321" w:rsidP="003757FF">
                              <w:pPr>
                                <w:pStyle w:val="NormalWeb"/>
                                <w:spacing w:before="0"/>
                                <w:jc w:val="both"/>
                              </w:pPr>
                              <w:r>
                                <w:rPr>
                                  <w:sz w:val="18"/>
                                  <w:szCs w:val="18"/>
                                </w:rPr>
                                <w:t> </w:t>
                              </w:r>
                            </w:p>
                            <w:p w14:paraId="72906117" w14:textId="77777777" w:rsidR="001B4321" w:rsidRDefault="001B4321" w:rsidP="003757FF">
                              <w:pPr>
                                <w:pStyle w:val="NormalWeb"/>
                                <w:spacing w:before="0"/>
                                <w:jc w:val="both"/>
                              </w:pPr>
                              <w:r>
                                <w:rPr>
                                  <w:sz w:val="18"/>
                                  <w:szCs w:val="18"/>
                                </w:rPr>
                                <w:t> </w:t>
                              </w:r>
                            </w:p>
                            <w:p w14:paraId="27E9926A" w14:textId="77777777" w:rsidR="001B4321" w:rsidRDefault="001B4321"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943263" y="4639524"/>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871331" y="42269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1B4321" w:rsidRDefault="001B4321" w:rsidP="003757FF">
                              <w:pPr>
                                <w:pStyle w:val="NormalWeb"/>
                                <w:spacing w:before="0"/>
                                <w:jc w:val="center"/>
                              </w:pPr>
                              <w:r>
                                <w:rPr>
                                  <w:sz w:val="18"/>
                                  <w:szCs w:val="18"/>
                                </w:rPr>
                                <w:t>Update Care Plan (pregnancy)</w:t>
                              </w:r>
                            </w:p>
                            <w:p w14:paraId="68A3CF6C" w14:textId="77777777" w:rsidR="001B4321" w:rsidRDefault="001B4321" w:rsidP="003757FF">
                              <w:pPr>
                                <w:pStyle w:val="NormalWeb"/>
                                <w:spacing w:before="0"/>
                                <w:jc w:val="center"/>
                              </w:pPr>
                            </w:p>
                            <w:p w14:paraId="6F59564C" w14:textId="77777777" w:rsidR="001B4321" w:rsidRDefault="001B4321" w:rsidP="003757FF">
                              <w:pPr>
                                <w:pStyle w:val="NormalWeb"/>
                                <w:spacing w:before="0"/>
                                <w:jc w:val="center"/>
                              </w:pPr>
                            </w:p>
                            <w:p w14:paraId="5150894F" w14:textId="77777777" w:rsidR="001B4321" w:rsidRDefault="001B4321"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3276734" y="5510021"/>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552100" y="5490971"/>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3727509" y="5243824"/>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1D5F976D" w:rsidR="001B4321" w:rsidRDefault="001B4321" w:rsidP="00B24104">
                              <w:pPr>
                                <w:pStyle w:val="NormalWeb"/>
                                <w:spacing w:before="0"/>
                                <w:jc w:val="center"/>
                              </w:pPr>
                              <w:r>
                                <w:rPr>
                                  <w:sz w:val="18"/>
                                  <w:szCs w:val="18"/>
                                </w:rPr>
                                <w:t>Share Request Resources</w:t>
                              </w:r>
                            </w:p>
                            <w:p w14:paraId="23D8E6F1" w14:textId="77777777" w:rsidR="001B4321" w:rsidRDefault="001B4321" w:rsidP="003757FF">
                              <w:pPr>
                                <w:pStyle w:val="NormalWeb"/>
                                <w:spacing w:before="0"/>
                                <w:jc w:val="both"/>
                              </w:pPr>
                              <w:r>
                                <w:rPr>
                                  <w:sz w:val="18"/>
                                  <w:szCs w:val="18"/>
                                </w:rPr>
                                <w:t> </w:t>
                              </w:r>
                            </w:p>
                            <w:p w14:paraId="5320725B" w14:textId="77777777" w:rsidR="001B4321" w:rsidRDefault="001B4321" w:rsidP="003757FF">
                              <w:pPr>
                                <w:pStyle w:val="NormalWeb"/>
                                <w:spacing w:before="0"/>
                                <w:jc w:val="both"/>
                              </w:pPr>
                              <w:r>
                                <w:rPr>
                                  <w:sz w:val="18"/>
                                  <w:szCs w:val="18"/>
                                </w:rPr>
                                <w:t> </w:t>
                              </w:r>
                            </w:p>
                            <w:p w14:paraId="1ECFFFDA"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3276734" y="5967221"/>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3799500" y="5708192"/>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2C6C128A" w:rsidR="001B4321" w:rsidRDefault="001B4321" w:rsidP="003757FF">
                              <w:pPr>
                                <w:pStyle w:val="NormalWeb"/>
                                <w:spacing w:before="0"/>
                                <w:jc w:val="both"/>
                              </w:pPr>
                              <w:r>
                                <w:rPr>
                                  <w:sz w:val="18"/>
                                  <w:szCs w:val="18"/>
                                </w:rPr>
                                <w:t>Share Response Resources</w:t>
                              </w:r>
                            </w:p>
                            <w:p w14:paraId="39BA630D" w14:textId="77777777" w:rsidR="001B4321" w:rsidRDefault="001B4321" w:rsidP="003757FF">
                              <w:pPr>
                                <w:pStyle w:val="NormalWeb"/>
                                <w:spacing w:before="0"/>
                                <w:jc w:val="both"/>
                              </w:pPr>
                              <w:r>
                                <w:rPr>
                                  <w:sz w:val="18"/>
                                  <w:szCs w:val="18"/>
                                </w:rPr>
                                <w:t> </w:t>
                              </w:r>
                            </w:p>
                            <w:p w14:paraId="3E76C19D" w14:textId="77777777" w:rsidR="001B4321" w:rsidRDefault="001B4321" w:rsidP="003757FF">
                              <w:pPr>
                                <w:pStyle w:val="NormalWeb"/>
                                <w:spacing w:before="0"/>
                                <w:jc w:val="both"/>
                              </w:pPr>
                              <w:r>
                                <w:rPr>
                                  <w:sz w:val="18"/>
                                  <w:szCs w:val="18"/>
                                </w:rPr>
                                <w:t> </w:t>
                              </w:r>
                            </w:p>
                            <w:p w14:paraId="6CEE8058"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820070" y="5641511"/>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6086475" y="5659586"/>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810251" y="5893266"/>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6120277" y="5435246"/>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2E8C4B48" w:rsidR="001B4321" w:rsidRDefault="001B4321" w:rsidP="00B24104">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956929" y="6455285"/>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947058" y="5977442"/>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1B4321" w:rsidRDefault="001B4321" w:rsidP="003757FF">
                              <w:pPr>
                                <w:pStyle w:val="NormalWeb"/>
                                <w:spacing w:before="0"/>
                                <w:jc w:val="center"/>
                              </w:pPr>
                              <w:r>
                                <w:rPr>
                                  <w:sz w:val="18"/>
                                  <w:szCs w:val="18"/>
                                </w:rPr>
                                <w:t>Update Care Plan</w:t>
                              </w:r>
                            </w:p>
                            <w:p w14:paraId="75A5E789" w14:textId="77777777" w:rsidR="001B4321" w:rsidRDefault="001B4321" w:rsidP="003757FF">
                              <w:pPr>
                                <w:pStyle w:val="NormalWeb"/>
                                <w:spacing w:before="0"/>
                                <w:jc w:val="both"/>
                              </w:pPr>
                              <w:r>
                                <w:rPr>
                                  <w:sz w:val="18"/>
                                  <w:szCs w:val="18"/>
                                </w:rPr>
                                <w:t> </w:t>
                              </w:r>
                            </w:p>
                            <w:p w14:paraId="78B05FC9" w14:textId="77777777" w:rsidR="001B4321" w:rsidRDefault="001B4321" w:rsidP="003757FF">
                              <w:pPr>
                                <w:pStyle w:val="NormalWeb"/>
                                <w:spacing w:before="0"/>
                                <w:jc w:val="both"/>
                              </w:pPr>
                              <w:r>
                                <w:rPr>
                                  <w:sz w:val="18"/>
                                  <w:szCs w:val="18"/>
                                </w:rPr>
                                <w:t> </w:t>
                              </w:r>
                            </w:p>
                            <w:p w14:paraId="2157AD50"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461938" y="1260144"/>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1B4321" w:rsidRDefault="001B4321" w:rsidP="003757FF">
                              <w:pPr>
                                <w:pStyle w:val="NormalWeb"/>
                                <w:spacing w:before="0"/>
                              </w:pPr>
                              <w:r>
                                <w:rPr>
                                  <w:sz w:val="18"/>
                                  <w:szCs w:val="18"/>
                                </w:rPr>
                                <w:t> </w:t>
                              </w:r>
                            </w:p>
                            <w:p w14:paraId="1CA61852" w14:textId="6D056AF7" w:rsidR="001B4321" w:rsidRDefault="001B4321" w:rsidP="00B24104">
                              <w:pPr>
                                <w:pStyle w:val="NormalWeb"/>
                                <w:spacing w:before="0"/>
                                <w:jc w:val="center"/>
                              </w:pPr>
                              <w:r>
                                <w:rPr>
                                  <w:b/>
                                  <w:bCs/>
                                  <w:sz w:val="18"/>
                                  <w:szCs w:val="18"/>
                                </w:rPr>
                                <w:t>Referral Providers as Content Consumer</w:t>
                              </w:r>
                            </w:p>
                          </w:txbxContent>
                        </wps:txbx>
                        <wps:bodyPr rot="0" vert="horz" wrap="square" lIns="0" tIns="0" rIns="0" bIns="0" anchor="t" anchorCtr="0" upright="1">
                          <a:noAutofit/>
                        </wps:bodyPr>
                      </wps:wsp>
                      <wps:wsp>
                        <wps:cNvPr id="657" name="Line 161"/>
                        <wps:cNvCnPr>
                          <a:cxnSpLocks noChangeShapeType="1"/>
                          <a:stCxn id="656" idx="2"/>
                        </wps:cNvCnPr>
                        <wps:spPr bwMode="auto">
                          <a:xfrm>
                            <a:off x="7009626" y="1725787"/>
                            <a:ext cx="77609" cy="55144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972300" y="6407912"/>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3276734" y="6407912"/>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3862409" y="6182486"/>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77777777" w:rsidR="001B4321" w:rsidRDefault="001B4321" w:rsidP="003757FF">
                              <w:pPr>
                                <w:pStyle w:val="NormalWeb"/>
                                <w:spacing w:before="0"/>
                                <w:jc w:val="both"/>
                              </w:pPr>
                              <w:r>
                                <w:rPr>
                                  <w:sz w:val="18"/>
                                  <w:szCs w:val="18"/>
                                </w:rPr>
                                <w:t>Share Referral Request</w:t>
                              </w:r>
                            </w:p>
                            <w:p w14:paraId="2F0D810C" w14:textId="77777777" w:rsidR="001B4321" w:rsidRDefault="001B4321" w:rsidP="003757FF">
                              <w:pPr>
                                <w:pStyle w:val="NormalWeb"/>
                                <w:spacing w:before="0"/>
                                <w:jc w:val="both"/>
                              </w:pPr>
                              <w:r>
                                <w:rPr>
                                  <w:sz w:val="18"/>
                                  <w:szCs w:val="18"/>
                                </w:rPr>
                                <w:t> </w:t>
                              </w:r>
                            </w:p>
                            <w:p w14:paraId="341C854C" w14:textId="77777777" w:rsidR="001B4321" w:rsidRDefault="001B4321" w:rsidP="003757FF">
                              <w:pPr>
                                <w:pStyle w:val="NormalWeb"/>
                                <w:spacing w:before="0"/>
                                <w:jc w:val="both"/>
                              </w:pPr>
                              <w:r>
                                <w:rPr>
                                  <w:sz w:val="18"/>
                                  <w:szCs w:val="18"/>
                                </w:rPr>
                                <w:t> </w:t>
                              </w:r>
                            </w:p>
                            <w:p w14:paraId="45328994"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1" name="Line 362"/>
                        <wps:cNvCnPr>
                          <a:cxnSpLocks noChangeShapeType="1"/>
                        </wps:cNvCnPr>
                        <wps:spPr bwMode="auto">
                          <a:xfrm flipH="1" flipV="1">
                            <a:off x="3256663" y="6734139"/>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Text Box 160"/>
                        <wps:cNvSpPr txBox="1">
                          <a:spLocks noChangeArrowheads="1"/>
                        </wps:cNvSpPr>
                        <wps:spPr bwMode="auto">
                          <a:xfrm>
                            <a:off x="3829685" y="6515861"/>
                            <a:ext cx="155194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7777777" w:rsidR="001B4321" w:rsidRDefault="001B4321" w:rsidP="003757FF">
                              <w:pPr>
                                <w:pStyle w:val="NormalWeb"/>
                                <w:spacing w:before="0"/>
                                <w:jc w:val="both"/>
                              </w:pPr>
                              <w:r>
                                <w:rPr>
                                  <w:sz w:val="18"/>
                                  <w:szCs w:val="18"/>
                                </w:rPr>
                                <w:t>Share Referral Response</w:t>
                              </w:r>
                            </w:p>
                            <w:p w14:paraId="049D6947" w14:textId="77777777" w:rsidR="001B4321" w:rsidRDefault="001B4321" w:rsidP="003757FF">
                              <w:pPr>
                                <w:pStyle w:val="NormalWeb"/>
                                <w:spacing w:before="0"/>
                                <w:jc w:val="both"/>
                              </w:pPr>
                              <w:r>
                                <w:rPr>
                                  <w:sz w:val="18"/>
                                  <w:szCs w:val="18"/>
                                </w:rPr>
                                <w:t> </w:t>
                              </w:r>
                            </w:p>
                            <w:p w14:paraId="25DC7EAB" w14:textId="77777777" w:rsidR="001B4321" w:rsidRDefault="001B4321" w:rsidP="003757FF">
                              <w:pPr>
                                <w:pStyle w:val="NormalWeb"/>
                                <w:spacing w:before="0"/>
                                <w:jc w:val="both"/>
                              </w:pPr>
                              <w:r>
                                <w:rPr>
                                  <w:sz w:val="18"/>
                                  <w:szCs w:val="18"/>
                                </w:rPr>
                                <w:t> </w:t>
                              </w:r>
                            </w:p>
                            <w:p w14:paraId="16F4309A"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967562" y="5282528"/>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956929" y="49258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1B4321" w:rsidRPr="009A41FE" w:rsidRDefault="001B4321" w:rsidP="003757FF">
                              <w:pPr>
                                <w:pStyle w:val="NormalWeb"/>
                                <w:spacing w:before="0"/>
                                <w:jc w:val="center"/>
                                <w:rPr>
                                  <w:sz w:val="16"/>
                                  <w:szCs w:val="16"/>
                                </w:rPr>
                              </w:pPr>
                              <w:r w:rsidRPr="009A41FE">
                                <w:rPr>
                                  <w:sz w:val="16"/>
                                  <w:szCs w:val="16"/>
                                </w:rPr>
                                <w:t>Retrieve Care Plan</w:t>
                              </w:r>
                            </w:p>
                            <w:p w14:paraId="369071D7" w14:textId="77777777" w:rsidR="001B4321" w:rsidRDefault="001B4321" w:rsidP="003757FF">
                              <w:pPr>
                                <w:pStyle w:val="NormalWeb"/>
                                <w:spacing w:before="0"/>
                                <w:jc w:val="both"/>
                              </w:pPr>
                              <w:r>
                                <w:rPr>
                                  <w:sz w:val="18"/>
                                  <w:szCs w:val="18"/>
                                </w:rPr>
                                <w:t> </w:t>
                              </w:r>
                            </w:p>
                            <w:p w14:paraId="5E6C09E3" w14:textId="77777777" w:rsidR="001B4321" w:rsidRDefault="001B4321" w:rsidP="003757FF">
                              <w:pPr>
                                <w:pStyle w:val="NormalWeb"/>
                                <w:spacing w:before="0"/>
                                <w:jc w:val="both"/>
                              </w:pPr>
                              <w:r>
                                <w:rPr>
                                  <w:sz w:val="18"/>
                                  <w:szCs w:val="18"/>
                                </w:rPr>
                                <w:t> </w:t>
                              </w:r>
                            </w:p>
                            <w:p w14:paraId="71C43FEC"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519703" y="1173311"/>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1B4321" w:rsidRDefault="001B4321" w:rsidP="003757FF">
                              <w:pPr>
                                <w:pStyle w:val="NormalWeb"/>
                                <w:spacing w:before="0"/>
                              </w:pPr>
                              <w:r>
                                <w:rPr>
                                  <w:sz w:val="18"/>
                                  <w:szCs w:val="18"/>
                                </w:rPr>
                                <w:t> </w:t>
                              </w:r>
                            </w:p>
                            <w:p w14:paraId="6128DD59" w14:textId="77777777" w:rsidR="001B4321" w:rsidRDefault="001B4321"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786270" y="1598613"/>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704000" y="2938130"/>
                            <a:ext cx="239263" cy="45152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947605" y="6182486"/>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956929" y="611833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1B4321" w:rsidRDefault="001B4321" w:rsidP="003757FF">
                              <w:pPr>
                                <w:pStyle w:val="NormalWeb"/>
                                <w:spacing w:before="0"/>
                                <w:jc w:val="center"/>
                              </w:pPr>
                              <w:r>
                                <w:rPr>
                                  <w:sz w:val="16"/>
                                  <w:szCs w:val="16"/>
                                </w:rPr>
                                <w:t>Retrieve Care Plan</w:t>
                              </w:r>
                            </w:p>
                            <w:p w14:paraId="306AE256" w14:textId="77777777" w:rsidR="001B4321" w:rsidRDefault="001B4321" w:rsidP="003757FF">
                              <w:pPr>
                                <w:pStyle w:val="NormalWeb"/>
                                <w:spacing w:before="0"/>
                                <w:jc w:val="both"/>
                              </w:pPr>
                              <w:r>
                                <w:rPr>
                                  <w:sz w:val="18"/>
                                  <w:szCs w:val="18"/>
                                </w:rPr>
                                <w:t> </w:t>
                              </w:r>
                            </w:p>
                            <w:p w14:paraId="0F79C28E" w14:textId="77777777" w:rsidR="001B4321" w:rsidRDefault="001B4321" w:rsidP="003757FF">
                              <w:pPr>
                                <w:pStyle w:val="NormalWeb"/>
                                <w:spacing w:before="0"/>
                                <w:jc w:val="both"/>
                              </w:pPr>
                              <w:r>
                                <w:rPr>
                                  <w:sz w:val="18"/>
                                  <w:szCs w:val="18"/>
                                </w:rPr>
                                <w:t> </w:t>
                              </w:r>
                            </w:p>
                            <w:p w14:paraId="4D2975BC"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943905"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1B4321" w:rsidRDefault="001B4321" w:rsidP="003757FF">
                              <w:pPr>
                                <w:pStyle w:val="NormalWeb"/>
                                <w:spacing w:before="0"/>
                                <w:jc w:val="center"/>
                              </w:pPr>
                              <w:r>
                                <w:rPr>
                                  <w:sz w:val="16"/>
                                  <w:szCs w:val="16"/>
                                </w:rPr>
                                <w:t>Retrieve Care Plan</w:t>
                              </w:r>
                            </w:p>
                            <w:p w14:paraId="0E37FF75" w14:textId="77777777" w:rsidR="001B4321" w:rsidRDefault="001B4321" w:rsidP="003757FF">
                              <w:pPr>
                                <w:pStyle w:val="NormalWeb"/>
                                <w:spacing w:before="0"/>
                                <w:jc w:val="both"/>
                              </w:pPr>
                              <w:r>
                                <w:rPr>
                                  <w:sz w:val="18"/>
                                  <w:szCs w:val="18"/>
                                </w:rPr>
                                <w:t> </w:t>
                              </w:r>
                            </w:p>
                            <w:p w14:paraId="154FD6BE" w14:textId="77777777" w:rsidR="001B4321" w:rsidRDefault="001B4321" w:rsidP="003757FF">
                              <w:pPr>
                                <w:pStyle w:val="NormalWeb"/>
                                <w:spacing w:before="0"/>
                                <w:jc w:val="both"/>
                              </w:pPr>
                              <w:r>
                                <w:rPr>
                                  <w:sz w:val="18"/>
                                  <w:szCs w:val="18"/>
                                </w:rPr>
                                <w:t> </w:t>
                              </w:r>
                            </w:p>
                            <w:p w14:paraId="32EDE315"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1985719" y="6914139"/>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1B4321" w:rsidRDefault="001B4321" w:rsidP="003757FF">
                              <w:pPr>
                                <w:pStyle w:val="NormalWeb"/>
                                <w:spacing w:before="0"/>
                                <w:jc w:val="center"/>
                              </w:pPr>
                              <w:r>
                                <w:rPr>
                                  <w:sz w:val="18"/>
                                  <w:szCs w:val="18"/>
                                </w:rPr>
                                <w:t>Update Care Plan</w:t>
                              </w:r>
                            </w:p>
                            <w:p w14:paraId="49073833" w14:textId="77777777" w:rsidR="001B4321" w:rsidRDefault="001B4321" w:rsidP="003757FF">
                              <w:pPr>
                                <w:pStyle w:val="NormalWeb"/>
                                <w:spacing w:before="0"/>
                                <w:jc w:val="both"/>
                              </w:pPr>
                              <w:r>
                                <w:rPr>
                                  <w:sz w:val="18"/>
                                  <w:szCs w:val="18"/>
                                </w:rPr>
                                <w:t> </w:t>
                              </w:r>
                            </w:p>
                            <w:p w14:paraId="3503CC2D" w14:textId="77777777" w:rsidR="001B4321" w:rsidRDefault="001B4321" w:rsidP="003757FF">
                              <w:pPr>
                                <w:pStyle w:val="NormalWeb"/>
                                <w:spacing w:before="0"/>
                                <w:jc w:val="both"/>
                              </w:pPr>
                              <w:r>
                                <w:rPr>
                                  <w:sz w:val="18"/>
                                  <w:szCs w:val="18"/>
                                </w:rPr>
                                <w:t> </w:t>
                              </w:r>
                            </w:p>
                            <w:p w14:paraId="6DBCB768" w14:textId="77777777" w:rsidR="001B4321" w:rsidRDefault="001B4321"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7" name="Line 356"/>
                        <wps:cNvCnPr>
                          <a:cxnSpLocks noChangeShapeType="1"/>
                        </wps:cNvCnPr>
                        <wps:spPr bwMode="auto">
                          <a:xfrm flipH="1">
                            <a:off x="1943809" y="7119244"/>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Line 356"/>
                        <wps:cNvCnPr>
                          <a:cxnSpLocks noChangeShapeType="1"/>
                        </wps:cNvCnPr>
                        <wps:spPr bwMode="auto">
                          <a:xfrm>
                            <a:off x="955823"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924493" y="3415815"/>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967024" y="3045200"/>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1B4321" w:rsidRDefault="001B4321"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5009958" y="894288"/>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1B4321" w:rsidRDefault="001B4321" w:rsidP="00B24104">
                              <w:pPr>
                                <w:pStyle w:val="NormalWeb"/>
                                <w:spacing w:before="0"/>
                              </w:pPr>
                              <w:r>
                                <w:rPr>
                                  <w:sz w:val="18"/>
                                  <w:szCs w:val="18"/>
                                </w:rPr>
                                <w:t> </w:t>
                              </w:r>
                            </w:p>
                            <w:p w14:paraId="11F4D7E7" w14:textId="77777777" w:rsidR="001B4321" w:rsidRDefault="001B4321" w:rsidP="00B24104">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s:wsp>
                        <wps:cNvPr id="683" name="Text Box 160"/>
                        <wps:cNvSpPr txBox="1">
                          <a:spLocks noChangeArrowheads="1"/>
                        </wps:cNvSpPr>
                        <wps:spPr bwMode="auto">
                          <a:xfrm>
                            <a:off x="7396982" y="6301744"/>
                            <a:ext cx="7899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1B4321" w:rsidRDefault="001B4321"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7195185" y="6497471"/>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a:off x="7461885" y="6515886"/>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a:off x="7185660" y="6749566"/>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069934" id="Canvas 679" o:spid="_x0000_s1185" editas="canvas" style="width:650.5pt;height:609.5pt;mso-position-horizontal-relative:char;mso-position-vertical-relative:line" coordsize="82613,7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">
                <v:shape id="_x0000_s1186" type="#_x0000_t75" style="position:absolute;width:82613;height:77400;visibility:visible;mso-wrap-style:square">
                  <v:fill o:detectmouseclick="t"/>
                  <v:path o:connecttype="none"/>
                </v:shape>
                <v:shape id="Text Box 160" o:spid="_x0000_s1187" type="#_x0000_t202" style="position:absolute;left:4551;top:1174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1B4321" w:rsidRPr="00C95A25" w:rsidRDefault="001B4321" w:rsidP="003757FF">
                        <w:pPr>
                          <w:pStyle w:val="NormalWeb"/>
                          <w:jc w:val="center"/>
                          <w:rPr>
                            <w:b/>
                          </w:rPr>
                        </w:pPr>
                        <w:r w:rsidRPr="00C95A25">
                          <w:rPr>
                            <w:b/>
                            <w:sz w:val="18"/>
                            <w:szCs w:val="18"/>
                          </w:rPr>
                          <w:t>Patient Portal</w:t>
                        </w:r>
                      </w:p>
                    </w:txbxContent>
                  </v:textbox>
                </v:shape>
                <v:line id="Line 161" o:spid="_x0000_s1188" style="position:absolute;flip:x;visibility:visible;mso-wrap-style:square" from="7974,15135" to="8187,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9" style="position:absolute;left:6932;top:17793;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90" type="#_x0000_t202" style="position:absolute;left:25273;top:13446;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1B4321" w:rsidRPr="00C95A25" w:rsidRDefault="001B4321" w:rsidP="003757FF">
                        <w:pPr>
                          <w:pStyle w:val="NormalWeb"/>
                          <w:spacing w:before="0"/>
                          <w:jc w:val="center"/>
                          <w:rPr>
                            <w:b/>
                          </w:rPr>
                        </w:pPr>
                        <w:r>
                          <w:rPr>
                            <w:b/>
                            <w:sz w:val="18"/>
                            <w:szCs w:val="18"/>
                          </w:rPr>
                          <w:t>OB/GYN</w:t>
                        </w:r>
                        <w:r w:rsidRPr="00C95A25">
                          <w:rPr>
                            <w:b/>
                            <w:sz w:val="18"/>
                            <w:szCs w:val="18"/>
                          </w:rPr>
                          <w:t xml:space="preserve"> as</w:t>
                        </w:r>
                      </w:p>
                      <w:p w14:paraId="25139164" w14:textId="77777777" w:rsidR="001B4321" w:rsidRPr="00C95A25" w:rsidRDefault="001B4321" w:rsidP="003757FF">
                        <w:pPr>
                          <w:pStyle w:val="NormalWeb"/>
                          <w:spacing w:before="0"/>
                          <w:jc w:val="center"/>
                          <w:rPr>
                            <w:b/>
                          </w:rPr>
                        </w:pPr>
                        <w:r w:rsidRPr="00C95A25">
                          <w:rPr>
                            <w:b/>
                            <w:sz w:val="18"/>
                            <w:szCs w:val="18"/>
                          </w:rPr>
                          <w:t xml:space="preserve">Care Plan Contributor </w:t>
                        </w:r>
                        <w:del w:id="203" w:author="Jones, Emma" w:date="2018-03-13T14:05:00Z">
                          <w:r w:rsidRPr="00C95A25" w:rsidDel="007B3213">
                            <w:rPr>
                              <w:b/>
                              <w:sz w:val="18"/>
                              <w:szCs w:val="18"/>
                            </w:rPr>
                            <w:delText>grouped with Content Creator</w:delText>
                          </w:r>
                        </w:del>
                      </w:p>
                    </w:txbxContent>
                  </v:textbox>
                </v:shape>
                <v:line id="Line 161" o:spid="_x0000_s1191" style="position:absolute;visibility:visible;mso-wrap-style:square" from="31190,17384" to="31676,7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92" style="position:absolute;left:30207;top:23960;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93" style="position:absolute;visibility:visible;mso-wrap-style:square" from="9439,23960" to="30269,2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94" type="#_x0000_t202" style="position:absolute;left:17013;top:21185;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3835D6F5" w:rsidR="001B4321" w:rsidRDefault="001B4321" w:rsidP="003757FF">
                        <w:pPr>
                          <w:pStyle w:val="NormalWeb"/>
                          <w:jc w:val="both"/>
                        </w:pPr>
                        <w:r>
                          <w:rPr>
                            <w:sz w:val="18"/>
                            <w:szCs w:val="18"/>
                          </w:rPr>
                          <w:t>Encounter s</w:t>
                        </w:r>
                      </w:p>
                    </w:txbxContent>
                  </v:textbox>
                </v:shape>
                <v:shape id="Text Box 162" o:spid="_x0000_s1195" type="#_x0000_t202" style="position:absolute;left:40281;top:13161;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1B4321" w:rsidRDefault="001B4321" w:rsidP="003757FF">
                        <w:pPr>
                          <w:pStyle w:val="NormalWeb"/>
                          <w:spacing w:before="0"/>
                          <w:jc w:val="center"/>
                        </w:pPr>
                        <w:r>
                          <w:rPr>
                            <w:sz w:val="18"/>
                            <w:szCs w:val="18"/>
                          </w:rPr>
                          <w:t> </w:t>
                        </w:r>
                      </w:p>
                      <w:p w14:paraId="66E77186" w14:textId="77777777" w:rsidR="001B4321" w:rsidRPr="00C95A25" w:rsidRDefault="001B4321" w:rsidP="003757FF">
                        <w:pPr>
                          <w:pStyle w:val="NormalWeb"/>
                          <w:spacing w:before="0"/>
                          <w:jc w:val="center"/>
                          <w:rPr>
                            <w:b/>
                          </w:rPr>
                        </w:pPr>
                        <w:r w:rsidRPr="00C95A25">
                          <w:rPr>
                            <w:b/>
                            <w:sz w:val="18"/>
                            <w:szCs w:val="18"/>
                          </w:rPr>
                          <w:t>Care Plan Guidance Service</w:t>
                        </w:r>
                      </w:p>
                    </w:txbxContent>
                  </v:textbox>
                </v:shape>
                <v:line id="Line 161" o:spid="_x0000_s1196" style="position:absolute;flip:x;visibility:visible;mso-wrap-style:square" from="46038,17899" to="46145,4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">
                  <v:stroke dashstyle="dash"/>
                </v:line>
                <v:line id="Line 161" o:spid="_x0000_s1197" style="position:absolute;visibility:visible;mso-wrap-style:square" from="56458,14353" to="56671,6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8" style="position:absolute;flip:x y;visibility:visible;mso-wrap-style:square" from="19670,29737" to="30207,2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9" type="#_x0000_t202" style="position:absolute;left:18458;top:2579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1B4321" w:rsidRDefault="001B4321" w:rsidP="003757FF">
                        <w:pPr>
                          <w:pStyle w:val="NormalWeb"/>
                          <w:spacing w:before="0"/>
                          <w:jc w:val="center"/>
                        </w:pPr>
                        <w:r>
                          <w:rPr>
                            <w:sz w:val="18"/>
                            <w:szCs w:val="18"/>
                          </w:rPr>
                          <w:t>Search for Care Plan (pregnancy)</w:t>
                        </w:r>
                      </w:p>
                    </w:txbxContent>
                  </v:textbox>
                </v:shape>
                <v:line id="Line 356" o:spid="_x0000_s1200" style="position:absolute;visibility:visible;mso-wrap-style:square" from="33108,36719" to="45138,3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duUwgAAANwAAAAPAAAAZHJzL2Rvd25yZXYueG1sRE/LagIx&#10;FN0L/kO4QneasQU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B6cduUwgAAANwAAAAPAAAA&#10;AAAAAAAAAAAAAAcCAABkcnMvZG93bnJldi54bWxQSwUGAAAAAAMAAwC3AAAA9gIAAAAA&#10;">
                  <v:stroke endarrow="block"/>
                </v:line>
                <v:shape id="Text Box 160" o:spid="_x0000_s1201" type="#_x0000_t202" style="position:absolute;left:33933;top:32833;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1B4321" w:rsidRDefault="001B4321" w:rsidP="003757FF">
                        <w:pPr>
                          <w:pStyle w:val="NormalWeb"/>
                          <w:spacing w:before="0"/>
                          <w:jc w:val="center"/>
                        </w:pPr>
                        <w:r>
                          <w:rPr>
                            <w:sz w:val="18"/>
                            <w:szCs w:val="18"/>
                          </w:rPr>
                          <w:t>Search for PlanDefinition</w:t>
                        </w:r>
                      </w:p>
                      <w:p w14:paraId="111FAC24" w14:textId="77777777" w:rsidR="001B4321" w:rsidRDefault="001B4321" w:rsidP="003757FF">
                        <w:pPr>
                          <w:pStyle w:val="NormalWeb"/>
                          <w:spacing w:before="0"/>
                          <w:jc w:val="both"/>
                        </w:pPr>
                        <w:r>
                          <w:rPr>
                            <w:sz w:val="18"/>
                            <w:szCs w:val="18"/>
                          </w:rPr>
                          <w:t> </w:t>
                        </w:r>
                      </w:p>
                    </w:txbxContent>
                  </v:textbox>
                </v:shape>
                <v:rect id="Rectangle 640" o:spid="_x0000_s1202" style="position:absolute;left:44994;top:36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203" style="position:absolute;flip:x y;visibility:visible;mso-wrap-style:square" from="32960,41185" to="44994,4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">
                  <v:stroke endarrow="block"/>
                </v:line>
                <v:shape id="Text Box 160" o:spid="_x0000_s1204" type="#_x0000_t202" style="position:absolute;left:33807;top:37525;width:10865;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7AB424A3" w:rsidR="001B4321" w:rsidRDefault="001B4321" w:rsidP="003757FF">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49E508D3" w14:textId="77777777" w:rsidR="001B4321" w:rsidRDefault="001B4321" w:rsidP="003757FF">
                        <w:pPr>
                          <w:pStyle w:val="NormalWeb"/>
                          <w:spacing w:before="0"/>
                          <w:jc w:val="both"/>
                        </w:pPr>
                        <w:r>
                          <w:rPr>
                            <w:sz w:val="18"/>
                            <w:szCs w:val="18"/>
                          </w:rPr>
                          <w:t> </w:t>
                        </w:r>
                      </w:p>
                      <w:p w14:paraId="72906117" w14:textId="77777777" w:rsidR="001B4321" w:rsidRDefault="001B4321" w:rsidP="003757FF">
                        <w:pPr>
                          <w:pStyle w:val="NormalWeb"/>
                          <w:spacing w:before="0"/>
                          <w:jc w:val="both"/>
                        </w:pPr>
                        <w:r>
                          <w:rPr>
                            <w:sz w:val="18"/>
                            <w:szCs w:val="18"/>
                          </w:rPr>
                          <w:t> </w:t>
                        </w:r>
                      </w:p>
                      <w:p w14:paraId="27E9926A" w14:textId="77777777" w:rsidR="001B4321" w:rsidRDefault="001B4321" w:rsidP="003757FF">
                        <w:pPr>
                          <w:pStyle w:val="NormalWeb"/>
                          <w:spacing w:before="0"/>
                          <w:jc w:val="both"/>
                        </w:pPr>
                        <w:r>
                          <w:rPr>
                            <w:sz w:val="18"/>
                            <w:szCs w:val="18"/>
                          </w:rPr>
                          <w:t>Plan</w:t>
                        </w:r>
                      </w:p>
                    </w:txbxContent>
                  </v:textbox>
                </v:shape>
                <v:line id="Line 356" o:spid="_x0000_s1205" style="position:absolute;flip:x;visibility:visible;mso-wrap-style:square" from="19432,46395" to="30169,4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206" type="#_x0000_t202" style="position:absolute;left:18713;top:42269;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1B4321" w:rsidRDefault="001B4321" w:rsidP="003757FF">
                        <w:pPr>
                          <w:pStyle w:val="NormalWeb"/>
                          <w:spacing w:before="0"/>
                          <w:jc w:val="center"/>
                        </w:pPr>
                        <w:r>
                          <w:rPr>
                            <w:sz w:val="18"/>
                            <w:szCs w:val="18"/>
                          </w:rPr>
                          <w:t>Update Care Plan (pregnancy)</w:t>
                        </w:r>
                      </w:p>
                      <w:p w14:paraId="68A3CF6C" w14:textId="77777777" w:rsidR="001B4321" w:rsidRDefault="001B4321" w:rsidP="003757FF">
                        <w:pPr>
                          <w:pStyle w:val="NormalWeb"/>
                          <w:spacing w:before="0"/>
                          <w:jc w:val="center"/>
                        </w:pPr>
                      </w:p>
                      <w:p w14:paraId="6F59564C" w14:textId="77777777" w:rsidR="001B4321" w:rsidRDefault="001B4321" w:rsidP="003757FF">
                        <w:pPr>
                          <w:pStyle w:val="NormalWeb"/>
                          <w:spacing w:before="0"/>
                          <w:jc w:val="center"/>
                        </w:pPr>
                      </w:p>
                      <w:p w14:paraId="5150894F" w14:textId="77777777" w:rsidR="001B4321" w:rsidRDefault="001B4321" w:rsidP="003757FF">
                        <w:pPr>
                          <w:pStyle w:val="NormalWeb"/>
                          <w:spacing w:before="0"/>
                          <w:jc w:val="center"/>
                        </w:pPr>
                        <w:r>
                          <w:rPr>
                            <w:sz w:val="18"/>
                            <w:szCs w:val="18"/>
                          </w:rPr>
                          <w:t>Care Plan</w:t>
                        </w:r>
                      </w:p>
                    </w:txbxContent>
                  </v:textbox>
                </v:shape>
                <v:line id="Line 356" o:spid="_x0000_s1207" style="position:absolute;visibility:visible;mso-wrap-style:square" from="32767,55100" to="55521,5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8" style="position:absolute;left:55521;top:54909;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9" type="#_x0000_t202" style="position:absolute;left:37275;top:52438;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1D5F976D" w:rsidR="001B4321" w:rsidRDefault="001B4321" w:rsidP="00B24104">
                        <w:pPr>
                          <w:pStyle w:val="NormalWeb"/>
                          <w:spacing w:before="0"/>
                          <w:jc w:val="center"/>
                        </w:pPr>
                        <w:r>
                          <w:rPr>
                            <w:sz w:val="18"/>
                            <w:szCs w:val="18"/>
                          </w:rPr>
                          <w:t>Share Request Resources</w:t>
                        </w:r>
                      </w:p>
                      <w:p w14:paraId="23D8E6F1" w14:textId="77777777" w:rsidR="001B4321" w:rsidRDefault="001B4321" w:rsidP="003757FF">
                        <w:pPr>
                          <w:pStyle w:val="NormalWeb"/>
                          <w:spacing w:before="0"/>
                          <w:jc w:val="both"/>
                        </w:pPr>
                        <w:r>
                          <w:rPr>
                            <w:sz w:val="18"/>
                            <w:szCs w:val="18"/>
                          </w:rPr>
                          <w:t> </w:t>
                        </w:r>
                      </w:p>
                      <w:p w14:paraId="5320725B" w14:textId="77777777" w:rsidR="001B4321" w:rsidRDefault="001B4321" w:rsidP="003757FF">
                        <w:pPr>
                          <w:pStyle w:val="NormalWeb"/>
                          <w:spacing w:before="0"/>
                          <w:jc w:val="both"/>
                        </w:pPr>
                        <w:r>
                          <w:rPr>
                            <w:sz w:val="18"/>
                            <w:szCs w:val="18"/>
                          </w:rPr>
                          <w:t> </w:t>
                        </w:r>
                      </w:p>
                      <w:p w14:paraId="1ECFFFDA" w14:textId="77777777" w:rsidR="001B4321" w:rsidRDefault="001B4321" w:rsidP="003757FF">
                        <w:pPr>
                          <w:pStyle w:val="NormalWeb"/>
                          <w:spacing w:before="0"/>
                          <w:jc w:val="both"/>
                        </w:pPr>
                        <w:r>
                          <w:rPr>
                            <w:sz w:val="18"/>
                            <w:szCs w:val="18"/>
                          </w:rPr>
                          <w:t xml:space="preserve"> Care Plan</w:t>
                        </w:r>
                      </w:p>
                    </w:txbxContent>
                  </v:textbox>
                </v:shape>
                <v:line id="Line 362" o:spid="_x0000_s1210" style="position:absolute;flip:x;visibility:visible;mso-wrap-style:square" from="32767,59672" to="55646,5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11" type="#_x0000_t202" style="position:absolute;left:37995;top:57081;width:1527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2C6C128A" w:rsidR="001B4321" w:rsidRDefault="001B4321" w:rsidP="003757FF">
                        <w:pPr>
                          <w:pStyle w:val="NormalWeb"/>
                          <w:spacing w:before="0"/>
                          <w:jc w:val="both"/>
                        </w:pPr>
                        <w:r>
                          <w:rPr>
                            <w:sz w:val="18"/>
                            <w:szCs w:val="18"/>
                          </w:rPr>
                          <w:t>Share Response Resources</w:t>
                        </w:r>
                      </w:p>
                      <w:p w14:paraId="39BA630D" w14:textId="77777777" w:rsidR="001B4321" w:rsidRDefault="001B4321" w:rsidP="003757FF">
                        <w:pPr>
                          <w:pStyle w:val="NormalWeb"/>
                          <w:spacing w:before="0"/>
                          <w:jc w:val="both"/>
                        </w:pPr>
                        <w:r>
                          <w:rPr>
                            <w:sz w:val="18"/>
                            <w:szCs w:val="18"/>
                          </w:rPr>
                          <w:t> </w:t>
                        </w:r>
                      </w:p>
                      <w:p w14:paraId="3E76C19D" w14:textId="77777777" w:rsidR="001B4321" w:rsidRDefault="001B4321" w:rsidP="003757FF">
                        <w:pPr>
                          <w:pStyle w:val="NormalWeb"/>
                          <w:spacing w:before="0"/>
                          <w:jc w:val="both"/>
                        </w:pPr>
                        <w:r>
                          <w:rPr>
                            <w:sz w:val="18"/>
                            <w:szCs w:val="18"/>
                          </w:rPr>
                          <w:t> </w:t>
                        </w:r>
                      </w:p>
                      <w:p w14:paraId="6CEE8058" w14:textId="77777777" w:rsidR="001B4321" w:rsidRDefault="001B4321" w:rsidP="003757FF">
                        <w:pPr>
                          <w:pStyle w:val="NormalWeb"/>
                          <w:spacing w:before="0"/>
                          <w:jc w:val="both"/>
                        </w:pPr>
                        <w:r>
                          <w:rPr>
                            <w:sz w:val="18"/>
                            <w:szCs w:val="18"/>
                          </w:rPr>
                          <w:t xml:space="preserve"> Care Plan</w:t>
                        </w:r>
                      </w:p>
                    </w:txbxContent>
                  </v:textbox>
                </v:shape>
                <v:line id="Straight Connector 650" o:spid="_x0000_s1212" style="position:absolute;visibility:visible;mso-wrap-style:square" from="58200,56415" to="60769,5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13" style="position:absolute;visibility:visible;mso-wrap-style:square" from="60864,56595" to="60960,59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14" type="#_x0000_t32" style="position:absolute;left:58102;top:5893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15" type="#_x0000_t202" style="position:absolute;left:61202;top:54352;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2E8C4B48" w:rsidR="001B4321" w:rsidRDefault="001B4321" w:rsidP="00B24104">
                        <w:pPr>
                          <w:pStyle w:val="NormalWeb"/>
                          <w:jc w:val="center"/>
                        </w:pPr>
                        <w:r>
                          <w:rPr>
                            <w:sz w:val="18"/>
                            <w:szCs w:val="18"/>
                          </w:rPr>
                          <w:t>Provide applicable services</w:t>
                        </w:r>
                      </w:p>
                    </w:txbxContent>
                  </v:textbox>
                </v:shape>
                <v:line id="Line 356" o:spid="_x0000_s1216" style="position:absolute;visibility:visible;mso-wrap-style:square" from="9569,64552" to="17027,6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7" type="#_x0000_t202" style="position:absolute;left:19470;top:59774;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1B4321" w:rsidRDefault="001B4321" w:rsidP="003757FF">
                        <w:pPr>
                          <w:pStyle w:val="NormalWeb"/>
                          <w:spacing w:before="0"/>
                          <w:jc w:val="center"/>
                        </w:pPr>
                        <w:r>
                          <w:rPr>
                            <w:sz w:val="18"/>
                            <w:szCs w:val="18"/>
                          </w:rPr>
                          <w:t>Update Care Plan</w:t>
                        </w:r>
                      </w:p>
                      <w:p w14:paraId="75A5E789" w14:textId="77777777" w:rsidR="001B4321" w:rsidRDefault="001B4321" w:rsidP="003757FF">
                        <w:pPr>
                          <w:pStyle w:val="NormalWeb"/>
                          <w:spacing w:before="0"/>
                          <w:jc w:val="both"/>
                        </w:pPr>
                        <w:r>
                          <w:rPr>
                            <w:sz w:val="18"/>
                            <w:szCs w:val="18"/>
                          </w:rPr>
                          <w:t> </w:t>
                        </w:r>
                      </w:p>
                      <w:p w14:paraId="78B05FC9" w14:textId="77777777" w:rsidR="001B4321" w:rsidRDefault="001B4321" w:rsidP="003757FF">
                        <w:pPr>
                          <w:pStyle w:val="NormalWeb"/>
                          <w:spacing w:before="0"/>
                          <w:jc w:val="both"/>
                        </w:pPr>
                        <w:r>
                          <w:rPr>
                            <w:sz w:val="18"/>
                            <w:szCs w:val="18"/>
                          </w:rPr>
                          <w:t> </w:t>
                        </w:r>
                      </w:p>
                      <w:p w14:paraId="2157AD50" w14:textId="77777777" w:rsidR="001B4321" w:rsidRDefault="001B4321" w:rsidP="003757FF">
                        <w:pPr>
                          <w:pStyle w:val="NormalWeb"/>
                          <w:spacing w:before="0"/>
                          <w:jc w:val="both"/>
                        </w:pPr>
                        <w:r>
                          <w:rPr>
                            <w:sz w:val="18"/>
                            <w:szCs w:val="18"/>
                          </w:rPr>
                          <w:t xml:space="preserve"> Care Plan</w:t>
                        </w:r>
                      </w:p>
                    </w:txbxContent>
                  </v:textbox>
                </v:shape>
                <v:shape id="Text Box 162" o:spid="_x0000_s1218" type="#_x0000_t202" style="position:absolute;left:64619;top:12601;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1B4321" w:rsidRDefault="001B4321" w:rsidP="003757FF">
                        <w:pPr>
                          <w:pStyle w:val="NormalWeb"/>
                          <w:spacing w:before="0"/>
                        </w:pPr>
                        <w:r>
                          <w:rPr>
                            <w:sz w:val="18"/>
                            <w:szCs w:val="18"/>
                          </w:rPr>
                          <w:t> </w:t>
                        </w:r>
                      </w:p>
                      <w:p w14:paraId="1CA61852" w14:textId="6D056AF7" w:rsidR="001B4321" w:rsidRDefault="001B4321" w:rsidP="00B24104">
                        <w:pPr>
                          <w:pStyle w:val="NormalWeb"/>
                          <w:spacing w:before="0"/>
                          <w:jc w:val="center"/>
                        </w:pPr>
                        <w:r>
                          <w:rPr>
                            <w:b/>
                            <w:bCs/>
                            <w:sz w:val="18"/>
                            <w:szCs w:val="18"/>
                          </w:rPr>
                          <w:t>Referral Providers as Content Consumer</w:t>
                        </w:r>
                      </w:p>
                    </w:txbxContent>
                  </v:textbox>
                </v:shape>
                <v:line id="Line 161" o:spid="_x0000_s1219" style="position:absolute;visibility:visible;mso-wrap-style:square" from="70096,17257" to="70872,7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20" style="position:absolute;left:69723;top:64079;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21" style="position:absolute;visibility:visible;mso-wrap-style:square" from="32767,64079" to="69627,6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22" type="#_x0000_t202" style="position:absolute;left:38624;top:61824;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77777777" w:rsidR="001B4321" w:rsidRDefault="001B4321" w:rsidP="003757FF">
                        <w:pPr>
                          <w:pStyle w:val="NormalWeb"/>
                          <w:spacing w:before="0"/>
                          <w:jc w:val="both"/>
                        </w:pPr>
                        <w:r>
                          <w:rPr>
                            <w:sz w:val="18"/>
                            <w:szCs w:val="18"/>
                          </w:rPr>
                          <w:t>Share Referral Request</w:t>
                        </w:r>
                      </w:p>
                      <w:p w14:paraId="2F0D810C" w14:textId="77777777" w:rsidR="001B4321" w:rsidRDefault="001B4321" w:rsidP="003757FF">
                        <w:pPr>
                          <w:pStyle w:val="NormalWeb"/>
                          <w:spacing w:before="0"/>
                          <w:jc w:val="both"/>
                        </w:pPr>
                        <w:r>
                          <w:rPr>
                            <w:sz w:val="18"/>
                            <w:szCs w:val="18"/>
                          </w:rPr>
                          <w:t> </w:t>
                        </w:r>
                      </w:p>
                      <w:p w14:paraId="341C854C" w14:textId="77777777" w:rsidR="001B4321" w:rsidRDefault="001B4321" w:rsidP="003757FF">
                        <w:pPr>
                          <w:pStyle w:val="NormalWeb"/>
                          <w:spacing w:before="0"/>
                          <w:jc w:val="both"/>
                        </w:pPr>
                        <w:r>
                          <w:rPr>
                            <w:sz w:val="18"/>
                            <w:szCs w:val="18"/>
                          </w:rPr>
                          <w:t> </w:t>
                        </w:r>
                      </w:p>
                      <w:p w14:paraId="45328994" w14:textId="77777777" w:rsidR="001B4321" w:rsidRDefault="001B4321" w:rsidP="003757FF">
                        <w:pPr>
                          <w:pStyle w:val="NormalWeb"/>
                          <w:spacing w:before="0"/>
                          <w:jc w:val="both"/>
                        </w:pPr>
                        <w:r>
                          <w:rPr>
                            <w:sz w:val="18"/>
                            <w:szCs w:val="18"/>
                          </w:rPr>
                          <w:t xml:space="preserve"> Care Plan</w:t>
                        </w:r>
                      </w:p>
                    </w:txbxContent>
                  </v:textbox>
                </v:shape>
                <v:line id="Line 362" o:spid="_x0000_s1223" style="position:absolute;flip:x y;visibility:visible;mso-wrap-style:square" from="32566,67341" to="69627,6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shape id="Text Box 160" o:spid="_x0000_s1224" type="#_x0000_t202" style="position:absolute;left:38296;top:65158;width:1552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7777777" w:rsidR="001B4321" w:rsidRDefault="001B4321" w:rsidP="003757FF">
                        <w:pPr>
                          <w:pStyle w:val="NormalWeb"/>
                          <w:spacing w:before="0"/>
                          <w:jc w:val="both"/>
                        </w:pPr>
                        <w:r>
                          <w:rPr>
                            <w:sz w:val="18"/>
                            <w:szCs w:val="18"/>
                          </w:rPr>
                          <w:t>Share Referral Response</w:t>
                        </w:r>
                      </w:p>
                      <w:p w14:paraId="049D6947" w14:textId="77777777" w:rsidR="001B4321" w:rsidRDefault="001B4321" w:rsidP="003757FF">
                        <w:pPr>
                          <w:pStyle w:val="NormalWeb"/>
                          <w:spacing w:before="0"/>
                          <w:jc w:val="both"/>
                        </w:pPr>
                        <w:r>
                          <w:rPr>
                            <w:sz w:val="18"/>
                            <w:szCs w:val="18"/>
                          </w:rPr>
                          <w:t> </w:t>
                        </w:r>
                      </w:p>
                      <w:p w14:paraId="25DC7EAB" w14:textId="77777777" w:rsidR="001B4321" w:rsidRDefault="001B4321" w:rsidP="003757FF">
                        <w:pPr>
                          <w:pStyle w:val="NormalWeb"/>
                          <w:spacing w:before="0"/>
                          <w:jc w:val="both"/>
                        </w:pPr>
                        <w:r>
                          <w:rPr>
                            <w:sz w:val="18"/>
                            <w:szCs w:val="18"/>
                          </w:rPr>
                          <w:t> </w:t>
                        </w:r>
                      </w:p>
                      <w:p w14:paraId="16F4309A" w14:textId="77777777" w:rsidR="001B4321" w:rsidRDefault="001B4321" w:rsidP="003757FF">
                        <w:pPr>
                          <w:pStyle w:val="NormalWeb"/>
                          <w:spacing w:before="0"/>
                          <w:jc w:val="both"/>
                        </w:pPr>
                        <w:r>
                          <w:rPr>
                            <w:sz w:val="18"/>
                            <w:szCs w:val="18"/>
                          </w:rPr>
                          <w:t xml:space="preserve"> Care Plan</w:t>
                        </w:r>
                      </w:p>
                    </w:txbxContent>
                  </v:textbox>
                </v:shape>
                <v:line id="Line 362" o:spid="_x0000_s1225" style="position:absolute;visibility:visible;mso-wrap-style:square" from="9675,52825" to="17133,5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26" type="#_x0000_t202" style="position:absolute;left:9569;top:49258;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1B4321" w:rsidRPr="009A41FE" w:rsidRDefault="001B4321" w:rsidP="003757FF">
                        <w:pPr>
                          <w:pStyle w:val="NormalWeb"/>
                          <w:spacing w:before="0"/>
                          <w:jc w:val="center"/>
                          <w:rPr>
                            <w:sz w:val="16"/>
                            <w:szCs w:val="16"/>
                          </w:rPr>
                        </w:pPr>
                        <w:r w:rsidRPr="009A41FE">
                          <w:rPr>
                            <w:sz w:val="16"/>
                            <w:szCs w:val="16"/>
                          </w:rPr>
                          <w:t>Retrieve Care Plan</w:t>
                        </w:r>
                      </w:p>
                      <w:p w14:paraId="369071D7" w14:textId="77777777" w:rsidR="001B4321" w:rsidRDefault="001B4321" w:rsidP="003757FF">
                        <w:pPr>
                          <w:pStyle w:val="NormalWeb"/>
                          <w:spacing w:before="0"/>
                          <w:jc w:val="both"/>
                        </w:pPr>
                        <w:r>
                          <w:rPr>
                            <w:sz w:val="18"/>
                            <w:szCs w:val="18"/>
                          </w:rPr>
                          <w:t> </w:t>
                        </w:r>
                      </w:p>
                      <w:p w14:paraId="5E6C09E3" w14:textId="77777777" w:rsidR="001B4321" w:rsidRDefault="001B4321" w:rsidP="003757FF">
                        <w:pPr>
                          <w:pStyle w:val="NormalWeb"/>
                          <w:spacing w:before="0"/>
                          <w:jc w:val="both"/>
                        </w:pPr>
                        <w:r>
                          <w:rPr>
                            <w:sz w:val="18"/>
                            <w:szCs w:val="18"/>
                          </w:rPr>
                          <w:t> </w:t>
                        </w:r>
                      </w:p>
                      <w:p w14:paraId="71C43FEC" w14:textId="77777777" w:rsidR="001B4321" w:rsidRDefault="001B4321" w:rsidP="003757FF">
                        <w:pPr>
                          <w:pStyle w:val="NormalWeb"/>
                          <w:spacing w:before="0"/>
                          <w:jc w:val="both"/>
                        </w:pPr>
                        <w:r>
                          <w:rPr>
                            <w:sz w:val="18"/>
                            <w:szCs w:val="18"/>
                          </w:rPr>
                          <w:t xml:space="preserve"> Care Plan</w:t>
                        </w:r>
                      </w:p>
                    </w:txbxContent>
                  </v:textbox>
                </v:shape>
                <v:shape id="Text Box 162" o:spid="_x0000_s1227" type="#_x0000_t202" style="position:absolute;left:15197;top:11733;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1B4321" w:rsidRDefault="001B4321" w:rsidP="003757FF">
                        <w:pPr>
                          <w:pStyle w:val="NormalWeb"/>
                          <w:spacing w:before="0"/>
                        </w:pPr>
                        <w:r>
                          <w:rPr>
                            <w:sz w:val="18"/>
                            <w:szCs w:val="18"/>
                          </w:rPr>
                          <w:t> </w:t>
                        </w:r>
                      </w:p>
                      <w:p w14:paraId="6128DD59" w14:textId="77777777" w:rsidR="001B4321" w:rsidRDefault="001B4321" w:rsidP="003757FF">
                        <w:pPr>
                          <w:pStyle w:val="NormalWeb"/>
                          <w:spacing w:before="0"/>
                        </w:pPr>
                        <w:r>
                          <w:rPr>
                            <w:b/>
                            <w:bCs/>
                            <w:sz w:val="18"/>
                            <w:szCs w:val="18"/>
                          </w:rPr>
                          <w:t>Care Plan Service</w:t>
                        </w:r>
                      </w:p>
                    </w:txbxContent>
                  </v:textbox>
                </v:shape>
                <v:line id="Line 161" o:spid="_x0000_s1228" style="position:absolute;flip:x;visibility:visible;mso-wrap-style:square" from="17862,15986" to="17969,76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9" style="position:absolute;left:17040;top:29381;width:2392;height:4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30" style="position:absolute;flip:x;visibility:visible;mso-wrap-style:square" from="19476,61824" to="30207,6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31" type="#_x0000_t202" style="position:absolute;left:9569;top:6118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1B4321" w:rsidRDefault="001B4321" w:rsidP="003757FF">
                        <w:pPr>
                          <w:pStyle w:val="NormalWeb"/>
                          <w:spacing w:before="0"/>
                          <w:jc w:val="center"/>
                        </w:pPr>
                        <w:r>
                          <w:rPr>
                            <w:sz w:val="16"/>
                            <w:szCs w:val="16"/>
                          </w:rPr>
                          <w:t>Retrieve Care Plan</w:t>
                        </w:r>
                      </w:p>
                      <w:p w14:paraId="306AE256" w14:textId="77777777" w:rsidR="001B4321" w:rsidRDefault="001B4321" w:rsidP="003757FF">
                        <w:pPr>
                          <w:pStyle w:val="NormalWeb"/>
                          <w:spacing w:before="0"/>
                          <w:jc w:val="both"/>
                        </w:pPr>
                        <w:r>
                          <w:rPr>
                            <w:sz w:val="18"/>
                            <w:szCs w:val="18"/>
                          </w:rPr>
                          <w:t> </w:t>
                        </w:r>
                      </w:p>
                      <w:p w14:paraId="0F79C28E" w14:textId="77777777" w:rsidR="001B4321" w:rsidRDefault="001B4321" w:rsidP="003757FF">
                        <w:pPr>
                          <w:pStyle w:val="NormalWeb"/>
                          <w:spacing w:before="0"/>
                          <w:jc w:val="both"/>
                        </w:pPr>
                        <w:r>
                          <w:rPr>
                            <w:sz w:val="18"/>
                            <w:szCs w:val="18"/>
                          </w:rPr>
                          <w:t> </w:t>
                        </w:r>
                      </w:p>
                      <w:p w14:paraId="4D2975BC" w14:textId="77777777" w:rsidR="001B4321" w:rsidRDefault="001B4321" w:rsidP="003757FF">
                        <w:pPr>
                          <w:pStyle w:val="NormalWeb"/>
                          <w:spacing w:before="0"/>
                          <w:jc w:val="both"/>
                        </w:pPr>
                        <w:r>
                          <w:rPr>
                            <w:sz w:val="18"/>
                            <w:szCs w:val="18"/>
                          </w:rPr>
                          <w:t xml:space="preserve"> Care Plan</w:t>
                        </w:r>
                      </w:p>
                    </w:txbxContent>
                  </v:textbox>
                </v:shape>
                <v:shape id="Text Box 160" o:spid="_x0000_s1232" type="#_x0000_t202" style="position:absolute;left:9439;top:6979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1B4321" w:rsidRDefault="001B4321" w:rsidP="003757FF">
                        <w:pPr>
                          <w:pStyle w:val="NormalWeb"/>
                          <w:spacing w:before="0"/>
                          <w:jc w:val="center"/>
                        </w:pPr>
                        <w:r>
                          <w:rPr>
                            <w:sz w:val="16"/>
                            <w:szCs w:val="16"/>
                          </w:rPr>
                          <w:t>Retrieve Care Plan</w:t>
                        </w:r>
                      </w:p>
                      <w:p w14:paraId="0E37FF75" w14:textId="77777777" w:rsidR="001B4321" w:rsidRDefault="001B4321" w:rsidP="003757FF">
                        <w:pPr>
                          <w:pStyle w:val="NormalWeb"/>
                          <w:spacing w:before="0"/>
                          <w:jc w:val="both"/>
                        </w:pPr>
                        <w:r>
                          <w:rPr>
                            <w:sz w:val="18"/>
                            <w:szCs w:val="18"/>
                          </w:rPr>
                          <w:t> </w:t>
                        </w:r>
                      </w:p>
                      <w:p w14:paraId="154FD6BE" w14:textId="77777777" w:rsidR="001B4321" w:rsidRDefault="001B4321" w:rsidP="003757FF">
                        <w:pPr>
                          <w:pStyle w:val="NormalWeb"/>
                          <w:spacing w:before="0"/>
                          <w:jc w:val="both"/>
                        </w:pPr>
                        <w:r>
                          <w:rPr>
                            <w:sz w:val="18"/>
                            <w:szCs w:val="18"/>
                          </w:rPr>
                          <w:t> </w:t>
                        </w:r>
                      </w:p>
                      <w:p w14:paraId="32EDE315" w14:textId="77777777" w:rsidR="001B4321" w:rsidRDefault="001B4321" w:rsidP="003757FF">
                        <w:pPr>
                          <w:pStyle w:val="NormalWeb"/>
                          <w:spacing w:before="0"/>
                          <w:jc w:val="both"/>
                        </w:pPr>
                        <w:r>
                          <w:rPr>
                            <w:sz w:val="18"/>
                            <w:szCs w:val="18"/>
                          </w:rPr>
                          <w:t xml:space="preserve"> Care Plan</w:t>
                        </w:r>
                      </w:p>
                    </w:txbxContent>
                  </v:textbox>
                </v:shape>
                <v:shape id="Text Box 160" o:spid="_x0000_s1233" type="#_x0000_t202" style="position:absolute;left:19857;top:69141;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1B4321" w:rsidRDefault="001B4321" w:rsidP="003757FF">
                        <w:pPr>
                          <w:pStyle w:val="NormalWeb"/>
                          <w:spacing w:before="0"/>
                          <w:jc w:val="center"/>
                        </w:pPr>
                        <w:r>
                          <w:rPr>
                            <w:sz w:val="18"/>
                            <w:szCs w:val="18"/>
                          </w:rPr>
                          <w:t>Update Care Plan</w:t>
                        </w:r>
                      </w:p>
                      <w:p w14:paraId="49073833" w14:textId="77777777" w:rsidR="001B4321" w:rsidRDefault="001B4321" w:rsidP="003757FF">
                        <w:pPr>
                          <w:pStyle w:val="NormalWeb"/>
                          <w:spacing w:before="0"/>
                          <w:jc w:val="both"/>
                        </w:pPr>
                        <w:r>
                          <w:rPr>
                            <w:sz w:val="18"/>
                            <w:szCs w:val="18"/>
                          </w:rPr>
                          <w:t> </w:t>
                        </w:r>
                      </w:p>
                      <w:p w14:paraId="3503CC2D" w14:textId="77777777" w:rsidR="001B4321" w:rsidRDefault="001B4321" w:rsidP="003757FF">
                        <w:pPr>
                          <w:pStyle w:val="NormalWeb"/>
                          <w:spacing w:before="0"/>
                          <w:jc w:val="both"/>
                        </w:pPr>
                        <w:r>
                          <w:rPr>
                            <w:sz w:val="18"/>
                            <w:szCs w:val="18"/>
                          </w:rPr>
                          <w:t> </w:t>
                        </w:r>
                      </w:p>
                      <w:p w14:paraId="6DBCB768" w14:textId="77777777" w:rsidR="001B4321" w:rsidRDefault="001B4321" w:rsidP="003757FF">
                        <w:pPr>
                          <w:pStyle w:val="NormalWeb"/>
                          <w:spacing w:before="0"/>
                          <w:jc w:val="both"/>
                        </w:pPr>
                        <w:r>
                          <w:rPr>
                            <w:sz w:val="18"/>
                            <w:szCs w:val="18"/>
                          </w:rPr>
                          <w:t xml:space="preserve"> Care Plan</w:t>
                        </w:r>
                      </w:p>
                    </w:txbxContent>
                  </v:textbox>
                </v:shape>
                <v:line id="Line 356" o:spid="_x0000_s1234" style="position:absolute;flip:x;visibility:visible;mso-wrap-style:square" from="19438,71192" to="30169,7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line id="Line 356" o:spid="_x0000_s1235" style="position:absolute;visibility:visible;mso-wrap-style:square" from="9558,73720" to="17013,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36" style="position:absolute;visibility:visible;mso-wrap-style:square" from="19244,34158" to="30184,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37" type="#_x0000_t202" style="position:absolute;left:19670;top:30452;width:1031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1B4321" w:rsidRDefault="001B4321" w:rsidP="003757FF">
                        <w:pPr>
                          <w:pStyle w:val="NormalWeb"/>
                          <w:spacing w:before="0"/>
                          <w:jc w:val="center"/>
                        </w:pPr>
                        <w:r>
                          <w:rPr>
                            <w:sz w:val="18"/>
                            <w:szCs w:val="18"/>
                          </w:rPr>
                          <w:t>Retrieve Care Plan (pregnancy)</w:t>
                        </w:r>
                      </w:p>
                    </w:txbxContent>
                  </v:textbox>
                </v:shape>
                <v:shape id="Text Box 162" o:spid="_x0000_s1238" type="#_x0000_t202" style="position:absolute;left:50099;top:8942;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1B4321" w:rsidRDefault="001B4321" w:rsidP="00B24104">
                        <w:pPr>
                          <w:pStyle w:val="NormalWeb"/>
                          <w:spacing w:before="0"/>
                        </w:pPr>
                        <w:r>
                          <w:rPr>
                            <w:sz w:val="18"/>
                            <w:szCs w:val="18"/>
                          </w:rPr>
                          <w:t> </w:t>
                        </w:r>
                      </w:p>
                      <w:p w14:paraId="11F4D7E7" w14:textId="77777777" w:rsidR="001B4321" w:rsidRDefault="001B4321" w:rsidP="00B24104">
                        <w:pPr>
                          <w:pStyle w:val="NormalWeb"/>
                          <w:spacing w:before="0"/>
                          <w:jc w:val="center"/>
                        </w:pPr>
                        <w:r>
                          <w:rPr>
                            <w:b/>
                            <w:bCs/>
                            <w:sz w:val="18"/>
                            <w:szCs w:val="18"/>
                          </w:rPr>
                          <w:t>Lab/Pharmacy/Radiology as Content Consumers</w:t>
                        </w:r>
                      </w:p>
                    </w:txbxContent>
                  </v:textbox>
                </v:shape>
                <v:shape id="Text Box 160" o:spid="_x0000_s1239" type="#_x0000_t202" style="position:absolute;left:73969;top:63017;width:7900;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1B4321" w:rsidRDefault="001B4321" w:rsidP="009953A0">
                        <w:pPr>
                          <w:pStyle w:val="NormalWeb"/>
                          <w:jc w:val="center"/>
                        </w:pPr>
                        <w:r>
                          <w:rPr>
                            <w:sz w:val="18"/>
                            <w:szCs w:val="18"/>
                          </w:rPr>
                          <w:t>Provide applicable services</w:t>
                        </w:r>
                      </w:p>
                    </w:txbxContent>
                  </v:textbox>
                </v:shape>
                <v:line id="Straight Connector 741" o:spid="_x0000_s1240" style="position:absolute;visibility:visible;mso-wrap-style:square" from="71951,64974" to="74517,6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41" style="position:absolute;visibility:visible;mso-wrap-style:square" from="74618,65158" to="74714,67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" strokecolor="black [3213]" strokeweight=".5pt">
                  <v:stroke joinstyle="miter"/>
                </v:line>
                <v:shape id="Straight Arrow Connector 743" o:spid="_x0000_s1242" type="#_x0000_t32" style="position:absolute;left:71856;top:67495;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" strokecolor="black [3213]" strokeweight=".5pt">
                  <v:stroke endarrow="block" joinstyle="miter"/>
                </v:shape>
                <w10:anchorlock/>
              </v:group>
            </w:pict>
          </mc:Fallback>
        </mc:AlternateContent>
      </w:r>
    </w:p>
    <w:p w14:paraId="19045D0C" w14:textId="093801CB" w:rsidR="00CE7CCD" w:rsidRDefault="00CE7CCD" w:rsidP="00CC2885">
      <w:pPr>
        <w:jc w:val="both"/>
        <w:rPr>
          <w:color w:val="00B050"/>
        </w:rPr>
        <w:sectPr w:rsidR="00CE7CCD" w:rsidSect="00763754">
          <w:pgSz w:w="12240" w:h="15840" w:code="1"/>
          <w:pgMar w:top="1440" w:right="1080" w:bottom="1440" w:left="1800" w:header="720" w:footer="720" w:gutter="0"/>
          <w:lnNumType w:countBy="5" w:restart="continuous"/>
          <w:pgNumType w:start="1"/>
          <w:cols w:space="720"/>
          <w:titlePg/>
          <w:docGrid w:linePitch="326"/>
        </w:sectPr>
      </w:pPr>
    </w:p>
    <w:p w14:paraId="11D1D056" w14:textId="025E8B2D" w:rsidR="001A6373" w:rsidRDefault="001A6373" w:rsidP="00CC2885">
      <w:pPr>
        <w:jc w:val="both"/>
        <w:rPr>
          <w:color w:val="00B050"/>
        </w:rPr>
        <w:sectPr w:rsidR="001A6373" w:rsidSect="00763754">
          <w:pgSz w:w="12240" w:h="15840" w:code="1"/>
          <w:pgMar w:top="1440" w:right="1080" w:bottom="1440" w:left="1800" w:header="720" w:footer="720" w:gutter="0"/>
          <w:lnNumType w:countBy="5" w:restart="continuous"/>
          <w:pgNumType w:start="1"/>
          <w:cols w:space="720"/>
          <w:titlePg/>
          <w:docGrid w:linePitch="326"/>
        </w:sectPr>
      </w:pPr>
    </w:p>
    <w:p w14:paraId="0A0EAEA0" w14:textId="4ACD2B88" w:rsidR="00CC2885" w:rsidRPr="00926831" w:rsidRDefault="00CC2885" w:rsidP="003757FF">
      <w:pPr>
        <w:rPr>
          <w:b/>
          <w:color w:val="00B050"/>
        </w:rPr>
      </w:pPr>
      <w:r w:rsidRPr="00926831">
        <w:rPr>
          <w:b/>
          <w:color w:val="00B050"/>
        </w:rPr>
        <w:lastRenderedPageBreak/>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1C295953" w:rsidR="00011163" w:rsidRDefault="001C409B" w:rsidP="00CC2885">
      <w:pPr>
        <w:jc w:val="both"/>
        <w:rPr>
          <w:color w:val="00B050"/>
        </w:rPr>
      </w:pPr>
      <w:r>
        <w:rPr>
          <w:noProof/>
          <w:color w:val="00B050"/>
        </w:rPr>
        <w:lastRenderedPageBreak/>
        <mc:AlternateContent>
          <mc:Choice Requires="wpc">
            <w:drawing>
              <wp:inline distT="0" distB="0" distL="0" distR="0" wp14:anchorId="79547840" wp14:editId="325EE8B6">
                <wp:extent cx="8282763" cy="6868160"/>
                <wp:effectExtent l="0" t="0" r="0" b="27940"/>
                <wp:docPr id="737" name="Canvas 7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4" name="Text Box 160"/>
                        <wps:cNvSpPr txBox="1">
                          <a:spLocks noChangeArrowheads="1"/>
                        </wps:cNvSpPr>
                        <wps:spPr bwMode="auto">
                          <a:xfrm>
                            <a:off x="455117" y="35206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DD060" w14:textId="77777777" w:rsidR="001B4321" w:rsidRPr="00C95A25" w:rsidRDefault="001B4321" w:rsidP="001C409B">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85" name="Line 161"/>
                        <wps:cNvCnPr>
                          <a:cxnSpLocks noChangeShapeType="1"/>
                        </wps:cNvCnPr>
                        <wps:spPr bwMode="auto">
                          <a:xfrm flipH="1">
                            <a:off x="797442" y="691317"/>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Rectangle 686"/>
                        <wps:cNvSpPr>
                          <a:spLocks noChangeArrowheads="1"/>
                        </wps:cNvSpPr>
                        <wps:spPr bwMode="auto">
                          <a:xfrm>
                            <a:off x="693241" y="957131"/>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Text Box 162"/>
                        <wps:cNvSpPr txBox="1">
                          <a:spLocks noChangeArrowheads="1"/>
                        </wps:cNvSpPr>
                        <wps:spPr bwMode="auto">
                          <a:xfrm>
                            <a:off x="2574842" y="549778"/>
                            <a:ext cx="1221105" cy="353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CA65" w14:textId="7774FF4E" w:rsidR="001B4321" w:rsidRPr="00C95A25" w:rsidRDefault="001B4321" w:rsidP="001C409B">
                              <w:pPr>
                                <w:pStyle w:val="NormalWeb"/>
                                <w:spacing w:before="0"/>
                                <w:jc w:val="center"/>
                                <w:rPr>
                                  <w:b/>
                                </w:rPr>
                              </w:pPr>
                              <w:r>
                                <w:rPr>
                                  <w:b/>
                                  <w:sz w:val="18"/>
                                  <w:szCs w:val="18"/>
                                </w:rPr>
                                <w:t>Birthing Facility</w:t>
                              </w:r>
                              <w:r w:rsidRPr="00C95A25">
                                <w:rPr>
                                  <w:b/>
                                  <w:sz w:val="18"/>
                                  <w:szCs w:val="18"/>
                                </w:rPr>
                                <w:t xml:space="preserve"> as</w:t>
                              </w:r>
                            </w:p>
                            <w:p w14:paraId="7BF43E28" w14:textId="31DC9B67" w:rsidR="001B4321" w:rsidRPr="00C95A25" w:rsidRDefault="001B4321" w:rsidP="001C409B">
                              <w:pPr>
                                <w:pStyle w:val="NormalWeb"/>
                                <w:spacing w:before="0"/>
                                <w:jc w:val="center"/>
                                <w:rPr>
                                  <w:b/>
                                </w:rPr>
                              </w:pPr>
                              <w:r w:rsidRPr="00C95A25">
                                <w:rPr>
                                  <w:b/>
                                  <w:sz w:val="18"/>
                                  <w:szCs w:val="18"/>
                                </w:rPr>
                                <w:t xml:space="preserve">Care Plan Contributor </w:t>
                              </w:r>
                              <w:del w:id="205" w:author="Jones, Emma" w:date="2018-03-13T14:06:00Z">
                                <w:r w:rsidRPr="00C95A25" w:rsidDel="007B3213">
                                  <w:rPr>
                                    <w:b/>
                                    <w:sz w:val="18"/>
                                    <w:szCs w:val="18"/>
                                  </w:rPr>
                                  <w:delText>grouped with Content Creator</w:delText>
                                </w:r>
                              </w:del>
                            </w:p>
                          </w:txbxContent>
                        </wps:txbx>
                        <wps:bodyPr rot="0" vert="horz" wrap="square" lIns="0" tIns="0" rIns="0" bIns="0" anchor="t" anchorCtr="0" upright="1">
                          <a:noAutofit/>
                        </wps:bodyPr>
                      </wps:wsp>
                      <wps:wsp>
                        <wps:cNvPr id="688" name="Line 161"/>
                        <wps:cNvCnPr>
                          <a:cxnSpLocks noChangeShapeType="1"/>
                        </wps:cNvCnPr>
                        <wps:spPr bwMode="auto">
                          <a:xfrm>
                            <a:off x="3119017" y="916226"/>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Rectangle 689"/>
                        <wps:cNvSpPr>
                          <a:spLocks noChangeArrowheads="1"/>
                        </wps:cNvSpPr>
                        <wps:spPr bwMode="auto">
                          <a:xfrm>
                            <a:off x="3020754" y="1573819"/>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0" name="Line 356"/>
                        <wps:cNvCnPr>
                          <a:cxnSpLocks noChangeShapeType="1"/>
                        </wps:cNvCnPr>
                        <wps:spPr bwMode="auto">
                          <a:xfrm>
                            <a:off x="943905" y="1573820"/>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Text Box 160"/>
                        <wps:cNvSpPr txBox="1">
                          <a:spLocks noChangeArrowheads="1"/>
                        </wps:cNvSpPr>
                        <wps:spPr bwMode="auto">
                          <a:xfrm>
                            <a:off x="1541721" y="1275060"/>
                            <a:ext cx="1328911"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190F2" w14:textId="66811249" w:rsidR="001B4321" w:rsidRDefault="001B4321" w:rsidP="001C409B">
                              <w:pPr>
                                <w:pStyle w:val="NormalWeb"/>
                                <w:jc w:val="both"/>
                              </w:pPr>
                              <w:r>
                                <w:rPr>
                                  <w:sz w:val="18"/>
                                  <w:szCs w:val="18"/>
                                </w:rPr>
                                <w:t>Delivery Episode</w:t>
                              </w:r>
                            </w:p>
                          </w:txbxContent>
                        </wps:txbx>
                        <wps:bodyPr rot="0" vert="horz" wrap="square" lIns="91440" tIns="45720" rIns="91440" bIns="45720" anchor="t" anchorCtr="0" upright="1">
                          <a:noAutofit/>
                        </wps:bodyPr>
                      </wps:wsp>
                      <wps:wsp>
                        <wps:cNvPr id="692" name="Text Box 162"/>
                        <wps:cNvSpPr txBox="1">
                          <a:spLocks noChangeArrowheads="1"/>
                        </wps:cNvSpPr>
                        <wps:spPr bwMode="auto">
                          <a:xfrm>
                            <a:off x="4028100" y="493951"/>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27D0A" w14:textId="77777777" w:rsidR="001B4321" w:rsidRDefault="001B4321" w:rsidP="001C409B">
                              <w:pPr>
                                <w:pStyle w:val="NormalWeb"/>
                                <w:spacing w:before="0"/>
                                <w:jc w:val="center"/>
                              </w:pPr>
                              <w:r>
                                <w:rPr>
                                  <w:sz w:val="18"/>
                                  <w:szCs w:val="18"/>
                                </w:rPr>
                                <w:t> </w:t>
                              </w:r>
                            </w:p>
                            <w:p w14:paraId="6523BC67" w14:textId="77777777" w:rsidR="001B4321" w:rsidRPr="00C95A25" w:rsidRDefault="001B4321" w:rsidP="001C409B">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93" name="Line 161"/>
                        <wps:cNvCnPr>
                          <a:cxnSpLocks noChangeShapeType="1"/>
                        </wps:cNvCnPr>
                        <wps:spPr bwMode="auto">
                          <a:xfrm flipH="1">
                            <a:off x="4603898" y="967764"/>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4" name="Line 161"/>
                        <wps:cNvCnPr>
                          <a:cxnSpLocks noChangeShapeType="1"/>
                        </wps:cNvCnPr>
                        <wps:spPr bwMode="auto">
                          <a:xfrm>
                            <a:off x="5645889" y="613160"/>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5" name="Line 356"/>
                        <wps:cNvCnPr>
                          <a:cxnSpLocks noChangeShapeType="1"/>
                        </wps:cNvCnPr>
                        <wps:spPr bwMode="auto">
                          <a:xfrm flipH="1" flipV="1">
                            <a:off x="1967024" y="2151557"/>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Text Box 160"/>
                        <wps:cNvSpPr txBox="1">
                          <a:spLocks noChangeArrowheads="1"/>
                        </wps:cNvSpPr>
                        <wps:spPr bwMode="auto">
                          <a:xfrm>
                            <a:off x="1845857" y="175748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F981B" w14:textId="77777777" w:rsidR="001B4321" w:rsidRDefault="001B4321" w:rsidP="001C409B">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97" name="Line 356"/>
                        <wps:cNvCnPr>
                          <a:cxnSpLocks noChangeShapeType="1"/>
                        </wps:cNvCnPr>
                        <wps:spPr bwMode="auto">
                          <a:xfrm>
                            <a:off x="3310846" y="2849727"/>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Text Box 160"/>
                        <wps:cNvSpPr txBox="1">
                          <a:spLocks noChangeArrowheads="1"/>
                        </wps:cNvSpPr>
                        <wps:spPr bwMode="auto">
                          <a:xfrm>
                            <a:off x="3393337" y="246110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B11BC" w14:textId="77777777" w:rsidR="001B4321" w:rsidRDefault="001B4321" w:rsidP="001C409B">
                              <w:pPr>
                                <w:pStyle w:val="NormalWeb"/>
                                <w:spacing w:before="0"/>
                                <w:jc w:val="center"/>
                              </w:pPr>
                              <w:r>
                                <w:rPr>
                                  <w:sz w:val="18"/>
                                  <w:szCs w:val="18"/>
                                </w:rPr>
                                <w:t>Search for PlanDefinition</w:t>
                              </w:r>
                            </w:p>
                            <w:p w14:paraId="2A642F8A" w14:textId="77777777" w:rsidR="001B4321" w:rsidRDefault="001B4321" w:rsidP="001C409B">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99" name="Rectangle 699"/>
                        <wps:cNvSpPr>
                          <a:spLocks noChangeArrowheads="1"/>
                        </wps:cNvSpPr>
                        <wps:spPr bwMode="auto">
                          <a:xfrm>
                            <a:off x="4499479" y="2849491"/>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0" name="Line 362"/>
                        <wps:cNvCnPr>
                          <a:cxnSpLocks noChangeShapeType="1"/>
                        </wps:cNvCnPr>
                        <wps:spPr bwMode="auto">
                          <a:xfrm flipH="1" flipV="1">
                            <a:off x="3296094" y="3296293"/>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Text Box 160"/>
                        <wps:cNvSpPr txBox="1">
                          <a:spLocks noChangeArrowheads="1"/>
                        </wps:cNvSpPr>
                        <wps:spPr bwMode="auto">
                          <a:xfrm>
                            <a:off x="3380799" y="2930357"/>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09D98" w14:textId="77777777" w:rsidR="001B4321" w:rsidRDefault="001B4321" w:rsidP="001C409B">
                              <w:pPr>
                                <w:pStyle w:val="NormalWeb"/>
                                <w:spacing w:before="0"/>
                                <w:jc w:val="center"/>
                              </w:pPr>
                              <w:r>
                                <w:rPr>
                                  <w:sz w:val="18"/>
                                  <w:szCs w:val="18"/>
                                </w:rPr>
                                <w:t>Provide  ActivityDefinition</w:t>
                              </w:r>
                            </w:p>
                            <w:p w14:paraId="412AAF9A" w14:textId="77777777" w:rsidR="001B4321" w:rsidRDefault="001B4321" w:rsidP="001C409B">
                              <w:pPr>
                                <w:pStyle w:val="NormalWeb"/>
                                <w:spacing w:before="0"/>
                                <w:jc w:val="both"/>
                              </w:pPr>
                              <w:r>
                                <w:rPr>
                                  <w:sz w:val="18"/>
                                  <w:szCs w:val="18"/>
                                </w:rPr>
                                <w:t> </w:t>
                              </w:r>
                            </w:p>
                            <w:p w14:paraId="1D9F898E" w14:textId="77777777" w:rsidR="001B4321" w:rsidRDefault="001B4321" w:rsidP="001C409B">
                              <w:pPr>
                                <w:pStyle w:val="NormalWeb"/>
                                <w:spacing w:before="0"/>
                                <w:jc w:val="both"/>
                              </w:pPr>
                              <w:r>
                                <w:rPr>
                                  <w:sz w:val="18"/>
                                  <w:szCs w:val="18"/>
                                </w:rPr>
                                <w:t> </w:t>
                              </w:r>
                            </w:p>
                            <w:p w14:paraId="0C6CC190" w14:textId="77777777" w:rsidR="001B4321" w:rsidRDefault="001B4321" w:rsidP="001C409B">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702" name="Line 356"/>
                        <wps:cNvCnPr>
                          <a:cxnSpLocks noChangeShapeType="1"/>
                        </wps:cNvCnPr>
                        <wps:spPr bwMode="auto">
                          <a:xfrm flipH="1">
                            <a:off x="1943263" y="381728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Text Box 160"/>
                        <wps:cNvSpPr txBox="1">
                          <a:spLocks noChangeArrowheads="1"/>
                        </wps:cNvSpPr>
                        <wps:spPr bwMode="auto">
                          <a:xfrm>
                            <a:off x="1871331" y="3404743"/>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E6" w14:textId="77777777" w:rsidR="001B4321" w:rsidRDefault="001B4321" w:rsidP="001C409B">
                              <w:pPr>
                                <w:pStyle w:val="NormalWeb"/>
                                <w:spacing w:before="0"/>
                                <w:jc w:val="center"/>
                              </w:pPr>
                              <w:r>
                                <w:rPr>
                                  <w:sz w:val="18"/>
                                  <w:szCs w:val="18"/>
                                </w:rPr>
                                <w:t>Update Care Plan (pregnancy)</w:t>
                              </w:r>
                            </w:p>
                            <w:p w14:paraId="1A736F41" w14:textId="77777777" w:rsidR="001B4321" w:rsidRDefault="001B4321" w:rsidP="001C409B">
                              <w:pPr>
                                <w:pStyle w:val="NormalWeb"/>
                                <w:spacing w:before="0"/>
                                <w:jc w:val="center"/>
                              </w:pPr>
                            </w:p>
                            <w:p w14:paraId="597FBFF7" w14:textId="77777777" w:rsidR="001B4321" w:rsidRDefault="001B4321" w:rsidP="001C409B">
                              <w:pPr>
                                <w:pStyle w:val="NormalWeb"/>
                                <w:spacing w:before="0"/>
                                <w:jc w:val="center"/>
                              </w:pPr>
                            </w:p>
                            <w:p w14:paraId="14F45F25" w14:textId="77777777" w:rsidR="001B4321" w:rsidRDefault="001B4321" w:rsidP="001C409B">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04" name="Line 356"/>
                        <wps:cNvCnPr>
                          <a:cxnSpLocks noChangeShapeType="1"/>
                        </wps:cNvCnPr>
                        <wps:spPr bwMode="auto">
                          <a:xfrm>
                            <a:off x="3276734" y="4687786"/>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Rectangle 705"/>
                        <wps:cNvSpPr>
                          <a:spLocks noChangeArrowheads="1"/>
                        </wps:cNvSpPr>
                        <wps:spPr bwMode="auto">
                          <a:xfrm>
                            <a:off x="5552100" y="4668736"/>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Text Box 160"/>
                        <wps:cNvSpPr txBox="1">
                          <a:spLocks noChangeArrowheads="1"/>
                        </wps:cNvSpPr>
                        <wps:spPr bwMode="auto">
                          <a:xfrm>
                            <a:off x="3727509" y="4421589"/>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2BDF1" w14:textId="77777777" w:rsidR="001B4321" w:rsidRDefault="001B4321" w:rsidP="001C409B">
                              <w:pPr>
                                <w:pStyle w:val="NormalWeb"/>
                                <w:spacing w:before="0"/>
                                <w:jc w:val="center"/>
                              </w:pPr>
                              <w:r>
                                <w:rPr>
                                  <w:sz w:val="18"/>
                                  <w:szCs w:val="18"/>
                                </w:rPr>
                                <w:t>Share Request Resources</w:t>
                              </w:r>
                            </w:p>
                            <w:p w14:paraId="646DCCE5" w14:textId="77777777" w:rsidR="001B4321" w:rsidRDefault="001B4321" w:rsidP="001C409B">
                              <w:pPr>
                                <w:pStyle w:val="NormalWeb"/>
                                <w:spacing w:before="0"/>
                                <w:jc w:val="both"/>
                              </w:pPr>
                              <w:r>
                                <w:rPr>
                                  <w:sz w:val="18"/>
                                  <w:szCs w:val="18"/>
                                </w:rPr>
                                <w:t> </w:t>
                              </w:r>
                            </w:p>
                            <w:p w14:paraId="635A6141" w14:textId="77777777" w:rsidR="001B4321" w:rsidRDefault="001B4321" w:rsidP="001C409B">
                              <w:pPr>
                                <w:pStyle w:val="NormalWeb"/>
                                <w:spacing w:before="0"/>
                                <w:jc w:val="both"/>
                              </w:pPr>
                              <w:r>
                                <w:rPr>
                                  <w:sz w:val="18"/>
                                  <w:szCs w:val="18"/>
                                </w:rPr>
                                <w:t> </w:t>
                              </w:r>
                            </w:p>
                            <w:p w14:paraId="1D51E251"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07" name="Line 362"/>
                        <wps:cNvCnPr>
                          <a:cxnSpLocks noChangeShapeType="1"/>
                        </wps:cNvCnPr>
                        <wps:spPr bwMode="auto">
                          <a:xfrm flipH="1">
                            <a:off x="3276734" y="514498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Text Box 160"/>
                        <wps:cNvSpPr txBox="1">
                          <a:spLocks noChangeArrowheads="1"/>
                        </wps:cNvSpPr>
                        <wps:spPr bwMode="auto">
                          <a:xfrm>
                            <a:off x="3799500" y="4885957"/>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3FFE3" w14:textId="77777777" w:rsidR="001B4321" w:rsidRDefault="001B4321" w:rsidP="001C409B">
                              <w:pPr>
                                <w:pStyle w:val="NormalWeb"/>
                                <w:spacing w:before="0"/>
                                <w:jc w:val="both"/>
                              </w:pPr>
                              <w:r>
                                <w:rPr>
                                  <w:sz w:val="18"/>
                                  <w:szCs w:val="18"/>
                                </w:rPr>
                                <w:t>Share Response Resources</w:t>
                              </w:r>
                            </w:p>
                            <w:p w14:paraId="3C5C85BA" w14:textId="77777777" w:rsidR="001B4321" w:rsidRDefault="001B4321" w:rsidP="001C409B">
                              <w:pPr>
                                <w:pStyle w:val="NormalWeb"/>
                                <w:spacing w:before="0"/>
                                <w:jc w:val="both"/>
                              </w:pPr>
                              <w:r>
                                <w:rPr>
                                  <w:sz w:val="18"/>
                                  <w:szCs w:val="18"/>
                                </w:rPr>
                                <w:t> </w:t>
                              </w:r>
                            </w:p>
                            <w:p w14:paraId="4482F761" w14:textId="77777777" w:rsidR="001B4321" w:rsidRDefault="001B4321" w:rsidP="001C409B">
                              <w:pPr>
                                <w:pStyle w:val="NormalWeb"/>
                                <w:spacing w:before="0"/>
                                <w:jc w:val="both"/>
                              </w:pPr>
                              <w:r>
                                <w:rPr>
                                  <w:sz w:val="18"/>
                                  <w:szCs w:val="18"/>
                                </w:rPr>
                                <w:t> </w:t>
                              </w:r>
                            </w:p>
                            <w:p w14:paraId="6F5910AA"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09" name="Straight Connector 709"/>
                        <wps:cNvCnPr/>
                        <wps:spPr>
                          <a:xfrm>
                            <a:off x="5820070" y="4819276"/>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0" name="Straight Connector 710"/>
                        <wps:cNvCnPr/>
                        <wps:spPr>
                          <a:xfrm>
                            <a:off x="6086475" y="4837351"/>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1" name="Straight Arrow Connector 711"/>
                        <wps:cNvCnPr/>
                        <wps:spPr>
                          <a:xfrm flipH="1">
                            <a:off x="5810251" y="5071031"/>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Text Box 160"/>
                        <wps:cNvSpPr txBox="1">
                          <a:spLocks noChangeArrowheads="1"/>
                        </wps:cNvSpPr>
                        <wps:spPr bwMode="auto">
                          <a:xfrm>
                            <a:off x="6120277" y="4613011"/>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12E16" w14:textId="77777777" w:rsidR="001B4321" w:rsidRDefault="001B4321" w:rsidP="001C409B">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13" name="Line 356"/>
                        <wps:cNvCnPr>
                          <a:cxnSpLocks noChangeShapeType="1"/>
                        </wps:cNvCnPr>
                        <wps:spPr bwMode="auto">
                          <a:xfrm>
                            <a:off x="956929" y="557266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Text Box 160"/>
                        <wps:cNvSpPr txBox="1">
                          <a:spLocks noChangeArrowheads="1"/>
                        </wps:cNvSpPr>
                        <wps:spPr bwMode="auto">
                          <a:xfrm>
                            <a:off x="1967023" y="5049970"/>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1E439" w14:textId="77777777" w:rsidR="001B4321" w:rsidRDefault="001B4321" w:rsidP="001C409B">
                              <w:pPr>
                                <w:pStyle w:val="NormalWeb"/>
                                <w:spacing w:before="0"/>
                                <w:jc w:val="center"/>
                              </w:pPr>
                              <w:r>
                                <w:rPr>
                                  <w:sz w:val="18"/>
                                  <w:szCs w:val="18"/>
                                </w:rPr>
                                <w:t>Update Care Plan</w:t>
                              </w:r>
                            </w:p>
                            <w:p w14:paraId="0E8D3D92" w14:textId="77777777" w:rsidR="001B4321" w:rsidRDefault="001B4321" w:rsidP="001C409B">
                              <w:pPr>
                                <w:pStyle w:val="NormalWeb"/>
                                <w:spacing w:before="0"/>
                                <w:jc w:val="both"/>
                              </w:pPr>
                              <w:r>
                                <w:rPr>
                                  <w:sz w:val="18"/>
                                  <w:szCs w:val="18"/>
                                </w:rPr>
                                <w:t> </w:t>
                              </w:r>
                            </w:p>
                            <w:p w14:paraId="5B7FBBDD" w14:textId="77777777" w:rsidR="001B4321" w:rsidRDefault="001B4321" w:rsidP="001C409B">
                              <w:pPr>
                                <w:pStyle w:val="NormalWeb"/>
                                <w:spacing w:before="0"/>
                                <w:jc w:val="both"/>
                              </w:pPr>
                              <w:r>
                                <w:rPr>
                                  <w:sz w:val="18"/>
                                  <w:szCs w:val="18"/>
                                </w:rPr>
                                <w:t> </w:t>
                              </w:r>
                            </w:p>
                            <w:p w14:paraId="4E570578"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15" name="Text Box 162"/>
                        <wps:cNvSpPr txBox="1">
                          <a:spLocks noChangeArrowheads="1"/>
                        </wps:cNvSpPr>
                        <wps:spPr bwMode="auto">
                          <a:xfrm>
                            <a:off x="6461938" y="437909"/>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9B3EB" w14:textId="77777777" w:rsidR="001B4321" w:rsidRDefault="001B4321" w:rsidP="001C409B">
                              <w:pPr>
                                <w:pStyle w:val="NormalWeb"/>
                                <w:spacing w:before="0"/>
                              </w:pPr>
                              <w:r>
                                <w:rPr>
                                  <w:sz w:val="18"/>
                                  <w:szCs w:val="18"/>
                                </w:rPr>
                                <w:t> </w:t>
                              </w:r>
                            </w:p>
                            <w:p w14:paraId="06F82AB9" w14:textId="7142B854" w:rsidR="001B4321" w:rsidRDefault="001B4321" w:rsidP="001C409B">
                              <w:pPr>
                                <w:pStyle w:val="NormalWeb"/>
                                <w:spacing w:before="0"/>
                                <w:jc w:val="center"/>
                              </w:pPr>
                              <w:r>
                                <w:rPr>
                                  <w:b/>
                                  <w:bCs/>
                                  <w:sz w:val="18"/>
                                  <w:szCs w:val="18"/>
                                </w:rPr>
                                <w:t>OB/GYN as Content Consumer</w:t>
                              </w:r>
                            </w:p>
                          </w:txbxContent>
                        </wps:txbx>
                        <wps:bodyPr rot="0" vert="horz" wrap="square" lIns="0" tIns="0" rIns="0" bIns="0" anchor="t" anchorCtr="0" upright="1">
                          <a:noAutofit/>
                        </wps:bodyPr>
                      </wps:wsp>
                      <wps:wsp>
                        <wps:cNvPr id="716" name="Line 161"/>
                        <wps:cNvCnPr>
                          <a:cxnSpLocks noChangeShapeType="1"/>
                        </wps:cNvCnPr>
                        <wps:spPr bwMode="auto">
                          <a:xfrm>
                            <a:off x="7009626" y="903552"/>
                            <a:ext cx="77609" cy="55144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717"/>
                        <wps:cNvSpPr>
                          <a:spLocks noChangeArrowheads="1"/>
                        </wps:cNvSpPr>
                        <wps:spPr bwMode="auto">
                          <a:xfrm>
                            <a:off x="6972300" y="5585677"/>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Line 356"/>
                        <wps:cNvCnPr>
                          <a:cxnSpLocks noChangeShapeType="1"/>
                        </wps:cNvCnPr>
                        <wps:spPr bwMode="auto">
                          <a:xfrm>
                            <a:off x="3276734" y="5585677"/>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Text Box 160"/>
                        <wps:cNvSpPr txBox="1">
                          <a:spLocks noChangeArrowheads="1"/>
                        </wps:cNvSpPr>
                        <wps:spPr bwMode="auto">
                          <a:xfrm>
                            <a:off x="3862409" y="53602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BA17E" w14:textId="77777777" w:rsidR="001B4321" w:rsidRDefault="001B4321" w:rsidP="001C409B">
                              <w:pPr>
                                <w:pStyle w:val="NormalWeb"/>
                                <w:spacing w:before="0"/>
                                <w:jc w:val="both"/>
                              </w:pPr>
                              <w:r>
                                <w:rPr>
                                  <w:sz w:val="18"/>
                                  <w:szCs w:val="18"/>
                                </w:rPr>
                                <w:t>Share Referral Request</w:t>
                              </w:r>
                            </w:p>
                            <w:p w14:paraId="7CBF5801" w14:textId="77777777" w:rsidR="001B4321" w:rsidRDefault="001B4321" w:rsidP="001C409B">
                              <w:pPr>
                                <w:pStyle w:val="NormalWeb"/>
                                <w:spacing w:before="0"/>
                                <w:jc w:val="both"/>
                              </w:pPr>
                              <w:r>
                                <w:rPr>
                                  <w:sz w:val="18"/>
                                  <w:szCs w:val="18"/>
                                </w:rPr>
                                <w:t> </w:t>
                              </w:r>
                            </w:p>
                            <w:p w14:paraId="53A01AAB" w14:textId="77777777" w:rsidR="001B4321" w:rsidRDefault="001B4321" w:rsidP="001C409B">
                              <w:pPr>
                                <w:pStyle w:val="NormalWeb"/>
                                <w:spacing w:before="0"/>
                                <w:jc w:val="both"/>
                              </w:pPr>
                              <w:r>
                                <w:rPr>
                                  <w:sz w:val="18"/>
                                  <w:szCs w:val="18"/>
                                </w:rPr>
                                <w:t> </w:t>
                              </w:r>
                            </w:p>
                            <w:p w14:paraId="402BF926"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2" name="Line 362"/>
                        <wps:cNvCnPr>
                          <a:cxnSpLocks noChangeShapeType="1"/>
                        </wps:cNvCnPr>
                        <wps:spPr bwMode="auto">
                          <a:xfrm>
                            <a:off x="967562" y="446029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3" name="Text Box 160"/>
                        <wps:cNvSpPr txBox="1">
                          <a:spLocks noChangeArrowheads="1"/>
                        </wps:cNvSpPr>
                        <wps:spPr bwMode="auto">
                          <a:xfrm>
                            <a:off x="956929" y="4103616"/>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6792D" w14:textId="77777777" w:rsidR="001B4321" w:rsidRPr="009A41FE" w:rsidRDefault="001B4321" w:rsidP="001C409B">
                              <w:pPr>
                                <w:pStyle w:val="NormalWeb"/>
                                <w:spacing w:before="0"/>
                                <w:jc w:val="center"/>
                                <w:rPr>
                                  <w:sz w:val="16"/>
                                  <w:szCs w:val="16"/>
                                </w:rPr>
                              </w:pPr>
                              <w:r w:rsidRPr="009A41FE">
                                <w:rPr>
                                  <w:sz w:val="16"/>
                                  <w:szCs w:val="16"/>
                                </w:rPr>
                                <w:t>Retrieve Care Plan</w:t>
                              </w:r>
                            </w:p>
                            <w:p w14:paraId="60335EA8" w14:textId="77777777" w:rsidR="001B4321" w:rsidRDefault="001B4321" w:rsidP="001C409B">
                              <w:pPr>
                                <w:pStyle w:val="NormalWeb"/>
                                <w:spacing w:before="0"/>
                                <w:jc w:val="both"/>
                              </w:pPr>
                              <w:r>
                                <w:rPr>
                                  <w:sz w:val="18"/>
                                  <w:szCs w:val="18"/>
                                </w:rPr>
                                <w:t> </w:t>
                              </w:r>
                            </w:p>
                            <w:p w14:paraId="2DC32C6C" w14:textId="77777777" w:rsidR="001B4321" w:rsidRDefault="001B4321" w:rsidP="001C409B">
                              <w:pPr>
                                <w:pStyle w:val="NormalWeb"/>
                                <w:spacing w:before="0"/>
                                <w:jc w:val="both"/>
                              </w:pPr>
                              <w:r>
                                <w:rPr>
                                  <w:sz w:val="18"/>
                                  <w:szCs w:val="18"/>
                                </w:rPr>
                                <w:t> </w:t>
                              </w:r>
                            </w:p>
                            <w:p w14:paraId="338BF976"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4" name="Text Box 162"/>
                        <wps:cNvSpPr txBox="1">
                          <a:spLocks noChangeArrowheads="1"/>
                        </wps:cNvSpPr>
                        <wps:spPr bwMode="auto">
                          <a:xfrm>
                            <a:off x="1519703" y="351076"/>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DEF9F" w14:textId="77777777" w:rsidR="001B4321" w:rsidRDefault="001B4321" w:rsidP="001C409B">
                              <w:pPr>
                                <w:pStyle w:val="NormalWeb"/>
                                <w:spacing w:before="0"/>
                              </w:pPr>
                              <w:r>
                                <w:rPr>
                                  <w:sz w:val="18"/>
                                  <w:szCs w:val="18"/>
                                </w:rPr>
                                <w:t> </w:t>
                              </w:r>
                            </w:p>
                            <w:p w14:paraId="120E72BE" w14:textId="77777777" w:rsidR="001B4321" w:rsidRDefault="001B4321" w:rsidP="001C409B">
                              <w:pPr>
                                <w:pStyle w:val="NormalWeb"/>
                                <w:spacing w:before="0"/>
                              </w:pPr>
                              <w:r>
                                <w:rPr>
                                  <w:b/>
                                  <w:bCs/>
                                  <w:sz w:val="18"/>
                                  <w:szCs w:val="18"/>
                                </w:rPr>
                                <w:t>Care Plan Service</w:t>
                              </w:r>
                            </w:p>
                          </w:txbxContent>
                        </wps:txbx>
                        <wps:bodyPr rot="0" vert="horz" wrap="square" lIns="0" tIns="0" rIns="0" bIns="0" anchor="t" anchorCtr="0" upright="1">
                          <a:noAutofit/>
                        </wps:bodyPr>
                      </wps:wsp>
                      <wps:wsp>
                        <wps:cNvPr id="725" name="Line 161"/>
                        <wps:cNvCnPr>
                          <a:cxnSpLocks noChangeShapeType="1"/>
                        </wps:cNvCnPr>
                        <wps:spPr bwMode="auto">
                          <a:xfrm flipH="1">
                            <a:off x="1786270" y="776378"/>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6" name="Rectangle 726"/>
                        <wps:cNvSpPr>
                          <a:spLocks noChangeArrowheads="1"/>
                        </wps:cNvSpPr>
                        <wps:spPr bwMode="auto">
                          <a:xfrm>
                            <a:off x="1704000" y="2115895"/>
                            <a:ext cx="239263" cy="45152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7" name="Line 356"/>
                        <wps:cNvCnPr>
                          <a:cxnSpLocks noChangeShapeType="1"/>
                        </wps:cNvCnPr>
                        <wps:spPr bwMode="auto">
                          <a:xfrm flipH="1">
                            <a:off x="1947605" y="526103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60"/>
                        <wps:cNvSpPr txBox="1">
                          <a:spLocks noChangeArrowheads="1"/>
                        </wps:cNvSpPr>
                        <wps:spPr bwMode="auto">
                          <a:xfrm>
                            <a:off x="956929" y="523230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49D8B" w14:textId="77777777" w:rsidR="001B4321" w:rsidRDefault="001B4321" w:rsidP="001C409B">
                              <w:pPr>
                                <w:pStyle w:val="NormalWeb"/>
                                <w:spacing w:before="0"/>
                                <w:jc w:val="center"/>
                              </w:pPr>
                              <w:r>
                                <w:rPr>
                                  <w:sz w:val="16"/>
                                  <w:szCs w:val="16"/>
                                </w:rPr>
                                <w:t>Retrieve Care Plan</w:t>
                              </w:r>
                            </w:p>
                            <w:p w14:paraId="7C2CB203" w14:textId="77777777" w:rsidR="001B4321" w:rsidRDefault="001B4321" w:rsidP="001C409B">
                              <w:pPr>
                                <w:pStyle w:val="NormalWeb"/>
                                <w:spacing w:before="0"/>
                                <w:jc w:val="both"/>
                              </w:pPr>
                              <w:r>
                                <w:rPr>
                                  <w:sz w:val="18"/>
                                  <w:szCs w:val="18"/>
                                </w:rPr>
                                <w:t> </w:t>
                              </w:r>
                            </w:p>
                            <w:p w14:paraId="59B61918" w14:textId="77777777" w:rsidR="001B4321" w:rsidRDefault="001B4321" w:rsidP="001C409B">
                              <w:pPr>
                                <w:pStyle w:val="NormalWeb"/>
                                <w:spacing w:before="0"/>
                                <w:jc w:val="both"/>
                              </w:pPr>
                              <w:r>
                                <w:rPr>
                                  <w:sz w:val="18"/>
                                  <w:szCs w:val="18"/>
                                </w:rPr>
                                <w:t> </w:t>
                              </w:r>
                            </w:p>
                            <w:p w14:paraId="39ED9F3C"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9" name="Text Box 160"/>
                        <wps:cNvSpPr txBox="1">
                          <a:spLocks noChangeArrowheads="1"/>
                        </wps:cNvSpPr>
                        <wps:spPr bwMode="auto">
                          <a:xfrm>
                            <a:off x="943905" y="615745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2A1C0" w14:textId="77777777" w:rsidR="001B4321" w:rsidRDefault="001B4321" w:rsidP="001C409B">
                              <w:pPr>
                                <w:pStyle w:val="NormalWeb"/>
                                <w:spacing w:before="0"/>
                                <w:jc w:val="center"/>
                              </w:pPr>
                              <w:r>
                                <w:rPr>
                                  <w:sz w:val="16"/>
                                  <w:szCs w:val="16"/>
                                </w:rPr>
                                <w:t>Retrieve Care Plan</w:t>
                              </w:r>
                            </w:p>
                            <w:p w14:paraId="3C04449A" w14:textId="77777777" w:rsidR="001B4321" w:rsidRDefault="001B4321" w:rsidP="001C409B">
                              <w:pPr>
                                <w:pStyle w:val="NormalWeb"/>
                                <w:spacing w:before="0"/>
                                <w:jc w:val="both"/>
                              </w:pPr>
                              <w:r>
                                <w:rPr>
                                  <w:sz w:val="18"/>
                                  <w:szCs w:val="18"/>
                                </w:rPr>
                                <w:t> </w:t>
                              </w:r>
                            </w:p>
                            <w:p w14:paraId="0AC8998C" w14:textId="77777777" w:rsidR="001B4321" w:rsidRDefault="001B4321" w:rsidP="001C409B">
                              <w:pPr>
                                <w:pStyle w:val="NormalWeb"/>
                                <w:spacing w:before="0"/>
                                <w:jc w:val="both"/>
                              </w:pPr>
                              <w:r>
                                <w:rPr>
                                  <w:sz w:val="18"/>
                                  <w:szCs w:val="18"/>
                                </w:rPr>
                                <w:t> </w:t>
                              </w:r>
                            </w:p>
                            <w:p w14:paraId="4CB73BEB"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30" name="Text Box 160"/>
                        <wps:cNvSpPr txBox="1">
                          <a:spLocks noChangeArrowheads="1"/>
                        </wps:cNvSpPr>
                        <wps:spPr bwMode="auto">
                          <a:xfrm>
                            <a:off x="1985719" y="6091904"/>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278B8" w14:textId="77777777" w:rsidR="001B4321" w:rsidRDefault="001B4321" w:rsidP="001C409B">
                              <w:pPr>
                                <w:pStyle w:val="NormalWeb"/>
                                <w:spacing w:before="0"/>
                                <w:jc w:val="center"/>
                              </w:pPr>
                              <w:r>
                                <w:rPr>
                                  <w:sz w:val="18"/>
                                  <w:szCs w:val="18"/>
                                </w:rPr>
                                <w:t>Update Care Plan</w:t>
                              </w:r>
                            </w:p>
                            <w:p w14:paraId="245DF639" w14:textId="77777777" w:rsidR="001B4321" w:rsidRDefault="001B4321" w:rsidP="001C409B">
                              <w:pPr>
                                <w:pStyle w:val="NormalWeb"/>
                                <w:spacing w:before="0"/>
                                <w:jc w:val="both"/>
                              </w:pPr>
                              <w:r>
                                <w:rPr>
                                  <w:sz w:val="18"/>
                                  <w:szCs w:val="18"/>
                                </w:rPr>
                                <w:t> </w:t>
                              </w:r>
                            </w:p>
                            <w:p w14:paraId="43BBB835" w14:textId="77777777" w:rsidR="001B4321" w:rsidRDefault="001B4321" w:rsidP="001C409B">
                              <w:pPr>
                                <w:pStyle w:val="NormalWeb"/>
                                <w:spacing w:before="0"/>
                                <w:jc w:val="both"/>
                              </w:pPr>
                              <w:r>
                                <w:rPr>
                                  <w:sz w:val="18"/>
                                  <w:szCs w:val="18"/>
                                </w:rPr>
                                <w:t> </w:t>
                              </w:r>
                            </w:p>
                            <w:p w14:paraId="13969862" w14:textId="77777777" w:rsidR="001B4321" w:rsidRDefault="001B4321"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31" name="Line 356"/>
                        <wps:cNvCnPr>
                          <a:cxnSpLocks noChangeShapeType="1"/>
                        </wps:cNvCnPr>
                        <wps:spPr bwMode="auto">
                          <a:xfrm flipH="1">
                            <a:off x="1943809" y="629700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2" name="Line 356"/>
                        <wps:cNvCnPr>
                          <a:cxnSpLocks noChangeShapeType="1"/>
                        </wps:cNvCnPr>
                        <wps:spPr bwMode="auto">
                          <a:xfrm>
                            <a:off x="955823" y="6549856"/>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3" name="Line 356"/>
                        <wps:cNvCnPr>
                          <a:cxnSpLocks noChangeShapeType="1"/>
                        </wps:cNvCnPr>
                        <wps:spPr bwMode="auto">
                          <a:xfrm>
                            <a:off x="1924493" y="2593580"/>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4" name="Text Box 160"/>
                        <wps:cNvSpPr txBox="1">
                          <a:spLocks noChangeArrowheads="1"/>
                        </wps:cNvSpPr>
                        <wps:spPr bwMode="auto">
                          <a:xfrm>
                            <a:off x="1967024" y="222296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162C59" w14:textId="77777777" w:rsidR="001B4321" w:rsidRDefault="001B4321" w:rsidP="001C409B">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735" name="Text Box 162"/>
                        <wps:cNvSpPr txBox="1">
                          <a:spLocks noChangeArrowheads="1"/>
                        </wps:cNvSpPr>
                        <wps:spPr bwMode="auto">
                          <a:xfrm>
                            <a:off x="5009958" y="72053"/>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5CF9A" w14:textId="77777777" w:rsidR="001B4321" w:rsidRDefault="001B4321" w:rsidP="001C409B">
                              <w:pPr>
                                <w:pStyle w:val="NormalWeb"/>
                                <w:spacing w:before="0"/>
                              </w:pPr>
                              <w:r>
                                <w:rPr>
                                  <w:sz w:val="18"/>
                                  <w:szCs w:val="18"/>
                                </w:rPr>
                                <w:t> </w:t>
                              </w:r>
                            </w:p>
                            <w:p w14:paraId="20CA127A" w14:textId="77777777" w:rsidR="001B4321" w:rsidRDefault="001B4321" w:rsidP="001C409B">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s:wsp>
                        <wps:cNvPr id="736" name="Text Box 160"/>
                        <wps:cNvSpPr txBox="1">
                          <a:spLocks noChangeArrowheads="1"/>
                        </wps:cNvSpPr>
                        <wps:spPr bwMode="auto">
                          <a:xfrm>
                            <a:off x="7410139" y="5450221"/>
                            <a:ext cx="7899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AAE92" w14:textId="3FA793E1" w:rsidR="001B4321" w:rsidRDefault="001B4321" w:rsidP="001C409B">
                              <w:pPr>
                                <w:pStyle w:val="NormalWeb"/>
                                <w:jc w:val="center"/>
                              </w:pPr>
                              <w:r>
                                <w:rPr>
                                  <w:sz w:val="18"/>
                                  <w:szCs w:val="18"/>
                                </w:rPr>
                                <w:t>Receive and Store Care Plan</w:t>
                              </w:r>
                            </w:p>
                          </w:txbxContent>
                        </wps:txbx>
                        <wps:bodyPr rot="0" vert="horz" wrap="square" lIns="91440" tIns="45720" rIns="91440" bIns="45720" anchor="t" anchorCtr="0" upright="1">
                          <a:noAutofit/>
                        </wps:bodyPr>
                      </wps:wsp>
                      <wps:wsp>
                        <wps:cNvPr id="738" name="Straight Connector 738"/>
                        <wps:cNvCnPr/>
                        <wps:spPr>
                          <a:xfrm>
                            <a:off x="7207235" y="5712415"/>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 name="Straight Connector 739"/>
                        <wps:cNvCnPr/>
                        <wps:spPr>
                          <a:xfrm>
                            <a:off x="7473935" y="5730195"/>
                            <a:ext cx="8890"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flipH="1">
                            <a:off x="7197710" y="5963875"/>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547840" id="Canvas 737" o:spid="_x0000_s1243" editas="canvas" style="width:652.2pt;height:540.8pt;mso-position-horizontal-relative:char;mso-position-vertical-relative:line" coordsize="82823,6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">
                <v:shape id="_x0000_s1244" type="#_x0000_t75" style="position:absolute;width:82823;height:68681;visibility:visible;mso-wrap-style:square">
                  <v:fill o:detectmouseclick="t"/>
                  <v:path o:connecttype="none"/>
                </v:shape>
                <v:shape id="Text Box 160" o:spid="_x0000_s1245" type="#_x0000_t202" style="position:absolute;left:4551;top:352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487DD060" w14:textId="77777777" w:rsidR="001B4321" w:rsidRPr="00C95A25" w:rsidRDefault="001B4321" w:rsidP="001C409B">
                        <w:pPr>
                          <w:pStyle w:val="NormalWeb"/>
                          <w:jc w:val="center"/>
                          <w:rPr>
                            <w:b/>
                          </w:rPr>
                        </w:pPr>
                        <w:r w:rsidRPr="00C95A25">
                          <w:rPr>
                            <w:b/>
                            <w:sz w:val="18"/>
                            <w:szCs w:val="18"/>
                          </w:rPr>
                          <w:t>Patient Portal</w:t>
                        </w:r>
                      </w:p>
                    </w:txbxContent>
                  </v:textbox>
                </v:shape>
                <v:line id="Line 161" o:spid="_x0000_s1246" style="position:absolute;flip:x;visibility:visible;mso-wrap-style:square" from="7974,6913" to="8187,6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">
                  <v:stroke dashstyle="dash"/>
                </v:line>
                <v:rect id="Rectangle 686" o:spid="_x0000_s1247" style="position:absolute;left:6932;top:9571;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shape id="Text Box 162" o:spid="_x0000_s1248" type="#_x0000_t202" style="position:absolute;left:25748;top:5497;width:12211;height:3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" filled="f" stroked="f">
                  <v:textbox inset="0,0,0,0">
                    <w:txbxContent>
                      <w:p w14:paraId="1DAFCA65" w14:textId="7774FF4E" w:rsidR="001B4321" w:rsidRPr="00C95A25" w:rsidRDefault="001B4321" w:rsidP="001C409B">
                        <w:pPr>
                          <w:pStyle w:val="NormalWeb"/>
                          <w:spacing w:before="0"/>
                          <w:jc w:val="center"/>
                          <w:rPr>
                            <w:b/>
                          </w:rPr>
                        </w:pPr>
                        <w:r>
                          <w:rPr>
                            <w:b/>
                            <w:sz w:val="18"/>
                            <w:szCs w:val="18"/>
                          </w:rPr>
                          <w:t>Birthing Facility</w:t>
                        </w:r>
                        <w:r w:rsidRPr="00C95A25">
                          <w:rPr>
                            <w:b/>
                            <w:sz w:val="18"/>
                            <w:szCs w:val="18"/>
                          </w:rPr>
                          <w:t xml:space="preserve"> as</w:t>
                        </w:r>
                      </w:p>
                      <w:p w14:paraId="7BF43E28" w14:textId="31DC9B67" w:rsidR="001B4321" w:rsidRPr="00C95A25" w:rsidRDefault="001B4321" w:rsidP="001C409B">
                        <w:pPr>
                          <w:pStyle w:val="NormalWeb"/>
                          <w:spacing w:before="0"/>
                          <w:jc w:val="center"/>
                          <w:rPr>
                            <w:b/>
                          </w:rPr>
                        </w:pPr>
                        <w:r w:rsidRPr="00C95A25">
                          <w:rPr>
                            <w:b/>
                            <w:sz w:val="18"/>
                            <w:szCs w:val="18"/>
                          </w:rPr>
                          <w:t xml:space="preserve">Care Plan Contributor </w:t>
                        </w:r>
                        <w:del w:id="205" w:author="Jones, Emma" w:date="2018-03-13T14:06:00Z">
                          <w:r w:rsidRPr="00C95A25" w:rsidDel="007B3213">
                            <w:rPr>
                              <w:b/>
                              <w:sz w:val="18"/>
                              <w:szCs w:val="18"/>
                            </w:rPr>
                            <w:delText>grouped with Content Creator</w:delText>
                          </w:r>
                        </w:del>
                      </w:p>
                    </w:txbxContent>
                  </v:textbox>
                </v:shape>
                <v:line id="Line 161" o:spid="_x0000_s1249" style="position:absolute;visibility:visible;mso-wrap-style:square" from="31190,9162" to="31676,6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">
                  <v:stroke dashstyle="dash"/>
                </v:line>
                <v:rect id="Rectangle 689" o:spid="_x0000_s1250" style="position:absolute;left:30207;top:15738;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"/>
                <v:line id="Line 356" o:spid="_x0000_s1251" style="position:absolute;visibility:visible;mso-wrap-style:square" from="9439,15738" to="30269,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">
                  <v:stroke endarrow="block"/>
                </v:line>
                <v:shape id="Text Box 160" o:spid="_x0000_s1252" type="#_x0000_t202" style="position:absolute;left:15417;top:12750;width:132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" stroked="f">
                  <v:textbox>
                    <w:txbxContent>
                      <w:p w14:paraId="640190F2" w14:textId="66811249" w:rsidR="001B4321" w:rsidRDefault="001B4321" w:rsidP="001C409B">
                        <w:pPr>
                          <w:pStyle w:val="NormalWeb"/>
                          <w:jc w:val="both"/>
                        </w:pPr>
                        <w:r>
                          <w:rPr>
                            <w:sz w:val="18"/>
                            <w:szCs w:val="18"/>
                          </w:rPr>
                          <w:t>Delivery Episode</w:t>
                        </w:r>
                      </w:p>
                    </w:txbxContent>
                  </v:textbox>
                </v:shape>
                <v:shape id="Text Box 162" o:spid="_x0000_s1253" type="#_x0000_t202" style="position:absolute;left:40281;top:493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14:paraId="2B227D0A" w14:textId="77777777" w:rsidR="001B4321" w:rsidRDefault="001B4321" w:rsidP="001C409B">
                        <w:pPr>
                          <w:pStyle w:val="NormalWeb"/>
                          <w:spacing w:before="0"/>
                          <w:jc w:val="center"/>
                        </w:pPr>
                        <w:r>
                          <w:rPr>
                            <w:sz w:val="18"/>
                            <w:szCs w:val="18"/>
                          </w:rPr>
                          <w:t> </w:t>
                        </w:r>
                      </w:p>
                      <w:p w14:paraId="6523BC67" w14:textId="77777777" w:rsidR="001B4321" w:rsidRPr="00C95A25" w:rsidRDefault="001B4321" w:rsidP="001C409B">
                        <w:pPr>
                          <w:pStyle w:val="NormalWeb"/>
                          <w:spacing w:before="0"/>
                          <w:jc w:val="center"/>
                          <w:rPr>
                            <w:b/>
                          </w:rPr>
                        </w:pPr>
                        <w:r w:rsidRPr="00C95A25">
                          <w:rPr>
                            <w:b/>
                            <w:sz w:val="18"/>
                            <w:szCs w:val="18"/>
                          </w:rPr>
                          <w:t>Care Plan Guidance Service</w:t>
                        </w:r>
                      </w:p>
                    </w:txbxContent>
                  </v:textbox>
                </v:shape>
                <v:line id="Line 161" o:spid="_x0000_s1254" style="position:absolute;flip:x;visibility:visible;mso-wrap-style:square" from="46038,9677" to="46145,3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">
                  <v:stroke dashstyle="dash"/>
                </v:line>
                <v:line id="Line 161" o:spid="_x0000_s1255" style="position:absolute;visibility:visible;mso-wrap-style:square" from="56458,6131" to="56671,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">
                  <v:stroke dashstyle="dash"/>
                </v:line>
                <v:line id="Line 356" o:spid="_x0000_s1256" style="position:absolute;flip:x y;visibility:visible;mso-wrap-style:square" from="19670,21515" to="30207,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">
                  <v:stroke endarrow="block"/>
                </v:line>
                <v:shape id="Text Box 160" o:spid="_x0000_s1257" type="#_x0000_t202" style="position:absolute;left:18458;top:17574;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" stroked="f">
                  <v:textbox>
                    <w:txbxContent>
                      <w:p w14:paraId="26FF981B" w14:textId="77777777" w:rsidR="001B4321" w:rsidRDefault="001B4321" w:rsidP="001C409B">
                        <w:pPr>
                          <w:pStyle w:val="NormalWeb"/>
                          <w:spacing w:before="0"/>
                          <w:jc w:val="center"/>
                        </w:pPr>
                        <w:r>
                          <w:rPr>
                            <w:sz w:val="18"/>
                            <w:szCs w:val="18"/>
                          </w:rPr>
                          <w:t>Search for Care Plan (pregnancy)</w:t>
                        </w:r>
                      </w:p>
                    </w:txbxContent>
                  </v:textbox>
                </v:shape>
                <v:line id="Line 356" o:spid="_x0000_s1258" style="position:absolute;visibility:visible;mso-wrap-style:square" from="33108,28497" to="45138,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">
                  <v:stroke endarrow="block"/>
                </v:line>
                <v:shape id="Text Box 160" o:spid="_x0000_s1259" type="#_x0000_t202" style="position:absolute;left:33933;top:24611;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14:paraId="367B11BC" w14:textId="77777777" w:rsidR="001B4321" w:rsidRDefault="001B4321" w:rsidP="001C409B">
                        <w:pPr>
                          <w:pStyle w:val="NormalWeb"/>
                          <w:spacing w:before="0"/>
                          <w:jc w:val="center"/>
                        </w:pPr>
                        <w:r>
                          <w:rPr>
                            <w:sz w:val="18"/>
                            <w:szCs w:val="18"/>
                          </w:rPr>
                          <w:t>Search for PlanDefinition</w:t>
                        </w:r>
                      </w:p>
                      <w:p w14:paraId="2A642F8A" w14:textId="77777777" w:rsidR="001B4321" w:rsidRDefault="001B4321" w:rsidP="001C409B">
                        <w:pPr>
                          <w:pStyle w:val="NormalWeb"/>
                          <w:spacing w:before="0"/>
                          <w:jc w:val="both"/>
                        </w:pPr>
                        <w:r>
                          <w:rPr>
                            <w:sz w:val="18"/>
                            <w:szCs w:val="18"/>
                          </w:rPr>
                          <w:t> </w:t>
                        </w:r>
                      </w:p>
                    </w:txbxContent>
                  </v:textbox>
                </v:shape>
                <v:rect id="Rectangle 699" o:spid="_x0000_s1260" style="position:absolute;left:44994;top:28494;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"/>
                <v:line id="Line 362" o:spid="_x0000_s1261" style="position:absolute;flip:x y;visibility:visible;mso-wrap-style:square" from="32960,32962" to="44994,3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">
                  <v:stroke endarrow="block"/>
                </v:line>
                <v:shape id="Text Box 160" o:spid="_x0000_s1262" type="#_x0000_t202" style="position:absolute;left:33807;top:29303;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14:paraId="60809D98" w14:textId="77777777" w:rsidR="001B4321" w:rsidRDefault="001B4321" w:rsidP="001C409B">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412AAF9A" w14:textId="77777777" w:rsidR="001B4321" w:rsidRDefault="001B4321" w:rsidP="001C409B">
                        <w:pPr>
                          <w:pStyle w:val="NormalWeb"/>
                          <w:spacing w:before="0"/>
                          <w:jc w:val="both"/>
                        </w:pPr>
                        <w:r>
                          <w:rPr>
                            <w:sz w:val="18"/>
                            <w:szCs w:val="18"/>
                          </w:rPr>
                          <w:t> </w:t>
                        </w:r>
                      </w:p>
                      <w:p w14:paraId="1D9F898E" w14:textId="77777777" w:rsidR="001B4321" w:rsidRDefault="001B4321" w:rsidP="001C409B">
                        <w:pPr>
                          <w:pStyle w:val="NormalWeb"/>
                          <w:spacing w:before="0"/>
                          <w:jc w:val="both"/>
                        </w:pPr>
                        <w:r>
                          <w:rPr>
                            <w:sz w:val="18"/>
                            <w:szCs w:val="18"/>
                          </w:rPr>
                          <w:t> </w:t>
                        </w:r>
                      </w:p>
                      <w:p w14:paraId="0C6CC190" w14:textId="77777777" w:rsidR="001B4321" w:rsidRDefault="001B4321" w:rsidP="001C409B">
                        <w:pPr>
                          <w:pStyle w:val="NormalWeb"/>
                          <w:spacing w:before="0"/>
                          <w:jc w:val="both"/>
                        </w:pPr>
                        <w:r>
                          <w:rPr>
                            <w:sz w:val="18"/>
                            <w:szCs w:val="18"/>
                          </w:rPr>
                          <w:t>Plan</w:t>
                        </w:r>
                      </w:p>
                    </w:txbxContent>
                  </v:textbox>
                </v:shape>
                <v:line id="Line 356" o:spid="_x0000_s1263" style="position:absolute;flip:x;visibility:visible;mso-wrap-style:square" from="19432,38172" to="30169,3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">
                  <v:stroke endarrow="block"/>
                </v:line>
                <v:shape id="Text Box 160" o:spid="_x0000_s1264" type="#_x0000_t202" style="position:absolute;left:18713;top:3404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" stroked="f">
                  <v:textbox>
                    <w:txbxContent>
                      <w:p w14:paraId="434A74E6" w14:textId="77777777" w:rsidR="001B4321" w:rsidRDefault="001B4321" w:rsidP="001C409B">
                        <w:pPr>
                          <w:pStyle w:val="NormalWeb"/>
                          <w:spacing w:before="0"/>
                          <w:jc w:val="center"/>
                        </w:pPr>
                        <w:r>
                          <w:rPr>
                            <w:sz w:val="18"/>
                            <w:szCs w:val="18"/>
                          </w:rPr>
                          <w:t>Update Care Plan (pregnancy)</w:t>
                        </w:r>
                      </w:p>
                      <w:p w14:paraId="1A736F41" w14:textId="77777777" w:rsidR="001B4321" w:rsidRDefault="001B4321" w:rsidP="001C409B">
                        <w:pPr>
                          <w:pStyle w:val="NormalWeb"/>
                          <w:spacing w:before="0"/>
                          <w:jc w:val="center"/>
                        </w:pPr>
                      </w:p>
                      <w:p w14:paraId="597FBFF7" w14:textId="77777777" w:rsidR="001B4321" w:rsidRDefault="001B4321" w:rsidP="001C409B">
                        <w:pPr>
                          <w:pStyle w:val="NormalWeb"/>
                          <w:spacing w:before="0"/>
                          <w:jc w:val="center"/>
                        </w:pPr>
                      </w:p>
                      <w:p w14:paraId="14F45F25" w14:textId="77777777" w:rsidR="001B4321" w:rsidRDefault="001B4321" w:rsidP="001C409B">
                        <w:pPr>
                          <w:pStyle w:val="NormalWeb"/>
                          <w:spacing w:before="0"/>
                          <w:jc w:val="center"/>
                        </w:pPr>
                        <w:r>
                          <w:rPr>
                            <w:sz w:val="18"/>
                            <w:szCs w:val="18"/>
                          </w:rPr>
                          <w:t>Care Plan</w:t>
                        </w:r>
                      </w:p>
                    </w:txbxContent>
                  </v:textbox>
                </v:shape>
                <v:line id="Line 356" o:spid="_x0000_s1265" style="position:absolute;visibility:visible;mso-wrap-style:square" from="32767,46877" to="55521,4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">
                  <v:stroke endarrow="block"/>
                </v:line>
                <v:rect id="Rectangle 705" o:spid="_x0000_s1266" style="position:absolute;left:55521;top:46687;width:247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shape id="Text Box 160" o:spid="_x0000_s1267" type="#_x0000_t202" style="position:absolute;left:37275;top:44215;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" stroked="f">
                  <v:textbox>
                    <w:txbxContent>
                      <w:p w14:paraId="7DF2BDF1" w14:textId="77777777" w:rsidR="001B4321" w:rsidRDefault="001B4321" w:rsidP="001C409B">
                        <w:pPr>
                          <w:pStyle w:val="NormalWeb"/>
                          <w:spacing w:before="0"/>
                          <w:jc w:val="center"/>
                        </w:pPr>
                        <w:r>
                          <w:rPr>
                            <w:sz w:val="18"/>
                            <w:szCs w:val="18"/>
                          </w:rPr>
                          <w:t>Share Request Resources</w:t>
                        </w:r>
                      </w:p>
                      <w:p w14:paraId="646DCCE5" w14:textId="77777777" w:rsidR="001B4321" w:rsidRDefault="001B4321" w:rsidP="001C409B">
                        <w:pPr>
                          <w:pStyle w:val="NormalWeb"/>
                          <w:spacing w:before="0"/>
                          <w:jc w:val="both"/>
                        </w:pPr>
                        <w:r>
                          <w:rPr>
                            <w:sz w:val="18"/>
                            <w:szCs w:val="18"/>
                          </w:rPr>
                          <w:t> </w:t>
                        </w:r>
                      </w:p>
                      <w:p w14:paraId="635A6141" w14:textId="77777777" w:rsidR="001B4321" w:rsidRDefault="001B4321" w:rsidP="001C409B">
                        <w:pPr>
                          <w:pStyle w:val="NormalWeb"/>
                          <w:spacing w:before="0"/>
                          <w:jc w:val="both"/>
                        </w:pPr>
                        <w:r>
                          <w:rPr>
                            <w:sz w:val="18"/>
                            <w:szCs w:val="18"/>
                          </w:rPr>
                          <w:t> </w:t>
                        </w:r>
                      </w:p>
                      <w:p w14:paraId="1D51E251" w14:textId="77777777" w:rsidR="001B4321" w:rsidRDefault="001B4321" w:rsidP="001C409B">
                        <w:pPr>
                          <w:pStyle w:val="NormalWeb"/>
                          <w:spacing w:before="0"/>
                          <w:jc w:val="both"/>
                        </w:pPr>
                        <w:r>
                          <w:rPr>
                            <w:sz w:val="18"/>
                            <w:szCs w:val="18"/>
                          </w:rPr>
                          <w:t xml:space="preserve"> Care Plan</w:t>
                        </w:r>
                      </w:p>
                    </w:txbxContent>
                  </v:textbox>
                </v:shape>
                <v:line id="Line 362" o:spid="_x0000_s1268" style="position:absolute;flip:x;visibility:visible;mso-wrap-style:square" from="32767,51449" to="55646,5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">
                  <v:stroke endarrow="block"/>
                </v:line>
                <v:shape id="Text Box 160" o:spid="_x0000_s1269" type="#_x0000_t202" style="position:absolute;left:37995;top:48859;width:152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" stroked="f">
                  <v:textbox>
                    <w:txbxContent>
                      <w:p w14:paraId="6963FFE3" w14:textId="77777777" w:rsidR="001B4321" w:rsidRDefault="001B4321" w:rsidP="001C409B">
                        <w:pPr>
                          <w:pStyle w:val="NormalWeb"/>
                          <w:spacing w:before="0"/>
                          <w:jc w:val="both"/>
                        </w:pPr>
                        <w:r>
                          <w:rPr>
                            <w:sz w:val="18"/>
                            <w:szCs w:val="18"/>
                          </w:rPr>
                          <w:t>Share Response Resources</w:t>
                        </w:r>
                      </w:p>
                      <w:p w14:paraId="3C5C85BA" w14:textId="77777777" w:rsidR="001B4321" w:rsidRDefault="001B4321" w:rsidP="001C409B">
                        <w:pPr>
                          <w:pStyle w:val="NormalWeb"/>
                          <w:spacing w:before="0"/>
                          <w:jc w:val="both"/>
                        </w:pPr>
                        <w:r>
                          <w:rPr>
                            <w:sz w:val="18"/>
                            <w:szCs w:val="18"/>
                          </w:rPr>
                          <w:t> </w:t>
                        </w:r>
                      </w:p>
                      <w:p w14:paraId="4482F761" w14:textId="77777777" w:rsidR="001B4321" w:rsidRDefault="001B4321" w:rsidP="001C409B">
                        <w:pPr>
                          <w:pStyle w:val="NormalWeb"/>
                          <w:spacing w:before="0"/>
                          <w:jc w:val="both"/>
                        </w:pPr>
                        <w:r>
                          <w:rPr>
                            <w:sz w:val="18"/>
                            <w:szCs w:val="18"/>
                          </w:rPr>
                          <w:t> </w:t>
                        </w:r>
                      </w:p>
                      <w:p w14:paraId="6F5910AA" w14:textId="77777777" w:rsidR="001B4321" w:rsidRDefault="001B4321" w:rsidP="001C409B">
                        <w:pPr>
                          <w:pStyle w:val="NormalWeb"/>
                          <w:spacing w:before="0"/>
                          <w:jc w:val="both"/>
                        </w:pPr>
                        <w:r>
                          <w:rPr>
                            <w:sz w:val="18"/>
                            <w:szCs w:val="18"/>
                          </w:rPr>
                          <w:t xml:space="preserve"> Care Plan</w:t>
                        </w:r>
                      </w:p>
                    </w:txbxContent>
                  </v:textbox>
                </v:shape>
                <v:line id="Straight Connector 709" o:spid="_x0000_s1270" style="position:absolute;visibility:visible;mso-wrap-style:square" from="58200,48192" to="60769,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" strokecolor="black [3213]" strokeweight=".5pt">
                  <v:stroke joinstyle="miter"/>
                </v:line>
                <v:line id="Straight Connector 710" o:spid="_x0000_s1271" style="position:absolute;visibility:visible;mso-wrap-style:square" from="60864,48373" to="60960,5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" strokecolor="black [3213]" strokeweight=".5pt">
                  <v:stroke joinstyle="miter"/>
                </v:line>
                <v:shape id="Straight Arrow Connector 711" o:spid="_x0000_s1272" type="#_x0000_t32" style="position:absolute;left:58102;top:5071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" strokecolor="black [3213]" strokeweight=".5pt">
                  <v:stroke endarrow="block" joinstyle="miter"/>
                </v:shape>
                <v:shape id="Text Box 160" o:spid="_x0000_s1273" type="#_x0000_t202" style="position:absolute;left:61202;top:46130;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" stroked="f">
                  <v:textbox>
                    <w:txbxContent>
                      <w:p w14:paraId="46E12E16" w14:textId="77777777" w:rsidR="001B4321" w:rsidRDefault="001B4321" w:rsidP="001C409B">
                        <w:pPr>
                          <w:pStyle w:val="NormalWeb"/>
                          <w:jc w:val="center"/>
                        </w:pPr>
                        <w:r>
                          <w:rPr>
                            <w:sz w:val="18"/>
                            <w:szCs w:val="18"/>
                          </w:rPr>
                          <w:t>Provide applicable services</w:t>
                        </w:r>
                      </w:p>
                    </w:txbxContent>
                  </v:textbox>
                </v:shape>
                <v:line id="Line 356" o:spid="_x0000_s1274" style="position:absolute;visibility:visible;mso-wrap-style:square" from="9569,55726" to="17027,5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">
                  <v:stroke endarrow="block"/>
                </v:line>
                <v:shape id="Text Box 160" o:spid="_x0000_s1275" type="#_x0000_t202" style="position:absolute;left:19670;top:50499;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" stroked="f">
                  <v:textbox>
                    <w:txbxContent>
                      <w:p w14:paraId="47B1E439" w14:textId="77777777" w:rsidR="001B4321" w:rsidRDefault="001B4321" w:rsidP="001C409B">
                        <w:pPr>
                          <w:pStyle w:val="NormalWeb"/>
                          <w:spacing w:before="0"/>
                          <w:jc w:val="center"/>
                        </w:pPr>
                        <w:r>
                          <w:rPr>
                            <w:sz w:val="18"/>
                            <w:szCs w:val="18"/>
                          </w:rPr>
                          <w:t>Update Care Plan</w:t>
                        </w:r>
                      </w:p>
                      <w:p w14:paraId="0E8D3D92" w14:textId="77777777" w:rsidR="001B4321" w:rsidRDefault="001B4321" w:rsidP="001C409B">
                        <w:pPr>
                          <w:pStyle w:val="NormalWeb"/>
                          <w:spacing w:before="0"/>
                          <w:jc w:val="both"/>
                        </w:pPr>
                        <w:r>
                          <w:rPr>
                            <w:sz w:val="18"/>
                            <w:szCs w:val="18"/>
                          </w:rPr>
                          <w:t> </w:t>
                        </w:r>
                      </w:p>
                      <w:p w14:paraId="5B7FBBDD" w14:textId="77777777" w:rsidR="001B4321" w:rsidRDefault="001B4321" w:rsidP="001C409B">
                        <w:pPr>
                          <w:pStyle w:val="NormalWeb"/>
                          <w:spacing w:before="0"/>
                          <w:jc w:val="both"/>
                        </w:pPr>
                        <w:r>
                          <w:rPr>
                            <w:sz w:val="18"/>
                            <w:szCs w:val="18"/>
                          </w:rPr>
                          <w:t> </w:t>
                        </w:r>
                      </w:p>
                      <w:p w14:paraId="4E570578" w14:textId="77777777" w:rsidR="001B4321" w:rsidRDefault="001B4321" w:rsidP="001C409B">
                        <w:pPr>
                          <w:pStyle w:val="NormalWeb"/>
                          <w:spacing w:before="0"/>
                          <w:jc w:val="both"/>
                        </w:pPr>
                        <w:r>
                          <w:rPr>
                            <w:sz w:val="18"/>
                            <w:szCs w:val="18"/>
                          </w:rPr>
                          <w:t xml:space="preserve"> Care Plan</w:t>
                        </w:r>
                      </w:p>
                    </w:txbxContent>
                  </v:textbox>
                </v:shape>
                <v:shape id="Text Box 162" o:spid="_x0000_s1276" type="#_x0000_t202" style="position:absolute;left:64619;top:4379;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7B79B3EB" w14:textId="77777777" w:rsidR="001B4321" w:rsidRDefault="001B4321" w:rsidP="001C409B">
                        <w:pPr>
                          <w:pStyle w:val="NormalWeb"/>
                          <w:spacing w:before="0"/>
                        </w:pPr>
                        <w:r>
                          <w:rPr>
                            <w:sz w:val="18"/>
                            <w:szCs w:val="18"/>
                          </w:rPr>
                          <w:t> </w:t>
                        </w:r>
                      </w:p>
                      <w:p w14:paraId="06F82AB9" w14:textId="7142B854" w:rsidR="001B4321" w:rsidRDefault="001B4321" w:rsidP="001C409B">
                        <w:pPr>
                          <w:pStyle w:val="NormalWeb"/>
                          <w:spacing w:before="0"/>
                          <w:jc w:val="center"/>
                        </w:pPr>
                        <w:r>
                          <w:rPr>
                            <w:b/>
                            <w:bCs/>
                            <w:sz w:val="18"/>
                            <w:szCs w:val="18"/>
                          </w:rPr>
                          <w:t>OB/GYN as Content Consumer</w:t>
                        </w:r>
                      </w:p>
                    </w:txbxContent>
                  </v:textbox>
                </v:shape>
                <v:line id="Line 161" o:spid="_x0000_s1277" style="position:absolute;visibility:visible;mso-wrap-style:square" from="70096,9035" to="70872,6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717" o:spid="_x0000_s1278" style="position:absolute;left:69723;top:55856;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line id="Line 356" o:spid="_x0000_s1279" style="position:absolute;visibility:visible;mso-wrap-style:square" from="32767,55856" to="69627,5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">
                  <v:stroke endarrow="block"/>
                </v:line>
                <v:shape id="Text Box 160" o:spid="_x0000_s1280" type="#_x0000_t202" style="position:absolute;left:38624;top:53602;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" stroked="f">
                  <v:textbox>
                    <w:txbxContent>
                      <w:p w14:paraId="798BA17E" w14:textId="77777777" w:rsidR="001B4321" w:rsidRDefault="001B4321" w:rsidP="001C409B">
                        <w:pPr>
                          <w:pStyle w:val="NormalWeb"/>
                          <w:spacing w:before="0"/>
                          <w:jc w:val="both"/>
                        </w:pPr>
                        <w:r>
                          <w:rPr>
                            <w:sz w:val="18"/>
                            <w:szCs w:val="18"/>
                          </w:rPr>
                          <w:t>Share Referral Request</w:t>
                        </w:r>
                      </w:p>
                      <w:p w14:paraId="7CBF5801" w14:textId="77777777" w:rsidR="001B4321" w:rsidRDefault="001B4321" w:rsidP="001C409B">
                        <w:pPr>
                          <w:pStyle w:val="NormalWeb"/>
                          <w:spacing w:before="0"/>
                          <w:jc w:val="both"/>
                        </w:pPr>
                        <w:r>
                          <w:rPr>
                            <w:sz w:val="18"/>
                            <w:szCs w:val="18"/>
                          </w:rPr>
                          <w:t> </w:t>
                        </w:r>
                      </w:p>
                      <w:p w14:paraId="53A01AAB" w14:textId="77777777" w:rsidR="001B4321" w:rsidRDefault="001B4321" w:rsidP="001C409B">
                        <w:pPr>
                          <w:pStyle w:val="NormalWeb"/>
                          <w:spacing w:before="0"/>
                          <w:jc w:val="both"/>
                        </w:pPr>
                        <w:r>
                          <w:rPr>
                            <w:sz w:val="18"/>
                            <w:szCs w:val="18"/>
                          </w:rPr>
                          <w:t> </w:t>
                        </w:r>
                      </w:p>
                      <w:p w14:paraId="402BF926" w14:textId="77777777" w:rsidR="001B4321" w:rsidRDefault="001B4321" w:rsidP="001C409B">
                        <w:pPr>
                          <w:pStyle w:val="NormalWeb"/>
                          <w:spacing w:before="0"/>
                          <w:jc w:val="both"/>
                        </w:pPr>
                        <w:r>
                          <w:rPr>
                            <w:sz w:val="18"/>
                            <w:szCs w:val="18"/>
                          </w:rPr>
                          <w:t xml:space="preserve"> Care Plan</w:t>
                        </w:r>
                      </w:p>
                    </w:txbxContent>
                  </v:textbox>
                </v:shape>
                <v:line id="Line 362" o:spid="_x0000_s1281" style="position:absolute;visibility:visible;mso-wrap-style:square" from="9675,44602" to="17133,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">
                  <v:stroke endarrow="block"/>
                </v:line>
                <v:shape id="Text Box 160" o:spid="_x0000_s1282" type="#_x0000_t202" style="position:absolute;left:9569;top:41036;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" stroked="f">
                  <v:textbox>
                    <w:txbxContent>
                      <w:p w14:paraId="1316792D" w14:textId="77777777" w:rsidR="001B4321" w:rsidRPr="009A41FE" w:rsidRDefault="001B4321" w:rsidP="001C409B">
                        <w:pPr>
                          <w:pStyle w:val="NormalWeb"/>
                          <w:spacing w:before="0"/>
                          <w:jc w:val="center"/>
                          <w:rPr>
                            <w:sz w:val="16"/>
                            <w:szCs w:val="16"/>
                          </w:rPr>
                        </w:pPr>
                        <w:r w:rsidRPr="009A41FE">
                          <w:rPr>
                            <w:sz w:val="16"/>
                            <w:szCs w:val="16"/>
                          </w:rPr>
                          <w:t>Retrieve Care Plan</w:t>
                        </w:r>
                      </w:p>
                      <w:p w14:paraId="60335EA8" w14:textId="77777777" w:rsidR="001B4321" w:rsidRDefault="001B4321" w:rsidP="001C409B">
                        <w:pPr>
                          <w:pStyle w:val="NormalWeb"/>
                          <w:spacing w:before="0"/>
                          <w:jc w:val="both"/>
                        </w:pPr>
                        <w:r>
                          <w:rPr>
                            <w:sz w:val="18"/>
                            <w:szCs w:val="18"/>
                          </w:rPr>
                          <w:t> </w:t>
                        </w:r>
                      </w:p>
                      <w:p w14:paraId="2DC32C6C" w14:textId="77777777" w:rsidR="001B4321" w:rsidRDefault="001B4321" w:rsidP="001C409B">
                        <w:pPr>
                          <w:pStyle w:val="NormalWeb"/>
                          <w:spacing w:before="0"/>
                          <w:jc w:val="both"/>
                        </w:pPr>
                        <w:r>
                          <w:rPr>
                            <w:sz w:val="18"/>
                            <w:szCs w:val="18"/>
                          </w:rPr>
                          <w:t> </w:t>
                        </w:r>
                      </w:p>
                      <w:p w14:paraId="338BF976" w14:textId="77777777" w:rsidR="001B4321" w:rsidRDefault="001B4321" w:rsidP="001C409B">
                        <w:pPr>
                          <w:pStyle w:val="NormalWeb"/>
                          <w:spacing w:before="0"/>
                          <w:jc w:val="both"/>
                        </w:pPr>
                        <w:r>
                          <w:rPr>
                            <w:sz w:val="18"/>
                            <w:szCs w:val="18"/>
                          </w:rPr>
                          <w:t xml:space="preserve"> Care Plan</w:t>
                        </w:r>
                      </w:p>
                    </w:txbxContent>
                  </v:textbox>
                </v:shape>
                <v:shape id="Text Box 162" o:spid="_x0000_s1283" type="#_x0000_t202" style="position:absolute;left:15197;top:3510;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l0xgAAANwAAAAPAAAAZHJzL2Rvd25yZXYueG1sRI9Ba8JA&#10;FITvhf6H5RW81U1F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4xvJdMYAAADcAAAA&#10;DwAAAAAAAAAAAAAAAAAHAgAAZHJzL2Rvd25yZXYueG1sUEsFBgAAAAADAAMAtwAAAPoCAAAAAA==&#10;" filled="f" stroked="f">
                  <v:textbox inset="0,0,0,0">
                    <w:txbxContent>
                      <w:p w14:paraId="1BEDEF9F" w14:textId="77777777" w:rsidR="001B4321" w:rsidRDefault="001B4321" w:rsidP="001C409B">
                        <w:pPr>
                          <w:pStyle w:val="NormalWeb"/>
                          <w:spacing w:before="0"/>
                        </w:pPr>
                        <w:r>
                          <w:rPr>
                            <w:sz w:val="18"/>
                            <w:szCs w:val="18"/>
                          </w:rPr>
                          <w:t> </w:t>
                        </w:r>
                      </w:p>
                      <w:p w14:paraId="120E72BE" w14:textId="77777777" w:rsidR="001B4321" w:rsidRDefault="001B4321" w:rsidP="001C409B">
                        <w:pPr>
                          <w:pStyle w:val="NormalWeb"/>
                          <w:spacing w:before="0"/>
                        </w:pPr>
                        <w:r>
                          <w:rPr>
                            <w:b/>
                            <w:bCs/>
                            <w:sz w:val="18"/>
                            <w:szCs w:val="18"/>
                          </w:rPr>
                          <w:t>Care Plan Service</w:t>
                        </w:r>
                      </w:p>
                    </w:txbxContent>
                  </v:textbox>
                </v:shape>
                <v:line id="Line 161" o:spid="_x0000_s1284" style="position:absolute;flip:x;visibility:visible;mso-wrap-style:square" from="17862,7763" to="17969,6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">
                  <v:stroke dashstyle="dash"/>
                </v:line>
                <v:rect id="Rectangle 726" o:spid="_x0000_s1285" style="position:absolute;left:17040;top:21158;width:2392;height:4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"/>
                <v:line id="Line 356" o:spid="_x0000_s1286" style="position:absolute;flip:x;visibility:visible;mso-wrap-style:square" from="19476,52610" to="3020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">
                  <v:stroke endarrow="block"/>
                </v:line>
                <v:shape id="Text Box 160" o:spid="_x0000_s1287" type="#_x0000_t202" style="position:absolute;left:9569;top:5232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" stroked="f">
                  <v:textbox>
                    <w:txbxContent>
                      <w:p w14:paraId="4F549D8B" w14:textId="77777777" w:rsidR="001B4321" w:rsidRDefault="001B4321" w:rsidP="001C409B">
                        <w:pPr>
                          <w:pStyle w:val="NormalWeb"/>
                          <w:spacing w:before="0"/>
                          <w:jc w:val="center"/>
                        </w:pPr>
                        <w:r>
                          <w:rPr>
                            <w:sz w:val="16"/>
                            <w:szCs w:val="16"/>
                          </w:rPr>
                          <w:t>Retrieve Care Plan</w:t>
                        </w:r>
                      </w:p>
                      <w:p w14:paraId="7C2CB203" w14:textId="77777777" w:rsidR="001B4321" w:rsidRDefault="001B4321" w:rsidP="001C409B">
                        <w:pPr>
                          <w:pStyle w:val="NormalWeb"/>
                          <w:spacing w:before="0"/>
                          <w:jc w:val="both"/>
                        </w:pPr>
                        <w:r>
                          <w:rPr>
                            <w:sz w:val="18"/>
                            <w:szCs w:val="18"/>
                          </w:rPr>
                          <w:t> </w:t>
                        </w:r>
                      </w:p>
                      <w:p w14:paraId="59B61918" w14:textId="77777777" w:rsidR="001B4321" w:rsidRDefault="001B4321" w:rsidP="001C409B">
                        <w:pPr>
                          <w:pStyle w:val="NormalWeb"/>
                          <w:spacing w:before="0"/>
                          <w:jc w:val="both"/>
                        </w:pPr>
                        <w:r>
                          <w:rPr>
                            <w:sz w:val="18"/>
                            <w:szCs w:val="18"/>
                          </w:rPr>
                          <w:t> </w:t>
                        </w:r>
                      </w:p>
                      <w:p w14:paraId="39ED9F3C" w14:textId="77777777" w:rsidR="001B4321" w:rsidRDefault="001B4321" w:rsidP="001C409B">
                        <w:pPr>
                          <w:pStyle w:val="NormalWeb"/>
                          <w:spacing w:before="0"/>
                          <w:jc w:val="both"/>
                        </w:pPr>
                        <w:r>
                          <w:rPr>
                            <w:sz w:val="18"/>
                            <w:szCs w:val="18"/>
                          </w:rPr>
                          <w:t xml:space="preserve"> Care Plan</w:t>
                        </w:r>
                      </w:p>
                    </w:txbxContent>
                  </v:textbox>
                </v:shape>
                <v:shape id="Text Box 160" o:spid="_x0000_s1288" type="#_x0000_t202" style="position:absolute;left:9439;top:61574;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" stroked="f">
                  <v:textbox>
                    <w:txbxContent>
                      <w:p w14:paraId="6C02A1C0" w14:textId="77777777" w:rsidR="001B4321" w:rsidRDefault="001B4321" w:rsidP="001C409B">
                        <w:pPr>
                          <w:pStyle w:val="NormalWeb"/>
                          <w:spacing w:before="0"/>
                          <w:jc w:val="center"/>
                        </w:pPr>
                        <w:r>
                          <w:rPr>
                            <w:sz w:val="16"/>
                            <w:szCs w:val="16"/>
                          </w:rPr>
                          <w:t>Retrieve Care Plan</w:t>
                        </w:r>
                      </w:p>
                      <w:p w14:paraId="3C04449A" w14:textId="77777777" w:rsidR="001B4321" w:rsidRDefault="001B4321" w:rsidP="001C409B">
                        <w:pPr>
                          <w:pStyle w:val="NormalWeb"/>
                          <w:spacing w:before="0"/>
                          <w:jc w:val="both"/>
                        </w:pPr>
                        <w:r>
                          <w:rPr>
                            <w:sz w:val="18"/>
                            <w:szCs w:val="18"/>
                          </w:rPr>
                          <w:t> </w:t>
                        </w:r>
                      </w:p>
                      <w:p w14:paraId="0AC8998C" w14:textId="77777777" w:rsidR="001B4321" w:rsidRDefault="001B4321" w:rsidP="001C409B">
                        <w:pPr>
                          <w:pStyle w:val="NormalWeb"/>
                          <w:spacing w:before="0"/>
                          <w:jc w:val="both"/>
                        </w:pPr>
                        <w:r>
                          <w:rPr>
                            <w:sz w:val="18"/>
                            <w:szCs w:val="18"/>
                          </w:rPr>
                          <w:t> </w:t>
                        </w:r>
                      </w:p>
                      <w:p w14:paraId="4CB73BEB" w14:textId="77777777" w:rsidR="001B4321" w:rsidRDefault="001B4321" w:rsidP="001C409B">
                        <w:pPr>
                          <w:pStyle w:val="NormalWeb"/>
                          <w:spacing w:before="0"/>
                          <w:jc w:val="both"/>
                        </w:pPr>
                        <w:r>
                          <w:rPr>
                            <w:sz w:val="18"/>
                            <w:szCs w:val="18"/>
                          </w:rPr>
                          <w:t xml:space="preserve"> Care Plan</w:t>
                        </w:r>
                      </w:p>
                    </w:txbxContent>
                  </v:textbox>
                </v:shape>
                <v:shape id="Text Box 160" o:spid="_x0000_s1289" type="#_x0000_t202" style="position:absolute;left:19857;top:60919;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" stroked="f">
                  <v:textbox>
                    <w:txbxContent>
                      <w:p w14:paraId="2C8278B8" w14:textId="77777777" w:rsidR="001B4321" w:rsidRDefault="001B4321" w:rsidP="001C409B">
                        <w:pPr>
                          <w:pStyle w:val="NormalWeb"/>
                          <w:spacing w:before="0"/>
                          <w:jc w:val="center"/>
                        </w:pPr>
                        <w:r>
                          <w:rPr>
                            <w:sz w:val="18"/>
                            <w:szCs w:val="18"/>
                          </w:rPr>
                          <w:t>Update Care Plan</w:t>
                        </w:r>
                      </w:p>
                      <w:p w14:paraId="245DF639" w14:textId="77777777" w:rsidR="001B4321" w:rsidRDefault="001B4321" w:rsidP="001C409B">
                        <w:pPr>
                          <w:pStyle w:val="NormalWeb"/>
                          <w:spacing w:before="0"/>
                          <w:jc w:val="both"/>
                        </w:pPr>
                        <w:r>
                          <w:rPr>
                            <w:sz w:val="18"/>
                            <w:szCs w:val="18"/>
                          </w:rPr>
                          <w:t> </w:t>
                        </w:r>
                      </w:p>
                      <w:p w14:paraId="43BBB835" w14:textId="77777777" w:rsidR="001B4321" w:rsidRDefault="001B4321" w:rsidP="001C409B">
                        <w:pPr>
                          <w:pStyle w:val="NormalWeb"/>
                          <w:spacing w:before="0"/>
                          <w:jc w:val="both"/>
                        </w:pPr>
                        <w:r>
                          <w:rPr>
                            <w:sz w:val="18"/>
                            <w:szCs w:val="18"/>
                          </w:rPr>
                          <w:t> </w:t>
                        </w:r>
                      </w:p>
                      <w:p w14:paraId="13969862" w14:textId="77777777" w:rsidR="001B4321" w:rsidRDefault="001B4321" w:rsidP="001C409B">
                        <w:pPr>
                          <w:pStyle w:val="NormalWeb"/>
                          <w:spacing w:before="0"/>
                          <w:jc w:val="both"/>
                        </w:pPr>
                        <w:r>
                          <w:rPr>
                            <w:sz w:val="18"/>
                            <w:szCs w:val="18"/>
                          </w:rPr>
                          <w:t xml:space="preserve"> Care Plan</w:t>
                        </w:r>
                      </w:p>
                    </w:txbxContent>
                  </v:textbox>
                </v:shape>
                <v:line id="Line 356" o:spid="_x0000_s1290" style="position:absolute;flip:x;visibility:visible;mso-wrap-style:square" from="19438,62970" to="30169,6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ToH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">
                  <v:stroke endarrow="block"/>
                </v:line>
                <v:line id="Line 356" o:spid="_x0000_s1291" style="position:absolute;visibility:visible;mso-wrap-style:square" from="9558,65498" to="17013,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">
                  <v:stroke endarrow="block"/>
                </v:line>
                <v:line id="Line 356" o:spid="_x0000_s1292" style="position:absolute;visibility:visible;mso-wrap-style:square" from="19244,25935" to="3018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">
                  <v:stroke endarrow="block"/>
                </v:line>
                <v:shape id="Text Box 160" o:spid="_x0000_s1293" type="#_x0000_t202" style="position:absolute;left:19670;top:22229;width:10313;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" stroked="f">
                  <v:textbox>
                    <w:txbxContent>
                      <w:p w14:paraId="7B162C59" w14:textId="77777777" w:rsidR="001B4321" w:rsidRDefault="001B4321" w:rsidP="001C409B">
                        <w:pPr>
                          <w:pStyle w:val="NormalWeb"/>
                          <w:spacing w:before="0"/>
                          <w:jc w:val="center"/>
                        </w:pPr>
                        <w:r>
                          <w:rPr>
                            <w:sz w:val="18"/>
                            <w:szCs w:val="18"/>
                          </w:rPr>
                          <w:t>Retrieve Care Plan (pregnancy)</w:t>
                        </w:r>
                      </w:p>
                    </w:txbxContent>
                  </v:textbox>
                </v:shape>
                <v:shape id="Text Box 162" o:spid="_x0000_s1294" type="#_x0000_t202" style="position:absolute;left:50099;top:720;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" filled="f" stroked="f">
                  <v:textbox inset="0,0,0,0">
                    <w:txbxContent>
                      <w:p w14:paraId="3515CF9A" w14:textId="77777777" w:rsidR="001B4321" w:rsidRDefault="001B4321" w:rsidP="001C409B">
                        <w:pPr>
                          <w:pStyle w:val="NormalWeb"/>
                          <w:spacing w:before="0"/>
                        </w:pPr>
                        <w:r>
                          <w:rPr>
                            <w:sz w:val="18"/>
                            <w:szCs w:val="18"/>
                          </w:rPr>
                          <w:t> </w:t>
                        </w:r>
                      </w:p>
                      <w:p w14:paraId="20CA127A" w14:textId="77777777" w:rsidR="001B4321" w:rsidRDefault="001B4321" w:rsidP="001C409B">
                        <w:pPr>
                          <w:pStyle w:val="NormalWeb"/>
                          <w:spacing w:before="0"/>
                          <w:jc w:val="center"/>
                        </w:pPr>
                        <w:r>
                          <w:rPr>
                            <w:b/>
                            <w:bCs/>
                            <w:sz w:val="18"/>
                            <w:szCs w:val="18"/>
                          </w:rPr>
                          <w:t>Lab/Pharmacy/Radiology as Content Consumers</w:t>
                        </w:r>
                      </w:p>
                    </w:txbxContent>
                  </v:textbox>
                </v:shape>
                <v:shape id="Text Box 160" o:spid="_x0000_s1295" type="#_x0000_t202" style="position:absolute;left:74101;top:54502;width:7899;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14:paraId="6B2AAE92" w14:textId="3FA793E1" w:rsidR="001B4321" w:rsidRDefault="001B4321" w:rsidP="001C409B">
                        <w:pPr>
                          <w:pStyle w:val="NormalWeb"/>
                          <w:jc w:val="center"/>
                        </w:pPr>
                        <w:r>
                          <w:rPr>
                            <w:sz w:val="18"/>
                            <w:szCs w:val="18"/>
                          </w:rPr>
                          <w:t>Receive and Store Care Plan</w:t>
                        </w:r>
                      </w:p>
                    </w:txbxContent>
                  </v:textbox>
                </v:shape>
                <v:line id="Straight Connector 738" o:spid="_x0000_s1296" style="position:absolute;visibility:visible;mso-wrap-style:square" from="72072,57124" to="74637,57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" strokecolor="black [3213]" strokeweight=".5pt">
                  <v:stroke joinstyle="miter"/>
                </v:line>
                <v:line id="Straight Connector 739" o:spid="_x0000_s1297" style="position:absolute;visibility:visible;mso-wrap-style:square" from="74739,57301" to="74828,5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" strokecolor="black [3213]" strokeweight=".5pt">
                  <v:stroke joinstyle="miter"/>
                </v:line>
                <v:shape id="Straight Arrow Connector 740" o:spid="_x0000_s1298" type="#_x0000_t32" style="position:absolute;left:71977;top:59638;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" strokecolor="black [3213]" strokeweight=".5pt">
                  <v:stroke endarrow="block" joinstyle="miter"/>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lastRenderedPageBreak/>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4BC37784" w:rsidR="00B00687" w:rsidRDefault="006B08F6" w:rsidP="00CC2885">
      <w:pPr>
        <w:jc w:val="both"/>
        <w:rPr>
          <w:color w:val="00B050"/>
        </w:rPr>
      </w:pPr>
      <w:r>
        <w:rPr>
          <w:noProof/>
          <w:color w:val="00B050"/>
        </w:rPr>
        <mc:AlternateContent>
          <mc:Choice Requires="wpc">
            <w:drawing>
              <wp:inline distT="0" distB="0" distL="0" distR="0" wp14:anchorId="24CCE2DD" wp14:editId="1019C236">
                <wp:extent cx="7251404" cy="6847205"/>
                <wp:effectExtent l="0" t="0" r="0" b="0"/>
                <wp:docPr id="803" name="Canvas 8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9" name="Text Box 160"/>
                        <wps:cNvSpPr txBox="1">
                          <a:spLocks noChangeArrowheads="1"/>
                        </wps:cNvSpPr>
                        <wps:spPr bwMode="auto">
                          <a:xfrm>
                            <a:off x="455117" y="35206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BA824" w14:textId="77777777" w:rsidR="001B4321" w:rsidRPr="00C95A25" w:rsidRDefault="001B4321" w:rsidP="006B08F6">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50" name="Line 161"/>
                        <wps:cNvCnPr>
                          <a:cxnSpLocks noChangeShapeType="1"/>
                        </wps:cNvCnPr>
                        <wps:spPr bwMode="auto">
                          <a:xfrm>
                            <a:off x="818669" y="691317"/>
                            <a:ext cx="0" cy="570948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1" name="Rectangle 751"/>
                        <wps:cNvSpPr>
                          <a:spLocks noChangeArrowheads="1"/>
                        </wps:cNvSpPr>
                        <wps:spPr bwMode="auto">
                          <a:xfrm>
                            <a:off x="693209" y="957131"/>
                            <a:ext cx="250652" cy="52416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2" name="Text Box 162"/>
                        <wps:cNvSpPr txBox="1">
                          <a:spLocks noChangeArrowheads="1"/>
                        </wps:cNvSpPr>
                        <wps:spPr bwMode="auto">
                          <a:xfrm>
                            <a:off x="2536764" y="541576"/>
                            <a:ext cx="1221105" cy="401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E3EE6" w14:textId="788612E6" w:rsidR="001B4321" w:rsidRPr="00C95A25" w:rsidRDefault="001B4321" w:rsidP="006B08F6">
                              <w:pPr>
                                <w:pStyle w:val="NormalWeb"/>
                                <w:spacing w:before="0"/>
                                <w:jc w:val="center"/>
                                <w:rPr>
                                  <w:b/>
                                </w:rPr>
                              </w:pPr>
                              <w:r>
                                <w:rPr>
                                  <w:b/>
                                  <w:sz w:val="18"/>
                                  <w:szCs w:val="18"/>
                                </w:rPr>
                                <w:t>OB/GYN</w:t>
                              </w:r>
                              <w:r w:rsidRPr="00C95A25">
                                <w:rPr>
                                  <w:b/>
                                  <w:sz w:val="18"/>
                                  <w:szCs w:val="18"/>
                                </w:rPr>
                                <w:t xml:space="preserve"> as</w:t>
                              </w:r>
                            </w:p>
                            <w:p w14:paraId="191FE4E2" w14:textId="65BA4E8F" w:rsidR="001B4321" w:rsidRPr="00C95A25" w:rsidRDefault="001B4321" w:rsidP="006B08F6">
                              <w:pPr>
                                <w:pStyle w:val="NormalWeb"/>
                                <w:spacing w:before="0"/>
                                <w:jc w:val="center"/>
                                <w:rPr>
                                  <w:b/>
                                </w:rPr>
                              </w:pPr>
                              <w:r w:rsidRPr="00C95A25">
                                <w:rPr>
                                  <w:b/>
                                  <w:sz w:val="18"/>
                                  <w:szCs w:val="18"/>
                                </w:rPr>
                                <w:t xml:space="preserve">Care Plan Contributor </w:t>
                              </w:r>
                              <w:del w:id="206" w:author="Jones, Emma" w:date="2018-03-13T14:05:00Z">
                                <w:r w:rsidRPr="00C95A25" w:rsidDel="007B3213">
                                  <w:rPr>
                                    <w:b/>
                                    <w:sz w:val="18"/>
                                    <w:szCs w:val="18"/>
                                  </w:rPr>
                                  <w:delText>grouped with Content Creator</w:delText>
                                </w:r>
                              </w:del>
                            </w:p>
                          </w:txbxContent>
                        </wps:txbx>
                        <wps:bodyPr rot="0" vert="horz" wrap="square" lIns="0" tIns="0" rIns="0" bIns="0" anchor="t" anchorCtr="0" upright="1">
                          <a:noAutofit/>
                        </wps:bodyPr>
                      </wps:wsp>
                      <wps:wsp>
                        <wps:cNvPr id="753" name="Line 161"/>
                        <wps:cNvCnPr>
                          <a:cxnSpLocks noChangeShapeType="1"/>
                        </wps:cNvCnPr>
                        <wps:spPr bwMode="auto">
                          <a:xfrm>
                            <a:off x="3119017" y="916226"/>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4" name="Rectangle 754"/>
                        <wps:cNvSpPr>
                          <a:spLocks noChangeArrowheads="1"/>
                        </wps:cNvSpPr>
                        <wps:spPr bwMode="auto">
                          <a:xfrm>
                            <a:off x="3020613" y="1573819"/>
                            <a:ext cx="255968" cy="4518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5" name="Line 356"/>
                        <wps:cNvCnPr>
                          <a:cxnSpLocks noChangeShapeType="1"/>
                        </wps:cNvCnPr>
                        <wps:spPr bwMode="auto">
                          <a:xfrm>
                            <a:off x="943905" y="1573820"/>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6" name="Text Box 160"/>
                        <wps:cNvSpPr txBox="1">
                          <a:spLocks noChangeArrowheads="1"/>
                        </wps:cNvSpPr>
                        <wps:spPr bwMode="auto">
                          <a:xfrm>
                            <a:off x="1541721" y="1275060"/>
                            <a:ext cx="1328911"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9C7828" w14:textId="1E000AC6" w:rsidR="001B4321" w:rsidRDefault="001B4321" w:rsidP="006B08F6">
                              <w:pPr>
                                <w:pStyle w:val="NormalWeb"/>
                                <w:jc w:val="both"/>
                              </w:pPr>
                              <w:r>
                                <w:rPr>
                                  <w:sz w:val="18"/>
                                  <w:szCs w:val="18"/>
                                </w:rPr>
                                <w:t>Post-Partum Encounter</w:t>
                              </w:r>
                            </w:p>
                          </w:txbxContent>
                        </wps:txbx>
                        <wps:bodyPr rot="0" vert="horz" wrap="square" lIns="91440" tIns="45720" rIns="91440" bIns="45720" anchor="t" anchorCtr="0" upright="1">
                          <a:noAutofit/>
                        </wps:bodyPr>
                      </wps:wsp>
                      <wps:wsp>
                        <wps:cNvPr id="757" name="Text Box 162"/>
                        <wps:cNvSpPr txBox="1">
                          <a:spLocks noChangeArrowheads="1"/>
                        </wps:cNvSpPr>
                        <wps:spPr bwMode="auto">
                          <a:xfrm>
                            <a:off x="4028100" y="493951"/>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A905D" w14:textId="77777777" w:rsidR="001B4321" w:rsidRDefault="001B4321" w:rsidP="006B08F6">
                              <w:pPr>
                                <w:pStyle w:val="NormalWeb"/>
                                <w:spacing w:before="0"/>
                                <w:jc w:val="center"/>
                              </w:pPr>
                              <w:r>
                                <w:rPr>
                                  <w:sz w:val="18"/>
                                  <w:szCs w:val="18"/>
                                </w:rPr>
                                <w:t> </w:t>
                              </w:r>
                            </w:p>
                            <w:p w14:paraId="3841271D" w14:textId="77777777" w:rsidR="001B4321" w:rsidRPr="00C95A25" w:rsidRDefault="001B4321" w:rsidP="006B08F6">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758" name="Line 161"/>
                        <wps:cNvCnPr>
                          <a:cxnSpLocks noChangeShapeType="1"/>
                        </wps:cNvCnPr>
                        <wps:spPr bwMode="auto">
                          <a:xfrm flipH="1">
                            <a:off x="4603898" y="967764"/>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9" name="Line 161"/>
                        <wps:cNvCnPr>
                          <a:cxnSpLocks noChangeShapeType="1"/>
                        </wps:cNvCnPr>
                        <wps:spPr bwMode="auto">
                          <a:xfrm>
                            <a:off x="5645889" y="613160"/>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0" name="Line 356"/>
                        <wps:cNvCnPr>
                          <a:cxnSpLocks noChangeShapeType="1"/>
                        </wps:cNvCnPr>
                        <wps:spPr bwMode="auto">
                          <a:xfrm flipH="1">
                            <a:off x="1903228" y="2169055"/>
                            <a:ext cx="111738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1" name="Text Box 160"/>
                        <wps:cNvSpPr txBox="1">
                          <a:spLocks noChangeArrowheads="1"/>
                        </wps:cNvSpPr>
                        <wps:spPr bwMode="auto">
                          <a:xfrm>
                            <a:off x="1845857" y="175748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64985" w14:textId="4CDB2B57" w:rsidR="001B4321" w:rsidRDefault="001B4321" w:rsidP="006B08F6">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762" name="Line 356"/>
                        <wps:cNvCnPr>
                          <a:cxnSpLocks noChangeShapeType="1"/>
                        </wps:cNvCnPr>
                        <wps:spPr bwMode="auto">
                          <a:xfrm>
                            <a:off x="3256511" y="2849491"/>
                            <a:ext cx="1257153" cy="18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3" name="Text Box 160"/>
                        <wps:cNvSpPr txBox="1">
                          <a:spLocks noChangeArrowheads="1"/>
                        </wps:cNvSpPr>
                        <wps:spPr bwMode="auto">
                          <a:xfrm>
                            <a:off x="3393337" y="246110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F3FD1" w14:textId="77777777" w:rsidR="001B4321" w:rsidRDefault="001B4321" w:rsidP="006B08F6">
                              <w:pPr>
                                <w:pStyle w:val="NormalWeb"/>
                                <w:spacing w:before="0"/>
                                <w:jc w:val="center"/>
                              </w:pPr>
                              <w:r>
                                <w:rPr>
                                  <w:sz w:val="18"/>
                                  <w:szCs w:val="18"/>
                                </w:rPr>
                                <w:t>Search for PlanDefinition</w:t>
                              </w:r>
                            </w:p>
                            <w:p w14:paraId="3C002039" w14:textId="77777777" w:rsidR="001B4321" w:rsidRDefault="001B4321" w:rsidP="006B08F6">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764" name="Rectangle 764"/>
                        <wps:cNvSpPr>
                          <a:spLocks noChangeArrowheads="1"/>
                        </wps:cNvSpPr>
                        <wps:spPr bwMode="auto">
                          <a:xfrm>
                            <a:off x="4499479" y="2849491"/>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Line 362"/>
                        <wps:cNvCnPr>
                          <a:cxnSpLocks noChangeShapeType="1"/>
                        </wps:cNvCnPr>
                        <wps:spPr bwMode="auto">
                          <a:xfrm flipH="1" flipV="1">
                            <a:off x="3256511" y="3317558"/>
                            <a:ext cx="12427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 name="Text Box 160"/>
                        <wps:cNvSpPr txBox="1">
                          <a:spLocks noChangeArrowheads="1"/>
                        </wps:cNvSpPr>
                        <wps:spPr bwMode="auto">
                          <a:xfrm>
                            <a:off x="3380799" y="2930357"/>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108BD" w14:textId="77777777" w:rsidR="001B4321" w:rsidRDefault="001B4321" w:rsidP="006B08F6">
                              <w:pPr>
                                <w:pStyle w:val="NormalWeb"/>
                                <w:spacing w:before="0"/>
                                <w:jc w:val="center"/>
                              </w:pPr>
                              <w:r>
                                <w:rPr>
                                  <w:sz w:val="18"/>
                                  <w:szCs w:val="18"/>
                                </w:rPr>
                                <w:t>Provide  ActivityDefinition</w:t>
                              </w:r>
                            </w:p>
                            <w:p w14:paraId="3319394A" w14:textId="77777777" w:rsidR="001B4321" w:rsidRDefault="001B4321" w:rsidP="006B08F6">
                              <w:pPr>
                                <w:pStyle w:val="NormalWeb"/>
                                <w:spacing w:before="0"/>
                                <w:jc w:val="both"/>
                              </w:pPr>
                              <w:r>
                                <w:rPr>
                                  <w:sz w:val="18"/>
                                  <w:szCs w:val="18"/>
                                </w:rPr>
                                <w:t> </w:t>
                              </w:r>
                            </w:p>
                            <w:p w14:paraId="69B7A4D2" w14:textId="77777777" w:rsidR="001B4321" w:rsidRDefault="001B4321" w:rsidP="006B08F6">
                              <w:pPr>
                                <w:pStyle w:val="NormalWeb"/>
                                <w:spacing w:before="0"/>
                                <w:jc w:val="both"/>
                              </w:pPr>
                              <w:r>
                                <w:rPr>
                                  <w:sz w:val="18"/>
                                  <w:szCs w:val="18"/>
                                </w:rPr>
                                <w:t> </w:t>
                              </w:r>
                            </w:p>
                            <w:p w14:paraId="453AFD6E" w14:textId="77777777" w:rsidR="001B4321" w:rsidRDefault="001B4321" w:rsidP="006B08F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767" name="Line 356"/>
                        <wps:cNvCnPr>
                          <a:cxnSpLocks noChangeShapeType="1"/>
                        </wps:cNvCnPr>
                        <wps:spPr bwMode="auto">
                          <a:xfrm flipH="1">
                            <a:off x="1892507" y="3817289"/>
                            <a:ext cx="11241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Text Box 160"/>
                        <wps:cNvSpPr txBox="1">
                          <a:spLocks noChangeArrowheads="1"/>
                        </wps:cNvSpPr>
                        <wps:spPr bwMode="auto">
                          <a:xfrm>
                            <a:off x="1871331" y="3404743"/>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194972" w14:textId="5E35D3AE" w:rsidR="001B4321" w:rsidRDefault="001B4321" w:rsidP="006B08F6">
                              <w:pPr>
                                <w:pStyle w:val="NormalWeb"/>
                                <w:spacing w:before="0"/>
                                <w:jc w:val="center"/>
                              </w:pPr>
                              <w:r>
                                <w:rPr>
                                  <w:sz w:val="18"/>
                                  <w:szCs w:val="18"/>
                                </w:rPr>
                                <w:t>Update Care Plan (Post-Partum)</w:t>
                              </w:r>
                            </w:p>
                            <w:p w14:paraId="7C233DC7" w14:textId="77777777" w:rsidR="001B4321" w:rsidRDefault="001B4321" w:rsidP="006B08F6">
                              <w:pPr>
                                <w:pStyle w:val="NormalWeb"/>
                                <w:spacing w:before="0"/>
                                <w:jc w:val="center"/>
                              </w:pPr>
                            </w:p>
                            <w:p w14:paraId="6F05F14E" w14:textId="77777777" w:rsidR="001B4321" w:rsidRDefault="001B4321" w:rsidP="006B08F6">
                              <w:pPr>
                                <w:pStyle w:val="NormalWeb"/>
                                <w:spacing w:before="0"/>
                                <w:jc w:val="center"/>
                              </w:pPr>
                            </w:p>
                            <w:p w14:paraId="52073166" w14:textId="77777777" w:rsidR="001B4321" w:rsidRDefault="001B4321" w:rsidP="006B08F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69" name="Line 356"/>
                        <wps:cNvCnPr>
                          <a:cxnSpLocks noChangeShapeType="1"/>
                        </wps:cNvCnPr>
                        <wps:spPr bwMode="auto">
                          <a:xfrm>
                            <a:off x="3276734" y="4687786"/>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0" name="Rectangle 770"/>
                        <wps:cNvSpPr>
                          <a:spLocks noChangeArrowheads="1"/>
                        </wps:cNvSpPr>
                        <wps:spPr bwMode="auto">
                          <a:xfrm>
                            <a:off x="5552100" y="4668736"/>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1" name="Text Box 160"/>
                        <wps:cNvSpPr txBox="1">
                          <a:spLocks noChangeArrowheads="1"/>
                        </wps:cNvSpPr>
                        <wps:spPr bwMode="auto">
                          <a:xfrm>
                            <a:off x="3727509" y="4421589"/>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EFDD4" w14:textId="77777777" w:rsidR="001B4321" w:rsidRDefault="001B4321" w:rsidP="006B08F6">
                              <w:pPr>
                                <w:pStyle w:val="NormalWeb"/>
                                <w:spacing w:before="0"/>
                                <w:jc w:val="center"/>
                              </w:pPr>
                              <w:r>
                                <w:rPr>
                                  <w:sz w:val="18"/>
                                  <w:szCs w:val="18"/>
                                </w:rPr>
                                <w:t>Share Request Resources</w:t>
                              </w:r>
                            </w:p>
                            <w:p w14:paraId="695C9DCE" w14:textId="77777777" w:rsidR="001B4321" w:rsidRDefault="001B4321" w:rsidP="006B08F6">
                              <w:pPr>
                                <w:pStyle w:val="NormalWeb"/>
                                <w:spacing w:before="0"/>
                                <w:jc w:val="both"/>
                              </w:pPr>
                              <w:r>
                                <w:rPr>
                                  <w:sz w:val="18"/>
                                  <w:szCs w:val="18"/>
                                </w:rPr>
                                <w:t> </w:t>
                              </w:r>
                            </w:p>
                            <w:p w14:paraId="211EE857" w14:textId="77777777" w:rsidR="001B4321" w:rsidRDefault="001B4321" w:rsidP="006B08F6">
                              <w:pPr>
                                <w:pStyle w:val="NormalWeb"/>
                                <w:spacing w:before="0"/>
                                <w:jc w:val="both"/>
                              </w:pPr>
                              <w:r>
                                <w:rPr>
                                  <w:sz w:val="18"/>
                                  <w:szCs w:val="18"/>
                                </w:rPr>
                                <w:t> </w:t>
                              </w:r>
                            </w:p>
                            <w:p w14:paraId="39C418CA" w14:textId="77777777" w:rsidR="001B4321" w:rsidRDefault="001B4321"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72" name="Line 362"/>
                        <wps:cNvCnPr>
                          <a:cxnSpLocks noChangeShapeType="1"/>
                        </wps:cNvCnPr>
                        <wps:spPr bwMode="auto">
                          <a:xfrm flipH="1">
                            <a:off x="3276734" y="514498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3" name="Text Box 160"/>
                        <wps:cNvSpPr txBox="1">
                          <a:spLocks noChangeArrowheads="1"/>
                        </wps:cNvSpPr>
                        <wps:spPr bwMode="auto">
                          <a:xfrm>
                            <a:off x="3799500" y="4885957"/>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7C64A" w14:textId="77777777" w:rsidR="001B4321" w:rsidRDefault="001B4321" w:rsidP="006B08F6">
                              <w:pPr>
                                <w:pStyle w:val="NormalWeb"/>
                                <w:spacing w:before="0"/>
                                <w:jc w:val="both"/>
                              </w:pPr>
                              <w:r>
                                <w:rPr>
                                  <w:sz w:val="18"/>
                                  <w:szCs w:val="18"/>
                                </w:rPr>
                                <w:t>Share Response Resources</w:t>
                              </w:r>
                            </w:p>
                            <w:p w14:paraId="667ED49B" w14:textId="77777777" w:rsidR="001B4321" w:rsidRDefault="001B4321" w:rsidP="006B08F6">
                              <w:pPr>
                                <w:pStyle w:val="NormalWeb"/>
                                <w:spacing w:before="0"/>
                                <w:jc w:val="both"/>
                              </w:pPr>
                              <w:r>
                                <w:rPr>
                                  <w:sz w:val="18"/>
                                  <w:szCs w:val="18"/>
                                </w:rPr>
                                <w:t> </w:t>
                              </w:r>
                            </w:p>
                            <w:p w14:paraId="2AAF2257" w14:textId="77777777" w:rsidR="001B4321" w:rsidRDefault="001B4321" w:rsidP="006B08F6">
                              <w:pPr>
                                <w:pStyle w:val="NormalWeb"/>
                                <w:spacing w:before="0"/>
                                <w:jc w:val="both"/>
                              </w:pPr>
                              <w:r>
                                <w:rPr>
                                  <w:sz w:val="18"/>
                                  <w:szCs w:val="18"/>
                                </w:rPr>
                                <w:t> </w:t>
                              </w:r>
                            </w:p>
                            <w:p w14:paraId="1BC529E4" w14:textId="77777777" w:rsidR="001B4321" w:rsidRDefault="001B4321"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74" name="Straight Connector 774"/>
                        <wps:cNvCnPr/>
                        <wps:spPr>
                          <a:xfrm>
                            <a:off x="5820070" y="4819276"/>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 name="Straight Connector 775"/>
                        <wps:cNvCnPr/>
                        <wps:spPr>
                          <a:xfrm>
                            <a:off x="6086475" y="4837351"/>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flipH="1">
                            <a:off x="5810251" y="5071031"/>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Text Box 160"/>
                        <wps:cNvSpPr txBox="1">
                          <a:spLocks noChangeArrowheads="1"/>
                        </wps:cNvSpPr>
                        <wps:spPr bwMode="auto">
                          <a:xfrm>
                            <a:off x="6120277" y="4613011"/>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4D1D6" w14:textId="77777777" w:rsidR="001B4321" w:rsidRDefault="001B4321" w:rsidP="006B08F6">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78" name="Line 356"/>
                        <wps:cNvCnPr>
                          <a:cxnSpLocks noChangeShapeType="1"/>
                        </wps:cNvCnPr>
                        <wps:spPr bwMode="auto">
                          <a:xfrm>
                            <a:off x="956929" y="557266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Text Box 160"/>
                        <wps:cNvSpPr txBox="1">
                          <a:spLocks noChangeArrowheads="1"/>
                        </wps:cNvSpPr>
                        <wps:spPr bwMode="auto">
                          <a:xfrm>
                            <a:off x="1967023" y="5049970"/>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2FFEB" w14:textId="77777777" w:rsidR="001B4321" w:rsidRDefault="001B4321" w:rsidP="006B08F6">
                              <w:pPr>
                                <w:pStyle w:val="NormalWeb"/>
                                <w:spacing w:before="0"/>
                                <w:jc w:val="center"/>
                              </w:pPr>
                              <w:r>
                                <w:rPr>
                                  <w:sz w:val="18"/>
                                  <w:szCs w:val="18"/>
                                </w:rPr>
                                <w:t>Update Care Plan</w:t>
                              </w:r>
                            </w:p>
                            <w:p w14:paraId="1930B9E8" w14:textId="77777777" w:rsidR="001B4321" w:rsidRDefault="001B4321" w:rsidP="006B08F6">
                              <w:pPr>
                                <w:pStyle w:val="NormalWeb"/>
                                <w:spacing w:before="0"/>
                                <w:jc w:val="both"/>
                              </w:pPr>
                              <w:r>
                                <w:rPr>
                                  <w:sz w:val="18"/>
                                  <w:szCs w:val="18"/>
                                </w:rPr>
                                <w:t> </w:t>
                              </w:r>
                            </w:p>
                            <w:p w14:paraId="7D58C375" w14:textId="77777777" w:rsidR="001B4321" w:rsidRDefault="001B4321" w:rsidP="006B08F6">
                              <w:pPr>
                                <w:pStyle w:val="NormalWeb"/>
                                <w:spacing w:before="0"/>
                                <w:jc w:val="both"/>
                              </w:pPr>
                              <w:r>
                                <w:rPr>
                                  <w:sz w:val="18"/>
                                  <w:szCs w:val="18"/>
                                </w:rPr>
                                <w:t> </w:t>
                              </w:r>
                            </w:p>
                            <w:p w14:paraId="514F58F6" w14:textId="77777777" w:rsidR="001B4321" w:rsidRDefault="001B4321"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5" name="Line 362"/>
                        <wps:cNvCnPr>
                          <a:cxnSpLocks noChangeShapeType="1"/>
                        </wps:cNvCnPr>
                        <wps:spPr bwMode="auto">
                          <a:xfrm>
                            <a:off x="967562" y="446029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6" name="Text Box 160"/>
                        <wps:cNvSpPr txBox="1">
                          <a:spLocks noChangeArrowheads="1"/>
                        </wps:cNvSpPr>
                        <wps:spPr bwMode="auto">
                          <a:xfrm>
                            <a:off x="956929" y="4103616"/>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A2788" w14:textId="77777777" w:rsidR="001B4321" w:rsidRPr="009A41FE" w:rsidRDefault="001B4321" w:rsidP="006B08F6">
                              <w:pPr>
                                <w:pStyle w:val="NormalWeb"/>
                                <w:spacing w:before="0"/>
                                <w:jc w:val="center"/>
                                <w:rPr>
                                  <w:sz w:val="16"/>
                                  <w:szCs w:val="16"/>
                                </w:rPr>
                              </w:pPr>
                              <w:r w:rsidRPr="009A41FE">
                                <w:rPr>
                                  <w:sz w:val="16"/>
                                  <w:szCs w:val="16"/>
                                </w:rPr>
                                <w:t>Retrieve Care Plan</w:t>
                              </w:r>
                            </w:p>
                            <w:p w14:paraId="7BAB7EBD" w14:textId="77777777" w:rsidR="001B4321" w:rsidRDefault="001B4321" w:rsidP="006B08F6">
                              <w:pPr>
                                <w:pStyle w:val="NormalWeb"/>
                                <w:spacing w:before="0"/>
                                <w:jc w:val="both"/>
                              </w:pPr>
                              <w:r>
                                <w:rPr>
                                  <w:sz w:val="18"/>
                                  <w:szCs w:val="18"/>
                                </w:rPr>
                                <w:t> </w:t>
                              </w:r>
                            </w:p>
                            <w:p w14:paraId="7D2A0CDF" w14:textId="77777777" w:rsidR="001B4321" w:rsidRDefault="001B4321" w:rsidP="006B08F6">
                              <w:pPr>
                                <w:pStyle w:val="NormalWeb"/>
                                <w:spacing w:before="0"/>
                                <w:jc w:val="both"/>
                              </w:pPr>
                              <w:r>
                                <w:rPr>
                                  <w:sz w:val="18"/>
                                  <w:szCs w:val="18"/>
                                </w:rPr>
                                <w:t> </w:t>
                              </w:r>
                            </w:p>
                            <w:p w14:paraId="513CBCB9" w14:textId="77777777" w:rsidR="001B4321" w:rsidRDefault="001B4321"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7" name="Text Box 162"/>
                        <wps:cNvSpPr txBox="1">
                          <a:spLocks noChangeArrowheads="1"/>
                        </wps:cNvSpPr>
                        <wps:spPr bwMode="auto">
                          <a:xfrm>
                            <a:off x="1519703" y="351076"/>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0ECD6" w14:textId="77777777" w:rsidR="001B4321" w:rsidRDefault="001B4321" w:rsidP="006B08F6">
                              <w:pPr>
                                <w:pStyle w:val="NormalWeb"/>
                                <w:spacing w:before="0"/>
                              </w:pPr>
                              <w:r>
                                <w:rPr>
                                  <w:sz w:val="18"/>
                                  <w:szCs w:val="18"/>
                                </w:rPr>
                                <w:t> </w:t>
                              </w:r>
                            </w:p>
                            <w:p w14:paraId="642A893C" w14:textId="77777777" w:rsidR="001B4321" w:rsidRDefault="001B4321" w:rsidP="006B08F6">
                              <w:pPr>
                                <w:pStyle w:val="NormalWeb"/>
                                <w:spacing w:before="0"/>
                              </w:pPr>
                              <w:r>
                                <w:rPr>
                                  <w:b/>
                                  <w:bCs/>
                                  <w:sz w:val="18"/>
                                  <w:szCs w:val="18"/>
                                </w:rPr>
                                <w:t>Care Plan Service</w:t>
                              </w:r>
                            </w:p>
                          </w:txbxContent>
                        </wps:txbx>
                        <wps:bodyPr rot="0" vert="horz" wrap="square" lIns="0" tIns="0" rIns="0" bIns="0" anchor="t" anchorCtr="0" upright="1">
                          <a:noAutofit/>
                        </wps:bodyPr>
                      </wps:wsp>
                      <wps:wsp>
                        <wps:cNvPr id="788" name="Line 161"/>
                        <wps:cNvCnPr>
                          <a:cxnSpLocks noChangeShapeType="1"/>
                        </wps:cNvCnPr>
                        <wps:spPr bwMode="auto">
                          <a:xfrm>
                            <a:off x="1796820" y="776378"/>
                            <a:ext cx="10715" cy="54117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9" name="Rectangle 789"/>
                        <wps:cNvSpPr>
                          <a:spLocks noChangeArrowheads="1"/>
                        </wps:cNvSpPr>
                        <wps:spPr bwMode="auto">
                          <a:xfrm>
                            <a:off x="1703840" y="2115896"/>
                            <a:ext cx="220563" cy="38808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0" name="Line 356"/>
                        <wps:cNvCnPr>
                          <a:cxnSpLocks noChangeShapeType="1"/>
                        </wps:cNvCnPr>
                        <wps:spPr bwMode="auto">
                          <a:xfrm flipH="1">
                            <a:off x="1947605" y="526103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Text Box 160"/>
                        <wps:cNvSpPr txBox="1">
                          <a:spLocks noChangeArrowheads="1"/>
                        </wps:cNvSpPr>
                        <wps:spPr bwMode="auto">
                          <a:xfrm>
                            <a:off x="956929" y="523230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FA52D" w14:textId="77777777" w:rsidR="001B4321" w:rsidRDefault="001B4321" w:rsidP="006B08F6">
                              <w:pPr>
                                <w:pStyle w:val="NormalWeb"/>
                                <w:spacing w:before="0"/>
                                <w:jc w:val="center"/>
                              </w:pPr>
                              <w:r>
                                <w:rPr>
                                  <w:sz w:val="16"/>
                                  <w:szCs w:val="16"/>
                                </w:rPr>
                                <w:t>Retrieve Care Plan</w:t>
                              </w:r>
                            </w:p>
                            <w:p w14:paraId="74D09C24" w14:textId="77777777" w:rsidR="001B4321" w:rsidRDefault="001B4321" w:rsidP="006B08F6">
                              <w:pPr>
                                <w:pStyle w:val="NormalWeb"/>
                                <w:spacing w:before="0"/>
                                <w:jc w:val="both"/>
                              </w:pPr>
                              <w:r>
                                <w:rPr>
                                  <w:sz w:val="18"/>
                                  <w:szCs w:val="18"/>
                                </w:rPr>
                                <w:t> </w:t>
                              </w:r>
                            </w:p>
                            <w:p w14:paraId="02030765" w14:textId="77777777" w:rsidR="001B4321" w:rsidRDefault="001B4321" w:rsidP="006B08F6">
                              <w:pPr>
                                <w:pStyle w:val="NormalWeb"/>
                                <w:spacing w:before="0"/>
                                <w:jc w:val="both"/>
                              </w:pPr>
                              <w:r>
                                <w:rPr>
                                  <w:sz w:val="18"/>
                                  <w:szCs w:val="18"/>
                                </w:rPr>
                                <w:t> </w:t>
                              </w:r>
                            </w:p>
                            <w:p w14:paraId="493F59F9" w14:textId="77777777" w:rsidR="001B4321" w:rsidRDefault="001B4321"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96" name="Line 356"/>
                        <wps:cNvCnPr>
                          <a:cxnSpLocks noChangeShapeType="1"/>
                        </wps:cNvCnPr>
                        <wps:spPr bwMode="auto">
                          <a:xfrm>
                            <a:off x="1924493" y="2593580"/>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Text Box 160"/>
                        <wps:cNvSpPr txBox="1">
                          <a:spLocks noChangeArrowheads="1"/>
                        </wps:cNvSpPr>
                        <wps:spPr bwMode="auto">
                          <a:xfrm>
                            <a:off x="1947423" y="2222966"/>
                            <a:ext cx="1050588" cy="370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43157" w14:textId="75CBD370" w:rsidR="001B4321" w:rsidRDefault="001B4321" w:rsidP="006B08F6">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798" name="Text Box 162"/>
                        <wps:cNvSpPr txBox="1">
                          <a:spLocks noChangeArrowheads="1"/>
                        </wps:cNvSpPr>
                        <wps:spPr bwMode="auto">
                          <a:xfrm>
                            <a:off x="5009958" y="72053"/>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96AA" w14:textId="77777777" w:rsidR="001B4321" w:rsidRDefault="001B4321" w:rsidP="006B08F6">
                              <w:pPr>
                                <w:pStyle w:val="NormalWeb"/>
                                <w:spacing w:before="0"/>
                              </w:pPr>
                              <w:r>
                                <w:rPr>
                                  <w:sz w:val="18"/>
                                  <w:szCs w:val="18"/>
                                </w:rPr>
                                <w:t> </w:t>
                              </w:r>
                            </w:p>
                            <w:p w14:paraId="052AAA30" w14:textId="77777777" w:rsidR="001B4321" w:rsidRDefault="001B4321" w:rsidP="006B08F6">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c:wpc>
                  </a:graphicData>
                </a:graphic>
              </wp:inline>
            </w:drawing>
          </mc:Choice>
          <mc:Fallback>
            <w:pict>
              <v:group w14:anchorId="24CCE2DD" id="Canvas 803" o:spid="_x0000_s1299" editas="canvas" style="width:571pt;height:539.15pt;mso-position-horizontal-relative:char;mso-position-vertical-relative:line" coordsize="72510,6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">
                <v:shape id="_x0000_s1300" type="#_x0000_t75" style="position:absolute;width:72510;height:68472;visibility:visible;mso-wrap-style:square">
                  <v:fill o:detectmouseclick="t"/>
                  <v:path o:connecttype="none"/>
                </v:shape>
                <v:shape id="Text Box 160" o:spid="_x0000_s1301" type="#_x0000_t202" style="position:absolute;left:4551;top:352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" stroked="f">
                  <v:textbox>
                    <w:txbxContent>
                      <w:p w14:paraId="472BA824" w14:textId="77777777" w:rsidR="001B4321" w:rsidRPr="00C95A25" w:rsidRDefault="001B4321" w:rsidP="006B08F6">
                        <w:pPr>
                          <w:pStyle w:val="NormalWeb"/>
                          <w:jc w:val="center"/>
                          <w:rPr>
                            <w:b/>
                          </w:rPr>
                        </w:pPr>
                        <w:r w:rsidRPr="00C95A25">
                          <w:rPr>
                            <w:b/>
                            <w:sz w:val="18"/>
                            <w:szCs w:val="18"/>
                          </w:rPr>
                          <w:t>Patient Portal</w:t>
                        </w:r>
                      </w:p>
                    </w:txbxContent>
                  </v:textbox>
                </v:shape>
                <v:line id="Line 161" o:spid="_x0000_s1302" style="position:absolute;visibility:visible;mso-wrap-style:square" from="8186,6913" to="8186,6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">
                  <v:stroke dashstyle="dash"/>
                </v:line>
                <v:rect id="Rectangle 751" o:spid="_x0000_s1303" style="position:absolute;left:6932;top:9571;width:2506;height:5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"/>
                <v:shape id="Text Box 162" o:spid="_x0000_s1304" type="#_x0000_t202" style="position:absolute;left:25367;top:5415;width:12211;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" filled="f" stroked="f">
                  <v:textbox inset="0,0,0,0">
                    <w:txbxContent>
                      <w:p w14:paraId="70DE3EE6" w14:textId="788612E6" w:rsidR="001B4321" w:rsidRPr="00C95A25" w:rsidRDefault="001B4321" w:rsidP="006B08F6">
                        <w:pPr>
                          <w:pStyle w:val="NormalWeb"/>
                          <w:spacing w:before="0"/>
                          <w:jc w:val="center"/>
                          <w:rPr>
                            <w:b/>
                          </w:rPr>
                        </w:pPr>
                        <w:r>
                          <w:rPr>
                            <w:b/>
                            <w:sz w:val="18"/>
                            <w:szCs w:val="18"/>
                          </w:rPr>
                          <w:t>OB/GYN</w:t>
                        </w:r>
                        <w:r w:rsidRPr="00C95A25">
                          <w:rPr>
                            <w:b/>
                            <w:sz w:val="18"/>
                            <w:szCs w:val="18"/>
                          </w:rPr>
                          <w:t xml:space="preserve"> as</w:t>
                        </w:r>
                      </w:p>
                      <w:p w14:paraId="191FE4E2" w14:textId="65BA4E8F" w:rsidR="001B4321" w:rsidRPr="00C95A25" w:rsidRDefault="001B4321" w:rsidP="006B08F6">
                        <w:pPr>
                          <w:pStyle w:val="NormalWeb"/>
                          <w:spacing w:before="0"/>
                          <w:jc w:val="center"/>
                          <w:rPr>
                            <w:b/>
                          </w:rPr>
                        </w:pPr>
                        <w:r w:rsidRPr="00C95A25">
                          <w:rPr>
                            <w:b/>
                            <w:sz w:val="18"/>
                            <w:szCs w:val="18"/>
                          </w:rPr>
                          <w:t xml:space="preserve">Care Plan Contributor </w:t>
                        </w:r>
                        <w:del w:id="207" w:author="Jones, Emma" w:date="2018-03-13T14:05:00Z">
                          <w:r w:rsidRPr="00C95A25" w:rsidDel="007B3213">
                            <w:rPr>
                              <w:b/>
                              <w:sz w:val="18"/>
                              <w:szCs w:val="18"/>
                            </w:rPr>
                            <w:delText>grouped with Content Creator</w:delText>
                          </w:r>
                        </w:del>
                      </w:p>
                    </w:txbxContent>
                  </v:textbox>
                </v:shape>
                <v:line id="Line 161" o:spid="_x0000_s1305" style="position:absolute;visibility:visible;mso-wrap-style:square" from="31190,9162" to="31676,6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">
                  <v:stroke dashstyle="dash"/>
                </v:line>
                <v:rect id="Rectangle 754" o:spid="_x0000_s1306" style="position:absolute;left:30206;top:15738;width:2559;height:4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"/>
                <v:line id="Line 356" o:spid="_x0000_s1307" style="position:absolute;visibility:visible;mso-wrap-style:square" from="9439,15738" to="30269,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">
                  <v:stroke endarrow="block"/>
                </v:line>
                <v:shape id="Text Box 160" o:spid="_x0000_s1308" type="#_x0000_t202" style="position:absolute;left:15417;top:12750;width:132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" stroked="f">
                  <v:textbox>
                    <w:txbxContent>
                      <w:p w14:paraId="779C7828" w14:textId="1E000AC6" w:rsidR="001B4321" w:rsidRDefault="001B4321" w:rsidP="006B08F6">
                        <w:pPr>
                          <w:pStyle w:val="NormalWeb"/>
                          <w:jc w:val="both"/>
                        </w:pPr>
                        <w:r>
                          <w:rPr>
                            <w:sz w:val="18"/>
                            <w:szCs w:val="18"/>
                          </w:rPr>
                          <w:t>Post-Partum Encounter</w:t>
                        </w:r>
                      </w:p>
                    </w:txbxContent>
                  </v:textbox>
                </v:shape>
                <v:shape id="Text Box 162" o:spid="_x0000_s1309" type="#_x0000_t202" style="position:absolute;left:40281;top:493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" filled="f" stroked="f">
                  <v:textbox inset="0,0,0,0">
                    <w:txbxContent>
                      <w:p w14:paraId="48BA905D" w14:textId="77777777" w:rsidR="001B4321" w:rsidRDefault="001B4321" w:rsidP="006B08F6">
                        <w:pPr>
                          <w:pStyle w:val="NormalWeb"/>
                          <w:spacing w:before="0"/>
                          <w:jc w:val="center"/>
                        </w:pPr>
                        <w:r>
                          <w:rPr>
                            <w:sz w:val="18"/>
                            <w:szCs w:val="18"/>
                          </w:rPr>
                          <w:t> </w:t>
                        </w:r>
                      </w:p>
                      <w:p w14:paraId="3841271D" w14:textId="77777777" w:rsidR="001B4321" w:rsidRPr="00C95A25" w:rsidRDefault="001B4321" w:rsidP="006B08F6">
                        <w:pPr>
                          <w:pStyle w:val="NormalWeb"/>
                          <w:spacing w:before="0"/>
                          <w:jc w:val="center"/>
                          <w:rPr>
                            <w:b/>
                          </w:rPr>
                        </w:pPr>
                        <w:r w:rsidRPr="00C95A25">
                          <w:rPr>
                            <w:b/>
                            <w:sz w:val="18"/>
                            <w:szCs w:val="18"/>
                          </w:rPr>
                          <w:t>Care Plan Guidance Service</w:t>
                        </w:r>
                      </w:p>
                    </w:txbxContent>
                  </v:textbox>
                </v:shape>
                <v:line id="Line 161" o:spid="_x0000_s1310" style="position:absolute;flip:x;visibility:visible;mso-wrap-style:square" from="46038,9677" to="46145,3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">
                  <v:stroke dashstyle="dash"/>
                </v:line>
                <v:line id="Line 161" o:spid="_x0000_s1311" style="position:absolute;visibility:visible;mso-wrap-style:square" from="56458,6131" to="56671,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">
                  <v:stroke dashstyle="dash"/>
                </v:line>
                <v:line id="Line 356" o:spid="_x0000_s1312" style="position:absolute;flip:x;visibility:visible;mso-wrap-style:square" from="19032,21690" to="30206,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">
                  <v:stroke endarrow="block"/>
                </v:line>
                <v:shape id="Text Box 160" o:spid="_x0000_s1313" type="#_x0000_t202" style="position:absolute;left:18458;top:17574;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" stroked="f">
                  <v:textbox>
                    <w:txbxContent>
                      <w:p w14:paraId="36864985" w14:textId="4CDB2B57" w:rsidR="001B4321" w:rsidRDefault="001B4321" w:rsidP="006B08F6">
                        <w:pPr>
                          <w:pStyle w:val="NormalWeb"/>
                          <w:spacing w:before="0"/>
                          <w:jc w:val="center"/>
                        </w:pPr>
                        <w:r>
                          <w:rPr>
                            <w:sz w:val="18"/>
                            <w:szCs w:val="18"/>
                          </w:rPr>
                          <w:t>Search for Care Plan (Post-Partum)</w:t>
                        </w:r>
                      </w:p>
                    </w:txbxContent>
                  </v:textbox>
                </v:shape>
                <v:line id="Line 356" o:spid="_x0000_s1314" style="position:absolute;visibility:visible;mso-wrap-style:square" from="32565,28494" to="45136,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">
                  <v:stroke endarrow="block"/>
                </v:line>
                <v:shape id="Text Box 160" o:spid="_x0000_s1315" type="#_x0000_t202" style="position:absolute;left:33933;top:24611;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" stroked="f">
                  <v:textbox>
                    <w:txbxContent>
                      <w:p w14:paraId="58BF3FD1" w14:textId="77777777" w:rsidR="001B4321" w:rsidRDefault="001B4321" w:rsidP="006B08F6">
                        <w:pPr>
                          <w:pStyle w:val="NormalWeb"/>
                          <w:spacing w:before="0"/>
                          <w:jc w:val="center"/>
                        </w:pPr>
                        <w:r>
                          <w:rPr>
                            <w:sz w:val="18"/>
                            <w:szCs w:val="18"/>
                          </w:rPr>
                          <w:t>Search for PlanDefinition</w:t>
                        </w:r>
                      </w:p>
                      <w:p w14:paraId="3C002039" w14:textId="77777777" w:rsidR="001B4321" w:rsidRDefault="001B4321" w:rsidP="006B08F6">
                        <w:pPr>
                          <w:pStyle w:val="NormalWeb"/>
                          <w:spacing w:before="0"/>
                          <w:jc w:val="both"/>
                        </w:pPr>
                        <w:r>
                          <w:rPr>
                            <w:sz w:val="18"/>
                            <w:szCs w:val="18"/>
                          </w:rPr>
                          <w:t> </w:t>
                        </w:r>
                      </w:p>
                    </w:txbxContent>
                  </v:textbox>
                </v:shape>
                <v:rect id="Rectangle 764" o:spid="_x0000_s1316" style="position:absolute;left:44994;top:28494;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"/>
                <v:line id="Line 362" o:spid="_x0000_s1317" style="position:absolute;flip:x y;visibility:visible;mso-wrap-style:square" from="32565,33175" to="44992,3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">
                  <v:stroke endarrow="block"/>
                </v:line>
                <v:shape id="Text Box 160" o:spid="_x0000_s1318" type="#_x0000_t202" style="position:absolute;left:33807;top:29303;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" stroked="f">
                  <v:textbox>
                    <w:txbxContent>
                      <w:p w14:paraId="6BE108BD" w14:textId="77777777" w:rsidR="001B4321" w:rsidRDefault="001B4321" w:rsidP="006B08F6">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3319394A" w14:textId="77777777" w:rsidR="001B4321" w:rsidRDefault="001B4321" w:rsidP="006B08F6">
                        <w:pPr>
                          <w:pStyle w:val="NormalWeb"/>
                          <w:spacing w:before="0"/>
                          <w:jc w:val="both"/>
                        </w:pPr>
                        <w:r>
                          <w:rPr>
                            <w:sz w:val="18"/>
                            <w:szCs w:val="18"/>
                          </w:rPr>
                          <w:t> </w:t>
                        </w:r>
                      </w:p>
                      <w:p w14:paraId="69B7A4D2" w14:textId="77777777" w:rsidR="001B4321" w:rsidRDefault="001B4321" w:rsidP="006B08F6">
                        <w:pPr>
                          <w:pStyle w:val="NormalWeb"/>
                          <w:spacing w:before="0"/>
                          <w:jc w:val="both"/>
                        </w:pPr>
                        <w:r>
                          <w:rPr>
                            <w:sz w:val="18"/>
                            <w:szCs w:val="18"/>
                          </w:rPr>
                          <w:t> </w:t>
                        </w:r>
                      </w:p>
                      <w:p w14:paraId="453AFD6E" w14:textId="77777777" w:rsidR="001B4321" w:rsidRDefault="001B4321" w:rsidP="006B08F6">
                        <w:pPr>
                          <w:pStyle w:val="NormalWeb"/>
                          <w:spacing w:before="0"/>
                          <w:jc w:val="both"/>
                        </w:pPr>
                        <w:r>
                          <w:rPr>
                            <w:sz w:val="18"/>
                            <w:szCs w:val="18"/>
                          </w:rPr>
                          <w:t>Plan</w:t>
                        </w:r>
                      </w:p>
                    </w:txbxContent>
                  </v:textbox>
                </v:shape>
                <v:line id="Line 356" o:spid="_x0000_s1319" style="position:absolute;flip:x;visibility:visible;mso-wrap-style:square" from="18925,38172" to="30166,3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">
                  <v:stroke endarrow="block"/>
                </v:line>
                <v:shape id="Text Box 160" o:spid="_x0000_s1320" type="#_x0000_t202" style="position:absolute;left:18713;top:3404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" stroked="f">
                  <v:textbox>
                    <w:txbxContent>
                      <w:p w14:paraId="03194972" w14:textId="5E35D3AE" w:rsidR="001B4321" w:rsidRDefault="001B4321" w:rsidP="006B08F6">
                        <w:pPr>
                          <w:pStyle w:val="NormalWeb"/>
                          <w:spacing w:before="0"/>
                          <w:jc w:val="center"/>
                        </w:pPr>
                        <w:r>
                          <w:rPr>
                            <w:sz w:val="18"/>
                            <w:szCs w:val="18"/>
                          </w:rPr>
                          <w:t>Update Care Plan (Post-Partum)</w:t>
                        </w:r>
                      </w:p>
                      <w:p w14:paraId="7C233DC7" w14:textId="77777777" w:rsidR="001B4321" w:rsidRDefault="001B4321" w:rsidP="006B08F6">
                        <w:pPr>
                          <w:pStyle w:val="NormalWeb"/>
                          <w:spacing w:before="0"/>
                          <w:jc w:val="center"/>
                        </w:pPr>
                      </w:p>
                      <w:p w14:paraId="6F05F14E" w14:textId="77777777" w:rsidR="001B4321" w:rsidRDefault="001B4321" w:rsidP="006B08F6">
                        <w:pPr>
                          <w:pStyle w:val="NormalWeb"/>
                          <w:spacing w:before="0"/>
                          <w:jc w:val="center"/>
                        </w:pPr>
                      </w:p>
                      <w:p w14:paraId="52073166" w14:textId="77777777" w:rsidR="001B4321" w:rsidRDefault="001B4321" w:rsidP="006B08F6">
                        <w:pPr>
                          <w:pStyle w:val="NormalWeb"/>
                          <w:spacing w:before="0"/>
                          <w:jc w:val="center"/>
                        </w:pPr>
                        <w:r>
                          <w:rPr>
                            <w:sz w:val="18"/>
                            <w:szCs w:val="18"/>
                          </w:rPr>
                          <w:t>Care Plan</w:t>
                        </w:r>
                      </w:p>
                    </w:txbxContent>
                  </v:textbox>
                </v:shape>
                <v:line id="Line 356" o:spid="_x0000_s1321" style="position:absolute;visibility:visible;mso-wrap-style:square" from="32767,46877" to="55521,4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6P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t8rh/0w6AnL3BwAA//8DAFBLAQItABQABgAIAAAAIQDb4fbL7gAAAIUBAAATAAAAAAAAAAAA&#10;AAAAAAAAAABbQ29udGVudF9UeXBlc10ueG1sUEsBAi0AFAAGAAgAAAAhAFr0LFu/AAAAFQEAAAsA&#10;AAAAAAAAAAAAAAAAHwEAAF9yZWxzLy5yZWxzUEsBAi0AFAAGAAgAAAAhAHBvXo/EAAAA3AAAAA8A&#10;AAAAAAAAAAAAAAAABwIAAGRycy9kb3ducmV2LnhtbFBLBQYAAAAAAwADALcAAAD4AgAAAAA=&#10;">
                  <v:stroke endarrow="block"/>
                </v:line>
                <v:rect id="Rectangle 770" o:spid="_x0000_s1322" style="position:absolute;left:55521;top:46687;width:247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"/>
                <v:shape id="Text Box 160" o:spid="_x0000_s1323" type="#_x0000_t202" style="position:absolute;left:37275;top:44215;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" stroked="f">
                  <v:textbox>
                    <w:txbxContent>
                      <w:p w14:paraId="78FEFDD4" w14:textId="77777777" w:rsidR="001B4321" w:rsidRDefault="001B4321" w:rsidP="006B08F6">
                        <w:pPr>
                          <w:pStyle w:val="NormalWeb"/>
                          <w:spacing w:before="0"/>
                          <w:jc w:val="center"/>
                        </w:pPr>
                        <w:r>
                          <w:rPr>
                            <w:sz w:val="18"/>
                            <w:szCs w:val="18"/>
                          </w:rPr>
                          <w:t>Share Request Resources</w:t>
                        </w:r>
                      </w:p>
                      <w:p w14:paraId="695C9DCE" w14:textId="77777777" w:rsidR="001B4321" w:rsidRDefault="001B4321" w:rsidP="006B08F6">
                        <w:pPr>
                          <w:pStyle w:val="NormalWeb"/>
                          <w:spacing w:before="0"/>
                          <w:jc w:val="both"/>
                        </w:pPr>
                        <w:r>
                          <w:rPr>
                            <w:sz w:val="18"/>
                            <w:szCs w:val="18"/>
                          </w:rPr>
                          <w:t> </w:t>
                        </w:r>
                      </w:p>
                      <w:p w14:paraId="211EE857" w14:textId="77777777" w:rsidR="001B4321" w:rsidRDefault="001B4321" w:rsidP="006B08F6">
                        <w:pPr>
                          <w:pStyle w:val="NormalWeb"/>
                          <w:spacing w:before="0"/>
                          <w:jc w:val="both"/>
                        </w:pPr>
                        <w:r>
                          <w:rPr>
                            <w:sz w:val="18"/>
                            <w:szCs w:val="18"/>
                          </w:rPr>
                          <w:t> </w:t>
                        </w:r>
                      </w:p>
                      <w:p w14:paraId="39C418CA" w14:textId="77777777" w:rsidR="001B4321" w:rsidRDefault="001B4321" w:rsidP="006B08F6">
                        <w:pPr>
                          <w:pStyle w:val="NormalWeb"/>
                          <w:spacing w:before="0"/>
                          <w:jc w:val="both"/>
                        </w:pPr>
                        <w:r>
                          <w:rPr>
                            <w:sz w:val="18"/>
                            <w:szCs w:val="18"/>
                          </w:rPr>
                          <w:t xml:space="preserve"> Care Plan</w:t>
                        </w:r>
                      </w:p>
                    </w:txbxContent>
                  </v:textbox>
                </v:shape>
                <v:line id="Line 362" o:spid="_x0000_s1324" style="position:absolute;flip:x;visibility:visible;mso-wrap-style:square" from="32767,51449" to="55646,5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">
                  <v:stroke endarrow="block"/>
                </v:line>
                <v:shape id="Text Box 160" o:spid="_x0000_s1325" type="#_x0000_t202" style="position:absolute;left:37995;top:48859;width:152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" stroked="f">
                  <v:textbox>
                    <w:txbxContent>
                      <w:p w14:paraId="32F7C64A" w14:textId="77777777" w:rsidR="001B4321" w:rsidRDefault="001B4321" w:rsidP="006B08F6">
                        <w:pPr>
                          <w:pStyle w:val="NormalWeb"/>
                          <w:spacing w:before="0"/>
                          <w:jc w:val="both"/>
                        </w:pPr>
                        <w:r>
                          <w:rPr>
                            <w:sz w:val="18"/>
                            <w:szCs w:val="18"/>
                          </w:rPr>
                          <w:t>Share Response Resources</w:t>
                        </w:r>
                      </w:p>
                      <w:p w14:paraId="667ED49B" w14:textId="77777777" w:rsidR="001B4321" w:rsidRDefault="001B4321" w:rsidP="006B08F6">
                        <w:pPr>
                          <w:pStyle w:val="NormalWeb"/>
                          <w:spacing w:before="0"/>
                          <w:jc w:val="both"/>
                        </w:pPr>
                        <w:r>
                          <w:rPr>
                            <w:sz w:val="18"/>
                            <w:szCs w:val="18"/>
                          </w:rPr>
                          <w:t> </w:t>
                        </w:r>
                      </w:p>
                      <w:p w14:paraId="2AAF2257" w14:textId="77777777" w:rsidR="001B4321" w:rsidRDefault="001B4321" w:rsidP="006B08F6">
                        <w:pPr>
                          <w:pStyle w:val="NormalWeb"/>
                          <w:spacing w:before="0"/>
                          <w:jc w:val="both"/>
                        </w:pPr>
                        <w:r>
                          <w:rPr>
                            <w:sz w:val="18"/>
                            <w:szCs w:val="18"/>
                          </w:rPr>
                          <w:t> </w:t>
                        </w:r>
                      </w:p>
                      <w:p w14:paraId="1BC529E4" w14:textId="77777777" w:rsidR="001B4321" w:rsidRDefault="001B4321" w:rsidP="006B08F6">
                        <w:pPr>
                          <w:pStyle w:val="NormalWeb"/>
                          <w:spacing w:before="0"/>
                          <w:jc w:val="both"/>
                        </w:pPr>
                        <w:r>
                          <w:rPr>
                            <w:sz w:val="18"/>
                            <w:szCs w:val="18"/>
                          </w:rPr>
                          <w:t xml:space="preserve"> Care Plan</w:t>
                        </w:r>
                      </w:p>
                    </w:txbxContent>
                  </v:textbox>
                </v:shape>
                <v:line id="Straight Connector 774" o:spid="_x0000_s1326" style="position:absolute;visibility:visible;mso-wrap-style:square" from="58200,48192" to="60769,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" strokecolor="black [3213]" strokeweight=".5pt">
                  <v:stroke joinstyle="miter"/>
                </v:line>
                <v:line id="Straight Connector 775" o:spid="_x0000_s1327" style="position:absolute;visibility:visible;mso-wrap-style:square" from="60864,48373" to="60960,5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" strokecolor="black [3213]" strokeweight=".5pt">
                  <v:stroke joinstyle="miter"/>
                </v:line>
                <v:shape id="Straight Arrow Connector 776" o:spid="_x0000_s1328" type="#_x0000_t32" style="position:absolute;left:58102;top:5071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" strokecolor="black [3213]" strokeweight=".5pt">
                  <v:stroke endarrow="block" joinstyle="miter"/>
                </v:shape>
                <v:shape id="Text Box 160" o:spid="_x0000_s1329" type="#_x0000_t202" style="position:absolute;left:61202;top:46130;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" stroked="f">
                  <v:textbox>
                    <w:txbxContent>
                      <w:p w14:paraId="75E4D1D6" w14:textId="77777777" w:rsidR="001B4321" w:rsidRDefault="001B4321" w:rsidP="006B08F6">
                        <w:pPr>
                          <w:pStyle w:val="NormalWeb"/>
                          <w:jc w:val="center"/>
                        </w:pPr>
                        <w:r>
                          <w:rPr>
                            <w:sz w:val="18"/>
                            <w:szCs w:val="18"/>
                          </w:rPr>
                          <w:t>Provide applicable services</w:t>
                        </w:r>
                      </w:p>
                    </w:txbxContent>
                  </v:textbox>
                </v:shape>
                <v:line id="Line 356" o:spid="_x0000_s1330" style="position:absolute;visibility:visible;mso-wrap-style:square" from="9569,55726" to="17027,5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">
                  <v:stroke endarrow="block"/>
                </v:line>
                <v:shape id="Text Box 160" o:spid="_x0000_s1331" type="#_x0000_t202" style="position:absolute;left:19670;top:50499;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" stroked="f">
                  <v:textbox>
                    <w:txbxContent>
                      <w:p w14:paraId="6652FFEB" w14:textId="77777777" w:rsidR="001B4321" w:rsidRDefault="001B4321" w:rsidP="006B08F6">
                        <w:pPr>
                          <w:pStyle w:val="NormalWeb"/>
                          <w:spacing w:before="0"/>
                          <w:jc w:val="center"/>
                        </w:pPr>
                        <w:r>
                          <w:rPr>
                            <w:sz w:val="18"/>
                            <w:szCs w:val="18"/>
                          </w:rPr>
                          <w:t>Update Care Plan</w:t>
                        </w:r>
                      </w:p>
                      <w:p w14:paraId="1930B9E8" w14:textId="77777777" w:rsidR="001B4321" w:rsidRDefault="001B4321" w:rsidP="006B08F6">
                        <w:pPr>
                          <w:pStyle w:val="NormalWeb"/>
                          <w:spacing w:before="0"/>
                          <w:jc w:val="both"/>
                        </w:pPr>
                        <w:r>
                          <w:rPr>
                            <w:sz w:val="18"/>
                            <w:szCs w:val="18"/>
                          </w:rPr>
                          <w:t> </w:t>
                        </w:r>
                      </w:p>
                      <w:p w14:paraId="7D58C375" w14:textId="77777777" w:rsidR="001B4321" w:rsidRDefault="001B4321" w:rsidP="006B08F6">
                        <w:pPr>
                          <w:pStyle w:val="NormalWeb"/>
                          <w:spacing w:before="0"/>
                          <w:jc w:val="both"/>
                        </w:pPr>
                        <w:r>
                          <w:rPr>
                            <w:sz w:val="18"/>
                            <w:szCs w:val="18"/>
                          </w:rPr>
                          <w:t> </w:t>
                        </w:r>
                      </w:p>
                      <w:p w14:paraId="514F58F6" w14:textId="77777777" w:rsidR="001B4321" w:rsidRDefault="001B4321" w:rsidP="006B08F6">
                        <w:pPr>
                          <w:pStyle w:val="NormalWeb"/>
                          <w:spacing w:before="0"/>
                          <w:jc w:val="both"/>
                        </w:pPr>
                        <w:r>
                          <w:rPr>
                            <w:sz w:val="18"/>
                            <w:szCs w:val="18"/>
                          </w:rPr>
                          <w:t xml:space="preserve"> Care Plan</w:t>
                        </w:r>
                      </w:p>
                    </w:txbxContent>
                  </v:textbox>
                </v:shape>
                <v:line id="Line 362" o:spid="_x0000_s1332" style="position:absolute;visibility:visible;mso-wrap-style:square" from="9675,44602" to="17133,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">
                  <v:stroke endarrow="block"/>
                </v:line>
                <v:shape id="Text Box 160" o:spid="_x0000_s1333" type="#_x0000_t202" style="position:absolute;left:9569;top:41036;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" stroked="f">
                  <v:textbox>
                    <w:txbxContent>
                      <w:p w14:paraId="765A2788" w14:textId="77777777" w:rsidR="001B4321" w:rsidRPr="009A41FE" w:rsidRDefault="001B4321" w:rsidP="006B08F6">
                        <w:pPr>
                          <w:pStyle w:val="NormalWeb"/>
                          <w:spacing w:before="0"/>
                          <w:jc w:val="center"/>
                          <w:rPr>
                            <w:sz w:val="16"/>
                            <w:szCs w:val="16"/>
                          </w:rPr>
                        </w:pPr>
                        <w:r w:rsidRPr="009A41FE">
                          <w:rPr>
                            <w:sz w:val="16"/>
                            <w:szCs w:val="16"/>
                          </w:rPr>
                          <w:t>Retrieve Care Plan</w:t>
                        </w:r>
                      </w:p>
                      <w:p w14:paraId="7BAB7EBD" w14:textId="77777777" w:rsidR="001B4321" w:rsidRDefault="001B4321" w:rsidP="006B08F6">
                        <w:pPr>
                          <w:pStyle w:val="NormalWeb"/>
                          <w:spacing w:before="0"/>
                          <w:jc w:val="both"/>
                        </w:pPr>
                        <w:r>
                          <w:rPr>
                            <w:sz w:val="18"/>
                            <w:szCs w:val="18"/>
                          </w:rPr>
                          <w:t> </w:t>
                        </w:r>
                      </w:p>
                      <w:p w14:paraId="7D2A0CDF" w14:textId="77777777" w:rsidR="001B4321" w:rsidRDefault="001B4321" w:rsidP="006B08F6">
                        <w:pPr>
                          <w:pStyle w:val="NormalWeb"/>
                          <w:spacing w:before="0"/>
                          <w:jc w:val="both"/>
                        </w:pPr>
                        <w:r>
                          <w:rPr>
                            <w:sz w:val="18"/>
                            <w:szCs w:val="18"/>
                          </w:rPr>
                          <w:t> </w:t>
                        </w:r>
                      </w:p>
                      <w:p w14:paraId="513CBCB9" w14:textId="77777777" w:rsidR="001B4321" w:rsidRDefault="001B4321" w:rsidP="006B08F6">
                        <w:pPr>
                          <w:pStyle w:val="NormalWeb"/>
                          <w:spacing w:before="0"/>
                          <w:jc w:val="both"/>
                        </w:pPr>
                        <w:r>
                          <w:rPr>
                            <w:sz w:val="18"/>
                            <w:szCs w:val="18"/>
                          </w:rPr>
                          <w:t xml:space="preserve"> Care Plan</w:t>
                        </w:r>
                      </w:p>
                    </w:txbxContent>
                  </v:textbox>
                </v:shape>
                <v:shape id="Text Box 162" o:spid="_x0000_s1334" type="#_x0000_t202" style="position:absolute;left:15197;top:3510;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" filled="f" stroked="f">
                  <v:textbox inset="0,0,0,0">
                    <w:txbxContent>
                      <w:p w14:paraId="2220ECD6" w14:textId="77777777" w:rsidR="001B4321" w:rsidRDefault="001B4321" w:rsidP="006B08F6">
                        <w:pPr>
                          <w:pStyle w:val="NormalWeb"/>
                          <w:spacing w:before="0"/>
                        </w:pPr>
                        <w:r>
                          <w:rPr>
                            <w:sz w:val="18"/>
                            <w:szCs w:val="18"/>
                          </w:rPr>
                          <w:t> </w:t>
                        </w:r>
                      </w:p>
                      <w:p w14:paraId="642A893C" w14:textId="77777777" w:rsidR="001B4321" w:rsidRDefault="001B4321" w:rsidP="006B08F6">
                        <w:pPr>
                          <w:pStyle w:val="NormalWeb"/>
                          <w:spacing w:before="0"/>
                        </w:pPr>
                        <w:r>
                          <w:rPr>
                            <w:b/>
                            <w:bCs/>
                            <w:sz w:val="18"/>
                            <w:szCs w:val="18"/>
                          </w:rPr>
                          <w:t>Care Plan Service</w:t>
                        </w:r>
                      </w:p>
                    </w:txbxContent>
                  </v:textbox>
                </v:shape>
                <v:line id="Line 161" o:spid="_x0000_s1335" style="position:absolute;visibility:visible;mso-wrap-style:square" from="17968,7763" to="18075,6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">
                  <v:stroke dashstyle="dash"/>
                </v:line>
                <v:rect id="Rectangle 789" o:spid="_x0000_s1336" style="position:absolute;left:17038;top:21158;width:2206;height:38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"/>
                <v:line id="Line 356" o:spid="_x0000_s1337" style="position:absolute;flip:x;visibility:visible;mso-wrap-style:square" from="19476,52610" to="3020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">
                  <v:stroke endarrow="block"/>
                </v:line>
                <v:shape id="Text Box 160" o:spid="_x0000_s1338" type="#_x0000_t202" style="position:absolute;left:9569;top:5232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" stroked="f">
                  <v:textbox>
                    <w:txbxContent>
                      <w:p w14:paraId="4EDFA52D" w14:textId="77777777" w:rsidR="001B4321" w:rsidRDefault="001B4321" w:rsidP="006B08F6">
                        <w:pPr>
                          <w:pStyle w:val="NormalWeb"/>
                          <w:spacing w:before="0"/>
                          <w:jc w:val="center"/>
                        </w:pPr>
                        <w:r>
                          <w:rPr>
                            <w:sz w:val="16"/>
                            <w:szCs w:val="16"/>
                          </w:rPr>
                          <w:t>Retrieve Care Plan</w:t>
                        </w:r>
                      </w:p>
                      <w:p w14:paraId="74D09C24" w14:textId="77777777" w:rsidR="001B4321" w:rsidRDefault="001B4321" w:rsidP="006B08F6">
                        <w:pPr>
                          <w:pStyle w:val="NormalWeb"/>
                          <w:spacing w:before="0"/>
                          <w:jc w:val="both"/>
                        </w:pPr>
                        <w:r>
                          <w:rPr>
                            <w:sz w:val="18"/>
                            <w:szCs w:val="18"/>
                          </w:rPr>
                          <w:t> </w:t>
                        </w:r>
                      </w:p>
                      <w:p w14:paraId="02030765" w14:textId="77777777" w:rsidR="001B4321" w:rsidRDefault="001B4321" w:rsidP="006B08F6">
                        <w:pPr>
                          <w:pStyle w:val="NormalWeb"/>
                          <w:spacing w:before="0"/>
                          <w:jc w:val="both"/>
                        </w:pPr>
                        <w:r>
                          <w:rPr>
                            <w:sz w:val="18"/>
                            <w:szCs w:val="18"/>
                          </w:rPr>
                          <w:t> </w:t>
                        </w:r>
                      </w:p>
                      <w:p w14:paraId="493F59F9" w14:textId="77777777" w:rsidR="001B4321" w:rsidRDefault="001B4321" w:rsidP="006B08F6">
                        <w:pPr>
                          <w:pStyle w:val="NormalWeb"/>
                          <w:spacing w:before="0"/>
                          <w:jc w:val="both"/>
                        </w:pPr>
                        <w:r>
                          <w:rPr>
                            <w:sz w:val="18"/>
                            <w:szCs w:val="18"/>
                          </w:rPr>
                          <w:t xml:space="preserve"> Care Plan</w:t>
                        </w:r>
                      </w:p>
                    </w:txbxContent>
                  </v:textbox>
                </v:shape>
                <v:line id="Line 356" o:spid="_x0000_s1339" style="position:absolute;visibility:visible;mso-wrap-style:square" from="19244,25935" to="3018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ra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l6/g/0w6AnL3BwAA//8DAFBLAQItABQABgAIAAAAIQDb4fbL7gAAAIUBAAATAAAAAAAAAAAA&#10;AAAAAAAAAABbQ29udGVudF9UeXBlc10ueG1sUEsBAi0AFAAGAAgAAAAhAFr0LFu/AAAAFQEAAAsA&#10;AAAAAAAAAAAAAAAAHwEAAF9yZWxzLy5yZWxzUEsBAi0AFAAGAAgAAAAhADQlutrEAAAA3AAAAA8A&#10;AAAAAAAAAAAAAAAABwIAAGRycy9kb3ducmV2LnhtbFBLBQYAAAAAAwADALcAAAD4AgAAAAA=&#10;">
                  <v:stroke endarrow="block"/>
                </v:line>
                <v:shape id="Text Box 160" o:spid="_x0000_s1340" type="#_x0000_t202" style="position:absolute;left:19474;top:22229;width:10506;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" stroked="f">
                  <v:textbox>
                    <w:txbxContent>
                      <w:p w14:paraId="02343157" w14:textId="75CBD370" w:rsidR="001B4321" w:rsidRDefault="001B4321" w:rsidP="006B08F6">
                        <w:pPr>
                          <w:pStyle w:val="NormalWeb"/>
                          <w:spacing w:before="0"/>
                          <w:jc w:val="center"/>
                        </w:pPr>
                        <w:r>
                          <w:rPr>
                            <w:sz w:val="18"/>
                            <w:szCs w:val="18"/>
                          </w:rPr>
                          <w:t>Retrieve Care Plan (Post-Partum)</w:t>
                        </w:r>
                      </w:p>
                    </w:txbxContent>
                  </v:textbox>
                </v:shape>
                <v:shape id="Text Box 162" o:spid="_x0000_s1341" type="#_x0000_t202" style="position:absolute;left:50099;top:720;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" filled="f" stroked="f">
                  <v:textbox inset="0,0,0,0">
                    <w:txbxContent>
                      <w:p w14:paraId="151296AA" w14:textId="77777777" w:rsidR="001B4321" w:rsidRDefault="001B4321" w:rsidP="006B08F6">
                        <w:pPr>
                          <w:pStyle w:val="NormalWeb"/>
                          <w:spacing w:before="0"/>
                        </w:pPr>
                        <w:r>
                          <w:rPr>
                            <w:sz w:val="18"/>
                            <w:szCs w:val="18"/>
                          </w:rPr>
                          <w:t> </w:t>
                        </w:r>
                      </w:p>
                      <w:p w14:paraId="052AAA30" w14:textId="77777777" w:rsidR="001B4321" w:rsidRDefault="001B4321" w:rsidP="006B08F6">
                        <w:pPr>
                          <w:pStyle w:val="NormalWeb"/>
                          <w:spacing w:before="0"/>
                          <w:jc w:val="center"/>
                        </w:pPr>
                        <w:r>
                          <w:rPr>
                            <w:b/>
                            <w:bCs/>
                            <w:sz w:val="18"/>
                            <w:szCs w:val="18"/>
                          </w:rPr>
                          <w:t>Lab/Pharmacy/Radiology as Content Consumers</w:t>
                        </w:r>
                      </w:p>
                    </w:txbxContent>
                  </v:textbox>
                </v:shape>
                <w10:anchorlock/>
              </v:group>
            </w:pict>
          </mc:Fallback>
        </mc:AlternateContent>
      </w:r>
    </w:p>
    <w:p w14:paraId="49EFA3A1" w14:textId="73418D8E" w:rsidR="00B00687" w:rsidRDefault="00B00687" w:rsidP="00CC2885">
      <w:pPr>
        <w:jc w:val="both"/>
        <w:rPr>
          <w:color w:val="00B050"/>
        </w:rPr>
      </w:pPr>
    </w:p>
    <w:p w14:paraId="540D2DAC" w14:textId="7246799D" w:rsidR="00A8737E" w:rsidRPr="00926831" w:rsidRDefault="00A8737E" w:rsidP="00A8737E">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763754">
          <w:pgSz w:w="12240" w:h="15840" w:code="1"/>
          <w:pgMar w:top="1440" w:right="1080" w:bottom="1440" w:left="1800" w:header="720" w:footer="720" w:gutter="0"/>
          <w:lnNumType w:countBy="5" w:restart="continuous"/>
          <w:pgNumType w:start="1"/>
          <w:cols w:space="720"/>
          <w:titlePg/>
          <w:docGrid w:linePitch="326"/>
        </w:sectPr>
      </w:pPr>
    </w:p>
    <w:p w14:paraId="06FA0CAF" w14:textId="77777777" w:rsidR="00B00687" w:rsidRDefault="00B00687" w:rsidP="00CC2885">
      <w:pPr>
        <w:jc w:val="both"/>
        <w:rPr>
          <w:color w:val="00B050"/>
        </w:rPr>
        <w:sectPr w:rsidR="00B00687" w:rsidSect="00B00687">
          <w:pgSz w:w="15840" w:h="12240" w:orient="landscape" w:code="1"/>
          <w:pgMar w:top="1800" w:right="1440" w:bottom="1080" w:left="1440" w:header="720" w:footer="720" w:gutter="0"/>
          <w:lnNumType w:countBy="5" w:restart="continuous"/>
          <w:pgNumType w:start="1"/>
          <w:cols w:space="720"/>
          <w:titlePg/>
          <w:docGrid w:linePitch="326"/>
        </w:sectPr>
      </w:pPr>
    </w:p>
    <w:p w14:paraId="5F13B5AD" w14:textId="020B4F9E" w:rsidR="00B00687" w:rsidRDefault="00B00687" w:rsidP="00CC2885">
      <w:pPr>
        <w:jc w:val="both"/>
        <w:rPr>
          <w:color w:val="00B050"/>
        </w:rPr>
      </w:pPr>
    </w:p>
    <w:p w14:paraId="5B4A3E09" w14:textId="77777777" w:rsidR="00B00687" w:rsidRDefault="00B00687" w:rsidP="00CC2885">
      <w:pPr>
        <w:jc w:val="both"/>
        <w:rPr>
          <w:color w:val="00B050"/>
        </w:rPr>
      </w:pPr>
    </w:p>
    <w:p w14:paraId="2A63D612" w14:textId="070E1AFE" w:rsidR="00303E20" w:rsidRPr="00D87F67" w:rsidRDefault="00EE7926" w:rsidP="00D3503E">
      <w:pPr>
        <w:pStyle w:val="Heading3"/>
        <w:numPr>
          <w:ilvl w:val="0"/>
          <w:numId w:val="0"/>
        </w:numPr>
        <w:ind w:left="720" w:hanging="720"/>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202"/>
    </w:p>
    <w:p w14:paraId="064B0B45" w14:textId="03C36972" w:rsidR="00D145F4" w:rsidRPr="00D87F67" w:rsidRDefault="00E813F6" w:rsidP="00E813F6">
      <w:pPr>
        <w:pStyle w:val="BodyText"/>
        <w:rPr>
          <w:iCs/>
        </w:rPr>
      </w:pPr>
      <w:r w:rsidRPr="00D87F67">
        <w:rPr>
          <w:iCs/>
        </w:rPr>
        <w:t>See</w:t>
      </w:r>
      <w:r w:rsidRPr="00D87F67">
        <w:t xml:space="preserve"> </w:t>
      </w:r>
      <w:hyperlink r:id="rId32"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207"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207"/>
    </w:p>
    <w:p w14:paraId="51E85262" w14:textId="2A9393BF" w:rsidR="0055699A" w:rsidRPr="00D87F67" w:rsidRDefault="0055699A" w:rsidP="00167DB7">
      <w:pPr>
        <w:rPr>
          <w:i/>
        </w:rPr>
      </w:pPr>
      <w:r w:rsidRPr="00D87F67">
        <w:t>A Content Consumer in Patient Care</w:t>
      </w:r>
      <w:r w:rsidR="009061A2" w:rsidRPr="00D87F67">
        <w:t xml:space="preserve"> Coordination</w:t>
      </w:r>
      <w:r w:rsidR="00EA1F90">
        <w:t xml:space="preserve"> is</w:t>
      </w:r>
      <w:r w:rsidRPr="00D87F67">
        <w:t xml:space="preserve"> grouped with a Care Plan </w:t>
      </w:r>
      <w:r w:rsidR="00364267" w:rsidRPr="00D87F67">
        <w:t xml:space="preserve">Contributor </w:t>
      </w:r>
      <w:r w:rsidRPr="00D87F67">
        <w:t>to enable the filtering and display of Care Plan content</w:t>
      </w:r>
      <w:r w:rsidR="0021077A">
        <w:t xml:space="preserve">. </w:t>
      </w:r>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r w:rsidR="00DE4F60" w:rsidRPr="00D87F67">
        <w:t xml:space="preserve"> </w:t>
      </w:r>
      <w:r w:rsidR="002141FD" w:rsidRPr="002141FD">
        <w:rPr>
          <w:color w:val="00B050"/>
        </w:rPr>
        <w:t>A</w:t>
      </w:r>
      <w:r w:rsidR="0021077A">
        <w:rPr>
          <w:color w:val="00B050"/>
        </w:rPr>
        <w:t xml:space="preserve"> Content Consumer may</w:t>
      </w:r>
      <w:r w:rsidR="002141FD" w:rsidRPr="002141FD">
        <w:rPr>
          <w:color w:val="00B050"/>
        </w:rPr>
        <w:t xml:space="preserve"> be grouped with a Care Plan Guidance Service to access the care plan guid</w:t>
      </w:r>
      <w:r w:rsidR="00791B03">
        <w:rPr>
          <w:color w:val="00B050"/>
        </w:rPr>
        <w:t>ance source (e.g. order set, clinical practice guideline</w:t>
      </w:r>
      <w:r w:rsidR="002141FD" w:rsidRPr="002141FD">
        <w:rPr>
          <w:color w:val="00B050"/>
        </w:rPr>
        <w:t xml:space="preserve">, </w:t>
      </w:r>
      <w:r w:rsidR="002141FD">
        <w:rPr>
          <w:color w:val="00B050"/>
        </w:rPr>
        <w:t xml:space="preserve">protocol, etc) information. </w:t>
      </w:r>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208" w:name="_Toc495483746"/>
      <w:r w:rsidRPr="00D87F67">
        <w:lastRenderedPageBreak/>
        <w:t>Appendices</w:t>
      </w:r>
      <w:bookmarkEnd w:id="208"/>
      <w:r w:rsidRPr="00D87F67">
        <w:rPr>
          <w:highlight w:val="yellow"/>
        </w:rPr>
        <w:t xml:space="preserve"> </w:t>
      </w:r>
    </w:p>
    <w:p w14:paraId="70C2346F" w14:textId="2B4F353B" w:rsidR="00A03166" w:rsidRPr="00D87F67" w:rsidRDefault="00A03166" w:rsidP="00DF41E7">
      <w:bookmarkStart w:id="209" w:name="_Toc336000611"/>
      <w:bookmarkEnd w:id="209"/>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210" w:name="_Toc495483747"/>
      <w:r w:rsidRPr="00D87F67">
        <w:lastRenderedPageBreak/>
        <w:t xml:space="preserve">Volume 2 </w:t>
      </w:r>
      <w:r w:rsidR="008D7642" w:rsidRPr="00D87F67">
        <w:t xml:space="preserve">– </w:t>
      </w:r>
      <w:commentRangeStart w:id="211"/>
      <w:r w:rsidRPr="00D87F67">
        <w:t>Transactions</w:t>
      </w:r>
      <w:bookmarkEnd w:id="210"/>
      <w:commentRangeEnd w:id="211"/>
      <w:r w:rsidR="001A6878">
        <w:rPr>
          <w:rStyle w:val="CommentReference"/>
          <w:rFonts w:ascii="Times New Roman" w:hAnsi="Times New Roman" w:cs="Times New Roman"/>
          <w:b w:val="0"/>
          <w:bCs w:val="0"/>
          <w:kern w:val="0"/>
        </w:rPr>
        <w:commentReference w:id="211"/>
      </w:r>
    </w:p>
    <w:p w14:paraId="54B424F5" w14:textId="18B9D7AD" w:rsidR="00303E20" w:rsidRPr="00D87F67" w:rsidRDefault="00303E20" w:rsidP="008E441F">
      <w:pPr>
        <w:pStyle w:val="EditorInstructions"/>
      </w:pPr>
      <w:bookmarkStart w:id="212"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212"/>
    </w:p>
    <w:p w14:paraId="45F49FDB" w14:textId="3C469CA6" w:rsidR="00CF283F" w:rsidRPr="00D87F67" w:rsidRDefault="00CD1326" w:rsidP="00235F1F">
      <w:pPr>
        <w:pStyle w:val="Heading2"/>
        <w:numPr>
          <w:ilvl w:val="0"/>
          <w:numId w:val="0"/>
        </w:numPr>
        <w:rPr>
          <w:noProof w:val="0"/>
        </w:rPr>
      </w:pPr>
      <w:bookmarkStart w:id="213"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213"/>
    </w:p>
    <w:p w14:paraId="06377557" w14:textId="7BF46EFB" w:rsidR="008A5F94" w:rsidRPr="00D87F67" w:rsidRDefault="008A5F94" w:rsidP="00235F1F">
      <w:pPr>
        <w:pStyle w:val="Heading3"/>
        <w:numPr>
          <w:ilvl w:val="0"/>
          <w:numId w:val="0"/>
        </w:numPr>
        <w:rPr>
          <w:noProof w:val="0"/>
        </w:rPr>
      </w:pPr>
      <w:bookmarkStart w:id="214" w:name="_Toc495483749"/>
      <w:r w:rsidRPr="00D87F67">
        <w:rPr>
          <w:noProof w:val="0"/>
        </w:rPr>
        <w:t>3.</w:t>
      </w:r>
      <w:r w:rsidR="003A2F4B" w:rsidRPr="00D87F67">
        <w:rPr>
          <w:noProof w:val="0"/>
        </w:rPr>
        <w:t>37</w:t>
      </w:r>
      <w:r w:rsidRPr="00D87F67">
        <w:rPr>
          <w:noProof w:val="0"/>
        </w:rPr>
        <w:t>.1 Scope</w:t>
      </w:r>
      <w:bookmarkEnd w:id="214"/>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215"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215"/>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1B4321" w:rsidRDefault="001B4321"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1B4321" w:rsidRDefault="001B4321"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1B4321" w:rsidRDefault="001B4321"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AqiEaH&#10;2QMAAPwPAAAOAAAAAAAAAAAAAAAAAC4CAABkcnMvZTJvRG9jLnhtbFBLAQItABQABgAIAAAAIQBJ&#10;xqnz3QAAAAUBAAAPAAAAAAAAAAAAAAAAADMGAABkcnMvZG93bnJldi54bWxQSwUGAAAAAAQABADz&#10;AAAAPQcAAAAA&#10;">
                <v:shape id="_x0000_s1343" type="#_x0000_t75" style="position:absolute;width:37261;height:15392;visibility:visible;mso-wrap-style:square">
                  <v:fill o:detectmouseclick="t"/>
                  <v:path o:connecttype="none"/>
                </v:shape>
                <v:oval id="Oval 153" o:spid="_x0000_s1344"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1B4321" w:rsidRDefault="001B4321" w:rsidP="007C1AAC">
                        <w:pPr>
                          <w:jc w:val="center"/>
                          <w:rPr>
                            <w:sz w:val="18"/>
                          </w:rPr>
                        </w:pPr>
                        <w:r>
                          <w:rPr>
                            <w:sz w:val="18"/>
                          </w:rPr>
                          <w:t>Update Care Plan [PCC-37]</w:t>
                        </w:r>
                      </w:p>
                    </w:txbxContent>
                  </v:textbox>
                </v:oval>
                <v:shape id="Text Box 154" o:spid="_x0000_s1345"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1B4321" w:rsidRDefault="001B4321" w:rsidP="007C1AAC">
                        <w:pPr>
                          <w:rPr>
                            <w:sz w:val="18"/>
                          </w:rPr>
                        </w:pPr>
                        <w:r>
                          <w:rPr>
                            <w:sz w:val="18"/>
                          </w:rPr>
                          <w:t>Care Plan Contributor</w:t>
                        </w:r>
                      </w:p>
                    </w:txbxContent>
                  </v:textbox>
                </v:shape>
                <v:line id="Line 155" o:spid="_x0000_s134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47"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1B4321" w:rsidRDefault="001B4321" w:rsidP="007C1AAC">
                        <w:pPr>
                          <w:rPr>
                            <w:sz w:val="18"/>
                          </w:rPr>
                        </w:pPr>
                        <w:r>
                          <w:rPr>
                            <w:sz w:val="18"/>
                          </w:rPr>
                          <w:t>Care Plan Service</w:t>
                        </w:r>
                      </w:p>
                    </w:txbxContent>
                  </v:textbox>
                </v:shape>
                <v:line id="Line 157" o:spid="_x0000_s134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216"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216"/>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217"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217"/>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1B4321" w:rsidRPr="007C1AAC" w:rsidRDefault="001B4321"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1B4321" w:rsidRPr="007C1AAC" w:rsidRDefault="001B4321"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1B4321" w:rsidRPr="007C1AAC" w:rsidRDefault="001B4321"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1B4321" w:rsidRDefault="001B4321"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RRgUAAEc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">
                <v:shape id="_x0000_s1350" type="#_x0000_t75" style="position:absolute;width:59436;height:24003;visibility:visible;mso-wrap-style:square">
                  <v:fill o:detectmouseclick="t"/>
                  <v:path o:connecttype="none"/>
                </v:shape>
                <v:shape id="Text Box 160" o:spid="_x0000_s135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1B4321" w:rsidRPr="007C1AAC" w:rsidRDefault="001B4321" w:rsidP="007C1AAC">
                        <w:pPr>
                          <w:jc w:val="center"/>
                          <w:rPr>
                            <w:sz w:val="22"/>
                            <w:szCs w:val="22"/>
                          </w:rPr>
                        </w:pPr>
                        <w:r>
                          <w:rPr>
                            <w:sz w:val="22"/>
                            <w:szCs w:val="22"/>
                          </w:rPr>
                          <w:t>Care Plan Contributor</w:t>
                        </w:r>
                      </w:p>
                    </w:txbxContent>
                  </v:textbox>
                </v:shape>
                <v:line id="Line 161" o:spid="_x0000_s135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5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1B4321" w:rsidRPr="007C1AAC" w:rsidRDefault="001B4321" w:rsidP="007C1AAC">
                        <w:pPr>
                          <w:rPr>
                            <w:sz w:val="22"/>
                            <w:szCs w:val="22"/>
                          </w:rPr>
                        </w:pPr>
                        <w:r>
                          <w:rPr>
                            <w:sz w:val="22"/>
                            <w:szCs w:val="22"/>
                          </w:rPr>
                          <w:t>Update Care Plan</w:t>
                        </w:r>
                      </w:p>
                    </w:txbxContent>
                  </v:textbox>
                </v:shape>
                <v:line id="Line 163" o:spid="_x0000_s135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5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35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35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35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1B4321" w:rsidRPr="007C1AAC" w:rsidRDefault="001B4321" w:rsidP="007C1AAC">
                        <w:pPr>
                          <w:jc w:val="center"/>
                          <w:rPr>
                            <w:sz w:val="22"/>
                            <w:szCs w:val="22"/>
                          </w:rPr>
                        </w:pPr>
                        <w:r>
                          <w:rPr>
                            <w:sz w:val="22"/>
                            <w:szCs w:val="22"/>
                          </w:rPr>
                          <w:t>Care Plan Service</w:t>
                        </w:r>
                      </w:p>
                    </w:txbxContent>
                  </v:textbox>
                </v:shape>
                <v:shape id="Text Box 162" o:spid="_x0000_s1359"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1B4321" w:rsidRDefault="001B4321" w:rsidP="00050797">
                        <w:pPr>
                          <w:pStyle w:val="NormalWeb"/>
                        </w:pPr>
                        <w:r>
                          <w:rPr>
                            <w:sz w:val="22"/>
                            <w:szCs w:val="22"/>
                          </w:rPr>
                          <w:t>Create Care Plan</w:t>
                        </w:r>
                      </w:p>
                    </w:txbxContent>
                  </v:textbox>
                </v:shape>
                <v:line id="Line 166" o:spid="_x0000_s1360"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218"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218"/>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172"/>
      <w:bookmarkEnd w:id="173"/>
      <w:bookmarkEnd w:id="174"/>
      <w:bookmarkEnd w:id="175"/>
      <w:bookmarkEnd w:id="176"/>
    </w:p>
    <w:p w14:paraId="2426C5D9" w14:textId="1D8BFA85" w:rsidR="00CF283F" w:rsidRPr="00D87F67" w:rsidRDefault="00303E20" w:rsidP="00303E20">
      <w:pPr>
        <w:pStyle w:val="Heading5"/>
        <w:numPr>
          <w:ilvl w:val="0"/>
          <w:numId w:val="0"/>
        </w:numPr>
        <w:rPr>
          <w:noProof w:val="0"/>
        </w:rPr>
      </w:pPr>
      <w:bookmarkStart w:id="219"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219"/>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220"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220"/>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221"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221"/>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222" w:name="_Toc495483757"/>
      <w:r w:rsidRPr="00D87F67">
        <w:rPr>
          <w:noProof w:val="0"/>
        </w:rPr>
        <w:t>3.</w:t>
      </w:r>
      <w:r w:rsidR="003A2F4B" w:rsidRPr="00D87F67">
        <w:rPr>
          <w:noProof w:val="0"/>
        </w:rPr>
        <w:t>37</w:t>
      </w:r>
      <w:r w:rsidRPr="00D87F67">
        <w:rPr>
          <w:noProof w:val="0"/>
        </w:rPr>
        <w:t>.4.2 Create Care Plan</w:t>
      </w:r>
      <w:bookmarkEnd w:id="222"/>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223" w:name="_Toc495483758"/>
      <w:r w:rsidRPr="00D87F67">
        <w:rPr>
          <w:noProof w:val="0"/>
        </w:rPr>
        <w:t>3.</w:t>
      </w:r>
      <w:r w:rsidR="003A2F4B" w:rsidRPr="00D87F67">
        <w:rPr>
          <w:noProof w:val="0"/>
        </w:rPr>
        <w:t>37</w:t>
      </w:r>
      <w:r w:rsidRPr="00D87F67">
        <w:rPr>
          <w:noProof w:val="0"/>
        </w:rPr>
        <w:t>.4.2.1 Trigger Events</w:t>
      </w:r>
      <w:bookmarkEnd w:id="223"/>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224" w:name="_Toc495483759"/>
      <w:r w:rsidRPr="00D87F67">
        <w:rPr>
          <w:noProof w:val="0"/>
        </w:rPr>
        <w:t>3.</w:t>
      </w:r>
      <w:r w:rsidR="003A2F4B" w:rsidRPr="00D87F67">
        <w:rPr>
          <w:noProof w:val="0"/>
        </w:rPr>
        <w:t>37</w:t>
      </w:r>
      <w:r w:rsidRPr="00D87F67">
        <w:rPr>
          <w:noProof w:val="0"/>
        </w:rPr>
        <w:t>.4.2.2 Message Semantics</w:t>
      </w:r>
      <w:bookmarkEnd w:id="224"/>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225" w:name="_Toc495483760"/>
      <w:r w:rsidRPr="00D87F67">
        <w:rPr>
          <w:noProof w:val="0"/>
        </w:rPr>
        <w:lastRenderedPageBreak/>
        <w:t>3.</w:t>
      </w:r>
      <w:r w:rsidR="003A2F4B" w:rsidRPr="00D87F67">
        <w:rPr>
          <w:noProof w:val="0"/>
        </w:rPr>
        <w:t>37</w:t>
      </w:r>
      <w:r w:rsidRPr="00D87F67">
        <w:rPr>
          <w:noProof w:val="0"/>
        </w:rPr>
        <w:t>.4.2.3 Expected Actions</w:t>
      </w:r>
      <w:bookmarkEnd w:id="225"/>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226"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226"/>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227"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227"/>
    </w:p>
    <w:p w14:paraId="3DCD2598" w14:textId="16DBD128" w:rsidR="002623D3" w:rsidRPr="00D87F67" w:rsidRDefault="002623D3" w:rsidP="002623D3">
      <w:pPr>
        <w:pStyle w:val="Heading3"/>
        <w:numPr>
          <w:ilvl w:val="0"/>
          <w:numId w:val="0"/>
        </w:numPr>
        <w:rPr>
          <w:noProof w:val="0"/>
        </w:rPr>
      </w:pPr>
      <w:bookmarkStart w:id="228" w:name="_Toc495483763"/>
      <w:r w:rsidRPr="00D87F67">
        <w:rPr>
          <w:noProof w:val="0"/>
        </w:rPr>
        <w:t>3.</w:t>
      </w:r>
      <w:r w:rsidR="001D25BC" w:rsidRPr="00D87F67">
        <w:rPr>
          <w:noProof w:val="0"/>
        </w:rPr>
        <w:t>38</w:t>
      </w:r>
      <w:r w:rsidRPr="00D87F67">
        <w:rPr>
          <w:noProof w:val="0"/>
        </w:rPr>
        <w:t>.1 Scope</w:t>
      </w:r>
      <w:bookmarkEnd w:id="228"/>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229" w:name="_Toc495483764"/>
      <w:r w:rsidRPr="00D87F67">
        <w:rPr>
          <w:noProof w:val="0"/>
        </w:rPr>
        <w:t>3.</w:t>
      </w:r>
      <w:r w:rsidR="001D25BC" w:rsidRPr="00D87F67">
        <w:rPr>
          <w:noProof w:val="0"/>
        </w:rPr>
        <w:t>38</w:t>
      </w:r>
      <w:r w:rsidRPr="00D87F67">
        <w:rPr>
          <w:noProof w:val="0"/>
        </w:rPr>
        <w:t>.2 Actor Roles</w:t>
      </w:r>
      <w:bookmarkEnd w:id="229"/>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1B4321" w:rsidRDefault="001B4321"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1B4321" w:rsidRDefault="001B4321"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1B4321" w:rsidRDefault="001B4321"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36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MMrPqfhAwAA/Q8AAA4AAAAAAAAAAAAAAAAALgIAAGRycy9lMm9Eb2MueG1sUEsBAi0AFAAG&#10;AAgAAAAhAEnGqfPdAAAABQEAAA8AAAAAAAAAAAAAAAAAOwYAAGRycy9kb3ducmV2LnhtbFBLBQYA&#10;AAAABAAEAPMAAABFBwAAAAA=&#10;">
                <v:shape id="_x0000_s1362" type="#_x0000_t75" style="position:absolute;width:37261;height:15392;visibility:visible;mso-wrap-style:square">
                  <v:fill o:detectmouseclick="t"/>
                  <v:path o:connecttype="none"/>
                </v:shape>
                <v:oval id="Oval 153" o:spid="_x0000_s1363"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1B4321" w:rsidRDefault="001B4321" w:rsidP="002623D3">
                        <w:pPr>
                          <w:jc w:val="center"/>
                          <w:rPr>
                            <w:sz w:val="18"/>
                          </w:rPr>
                        </w:pPr>
                        <w:r>
                          <w:rPr>
                            <w:sz w:val="18"/>
                          </w:rPr>
                          <w:t>Retrieve Care Plan [PCC-38]</w:t>
                        </w:r>
                      </w:p>
                    </w:txbxContent>
                  </v:textbox>
                </v:oval>
                <v:shape id="Text Box 154" o:spid="_x0000_s1364"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1B4321" w:rsidRDefault="001B4321" w:rsidP="002623D3">
                        <w:pPr>
                          <w:rPr>
                            <w:sz w:val="18"/>
                          </w:rPr>
                        </w:pPr>
                        <w:r>
                          <w:rPr>
                            <w:sz w:val="18"/>
                          </w:rPr>
                          <w:t>Care Plan Contributor</w:t>
                        </w:r>
                      </w:p>
                    </w:txbxContent>
                  </v:textbox>
                </v:shape>
                <v:line id="Line 155" o:spid="_x0000_s13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366"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1B4321" w:rsidRDefault="001B4321" w:rsidP="002623D3">
                        <w:pPr>
                          <w:rPr>
                            <w:sz w:val="18"/>
                          </w:rPr>
                        </w:pPr>
                        <w:r>
                          <w:rPr>
                            <w:sz w:val="18"/>
                          </w:rPr>
                          <w:t>Care Plan Service</w:t>
                        </w:r>
                      </w:p>
                    </w:txbxContent>
                  </v:textbox>
                </v:shape>
                <v:line id="Line 157" o:spid="_x0000_s136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230" w:name="_Toc495483765"/>
      <w:r w:rsidRPr="00D87F67">
        <w:rPr>
          <w:noProof w:val="0"/>
        </w:rPr>
        <w:t>3.</w:t>
      </w:r>
      <w:r w:rsidR="001D25BC" w:rsidRPr="00D87F67">
        <w:rPr>
          <w:noProof w:val="0"/>
        </w:rPr>
        <w:t>38</w:t>
      </w:r>
      <w:r w:rsidRPr="00D87F67">
        <w:rPr>
          <w:noProof w:val="0"/>
        </w:rPr>
        <w:t>.3 Referenced Standards</w:t>
      </w:r>
      <w:bookmarkEnd w:id="230"/>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231" w:name="_Toc495483766"/>
      <w:r w:rsidRPr="00D87F67">
        <w:rPr>
          <w:noProof w:val="0"/>
        </w:rPr>
        <w:t>3.</w:t>
      </w:r>
      <w:r w:rsidR="001D25BC" w:rsidRPr="00D87F67">
        <w:rPr>
          <w:noProof w:val="0"/>
        </w:rPr>
        <w:t>38</w:t>
      </w:r>
      <w:r w:rsidRPr="00D87F67">
        <w:rPr>
          <w:noProof w:val="0"/>
        </w:rPr>
        <w:t>.4 Interaction Diagram</w:t>
      </w:r>
      <w:bookmarkEnd w:id="231"/>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1B4321" w:rsidRPr="007C1AAC" w:rsidRDefault="001B4321"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1B4321" w:rsidRPr="007C1AAC" w:rsidRDefault="001B4321"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1B4321" w:rsidRPr="007C1AAC" w:rsidRDefault="001B4321"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36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CNJdFd9AQA&#10;AFMbAAAOAAAAAAAAAAAAAAAAAC4CAABkcnMvZTJvRG9jLnhtbFBLAQItABQABgAIAAAAIQB166ZA&#10;3AAAAAUBAAAPAAAAAAAAAAAAAAAAAE4HAABkcnMvZG93bnJldi54bWxQSwUGAAAAAAQABADzAAAA&#10;VwgAAAAA&#10;">
                <v:shape id="_x0000_s1369" type="#_x0000_t75" style="position:absolute;width:59436;height:24003;visibility:visible;mso-wrap-style:square">
                  <v:fill o:detectmouseclick="t"/>
                  <v:path o:connecttype="none"/>
                </v:shape>
                <v:shape id="Text Box 160" o:spid="_x0000_s137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1B4321" w:rsidRPr="007C1AAC" w:rsidRDefault="001B4321" w:rsidP="002623D3">
                        <w:pPr>
                          <w:jc w:val="center"/>
                          <w:rPr>
                            <w:sz w:val="22"/>
                            <w:szCs w:val="22"/>
                          </w:rPr>
                        </w:pPr>
                        <w:r>
                          <w:rPr>
                            <w:sz w:val="22"/>
                            <w:szCs w:val="22"/>
                          </w:rPr>
                          <w:t>Care Plan Contributor</w:t>
                        </w:r>
                      </w:p>
                    </w:txbxContent>
                  </v:textbox>
                </v:shape>
                <v:line id="Line 161" o:spid="_x0000_s137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372"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1B4321" w:rsidRPr="007C1AAC" w:rsidRDefault="001B4321" w:rsidP="002623D3">
                        <w:pPr>
                          <w:rPr>
                            <w:sz w:val="22"/>
                            <w:szCs w:val="22"/>
                          </w:rPr>
                        </w:pPr>
                        <w:r>
                          <w:rPr>
                            <w:sz w:val="22"/>
                            <w:szCs w:val="22"/>
                          </w:rPr>
                          <w:t>Retrieve Care Plan</w:t>
                        </w:r>
                      </w:p>
                    </w:txbxContent>
                  </v:textbox>
                </v:shape>
                <v:line id="Line 163" o:spid="_x0000_s137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37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37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37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37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1B4321" w:rsidRPr="007C1AAC" w:rsidRDefault="001B4321"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232"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232"/>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233" w:name="_Toc495483768"/>
      <w:r w:rsidRPr="00D87F67">
        <w:rPr>
          <w:noProof w:val="0"/>
        </w:rPr>
        <w:t>3.</w:t>
      </w:r>
      <w:r w:rsidR="001D25BC" w:rsidRPr="00D87F67">
        <w:rPr>
          <w:noProof w:val="0"/>
        </w:rPr>
        <w:t>38</w:t>
      </w:r>
      <w:r w:rsidRPr="00D87F67">
        <w:rPr>
          <w:noProof w:val="0"/>
        </w:rPr>
        <w:t>.4.1.1 Trigger Events</w:t>
      </w:r>
      <w:bookmarkEnd w:id="233"/>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234" w:name="_Toc495483769"/>
      <w:r w:rsidRPr="00D87F67">
        <w:rPr>
          <w:noProof w:val="0"/>
        </w:rPr>
        <w:lastRenderedPageBreak/>
        <w:t>3.</w:t>
      </w:r>
      <w:r w:rsidR="001D25BC" w:rsidRPr="00D87F67">
        <w:rPr>
          <w:noProof w:val="0"/>
        </w:rPr>
        <w:t>38</w:t>
      </w:r>
      <w:r w:rsidRPr="00D87F67">
        <w:rPr>
          <w:noProof w:val="0"/>
        </w:rPr>
        <w:t>.4.1.2 Message Semantics</w:t>
      </w:r>
      <w:bookmarkEnd w:id="234"/>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235" w:name="_Toc495483770"/>
      <w:r w:rsidRPr="00D87F67">
        <w:rPr>
          <w:noProof w:val="0"/>
        </w:rPr>
        <w:t>3.</w:t>
      </w:r>
      <w:r w:rsidR="001D25BC" w:rsidRPr="00D87F67">
        <w:rPr>
          <w:noProof w:val="0"/>
        </w:rPr>
        <w:t>38</w:t>
      </w:r>
      <w:r w:rsidRPr="00D87F67">
        <w:rPr>
          <w:noProof w:val="0"/>
        </w:rPr>
        <w:t>.4.1.3 Expected Actions</w:t>
      </w:r>
      <w:bookmarkEnd w:id="235"/>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236" w:name="_Toc495483771"/>
      <w:r w:rsidRPr="00D87F67">
        <w:rPr>
          <w:noProof w:val="0"/>
        </w:rPr>
        <w:t>3.</w:t>
      </w:r>
      <w:r w:rsidR="001D25BC" w:rsidRPr="00D87F67">
        <w:rPr>
          <w:noProof w:val="0"/>
        </w:rPr>
        <w:t>38</w:t>
      </w:r>
      <w:r w:rsidRPr="00D87F67">
        <w:rPr>
          <w:noProof w:val="0"/>
        </w:rPr>
        <w:t>.5 Security Considerations</w:t>
      </w:r>
      <w:bookmarkEnd w:id="236"/>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237"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237"/>
    </w:p>
    <w:p w14:paraId="4C1F700F" w14:textId="5651DCFE" w:rsidR="00D54BCF" w:rsidRPr="00D87F67" w:rsidRDefault="00D54BCF" w:rsidP="00D54BCF">
      <w:pPr>
        <w:pStyle w:val="Heading3"/>
        <w:numPr>
          <w:ilvl w:val="0"/>
          <w:numId w:val="0"/>
        </w:numPr>
        <w:rPr>
          <w:noProof w:val="0"/>
        </w:rPr>
      </w:pPr>
      <w:bookmarkStart w:id="238" w:name="_Toc495483773"/>
      <w:r w:rsidRPr="00D87F67">
        <w:rPr>
          <w:noProof w:val="0"/>
        </w:rPr>
        <w:t>3.</w:t>
      </w:r>
      <w:r w:rsidR="004D3D70" w:rsidRPr="00D87F67">
        <w:rPr>
          <w:noProof w:val="0"/>
        </w:rPr>
        <w:t>39</w:t>
      </w:r>
      <w:r w:rsidRPr="00D87F67">
        <w:rPr>
          <w:noProof w:val="0"/>
        </w:rPr>
        <w:t>.1 Scope</w:t>
      </w:r>
      <w:bookmarkEnd w:id="238"/>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239" w:name="_Toc495483774"/>
      <w:r w:rsidRPr="00D87F67">
        <w:rPr>
          <w:noProof w:val="0"/>
        </w:rPr>
        <w:lastRenderedPageBreak/>
        <w:t>3.</w:t>
      </w:r>
      <w:r w:rsidR="004D3D70" w:rsidRPr="00D87F67">
        <w:rPr>
          <w:noProof w:val="0"/>
        </w:rPr>
        <w:t>39</w:t>
      </w:r>
      <w:r w:rsidRPr="00D87F67">
        <w:rPr>
          <w:noProof w:val="0"/>
        </w:rPr>
        <w:t>.2 Actor Roles</w:t>
      </w:r>
      <w:bookmarkEnd w:id="239"/>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1B4321" w:rsidRDefault="001B4321"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1B4321" w:rsidRDefault="001B4321"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1B4321" w:rsidRDefault="001B4321"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3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50C5PkAwAAAhAAAA4AAAAAAAAAAAAAAAAALgIAAGRycy9lMm9Eb2MueG1sUEsBAi0A&#10;FAAGAAgAAAAhAEnGqfPdAAAABQEAAA8AAAAAAAAAAAAAAAAAPgYAAGRycy9kb3ducmV2LnhtbFBL&#10;BQYAAAAABAAEAPMAAABIBwAAAAA=&#10;">
                <v:shape id="_x0000_s1379" type="#_x0000_t75" style="position:absolute;width:37261;height:15392;visibility:visible;mso-wrap-style:square">
                  <v:fill o:detectmouseclick="t"/>
                  <v:path o:connecttype="none"/>
                </v:shape>
                <v:oval id="Oval 153" o:spid="_x0000_s1380"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1B4321" w:rsidRDefault="001B4321" w:rsidP="00D54BCF">
                        <w:pPr>
                          <w:jc w:val="center"/>
                          <w:rPr>
                            <w:sz w:val="18"/>
                          </w:rPr>
                        </w:pPr>
                        <w:r>
                          <w:rPr>
                            <w:sz w:val="18"/>
                          </w:rPr>
                          <w:t>Subscribe to Care Plan Updates [PCC-39]</w:t>
                        </w:r>
                      </w:p>
                    </w:txbxContent>
                  </v:textbox>
                </v:oval>
                <v:shape id="Text Box 154" o:spid="_x0000_s1381"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1B4321" w:rsidRDefault="001B4321" w:rsidP="00D54BCF">
                        <w:pPr>
                          <w:rPr>
                            <w:sz w:val="18"/>
                          </w:rPr>
                        </w:pPr>
                        <w:r>
                          <w:rPr>
                            <w:sz w:val="18"/>
                          </w:rPr>
                          <w:t>Care Plan Contributor</w:t>
                        </w:r>
                      </w:p>
                    </w:txbxContent>
                  </v:textbox>
                </v:shape>
                <v:line id="Line 155" o:spid="_x0000_s138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383"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1B4321" w:rsidRDefault="001B4321" w:rsidP="00D54BCF">
                        <w:pPr>
                          <w:rPr>
                            <w:sz w:val="18"/>
                          </w:rPr>
                        </w:pPr>
                        <w:r>
                          <w:rPr>
                            <w:sz w:val="18"/>
                          </w:rPr>
                          <w:t>Care Plan Service</w:t>
                        </w:r>
                      </w:p>
                    </w:txbxContent>
                  </v:textbox>
                </v:shape>
                <v:line id="Line 157" o:spid="_x0000_s138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240" w:name="_Toc495483775"/>
      <w:r w:rsidRPr="00D87F67">
        <w:rPr>
          <w:noProof w:val="0"/>
        </w:rPr>
        <w:t>3.</w:t>
      </w:r>
      <w:r w:rsidR="004D3D70" w:rsidRPr="00D87F67">
        <w:rPr>
          <w:noProof w:val="0"/>
        </w:rPr>
        <w:t>39</w:t>
      </w:r>
      <w:r w:rsidRPr="00D87F67">
        <w:rPr>
          <w:noProof w:val="0"/>
        </w:rPr>
        <w:t>.3 Referenced Standards</w:t>
      </w:r>
      <w:bookmarkEnd w:id="240"/>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241" w:name="_Toc495483776"/>
      <w:r w:rsidRPr="00D87F67">
        <w:rPr>
          <w:noProof w:val="0"/>
        </w:rPr>
        <w:lastRenderedPageBreak/>
        <w:t>3.</w:t>
      </w:r>
      <w:r w:rsidR="004D3D70" w:rsidRPr="00D87F67">
        <w:rPr>
          <w:noProof w:val="0"/>
        </w:rPr>
        <w:t>39</w:t>
      </w:r>
      <w:r w:rsidRPr="00D87F67">
        <w:rPr>
          <w:noProof w:val="0"/>
        </w:rPr>
        <w:t>.4 Interaction Diagram</w:t>
      </w:r>
      <w:bookmarkEnd w:id="241"/>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1B4321" w:rsidRPr="007C1AAC" w:rsidRDefault="001B4321"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1B4321" w:rsidRPr="007C1AAC" w:rsidRDefault="001B4321"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1B4321" w:rsidRPr="007C1AAC" w:rsidRDefault="001B4321"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3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DEN&#10;OWz5BAAAVhsAAA4AAAAAAAAAAAAAAAAALgIAAGRycy9lMm9Eb2MueG1sUEsBAi0AFAAGAAgAAAAh&#10;AHXrpkDcAAAABQEAAA8AAAAAAAAAAAAAAAAAUwcAAGRycy9kb3ducmV2LnhtbFBLBQYAAAAABAAE&#10;APMAAABcCAAAAAA=&#10;">
                <v:shape id="_x0000_s1386" type="#_x0000_t75" style="position:absolute;width:59436;height:24003;visibility:visible;mso-wrap-style:square">
                  <v:fill o:detectmouseclick="t"/>
                  <v:path o:connecttype="none"/>
                </v:shape>
                <v:shape id="Text Box 160" o:spid="_x0000_s1387"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1B4321" w:rsidRPr="007C1AAC" w:rsidRDefault="001B4321" w:rsidP="00D54BCF">
                        <w:pPr>
                          <w:jc w:val="center"/>
                          <w:rPr>
                            <w:sz w:val="22"/>
                            <w:szCs w:val="22"/>
                          </w:rPr>
                        </w:pPr>
                        <w:r>
                          <w:rPr>
                            <w:sz w:val="22"/>
                            <w:szCs w:val="22"/>
                          </w:rPr>
                          <w:t>Care Plan Contributor</w:t>
                        </w:r>
                      </w:p>
                    </w:txbxContent>
                  </v:textbox>
                </v:shape>
                <v:line id="Line 161" o:spid="_x0000_s138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389"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1B4321" w:rsidRPr="007C1AAC" w:rsidRDefault="001B4321" w:rsidP="00D54BCF">
                        <w:pPr>
                          <w:rPr>
                            <w:sz w:val="22"/>
                            <w:szCs w:val="22"/>
                          </w:rPr>
                        </w:pPr>
                        <w:r>
                          <w:rPr>
                            <w:sz w:val="22"/>
                            <w:szCs w:val="22"/>
                          </w:rPr>
                          <w:t>Subscribe to Care Plan Updates</w:t>
                        </w:r>
                      </w:p>
                    </w:txbxContent>
                  </v:textbox>
                </v:shape>
                <v:line id="Line 163" o:spid="_x0000_s139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39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39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39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394"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1B4321" w:rsidRPr="007C1AAC" w:rsidRDefault="001B4321"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242"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242"/>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243" w:name="_Toc495483778"/>
      <w:r w:rsidRPr="00D87F67">
        <w:rPr>
          <w:noProof w:val="0"/>
        </w:rPr>
        <w:t>3.</w:t>
      </w:r>
      <w:r w:rsidR="004D3D70" w:rsidRPr="00D87F67">
        <w:rPr>
          <w:noProof w:val="0"/>
        </w:rPr>
        <w:t>39</w:t>
      </w:r>
      <w:r w:rsidRPr="00D87F67">
        <w:rPr>
          <w:noProof w:val="0"/>
        </w:rPr>
        <w:t>.4.1.1 Trigger Events</w:t>
      </w:r>
      <w:bookmarkEnd w:id="243"/>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244" w:name="_Toc495483779"/>
      <w:r w:rsidRPr="00D87F67">
        <w:rPr>
          <w:noProof w:val="0"/>
        </w:rPr>
        <w:t>3.</w:t>
      </w:r>
      <w:r w:rsidR="004D3D70" w:rsidRPr="00D87F67">
        <w:rPr>
          <w:noProof w:val="0"/>
        </w:rPr>
        <w:t>39</w:t>
      </w:r>
      <w:r w:rsidRPr="00D87F67">
        <w:rPr>
          <w:noProof w:val="0"/>
        </w:rPr>
        <w:t>.4.1.2 Message Semantics</w:t>
      </w:r>
      <w:bookmarkEnd w:id="244"/>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245" w:name="_Toc495483780"/>
      <w:r w:rsidRPr="00D87F67">
        <w:rPr>
          <w:noProof w:val="0"/>
        </w:rPr>
        <w:t>3.</w:t>
      </w:r>
      <w:r w:rsidR="004D3D70" w:rsidRPr="00D87F67">
        <w:rPr>
          <w:noProof w:val="0"/>
        </w:rPr>
        <w:t>39</w:t>
      </w:r>
      <w:r w:rsidRPr="00D87F67">
        <w:rPr>
          <w:noProof w:val="0"/>
        </w:rPr>
        <w:t>.4.1.3 Expected Actions</w:t>
      </w:r>
      <w:bookmarkEnd w:id="245"/>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246" w:name="_Toc495483781"/>
      <w:r w:rsidRPr="00D87F67">
        <w:rPr>
          <w:noProof w:val="0"/>
        </w:rPr>
        <w:t>3.</w:t>
      </w:r>
      <w:r w:rsidR="004D3D70" w:rsidRPr="00D87F67">
        <w:rPr>
          <w:noProof w:val="0"/>
        </w:rPr>
        <w:t>39</w:t>
      </w:r>
      <w:r w:rsidRPr="00D87F67">
        <w:rPr>
          <w:noProof w:val="0"/>
        </w:rPr>
        <w:t>.4.2 Update Subscription to Care Plan Updates</w:t>
      </w:r>
      <w:bookmarkEnd w:id="246"/>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247" w:name="_Toc495483782"/>
      <w:r w:rsidRPr="00D87F67">
        <w:rPr>
          <w:noProof w:val="0"/>
        </w:rPr>
        <w:t>3.</w:t>
      </w:r>
      <w:r w:rsidR="004D3D70" w:rsidRPr="00D87F67">
        <w:rPr>
          <w:noProof w:val="0"/>
        </w:rPr>
        <w:t>39</w:t>
      </w:r>
      <w:r w:rsidRPr="00D87F67">
        <w:rPr>
          <w:noProof w:val="0"/>
        </w:rPr>
        <w:t>.4.2.1 Trigger Events</w:t>
      </w:r>
      <w:bookmarkEnd w:id="247"/>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248" w:name="_Toc495483783"/>
      <w:r w:rsidRPr="00D87F67">
        <w:rPr>
          <w:noProof w:val="0"/>
        </w:rPr>
        <w:lastRenderedPageBreak/>
        <w:t>3.</w:t>
      </w:r>
      <w:r w:rsidR="004D3D70" w:rsidRPr="00D87F67">
        <w:rPr>
          <w:noProof w:val="0"/>
        </w:rPr>
        <w:t>39</w:t>
      </w:r>
      <w:r w:rsidRPr="00D87F67">
        <w:rPr>
          <w:noProof w:val="0"/>
        </w:rPr>
        <w:t>.4.2.2 Message Semantics</w:t>
      </w:r>
      <w:bookmarkEnd w:id="248"/>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249" w:name="_Toc495483784"/>
      <w:r w:rsidRPr="00D87F67">
        <w:rPr>
          <w:noProof w:val="0"/>
        </w:rPr>
        <w:t>3.</w:t>
      </w:r>
      <w:r w:rsidR="004D3D70" w:rsidRPr="00D87F67">
        <w:rPr>
          <w:noProof w:val="0"/>
        </w:rPr>
        <w:t>39</w:t>
      </w:r>
      <w:r w:rsidRPr="00D87F67">
        <w:rPr>
          <w:noProof w:val="0"/>
        </w:rPr>
        <w:t>.4.2.3 Expected Actions</w:t>
      </w:r>
      <w:bookmarkEnd w:id="249"/>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250" w:name="_Toc495483785"/>
      <w:r w:rsidRPr="00D87F67">
        <w:rPr>
          <w:noProof w:val="0"/>
        </w:rPr>
        <w:t>3.</w:t>
      </w:r>
      <w:r w:rsidR="004D3D70" w:rsidRPr="00D87F67">
        <w:rPr>
          <w:noProof w:val="0"/>
        </w:rPr>
        <w:t>39</w:t>
      </w:r>
      <w:r w:rsidRPr="00D87F67">
        <w:rPr>
          <w:noProof w:val="0"/>
        </w:rPr>
        <w:t>.5 Security Considerations</w:t>
      </w:r>
      <w:bookmarkEnd w:id="250"/>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251"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251"/>
    </w:p>
    <w:p w14:paraId="474BBBDE" w14:textId="16D05486" w:rsidR="00C946C5" w:rsidRPr="00D87F67" w:rsidRDefault="00C946C5" w:rsidP="00C946C5">
      <w:pPr>
        <w:pStyle w:val="Heading3"/>
        <w:numPr>
          <w:ilvl w:val="0"/>
          <w:numId w:val="0"/>
        </w:numPr>
        <w:rPr>
          <w:noProof w:val="0"/>
        </w:rPr>
      </w:pPr>
      <w:bookmarkStart w:id="252" w:name="_Toc495483787"/>
      <w:r w:rsidRPr="00D87F67">
        <w:rPr>
          <w:noProof w:val="0"/>
        </w:rPr>
        <w:t>3.</w:t>
      </w:r>
      <w:r w:rsidR="00FE0205" w:rsidRPr="00D87F67">
        <w:rPr>
          <w:noProof w:val="0"/>
        </w:rPr>
        <w:t>40</w:t>
      </w:r>
      <w:r w:rsidRPr="00D87F67">
        <w:rPr>
          <w:noProof w:val="0"/>
        </w:rPr>
        <w:t>.1 Scope</w:t>
      </w:r>
      <w:bookmarkEnd w:id="252"/>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253" w:name="_Toc495483788"/>
      <w:r w:rsidRPr="00D87F67">
        <w:rPr>
          <w:noProof w:val="0"/>
        </w:rPr>
        <w:t>3.</w:t>
      </w:r>
      <w:r w:rsidR="00FE0205" w:rsidRPr="00D87F67">
        <w:rPr>
          <w:noProof w:val="0"/>
        </w:rPr>
        <w:t>40</w:t>
      </w:r>
      <w:r w:rsidRPr="00D87F67">
        <w:rPr>
          <w:noProof w:val="0"/>
        </w:rPr>
        <w:t>.2 Actor Roles</w:t>
      </w:r>
      <w:bookmarkEnd w:id="253"/>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1B4321" w:rsidRDefault="001B4321"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1B4321" w:rsidRDefault="001B4321"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1B4321" w:rsidRDefault="001B4321"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39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Oj2QMAAP4PAAAOAAAAZHJzL2Uyb0RvYy54bWzsV9tu4zYQfS/QfyD47uhGybIQZZHacVsg&#10;7S6Q9ANoibKESqRK0payRf+9Q+pS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ZpoOj&#10;2QMAAP4PAAAOAAAAAAAAAAAAAAAAAC4CAABkcnMvZTJvRG9jLnhtbFBLAQItABQABgAIAAAAIQBJ&#10;xqnz3QAAAAUBAAAPAAAAAAAAAAAAAAAAADMGAABkcnMvZG93bnJldi54bWxQSwUGAAAAAAQABADz&#10;AAAAPQcAAAAA&#10;">
                <v:shape id="_x0000_s1396" type="#_x0000_t75" style="position:absolute;width:37261;height:15392;visibility:visible;mso-wrap-style:square">
                  <v:fill o:detectmouseclick="t"/>
                  <v:path o:connecttype="none"/>
                </v:shape>
                <v:oval id="Oval 153" o:spid="_x0000_s139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1B4321" w:rsidRDefault="001B4321" w:rsidP="00C946C5">
                        <w:pPr>
                          <w:jc w:val="center"/>
                          <w:rPr>
                            <w:sz w:val="18"/>
                          </w:rPr>
                        </w:pPr>
                        <w:r>
                          <w:rPr>
                            <w:sz w:val="18"/>
                          </w:rPr>
                          <w:t>Provide Care Plan [PCC-40]</w:t>
                        </w:r>
                      </w:p>
                    </w:txbxContent>
                  </v:textbox>
                </v:oval>
                <v:shape id="Text Box 154" o:spid="_x0000_s1398"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1B4321" w:rsidRDefault="001B4321" w:rsidP="00C946C5">
                        <w:pPr>
                          <w:rPr>
                            <w:sz w:val="18"/>
                          </w:rPr>
                        </w:pPr>
                        <w:r>
                          <w:rPr>
                            <w:sz w:val="18"/>
                          </w:rPr>
                          <w:t>Care Plan Service</w:t>
                        </w:r>
                      </w:p>
                    </w:txbxContent>
                  </v:textbox>
                </v:shape>
                <v:line id="Line 155" o:spid="_x0000_s139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00"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1B4321" w:rsidRDefault="001B4321" w:rsidP="00C946C5">
                        <w:pPr>
                          <w:rPr>
                            <w:sz w:val="18"/>
                          </w:rPr>
                        </w:pPr>
                        <w:r>
                          <w:rPr>
                            <w:sz w:val="18"/>
                          </w:rPr>
                          <w:t>Care Plan Contributor</w:t>
                        </w:r>
                      </w:p>
                    </w:txbxContent>
                  </v:textbox>
                </v:shape>
                <v:line id="Line 157" o:spid="_x0000_s140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254" w:name="_Toc495483789"/>
      <w:r w:rsidRPr="00D87F67">
        <w:rPr>
          <w:noProof w:val="0"/>
        </w:rPr>
        <w:t>3.</w:t>
      </w:r>
      <w:r w:rsidR="00FE0205" w:rsidRPr="00D87F67">
        <w:rPr>
          <w:noProof w:val="0"/>
        </w:rPr>
        <w:t>40</w:t>
      </w:r>
      <w:r w:rsidRPr="00D87F67">
        <w:rPr>
          <w:noProof w:val="0"/>
        </w:rPr>
        <w:t>.3 Referenced Standards</w:t>
      </w:r>
      <w:bookmarkEnd w:id="254"/>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255" w:name="_Toc495483790"/>
      <w:r w:rsidRPr="00D87F67">
        <w:rPr>
          <w:noProof w:val="0"/>
        </w:rPr>
        <w:lastRenderedPageBreak/>
        <w:t>3.</w:t>
      </w:r>
      <w:r w:rsidR="00FE0205" w:rsidRPr="00D87F67">
        <w:rPr>
          <w:noProof w:val="0"/>
        </w:rPr>
        <w:t>40</w:t>
      </w:r>
      <w:r w:rsidRPr="00D87F67">
        <w:rPr>
          <w:noProof w:val="0"/>
        </w:rPr>
        <w:t>.4 Interaction Diagram</w:t>
      </w:r>
      <w:bookmarkEnd w:id="255"/>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1B4321" w:rsidRPr="007C1AAC" w:rsidRDefault="001B4321"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1B4321" w:rsidRPr="007C1AAC" w:rsidRDefault="001B4321"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1B4321" w:rsidRPr="007C1AAC" w:rsidRDefault="001B4321"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0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BV&#10;hSJD+gQAAFMbAAAOAAAAAAAAAAAAAAAAAC4CAABkcnMvZTJvRG9jLnhtbFBLAQItABQABgAIAAAA&#10;IQB166ZA3AAAAAUBAAAPAAAAAAAAAAAAAAAAAFQHAABkcnMvZG93bnJldi54bWxQSwUGAAAAAAQA&#10;BADzAAAAXQgAAAAA&#10;">
                <v:shape id="_x0000_s1403" type="#_x0000_t75" style="position:absolute;width:59436;height:24003;visibility:visible;mso-wrap-style:square">
                  <v:fill o:detectmouseclick="t"/>
                  <v:path o:connecttype="none"/>
                </v:shape>
                <v:shape id="Text Box 160" o:spid="_x0000_s140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1B4321" w:rsidRPr="007C1AAC" w:rsidRDefault="001B4321" w:rsidP="00C946C5">
                        <w:pPr>
                          <w:jc w:val="center"/>
                          <w:rPr>
                            <w:sz w:val="22"/>
                            <w:szCs w:val="22"/>
                          </w:rPr>
                        </w:pPr>
                        <w:r>
                          <w:rPr>
                            <w:sz w:val="22"/>
                            <w:szCs w:val="22"/>
                          </w:rPr>
                          <w:t>Care Plan Service</w:t>
                        </w:r>
                      </w:p>
                    </w:txbxContent>
                  </v:textbox>
                </v:shape>
                <v:line id="Line 161" o:spid="_x0000_s140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0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1B4321" w:rsidRPr="007C1AAC" w:rsidRDefault="001B4321" w:rsidP="00C946C5">
                        <w:pPr>
                          <w:rPr>
                            <w:sz w:val="22"/>
                            <w:szCs w:val="22"/>
                          </w:rPr>
                        </w:pPr>
                        <w:r>
                          <w:rPr>
                            <w:sz w:val="22"/>
                            <w:szCs w:val="22"/>
                          </w:rPr>
                          <w:t>Provide Care Plan</w:t>
                        </w:r>
                      </w:p>
                    </w:txbxContent>
                  </v:textbox>
                </v:shape>
                <v:line id="Line 163" o:spid="_x0000_s140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0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0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1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1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1B4321" w:rsidRPr="007C1AAC" w:rsidRDefault="001B4321"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256"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256"/>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257" w:name="_Toc495483792"/>
      <w:r w:rsidRPr="00D87F67">
        <w:rPr>
          <w:noProof w:val="0"/>
        </w:rPr>
        <w:t>3.</w:t>
      </w:r>
      <w:r w:rsidR="00FE0205" w:rsidRPr="00D87F67">
        <w:rPr>
          <w:noProof w:val="0"/>
        </w:rPr>
        <w:t>40</w:t>
      </w:r>
      <w:r w:rsidRPr="00D87F67">
        <w:rPr>
          <w:noProof w:val="0"/>
        </w:rPr>
        <w:t>.4.1.1 Trigger Events</w:t>
      </w:r>
      <w:bookmarkEnd w:id="257"/>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258" w:name="_Toc495483793"/>
      <w:r w:rsidRPr="00D87F67">
        <w:rPr>
          <w:noProof w:val="0"/>
        </w:rPr>
        <w:t>3.</w:t>
      </w:r>
      <w:r w:rsidR="00FE0205" w:rsidRPr="00D87F67">
        <w:rPr>
          <w:noProof w:val="0"/>
        </w:rPr>
        <w:t>40</w:t>
      </w:r>
      <w:r w:rsidRPr="00D87F67">
        <w:rPr>
          <w:noProof w:val="0"/>
        </w:rPr>
        <w:t>.4.1.2 Message Semantics</w:t>
      </w:r>
      <w:bookmarkEnd w:id="258"/>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259" w:name="_Toc495483794"/>
      <w:r w:rsidRPr="00D87F67">
        <w:rPr>
          <w:noProof w:val="0"/>
        </w:rPr>
        <w:lastRenderedPageBreak/>
        <w:t>3.</w:t>
      </w:r>
      <w:r w:rsidR="00FE0205" w:rsidRPr="00D87F67">
        <w:rPr>
          <w:noProof w:val="0"/>
        </w:rPr>
        <w:t>40</w:t>
      </w:r>
      <w:r w:rsidRPr="00D87F67">
        <w:rPr>
          <w:noProof w:val="0"/>
        </w:rPr>
        <w:t>.4.1.3 Expected Actions</w:t>
      </w:r>
      <w:bookmarkEnd w:id="259"/>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260" w:name="_Toc495483795"/>
      <w:r w:rsidRPr="00D87F67">
        <w:rPr>
          <w:noProof w:val="0"/>
        </w:rPr>
        <w:t>3.</w:t>
      </w:r>
      <w:r w:rsidR="00FE0205" w:rsidRPr="00D87F67">
        <w:rPr>
          <w:noProof w:val="0"/>
        </w:rPr>
        <w:t>40</w:t>
      </w:r>
      <w:r w:rsidRPr="00D87F67">
        <w:rPr>
          <w:noProof w:val="0"/>
        </w:rPr>
        <w:t>.5 Security Considerations</w:t>
      </w:r>
      <w:bookmarkEnd w:id="260"/>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261"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261"/>
    </w:p>
    <w:p w14:paraId="6D8E5263" w14:textId="707C656B" w:rsidR="001277AA" w:rsidRPr="00D87F67" w:rsidRDefault="001277AA" w:rsidP="001277AA">
      <w:pPr>
        <w:pStyle w:val="Heading3"/>
        <w:numPr>
          <w:ilvl w:val="0"/>
          <w:numId w:val="0"/>
        </w:numPr>
        <w:rPr>
          <w:noProof w:val="0"/>
        </w:rPr>
      </w:pPr>
      <w:bookmarkStart w:id="262" w:name="_Toc495483797"/>
      <w:r w:rsidRPr="00D87F67">
        <w:rPr>
          <w:noProof w:val="0"/>
        </w:rPr>
        <w:t>3.</w:t>
      </w:r>
      <w:r w:rsidR="00293061" w:rsidRPr="00D87F67">
        <w:rPr>
          <w:noProof w:val="0"/>
        </w:rPr>
        <w:t>41</w:t>
      </w:r>
      <w:r w:rsidRPr="00D87F67">
        <w:rPr>
          <w:noProof w:val="0"/>
        </w:rPr>
        <w:t>.1 Scope</w:t>
      </w:r>
      <w:bookmarkEnd w:id="262"/>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263" w:name="_Toc495483798"/>
      <w:r w:rsidRPr="00D87F67">
        <w:rPr>
          <w:noProof w:val="0"/>
        </w:rPr>
        <w:t>3.</w:t>
      </w:r>
      <w:r w:rsidR="00293061" w:rsidRPr="00D87F67">
        <w:rPr>
          <w:noProof w:val="0"/>
        </w:rPr>
        <w:t>41</w:t>
      </w:r>
      <w:r w:rsidRPr="00D87F67">
        <w:rPr>
          <w:noProof w:val="0"/>
        </w:rPr>
        <w:t>.2 Actor Roles</w:t>
      </w:r>
      <w:bookmarkEnd w:id="263"/>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1B4321" w:rsidRDefault="001B4321"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1B4321" w:rsidRDefault="001B4321"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1B4321" w:rsidRDefault="001B4321"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1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nQn7TOkDAAD9DwAADgAAAAAAAAAAAAAAAAAuAgAAZHJzL2Uyb0RvYy54bWxQ&#10;SwECLQAUAAYACAAAACEAScap890AAAAFAQAADwAAAAAAAAAAAAAAAABDBgAAZHJzL2Rvd25yZXYu&#10;eG1sUEsFBgAAAAAEAAQA8wAAAE0HAAAAAA==&#10;">
                <v:shape id="_x0000_s1413" type="#_x0000_t75" style="position:absolute;width:37261;height:15392;visibility:visible;mso-wrap-style:square">
                  <v:fill o:detectmouseclick="t"/>
                  <v:path o:connecttype="none"/>
                </v:shape>
                <v:oval id="Oval 153" o:spid="_x0000_s1414"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1B4321" w:rsidRDefault="001B4321" w:rsidP="001277AA">
                        <w:pPr>
                          <w:jc w:val="center"/>
                          <w:rPr>
                            <w:sz w:val="18"/>
                          </w:rPr>
                        </w:pPr>
                        <w:r>
                          <w:rPr>
                            <w:sz w:val="18"/>
                          </w:rPr>
                          <w:t>Search for Care Plan [PCC-41]</w:t>
                        </w:r>
                      </w:p>
                    </w:txbxContent>
                  </v:textbox>
                </v:oval>
                <v:shape id="Text Box 154" o:spid="_x0000_s1415"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1B4321" w:rsidRDefault="001B4321" w:rsidP="001277AA">
                        <w:pPr>
                          <w:rPr>
                            <w:sz w:val="18"/>
                          </w:rPr>
                        </w:pPr>
                        <w:r>
                          <w:rPr>
                            <w:sz w:val="18"/>
                          </w:rPr>
                          <w:t>Care Plan Contributor</w:t>
                        </w:r>
                      </w:p>
                    </w:txbxContent>
                  </v:textbox>
                </v:shape>
                <v:line id="Line 155" o:spid="_x0000_s141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17"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1B4321" w:rsidRDefault="001B4321" w:rsidP="001277AA">
                        <w:pPr>
                          <w:rPr>
                            <w:sz w:val="18"/>
                          </w:rPr>
                        </w:pPr>
                        <w:r>
                          <w:rPr>
                            <w:sz w:val="18"/>
                          </w:rPr>
                          <w:t>Care Plan Service</w:t>
                        </w:r>
                      </w:p>
                    </w:txbxContent>
                  </v:textbox>
                </v:shape>
                <v:line id="Line 157" o:spid="_x0000_s141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264" w:name="_Toc495483799"/>
      <w:r w:rsidRPr="00D87F67">
        <w:rPr>
          <w:noProof w:val="0"/>
        </w:rPr>
        <w:t>3.</w:t>
      </w:r>
      <w:r w:rsidR="00293061" w:rsidRPr="00D87F67">
        <w:rPr>
          <w:noProof w:val="0"/>
        </w:rPr>
        <w:t>41</w:t>
      </w:r>
      <w:r w:rsidRPr="00D87F67">
        <w:rPr>
          <w:noProof w:val="0"/>
        </w:rPr>
        <w:t>.3 Referenced Standards</w:t>
      </w:r>
      <w:bookmarkEnd w:id="264"/>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265" w:name="_Toc495483800"/>
      <w:r w:rsidRPr="00D87F67">
        <w:rPr>
          <w:noProof w:val="0"/>
        </w:rPr>
        <w:t>3.</w:t>
      </w:r>
      <w:r w:rsidR="00293061" w:rsidRPr="00D87F67">
        <w:rPr>
          <w:noProof w:val="0"/>
        </w:rPr>
        <w:t>41</w:t>
      </w:r>
      <w:r w:rsidRPr="00D87F67">
        <w:rPr>
          <w:noProof w:val="0"/>
        </w:rPr>
        <w:t>.4 Interaction Diagram</w:t>
      </w:r>
      <w:bookmarkEnd w:id="265"/>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1B4321" w:rsidRPr="007C1AAC" w:rsidRDefault="001B4321"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1B4321" w:rsidRPr="007C1AAC" w:rsidRDefault="001B4321"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1B4321" w:rsidRPr="007C1AAC" w:rsidRDefault="001B4321"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1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Bwz6cV6wQAAFsbAAAOAAAA&#10;AAAAAAAAAAAAAC4CAABkcnMvZTJvRG9jLnhtbFBLAQItABQABgAIAAAAIQB166ZA3AAAAAUBAAAP&#10;AAAAAAAAAAAAAAAAAEUHAABkcnMvZG93bnJldi54bWxQSwUGAAAAAAQABADzAAAATggAAAAA&#10;">
                <v:shape id="_x0000_s1420" type="#_x0000_t75" style="position:absolute;width:59436;height:24003;visibility:visible;mso-wrap-style:square">
                  <v:fill o:detectmouseclick="t"/>
                  <v:path o:connecttype="none"/>
                </v:shape>
                <v:shape id="Text Box 160" o:spid="_x0000_s1421"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1B4321" w:rsidRPr="007C1AAC" w:rsidRDefault="001B4321" w:rsidP="001277AA">
                        <w:pPr>
                          <w:jc w:val="center"/>
                          <w:rPr>
                            <w:sz w:val="22"/>
                            <w:szCs w:val="22"/>
                          </w:rPr>
                        </w:pPr>
                        <w:r>
                          <w:rPr>
                            <w:sz w:val="22"/>
                            <w:szCs w:val="22"/>
                          </w:rPr>
                          <w:t>Care Plan Contributor</w:t>
                        </w:r>
                      </w:p>
                    </w:txbxContent>
                  </v:textbox>
                </v:shape>
                <v:line id="Line 161" o:spid="_x0000_s142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23"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1B4321" w:rsidRPr="007C1AAC" w:rsidRDefault="001B4321" w:rsidP="001277AA">
                        <w:pPr>
                          <w:rPr>
                            <w:sz w:val="22"/>
                            <w:szCs w:val="22"/>
                          </w:rPr>
                        </w:pPr>
                        <w:r>
                          <w:rPr>
                            <w:sz w:val="22"/>
                            <w:szCs w:val="22"/>
                          </w:rPr>
                          <w:t>Search for Care Plan</w:t>
                        </w:r>
                      </w:p>
                    </w:txbxContent>
                  </v:textbox>
                </v:shape>
                <v:line id="Line 163" o:spid="_x0000_s142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2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2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2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2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1B4321" w:rsidRPr="007C1AAC" w:rsidRDefault="001B4321"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266"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266"/>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267" w:name="_Toc495483802"/>
      <w:r w:rsidRPr="00D87F67">
        <w:rPr>
          <w:noProof w:val="0"/>
        </w:rPr>
        <w:lastRenderedPageBreak/>
        <w:t>3.</w:t>
      </w:r>
      <w:r w:rsidR="00293061" w:rsidRPr="00D87F67">
        <w:rPr>
          <w:noProof w:val="0"/>
        </w:rPr>
        <w:t>41</w:t>
      </w:r>
      <w:r w:rsidRPr="00D87F67">
        <w:rPr>
          <w:noProof w:val="0"/>
        </w:rPr>
        <w:t>.4.1.1 Trigger Events</w:t>
      </w:r>
      <w:bookmarkEnd w:id="267"/>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268" w:name="_Toc495483803"/>
      <w:r w:rsidRPr="00D87F67">
        <w:rPr>
          <w:noProof w:val="0"/>
        </w:rPr>
        <w:t>3.</w:t>
      </w:r>
      <w:r w:rsidR="00293061" w:rsidRPr="00D87F67">
        <w:rPr>
          <w:noProof w:val="0"/>
        </w:rPr>
        <w:t>41</w:t>
      </w:r>
      <w:r w:rsidRPr="00D87F67">
        <w:rPr>
          <w:noProof w:val="0"/>
        </w:rPr>
        <w:t>.4.1.2 Message Semantics</w:t>
      </w:r>
      <w:bookmarkEnd w:id="268"/>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269" w:name="_Toc495483804"/>
      <w:r w:rsidRPr="00D87F67">
        <w:rPr>
          <w:noProof w:val="0"/>
        </w:rPr>
        <w:t>3.</w:t>
      </w:r>
      <w:r w:rsidR="00293061" w:rsidRPr="00D87F67">
        <w:rPr>
          <w:noProof w:val="0"/>
        </w:rPr>
        <w:t>41</w:t>
      </w:r>
      <w:r w:rsidRPr="00D87F67">
        <w:rPr>
          <w:noProof w:val="0"/>
        </w:rPr>
        <w:t>.4.1.3 Expected Actions</w:t>
      </w:r>
      <w:bookmarkEnd w:id="269"/>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270" w:name="_Toc495483805"/>
      <w:r w:rsidRPr="00D87F67">
        <w:rPr>
          <w:noProof w:val="0"/>
        </w:rPr>
        <w:t>3.</w:t>
      </w:r>
      <w:r w:rsidR="00293061" w:rsidRPr="00D87F67">
        <w:rPr>
          <w:noProof w:val="0"/>
        </w:rPr>
        <w:t>41</w:t>
      </w:r>
      <w:r w:rsidRPr="00D87F67">
        <w:rPr>
          <w:noProof w:val="0"/>
        </w:rPr>
        <w:t>.5 Security Considerations</w:t>
      </w:r>
      <w:bookmarkEnd w:id="270"/>
    </w:p>
    <w:p w14:paraId="77805055" w14:textId="40B7C25A" w:rsidR="00C946C5" w:rsidRDefault="004C1032" w:rsidP="00235F1F">
      <w:r w:rsidRPr="00D87F67">
        <w:t>See X.5 DCP Security Considerations.</w:t>
      </w:r>
    </w:p>
    <w:p w14:paraId="4B993867" w14:textId="5E829D65" w:rsidR="002F020B" w:rsidRPr="00D87F67" w:rsidRDefault="002F020B" w:rsidP="002F020B">
      <w:pPr>
        <w:pStyle w:val="Heading2"/>
        <w:numPr>
          <w:ilvl w:val="0"/>
          <w:numId w:val="0"/>
        </w:numPr>
        <w:rPr>
          <w:noProof w:val="0"/>
        </w:rPr>
      </w:pPr>
      <w:r w:rsidRPr="00D87F67">
        <w:rPr>
          <w:noProof w:val="0"/>
        </w:rPr>
        <w:t>3.</w:t>
      </w:r>
      <w:r>
        <w:rPr>
          <w:noProof w:val="0"/>
        </w:rPr>
        <w:t xml:space="preserve">Y1 Update </w:t>
      </w:r>
      <w:r w:rsidRPr="00D87F67">
        <w:rPr>
          <w:noProof w:val="0"/>
        </w:rPr>
        <w:t xml:space="preserve">Plan </w:t>
      </w:r>
      <w:r>
        <w:rPr>
          <w:noProof w:val="0"/>
        </w:rPr>
        <w:t xml:space="preserve">Definition </w:t>
      </w:r>
      <w:r w:rsidR="0051795A">
        <w:rPr>
          <w:noProof w:val="0"/>
        </w:rPr>
        <w:t>[PCC-Y1</w:t>
      </w:r>
      <w:r w:rsidRPr="00D87F67">
        <w:rPr>
          <w:noProof w:val="0"/>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1B4321" w:rsidRDefault="001B4321"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1B4321" w:rsidRDefault="001B4321"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1B4321" w:rsidRDefault="001B4321"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2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Cbvof84gMAAPwPAAAOAAAAAAAAAAAAAAAAAC4CAABkcnMvZTJvRG9jLnhtbFBLAQItABQA&#10;BgAIAAAAIQBJxqnz3QAAAAUBAAAPAAAAAAAAAAAAAAAAADwGAABkcnMvZG93bnJldi54bWxQSwUG&#10;AAAAAAQABADzAAAARgcAAAAA&#10;">
                <v:shape id="_x0000_s1430" type="#_x0000_t75" style="position:absolute;width:37261;height:15392;visibility:visible;mso-wrap-style:square">
                  <v:fill o:detectmouseclick="t"/>
                  <v:path o:connecttype="none"/>
                </v:shape>
                <v:oval id="Oval 153" o:spid="_x0000_s1431"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1B4321" w:rsidRDefault="001B4321" w:rsidP="002F020B">
                        <w:pPr>
                          <w:jc w:val="center"/>
                          <w:rPr>
                            <w:sz w:val="18"/>
                          </w:rPr>
                        </w:pPr>
                        <w:r>
                          <w:rPr>
                            <w:sz w:val="18"/>
                          </w:rPr>
                          <w:t>Update Plan Definition [PCC-Y1]</w:t>
                        </w:r>
                      </w:p>
                    </w:txbxContent>
                  </v:textbox>
                </v:oval>
                <v:shape id="Text Box 154" o:spid="_x0000_s143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1B4321" w:rsidRDefault="001B4321" w:rsidP="002F020B">
                        <w:pPr>
                          <w:rPr>
                            <w:sz w:val="18"/>
                          </w:rPr>
                        </w:pPr>
                        <w:r>
                          <w:rPr>
                            <w:sz w:val="18"/>
                          </w:rPr>
                          <w:t>Care Plan Contributor</w:t>
                        </w:r>
                      </w:p>
                    </w:txbxContent>
                  </v:textbox>
                </v:shape>
                <v:line id="Line 155" o:spid="_x0000_s143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34"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1B4321" w:rsidRDefault="001B4321" w:rsidP="002F020B">
                        <w:pPr>
                          <w:rPr>
                            <w:sz w:val="18"/>
                          </w:rPr>
                        </w:pPr>
                        <w:r>
                          <w:rPr>
                            <w:sz w:val="18"/>
                          </w:rPr>
                          <w:t>Care Plan Guidance Service</w:t>
                        </w:r>
                      </w:p>
                    </w:txbxContent>
                  </v:textbox>
                </v:shape>
                <v:line id="Line 157" o:spid="_x0000_s143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1B4321" w:rsidRPr="007C1AAC" w:rsidRDefault="001B4321"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1B4321" w:rsidRPr="007C1AAC" w:rsidRDefault="001B4321"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1B4321" w:rsidRPr="007C1AAC" w:rsidRDefault="001B4321"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1B4321" w:rsidRDefault="001B4321"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3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KPM5GZiBQAAVCIA&#10;AA4AAAAAAAAAAAAAAAAALgIAAGRycy9lMm9Eb2MueG1sUEsBAi0AFAAGAAgAAAAhAKXw6+bcAAAA&#10;BQEAAA8AAAAAAAAAAAAAAAAAvAcAAGRycy9kb3ducmV2LnhtbFBLBQYAAAAABAAEAPMAAADFCAAA&#10;AAA=&#10;">
                <v:shape id="_x0000_s1437" type="#_x0000_t75" style="position:absolute;width:59436;height:24003;visibility:visible;mso-wrap-style:square">
                  <v:fill o:detectmouseclick="t"/>
                  <v:path o:connecttype="none"/>
                </v:shape>
                <v:shape id="Text Box 160" o:spid="_x0000_s143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1B4321" w:rsidRPr="007C1AAC" w:rsidRDefault="001B4321" w:rsidP="002F020B">
                        <w:pPr>
                          <w:jc w:val="center"/>
                          <w:rPr>
                            <w:sz w:val="22"/>
                            <w:szCs w:val="22"/>
                          </w:rPr>
                        </w:pPr>
                        <w:r>
                          <w:rPr>
                            <w:sz w:val="22"/>
                            <w:szCs w:val="22"/>
                          </w:rPr>
                          <w:t>Care Plan Contributor</w:t>
                        </w:r>
                      </w:p>
                    </w:txbxContent>
                  </v:textbox>
                </v:shape>
                <v:line id="Line 161" o:spid="_x0000_s143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40"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1B4321" w:rsidRPr="007C1AAC" w:rsidRDefault="001B4321" w:rsidP="002F020B">
                        <w:pPr>
                          <w:rPr>
                            <w:sz w:val="22"/>
                            <w:szCs w:val="22"/>
                          </w:rPr>
                        </w:pPr>
                        <w:r>
                          <w:rPr>
                            <w:sz w:val="22"/>
                            <w:szCs w:val="22"/>
                          </w:rPr>
                          <w:t>Update Plan Definition</w:t>
                        </w:r>
                      </w:p>
                    </w:txbxContent>
                  </v:textbox>
                </v:shape>
                <v:line id="Line 163" o:spid="_x0000_s144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4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4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4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45"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1B4321" w:rsidRPr="007C1AAC" w:rsidRDefault="001B4321" w:rsidP="002F020B">
                        <w:pPr>
                          <w:jc w:val="center"/>
                          <w:rPr>
                            <w:sz w:val="22"/>
                            <w:szCs w:val="22"/>
                          </w:rPr>
                        </w:pPr>
                        <w:r>
                          <w:rPr>
                            <w:sz w:val="22"/>
                            <w:szCs w:val="22"/>
                          </w:rPr>
                          <w:t>Care Plan Guidance Service</w:t>
                        </w:r>
                      </w:p>
                    </w:txbxContent>
                  </v:textbox>
                </v:shape>
                <v:shape id="Text Box 162" o:spid="_x0000_s1446"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1B4321" w:rsidRDefault="001B4321" w:rsidP="002F020B">
                        <w:pPr>
                          <w:pStyle w:val="NormalWeb"/>
                        </w:pPr>
                        <w:r>
                          <w:rPr>
                            <w:sz w:val="22"/>
                            <w:szCs w:val="22"/>
                          </w:rPr>
                          <w:t>Create Plan Definition</w:t>
                        </w:r>
                      </w:p>
                    </w:txbxContent>
                  </v:textbox>
                </v:shape>
                <v:line id="Line 166" o:spid="_x0000_s1447"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D76B77F" w:rsidR="002F020B" w:rsidRPr="00D87F67" w:rsidRDefault="002F020B" w:rsidP="002F020B">
      <w:pPr>
        <w:pStyle w:val="BodyText"/>
      </w:pPr>
      <w:r w:rsidRPr="00D87F67">
        <w:lastRenderedPageBreak/>
        <w:t xml:space="preserve">See: </w:t>
      </w:r>
      <w:hyperlink r:id="rId37" w:anchor="update" w:history="1">
        <w:r w:rsidR="00464166" w:rsidRPr="00BC5054">
          <w:rPr>
            <w:rStyle w:val="Hyperlink"/>
          </w:rPr>
          <w:t>http://hl7.org/fhir/http.html#update</w:t>
        </w:r>
      </w:hyperlink>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600737B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meta.versionId. See http://hl7.org/fhir/http.html#create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3C16B261" w:rsidR="002F020B" w:rsidRPr="00D87F67" w:rsidRDefault="002F020B" w:rsidP="002F020B">
      <w:pPr>
        <w:pStyle w:val="BodyText"/>
      </w:pPr>
      <w:r w:rsidRPr="00D87F67">
        <w:t xml:space="preserve">See </w:t>
      </w:r>
      <w:hyperlink r:id="rId38" w:anchor="create" w:history="1">
        <w:r w:rsidR="00D03D0F" w:rsidRPr="00BC5054">
          <w:rPr>
            <w:rStyle w:val="Hyperlink"/>
          </w:rPr>
          <w:t>http://hl7.org/fhir/http.html#create</w:t>
        </w:r>
      </w:hyperlink>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7F3B2006"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hyperlink r:id="rId39" w:anchor="create" w:history="1">
        <w:r w:rsidR="00D03D0F" w:rsidRPr="00BC5054">
          <w:rPr>
            <w:rStyle w:val="Hyperlink"/>
          </w:rPr>
          <w:t>http://hl7.org/fhir/http.html#create</w:t>
        </w:r>
      </w:hyperlink>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D87F67" w:rsidRDefault="00506866" w:rsidP="00506866">
      <w:pPr>
        <w:pStyle w:val="Heading2"/>
        <w:numPr>
          <w:ilvl w:val="0"/>
          <w:numId w:val="0"/>
        </w:numPr>
        <w:rPr>
          <w:noProof w:val="0"/>
        </w:rPr>
      </w:pPr>
      <w:r>
        <w:rPr>
          <w:noProof w:val="0"/>
        </w:rPr>
        <w:t>3.Y2</w:t>
      </w:r>
      <w:r w:rsidRPr="00D87F67">
        <w:rPr>
          <w:noProof w:val="0"/>
        </w:rPr>
        <w:t xml:space="preserve"> Retrieve </w:t>
      </w:r>
      <w:r>
        <w:rPr>
          <w:noProof w:val="0"/>
        </w:rPr>
        <w:t>Plan Definition</w:t>
      </w:r>
      <w:r w:rsidRPr="00D87F67">
        <w:rPr>
          <w:noProof w:val="0"/>
        </w:rPr>
        <w:t xml:space="preserve"> [PCC-</w:t>
      </w:r>
      <w:r>
        <w:rPr>
          <w:noProof w:val="0"/>
        </w:rPr>
        <w:t>Y2</w:t>
      </w:r>
      <w:r w:rsidRPr="00D87F67">
        <w:rPr>
          <w:noProof w:val="0"/>
        </w:rPr>
        <w:t>]</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1B4321" w:rsidRDefault="001B4321"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1B4321" w:rsidRDefault="001B4321"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1B4321" w:rsidRDefault="001B4321"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48"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">
                <v:shape id="_x0000_s1449" type="#_x0000_t75" style="position:absolute;width:40665;height:15392;visibility:visible;mso-wrap-style:square">
                  <v:fill o:detectmouseclick="t"/>
                  <v:path o:connecttype="none"/>
                </v:shape>
                <v:oval id="Oval 153" o:spid="_x0000_s1450"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1B4321" w:rsidRDefault="001B4321" w:rsidP="00506866">
                        <w:pPr>
                          <w:jc w:val="center"/>
                          <w:rPr>
                            <w:sz w:val="18"/>
                          </w:rPr>
                        </w:pPr>
                        <w:r>
                          <w:rPr>
                            <w:sz w:val="18"/>
                          </w:rPr>
                          <w:t>Retrieve Plan Definition [PCC-Y2]</w:t>
                        </w:r>
                      </w:p>
                    </w:txbxContent>
                  </v:textbox>
                </v:oval>
                <v:shape id="Text Box 154" o:spid="_x0000_s1451"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1B4321" w:rsidRDefault="001B4321" w:rsidP="00506866">
                        <w:pPr>
                          <w:rPr>
                            <w:sz w:val="18"/>
                          </w:rPr>
                        </w:pPr>
                        <w:r>
                          <w:rPr>
                            <w:sz w:val="18"/>
                          </w:rPr>
                          <w:t>Care Plan Contributor</w:t>
                        </w:r>
                      </w:p>
                    </w:txbxContent>
                  </v:textbox>
                </v:shape>
                <v:line id="Line 155" o:spid="_x0000_s145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53"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1B4321" w:rsidRDefault="001B4321" w:rsidP="00506866">
                        <w:pPr>
                          <w:rPr>
                            <w:sz w:val="18"/>
                          </w:rPr>
                        </w:pPr>
                        <w:r>
                          <w:rPr>
                            <w:sz w:val="18"/>
                          </w:rPr>
                          <w:t>Care Plan Guidance Service</w:t>
                        </w:r>
                      </w:p>
                    </w:txbxContent>
                  </v:textbox>
                </v:shape>
                <v:line id="Line 157" o:spid="_x0000_s145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r>
        <w:t>3.Y2</w:t>
      </w:r>
      <w:r w:rsidRPr="00D87F67">
        <w:t>.2-1: Use Case Diagram</w:t>
      </w:r>
    </w:p>
    <w:p w14:paraId="046648F7" w14:textId="77777777" w:rsidR="00506866" w:rsidRPr="00D87F67" w:rsidRDefault="00506866" w:rsidP="00506866">
      <w:pPr>
        <w:pStyle w:val="TableTitle"/>
      </w:pPr>
      <w:r w:rsidRPr="00D87F67">
        <w:t xml:space="preserve">Table </w:t>
      </w:r>
      <w:r>
        <w:t>3.Y2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1B4321" w:rsidRPr="007C1AAC" w:rsidRDefault="001B4321"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1B4321" w:rsidRPr="007C1AAC" w:rsidRDefault="001B4321"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1B4321" w:rsidRPr="007C1AAC" w:rsidRDefault="001B4321"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5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AIM6ADFQUAAFwbAAAOAAAAAAAAAAAAAAAAAC4CAABk&#10;cnMvZTJvRG9jLnhtbFBLAQItABQABgAIAAAAIQB166ZA3AAAAAUBAAAPAAAAAAAAAAAAAAAAAG8H&#10;AABkcnMvZG93bnJldi54bWxQSwUGAAAAAAQABADzAAAAeAgAAAAA&#10;">
                <v:shape id="_x0000_s1456" type="#_x0000_t75" style="position:absolute;width:59436;height:24003;visibility:visible;mso-wrap-style:square">
                  <v:fill o:detectmouseclick="t"/>
                  <v:path o:connecttype="none"/>
                </v:shape>
                <v:shape id="Text Box 160" o:spid="_x0000_s1457"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1B4321" w:rsidRPr="007C1AAC" w:rsidRDefault="001B4321" w:rsidP="00506866">
                        <w:pPr>
                          <w:jc w:val="center"/>
                          <w:rPr>
                            <w:sz w:val="22"/>
                            <w:szCs w:val="22"/>
                          </w:rPr>
                        </w:pPr>
                        <w:r>
                          <w:rPr>
                            <w:sz w:val="22"/>
                            <w:szCs w:val="22"/>
                          </w:rPr>
                          <w:t>Care Plan Contributor</w:t>
                        </w:r>
                      </w:p>
                    </w:txbxContent>
                  </v:textbox>
                </v:shape>
                <v:line id="Line 161" o:spid="_x0000_s145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459"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1B4321" w:rsidRPr="007C1AAC" w:rsidRDefault="001B4321" w:rsidP="00506866">
                        <w:pPr>
                          <w:rPr>
                            <w:sz w:val="22"/>
                            <w:szCs w:val="22"/>
                          </w:rPr>
                        </w:pPr>
                        <w:r>
                          <w:rPr>
                            <w:sz w:val="22"/>
                            <w:szCs w:val="22"/>
                          </w:rPr>
                          <w:t>Retrieve Plan Definition</w:t>
                        </w:r>
                      </w:p>
                    </w:txbxContent>
                  </v:textbox>
                </v:shape>
                <v:line id="Line 163" o:spid="_x0000_s146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46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46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46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464"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1B4321" w:rsidRPr="007C1AAC" w:rsidRDefault="001B4321"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77777777"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hyperlink r:id="rId40" w:anchor="read" w:history="1">
        <w:r w:rsidRPr="00BC5054">
          <w:rPr>
            <w:rStyle w:val="Hyperlink"/>
          </w:rPr>
          <w:t>http://hl7.org/fhir/http.html#read</w:t>
        </w:r>
      </w:hyperlink>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D87F67" w:rsidRDefault="00E5629C" w:rsidP="00E5629C">
      <w:pPr>
        <w:pStyle w:val="Heading2"/>
        <w:numPr>
          <w:ilvl w:val="0"/>
          <w:numId w:val="0"/>
        </w:numPr>
        <w:rPr>
          <w:noProof w:val="0"/>
        </w:rPr>
      </w:pPr>
      <w:r>
        <w:rPr>
          <w:noProof w:val="0"/>
        </w:rPr>
        <w:t>3.Y3</w:t>
      </w:r>
      <w:r w:rsidRPr="00D87F67">
        <w:rPr>
          <w:noProof w:val="0"/>
        </w:rPr>
        <w:t xml:space="preserve"> Search for</w:t>
      </w:r>
      <w:r>
        <w:rPr>
          <w:noProof w:val="0"/>
        </w:rPr>
        <w:t xml:space="preserve"> </w:t>
      </w:r>
      <w:r w:rsidRPr="00D87F67">
        <w:rPr>
          <w:noProof w:val="0"/>
        </w:rPr>
        <w:t>Plan</w:t>
      </w:r>
      <w:r>
        <w:rPr>
          <w:noProof w:val="0"/>
        </w:rPr>
        <w:t xml:space="preserve"> Definition</w:t>
      </w:r>
      <w:r w:rsidRPr="00D87F67">
        <w:rPr>
          <w:noProof w:val="0"/>
        </w:rPr>
        <w:t xml:space="preserve"> [PCC-</w:t>
      </w:r>
      <w:r>
        <w:rPr>
          <w:noProof w:val="0"/>
        </w:rPr>
        <w:t>Y3</w:t>
      </w:r>
      <w:r w:rsidRPr="00D87F67">
        <w:rPr>
          <w:noProof w:val="0"/>
        </w:rPr>
        <w:t>]</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1B4321" w:rsidRDefault="001B4321"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1B4321" w:rsidRDefault="001B4321"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1B4321" w:rsidRDefault="001B4321"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NfEm+kDAAADEAAADgAAAAAAAAAAAAAAAAAuAgAAZHJzL2Uyb0RvYy54bWxQ&#10;SwECLQAUAAYACAAAACEAScap890AAAAFAQAADwAAAAAAAAAAAAAAAABDBgAAZHJzL2Rvd25yZXYu&#10;eG1sUEsFBgAAAAAEAAQA8wAAAE0HAAAAAA==&#10;">
                <v:shape id="_x0000_s1466" type="#_x0000_t75" style="position:absolute;width:37261;height:15392;visibility:visible;mso-wrap-style:square">
                  <v:fill o:detectmouseclick="t"/>
                  <v:path o:connecttype="none"/>
                </v:shape>
                <v:oval id="Oval 153" o:spid="_x0000_s1467"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1B4321" w:rsidRDefault="001B4321" w:rsidP="00E5629C">
                        <w:pPr>
                          <w:jc w:val="center"/>
                          <w:rPr>
                            <w:sz w:val="18"/>
                          </w:rPr>
                        </w:pPr>
                        <w:r>
                          <w:rPr>
                            <w:sz w:val="18"/>
                          </w:rPr>
                          <w:t>Search for Plan Definition [PCC-Y3]</w:t>
                        </w:r>
                      </w:p>
                    </w:txbxContent>
                  </v:textbox>
                </v:oval>
                <v:shape id="Text Box 154" o:spid="_x0000_s1468"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1B4321" w:rsidRDefault="001B4321" w:rsidP="00E5629C">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470"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1B4321" w:rsidRDefault="001B4321" w:rsidP="00E5629C">
                        <w:pPr>
                          <w:rPr>
                            <w:sz w:val="18"/>
                          </w:rPr>
                        </w:pPr>
                        <w:r>
                          <w:rPr>
                            <w:sz w:val="18"/>
                          </w:rPr>
                          <w:t>Care Plan Guidance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r>
        <w:t>3.Y3</w:t>
      </w:r>
      <w:r w:rsidRPr="00D87F67">
        <w:t>.2-1: Use Case Diagram</w:t>
      </w:r>
    </w:p>
    <w:p w14:paraId="40CEBD17" w14:textId="77777777" w:rsidR="00E5629C" w:rsidRPr="00D87F67" w:rsidRDefault="00E5629C" w:rsidP="00E5629C">
      <w:pPr>
        <w:pStyle w:val="TableTitle"/>
      </w:pPr>
      <w:r w:rsidRPr="00D87F67">
        <w:t xml:space="preserve">Table </w:t>
      </w:r>
      <w:r>
        <w:t>3.Y3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initiates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1B4321" w:rsidRPr="007C1AAC" w:rsidRDefault="001B4321"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1B4321" w:rsidRPr="007C1AAC" w:rsidRDefault="001B4321"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1B4321" w:rsidRPr="007C1AAC" w:rsidRDefault="001B4321"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rZgl4PUE&#10;AABcGwAADgAAAAAAAAAAAAAAAAAuAgAAZHJzL2Uyb0RvYy54bWxQSwECLQAUAAYACAAAACEAdeum&#10;QNwAAAAFAQAADwAAAAAAAAAAAAAAAABPBwAAZHJzL2Rvd25yZXYueG1sUEsFBgAAAAAEAAQA8wAA&#10;AFgIAAAAAA==&#10;">
                <v:shape id="_x0000_s1473" type="#_x0000_t75" style="position:absolute;width:59436;height:24003;visibility:visible;mso-wrap-style:square">
                  <v:fill o:detectmouseclick="t"/>
                  <v:path o:connecttype="none"/>
                </v:shape>
                <v:shape id="Text Box 160" o:spid="_x0000_s1474"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1B4321" w:rsidRPr="007C1AAC" w:rsidRDefault="001B4321" w:rsidP="00E5629C">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476"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1B4321" w:rsidRPr="007C1AAC" w:rsidRDefault="001B4321" w:rsidP="00E5629C">
                        <w:pPr>
                          <w:rPr>
                            <w:sz w:val="22"/>
                            <w:szCs w:val="22"/>
                          </w:rPr>
                        </w:pPr>
                        <w:r>
                          <w:rPr>
                            <w:sz w:val="22"/>
                            <w:szCs w:val="22"/>
                          </w:rPr>
                          <w:t>Search for Plan Definition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481"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1B4321" w:rsidRPr="007C1AAC" w:rsidRDefault="001B4321"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77777777"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hyperlink r:id="rId41" w:anchor="search" w:history="1">
        <w:r w:rsidRPr="00BC5054">
          <w:rPr>
            <w:rStyle w:val="Hyperlink"/>
          </w:rPr>
          <w:t>http://hl7.org/fhir/planDefinition.html#search</w:t>
        </w:r>
      </w:hyperlink>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42"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43"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D87F67" w:rsidRDefault="00E5629C" w:rsidP="00E5629C">
      <w:pPr>
        <w:pStyle w:val="Heading2"/>
        <w:numPr>
          <w:ilvl w:val="0"/>
          <w:numId w:val="0"/>
        </w:numPr>
        <w:rPr>
          <w:noProof w:val="0"/>
        </w:rPr>
      </w:pPr>
      <w:r>
        <w:rPr>
          <w:noProof w:val="0"/>
        </w:rPr>
        <w:t>3.Y4</w:t>
      </w:r>
      <w:r w:rsidRPr="00D87F67">
        <w:rPr>
          <w:noProof w:val="0"/>
        </w:rPr>
        <w:t xml:space="preserve"> Subscribe to </w:t>
      </w:r>
      <w:r>
        <w:rPr>
          <w:noProof w:val="0"/>
        </w:rPr>
        <w:t>Plan Definition</w:t>
      </w:r>
      <w:r w:rsidRPr="00D87F67">
        <w:rPr>
          <w:noProof w:val="0"/>
        </w:rPr>
        <w:t xml:space="preserve"> Updates [PCC-</w:t>
      </w:r>
      <w:r>
        <w:rPr>
          <w:noProof w:val="0"/>
        </w:rPr>
        <w:t>Y4</w:t>
      </w:r>
      <w:r w:rsidRPr="00D87F67">
        <w:rPr>
          <w:noProof w:val="0"/>
        </w:rPr>
        <w:t>]</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1B4321" w:rsidRDefault="001B4321"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1B4321" w:rsidRDefault="001B4321"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1B4321" w:rsidRDefault="001B4321"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48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Ajkj04&#10;2QMAAAMQAAAOAAAAAAAAAAAAAAAAAC4CAABkcnMvZTJvRG9jLnhtbFBLAQItABQABgAIAAAAIQBJ&#10;xqnz3QAAAAUBAAAPAAAAAAAAAAAAAAAAADMGAABkcnMvZG93bnJldi54bWxQSwUGAAAAAAQABADz&#10;AAAAPQcAAAAA&#10;">
                <v:shape id="_x0000_s1483" type="#_x0000_t75" style="position:absolute;width:37261;height:15392;visibility:visible;mso-wrap-style:square">
                  <v:fill o:detectmouseclick="t"/>
                  <v:path o:connecttype="none"/>
                </v:shape>
                <v:oval id="Oval 153" o:spid="_x0000_s1484"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1B4321" w:rsidRDefault="001B4321" w:rsidP="00E5629C">
                        <w:pPr>
                          <w:jc w:val="center"/>
                          <w:rPr>
                            <w:sz w:val="18"/>
                          </w:rPr>
                        </w:pPr>
                        <w:r>
                          <w:rPr>
                            <w:sz w:val="18"/>
                          </w:rPr>
                          <w:t>Subscribe to Plan Definition Updates [PCC-Y4]</w:t>
                        </w:r>
                      </w:p>
                    </w:txbxContent>
                  </v:textbox>
                </v:oval>
                <v:shape id="Text Box 154" o:spid="_x0000_s148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1B4321" w:rsidRDefault="001B4321" w:rsidP="00E5629C">
                        <w:pPr>
                          <w:rPr>
                            <w:sz w:val="18"/>
                          </w:rPr>
                        </w:pPr>
                        <w:r>
                          <w:rPr>
                            <w:sz w:val="18"/>
                          </w:rPr>
                          <w:t>Care Plan Contributor</w:t>
                        </w:r>
                      </w:p>
                    </w:txbxContent>
                  </v:textbox>
                </v:shape>
                <v:line id="Line 155" o:spid="_x0000_s1486"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487"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1B4321" w:rsidRDefault="001B4321" w:rsidP="00E5629C">
                        <w:pPr>
                          <w:rPr>
                            <w:sz w:val="18"/>
                          </w:rPr>
                        </w:pPr>
                        <w:r>
                          <w:rPr>
                            <w:sz w:val="18"/>
                          </w:rPr>
                          <w:t>Care Plan Guidance Service</w:t>
                        </w:r>
                      </w:p>
                    </w:txbxContent>
                  </v:textbox>
                </v:shape>
                <v:line id="Line 157" o:spid="_x0000_s1488"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r>
        <w:t>3.Y4</w:t>
      </w:r>
      <w:r w:rsidRPr="00D87F67">
        <w:t>.2-1: Use Case Diagram</w:t>
      </w:r>
    </w:p>
    <w:p w14:paraId="3FF835BB" w14:textId="77777777" w:rsidR="00E5629C" w:rsidRPr="00D87F67" w:rsidRDefault="00E5629C" w:rsidP="00E5629C">
      <w:pPr>
        <w:pStyle w:val="TableTitle"/>
      </w:pPr>
      <w:r w:rsidRPr="00D87F67">
        <w:lastRenderedPageBreak/>
        <w:t xml:space="preserve">Table </w:t>
      </w:r>
      <w:r>
        <w:t>3.Y4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1B4321" w:rsidRPr="007C1AAC" w:rsidRDefault="001B4321"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1B4321" w:rsidRPr="007C1AAC" w:rsidRDefault="001B4321"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1B4321" w:rsidRPr="007C1AAC" w:rsidRDefault="001B4321"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PFd52n/BAAAXBsAAA4AAAAAAAAAAAAAAAAALgIAAGRycy9lMm9Eb2MueG1sUEsBAi0AFAAG&#10;AAgAAAAhAHXrpkDcAAAABQEAAA8AAAAAAAAAAAAAAAAAWQcAAGRycy9kb3ducmV2LnhtbFBLBQYA&#10;AAAABAAEAPMAAABiCAAAAAA=&#10;">
                <v:shape id="_x0000_s1490" type="#_x0000_t75" style="position:absolute;width:59436;height:24003;visibility:visible;mso-wrap-style:square">
                  <v:fill o:detectmouseclick="t"/>
                  <v:path o:connecttype="none"/>
                </v:shape>
                <v:shape id="Text Box 160" o:sp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1B4321" w:rsidRPr="007C1AAC" w:rsidRDefault="001B4321" w:rsidP="00E5629C">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1B4321" w:rsidRPr="007C1AAC" w:rsidRDefault="001B4321" w:rsidP="00E5629C">
                        <w:pPr>
                          <w:rPr>
                            <w:sz w:val="22"/>
                            <w:szCs w:val="22"/>
                          </w:rPr>
                        </w:pPr>
                        <w:r>
                          <w:rPr>
                            <w:sz w:val="22"/>
                            <w:szCs w:val="22"/>
                          </w:rPr>
                          <w:t>Subscribe to Plan Definition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498"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1B4321" w:rsidRPr="007C1AAC" w:rsidRDefault="001B4321"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n ActivityDefinition</w:t>
      </w:r>
      <w:r w:rsidRPr="00D87F67">
        <w:t xml:space="preserve"> referenced from a Plan</w:t>
      </w:r>
      <w:r>
        <w:t>Definition</w:t>
      </w:r>
      <w:r w:rsidRPr="00D87F67">
        <w:t xml:space="preserve"> results in notifications of changes to either the Plan</w:t>
      </w:r>
      <w:r>
        <w:t>Definition</w:t>
      </w:r>
      <w:r w:rsidRPr="00D87F67">
        <w:t xml:space="preserve"> or to the referenced </w:t>
      </w:r>
      <w:r>
        <w:t>ActivityDefinition</w:t>
      </w:r>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77777777" w:rsidR="00E5629C" w:rsidRPr="00D87F67" w:rsidRDefault="00E5629C" w:rsidP="00E5629C">
      <w:pPr>
        <w:pStyle w:val="BodyText"/>
      </w:pPr>
      <w:r w:rsidRPr="00D87F67">
        <w:t xml:space="preserve">See </w:t>
      </w:r>
      <w:hyperlink r:id="rId44" w:history="1">
        <w:r w:rsidRPr="00BC5054">
          <w:rPr>
            <w:rStyle w:val="Hyperlink"/>
          </w:rPr>
          <w:t>http://hl7.org/fhir/subscription.html</w:t>
        </w:r>
      </w:hyperlink>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77777777" w:rsidR="00E5629C" w:rsidRPr="00D87F67" w:rsidRDefault="00E5629C" w:rsidP="00E5629C">
      <w:pPr>
        <w:pStyle w:val="BodyText"/>
      </w:pPr>
      <w:r w:rsidRPr="00D87F67">
        <w:t xml:space="preserve">The Care Plan Contributor shall check the response from the </w:t>
      </w:r>
      <w:r>
        <w:t>Care Plan Guidance Service</w:t>
      </w:r>
      <w:r w:rsidRPr="00D87F67">
        <w:t>. See http://hl7.org/fhir/http.html#create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77777777" w:rsidR="00E5629C" w:rsidRPr="00D87F67" w:rsidRDefault="00E5629C" w:rsidP="00E5629C">
      <w:pPr>
        <w:pStyle w:val="BodyText"/>
      </w:pPr>
      <w:r w:rsidRPr="00D87F67">
        <w:t>See http://hl7.org/fhir/http.html#update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77777777" w:rsidR="00E5629C" w:rsidRPr="00D87F67" w:rsidRDefault="00E5629C" w:rsidP="00E5629C">
      <w:pPr>
        <w:pStyle w:val="BodyText"/>
      </w:pPr>
      <w:r w:rsidRPr="00D87F67">
        <w:t>See http://hl7.org/fhir/http.html#update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D87F67" w:rsidRDefault="00DF635D" w:rsidP="00DF635D">
      <w:pPr>
        <w:pStyle w:val="Heading2"/>
        <w:numPr>
          <w:ilvl w:val="0"/>
          <w:numId w:val="0"/>
        </w:numPr>
        <w:rPr>
          <w:noProof w:val="0"/>
        </w:rPr>
      </w:pPr>
      <w:r>
        <w:rPr>
          <w:noProof w:val="0"/>
        </w:rPr>
        <w:lastRenderedPageBreak/>
        <w:t>3.Y5</w:t>
      </w:r>
      <w:r w:rsidRPr="00D87F67">
        <w:rPr>
          <w:noProof w:val="0"/>
        </w:rPr>
        <w:t xml:space="preserve"> Provide </w:t>
      </w:r>
      <w:r>
        <w:rPr>
          <w:noProof w:val="0"/>
        </w:rPr>
        <w:t>Plan Definition</w:t>
      </w:r>
      <w:r w:rsidRPr="00D87F67">
        <w:rPr>
          <w:noProof w:val="0"/>
        </w:rPr>
        <w:t xml:space="preserve"> [PCC-</w:t>
      </w:r>
      <w:r>
        <w:rPr>
          <w:noProof w:val="0"/>
        </w:rPr>
        <w:t>Y5</w:t>
      </w:r>
      <w:r w:rsidRPr="00D87F67">
        <w:rPr>
          <w:noProof w:val="0"/>
        </w:rPr>
        <w:t>]</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1B4321" w:rsidRDefault="001B4321"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1B4321" w:rsidRDefault="001B4321"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1B4321" w:rsidRDefault="001B4321"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z0KY8d0DAAADEAAADgAAAAAAAAAAAAAAAAAuAgAAZHJzL2Uyb0RvYy54bWxQSwECLQAUAAYACAAA&#10;ACEAScap890AAAAFAQAADwAAAAAAAAAAAAAAAAA3BgAAZHJzL2Rvd25yZXYueG1sUEsFBgAAAAAE&#10;AAQA8wAAAEEHAAAAAA==&#10;">
                <v:shape id="_x0000_s1500" type="#_x0000_t75" style="position:absolute;width:37261;height:15392;visibility:visible;mso-wrap-style:square">
                  <v:fill o:detectmouseclick="t"/>
                  <v:path o:connecttype="none"/>
                </v:shape>
                <v:oval id="Oval 153" o:spid="_x0000_s1501"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1B4321" w:rsidRDefault="001B4321" w:rsidP="00DF635D">
                        <w:pPr>
                          <w:jc w:val="center"/>
                          <w:rPr>
                            <w:sz w:val="18"/>
                          </w:rPr>
                        </w:pPr>
                        <w:r>
                          <w:rPr>
                            <w:sz w:val="18"/>
                          </w:rPr>
                          <w:t>Provide Plan Definition [PCC-Y5]</w:t>
                        </w:r>
                      </w:p>
                    </w:txbxContent>
                  </v:textbox>
                </v:oval>
                <v:shape id="Text Box 154" o:sp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1B4321" w:rsidRDefault="001B4321" w:rsidP="00DF635D">
                        <w:pPr>
                          <w:rPr>
                            <w:sz w:val="18"/>
                          </w:rPr>
                        </w:pPr>
                        <w:r>
                          <w:rPr>
                            <w:sz w:val="18"/>
                          </w:rPr>
                          <w:t>Care Plan Guidance Service</w:t>
                        </w:r>
                      </w:p>
                    </w:txbxContent>
                  </v:textbox>
                </v:shape>
                <v:line id="Line 155" o:spid="_x0000_s1503"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1B4321" w:rsidRDefault="001B4321" w:rsidP="00DF635D">
                        <w:pPr>
                          <w:rPr>
                            <w:sz w:val="18"/>
                          </w:rPr>
                        </w:pPr>
                        <w:r>
                          <w:rPr>
                            <w:sz w:val="18"/>
                          </w:rPr>
                          <w:t>Care Plan Contributor</w:t>
                        </w:r>
                      </w:p>
                    </w:txbxContent>
                  </v:textbox>
                </v:shape>
                <v:line id="Line 157" o:spid="_x0000_s1505"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r>
        <w:t>3.Y5</w:t>
      </w:r>
      <w:r w:rsidRPr="00D87F67">
        <w:t>.2-1: Use Case Diagram</w:t>
      </w:r>
    </w:p>
    <w:p w14:paraId="22DBAB9F" w14:textId="77777777" w:rsidR="00DF635D" w:rsidRPr="00D87F67" w:rsidRDefault="00DF635D" w:rsidP="00DF635D">
      <w:pPr>
        <w:pStyle w:val="TableTitle"/>
      </w:pPr>
      <w:r w:rsidRPr="00D87F67">
        <w:t xml:space="preserve">Table </w:t>
      </w:r>
      <w:r>
        <w:t>3.Y5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1B4321" w:rsidRPr="007C1AAC" w:rsidRDefault="001B4321"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1B4321" w:rsidRPr="007C1AAC" w:rsidRDefault="001B4321"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1B4321" w:rsidRPr="007C1AAC" w:rsidRDefault="001B4321"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">
                <v:shape id="_x0000_s1507" type="#_x0000_t75" style="position:absolute;width:59436;height:24003;visibility:visible;mso-wrap-style:square">
                  <v:fill o:detectmouseclick="t"/>
                  <v:path o:connecttype="none"/>
                </v:shape>
                <v:shape id="Text Box 160" o:spid="_x0000_s1508"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1B4321" w:rsidRPr="007C1AAC" w:rsidRDefault="001B4321" w:rsidP="00DF635D">
                        <w:pPr>
                          <w:jc w:val="center"/>
                          <w:rPr>
                            <w:sz w:val="22"/>
                            <w:szCs w:val="22"/>
                          </w:rPr>
                        </w:pPr>
                        <w:r>
                          <w:rPr>
                            <w:sz w:val="22"/>
                            <w:szCs w:val="22"/>
                          </w:rPr>
                          <w:t>Care Plan Guidance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10"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1B4321" w:rsidRPr="007C1AAC" w:rsidRDefault="001B4321" w:rsidP="00DF635D">
                        <w:pPr>
                          <w:rPr>
                            <w:sz w:val="22"/>
                            <w:szCs w:val="22"/>
                          </w:rPr>
                        </w:pPr>
                        <w:r>
                          <w:rPr>
                            <w:sz w:val="22"/>
                            <w:szCs w:val="22"/>
                          </w:rPr>
                          <w:t>Provide Plan Definition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1B4321" w:rsidRPr="007C1AAC" w:rsidRDefault="001B4321"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77777777" w:rsidR="00DF635D" w:rsidRPr="00D87F67" w:rsidRDefault="00DF635D" w:rsidP="00DF635D">
      <w:pPr>
        <w:pStyle w:val="BodyText"/>
      </w:pPr>
      <w:r w:rsidRPr="00D87F67">
        <w:t>See http://hl7.org/fhir/subscription.html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D87F67" w:rsidRDefault="00CF23CE" w:rsidP="00CF23CE">
      <w:pPr>
        <w:pStyle w:val="Heading2"/>
        <w:numPr>
          <w:ilvl w:val="0"/>
          <w:numId w:val="0"/>
        </w:numPr>
        <w:rPr>
          <w:noProof w:val="0"/>
        </w:rPr>
      </w:pPr>
      <w:r>
        <w:rPr>
          <w:noProof w:val="0"/>
        </w:rPr>
        <w:t>3.Y6</w:t>
      </w:r>
      <w:r w:rsidRPr="00D87F67">
        <w:rPr>
          <w:noProof w:val="0"/>
        </w:rPr>
        <w:t xml:space="preserve"> Provide </w:t>
      </w:r>
      <w:r>
        <w:rPr>
          <w:noProof w:val="0"/>
        </w:rPr>
        <w:t>Activity Definition</w:t>
      </w:r>
      <w:r w:rsidRPr="00D87F67">
        <w:rPr>
          <w:noProof w:val="0"/>
        </w:rPr>
        <w:t xml:space="preserve"> [PCC-</w:t>
      </w:r>
      <w:r>
        <w:rPr>
          <w:noProof w:val="0"/>
        </w:rPr>
        <w:t>Y6</w:t>
      </w:r>
      <w:r w:rsidRPr="00D87F67">
        <w:rPr>
          <w:noProof w:val="0"/>
        </w:rPr>
        <w:t>]</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r>
        <w:t>ActivityDefinition</w:t>
      </w:r>
      <w:r w:rsidRPr="00D87F67">
        <w:t xml:space="preserve"> resource to a Care Plan Contributor that has subscribed to </w:t>
      </w:r>
      <w:commentRangeStart w:id="271"/>
      <w:r w:rsidRPr="00D87F67">
        <w:t>updates</w:t>
      </w:r>
      <w:commentRangeEnd w:id="271"/>
      <w:r w:rsidR="00FF1C01">
        <w:rPr>
          <w:rStyle w:val="CommentReference"/>
        </w:rPr>
        <w:commentReference w:id="271"/>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1B4321" w:rsidRDefault="001B4321"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1B4321" w:rsidRDefault="001B4321"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1B4321" w:rsidRDefault="001B4321"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rJ6MpOYDAAADEAAADgAAAAAAAAAAAAAAAAAuAgAAZHJzL2Uyb0RvYy54bWxQSwEC&#10;LQAUAAYACAAAACEAScap890AAAAFAQAADwAAAAAAAAAAAAAAAABABgAAZHJzL2Rvd25yZXYueG1s&#10;UEsFBgAAAAAEAAQA8wAAAEoHAAAAAA==&#10;">
                <v:shape id="_x0000_s1517" type="#_x0000_t75" style="position:absolute;width:37261;height:15392;visibility:visible;mso-wrap-style:square">
                  <v:fill o:detectmouseclick="t"/>
                  <v:path o:connecttype="none"/>
                </v:shape>
                <v:oval id="Oval 153" o:spid="_x0000_s1518"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1B4321" w:rsidRDefault="001B4321" w:rsidP="00CF23CE">
                        <w:pPr>
                          <w:jc w:val="center"/>
                          <w:rPr>
                            <w:sz w:val="18"/>
                          </w:rPr>
                        </w:pPr>
                        <w:r>
                          <w:rPr>
                            <w:sz w:val="18"/>
                          </w:rPr>
                          <w:t>Provide Activity Definition [PCC-Y6]</w:t>
                        </w:r>
                      </w:p>
                    </w:txbxContent>
                  </v:textbox>
                </v:oval>
                <v:shape id="Text Box 154" o:spid="_x0000_s1519"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1B4321" w:rsidRDefault="001B4321" w:rsidP="00CF23CE">
                        <w:pPr>
                          <w:rPr>
                            <w:sz w:val="18"/>
                          </w:rPr>
                        </w:pPr>
                        <w:r>
                          <w:rPr>
                            <w:sz w:val="18"/>
                          </w:rPr>
                          <w:t>Care Plan Guidance Service</w:t>
                        </w:r>
                      </w:p>
                    </w:txbxContent>
                  </v:textbox>
                </v:shape>
                <v:line id="Line 155" o:spid="_x0000_s1520"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21"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1B4321" w:rsidRDefault="001B4321" w:rsidP="00CF23CE">
                        <w:pPr>
                          <w:rPr>
                            <w:sz w:val="18"/>
                          </w:rPr>
                        </w:pPr>
                        <w:r>
                          <w:rPr>
                            <w:sz w:val="18"/>
                          </w:rPr>
                          <w:t>Care Plan Contributor</w:t>
                        </w:r>
                      </w:p>
                    </w:txbxContent>
                  </v:textbox>
                </v:shape>
                <v:line id="Line 157" o:spid="_x0000_s1522"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r>
        <w:t>3.Y6</w:t>
      </w:r>
      <w:r w:rsidRPr="00D87F67">
        <w:t>.2-1: Use Case Diagram</w:t>
      </w:r>
    </w:p>
    <w:p w14:paraId="6A16D95F" w14:textId="77777777" w:rsidR="00CF23CE" w:rsidRPr="00D87F67" w:rsidRDefault="00CF23CE" w:rsidP="00CF23CE">
      <w:pPr>
        <w:pStyle w:val="TableTitle"/>
      </w:pPr>
      <w:r w:rsidRPr="00D87F67">
        <w:lastRenderedPageBreak/>
        <w:t xml:space="preserve">Table </w:t>
      </w:r>
      <w:r>
        <w:t>3.Y6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r>
              <w:t>ActivityDefinition</w:t>
            </w:r>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r>
              <w:t>ActivityDefinition</w:t>
            </w:r>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1B4321" w:rsidRPr="007C1AAC" w:rsidRDefault="001B4321"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1B4321" w:rsidRPr="007C1AAC" w:rsidRDefault="001B4321"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1B4321" w:rsidRPr="007C1AAC" w:rsidRDefault="001B4321"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">
                <v:shape id="_x0000_s1524" type="#_x0000_t75" style="position:absolute;width:59436;height:24003;visibility:visible;mso-wrap-style:square">
                  <v:fill o:detectmouseclick="t"/>
                  <v:path o:connecttype="none"/>
                </v:shape>
                <v:shape id="Text Box 160" o:spid="_x0000_s1525"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1B4321" w:rsidRPr="007C1AAC" w:rsidRDefault="001B4321" w:rsidP="00CF23CE">
                        <w:pPr>
                          <w:jc w:val="center"/>
                          <w:rPr>
                            <w:sz w:val="22"/>
                            <w:szCs w:val="22"/>
                          </w:rPr>
                        </w:pPr>
                        <w:r>
                          <w:rPr>
                            <w:sz w:val="22"/>
                            <w:szCs w:val="22"/>
                          </w:rPr>
                          <w:t>Care Plan Guidance Service</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27"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1B4321" w:rsidRPr="007C1AAC" w:rsidRDefault="001B4321" w:rsidP="00CF23CE">
                        <w:pPr>
                          <w:rPr>
                            <w:sz w:val="22"/>
                            <w:szCs w:val="22"/>
                          </w:rPr>
                        </w:pPr>
                        <w:r>
                          <w:rPr>
                            <w:sz w:val="22"/>
                            <w:szCs w:val="22"/>
                          </w:rPr>
                          <w:t>Provide Activity Definition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1B4321" w:rsidRPr="007C1AAC" w:rsidRDefault="001B4321"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r>
        <w:t>ActivityDefinition</w:t>
      </w:r>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r>
        <w:t>ActivityDefinition</w:t>
      </w:r>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s is an HTTP or HTTPS POST of an ActivityDefinition</w:t>
      </w:r>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r>
        <w:t>ActivityDefinition</w:t>
      </w:r>
      <w:r w:rsidRPr="00D87F67">
        <w:t xml:space="preserve"> resource. </w:t>
      </w:r>
    </w:p>
    <w:p w14:paraId="1B51C667" w14:textId="77777777" w:rsidR="00CF23CE" w:rsidRPr="00D87F67" w:rsidRDefault="00CF23CE" w:rsidP="00CF23CE">
      <w:pPr>
        <w:pStyle w:val="BodyText"/>
      </w:pPr>
      <w:r w:rsidRPr="00D87F67">
        <w:t>See http://hl7.org/fhir/subscription.html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r>
        <w:t>ActivityDefinition</w:t>
      </w:r>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5DF8D684" w:rsidR="00A3441C" w:rsidRPr="00D87F67" w:rsidRDefault="00A3441C" w:rsidP="00A3441C">
      <w:pPr>
        <w:pStyle w:val="Heading2"/>
        <w:numPr>
          <w:ilvl w:val="0"/>
          <w:numId w:val="0"/>
        </w:numPr>
        <w:rPr>
          <w:noProof w:val="0"/>
        </w:rPr>
      </w:pPr>
      <w:r>
        <w:rPr>
          <w:noProof w:val="0"/>
        </w:rPr>
        <w:t>3.Y7</w:t>
      </w:r>
      <w:r w:rsidRPr="00D87F67">
        <w:rPr>
          <w:noProof w:val="0"/>
        </w:rPr>
        <w:t xml:space="preserve"> </w:t>
      </w:r>
      <w:r>
        <w:rPr>
          <w:noProof w:val="0"/>
        </w:rPr>
        <w:t>S</w:t>
      </w:r>
      <w:ins w:id="272" w:author="Jones, Emma" w:date="2018-03-13T14:19:00Z">
        <w:r w:rsidR="00FA14A1">
          <w:rPr>
            <w:noProof w:val="0"/>
          </w:rPr>
          <w:t>hare</w:t>
        </w:r>
      </w:ins>
      <w:ins w:id="273" w:author="Jones, Emma" w:date="2018-03-13T14:00:00Z">
        <w:r w:rsidR="00FD18BD">
          <w:rPr>
            <w:noProof w:val="0"/>
          </w:rPr>
          <w:t xml:space="preserve"> Request</w:t>
        </w:r>
      </w:ins>
      <w:del w:id="274" w:author="Jones, Emma" w:date="2018-03-13T14:00:00Z">
        <w:r w:rsidDel="00FD18BD">
          <w:rPr>
            <w:noProof w:val="0"/>
          </w:rPr>
          <w:delText>hare FHIR</w:delText>
        </w:r>
      </w:del>
      <w:r>
        <w:rPr>
          <w:noProof w:val="0"/>
        </w:rPr>
        <w:t xml:space="preserve"> Resource</w:t>
      </w:r>
      <w:del w:id="275" w:author="Jones, Emma" w:date="2018-03-13T14:38:00Z">
        <w:r w:rsidDel="006F2C20">
          <w:rPr>
            <w:noProof w:val="0"/>
          </w:rPr>
          <w:delText>s</w:delText>
        </w:r>
      </w:del>
      <w:r w:rsidRPr="00D87F67">
        <w:rPr>
          <w:noProof w:val="0"/>
        </w:rPr>
        <w:t xml:space="preserve"> [PCC-</w:t>
      </w:r>
      <w:r>
        <w:rPr>
          <w:noProof w:val="0"/>
        </w:rPr>
        <w:t>Y7</w:t>
      </w:r>
      <w:r w:rsidRPr="00D87F67">
        <w:rPr>
          <w:noProof w:val="0"/>
        </w:rPr>
        <w:t>]</w:t>
      </w:r>
    </w:p>
    <w:p w14:paraId="5EB0FC83" w14:textId="5D31E527" w:rsidR="00A30906" w:rsidRPr="00D87F67" w:rsidRDefault="00A30906" w:rsidP="00A30906">
      <w:pPr>
        <w:pStyle w:val="Heading3"/>
        <w:numPr>
          <w:ilvl w:val="0"/>
          <w:numId w:val="0"/>
        </w:numPr>
        <w:rPr>
          <w:noProof w:val="0"/>
        </w:rPr>
      </w:pPr>
      <w:r>
        <w:rPr>
          <w:noProof w:val="0"/>
        </w:rPr>
        <w:t>3.Y7</w:t>
      </w:r>
      <w:r w:rsidRPr="00D87F67">
        <w:rPr>
          <w:noProof w:val="0"/>
        </w:rPr>
        <w:t>.1 Scope</w:t>
      </w:r>
    </w:p>
    <w:p w14:paraId="7B9048EF" w14:textId="0ED2C067" w:rsidR="00741B2D" w:rsidRDefault="00A30906" w:rsidP="00A30906">
      <w:pPr>
        <w:pStyle w:val="BodyText"/>
      </w:pPr>
      <w:r w:rsidRPr="00D87F67">
        <w:t xml:space="preserve">This transaction is used to provide </w:t>
      </w:r>
      <w:r>
        <w:t>FHIR</w:t>
      </w:r>
      <w:r w:rsidRPr="00D87F67">
        <w:t xml:space="preserve"> resource</w:t>
      </w:r>
      <w:r>
        <w:t xml:space="preserve">s to a Content Consumer to be acted on. </w:t>
      </w:r>
      <w:r w:rsidR="00741B2D">
        <w:t xml:space="preserve">As the patient’s care plan is updated with </w:t>
      </w:r>
      <w:del w:id="276" w:author="Jones, Emma" w:date="2018-03-13T14:01:00Z">
        <w:r w:rsidR="00741B2D" w:rsidDel="00FD18BD">
          <w:delText>Activ</w:delText>
        </w:r>
      </w:del>
      <w:del w:id="277" w:author="Jones, Emma" w:date="2018-03-13T14:00:00Z">
        <w:r w:rsidR="00741B2D" w:rsidDel="00FD18BD">
          <w:delText xml:space="preserve">ity </w:delText>
        </w:r>
      </w:del>
      <w:r w:rsidR="00741B2D">
        <w:t xml:space="preserve">the Activity Definitions provided by the Care Plan Guidance Service Actor, </w:t>
      </w:r>
      <w:r w:rsidR="00741B2D" w:rsidRPr="00741B2D">
        <w:t xml:space="preserve">the </w:t>
      </w:r>
      <w:r w:rsidR="00741B2D">
        <w:t>C</w:t>
      </w:r>
      <w:ins w:id="278" w:author="Jones, Emma" w:date="2018-03-13T14:01:00Z">
        <w:r w:rsidR="00FD18BD">
          <w:t>are Plan</w:t>
        </w:r>
      </w:ins>
      <w:del w:id="279" w:author="Jones, Emma" w:date="2018-03-13T14:01:00Z">
        <w:r w:rsidR="00741B2D" w:rsidDel="00FD18BD">
          <w:delText>ontent</w:delText>
        </w:r>
      </w:del>
      <w:r w:rsidR="00741B2D">
        <w:t xml:space="preserve"> C</w:t>
      </w:r>
      <w:ins w:id="280" w:author="Jones, Emma" w:date="2018-03-13T14:01:00Z">
        <w:r w:rsidR="00FD18BD">
          <w:t xml:space="preserve">ontributor </w:t>
        </w:r>
      </w:ins>
      <w:del w:id="281" w:author="Jones, Emma" w:date="2018-03-13T14:01:00Z">
        <w:r w:rsidR="00741B2D" w:rsidDel="00FD18BD">
          <w:delText xml:space="preserve">reator </w:delText>
        </w:r>
      </w:del>
      <w:r w:rsidR="00741B2D">
        <w:t xml:space="preserve">actor </w:t>
      </w:r>
      <w:del w:id="282" w:author="Jones, Emma" w:date="2018-03-13T14:01:00Z">
        <w:r w:rsidR="00741B2D" w:rsidDel="00FD18BD">
          <w:delText xml:space="preserve">(which is grouped with the </w:delText>
        </w:r>
        <w:r w:rsidR="00741B2D" w:rsidRPr="00741B2D" w:rsidDel="00FD18BD">
          <w:delText xml:space="preserve">Care Plan </w:delText>
        </w:r>
        <w:r w:rsidR="00741B2D" w:rsidDel="00FD18BD">
          <w:delText>Contributor</w:delText>
        </w:r>
        <w:r w:rsidR="00741B2D" w:rsidRPr="00741B2D" w:rsidDel="00FD18BD">
          <w:delText xml:space="preserve"> actor</w:delText>
        </w:r>
        <w:r w:rsidR="00741B2D" w:rsidDel="00FD18BD">
          <w:delText xml:space="preserve">) </w:delText>
        </w:r>
      </w:del>
      <w:r w:rsidR="00741B2D" w:rsidRPr="00741B2D">
        <w:t>share</w:t>
      </w:r>
      <w:r w:rsidR="00741B2D">
        <w:t>s</w:t>
      </w:r>
      <w:r w:rsidR="00741B2D" w:rsidRPr="00741B2D">
        <w:t xml:space="preserve"> content with the Content Consumer actor</w:t>
      </w:r>
      <w:r w:rsidR="00741B2D">
        <w:t xml:space="preserve"> to be acted on. The FHIR resources that are shared SHALL be </w:t>
      </w:r>
      <w:r w:rsidR="00B435F1">
        <w:t>request type resources (see CarePlan.activity.reference). As described in section X.4.2.2 Pregnancy Use Case</w:t>
      </w:r>
      <w:ins w:id="283" w:author="Jones, Emma" w:date="2018-03-13T14:39:00Z">
        <w:r w:rsidR="00003845">
          <w:t xml:space="preserve">, as </w:t>
        </w:r>
      </w:ins>
      <w:ins w:id="284" w:author="Jones, Emma" w:date="2018-03-13T14:40:00Z">
        <w:r w:rsidR="00003845">
          <w:t xml:space="preserve">the patient’s </w:t>
        </w:r>
      </w:ins>
      <w:ins w:id="285" w:author="Jones, Emma" w:date="2018-03-13T14:46:00Z">
        <w:r w:rsidR="00003845">
          <w:t>clinical statu</w:t>
        </w:r>
      </w:ins>
      <w:ins w:id="286" w:author="Jones, Emma" w:date="2018-03-13T14:47:00Z">
        <w:r w:rsidR="00003845">
          <w:t xml:space="preserve">s changes and the </w:t>
        </w:r>
      </w:ins>
      <w:ins w:id="287" w:author="Jones, Emma" w:date="2018-03-13T14:40:00Z">
        <w:r w:rsidR="00003845">
          <w:t xml:space="preserve">care </w:t>
        </w:r>
        <w:r w:rsidR="00003845">
          <w:lastRenderedPageBreak/>
          <w:t xml:space="preserve">plan is updated with Activity Definitions, the Care Plan Contributor actor </w:t>
        </w:r>
      </w:ins>
      <w:ins w:id="288" w:author="Jones, Emma" w:date="2018-03-13T14:42:00Z">
        <w:r w:rsidR="00003845">
          <w:t>generates request resources and shares them with the Content Consumer actor</w:t>
        </w:r>
      </w:ins>
      <w:ins w:id="289" w:author="Jones, Emma" w:date="2018-03-13T14:47:00Z">
        <w:r w:rsidR="00003845">
          <w:t xml:space="preserve"> to be acted on</w:t>
        </w:r>
      </w:ins>
      <w:ins w:id="290" w:author="Jones, Emma" w:date="2018-03-13T14:42:00Z">
        <w:r w:rsidR="00003845">
          <w:t xml:space="preserve">. </w:t>
        </w:r>
      </w:ins>
      <w:del w:id="291" w:author="Jones, Emma" w:date="2018-03-13T14:39:00Z">
        <w:r w:rsidR="00B435F1" w:rsidDel="00003845">
          <w:delText xml:space="preserve"> …. </w:delText>
        </w:r>
      </w:del>
    </w:p>
    <w:p w14:paraId="6C69F32A" w14:textId="5FBEE370" w:rsidR="00310E09" w:rsidDel="00A91FD5" w:rsidRDefault="00310E09" w:rsidP="00A30906">
      <w:pPr>
        <w:pStyle w:val="BodyText"/>
        <w:rPr>
          <w:del w:id="292" w:author="Jones, Emma" w:date="2018-03-13T15:33:00Z"/>
        </w:rPr>
      </w:pPr>
    </w:p>
    <w:p w14:paraId="17DC4E1F" w14:textId="21B086D5" w:rsidR="00310E09" w:rsidRPr="00310E09" w:rsidDel="00A91FD5" w:rsidRDefault="00310E09" w:rsidP="00A30906">
      <w:pPr>
        <w:pStyle w:val="BodyText"/>
        <w:rPr>
          <w:del w:id="293" w:author="Jones, Emma" w:date="2018-03-13T15:33:00Z"/>
          <w:color w:val="C00000"/>
        </w:rPr>
      </w:pPr>
      <w:del w:id="294" w:author="Jones, Emma" w:date="2018-03-13T15:33:00Z">
        <w:r w:rsidDel="00A91FD5">
          <w:rPr>
            <w:color w:val="C00000"/>
          </w:rPr>
          <w:delText xml:space="preserve">Need to describe the transaction </w:delText>
        </w:r>
      </w:del>
    </w:p>
    <w:p w14:paraId="50C60645" w14:textId="637BC3E7" w:rsidR="00A30906" w:rsidRPr="00D87F67" w:rsidRDefault="00A30906" w:rsidP="00A30906">
      <w:pPr>
        <w:pStyle w:val="Heading3"/>
        <w:numPr>
          <w:ilvl w:val="0"/>
          <w:numId w:val="0"/>
        </w:numPr>
        <w:rPr>
          <w:noProof w:val="0"/>
        </w:rPr>
      </w:pPr>
      <w:r>
        <w:rPr>
          <w:noProof w:val="0"/>
        </w:rPr>
        <w:t>3.Y7</w:t>
      </w:r>
      <w:r w:rsidRPr="00D87F67">
        <w:rPr>
          <w:noProof w:val="0"/>
        </w:rPr>
        <w:t>.2 Actor Roles</w:t>
      </w:r>
    </w:p>
    <w:p w14:paraId="57EB54B7" w14:textId="77777777" w:rsidR="00A30906" w:rsidRPr="00D87F67" w:rsidRDefault="00A30906" w:rsidP="00A30906">
      <w:pPr>
        <w:pStyle w:val="AuthorInstructions"/>
      </w:pPr>
    </w:p>
    <w:p w14:paraId="7A1DCD8A" w14:textId="77777777" w:rsidR="00A30906" w:rsidRPr="00D87F67" w:rsidRDefault="00A30906" w:rsidP="00A30906">
      <w:pPr>
        <w:pStyle w:val="BodyText"/>
        <w:jc w:val="center"/>
      </w:pPr>
      <w:r w:rsidRPr="00D87F67">
        <w:rPr>
          <w:noProof/>
        </w:rPr>
        <mc:AlternateContent>
          <mc:Choice Requires="wpc">
            <w:drawing>
              <wp:inline distT="0" distB="0" distL="0" distR="0" wp14:anchorId="4898BAA1" wp14:editId="50F48B75">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0541AD66" w:rsidR="001B4321" w:rsidRDefault="001B4321" w:rsidP="00A30906">
                              <w:pPr>
                                <w:jc w:val="center"/>
                                <w:rPr>
                                  <w:sz w:val="18"/>
                                </w:rPr>
                              </w:pPr>
                              <w:del w:id="295" w:author="Jones, Emma" w:date="2018-03-13T14:18:00Z">
                                <w:r w:rsidDel="00FA14A1">
                                  <w:rPr>
                                    <w:sz w:val="18"/>
                                  </w:rPr>
                                  <w:delText>S</w:delText>
                                </w:r>
                              </w:del>
                              <w:ins w:id="296" w:author="Jones, Emma" w:date="2018-03-13T14:18:00Z">
                                <w:r>
                                  <w:rPr>
                                    <w:sz w:val="18"/>
                                  </w:rPr>
                                  <w:t>Share Request</w:t>
                                </w:r>
                              </w:ins>
                              <w:del w:id="297" w:author="Jones, Emma" w:date="2018-03-13T14:03:00Z">
                                <w:r w:rsidDel="00FD18BD">
                                  <w:rPr>
                                    <w:sz w:val="18"/>
                                  </w:rPr>
                                  <w:delText>hare FHIR</w:delText>
                                </w:r>
                              </w:del>
                              <w:r>
                                <w:rPr>
                                  <w:sz w:val="18"/>
                                </w:rPr>
                                <w:t xml:space="preserve"> Resource</w:t>
                              </w:r>
                              <w:del w:id="298" w:author="Jones, Emma" w:date="2018-03-13T14:03:00Z">
                                <w:r w:rsidDel="00FD18BD">
                                  <w:rPr>
                                    <w:sz w:val="18"/>
                                  </w:rPr>
                                  <w:delText>s</w:delText>
                                </w:r>
                              </w:del>
                              <w:r>
                                <w:rPr>
                                  <w:sz w:val="18"/>
                                </w:rPr>
                                <w:t xml:space="preserv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541C11F8" w:rsidR="001B4321" w:rsidRDefault="001B4321" w:rsidP="00A30906">
                              <w:pPr>
                                <w:rPr>
                                  <w:sz w:val="18"/>
                                </w:rPr>
                              </w:pPr>
                              <w:r>
                                <w:rPr>
                                  <w:sz w:val="18"/>
                                </w:rPr>
                                <w:t>C</w:t>
                              </w:r>
                              <w:ins w:id="299" w:author="Jones, Emma" w:date="2018-03-13T14:02:00Z">
                                <w:r>
                                  <w:rPr>
                                    <w:sz w:val="18"/>
                                  </w:rPr>
                                  <w:t>are Plan Contributor</w:t>
                                </w:r>
                              </w:ins>
                              <w:del w:id="300" w:author="Jones, Emma" w:date="2018-03-13T14:02:00Z">
                                <w:r w:rsidDel="00FD18BD">
                                  <w:rPr>
                                    <w:sz w:val="18"/>
                                  </w:rPr>
                                  <w:delText>ontent Creator</w:delText>
                                </w:r>
                              </w:del>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1B4321" w:rsidRDefault="001B4321"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AtHjMJ3wMAAAMQAAAOAAAAAAAAAAAAAAAAAC4CAABkcnMvZTJvRG9jLnhtbFBLAQItABQABgAI&#10;AAAAIQBJxqnz3QAAAAUBAAAPAAAAAAAAAAAAAAAAADkGAABkcnMvZG93bnJldi54bWxQSwUGAAAA&#10;AAQABADzAAAAQwcAAAAA&#10;">
                <v:shape id="_x0000_s1534" type="#_x0000_t75" style="position:absolute;width:37261;height:15392;visibility:visible;mso-wrap-style:square">
                  <v:fill o:detectmouseclick="t"/>
                  <v:path o:connecttype="none"/>
                </v:shape>
                <v:oval id="Oval 153" o:spid="_x0000_s153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0541AD66" w:rsidR="001B4321" w:rsidRDefault="001B4321" w:rsidP="00A30906">
                        <w:pPr>
                          <w:jc w:val="center"/>
                          <w:rPr>
                            <w:sz w:val="18"/>
                          </w:rPr>
                        </w:pPr>
                        <w:del w:id="302" w:author="Jones, Emma" w:date="2018-03-13T14:18:00Z">
                          <w:r w:rsidDel="00FA14A1">
                            <w:rPr>
                              <w:sz w:val="18"/>
                            </w:rPr>
                            <w:delText>S</w:delText>
                          </w:r>
                        </w:del>
                        <w:ins w:id="303" w:author="Jones, Emma" w:date="2018-03-13T14:18:00Z">
                          <w:r>
                            <w:rPr>
                              <w:sz w:val="18"/>
                            </w:rPr>
                            <w:t>Share Request</w:t>
                          </w:r>
                        </w:ins>
                        <w:del w:id="304" w:author="Jones, Emma" w:date="2018-03-13T14:03:00Z">
                          <w:r w:rsidDel="00FD18BD">
                            <w:rPr>
                              <w:sz w:val="18"/>
                            </w:rPr>
                            <w:delText>hare FHIR</w:delText>
                          </w:r>
                        </w:del>
                        <w:r>
                          <w:rPr>
                            <w:sz w:val="18"/>
                          </w:rPr>
                          <w:t xml:space="preserve"> Resource</w:t>
                        </w:r>
                        <w:del w:id="305" w:author="Jones, Emma" w:date="2018-03-13T14:03:00Z">
                          <w:r w:rsidDel="00FD18BD">
                            <w:rPr>
                              <w:sz w:val="18"/>
                            </w:rPr>
                            <w:delText>s</w:delText>
                          </w:r>
                        </w:del>
                        <w:r>
                          <w:rPr>
                            <w:sz w:val="18"/>
                          </w:rPr>
                          <w:t xml:space="preserve"> [PCC-Y7]</w:t>
                        </w:r>
                      </w:p>
                    </w:txbxContent>
                  </v:textbox>
                </v:oval>
                <v:shape id="Text Box 154" o:spid="_x0000_s1536"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541C11F8" w:rsidR="001B4321" w:rsidRDefault="001B4321" w:rsidP="00A30906">
                        <w:pPr>
                          <w:rPr>
                            <w:sz w:val="18"/>
                          </w:rPr>
                        </w:pPr>
                        <w:r>
                          <w:rPr>
                            <w:sz w:val="18"/>
                          </w:rPr>
                          <w:t>C</w:t>
                        </w:r>
                        <w:ins w:id="306" w:author="Jones, Emma" w:date="2018-03-13T14:02:00Z">
                          <w:r>
                            <w:rPr>
                              <w:sz w:val="18"/>
                            </w:rPr>
                            <w:t>are Plan Contributor</w:t>
                          </w:r>
                        </w:ins>
                        <w:del w:id="307" w:author="Jones, Emma" w:date="2018-03-13T14:02:00Z">
                          <w:r w:rsidDel="00FD18BD">
                            <w:rPr>
                              <w:sz w:val="18"/>
                            </w:rPr>
                            <w:delText>ontent Creator</w:delText>
                          </w:r>
                        </w:del>
                      </w:p>
                    </w:txbxContent>
                  </v:textbox>
                </v:shape>
                <v:line id="Line 155" o:spid="_x0000_s153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3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1B4321" w:rsidRDefault="001B4321" w:rsidP="00A30906">
                        <w:pPr>
                          <w:rPr>
                            <w:sz w:val="18"/>
                          </w:rPr>
                        </w:pPr>
                        <w:r>
                          <w:rPr>
                            <w:sz w:val="18"/>
                          </w:rPr>
                          <w:t>Content Consumer</w:t>
                        </w:r>
                      </w:p>
                    </w:txbxContent>
                  </v:textbox>
                </v:shape>
                <v:line id="Line 157" o:spid="_x0000_s153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p>
    <w:p w14:paraId="646317E6" w14:textId="0A55BDB9" w:rsidR="00A30906" w:rsidRPr="00D87F67" w:rsidRDefault="00A30906" w:rsidP="00A30906">
      <w:pPr>
        <w:pStyle w:val="FigureTitle"/>
      </w:pPr>
      <w:r w:rsidRPr="00D87F67">
        <w:t xml:space="preserve">Figure </w:t>
      </w:r>
      <w:r>
        <w:t>3.Y7</w:t>
      </w:r>
      <w:r w:rsidRPr="00D87F67">
        <w:t>.2-1: Use Case Diagram</w:t>
      </w:r>
    </w:p>
    <w:p w14:paraId="37F4B38C" w14:textId="5E91DB1D" w:rsidR="00CF23CE" w:rsidRPr="00E36B52" w:rsidRDefault="00CF23CE" w:rsidP="00CF23CE"/>
    <w:p w14:paraId="5D5BE682" w14:textId="71E54EBB" w:rsidR="00BE02CB" w:rsidRPr="00D87F67" w:rsidRDefault="00BE02CB" w:rsidP="00BE02CB">
      <w:pPr>
        <w:pStyle w:val="TableTitle"/>
        <w:rPr>
          <w:ins w:id="301" w:author="Jones, Emma" w:date="2018-03-13T14:49:00Z"/>
        </w:rPr>
      </w:pPr>
      <w:ins w:id="302" w:author="Jones, Emma" w:date="2018-03-13T14:49:00Z">
        <w:r>
          <w:t>Table 3.Y.7</w:t>
        </w:r>
        <w:r w:rsidRPr="00D87F67">
          <w:t>-1: Actor Roles</w:t>
        </w:r>
      </w:ins>
    </w:p>
    <w:p w14:paraId="46E7949F" w14:textId="68AB0C0D" w:rsidR="00DF635D" w:rsidRPr="00D87F67" w:rsidDel="00BE02CB" w:rsidRDefault="00DF635D" w:rsidP="00E5629C">
      <w:pPr>
        <w:pStyle w:val="BodyText"/>
        <w:rPr>
          <w:del w:id="303" w:author="Jones, Emma" w:date="2018-03-13T14:49:00Z"/>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14:paraId="6179D15A" w14:textId="77777777" w:rsidTr="001B4321">
        <w:trPr>
          <w:ins w:id="304" w:author="Jones, Emma" w:date="2018-03-13T14:48:00Z"/>
        </w:trPr>
        <w:tc>
          <w:tcPr>
            <w:tcW w:w="1008" w:type="dxa"/>
            <w:shd w:val="clear" w:color="auto" w:fill="auto"/>
          </w:tcPr>
          <w:p w14:paraId="72F5F954" w14:textId="77777777" w:rsidR="00003845" w:rsidRPr="00D87F67" w:rsidRDefault="00003845" w:rsidP="001B4321">
            <w:pPr>
              <w:pStyle w:val="BodyText"/>
              <w:rPr>
                <w:ins w:id="305" w:author="Jones, Emma" w:date="2018-03-13T14:48:00Z"/>
                <w:b/>
              </w:rPr>
            </w:pPr>
            <w:ins w:id="306" w:author="Jones, Emma" w:date="2018-03-13T14:48:00Z">
              <w:r w:rsidRPr="00D87F67">
                <w:rPr>
                  <w:b/>
                </w:rPr>
                <w:t>Actor:</w:t>
              </w:r>
            </w:ins>
          </w:p>
        </w:tc>
        <w:tc>
          <w:tcPr>
            <w:tcW w:w="8568" w:type="dxa"/>
            <w:shd w:val="clear" w:color="auto" w:fill="auto"/>
          </w:tcPr>
          <w:p w14:paraId="616B03B3" w14:textId="19428292" w:rsidR="00003845" w:rsidRPr="00D87F67" w:rsidRDefault="00003845" w:rsidP="001B4321">
            <w:pPr>
              <w:pStyle w:val="BodyText"/>
              <w:rPr>
                <w:ins w:id="307" w:author="Jones, Emma" w:date="2018-03-13T14:48:00Z"/>
              </w:rPr>
            </w:pPr>
            <w:ins w:id="308" w:author="Jones, Emma" w:date="2018-03-13T14:48:00Z">
              <w:r>
                <w:t xml:space="preserve">Care Plan </w:t>
              </w:r>
            </w:ins>
            <w:ins w:id="309" w:author="Jones, Emma" w:date="2018-03-13T14:49:00Z">
              <w:r w:rsidR="00BE02CB">
                <w:t>Contributor</w:t>
              </w:r>
            </w:ins>
          </w:p>
        </w:tc>
      </w:tr>
      <w:tr w:rsidR="00003845" w:rsidRPr="00D87F67" w14:paraId="0835E370" w14:textId="77777777" w:rsidTr="001B4321">
        <w:trPr>
          <w:ins w:id="310" w:author="Jones, Emma" w:date="2018-03-13T14:48:00Z"/>
        </w:trPr>
        <w:tc>
          <w:tcPr>
            <w:tcW w:w="1008" w:type="dxa"/>
            <w:shd w:val="clear" w:color="auto" w:fill="auto"/>
          </w:tcPr>
          <w:p w14:paraId="1961560B" w14:textId="77777777" w:rsidR="00003845" w:rsidRPr="00D87F67" w:rsidRDefault="00003845" w:rsidP="001B4321">
            <w:pPr>
              <w:pStyle w:val="BodyText"/>
              <w:rPr>
                <w:ins w:id="311" w:author="Jones, Emma" w:date="2018-03-13T14:48:00Z"/>
                <w:b/>
              </w:rPr>
            </w:pPr>
            <w:ins w:id="312" w:author="Jones, Emma" w:date="2018-03-13T14:48:00Z">
              <w:r w:rsidRPr="00D87F67">
                <w:rPr>
                  <w:b/>
                </w:rPr>
                <w:t>Role:</w:t>
              </w:r>
            </w:ins>
          </w:p>
        </w:tc>
        <w:tc>
          <w:tcPr>
            <w:tcW w:w="8568" w:type="dxa"/>
            <w:shd w:val="clear" w:color="auto" w:fill="auto"/>
          </w:tcPr>
          <w:p w14:paraId="462EB07F" w14:textId="4A175F11" w:rsidR="00003845" w:rsidRPr="00D87F67" w:rsidRDefault="00003845" w:rsidP="001B4321">
            <w:pPr>
              <w:pStyle w:val="BodyText"/>
              <w:rPr>
                <w:ins w:id="313" w:author="Jones, Emma" w:date="2018-03-13T14:48:00Z"/>
              </w:rPr>
            </w:pPr>
            <w:ins w:id="314" w:author="Jones, Emma" w:date="2018-03-13T14:48:00Z">
              <w:r w:rsidRPr="00D87F67">
                <w:t xml:space="preserve">The </w:t>
              </w:r>
              <w:r>
                <w:t xml:space="preserve">Care Plan </w:t>
              </w:r>
            </w:ins>
            <w:ins w:id="315" w:author="Jones, Emma" w:date="2018-03-13T14:50:00Z">
              <w:r w:rsidR="00BE02CB">
                <w:t xml:space="preserve">Contributor shares request resources with </w:t>
              </w:r>
            </w:ins>
            <w:ins w:id="316" w:author="Jones, Emma" w:date="2018-03-13T14:51:00Z">
              <w:r w:rsidR="00BE02CB">
                <w:t xml:space="preserve">the Content </w:t>
              </w:r>
            </w:ins>
            <w:ins w:id="317" w:author="Jones, Emma" w:date="2018-03-13T14:52:00Z">
              <w:r w:rsidR="00BE02CB">
                <w:t xml:space="preserve">Consumer actor   </w:t>
              </w:r>
            </w:ins>
          </w:p>
        </w:tc>
      </w:tr>
      <w:tr w:rsidR="00003845" w:rsidRPr="00D87F67" w14:paraId="54C8A4BA" w14:textId="77777777" w:rsidTr="001B4321">
        <w:trPr>
          <w:ins w:id="318" w:author="Jones, Emma" w:date="2018-03-13T14:48:00Z"/>
        </w:trPr>
        <w:tc>
          <w:tcPr>
            <w:tcW w:w="1008" w:type="dxa"/>
            <w:shd w:val="clear" w:color="auto" w:fill="auto"/>
          </w:tcPr>
          <w:p w14:paraId="1662F75D" w14:textId="77777777" w:rsidR="00003845" w:rsidRPr="00D87F67" w:rsidRDefault="00003845" w:rsidP="001B4321">
            <w:pPr>
              <w:pStyle w:val="BodyText"/>
              <w:rPr>
                <w:ins w:id="319" w:author="Jones, Emma" w:date="2018-03-13T14:48:00Z"/>
                <w:b/>
              </w:rPr>
            </w:pPr>
            <w:ins w:id="320" w:author="Jones, Emma" w:date="2018-03-13T14:48:00Z">
              <w:r w:rsidRPr="00D87F67">
                <w:rPr>
                  <w:b/>
                </w:rPr>
                <w:t>Actor:</w:t>
              </w:r>
            </w:ins>
          </w:p>
        </w:tc>
        <w:tc>
          <w:tcPr>
            <w:tcW w:w="8568" w:type="dxa"/>
            <w:shd w:val="clear" w:color="auto" w:fill="auto"/>
          </w:tcPr>
          <w:p w14:paraId="6DB85CAF" w14:textId="0CB85192" w:rsidR="00003845" w:rsidRPr="00D87F67" w:rsidRDefault="00003845" w:rsidP="001B4321">
            <w:pPr>
              <w:pStyle w:val="BodyText"/>
              <w:rPr>
                <w:ins w:id="321" w:author="Jones, Emma" w:date="2018-03-13T14:48:00Z"/>
              </w:rPr>
            </w:pPr>
            <w:ins w:id="322" w:author="Jones, Emma" w:date="2018-03-13T14:48:00Z">
              <w:r w:rsidRPr="00D87F67">
                <w:t>C</w:t>
              </w:r>
              <w:r>
                <w:t>ontent Consumer</w:t>
              </w:r>
            </w:ins>
          </w:p>
        </w:tc>
      </w:tr>
      <w:tr w:rsidR="00003845" w:rsidRPr="00D87F67" w14:paraId="76BAF789" w14:textId="77777777" w:rsidTr="001B4321">
        <w:trPr>
          <w:ins w:id="323" w:author="Jones, Emma" w:date="2018-03-13T14:48:00Z"/>
        </w:trPr>
        <w:tc>
          <w:tcPr>
            <w:tcW w:w="1008" w:type="dxa"/>
            <w:shd w:val="clear" w:color="auto" w:fill="auto"/>
          </w:tcPr>
          <w:p w14:paraId="306456DA" w14:textId="77777777" w:rsidR="00003845" w:rsidRPr="00D87F67" w:rsidRDefault="00003845" w:rsidP="001B4321">
            <w:pPr>
              <w:pStyle w:val="BodyText"/>
              <w:rPr>
                <w:ins w:id="324" w:author="Jones, Emma" w:date="2018-03-13T14:48:00Z"/>
                <w:b/>
              </w:rPr>
            </w:pPr>
            <w:ins w:id="325" w:author="Jones, Emma" w:date="2018-03-13T14:48:00Z">
              <w:r w:rsidRPr="00D87F67">
                <w:rPr>
                  <w:b/>
                </w:rPr>
                <w:t>Role:</w:t>
              </w:r>
            </w:ins>
          </w:p>
        </w:tc>
        <w:tc>
          <w:tcPr>
            <w:tcW w:w="8568" w:type="dxa"/>
            <w:shd w:val="clear" w:color="auto" w:fill="auto"/>
          </w:tcPr>
          <w:p w14:paraId="1464B686" w14:textId="12B06188" w:rsidR="00003845" w:rsidRPr="00D87F67" w:rsidRDefault="00BE02CB" w:rsidP="001B4321">
            <w:pPr>
              <w:pStyle w:val="BodyText"/>
              <w:rPr>
                <w:ins w:id="326" w:author="Jones, Emma" w:date="2018-03-13T14:48:00Z"/>
              </w:rPr>
            </w:pPr>
            <w:ins w:id="327" w:author="Jones, Emma" w:date="2018-03-13T14:48:00Z">
              <w:r>
                <w:t xml:space="preserve"> The C</w:t>
              </w:r>
            </w:ins>
            <w:ins w:id="328" w:author="Jones, Emma" w:date="2018-03-13T14:57:00Z">
              <w:r>
                <w:t xml:space="preserve">ontent Consumer receives </w:t>
              </w:r>
            </w:ins>
            <w:ins w:id="329" w:author="Jones, Emma" w:date="2018-03-13T14:58:00Z">
              <w:r>
                <w:t xml:space="preserve">request </w:t>
              </w:r>
            </w:ins>
            <w:ins w:id="330" w:author="Jones, Emma" w:date="2018-03-13T14:48:00Z">
              <w:r w:rsidR="00003845" w:rsidRPr="00D87F67">
                <w:t>resources.</w:t>
              </w:r>
            </w:ins>
          </w:p>
        </w:tc>
      </w:tr>
    </w:tbl>
    <w:p w14:paraId="3351537F" w14:textId="6A2316B4" w:rsidR="00BE02CB" w:rsidRPr="00D87F67" w:rsidRDefault="00BE02CB" w:rsidP="00BE02CB">
      <w:pPr>
        <w:pStyle w:val="Heading3"/>
        <w:numPr>
          <w:ilvl w:val="0"/>
          <w:numId w:val="0"/>
        </w:numPr>
        <w:rPr>
          <w:ins w:id="331" w:author="Jones, Emma" w:date="2018-03-13T14:58:00Z"/>
          <w:noProof w:val="0"/>
        </w:rPr>
      </w:pPr>
      <w:ins w:id="332" w:author="Jones, Emma" w:date="2018-03-13T14:58:00Z">
        <w:r>
          <w:rPr>
            <w:noProof w:val="0"/>
          </w:rPr>
          <w:t>3.Y7</w:t>
        </w:r>
        <w:r w:rsidRPr="00D87F67">
          <w:rPr>
            <w:noProof w:val="0"/>
          </w:rPr>
          <w:t>.3 Referenced Standards</w:t>
        </w:r>
      </w:ins>
    </w:p>
    <w:p w14:paraId="51FD0DC5" w14:textId="77777777" w:rsidR="00BE02CB" w:rsidRPr="00D87F67" w:rsidRDefault="00BE02CB" w:rsidP="00BE02CB">
      <w:pPr>
        <w:pStyle w:val="BodyText"/>
        <w:rPr>
          <w:ins w:id="333" w:author="Jones, Emma" w:date="2018-03-13T14:58:00Z"/>
        </w:rPr>
      </w:pPr>
      <w:ins w:id="334" w:author="Jones, Emma" w:date="2018-03-13T14:58:00Z">
        <w:r w:rsidRPr="00D87F67">
          <w:t>HL7 FHIR standard release 3 (STU)</w:t>
        </w:r>
      </w:ins>
    </w:p>
    <w:p w14:paraId="74062836" w14:textId="533E9015" w:rsidR="00BE02CB" w:rsidRPr="00D87F67" w:rsidRDefault="00BE02CB" w:rsidP="00BE02CB">
      <w:pPr>
        <w:pStyle w:val="Heading3"/>
        <w:numPr>
          <w:ilvl w:val="0"/>
          <w:numId w:val="0"/>
        </w:numPr>
        <w:rPr>
          <w:ins w:id="335" w:author="Jones, Emma" w:date="2018-03-13T14:58:00Z"/>
          <w:noProof w:val="0"/>
        </w:rPr>
      </w:pPr>
      <w:ins w:id="336" w:author="Jones, Emma" w:date="2018-03-13T14:58:00Z">
        <w:r>
          <w:rPr>
            <w:noProof w:val="0"/>
          </w:rPr>
          <w:lastRenderedPageBreak/>
          <w:t>3.Y7</w:t>
        </w:r>
        <w:r w:rsidRPr="00D87F67">
          <w:rPr>
            <w:noProof w:val="0"/>
          </w:rPr>
          <w:t>.4 Interaction Diagram</w:t>
        </w:r>
      </w:ins>
    </w:p>
    <w:p w14:paraId="03CA0D7F" w14:textId="77777777" w:rsidR="00E5629C" w:rsidRDefault="00E5629C" w:rsidP="00E5629C"/>
    <w:p w14:paraId="701109A1" w14:textId="110B9AAD" w:rsidR="00506866" w:rsidRPr="00D87F67" w:rsidRDefault="001B4321" w:rsidP="002F020B">
      <w:pPr>
        <w:pStyle w:val="BodyText"/>
      </w:pPr>
      <w:ins w:id="337" w:author="Jones, Emma" w:date="2018-03-13T15:03:00Z">
        <w:r w:rsidRPr="00D87F67">
          <w:rPr>
            <w:noProof/>
          </w:rPr>
          <mc:AlternateContent>
            <mc:Choice Requires="wpc">
              <w:drawing>
                <wp:inline distT="0" distB="0" distL="0" distR="0" wp14:anchorId="0539AC54" wp14:editId="6EC28E63">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7FD24B57" w:rsidR="001B4321" w:rsidRPr="007C1AAC" w:rsidRDefault="001B4321" w:rsidP="001B4321">
                                <w:pPr>
                                  <w:jc w:val="center"/>
                                  <w:rPr>
                                    <w:sz w:val="22"/>
                                    <w:szCs w:val="22"/>
                                  </w:rPr>
                                </w:pPr>
                                <w:r>
                                  <w:rPr>
                                    <w:sz w:val="22"/>
                                    <w:szCs w:val="22"/>
                                  </w:rPr>
                                  <w:t xml:space="preserve">Care Plan </w:t>
                                </w:r>
                                <w:ins w:id="338" w:author="Jones, Emma" w:date="2018-03-13T15:03:00Z">
                                  <w:r>
                                    <w:rPr>
                                      <w:sz w:val="22"/>
                                      <w:szCs w:val="22"/>
                                    </w:rPr>
                                    <w:t>Contributor</w:t>
                                  </w:r>
                                </w:ins>
                                <w:del w:id="339" w:author="Jones, Emma" w:date="2018-03-13T15:03:00Z">
                                  <w:r w:rsidDel="001B4321">
                                    <w:rPr>
                                      <w:sz w:val="22"/>
                                      <w:szCs w:val="22"/>
                                    </w:rPr>
                                    <w:delText>Service</w:delText>
                                  </w:r>
                                </w:del>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71EB3E80" w:rsidR="001B4321" w:rsidRPr="007C1AAC" w:rsidRDefault="001B4321" w:rsidP="001B4321">
                                <w:pPr>
                                  <w:rPr>
                                    <w:sz w:val="22"/>
                                    <w:szCs w:val="22"/>
                                  </w:rPr>
                                </w:pPr>
                                <w:ins w:id="340" w:author="Jones, Emma" w:date="2018-03-13T15:04:00Z">
                                  <w:r>
                                    <w:rPr>
                                      <w:sz w:val="22"/>
                                      <w:szCs w:val="22"/>
                                    </w:rPr>
                                    <w:t>Share Request Resource</w:t>
                                  </w:r>
                                </w:ins>
                                <w:del w:id="341" w:author="Jones, Emma" w:date="2018-03-13T15:04:00Z">
                                  <w:r w:rsidDel="001B4321">
                                    <w:rPr>
                                      <w:sz w:val="22"/>
                                      <w:szCs w:val="22"/>
                                    </w:rPr>
                                    <w:delText>Provide Care Plan</w:delText>
                                  </w:r>
                                </w:del>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0F06E1F4" w:rsidR="001B4321" w:rsidRPr="007C1AAC" w:rsidRDefault="001B4321" w:rsidP="001B4321">
                                <w:pPr>
                                  <w:jc w:val="center"/>
                                  <w:rPr>
                                    <w:sz w:val="22"/>
                                    <w:szCs w:val="22"/>
                                  </w:rPr>
                                </w:pPr>
                                <w:r>
                                  <w:rPr>
                                    <w:sz w:val="22"/>
                                    <w:szCs w:val="22"/>
                                  </w:rPr>
                                  <w:t>C</w:t>
                                </w:r>
                                <w:ins w:id="342" w:author="Jones, Emma" w:date="2018-03-13T15:03:00Z">
                                  <w:r>
                                    <w:rPr>
                                      <w:sz w:val="22"/>
                                      <w:szCs w:val="22"/>
                                    </w:rPr>
                                    <w:t>ontent Consumer</w:t>
                                  </w:r>
                                </w:ins>
                                <w:del w:id="343" w:author="Jones, Emma" w:date="2018-03-13T15:03:00Z">
                                  <w:r w:rsidDel="001B4321">
                                    <w:rPr>
                                      <w:sz w:val="22"/>
                                      <w:szCs w:val="22"/>
                                    </w:rPr>
                                    <w:delText>are Plan Contributor</w:delText>
                                  </w:r>
                                </w:del>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E6X9BP/BAAAWxsAAA4AAAAAAAAAAAAAAAAALgIAAGRycy9lMm9Eb2MueG1sUEsBAi0AFAAG&#10;AAgAAAAhAHXrpkDcAAAABQEAAA8AAAAAAAAAAAAAAAAAWQcAAGRycy9kb3ducmV2LnhtbFBLBQYA&#10;AAAABAAEAPMAAABiCAAAAAA=&#10;">
                  <v:shape id="_x0000_s1541" type="#_x0000_t75" style="position:absolute;width:59436;height:24003;visibility:visible;mso-wrap-style:square">
                    <v:fill o:detectmouseclick="t"/>
                    <v:path o:connecttype="none"/>
                  </v:shape>
                  <v:shape id="Text Box 160" o:sp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7FD24B57" w:rsidR="001B4321" w:rsidRPr="007C1AAC" w:rsidRDefault="001B4321" w:rsidP="001B4321">
                          <w:pPr>
                            <w:jc w:val="center"/>
                            <w:rPr>
                              <w:sz w:val="22"/>
                              <w:szCs w:val="22"/>
                            </w:rPr>
                          </w:pPr>
                          <w:r>
                            <w:rPr>
                              <w:sz w:val="22"/>
                              <w:szCs w:val="22"/>
                            </w:rPr>
                            <w:t xml:space="preserve">Care Plan </w:t>
                          </w:r>
                          <w:ins w:id="351" w:author="Jones, Emma" w:date="2018-03-13T15:03:00Z">
                            <w:r>
                              <w:rPr>
                                <w:sz w:val="22"/>
                                <w:szCs w:val="22"/>
                              </w:rPr>
                              <w:t>Contributor</w:t>
                            </w:r>
                          </w:ins>
                          <w:del w:id="352" w:author="Jones, Emma" w:date="2018-03-13T15:03:00Z">
                            <w:r w:rsidDel="001B4321">
                              <w:rPr>
                                <w:sz w:val="22"/>
                                <w:szCs w:val="22"/>
                              </w:rPr>
                              <w:delText>Service</w:delText>
                            </w:r>
                          </w:del>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44"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71EB3E80" w:rsidR="001B4321" w:rsidRPr="007C1AAC" w:rsidRDefault="001B4321" w:rsidP="001B4321">
                          <w:pPr>
                            <w:rPr>
                              <w:sz w:val="22"/>
                              <w:szCs w:val="22"/>
                            </w:rPr>
                          </w:pPr>
                          <w:ins w:id="353" w:author="Jones, Emma" w:date="2018-03-13T15:04:00Z">
                            <w:r>
                              <w:rPr>
                                <w:sz w:val="22"/>
                                <w:szCs w:val="22"/>
                              </w:rPr>
                              <w:t>Share Request Resource</w:t>
                            </w:r>
                          </w:ins>
                          <w:del w:id="354" w:author="Jones, Emma" w:date="2018-03-13T15:04:00Z">
                            <w:r w:rsidDel="001B4321">
                              <w:rPr>
                                <w:sz w:val="22"/>
                                <w:szCs w:val="22"/>
                              </w:rPr>
                              <w:delText>Provide Care Plan</w:delText>
                            </w:r>
                          </w:del>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4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0F06E1F4" w:rsidR="001B4321" w:rsidRPr="007C1AAC" w:rsidRDefault="001B4321" w:rsidP="001B4321">
                          <w:pPr>
                            <w:jc w:val="center"/>
                            <w:rPr>
                              <w:sz w:val="22"/>
                              <w:szCs w:val="22"/>
                            </w:rPr>
                          </w:pPr>
                          <w:r>
                            <w:rPr>
                              <w:sz w:val="22"/>
                              <w:szCs w:val="22"/>
                            </w:rPr>
                            <w:t>C</w:t>
                          </w:r>
                          <w:ins w:id="355" w:author="Jones, Emma" w:date="2018-03-13T15:03:00Z">
                            <w:r>
                              <w:rPr>
                                <w:sz w:val="22"/>
                                <w:szCs w:val="22"/>
                              </w:rPr>
                              <w:t>ontent Consumer</w:t>
                            </w:r>
                          </w:ins>
                          <w:del w:id="356" w:author="Jones, Emma" w:date="2018-03-13T15:03:00Z">
                            <w:r w:rsidDel="001B4321">
                              <w:rPr>
                                <w:sz w:val="22"/>
                                <w:szCs w:val="22"/>
                              </w:rPr>
                              <w:delText>are Plan Contributor</w:delText>
                            </w:r>
                          </w:del>
                        </w:p>
                      </w:txbxContent>
                    </v:textbox>
                  </v:shape>
                  <w10:anchorlock/>
                </v:group>
              </w:pict>
            </mc:Fallback>
          </mc:AlternateContent>
        </w:r>
      </w:ins>
    </w:p>
    <w:p w14:paraId="64A7CD16" w14:textId="57BF211D" w:rsidR="002F020B" w:rsidRDefault="001B4321">
      <w:pPr>
        <w:pStyle w:val="Heading4"/>
        <w:numPr>
          <w:ilvl w:val="0"/>
          <w:numId w:val="0"/>
        </w:numPr>
        <w:ind w:left="864" w:hanging="864"/>
        <w:rPr>
          <w:ins w:id="344" w:author="Jones, Emma" w:date="2018-03-13T15:16:00Z"/>
        </w:rPr>
        <w:pPrChange w:id="345" w:author="Jones, Emma" w:date="2018-03-13T15:06:00Z">
          <w:pPr/>
        </w:pPrChange>
      </w:pPr>
      <w:ins w:id="346" w:author="Jones, Emma" w:date="2018-03-13T15:05:00Z">
        <w:r>
          <w:t>3.Y7</w:t>
        </w:r>
        <w:r w:rsidRPr="00D87F67">
          <w:rPr>
            <w:noProof w:val="0"/>
          </w:rPr>
          <w:t>.4.1</w:t>
        </w:r>
        <w:r>
          <w:t xml:space="preserve"> Share Request Resource</w:t>
        </w:r>
      </w:ins>
    </w:p>
    <w:p w14:paraId="5A664B65" w14:textId="0D722A1E" w:rsidR="00727A65" w:rsidRPr="00727A65" w:rsidRDefault="00727A65">
      <w:pPr>
        <w:pStyle w:val="BodyText"/>
        <w:rPr>
          <w:ins w:id="347" w:author="Jones, Emma" w:date="2018-03-13T15:06:00Z"/>
        </w:rPr>
        <w:pPrChange w:id="348" w:author="Jones, Emma" w:date="2018-03-13T15:16:00Z">
          <w:pPr/>
        </w:pPrChange>
      </w:pPr>
      <w:ins w:id="349" w:author="Jones, Emma" w:date="2018-03-13T15:16:00Z">
        <w:r>
          <w:t>The Care Plan Contribut</w:t>
        </w:r>
      </w:ins>
      <w:ins w:id="350" w:author="Jones, Emma" w:date="2018-03-13T15:20:00Z">
        <w:r w:rsidR="00747941">
          <w:t xml:space="preserve">or </w:t>
        </w:r>
      </w:ins>
      <w:ins w:id="351" w:author="Jones, Emma" w:date="2018-03-13T15:22:00Z">
        <w:r w:rsidR="00747941">
          <w:t xml:space="preserve">shares request resources with the Content Consumer Actor. </w:t>
        </w:r>
      </w:ins>
      <w:ins w:id="352" w:author="Jones, Emma" w:date="2018-03-13T15:23:00Z">
        <w:r w:rsidR="00747941">
          <w:t xml:space="preserve">The Content </w:t>
        </w:r>
      </w:ins>
      <w:ins w:id="353" w:author="Jones, Emma" w:date="2018-03-13T16:07:00Z">
        <w:r w:rsidR="00D71CC4">
          <w:t>C</w:t>
        </w:r>
      </w:ins>
      <w:ins w:id="354" w:author="Jones, Emma" w:date="2018-03-13T15:23:00Z">
        <w:r w:rsidR="00747941">
          <w:t>onsumer handles</w:t>
        </w:r>
      </w:ins>
      <w:ins w:id="355" w:author="Jones, Emma" w:date="2018-03-13T15:24:00Z">
        <w:r w:rsidR="00747941">
          <w:t xml:space="preserve"> the FHIR request resources according to FHIR Resource integrity. </w:t>
        </w:r>
      </w:ins>
      <w:ins w:id="356" w:author="Jones, Emma" w:date="2018-03-13T15:21:00Z">
        <w:r w:rsidR="00747941">
          <w:t xml:space="preserve"> </w:t>
        </w:r>
      </w:ins>
    </w:p>
    <w:p w14:paraId="510AF84F" w14:textId="644CEDA6" w:rsidR="001B4321" w:rsidRDefault="001B4321">
      <w:pPr>
        <w:pStyle w:val="Heading5"/>
        <w:numPr>
          <w:ilvl w:val="0"/>
          <w:numId w:val="0"/>
        </w:numPr>
        <w:ind w:left="1008" w:hanging="1008"/>
        <w:rPr>
          <w:ins w:id="357" w:author="Jones, Emma" w:date="2018-03-13T15:26:00Z"/>
        </w:rPr>
        <w:pPrChange w:id="358" w:author="Jones, Emma" w:date="2018-03-13T15:08:00Z">
          <w:pPr>
            <w:pStyle w:val="Heading4"/>
            <w:numPr>
              <w:ilvl w:val="0"/>
              <w:numId w:val="0"/>
            </w:numPr>
            <w:tabs>
              <w:tab w:val="clear" w:pos="864"/>
            </w:tabs>
            <w:ind w:left="0" w:firstLine="0"/>
          </w:pPr>
        </w:pPrChange>
      </w:pPr>
      <w:ins w:id="359" w:author="Jones, Emma" w:date="2018-03-13T15:06:00Z">
        <w:r>
          <w:t>3.Y7</w:t>
        </w:r>
        <w:r>
          <w:rPr>
            <w:noProof w:val="0"/>
          </w:rPr>
          <w:t>.4.</w:t>
        </w:r>
      </w:ins>
      <w:ins w:id="360" w:author="Jones, Emma" w:date="2018-03-13T15:08:00Z">
        <w:r>
          <w:rPr>
            <w:noProof w:val="0"/>
          </w:rPr>
          <w:t>1.1</w:t>
        </w:r>
      </w:ins>
      <w:ins w:id="361" w:author="Jones, Emma" w:date="2018-03-13T15:06:00Z">
        <w:r>
          <w:t xml:space="preserve"> Trigger Events</w:t>
        </w:r>
      </w:ins>
    </w:p>
    <w:p w14:paraId="7645E2CD" w14:textId="44F98D9A" w:rsidR="00747941" w:rsidRPr="00747941" w:rsidRDefault="00747941">
      <w:pPr>
        <w:pStyle w:val="BodyText"/>
        <w:rPr>
          <w:ins w:id="362" w:author="Jones, Emma" w:date="2018-03-13T15:07:00Z"/>
        </w:rPr>
        <w:pPrChange w:id="363" w:author="Jones, Emma" w:date="2018-03-13T15:26:00Z">
          <w:pPr>
            <w:pStyle w:val="Heading4"/>
            <w:numPr>
              <w:ilvl w:val="0"/>
              <w:numId w:val="0"/>
            </w:numPr>
            <w:tabs>
              <w:tab w:val="clear" w:pos="864"/>
            </w:tabs>
            <w:ind w:left="0" w:firstLine="0"/>
          </w:pPr>
        </w:pPrChange>
      </w:pPr>
      <w:ins w:id="364" w:author="Jones, Emma" w:date="2018-03-13T15:26:00Z">
        <w:r>
          <w:t xml:space="preserve">The Care Plan Contributor has received an </w:t>
        </w:r>
      </w:ins>
      <w:ins w:id="365" w:author="Jones, Emma" w:date="2018-03-13T15:27:00Z">
        <w:r>
          <w:t>updated ActivityDefinition resource and generates a request resource</w:t>
        </w:r>
      </w:ins>
    </w:p>
    <w:p w14:paraId="7B069983" w14:textId="2800ADEF" w:rsidR="001B4321" w:rsidRDefault="001B4321">
      <w:pPr>
        <w:pStyle w:val="Heading5"/>
        <w:numPr>
          <w:ilvl w:val="0"/>
          <w:numId w:val="0"/>
        </w:numPr>
        <w:ind w:left="1008" w:hanging="1008"/>
        <w:rPr>
          <w:ins w:id="366" w:author="Jones, Emma" w:date="2018-03-13T18:28:00Z"/>
        </w:rPr>
        <w:pPrChange w:id="367" w:author="Jones, Emma" w:date="2018-03-13T15:08:00Z">
          <w:pPr/>
        </w:pPrChange>
      </w:pPr>
      <w:ins w:id="368" w:author="Jones, Emma" w:date="2018-03-13T15:07:00Z">
        <w:r>
          <w:t>3.Y7</w:t>
        </w:r>
        <w:r>
          <w:rPr>
            <w:noProof w:val="0"/>
          </w:rPr>
          <w:t>.4.</w:t>
        </w:r>
      </w:ins>
      <w:ins w:id="369" w:author="Jones, Emma" w:date="2018-03-13T15:09:00Z">
        <w:r>
          <w:rPr>
            <w:noProof w:val="0"/>
          </w:rPr>
          <w:t>1.2</w:t>
        </w:r>
      </w:ins>
      <w:ins w:id="370" w:author="Jones, Emma" w:date="2018-03-13T15:07:00Z">
        <w:r>
          <w:t xml:space="preserve"> Message Semantics</w:t>
        </w:r>
      </w:ins>
    </w:p>
    <w:p w14:paraId="08AEE96B" w14:textId="12BD99BC" w:rsidR="00763C89" w:rsidRPr="00D87F67" w:rsidRDefault="00763C89" w:rsidP="00763C89">
      <w:pPr>
        <w:pStyle w:val="BodyText"/>
        <w:rPr>
          <w:ins w:id="371" w:author="Jones, Emma" w:date="2018-03-13T18:29:00Z"/>
        </w:rPr>
      </w:pPr>
      <w:ins w:id="372" w:author="Jones, Emma" w:date="2018-03-13T18:29:00Z">
        <w:r w:rsidRPr="00D87F67">
          <w:t>This is an</w:t>
        </w:r>
        <w:r w:rsidR="005633EF">
          <w:t xml:space="preserve"> HTTP or HTTPS PUT of an ActivityDefinition</w:t>
        </w:r>
        <w:bookmarkStart w:id="373" w:name="_GoBack"/>
        <w:bookmarkEnd w:id="373"/>
        <w:r w:rsidRPr="00D87F67">
          <w:t xml:space="preserve"> resource, as constrained by this profile.</w:t>
        </w:r>
      </w:ins>
    </w:p>
    <w:p w14:paraId="074B8844" w14:textId="1566B47B" w:rsidR="00763C89" w:rsidRPr="00763C89" w:rsidRDefault="00763C89" w:rsidP="00763C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ins w:id="374" w:author="Jones, Emma" w:date="2018-03-13T18:32:00Z"/>
          <w:rFonts w:ascii="Times New Roman" w:hAnsi="Times New Roman" w:cs="Times New Roman"/>
          <w:color w:val="333333"/>
          <w:sz w:val="24"/>
          <w:szCs w:val="24"/>
          <w:rPrChange w:id="375" w:author="Jones, Emma" w:date="2018-03-13T18:32:00Z">
            <w:rPr>
              <w:ins w:id="376" w:author="Jones, Emma" w:date="2018-03-13T18:32:00Z"/>
              <w:rFonts w:ascii="Consolas" w:hAnsi="Consolas"/>
              <w:color w:val="333333"/>
              <w:sz w:val="18"/>
              <w:szCs w:val="18"/>
            </w:rPr>
          </w:rPrChange>
        </w:rPr>
      </w:pPr>
      <w:ins w:id="377" w:author="Jones, Emma" w:date="2018-03-13T18:29:00Z">
        <w:r w:rsidRPr="00763C89">
          <w:rPr>
            <w:rFonts w:ascii="Times New Roman" w:hAnsi="Times New Roman" w:cs="Times New Roman"/>
            <w:sz w:val="24"/>
            <w:szCs w:val="24"/>
            <w:rPrChange w:id="378" w:author="Jones, Emma" w:date="2018-03-13T18:32:00Z">
              <w:rPr/>
            </w:rPrChange>
          </w:rPr>
          <w:t>The base URL for this is:</w:t>
        </w:r>
      </w:ins>
      <w:ins w:id="379" w:author="Jones, Emma" w:date="2018-03-13T18:32:00Z">
        <w:r>
          <w:rPr>
            <w:rFonts w:ascii="Times New Roman" w:hAnsi="Times New Roman" w:cs="Times New Roman"/>
            <w:sz w:val="24"/>
            <w:szCs w:val="24"/>
          </w:rPr>
          <w:t xml:space="preserve"> </w:t>
        </w:r>
        <w:r>
          <w:rPr>
            <w:rFonts w:ascii="Verdana" w:hAnsi="Verdana"/>
            <w:color w:val="333333"/>
            <w:sz w:val="18"/>
            <w:szCs w:val="18"/>
            <w:shd w:val="clear" w:color="auto" w:fill="FFFFFF"/>
          </w:rPr>
          <w:t>[base]/ActivityDefinition/[id]/$apply</w:t>
        </w:r>
      </w:ins>
    </w:p>
    <w:p w14:paraId="393D5E6D" w14:textId="2853AFB8" w:rsidR="00763C89" w:rsidRPr="00D87F67" w:rsidRDefault="00763C89" w:rsidP="00763C89">
      <w:pPr>
        <w:pStyle w:val="BodyText"/>
        <w:rPr>
          <w:ins w:id="380" w:author="Jones, Emma" w:date="2018-03-13T18:29:00Z"/>
        </w:rPr>
      </w:pPr>
      <w:ins w:id="381" w:author="Jones, Emma" w:date="2018-03-13T18:29:00Z">
        <w:r w:rsidRPr="00D87F67">
          <w:lastRenderedPageBreak/>
          <w:t xml:space="preserve"> </w:t>
        </w:r>
      </w:ins>
    </w:p>
    <w:p w14:paraId="025C4A0D" w14:textId="0A091D59" w:rsidR="00763C89" w:rsidRPr="00D87F67" w:rsidRDefault="00763C89" w:rsidP="00763C89">
      <w:pPr>
        <w:pStyle w:val="BodyText"/>
        <w:rPr>
          <w:ins w:id="382" w:author="Jones, Emma" w:date="2018-03-13T18:29:00Z"/>
        </w:rPr>
      </w:pPr>
      <w:ins w:id="383" w:author="Jones, Emma" w:date="2018-03-13T18:29:00Z">
        <w:r w:rsidRPr="00D87F67">
          <w:t>Where the body of the transaction contains</w:t>
        </w:r>
      </w:ins>
      <w:ins w:id="384" w:author="Jones, Emma" w:date="2018-03-13T18:34:00Z">
        <w:r>
          <w:t xml:space="preserve"> a request</w:t>
        </w:r>
      </w:ins>
      <w:ins w:id="385" w:author="Jones, Emma" w:date="2018-03-13T18:29:00Z">
        <w:r w:rsidRPr="00D87F67">
          <w:t xml:space="preserve"> resource. </w:t>
        </w:r>
      </w:ins>
    </w:p>
    <w:p w14:paraId="3D1D8397" w14:textId="0C9648FD" w:rsidR="00763C89" w:rsidRPr="00763C89" w:rsidRDefault="00763C89">
      <w:pPr>
        <w:pStyle w:val="BodyText"/>
        <w:rPr>
          <w:ins w:id="386" w:author="Jones, Emma" w:date="2018-03-13T15:07:00Z"/>
        </w:rPr>
        <w:pPrChange w:id="387" w:author="Jones, Emma" w:date="2018-03-13T18:28:00Z">
          <w:pPr/>
        </w:pPrChange>
      </w:pPr>
      <w:ins w:id="388" w:author="Jones, Emma" w:date="2018-03-13T18:29:00Z">
        <w:r w:rsidRPr="00D87F67">
          <w:t xml:space="preserve">See: </w:t>
        </w:r>
      </w:ins>
      <w:ins w:id="389" w:author="Jones, Emma" w:date="2018-03-13T18:34:00Z">
        <w:r w:rsidRPr="00763C89">
          <w:t>http://hl7.org/fhir/activitydefinition-operations.html#apply</w:t>
        </w:r>
      </w:ins>
    </w:p>
    <w:p w14:paraId="48835B09" w14:textId="040A3F36" w:rsidR="001B4321" w:rsidRDefault="001B4321">
      <w:pPr>
        <w:pStyle w:val="Heading5"/>
        <w:numPr>
          <w:ilvl w:val="0"/>
          <w:numId w:val="0"/>
        </w:numPr>
        <w:ind w:left="1008" w:hanging="1008"/>
        <w:rPr>
          <w:ins w:id="390" w:author="Jones, Emma" w:date="2018-03-13T18:35:00Z"/>
        </w:rPr>
        <w:pPrChange w:id="391" w:author="Jones, Emma" w:date="2018-03-13T15:08:00Z">
          <w:pPr>
            <w:pStyle w:val="Heading4"/>
            <w:numPr>
              <w:ilvl w:val="0"/>
              <w:numId w:val="0"/>
            </w:numPr>
            <w:tabs>
              <w:tab w:val="clear" w:pos="864"/>
            </w:tabs>
            <w:ind w:left="0" w:firstLine="0"/>
          </w:pPr>
        </w:pPrChange>
      </w:pPr>
      <w:ins w:id="392" w:author="Jones, Emma" w:date="2018-03-13T15:07:00Z">
        <w:r>
          <w:t>3.Y7</w:t>
        </w:r>
        <w:r>
          <w:rPr>
            <w:noProof w:val="0"/>
          </w:rPr>
          <w:t>.4.</w:t>
        </w:r>
      </w:ins>
      <w:ins w:id="393" w:author="Jones, Emma" w:date="2018-03-13T15:09:00Z">
        <w:r>
          <w:rPr>
            <w:noProof w:val="0"/>
          </w:rPr>
          <w:t xml:space="preserve">1.3 </w:t>
        </w:r>
        <w:r>
          <w:t>Expected Actions</w:t>
        </w:r>
      </w:ins>
    </w:p>
    <w:p w14:paraId="1827A315" w14:textId="198F8264" w:rsidR="00763C89" w:rsidRPr="00763C89" w:rsidRDefault="00763C89">
      <w:pPr>
        <w:pStyle w:val="BodyText"/>
        <w:rPr>
          <w:ins w:id="394" w:author="Jones, Emma" w:date="2018-03-13T15:10:00Z"/>
        </w:rPr>
        <w:pPrChange w:id="395" w:author="Jones, Emma" w:date="2018-03-13T18:35:00Z">
          <w:pPr>
            <w:pStyle w:val="Heading4"/>
            <w:numPr>
              <w:ilvl w:val="0"/>
              <w:numId w:val="0"/>
            </w:numPr>
            <w:tabs>
              <w:tab w:val="clear" w:pos="864"/>
            </w:tabs>
            <w:ind w:left="0" w:firstLine="0"/>
          </w:pPr>
        </w:pPrChange>
      </w:pPr>
      <w:ins w:id="396" w:author="Jones, Emma" w:date="2018-03-13T18:35:00Z">
        <w:r>
          <w:t>The C</w:t>
        </w:r>
      </w:ins>
      <w:ins w:id="397" w:author="Jones, Emma" w:date="2018-03-13T18:36:00Z">
        <w:r>
          <w:t>ontent C</w:t>
        </w:r>
      </w:ins>
      <w:ins w:id="398" w:author="Jones, Emma" w:date="2018-03-13T18:38:00Z">
        <w:r w:rsidR="00601FBD">
          <w:t>onsumer</w:t>
        </w:r>
      </w:ins>
      <w:ins w:id="399" w:author="Jones, Emma" w:date="2018-03-13T18:36:00Z">
        <w:r>
          <w:t xml:space="preserve"> </w:t>
        </w:r>
      </w:ins>
      <w:ins w:id="400" w:author="Jones, Emma" w:date="2018-03-13T18:35:00Z">
        <w:r w:rsidRPr="00D87F67">
          <w:t xml:space="preserve">receives the </w:t>
        </w:r>
      </w:ins>
      <w:ins w:id="401" w:author="Jones, Emma" w:date="2018-03-13T18:36:00Z">
        <w:r>
          <w:t xml:space="preserve">request </w:t>
        </w:r>
      </w:ins>
      <w:ins w:id="402" w:author="Jones, Emma" w:date="2018-03-13T18:35:00Z">
        <w:r>
          <w:t xml:space="preserve">resource in the body of the </w:t>
        </w:r>
      </w:ins>
      <w:ins w:id="403" w:author="Jones, Emma" w:date="2018-03-13T18:36:00Z">
        <w:r>
          <w:t>GET</w:t>
        </w:r>
      </w:ins>
    </w:p>
    <w:p w14:paraId="0427EC96" w14:textId="108E2502" w:rsidR="00727A65" w:rsidRPr="00D87F67" w:rsidRDefault="00727A65" w:rsidP="00727A65">
      <w:pPr>
        <w:pStyle w:val="Heading3"/>
        <w:numPr>
          <w:ilvl w:val="0"/>
          <w:numId w:val="0"/>
        </w:numPr>
        <w:rPr>
          <w:ins w:id="404" w:author="Jones, Emma" w:date="2018-03-13T15:10:00Z"/>
          <w:noProof w:val="0"/>
        </w:rPr>
      </w:pPr>
      <w:ins w:id="405" w:author="Jones, Emma" w:date="2018-03-13T15:10:00Z">
        <w:r>
          <w:rPr>
            <w:noProof w:val="0"/>
          </w:rPr>
          <w:t>3.Y7</w:t>
        </w:r>
        <w:r w:rsidRPr="00D87F67">
          <w:rPr>
            <w:noProof w:val="0"/>
          </w:rPr>
          <w:t>.5 Security Considerations</w:t>
        </w:r>
      </w:ins>
    </w:p>
    <w:p w14:paraId="6706FEA8" w14:textId="627B594E" w:rsidR="00727A65" w:rsidRDefault="00727A65">
      <w:pPr>
        <w:pStyle w:val="BodyText"/>
        <w:rPr>
          <w:ins w:id="406" w:author="Jones, Emma" w:date="2018-03-13T15:32:00Z"/>
        </w:rPr>
        <w:pPrChange w:id="407" w:author="Jones, Emma" w:date="2018-03-13T15:10:00Z">
          <w:pPr>
            <w:pStyle w:val="Heading4"/>
            <w:numPr>
              <w:ilvl w:val="0"/>
              <w:numId w:val="0"/>
            </w:numPr>
            <w:tabs>
              <w:tab w:val="clear" w:pos="864"/>
            </w:tabs>
            <w:ind w:left="0" w:firstLine="0"/>
          </w:pPr>
        </w:pPrChange>
      </w:pPr>
      <w:ins w:id="408" w:author="Jones, Emma" w:date="2018-03-13T15:10:00Z">
        <w:r w:rsidRPr="00D87F67">
          <w:t xml:space="preserve">See X.5 DCP Security Considerations </w:t>
        </w:r>
      </w:ins>
    </w:p>
    <w:p w14:paraId="52DA3F7C" w14:textId="153792DA" w:rsidR="00A91FD5" w:rsidRPr="00D87F67" w:rsidRDefault="00A91FD5" w:rsidP="00A91FD5">
      <w:pPr>
        <w:pStyle w:val="Heading2"/>
        <w:numPr>
          <w:ilvl w:val="0"/>
          <w:numId w:val="0"/>
        </w:numPr>
        <w:rPr>
          <w:ins w:id="409" w:author="Jones, Emma" w:date="2018-03-13T15:32:00Z"/>
          <w:noProof w:val="0"/>
        </w:rPr>
      </w:pPr>
      <w:ins w:id="410" w:author="Jones, Emma" w:date="2018-03-13T15:32:00Z">
        <w:r>
          <w:rPr>
            <w:noProof w:val="0"/>
          </w:rPr>
          <w:t>3.Y8</w:t>
        </w:r>
        <w:r w:rsidRPr="00D87F67">
          <w:rPr>
            <w:noProof w:val="0"/>
          </w:rPr>
          <w:t xml:space="preserve"> </w:t>
        </w:r>
      </w:ins>
      <w:ins w:id="411" w:author="Jones, Emma" w:date="2018-03-13T15:33:00Z">
        <w:r>
          <w:rPr>
            <w:noProof w:val="0"/>
          </w:rPr>
          <w:t>Provide Response</w:t>
        </w:r>
      </w:ins>
      <w:ins w:id="412" w:author="Jones, Emma" w:date="2018-03-13T15:32:00Z">
        <w:r w:rsidRPr="00D87F67">
          <w:rPr>
            <w:noProof w:val="0"/>
          </w:rPr>
          <w:t xml:space="preserve"> [PCC-</w:t>
        </w:r>
        <w:r>
          <w:rPr>
            <w:noProof w:val="0"/>
          </w:rPr>
          <w:t>Y</w:t>
        </w:r>
      </w:ins>
      <w:ins w:id="413" w:author="Jones, Emma" w:date="2018-03-13T15:33:00Z">
        <w:r>
          <w:rPr>
            <w:noProof w:val="0"/>
          </w:rPr>
          <w:t>8</w:t>
        </w:r>
      </w:ins>
      <w:ins w:id="414" w:author="Jones, Emma" w:date="2018-03-13T15:32:00Z">
        <w:r w:rsidRPr="00D87F67">
          <w:rPr>
            <w:noProof w:val="0"/>
          </w:rPr>
          <w:t>]</w:t>
        </w:r>
      </w:ins>
    </w:p>
    <w:p w14:paraId="7BD6C394" w14:textId="6ED47154" w:rsidR="00A91FD5" w:rsidRPr="00D87F67" w:rsidRDefault="00A91FD5" w:rsidP="00A91FD5">
      <w:pPr>
        <w:pStyle w:val="Heading3"/>
        <w:numPr>
          <w:ilvl w:val="0"/>
          <w:numId w:val="0"/>
        </w:numPr>
        <w:rPr>
          <w:ins w:id="415" w:author="Jones, Emma" w:date="2018-03-13T15:34:00Z"/>
          <w:noProof w:val="0"/>
        </w:rPr>
      </w:pPr>
      <w:ins w:id="416" w:author="Jones, Emma" w:date="2018-03-13T15:34:00Z">
        <w:r>
          <w:rPr>
            <w:noProof w:val="0"/>
          </w:rPr>
          <w:t>3.Y8</w:t>
        </w:r>
        <w:r w:rsidRPr="00D87F67">
          <w:rPr>
            <w:noProof w:val="0"/>
          </w:rPr>
          <w:t>.1 Scope</w:t>
        </w:r>
      </w:ins>
    </w:p>
    <w:p w14:paraId="49D59D9E" w14:textId="58FB8561" w:rsidR="00A91FD5" w:rsidRDefault="00A91FD5">
      <w:pPr>
        <w:pStyle w:val="BodyText"/>
        <w:rPr>
          <w:ins w:id="417" w:author="Jones, Emma" w:date="2018-03-13T15:42:00Z"/>
        </w:rPr>
        <w:pPrChange w:id="418" w:author="Jones, Emma" w:date="2018-03-13T15:07:00Z">
          <w:pPr/>
        </w:pPrChange>
      </w:pPr>
      <w:ins w:id="419" w:author="Jones, Emma" w:date="2018-03-13T15:34:00Z">
        <w:r w:rsidRPr="00D87F67">
          <w:t xml:space="preserve">This transaction is used </w:t>
        </w:r>
      </w:ins>
      <w:ins w:id="420" w:author="Jones, Emma" w:date="2018-03-13T15:39:00Z">
        <w:r>
          <w:t xml:space="preserve">by the Content Consumer </w:t>
        </w:r>
      </w:ins>
      <w:ins w:id="421" w:author="Jones, Emma" w:date="2018-03-13T15:34:00Z">
        <w:r w:rsidRPr="00D87F67">
          <w:t>to</w:t>
        </w:r>
        <w:r>
          <w:t xml:space="preserve"> respond to request resources provided by the Care Plan Contributor. </w:t>
        </w:r>
      </w:ins>
    </w:p>
    <w:p w14:paraId="7C86E733" w14:textId="0D326B32" w:rsidR="002D6267" w:rsidRPr="00D87F67" w:rsidRDefault="002D6267" w:rsidP="002D6267">
      <w:pPr>
        <w:pStyle w:val="Heading3"/>
        <w:numPr>
          <w:ilvl w:val="0"/>
          <w:numId w:val="0"/>
        </w:numPr>
        <w:rPr>
          <w:ins w:id="422" w:author="Jones, Emma" w:date="2018-03-13T15:42:00Z"/>
          <w:noProof w:val="0"/>
        </w:rPr>
      </w:pPr>
      <w:ins w:id="423" w:author="Jones, Emma" w:date="2018-03-13T15:42:00Z">
        <w:r>
          <w:rPr>
            <w:noProof w:val="0"/>
          </w:rPr>
          <w:t>3.Y8</w:t>
        </w:r>
        <w:r w:rsidRPr="00D87F67">
          <w:rPr>
            <w:noProof w:val="0"/>
          </w:rPr>
          <w:t>.2 Actor Roles</w:t>
        </w:r>
      </w:ins>
    </w:p>
    <w:p w14:paraId="4438CDED" w14:textId="60DEEA67" w:rsidR="002D6267" w:rsidRDefault="002D6267">
      <w:pPr>
        <w:pStyle w:val="BodyText"/>
        <w:rPr>
          <w:ins w:id="424" w:author="Jones, Emma" w:date="2018-03-13T15:51:00Z"/>
        </w:rPr>
        <w:pPrChange w:id="425" w:author="Jones, Emma" w:date="2018-03-13T15:07:00Z">
          <w:pPr/>
        </w:pPrChange>
      </w:pPr>
      <w:ins w:id="426" w:author="Jones, Emma" w:date="2018-03-13T15:43:00Z">
        <w:r>
          <w:t xml:space="preserve">                                                   </w:t>
        </w:r>
      </w:ins>
      <w:ins w:id="427" w:author="Jones, Emma" w:date="2018-03-13T15:42:00Z">
        <w:r w:rsidRPr="00D87F67">
          <w:rPr>
            <w:noProof/>
          </w:rPr>
          <mc:AlternateContent>
            <mc:Choice Requires="wpc">
              <w:drawing>
                <wp:inline distT="0" distB="0" distL="0" distR="0" wp14:anchorId="20928250" wp14:editId="2F9E0510">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26B2223D" w:rsidR="002D6267" w:rsidRDefault="002D6267" w:rsidP="002D6267">
                                <w:pPr>
                                  <w:jc w:val="center"/>
                                  <w:rPr>
                                    <w:sz w:val="18"/>
                                  </w:rPr>
                                </w:pPr>
                                <w:del w:id="428" w:author="Jones, Emma" w:date="2018-03-13T14:18:00Z">
                                  <w:r w:rsidDel="00FA14A1">
                                    <w:rPr>
                                      <w:sz w:val="18"/>
                                    </w:rPr>
                                    <w:delText>S</w:delText>
                                  </w:r>
                                </w:del>
                                <w:ins w:id="429" w:author="Jones, Emma" w:date="2018-03-13T15:49:00Z">
                                  <w:r>
                                    <w:rPr>
                                      <w:sz w:val="18"/>
                                    </w:rPr>
                                    <w:t xml:space="preserve">Provide Response </w:t>
                                  </w:r>
                                </w:ins>
                                <w:del w:id="430" w:author="Jones, Emma" w:date="2018-03-13T14:03:00Z">
                                  <w:r w:rsidDel="00FD18BD">
                                    <w:rPr>
                                      <w:sz w:val="18"/>
                                    </w:rPr>
                                    <w:delText>hare FHIR</w:delText>
                                  </w:r>
                                </w:del>
                                <w:del w:id="431" w:author="Jones, Emma" w:date="2018-03-13T15:48:00Z">
                                  <w:r w:rsidDel="002D6267">
                                    <w:rPr>
                                      <w:sz w:val="18"/>
                                    </w:rPr>
                                    <w:delText xml:space="preserve"> Resource</w:delText>
                                  </w:r>
                                </w:del>
                                <w:del w:id="432" w:author="Jones, Emma" w:date="2018-03-13T14:03:00Z">
                                  <w:r w:rsidDel="00FD18BD">
                                    <w:rPr>
                                      <w:sz w:val="18"/>
                                    </w:rPr>
                                    <w:delText>s</w:delText>
                                  </w:r>
                                </w:del>
                                <w:del w:id="433" w:author="Jones, Emma" w:date="2018-03-13T15:48:00Z">
                                  <w:r w:rsidDel="002D6267">
                                    <w:rPr>
                                      <w:sz w:val="18"/>
                                    </w:rPr>
                                    <w:delText xml:space="preserve"> </w:delText>
                                  </w:r>
                                </w:del>
                                <w:r>
                                  <w:rPr>
                                    <w:sz w:val="18"/>
                                  </w:rPr>
                                  <w:t>[PCC-Y</w:t>
                                </w:r>
                                <w:ins w:id="434" w:author="Jones, Emma" w:date="2018-03-13T15:49:00Z">
                                  <w:r>
                                    <w:rPr>
                                      <w:sz w:val="18"/>
                                    </w:rPr>
                                    <w:t>8</w:t>
                                  </w:r>
                                </w:ins>
                                <w:del w:id="435" w:author="Jones, Emma" w:date="2018-03-13T15:49:00Z">
                                  <w:r w:rsidDel="002D6267">
                                    <w:rPr>
                                      <w:sz w:val="18"/>
                                    </w:rPr>
                                    <w:delText>7</w:delText>
                                  </w:r>
                                </w:del>
                                <w:r>
                                  <w:rPr>
                                    <w:sz w:val="18"/>
                                  </w:rPr>
                                  <w:t>]</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27509712" w:rsidR="002D6267" w:rsidRDefault="002D6267" w:rsidP="002D6267">
                                <w:pPr>
                                  <w:rPr>
                                    <w:sz w:val="18"/>
                                  </w:rPr>
                                </w:pPr>
                                <w:r>
                                  <w:rPr>
                                    <w:sz w:val="18"/>
                                  </w:rPr>
                                  <w:t>C</w:t>
                                </w:r>
                                <w:ins w:id="436" w:author="Jones, Emma" w:date="2018-03-13T15:43:00Z">
                                  <w:r>
                                    <w:rPr>
                                      <w:sz w:val="18"/>
                                    </w:rPr>
                                    <w:t>ontent Consumer</w:t>
                                  </w:r>
                                </w:ins>
                                <w:del w:id="437" w:author="Jones, Emma" w:date="2018-03-13T14:02:00Z">
                                  <w:r w:rsidDel="00FD18BD">
                                    <w:rPr>
                                      <w:sz w:val="18"/>
                                    </w:rPr>
                                    <w:delText>ontent Creator</w:delText>
                                  </w:r>
                                </w:del>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40FD845C" w:rsidR="002D6267" w:rsidRDefault="002D6267" w:rsidP="002D6267">
                                <w:pPr>
                                  <w:rPr>
                                    <w:sz w:val="18"/>
                                  </w:rPr>
                                </w:pPr>
                                <w:ins w:id="438" w:author="Jones, Emma" w:date="2018-03-13T15:47:00Z">
                                  <w:r>
                                    <w:rPr>
                                      <w:sz w:val="18"/>
                                    </w:rPr>
                                    <w:t>Care Plan Contributor</w:t>
                                  </w:r>
                                </w:ins>
                                <w:del w:id="439" w:author="Jones, Emma" w:date="2018-03-13T15:47:00Z">
                                  <w:r w:rsidDel="002D6267">
                                    <w:rPr>
                                      <w:sz w:val="18"/>
                                    </w:rPr>
                                    <w:delText>Content Consumer</w:delText>
                                  </w:r>
                                </w:del>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5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ndul8OADAAADEAAADgAAAAAAAAAAAAAAAAAuAgAAZHJzL2Uyb0RvYy54bWxQSwECLQAUAAYA&#10;CAAAACEAScap890AAAAFAQAADwAAAAAAAAAAAAAAAAA6BgAAZHJzL2Rvd25yZXYueG1sUEsFBgAA&#10;AAAEAAQA8wAAAEQHAAAAAA==&#10;">
                  <v:shape id="_x0000_s1551" type="#_x0000_t75" style="position:absolute;width:37261;height:15392;visibility:visible;mso-wrap-style:square">
                    <v:fill o:detectmouseclick="t"/>
                    <v:path o:connecttype="none"/>
                  </v:shape>
                  <v:oval id="Oval 153" o:spid="_x0000_s1552"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26B2223D" w:rsidR="002D6267" w:rsidRDefault="002D6267" w:rsidP="002D6267">
                          <w:pPr>
                            <w:jc w:val="center"/>
                            <w:rPr>
                              <w:sz w:val="18"/>
                            </w:rPr>
                          </w:pPr>
                          <w:del w:id="453" w:author="Jones, Emma" w:date="2018-03-13T14:18:00Z">
                            <w:r w:rsidDel="00FA14A1">
                              <w:rPr>
                                <w:sz w:val="18"/>
                              </w:rPr>
                              <w:delText>S</w:delText>
                            </w:r>
                          </w:del>
                          <w:ins w:id="454" w:author="Jones, Emma" w:date="2018-03-13T15:49:00Z">
                            <w:r>
                              <w:rPr>
                                <w:sz w:val="18"/>
                              </w:rPr>
                              <w:t xml:space="preserve">Provide Response </w:t>
                            </w:r>
                          </w:ins>
                          <w:del w:id="455" w:author="Jones, Emma" w:date="2018-03-13T14:03:00Z">
                            <w:r w:rsidDel="00FD18BD">
                              <w:rPr>
                                <w:sz w:val="18"/>
                              </w:rPr>
                              <w:delText>hare FHIR</w:delText>
                            </w:r>
                          </w:del>
                          <w:del w:id="456" w:author="Jones, Emma" w:date="2018-03-13T15:48:00Z">
                            <w:r w:rsidDel="002D6267">
                              <w:rPr>
                                <w:sz w:val="18"/>
                              </w:rPr>
                              <w:delText xml:space="preserve"> Resource</w:delText>
                            </w:r>
                          </w:del>
                          <w:del w:id="457" w:author="Jones, Emma" w:date="2018-03-13T14:03:00Z">
                            <w:r w:rsidDel="00FD18BD">
                              <w:rPr>
                                <w:sz w:val="18"/>
                              </w:rPr>
                              <w:delText>s</w:delText>
                            </w:r>
                          </w:del>
                          <w:del w:id="458" w:author="Jones, Emma" w:date="2018-03-13T15:48:00Z">
                            <w:r w:rsidDel="002D6267">
                              <w:rPr>
                                <w:sz w:val="18"/>
                              </w:rPr>
                              <w:delText xml:space="preserve"> </w:delText>
                            </w:r>
                          </w:del>
                          <w:r>
                            <w:rPr>
                              <w:sz w:val="18"/>
                            </w:rPr>
                            <w:t>[PCC-Y</w:t>
                          </w:r>
                          <w:ins w:id="459" w:author="Jones, Emma" w:date="2018-03-13T15:49:00Z">
                            <w:r>
                              <w:rPr>
                                <w:sz w:val="18"/>
                              </w:rPr>
                              <w:t>8</w:t>
                            </w:r>
                          </w:ins>
                          <w:del w:id="460" w:author="Jones, Emma" w:date="2018-03-13T15:49:00Z">
                            <w:r w:rsidDel="002D6267">
                              <w:rPr>
                                <w:sz w:val="18"/>
                              </w:rPr>
                              <w:delText>7</w:delText>
                            </w:r>
                          </w:del>
                          <w:r>
                            <w:rPr>
                              <w:sz w:val="18"/>
                            </w:rPr>
                            <w:t>]</w:t>
                          </w:r>
                        </w:p>
                      </w:txbxContent>
                    </v:textbox>
                  </v:oval>
                  <v:shape id="Text Box 154" o:spid="_x0000_s1553"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27509712" w:rsidR="002D6267" w:rsidRDefault="002D6267" w:rsidP="002D6267">
                          <w:pPr>
                            <w:rPr>
                              <w:sz w:val="18"/>
                            </w:rPr>
                          </w:pPr>
                          <w:r>
                            <w:rPr>
                              <w:sz w:val="18"/>
                            </w:rPr>
                            <w:t>C</w:t>
                          </w:r>
                          <w:ins w:id="461" w:author="Jones, Emma" w:date="2018-03-13T15:43:00Z">
                            <w:r>
                              <w:rPr>
                                <w:sz w:val="18"/>
                              </w:rPr>
                              <w:t>ontent Consumer</w:t>
                            </w:r>
                          </w:ins>
                          <w:del w:id="462" w:author="Jones, Emma" w:date="2018-03-13T14:02:00Z">
                            <w:r w:rsidDel="00FD18BD">
                              <w:rPr>
                                <w:sz w:val="18"/>
                              </w:rPr>
                              <w:delText>ontent Creator</w:delText>
                            </w:r>
                          </w:del>
                        </w:p>
                      </w:txbxContent>
                    </v:textbox>
                  </v:shape>
                  <v:line id="Line 155" o:spid="_x0000_s155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5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40FD845C" w:rsidR="002D6267" w:rsidRDefault="002D6267" w:rsidP="002D6267">
                          <w:pPr>
                            <w:rPr>
                              <w:sz w:val="18"/>
                            </w:rPr>
                          </w:pPr>
                          <w:ins w:id="463" w:author="Jones, Emma" w:date="2018-03-13T15:47:00Z">
                            <w:r>
                              <w:rPr>
                                <w:sz w:val="18"/>
                              </w:rPr>
                              <w:t>Care Plan Contributor</w:t>
                            </w:r>
                          </w:ins>
                          <w:del w:id="464" w:author="Jones, Emma" w:date="2018-03-13T15:47:00Z">
                            <w:r w:rsidDel="002D6267">
                              <w:rPr>
                                <w:sz w:val="18"/>
                              </w:rPr>
                              <w:delText>Content Consumer</w:delText>
                            </w:r>
                          </w:del>
                        </w:p>
                      </w:txbxContent>
                    </v:textbox>
                  </v:shape>
                  <v:line id="Line 157" o:spid="_x0000_s155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ins>
    </w:p>
    <w:p w14:paraId="4E1CF66B" w14:textId="380AB329" w:rsidR="002D6267" w:rsidRDefault="002D6267" w:rsidP="002D6267">
      <w:pPr>
        <w:pStyle w:val="FigureTitle"/>
        <w:rPr>
          <w:ins w:id="440" w:author="Jones, Emma" w:date="2018-03-13T15:52:00Z"/>
        </w:rPr>
      </w:pPr>
      <w:ins w:id="441" w:author="Jones, Emma" w:date="2018-03-13T15:51:00Z">
        <w:r w:rsidRPr="00D87F67">
          <w:t xml:space="preserve">Figure </w:t>
        </w:r>
        <w:r>
          <w:t>3.Y8</w:t>
        </w:r>
        <w:r w:rsidRPr="00D87F67">
          <w:t>.2-1: Use Case Diagram</w:t>
        </w:r>
      </w:ins>
    </w:p>
    <w:p w14:paraId="4BFEE81A" w14:textId="76D18513" w:rsidR="002D6267" w:rsidRPr="00D87F67" w:rsidRDefault="002D6267" w:rsidP="002D6267">
      <w:pPr>
        <w:pStyle w:val="TableTitle"/>
        <w:rPr>
          <w:ins w:id="442" w:author="Jones, Emma" w:date="2018-03-13T15:52:00Z"/>
        </w:rPr>
      </w:pPr>
      <w:ins w:id="443" w:author="Jones, Emma" w:date="2018-03-13T15:52:00Z">
        <w:r>
          <w:lastRenderedPageBreak/>
          <w:t>Table 3.Y.8</w:t>
        </w:r>
        <w:r w:rsidRPr="00D87F67">
          <w:t>-1: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14:paraId="674398C3" w14:textId="77777777" w:rsidTr="00F622AC">
        <w:trPr>
          <w:ins w:id="444" w:author="Jones, Emma" w:date="2018-03-13T15:52:00Z"/>
        </w:trPr>
        <w:tc>
          <w:tcPr>
            <w:tcW w:w="1008" w:type="dxa"/>
            <w:shd w:val="clear" w:color="auto" w:fill="auto"/>
          </w:tcPr>
          <w:p w14:paraId="0D1AFEAC" w14:textId="77777777" w:rsidR="002D6267" w:rsidRPr="00D87F67" w:rsidRDefault="002D6267" w:rsidP="00F622AC">
            <w:pPr>
              <w:pStyle w:val="BodyText"/>
              <w:rPr>
                <w:ins w:id="445" w:author="Jones, Emma" w:date="2018-03-13T15:52:00Z"/>
                <w:b/>
              </w:rPr>
            </w:pPr>
            <w:ins w:id="446" w:author="Jones, Emma" w:date="2018-03-13T15:52:00Z">
              <w:r w:rsidRPr="00D87F67">
                <w:rPr>
                  <w:b/>
                </w:rPr>
                <w:t>Actor:</w:t>
              </w:r>
            </w:ins>
          </w:p>
        </w:tc>
        <w:tc>
          <w:tcPr>
            <w:tcW w:w="8568" w:type="dxa"/>
            <w:shd w:val="clear" w:color="auto" w:fill="auto"/>
          </w:tcPr>
          <w:p w14:paraId="5FA8BC10" w14:textId="45B50594" w:rsidR="002D6267" w:rsidRPr="00D87F67" w:rsidRDefault="002D6267" w:rsidP="00F622AC">
            <w:pPr>
              <w:pStyle w:val="BodyText"/>
              <w:rPr>
                <w:ins w:id="447" w:author="Jones, Emma" w:date="2018-03-13T15:52:00Z"/>
              </w:rPr>
            </w:pPr>
            <w:ins w:id="448" w:author="Jones, Emma" w:date="2018-03-13T15:52:00Z">
              <w:r>
                <w:t xml:space="preserve">Content Consumer </w:t>
              </w:r>
            </w:ins>
          </w:p>
        </w:tc>
      </w:tr>
      <w:tr w:rsidR="002D6267" w:rsidRPr="00D87F67" w14:paraId="4F694158" w14:textId="77777777" w:rsidTr="00F622AC">
        <w:trPr>
          <w:ins w:id="449" w:author="Jones, Emma" w:date="2018-03-13T15:52:00Z"/>
        </w:trPr>
        <w:tc>
          <w:tcPr>
            <w:tcW w:w="1008" w:type="dxa"/>
            <w:shd w:val="clear" w:color="auto" w:fill="auto"/>
          </w:tcPr>
          <w:p w14:paraId="274860B6" w14:textId="77777777" w:rsidR="002D6267" w:rsidRPr="00D87F67" w:rsidRDefault="002D6267" w:rsidP="00F622AC">
            <w:pPr>
              <w:pStyle w:val="BodyText"/>
              <w:rPr>
                <w:ins w:id="450" w:author="Jones, Emma" w:date="2018-03-13T15:52:00Z"/>
                <w:b/>
              </w:rPr>
            </w:pPr>
            <w:ins w:id="451" w:author="Jones, Emma" w:date="2018-03-13T15:52:00Z">
              <w:r w:rsidRPr="00D87F67">
                <w:rPr>
                  <w:b/>
                </w:rPr>
                <w:t>Role:</w:t>
              </w:r>
            </w:ins>
          </w:p>
        </w:tc>
        <w:tc>
          <w:tcPr>
            <w:tcW w:w="8568" w:type="dxa"/>
            <w:shd w:val="clear" w:color="auto" w:fill="auto"/>
          </w:tcPr>
          <w:p w14:paraId="1EB2E0DD" w14:textId="24D82771" w:rsidR="002D6267" w:rsidRPr="00D87F67" w:rsidRDefault="002D6267" w:rsidP="00F622AC">
            <w:pPr>
              <w:pStyle w:val="BodyText"/>
              <w:rPr>
                <w:ins w:id="452" w:author="Jones, Emma" w:date="2018-03-13T15:52:00Z"/>
              </w:rPr>
            </w:pPr>
            <w:ins w:id="453" w:author="Jones, Emma" w:date="2018-03-13T15:52:00Z">
              <w:r w:rsidRPr="00D87F67">
                <w:t xml:space="preserve">The </w:t>
              </w:r>
              <w:r>
                <w:t>C</w:t>
              </w:r>
            </w:ins>
            <w:ins w:id="454" w:author="Jones, Emma" w:date="2018-03-13T15:53:00Z">
              <w:r>
                <w:t xml:space="preserve">ontent Consumer provide response to the </w:t>
              </w:r>
            </w:ins>
            <w:ins w:id="455" w:author="Jones, Emma" w:date="2018-03-13T15:52:00Z">
              <w:r>
                <w:t xml:space="preserve">request resources </w:t>
              </w:r>
            </w:ins>
            <w:ins w:id="456" w:author="Jones, Emma" w:date="2018-03-13T15:53:00Z">
              <w:r>
                <w:t xml:space="preserve">received from the Care Plan </w:t>
              </w:r>
              <w:r w:rsidR="00906169">
                <w:t>C</w:t>
              </w:r>
            </w:ins>
            <w:ins w:id="457" w:author="Jones, Emma" w:date="2018-03-13T15:54:00Z">
              <w:r w:rsidR="00906169">
                <w:t>o</w:t>
              </w:r>
            </w:ins>
            <w:ins w:id="458" w:author="Jones, Emma" w:date="2018-03-13T15:53:00Z">
              <w:r>
                <w:t>ntribut</w:t>
              </w:r>
              <w:r w:rsidR="00906169">
                <w:t>o</w:t>
              </w:r>
              <w:r>
                <w:t>r</w:t>
              </w:r>
            </w:ins>
            <w:ins w:id="459" w:author="Jones, Emma" w:date="2018-03-13T15:52:00Z">
              <w:r>
                <w:t xml:space="preserve"> actor</w:t>
              </w:r>
            </w:ins>
            <w:ins w:id="460" w:author="Jones, Emma" w:date="2018-03-13T15:54:00Z">
              <w:r w:rsidR="00906169">
                <w:t>.</w:t>
              </w:r>
            </w:ins>
            <w:ins w:id="461" w:author="Jones, Emma" w:date="2018-03-13T15:52:00Z">
              <w:r>
                <w:t xml:space="preserve">   </w:t>
              </w:r>
            </w:ins>
          </w:p>
        </w:tc>
      </w:tr>
      <w:tr w:rsidR="002D6267" w:rsidRPr="00D87F67" w14:paraId="67D5B695" w14:textId="77777777" w:rsidTr="00F622AC">
        <w:trPr>
          <w:ins w:id="462" w:author="Jones, Emma" w:date="2018-03-13T15:52:00Z"/>
        </w:trPr>
        <w:tc>
          <w:tcPr>
            <w:tcW w:w="1008" w:type="dxa"/>
            <w:shd w:val="clear" w:color="auto" w:fill="auto"/>
          </w:tcPr>
          <w:p w14:paraId="13FCBC9D" w14:textId="77777777" w:rsidR="002D6267" w:rsidRPr="00D87F67" w:rsidRDefault="002D6267" w:rsidP="00F622AC">
            <w:pPr>
              <w:pStyle w:val="BodyText"/>
              <w:rPr>
                <w:ins w:id="463" w:author="Jones, Emma" w:date="2018-03-13T15:52:00Z"/>
                <w:b/>
              </w:rPr>
            </w:pPr>
            <w:ins w:id="464" w:author="Jones, Emma" w:date="2018-03-13T15:52:00Z">
              <w:r w:rsidRPr="00D87F67">
                <w:rPr>
                  <w:b/>
                </w:rPr>
                <w:t>Actor:</w:t>
              </w:r>
            </w:ins>
          </w:p>
        </w:tc>
        <w:tc>
          <w:tcPr>
            <w:tcW w:w="8568" w:type="dxa"/>
            <w:shd w:val="clear" w:color="auto" w:fill="auto"/>
          </w:tcPr>
          <w:p w14:paraId="61DC9F3C" w14:textId="6D5BA009" w:rsidR="002D6267" w:rsidRPr="00D87F67" w:rsidRDefault="002D6267" w:rsidP="00F622AC">
            <w:pPr>
              <w:pStyle w:val="BodyText"/>
              <w:rPr>
                <w:ins w:id="465" w:author="Jones, Emma" w:date="2018-03-13T15:52:00Z"/>
              </w:rPr>
            </w:pPr>
            <w:ins w:id="466" w:author="Jones, Emma" w:date="2018-03-13T15:52:00Z">
              <w:r w:rsidRPr="00D87F67">
                <w:t>C</w:t>
              </w:r>
              <w:r>
                <w:t>are Plan Contribut</w:t>
              </w:r>
            </w:ins>
            <w:ins w:id="467" w:author="Jones, Emma" w:date="2018-03-13T15:54:00Z">
              <w:r w:rsidR="00906169">
                <w:t>o</w:t>
              </w:r>
            </w:ins>
            <w:ins w:id="468" w:author="Jones, Emma" w:date="2018-03-13T15:52:00Z">
              <w:r>
                <w:t>r</w:t>
              </w:r>
            </w:ins>
          </w:p>
        </w:tc>
      </w:tr>
      <w:tr w:rsidR="002D6267" w:rsidRPr="00D87F67" w14:paraId="24B2746B" w14:textId="77777777" w:rsidTr="00F622AC">
        <w:trPr>
          <w:ins w:id="469" w:author="Jones, Emma" w:date="2018-03-13T15:52:00Z"/>
        </w:trPr>
        <w:tc>
          <w:tcPr>
            <w:tcW w:w="1008" w:type="dxa"/>
            <w:shd w:val="clear" w:color="auto" w:fill="auto"/>
          </w:tcPr>
          <w:p w14:paraId="0CCA60A7" w14:textId="77777777" w:rsidR="002D6267" w:rsidRPr="00D87F67" w:rsidRDefault="002D6267" w:rsidP="00F622AC">
            <w:pPr>
              <w:pStyle w:val="BodyText"/>
              <w:rPr>
                <w:ins w:id="470" w:author="Jones, Emma" w:date="2018-03-13T15:52:00Z"/>
                <w:b/>
              </w:rPr>
            </w:pPr>
            <w:ins w:id="471" w:author="Jones, Emma" w:date="2018-03-13T15:52:00Z">
              <w:r w:rsidRPr="00D87F67">
                <w:rPr>
                  <w:b/>
                </w:rPr>
                <w:t>Role:</w:t>
              </w:r>
            </w:ins>
          </w:p>
        </w:tc>
        <w:tc>
          <w:tcPr>
            <w:tcW w:w="8568" w:type="dxa"/>
            <w:shd w:val="clear" w:color="auto" w:fill="auto"/>
          </w:tcPr>
          <w:p w14:paraId="4AEA9712" w14:textId="28B5867E" w:rsidR="002D6267" w:rsidRPr="00D87F67" w:rsidRDefault="002D6267" w:rsidP="00F622AC">
            <w:pPr>
              <w:pStyle w:val="BodyText"/>
              <w:rPr>
                <w:ins w:id="472" w:author="Jones, Emma" w:date="2018-03-13T15:52:00Z"/>
              </w:rPr>
            </w:pPr>
            <w:ins w:id="473" w:author="Jones, Emma" w:date="2018-03-13T15:52:00Z">
              <w:r>
                <w:t xml:space="preserve"> The </w:t>
              </w:r>
            </w:ins>
            <w:ins w:id="474" w:author="Jones, Emma" w:date="2018-03-13T15:54:00Z">
              <w:r w:rsidR="00906169" w:rsidRPr="00D87F67">
                <w:t>C</w:t>
              </w:r>
              <w:r w:rsidR="00906169">
                <w:t xml:space="preserve">are Plan Contributor </w:t>
              </w:r>
            </w:ins>
            <w:ins w:id="475" w:author="Jones, Emma" w:date="2018-03-13T15:52:00Z">
              <w:r>
                <w:t xml:space="preserve">receives </w:t>
              </w:r>
            </w:ins>
            <w:ins w:id="476" w:author="Jones, Emma" w:date="2018-03-13T15:54:00Z">
              <w:r w:rsidR="00906169">
                <w:t>responses provided by the Content Consumer</w:t>
              </w:r>
            </w:ins>
            <w:ins w:id="477" w:author="Jones, Emma" w:date="2018-03-13T15:52:00Z">
              <w:r w:rsidRPr="00D87F67">
                <w:t>.</w:t>
              </w:r>
            </w:ins>
          </w:p>
        </w:tc>
      </w:tr>
    </w:tbl>
    <w:p w14:paraId="6D28EF68" w14:textId="6CE77580" w:rsidR="002D6267" w:rsidRPr="00D87F67" w:rsidRDefault="00906169" w:rsidP="002D6267">
      <w:pPr>
        <w:pStyle w:val="Heading3"/>
        <w:numPr>
          <w:ilvl w:val="0"/>
          <w:numId w:val="0"/>
        </w:numPr>
        <w:rPr>
          <w:ins w:id="478" w:author="Jones, Emma" w:date="2018-03-13T15:52:00Z"/>
          <w:noProof w:val="0"/>
        </w:rPr>
      </w:pPr>
      <w:ins w:id="479" w:author="Jones, Emma" w:date="2018-03-13T15:52:00Z">
        <w:r>
          <w:rPr>
            <w:noProof w:val="0"/>
          </w:rPr>
          <w:t>3.Y</w:t>
        </w:r>
      </w:ins>
      <w:ins w:id="480" w:author="Jones, Emma" w:date="2018-03-13T15:55:00Z">
        <w:r>
          <w:rPr>
            <w:noProof w:val="0"/>
          </w:rPr>
          <w:t>8</w:t>
        </w:r>
      </w:ins>
      <w:ins w:id="481" w:author="Jones, Emma" w:date="2018-03-13T15:52:00Z">
        <w:r w:rsidR="002D6267" w:rsidRPr="00D87F67">
          <w:rPr>
            <w:noProof w:val="0"/>
          </w:rPr>
          <w:t>.3 Referenced Standards</w:t>
        </w:r>
      </w:ins>
    </w:p>
    <w:p w14:paraId="56754E02" w14:textId="77777777" w:rsidR="002D6267" w:rsidRPr="00D87F67" w:rsidRDefault="002D6267" w:rsidP="002D6267">
      <w:pPr>
        <w:pStyle w:val="BodyText"/>
        <w:rPr>
          <w:ins w:id="482" w:author="Jones, Emma" w:date="2018-03-13T15:52:00Z"/>
        </w:rPr>
      </w:pPr>
      <w:ins w:id="483" w:author="Jones, Emma" w:date="2018-03-13T15:52:00Z">
        <w:r w:rsidRPr="00D87F67">
          <w:t>HL7 FHIR standard release 3 (STU)</w:t>
        </w:r>
      </w:ins>
    </w:p>
    <w:p w14:paraId="6D3E8BD9" w14:textId="683CA41E" w:rsidR="002D6267" w:rsidRPr="00D87F67" w:rsidRDefault="00906169" w:rsidP="002D6267">
      <w:pPr>
        <w:pStyle w:val="Heading3"/>
        <w:numPr>
          <w:ilvl w:val="0"/>
          <w:numId w:val="0"/>
        </w:numPr>
        <w:rPr>
          <w:ins w:id="484" w:author="Jones, Emma" w:date="2018-03-13T15:52:00Z"/>
          <w:noProof w:val="0"/>
        </w:rPr>
      </w:pPr>
      <w:ins w:id="485" w:author="Jones, Emma" w:date="2018-03-13T15:52:00Z">
        <w:r>
          <w:rPr>
            <w:noProof w:val="0"/>
          </w:rPr>
          <w:t>3.Y</w:t>
        </w:r>
      </w:ins>
      <w:ins w:id="486" w:author="Jones, Emma" w:date="2018-03-13T15:55:00Z">
        <w:r>
          <w:rPr>
            <w:noProof w:val="0"/>
          </w:rPr>
          <w:t>8</w:t>
        </w:r>
      </w:ins>
      <w:ins w:id="487" w:author="Jones, Emma" w:date="2018-03-13T15:52:00Z">
        <w:r w:rsidR="002D6267" w:rsidRPr="00D87F67">
          <w:rPr>
            <w:noProof w:val="0"/>
          </w:rPr>
          <w:t>.4 Interaction Diagram</w:t>
        </w:r>
      </w:ins>
    </w:p>
    <w:p w14:paraId="0D87EEF5" w14:textId="2B0C0438" w:rsidR="002D6267" w:rsidRPr="00D87F67" w:rsidRDefault="00906169">
      <w:pPr>
        <w:pStyle w:val="FigureTitle"/>
        <w:jc w:val="left"/>
        <w:rPr>
          <w:ins w:id="488" w:author="Jones, Emma" w:date="2018-03-13T15:51:00Z"/>
        </w:rPr>
        <w:pPrChange w:id="489" w:author="Jones, Emma" w:date="2018-03-13T15:52:00Z">
          <w:pPr>
            <w:pStyle w:val="FigureTitle"/>
          </w:pPr>
        </w:pPrChange>
      </w:pPr>
      <w:ins w:id="490" w:author="Jones, Emma" w:date="2018-03-13T15:56:00Z">
        <w:r w:rsidRPr="00D87F67">
          <w:rPr>
            <w:noProof/>
          </w:rPr>
          <mc:AlternateContent>
            <mc:Choice Requires="wpc">
              <w:drawing>
                <wp:inline distT="0" distB="0" distL="0" distR="0" wp14:anchorId="070AA500" wp14:editId="3E689D82">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565A138E" w:rsidR="00906169" w:rsidRPr="007C1AAC" w:rsidRDefault="00906169" w:rsidP="00906169">
                                <w:pPr>
                                  <w:jc w:val="center"/>
                                  <w:rPr>
                                    <w:sz w:val="22"/>
                                    <w:szCs w:val="22"/>
                                  </w:rPr>
                                </w:pPr>
                                <w:del w:id="491" w:author="Jones, Emma" w:date="2018-03-13T15:56:00Z">
                                  <w:r w:rsidDel="00906169">
                                    <w:rPr>
                                      <w:sz w:val="22"/>
                                      <w:szCs w:val="22"/>
                                    </w:rPr>
                                    <w:delText xml:space="preserve">Care Plan </w:delText>
                                  </w:r>
                                </w:del>
                                <w:del w:id="492" w:author="Jones, Emma" w:date="2018-03-13T15:03:00Z">
                                  <w:r w:rsidDel="001B4321">
                                    <w:rPr>
                                      <w:sz w:val="22"/>
                                      <w:szCs w:val="22"/>
                                    </w:rPr>
                                    <w:delText>Service</w:delText>
                                  </w:r>
                                </w:del>
                                <w:ins w:id="493" w:author="Jones, Emma" w:date="2018-03-13T15:56:00Z">
                                  <w:r>
                                    <w:rPr>
                                      <w:sz w:val="22"/>
                                      <w:szCs w:val="22"/>
                                    </w:rPr>
                                    <w:t>Content Consumer</w:t>
                                  </w:r>
                                </w:ins>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5E93F37F" w:rsidR="00906169" w:rsidRPr="007C1AAC" w:rsidRDefault="00906169" w:rsidP="00906169">
                                <w:pPr>
                                  <w:rPr>
                                    <w:sz w:val="22"/>
                                    <w:szCs w:val="22"/>
                                  </w:rPr>
                                </w:pPr>
                                <w:ins w:id="494" w:author="Jones, Emma" w:date="2018-03-13T15:59:00Z">
                                  <w:r>
                                    <w:rPr>
                                      <w:sz w:val="22"/>
                                      <w:szCs w:val="22"/>
                                    </w:rPr>
                                    <w:t>Provide Response</w:t>
                                  </w:r>
                                </w:ins>
                                <w:del w:id="495" w:author="Jones, Emma" w:date="2018-03-13T15:04:00Z">
                                  <w:r w:rsidDel="001B4321">
                                    <w:rPr>
                                      <w:sz w:val="22"/>
                                      <w:szCs w:val="22"/>
                                    </w:rPr>
                                    <w:delText>Provide Care Plan</w:delText>
                                  </w:r>
                                </w:del>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906169" w:rsidRPr="007C1AAC" w:rsidRDefault="00906169" w:rsidP="00906169">
                                <w:pPr>
                                  <w:jc w:val="center"/>
                                  <w:rPr>
                                    <w:ins w:id="496" w:author="Jones, Emma" w:date="2018-03-13T15:56:00Z"/>
                                    <w:sz w:val="22"/>
                                    <w:szCs w:val="22"/>
                                  </w:rPr>
                                </w:pPr>
                                <w:ins w:id="497" w:author="Jones, Emma" w:date="2018-03-13T15:56:00Z">
                                  <w:r>
                                    <w:rPr>
                                      <w:sz w:val="22"/>
                                      <w:szCs w:val="22"/>
                                    </w:rPr>
                                    <w:t>Care Plan Contributor</w:t>
                                  </w:r>
                                </w:ins>
                              </w:p>
                              <w:p w14:paraId="579E606E" w14:textId="689E0CED" w:rsidR="00906169" w:rsidRPr="007C1AAC" w:rsidRDefault="00906169" w:rsidP="00906169">
                                <w:pPr>
                                  <w:jc w:val="center"/>
                                  <w:rPr>
                                    <w:sz w:val="22"/>
                                    <w:szCs w:val="22"/>
                                  </w:rPr>
                                </w:pPr>
                                <w:del w:id="498" w:author="Jones, Emma" w:date="2018-03-13T15:56:00Z">
                                  <w:r w:rsidDel="00906169">
                                    <w:rPr>
                                      <w:sz w:val="22"/>
                                      <w:szCs w:val="22"/>
                                    </w:rPr>
                                    <w:delText>C</w:delText>
                                  </w:r>
                                </w:del>
                                <w:del w:id="499" w:author="Jones, Emma" w:date="2018-03-13T15:03:00Z">
                                  <w:r w:rsidDel="001B4321">
                                    <w:rPr>
                                      <w:sz w:val="22"/>
                                      <w:szCs w:val="22"/>
                                    </w:rPr>
                                    <w:delText>are Plan Contributor</w:delText>
                                  </w:r>
                                </w:del>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55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CArodE9AQA&#10;AFsbAAAOAAAAAAAAAAAAAAAAAC4CAABkcnMvZTJvRG9jLnhtbFBLAQItABQABgAIAAAAIQB166ZA&#10;3AAAAAUBAAAPAAAAAAAAAAAAAAAAAE4HAABkcnMvZG93bnJldi54bWxQSwUGAAAAAAQABADzAAAA&#10;VwgAAAAA&#10;">
                  <v:shape id="_x0000_s1558" type="#_x0000_t75" style="position:absolute;width:59436;height:24003;visibility:visible;mso-wrap-style:square">
                    <v:fill o:detectmouseclick="t"/>
                    <v:path o:connecttype="none"/>
                  </v:shape>
                  <v:shape id="Text Box 160" o:spid="_x0000_s155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565A138E" w:rsidR="00906169" w:rsidRPr="007C1AAC" w:rsidRDefault="00906169" w:rsidP="00906169">
                          <w:pPr>
                            <w:jc w:val="center"/>
                            <w:rPr>
                              <w:sz w:val="22"/>
                              <w:szCs w:val="22"/>
                            </w:rPr>
                          </w:pPr>
                          <w:del w:id="525" w:author="Jones, Emma" w:date="2018-03-13T15:56:00Z">
                            <w:r w:rsidDel="00906169">
                              <w:rPr>
                                <w:sz w:val="22"/>
                                <w:szCs w:val="22"/>
                              </w:rPr>
                              <w:delText xml:space="preserve">Care Plan </w:delText>
                            </w:r>
                          </w:del>
                          <w:del w:id="526" w:author="Jones, Emma" w:date="2018-03-13T15:03:00Z">
                            <w:r w:rsidDel="001B4321">
                              <w:rPr>
                                <w:sz w:val="22"/>
                                <w:szCs w:val="22"/>
                              </w:rPr>
                              <w:delText>Service</w:delText>
                            </w:r>
                          </w:del>
                          <w:ins w:id="527" w:author="Jones, Emma" w:date="2018-03-13T15:56:00Z">
                            <w:r>
                              <w:rPr>
                                <w:sz w:val="22"/>
                                <w:szCs w:val="22"/>
                              </w:rPr>
                              <w:t>Content Consumer</w:t>
                            </w:r>
                          </w:ins>
                        </w:p>
                      </w:txbxContent>
                    </v:textbox>
                  </v:shape>
                  <v:line id="Line 161" o:spid="_x0000_s156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561"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5E93F37F" w:rsidR="00906169" w:rsidRPr="007C1AAC" w:rsidRDefault="00906169" w:rsidP="00906169">
                          <w:pPr>
                            <w:rPr>
                              <w:sz w:val="22"/>
                              <w:szCs w:val="22"/>
                            </w:rPr>
                          </w:pPr>
                          <w:ins w:id="528" w:author="Jones, Emma" w:date="2018-03-13T15:59:00Z">
                            <w:r>
                              <w:rPr>
                                <w:sz w:val="22"/>
                                <w:szCs w:val="22"/>
                              </w:rPr>
                              <w:t>Provide Response</w:t>
                            </w:r>
                          </w:ins>
                          <w:del w:id="529" w:author="Jones, Emma" w:date="2018-03-13T15:04:00Z">
                            <w:r w:rsidDel="001B4321">
                              <w:rPr>
                                <w:sz w:val="22"/>
                                <w:szCs w:val="22"/>
                              </w:rPr>
                              <w:delText>Provide Care Plan</w:delText>
                            </w:r>
                          </w:del>
                        </w:p>
                      </w:txbxContent>
                    </v:textbox>
                  </v:shape>
                  <v:line id="Line 163" o:spid="_x0000_s156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56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56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56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56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906169" w:rsidRPr="007C1AAC" w:rsidRDefault="00906169" w:rsidP="00906169">
                          <w:pPr>
                            <w:jc w:val="center"/>
                            <w:rPr>
                              <w:ins w:id="530" w:author="Jones, Emma" w:date="2018-03-13T15:56:00Z"/>
                              <w:sz w:val="22"/>
                              <w:szCs w:val="22"/>
                            </w:rPr>
                          </w:pPr>
                          <w:ins w:id="531" w:author="Jones, Emma" w:date="2018-03-13T15:56:00Z">
                            <w:r>
                              <w:rPr>
                                <w:sz w:val="22"/>
                                <w:szCs w:val="22"/>
                              </w:rPr>
                              <w:t>Care Plan Contributor</w:t>
                            </w:r>
                          </w:ins>
                        </w:p>
                        <w:p w14:paraId="579E606E" w14:textId="689E0CED" w:rsidR="00906169" w:rsidRPr="007C1AAC" w:rsidRDefault="00906169" w:rsidP="00906169">
                          <w:pPr>
                            <w:jc w:val="center"/>
                            <w:rPr>
                              <w:sz w:val="22"/>
                              <w:szCs w:val="22"/>
                            </w:rPr>
                          </w:pPr>
                          <w:del w:id="532" w:author="Jones, Emma" w:date="2018-03-13T15:56:00Z">
                            <w:r w:rsidDel="00906169">
                              <w:rPr>
                                <w:sz w:val="22"/>
                                <w:szCs w:val="22"/>
                              </w:rPr>
                              <w:delText>C</w:delText>
                            </w:r>
                          </w:del>
                          <w:del w:id="533" w:author="Jones, Emma" w:date="2018-03-13T15:03:00Z">
                            <w:r w:rsidDel="001B4321">
                              <w:rPr>
                                <w:sz w:val="22"/>
                                <w:szCs w:val="22"/>
                              </w:rPr>
                              <w:delText>are Plan Contributor</w:delText>
                            </w:r>
                          </w:del>
                        </w:p>
                      </w:txbxContent>
                    </v:textbox>
                  </v:shape>
                  <w10:anchorlock/>
                </v:group>
              </w:pict>
            </mc:Fallback>
          </mc:AlternateContent>
        </w:r>
      </w:ins>
    </w:p>
    <w:p w14:paraId="0B09CBFA" w14:textId="48496E20" w:rsidR="00D71CC4" w:rsidRDefault="00D71CC4" w:rsidP="00D71CC4">
      <w:pPr>
        <w:pStyle w:val="Heading4"/>
        <w:numPr>
          <w:ilvl w:val="0"/>
          <w:numId w:val="0"/>
        </w:numPr>
        <w:ind w:left="864" w:hanging="864"/>
        <w:rPr>
          <w:ins w:id="500" w:author="Jones, Emma" w:date="2018-03-13T16:05:00Z"/>
        </w:rPr>
      </w:pPr>
      <w:ins w:id="501" w:author="Jones, Emma" w:date="2018-03-13T16:05:00Z">
        <w:r>
          <w:lastRenderedPageBreak/>
          <w:t>3.Y8</w:t>
        </w:r>
        <w:r w:rsidRPr="00D87F67">
          <w:rPr>
            <w:noProof w:val="0"/>
          </w:rPr>
          <w:t>.4.1</w:t>
        </w:r>
        <w:r>
          <w:t xml:space="preserve"> Provide Response</w:t>
        </w:r>
      </w:ins>
    </w:p>
    <w:p w14:paraId="11E2ED45" w14:textId="0819D437" w:rsidR="00D71CC4" w:rsidRPr="00727A65" w:rsidRDefault="00D71CC4" w:rsidP="00D71CC4">
      <w:pPr>
        <w:pStyle w:val="BodyText"/>
        <w:rPr>
          <w:ins w:id="502" w:author="Jones, Emma" w:date="2018-03-13T16:05:00Z"/>
        </w:rPr>
      </w:pPr>
      <w:ins w:id="503" w:author="Jones, Emma" w:date="2018-03-13T16:05:00Z">
        <w:r>
          <w:t>The C</w:t>
        </w:r>
      </w:ins>
      <w:ins w:id="504" w:author="Jones, Emma" w:date="2018-03-13T16:06:00Z">
        <w:r>
          <w:t>ontent Consumer provides response to the Care Plan Contribut</w:t>
        </w:r>
      </w:ins>
      <w:ins w:id="505" w:author="Jones, Emma" w:date="2018-03-13T16:07:00Z">
        <w:r>
          <w:t>o</w:t>
        </w:r>
      </w:ins>
      <w:ins w:id="506" w:author="Jones, Emma" w:date="2018-03-13T16:06:00Z">
        <w:r>
          <w:t xml:space="preserve">r request resources. </w:t>
        </w:r>
      </w:ins>
      <w:ins w:id="507" w:author="Jones, Emma" w:date="2018-03-13T16:05:00Z">
        <w:r>
          <w:t>The C</w:t>
        </w:r>
      </w:ins>
      <w:ins w:id="508" w:author="Jones, Emma" w:date="2018-03-13T16:07:00Z">
        <w:r>
          <w:t>are Plan Contributor</w:t>
        </w:r>
      </w:ins>
      <w:ins w:id="509" w:author="Jones, Emma" w:date="2018-03-13T16:05:00Z">
        <w:r>
          <w:t xml:space="preserve"> handles the FHIR </w:t>
        </w:r>
      </w:ins>
      <w:ins w:id="510" w:author="Jones, Emma" w:date="2018-03-13T16:07:00Z">
        <w:r>
          <w:t xml:space="preserve">response </w:t>
        </w:r>
      </w:ins>
      <w:ins w:id="511" w:author="Jones, Emma" w:date="2018-03-13T16:05:00Z">
        <w:r>
          <w:t xml:space="preserve">according to FHIR Resource integrity.  </w:t>
        </w:r>
      </w:ins>
    </w:p>
    <w:p w14:paraId="49B5336D" w14:textId="2D10C4CD" w:rsidR="00D71CC4" w:rsidRDefault="00D71CC4" w:rsidP="00D71CC4">
      <w:pPr>
        <w:pStyle w:val="Heading5"/>
        <w:numPr>
          <w:ilvl w:val="0"/>
          <w:numId w:val="0"/>
        </w:numPr>
        <w:ind w:left="1008" w:hanging="1008"/>
        <w:rPr>
          <w:ins w:id="512" w:author="Jones, Emma" w:date="2018-03-13T16:05:00Z"/>
        </w:rPr>
      </w:pPr>
      <w:ins w:id="513" w:author="Jones, Emma" w:date="2018-03-13T16:05:00Z">
        <w:r>
          <w:t>3.Y</w:t>
        </w:r>
      </w:ins>
      <w:ins w:id="514" w:author="Jones, Emma" w:date="2018-03-13T16:09:00Z">
        <w:r>
          <w:t>8</w:t>
        </w:r>
      </w:ins>
      <w:ins w:id="515" w:author="Jones, Emma" w:date="2018-03-13T16:05:00Z">
        <w:r>
          <w:rPr>
            <w:noProof w:val="0"/>
          </w:rPr>
          <w:t>.4.1.1</w:t>
        </w:r>
        <w:r>
          <w:t xml:space="preserve"> Trigger Events</w:t>
        </w:r>
      </w:ins>
    </w:p>
    <w:p w14:paraId="4782C1C0" w14:textId="58C7EB9C" w:rsidR="00D71CC4" w:rsidRPr="00747941" w:rsidRDefault="00D71CC4" w:rsidP="00D71CC4">
      <w:pPr>
        <w:pStyle w:val="BodyText"/>
        <w:rPr>
          <w:ins w:id="516" w:author="Jones, Emma" w:date="2018-03-13T16:05:00Z"/>
        </w:rPr>
      </w:pPr>
      <w:ins w:id="517" w:author="Jones, Emma" w:date="2018-03-13T16:05:00Z">
        <w:r>
          <w:t>The C</w:t>
        </w:r>
      </w:ins>
      <w:ins w:id="518" w:author="Jones, Emma" w:date="2018-03-13T16:08:00Z">
        <w:r>
          <w:t>ontent Consumer</w:t>
        </w:r>
      </w:ins>
      <w:ins w:id="519" w:author="Jones, Emma" w:date="2018-03-13T16:05:00Z">
        <w:r>
          <w:t xml:space="preserve"> has received a</w:t>
        </w:r>
      </w:ins>
      <w:ins w:id="520" w:author="Jones, Emma" w:date="2018-03-13T16:08:00Z">
        <w:r>
          <w:t xml:space="preserve"> request </w:t>
        </w:r>
      </w:ins>
      <w:ins w:id="521" w:author="Jones, Emma" w:date="2018-03-13T16:05:00Z">
        <w:r>
          <w:t xml:space="preserve">resource and generates a </w:t>
        </w:r>
      </w:ins>
      <w:ins w:id="522" w:author="Jones, Emma" w:date="2018-03-13T16:08:00Z">
        <w:r>
          <w:t xml:space="preserve">response. </w:t>
        </w:r>
      </w:ins>
    </w:p>
    <w:p w14:paraId="7E4FC4D4" w14:textId="113A16C8" w:rsidR="00D71CC4" w:rsidRDefault="00D71CC4" w:rsidP="00D71CC4">
      <w:pPr>
        <w:pStyle w:val="Heading5"/>
        <w:numPr>
          <w:ilvl w:val="0"/>
          <w:numId w:val="0"/>
        </w:numPr>
        <w:ind w:left="1008" w:hanging="1008"/>
        <w:rPr>
          <w:ins w:id="523" w:author="Jones, Emma" w:date="2018-03-13T16:05:00Z"/>
        </w:rPr>
      </w:pPr>
      <w:ins w:id="524" w:author="Jones, Emma" w:date="2018-03-13T16:05:00Z">
        <w:r>
          <w:t>3.Y</w:t>
        </w:r>
      </w:ins>
      <w:ins w:id="525" w:author="Jones, Emma" w:date="2018-03-13T16:09:00Z">
        <w:r>
          <w:t>8</w:t>
        </w:r>
      </w:ins>
      <w:ins w:id="526" w:author="Jones, Emma" w:date="2018-03-13T16:05:00Z">
        <w:r>
          <w:rPr>
            <w:noProof w:val="0"/>
          </w:rPr>
          <w:t>.4.1.2</w:t>
        </w:r>
        <w:r>
          <w:t xml:space="preserve"> Message Semantics</w:t>
        </w:r>
      </w:ins>
    </w:p>
    <w:p w14:paraId="553EF04D" w14:textId="502A09C7" w:rsidR="00D71CC4" w:rsidRDefault="00D71CC4" w:rsidP="00D71CC4">
      <w:pPr>
        <w:pStyle w:val="Heading5"/>
        <w:numPr>
          <w:ilvl w:val="0"/>
          <w:numId w:val="0"/>
        </w:numPr>
        <w:ind w:left="1008" w:hanging="1008"/>
        <w:rPr>
          <w:ins w:id="527" w:author="Jones, Emma" w:date="2018-03-13T16:05:00Z"/>
        </w:rPr>
      </w:pPr>
      <w:ins w:id="528" w:author="Jones, Emma" w:date="2018-03-13T16:05:00Z">
        <w:r>
          <w:t>3.Y</w:t>
        </w:r>
      </w:ins>
      <w:ins w:id="529" w:author="Jones, Emma" w:date="2018-03-13T16:09:00Z">
        <w:r>
          <w:t>8</w:t>
        </w:r>
      </w:ins>
      <w:ins w:id="530" w:author="Jones, Emma" w:date="2018-03-13T16:05:00Z">
        <w:r>
          <w:rPr>
            <w:noProof w:val="0"/>
          </w:rPr>
          <w:t xml:space="preserve">.4.1.3 </w:t>
        </w:r>
        <w:r>
          <w:t>Expected Actions</w:t>
        </w:r>
      </w:ins>
    </w:p>
    <w:p w14:paraId="6A959A67" w14:textId="0A08461F" w:rsidR="00D71CC4" w:rsidRPr="00D87F67" w:rsidRDefault="00D71CC4" w:rsidP="00D71CC4">
      <w:pPr>
        <w:pStyle w:val="Heading3"/>
        <w:numPr>
          <w:ilvl w:val="0"/>
          <w:numId w:val="0"/>
        </w:numPr>
        <w:rPr>
          <w:ins w:id="531" w:author="Jones, Emma" w:date="2018-03-13T16:05:00Z"/>
          <w:noProof w:val="0"/>
        </w:rPr>
      </w:pPr>
      <w:ins w:id="532" w:author="Jones, Emma" w:date="2018-03-13T16:05:00Z">
        <w:r>
          <w:rPr>
            <w:noProof w:val="0"/>
          </w:rPr>
          <w:t>3.Y</w:t>
        </w:r>
      </w:ins>
      <w:ins w:id="533" w:author="Jones, Emma" w:date="2018-03-13T16:09:00Z">
        <w:r>
          <w:rPr>
            <w:noProof w:val="0"/>
          </w:rPr>
          <w:t>8</w:t>
        </w:r>
      </w:ins>
      <w:ins w:id="534" w:author="Jones, Emma" w:date="2018-03-13T16:05:00Z">
        <w:r w:rsidRPr="00D87F67">
          <w:rPr>
            <w:noProof w:val="0"/>
          </w:rPr>
          <w:t>.5 Security Considerations</w:t>
        </w:r>
      </w:ins>
    </w:p>
    <w:p w14:paraId="085158DB" w14:textId="77777777" w:rsidR="00D71CC4" w:rsidRDefault="00D71CC4" w:rsidP="00D71CC4">
      <w:pPr>
        <w:pStyle w:val="BodyText"/>
        <w:rPr>
          <w:ins w:id="535" w:author="Jones, Emma" w:date="2018-03-13T16:05:00Z"/>
        </w:rPr>
      </w:pPr>
      <w:ins w:id="536" w:author="Jones, Emma" w:date="2018-03-13T16:05:00Z">
        <w:r w:rsidRPr="00D87F67">
          <w:t xml:space="preserve">See X.5 DCP Security Considerations </w:t>
        </w:r>
      </w:ins>
    </w:p>
    <w:p w14:paraId="62D34DA7" w14:textId="77777777" w:rsidR="002D6267" w:rsidRDefault="002D6267">
      <w:pPr>
        <w:pStyle w:val="BodyText"/>
        <w:rPr>
          <w:ins w:id="537" w:author="Jones, Emma" w:date="2018-03-13T15:34:00Z"/>
        </w:rPr>
        <w:pPrChange w:id="538" w:author="Jones, Emma" w:date="2018-03-13T15:07:00Z">
          <w:pPr/>
        </w:pPrChange>
      </w:pPr>
    </w:p>
    <w:p w14:paraId="2B7942E9" w14:textId="329483EF" w:rsidR="001B4321" w:rsidRPr="001B4321" w:rsidDel="00A91FD5" w:rsidRDefault="001B4321">
      <w:pPr>
        <w:pStyle w:val="BodyText"/>
        <w:rPr>
          <w:del w:id="539" w:author="Jones, Emma" w:date="2018-03-13T15:35:00Z"/>
        </w:rPr>
        <w:pPrChange w:id="540" w:author="Jones, Emma" w:date="2018-03-13T15:07:00Z">
          <w:pPr/>
        </w:pPrChange>
      </w:pPr>
    </w:p>
    <w:p w14:paraId="0EA1DCAD" w14:textId="7BDEE923" w:rsidR="00EA4EA1" w:rsidRPr="00D87F67" w:rsidRDefault="00EA4EA1" w:rsidP="00EA4EA1">
      <w:pPr>
        <w:pStyle w:val="PartTitle"/>
        <w:rPr>
          <w:highlight w:val="yellow"/>
        </w:rPr>
      </w:pPr>
      <w:bookmarkStart w:id="541" w:name="_Toc495483806"/>
      <w:r w:rsidRPr="00D87F67">
        <w:lastRenderedPageBreak/>
        <w:t>Appendices</w:t>
      </w:r>
      <w:bookmarkEnd w:id="541"/>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542"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542"/>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543" w:name="_Toc495483808"/>
      <w:r w:rsidRPr="00D87F67">
        <w:lastRenderedPageBreak/>
        <w:t>Volume 3 – Content Modules</w:t>
      </w:r>
      <w:bookmarkEnd w:id="543"/>
    </w:p>
    <w:p w14:paraId="58266605" w14:textId="14B4EB3E" w:rsidR="00170ED0" w:rsidRPr="00D87F67" w:rsidRDefault="00170ED0" w:rsidP="00E008B6">
      <w:pPr>
        <w:pStyle w:val="Heading1"/>
        <w:pageBreakBefore w:val="0"/>
        <w:numPr>
          <w:ilvl w:val="0"/>
          <w:numId w:val="0"/>
        </w:numPr>
        <w:ind w:left="432" w:hanging="432"/>
        <w:rPr>
          <w:noProof w:val="0"/>
        </w:rPr>
      </w:pPr>
      <w:bookmarkStart w:id="544" w:name="_Toc495483809"/>
      <w:r w:rsidRPr="00D87F67">
        <w:rPr>
          <w:noProof w:val="0"/>
        </w:rPr>
        <w:t>5</w:t>
      </w:r>
      <w:r w:rsidR="00291725" w:rsidRPr="00D87F67">
        <w:rPr>
          <w:noProof w:val="0"/>
        </w:rPr>
        <w:t xml:space="preserve"> </w:t>
      </w:r>
      <w:r w:rsidRPr="00D87F67">
        <w:rPr>
          <w:noProof w:val="0"/>
        </w:rPr>
        <w:t>Namespaces and Vocabularies</w:t>
      </w:r>
      <w:bookmarkEnd w:id="544"/>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545" w:name="_IHEActCode_Vocabulary"/>
      <w:bookmarkStart w:id="546" w:name="_IHERoleCode_Vocabulary"/>
      <w:bookmarkEnd w:id="545"/>
      <w:bookmarkEnd w:id="546"/>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547"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547"/>
    </w:p>
    <w:p w14:paraId="7DC35984" w14:textId="7B079A9D" w:rsidR="00BD1A9D" w:rsidRPr="00D87F67" w:rsidRDefault="00BD1A9D" w:rsidP="00BD1A9D">
      <w:pPr>
        <w:pStyle w:val="Heading3"/>
        <w:numPr>
          <w:ilvl w:val="0"/>
          <w:numId w:val="0"/>
        </w:numPr>
        <w:rPr>
          <w:noProof w:val="0"/>
        </w:rPr>
      </w:pPr>
      <w:bookmarkStart w:id="548" w:name="_Toc490487883"/>
      <w:bookmarkStart w:id="549"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548"/>
      <w:bookmarkEnd w:id="549"/>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550"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550"/>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551" w:name="_Toc495483813"/>
      <w:r w:rsidRPr="00D87F67">
        <w:rPr>
          <w:bCs/>
          <w:noProof w:val="0"/>
        </w:rPr>
        <w:t>6.6.1 Care Plan</w:t>
      </w:r>
      <w:bookmarkEnd w:id="551"/>
    </w:p>
    <w:p w14:paraId="00C2BD35" w14:textId="6D06E75B" w:rsidR="00BD1A9D" w:rsidRPr="00D87F67" w:rsidRDefault="00A95DB2" w:rsidP="00BD1A9D">
      <w:pPr>
        <w:pStyle w:val="BodyText"/>
      </w:pPr>
      <w:bookmarkStart w:id="552" w:name="_6.2.1.1.6.1_Service_Event"/>
      <w:bookmarkStart w:id="553" w:name="_6.2.1.1.6.2_Medications_Section"/>
      <w:bookmarkStart w:id="554" w:name="_6.2.1.1.6.3_Allergies_and"/>
      <w:bookmarkStart w:id="555" w:name="_6.2.2.1.1__Problem"/>
      <w:bookmarkStart w:id="556" w:name="_6.2.3.1_Encompassing_Encounter"/>
      <w:bookmarkStart w:id="557" w:name="_6.2.3.1.1_Responsible_Party"/>
      <w:bookmarkStart w:id="558" w:name="_6.2.3.1.2_Health_Care"/>
      <w:bookmarkStart w:id="559" w:name="_6.2.4.4.1__Simple"/>
      <w:bookmarkStart w:id="560" w:name="_Toc335730763"/>
      <w:bookmarkStart w:id="561" w:name="_Toc336000666"/>
      <w:bookmarkStart w:id="562" w:name="_Toc336002388"/>
      <w:bookmarkStart w:id="563" w:name="_Toc336006583"/>
      <w:bookmarkStart w:id="564" w:name="_Toc335730764"/>
      <w:bookmarkStart w:id="565" w:name="_Toc336000667"/>
      <w:bookmarkStart w:id="566" w:name="_Toc336002389"/>
      <w:bookmarkStart w:id="567" w:name="_Toc336006584"/>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r w:rsidRPr="00D87F67">
              <w:rPr>
                <w:b/>
                <w:bCs/>
              </w:rPr>
              <w:t>1</w:t>
            </w:r>
            <w:r w:rsidRPr="00D87F67">
              <w:t>..*</w:t>
            </w:r>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identifier.value</w:t>
            </w:r>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basedOn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This version of the profile requires that a related DynamicCarePlan be referenced when basedOn</w:t>
            </w:r>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lastRenderedPageBreak/>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This version of the profile requires that a related DynamicCarePlan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partOf</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This version of the profile requires that a related DynamicCarePlan be referenced when partOf</w:t>
            </w:r>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This version of the profile fixes the code system to Snomed;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careTeam</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lastRenderedPageBreak/>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supportingInfo</w:t>
            </w:r>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outcomeCodeableConcept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outcomeReference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r w:rsidRPr="00D87F67">
              <w:t>CarePlanActivityCategory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lastRenderedPageBreak/>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reasonCode</w:t>
            </w:r>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reasonReference</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r w:rsidRPr="00D87F67">
              <w:t>CarePlanActivityStatus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statusReason</w:t>
            </w:r>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r w:rsidRPr="00D87F67">
              <w:t>GoalStatusReason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lastRenderedPageBreak/>
              <w:t>...... scheduledTiming</w:t>
            </w:r>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scheduledPeriod</w:t>
            </w:r>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scheduledString</w:t>
            </w:r>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productCodeableConcept</w:t>
            </w:r>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productReference</w:t>
            </w:r>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dailyAmount</w:t>
            </w:r>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568" w:name="_Toc495483814"/>
      <w:r w:rsidRPr="00D87F67">
        <w:rPr>
          <w:noProof w:val="0"/>
        </w:rPr>
        <w:t>6.6.2 Subscription</w:t>
      </w:r>
      <w:bookmarkEnd w:id="568"/>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569" w:name="OLE_LINK10"/>
            <w:r w:rsidRPr="00CF5713">
              <w:rPr>
                <w:b/>
              </w:rPr>
              <w:t>|</w:t>
            </w:r>
            <w:bookmarkEnd w:id="569"/>
            <w:r w:rsidRPr="00CF5713">
              <w:rPr>
                <w:b/>
              </w:rPr>
              <w:t xml:space="preserve"> off</w:t>
            </w:r>
            <w:bookmarkStart w:id="570" w:name="OLE_LINK7"/>
            <w:r w:rsidRPr="00CF5713">
              <w:rPr>
                <w:b/>
              </w:rPr>
              <w:t xml:space="preserve"> |</w:t>
            </w:r>
            <w:bookmarkEnd w:id="570"/>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....type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....endpoint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lastRenderedPageBreak/>
              <w:t xml:space="preserve">     ....payload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r w:rsidRPr="00CF5713">
              <w:rPr>
                <w:b/>
              </w:rPr>
              <w:t>Mimetype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....header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571" w:name="_Toc495483815"/>
      <w:r w:rsidRPr="00D87F67">
        <w:lastRenderedPageBreak/>
        <w:t>Appendices</w:t>
      </w:r>
      <w:bookmarkEnd w:id="571"/>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572" w:name="_Toc495483816"/>
      <w:r w:rsidRPr="00D87F67">
        <w:rPr>
          <w:noProof w:val="0"/>
        </w:rPr>
        <w:t xml:space="preserve">Volume </w:t>
      </w:r>
      <w:r w:rsidR="001F2CF8" w:rsidRPr="00D87F67">
        <w:rPr>
          <w:noProof w:val="0"/>
        </w:rPr>
        <w:t>3</w:t>
      </w:r>
      <w:r w:rsidRPr="00D87F67">
        <w:rPr>
          <w:noProof w:val="0"/>
        </w:rPr>
        <w:t xml:space="preserve"> Namespace Additions</w:t>
      </w:r>
      <w:bookmarkEnd w:id="572"/>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573" w:name="_Toc495483817"/>
      <w:r w:rsidRPr="00D87F67">
        <w:lastRenderedPageBreak/>
        <w:t>V</w:t>
      </w:r>
      <w:r w:rsidR="00993FF5" w:rsidRPr="00D87F67">
        <w:t>olume 4 – National Extensions</w:t>
      </w:r>
      <w:bookmarkEnd w:id="573"/>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1" w:author="Jones, Emma" w:date="2018-02-04T10:25:00Z" w:initials="JE">
    <w:p w14:paraId="79779FBF" w14:textId="60F3DF35" w:rsidR="001B4321" w:rsidRDefault="001B4321"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1B4321" w:rsidRDefault="001B4321" w:rsidP="001A6878">
      <w:pPr>
        <w:jc w:val="both"/>
        <w:rPr>
          <w:b/>
          <w:color w:val="00B050"/>
        </w:rPr>
      </w:pPr>
    </w:p>
    <w:p w14:paraId="3A170C35" w14:textId="35F777B7" w:rsidR="001B4321" w:rsidRDefault="001B4321"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71B87939" w14:textId="05A322A8" w:rsidR="001B4321" w:rsidRDefault="001B4321" w:rsidP="00BD10BE">
      <w:pPr>
        <w:jc w:val="both"/>
        <w:rPr>
          <w:color w:val="00B050"/>
        </w:rPr>
      </w:pPr>
    </w:p>
    <w:p w14:paraId="5E754B37" w14:textId="3B270762" w:rsidR="001B4321" w:rsidRDefault="001B4321"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1B4321" w:rsidRDefault="001B4321" w:rsidP="00BD10BE">
      <w:pPr>
        <w:jc w:val="both"/>
        <w:rPr>
          <w:color w:val="00B050"/>
        </w:rPr>
      </w:pPr>
    </w:p>
    <w:p w14:paraId="4CD7CBA7" w14:textId="5165EE51" w:rsidR="001B4321" w:rsidRPr="00231EBB" w:rsidRDefault="001B4321" w:rsidP="00BD10BE">
      <w:pPr>
        <w:jc w:val="both"/>
        <w:rPr>
          <w:color w:val="00B050"/>
        </w:rPr>
      </w:pPr>
      <w:r>
        <w:rPr>
          <w:color w:val="00B050"/>
        </w:rPr>
        <w:t>Look at Bundle vs requestGroup resource and differentiate.</w:t>
      </w:r>
    </w:p>
    <w:p w14:paraId="316707EC" w14:textId="77777777" w:rsidR="001B4321" w:rsidRPr="00010FF6" w:rsidRDefault="001B4321" w:rsidP="001A6878">
      <w:pPr>
        <w:jc w:val="both"/>
        <w:rPr>
          <w:b/>
          <w:color w:val="00B050"/>
        </w:rPr>
      </w:pPr>
    </w:p>
    <w:p w14:paraId="503D9F83" w14:textId="35C78D11" w:rsidR="001B4321" w:rsidRDefault="001B4321">
      <w:pPr>
        <w:pStyle w:val="CommentText"/>
      </w:pPr>
    </w:p>
  </w:comment>
  <w:comment w:id="271" w:author="Jones, Emma" w:date="2018-02-28T14:21:00Z" w:initials="JE">
    <w:p w14:paraId="4052142D" w14:textId="77777777" w:rsidR="001B4321" w:rsidRDefault="001B4321">
      <w:pPr>
        <w:pStyle w:val="CommentText"/>
      </w:pPr>
      <w:r>
        <w:rPr>
          <w:rStyle w:val="CommentReference"/>
        </w:rPr>
        <w:annotationRef/>
      </w:r>
      <w:r>
        <w:t xml:space="preserve">This one will be done via a query. </w:t>
      </w:r>
    </w:p>
    <w:p w14:paraId="2DF45D66" w14:textId="59D4EC0F" w:rsidR="001B4321" w:rsidRDefault="001B4321">
      <w:pPr>
        <w:pStyle w:val="CommentText"/>
      </w:pPr>
      <w:r>
        <w:t xml:space="preserve">Activity definition will be done by a get of the indiv IDs.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D9F83" w15:done="0"/>
  <w15:commentEx w15:paraId="2DF45D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5DD96" w14:textId="77777777" w:rsidR="00B0087E" w:rsidRDefault="00B0087E">
      <w:r>
        <w:separator/>
      </w:r>
    </w:p>
  </w:endnote>
  <w:endnote w:type="continuationSeparator" w:id="0">
    <w:p w14:paraId="55693111" w14:textId="77777777" w:rsidR="00B0087E" w:rsidRDefault="00B0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1B4321" w:rsidRDefault="001B43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1B4321" w:rsidRDefault="001B4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1B4321" w:rsidRDefault="001B4321">
    <w:pPr>
      <w:pStyle w:val="Footer"/>
      <w:ind w:right="360"/>
    </w:pPr>
    <w:r>
      <w:t>__________________________________________________________________________</w:t>
    </w:r>
  </w:p>
  <w:p w14:paraId="2C3E8F89" w14:textId="6244BC44" w:rsidR="001B4321" w:rsidRDefault="001B4321" w:rsidP="00597DB2">
    <w:pPr>
      <w:pStyle w:val="Footer"/>
      <w:ind w:right="360"/>
      <w:rPr>
        <w:sz w:val="20"/>
      </w:rPr>
    </w:pPr>
    <w:bookmarkStart w:id="67"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633EF">
      <w:rPr>
        <w:rStyle w:val="PageNumber"/>
        <w:noProof/>
        <w:sz w:val="20"/>
      </w:rPr>
      <w:t>39</w:t>
    </w:r>
    <w:r w:rsidRPr="00597DB2">
      <w:rPr>
        <w:rStyle w:val="PageNumber"/>
        <w:sz w:val="20"/>
      </w:rPr>
      <w:fldChar w:fldCharType="end"/>
    </w:r>
    <w:r>
      <w:rPr>
        <w:sz w:val="20"/>
      </w:rPr>
      <w:tab/>
      <w:t xml:space="preserve">                       Copyright © 2017: IHE International, Inc.</w:t>
    </w:r>
    <w:bookmarkEnd w:id="67"/>
  </w:p>
  <w:p w14:paraId="77153476" w14:textId="77777777" w:rsidR="001B4321" w:rsidRDefault="001B4321"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1B4321" w:rsidRDefault="001B4321">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CE737" w14:textId="77777777" w:rsidR="00B0087E" w:rsidRDefault="00B0087E">
      <w:r>
        <w:separator/>
      </w:r>
    </w:p>
  </w:footnote>
  <w:footnote w:type="continuationSeparator" w:id="0">
    <w:p w14:paraId="6889BD53" w14:textId="77777777" w:rsidR="00B0087E" w:rsidRDefault="00B0087E">
      <w:r>
        <w:continuationSeparator/>
      </w:r>
    </w:p>
  </w:footnote>
  <w:footnote w:id="1">
    <w:p w14:paraId="1BAA779D" w14:textId="77777777" w:rsidR="001B4321" w:rsidRDefault="001B4321"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1B4321" w:rsidRDefault="001B4321"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1B4321" w:rsidRPr="003C596C" w:rsidRDefault="001B4321"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1B4321" w:rsidRDefault="001B4321" w:rsidP="00AB15A3">
      <w:pPr>
        <w:pStyle w:val="FootnoteText"/>
        <w:spacing w:before="0"/>
      </w:pPr>
      <w:r w:rsidRPr="003C596C">
        <w:rPr>
          <w:sz w:val="18"/>
          <w:szCs w:val="18"/>
        </w:rPr>
        <w:t>Care Plan Domain Analysis Model (DAM) Documents</w:t>
      </w:r>
    </w:p>
  </w:footnote>
  <w:footnote w:id="4">
    <w:p w14:paraId="7CEDBD18" w14:textId="77777777" w:rsidR="001B4321" w:rsidRDefault="001B4321"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1B4321" w:rsidRPr="00915CAF" w:rsidRDefault="001B4321"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1B4321" w:rsidRDefault="001B4321" w:rsidP="00AB15A3">
      <w:pPr>
        <w:pStyle w:val="FootnoteText"/>
      </w:pPr>
      <w:r w:rsidRPr="00915CAF">
        <w:rPr>
          <w:sz w:val="18"/>
          <w:szCs w:val="18"/>
        </w:rPr>
        <w:t>Care Plan Domain Analysis Model (DAM) Documents</w:t>
      </w:r>
    </w:p>
  </w:footnote>
  <w:footnote w:id="6">
    <w:p w14:paraId="698A1514" w14:textId="71FA3A14" w:rsidR="001B4321" w:rsidRDefault="001B4321">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1B4321" w:rsidRDefault="001B4321">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1B4321" w:rsidRPr="00BF5E62" w:rsidRDefault="001B4321"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1B4321" w:rsidRDefault="001B4321">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1B4321" w:rsidRDefault="001B4321">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1B4321" w:rsidRDefault="001B4321"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1B4321" w:rsidRDefault="001B4321"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1B4321" w:rsidRDefault="001B4321">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1B4321" w:rsidRDefault="001B4321">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1B4321" w:rsidRDefault="001B4321">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1B4321" w:rsidRDefault="001B4321">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1B4321" w:rsidRDefault="001B4321"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1B4321" w:rsidRDefault="001B4321">
    <w:pPr>
      <w:pStyle w:val="Header"/>
    </w:pPr>
    <w:r>
      <w:t>IHE Patient Care Coordination Technical Framework Supplement – Dynamic Care Planning (DCP)</w:t>
    </w:r>
    <w:r>
      <w:br/>
      <w:t>______________________________________________________________________________</w:t>
    </w:r>
  </w:p>
  <w:p w14:paraId="18E9D4DA" w14:textId="77777777" w:rsidR="001B4321" w:rsidRDefault="001B4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FFF64E00"/>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21FB"/>
    <w:rsid w:val="000125FF"/>
    <w:rsid w:val="00014FA8"/>
    <w:rsid w:val="000158A8"/>
    <w:rsid w:val="00015BB9"/>
    <w:rsid w:val="000160FC"/>
    <w:rsid w:val="00016D30"/>
    <w:rsid w:val="00016E5D"/>
    <w:rsid w:val="00017E09"/>
    <w:rsid w:val="00020C53"/>
    <w:rsid w:val="000231FB"/>
    <w:rsid w:val="00024BCD"/>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1E7F"/>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BBB"/>
    <w:rsid w:val="000F613A"/>
    <w:rsid w:val="000F6798"/>
    <w:rsid w:val="000F6D26"/>
    <w:rsid w:val="000F6DB4"/>
    <w:rsid w:val="0010048C"/>
    <w:rsid w:val="00101E6E"/>
    <w:rsid w:val="001049AA"/>
    <w:rsid w:val="00104BE6"/>
    <w:rsid w:val="0010536B"/>
    <w:rsid w:val="001055CB"/>
    <w:rsid w:val="00107348"/>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373"/>
    <w:rsid w:val="001A6676"/>
    <w:rsid w:val="001A6878"/>
    <w:rsid w:val="001A7247"/>
    <w:rsid w:val="001A7C4C"/>
    <w:rsid w:val="001B2B50"/>
    <w:rsid w:val="001B4321"/>
    <w:rsid w:val="001B463C"/>
    <w:rsid w:val="001B6524"/>
    <w:rsid w:val="001C3E70"/>
    <w:rsid w:val="001C409B"/>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272"/>
    <w:rsid w:val="00202AC6"/>
    <w:rsid w:val="00202D77"/>
    <w:rsid w:val="002040DD"/>
    <w:rsid w:val="0020453A"/>
    <w:rsid w:val="00204D6E"/>
    <w:rsid w:val="00205054"/>
    <w:rsid w:val="00205AB3"/>
    <w:rsid w:val="00205ADD"/>
    <w:rsid w:val="00207571"/>
    <w:rsid w:val="00207816"/>
    <w:rsid w:val="00207868"/>
    <w:rsid w:val="0021077A"/>
    <w:rsid w:val="002141FD"/>
    <w:rsid w:val="002173E6"/>
    <w:rsid w:val="00220725"/>
    <w:rsid w:val="00220A52"/>
    <w:rsid w:val="0022102B"/>
    <w:rsid w:val="00221AC2"/>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06E6"/>
    <w:rsid w:val="00291725"/>
    <w:rsid w:val="00291B12"/>
    <w:rsid w:val="00293061"/>
    <w:rsid w:val="00293CF1"/>
    <w:rsid w:val="00294C25"/>
    <w:rsid w:val="00295D77"/>
    <w:rsid w:val="00296048"/>
    <w:rsid w:val="002A00F1"/>
    <w:rsid w:val="002A4C2E"/>
    <w:rsid w:val="002A5FC3"/>
    <w:rsid w:val="002B35AA"/>
    <w:rsid w:val="002B4844"/>
    <w:rsid w:val="002C19F6"/>
    <w:rsid w:val="002C5B22"/>
    <w:rsid w:val="002C71BA"/>
    <w:rsid w:val="002C7904"/>
    <w:rsid w:val="002C7A47"/>
    <w:rsid w:val="002D050E"/>
    <w:rsid w:val="002D2B78"/>
    <w:rsid w:val="002D3CD7"/>
    <w:rsid w:val="002D47EB"/>
    <w:rsid w:val="002D5B69"/>
    <w:rsid w:val="002D6267"/>
    <w:rsid w:val="002E042F"/>
    <w:rsid w:val="002E0B4E"/>
    <w:rsid w:val="002E0F77"/>
    <w:rsid w:val="002E22E2"/>
    <w:rsid w:val="002E4412"/>
    <w:rsid w:val="002E59BD"/>
    <w:rsid w:val="002E6CA8"/>
    <w:rsid w:val="002F020B"/>
    <w:rsid w:val="002F051F"/>
    <w:rsid w:val="002F076A"/>
    <w:rsid w:val="002F2910"/>
    <w:rsid w:val="002F5FBE"/>
    <w:rsid w:val="003009A7"/>
    <w:rsid w:val="00303E20"/>
    <w:rsid w:val="003045B6"/>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A96"/>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13F1"/>
    <w:rsid w:val="00402FBC"/>
    <w:rsid w:val="00403EB2"/>
    <w:rsid w:val="004040DC"/>
    <w:rsid w:val="00404595"/>
    <w:rsid w:val="004046B6"/>
    <w:rsid w:val="004070FB"/>
    <w:rsid w:val="00410D6B"/>
    <w:rsid w:val="00412649"/>
    <w:rsid w:val="00413060"/>
    <w:rsid w:val="00415432"/>
    <w:rsid w:val="004176E8"/>
    <w:rsid w:val="00417A70"/>
    <w:rsid w:val="0042085E"/>
    <w:rsid w:val="004225C9"/>
    <w:rsid w:val="004243F0"/>
    <w:rsid w:val="00426B61"/>
    <w:rsid w:val="00427C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4166"/>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6765"/>
    <w:rsid w:val="004C7427"/>
    <w:rsid w:val="004C7B88"/>
    <w:rsid w:val="004D3D70"/>
    <w:rsid w:val="004D3E55"/>
    <w:rsid w:val="004D575E"/>
    <w:rsid w:val="004D68CC"/>
    <w:rsid w:val="004D69C3"/>
    <w:rsid w:val="004D6C45"/>
    <w:rsid w:val="004E05BD"/>
    <w:rsid w:val="004E10CA"/>
    <w:rsid w:val="004E1973"/>
    <w:rsid w:val="004E47F1"/>
    <w:rsid w:val="004F0FE3"/>
    <w:rsid w:val="004F1713"/>
    <w:rsid w:val="004F1B94"/>
    <w:rsid w:val="004F5211"/>
    <w:rsid w:val="004F6A97"/>
    <w:rsid w:val="004F742C"/>
    <w:rsid w:val="004F7C05"/>
    <w:rsid w:val="005020C6"/>
    <w:rsid w:val="00503AE1"/>
    <w:rsid w:val="00503DFB"/>
    <w:rsid w:val="0050674C"/>
    <w:rsid w:val="00506866"/>
    <w:rsid w:val="00506C22"/>
    <w:rsid w:val="00506FC3"/>
    <w:rsid w:val="00510062"/>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2A7B"/>
    <w:rsid w:val="005633EF"/>
    <w:rsid w:val="0056355B"/>
    <w:rsid w:val="005672A9"/>
    <w:rsid w:val="00567AA4"/>
    <w:rsid w:val="00570B52"/>
    <w:rsid w:val="005719CE"/>
    <w:rsid w:val="00572031"/>
    <w:rsid w:val="00573102"/>
    <w:rsid w:val="0057312C"/>
    <w:rsid w:val="0057489B"/>
    <w:rsid w:val="00575F94"/>
    <w:rsid w:val="00576033"/>
    <w:rsid w:val="00581165"/>
    <w:rsid w:val="00581829"/>
    <w:rsid w:val="00584932"/>
    <w:rsid w:val="00584AD0"/>
    <w:rsid w:val="00585DA2"/>
    <w:rsid w:val="005876A6"/>
    <w:rsid w:val="005942AE"/>
    <w:rsid w:val="00594800"/>
    <w:rsid w:val="00594882"/>
    <w:rsid w:val="00595F13"/>
    <w:rsid w:val="00596000"/>
    <w:rsid w:val="005974B1"/>
    <w:rsid w:val="00597BF5"/>
    <w:rsid w:val="00597DB2"/>
    <w:rsid w:val="005A0264"/>
    <w:rsid w:val="005A1D8B"/>
    <w:rsid w:val="005A2271"/>
    <w:rsid w:val="005A42EE"/>
    <w:rsid w:val="005A6608"/>
    <w:rsid w:val="005B164F"/>
    <w:rsid w:val="005B3D00"/>
    <w:rsid w:val="005B50DD"/>
    <w:rsid w:val="005B5C92"/>
    <w:rsid w:val="005B72F3"/>
    <w:rsid w:val="005B7BFB"/>
    <w:rsid w:val="005C0473"/>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5F767C"/>
    <w:rsid w:val="00600EC6"/>
    <w:rsid w:val="006014F8"/>
    <w:rsid w:val="00601FBD"/>
    <w:rsid w:val="00602956"/>
    <w:rsid w:val="00603A86"/>
    <w:rsid w:val="00603ED5"/>
    <w:rsid w:val="00604F10"/>
    <w:rsid w:val="00604FBD"/>
    <w:rsid w:val="00607529"/>
    <w:rsid w:val="006106AB"/>
    <w:rsid w:val="006107EC"/>
    <w:rsid w:val="006116E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3C3F"/>
    <w:rsid w:val="006341A9"/>
    <w:rsid w:val="0063498C"/>
    <w:rsid w:val="006360B8"/>
    <w:rsid w:val="006375D3"/>
    <w:rsid w:val="00643CD8"/>
    <w:rsid w:val="00644FC1"/>
    <w:rsid w:val="0065103C"/>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14F1"/>
    <w:rsid w:val="00692B37"/>
    <w:rsid w:val="00693265"/>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F1780"/>
    <w:rsid w:val="006F2C20"/>
    <w:rsid w:val="006F5D7E"/>
    <w:rsid w:val="006F60F6"/>
    <w:rsid w:val="00701B3A"/>
    <w:rsid w:val="00702847"/>
    <w:rsid w:val="0070672F"/>
    <w:rsid w:val="0070762D"/>
    <w:rsid w:val="00710AF8"/>
    <w:rsid w:val="00710B63"/>
    <w:rsid w:val="00711B9C"/>
    <w:rsid w:val="00711F86"/>
    <w:rsid w:val="00712AE6"/>
    <w:rsid w:val="0071309E"/>
    <w:rsid w:val="007174BB"/>
    <w:rsid w:val="00717A71"/>
    <w:rsid w:val="00720288"/>
    <w:rsid w:val="007211D3"/>
    <w:rsid w:val="00723DAF"/>
    <w:rsid w:val="007251A4"/>
    <w:rsid w:val="007270F3"/>
    <w:rsid w:val="00727577"/>
    <w:rsid w:val="00727A65"/>
    <w:rsid w:val="00730E16"/>
    <w:rsid w:val="007337B8"/>
    <w:rsid w:val="007377E7"/>
    <w:rsid w:val="007400C4"/>
    <w:rsid w:val="00740B86"/>
    <w:rsid w:val="00741B2D"/>
    <w:rsid w:val="00742EA4"/>
    <w:rsid w:val="00743BC3"/>
    <w:rsid w:val="00746A3D"/>
    <w:rsid w:val="00747676"/>
    <w:rsid w:val="00747941"/>
    <w:rsid w:val="007479B6"/>
    <w:rsid w:val="00747E7C"/>
    <w:rsid w:val="007501C0"/>
    <w:rsid w:val="00750207"/>
    <w:rsid w:val="007516E6"/>
    <w:rsid w:val="00752F7E"/>
    <w:rsid w:val="007549D4"/>
    <w:rsid w:val="00755715"/>
    <w:rsid w:val="00756518"/>
    <w:rsid w:val="00761469"/>
    <w:rsid w:val="007622A9"/>
    <w:rsid w:val="00762B0C"/>
    <w:rsid w:val="00763754"/>
    <w:rsid w:val="00763C89"/>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A029D"/>
    <w:rsid w:val="007A080F"/>
    <w:rsid w:val="007A0B00"/>
    <w:rsid w:val="007A1415"/>
    <w:rsid w:val="007A51E3"/>
    <w:rsid w:val="007A5635"/>
    <w:rsid w:val="007A676E"/>
    <w:rsid w:val="007A7BF7"/>
    <w:rsid w:val="007B3213"/>
    <w:rsid w:val="007B331F"/>
    <w:rsid w:val="007B44B7"/>
    <w:rsid w:val="007B64E0"/>
    <w:rsid w:val="007B6C78"/>
    <w:rsid w:val="007B71E7"/>
    <w:rsid w:val="007C084E"/>
    <w:rsid w:val="007C1AAC"/>
    <w:rsid w:val="007C2FDD"/>
    <w:rsid w:val="007C3E9A"/>
    <w:rsid w:val="007C43DB"/>
    <w:rsid w:val="007C5673"/>
    <w:rsid w:val="007D1847"/>
    <w:rsid w:val="007D1C65"/>
    <w:rsid w:val="007D3AE7"/>
    <w:rsid w:val="007D3C15"/>
    <w:rsid w:val="007D3FD3"/>
    <w:rsid w:val="007D500B"/>
    <w:rsid w:val="007D724B"/>
    <w:rsid w:val="007D7B09"/>
    <w:rsid w:val="007E0C0D"/>
    <w:rsid w:val="007E1D39"/>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ED6"/>
    <w:rsid w:val="00816FC9"/>
    <w:rsid w:val="008173AE"/>
    <w:rsid w:val="008200AA"/>
    <w:rsid w:val="008249A2"/>
    <w:rsid w:val="00825126"/>
    <w:rsid w:val="00825642"/>
    <w:rsid w:val="00825FC5"/>
    <w:rsid w:val="008301C7"/>
    <w:rsid w:val="00830E0E"/>
    <w:rsid w:val="00831FF5"/>
    <w:rsid w:val="008322D3"/>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B7AE6"/>
    <w:rsid w:val="008C089A"/>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69"/>
    <w:rsid w:val="009061A2"/>
    <w:rsid w:val="00907134"/>
    <w:rsid w:val="00910E03"/>
    <w:rsid w:val="00915458"/>
    <w:rsid w:val="00921B52"/>
    <w:rsid w:val="00923EBA"/>
    <w:rsid w:val="00924A7A"/>
    <w:rsid w:val="00924E49"/>
    <w:rsid w:val="009251A4"/>
    <w:rsid w:val="0092617B"/>
    <w:rsid w:val="00926831"/>
    <w:rsid w:val="009268F6"/>
    <w:rsid w:val="00927262"/>
    <w:rsid w:val="00933C9A"/>
    <w:rsid w:val="00934715"/>
    <w:rsid w:val="00934984"/>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953A0"/>
    <w:rsid w:val="009A1962"/>
    <w:rsid w:val="009A1DEB"/>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CDF"/>
    <w:rsid w:val="009D107B"/>
    <w:rsid w:val="009D125C"/>
    <w:rsid w:val="009D2A49"/>
    <w:rsid w:val="009D2DD6"/>
    <w:rsid w:val="009D3361"/>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86E"/>
    <w:rsid w:val="00AA03CC"/>
    <w:rsid w:val="00AA05BE"/>
    <w:rsid w:val="00AA18D4"/>
    <w:rsid w:val="00AA277D"/>
    <w:rsid w:val="00AA34AA"/>
    <w:rsid w:val="00AA3771"/>
    <w:rsid w:val="00AA684E"/>
    <w:rsid w:val="00AA69C0"/>
    <w:rsid w:val="00AB03D1"/>
    <w:rsid w:val="00AB15A3"/>
    <w:rsid w:val="00AB1B59"/>
    <w:rsid w:val="00AB41BE"/>
    <w:rsid w:val="00AB470D"/>
    <w:rsid w:val="00AC2090"/>
    <w:rsid w:val="00AC2FDB"/>
    <w:rsid w:val="00AC3382"/>
    <w:rsid w:val="00AC609B"/>
    <w:rsid w:val="00AC7C88"/>
    <w:rsid w:val="00AD069D"/>
    <w:rsid w:val="00AD2AE2"/>
    <w:rsid w:val="00AD3A30"/>
    <w:rsid w:val="00AD3E2B"/>
    <w:rsid w:val="00AD3EA6"/>
    <w:rsid w:val="00AD7036"/>
    <w:rsid w:val="00AE1439"/>
    <w:rsid w:val="00AE1990"/>
    <w:rsid w:val="00AE24A4"/>
    <w:rsid w:val="00AE3188"/>
    <w:rsid w:val="00AE4AED"/>
    <w:rsid w:val="00AE51CC"/>
    <w:rsid w:val="00AE629A"/>
    <w:rsid w:val="00AE7BC1"/>
    <w:rsid w:val="00AF0095"/>
    <w:rsid w:val="00AF472E"/>
    <w:rsid w:val="00AF591F"/>
    <w:rsid w:val="00AF5B2E"/>
    <w:rsid w:val="00AF7069"/>
    <w:rsid w:val="00AF7239"/>
    <w:rsid w:val="00B00121"/>
    <w:rsid w:val="00B00687"/>
    <w:rsid w:val="00B0087E"/>
    <w:rsid w:val="00B03C08"/>
    <w:rsid w:val="00B072B1"/>
    <w:rsid w:val="00B10496"/>
    <w:rsid w:val="00B10DCE"/>
    <w:rsid w:val="00B1148B"/>
    <w:rsid w:val="00B15A1D"/>
    <w:rsid w:val="00B15D8F"/>
    <w:rsid w:val="00B15E9B"/>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CB"/>
    <w:rsid w:val="00BE02D0"/>
    <w:rsid w:val="00BE1308"/>
    <w:rsid w:val="00BE39EE"/>
    <w:rsid w:val="00BE5305"/>
    <w:rsid w:val="00BE5916"/>
    <w:rsid w:val="00BE7EBE"/>
    <w:rsid w:val="00BF0239"/>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23CE"/>
    <w:rsid w:val="00CF283F"/>
    <w:rsid w:val="00CF3CC5"/>
    <w:rsid w:val="00CF41F1"/>
    <w:rsid w:val="00CF508D"/>
    <w:rsid w:val="00CF5713"/>
    <w:rsid w:val="00CF59EC"/>
    <w:rsid w:val="00CF6148"/>
    <w:rsid w:val="00D0225B"/>
    <w:rsid w:val="00D03D0F"/>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1CC4"/>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F2F"/>
    <w:rsid w:val="00DE644B"/>
    <w:rsid w:val="00DE6B0C"/>
    <w:rsid w:val="00DE6D6A"/>
    <w:rsid w:val="00DE7269"/>
    <w:rsid w:val="00DE726C"/>
    <w:rsid w:val="00DE7839"/>
    <w:rsid w:val="00DF057A"/>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A6A"/>
    <w:rsid w:val="00E61D49"/>
    <w:rsid w:val="00E61FFC"/>
    <w:rsid w:val="00E62094"/>
    <w:rsid w:val="00E640BF"/>
    <w:rsid w:val="00E70922"/>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1F90"/>
    <w:rsid w:val="00EA28B3"/>
    <w:rsid w:val="00EA43B6"/>
    <w:rsid w:val="00EA481F"/>
    <w:rsid w:val="00EA4EA1"/>
    <w:rsid w:val="00EA5B9E"/>
    <w:rsid w:val="00EA5FBA"/>
    <w:rsid w:val="00EA7E83"/>
    <w:rsid w:val="00EB0233"/>
    <w:rsid w:val="00EB706F"/>
    <w:rsid w:val="00EB71A2"/>
    <w:rsid w:val="00EC098D"/>
    <w:rsid w:val="00EC11E0"/>
    <w:rsid w:val="00EC20F6"/>
    <w:rsid w:val="00EC2822"/>
    <w:rsid w:val="00EC2D94"/>
    <w:rsid w:val="00EC7367"/>
    <w:rsid w:val="00ED0083"/>
    <w:rsid w:val="00ED31FF"/>
    <w:rsid w:val="00ED3E87"/>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3F52"/>
    <w:rsid w:val="00EF4F16"/>
    <w:rsid w:val="00EF598B"/>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27E22"/>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8709D"/>
    <w:rsid w:val="00F90016"/>
    <w:rsid w:val="00F900F7"/>
    <w:rsid w:val="00F9257D"/>
    <w:rsid w:val="00F9427B"/>
    <w:rsid w:val="00F967B3"/>
    <w:rsid w:val="00FA14A1"/>
    <w:rsid w:val="00FA1B42"/>
    <w:rsid w:val="00FA2A29"/>
    <w:rsid w:val="00FA427F"/>
    <w:rsid w:val="00FA569E"/>
    <w:rsid w:val="00FA7074"/>
    <w:rsid w:val="00FB07CE"/>
    <w:rsid w:val="00FB321B"/>
    <w:rsid w:val="00FB3AB3"/>
    <w:rsid w:val="00FB66E9"/>
    <w:rsid w:val="00FC24E1"/>
    <w:rsid w:val="00FC278A"/>
    <w:rsid w:val="00FC4CE3"/>
    <w:rsid w:val="00FD0383"/>
    <w:rsid w:val="00FD11C0"/>
    <w:rsid w:val="00FD1800"/>
    <w:rsid w:val="00FD185C"/>
    <w:rsid w:val="00FD18BD"/>
    <w:rsid w:val="00FD2E73"/>
    <w:rsid w:val="00FD3F02"/>
    <w:rsid w:val="00FD5E89"/>
    <w:rsid w:val="00FD69BC"/>
    <w:rsid w:val="00FD6B22"/>
    <w:rsid w:val="00FE0205"/>
    <w:rsid w:val="00FE04D6"/>
    <w:rsid w:val="00FE5F5C"/>
    <w:rsid w:val="00FE624E"/>
    <w:rsid w:val="00FF11B8"/>
    <w:rsid w:val="00FF1C01"/>
    <w:rsid w:val="00FF2BA5"/>
    <w:rsid w:val="00FF33B6"/>
    <w:rsid w:val="00FF33D1"/>
    <w:rsid w:val="00FF4C4E"/>
    <w:rsid w:val="00FF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hyperlink" Target="http://hl7.org/fhir/http.html" TargetMode="Externa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microsoft.com/office/2011/relationships/commentsExtended" Target="commentsExtended.xml"/><Relationship Id="rId42" Type="http://schemas.openxmlformats.org/officeDocument/2006/relationships/hyperlink" Target="http://hl7.org/fhir/search.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comments" Target="comments.xml"/><Relationship Id="rId38" Type="http://schemas.openxmlformats.org/officeDocument/2006/relationships/hyperlink" Target="http://hl7.org/fhir/http.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41" Type="http://schemas.openxmlformats.org/officeDocument/2006/relationships/hyperlink" Target="http://hl7.org/fhir/planDefini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hl7.org/fhir/http.html" TargetMode="External"/><Relationship Id="rId40" Type="http://schemas.openxmlformats.org/officeDocument/2006/relationships/hyperlink" Target="http://hl7.org/fhir/http.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DynamicCarePlanningFlow_chronicCondition.vsd"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ftp://ftp.ihe.net/TF_Implementation_Material/PCC/DCP/Use%20Case%20Dynamic%20Care%20Planning%20Diagram.pptx" TargetMode="External"/><Relationship Id="rId35" Type="http://schemas.openxmlformats.org/officeDocument/2006/relationships/hyperlink" Target="http://hl7.org/fhir/search.html" TargetMode="External"/><Relationship Id="rId43" Type="http://schemas.openxmlformats.org/officeDocument/2006/relationships/hyperlink" Target="http://hl7.org/fhir/bundl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14AB0-3BF9-42E3-931F-D203BE26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294</TotalTime>
  <Pages>90</Pages>
  <Words>14727</Words>
  <Characters>83949</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98480</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20</cp:revision>
  <cp:lastPrinted>2012-05-01T14:26:00Z</cp:lastPrinted>
  <dcterms:created xsi:type="dcterms:W3CDTF">2018-03-13T17:38:00Z</dcterms:created>
  <dcterms:modified xsi:type="dcterms:W3CDTF">2018-03-14T14:28:00Z</dcterms:modified>
  <cp:category>IHE Supplement</cp:category>
</cp:coreProperties>
</file>